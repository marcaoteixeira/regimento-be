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A717E3D" w:rsidR="003D183A" w:rsidDel="00E631A1" w:rsidRDefault="008B7924">
      <w:pPr>
        <w:widowControl w:val="0"/>
        <w:pBdr>
          <w:top w:val="nil"/>
          <w:left w:val="nil"/>
          <w:bottom w:val="nil"/>
          <w:right w:val="nil"/>
          <w:between w:val="nil"/>
        </w:pBdr>
        <w:ind w:firstLine="0"/>
        <w:jc w:val="center"/>
        <w:rPr>
          <w:del w:id="0" w:author="Cristiano de Menezes Feu" w:date="2022-11-21T08:32:00Z"/>
          <w:rFonts w:ascii="DINCondensed-Bold" w:eastAsia="DINCondensed-Bold" w:hAnsi="DINCondensed-Bold" w:cs="DINCondensed-Bold"/>
          <w:b/>
          <w:smallCaps/>
          <w:color w:val="005583"/>
          <w:sz w:val="42"/>
          <w:szCs w:val="42"/>
        </w:rPr>
      </w:pPr>
      <w:del w:id="1" w:author="Cristiano de Menezes Feu" w:date="2022-11-21T08:32:00Z">
        <w:r w:rsidDel="00E631A1">
          <w:rPr>
            <w:rFonts w:ascii="DINCondensed-Bold" w:eastAsia="DINCondensed-Bold" w:hAnsi="DINCondensed-Bold" w:cs="DINCondensed-Bold"/>
            <w:b/>
            <w:smallCaps/>
            <w:color w:val="005583"/>
            <w:sz w:val="42"/>
            <w:szCs w:val="42"/>
          </w:rPr>
          <w:delText>CONVENÇÕES</w:delText>
        </w:r>
      </w:del>
    </w:p>
    <w:p w14:paraId="00000002" w14:textId="0A43B6BF" w:rsidR="003D183A" w:rsidDel="00E631A1" w:rsidRDefault="008B7924">
      <w:pPr>
        <w:widowControl w:val="0"/>
        <w:pBdr>
          <w:top w:val="nil"/>
          <w:left w:val="nil"/>
          <w:bottom w:val="nil"/>
          <w:right w:val="nil"/>
          <w:between w:val="nil"/>
        </w:pBdr>
        <w:spacing w:before="397" w:after="113"/>
        <w:ind w:left="170" w:firstLine="0"/>
        <w:rPr>
          <w:del w:id="2" w:author="Cristiano de Menezes Feu" w:date="2022-11-21T08:32:00Z"/>
          <w:color w:val="005583"/>
          <w:sz w:val="20"/>
          <w:szCs w:val="20"/>
        </w:rPr>
      </w:pPr>
      <w:del w:id="3" w:author="Cristiano de Menezes Feu" w:date="2022-11-21T08:32:00Z">
        <w:r w:rsidDel="00E631A1">
          <w:rPr>
            <w:rFonts w:ascii="Menlo Bold" w:eastAsia="Menlo Bold" w:hAnsi="Menlo Bold" w:cs="Menlo Bold"/>
            <w:color w:val="005583"/>
            <w:sz w:val="20"/>
            <w:szCs w:val="20"/>
          </w:rPr>
          <w:delText>▪</w:delText>
        </w:r>
        <w:r w:rsidDel="00E631A1">
          <w:rPr>
            <w:color w:val="005583"/>
            <w:sz w:val="20"/>
            <w:szCs w:val="20"/>
          </w:rPr>
          <w:delText xml:space="preserve"> As remissões feitas a dispositivos externos ao Regimnto apresentam a respectiva sigla, de acordo com as abreviaturas convencionadas.</w:delText>
        </w:r>
      </w:del>
    </w:p>
    <w:p w14:paraId="00000003" w14:textId="7CD123B7" w:rsidR="003D183A" w:rsidDel="00E631A1" w:rsidRDefault="008B7924">
      <w:pPr>
        <w:widowControl w:val="0"/>
        <w:pBdr>
          <w:top w:val="nil"/>
          <w:left w:val="nil"/>
          <w:bottom w:val="nil"/>
          <w:right w:val="nil"/>
          <w:between w:val="nil"/>
        </w:pBdr>
        <w:spacing w:before="57" w:after="113"/>
        <w:ind w:left="170" w:firstLine="0"/>
        <w:rPr>
          <w:del w:id="4" w:author="Cristiano de Menezes Feu" w:date="2022-11-21T08:32:00Z"/>
          <w:color w:val="005583"/>
          <w:sz w:val="24"/>
          <w:szCs w:val="24"/>
        </w:rPr>
      </w:pPr>
      <w:del w:id="5" w:author="Cristiano de Menezes Feu" w:date="2022-11-21T08:32:00Z">
        <w:r w:rsidDel="00E631A1">
          <w:rPr>
            <w:rFonts w:ascii="Menlo Bold" w:eastAsia="Menlo Bold" w:hAnsi="Menlo Bold" w:cs="Menlo Bold"/>
            <w:color w:val="005583"/>
            <w:sz w:val="20"/>
            <w:szCs w:val="20"/>
          </w:rPr>
          <w:delText>▪</w:delText>
        </w:r>
        <w:r w:rsidDel="00E631A1">
          <w:rPr>
            <w:color w:val="005583"/>
            <w:sz w:val="20"/>
            <w:szCs w:val="20"/>
          </w:rPr>
          <w:delText xml:space="preserve"> As remissões que não apresentarem sigla no início se referem ao próprio Regimento. </w:delText>
        </w:r>
      </w:del>
    </w:p>
    <w:p w14:paraId="00000004" w14:textId="7996E899" w:rsidR="003D183A" w:rsidDel="00E631A1" w:rsidRDefault="008B7924">
      <w:pPr>
        <w:widowControl w:val="0"/>
        <w:pBdr>
          <w:top w:val="nil"/>
          <w:left w:val="nil"/>
          <w:bottom w:val="nil"/>
          <w:right w:val="nil"/>
          <w:between w:val="nil"/>
        </w:pBdr>
        <w:ind w:firstLine="0"/>
        <w:jc w:val="center"/>
        <w:rPr>
          <w:del w:id="6" w:author="Cristiano de Menezes Feu" w:date="2022-11-21T08:32:00Z"/>
          <w:rFonts w:ascii="DINCondensed-Bold" w:eastAsia="DINCondensed-Bold" w:hAnsi="DINCondensed-Bold" w:cs="DINCondensed-Bold"/>
          <w:b/>
          <w:smallCaps/>
          <w:color w:val="005583"/>
          <w:sz w:val="42"/>
          <w:szCs w:val="42"/>
        </w:rPr>
      </w:pPr>
      <w:del w:id="7" w:author="Cristiano de Menezes Feu" w:date="2022-11-21T08:32:00Z">
        <w:r w:rsidDel="00E631A1">
          <w:rPr>
            <w:rFonts w:ascii="DINCondensed-Bold" w:eastAsia="DINCondensed-Bold" w:hAnsi="DINCondensed-Bold" w:cs="DINCondensed-Bold"/>
            <w:b/>
            <w:smallCaps/>
            <w:color w:val="005583"/>
            <w:sz w:val="42"/>
            <w:szCs w:val="42"/>
          </w:rPr>
          <w:delText>ABREVIATURAS</w:delText>
        </w:r>
      </w:del>
    </w:p>
    <w:p w14:paraId="00000005" w14:textId="1A5D6E50" w:rsidR="003D183A" w:rsidDel="00E631A1" w:rsidRDefault="008B7924">
      <w:pPr>
        <w:widowControl w:val="0"/>
        <w:pBdr>
          <w:top w:val="nil"/>
          <w:left w:val="nil"/>
          <w:bottom w:val="nil"/>
          <w:right w:val="nil"/>
          <w:between w:val="nil"/>
        </w:pBdr>
        <w:spacing w:before="454" w:after="113"/>
        <w:ind w:firstLine="170"/>
        <w:rPr>
          <w:del w:id="8" w:author="Cristiano de Menezes Feu" w:date="2022-11-21T08:32:00Z"/>
          <w:color w:val="005583"/>
          <w:sz w:val="20"/>
          <w:szCs w:val="20"/>
        </w:rPr>
      </w:pPr>
      <w:del w:id="9" w:author="Cristiano de Menezes Feu" w:date="2022-11-21T08:32:00Z">
        <w:r w:rsidDel="00E631A1">
          <w:rPr>
            <w:color w:val="005583"/>
            <w:sz w:val="20"/>
            <w:szCs w:val="20"/>
          </w:rPr>
          <w:delText>Ação Direta de Inconstitucionalidade (ADI)</w:delText>
        </w:r>
      </w:del>
    </w:p>
    <w:p w14:paraId="00000006" w14:textId="5F48F118" w:rsidR="003D183A" w:rsidDel="00E631A1" w:rsidRDefault="008B7924">
      <w:pPr>
        <w:widowControl w:val="0"/>
        <w:pBdr>
          <w:top w:val="nil"/>
          <w:left w:val="nil"/>
          <w:bottom w:val="nil"/>
          <w:right w:val="nil"/>
          <w:between w:val="nil"/>
        </w:pBdr>
        <w:spacing w:before="0" w:after="113"/>
        <w:ind w:firstLine="170"/>
        <w:rPr>
          <w:del w:id="10" w:author="Cristiano de Menezes Feu" w:date="2022-11-21T08:32:00Z"/>
          <w:color w:val="005583"/>
          <w:sz w:val="20"/>
          <w:szCs w:val="20"/>
        </w:rPr>
      </w:pPr>
      <w:del w:id="11" w:author="Cristiano de Menezes Feu" w:date="2022-11-21T08:32:00Z">
        <w:r w:rsidDel="00E631A1">
          <w:rPr>
            <w:color w:val="005583"/>
            <w:sz w:val="20"/>
            <w:szCs w:val="20"/>
          </w:rPr>
          <w:delText>Comissão de Constituição e Justiça e de Cidadania (CCJC)</w:delText>
        </w:r>
      </w:del>
    </w:p>
    <w:p w14:paraId="00000007" w14:textId="5B08D94F" w:rsidR="003D183A" w:rsidDel="00E631A1" w:rsidRDefault="008B7924">
      <w:pPr>
        <w:widowControl w:val="0"/>
        <w:pBdr>
          <w:top w:val="nil"/>
          <w:left w:val="nil"/>
          <w:bottom w:val="nil"/>
          <w:right w:val="nil"/>
          <w:between w:val="nil"/>
        </w:pBdr>
        <w:spacing w:before="0" w:after="113"/>
        <w:ind w:firstLine="170"/>
        <w:rPr>
          <w:del w:id="12" w:author="Cristiano de Menezes Feu" w:date="2022-11-21T08:32:00Z"/>
          <w:color w:val="005583"/>
          <w:sz w:val="20"/>
          <w:szCs w:val="20"/>
        </w:rPr>
      </w:pPr>
      <w:del w:id="13" w:author="Cristiano de Menezes Feu" w:date="2022-11-21T08:32:00Z">
        <w:r w:rsidDel="00E631A1">
          <w:rPr>
            <w:color w:val="005583"/>
            <w:sz w:val="20"/>
            <w:szCs w:val="20"/>
          </w:rPr>
          <w:delText>Constituição Federal (CF)</w:delText>
        </w:r>
      </w:del>
    </w:p>
    <w:p w14:paraId="00000008" w14:textId="07D67FFF" w:rsidR="003D183A" w:rsidDel="00E631A1" w:rsidRDefault="008B7924">
      <w:pPr>
        <w:widowControl w:val="0"/>
        <w:pBdr>
          <w:top w:val="nil"/>
          <w:left w:val="nil"/>
          <w:bottom w:val="nil"/>
          <w:right w:val="nil"/>
          <w:between w:val="nil"/>
        </w:pBdr>
        <w:spacing w:before="0" w:after="113"/>
        <w:ind w:firstLine="170"/>
        <w:rPr>
          <w:del w:id="14" w:author="Cristiano de Menezes Feu" w:date="2022-11-21T08:32:00Z"/>
          <w:color w:val="005583"/>
          <w:sz w:val="20"/>
          <w:szCs w:val="20"/>
        </w:rPr>
      </w:pPr>
      <w:del w:id="15" w:author="Cristiano de Menezes Feu" w:date="2022-11-21T08:32:00Z">
        <w:r w:rsidDel="00E631A1">
          <w:rPr>
            <w:color w:val="005583"/>
            <w:sz w:val="20"/>
            <w:szCs w:val="20"/>
          </w:rPr>
          <w:delText>Congresso Nacional (CN)</w:delText>
        </w:r>
      </w:del>
    </w:p>
    <w:p w14:paraId="00000009" w14:textId="4F9B61A8" w:rsidR="003D183A" w:rsidDel="00E631A1" w:rsidRDefault="008B7924">
      <w:pPr>
        <w:widowControl w:val="0"/>
        <w:pBdr>
          <w:top w:val="nil"/>
          <w:left w:val="nil"/>
          <w:bottom w:val="nil"/>
          <w:right w:val="nil"/>
          <w:between w:val="nil"/>
        </w:pBdr>
        <w:spacing w:before="0" w:after="113"/>
        <w:ind w:firstLine="170"/>
        <w:rPr>
          <w:del w:id="16" w:author="Cristiano de Menezes Feu" w:date="2022-11-21T08:32:00Z"/>
          <w:color w:val="005583"/>
          <w:sz w:val="20"/>
          <w:szCs w:val="20"/>
        </w:rPr>
      </w:pPr>
      <w:del w:id="17" w:author="Cristiano de Menezes Feu" w:date="2022-11-21T08:32:00Z">
        <w:r w:rsidDel="00E631A1">
          <w:rPr>
            <w:color w:val="005583"/>
            <w:sz w:val="20"/>
            <w:szCs w:val="20"/>
          </w:rPr>
          <w:delText>Comissão Parlamentar Mista de Inquérito (CPMI)</w:delText>
        </w:r>
      </w:del>
    </w:p>
    <w:p w14:paraId="0000000A" w14:textId="31C3E79A" w:rsidR="003D183A" w:rsidDel="00E631A1" w:rsidRDefault="008B7924">
      <w:pPr>
        <w:widowControl w:val="0"/>
        <w:pBdr>
          <w:top w:val="nil"/>
          <w:left w:val="nil"/>
          <w:bottom w:val="nil"/>
          <w:right w:val="nil"/>
          <w:between w:val="nil"/>
        </w:pBdr>
        <w:spacing w:before="0" w:after="113"/>
        <w:ind w:firstLine="170"/>
        <w:rPr>
          <w:del w:id="18" w:author="Cristiano de Menezes Feu" w:date="2022-11-21T08:32:00Z"/>
          <w:color w:val="005583"/>
          <w:sz w:val="20"/>
          <w:szCs w:val="20"/>
        </w:rPr>
      </w:pPr>
      <w:del w:id="19" w:author="Cristiano de Menezes Feu" w:date="2022-11-21T08:32:00Z">
        <w:r w:rsidDel="00E631A1">
          <w:rPr>
            <w:color w:val="005583"/>
            <w:sz w:val="20"/>
            <w:szCs w:val="20"/>
          </w:rPr>
          <w:delText>Destaque para Votação em Separado (DVS)</w:delText>
        </w:r>
      </w:del>
    </w:p>
    <w:p w14:paraId="0000000B" w14:textId="570F87BA" w:rsidR="003D183A" w:rsidDel="00E631A1" w:rsidRDefault="008B7924">
      <w:pPr>
        <w:widowControl w:val="0"/>
        <w:pBdr>
          <w:top w:val="nil"/>
          <w:left w:val="nil"/>
          <w:bottom w:val="nil"/>
          <w:right w:val="nil"/>
          <w:between w:val="nil"/>
        </w:pBdr>
        <w:spacing w:before="0" w:after="113"/>
        <w:ind w:firstLine="170"/>
        <w:rPr>
          <w:del w:id="20" w:author="Cristiano de Menezes Feu" w:date="2022-11-21T08:32:00Z"/>
          <w:color w:val="005583"/>
          <w:sz w:val="20"/>
          <w:szCs w:val="20"/>
        </w:rPr>
      </w:pPr>
      <w:del w:id="21" w:author="Cristiano de Menezes Feu" w:date="2022-11-21T08:32:00Z">
        <w:r w:rsidDel="00E631A1">
          <w:rPr>
            <w:color w:val="005583"/>
            <w:sz w:val="20"/>
            <w:szCs w:val="20"/>
          </w:rPr>
          <w:delText>Habeas Corpus (HC)</w:delText>
        </w:r>
      </w:del>
    </w:p>
    <w:p w14:paraId="0000000C" w14:textId="6E2C413C" w:rsidR="003D183A" w:rsidDel="00E631A1" w:rsidRDefault="008B7924">
      <w:pPr>
        <w:widowControl w:val="0"/>
        <w:pBdr>
          <w:top w:val="nil"/>
          <w:left w:val="nil"/>
          <w:bottom w:val="nil"/>
          <w:right w:val="nil"/>
          <w:between w:val="nil"/>
        </w:pBdr>
        <w:spacing w:before="0" w:after="113"/>
        <w:ind w:firstLine="170"/>
        <w:rPr>
          <w:del w:id="22" w:author="Cristiano de Menezes Feu" w:date="2022-11-21T08:32:00Z"/>
          <w:color w:val="005583"/>
          <w:sz w:val="20"/>
          <w:szCs w:val="20"/>
        </w:rPr>
      </w:pPr>
      <w:del w:id="23" w:author="Cristiano de Menezes Feu" w:date="2022-11-21T08:32:00Z">
        <w:r w:rsidDel="00E631A1">
          <w:rPr>
            <w:color w:val="005583"/>
            <w:sz w:val="20"/>
            <w:szCs w:val="20"/>
          </w:rPr>
          <w:delText>Indicação (INC)</w:delText>
        </w:r>
      </w:del>
    </w:p>
    <w:p w14:paraId="0000000D" w14:textId="5EDC5EF4" w:rsidR="003D183A" w:rsidDel="00E631A1" w:rsidRDefault="008B7924">
      <w:pPr>
        <w:widowControl w:val="0"/>
        <w:pBdr>
          <w:top w:val="nil"/>
          <w:left w:val="nil"/>
          <w:bottom w:val="nil"/>
          <w:right w:val="nil"/>
          <w:between w:val="nil"/>
        </w:pBdr>
        <w:spacing w:before="0" w:after="113"/>
        <w:ind w:firstLine="170"/>
        <w:rPr>
          <w:del w:id="24" w:author="Cristiano de Menezes Feu" w:date="2022-11-21T08:32:00Z"/>
          <w:color w:val="005583"/>
          <w:sz w:val="20"/>
          <w:szCs w:val="20"/>
        </w:rPr>
      </w:pPr>
      <w:del w:id="25" w:author="Cristiano de Menezes Feu" w:date="2022-11-21T08:32:00Z">
        <w:r w:rsidDel="00E631A1">
          <w:rPr>
            <w:color w:val="005583"/>
            <w:sz w:val="20"/>
            <w:szCs w:val="20"/>
          </w:rPr>
          <w:delText>Medida Provisória (MPV)</w:delText>
        </w:r>
      </w:del>
    </w:p>
    <w:p w14:paraId="0000000E" w14:textId="226B1724" w:rsidR="003D183A" w:rsidDel="00E631A1" w:rsidRDefault="008B7924">
      <w:pPr>
        <w:widowControl w:val="0"/>
        <w:pBdr>
          <w:top w:val="nil"/>
          <w:left w:val="nil"/>
          <w:bottom w:val="nil"/>
          <w:right w:val="nil"/>
          <w:between w:val="nil"/>
        </w:pBdr>
        <w:spacing w:before="0" w:after="113"/>
        <w:ind w:firstLine="170"/>
        <w:rPr>
          <w:del w:id="26" w:author="Cristiano de Menezes Feu" w:date="2022-11-21T08:32:00Z"/>
          <w:color w:val="005583"/>
          <w:sz w:val="20"/>
          <w:szCs w:val="20"/>
        </w:rPr>
      </w:pPr>
      <w:del w:id="27" w:author="Cristiano de Menezes Feu" w:date="2022-11-21T08:32:00Z">
        <w:r w:rsidDel="00E631A1">
          <w:rPr>
            <w:color w:val="005583"/>
            <w:sz w:val="20"/>
            <w:szCs w:val="20"/>
          </w:rPr>
          <w:delText>Mandado de Segurança (MS)</w:delText>
        </w:r>
      </w:del>
    </w:p>
    <w:p w14:paraId="0000000F" w14:textId="5F913D8A" w:rsidR="003D183A" w:rsidDel="00E631A1" w:rsidRDefault="008B7924">
      <w:pPr>
        <w:widowControl w:val="0"/>
        <w:pBdr>
          <w:top w:val="nil"/>
          <w:left w:val="nil"/>
          <w:bottom w:val="nil"/>
          <w:right w:val="nil"/>
          <w:between w:val="nil"/>
        </w:pBdr>
        <w:spacing w:before="0" w:after="113"/>
        <w:ind w:firstLine="170"/>
        <w:rPr>
          <w:del w:id="28" w:author="Cristiano de Menezes Feu" w:date="2022-11-21T08:32:00Z"/>
          <w:color w:val="005583"/>
          <w:sz w:val="20"/>
          <w:szCs w:val="20"/>
        </w:rPr>
      </w:pPr>
      <w:del w:id="29" w:author="Cristiano de Menezes Feu" w:date="2022-11-21T08:32:00Z">
        <w:r w:rsidDel="00E631A1">
          <w:rPr>
            <w:color w:val="005583"/>
            <w:sz w:val="20"/>
            <w:szCs w:val="20"/>
          </w:rPr>
          <w:delText>Mensagem (MSC)</w:delText>
        </w:r>
      </w:del>
    </w:p>
    <w:p w14:paraId="00000010" w14:textId="3AB20D19" w:rsidR="003D183A" w:rsidDel="00E631A1" w:rsidRDefault="008B7924">
      <w:pPr>
        <w:widowControl w:val="0"/>
        <w:pBdr>
          <w:top w:val="nil"/>
          <w:left w:val="nil"/>
          <w:bottom w:val="nil"/>
          <w:right w:val="nil"/>
          <w:between w:val="nil"/>
        </w:pBdr>
        <w:spacing w:before="0" w:after="113"/>
        <w:ind w:firstLine="170"/>
        <w:rPr>
          <w:del w:id="30" w:author="Cristiano de Menezes Feu" w:date="2022-11-21T08:32:00Z"/>
          <w:color w:val="005583"/>
          <w:sz w:val="20"/>
          <w:szCs w:val="20"/>
        </w:rPr>
      </w:pPr>
      <w:del w:id="31" w:author="Cristiano de Menezes Feu" w:date="2022-11-21T08:32:00Z">
        <w:r w:rsidDel="00E631A1">
          <w:rPr>
            <w:color w:val="005583"/>
            <w:sz w:val="20"/>
            <w:szCs w:val="20"/>
          </w:rPr>
          <w:delText>Projeto de Decreto Legislativo – anterior a 2019 (PDC)</w:delText>
        </w:r>
      </w:del>
    </w:p>
    <w:p w14:paraId="00000011" w14:textId="2046FDC6" w:rsidR="003D183A" w:rsidDel="00E631A1" w:rsidRDefault="008B7924">
      <w:pPr>
        <w:widowControl w:val="0"/>
        <w:pBdr>
          <w:top w:val="nil"/>
          <w:left w:val="nil"/>
          <w:bottom w:val="nil"/>
          <w:right w:val="nil"/>
          <w:between w:val="nil"/>
        </w:pBdr>
        <w:spacing w:before="0" w:after="113"/>
        <w:ind w:firstLine="170"/>
        <w:rPr>
          <w:del w:id="32" w:author="Cristiano de Menezes Feu" w:date="2022-11-21T08:32:00Z"/>
          <w:color w:val="005583"/>
          <w:sz w:val="20"/>
          <w:szCs w:val="20"/>
        </w:rPr>
      </w:pPr>
      <w:del w:id="33" w:author="Cristiano de Menezes Feu" w:date="2022-11-21T08:32:00Z">
        <w:r w:rsidDel="00E631A1">
          <w:rPr>
            <w:color w:val="005583"/>
            <w:sz w:val="20"/>
            <w:szCs w:val="20"/>
          </w:rPr>
          <w:delText>Projeto de Decreto Legislativo – após 2019 (PDL)</w:delText>
        </w:r>
      </w:del>
    </w:p>
    <w:p w14:paraId="00000012" w14:textId="4B2B60E5" w:rsidR="003D183A" w:rsidDel="00E631A1" w:rsidRDefault="008B7924">
      <w:pPr>
        <w:widowControl w:val="0"/>
        <w:pBdr>
          <w:top w:val="nil"/>
          <w:left w:val="nil"/>
          <w:bottom w:val="nil"/>
          <w:right w:val="nil"/>
          <w:between w:val="nil"/>
        </w:pBdr>
        <w:spacing w:before="0" w:after="113"/>
        <w:ind w:firstLine="170"/>
        <w:rPr>
          <w:del w:id="34" w:author="Cristiano de Menezes Feu" w:date="2022-11-21T08:32:00Z"/>
          <w:color w:val="005583"/>
          <w:sz w:val="20"/>
          <w:szCs w:val="20"/>
        </w:rPr>
      </w:pPr>
      <w:del w:id="35" w:author="Cristiano de Menezes Feu" w:date="2022-11-21T08:32:00Z">
        <w:r w:rsidDel="00E631A1">
          <w:rPr>
            <w:color w:val="005583"/>
            <w:sz w:val="20"/>
            <w:szCs w:val="20"/>
          </w:rPr>
          <w:delText>Proposta de Emenda à Constituição (PEC)</w:delText>
        </w:r>
      </w:del>
    </w:p>
    <w:p w14:paraId="00000013" w14:textId="2852AEA1" w:rsidR="003D183A" w:rsidDel="00E631A1" w:rsidRDefault="008B7924">
      <w:pPr>
        <w:widowControl w:val="0"/>
        <w:pBdr>
          <w:top w:val="nil"/>
          <w:left w:val="nil"/>
          <w:bottom w:val="nil"/>
          <w:right w:val="nil"/>
          <w:between w:val="nil"/>
        </w:pBdr>
        <w:spacing w:before="0" w:after="113"/>
        <w:ind w:firstLine="170"/>
        <w:rPr>
          <w:del w:id="36" w:author="Cristiano de Menezes Feu" w:date="2022-11-21T08:32:00Z"/>
          <w:color w:val="005583"/>
          <w:sz w:val="20"/>
          <w:szCs w:val="20"/>
        </w:rPr>
      </w:pPr>
      <w:del w:id="37" w:author="Cristiano de Menezes Feu" w:date="2022-11-21T08:32:00Z">
        <w:r w:rsidDel="00E631A1">
          <w:rPr>
            <w:color w:val="005583"/>
            <w:sz w:val="20"/>
            <w:szCs w:val="20"/>
          </w:rPr>
          <w:delText>Projeto de Lei Ordinária (PL)</w:delText>
        </w:r>
      </w:del>
    </w:p>
    <w:p w14:paraId="00000014" w14:textId="5496D201" w:rsidR="003D183A" w:rsidDel="00E631A1" w:rsidRDefault="008B7924">
      <w:pPr>
        <w:widowControl w:val="0"/>
        <w:pBdr>
          <w:top w:val="nil"/>
          <w:left w:val="nil"/>
          <w:bottom w:val="nil"/>
          <w:right w:val="nil"/>
          <w:between w:val="nil"/>
        </w:pBdr>
        <w:spacing w:before="0" w:after="113"/>
        <w:ind w:firstLine="170"/>
        <w:rPr>
          <w:del w:id="38" w:author="Cristiano de Menezes Feu" w:date="2022-11-21T08:32:00Z"/>
          <w:color w:val="005583"/>
          <w:sz w:val="20"/>
          <w:szCs w:val="20"/>
        </w:rPr>
      </w:pPr>
      <w:del w:id="39" w:author="Cristiano de Menezes Feu" w:date="2022-11-21T08:32:00Z">
        <w:r w:rsidDel="00E631A1">
          <w:rPr>
            <w:color w:val="005583"/>
            <w:sz w:val="20"/>
            <w:szCs w:val="20"/>
          </w:rPr>
          <w:delText>Projeto de Lei Complementar (PLP)</w:delText>
        </w:r>
      </w:del>
    </w:p>
    <w:p w14:paraId="00000015" w14:textId="51E014EB" w:rsidR="003D183A" w:rsidDel="00E631A1" w:rsidRDefault="008B7924">
      <w:pPr>
        <w:widowControl w:val="0"/>
        <w:pBdr>
          <w:top w:val="nil"/>
          <w:left w:val="nil"/>
          <w:bottom w:val="nil"/>
          <w:right w:val="nil"/>
          <w:between w:val="nil"/>
        </w:pBdr>
        <w:spacing w:before="0" w:after="113"/>
        <w:ind w:firstLine="170"/>
        <w:rPr>
          <w:del w:id="40" w:author="Cristiano de Menezes Feu" w:date="2022-11-21T08:32:00Z"/>
          <w:color w:val="005583"/>
          <w:sz w:val="20"/>
          <w:szCs w:val="20"/>
        </w:rPr>
      </w:pPr>
      <w:del w:id="41" w:author="Cristiano de Menezes Feu" w:date="2022-11-21T08:32:00Z">
        <w:r w:rsidDel="00E631A1">
          <w:rPr>
            <w:color w:val="005583"/>
            <w:sz w:val="20"/>
            <w:szCs w:val="20"/>
          </w:rPr>
          <w:delText>Projeto de Lei de Conversão (PLV)</w:delText>
        </w:r>
      </w:del>
    </w:p>
    <w:p w14:paraId="00000016" w14:textId="440F2FE8" w:rsidR="003D183A" w:rsidDel="00E631A1" w:rsidRDefault="008B7924">
      <w:pPr>
        <w:widowControl w:val="0"/>
        <w:pBdr>
          <w:top w:val="nil"/>
          <w:left w:val="nil"/>
          <w:bottom w:val="nil"/>
          <w:right w:val="nil"/>
          <w:between w:val="nil"/>
        </w:pBdr>
        <w:spacing w:before="0" w:after="113"/>
        <w:ind w:firstLine="170"/>
        <w:rPr>
          <w:del w:id="42" w:author="Cristiano de Menezes Feu" w:date="2022-11-21T08:32:00Z"/>
          <w:color w:val="005583"/>
          <w:sz w:val="20"/>
          <w:szCs w:val="20"/>
        </w:rPr>
      </w:pPr>
      <w:del w:id="43" w:author="Cristiano de Menezes Feu" w:date="2022-11-21T08:32:00Z">
        <w:r w:rsidDel="00E631A1">
          <w:rPr>
            <w:color w:val="005583"/>
            <w:sz w:val="20"/>
            <w:szCs w:val="20"/>
          </w:rPr>
          <w:delText>Projeto de Resolução da Câmara (PRC)</w:delText>
        </w:r>
      </w:del>
    </w:p>
    <w:p w14:paraId="00000017" w14:textId="43DDFF05" w:rsidR="003D183A" w:rsidDel="00E631A1" w:rsidRDefault="008B7924">
      <w:pPr>
        <w:widowControl w:val="0"/>
        <w:pBdr>
          <w:top w:val="nil"/>
          <w:left w:val="nil"/>
          <w:bottom w:val="nil"/>
          <w:right w:val="nil"/>
          <w:between w:val="nil"/>
        </w:pBdr>
        <w:spacing w:before="0" w:after="113"/>
        <w:ind w:firstLine="170"/>
        <w:rPr>
          <w:del w:id="44" w:author="Cristiano de Menezes Feu" w:date="2022-11-21T08:32:00Z"/>
          <w:b/>
          <w:color w:val="005583"/>
          <w:sz w:val="20"/>
          <w:szCs w:val="20"/>
        </w:rPr>
      </w:pPr>
      <w:del w:id="45" w:author="Cristiano de Menezes Feu" w:date="2022-11-21T08:32:00Z">
        <w:r w:rsidDel="00E631A1">
          <w:rPr>
            <w:color w:val="005583"/>
            <w:sz w:val="20"/>
            <w:szCs w:val="20"/>
          </w:rPr>
          <w:delText>Questão de Ordem (QO)</w:delText>
        </w:r>
      </w:del>
    </w:p>
    <w:p w14:paraId="00000018" w14:textId="62D2D0E9" w:rsidR="003D183A" w:rsidDel="00E631A1" w:rsidRDefault="008B7924">
      <w:pPr>
        <w:widowControl w:val="0"/>
        <w:pBdr>
          <w:top w:val="nil"/>
          <w:left w:val="nil"/>
          <w:bottom w:val="nil"/>
          <w:right w:val="nil"/>
          <w:between w:val="nil"/>
        </w:pBdr>
        <w:spacing w:before="0" w:after="113"/>
        <w:ind w:firstLine="170"/>
        <w:rPr>
          <w:del w:id="46" w:author="Cristiano de Menezes Feu" w:date="2022-11-21T08:32:00Z"/>
          <w:color w:val="005583"/>
          <w:sz w:val="20"/>
          <w:szCs w:val="20"/>
        </w:rPr>
      </w:pPr>
      <w:del w:id="47" w:author="Cristiano de Menezes Feu" w:date="2022-11-21T08:32:00Z">
        <w:r w:rsidDel="00E631A1">
          <w:rPr>
            <w:color w:val="005583"/>
            <w:sz w:val="20"/>
            <w:szCs w:val="20"/>
          </w:rPr>
          <w:delText>Recurso (REC)</w:delText>
        </w:r>
      </w:del>
    </w:p>
    <w:p w14:paraId="00000019" w14:textId="7E7BA125" w:rsidR="003D183A" w:rsidDel="00E631A1" w:rsidRDefault="008B7924">
      <w:pPr>
        <w:widowControl w:val="0"/>
        <w:pBdr>
          <w:top w:val="nil"/>
          <w:left w:val="nil"/>
          <w:bottom w:val="nil"/>
          <w:right w:val="nil"/>
          <w:between w:val="nil"/>
        </w:pBdr>
        <w:spacing w:before="0" w:after="113"/>
        <w:ind w:firstLine="170"/>
        <w:rPr>
          <w:del w:id="48" w:author="Cristiano de Menezes Feu" w:date="2022-11-21T08:32:00Z"/>
          <w:color w:val="005583"/>
          <w:sz w:val="20"/>
          <w:szCs w:val="20"/>
        </w:rPr>
      </w:pPr>
      <w:del w:id="49" w:author="Cristiano de Menezes Feu" w:date="2022-11-21T08:32:00Z">
        <w:r w:rsidDel="00E631A1">
          <w:rPr>
            <w:color w:val="005583"/>
            <w:sz w:val="20"/>
            <w:szCs w:val="20"/>
          </w:rPr>
          <w:delText>Regimento Comum do Congresso Nacional (RCCN)</w:delText>
        </w:r>
      </w:del>
    </w:p>
    <w:p w14:paraId="0000001A" w14:textId="65ABF11A" w:rsidR="003D183A" w:rsidDel="00E631A1" w:rsidRDefault="008B7924">
      <w:pPr>
        <w:widowControl w:val="0"/>
        <w:pBdr>
          <w:top w:val="nil"/>
          <w:left w:val="nil"/>
          <w:bottom w:val="nil"/>
          <w:right w:val="nil"/>
          <w:between w:val="nil"/>
        </w:pBdr>
        <w:spacing w:before="0" w:after="113"/>
        <w:ind w:firstLine="170"/>
        <w:rPr>
          <w:del w:id="50" w:author="Cristiano de Menezes Feu" w:date="2022-11-21T08:32:00Z"/>
          <w:b/>
          <w:color w:val="005583"/>
          <w:sz w:val="20"/>
          <w:szCs w:val="20"/>
        </w:rPr>
      </w:pPr>
      <w:del w:id="51" w:author="Cristiano de Menezes Feu" w:date="2022-11-21T08:32:00Z">
        <w:r w:rsidDel="00E631A1">
          <w:rPr>
            <w:color w:val="005583"/>
            <w:sz w:val="20"/>
            <w:szCs w:val="20"/>
          </w:rPr>
          <w:delText>Requerimento (REQ)</w:delText>
        </w:r>
      </w:del>
    </w:p>
    <w:p w14:paraId="0000001B" w14:textId="0093FCC6" w:rsidR="003D183A" w:rsidDel="00E631A1" w:rsidRDefault="008B7924">
      <w:pPr>
        <w:widowControl w:val="0"/>
        <w:pBdr>
          <w:top w:val="nil"/>
          <w:left w:val="nil"/>
          <w:bottom w:val="nil"/>
          <w:right w:val="nil"/>
          <w:between w:val="nil"/>
        </w:pBdr>
        <w:spacing w:before="0" w:after="113"/>
        <w:ind w:firstLine="170"/>
        <w:rPr>
          <w:del w:id="52" w:author="Cristiano de Menezes Feu" w:date="2022-11-21T08:32:00Z"/>
          <w:color w:val="005583"/>
          <w:sz w:val="20"/>
          <w:szCs w:val="20"/>
        </w:rPr>
      </w:pPr>
      <w:del w:id="53" w:author="Cristiano de Menezes Feu" w:date="2022-11-21T08:32:00Z">
        <w:r w:rsidDel="00E631A1">
          <w:rPr>
            <w:color w:val="005583"/>
            <w:sz w:val="20"/>
            <w:szCs w:val="20"/>
          </w:rPr>
          <w:delText>Reclamação (REM)</w:delText>
        </w:r>
      </w:del>
    </w:p>
    <w:p w14:paraId="0000001C" w14:textId="7BBB3341" w:rsidR="003D183A" w:rsidDel="00E631A1" w:rsidRDefault="008B7924">
      <w:pPr>
        <w:widowControl w:val="0"/>
        <w:pBdr>
          <w:top w:val="nil"/>
          <w:left w:val="nil"/>
          <w:bottom w:val="nil"/>
          <w:right w:val="nil"/>
          <w:between w:val="nil"/>
        </w:pBdr>
        <w:spacing w:before="0" w:after="113"/>
        <w:ind w:firstLine="170"/>
        <w:rPr>
          <w:del w:id="54" w:author="Cristiano de Menezes Feu" w:date="2022-11-21T08:32:00Z"/>
          <w:color w:val="005583"/>
          <w:sz w:val="20"/>
          <w:szCs w:val="20"/>
        </w:rPr>
      </w:pPr>
      <w:del w:id="55" w:author="Cristiano de Menezes Feu" w:date="2022-11-21T08:32:00Z">
        <w:r w:rsidDel="00E631A1">
          <w:rPr>
            <w:color w:val="005583"/>
            <w:sz w:val="20"/>
            <w:szCs w:val="20"/>
          </w:rPr>
          <w:delText>Requerimento de Informação (RIC)</w:delText>
        </w:r>
      </w:del>
    </w:p>
    <w:p w14:paraId="0000001D" w14:textId="39ABDCD9" w:rsidR="003D183A" w:rsidDel="00E631A1" w:rsidRDefault="008B7924">
      <w:pPr>
        <w:widowControl w:val="0"/>
        <w:pBdr>
          <w:top w:val="nil"/>
          <w:left w:val="nil"/>
          <w:bottom w:val="nil"/>
          <w:right w:val="nil"/>
          <w:between w:val="nil"/>
        </w:pBdr>
        <w:spacing w:before="0" w:after="113"/>
        <w:ind w:firstLine="170"/>
        <w:rPr>
          <w:del w:id="56" w:author="Cristiano de Menezes Feu" w:date="2022-11-21T08:32:00Z"/>
          <w:color w:val="005583"/>
          <w:sz w:val="20"/>
          <w:szCs w:val="20"/>
        </w:rPr>
      </w:pPr>
      <w:del w:id="57" w:author="Cristiano de Menezes Feu" w:date="2022-11-21T08:32:00Z">
        <w:r w:rsidDel="00E631A1">
          <w:rPr>
            <w:color w:val="005583"/>
            <w:sz w:val="20"/>
            <w:szCs w:val="20"/>
          </w:rPr>
          <w:delText>Regimento Interno da Câmara dos Deputados (RICD)</w:delText>
        </w:r>
      </w:del>
    </w:p>
    <w:p w14:paraId="0000001E" w14:textId="00E0BD77" w:rsidR="003D183A" w:rsidDel="00E631A1" w:rsidRDefault="008B7924">
      <w:pPr>
        <w:widowControl w:val="0"/>
        <w:pBdr>
          <w:top w:val="nil"/>
          <w:left w:val="nil"/>
          <w:bottom w:val="nil"/>
          <w:right w:val="nil"/>
          <w:between w:val="nil"/>
        </w:pBdr>
        <w:spacing w:before="0" w:after="113"/>
        <w:ind w:firstLine="170"/>
        <w:rPr>
          <w:del w:id="58" w:author="Cristiano de Menezes Feu" w:date="2022-11-21T08:32:00Z"/>
          <w:color w:val="005583"/>
          <w:sz w:val="20"/>
          <w:szCs w:val="20"/>
        </w:rPr>
      </w:pPr>
      <w:del w:id="59" w:author="Cristiano de Menezes Feu" w:date="2022-11-21T08:32:00Z">
        <w:r w:rsidDel="00E631A1">
          <w:rPr>
            <w:color w:val="005583"/>
            <w:sz w:val="20"/>
            <w:szCs w:val="20"/>
          </w:rPr>
          <w:delText>Supremo Tribunal Federal (STF)</w:delText>
        </w:r>
      </w:del>
    </w:p>
    <w:p w14:paraId="0000001F" w14:textId="1E3B899C" w:rsidR="003D183A" w:rsidDel="00E631A1" w:rsidRDefault="008B7924">
      <w:pPr>
        <w:widowControl w:val="0"/>
        <w:pBdr>
          <w:top w:val="nil"/>
          <w:left w:val="nil"/>
          <w:bottom w:val="nil"/>
          <w:right w:val="nil"/>
          <w:between w:val="nil"/>
        </w:pBdr>
        <w:spacing w:before="0" w:after="113"/>
        <w:ind w:firstLine="170"/>
        <w:rPr>
          <w:del w:id="60" w:author="Cristiano de Menezes Feu" w:date="2022-11-21T08:32:00Z"/>
          <w:color w:val="005583"/>
          <w:sz w:val="20"/>
          <w:szCs w:val="20"/>
        </w:rPr>
      </w:pPr>
      <w:del w:id="61" w:author="Cristiano de Menezes Feu" w:date="2022-11-21T08:32:00Z">
        <w:r w:rsidDel="00E631A1">
          <w:rPr>
            <w:color w:val="005583"/>
            <w:sz w:val="20"/>
            <w:szCs w:val="20"/>
          </w:rPr>
          <w:delText>Secretaria-Geral da Mesa (SGM)</w:delText>
        </w:r>
      </w:del>
    </w:p>
    <w:p w14:paraId="00000020" w14:textId="39FDD8FF" w:rsidR="003D183A" w:rsidDel="00E631A1" w:rsidRDefault="008B7924">
      <w:pPr>
        <w:widowControl w:val="0"/>
        <w:pBdr>
          <w:top w:val="nil"/>
          <w:left w:val="nil"/>
          <w:bottom w:val="nil"/>
          <w:right w:val="nil"/>
          <w:between w:val="nil"/>
        </w:pBdr>
        <w:spacing w:before="0" w:after="113"/>
        <w:ind w:firstLine="170"/>
        <w:rPr>
          <w:del w:id="62" w:author="Cristiano de Menezes Feu" w:date="2022-11-21T08:32:00Z"/>
          <w:color w:val="005583"/>
          <w:sz w:val="20"/>
          <w:szCs w:val="20"/>
        </w:rPr>
      </w:pPr>
      <w:del w:id="63" w:author="Cristiano de Menezes Feu" w:date="2022-11-21T08:32:00Z">
        <w:r w:rsidDel="00E631A1">
          <w:rPr>
            <w:color w:val="005583"/>
            <w:sz w:val="20"/>
            <w:szCs w:val="20"/>
          </w:rPr>
          <w:delText>Tribunal de Contas da União (TCU)</w:delText>
        </w:r>
      </w:del>
    </w:p>
    <w:p w14:paraId="00000021" w14:textId="267FA846" w:rsidR="003D183A" w:rsidDel="00E631A1" w:rsidRDefault="008B7924">
      <w:pPr>
        <w:widowControl w:val="0"/>
        <w:pBdr>
          <w:top w:val="nil"/>
          <w:left w:val="nil"/>
          <w:bottom w:val="nil"/>
          <w:right w:val="nil"/>
          <w:between w:val="nil"/>
        </w:pBdr>
        <w:spacing w:before="0" w:after="113"/>
        <w:ind w:firstLine="170"/>
        <w:rPr>
          <w:del w:id="64" w:author="Cristiano de Menezes Feu" w:date="2022-11-21T08:32:00Z"/>
          <w:color w:val="005583"/>
          <w:sz w:val="20"/>
          <w:szCs w:val="20"/>
        </w:rPr>
      </w:pPr>
      <w:del w:id="65" w:author="Cristiano de Menezes Feu" w:date="2022-11-21T08:32:00Z">
        <w:r w:rsidDel="00E631A1">
          <w:rPr>
            <w:color w:val="005583"/>
            <w:sz w:val="20"/>
            <w:szCs w:val="20"/>
          </w:rPr>
          <w:delText>Tribunal de Justiça do Distrito Federal e Territórios (TJDFT)</w:delText>
        </w:r>
      </w:del>
    </w:p>
    <w:p w14:paraId="00000022" w14:textId="398279F7" w:rsidR="003D183A" w:rsidDel="00E631A1" w:rsidRDefault="008B7924">
      <w:pPr>
        <w:widowControl w:val="0"/>
        <w:pBdr>
          <w:top w:val="nil"/>
          <w:left w:val="nil"/>
          <w:bottom w:val="nil"/>
          <w:right w:val="nil"/>
          <w:between w:val="nil"/>
        </w:pBdr>
        <w:ind w:firstLine="0"/>
        <w:jc w:val="center"/>
        <w:rPr>
          <w:del w:id="66" w:author="Cristiano de Menezes Feu" w:date="2022-11-21T08:32:00Z"/>
          <w:rFonts w:ascii="ClearSans-Bold" w:eastAsia="ClearSans-Bold" w:hAnsi="ClearSans-Bold" w:cs="ClearSans-Bold"/>
          <w:b/>
          <w:color w:val="000000"/>
        </w:rPr>
      </w:pPr>
      <w:del w:id="67" w:author="Cristiano de Menezes Feu" w:date="2022-11-21T08:32:00Z">
        <w:r w:rsidDel="00E631A1">
          <w:rPr>
            <w:rFonts w:ascii="DINCondensed-Bold" w:eastAsia="DINCondensed-Bold" w:hAnsi="DINCondensed-Bold" w:cs="DINCondensed-Bold"/>
            <w:b/>
            <w:smallCaps/>
            <w:color w:val="005583"/>
            <w:sz w:val="42"/>
            <w:szCs w:val="42"/>
          </w:rPr>
          <w:delText>PREFÁCIO</w:delText>
        </w:r>
      </w:del>
    </w:p>
    <w:p w14:paraId="00000023" w14:textId="23B489A5" w:rsidR="003D183A" w:rsidDel="00E631A1" w:rsidRDefault="008B7924">
      <w:pPr>
        <w:widowControl w:val="0"/>
        <w:pBdr>
          <w:top w:val="nil"/>
          <w:left w:val="nil"/>
          <w:bottom w:val="nil"/>
          <w:right w:val="nil"/>
          <w:between w:val="nil"/>
        </w:pBdr>
        <w:spacing w:before="454"/>
        <w:rPr>
          <w:del w:id="68" w:author="Cristiano de Menezes Feu" w:date="2022-11-21T08:32:00Z"/>
          <w:color w:val="005583"/>
          <w:sz w:val="24"/>
          <w:szCs w:val="24"/>
        </w:rPr>
      </w:pPr>
      <w:del w:id="69" w:author="Cristiano de Menezes Feu" w:date="2022-11-21T08:32:00Z">
        <w:r w:rsidDel="00E631A1">
          <w:rPr>
            <w:color w:val="005583"/>
            <w:sz w:val="24"/>
            <w:szCs w:val="24"/>
          </w:rPr>
          <w:delText xml:space="preserve">Desde sua primeira edição, da qual fui prefaciante, o livro “Regimento Interno Facilitado da Câmara dos Deputados” sagrou-se como ferramenta de trabalho indispensável para a atuação dos parlamentares e das assessorias no processo legislativo desta Casa. </w:delText>
        </w:r>
      </w:del>
    </w:p>
    <w:p w14:paraId="00000024" w14:textId="0994FB87" w:rsidR="003D183A" w:rsidDel="00E631A1" w:rsidRDefault="008B7924">
      <w:pPr>
        <w:widowControl w:val="0"/>
        <w:pBdr>
          <w:top w:val="nil"/>
          <w:left w:val="nil"/>
          <w:bottom w:val="nil"/>
          <w:right w:val="nil"/>
          <w:between w:val="nil"/>
        </w:pBdr>
        <w:rPr>
          <w:del w:id="70" w:author="Cristiano de Menezes Feu" w:date="2022-11-21T08:32:00Z"/>
          <w:color w:val="005583"/>
          <w:sz w:val="24"/>
          <w:szCs w:val="24"/>
        </w:rPr>
      </w:pPr>
      <w:del w:id="71" w:author="Cristiano de Menezes Feu" w:date="2022-11-21T08:32:00Z">
        <w:r w:rsidDel="00E631A1">
          <w:rPr>
            <w:color w:val="005583"/>
            <w:sz w:val="24"/>
            <w:szCs w:val="24"/>
          </w:rPr>
          <w:delText xml:space="preserve">Inicialmente publicada pelo ilustre autor Paulo Novais, que a posteriori buscou apoio de mais três colegas, Nilvia Caldeira, Ruthier Sousa e Cristiano Feu, todos especialistas em regimento interno, a obra vem contribuindo significativamente à atuação efetiva dos Deputados. </w:delText>
        </w:r>
      </w:del>
    </w:p>
    <w:p w14:paraId="00000025" w14:textId="236DF513" w:rsidR="003D183A" w:rsidDel="00E631A1" w:rsidRDefault="008B7924">
      <w:pPr>
        <w:widowControl w:val="0"/>
        <w:pBdr>
          <w:top w:val="nil"/>
          <w:left w:val="nil"/>
          <w:bottom w:val="nil"/>
          <w:right w:val="nil"/>
          <w:between w:val="nil"/>
        </w:pBdr>
        <w:rPr>
          <w:del w:id="72" w:author="Cristiano de Menezes Feu" w:date="2022-11-21T08:32:00Z"/>
          <w:color w:val="005583"/>
          <w:sz w:val="24"/>
          <w:szCs w:val="24"/>
        </w:rPr>
      </w:pPr>
      <w:del w:id="73" w:author="Cristiano de Menezes Feu" w:date="2022-11-21T08:32:00Z">
        <w:r w:rsidDel="00E631A1">
          <w:rPr>
            <w:color w:val="005583"/>
            <w:sz w:val="24"/>
            <w:szCs w:val="24"/>
          </w:rPr>
          <w:delText>O exemplar traz enorme acervo de informações e alarga o universo de conhecimento acerca das regras legislativas, podendo dar um rumo aos mais diversos questionamentos em face das interpretações regimentais.</w:delText>
        </w:r>
      </w:del>
    </w:p>
    <w:p w14:paraId="00000026" w14:textId="7D6934B9" w:rsidR="003D183A" w:rsidDel="00E631A1" w:rsidRDefault="008B7924">
      <w:pPr>
        <w:widowControl w:val="0"/>
        <w:pBdr>
          <w:top w:val="nil"/>
          <w:left w:val="nil"/>
          <w:bottom w:val="nil"/>
          <w:right w:val="nil"/>
          <w:between w:val="nil"/>
        </w:pBdr>
        <w:rPr>
          <w:del w:id="74" w:author="Cristiano de Menezes Feu" w:date="2022-11-21T08:32:00Z"/>
          <w:color w:val="005583"/>
          <w:sz w:val="24"/>
          <w:szCs w:val="24"/>
        </w:rPr>
      </w:pPr>
      <w:del w:id="75" w:author="Cristiano de Menezes Feu" w:date="2022-11-21T08:32:00Z">
        <w:r w:rsidDel="00E631A1">
          <w:rPr>
            <w:color w:val="005583"/>
            <w:sz w:val="24"/>
            <w:szCs w:val="24"/>
          </w:rPr>
          <w:delText>Chama atenção ainda a obra pela sistematização que faz das questões de ordem, das decisões da presidência, das práticas legislativas e dos precedentes, anotados em cada dispositivo regimental, trazendo, por vezes, o histórico evolutivo de determinados entendimentos, ano após ano. Essa forma de abordagem resulta inevitavelmente em mais responsabilidade para aqueles que decidem questões regimentais, pois terão de fazê-lo à luz das decisões que já são publicamente conhecidas, ou terão que assumir o ônus da mudança de entendimento.</w:delText>
        </w:r>
      </w:del>
    </w:p>
    <w:p w14:paraId="00000027" w14:textId="21E9A9CF" w:rsidR="003D183A" w:rsidDel="00E631A1" w:rsidRDefault="008B7924">
      <w:pPr>
        <w:widowControl w:val="0"/>
        <w:pBdr>
          <w:top w:val="nil"/>
          <w:left w:val="nil"/>
          <w:bottom w:val="nil"/>
          <w:right w:val="nil"/>
          <w:between w:val="nil"/>
        </w:pBdr>
        <w:rPr>
          <w:del w:id="76" w:author="Cristiano de Menezes Feu" w:date="2022-11-21T08:32:00Z"/>
          <w:color w:val="000000"/>
        </w:rPr>
      </w:pPr>
      <w:del w:id="77" w:author="Cristiano de Menezes Feu" w:date="2022-11-21T08:32:00Z">
        <w:r w:rsidDel="00E631A1">
          <w:rPr>
            <w:color w:val="005583"/>
            <w:sz w:val="24"/>
            <w:szCs w:val="24"/>
          </w:rPr>
          <w:delText>Tenho certeza de que este livro continuará contribuindo não só para a transparência, mas também para a consolidação da jurisprudência nas decisões relativas à interpretação do Regimento Interno da Câmara dos Deputados.</w:delText>
        </w:r>
      </w:del>
    </w:p>
    <w:p w14:paraId="00000028" w14:textId="31344047" w:rsidR="003D183A" w:rsidDel="00E631A1" w:rsidRDefault="008B7924">
      <w:pPr>
        <w:widowControl w:val="0"/>
        <w:pBdr>
          <w:top w:val="nil"/>
          <w:left w:val="nil"/>
          <w:bottom w:val="nil"/>
          <w:right w:val="nil"/>
          <w:between w:val="nil"/>
        </w:pBdr>
        <w:spacing w:before="454" w:after="113"/>
        <w:ind w:left="1134" w:firstLine="622"/>
        <w:jc w:val="right"/>
        <w:rPr>
          <w:del w:id="78" w:author="Cristiano de Menezes Feu" w:date="2022-11-21T08:32:00Z"/>
          <w:rFonts w:ascii="ClearSans-Bold" w:eastAsia="ClearSans-Bold" w:hAnsi="ClearSans-Bold" w:cs="ClearSans-Bold"/>
          <w:b/>
          <w:color w:val="005583"/>
        </w:rPr>
      </w:pPr>
      <w:del w:id="79" w:author="Cristiano de Menezes Feu" w:date="2022-11-21T08:32:00Z">
        <w:r w:rsidDel="00E631A1">
          <w:rPr>
            <w:rFonts w:ascii="ClearSans-Bold" w:eastAsia="ClearSans-Bold" w:hAnsi="ClearSans-Bold" w:cs="ClearSans-Bold"/>
            <w:b/>
            <w:color w:val="005583"/>
          </w:rPr>
          <w:delText>Arnaldo Faria de Sá – Ex-Deputado Federal</w:delText>
        </w:r>
      </w:del>
    </w:p>
    <w:p w14:paraId="00000029" w14:textId="59104099" w:rsidR="003D183A" w:rsidDel="00E631A1" w:rsidRDefault="008B7924">
      <w:pPr>
        <w:widowControl w:val="0"/>
        <w:pBdr>
          <w:top w:val="nil"/>
          <w:left w:val="nil"/>
          <w:bottom w:val="nil"/>
          <w:right w:val="nil"/>
          <w:between w:val="nil"/>
        </w:pBdr>
        <w:spacing w:before="0" w:after="113"/>
        <w:ind w:left="1134" w:firstLine="622"/>
        <w:jc w:val="right"/>
        <w:rPr>
          <w:del w:id="80" w:author="Cristiano de Menezes Feu" w:date="2022-11-21T08:32:00Z"/>
          <w:color w:val="000000"/>
        </w:rPr>
      </w:pPr>
      <w:del w:id="81" w:author="Cristiano de Menezes Feu" w:date="2022-11-21T08:32:00Z">
        <w:r w:rsidDel="00E631A1">
          <w:rPr>
            <w:rFonts w:ascii="Sansita" w:eastAsia="Sansita" w:hAnsi="Sansita" w:cs="Sansita"/>
            <w:i/>
            <w:color w:val="005583"/>
          </w:rPr>
          <w:delText>O Ex-Deputado Arnaldo Faria de Sá é um dos maiores conhecedores do Regimento Interno da Câmara dos Deputados. É Advogado, Contabilista, Radialista e Professor.  Deputado Federal Constituinte, 1987-1991 e foi Deputado Federal por oito mandatos.</w:delText>
        </w:r>
      </w:del>
    </w:p>
    <w:p w14:paraId="0000002A" w14:textId="5F8B1CED" w:rsidR="003D183A" w:rsidDel="00E631A1" w:rsidRDefault="003D183A">
      <w:pPr>
        <w:widowControl w:val="0"/>
        <w:pBdr>
          <w:top w:val="nil"/>
          <w:left w:val="nil"/>
          <w:bottom w:val="nil"/>
          <w:right w:val="nil"/>
          <w:between w:val="nil"/>
        </w:pBdr>
        <w:ind w:firstLine="0"/>
        <w:jc w:val="center"/>
        <w:rPr>
          <w:del w:id="82" w:author="Cristiano de Menezes Feu" w:date="2022-11-21T08:32:00Z"/>
          <w:rFonts w:ascii="DINCondensed-Bold" w:eastAsia="DINCondensed-Bold" w:hAnsi="DINCondensed-Bold" w:cs="DINCondensed-Bold"/>
          <w:b/>
          <w:smallCaps/>
          <w:color w:val="FFFFFF"/>
          <w:sz w:val="42"/>
          <w:szCs w:val="42"/>
        </w:rPr>
      </w:pPr>
    </w:p>
    <w:p w14:paraId="0000002B" w14:textId="76E186C9" w:rsidR="003D183A" w:rsidDel="00E631A1" w:rsidRDefault="003D183A">
      <w:pPr>
        <w:widowControl w:val="0"/>
        <w:pBdr>
          <w:top w:val="nil"/>
          <w:left w:val="nil"/>
          <w:bottom w:val="nil"/>
          <w:right w:val="nil"/>
          <w:between w:val="nil"/>
        </w:pBdr>
        <w:ind w:firstLine="0"/>
        <w:jc w:val="center"/>
        <w:rPr>
          <w:del w:id="83" w:author="Cristiano de Menezes Feu" w:date="2022-11-21T08:32:00Z"/>
          <w:rFonts w:ascii="DINCondensed-Bold" w:eastAsia="DINCondensed-Bold" w:hAnsi="DINCondensed-Bold" w:cs="DINCondensed-Bold"/>
          <w:b/>
          <w:smallCaps/>
          <w:color w:val="005583"/>
          <w:sz w:val="42"/>
          <w:szCs w:val="42"/>
        </w:rPr>
      </w:pPr>
    </w:p>
    <w:p w14:paraId="0000002C" w14:textId="44FCD34B" w:rsidR="003D183A" w:rsidDel="00E631A1" w:rsidRDefault="003D183A">
      <w:pPr>
        <w:widowControl w:val="0"/>
        <w:pBdr>
          <w:top w:val="nil"/>
          <w:left w:val="nil"/>
          <w:bottom w:val="nil"/>
          <w:right w:val="nil"/>
          <w:between w:val="nil"/>
        </w:pBdr>
        <w:ind w:firstLine="0"/>
        <w:jc w:val="center"/>
        <w:rPr>
          <w:del w:id="84" w:author="Cristiano de Menezes Feu" w:date="2022-11-21T08:32:00Z"/>
          <w:rFonts w:ascii="DINCondensed-Bold" w:eastAsia="DINCondensed-Bold" w:hAnsi="DINCondensed-Bold" w:cs="DINCondensed-Bold"/>
          <w:b/>
          <w:smallCaps/>
          <w:color w:val="005583"/>
          <w:sz w:val="42"/>
          <w:szCs w:val="42"/>
        </w:rPr>
      </w:pPr>
    </w:p>
    <w:p w14:paraId="0000002D" w14:textId="0C922624" w:rsidR="003D183A" w:rsidDel="00E631A1" w:rsidRDefault="008B7924">
      <w:pPr>
        <w:widowControl w:val="0"/>
        <w:pBdr>
          <w:top w:val="nil"/>
          <w:left w:val="nil"/>
          <w:bottom w:val="nil"/>
          <w:right w:val="nil"/>
          <w:between w:val="nil"/>
        </w:pBdr>
        <w:ind w:firstLine="0"/>
        <w:jc w:val="center"/>
        <w:rPr>
          <w:del w:id="85" w:author="Cristiano de Menezes Feu" w:date="2022-11-21T08:32:00Z"/>
          <w:rFonts w:ascii="DINCondensed-Bold" w:eastAsia="DINCondensed-Bold" w:hAnsi="DINCondensed-Bold" w:cs="DINCondensed-Bold"/>
          <w:b/>
          <w:smallCaps/>
          <w:color w:val="005583"/>
          <w:sz w:val="42"/>
          <w:szCs w:val="42"/>
        </w:rPr>
      </w:pPr>
      <w:del w:id="86" w:author="Cristiano de Menezes Feu" w:date="2022-11-21T08:32:00Z">
        <w:r w:rsidDel="00E631A1">
          <w:rPr>
            <w:rFonts w:ascii="DINCondensed-Bold" w:eastAsia="DINCondensed-Bold" w:hAnsi="DINCondensed-Bold" w:cs="DINCondensed-Bold"/>
            <w:b/>
            <w:smallCaps/>
            <w:color w:val="005583"/>
            <w:sz w:val="42"/>
            <w:szCs w:val="42"/>
          </w:rPr>
          <w:delText>APRESENTAÇÃO</w:delText>
        </w:r>
      </w:del>
    </w:p>
    <w:p w14:paraId="0000002E" w14:textId="4B6F2F53" w:rsidR="003D183A" w:rsidDel="00E631A1" w:rsidRDefault="008B7924">
      <w:pPr>
        <w:widowControl w:val="0"/>
        <w:pBdr>
          <w:top w:val="nil"/>
          <w:left w:val="nil"/>
          <w:bottom w:val="nil"/>
          <w:right w:val="nil"/>
          <w:between w:val="nil"/>
        </w:pBdr>
        <w:spacing w:before="454"/>
        <w:rPr>
          <w:del w:id="87" w:author="Cristiano de Menezes Feu" w:date="2022-11-21T08:32:00Z"/>
          <w:color w:val="005583"/>
          <w:sz w:val="24"/>
          <w:szCs w:val="24"/>
        </w:rPr>
      </w:pPr>
      <w:del w:id="88" w:author="Cristiano de Menezes Feu" w:date="2022-11-21T08:32:00Z">
        <w:r w:rsidDel="00E631A1">
          <w:rPr>
            <w:color w:val="005583"/>
            <w:sz w:val="24"/>
            <w:szCs w:val="24"/>
          </w:rPr>
          <w:delText>O presente trabalho é uma versão atualizada da 3ª edição do Regimento Interno Facilitado da Câmara dos Deputados, resultado do aprofundamento da pesquisa relativa ao processo legislativo na prática. Sua realização foi motivada pela ampla aceitação dos parlamentares, assessores, estudantes e órgãos da Câmara quanto às edições anteriores.</w:delText>
        </w:r>
      </w:del>
    </w:p>
    <w:p w14:paraId="0000002F" w14:textId="1365A2E6" w:rsidR="003D183A" w:rsidDel="00E631A1" w:rsidRDefault="008B7924">
      <w:pPr>
        <w:widowControl w:val="0"/>
        <w:pBdr>
          <w:top w:val="nil"/>
          <w:left w:val="nil"/>
          <w:bottom w:val="nil"/>
          <w:right w:val="nil"/>
          <w:between w:val="nil"/>
        </w:pBdr>
        <w:rPr>
          <w:del w:id="89" w:author="Cristiano de Menezes Feu" w:date="2022-11-21T08:32:00Z"/>
          <w:color w:val="005583"/>
          <w:sz w:val="24"/>
          <w:szCs w:val="24"/>
        </w:rPr>
      </w:pPr>
      <w:del w:id="90" w:author="Cristiano de Menezes Feu" w:date="2022-11-21T08:32:00Z">
        <w:r w:rsidDel="00E631A1">
          <w:rPr>
            <w:color w:val="005583"/>
            <w:sz w:val="24"/>
            <w:szCs w:val="24"/>
          </w:rPr>
          <w:delText xml:space="preserve">O livro foi planejado para facilitar tanto a leitura, quanto a pesquisa e proporcionar agilidade e praticidade na busca de informações úteis para atuação dos parlamentares e das assessorias. </w:delText>
        </w:r>
      </w:del>
    </w:p>
    <w:p w14:paraId="00000030" w14:textId="1D153D50" w:rsidR="003D183A" w:rsidDel="00E631A1" w:rsidRDefault="008B7924">
      <w:pPr>
        <w:widowControl w:val="0"/>
        <w:pBdr>
          <w:top w:val="nil"/>
          <w:left w:val="nil"/>
          <w:bottom w:val="nil"/>
          <w:right w:val="nil"/>
          <w:between w:val="nil"/>
        </w:pBdr>
        <w:rPr>
          <w:del w:id="91" w:author="Cristiano de Menezes Feu" w:date="2022-11-21T08:32:00Z"/>
          <w:color w:val="005583"/>
          <w:sz w:val="24"/>
          <w:szCs w:val="24"/>
        </w:rPr>
      </w:pPr>
      <w:del w:id="92" w:author="Cristiano de Menezes Feu" w:date="2022-11-21T08:32:00Z">
        <w:r w:rsidDel="00E631A1">
          <w:rPr>
            <w:color w:val="005583"/>
            <w:sz w:val="24"/>
            <w:szCs w:val="24"/>
          </w:rPr>
          <w:delText>Os autores tiveram o cuidado de manter de forma atualizada as questões de ordem, assim como as “práticas” e as “observações”, não obstante a dinâmica como elas se apresentam na prática. Para as ocorrências de decisões contrárias sobre o mesmo dispositivo, especialmente com relação às questões de ordem, foi apresentada a versão mais nova, fazendo-se uma remissão, em nota de rodapé, ao entendimento anterior.</w:delText>
        </w:r>
      </w:del>
    </w:p>
    <w:p w14:paraId="00000031" w14:textId="7E1724EA" w:rsidR="003D183A" w:rsidDel="00E631A1" w:rsidRDefault="008B7924">
      <w:pPr>
        <w:widowControl w:val="0"/>
        <w:pBdr>
          <w:top w:val="nil"/>
          <w:left w:val="nil"/>
          <w:bottom w:val="nil"/>
          <w:right w:val="nil"/>
          <w:between w:val="nil"/>
        </w:pBdr>
        <w:rPr>
          <w:del w:id="93" w:author="Cristiano de Menezes Feu" w:date="2022-11-21T08:32:00Z"/>
          <w:color w:val="005583"/>
          <w:sz w:val="24"/>
          <w:szCs w:val="24"/>
        </w:rPr>
      </w:pPr>
      <w:del w:id="94" w:author="Cristiano de Menezes Feu" w:date="2022-11-21T08:32:00Z">
        <w:r w:rsidDel="00E631A1">
          <w:rPr>
            <w:color w:val="005583"/>
            <w:sz w:val="24"/>
            <w:szCs w:val="24"/>
          </w:rPr>
          <w:delText xml:space="preserve">Nessa mesma esteira, as remissões se apresentam sob a ótica da funcionalidade, a fim de transportar o leitor a outros dispositivos que possam auxiliá-lo na compreensão sistemática do conteúdo regimental. </w:delText>
        </w:r>
      </w:del>
    </w:p>
    <w:p w14:paraId="00000032" w14:textId="102F3606" w:rsidR="003D183A" w:rsidDel="00E631A1" w:rsidRDefault="008B7924">
      <w:pPr>
        <w:widowControl w:val="0"/>
        <w:pBdr>
          <w:top w:val="nil"/>
          <w:left w:val="nil"/>
          <w:bottom w:val="nil"/>
          <w:right w:val="nil"/>
          <w:between w:val="nil"/>
        </w:pBdr>
        <w:rPr>
          <w:del w:id="95" w:author="Cristiano de Menezes Feu" w:date="2022-11-21T08:32:00Z"/>
          <w:color w:val="005583"/>
          <w:sz w:val="24"/>
          <w:szCs w:val="24"/>
        </w:rPr>
      </w:pPr>
      <w:del w:id="96" w:author="Cristiano de Menezes Feu" w:date="2022-11-21T08:32:00Z">
        <w:r w:rsidDel="00E631A1">
          <w:rPr>
            <w:color w:val="005583"/>
            <w:sz w:val="24"/>
            <w:szCs w:val="24"/>
          </w:rPr>
          <w:delText>As decisões do Supremo Tribunal Federal (STF) indicadas nas remissões tratam, em sua maior parte, de Comissões Parlamentares de Inquérito (CPI).</w:delText>
        </w:r>
      </w:del>
    </w:p>
    <w:p w14:paraId="00000033" w14:textId="07D72D0A" w:rsidR="003D183A" w:rsidDel="00E631A1" w:rsidRDefault="008B7924">
      <w:pPr>
        <w:widowControl w:val="0"/>
        <w:pBdr>
          <w:top w:val="nil"/>
          <w:left w:val="nil"/>
          <w:bottom w:val="nil"/>
          <w:right w:val="nil"/>
          <w:between w:val="nil"/>
        </w:pBdr>
        <w:rPr>
          <w:del w:id="97" w:author="Cristiano de Menezes Feu" w:date="2022-11-21T08:32:00Z"/>
          <w:color w:val="005583"/>
          <w:sz w:val="24"/>
          <w:szCs w:val="24"/>
        </w:rPr>
      </w:pPr>
      <w:del w:id="98" w:author="Cristiano de Menezes Feu" w:date="2022-11-21T08:32:00Z">
        <w:r w:rsidDel="00E631A1">
          <w:rPr>
            <w:color w:val="005583"/>
            <w:sz w:val="24"/>
            <w:szCs w:val="24"/>
          </w:rPr>
          <w:delText>Finalmente, a estrutura deste livro contempla a apresentação de quadros que retratam de forma sintética determinados temas, conforme a seguir discriminados:</w:delText>
        </w:r>
      </w:del>
    </w:p>
    <w:p w14:paraId="00000034" w14:textId="32707F80" w:rsidR="003D183A" w:rsidDel="00E631A1" w:rsidRDefault="008B7924">
      <w:pPr>
        <w:widowControl w:val="0"/>
        <w:pBdr>
          <w:top w:val="nil"/>
          <w:left w:val="nil"/>
          <w:bottom w:val="nil"/>
          <w:right w:val="nil"/>
          <w:between w:val="nil"/>
        </w:pBdr>
        <w:rPr>
          <w:del w:id="99" w:author="Cristiano de Menezes Feu" w:date="2022-11-21T08:32:00Z"/>
          <w:color w:val="005583"/>
          <w:sz w:val="24"/>
          <w:szCs w:val="24"/>
        </w:rPr>
      </w:pPr>
      <w:del w:id="100" w:author="Cristiano de Menezes Feu" w:date="2022-11-21T08:32:00Z">
        <w:r w:rsidDel="00E631A1">
          <w:rPr>
            <w:color w:val="005583"/>
            <w:sz w:val="24"/>
            <w:szCs w:val="24"/>
          </w:rPr>
          <w:delText>a) Uso da palavra: este quadro dispõe sobre o tempo regimentalmente previsto para as mais diversas situações em que é garantida a palavra aos parlamentares; indica o tempo, a situação e o dispositivo regimental respectivo;</w:delText>
        </w:r>
      </w:del>
    </w:p>
    <w:p w14:paraId="00000035" w14:textId="05380959" w:rsidR="003D183A" w:rsidDel="00E631A1" w:rsidRDefault="008B7924">
      <w:pPr>
        <w:widowControl w:val="0"/>
        <w:pBdr>
          <w:top w:val="nil"/>
          <w:left w:val="nil"/>
          <w:bottom w:val="nil"/>
          <w:right w:val="nil"/>
          <w:between w:val="nil"/>
        </w:pBdr>
        <w:rPr>
          <w:del w:id="101" w:author="Cristiano de Menezes Feu" w:date="2022-11-21T08:32:00Z"/>
          <w:color w:val="005583"/>
          <w:sz w:val="24"/>
          <w:szCs w:val="24"/>
        </w:rPr>
      </w:pPr>
      <w:del w:id="102" w:author="Cristiano de Menezes Feu" w:date="2022-11-21T08:32:00Z">
        <w:r w:rsidDel="00E631A1">
          <w:rPr>
            <w:color w:val="005583"/>
            <w:sz w:val="24"/>
            <w:szCs w:val="24"/>
          </w:rPr>
          <w:delText xml:space="preserve">b) Requerimentos: consigna o rol de requerimentos previstos no Regimento, com a respectiva fundamentação, objetivando situar o leitor, de forma ágil, acerca das diversas hipóteses de formulação dessa proposição; </w:delText>
        </w:r>
      </w:del>
    </w:p>
    <w:p w14:paraId="00000036" w14:textId="7D2B68EE" w:rsidR="003D183A" w:rsidDel="00E631A1" w:rsidRDefault="008B7924">
      <w:pPr>
        <w:widowControl w:val="0"/>
        <w:pBdr>
          <w:top w:val="nil"/>
          <w:left w:val="nil"/>
          <w:bottom w:val="nil"/>
          <w:right w:val="nil"/>
          <w:between w:val="nil"/>
        </w:pBdr>
        <w:rPr>
          <w:del w:id="103" w:author="Cristiano de Menezes Feu" w:date="2022-11-21T08:32:00Z"/>
          <w:color w:val="005583"/>
          <w:sz w:val="24"/>
          <w:szCs w:val="24"/>
        </w:rPr>
      </w:pPr>
      <w:del w:id="104" w:author="Cristiano de Menezes Feu" w:date="2022-11-21T08:32:00Z">
        <w:r w:rsidDel="00E631A1">
          <w:rPr>
            <w:color w:val="005583"/>
            <w:sz w:val="24"/>
            <w:szCs w:val="24"/>
          </w:rPr>
          <w:delText xml:space="preserve">c) Emendas: sintetiza as possibilidades de emendamento às proposições, com os prazos regimentais, o local de apresentação das emendas, os casos de apoiamento e a fundamentação regimental. </w:delText>
        </w:r>
      </w:del>
    </w:p>
    <w:p w14:paraId="00000037" w14:textId="05657E22" w:rsidR="003D183A" w:rsidDel="00E631A1" w:rsidRDefault="003D183A">
      <w:pPr>
        <w:widowControl w:val="0"/>
        <w:pBdr>
          <w:top w:val="nil"/>
          <w:left w:val="nil"/>
          <w:bottom w:val="nil"/>
          <w:right w:val="nil"/>
          <w:between w:val="nil"/>
        </w:pBdr>
        <w:rPr>
          <w:del w:id="105" w:author="Cristiano de Menezes Feu" w:date="2022-11-21T08:32:00Z"/>
          <w:color w:val="005583"/>
          <w:sz w:val="24"/>
          <w:szCs w:val="24"/>
        </w:rPr>
      </w:pPr>
    </w:p>
    <w:p w14:paraId="00000038" w14:textId="257737F2" w:rsidR="003D183A" w:rsidDel="00E631A1" w:rsidRDefault="008B7924">
      <w:pPr>
        <w:widowControl w:val="0"/>
        <w:pBdr>
          <w:top w:val="nil"/>
          <w:left w:val="nil"/>
          <w:bottom w:val="nil"/>
          <w:right w:val="nil"/>
          <w:between w:val="nil"/>
        </w:pBdr>
        <w:rPr>
          <w:del w:id="106" w:author="Cristiano de Menezes Feu" w:date="2022-11-21T08:32:00Z"/>
          <w:color w:val="005583"/>
          <w:sz w:val="24"/>
          <w:szCs w:val="24"/>
        </w:rPr>
      </w:pPr>
      <w:del w:id="107" w:author="Cristiano de Menezes Feu" w:date="2022-11-21T08:32:00Z">
        <w:r w:rsidDel="00E631A1">
          <w:rPr>
            <w:color w:val="005583"/>
            <w:sz w:val="24"/>
            <w:szCs w:val="24"/>
          </w:rPr>
          <w:delText xml:space="preserve">d) Comissões: apresenta o rol das Comissões permanentes com a respectiva composição numérica e o quórum; </w:delText>
        </w:r>
      </w:del>
    </w:p>
    <w:p w14:paraId="00000039" w14:textId="3B25F113" w:rsidR="003D183A" w:rsidDel="00E631A1" w:rsidRDefault="008B7924">
      <w:pPr>
        <w:widowControl w:val="0"/>
        <w:pBdr>
          <w:top w:val="nil"/>
          <w:left w:val="nil"/>
          <w:bottom w:val="nil"/>
          <w:right w:val="nil"/>
          <w:between w:val="nil"/>
        </w:pBdr>
        <w:rPr>
          <w:del w:id="108" w:author="Cristiano de Menezes Feu" w:date="2022-11-21T08:32:00Z"/>
          <w:color w:val="005583"/>
          <w:sz w:val="24"/>
          <w:szCs w:val="24"/>
        </w:rPr>
      </w:pPr>
      <w:del w:id="109" w:author="Cristiano de Menezes Feu" w:date="2022-11-21T08:32:00Z">
        <w:r w:rsidDel="00E631A1">
          <w:rPr>
            <w:color w:val="005583"/>
            <w:sz w:val="24"/>
            <w:szCs w:val="24"/>
          </w:rPr>
          <w:delText>e) Recursos: contém os principais recursos utilizados na Casa, indicando, do mesmo modo, a respectiva fundamentação.</w:delText>
        </w:r>
      </w:del>
    </w:p>
    <w:p w14:paraId="0000003A" w14:textId="41E7766C" w:rsidR="003D183A" w:rsidDel="00E631A1" w:rsidRDefault="008B7924">
      <w:pPr>
        <w:widowControl w:val="0"/>
        <w:pBdr>
          <w:top w:val="nil"/>
          <w:left w:val="nil"/>
          <w:bottom w:val="nil"/>
          <w:right w:val="nil"/>
          <w:between w:val="nil"/>
        </w:pBdr>
        <w:rPr>
          <w:del w:id="110" w:author="Cristiano de Menezes Feu" w:date="2022-11-21T08:32:00Z"/>
          <w:color w:val="005583"/>
          <w:sz w:val="24"/>
          <w:szCs w:val="24"/>
        </w:rPr>
      </w:pPr>
      <w:del w:id="111" w:author="Cristiano de Menezes Feu" w:date="2022-11-21T08:32:00Z">
        <w:r w:rsidDel="00E631A1">
          <w:rPr>
            <w:color w:val="005583"/>
            <w:sz w:val="24"/>
            <w:szCs w:val="24"/>
          </w:rPr>
          <w:delText>Em síntese, a obra representa um compêndio de informações com a finalidade de auxiliar precipuamente o público interno, dada a característica técnica de que se reveste, contudo, não menos útil para o público externo que se interesse pelo assunto. Pela forma clara e objetiva com que se apresenta, este trabalho constitui importante fonte de consulta não só àqueles que já atuam no processo legislativo, mas também aos que se iniciam nessa atividade, seja para fins profissionais, seja para pesquisas acadêmicas.</w:delText>
        </w:r>
      </w:del>
    </w:p>
    <w:p w14:paraId="0000003B" w14:textId="67B6E293" w:rsidR="003D183A" w:rsidDel="00E631A1" w:rsidRDefault="003D183A">
      <w:pPr>
        <w:widowControl w:val="0"/>
        <w:pBdr>
          <w:top w:val="nil"/>
          <w:left w:val="nil"/>
          <w:bottom w:val="nil"/>
          <w:right w:val="nil"/>
          <w:between w:val="nil"/>
        </w:pBdr>
        <w:spacing w:before="170" w:after="283"/>
        <w:ind w:firstLine="0"/>
        <w:jc w:val="center"/>
        <w:rPr>
          <w:del w:id="112" w:author="Cristiano de Menezes Feu" w:date="2022-11-21T08:32:00Z"/>
          <w:rFonts w:ascii="ClearSans-Light" w:eastAsia="ClearSans-Light" w:hAnsi="ClearSans-Light" w:cs="ClearSans-Light"/>
          <w:color w:val="005583"/>
          <w:sz w:val="24"/>
          <w:szCs w:val="24"/>
        </w:rPr>
      </w:pPr>
    </w:p>
    <w:p w14:paraId="0000003C" w14:textId="3AB5305A" w:rsidR="003D183A" w:rsidDel="00E631A1" w:rsidRDefault="008B7924">
      <w:pPr>
        <w:widowControl w:val="0"/>
        <w:pBdr>
          <w:top w:val="nil"/>
          <w:left w:val="nil"/>
          <w:bottom w:val="nil"/>
          <w:right w:val="nil"/>
          <w:between w:val="nil"/>
        </w:pBdr>
        <w:spacing w:before="170" w:after="283"/>
        <w:ind w:firstLine="0"/>
        <w:jc w:val="center"/>
        <w:rPr>
          <w:del w:id="113" w:author="Cristiano de Menezes Feu" w:date="2022-11-21T08:32:00Z"/>
          <w:rFonts w:ascii="ClearSans-Light" w:eastAsia="ClearSans-Light" w:hAnsi="ClearSans-Light" w:cs="ClearSans-Light"/>
          <w:color w:val="000000"/>
          <w:sz w:val="24"/>
          <w:szCs w:val="24"/>
        </w:rPr>
      </w:pPr>
      <w:del w:id="114" w:author="Cristiano de Menezes Feu" w:date="2022-11-21T08:32:00Z">
        <w:r w:rsidDel="00E631A1">
          <w:rPr>
            <w:rFonts w:ascii="ClearSans-Light" w:eastAsia="ClearSans-Light" w:hAnsi="ClearSans-Light" w:cs="ClearSans-Light"/>
            <w:color w:val="000000"/>
            <w:sz w:val="24"/>
            <w:szCs w:val="24"/>
          </w:rPr>
          <w:delText>FACILIDADES I – DO USO DA PALAVRA</w:delText>
        </w:r>
      </w:del>
    </w:p>
    <w:tbl>
      <w:tblPr>
        <w:tblStyle w:val="a"/>
        <w:tblW w:w="7806" w:type="dxa"/>
        <w:tblInd w:w="0" w:type="dxa"/>
        <w:tblLayout w:type="fixed"/>
        <w:tblLook w:val="0000" w:firstRow="0" w:lastRow="0" w:firstColumn="0" w:lastColumn="0" w:noHBand="0" w:noVBand="0"/>
      </w:tblPr>
      <w:tblGrid>
        <w:gridCol w:w="2278"/>
        <w:gridCol w:w="2655"/>
        <w:gridCol w:w="2873"/>
      </w:tblGrid>
      <w:tr w:rsidR="003D183A" w:rsidDel="00E631A1" w14:paraId="0C938830" w14:textId="76424494">
        <w:trPr>
          <w:trHeight w:val="440"/>
          <w:del w:id="115" w:author="Cristiano de Menezes Feu" w:date="2022-11-21T08:32:00Z"/>
        </w:trPr>
        <w:tc>
          <w:tcPr>
            <w:tcW w:w="2278" w:type="dxa"/>
            <w:tcBorders>
              <w:top w:val="single" w:sz="7" w:space="0" w:color="005583"/>
              <w:left w:val="single" w:sz="7" w:space="0" w:color="005583"/>
              <w:bottom w:val="single" w:sz="7" w:space="0" w:color="005583"/>
              <w:right w:val="single" w:sz="7" w:space="0" w:color="FFFFFF"/>
            </w:tcBorders>
            <w:shd w:val="clear" w:color="auto" w:fill="005583"/>
            <w:tcMar>
              <w:top w:w="113" w:type="dxa"/>
              <w:left w:w="113" w:type="dxa"/>
              <w:bottom w:w="113" w:type="dxa"/>
              <w:right w:w="113" w:type="dxa"/>
            </w:tcMar>
          </w:tcPr>
          <w:p w14:paraId="0000003D" w14:textId="09CFFFF2" w:rsidR="003D183A" w:rsidDel="00E631A1" w:rsidRDefault="008B7924">
            <w:pPr>
              <w:widowControl w:val="0"/>
              <w:pBdr>
                <w:top w:val="nil"/>
                <w:left w:val="nil"/>
                <w:bottom w:val="nil"/>
                <w:right w:val="nil"/>
                <w:between w:val="nil"/>
              </w:pBdr>
              <w:spacing w:before="170" w:after="454"/>
              <w:ind w:firstLine="0"/>
              <w:jc w:val="center"/>
              <w:rPr>
                <w:del w:id="116" w:author="Cristiano de Menezes Feu" w:date="2022-11-21T08:32:00Z"/>
                <w:b/>
                <w:smallCaps/>
                <w:color w:val="FFFFFF"/>
                <w:sz w:val="16"/>
                <w:szCs w:val="16"/>
              </w:rPr>
            </w:pPr>
            <w:bookmarkStart w:id="117" w:name="_GoBack"/>
            <w:bookmarkEnd w:id="117"/>
            <w:del w:id="118" w:author="Cristiano de Menezes Feu" w:date="2022-11-21T08:32:00Z">
              <w:r w:rsidDel="00E631A1">
                <w:rPr>
                  <w:b/>
                  <w:smallCaps/>
                  <w:color w:val="FFFFFF"/>
                  <w:sz w:val="16"/>
                  <w:szCs w:val="16"/>
                </w:rPr>
                <w:delText>Evento</w:delText>
              </w:r>
            </w:del>
          </w:p>
        </w:tc>
        <w:tc>
          <w:tcPr>
            <w:tcW w:w="2655"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tcPr>
          <w:p w14:paraId="0000003E" w14:textId="43BD5009" w:rsidR="003D183A" w:rsidDel="00E631A1" w:rsidRDefault="008B7924">
            <w:pPr>
              <w:widowControl w:val="0"/>
              <w:pBdr>
                <w:top w:val="nil"/>
                <w:left w:val="nil"/>
                <w:bottom w:val="nil"/>
                <w:right w:val="nil"/>
                <w:between w:val="nil"/>
              </w:pBdr>
              <w:spacing w:before="170" w:after="454"/>
              <w:ind w:firstLine="0"/>
              <w:jc w:val="center"/>
              <w:rPr>
                <w:del w:id="119" w:author="Cristiano de Menezes Feu" w:date="2022-11-21T08:32:00Z"/>
                <w:b/>
                <w:smallCaps/>
                <w:color w:val="FFFFFF"/>
                <w:sz w:val="16"/>
                <w:szCs w:val="16"/>
              </w:rPr>
            </w:pPr>
            <w:del w:id="120" w:author="Cristiano de Menezes Feu" w:date="2022-11-21T08:32:00Z">
              <w:r w:rsidDel="00E631A1">
                <w:rPr>
                  <w:b/>
                  <w:smallCaps/>
                  <w:color w:val="FFFFFF"/>
                  <w:sz w:val="16"/>
                  <w:szCs w:val="16"/>
                </w:rPr>
                <w:delText>Destinatário</w:delText>
              </w:r>
            </w:del>
          </w:p>
        </w:tc>
        <w:tc>
          <w:tcPr>
            <w:tcW w:w="2873" w:type="dxa"/>
            <w:tcBorders>
              <w:top w:val="single" w:sz="7" w:space="0" w:color="005583"/>
              <w:left w:val="single" w:sz="7" w:space="0" w:color="FFFFFF"/>
              <w:bottom w:val="single" w:sz="7" w:space="0" w:color="005583"/>
              <w:right w:val="single" w:sz="7" w:space="0" w:color="005583"/>
            </w:tcBorders>
            <w:shd w:val="clear" w:color="auto" w:fill="005583"/>
            <w:tcMar>
              <w:top w:w="113" w:type="dxa"/>
              <w:left w:w="113" w:type="dxa"/>
              <w:bottom w:w="113" w:type="dxa"/>
              <w:right w:w="113" w:type="dxa"/>
            </w:tcMar>
          </w:tcPr>
          <w:p w14:paraId="0000003F" w14:textId="30458669" w:rsidR="003D183A" w:rsidDel="00E631A1" w:rsidRDefault="008B7924">
            <w:pPr>
              <w:widowControl w:val="0"/>
              <w:pBdr>
                <w:top w:val="nil"/>
                <w:left w:val="nil"/>
                <w:bottom w:val="nil"/>
                <w:right w:val="nil"/>
                <w:between w:val="nil"/>
              </w:pBdr>
              <w:spacing w:before="170" w:after="454"/>
              <w:ind w:firstLine="0"/>
              <w:jc w:val="center"/>
              <w:rPr>
                <w:del w:id="121" w:author="Cristiano de Menezes Feu" w:date="2022-11-21T08:32:00Z"/>
                <w:b/>
                <w:smallCaps/>
                <w:color w:val="FFFFFF"/>
                <w:sz w:val="16"/>
                <w:szCs w:val="16"/>
              </w:rPr>
            </w:pPr>
            <w:del w:id="122" w:author="Cristiano de Menezes Feu" w:date="2022-11-21T08:32:00Z">
              <w:r w:rsidDel="00E631A1">
                <w:rPr>
                  <w:b/>
                  <w:smallCaps/>
                  <w:color w:val="FFFFFF"/>
                  <w:sz w:val="16"/>
                  <w:szCs w:val="16"/>
                </w:rPr>
                <w:delText>Tempo/Fundamento</w:delText>
              </w:r>
            </w:del>
          </w:p>
        </w:tc>
      </w:tr>
      <w:tr w:rsidR="003D183A" w:rsidDel="00E631A1" w14:paraId="12DC6412" w14:textId="43A4725A">
        <w:trPr>
          <w:trHeight w:val="60"/>
          <w:del w:id="123" w:author="Cristiano de Menezes Feu" w:date="2022-11-21T08:32:00Z"/>
        </w:trPr>
        <w:tc>
          <w:tcPr>
            <w:tcW w:w="2278" w:type="dxa"/>
            <w:vMerge w:val="restart"/>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tcPr>
          <w:p w14:paraId="00000040" w14:textId="33444902" w:rsidR="003D183A" w:rsidDel="00E631A1" w:rsidRDefault="008B7924">
            <w:pPr>
              <w:widowControl w:val="0"/>
              <w:pBdr>
                <w:top w:val="nil"/>
                <w:left w:val="nil"/>
                <w:bottom w:val="nil"/>
                <w:right w:val="nil"/>
                <w:between w:val="nil"/>
              </w:pBdr>
              <w:spacing w:before="0" w:after="0"/>
              <w:ind w:firstLine="0"/>
              <w:jc w:val="center"/>
              <w:rPr>
                <w:del w:id="124" w:author="Cristiano de Menezes Feu" w:date="2022-11-21T08:32:00Z"/>
                <w:color w:val="000000"/>
                <w:sz w:val="20"/>
                <w:szCs w:val="20"/>
              </w:rPr>
            </w:pPr>
            <w:del w:id="125" w:author="Cristiano de Menezes Feu" w:date="2022-11-21T08:32:00Z">
              <w:r w:rsidDel="00E631A1">
                <w:rPr>
                  <w:color w:val="000000"/>
                  <w:sz w:val="20"/>
                  <w:szCs w:val="20"/>
                </w:rPr>
                <w:delText>Audiência Pública</w:delText>
              </w:r>
            </w:del>
          </w:p>
        </w:tc>
        <w:tc>
          <w:tcPr>
            <w:tcW w:w="2655"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tcPr>
          <w:p w14:paraId="00000041" w14:textId="04DBC22B" w:rsidR="003D183A" w:rsidDel="00E631A1" w:rsidRDefault="008B7924">
            <w:pPr>
              <w:widowControl w:val="0"/>
              <w:pBdr>
                <w:top w:val="nil"/>
                <w:left w:val="nil"/>
                <w:bottom w:val="nil"/>
                <w:right w:val="nil"/>
                <w:between w:val="nil"/>
              </w:pBdr>
              <w:spacing w:before="0" w:after="0"/>
              <w:ind w:firstLine="0"/>
              <w:jc w:val="center"/>
              <w:rPr>
                <w:del w:id="126" w:author="Cristiano de Menezes Feu" w:date="2022-11-21T08:32:00Z"/>
                <w:color w:val="000000"/>
                <w:sz w:val="20"/>
                <w:szCs w:val="20"/>
              </w:rPr>
            </w:pPr>
            <w:del w:id="127" w:author="Cristiano de Menezes Feu" w:date="2022-11-21T08:32:00Z">
              <w:r w:rsidDel="00E631A1">
                <w:rPr>
                  <w:color w:val="000000"/>
                  <w:sz w:val="20"/>
                  <w:szCs w:val="20"/>
                </w:rPr>
                <w:delText>Convidado</w:delText>
              </w:r>
            </w:del>
          </w:p>
        </w:tc>
        <w:tc>
          <w:tcPr>
            <w:tcW w:w="2873"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tcPr>
          <w:p w14:paraId="00000042" w14:textId="175C1BD5" w:rsidR="003D183A" w:rsidDel="00E631A1" w:rsidRDefault="008B7924">
            <w:pPr>
              <w:widowControl w:val="0"/>
              <w:pBdr>
                <w:top w:val="nil"/>
                <w:left w:val="nil"/>
                <w:bottom w:val="nil"/>
                <w:right w:val="nil"/>
                <w:between w:val="nil"/>
              </w:pBdr>
              <w:spacing w:before="0" w:after="0"/>
              <w:ind w:firstLine="0"/>
              <w:jc w:val="center"/>
              <w:rPr>
                <w:del w:id="128" w:author="Cristiano de Menezes Feu" w:date="2022-11-21T08:32:00Z"/>
                <w:color w:val="000000"/>
                <w:sz w:val="20"/>
                <w:szCs w:val="20"/>
              </w:rPr>
            </w:pPr>
            <w:del w:id="129" w:author="Cristiano de Menezes Feu" w:date="2022-11-21T08:32:00Z">
              <w:r w:rsidDel="00E631A1">
                <w:rPr>
                  <w:color w:val="000000"/>
                  <w:sz w:val="20"/>
                  <w:szCs w:val="20"/>
                </w:rPr>
                <w:delText>20 minutos prorrogáveis; art. 256, § 2º</w:delText>
              </w:r>
            </w:del>
          </w:p>
        </w:tc>
      </w:tr>
      <w:tr w:rsidR="003D183A" w:rsidDel="00E631A1" w14:paraId="2BF7B6B8" w14:textId="4FC7BBE6">
        <w:trPr>
          <w:trHeight w:val="60"/>
          <w:del w:id="130" w:author="Cristiano de Menezes Feu" w:date="2022-11-21T08:32:00Z"/>
        </w:trPr>
        <w:tc>
          <w:tcPr>
            <w:tcW w:w="2278" w:type="dxa"/>
            <w:vMerge/>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tcPr>
          <w:p w14:paraId="00000043" w14:textId="16C3B479" w:rsidR="003D183A" w:rsidDel="00E631A1" w:rsidRDefault="003D183A">
            <w:pPr>
              <w:widowControl w:val="0"/>
              <w:pBdr>
                <w:top w:val="nil"/>
                <w:left w:val="nil"/>
                <w:bottom w:val="nil"/>
                <w:right w:val="nil"/>
                <w:between w:val="nil"/>
              </w:pBdr>
              <w:spacing w:before="0" w:after="0" w:line="276" w:lineRule="auto"/>
              <w:ind w:firstLine="0"/>
              <w:jc w:val="left"/>
              <w:rPr>
                <w:del w:id="131"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4" w14:textId="339A450B" w:rsidR="003D183A" w:rsidDel="00E631A1" w:rsidRDefault="008B7924">
            <w:pPr>
              <w:widowControl w:val="0"/>
              <w:pBdr>
                <w:top w:val="nil"/>
                <w:left w:val="nil"/>
                <w:bottom w:val="nil"/>
                <w:right w:val="nil"/>
                <w:between w:val="nil"/>
              </w:pBdr>
              <w:spacing w:before="0" w:after="0"/>
              <w:ind w:firstLine="0"/>
              <w:jc w:val="center"/>
              <w:rPr>
                <w:del w:id="132" w:author="Cristiano de Menezes Feu" w:date="2022-11-21T08:32:00Z"/>
                <w:color w:val="000000"/>
                <w:sz w:val="20"/>
                <w:szCs w:val="20"/>
              </w:rPr>
            </w:pPr>
            <w:del w:id="133" w:author="Cristiano de Menezes Feu" w:date="2022-11-21T08:32:00Z">
              <w:r w:rsidDel="00E631A1">
                <w:rPr>
                  <w:color w:val="000000"/>
                  <w:sz w:val="20"/>
                  <w:szCs w:val="20"/>
                </w:rPr>
                <w:delText>Deputados inscritos</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5" w14:textId="7B142B22" w:rsidR="003D183A" w:rsidDel="00E631A1" w:rsidRDefault="008B7924">
            <w:pPr>
              <w:widowControl w:val="0"/>
              <w:pBdr>
                <w:top w:val="nil"/>
                <w:left w:val="nil"/>
                <w:bottom w:val="nil"/>
                <w:right w:val="nil"/>
                <w:between w:val="nil"/>
              </w:pBdr>
              <w:spacing w:before="0" w:after="0"/>
              <w:ind w:firstLine="0"/>
              <w:jc w:val="center"/>
              <w:rPr>
                <w:del w:id="134" w:author="Cristiano de Menezes Feu" w:date="2022-11-21T08:32:00Z"/>
                <w:color w:val="000000"/>
                <w:sz w:val="20"/>
                <w:szCs w:val="20"/>
              </w:rPr>
            </w:pPr>
            <w:del w:id="135" w:author="Cristiano de Menezes Feu" w:date="2022-11-21T08:32:00Z">
              <w:r w:rsidDel="00E631A1">
                <w:rPr>
                  <w:color w:val="000000"/>
                  <w:sz w:val="20"/>
                  <w:szCs w:val="20"/>
                </w:rPr>
                <w:delText>3 minutos; art. 256, § 5º</w:delText>
              </w:r>
            </w:del>
          </w:p>
        </w:tc>
      </w:tr>
      <w:tr w:rsidR="003D183A" w:rsidDel="00E631A1" w14:paraId="592982D0" w14:textId="6B5720FA">
        <w:trPr>
          <w:trHeight w:val="60"/>
          <w:del w:id="136" w:author="Cristiano de Menezes Feu" w:date="2022-11-21T08:32:00Z"/>
        </w:trPr>
        <w:tc>
          <w:tcPr>
            <w:tcW w:w="2278" w:type="dxa"/>
            <w:vMerge/>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tcPr>
          <w:p w14:paraId="00000046" w14:textId="3C804CD5" w:rsidR="003D183A" w:rsidDel="00E631A1" w:rsidRDefault="003D183A">
            <w:pPr>
              <w:widowControl w:val="0"/>
              <w:pBdr>
                <w:top w:val="nil"/>
                <w:left w:val="nil"/>
                <w:bottom w:val="nil"/>
                <w:right w:val="nil"/>
                <w:between w:val="nil"/>
              </w:pBdr>
              <w:spacing w:before="0" w:after="0" w:line="276" w:lineRule="auto"/>
              <w:ind w:firstLine="0"/>
              <w:jc w:val="left"/>
              <w:rPr>
                <w:del w:id="137"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7" w14:textId="0C155707" w:rsidR="003D183A" w:rsidDel="00E631A1" w:rsidRDefault="008B7924">
            <w:pPr>
              <w:widowControl w:val="0"/>
              <w:pBdr>
                <w:top w:val="nil"/>
                <w:left w:val="nil"/>
                <w:bottom w:val="nil"/>
                <w:right w:val="nil"/>
                <w:between w:val="nil"/>
              </w:pBdr>
              <w:spacing w:before="0" w:after="0"/>
              <w:ind w:firstLine="0"/>
              <w:jc w:val="center"/>
              <w:rPr>
                <w:del w:id="138" w:author="Cristiano de Menezes Feu" w:date="2022-11-21T08:32:00Z"/>
                <w:color w:val="000000"/>
                <w:sz w:val="20"/>
                <w:szCs w:val="20"/>
              </w:rPr>
            </w:pPr>
            <w:del w:id="139" w:author="Cristiano de Menezes Feu" w:date="2022-11-21T08:32:00Z">
              <w:r w:rsidDel="00E631A1">
                <w:rPr>
                  <w:color w:val="000000"/>
                  <w:sz w:val="20"/>
                  <w:szCs w:val="20"/>
                </w:rPr>
                <w:delText>Réplica e tréplica</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8" w14:textId="225D2B69" w:rsidR="003D183A" w:rsidDel="00E631A1" w:rsidRDefault="008B7924">
            <w:pPr>
              <w:widowControl w:val="0"/>
              <w:pBdr>
                <w:top w:val="nil"/>
                <w:left w:val="nil"/>
                <w:bottom w:val="nil"/>
                <w:right w:val="nil"/>
                <w:between w:val="nil"/>
              </w:pBdr>
              <w:spacing w:before="0" w:after="0"/>
              <w:ind w:firstLine="0"/>
              <w:jc w:val="center"/>
              <w:rPr>
                <w:del w:id="140" w:author="Cristiano de Menezes Feu" w:date="2022-11-21T08:32:00Z"/>
                <w:color w:val="000000"/>
                <w:sz w:val="20"/>
                <w:szCs w:val="20"/>
              </w:rPr>
            </w:pPr>
            <w:del w:id="141" w:author="Cristiano de Menezes Feu" w:date="2022-11-21T08:32:00Z">
              <w:r w:rsidDel="00E631A1">
                <w:rPr>
                  <w:color w:val="000000"/>
                  <w:sz w:val="20"/>
                  <w:szCs w:val="20"/>
                </w:rPr>
                <w:delText>3 minutos; art. 256, § 5º</w:delText>
              </w:r>
            </w:del>
          </w:p>
        </w:tc>
      </w:tr>
      <w:tr w:rsidR="003D183A" w:rsidDel="00E631A1" w14:paraId="288C5AD4" w14:textId="7116D2EB">
        <w:trPr>
          <w:trHeight w:val="60"/>
          <w:del w:id="142" w:author="Cristiano de Menezes Feu" w:date="2022-11-21T08:32:00Z"/>
        </w:trPr>
        <w:tc>
          <w:tcPr>
            <w:tcW w:w="227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9" w14:textId="6FFEC200" w:rsidR="003D183A" w:rsidDel="00E631A1" w:rsidRDefault="008B7924">
            <w:pPr>
              <w:widowControl w:val="0"/>
              <w:pBdr>
                <w:top w:val="nil"/>
                <w:left w:val="nil"/>
                <w:bottom w:val="nil"/>
                <w:right w:val="nil"/>
                <w:between w:val="nil"/>
              </w:pBdr>
              <w:spacing w:before="0" w:after="0"/>
              <w:ind w:firstLine="0"/>
              <w:jc w:val="center"/>
              <w:rPr>
                <w:del w:id="143" w:author="Cristiano de Menezes Feu" w:date="2022-11-21T08:32:00Z"/>
                <w:color w:val="000000"/>
                <w:sz w:val="20"/>
                <w:szCs w:val="20"/>
              </w:rPr>
            </w:pPr>
            <w:del w:id="144" w:author="Cristiano de Menezes Feu" w:date="2022-11-21T08:32:00Z">
              <w:r w:rsidDel="00E631A1">
                <w:rPr>
                  <w:color w:val="000000"/>
                  <w:sz w:val="20"/>
                  <w:szCs w:val="20"/>
                </w:rPr>
                <w:delText>Breves Comunicações</w:delText>
              </w:r>
            </w:del>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A" w14:textId="1ADDBEF4" w:rsidR="003D183A" w:rsidDel="00E631A1" w:rsidRDefault="008B7924">
            <w:pPr>
              <w:widowControl w:val="0"/>
              <w:pBdr>
                <w:top w:val="nil"/>
                <w:left w:val="nil"/>
                <w:bottom w:val="nil"/>
                <w:right w:val="nil"/>
                <w:between w:val="nil"/>
              </w:pBdr>
              <w:spacing w:before="0" w:after="0"/>
              <w:ind w:firstLine="0"/>
              <w:jc w:val="center"/>
              <w:rPr>
                <w:del w:id="145" w:author="Cristiano de Menezes Feu" w:date="2022-11-21T08:32:00Z"/>
                <w:color w:val="000000"/>
                <w:sz w:val="20"/>
                <w:szCs w:val="20"/>
              </w:rPr>
            </w:pPr>
            <w:del w:id="146" w:author="Cristiano de Menezes Feu" w:date="2022-11-21T08:32:00Z">
              <w:r w:rsidDel="00E631A1">
                <w:rPr>
                  <w:color w:val="000000"/>
                  <w:sz w:val="20"/>
                  <w:szCs w:val="20"/>
                </w:rPr>
                <w:delText>Deputados inscritos</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B" w14:textId="5DD936C4" w:rsidR="003D183A" w:rsidDel="00E631A1" w:rsidRDefault="008B7924">
            <w:pPr>
              <w:widowControl w:val="0"/>
              <w:pBdr>
                <w:top w:val="nil"/>
                <w:left w:val="nil"/>
                <w:bottom w:val="nil"/>
                <w:right w:val="nil"/>
                <w:between w:val="nil"/>
              </w:pBdr>
              <w:spacing w:before="0" w:after="0"/>
              <w:ind w:firstLine="0"/>
              <w:jc w:val="center"/>
              <w:rPr>
                <w:del w:id="147" w:author="Cristiano de Menezes Feu" w:date="2022-11-21T08:32:00Z"/>
                <w:color w:val="000000"/>
                <w:sz w:val="20"/>
                <w:szCs w:val="20"/>
              </w:rPr>
            </w:pPr>
            <w:del w:id="148" w:author="Cristiano de Menezes Feu" w:date="2022-11-21T08:32:00Z">
              <w:r w:rsidDel="00E631A1">
                <w:rPr>
                  <w:color w:val="000000"/>
                  <w:sz w:val="20"/>
                  <w:szCs w:val="20"/>
                </w:rPr>
                <w:delText>5 minutos, vedado apartes; art. 81</w:delText>
              </w:r>
            </w:del>
          </w:p>
        </w:tc>
      </w:tr>
      <w:tr w:rsidR="003D183A" w:rsidDel="00E631A1" w14:paraId="1EA03CBE" w14:textId="0C5CACA4">
        <w:trPr>
          <w:trHeight w:val="60"/>
          <w:del w:id="149" w:author="Cristiano de Menezes Feu" w:date="2022-11-21T08:32:00Z"/>
        </w:trPr>
        <w:tc>
          <w:tcPr>
            <w:tcW w:w="227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C" w14:textId="749AC399" w:rsidR="003D183A" w:rsidDel="00E631A1" w:rsidRDefault="008B7924">
            <w:pPr>
              <w:widowControl w:val="0"/>
              <w:pBdr>
                <w:top w:val="nil"/>
                <w:left w:val="nil"/>
                <w:bottom w:val="nil"/>
                <w:right w:val="nil"/>
                <w:between w:val="nil"/>
              </w:pBdr>
              <w:spacing w:before="0" w:after="0"/>
              <w:ind w:firstLine="0"/>
              <w:jc w:val="center"/>
              <w:rPr>
                <w:del w:id="150" w:author="Cristiano de Menezes Feu" w:date="2022-11-21T08:32:00Z"/>
                <w:color w:val="000000"/>
                <w:sz w:val="20"/>
                <w:szCs w:val="20"/>
              </w:rPr>
            </w:pPr>
            <w:del w:id="151" w:author="Cristiano de Menezes Feu" w:date="2022-11-21T08:32:00Z">
              <w:r w:rsidDel="00E631A1">
                <w:rPr>
                  <w:color w:val="000000"/>
                  <w:sz w:val="20"/>
                  <w:szCs w:val="20"/>
                </w:rPr>
                <w:delText>Citação pessoal</w:delText>
              </w:r>
            </w:del>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D" w14:textId="2D09C1F2" w:rsidR="003D183A" w:rsidDel="00E631A1" w:rsidRDefault="008B7924">
            <w:pPr>
              <w:widowControl w:val="0"/>
              <w:pBdr>
                <w:top w:val="nil"/>
                <w:left w:val="nil"/>
                <w:bottom w:val="nil"/>
                <w:right w:val="nil"/>
                <w:between w:val="nil"/>
              </w:pBdr>
              <w:spacing w:before="0" w:after="0"/>
              <w:ind w:firstLine="0"/>
              <w:jc w:val="center"/>
              <w:rPr>
                <w:del w:id="152" w:author="Cristiano de Menezes Feu" w:date="2022-11-21T08:32:00Z"/>
                <w:color w:val="000000"/>
                <w:sz w:val="20"/>
                <w:szCs w:val="20"/>
              </w:rPr>
            </w:pPr>
            <w:del w:id="153" w:author="Cristiano de Menezes Feu" w:date="2022-11-21T08:32:00Z">
              <w:r w:rsidDel="00E631A1">
                <w:rPr>
                  <w:color w:val="000000"/>
                  <w:sz w:val="20"/>
                  <w:szCs w:val="20"/>
                </w:rPr>
                <w:delText>Deputado citado</w:delText>
              </w:r>
              <w:r w:rsidDel="00E631A1">
                <w:rPr>
                  <w:sz w:val="20"/>
                  <w:szCs w:val="20"/>
                </w:rPr>
                <w:delText xml:space="preserve"> </w:delText>
              </w:r>
            </w:del>
            <w:customXmlDelRangeStart w:id="154" w:author="Cristiano de Menezes Feu" w:date="2022-11-21T08:32:00Z"/>
            <w:sdt>
              <w:sdtPr>
                <w:tag w:val="goog_rdk_0"/>
                <w:id w:val="-1271238580"/>
              </w:sdtPr>
              <w:sdtEndPr/>
              <w:sdtContent>
                <w:customXmlDelRangeEnd w:id="154"/>
                <w:ins w:id="155" w:author="Ruthier Sousa" w:date="2022-10-17T19:10:00Z">
                  <w:del w:id="156" w:author="Cristiano de Menezes Feu" w:date="2022-11-21T08:32:00Z">
                    <w:r w:rsidDel="00E631A1">
                      <w:rPr>
                        <w:sz w:val="20"/>
                        <w:szCs w:val="20"/>
                      </w:rPr>
                      <w:delText>(</w:delText>
                    </w:r>
                  </w:del>
                </w:ins>
                <w:customXmlDelRangeStart w:id="157" w:author="Cristiano de Menezes Feu" w:date="2022-11-21T08:32:00Z"/>
              </w:sdtContent>
            </w:sdt>
            <w:customXmlDelRangeEnd w:id="157"/>
            <w:del w:id="158" w:author="Cristiano de Menezes Feu" w:date="2022-11-21T08:32:00Z">
              <w:r w:rsidDel="00E631A1">
                <w:rPr>
                  <w:sz w:val="20"/>
                  <w:szCs w:val="20"/>
                </w:rPr>
                <w:delText>D</w:delText>
              </w:r>
            </w:del>
            <w:customXmlDelRangeStart w:id="159" w:author="Cristiano de Menezes Feu" w:date="2022-11-21T08:32:00Z"/>
            <w:sdt>
              <w:sdtPr>
                <w:tag w:val="goog_rdk_1"/>
                <w:id w:val="2004075084"/>
              </w:sdtPr>
              <w:sdtEndPr/>
              <w:sdtContent>
                <w:customXmlDelRangeEnd w:id="159"/>
                <w:ins w:id="160" w:author="Ruthier Sousa" w:date="2022-10-17T19:11:00Z">
                  <w:del w:id="161" w:author="Cristiano de Menezes Feu" w:date="2022-11-21T08:32:00Z">
                    <w:r w:rsidDel="00E631A1">
                      <w:rPr>
                        <w:sz w:val="20"/>
                        <w:szCs w:val="20"/>
                      </w:rPr>
                      <w:delText>ireito de resposta)</w:delText>
                    </w:r>
                  </w:del>
                </w:ins>
                <w:customXmlDelRangeStart w:id="162" w:author="Cristiano de Menezes Feu" w:date="2022-11-21T08:32:00Z"/>
              </w:sdtContent>
            </w:sdt>
            <w:customXmlDelRangeEnd w:id="162"/>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E" w14:textId="21DBE7E9" w:rsidR="003D183A" w:rsidDel="00E631A1" w:rsidRDefault="008B7924">
            <w:pPr>
              <w:widowControl w:val="0"/>
              <w:pBdr>
                <w:top w:val="nil"/>
                <w:left w:val="nil"/>
                <w:bottom w:val="nil"/>
                <w:right w:val="nil"/>
                <w:between w:val="nil"/>
              </w:pBdr>
              <w:spacing w:before="0" w:after="0"/>
              <w:ind w:firstLine="0"/>
              <w:jc w:val="center"/>
              <w:rPr>
                <w:del w:id="163" w:author="Cristiano de Menezes Feu" w:date="2022-11-21T08:32:00Z"/>
                <w:color w:val="000000"/>
                <w:sz w:val="20"/>
                <w:szCs w:val="20"/>
              </w:rPr>
            </w:pPr>
            <w:del w:id="164" w:author="Cristiano de Menezes Feu" w:date="2022-11-21T08:32:00Z">
              <w:r w:rsidDel="00E631A1">
                <w:rPr>
                  <w:color w:val="000000"/>
                  <w:sz w:val="20"/>
                  <w:szCs w:val="20"/>
                </w:rPr>
                <w:delText>Art. 74, VII</w:delText>
              </w:r>
            </w:del>
          </w:p>
        </w:tc>
      </w:tr>
      <w:tr w:rsidR="003D183A" w:rsidDel="00E631A1" w14:paraId="0447161A" w14:textId="623D35CB">
        <w:trPr>
          <w:trHeight w:val="60"/>
          <w:del w:id="165" w:author="Cristiano de Menezes Feu" w:date="2022-11-21T08:32:00Z"/>
        </w:trPr>
        <w:tc>
          <w:tcPr>
            <w:tcW w:w="2278" w:type="dxa"/>
            <w:vMerge w:val="restar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4F" w14:textId="73392963" w:rsidR="003D183A" w:rsidDel="00E631A1" w:rsidRDefault="008B7924">
            <w:pPr>
              <w:widowControl w:val="0"/>
              <w:pBdr>
                <w:top w:val="nil"/>
                <w:left w:val="nil"/>
                <w:bottom w:val="nil"/>
                <w:right w:val="nil"/>
                <w:between w:val="nil"/>
              </w:pBdr>
              <w:spacing w:before="0" w:after="0"/>
              <w:ind w:firstLine="0"/>
              <w:jc w:val="center"/>
              <w:rPr>
                <w:del w:id="166" w:author="Cristiano de Menezes Feu" w:date="2022-11-21T08:32:00Z"/>
                <w:color w:val="000000"/>
                <w:sz w:val="20"/>
                <w:szCs w:val="20"/>
              </w:rPr>
            </w:pPr>
            <w:del w:id="167" w:author="Cristiano de Menezes Feu" w:date="2022-11-21T08:32:00Z">
              <w:r w:rsidDel="00E631A1">
                <w:rPr>
                  <w:color w:val="000000"/>
                  <w:sz w:val="20"/>
                  <w:szCs w:val="20"/>
                </w:rPr>
                <w:delText>Comissão Geral - debate de matéria relevante</w:delText>
              </w:r>
            </w:del>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0" w14:textId="543A7F0F" w:rsidR="003D183A" w:rsidDel="00E631A1" w:rsidRDefault="008B7924">
            <w:pPr>
              <w:widowControl w:val="0"/>
              <w:pBdr>
                <w:top w:val="nil"/>
                <w:left w:val="nil"/>
                <w:bottom w:val="nil"/>
                <w:right w:val="nil"/>
                <w:between w:val="nil"/>
              </w:pBdr>
              <w:spacing w:before="0" w:after="0"/>
              <w:ind w:firstLine="0"/>
              <w:jc w:val="center"/>
              <w:rPr>
                <w:del w:id="168" w:author="Cristiano de Menezes Feu" w:date="2022-11-21T08:32:00Z"/>
                <w:color w:val="000000"/>
                <w:sz w:val="20"/>
                <w:szCs w:val="20"/>
              </w:rPr>
            </w:pPr>
            <w:del w:id="169" w:author="Cristiano de Menezes Feu" w:date="2022-11-21T08:32:00Z">
              <w:r w:rsidDel="00E631A1">
                <w:rPr>
                  <w:color w:val="000000"/>
                  <w:sz w:val="20"/>
                  <w:szCs w:val="20"/>
                </w:rPr>
                <w:delText>Autor do requerimento</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1" w14:textId="425C1923" w:rsidR="003D183A" w:rsidDel="00E631A1" w:rsidRDefault="008B7924">
            <w:pPr>
              <w:widowControl w:val="0"/>
              <w:pBdr>
                <w:top w:val="nil"/>
                <w:left w:val="nil"/>
                <w:bottom w:val="nil"/>
                <w:right w:val="nil"/>
                <w:between w:val="nil"/>
              </w:pBdr>
              <w:spacing w:before="0" w:after="0"/>
              <w:ind w:firstLine="0"/>
              <w:jc w:val="center"/>
              <w:rPr>
                <w:del w:id="170" w:author="Cristiano de Menezes Feu" w:date="2022-11-21T08:32:00Z"/>
                <w:color w:val="000000"/>
                <w:sz w:val="20"/>
                <w:szCs w:val="20"/>
              </w:rPr>
            </w:pPr>
            <w:del w:id="171" w:author="Cristiano de Menezes Feu" w:date="2022-11-21T08:32:00Z">
              <w:r w:rsidDel="00E631A1">
                <w:rPr>
                  <w:color w:val="000000"/>
                  <w:sz w:val="20"/>
                  <w:szCs w:val="20"/>
                </w:rPr>
                <w:delText>20 minutos cada um; art. 91, § 1º</w:delText>
              </w:r>
            </w:del>
          </w:p>
        </w:tc>
      </w:tr>
      <w:tr w:rsidR="003D183A" w:rsidDel="00E631A1" w14:paraId="36278517" w14:textId="2E806C1B">
        <w:trPr>
          <w:trHeight w:val="60"/>
          <w:del w:id="172" w:author="Cristiano de Menezes Feu" w:date="2022-11-21T08:32:00Z"/>
        </w:trPr>
        <w:tc>
          <w:tcPr>
            <w:tcW w:w="2278"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2" w14:textId="6145A408" w:rsidR="003D183A" w:rsidDel="00E631A1" w:rsidRDefault="003D183A">
            <w:pPr>
              <w:widowControl w:val="0"/>
              <w:pBdr>
                <w:top w:val="nil"/>
                <w:left w:val="nil"/>
                <w:bottom w:val="nil"/>
                <w:right w:val="nil"/>
                <w:between w:val="nil"/>
              </w:pBdr>
              <w:spacing w:before="0" w:after="0" w:line="276" w:lineRule="auto"/>
              <w:ind w:firstLine="0"/>
              <w:jc w:val="left"/>
              <w:rPr>
                <w:del w:id="173"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3" w14:textId="2BCA85AE" w:rsidR="003D183A" w:rsidDel="00E631A1" w:rsidRDefault="008B7924">
            <w:pPr>
              <w:widowControl w:val="0"/>
              <w:pBdr>
                <w:top w:val="nil"/>
                <w:left w:val="nil"/>
                <w:bottom w:val="nil"/>
                <w:right w:val="nil"/>
                <w:between w:val="nil"/>
              </w:pBdr>
              <w:spacing w:before="0" w:after="0"/>
              <w:ind w:firstLine="0"/>
              <w:jc w:val="center"/>
              <w:rPr>
                <w:del w:id="174" w:author="Cristiano de Menezes Feu" w:date="2022-11-21T08:32:00Z"/>
                <w:color w:val="000000"/>
                <w:sz w:val="20"/>
                <w:szCs w:val="20"/>
              </w:rPr>
            </w:pPr>
            <w:del w:id="175" w:author="Cristiano de Menezes Feu" w:date="2022-11-21T08:32:00Z">
              <w:r w:rsidDel="00E631A1">
                <w:rPr>
                  <w:color w:val="000000"/>
                  <w:sz w:val="20"/>
                  <w:szCs w:val="20"/>
                </w:rPr>
                <w:delText>Dois convidados indicados antecipadamente por Partido ou Bloco</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4" w14:textId="5DE8292C" w:rsidR="003D183A" w:rsidDel="00E631A1" w:rsidRDefault="008B7924">
            <w:pPr>
              <w:widowControl w:val="0"/>
              <w:pBdr>
                <w:top w:val="nil"/>
                <w:left w:val="nil"/>
                <w:bottom w:val="nil"/>
                <w:right w:val="nil"/>
                <w:between w:val="nil"/>
              </w:pBdr>
              <w:spacing w:before="0" w:after="0"/>
              <w:ind w:firstLine="0"/>
              <w:jc w:val="center"/>
              <w:rPr>
                <w:del w:id="176" w:author="Cristiano de Menezes Feu" w:date="2022-11-21T08:32:00Z"/>
                <w:color w:val="000000"/>
                <w:sz w:val="20"/>
                <w:szCs w:val="20"/>
              </w:rPr>
            </w:pPr>
            <w:del w:id="177" w:author="Cristiano de Menezes Feu" w:date="2022-11-21T08:32:00Z">
              <w:r w:rsidDel="00E631A1">
                <w:rPr>
                  <w:color w:val="000000"/>
                  <w:sz w:val="20"/>
                  <w:szCs w:val="20"/>
                </w:rPr>
                <w:delText>5 minutos cada um; art. 91, § 1º</w:delText>
              </w:r>
            </w:del>
          </w:p>
        </w:tc>
      </w:tr>
      <w:tr w:rsidR="003D183A" w:rsidDel="00E631A1" w14:paraId="25298C30" w14:textId="3F263FE0">
        <w:trPr>
          <w:trHeight w:val="60"/>
          <w:del w:id="178" w:author="Cristiano de Menezes Feu" w:date="2022-11-21T08:32:00Z"/>
        </w:trPr>
        <w:tc>
          <w:tcPr>
            <w:tcW w:w="2278"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5" w14:textId="0FC00999" w:rsidR="003D183A" w:rsidDel="00E631A1" w:rsidRDefault="003D183A">
            <w:pPr>
              <w:widowControl w:val="0"/>
              <w:pBdr>
                <w:top w:val="nil"/>
                <w:left w:val="nil"/>
                <w:bottom w:val="nil"/>
                <w:right w:val="nil"/>
                <w:between w:val="nil"/>
              </w:pBdr>
              <w:spacing w:before="0" w:after="0" w:line="276" w:lineRule="auto"/>
              <w:ind w:firstLine="0"/>
              <w:jc w:val="left"/>
              <w:rPr>
                <w:del w:id="179"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6" w14:textId="1F15BF4F" w:rsidR="003D183A" w:rsidDel="00E631A1" w:rsidRDefault="008B7924">
            <w:pPr>
              <w:widowControl w:val="0"/>
              <w:pBdr>
                <w:top w:val="nil"/>
                <w:left w:val="nil"/>
                <w:bottom w:val="nil"/>
                <w:right w:val="nil"/>
                <w:between w:val="nil"/>
              </w:pBdr>
              <w:spacing w:before="0" w:after="0"/>
              <w:ind w:firstLine="0"/>
              <w:jc w:val="center"/>
              <w:rPr>
                <w:del w:id="180" w:author="Cristiano de Menezes Feu" w:date="2022-11-21T08:32:00Z"/>
                <w:color w:val="000000"/>
                <w:sz w:val="20"/>
                <w:szCs w:val="20"/>
              </w:rPr>
            </w:pPr>
            <w:del w:id="181" w:author="Cristiano de Menezes Feu" w:date="2022-11-21T08:32:00Z">
              <w:r w:rsidDel="00E631A1">
                <w:rPr>
                  <w:color w:val="000000"/>
                  <w:sz w:val="20"/>
                  <w:szCs w:val="20"/>
                </w:rPr>
                <w:delText>Líderes</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7" w14:textId="478B1EB7" w:rsidR="003D183A" w:rsidDel="00E631A1" w:rsidRDefault="008B7924">
            <w:pPr>
              <w:widowControl w:val="0"/>
              <w:pBdr>
                <w:top w:val="nil"/>
                <w:left w:val="nil"/>
                <w:bottom w:val="nil"/>
                <w:right w:val="nil"/>
                <w:between w:val="nil"/>
              </w:pBdr>
              <w:spacing w:before="0" w:after="0"/>
              <w:ind w:firstLine="0"/>
              <w:jc w:val="center"/>
              <w:rPr>
                <w:del w:id="182" w:author="Cristiano de Menezes Feu" w:date="2022-11-21T08:32:00Z"/>
                <w:color w:val="000000"/>
                <w:sz w:val="20"/>
                <w:szCs w:val="20"/>
              </w:rPr>
            </w:pPr>
            <w:del w:id="183" w:author="Cristiano de Menezes Feu" w:date="2022-11-21T08:32:00Z">
              <w:r w:rsidDel="00E631A1">
                <w:rPr>
                  <w:color w:val="000000"/>
                  <w:sz w:val="20"/>
                  <w:szCs w:val="20"/>
                </w:rPr>
                <w:delText>5 minutos cada um</w:delText>
              </w:r>
            </w:del>
          </w:p>
        </w:tc>
      </w:tr>
      <w:tr w:rsidR="003D183A" w:rsidDel="00E631A1" w14:paraId="45F3D631" w14:textId="3551E491">
        <w:trPr>
          <w:trHeight w:val="60"/>
          <w:del w:id="184" w:author="Cristiano de Menezes Feu" w:date="2022-11-21T08:32:00Z"/>
        </w:trPr>
        <w:tc>
          <w:tcPr>
            <w:tcW w:w="2278"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8" w14:textId="396D55B5" w:rsidR="003D183A" w:rsidDel="00E631A1" w:rsidRDefault="003D183A">
            <w:pPr>
              <w:widowControl w:val="0"/>
              <w:pBdr>
                <w:top w:val="nil"/>
                <w:left w:val="nil"/>
                <w:bottom w:val="nil"/>
                <w:right w:val="nil"/>
                <w:between w:val="nil"/>
              </w:pBdr>
              <w:spacing w:before="0" w:after="0" w:line="276" w:lineRule="auto"/>
              <w:ind w:firstLine="0"/>
              <w:jc w:val="left"/>
              <w:rPr>
                <w:del w:id="185"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9" w14:textId="20EFEE20" w:rsidR="003D183A" w:rsidDel="00E631A1" w:rsidRDefault="008B7924">
            <w:pPr>
              <w:widowControl w:val="0"/>
              <w:pBdr>
                <w:top w:val="nil"/>
                <w:left w:val="nil"/>
                <w:bottom w:val="nil"/>
                <w:right w:val="nil"/>
                <w:between w:val="nil"/>
              </w:pBdr>
              <w:spacing w:before="0" w:after="0"/>
              <w:ind w:firstLine="0"/>
              <w:jc w:val="center"/>
              <w:rPr>
                <w:del w:id="186" w:author="Cristiano de Menezes Feu" w:date="2022-11-21T08:32:00Z"/>
                <w:color w:val="000000"/>
                <w:sz w:val="20"/>
                <w:szCs w:val="20"/>
              </w:rPr>
            </w:pPr>
            <w:del w:id="187" w:author="Cristiano de Menezes Feu" w:date="2022-11-21T08:32:00Z">
              <w:r w:rsidDel="00E631A1">
                <w:rPr>
                  <w:color w:val="000000"/>
                  <w:sz w:val="20"/>
                  <w:szCs w:val="20"/>
                </w:rPr>
                <w:delText>Deputados inscritos</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A" w14:textId="1E3D6B81" w:rsidR="003D183A" w:rsidDel="00E631A1" w:rsidRDefault="008B7924">
            <w:pPr>
              <w:widowControl w:val="0"/>
              <w:pBdr>
                <w:top w:val="nil"/>
                <w:left w:val="nil"/>
                <w:bottom w:val="nil"/>
                <w:right w:val="nil"/>
                <w:between w:val="nil"/>
              </w:pBdr>
              <w:spacing w:before="0" w:after="0"/>
              <w:ind w:firstLine="0"/>
              <w:jc w:val="center"/>
              <w:rPr>
                <w:del w:id="188" w:author="Cristiano de Menezes Feu" w:date="2022-11-21T08:32:00Z"/>
                <w:color w:val="000000"/>
                <w:sz w:val="20"/>
                <w:szCs w:val="20"/>
              </w:rPr>
            </w:pPr>
            <w:del w:id="189" w:author="Cristiano de Menezes Feu" w:date="2022-11-21T08:32:00Z">
              <w:r w:rsidDel="00E631A1">
                <w:rPr>
                  <w:color w:val="000000"/>
                  <w:sz w:val="20"/>
                  <w:szCs w:val="20"/>
                </w:rPr>
                <w:delText>3 minutos cada um</w:delText>
              </w:r>
            </w:del>
          </w:p>
        </w:tc>
      </w:tr>
      <w:tr w:rsidR="003D183A" w:rsidDel="00E631A1" w14:paraId="366CFDF4" w14:textId="41480263">
        <w:trPr>
          <w:trHeight w:val="60"/>
          <w:del w:id="190" w:author="Cristiano de Menezes Feu" w:date="2022-11-21T08:32:00Z"/>
        </w:trPr>
        <w:tc>
          <w:tcPr>
            <w:tcW w:w="227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B" w14:textId="07AA1D3B" w:rsidR="003D183A" w:rsidDel="00E631A1" w:rsidRDefault="008B7924">
            <w:pPr>
              <w:widowControl w:val="0"/>
              <w:pBdr>
                <w:top w:val="nil"/>
                <w:left w:val="nil"/>
                <w:bottom w:val="nil"/>
                <w:right w:val="nil"/>
                <w:between w:val="nil"/>
              </w:pBdr>
              <w:spacing w:before="0" w:after="0"/>
              <w:ind w:firstLine="0"/>
              <w:jc w:val="center"/>
              <w:rPr>
                <w:del w:id="191" w:author="Cristiano de Menezes Feu" w:date="2022-11-21T08:32:00Z"/>
                <w:color w:val="000000"/>
                <w:sz w:val="20"/>
                <w:szCs w:val="20"/>
              </w:rPr>
            </w:pPr>
            <w:del w:id="192" w:author="Cristiano de Menezes Feu" w:date="2022-11-21T08:32:00Z">
              <w:r w:rsidDel="00E631A1">
                <w:rPr>
                  <w:color w:val="000000"/>
                  <w:sz w:val="20"/>
                  <w:szCs w:val="20"/>
                </w:rPr>
                <w:delText>Comissão Geral – PL iniciativa popular</w:delText>
              </w:r>
            </w:del>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C" w14:textId="65670D12" w:rsidR="003D183A" w:rsidDel="00E631A1" w:rsidRDefault="008B7924">
            <w:pPr>
              <w:widowControl w:val="0"/>
              <w:pBdr>
                <w:top w:val="nil"/>
                <w:left w:val="nil"/>
                <w:bottom w:val="nil"/>
                <w:right w:val="nil"/>
                <w:between w:val="nil"/>
              </w:pBdr>
              <w:spacing w:before="0" w:after="0"/>
              <w:ind w:firstLine="0"/>
              <w:jc w:val="center"/>
              <w:rPr>
                <w:del w:id="193" w:author="Cristiano de Menezes Feu" w:date="2022-11-21T08:32:00Z"/>
                <w:color w:val="000000"/>
                <w:sz w:val="20"/>
                <w:szCs w:val="20"/>
              </w:rPr>
            </w:pPr>
            <w:del w:id="194" w:author="Cristiano de Menezes Feu" w:date="2022-11-21T08:32:00Z">
              <w:r w:rsidDel="00E631A1">
                <w:rPr>
                  <w:color w:val="000000"/>
                  <w:sz w:val="20"/>
                  <w:szCs w:val="20"/>
                </w:rPr>
                <w:delText>Primeiro signatário ou Deputado, indicado pelo respectivo autor</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D" w14:textId="26FC8A07" w:rsidR="003D183A" w:rsidDel="00E631A1" w:rsidRDefault="008B7924">
            <w:pPr>
              <w:widowControl w:val="0"/>
              <w:pBdr>
                <w:top w:val="nil"/>
                <w:left w:val="nil"/>
                <w:bottom w:val="nil"/>
                <w:right w:val="nil"/>
                <w:between w:val="nil"/>
              </w:pBdr>
              <w:spacing w:before="0" w:after="0"/>
              <w:ind w:firstLine="0"/>
              <w:jc w:val="center"/>
              <w:rPr>
                <w:del w:id="195" w:author="Cristiano de Menezes Feu" w:date="2022-11-21T08:32:00Z"/>
                <w:color w:val="000000"/>
                <w:sz w:val="20"/>
                <w:szCs w:val="20"/>
              </w:rPr>
            </w:pPr>
            <w:del w:id="196" w:author="Cristiano de Menezes Feu" w:date="2022-11-21T08:32:00Z">
              <w:r w:rsidDel="00E631A1">
                <w:rPr>
                  <w:color w:val="000000"/>
                  <w:sz w:val="20"/>
                  <w:szCs w:val="20"/>
                </w:rPr>
                <w:delText>20 minutos; art. 252, VII; 30 minutos; art. 91, § 2º</w:delText>
              </w:r>
            </w:del>
          </w:p>
        </w:tc>
      </w:tr>
      <w:tr w:rsidR="003D183A" w:rsidDel="00E631A1" w14:paraId="0E573F8D" w14:textId="67F807E1">
        <w:trPr>
          <w:trHeight w:val="60"/>
          <w:del w:id="197" w:author="Cristiano de Menezes Feu" w:date="2022-11-21T08:32:00Z"/>
        </w:trPr>
        <w:tc>
          <w:tcPr>
            <w:tcW w:w="2278" w:type="dxa"/>
            <w:vMerge w:val="restar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E" w14:textId="5C0EE54B" w:rsidR="003D183A" w:rsidDel="00E631A1" w:rsidRDefault="008B7924">
            <w:pPr>
              <w:widowControl w:val="0"/>
              <w:pBdr>
                <w:top w:val="nil"/>
                <w:left w:val="nil"/>
                <w:bottom w:val="nil"/>
                <w:right w:val="nil"/>
                <w:between w:val="nil"/>
              </w:pBdr>
              <w:spacing w:before="0" w:after="0"/>
              <w:ind w:firstLine="0"/>
              <w:jc w:val="center"/>
              <w:rPr>
                <w:del w:id="198" w:author="Cristiano de Menezes Feu" w:date="2022-11-21T08:32:00Z"/>
                <w:color w:val="000000"/>
                <w:sz w:val="20"/>
                <w:szCs w:val="20"/>
              </w:rPr>
            </w:pPr>
            <w:del w:id="199" w:author="Cristiano de Menezes Feu" w:date="2022-11-21T08:32:00Z">
              <w:r w:rsidDel="00E631A1">
                <w:rPr>
                  <w:color w:val="000000"/>
                  <w:sz w:val="20"/>
                  <w:szCs w:val="20"/>
                </w:rPr>
                <w:delText>Comissão Geral - comparecimento espontâneo de Ministro</w:delText>
              </w:r>
            </w:del>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5F" w14:textId="2B501F63" w:rsidR="003D183A" w:rsidDel="00E631A1" w:rsidRDefault="008B7924">
            <w:pPr>
              <w:widowControl w:val="0"/>
              <w:pBdr>
                <w:top w:val="nil"/>
                <w:left w:val="nil"/>
                <w:bottom w:val="nil"/>
                <w:right w:val="nil"/>
                <w:between w:val="nil"/>
              </w:pBdr>
              <w:spacing w:before="0" w:after="0"/>
              <w:ind w:firstLine="0"/>
              <w:jc w:val="center"/>
              <w:rPr>
                <w:del w:id="200" w:author="Cristiano de Menezes Feu" w:date="2022-11-21T08:32:00Z"/>
                <w:color w:val="000000"/>
                <w:sz w:val="20"/>
                <w:szCs w:val="20"/>
              </w:rPr>
            </w:pPr>
            <w:del w:id="201" w:author="Cristiano de Menezes Feu" w:date="2022-11-21T08:32:00Z">
              <w:r w:rsidDel="00E631A1">
                <w:rPr>
                  <w:color w:val="000000"/>
                  <w:sz w:val="20"/>
                  <w:szCs w:val="20"/>
                </w:rPr>
                <w:delText>Ministro de Estado</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0" w14:textId="5559900C" w:rsidR="003D183A" w:rsidDel="00E631A1" w:rsidRDefault="008B7924">
            <w:pPr>
              <w:widowControl w:val="0"/>
              <w:pBdr>
                <w:top w:val="nil"/>
                <w:left w:val="nil"/>
                <w:bottom w:val="nil"/>
                <w:right w:val="nil"/>
                <w:between w:val="nil"/>
              </w:pBdr>
              <w:spacing w:before="0" w:after="0"/>
              <w:ind w:firstLine="0"/>
              <w:jc w:val="center"/>
              <w:rPr>
                <w:del w:id="202" w:author="Cristiano de Menezes Feu" w:date="2022-11-21T08:32:00Z"/>
                <w:color w:val="000000"/>
                <w:sz w:val="20"/>
                <w:szCs w:val="20"/>
              </w:rPr>
            </w:pPr>
            <w:del w:id="203" w:author="Cristiano de Menezes Feu" w:date="2022-11-21T08:32:00Z">
              <w:r w:rsidDel="00E631A1">
                <w:rPr>
                  <w:color w:val="000000"/>
                  <w:sz w:val="20"/>
                  <w:szCs w:val="20"/>
                </w:rPr>
                <w:delText>40 minutos, prorrogáveis por mais 20; art. 222, § 1º</w:delText>
              </w:r>
            </w:del>
          </w:p>
        </w:tc>
      </w:tr>
      <w:tr w:rsidR="003D183A" w:rsidDel="00E631A1" w14:paraId="442DC9C2" w14:textId="4EB6878C">
        <w:trPr>
          <w:trHeight w:val="60"/>
          <w:del w:id="204" w:author="Cristiano de Menezes Feu" w:date="2022-11-21T08:32:00Z"/>
        </w:trPr>
        <w:tc>
          <w:tcPr>
            <w:tcW w:w="2278"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1" w14:textId="315335AE" w:rsidR="003D183A" w:rsidDel="00E631A1" w:rsidRDefault="003D183A">
            <w:pPr>
              <w:widowControl w:val="0"/>
              <w:pBdr>
                <w:top w:val="nil"/>
                <w:left w:val="nil"/>
                <w:bottom w:val="nil"/>
                <w:right w:val="nil"/>
                <w:between w:val="nil"/>
              </w:pBdr>
              <w:spacing w:before="0" w:after="0" w:line="276" w:lineRule="auto"/>
              <w:ind w:firstLine="0"/>
              <w:jc w:val="left"/>
              <w:rPr>
                <w:del w:id="205"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2" w14:textId="70BFD272" w:rsidR="003D183A" w:rsidDel="00E631A1" w:rsidRDefault="008B7924">
            <w:pPr>
              <w:widowControl w:val="0"/>
              <w:pBdr>
                <w:top w:val="nil"/>
                <w:left w:val="nil"/>
                <w:bottom w:val="nil"/>
                <w:right w:val="nil"/>
                <w:between w:val="nil"/>
              </w:pBdr>
              <w:spacing w:before="0" w:after="0"/>
              <w:ind w:firstLine="0"/>
              <w:jc w:val="center"/>
              <w:rPr>
                <w:del w:id="206" w:author="Cristiano de Menezes Feu" w:date="2022-11-21T08:32:00Z"/>
                <w:color w:val="000000"/>
                <w:sz w:val="20"/>
                <w:szCs w:val="20"/>
              </w:rPr>
            </w:pPr>
            <w:del w:id="207" w:author="Cristiano de Menezes Feu" w:date="2022-11-21T08:32:00Z">
              <w:r w:rsidDel="00E631A1">
                <w:rPr>
                  <w:color w:val="000000"/>
                  <w:sz w:val="20"/>
                  <w:szCs w:val="20"/>
                </w:rPr>
                <w:delText>Deputados – interpelações</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3" w14:textId="3EA80437" w:rsidR="003D183A" w:rsidDel="00E631A1" w:rsidRDefault="008B7924">
            <w:pPr>
              <w:widowControl w:val="0"/>
              <w:pBdr>
                <w:top w:val="nil"/>
                <w:left w:val="nil"/>
                <w:bottom w:val="nil"/>
                <w:right w:val="nil"/>
                <w:between w:val="nil"/>
              </w:pBdr>
              <w:spacing w:before="0" w:after="0"/>
              <w:ind w:firstLine="0"/>
              <w:jc w:val="center"/>
              <w:rPr>
                <w:del w:id="208" w:author="Cristiano de Menezes Feu" w:date="2022-11-21T08:32:00Z"/>
                <w:color w:val="000000"/>
                <w:sz w:val="20"/>
                <w:szCs w:val="20"/>
              </w:rPr>
            </w:pPr>
            <w:del w:id="209" w:author="Cristiano de Menezes Feu" w:date="2022-11-21T08:32:00Z">
              <w:r w:rsidDel="00E631A1">
                <w:rPr>
                  <w:color w:val="000000"/>
                  <w:sz w:val="20"/>
                  <w:szCs w:val="20"/>
                </w:rPr>
                <w:delText>3 minutos; art. 222, § 2º</w:delText>
              </w:r>
            </w:del>
          </w:p>
        </w:tc>
      </w:tr>
      <w:tr w:rsidR="003D183A" w:rsidDel="00E631A1" w14:paraId="2BA1E089" w14:textId="41BC8706">
        <w:trPr>
          <w:trHeight w:val="60"/>
          <w:del w:id="210" w:author="Cristiano de Menezes Feu" w:date="2022-11-21T08:32:00Z"/>
        </w:trPr>
        <w:tc>
          <w:tcPr>
            <w:tcW w:w="2278"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4" w14:textId="4B7AF055" w:rsidR="003D183A" w:rsidDel="00E631A1" w:rsidRDefault="003D183A">
            <w:pPr>
              <w:widowControl w:val="0"/>
              <w:pBdr>
                <w:top w:val="nil"/>
                <w:left w:val="nil"/>
                <w:bottom w:val="nil"/>
                <w:right w:val="nil"/>
                <w:between w:val="nil"/>
              </w:pBdr>
              <w:spacing w:before="0" w:after="0" w:line="276" w:lineRule="auto"/>
              <w:ind w:firstLine="0"/>
              <w:jc w:val="left"/>
              <w:rPr>
                <w:del w:id="211"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5" w14:textId="57122B25" w:rsidR="003D183A" w:rsidDel="00E631A1" w:rsidRDefault="008B7924">
            <w:pPr>
              <w:widowControl w:val="0"/>
              <w:pBdr>
                <w:top w:val="nil"/>
                <w:left w:val="nil"/>
                <w:bottom w:val="nil"/>
                <w:right w:val="nil"/>
                <w:between w:val="nil"/>
              </w:pBdr>
              <w:spacing w:before="0" w:after="0"/>
              <w:ind w:firstLine="0"/>
              <w:jc w:val="center"/>
              <w:rPr>
                <w:del w:id="212" w:author="Cristiano de Menezes Feu" w:date="2022-11-21T08:32:00Z"/>
                <w:color w:val="000000"/>
                <w:sz w:val="20"/>
                <w:szCs w:val="20"/>
              </w:rPr>
            </w:pPr>
            <w:del w:id="213" w:author="Cristiano de Menezes Feu" w:date="2022-11-21T08:32:00Z">
              <w:r w:rsidDel="00E631A1">
                <w:rPr>
                  <w:color w:val="000000"/>
                  <w:sz w:val="20"/>
                  <w:szCs w:val="20"/>
                </w:rPr>
                <w:delText>Réplica e tréplica</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6" w14:textId="0700B8C1" w:rsidR="003D183A" w:rsidDel="00E631A1" w:rsidRDefault="008B7924">
            <w:pPr>
              <w:widowControl w:val="0"/>
              <w:pBdr>
                <w:top w:val="nil"/>
                <w:left w:val="nil"/>
                <w:bottom w:val="nil"/>
                <w:right w:val="nil"/>
                <w:between w:val="nil"/>
              </w:pBdr>
              <w:spacing w:before="0" w:after="0"/>
              <w:ind w:firstLine="0"/>
              <w:jc w:val="center"/>
              <w:rPr>
                <w:del w:id="214" w:author="Cristiano de Menezes Feu" w:date="2022-11-21T08:32:00Z"/>
                <w:color w:val="000000"/>
                <w:sz w:val="20"/>
                <w:szCs w:val="20"/>
              </w:rPr>
            </w:pPr>
            <w:del w:id="215" w:author="Cristiano de Menezes Feu" w:date="2022-11-21T08:32:00Z">
              <w:r w:rsidDel="00E631A1">
                <w:rPr>
                  <w:color w:val="000000"/>
                  <w:sz w:val="20"/>
                  <w:szCs w:val="20"/>
                </w:rPr>
                <w:delText>3 minutos; art. 222, § 3º</w:delText>
              </w:r>
            </w:del>
          </w:p>
        </w:tc>
      </w:tr>
      <w:tr w:rsidR="003D183A" w:rsidDel="00E631A1" w14:paraId="7C2F9F10" w14:textId="7B84DBB7">
        <w:trPr>
          <w:trHeight w:val="60"/>
          <w:del w:id="216" w:author="Cristiano de Menezes Feu" w:date="2022-11-21T08:32:00Z"/>
        </w:trPr>
        <w:tc>
          <w:tcPr>
            <w:tcW w:w="2278" w:type="dxa"/>
            <w:vMerge w:val="restar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7" w14:textId="006B22EA" w:rsidR="003D183A" w:rsidDel="00E631A1" w:rsidRDefault="008B7924">
            <w:pPr>
              <w:widowControl w:val="0"/>
              <w:pBdr>
                <w:top w:val="nil"/>
                <w:left w:val="nil"/>
                <w:bottom w:val="nil"/>
                <w:right w:val="nil"/>
                <w:between w:val="nil"/>
              </w:pBdr>
              <w:spacing w:before="0" w:after="0"/>
              <w:ind w:firstLine="0"/>
              <w:jc w:val="center"/>
              <w:rPr>
                <w:del w:id="217" w:author="Cristiano de Menezes Feu" w:date="2022-11-21T08:32:00Z"/>
                <w:color w:val="000000"/>
                <w:sz w:val="20"/>
                <w:szCs w:val="20"/>
              </w:rPr>
            </w:pPr>
            <w:del w:id="218" w:author="Cristiano de Menezes Feu" w:date="2022-11-21T08:32:00Z">
              <w:r w:rsidDel="00E631A1">
                <w:rPr>
                  <w:color w:val="000000"/>
                  <w:sz w:val="20"/>
                  <w:szCs w:val="20"/>
                </w:rPr>
                <w:delText>Comparecimento de Ministro de Estado convocado</w:delText>
              </w:r>
            </w:del>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8" w14:textId="5B1FDFDC" w:rsidR="003D183A" w:rsidDel="00E631A1" w:rsidRDefault="008B7924">
            <w:pPr>
              <w:widowControl w:val="0"/>
              <w:pBdr>
                <w:top w:val="nil"/>
                <w:left w:val="nil"/>
                <w:bottom w:val="nil"/>
                <w:right w:val="nil"/>
                <w:between w:val="nil"/>
              </w:pBdr>
              <w:spacing w:before="0" w:after="0"/>
              <w:ind w:firstLine="0"/>
              <w:jc w:val="center"/>
              <w:rPr>
                <w:del w:id="219" w:author="Cristiano de Menezes Feu" w:date="2022-11-21T08:32:00Z"/>
                <w:color w:val="000000"/>
                <w:sz w:val="20"/>
                <w:szCs w:val="20"/>
              </w:rPr>
            </w:pPr>
            <w:del w:id="220" w:author="Cristiano de Menezes Feu" w:date="2022-11-21T08:32:00Z">
              <w:r w:rsidDel="00E631A1">
                <w:rPr>
                  <w:color w:val="000000"/>
                  <w:sz w:val="20"/>
                  <w:szCs w:val="20"/>
                </w:rPr>
                <w:delText>Ministro de Estado</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9" w14:textId="6E458178" w:rsidR="003D183A" w:rsidDel="00E631A1" w:rsidRDefault="008B7924">
            <w:pPr>
              <w:widowControl w:val="0"/>
              <w:pBdr>
                <w:top w:val="nil"/>
                <w:left w:val="nil"/>
                <w:bottom w:val="nil"/>
                <w:right w:val="nil"/>
                <w:between w:val="nil"/>
              </w:pBdr>
              <w:spacing w:before="0" w:after="0"/>
              <w:ind w:firstLine="0"/>
              <w:jc w:val="center"/>
              <w:rPr>
                <w:del w:id="221" w:author="Cristiano de Menezes Feu" w:date="2022-11-21T08:32:00Z"/>
                <w:color w:val="000000"/>
                <w:sz w:val="20"/>
                <w:szCs w:val="20"/>
              </w:rPr>
            </w:pPr>
            <w:del w:id="222" w:author="Cristiano de Menezes Feu" w:date="2022-11-21T08:32:00Z">
              <w:r w:rsidDel="00E631A1">
                <w:rPr>
                  <w:color w:val="000000"/>
                  <w:sz w:val="20"/>
                  <w:szCs w:val="20"/>
                </w:rPr>
                <w:delText>30 minutos, sem apartes; prorrogação de 15 minutos, permitido apartes; art. 221, § 1º</w:delText>
              </w:r>
            </w:del>
          </w:p>
        </w:tc>
      </w:tr>
      <w:tr w:rsidR="003D183A" w:rsidDel="00E631A1" w14:paraId="49F62AF6" w14:textId="12116B29">
        <w:trPr>
          <w:trHeight w:val="60"/>
          <w:del w:id="223" w:author="Cristiano de Menezes Feu" w:date="2022-11-21T08:32:00Z"/>
        </w:trPr>
        <w:tc>
          <w:tcPr>
            <w:tcW w:w="2278"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A" w14:textId="32EDF6E3" w:rsidR="003D183A" w:rsidDel="00E631A1" w:rsidRDefault="003D183A">
            <w:pPr>
              <w:widowControl w:val="0"/>
              <w:pBdr>
                <w:top w:val="nil"/>
                <w:left w:val="nil"/>
                <w:bottom w:val="nil"/>
                <w:right w:val="nil"/>
                <w:between w:val="nil"/>
              </w:pBdr>
              <w:spacing w:before="0" w:after="0" w:line="276" w:lineRule="auto"/>
              <w:ind w:firstLine="0"/>
              <w:jc w:val="left"/>
              <w:rPr>
                <w:del w:id="224"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B" w14:textId="2678C325" w:rsidR="003D183A" w:rsidDel="00E631A1" w:rsidRDefault="008B7924">
            <w:pPr>
              <w:widowControl w:val="0"/>
              <w:pBdr>
                <w:top w:val="nil"/>
                <w:left w:val="nil"/>
                <w:bottom w:val="nil"/>
                <w:right w:val="nil"/>
                <w:between w:val="nil"/>
              </w:pBdr>
              <w:spacing w:before="0" w:after="0"/>
              <w:ind w:firstLine="0"/>
              <w:jc w:val="center"/>
              <w:rPr>
                <w:del w:id="225" w:author="Cristiano de Menezes Feu" w:date="2022-11-21T08:32:00Z"/>
                <w:color w:val="000000"/>
                <w:sz w:val="20"/>
                <w:szCs w:val="20"/>
              </w:rPr>
            </w:pPr>
            <w:del w:id="226" w:author="Cristiano de Menezes Feu" w:date="2022-11-21T08:32:00Z">
              <w:r w:rsidDel="00E631A1">
                <w:rPr>
                  <w:color w:val="000000"/>
                  <w:sz w:val="20"/>
                  <w:szCs w:val="20"/>
                </w:rPr>
                <w:delText>Autor do requerimento</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C" w14:textId="055E69E7" w:rsidR="003D183A" w:rsidDel="00E631A1" w:rsidRDefault="008B7924">
            <w:pPr>
              <w:widowControl w:val="0"/>
              <w:pBdr>
                <w:top w:val="nil"/>
                <w:left w:val="nil"/>
                <w:bottom w:val="nil"/>
                <w:right w:val="nil"/>
                <w:between w:val="nil"/>
              </w:pBdr>
              <w:spacing w:before="0" w:after="0"/>
              <w:ind w:firstLine="0"/>
              <w:jc w:val="center"/>
              <w:rPr>
                <w:del w:id="227" w:author="Cristiano de Menezes Feu" w:date="2022-11-21T08:32:00Z"/>
                <w:color w:val="000000"/>
                <w:sz w:val="20"/>
                <w:szCs w:val="20"/>
              </w:rPr>
            </w:pPr>
            <w:del w:id="228" w:author="Cristiano de Menezes Feu" w:date="2022-11-21T08:32:00Z">
              <w:r w:rsidDel="00E631A1">
                <w:rPr>
                  <w:color w:val="000000"/>
                  <w:sz w:val="20"/>
                  <w:szCs w:val="20"/>
                </w:rPr>
                <w:delText>10 minutos; art. 221, § 2º</w:delText>
              </w:r>
            </w:del>
          </w:p>
        </w:tc>
      </w:tr>
      <w:tr w:rsidR="003D183A" w:rsidDel="00E631A1" w14:paraId="03DB0CD7" w14:textId="4C19C7E0">
        <w:trPr>
          <w:trHeight w:val="60"/>
          <w:del w:id="229" w:author="Cristiano de Menezes Feu" w:date="2022-11-21T08:32:00Z"/>
        </w:trPr>
        <w:tc>
          <w:tcPr>
            <w:tcW w:w="2278"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D" w14:textId="4148BCC2" w:rsidR="003D183A" w:rsidDel="00E631A1" w:rsidRDefault="003D183A">
            <w:pPr>
              <w:widowControl w:val="0"/>
              <w:pBdr>
                <w:top w:val="nil"/>
                <w:left w:val="nil"/>
                <w:bottom w:val="nil"/>
                <w:right w:val="nil"/>
                <w:between w:val="nil"/>
              </w:pBdr>
              <w:spacing w:before="0" w:after="0" w:line="276" w:lineRule="auto"/>
              <w:ind w:firstLine="0"/>
              <w:jc w:val="left"/>
              <w:rPr>
                <w:del w:id="230"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E" w14:textId="68340060" w:rsidR="003D183A" w:rsidDel="00E631A1" w:rsidRDefault="008B7924">
            <w:pPr>
              <w:widowControl w:val="0"/>
              <w:pBdr>
                <w:top w:val="nil"/>
                <w:left w:val="nil"/>
                <w:bottom w:val="nil"/>
                <w:right w:val="nil"/>
                <w:between w:val="nil"/>
              </w:pBdr>
              <w:spacing w:before="0" w:after="0"/>
              <w:ind w:firstLine="0"/>
              <w:jc w:val="center"/>
              <w:rPr>
                <w:del w:id="231" w:author="Cristiano de Menezes Feu" w:date="2022-11-21T08:32:00Z"/>
                <w:color w:val="000000"/>
                <w:sz w:val="20"/>
                <w:szCs w:val="20"/>
              </w:rPr>
            </w:pPr>
            <w:del w:id="232" w:author="Cristiano de Menezes Feu" w:date="2022-11-21T08:32:00Z">
              <w:r w:rsidDel="00E631A1">
                <w:rPr>
                  <w:color w:val="000000"/>
                  <w:sz w:val="20"/>
                  <w:szCs w:val="20"/>
                </w:rPr>
                <w:delText>Deputados inscritos – interpelações</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6F" w14:textId="35CE72E0" w:rsidR="003D183A" w:rsidDel="00E631A1" w:rsidRDefault="008B7924">
            <w:pPr>
              <w:widowControl w:val="0"/>
              <w:pBdr>
                <w:top w:val="nil"/>
                <w:left w:val="nil"/>
                <w:bottom w:val="nil"/>
                <w:right w:val="nil"/>
                <w:between w:val="nil"/>
              </w:pBdr>
              <w:spacing w:before="0" w:after="0"/>
              <w:ind w:firstLine="0"/>
              <w:jc w:val="center"/>
              <w:rPr>
                <w:del w:id="233" w:author="Cristiano de Menezes Feu" w:date="2022-11-21T08:32:00Z"/>
                <w:color w:val="000000"/>
                <w:sz w:val="20"/>
                <w:szCs w:val="20"/>
              </w:rPr>
            </w:pPr>
            <w:del w:id="234" w:author="Cristiano de Menezes Feu" w:date="2022-11-21T08:32:00Z">
              <w:r w:rsidDel="00E631A1">
                <w:rPr>
                  <w:color w:val="000000"/>
                  <w:sz w:val="20"/>
                  <w:szCs w:val="20"/>
                </w:rPr>
                <w:delText>5 minutos; art. 221, § 2º</w:delText>
              </w:r>
            </w:del>
          </w:p>
        </w:tc>
      </w:tr>
      <w:tr w:rsidR="003D183A" w:rsidDel="00E631A1" w14:paraId="0588560C" w14:textId="1CBAEF20">
        <w:trPr>
          <w:trHeight w:val="60"/>
          <w:del w:id="235" w:author="Cristiano de Menezes Feu" w:date="2022-11-21T08:32:00Z"/>
        </w:trPr>
        <w:tc>
          <w:tcPr>
            <w:tcW w:w="2278"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70" w14:textId="1415C7AD" w:rsidR="003D183A" w:rsidDel="00E631A1" w:rsidRDefault="003D183A">
            <w:pPr>
              <w:widowControl w:val="0"/>
              <w:pBdr>
                <w:top w:val="nil"/>
                <w:left w:val="nil"/>
                <w:bottom w:val="nil"/>
                <w:right w:val="nil"/>
                <w:between w:val="nil"/>
              </w:pBdr>
              <w:spacing w:before="0" w:after="0" w:line="276" w:lineRule="auto"/>
              <w:ind w:firstLine="0"/>
              <w:jc w:val="left"/>
              <w:rPr>
                <w:del w:id="236"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71" w14:textId="06869996" w:rsidR="003D183A" w:rsidDel="00E631A1" w:rsidRDefault="008B7924">
            <w:pPr>
              <w:widowControl w:val="0"/>
              <w:pBdr>
                <w:top w:val="nil"/>
                <w:left w:val="nil"/>
                <w:bottom w:val="nil"/>
                <w:right w:val="nil"/>
                <w:between w:val="nil"/>
              </w:pBdr>
              <w:spacing w:before="0" w:after="0"/>
              <w:ind w:firstLine="0"/>
              <w:jc w:val="center"/>
              <w:rPr>
                <w:del w:id="237" w:author="Cristiano de Menezes Feu" w:date="2022-11-21T08:32:00Z"/>
                <w:color w:val="000000"/>
                <w:sz w:val="20"/>
                <w:szCs w:val="20"/>
              </w:rPr>
            </w:pPr>
            <w:del w:id="238" w:author="Cristiano de Menezes Feu" w:date="2022-11-21T08:32:00Z">
              <w:r w:rsidDel="00E631A1">
                <w:rPr>
                  <w:color w:val="000000"/>
                  <w:sz w:val="20"/>
                  <w:szCs w:val="20"/>
                </w:rPr>
                <w:delText>Réplica e tréplica</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72" w14:textId="55223793" w:rsidR="003D183A" w:rsidDel="00E631A1" w:rsidRDefault="008B7924">
            <w:pPr>
              <w:widowControl w:val="0"/>
              <w:pBdr>
                <w:top w:val="nil"/>
                <w:left w:val="nil"/>
                <w:bottom w:val="nil"/>
                <w:right w:val="nil"/>
                <w:between w:val="nil"/>
              </w:pBdr>
              <w:spacing w:before="0" w:after="0"/>
              <w:ind w:firstLine="0"/>
              <w:jc w:val="center"/>
              <w:rPr>
                <w:del w:id="239" w:author="Cristiano de Menezes Feu" w:date="2022-11-21T08:32:00Z"/>
                <w:color w:val="000000"/>
                <w:sz w:val="20"/>
                <w:szCs w:val="20"/>
              </w:rPr>
            </w:pPr>
            <w:del w:id="240" w:author="Cristiano de Menezes Feu" w:date="2022-11-21T08:32:00Z">
              <w:r w:rsidDel="00E631A1">
                <w:rPr>
                  <w:color w:val="000000"/>
                  <w:sz w:val="20"/>
                  <w:szCs w:val="20"/>
                </w:rPr>
                <w:delText>3 minutos; art. 221, § 4º</w:delText>
              </w:r>
            </w:del>
          </w:p>
        </w:tc>
      </w:tr>
      <w:tr w:rsidR="003D183A" w:rsidDel="00E631A1" w14:paraId="5A59B7D7" w14:textId="4FA9991D">
        <w:trPr>
          <w:trHeight w:val="60"/>
          <w:del w:id="241" w:author="Cristiano de Menezes Feu" w:date="2022-11-21T08:32:00Z"/>
        </w:trPr>
        <w:tc>
          <w:tcPr>
            <w:tcW w:w="2278"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73" w14:textId="4A74679B" w:rsidR="003D183A" w:rsidDel="00E631A1" w:rsidRDefault="003D183A">
            <w:pPr>
              <w:widowControl w:val="0"/>
              <w:pBdr>
                <w:top w:val="nil"/>
                <w:left w:val="nil"/>
                <w:bottom w:val="nil"/>
                <w:right w:val="nil"/>
                <w:between w:val="nil"/>
              </w:pBdr>
              <w:spacing w:before="0" w:after="0" w:line="276" w:lineRule="auto"/>
              <w:ind w:firstLine="0"/>
              <w:jc w:val="left"/>
              <w:rPr>
                <w:del w:id="242" w:author="Cristiano de Menezes Feu" w:date="2022-11-21T08:32:00Z"/>
                <w:color w:val="000000"/>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074" w14:textId="4093104D" w:rsidR="003D183A" w:rsidDel="00E631A1" w:rsidRDefault="008B7924">
            <w:pPr>
              <w:widowControl w:val="0"/>
              <w:pBdr>
                <w:top w:val="nil"/>
                <w:left w:val="nil"/>
                <w:bottom w:val="nil"/>
                <w:right w:val="nil"/>
                <w:between w:val="nil"/>
              </w:pBdr>
              <w:spacing w:before="0" w:after="0"/>
              <w:ind w:firstLine="0"/>
              <w:jc w:val="center"/>
              <w:rPr>
                <w:del w:id="243" w:author="Cristiano de Menezes Feu" w:date="2022-11-21T08:32:00Z"/>
                <w:color w:val="000000"/>
                <w:sz w:val="20"/>
                <w:szCs w:val="20"/>
              </w:rPr>
            </w:pPr>
            <w:del w:id="244" w:author="Cristiano de Menezes Feu" w:date="2022-11-21T08:32:00Z">
              <w:r w:rsidDel="00E631A1">
                <w:rPr>
                  <w:color w:val="000000"/>
                  <w:sz w:val="20"/>
                  <w:szCs w:val="20"/>
                </w:rPr>
                <w:delText>Líderes ao final</w:delText>
              </w:r>
            </w:del>
          </w:p>
        </w:tc>
        <w:tc>
          <w:tcPr>
            <w:tcW w:w="28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075" w14:textId="49A81139" w:rsidR="003D183A" w:rsidDel="00E631A1" w:rsidRDefault="008B7924">
            <w:pPr>
              <w:widowControl w:val="0"/>
              <w:pBdr>
                <w:top w:val="nil"/>
                <w:left w:val="nil"/>
                <w:bottom w:val="nil"/>
                <w:right w:val="nil"/>
                <w:between w:val="nil"/>
              </w:pBdr>
              <w:spacing w:before="0" w:after="0"/>
              <w:ind w:firstLine="0"/>
              <w:jc w:val="center"/>
              <w:rPr>
                <w:del w:id="245" w:author="Cristiano de Menezes Feu" w:date="2022-11-21T08:32:00Z"/>
                <w:color w:val="000000"/>
                <w:sz w:val="20"/>
                <w:szCs w:val="20"/>
              </w:rPr>
            </w:pPr>
            <w:del w:id="246" w:author="Cristiano de Menezes Feu" w:date="2022-11-21T08:32:00Z">
              <w:r w:rsidDel="00E631A1">
                <w:rPr>
                  <w:color w:val="000000"/>
                  <w:sz w:val="20"/>
                  <w:szCs w:val="20"/>
                </w:rPr>
                <w:delText>5 minutos; art. 221, § 5º</w:delText>
              </w:r>
            </w:del>
          </w:p>
        </w:tc>
      </w:tr>
    </w:tbl>
    <w:p w14:paraId="00000076" w14:textId="3863CC78" w:rsidR="003D183A" w:rsidDel="00E631A1" w:rsidRDefault="003D183A">
      <w:pPr>
        <w:widowControl w:val="0"/>
        <w:pBdr>
          <w:top w:val="nil"/>
          <w:left w:val="nil"/>
          <w:bottom w:val="nil"/>
          <w:right w:val="nil"/>
          <w:between w:val="nil"/>
        </w:pBdr>
        <w:spacing w:before="0" w:after="0"/>
        <w:ind w:firstLine="0"/>
        <w:jc w:val="left"/>
        <w:rPr>
          <w:del w:id="247" w:author="Cristiano de Menezes Feu" w:date="2022-11-21T08:32:00Z"/>
          <w:color w:val="000000"/>
          <w:sz w:val="24"/>
          <w:szCs w:val="24"/>
        </w:rPr>
      </w:pPr>
    </w:p>
    <w:p w14:paraId="00000077" w14:textId="31B217D1" w:rsidR="003D183A" w:rsidDel="00E631A1" w:rsidRDefault="008B7924">
      <w:pPr>
        <w:widowControl w:val="0"/>
        <w:pBdr>
          <w:top w:val="nil"/>
          <w:left w:val="nil"/>
          <w:bottom w:val="nil"/>
          <w:right w:val="nil"/>
          <w:between w:val="nil"/>
        </w:pBdr>
        <w:spacing w:before="170" w:after="283"/>
        <w:ind w:firstLine="0"/>
        <w:jc w:val="center"/>
        <w:rPr>
          <w:del w:id="248" w:author="Cristiano de Menezes Feu" w:date="2022-11-21T08:32:00Z"/>
          <w:color w:val="000000"/>
          <w:sz w:val="24"/>
          <w:szCs w:val="24"/>
        </w:rPr>
      </w:pPr>
      <w:del w:id="249" w:author="Cristiano de Menezes Feu" w:date="2022-11-21T08:32:00Z">
        <w:r w:rsidDel="00E631A1">
          <w:rPr>
            <w:rFonts w:ascii="ClearSans-Light" w:eastAsia="ClearSans-Light" w:hAnsi="ClearSans-Light" w:cs="ClearSans-Light"/>
            <w:color w:val="000000"/>
            <w:sz w:val="24"/>
            <w:szCs w:val="24"/>
          </w:rPr>
          <w:delText>DO USO DA PALAVRA – CONTINUAÇÃO I</w:delText>
        </w:r>
      </w:del>
    </w:p>
    <w:tbl>
      <w:tblPr>
        <w:tblStyle w:val="a0"/>
        <w:tblW w:w="7832" w:type="dxa"/>
        <w:tblInd w:w="0" w:type="dxa"/>
        <w:tblLayout w:type="fixed"/>
        <w:tblLook w:val="0000" w:firstRow="0" w:lastRow="0" w:firstColumn="0" w:lastColumn="0" w:noHBand="0" w:noVBand="0"/>
      </w:tblPr>
      <w:tblGrid>
        <w:gridCol w:w="2372"/>
        <w:gridCol w:w="2702"/>
        <w:gridCol w:w="2758"/>
      </w:tblGrid>
      <w:tr w:rsidR="003D183A" w:rsidDel="00E631A1" w14:paraId="3EEE96C3" w14:textId="630068C4">
        <w:trPr>
          <w:trHeight w:val="464"/>
          <w:del w:id="250" w:author="Cristiano de Menezes Feu" w:date="2022-11-21T08:32:00Z"/>
        </w:trPr>
        <w:tc>
          <w:tcPr>
            <w:tcW w:w="2372" w:type="dxa"/>
            <w:tcBorders>
              <w:top w:val="single" w:sz="7" w:space="0" w:color="005583"/>
              <w:left w:val="single" w:sz="7" w:space="0" w:color="005583"/>
              <w:bottom w:val="single" w:sz="7" w:space="0" w:color="005583"/>
              <w:right w:val="single" w:sz="7" w:space="0" w:color="FFFFFF"/>
            </w:tcBorders>
            <w:shd w:val="clear" w:color="auto" w:fill="005583"/>
            <w:tcMar>
              <w:top w:w="80" w:type="dxa"/>
              <w:left w:w="80" w:type="dxa"/>
              <w:bottom w:w="80" w:type="dxa"/>
              <w:right w:w="80" w:type="dxa"/>
            </w:tcMar>
            <w:vAlign w:val="center"/>
          </w:tcPr>
          <w:p w14:paraId="00000078" w14:textId="2DBAE92A" w:rsidR="003D183A" w:rsidDel="00E631A1" w:rsidRDefault="008B7924">
            <w:pPr>
              <w:widowControl w:val="0"/>
              <w:pBdr>
                <w:top w:val="nil"/>
                <w:left w:val="nil"/>
                <w:bottom w:val="nil"/>
                <w:right w:val="nil"/>
                <w:between w:val="nil"/>
              </w:pBdr>
              <w:spacing w:before="170" w:after="454"/>
              <w:ind w:firstLine="0"/>
              <w:jc w:val="center"/>
              <w:rPr>
                <w:del w:id="251" w:author="Cristiano de Menezes Feu" w:date="2022-11-21T08:32:00Z"/>
                <w:b/>
                <w:smallCaps/>
                <w:color w:val="FFFFFF"/>
                <w:sz w:val="16"/>
                <w:szCs w:val="16"/>
              </w:rPr>
            </w:pPr>
            <w:del w:id="252" w:author="Cristiano de Menezes Feu" w:date="2022-11-21T08:32:00Z">
              <w:r w:rsidDel="00E631A1">
                <w:rPr>
                  <w:b/>
                  <w:smallCaps/>
                  <w:color w:val="FFFFFF"/>
                  <w:sz w:val="16"/>
                  <w:szCs w:val="16"/>
                </w:rPr>
                <w:delText>Evento</w:delText>
              </w:r>
            </w:del>
          </w:p>
        </w:tc>
        <w:tc>
          <w:tcPr>
            <w:tcW w:w="2702" w:type="dxa"/>
            <w:tcBorders>
              <w:top w:val="single" w:sz="7" w:space="0" w:color="005583"/>
              <w:left w:val="single" w:sz="7" w:space="0" w:color="FFFFFF"/>
              <w:bottom w:val="single" w:sz="7" w:space="0" w:color="005583"/>
              <w:right w:val="single" w:sz="7" w:space="0" w:color="FFFFFF"/>
            </w:tcBorders>
            <w:shd w:val="clear" w:color="auto" w:fill="005583"/>
            <w:tcMar>
              <w:top w:w="80" w:type="dxa"/>
              <w:left w:w="80" w:type="dxa"/>
              <w:bottom w:w="80" w:type="dxa"/>
              <w:right w:w="80" w:type="dxa"/>
            </w:tcMar>
            <w:vAlign w:val="center"/>
          </w:tcPr>
          <w:p w14:paraId="00000079" w14:textId="05F28B21" w:rsidR="003D183A" w:rsidDel="00E631A1" w:rsidRDefault="008B7924">
            <w:pPr>
              <w:widowControl w:val="0"/>
              <w:pBdr>
                <w:top w:val="nil"/>
                <w:left w:val="nil"/>
                <w:bottom w:val="nil"/>
                <w:right w:val="nil"/>
                <w:between w:val="nil"/>
              </w:pBdr>
              <w:spacing w:before="170" w:after="454"/>
              <w:ind w:firstLine="0"/>
              <w:jc w:val="center"/>
              <w:rPr>
                <w:del w:id="253" w:author="Cristiano de Menezes Feu" w:date="2022-11-21T08:32:00Z"/>
                <w:b/>
                <w:smallCaps/>
                <w:color w:val="FFFFFF"/>
                <w:sz w:val="16"/>
                <w:szCs w:val="16"/>
              </w:rPr>
            </w:pPr>
            <w:del w:id="254" w:author="Cristiano de Menezes Feu" w:date="2022-11-21T08:32:00Z">
              <w:r w:rsidDel="00E631A1">
                <w:rPr>
                  <w:b/>
                  <w:smallCaps/>
                  <w:color w:val="FFFFFF"/>
                  <w:sz w:val="16"/>
                  <w:szCs w:val="16"/>
                </w:rPr>
                <w:delText>Destinatário</w:delText>
              </w:r>
            </w:del>
          </w:p>
        </w:tc>
        <w:tc>
          <w:tcPr>
            <w:tcW w:w="2758" w:type="dxa"/>
            <w:tcBorders>
              <w:top w:val="single" w:sz="7" w:space="0" w:color="005583"/>
              <w:left w:val="single" w:sz="7" w:space="0" w:color="FFFFFF"/>
              <w:bottom w:val="single" w:sz="7" w:space="0" w:color="005583"/>
              <w:right w:val="single" w:sz="7" w:space="0" w:color="005583"/>
            </w:tcBorders>
            <w:shd w:val="clear" w:color="auto" w:fill="005583"/>
            <w:tcMar>
              <w:top w:w="80" w:type="dxa"/>
              <w:left w:w="80" w:type="dxa"/>
              <w:bottom w:w="80" w:type="dxa"/>
              <w:right w:w="80" w:type="dxa"/>
            </w:tcMar>
            <w:vAlign w:val="center"/>
          </w:tcPr>
          <w:p w14:paraId="0000007A" w14:textId="7E1411EB" w:rsidR="003D183A" w:rsidDel="00E631A1" w:rsidRDefault="008B7924">
            <w:pPr>
              <w:widowControl w:val="0"/>
              <w:pBdr>
                <w:top w:val="nil"/>
                <w:left w:val="nil"/>
                <w:bottom w:val="nil"/>
                <w:right w:val="nil"/>
                <w:between w:val="nil"/>
              </w:pBdr>
              <w:spacing w:before="170" w:after="454"/>
              <w:ind w:firstLine="0"/>
              <w:jc w:val="center"/>
              <w:rPr>
                <w:del w:id="255" w:author="Cristiano de Menezes Feu" w:date="2022-11-21T08:32:00Z"/>
                <w:b/>
                <w:smallCaps/>
                <w:color w:val="FFFFFF"/>
                <w:sz w:val="16"/>
                <w:szCs w:val="16"/>
              </w:rPr>
            </w:pPr>
            <w:del w:id="256" w:author="Cristiano de Menezes Feu" w:date="2022-11-21T08:32:00Z">
              <w:r w:rsidDel="00E631A1">
                <w:rPr>
                  <w:b/>
                  <w:smallCaps/>
                  <w:color w:val="FFFFFF"/>
                  <w:sz w:val="16"/>
                  <w:szCs w:val="16"/>
                </w:rPr>
                <w:delText>Tempo/Fundamento</w:delText>
              </w:r>
            </w:del>
          </w:p>
        </w:tc>
      </w:tr>
      <w:tr w:rsidR="003D183A" w:rsidDel="00E631A1" w14:paraId="621A80A4" w14:textId="53045E50">
        <w:trPr>
          <w:trHeight w:val="60"/>
          <w:del w:id="257" w:author="Cristiano de Menezes Feu" w:date="2022-11-21T08:32:00Z"/>
        </w:trPr>
        <w:tc>
          <w:tcPr>
            <w:tcW w:w="2372" w:type="dxa"/>
            <w:vMerge w:val="restart"/>
            <w:tcBorders>
              <w:top w:val="single" w:sz="7" w:space="0" w:color="005583"/>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7B" w14:textId="637B150A" w:rsidR="003D183A" w:rsidDel="00E631A1" w:rsidRDefault="008B7924">
            <w:pPr>
              <w:widowControl w:val="0"/>
              <w:pBdr>
                <w:top w:val="nil"/>
                <w:left w:val="nil"/>
                <w:bottom w:val="nil"/>
                <w:right w:val="nil"/>
                <w:between w:val="nil"/>
              </w:pBdr>
              <w:spacing w:before="0" w:after="0"/>
              <w:ind w:firstLine="0"/>
              <w:jc w:val="center"/>
              <w:rPr>
                <w:del w:id="258" w:author="Cristiano de Menezes Feu" w:date="2022-11-21T08:32:00Z"/>
                <w:color w:val="000000"/>
                <w:sz w:val="20"/>
                <w:szCs w:val="20"/>
              </w:rPr>
            </w:pPr>
            <w:del w:id="259" w:author="Cristiano de Menezes Feu" w:date="2022-11-21T08:32:00Z">
              <w:r w:rsidDel="00E631A1">
                <w:rPr>
                  <w:color w:val="000000"/>
                  <w:sz w:val="20"/>
                  <w:szCs w:val="20"/>
                </w:rPr>
                <w:delText>Comunicação de Liderança</w:delText>
              </w:r>
            </w:del>
          </w:p>
        </w:tc>
        <w:tc>
          <w:tcPr>
            <w:tcW w:w="2702" w:type="dxa"/>
            <w:tcBorders>
              <w:top w:val="single" w:sz="7" w:space="0" w:color="005583"/>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7C" w14:textId="3678FC94" w:rsidR="003D183A" w:rsidDel="00E631A1" w:rsidRDefault="008B7924">
            <w:pPr>
              <w:widowControl w:val="0"/>
              <w:pBdr>
                <w:top w:val="nil"/>
                <w:left w:val="nil"/>
                <w:bottom w:val="nil"/>
                <w:right w:val="nil"/>
                <w:between w:val="nil"/>
              </w:pBdr>
              <w:spacing w:before="0" w:after="0"/>
              <w:ind w:firstLine="0"/>
              <w:jc w:val="center"/>
              <w:rPr>
                <w:del w:id="260" w:author="Cristiano de Menezes Feu" w:date="2022-11-21T08:32:00Z"/>
                <w:color w:val="000000"/>
                <w:sz w:val="20"/>
                <w:szCs w:val="20"/>
              </w:rPr>
            </w:pPr>
            <w:del w:id="261" w:author="Cristiano de Menezes Feu" w:date="2022-11-21T08:32:00Z">
              <w:r w:rsidDel="00E631A1">
                <w:rPr>
                  <w:color w:val="000000"/>
                  <w:sz w:val="20"/>
                  <w:szCs w:val="20"/>
                </w:rPr>
                <w:delText>Líder</w:delText>
              </w:r>
            </w:del>
          </w:p>
        </w:tc>
        <w:tc>
          <w:tcPr>
            <w:tcW w:w="2758" w:type="dxa"/>
            <w:tcBorders>
              <w:top w:val="single" w:sz="7" w:space="0" w:color="005583"/>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7D" w14:textId="41E39628" w:rsidR="003D183A" w:rsidDel="00E631A1" w:rsidRDefault="008B7924">
            <w:pPr>
              <w:widowControl w:val="0"/>
              <w:pBdr>
                <w:top w:val="nil"/>
                <w:left w:val="nil"/>
                <w:bottom w:val="nil"/>
                <w:right w:val="nil"/>
                <w:between w:val="nil"/>
              </w:pBdr>
              <w:spacing w:before="0" w:after="0"/>
              <w:ind w:firstLine="0"/>
              <w:jc w:val="center"/>
              <w:rPr>
                <w:del w:id="262" w:author="Cristiano de Menezes Feu" w:date="2022-11-21T08:32:00Z"/>
                <w:color w:val="000000"/>
                <w:sz w:val="20"/>
                <w:szCs w:val="20"/>
              </w:rPr>
            </w:pPr>
            <w:del w:id="263" w:author="Cristiano de Menezes Feu" w:date="2022-11-21T08:32:00Z">
              <w:r w:rsidDel="00E631A1">
                <w:rPr>
                  <w:color w:val="000000"/>
                  <w:sz w:val="20"/>
                  <w:szCs w:val="20"/>
                </w:rPr>
                <w:delText>3 a 10 minutos; art. 89, por sessão</w:delText>
              </w:r>
            </w:del>
          </w:p>
        </w:tc>
      </w:tr>
      <w:tr w:rsidR="003D183A" w:rsidDel="00E631A1" w14:paraId="2DC6108F" w14:textId="7AF02E0B">
        <w:trPr>
          <w:trHeight w:val="60"/>
          <w:del w:id="264" w:author="Cristiano de Menezes Feu" w:date="2022-11-21T08:32:00Z"/>
        </w:trPr>
        <w:tc>
          <w:tcPr>
            <w:tcW w:w="2372" w:type="dxa"/>
            <w:vMerge/>
            <w:tcBorders>
              <w:top w:val="single" w:sz="7" w:space="0" w:color="005583"/>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7E" w14:textId="69A2FE79" w:rsidR="003D183A" w:rsidDel="00E631A1" w:rsidRDefault="003D183A">
            <w:pPr>
              <w:widowControl w:val="0"/>
              <w:pBdr>
                <w:top w:val="nil"/>
                <w:left w:val="nil"/>
                <w:bottom w:val="nil"/>
                <w:right w:val="nil"/>
                <w:between w:val="nil"/>
              </w:pBdr>
              <w:spacing w:before="0" w:after="0" w:line="276" w:lineRule="auto"/>
              <w:ind w:firstLine="0"/>
              <w:jc w:val="left"/>
              <w:rPr>
                <w:del w:id="265" w:author="Cristiano de Menezes Feu" w:date="2022-11-21T08:32:00Z"/>
                <w:color w:val="000000"/>
                <w:sz w:val="20"/>
                <w:szCs w:val="20"/>
              </w:rPr>
            </w:pPr>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7F" w14:textId="5AA358F3" w:rsidR="003D183A" w:rsidDel="00E631A1" w:rsidRDefault="008B7924">
            <w:pPr>
              <w:widowControl w:val="0"/>
              <w:pBdr>
                <w:top w:val="nil"/>
                <w:left w:val="nil"/>
                <w:bottom w:val="nil"/>
                <w:right w:val="nil"/>
                <w:between w:val="nil"/>
              </w:pBdr>
              <w:spacing w:before="0" w:after="0"/>
              <w:ind w:firstLine="0"/>
              <w:jc w:val="center"/>
              <w:rPr>
                <w:del w:id="266" w:author="Cristiano de Menezes Feu" w:date="2022-11-21T08:32:00Z"/>
                <w:color w:val="000000"/>
                <w:sz w:val="20"/>
                <w:szCs w:val="20"/>
              </w:rPr>
            </w:pPr>
            <w:del w:id="267" w:author="Cristiano de Menezes Feu" w:date="2022-11-21T08:32:00Z">
              <w:r w:rsidDel="00E631A1">
                <w:rPr>
                  <w:color w:val="000000"/>
                  <w:sz w:val="20"/>
                  <w:szCs w:val="20"/>
                </w:rPr>
                <w:delText>Representante – Partido menos de 5 Deputados</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0" w14:textId="575F37E5" w:rsidR="003D183A" w:rsidDel="00E631A1" w:rsidRDefault="008B7924">
            <w:pPr>
              <w:widowControl w:val="0"/>
              <w:pBdr>
                <w:top w:val="nil"/>
                <w:left w:val="nil"/>
                <w:bottom w:val="nil"/>
                <w:right w:val="nil"/>
                <w:between w:val="nil"/>
              </w:pBdr>
              <w:spacing w:before="0" w:after="0"/>
              <w:ind w:firstLine="0"/>
              <w:jc w:val="center"/>
              <w:rPr>
                <w:del w:id="268" w:author="Cristiano de Menezes Feu" w:date="2022-11-21T08:32:00Z"/>
                <w:color w:val="000000"/>
                <w:sz w:val="20"/>
                <w:szCs w:val="20"/>
              </w:rPr>
            </w:pPr>
            <w:del w:id="269" w:author="Cristiano de Menezes Feu" w:date="2022-11-21T08:32:00Z">
              <w:r w:rsidDel="00E631A1">
                <w:rPr>
                  <w:color w:val="000000"/>
                  <w:sz w:val="20"/>
                  <w:szCs w:val="20"/>
                </w:rPr>
                <w:delText>5 minutos, 1 vez por semana; art. 9º, § 4º</w:delText>
              </w:r>
            </w:del>
          </w:p>
        </w:tc>
      </w:tr>
      <w:tr w:rsidR="003D183A" w:rsidDel="00E631A1" w14:paraId="227616E4" w14:textId="05F4251D">
        <w:trPr>
          <w:trHeight w:val="60"/>
          <w:del w:id="270" w:author="Cristiano de Menezes Feu" w:date="2022-11-21T08:32:00Z"/>
        </w:trPr>
        <w:tc>
          <w:tcPr>
            <w:tcW w:w="2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1" w14:textId="47DC9388" w:rsidR="003D183A" w:rsidDel="00E631A1" w:rsidRDefault="008B7924">
            <w:pPr>
              <w:widowControl w:val="0"/>
              <w:pBdr>
                <w:top w:val="nil"/>
                <w:left w:val="nil"/>
                <w:bottom w:val="nil"/>
                <w:right w:val="nil"/>
                <w:between w:val="nil"/>
              </w:pBdr>
              <w:spacing w:before="0" w:after="0"/>
              <w:ind w:firstLine="0"/>
              <w:jc w:val="center"/>
              <w:rPr>
                <w:del w:id="271" w:author="Cristiano de Menezes Feu" w:date="2022-11-21T08:32:00Z"/>
                <w:color w:val="000000"/>
                <w:sz w:val="20"/>
                <w:szCs w:val="20"/>
              </w:rPr>
            </w:pPr>
            <w:del w:id="272" w:author="Cristiano de Menezes Feu" w:date="2022-11-21T08:32:00Z">
              <w:r w:rsidDel="00E631A1">
                <w:rPr>
                  <w:color w:val="000000"/>
                  <w:sz w:val="20"/>
                  <w:szCs w:val="20"/>
                </w:rPr>
                <w:delText xml:space="preserve">Comunicações </w:delText>
              </w:r>
              <w:r w:rsidDel="00E631A1">
                <w:rPr>
                  <w:color w:val="000000"/>
                  <w:sz w:val="20"/>
                  <w:szCs w:val="20"/>
                </w:rPr>
                <w:br/>
                <w:delText>Parlamentares</w:delText>
              </w:r>
            </w:del>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2" w14:textId="5633E179" w:rsidR="003D183A" w:rsidDel="00E631A1" w:rsidRDefault="008B7924">
            <w:pPr>
              <w:widowControl w:val="0"/>
              <w:pBdr>
                <w:top w:val="nil"/>
                <w:left w:val="nil"/>
                <w:bottom w:val="nil"/>
                <w:right w:val="nil"/>
                <w:between w:val="nil"/>
              </w:pBdr>
              <w:spacing w:before="0" w:after="0"/>
              <w:ind w:firstLine="0"/>
              <w:jc w:val="center"/>
              <w:rPr>
                <w:del w:id="273" w:author="Cristiano de Menezes Feu" w:date="2022-11-21T08:32:00Z"/>
                <w:color w:val="000000"/>
                <w:sz w:val="20"/>
                <w:szCs w:val="20"/>
              </w:rPr>
            </w:pPr>
            <w:del w:id="274" w:author="Cristiano de Menezes Feu" w:date="2022-11-21T08:32:00Z">
              <w:r w:rsidDel="00E631A1">
                <w:rPr>
                  <w:color w:val="000000"/>
                  <w:sz w:val="20"/>
                  <w:szCs w:val="20"/>
                </w:rPr>
                <w:delText>Deputados indicados pelo Líder</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3" w14:textId="69EEB720" w:rsidR="003D183A" w:rsidDel="00E631A1" w:rsidRDefault="008B7924">
            <w:pPr>
              <w:widowControl w:val="0"/>
              <w:pBdr>
                <w:top w:val="nil"/>
                <w:left w:val="nil"/>
                <w:bottom w:val="nil"/>
                <w:right w:val="nil"/>
                <w:between w:val="nil"/>
              </w:pBdr>
              <w:spacing w:before="0" w:after="0"/>
              <w:ind w:firstLine="0"/>
              <w:jc w:val="center"/>
              <w:rPr>
                <w:del w:id="275" w:author="Cristiano de Menezes Feu" w:date="2022-11-21T08:32:00Z"/>
                <w:color w:val="000000"/>
                <w:sz w:val="20"/>
                <w:szCs w:val="20"/>
              </w:rPr>
            </w:pPr>
            <w:del w:id="276" w:author="Cristiano de Menezes Feu" w:date="2022-11-21T08:32:00Z">
              <w:r w:rsidDel="00E631A1">
                <w:rPr>
                  <w:color w:val="000000"/>
                  <w:sz w:val="20"/>
                  <w:szCs w:val="20"/>
                </w:rPr>
                <w:delText>Até 10 minutos; art. 90, § único</w:delText>
              </w:r>
            </w:del>
          </w:p>
        </w:tc>
      </w:tr>
      <w:tr w:rsidR="003D183A" w:rsidDel="00E631A1" w14:paraId="2758F39C" w14:textId="1D17EFEE">
        <w:trPr>
          <w:trHeight w:val="60"/>
          <w:del w:id="277" w:author="Cristiano de Menezes Feu" w:date="2022-11-21T08:32:00Z"/>
        </w:trPr>
        <w:tc>
          <w:tcPr>
            <w:tcW w:w="2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4" w14:textId="7F508A86" w:rsidR="003D183A" w:rsidDel="00E631A1" w:rsidRDefault="008B7924">
            <w:pPr>
              <w:widowControl w:val="0"/>
              <w:pBdr>
                <w:top w:val="nil"/>
                <w:left w:val="nil"/>
                <w:bottom w:val="nil"/>
                <w:right w:val="nil"/>
                <w:between w:val="nil"/>
              </w:pBdr>
              <w:spacing w:before="0" w:after="0"/>
              <w:ind w:firstLine="0"/>
              <w:jc w:val="center"/>
              <w:rPr>
                <w:del w:id="278" w:author="Cristiano de Menezes Feu" w:date="2022-11-21T08:32:00Z"/>
                <w:color w:val="000000"/>
                <w:sz w:val="20"/>
                <w:szCs w:val="20"/>
              </w:rPr>
            </w:pPr>
            <w:del w:id="279" w:author="Cristiano de Menezes Feu" w:date="2022-11-21T08:32:00Z">
              <w:r w:rsidDel="00E631A1">
                <w:rPr>
                  <w:color w:val="000000"/>
                  <w:sz w:val="20"/>
                  <w:szCs w:val="20"/>
                </w:rPr>
                <w:delText xml:space="preserve">Comunicação </w:delText>
              </w:r>
              <w:r w:rsidDel="00E631A1">
                <w:rPr>
                  <w:color w:val="000000"/>
                  <w:sz w:val="20"/>
                  <w:szCs w:val="20"/>
                </w:rPr>
                <w:br/>
                <w:delText>urgentíssima</w:delText>
              </w:r>
            </w:del>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5" w14:textId="4306F0CE" w:rsidR="003D183A" w:rsidDel="00E631A1" w:rsidRDefault="008B7924">
            <w:pPr>
              <w:widowControl w:val="0"/>
              <w:pBdr>
                <w:top w:val="nil"/>
                <w:left w:val="nil"/>
                <w:bottom w:val="nil"/>
                <w:right w:val="nil"/>
                <w:between w:val="nil"/>
              </w:pBdr>
              <w:spacing w:before="0" w:after="0"/>
              <w:ind w:firstLine="0"/>
              <w:jc w:val="center"/>
              <w:rPr>
                <w:del w:id="280" w:author="Cristiano de Menezes Feu" w:date="2022-11-21T08:32:00Z"/>
                <w:color w:val="000000"/>
                <w:sz w:val="20"/>
                <w:szCs w:val="20"/>
              </w:rPr>
            </w:pPr>
            <w:del w:id="281" w:author="Cristiano de Menezes Feu" w:date="2022-11-21T08:32:00Z">
              <w:r w:rsidDel="00E631A1">
                <w:rPr>
                  <w:color w:val="000000"/>
                  <w:sz w:val="20"/>
                  <w:szCs w:val="20"/>
                </w:rPr>
                <w:delText>Qualquer Deputado, com permissão do orador</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6" w14:textId="489BD3C4" w:rsidR="003D183A" w:rsidDel="00E631A1" w:rsidRDefault="008B7924">
            <w:pPr>
              <w:widowControl w:val="0"/>
              <w:pBdr>
                <w:top w:val="nil"/>
                <w:left w:val="nil"/>
                <w:bottom w:val="nil"/>
                <w:right w:val="nil"/>
                <w:between w:val="nil"/>
              </w:pBdr>
              <w:spacing w:before="0" w:after="0"/>
              <w:ind w:firstLine="0"/>
              <w:jc w:val="center"/>
              <w:rPr>
                <w:del w:id="282" w:author="Cristiano de Menezes Feu" w:date="2022-11-21T08:32:00Z"/>
                <w:color w:val="000000"/>
                <w:sz w:val="20"/>
                <w:szCs w:val="20"/>
              </w:rPr>
            </w:pPr>
            <w:del w:id="283" w:author="Cristiano de Menezes Feu" w:date="2022-11-21T08:32:00Z">
              <w:r w:rsidDel="00E631A1">
                <w:rPr>
                  <w:color w:val="000000"/>
                  <w:sz w:val="20"/>
                  <w:szCs w:val="20"/>
                </w:rPr>
                <w:delText>Art. 169</w:delText>
              </w:r>
            </w:del>
          </w:p>
        </w:tc>
      </w:tr>
      <w:tr w:rsidR="003D183A" w:rsidDel="00E631A1" w14:paraId="1A8665CA" w14:textId="482590B0">
        <w:trPr>
          <w:trHeight w:val="60"/>
          <w:del w:id="284" w:author="Cristiano de Menezes Feu" w:date="2022-11-21T08:32:00Z"/>
        </w:trPr>
        <w:tc>
          <w:tcPr>
            <w:tcW w:w="2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7" w14:textId="7F804554" w:rsidR="003D183A" w:rsidDel="00E631A1" w:rsidRDefault="008B7924">
            <w:pPr>
              <w:widowControl w:val="0"/>
              <w:pBdr>
                <w:top w:val="nil"/>
                <w:left w:val="nil"/>
                <w:bottom w:val="nil"/>
                <w:right w:val="nil"/>
                <w:between w:val="nil"/>
              </w:pBdr>
              <w:spacing w:before="0" w:after="0"/>
              <w:ind w:firstLine="0"/>
              <w:jc w:val="center"/>
              <w:rPr>
                <w:del w:id="285" w:author="Cristiano de Menezes Feu" w:date="2022-11-21T08:32:00Z"/>
                <w:color w:val="000000"/>
                <w:sz w:val="20"/>
                <w:szCs w:val="20"/>
              </w:rPr>
            </w:pPr>
            <w:del w:id="286" w:author="Cristiano de Menezes Feu" w:date="2022-11-21T08:32:00Z">
              <w:r w:rsidDel="00E631A1">
                <w:rPr>
                  <w:color w:val="000000"/>
                  <w:sz w:val="20"/>
                  <w:szCs w:val="20"/>
                </w:rPr>
                <w:delText>Dar discurso como lido</w:delText>
              </w:r>
            </w:del>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8" w14:textId="0808FEE9" w:rsidR="003D183A" w:rsidDel="00E631A1" w:rsidRDefault="008B7924">
            <w:pPr>
              <w:widowControl w:val="0"/>
              <w:pBdr>
                <w:top w:val="nil"/>
                <w:left w:val="nil"/>
                <w:bottom w:val="nil"/>
                <w:right w:val="nil"/>
                <w:between w:val="nil"/>
              </w:pBdr>
              <w:spacing w:before="0" w:after="0"/>
              <w:ind w:firstLine="0"/>
              <w:jc w:val="center"/>
              <w:rPr>
                <w:del w:id="287" w:author="Cristiano de Menezes Feu" w:date="2022-11-21T08:32:00Z"/>
                <w:color w:val="000000"/>
                <w:sz w:val="20"/>
                <w:szCs w:val="20"/>
              </w:rPr>
            </w:pPr>
            <w:del w:id="288" w:author="Cristiano de Menezes Feu" w:date="2022-11-21T08:32:00Z">
              <w:r w:rsidDel="00E631A1">
                <w:rPr>
                  <w:color w:val="000000"/>
                  <w:sz w:val="20"/>
                  <w:szCs w:val="20"/>
                </w:rPr>
                <w:delText>Autor do discurso</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9" w14:textId="7ACA90E5" w:rsidR="003D183A" w:rsidDel="00E631A1" w:rsidRDefault="008B7924">
            <w:pPr>
              <w:widowControl w:val="0"/>
              <w:pBdr>
                <w:top w:val="nil"/>
                <w:left w:val="nil"/>
                <w:bottom w:val="nil"/>
                <w:right w:val="nil"/>
                <w:between w:val="nil"/>
              </w:pBdr>
              <w:spacing w:before="0" w:after="0"/>
              <w:ind w:firstLine="0"/>
              <w:jc w:val="center"/>
              <w:rPr>
                <w:del w:id="289" w:author="Cristiano de Menezes Feu" w:date="2022-11-21T08:32:00Z"/>
                <w:color w:val="000000"/>
                <w:sz w:val="20"/>
                <w:szCs w:val="20"/>
              </w:rPr>
            </w:pPr>
            <w:del w:id="290" w:author="Cristiano de Menezes Feu" w:date="2022-11-21T08:32:00Z">
              <w:r w:rsidDel="00E631A1">
                <w:rPr>
                  <w:color w:val="000000"/>
                  <w:sz w:val="20"/>
                  <w:szCs w:val="20"/>
                </w:rPr>
                <w:delText>1 minuto, na primeira meia hora da sessão; Ato da Mesa nº 66/2005, art. 2º</w:delText>
              </w:r>
            </w:del>
          </w:p>
        </w:tc>
      </w:tr>
      <w:tr w:rsidR="003D183A" w:rsidDel="00E631A1" w14:paraId="30FBC01D" w14:textId="55971042">
        <w:trPr>
          <w:trHeight w:val="60"/>
          <w:del w:id="291" w:author="Cristiano de Menezes Feu" w:date="2022-11-21T08:32:00Z"/>
        </w:trPr>
        <w:tc>
          <w:tcPr>
            <w:tcW w:w="2372"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A" w14:textId="199D80C3" w:rsidR="003D183A" w:rsidDel="00E631A1" w:rsidRDefault="008B7924">
            <w:pPr>
              <w:widowControl w:val="0"/>
              <w:pBdr>
                <w:top w:val="nil"/>
                <w:left w:val="nil"/>
                <w:bottom w:val="nil"/>
                <w:right w:val="nil"/>
                <w:between w:val="nil"/>
              </w:pBdr>
              <w:spacing w:before="0" w:after="0"/>
              <w:ind w:firstLine="0"/>
              <w:jc w:val="center"/>
              <w:rPr>
                <w:del w:id="292" w:author="Cristiano de Menezes Feu" w:date="2022-11-21T08:32:00Z"/>
                <w:color w:val="000000"/>
                <w:sz w:val="20"/>
                <w:szCs w:val="20"/>
              </w:rPr>
            </w:pPr>
            <w:del w:id="293" w:author="Cristiano de Menezes Feu" w:date="2022-11-21T08:32:00Z">
              <w:r w:rsidDel="00E631A1">
                <w:rPr>
                  <w:color w:val="000000"/>
                  <w:sz w:val="20"/>
                  <w:szCs w:val="20"/>
                </w:rPr>
                <w:delText>Discussão de proposições nas Comissões</w:delText>
              </w:r>
            </w:del>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B" w14:textId="1ADABF2E" w:rsidR="003D183A" w:rsidDel="00E631A1" w:rsidRDefault="008B7924">
            <w:pPr>
              <w:widowControl w:val="0"/>
              <w:pBdr>
                <w:top w:val="nil"/>
                <w:left w:val="nil"/>
                <w:bottom w:val="nil"/>
                <w:right w:val="nil"/>
                <w:between w:val="nil"/>
              </w:pBdr>
              <w:spacing w:before="0" w:after="0"/>
              <w:ind w:firstLine="0"/>
              <w:jc w:val="center"/>
              <w:rPr>
                <w:del w:id="294" w:author="Cristiano de Menezes Feu" w:date="2022-11-21T08:32:00Z"/>
                <w:color w:val="000000"/>
                <w:sz w:val="20"/>
                <w:szCs w:val="20"/>
              </w:rPr>
            </w:pPr>
            <w:del w:id="295" w:author="Cristiano de Menezes Feu" w:date="2022-11-21T08:32:00Z">
              <w:r w:rsidDel="00E631A1">
                <w:rPr>
                  <w:color w:val="000000"/>
                  <w:sz w:val="20"/>
                  <w:szCs w:val="20"/>
                </w:rPr>
                <w:delText>Autor, Líder, membro</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C" w14:textId="72878F72" w:rsidR="003D183A" w:rsidDel="00E631A1" w:rsidRDefault="008B7924">
            <w:pPr>
              <w:widowControl w:val="0"/>
              <w:pBdr>
                <w:top w:val="nil"/>
                <w:left w:val="nil"/>
                <w:bottom w:val="nil"/>
                <w:right w:val="nil"/>
                <w:between w:val="nil"/>
              </w:pBdr>
              <w:spacing w:before="0" w:after="0"/>
              <w:ind w:firstLine="0"/>
              <w:jc w:val="center"/>
              <w:rPr>
                <w:del w:id="296" w:author="Cristiano de Menezes Feu" w:date="2022-11-21T08:32:00Z"/>
                <w:color w:val="000000"/>
                <w:sz w:val="20"/>
                <w:szCs w:val="20"/>
              </w:rPr>
            </w:pPr>
            <w:del w:id="297" w:author="Cristiano de Menezes Feu" w:date="2022-11-21T08:32:00Z">
              <w:r w:rsidDel="00E631A1">
                <w:rPr>
                  <w:color w:val="000000"/>
                  <w:sz w:val="20"/>
                  <w:szCs w:val="20"/>
                </w:rPr>
                <w:delText>15 minutos; art. 57, VII</w:delText>
              </w:r>
            </w:del>
          </w:p>
        </w:tc>
      </w:tr>
      <w:tr w:rsidR="003D183A" w:rsidDel="00E631A1" w14:paraId="4505E82F" w14:textId="619A7C3A">
        <w:trPr>
          <w:trHeight w:val="60"/>
          <w:del w:id="298" w:author="Cristiano de Menezes Feu" w:date="2022-11-21T08:32:00Z"/>
        </w:trPr>
        <w:tc>
          <w:tcPr>
            <w:tcW w:w="2372" w:type="dxa"/>
            <w:vMerge/>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D" w14:textId="1F5799F5" w:rsidR="003D183A" w:rsidDel="00E631A1" w:rsidRDefault="003D183A">
            <w:pPr>
              <w:widowControl w:val="0"/>
              <w:pBdr>
                <w:top w:val="nil"/>
                <w:left w:val="nil"/>
                <w:bottom w:val="nil"/>
                <w:right w:val="nil"/>
                <w:between w:val="nil"/>
              </w:pBdr>
              <w:spacing w:before="0" w:after="0" w:line="276" w:lineRule="auto"/>
              <w:ind w:firstLine="0"/>
              <w:jc w:val="left"/>
              <w:rPr>
                <w:del w:id="299" w:author="Cristiano de Menezes Feu" w:date="2022-11-21T08:32:00Z"/>
                <w:color w:val="000000"/>
                <w:sz w:val="20"/>
                <w:szCs w:val="20"/>
              </w:rPr>
            </w:pPr>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E" w14:textId="41C43542" w:rsidR="003D183A" w:rsidDel="00E631A1" w:rsidRDefault="008B7924">
            <w:pPr>
              <w:widowControl w:val="0"/>
              <w:pBdr>
                <w:top w:val="nil"/>
                <w:left w:val="nil"/>
                <w:bottom w:val="nil"/>
                <w:right w:val="nil"/>
                <w:between w:val="nil"/>
              </w:pBdr>
              <w:spacing w:before="0" w:after="0"/>
              <w:ind w:firstLine="0"/>
              <w:jc w:val="center"/>
              <w:rPr>
                <w:del w:id="300" w:author="Cristiano de Menezes Feu" w:date="2022-11-21T08:32:00Z"/>
                <w:color w:val="000000"/>
                <w:sz w:val="20"/>
                <w:szCs w:val="20"/>
              </w:rPr>
            </w:pPr>
            <w:del w:id="301" w:author="Cristiano de Menezes Feu" w:date="2022-11-21T08:32:00Z">
              <w:r w:rsidDel="00E631A1">
                <w:rPr>
                  <w:color w:val="000000"/>
                  <w:sz w:val="20"/>
                  <w:szCs w:val="20"/>
                </w:rPr>
                <w:delText>Não membro</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8F" w14:textId="5D4956F9" w:rsidR="003D183A" w:rsidDel="00E631A1" w:rsidRDefault="008B7924">
            <w:pPr>
              <w:widowControl w:val="0"/>
              <w:pBdr>
                <w:top w:val="nil"/>
                <w:left w:val="nil"/>
                <w:bottom w:val="nil"/>
                <w:right w:val="nil"/>
                <w:between w:val="nil"/>
              </w:pBdr>
              <w:spacing w:before="0" w:after="0"/>
              <w:ind w:firstLine="0"/>
              <w:jc w:val="center"/>
              <w:rPr>
                <w:del w:id="302" w:author="Cristiano de Menezes Feu" w:date="2022-11-21T08:32:00Z"/>
                <w:color w:val="000000"/>
                <w:sz w:val="20"/>
                <w:szCs w:val="20"/>
              </w:rPr>
            </w:pPr>
            <w:del w:id="303" w:author="Cristiano de Menezes Feu" w:date="2022-11-21T08:32:00Z">
              <w:r w:rsidDel="00E631A1">
                <w:rPr>
                  <w:color w:val="000000"/>
                  <w:sz w:val="20"/>
                  <w:szCs w:val="20"/>
                </w:rPr>
                <w:delText>10 minutos; art. 57, VII</w:delText>
              </w:r>
            </w:del>
          </w:p>
        </w:tc>
      </w:tr>
      <w:tr w:rsidR="003D183A" w:rsidDel="00E631A1" w14:paraId="0EA93023" w14:textId="4EFCF0F5">
        <w:trPr>
          <w:trHeight w:val="60"/>
          <w:del w:id="304" w:author="Cristiano de Menezes Feu" w:date="2022-11-21T08:32:00Z"/>
        </w:trPr>
        <w:tc>
          <w:tcPr>
            <w:tcW w:w="2372" w:type="dxa"/>
            <w:vMerge/>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0" w14:textId="7E9C9AE1" w:rsidR="003D183A" w:rsidDel="00E631A1" w:rsidRDefault="003D183A">
            <w:pPr>
              <w:widowControl w:val="0"/>
              <w:pBdr>
                <w:top w:val="nil"/>
                <w:left w:val="nil"/>
                <w:bottom w:val="nil"/>
                <w:right w:val="nil"/>
                <w:between w:val="nil"/>
              </w:pBdr>
              <w:spacing w:before="0" w:after="0" w:line="276" w:lineRule="auto"/>
              <w:ind w:firstLine="0"/>
              <w:jc w:val="left"/>
              <w:rPr>
                <w:del w:id="305" w:author="Cristiano de Menezes Feu" w:date="2022-11-21T08:32:00Z"/>
                <w:color w:val="000000"/>
                <w:sz w:val="20"/>
                <w:szCs w:val="20"/>
              </w:rPr>
            </w:pPr>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1" w14:textId="539BFB18" w:rsidR="003D183A" w:rsidDel="00E631A1" w:rsidRDefault="008B7924">
            <w:pPr>
              <w:widowControl w:val="0"/>
              <w:pBdr>
                <w:top w:val="nil"/>
                <w:left w:val="nil"/>
                <w:bottom w:val="nil"/>
                <w:right w:val="nil"/>
                <w:between w:val="nil"/>
              </w:pBdr>
              <w:spacing w:before="0" w:after="0"/>
              <w:ind w:firstLine="0"/>
              <w:jc w:val="center"/>
              <w:rPr>
                <w:del w:id="306" w:author="Cristiano de Menezes Feu" w:date="2022-11-21T08:32:00Z"/>
                <w:color w:val="000000"/>
                <w:sz w:val="20"/>
                <w:szCs w:val="20"/>
              </w:rPr>
            </w:pPr>
            <w:del w:id="307" w:author="Cristiano de Menezes Feu" w:date="2022-11-21T08:32:00Z">
              <w:r w:rsidDel="00E631A1">
                <w:rPr>
                  <w:color w:val="000000"/>
                  <w:sz w:val="20"/>
                  <w:szCs w:val="20"/>
                </w:rPr>
                <w:delText xml:space="preserve">Relator após encerrada a discussão (réplica) </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2" w14:textId="7616425D" w:rsidR="003D183A" w:rsidDel="00E631A1" w:rsidRDefault="008B7924">
            <w:pPr>
              <w:widowControl w:val="0"/>
              <w:pBdr>
                <w:top w:val="nil"/>
                <w:left w:val="nil"/>
                <w:bottom w:val="nil"/>
                <w:right w:val="nil"/>
                <w:between w:val="nil"/>
              </w:pBdr>
              <w:spacing w:before="0" w:after="0"/>
              <w:ind w:firstLine="0"/>
              <w:jc w:val="center"/>
              <w:rPr>
                <w:del w:id="308" w:author="Cristiano de Menezes Feu" w:date="2022-11-21T08:32:00Z"/>
                <w:color w:val="000000"/>
                <w:sz w:val="20"/>
                <w:szCs w:val="20"/>
              </w:rPr>
            </w:pPr>
            <w:del w:id="309" w:author="Cristiano de Menezes Feu" w:date="2022-11-21T08:32:00Z">
              <w:r w:rsidDel="00E631A1">
                <w:rPr>
                  <w:color w:val="000000"/>
                  <w:sz w:val="20"/>
                  <w:szCs w:val="20"/>
                </w:rPr>
                <w:delText>20 minutos; art. 57, IX</w:delText>
              </w:r>
            </w:del>
          </w:p>
        </w:tc>
      </w:tr>
      <w:tr w:rsidR="003D183A" w:rsidDel="00E631A1" w14:paraId="0BA8791F" w14:textId="29164403">
        <w:trPr>
          <w:trHeight w:val="60"/>
          <w:del w:id="310" w:author="Cristiano de Menezes Feu" w:date="2022-11-21T08:32:00Z"/>
        </w:trPr>
        <w:tc>
          <w:tcPr>
            <w:tcW w:w="2372" w:type="dxa"/>
            <w:vMerge/>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3" w14:textId="58B4B48E" w:rsidR="003D183A" w:rsidDel="00E631A1" w:rsidRDefault="003D183A">
            <w:pPr>
              <w:widowControl w:val="0"/>
              <w:pBdr>
                <w:top w:val="nil"/>
                <w:left w:val="nil"/>
                <w:bottom w:val="nil"/>
                <w:right w:val="nil"/>
                <w:between w:val="nil"/>
              </w:pBdr>
              <w:spacing w:before="0" w:after="0" w:line="276" w:lineRule="auto"/>
              <w:ind w:firstLine="0"/>
              <w:jc w:val="left"/>
              <w:rPr>
                <w:del w:id="311" w:author="Cristiano de Menezes Feu" w:date="2022-11-21T08:32:00Z"/>
                <w:color w:val="000000"/>
                <w:sz w:val="20"/>
                <w:szCs w:val="20"/>
              </w:rPr>
            </w:pPr>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4" w14:textId="3D825E91" w:rsidR="003D183A" w:rsidDel="00E631A1" w:rsidRDefault="008B7924">
            <w:pPr>
              <w:widowControl w:val="0"/>
              <w:pBdr>
                <w:top w:val="nil"/>
                <w:left w:val="nil"/>
                <w:bottom w:val="nil"/>
                <w:right w:val="nil"/>
                <w:between w:val="nil"/>
              </w:pBdr>
              <w:spacing w:before="0" w:after="0"/>
              <w:ind w:firstLine="0"/>
              <w:jc w:val="center"/>
              <w:rPr>
                <w:del w:id="312" w:author="Cristiano de Menezes Feu" w:date="2022-11-21T08:32:00Z"/>
                <w:color w:val="000000"/>
                <w:sz w:val="20"/>
                <w:szCs w:val="20"/>
              </w:rPr>
            </w:pPr>
            <w:del w:id="313" w:author="Cristiano de Menezes Feu" w:date="2022-11-21T08:32:00Z">
              <w:r w:rsidDel="00E631A1">
                <w:rPr>
                  <w:color w:val="000000"/>
                  <w:sz w:val="20"/>
                  <w:szCs w:val="20"/>
                </w:rPr>
                <w:delText>Matéria urgente: Autor, Líder e Membro</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5" w14:textId="439E4051" w:rsidR="003D183A" w:rsidDel="00E631A1" w:rsidRDefault="008B7924">
            <w:pPr>
              <w:widowControl w:val="0"/>
              <w:pBdr>
                <w:top w:val="nil"/>
                <w:left w:val="nil"/>
                <w:bottom w:val="nil"/>
                <w:right w:val="nil"/>
                <w:between w:val="nil"/>
              </w:pBdr>
              <w:spacing w:before="0" w:after="0"/>
              <w:ind w:firstLine="0"/>
              <w:jc w:val="center"/>
              <w:rPr>
                <w:del w:id="314" w:author="Cristiano de Menezes Feu" w:date="2022-11-21T08:32:00Z"/>
                <w:color w:val="000000"/>
                <w:sz w:val="20"/>
                <w:szCs w:val="20"/>
              </w:rPr>
            </w:pPr>
            <w:del w:id="315" w:author="Cristiano de Menezes Feu" w:date="2022-11-21T08:32:00Z">
              <w:r w:rsidDel="00E631A1">
                <w:rPr>
                  <w:color w:val="000000"/>
                  <w:sz w:val="20"/>
                  <w:szCs w:val="20"/>
                </w:rPr>
                <w:delText>7,5 minutos; art. 157, § 3º, c/c art. 57, VII</w:delText>
              </w:r>
            </w:del>
          </w:p>
        </w:tc>
      </w:tr>
      <w:tr w:rsidR="003D183A" w:rsidDel="00E631A1" w14:paraId="593B5BE6" w14:textId="0A65D1CA">
        <w:trPr>
          <w:trHeight w:val="60"/>
          <w:del w:id="316" w:author="Cristiano de Menezes Feu" w:date="2022-11-21T08:32:00Z"/>
        </w:trPr>
        <w:tc>
          <w:tcPr>
            <w:tcW w:w="2372" w:type="dxa"/>
            <w:vMerge/>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6" w14:textId="563BDFBC" w:rsidR="003D183A" w:rsidDel="00E631A1" w:rsidRDefault="003D183A">
            <w:pPr>
              <w:widowControl w:val="0"/>
              <w:pBdr>
                <w:top w:val="nil"/>
                <w:left w:val="nil"/>
                <w:bottom w:val="nil"/>
                <w:right w:val="nil"/>
                <w:between w:val="nil"/>
              </w:pBdr>
              <w:spacing w:before="0" w:after="0" w:line="276" w:lineRule="auto"/>
              <w:ind w:firstLine="0"/>
              <w:jc w:val="left"/>
              <w:rPr>
                <w:del w:id="317" w:author="Cristiano de Menezes Feu" w:date="2022-11-21T08:32:00Z"/>
                <w:color w:val="000000"/>
                <w:sz w:val="20"/>
                <w:szCs w:val="20"/>
              </w:rPr>
            </w:pPr>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7" w14:textId="5B59C02D" w:rsidR="003D183A" w:rsidDel="00E631A1" w:rsidRDefault="008B7924">
            <w:pPr>
              <w:widowControl w:val="0"/>
              <w:pBdr>
                <w:top w:val="nil"/>
                <w:left w:val="nil"/>
                <w:bottom w:val="nil"/>
                <w:right w:val="nil"/>
                <w:between w:val="nil"/>
              </w:pBdr>
              <w:spacing w:before="0" w:after="0"/>
              <w:ind w:firstLine="0"/>
              <w:jc w:val="center"/>
              <w:rPr>
                <w:del w:id="318" w:author="Cristiano de Menezes Feu" w:date="2022-11-21T08:32:00Z"/>
                <w:color w:val="000000"/>
                <w:sz w:val="20"/>
                <w:szCs w:val="20"/>
              </w:rPr>
            </w:pPr>
            <w:del w:id="319" w:author="Cristiano de Menezes Feu" w:date="2022-11-21T08:32:00Z">
              <w:r w:rsidDel="00E631A1">
                <w:rPr>
                  <w:color w:val="000000"/>
                  <w:sz w:val="20"/>
                  <w:szCs w:val="20"/>
                </w:rPr>
                <w:delText>Matéria urgente: não membro</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8" w14:textId="181C228A" w:rsidR="003D183A" w:rsidDel="00E631A1" w:rsidRDefault="008B7924">
            <w:pPr>
              <w:widowControl w:val="0"/>
              <w:pBdr>
                <w:top w:val="nil"/>
                <w:left w:val="nil"/>
                <w:bottom w:val="nil"/>
                <w:right w:val="nil"/>
                <w:between w:val="nil"/>
              </w:pBdr>
              <w:spacing w:before="0" w:after="0"/>
              <w:ind w:firstLine="0"/>
              <w:jc w:val="center"/>
              <w:rPr>
                <w:del w:id="320" w:author="Cristiano de Menezes Feu" w:date="2022-11-21T08:32:00Z"/>
                <w:color w:val="000000"/>
                <w:sz w:val="20"/>
                <w:szCs w:val="20"/>
              </w:rPr>
            </w:pPr>
            <w:del w:id="321" w:author="Cristiano de Menezes Feu" w:date="2022-11-21T08:32:00Z">
              <w:r w:rsidDel="00E631A1">
                <w:rPr>
                  <w:color w:val="000000"/>
                  <w:sz w:val="20"/>
                  <w:szCs w:val="20"/>
                </w:rPr>
                <w:delText>5 minutos; art. 157, § 3º, c/c art. 57, VII</w:delText>
              </w:r>
            </w:del>
          </w:p>
        </w:tc>
      </w:tr>
      <w:tr w:rsidR="003D183A" w:rsidDel="00E631A1" w14:paraId="554164E3" w14:textId="33EE7DF6">
        <w:trPr>
          <w:trHeight w:val="60"/>
          <w:del w:id="322" w:author="Cristiano de Menezes Feu" w:date="2022-11-21T08:32:00Z"/>
        </w:trPr>
        <w:tc>
          <w:tcPr>
            <w:tcW w:w="2372"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9" w14:textId="220575FF" w:rsidR="003D183A" w:rsidDel="00E631A1" w:rsidRDefault="008B7924">
            <w:pPr>
              <w:widowControl w:val="0"/>
              <w:pBdr>
                <w:top w:val="nil"/>
                <w:left w:val="nil"/>
                <w:bottom w:val="nil"/>
                <w:right w:val="nil"/>
                <w:between w:val="nil"/>
              </w:pBdr>
              <w:spacing w:before="0" w:after="0"/>
              <w:ind w:firstLine="0"/>
              <w:jc w:val="center"/>
              <w:rPr>
                <w:del w:id="323" w:author="Cristiano de Menezes Feu" w:date="2022-11-21T08:32:00Z"/>
                <w:color w:val="000000"/>
                <w:sz w:val="20"/>
                <w:szCs w:val="20"/>
              </w:rPr>
            </w:pPr>
            <w:del w:id="324" w:author="Cristiano de Menezes Feu" w:date="2022-11-21T08:32:00Z">
              <w:r w:rsidDel="00E631A1">
                <w:rPr>
                  <w:color w:val="000000"/>
                  <w:sz w:val="20"/>
                  <w:szCs w:val="20"/>
                </w:rPr>
                <w:delText>Discussão de proposições no Plenário</w:delText>
              </w:r>
            </w:del>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A" w14:textId="175A2227" w:rsidR="003D183A" w:rsidDel="00E631A1" w:rsidRDefault="008B7924">
            <w:pPr>
              <w:widowControl w:val="0"/>
              <w:pBdr>
                <w:top w:val="nil"/>
                <w:left w:val="nil"/>
                <w:bottom w:val="nil"/>
                <w:right w:val="nil"/>
                <w:between w:val="nil"/>
              </w:pBdr>
              <w:spacing w:before="0" w:after="0"/>
              <w:ind w:firstLine="0"/>
              <w:jc w:val="center"/>
              <w:rPr>
                <w:del w:id="325" w:author="Cristiano de Menezes Feu" w:date="2022-11-21T08:32:00Z"/>
                <w:color w:val="000000"/>
                <w:sz w:val="20"/>
                <w:szCs w:val="20"/>
              </w:rPr>
            </w:pPr>
            <w:del w:id="326" w:author="Cristiano de Menezes Feu" w:date="2022-11-21T08:32:00Z">
              <w:r w:rsidDel="00E631A1">
                <w:rPr>
                  <w:color w:val="000000"/>
                  <w:sz w:val="20"/>
                  <w:szCs w:val="20"/>
                </w:rPr>
                <w:delText>Deputados inscritos</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B" w14:textId="73879866" w:rsidR="003D183A" w:rsidDel="00E631A1" w:rsidRDefault="008B7924">
            <w:pPr>
              <w:widowControl w:val="0"/>
              <w:pBdr>
                <w:top w:val="nil"/>
                <w:left w:val="nil"/>
                <w:bottom w:val="nil"/>
                <w:right w:val="nil"/>
                <w:between w:val="nil"/>
              </w:pBdr>
              <w:spacing w:before="0" w:after="0"/>
              <w:ind w:firstLine="0"/>
              <w:jc w:val="center"/>
              <w:rPr>
                <w:del w:id="327" w:author="Cristiano de Menezes Feu" w:date="2022-11-21T08:32:00Z"/>
                <w:color w:val="000000"/>
                <w:sz w:val="20"/>
                <w:szCs w:val="20"/>
              </w:rPr>
            </w:pPr>
            <w:del w:id="328" w:author="Cristiano de Menezes Feu" w:date="2022-11-21T08:32:00Z">
              <w:r w:rsidDel="00E631A1">
                <w:rPr>
                  <w:color w:val="000000"/>
                  <w:sz w:val="20"/>
                  <w:szCs w:val="20"/>
                </w:rPr>
                <w:delText>5 minutos; art. 174</w:delText>
              </w:r>
            </w:del>
          </w:p>
        </w:tc>
      </w:tr>
      <w:tr w:rsidR="003D183A" w:rsidDel="00E631A1" w14:paraId="48C84C9A" w14:textId="01137D91">
        <w:trPr>
          <w:trHeight w:val="60"/>
          <w:del w:id="329" w:author="Cristiano de Menezes Feu" w:date="2022-11-21T08:32:00Z"/>
        </w:trPr>
        <w:tc>
          <w:tcPr>
            <w:tcW w:w="2372" w:type="dxa"/>
            <w:vMerge/>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C" w14:textId="5F631869" w:rsidR="003D183A" w:rsidDel="00E631A1" w:rsidRDefault="003D183A">
            <w:pPr>
              <w:widowControl w:val="0"/>
              <w:pBdr>
                <w:top w:val="nil"/>
                <w:left w:val="nil"/>
                <w:bottom w:val="nil"/>
                <w:right w:val="nil"/>
                <w:between w:val="nil"/>
              </w:pBdr>
              <w:spacing w:before="0" w:after="0" w:line="276" w:lineRule="auto"/>
              <w:ind w:firstLine="0"/>
              <w:jc w:val="left"/>
              <w:rPr>
                <w:del w:id="330" w:author="Cristiano de Menezes Feu" w:date="2022-11-21T08:32:00Z"/>
                <w:color w:val="000000"/>
                <w:sz w:val="20"/>
                <w:szCs w:val="20"/>
              </w:rPr>
            </w:pPr>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D" w14:textId="54F4AF9F" w:rsidR="003D183A" w:rsidDel="00E631A1" w:rsidRDefault="008B7924">
            <w:pPr>
              <w:widowControl w:val="0"/>
              <w:pBdr>
                <w:top w:val="nil"/>
                <w:left w:val="nil"/>
                <w:bottom w:val="nil"/>
                <w:right w:val="nil"/>
                <w:between w:val="nil"/>
              </w:pBdr>
              <w:spacing w:before="0" w:after="0"/>
              <w:ind w:firstLine="0"/>
              <w:jc w:val="center"/>
              <w:rPr>
                <w:del w:id="331" w:author="Cristiano de Menezes Feu" w:date="2022-11-21T08:32:00Z"/>
                <w:color w:val="000000"/>
                <w:sz w:val="20"/>
                <w:szCs w:val="20"/>
              </w:rPr>
            </w:pPr>
            <w:del w:id="332" w:author="Cristiano de Menezes Feu" w:date="2022-11-21T08:32:00Z">
              <w:r w:rsidDel="00E631A1">
                <w:rPr>
                  <w:color w:val="000000"/>
                  <w:sz w:val="20"/>
                  <w:szCs w:val="20"/>
                </w:rPr>
                <w:delText>Matéria urgente: Autor, Relator e inscritos</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E" w14:textId="5588EDB1" w:rsidR="003D183A" w:rsidDel="00E631A1" w:rsidRDefault="008B7924">
            <w:pPr>
              <w:widowControl w:val="0"/>
              <w:pBdr>
                <w:top w:val="nil"/>
                <w:left w:val="nil"/>
                <w:bottom w:val="nil"/>
                <w:right w:val="nil"/>
                <w:between w:val="nil"/>
              </w:pBdr>
              <w:spacing w:before="0" w:after="0"/>
              <w:ind w:firstLine="0"/>
              <w:jc w:val="center"/>
              <w:rPr>
                <w:del w:id="333" w:author="Cristiano de Menezes Feu" w:date="2022-11-21T08:32:00Z"/>
                <w:color w:val="000000"/>
                <w:sz w:val="20"/>
                <w:szCs w:val="20"/>
              </w:rPr>
            </w:pPr>
            <w:del w:id="334" w:author="Cristiano de Menezes Feu" w:date="2022-11-21T08:32:00Z">
              <w:r w:rsidDel="00E631A1">
                <w:rPr>
                  <w:color w:val="000000"/>
                  <w:sz w:val="20"/>
                  <w:szCs w:val="20"/>
                </w:rPr>
                <w:delText>2,5 minutos (em geral, arredonda-se para 3 minutos); art.157, § 3º, c/c art. 174</w:delText>
              </w:r>
            </w:del>
          </w:p>
        </w:tc>
      </w:tr>
      <w:tr w:rsidR="003D183A" w:rsidDel="00E631A1" w14:paraId="472F9E9D" w14:textId="0BAE8B06">
        <w:trPr>
          <w:trHeight w:val="60"/>
          <w:del w:id="335" w:author="Cristiano de Menezes Feu" w:date="2022-11-21T08:32:00Z"/>
        </w:trPr>
        <w:tc>
          <w:tcPr>
            <w:tcW w:w="2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9F" w14:textId="0EA4A5B1" w:rsidR="003D183A" w:rsidDel="00E631A1" w:rsidRDefault="008B7924">
            <w:pPr>
              <w:widowControl w:val="0"/>
              <w:pBdr>
                <w:top w:val="nil"/>
                <w:left w:val="nil"/>
                <w:bottom w:val="nil"/>
                <w:right w:val="nil"/>
                <w:between w:val="nil"/>
              </w:pBdr>
              <w:spacing w:before="0" w:after="0"/>
              <w:ind w:firstLine="0"/>
              <w:jc w:val="center"/>
              <w:rPr>
                <w:del w:id="336" w:author="Cristiano de Menezes Feu" w:date="2022-11-21T08:32:00Z"/>
                <w:color w:val="000000"/>
                <w:sz w:val="20"/>
                <w:szCs w:val="20"/>
              </w:rPr>
            </w:pPr>
            <w:del w:id="337" w:author="Cristiano de Menezes Feu" w:date="2022-11-21T08:32:00Z">
              <w:r w:rsidDel="00E631A1">
                <w:rPr>
                  <w:color w:val="000000"/>
                  <w:sz w:val="20"/>
                  <w:szCs w:val="20"/>
                </w:rPr>
                <w:delText>Discussão de emenda à redação final</w:delText>
              </w:r>
            </w:del>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0" w14:textId="76412012" w:rsidR="003D183A" w:rsidDel="00E631A1" w:rsidRDefault="008B7924">
            <w:pPr>
              <w:widowControl w:val="0"/>
              <w:pBdr>
                <w:top w:val="nil"/>
                <w:left w:val="nil"/>
                <w:bottom w:val="nil"/>
                <w:right w:val="nil"/>
                <w:between w:val="nil"/>
              </w:pBdr>
              <w:spacing w:before="0" w:after="0"/>
              <w:ind w:firstLine="0"/>
              <w:jc w:val="center"/>
              <w:rPr>
                <w:del w:id="338" w:author="Cristiano de Menezes Feu" w:date="2022-11-21T08:32:00Z"/>
                <w:color w:val="000000"/>
                <w:sz w:val="20"/>
                <w:szCs w:val="20"/>
              </w:rPr>
            </w:pPr>
            <w:del w:id="339" w:author="Cristiano de Menezes Feu" w:date="2022-11-21T08:32:00Z">
              <w:r w:rsidDel="00E631A1">
                <w:rPr>
                  <w:color w:val="000000"/>
                  <w:sz w:val="20"/>
                  <w:szCs w:val="20"/>
                </w:rPr>
                <w:delText>Autor, Relator e um Deputado contrário</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1" w14:textId="0F3F550D" w:rsidR="003D183A" w:rsidDel="00E631A1" w:rsidRDefault="008B7924">
            <w:pPr>
              <w:widowControl w:val="0"/>
              <w:pBdr>
                <w:top w:val="nil"/>
                <w:left w:val="nil"/>
                <w:bottom w:val="nil"/>
                <w:right w:val="nil"/>
                <w:between w:val="nil"/>
              </w:pBdr>
              <w:spacing w:before="0" w:after="0"/>
              <w:ind w:firstLine="0"/>
              <w:jc w:val="center"/>
              <w:rPr>
                <w:del w:id="340" w:author="Cristiano de Menezes Feu" w:date="2022-11-21T08:32:00Z"/>
                <w:color w:val="000000"/>
                <w:sz w:val="20"/>
                <w:szCs w:val="20"/>
              </w:rPr>
            </w:pPr>
            <w:del w:id="341" w:author="Cristiano de Menezes Feu" w:date="2022-11-21T08:32:00Z">
              <w:r w:rsidDel="00E631A1">
                <w:rPr>
                  <w:color w:val="000000"/>
                  <w:sz w:val="20"/>
                  <w:szCs w:val="20"/>
                </w:rPr>
                <w:delText>5 minutos; art. 198, § 3º</w:delText>
              </w:r>
            </w:del>
          </w:p>
        </w:tc>
      </w:tr>
      <w:tr w:rsidR="003D183A" w:rsidDel="00E631A1" w14:paraId="08E4D1BE" w14:textId="7F640513">
        <w:trPr>
          <w:trHeight w:val="60"/>
          <w:del w:id="342" w:author="Cristiano de Menezes Feu" w:date="2022-11-21T08:32:00Z"/>
        </w:trPr>
        <w:tc>
          <w:tcPr>
            <w:tcW w:w="2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2" w14:textId="31C17358" w:rsidR="003D183A" w:rsidDel="00E631A1" w:rsidRDefault="008B7924">
            <w:pPr>
              <w:widowControl w:val="0"/>
              <w:pBdr>
                <w:top w:val="nil"/>
                <w:left w:val="nil"/>
                <w:bottom w:val="nil"/>
                <w:right w:val="nil"/>
                <w:between w:val="nil"/>
              </w:pBdr>
              <w:spacing w:before="0" w:after="0"/>
              <w:ind w:firstLine="0"/>
              <w:jc w:val="center"/>
              <w:rPr>
                <w:del w:id="343" w:author="Cristiano de Menezes Feu" w:date="2022-11-21T08:32:00Z"/>
                <w:color w:val="000000"/>
                <w:sz w:val="20"/>
                <w:szCs w:val="20"/>
              </w:rPr>
            </w:pPr>
            <w:del w:id="344" w:author="Cristiano de Menezes Feu" w:date="2022-11-21T08:32:00Z">
              <w:r w:rsidDel="00E631A1">
                <w:rPr>
                  <w:color w:val="000000"/>
                  <w:sz w:val="20"/>
                  <w:szCs w:val="20"/>
                </w:rPr>
                <w:delText>Encaminhamento de emenda destacada</w:delText>
              </w:r>
            </w:del>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3" w14:textId="1D41E773" w:rsidR="003D183A" w:rsidDel="00E631A1" w:rsidRDefault="008B7924">
            <w:pPr>
              <w:widowControl w:val="0"/>
              <w:pBdr>
                <w:top w:val="nil"/>
                <w:left w:val="nil"/>
                <w:bottom w:val="nil"/>
                <w:right w:val="nil"/>
                <w:between w:val="nil"/>
              </w:pBdr>
              <w:spacing w:before="0" w:after="0"/>
              <w:ind w:firstLine="0"/>
              <w:jc w:val="center"/>
              <w:rPr>
                <w:del w:id="345" w:author="Cristiano de Menezes Feu" w:date="2022-11-21T08:32:00Z"/>
                <w:color w:val="000000"/>
                <w:sz w:val="20"/>
                <w:szCs w:val="20"/>
              </w:rPr>
            </w:pPr>
            <w:del w:id="346" w:author="Cristiano de Menezes Feu" w:date="2022-11-21T08:32:00Z">
              <w:r w:rsidDel="00E631A1">
                <w:rPr>
                  <w:color w:val="000000"/>
                  <w:sz w:val="20"/>
                  <w:szCs w:val="20"/>
                </w:rPr>
                <w:delText>Autor da emenda, Autor do destaque e Relator</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4" w14:textId="639C5489" w:rsidR="003D183A" w:rsidDel="00E631A1" w:rsidRDefault="008B7924">
            <w:pPr>
              <w:widowControl w:val="0"/>
              <w:pBdr>
                <w:top w:val="nil"/>
                <w:left w:val="nil"/>
                <w:bottom w:val="nil"/>
                <w:right w:val="nil"/>
                <w:between w:val="nil"/>
              </w:pBdr>
              <w:spacing w:before="0" w:after="0"/>
              <w:ind w:firstLine="0"/>
              <w:jc w:val="center"/>
              <w:rPr>
                <w:del w:id="347" w:author="Cristiano de Menezes Feu" w:date="2022-11-21T08:32:00Z"/>
                <w:color w:val="000000"/>
                <w:sz w:val="20"/>
                <w:szCs w:val="20"/>
              </w:rPr>
            </w:pPr>
            <w:del w:id="348" w:author="Cristiano de Menezes Feu" w:date="2022-11-21T08:32:00Z">
              <w:r w:rsidDel="00E631A1">
                <w:rPr>
                  <w:color w:val="000000"/>
                  <w:sz w:val="20"/>
                  <w:szCs w:val="20"/>
                </w:rPr>
                <w:delText>Art. 192, § 7º</w:delText>
              </w:r>
            </w:del>
          </w:p>
        </w:tc>
      </w:tr>
      <w:tr w:rsidR="003D183A" w:rsidDel="00E631A1" w14:paraId="4D4F1E4B" w14:textId="218160B9">
        <w:trPr>
          <w:trHeight w:val="60"/>
          <w:del w:id="349" w:author="Cristiano de Menezes Feu" w:date="2022-11-21T08:32:00Z"/>
        </w:trPr>
        <w:tc>
          <w:tcPr>
            <w:tcW w:w="2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5" w14:textId="62B1BA96" w:rsidR="003D183A" w:rsidDel="00E631A1" w:rsidRDefault="008B7924">
            <w:pPr>
              <w:widowControl w:val="0"/>
              <w:pBdr>
                <w:top w:val="nil"/>
                <w:left w:val="nil"/>
                <w:bottom w:val="nil"/>
                <w:right w:val="nil"/>
                <w:between w:val="nil"/>
              </w:pBdr>
              <w:spacing w:before="0" w:after="0"/>
              <w:ind w:firstLine="0"/>
              <w:jc w:val="center"/>
              <w:rPr>
                <w:del w:id="350" w:author="Cristiano de Menezes Feu" w:date="2022-11-21T08:32:00Z"/>
                <w:color w:val="000000"/>
                <w:sz w:val="20"/>
                <w:szCs w:val="20"/>
              </w:rPr>
            </w:pPr>
            <w:del w:id="351" w:author="Cristiano de Menezes Feu" w:date="2022-11-21T08:32:00Z">
              <w:r w:rsidDel="00E631A1">
                <w:rPr>
                  <w:color w:val="000000"/>
                  <w:sz w:val="20"/>
                  <w:szCs w:val="20"/>
                </w:rPr>
                <w:delText>Encaminhamento de requerimentos procedimentais</w:delText>
              </w:r>
            </w:del>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6" w14:textId="3032B1D1" w:rsidR="003D183A" w:rsidDel="00E631A1" w:rsidRDefault="008B7924">
            <w:pPr>
              <w:widowControl w:val="0"/>
              <w:pBdr>
                <w:top w:val="nil"/>
                <w:left w:val="nil"/>
                <w:bottom w:val="nil"/>
                <w:right w:val="nil"/>
                <w:between w:val="nil"/>
              </w:pBdr>
              <w:spacing w:before="0" w:after="0"/>
              <w:ind w:firstLine="0"/>
              <w:jc w:val="center"/>
              <w:rPr>
                <w:del w:id="352" w:author="Cristiano de Menezes Feu" w:date="2022-11-21T08:32:00Z"/>
                <w:color w:val="000000"/>
                <w:sz w:val="20"/>
                <w:szCs w:val="20"/>
              </w:rPr>
            </w:pPr>
            <w:del w:id="353" w:author="Cristiano de Menezes Feu" w:date="2022-11-21T08:32:00Z">
              <w:r w:rsidDel="00E631A1">
                <w:rPr>
                  <w:color w:val="000000"/>
                  <w:sz w:val="20"/>
                  <w:szCs w:val="20"/>
                </w:rPr>
                <w:delText>Signatário (ou um orador favorável) e um orador contrário</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7" w14:textId="5C7C2417" w:rsidR="003D183A" w:rsidDel="00E631A1" w:rsidRDefault="008B7924">
            <w:pPr>
              <w:widowControl w:val="0"/>
              <w:pBdr>
                <w:top w:val="nil"/>
                <w:left w:val="nil"/>
                <w:bottom w:val="nil"/>
                <w:right w:val="nil"/>
                <w:between w:val="nil"/>
              </w:pBdr>
              <w:spacing w:before="0" w:after="0"/>
              <w:ind w:firstLine="0"/>
              <w:jc w:val="center"/>
              <w:rPr>
                <w:del w:id="354" w:author="Cristiano de Menezes Feu" w:date="2022-11-21T08:32:00Z"/>
                <w:color w:val="000000"/>
                <w:sz w:val="20"/>
                <w:szCs w:val="20"/>
              </w:rPr>
            </w:pPr>
            <w:del w:id="355" w:author="Cristiano de Menezes Feu" w:date="2022-11-21T08:32:00Z">
              <w:r w:rsidDel="00E631A1">
                <w:rPr>
                  <w:color w:val="000000"/>
                  <w:sz w:val="20"/>
                  <w:szCs w:val="20"/>
                </w:rPr>
                <w:delText>5 minutos; art. 192, § 8º</w:delText>
              </w:r>
            </w:del>
          </w:p>
        </w:tc>
      </w:tr>
      <w:tr w:rsidR="003D183A" w:rsidDel="00E631A1" w14:paraId="6F4A0CE4" w14:textId="5A2273B1">
        <w:trPr>
          <w:trHeight w:val="60"/>
          <w:del w:id="356" w:author="Cristiano de Menezes Feu" w:date="2022-11-21T08:32:00Z"/>
        </w:trPr>
        <w:tc>
          <w:tcPr>
            <w:tcW w:w="23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8" w14:textId="6BA8E35D" w:rsidR="003D183A" w:rsidDel="00E631A1" w:rsidRDefault="008B7924">
            <w:pPr>
              <w:widowControl w:val="0"/>
              <w:pBdr>
                <w:top w:val="nil"/>
                <w:left w:val="nil"/>
                <w:bottom w:val="nil"/>
                <w:right w:val="nil"/>
                <w:between w:val="nil"/>
              </w:pBdr>
              <w:spacing w:before="0" w:after="0"/>
              <w:ind w:firstLine="0"/>
              <w:jc w:val="center"/>
              <w:rPr>
                <w:del w:id="357" w:author="Cristiano de Menezes Feu" w:date="2022-11-21T08:32:00Z"/>
                <w:color w:val="000000"/>
                <w:sz w:val="20"/>
                <w:szCs w:val="20"/>
              </w:rPr>
            </w:pPr>
            <w:del w:id="358" w:author="Cristiano de Menezes Feu" w:date="2022-11-21T08:32:00Z">
              <w:r w:rsidDel="00E631A1">
                <w:rPr>
                  <w:color w:val="000000"/>
                  <w:sz w:val="20"/>
                  <w:szCs w:val="20"/>
                </w:rPr>
                <w:delText>Encaminhamento de requerimento de urgência</w:delText>
              </w:r>
            </w:del>
          </w:p>
        </w:tc>
        <w:tc>
          <w:tcPr>
            <w:tcW w:w="27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9" w14:textId="73916F82" w:rsidR="003D183A" w:rsidDel="00E631A1" w:rsidRDefault="008B7924">
            <w:pPr>
              <w:widowControl w:val="0"/>
              <w:pBdr>
                <w:top w:val="nil"/>
                <w:left w:val="nil"/>
                <w:bottom w:val="nil"/>
                <w:right w:val="nil"/>
                <w:between w:val="nil"/>
              </w:pBdr>
              <w:spacing w:before="0" w:after="0"/>
              <w:ind w:firstLine="0"/>
              <w:jc w:val="center"/>
              <w:rPr>
                <w:del w:id="359" w:author="Cristiano de Menezes Feu" w:date="2022-11-21T08:32:00Z"/>
                <w:color w:val="000000"/>
                <w:sz w:val="20"/>
                <w:szCs w:val="20"/>
              </w:rPr>
            </w:pPr>
            <w:del w:id="360" w:author="Cristiano de Menezes Feu" w:date="2022-11-21T08:32:00Z">
              <w:r w:rsidDel="00E631A1">
                <w:rPr>
                  <w:color w:val="000000"/>
                  <w:sz w:val="20"/>
                  <w:szCs w:val="20"/>
                </w:rPr>
                <w:delText>Autor e um Líder, Relator ou Deputado contrário</w:delText>
              </w:r>
            </w:del>
          </w:p>
        </w:tc>
        <w:tc>
          <w:tcPr>
            <w:tcW w:w="27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14:paraId="000000AA" w14:textId="31F68A3F" w:rsidR="003D183A" w:rsidDel="00E631A1" w:rsidRDefault="008B7924">
            <w:pPr>
              <w:widowControl w:val="0"/>
              <w:pBdr>
                <w:top w:val="nil"/>
                <w:left w:val="nil"/>
                <w:bottom w:val="nil"/>
                <w:right w:val="nil"/>
                <w:between w:val="nil"/>
              </w:pBdr>
              <w:spacing w:before="0" w:after="0"/>
              <w:ind w:firstLine="0"/>
              <w:jc w:val="center"/>
              <w:rPr>
                <w:del w:id="361" w:author="Cristiano de Menezes Feu" w:date="2022-11-21T08:32:00Z"/>
                <w:color w:val="000000"/>
                <w:sz w:val="20"/>
                <w:szCs w:val="20"/>
              </w:rPr>
            </w:pPr>
            <w:del w:id="362" w:author="Cristiano de Menezes Feu" w:date="2022-11-21T08:32:00Z">
              <w:r w:rsidDel="00E631A1">
                <w:rPr>
                  <w:color w:val="000000"/>
                  <w:sz w:val="20"/>
                  <w:szCs w:val="20"/>
                </w:rPr>
                <w:delText>5 minutos (improrrogável); art. 154, § 1º</w:delText>
              </w:r>
            </w:del>
          </w:p>
        </w:tc>
      </w:tr>
    </w:tbl>
    <w:p w14:paraId="000000AB" w14:textId="76BD4136" w:rsidR="003D183A" w:rsidDel="00E631A1" w:rsidRDefault="003D183A">
      <w:pPr>
        <w:widowControl w:val="0"/>
        <w:pBdr>
          <w:top w:val="nil"/>
          <w:left w:val="nil"/>
          <w:bottom w:val="nil"/>
          <w:right w:val="nil"/>
          <w:between w:val="nil"/>
        </w:pBdr>
        <w:spacing w:before="0" w:after="0"/>
        <w:ind w:firstLine="0"/>
        <w:jc w:val="left"/>
        <w:rPr>
          <w:del w:id="363" w:author="Cristiano de Menezes Feu" w:date="2022-11-21T08:32:00Z"/>
          <w:rFonts w:ascii="EB Garamond" w:eastAsia="EB Garamond" w:hAnsi="EB Garamond" w:cs="EB Garamond"/>
          <w:color w:val="000000"/>
          <w:sz w:val="24"/>
          <w:szCs w:val="24"/>
        </w:rPr>
      </w:pPr>
    </w:p>
    <w:p w14:paraId="000000AC" w14:textId="05D1CE3E" w:rsidR="003D183A" w:rsidDel="00E631A1" w:rsidRDefault="008B7924">
      <w:pPr>
        <w:widowControl w:val="0"/>
        <w:pBdr>
          <w:top w:val="nil"/>
          <w:left w:val="nil"/>
          <w:bottom w:val="nil"/>
          <w:right w:val="nil"/>
          <w:between w:val="nil"/>
        </w:pBdr>
        <w:spacing w:before="170" w:after="283"/>
        <w:ind w:firstLine="0"/>
        <w:jc w:val="center"/>
        <w:rPr>
          <w:del w:id="364" w:author="Cristiano de Menezes Feu" w:date="2022-11-21T08:32:00Z"/>
          <w:rFonts w:ascii="ClearSans-Light" w:eastAsia="ClearSans-Light" w:hAnsi="ClearSans-Light" w:cs="ClearSans-Light"/>
          <w:color w:val="000000"/>
          <w:sz w:val="24"/>
          <w:szCs w:val="24"/>
        </w:rPr>
      </w:pPr>
      <w:del w:id="365" w:author="Cristiano de Menezes Feu" w:date="2022-11-21T08:32:00Z">
        <w:r w:rsidDel="00E631A1">
          <w:rPr>
            <w:rFonts w:ascii="ClearSans-Light" w:eastAsia="ClearSans-Light" w:hAnsi="ClearSans-Light" w:cs="ClearSans-Light"/>
            <w:color w:val="000000"/>
            <w:sz w:val="24"/>
            <w:szCs w:val="24"/>
          </w:rPr>
          <w:delText>DO USO DA PALAVRA – CONTINUAÇÃO II</w:delText>
        </w:r>
      </w:del>
    </w:p>
    <w:tbl>
      <w:tblPr>
        <w:tblStyle w:val="a1"/>
        <w:tblW w:w="7823" w:type="dxa"/>
        <w:tblInd w:w="0" w:type="dxa"/>
        <w:tblLayout w:type="fixed"/>
        <w:tblLook w:val="0000" w:firstRow="0" w:lastRow="0" w:firstColumn="0" w:lastColumn="0" w:noHBand="0" w:noVBand="0"/>
      </w:tblPr>
      <w:tblGrid>
        <w:gridCol w:w="2485"/>
        <w:gridCol w:w="2722"/>
        <w:gridCol w:w="2616"/>
      </w:tblGrid>
      <w:tr w:rsidR="003D183A" w:rsidDel="00E631A1" w14:paraId="06DD8B61" w14:textId="5A2D208B">
        <w:trPr>
          <w:trHeight w:val="492"/>
          <w:del w:id="366" w:author="Cristiano de Menezes Feu" w:date="2022-11-21T08:32:00Z"/>
        </w:trPr>
        <w:tc>
          <w:tcPr>
            <w:tcW w:w="2485" w:type="dxa"/>
            <w:tcBorders>
              <w:top w:val="single" w:sz="7" w:space="0" w:color="005583"/>
              <w:left w:val="single" w:sz="7" w:space="0" w:color="005583"/>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0AD" w14:textId="61325747" w:rsidR="003D183A" w:rsidDel="00E631A1" w:rsidRDefault="008B7924">
            <w:pPr>
              <w:widowControl w:val="0"/>
              <w:pBdr>
                <w:top w:val="nil"/>
                <w:left w:val="nil"/>
                <w:bottom w:val="nil"/>
                <w:right w:val="nil"/>
                <w:between w:val="nil"/>
              </w:pBdr>
              <w:spacing w:before="170" w:after="454"/>
              <w:ind w:firstLine="0"/>
              <w:jc w:val="center"/>
              <w:rPr>
                <w:del w:id="367" w:author="Cristiano de Menezes Feu" w:date="2022-11-21T08:32:00Z"/>
                <w:b/>
                <w:smallCaps/>
                <w:color w:val="FFFFFF"/>
                <w:sz w:val="16"/>
                <w:szCs w:val="16"/>
              </w:rPr>
            </w:pPr>
            <w:del w:id="368" w:author="Cristiano de Menezes Feu" w:date="2022-11-21T08:32:00Z">
              <w:r w:rsidDel="00E631A1">
                <w:rPr>
                  <w:b/>
                  <w:smallCaps/>
                  <w:color w:val="FFFFFF"/>
                  <w:sz w:val="16"/>
                  <w:szCs w:val="16"/>
                </w:rPr>
                <w:delText>Evento</w:delText>
              </w:r>
            </w:del>
          </w:p>
        </w:tc>
        <w:tc>
          <w:tcPr>
            <w:tcW w:w="2722"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0AE" w14:textId="5743FF40" w:rsidR="003D183A" w:rsidDel="00E631A1" w:rsidRDefault="008B7924">
            <w:pPr>
              <w:widowControl w:val="0"/>
              <w:pBdr>
                <w:top w:val="nil"/>
                <w:left w:val="nil"/>
                <w:bottom w:val="nil"/>
                <w:right w:val="nil"/>
                <w:between w:val="nil"/>
              </w:pBdr>
              <w:spacing w:before="170" w:after="454"/>
              <w:ind w:firstLine="0"/>
              <w:jc w:val="center"/>
              <w:rPr>
                <w:del w:id="369" w:author="Cristiano de Menezes Feu" w:date="2022-11-21T08:32:00Z"/>
                <w:b/>
                <w:smallCaps/>
                <w:color w:val="FFFFFF"/>
                <w:sz w:val="16"/>
                <w:szCs w:val="16"/>
              </w:rPr>
            </w:pPr>
            <w:del w:id="370" w:author="Cristiano de Menezes Feu" w:date="2022-11-21T08:32:00Z">
              <w:r w:rsidDel="00E631A1">
                <w:rPr>
                  <w:b/>
                  <w:smallCaps/>
                  <w:color w:val="FFFFFF"/>
                  <w:sz w:val="16"/>
                  <w:szCs w:val="16"/>
                </w:rPr>
                <w:delText>Destinatário</w:delText>
              </w:r>
            </w:del>
          </w:p>
        </w:tc>
        <w:tc>
          <w:tcPr>
            <w:tcW w:w="2616" w:type="dxa"/>
            <w:tcBorders>
              <w:top w:val="single" w:sz="7" w:space="0" w:color="005583"/>
              <w:left w:val="single" w:sz="7" w:space="0" w:color="FFFFFF"/>
              <w:bottom w:val="single" w:sz="7" w:space="0" w:color="005583"/>
              <w:right w:val="single" w:sz="7" w:space="0" w:color="005583"/>
            </w:tcBorders>
            <w:shd w:val="clear" w:color="auto" w:fill="005583"/>
            <w:tcMar>
              <w:top w:w="113" w:type="dxa"/>
              <w:left w:w="113" w:type="dxa"/>
              <w:bottom w:w="113" w:type="dxa"/>
              <w:right w:w="113" w:type="dxa"/>
            </w:tcMar>
            <w:vAlign w:val="center"/>
          </w:tcPr>
          <w:p w14:paraId="000000AF" w14:textId="3FFCA405" w:rsidR="003D183A" w:rsidDel="00E631A1" w:rsidRDefault="008B7924">
            <w:pPr>
              <w:widowControl w:val="0"/>
              <w:pBdr>
                <w:top w:val="nil"/>
                <w:left w:val="nil"/>
                <w:bottom w:val="nil"/>
                <w:right w:val="nil"/>
                <w:between w:val="nil"/>
              </w:pBdr>
              <w:spacing w:before="170" w:after="454"/>
              <w:ind w:firstLine="0"/>
              <w:jc w:val="center"/>
              <w:rPr>
                <w:del w:id="371" w:author="Cristiano de Menezes Feu" w:date="2022-11-21T08:32:00Z"/>
                <w:b/>
                <w:smallCaps/>
                <w:color w:val="FFFFFF"/>
                <w:sz w:val="16"/>
                <w:szCs w:val="16"/>
              </w:rPr>
            </w:pPr>
            <w:del w:id="372" w:author="Cristiano de Menezes Feu" w:date="2022-11-21T08:32:00Z">
              <w:r w:rsidDel="00E631A1">
                <w:rPr>
                  <w:b/>
                  <w:smallCaps/>
                  <w:color w:val="FFFFFF"/>
                  <w:sz w:val="16"/>
                  <w:szCs w:val="16"/>
                </w:rPr>
                <w:delText>Tempo/Fundamento</w:delText>
              </w:r>
            </w:del>
          </w:p>
        </w:tc>
      </w:tr>
      <w:tr w:rsidR="003D183A" w:rsidDel="00E631A1" w14:paraId="7C38C826" w14:textId="2050DED9">
        <w:trPr>
          <w:trHeight w:val="60"/>
          <w:del w:id="373" w:author="Cristiano de Menezes Feu" w:date="2022-11-21T08:32:00Z"/>
        </w:trPr>
        <w:tc>
          <w:tcPr>
            <w:tcW w:w="2485"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0" w14:textId="74380AE9" w:rsidR="003D183A" w:rsidDel="00E631A1" w:rsidRDefault="008B7924">
            <w:pPr>
              <w:widowControl w:val="0"/>
              <w:pBdr>
                <w:top w:val="nil"/>
                <w:left w:val="nil"/>
                <w:bottom w:val="nil"/>
                <w:right w:val="nil"/>
                <w:between w:val="nil"/>
              </w:pBdr>
              <w:spacing w:before="0" w:after="0"/>
              <w:ind w:firstLine="0"/>
              <w:jc w:val="center"/>
              <w:rPr>
                <w:del w:id="374" w:author="Cristiano de Menezes Feu" w:date="2022-11-21T08:32:00Z"/>
                <w:color w:val="000000"/>
                <w:sz w:val="20"/>
                <w:szCs w:val="20"/>
              </w:rPr>
            </w:pPr>
            <w:del w:id="375" w:author="Cristiano de Menezes Feu" w:date="2022-11-21T08:32:00Z">
              <w:r w:rsidDel="00E631A1">
                <w:rPr>
                  <w:color w:val="000000"/>
                  <w:sz w:val="20"/>
                  <w:szCs w:val="20"/>
                </w:rPr>
                <w:delText>Encaminhamento de votação da matéria</w:delText>
              </w:r>
            </w:del>
          </w:p>
        </w:tc>
        <w:tc>
          <w:tcPr>
            <w:tcW w:w="2722"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1" w14:textId="2DA1F35B" w:rsidR="003D183A" w:rsidDel="00E631A1" w:rsidRDefault="008B7924">
            <w:pPr>
              <w:widowControl w:val="0"/>
              <w:pBdr>
                <w:top w:val="nil"/>
                <w:left w:val="nil"/>
                <w:bottom w:val="nil"/>
                <w:right w:val="nil"/>
                <w:between w:val="nil"/>
              </w:pBdr>
              <w:spacing w:before="0" w:after="0"/>
              <w:ind w:firstLine="0"/>
              <w:jc w:val="center"/>
              <w:rPr>
                <w:del w:id="376" w:author="Cristiano de Menezes Feu" w:date="2022-11-21T08:32:00Z"/>
                <w:color w:val="000000"/>
                <w:sz w:val="20"/>
                <w:szCs w:val="20"/>
              </w:rPr>
            </w:pPr>
            <w:del w:id="377" w:author="Cristiano de Menezes Feu" w:date="2022-11-21T08:32:00Z">
              <w:r w:rsidDel="00E631A1">
                <w:rPr>
                  <w:color w:val="000000"/>
                  <w:sz w:val="20"/>
                  <w:szCs w:val="20"/>
                </w:rPr>
                <w:delText>2 Deputados a favor e 2 contra: preferencialmente Autor e Relator</w:delText>
              </w:r>
            </w:del>
          </w:p>
        </w:tc>
        <w:tc>
          <w:tcPr>
            <w:tcW w:w="2616"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2" w14:textId="12B40C84" w:rsidR="003D183A" w:rsidDel="00E631A1" w:rsidRDefault="008B7924">
            <w:pPr>
              <w:widowControl w:val="0"/>
              <w:pBdr>
                <w:top w:val="nil"/>
                <w:left w:val="nil"/>
                <w:bottom w:val="nil"/>
                <w:right w:val="nil"/>
                <w:between w:val="nil"/>
              </w:pBdr>
              <w:spacing w:before="0" w:after="0"/>
              <w:ind w:firstLine="0"/>
              <w:jc w:val="center"/>
              <w:rPr>
                <w:del w:id="378" w:author="Cristiano de Menezes Feu" w:date="2022-11-21T08:32:00Z"/>
                <w:color w:val="000000"/>
                <w:sz w:val="20"/>
                <w:szCs w:val="20"/>
              </w:rPr>
            </w:pPr>
            <w:del w:id="379" w:author="Cristiano de Menezes Feu" w:date="2022-11-21T08:32:00Z">
              <w:r w:rsidDel="00E631A1">
                <w:rPr>
                  <w:color w:val="000000"/>
                  <w:sz w:val="20"/>
                  <w:szCs w:val="20"/>
                </w:rPr>
                <w:delText>5 minutos; art. 192, § 1º</w:delText>
              </w:r>
            </w:del>
          </w:p>
        </w:tc>
      </w:tr>
      <w:tr w:rsidR="003D183A" w:rsidDel="00E631A1" w14:paraId="296357B0" w14:textId="27742491">
        <w:trPr>
          <w:trHeight w:val="60"/>
          <w:del w:id="380" w:author="Cristiano de Menezes Feu" w:date="2022-11-21T08:32:00Z"/>
        </w:trPr>
        <w:tc>
          <w:tcPr>
            <w:tcW w:w="248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3" w14:textId="6AA6DB6A" w:rsidR="003D183A" w:rsidDel="00E631A1" w:rsidRDefault="008B7924">
            <w:pPr>
              <w:widowControl w:val="0"/>
              <w:pBdr>
                <w:top w:val="nil"/>
                <w:left w:val="nil"/>
                <w:bottom w:val="nil"/>
                <w:right w:val="nil"/>
                <w:between w:val="nil"/>
              </w:pBdr>
              <w:spacing w:before="0" w:after="0"/>
              <w:ind w:firstLine="0"/>
              <w:jc w:val="center"/>
              <w:rPr>
                <w:del w:id="381" w:author="Cristiano de Menezes Feu" w:date="2022-11-21T08:32:00Z"/>
                <w:color w:val="000000"/>
                <w:sz w:val="20"/>
                <w:szCs w:val="20"/>
              </w:rPr>
            </w:pPr>
            <w:del w:id="382" w:author="Cristiano de Menezes Feu" w:date="2022-11-21T08:32:00Z">
              <w:r w:rsidDel="00E631A1">
                <w:rPr>
                  <w:color w:val="000000"/>
                  <w:sz w:val="20"/>
                  <w:szCs w:val="20"/>
                </w:rPr>
                <w:delText>Grande Expediente</w:delText>
              </w:r>
            </w:del>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4" w14:textId="0DF4BB09" w:rsidR="003D183A" w:rsidDel="00E631A1" w:rsidRDefault="008B7924">
            <w:pPr>
              <w:widowControl w:val="0"/>
              <w:pBdr>
                <w:top w:val="nil"/>
                <w:left w:val="nil"/>
                <w:bottom w:val="nil"/>
                <w:right w:val="nil"/>
                <w:between w:val="nil"/>
              </w:pBdr>
              <w:spacing w:before="0" w:after="0"/>
              <w:ind w:firstLine="0"/>
              <w:jc w:val="center"/>
              <w:rPr>
                <w:del w:id="383" w:author="Cristiano de Menezes Feu" w:date="2022-11-21T08:32:00Z"/>
                <w:color w:val="000000"/>
                <w:sz w:val="20"/>
                <w:szCs w:val="20"/>
              </w:rPr>
            </w:pPr>
            <w:del w:id="384" w:author="Cristiano de Menezes Feu" w:date="2022-11-21T08:32:00Z">
              <w:r w:rsidDel="00E631A1">
                <w:rPr>
                  <w:color w:val="000000"/>
                  <w:sz w:val="20"/>
                  <w:szCs w:val="20"/>
                </w:rPr>
                <w:delText>Deputados inscritos</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5" w14:textId="19D1FA18" w:rsidR="003D183A" w:rsidDel="00E631A1" w:rsidRDefault="008B7924">
            <w:pPr>
              <w:widowControl w:val="0"/>
              <w:pBdr>
                <w:top w:val="nil"/>
                <w:left w:val="nil"/>
                <w:bottom w:val="nil"/>
                <w:right w:val="nil"/>
                <w:between w:val="nil"/>
              </w:pBdr>
              <w:spacing w:before="0" w:after="0"/>
              <w:ind w:firstLine="0"/>
              <w:jc w:val="center"/>
              <w:rPr>
                <w:del w:id="385" w:author="Cristiano de Menezes Feu" w:date="2022-11-21T08:32:00Z"/>
                <w:color w:val="000000"/>
                <w:sz w:val="20"/>
                <w:szCs w:val="20"/>
              </w:rPr>
            </w:pPr>
            <w:del w:id="386" w:author="Cristiano de Menezes Feu" w:date="2022-11-21T08:32:00Z">
              <w:r w:rsidDel="00E631A1">
                <w:rPr>
                  <w:color w:val="000000"/>
                  <w:sz w:val="20"/>
                  <w:szCs w:val="20"/>
                </w:rPr>
                <w:delText xml:space="preserve">25 minutos, incluindo apartes; art. 87, </w:delText>
              </w:r>
              <w:r w:rsidDel="00E631A1">
                <w:rPr>
                  <w:i/>
                  <w:color w:val="000000"/>
                  <w:sz w:val="20"/>
                  <w:szCs w:val="20"/>
                </w:rPr>
                <w:delText>caput</w:delText>
              </w:r>
              <w:r w:rsidDel="00E631A1">
                <w:rPr>
                  <w:color w:val="000000"/>
                  <w:sz w:val="20"/>
                  <w:szCs w:val="20"/>
                </w:rPr>
                <w:delText xml:space="preserve"> e § 1º</w:delText>
              </w:r>
            </w:del>
          </w:p>
        </w:tc>
      </w:tr>
      <w:tr w:rsidR="003D183A" w:rsidDel="00E631A1" w14:paraId="6327B468" w14:textId="72FC801E">
        <w:trPr>
          <w:trHeight w:val="60"/>
          <w:del w:id="387" w:author="Cristiano de Menezes Feu" w:date="2022-11-21T08:32:00Z"/>
        </w:trPr>
        <w:tc>
          <w:tcPr>
            <w:tcW w:w="248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6" w14:textId="28FA54D7" w:rsidR="003D183A" w:rsidDel="00E631A1" w:rsidRDefault="008B7924">
            <w:pPr>
              <w:widowControl w:val="0"/>
              <w:pBdr>
                <w:top w:val="nil"/>
                <w:left w:val="nil"/>
                <w:bottom w:val="nil"/>
                <w:right w:val="nil"/>
                <w:between w:val="nil"/>
              </w:pBdr>
              <w:spacing w:before="0" w:after="0"/>
              <w:ind w:firstLine="0"/>
              <w:jc w:val="center"/>
              <w:rPr>
                <w:del w:id="388" w:author="Cristiano de Menezes Feu" w:date="2022-11-21T08:32:00Z"/>
                <w:color w:val="000000"/>
                <w:sz w:val="20"/>
                <w:szCs w:val="20"/>
              </w:rPr>
            </w:pPr>
            <w:del w:id="389" w:author="Cristiano de Menezes Feu" w:date="2022-11-21T08:32:00Z">
              <w:r w:rsidDel="00E631A1">
                <w:rPr>
                  <w:color w:val="000000"/>
                  <w:sz w:val="20"/>
                  <w:szCs w:val="20"/>
                </w:rPr>
                <w:delText>Homenagens Plenário durante o Grande Expediente</w:delText>
              </w:r>
            </w:del>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7" w14:textId="50EE95E2" w:rsidR="003D183A" w:rsidDel="00E631A1" w:rsidRDefault="008B7924">
            <w:pPr>
              <w:widowControl w:val="0"/>
              <w:pBdr>
                <w:top w:val="nil"/>
                <w:left w:val="nil"/>
                <w:bottom w:val="nil"/>
                <w:right w:val="nil"/>
                <w:between w:val="nil"/>
              </w:pBdr>
              <w:spacing w:before="0" w:after="0"/>
              <w:ind w:firstLine="0"/>
              <w:jc w:val="center"/>
              <w:rPr>
                <w:del w:id="390" w:author="Cristiano de Menezes Feu" w:date="2022-11-21T08:32:00Z"/>
                <w:color w:val="000000"/>
                <w:sz w:val="20"/>
                <w:szCs w:val="20"/>
              </w:rPr>
            </w:pPr>
            <w:del w:id="391" w:author="Cristiano de Menezes Feu" w:date="2022-11-21T08:32:00Z">
              <w:r w:rsidDel="00E631A1">
                <w:rPr>
                  <w:color w:val="000000"/>
                  <w:sz w:val="20"/>
                  <w:szCs w:val="20"/>
                </w:rPr>
                <w:delText>Autor e um Deputado indicado por cada Líder de Partido ou bloco</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8" w14:textId="44906842" w:rsidR="003D183A" w:rsidDel="00E631A1" w:rsidRDefault="008B7924">
            <w:pPr>
              <w:widowControl w:val="0"/>
              <w:pBdr>
                <w:top w:val="nil"/>
                <w:left w:val="nil"/>
                <w:bottom w:val="nil"/>
                <w:right w:val="nil"/>
                <w:between w:val="nil"/>
              </w:pBdr>
              <w:spacing w:before="0" w:after="0"/>
              <w:ind w:firstLine="0"/>
              <w:jc w:val="center"/>
              <w:rPr>
                <w:del w:id="392" w:author="Cristiano de Menezes Feu" w:date="2022-11-21T08:32:00Z"/>
                <w:color w:val="000000"/>
                <w:sz w:val="20"/>
                <w:szCs w:val="20"/>
              </w:rPr>
            </w:pPr>
            <w:del w:id="393" w:author="Cristiano de Menezes Feu" w:date="2022-11-21T08:32:00Z">
              <w:r w:rsidDel="00E631A1">
                <w:rPr>
                  <w:color w:val="000000"/>
                  <w:sz w:val="20"/>
                  <w:szCs w:val="20"/>
                </w:rPr>
                <w:delText>5 minutos; art. 68, § 2º, II</w:delText>
              </w:r>
            </w:del>
          </w:p>
        </w:tc>
      </w:tr>
      <w:tr w:rsidR="003D183A" w:rsidDel="00E631A1" w14:paraId="0540DFD6" w14:textId="624DDCBE">
        <w:trPr>
          <w:trHeight w:val="60"/>
          <w:del w:id="394" w:author="Cristiano de Menezes Feu" w:date="2022-11-21T08:32:00Z"/>
        </w:trPr>
        <w:tc>
          <w:tcPr>
            <w:tcW w:w="248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9" w14:textId="7A481103" w:rsidR="003D183A" w:rsidDel="00E631A1" w:rsidRDefault="008B7924">
            <w:pPr>
              <w:widowControl w:val="0"/>
              <w:pBdr>
                <w:top w:val="nil"/>
                <w:left w:val="nil"/>
                <w:bottom w:val="nil"/>
                <w:right w:val="nil"/>
                <w:between w:val="nil"/>
              </w:pBdr>
              <w:spacing w:before="0" w:after="0"/>
              <w:ind w:firstLine="0"/>
              <w:jc w:val="center"/>
              <w:rPr>
                <w:del w:id="395" w:author="Cristiano de Menezes Feu" w:date="2022-11-21T08:32:00Z"/>
                <w:color w:val="000000"/>
                <w:sz w:val="20"/>
                <w:szCs w:val="20"/>
              </w:rPr>
            </w:pPr>
            <w:del w:id="396" w:author="Cristiano de Menezes Feu" w:date="2022-11-21T08:32:00Z">
              <w:r w:rsidDel="00E631A1">
                <w:rPr>
                  <w:color w:val="000000"/>
                  <w:sz w:val="20"/>
                  <w:szCs w:val="20"/>
                </w:rPr>
                <w:delText>Orientação de bancada</w:delText>
              </w:r>
            </w:del>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A" w14:textId="50B41715" w:rsidR="003D183A" w:rsidDel="00E631A1" w:rsidRDefault="008B7924">
            <w:pPr>
              <w:widowControl w:val="0"/>
              <w:pBdr>
                <w:top w:val="nil"/>
                <w:left w:val="nil"/>
                <w:bottom w:val="nil"/>
                <w:right w:val="nil"/>
                <w:between w:val="nil"/>
              </w:pBdr>
              <w:spacing w:before="0" w:after="0"/>
              <w:ind w:firstLine="0"/>
              <w:jc w:val="center"/>
              <w:rPr>
                <w:del w:id="397" w:author="Cristiano de Menezes Feu" w:date="2022-11-21T08:32:00Z"/>
                <w:color w:val="000000"/>
                <w:sz w:val="20"/>
                <w:szCs w:val="20"/>
              </w:rPr>
            </w:pPr>
            <w:del w:id="398" w:author="Cristiano de Menezes Feu" w:date="2022-11-21T08:32:00Z">
              <w:r w:rsidDel="00E631A1">
                <w:rPr>
                  <w:color w:val="000000"/>
                  <w:sz w:val="20"/>
                  <w:szCs w:val="20"/>
                </w:rPr>
                <w:delText>Líder ou Deputado por ele indicado</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B" w14:textId="4DDE4019" w:rsidR="003D183A" w:rsidDel="00E631A1" w:rsidRDefault="008B7924">
            <w:pPr>
              <w:widowControl w:val="0"/>
              <w:pBdr>
                <w:top w:val="nil"/>
                <w:left w:val="nil"/>
                <w:bottom w:val="nil"/>
                <w:right w:val="nil"/>
                <w:between w:val="nil"/>
              </w:pBdr>
              <w:spacing w:before="0" w:after="0"/>
              <w:ind w:firstLine="0"/>
              <w:jc w:val="center"/>
              <w:rPr>
                <w:del w:id="399" w:author="Cristiano de Menezes Feu" w:date="2022-11-21T08:32:00Z"/>
                <w:color w:val="000000"/>
                <w:sz w:val="20"/>
                <w:szCs w:val="20"/>
              </w:rPr>
            </w:pPr>
            <w:del w:id="400" w:author="Cristiano de Menezes Feu" w:date="2022-11-21T08:32:00Z">
              <w:r w:rsidDel="00E631A1">
                <w:rPr>
                  <w:color w:val="000000"/>
                  <w:sz w:val="20"/>
                  <w:szCs w:val="20"/>
                </w:rPr>
                <w:delText>1 minuto; art. 192, § 2º, art. 10, IV</w:delText>
              </w:r>
            </w:del>
          </w:p>
        </w:tc>
      </w:tr>
      <w:tr w:rsidR="003D183A" w:rsidDel="00E631A1" w14:paraId="24D7D75B" w14:textId="26633FD8">
        <w:trPr>
          <w:trHeight w:val="60"/>
          <w:del w:id="401" w:author="Cristiano de Menezes Feu" w:date="2022-11-21T08:32:00Z"/>
        </w:trPr>
        <w:tc>
          <w:tcPr>
            <w:tcW w:w="2485" w:type="dxa"/>
            <w:vMerge w:val="restar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C" w14:textId="6A353298" w:rsidR="003D183A" w:rsidDel="00E631A1" w:rsidRDefault="008B7924">
            <w:pPr>
              <w:widowControl w:val="0"/>
              <w:pBdr>
                <w:top w:val="nil"/>
                <w:left w:val="nil"/>
                <w:bottom w:val="nil"/>
                <w:right w:val="nil"/>
                <w:between w:val="nil"/>
              </w:pBdr>
              <w:spacing w:before="0" w:after="0"/>
              <w:ind w:firstLine="0"/>
              <w:jc w:val="center"/>
              <w:rPr>
                <w:del w:id="402" w:author="Cristiano de Menezes Feu" w:date="2022-11-21T08:32:00Z"/>
                <w:color w:val="000000"/>
                <w:sz w:val="20"/>
                <w:szCs w:val="20"/>
              </w:rPr>
            </w:pPr>
            <w:del w:id="403" w:author="Cristiano de Menezes Feu" w:date="2022-11-21T08:32:00Z">
              <w:r w:rsidDel="00E631A1">
                <w:rPr>
                  <w:color w:val="000000"/>
                  <w:sz w:val="20"/>
                  <w:szCs w:val="20"/>
                </w:rPr>
                <w:delText>Projeto de código</w:delText>
              </w:r>
            </w:del>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D" w14:textId="39B44330" w:rsidR="003D183A" w:rsidDel="00E631A1" w:rsidRDefault="008B7924">
            <w:pPr>
              <w:widowControl w:val="0"/>
              <w:pBdr>
                <w:top w:val="nil"/>
                <w:left w:val="nil"/>
                <w:bottom w:val="nil"/>
                <w:right w:val="nil"/>
                <w:between w:val="nil"/>
              </w:pBdr>
              <w:spacing w:before="0" w:after="0"/>
              <w:ind w:firstLine="0"/>
              <w:jc w:val="center"/>
              <w:rPr>
                <w:del w:id="404" w:author="Cristiano de Menezes Feu" w:date="2022-11-21T08:32:00Z"/>
                <w:color w:val="000000"/>
                <w:sz w:val="20"/>
                <w:szCs w:val="20"/>
              </w:rPr>
            </w:pPr>
            <w:del w:id="405" w:author="Cristiano de Menezes Feu" w:date="2022-11-21T08:32:00Z">
              <w:r w:rsidDel="00E631A1">
                <w:rPr>
                  <w:color w:val="000000"/>
                  <w:sz w:val="20"/>
                  <w:szCs w:val="20"/>
                </w:rPr>
                <w:delText>Oradores inscritos</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E" w14:textId="4D6B3F2B" w:rsidR="003D183A" w:rsidDel="00E631A1" w:rsidRDefault="008B7924">
            <w:pPr>
              <w:widowControl w:val="0"/>
              <w:pBdr>
                <w:top w:val="nil"/>
                <w:left w:val="nil"/>
                <w:bottom w:val="nil"/>
                <w:right w:val="nil"/>
                <w:between w:val="nil"/>
              </w:pBdr>
              <w:spacing w:before="0" w:after="0"/>
              <w:ind w:firstLine="0"/>
              <w:jc w:val="center"/>
              <w:rPr>
                <w:del w:id="406" w:author="Cristiano de Menezes Feu" w:date="2022-11-21T08:32:00Z"/>
                <w:color w:val="000000"/>
                <w:sz w:val="20"/>
                <w:szCs w:val="20"/>
              </w:rPr>
            </w:pPr>
            <w:del w:id="407" w:author="Cristiano de Menezes Feu" w:date="2022-11-21T08:32:00Z">
              <w:r w:rsidDel="00E631A1">
                <w:rPr>
                  <w:color w:val="000000"/>
                  <w:sz w:val="20"/>
                  <w:szCs w:val="20"/>
                </w:rPr>
                <w:delText>15 minutos; art. 207, § 1º</w:delText>
              </w:r>
            </w:del>
          </w:p>
        </w:tc>
      </w:tr>
      <w:tr w:rsidR="003D183A" w:rsidDel="00E631A1" w14:paraId="076D83E5" w14:textId="375E95C1">
        <w:trPr>
          <w:trHeight w:val="60"/>
          <w:del w:id="408" w:author="Cristiano de Menezes Feu" w:date="2022-11-21T08:32:00Z"/>
        </w:trPr>
        <w:tc>
          <w:tcPr>
            <w:tcW w:w="2485"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BF" w14:textId="48951889" w:rsidR="003D183A" w:rsidDel="00E631A1" w:rsidRDefault="003D183A">
            <w:pPr>
              <w:widowControl w:val="0"/>
              <w:pBdr>
                <w:top w:val="nil"/>
                <w:left w:val="nil"/>
                <w:bottom w:val="nil"/>
                <w:right w:val="nil"/>
                <w:between w:val="nil"/>
              </w:pBdr>
              <w:spacing w:before="0" w:after="0" w:line="276" w:lineRule="auto"/>
              <w:ind w:firstLine="0"/>
              <w:jc w:val="left"/>
              <w:rPr>
                <w:del w:id="409" w:author="Cristiano de Menezes Feu" w:date="2022-11-21T08:32:00Z"/>
                <w:color w:val="000000"/>
                <w:sz w:val="20"/>
                <w:szCs w:val="20"/>
              </w:rPr>
            </w:pPr>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0" w14:textId="62D402F2" w:rsidR="003D183A" w:rsidDel="00E631A1" w:rsidRDefault="008B7924">
            <w:pPr>
              <w:widowControl w:val="0"/>
              <w:pBdr>
                <w:top w:val="nil"/>
                <w:left w:val="nil"/>
                <w:bottom w:val="nil"/>
                <w:right w:val="nil"/>
                <w:between w:val="nil"/>
              </w:pBdr>
              <w:spacing w:before="0" w:after="0"/>
              <w:ind w:firstLine="0"/>
              <w:jc w:val="center"/>
              <w:rPr>
                <w:del w:id="410" w:author="Cristiano de Menezes Feu" w:date="2022-11-21T08:32:00Z"/>
                <w:color w:val="000000"/>
                <w:sz w:val="20"/>
                <w:szCs w:val="20"/>
              </w:rPr>
            </w:pPr>
            <w:del w:id="411" w:author="Cristiano de Menezes Feu" w:date="2022-11-21T08:32:00Z">
              <w:r w:rsidDel="00E631A1">
                <w:rPr>
                  <w:color w:val="000000"/>
                  <w:sz w:val="20"/>
                  <w:szCs w:val="20"/>
                </w:rPr>
                <w:delText>Relator-geral e parcial</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1" w14:textId="642D428A" w:rsidR="003D183A" w:rsidDel="00E631A1" w:rsidRDefault="008B7924">
            <w:pPr>
              <w:widowControl w:val="0"/>
              <w:pBdr>
                <w:top w:val="nil"/>
                <w:left w:val="nil"/>
                <w:bottom w:val="nil"/>
                <w:right w:val="nil"/>
                <w:between w:val="nil"/>
              </w:pBdr>
              <w:spacing w:before="0" w:after="0"/>
              <w:ind w:firstLine="0"/>
              <w:jc w:val="center"/>
              <w:rPr>
                <w:del w:id="412" w:author="Cristiano de Menezes Feu" w:date="2022-11-21T08:32:00Z"/>
                <w:color w:val="000000"/>
                <w:sz w:val="20"/>
                <w:szCs w:val="20"/>
              </w:rPr>
            </w:pPr>
            <w:del w:id="413" w:author="Cristiano de Menezes Feu" w:date="2022-11-21T08:32:00Z">
              <w:r w:rsidDel="00E631A1">
                <w:rPr>
                  <w:color w:val="000000"/>
                  <w:sz w:val="20"/>
                  <w:szCs w:val="20"/>
                </w:rPr>
                <w:delText>30 minutos; art. 207, § 1º</w:delText>
              </w:r>
            </w:del>
          </w:p>
        </w:tc>
      </w:tr>
      <w:tr w:rsidR="003D183A" w:rsidDel="00E631A1" w14:paraId="0F69A6C3" w14:textId="42BD6B6C">
        <w:trPr>
          <w:trHeight w:val="60"/>
          <w:del w:id="414" w:author="Cristiano de Menezes Feu" w:date="2022-11-21T08:32:00Z"/>
        </w:trPr>
        <w:tc>
          <w:tcPr>
            <w:tcW w:w="2485"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2" w14:textId="42A3DCFD" w:rsidR="003D183A" w:rsidDel="00E631A1" w:rsidRDefault="003D183A">
            <w:pPr>
              <w:widowControl w:val="0"/>
              <w:pBdr>
                <w:top w:val="nil"/>
                <w:left w:val="nil"/>
                <w:bottom w:val="nil"/>
                <w:right w:val="nil"/>
                <w:between w:val="nil"/>
              </w:pBdr>
              <w:spacing w:before="0" w:after="0" w:line="276" w:lineRule="auto"/>
              <w:ind w:firstLine="0"/>
              <w:jc w:val="left"/>
              <w:rPr>
                <w:del w:id="415" w:author="Cristiano de Menezes Feu" w:date="2022-11-21T08:32:00Z"/>
                <w:color w:val="000000"/>
                <w:sz w:val="20"/>
                <w:szCs w:val="20"/>
              </w:rPr>
            </w:pPr>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3" w14:textId="737E02FE" w:rsidR="003D183A" w:rsidDel="00E631A1" w:rsidRDefault="008B7924">
            <w:pPr>
              <w:widowControl w:val="0"/>
              <w:pBdr>
                <w:top w:val="nil"/>
                <w:left w:val="nil"/>
                <w:bottom w:val="nil"/>
                <w:right w:val="nil"/>
                <w:between w:val="nil"/>
              </w:pBdr>
              <w:spacing w:before="0" w:after="0"/>
              <w:ind w:firstLine="0"/>
              <w:jc w:val="center"/>
              <w:rPr>
                <w:del w:id="416" w:author="Cristiano de Menezes Feu" w:date="2022-11-21T08:32:00Z"/>
                <w:color w:val="000000"/>
                <w:sz w:val="20"/>
                <w:szCs w:val="20"/>
              </w:rPr>
            </w:pPr>
            <w:del w:id="417" w:author="Cristiano de Menezes Feu" w:date="2022-11-21T08:32:00Z">
              <w:r w:rsidDel="00E631A1">
                <w:rPr>
                  <w:color w:val="000000"/>
                  <w:sz w:val="20"/>
                  <w:szCs w:val="20"/>
                </w:rPr>
                <w:delText>Emenda destacada (Comissão Especial)</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4" w14:textId="3D6E1236" w:rsidR="003D183A" w:rsidDel="00E631A1" w:rsidRDefault="008B7924">
            <w:pPr>
              <w:widowControl w:val="0"/>
              <w:pBdr>
                <w:top w:val="nil"/>
                <w:left w:val="nil"/>
                <w:bottom w:val="nil"/>
                <w:right w:val="nil"/>
                <w:between w:val="nil"/>
              </w:pBdr>
              <w:spacing w:before="0" w:after="0"/>
              <w:ind w:firstLine="0"/>
              <w:jc w:val="center"/>
              <w:rPr>
                <w:del w:id="418" w:author="Cristiano de Menezes Feu" w:date="2022-11-21T08:32:00Z"/>
                <w:color w:val="000000"/>
                <w:sz w:val="20"/>
                <w:szCs w:val="20"/>
              </w:rPr>
            </w:pPr>
            <w:del w:id="419" w:author="Cristiano de Menezes Feu" w:date="2022-11-21T08:32:00Z">
              <w:r w:rsidDel="00E631A1">
                <w:rPr>
                  <w:color w:val="000000"/>
                  <w:sz w:val="20"/>
                  <w:szCs w:val="20"/>
                </w:rPr>
                <w:delText>5 minutos; art. 206, III</w:delText>
              </w:r>
            </w:del>
          </w:p>
        </w:tc>
      </w:tr>
      <w:tr w:rsidR="003D183A" w:rsidDel="00E631A1" w14:paraId="632F2DA7" w14:textId="0B9D92B4">
        <w:trPr>
          <w:trHeight w:val="60"/>
          <w:del w:id="420" w:author="Cristiano de Menezes Feu" w:date="2022-11-21T08:32:00Z"/>
        </w:trPr>
        <w:tc>
          <w:tcPr>
            <w:tcW w:w="2485" w:type="dxa"/>
            <w:vMerge w:val="restart"/>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5" w14:textId="572E5822" w:rsidR="003D183A" w:rsidDel="00E631A1" w:rsidRDefault="008B7924">
            <w:pPr>
              <w:widowControl w:val="0"/>
              <w:pBdr>
                <w:top w:val="nil"/>
                <w:left w:val="nil"/>
                <w:bottom w:val="nil"/>
                <w:right w:val="nil"/>
                <w:between w:val="nil"/>
              </w:pBdr>
              <w:spacing w:before="0" w:after="0"/>
              <w:ind w:firstLine="0"/>
              <w:jc w:val="center"/>
              <w:rPr>
                <w:del w:id="421" w:author="Cristiano de Menezes Feu" w:date="2022-11-21T08:32:00Z"/>
                <w:color w:val="000000"/>
                <w:sz w:val="20"/>
                <w:szCs w:val="20"/>
              </w:rPr>
            </w:pPr>
            <w:del w:id="422" w:author="Cristiano de Menezes Feu" w:date="2022-11-21T08:32:00Z">
              <w:r w:rsidDel="00E631A1">
                <w:rPr>
                  <w:color w:val="000000"/>
                  <w:sz w:val="20"/>
                  <w:szCs w:val="20"/>
                </w:rPr>
                <w:delText>Questão de ordem</w:delText>
              </w:r>
            </w:del>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6" w14:textId="7061031F" w:rsidR="003D183A" w:rsidDel="00E631A1" w:rsidRDefault="008B7924">
            <w:pPr>
              <w:widowControl w:val="0"/>
              <w:pBdr>
                <w:top w:val="nil"/>
                <w:left w:val="nil"/>
                <w:bottom w:val="nil"/>
                <w:right w:val="nil"/>
                <w:between w:val="nil"/>
              </w:pBdr>
              <w:spacing w:before="0" w:after="0"/>
              <w:ind w:firstLine="0"/>
              <w:jc w:val="center"/>
              <w:rPr>
                <w:del w:id="423" w:author="Cristiano de Menezes Feu" w:date="2022-11-21T08:32:00Z"/>
                <w:color w:val="000000"/>
                <w:sz w:val="20"/>
                <w:szCs w:val="20"/>
              </w:rPr>
            </w:pPr>
            <w:del w:id="424" w:author="Cristiano de Menezes Feu" w:date="2022-11-21T08:32:00Z">
              <w:r w:rsidDel="00E631A1">
                <w:rPr>
                  <w:color w:val="000000"/>
                  <w:sz w:val="20"/>
                  <w:szCs w:val="20"/>
                </w:rPr>
                <w:delText>Qualquer Deputado no Plenário ou qualquer membro, na Comissão</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7" w14:textId="245FD5E6" w:rsidR="003D183A" w:rsidDel="00E631A1" w:rsidRDefault="008B7924">
            <w:pPr>
              <w:widowControl w:val="0"/>
              <w:pBdr>
                <w:top w:val="nil"/>
                <w:left w:val="nil"/>
                <w:bottom w:val="nil"/>
                <w:right w:val="nil"/>
                <w:between w:val="nil"/>
              </w:pBdr>
              <w:spacing w:before="0" w:after="0"/>
              <w:ind w:firstLine="0"/>
              <w:jc w:val="center"/>
              <w:rPr>
                <w:del w:id="425" w:author="Cristiano de Menezes Feu" w:date="2022-11-21T08:32:00Z"/>
                <w:color w:val="000000"/>
                <w:sz w:val="20"/>
                <w:szCs w:val="20"/>
              </w:rPr>
            </w:pPr>
            <w:del w:id="426" w:author="Cristiano de Menezes Feu" w:date="2022-11-21T08:32:00Z">
              <w:r w:rsidDel="00E631A1">
                <w:rPr>
                  <w:color w:val="000000"/>
                  <w:sz w:val="20"/>
                  <w:szCs w:val="20"/>
                </w:rPr>
                <w:delText>3 minutos; art. 95, § 2º</w:delText>
              </w:r>
            </w:del>
          </w:p>
        </w:tc>
      </w:tr>
      <w:tr w:rsidR="003D183A" w:rsidDel="00E631A1" w14:paraId="23F73CF5" w14:textId="3A5B02C6">
        <w:trPr>
          <w:trHeight w:val="60"/>
          <w:del w:id="427" w:author="Cristiano de Menezes Feu" w:date="2022-11-21T08:32:00Z"/>
        </w:trPr>
        <w:tc>
          <w:tcPr>
            <w:tcW w:w="2485" w:type="dxa"/>
            <w:vMerge/>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8" w14:textId="3711B512" w:rsidR="003D183A" w:rsidDel="00E631A1" w:rsidRDefault="003D183A">
            <w:pPr>
              <w:widowControl w:val="0"/>
              <w:pBdr>
                <w:top w:val="nil"/>
                <w:left w:val="nil"/>
                <w:bottom w:val="nil"/>
                <w:right w:val="nil"/>
                <w:between w:val="nil"/>
              </w:pBdr>
              <w:spacing w:before="0" w:after="0" w:line="276" w:lineRule="auto"/>
              <w:ind w:firstLine="0"/>
              <w:jc w:val="left"/>
              <w:rPr>
                <w:del w:id="428" w:author="Cristiano de Menezes Feu" w:date="2022-11-21T08:32:00Z"/>
                <w:color w:val="000000"/>
                <w:sz w:val="20"/>
                <w:szCs w:val="20"/>
              </w:rPr>
            </w:pPr>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9" w14:textId="15C719CE" w:rsidR="003D183A" w:rsidDel="00E631A1" w:rsidRDefault="008B7924">
            <w:pPr>
              <w:widowControl w:val="0"/>
              <w:pBdr>
                <w:top w:val="nil"/>
                <w:left w:val="nil"/>
                <w:bottom w:val="nil"/>
                <w:right w:val="nil"/>
                <w:between w:val="nil"/>
              </w:pBdr>
              <w:spacing w:before="0" w:after="0"/>
              <w:ind w:firstLine="0"/>
              <w:jc w:val="center"/>
              <w:rPr>
                <w:del w:id="429" w:author="Cristiano de Menezes Feu" w:date="2022-11-21T08:32:00Z"/>
                <w:color w:val="000000"/>
                <w:sz w:val="20"/>
                <w:szCs w:val="20"/>
              </w:rPr>
            </w:pPr>
            <w:del w:id="430" w:author="Cristiano de Menezes Feu" w:date="2022-11-21T08:32:00Z">
              <w:r w:rsidDel="00E631A1">
                <w:rPr>
                  <w:color w:val="000000"/>
                  <w:sz w:val="20"/>
                  <w:szCs w:val="20"/>
                </w:rPr>
                <w:delText>Para criticar a decisão (na sessão seguinte)</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A" w14:textId="3209BB16" w:rsidR="003D183A" w:rsidDel="00E631A1" w:rsidRDefault="008B7924">
            <w:pPr>
              <w:widowControl w:val="0"/>
              <w:pBdr>
                <w:top w:val="nil"/>
                <w:left w:val="nil"/>
                <w:bottom w:val="nil"/>
                <w:right w:val="nil"/>
                <w:between w:val="nil"/>
              </w:pBdr>
              <w:spacing w:before="0" w:after="0"/>
              <w:ind w:firstLine="0"/>
              <w:jc w:val="center"/>
              <w:rPr>
                <w:del w:id="431" w:author="Cristiano de Menezes Feu" w:date="2022-11-21T08:32:00Z"/>
                <w:color w:val="000000"/>
                <w:sz w:val="20"/>
                <w:szCs w:val="20"/>
              </w:rPr>
            </w:pPr>
            <w:del w:id="432" w:author="Cristiano de Menezes Feu" w:date="2022-11-21T08:32:00Z">
              <w:r w:rsidDel="00E631A1">
                <w:rPr>
                  <w:color w:val="000000"/>
                  <w:sz w:val="20"/>
                  <w:szCs w:val="20"/>
                </w:rPr>
                <w:delText>10 minutos; art. 95, § 7º</w:delText>
              </w:r>
            </w:del>
          </w:p>
        </w:tc>
      </w:tr>
      <w:tr w:rsidR="003D183A" w:rsidDel="00E631A1" w14:paraId="5EEA3BF3" w14:textId="147F411C">
        <w:trPr>
          <w:trHeight w:val="60"/>
          <w:del w:id="433" w:author="Cristiano de Menezes Feu" w:date="2022-11-21T08:32:00Z"/>
        </w:trPr>
        <w:tc>
          <w:tcPr>
            <w:tcW w:w="248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B" w14:textId="2EF28AE5" w:rsidR="003D183A" w:rsidDel="00E631A1" w:rsidRDefault="008B7924">
            <w:pPr>
              <w:widowControl w:val="0"/>
              <w:pBdr>
                <w:top w:val="nil"/>
                <w:left w:val="nil"/>
                <w:bottom w:val="nil"/>
                <w:right w:val="nil"/>
                <w:between w:val="nil"/>
              </w:pBdr>
              <w:spacing w:before="0" w:after="0"/>
              <w:ind w:firstLine="0"/>
              <w:jc w:val="center"/>
              <w:rPr>
                <w:del w:id="434" w:author="Cristiano de Menezes Feu" w:date="2022-11-21T08:32:00Z"/>
                <w:color w:val="000000"/>
                <w:sz w:val="20"/>
                <w:szCs w:val="20"/>
              </w:rPr>
            </w:pPr>
            <w:del w:id="435" w:author="Cristiano de Menezes Feu" w:date="2022-11-21T08:32:00Z">
              <w:r w:rsidDel="00E631A1">
                <w:rPr>
                  <w:color w:val="000000"/>
                  <w:sz w:val="20"/>
                  <w:szCs w:val="20"/>
                </w:rPr>
                <w:delText>Recurso contra indeferimento de inclusão de informações nos Anais da Câmara</w:delText>
              </w:r>
            </w:del>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C" w14:textId="5C7BADBE" w:rsidR="003D183A" w:rsidDel="00E631A1" w:rsidRDefault="008B7924">
            <w:pPr>
              <w:widowControl w:val="0"/>
              <w:pBdr>
                <w:top w:val="nil"/>
                <w:left w:val="nil"/>
                <w:bottom w:val="nil"/>
                <w:right w:val="nil"/>
                <w:between w:val="nil"/>
              </w:pBdr>
              <w:spacing w:before="0" w:after="0"/>
              <w:ind w:firstLine="0"/>
              <w:jc w:val="center"/>
              <w:rPr>
                <w:del w:id="436" w:author="Cristiano de Menezes Feu" w:date="2022-11-21T08:32:00Z"/>
                <w:color w:val="000000"/>
                <w:sz w:val="20"/>
                <w:szCs w:val="20"/>
              </w:rPr>
            </w:pPr>
            <w:del w:id="437" w:author="Cristiano de Menezes Feu" w:date="2022-11-21T08:32:00Z">
              <w:r w:rsidDel="00E631A1">
                <w:rPr>
                  <w:color w:val="000000"/>
                  <w:sz w:val="20"/>
                  <w:szCs w:val="20"/>
                </w:rPr>
                <w:delText>Autor e Líderes</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CD" w14:textId="1C94D36A" w:rsidR="003D183A" w:rsidDel="00E631A1" w:rsidRDefault="008B7924">
            <w:pPr>
              <w:widowControl w:val="0"/>
              <w:pBdr>
                <w:top w:val="nil"/>
                <w:left w:val="nil"/>
                <w:bottom w:val="nil"/>
                <w:right w:val="nil"/>
                <w:between w:val="nil"/>
              </w:pBdr>
              <w:spacing w:before="0" w:after="0"/>
              <w:ind w:firstLine="0"/>
              <w:jc w:val="center"/>
              <w:rPr>
                <w:del w:id="438" w:author="Cristiano de Menezes Feu" w:date="2022-11-21T08:32:00Z"/>
                <w:color w:val="000000"/>
                <w:sz w:val="20"/>
                <w:szCs w:val="20"/>
              </w:rPr>
            </w:pPr>
            <w:del w:id="439" w:author="Cristiano de Menezes Feu" w:date="2022-11-21T08:32:00Z">
              <w:r w:rsidDel="00E631A1">
                <w:rPr>
                  <w:color w:val="000000"/>
                  <w:sz w:val="20"/>
                  <w:szCs w:val="20"/>
                </w:rPr>
                <w:delText>5 minutos; art. 115, § único</w:delText>
              </w:r>
            </w:del>
          </w:p>
        </w:tc>
      </w:tr>
      <w:tr w:rsidR="003D183A" w:rsidDel="00E631A1" w14:paraId="5B0AB4EA" w14:textId="3822D2F1">
        <w:trPr>
          <w:trHeight w:val="60"/>
          <w:del w:id="440" w:author="Cristiano de Menezes Feu" w:date="2022-11-21T08:32:00Z"/>
        </w:trPr>
        <w:tc>
          <w:tcPr>
            <w:tcW w:w="248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0CE" w14:textId="7AE63AB7" w:rsidR="003D183A" w:rsidDel="00E631A1" w:rsidRDefault="008B7924">
            <w:pPr>
              <w:widowControl w:val="0"/>
              <w:pBdr>
                <w:top w:val="nil"/>
                <w:left w:val="nil"/>
                <w:bottom w:val="nil"/>
                <w:right w:val="nil"/>
                <w:between w:val="nil"/>
              </w:pBdr>
              <w:spacing w:before="0" w:after="0"/>
              <w:ind w:firstLine="0"/>
              <w:jc w:val="center"/>
              <w:rPr>
                <w:del w:id="441" w:author="Cristiano de Menezes Feu" w:date="2022-11-21T08:32:00Z"/>
                <w:color w:val="000000"/>
                <w:sz w:val="20"/>
                <w:szCs w:val="20"/>
              </w:rPr>
            </w:pPr>
            <w:del w:id="442" w:author="Cristiano de Menezes Feu" w:date="2022-11-21T08:32:00Z">
              <w:r w:rsidDel="00E631A1">
                <w:rPr>
                  <w:color w:val="000000"/>
                  <w:sz w:val="20"/>
                  <w:szCs w:val="20"/>
                </w:rPr>
                <w:delText>Sessão secreta</w:delText>
              </w:r>
            </w:del>
          </w:p>
        </w:tc>
        <w:tc>
          <w:tcPr>
            <w:tcW w:w="272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0CF" w14:textId="37CCC1CD" w:rsidR="003D183A" w:rsidDel="00E631A1" w:rsidRDefault="008B7924">
            <w:pPr>
              <w:widowControl w:val="0"/>
              <w:pBdr>
                <w:top w:val="nil"/>
                <w:left w:val="nil"/>
                <w:bottom w:val="nil"/>
                <w:right w:val="nil"/>
                <w:between w:val="nil"/>
              </w:pBdr>
              <w:spacing w:before="0" w:after="0"/>
              <w:ind w:firstLine="0"/>
              <w:jc w:val="center"/>
              <w:rPr>
                <w:del w:id="443" w:author="Cristiano de Menezes Feu" w:date="2022-11-21T08:32:00Z"/>
                <w:color w:val="000000"/>
                <w:sz w:val="20"/>
                <w:szCs w:val="20"/>
              </w:rPr>
            </w:pPr>
            <w:del w:id="444" w:author="Cristiano de Menezes Feu" w:date="2022-11-21T08:32:00Z">
              <w:r w:rsidDel="00E631A1">
                <w:rPr>
                  <w:color w:val="000000"/>
                  <w:sz w:val="20"/>
                  <w:szCs w:val="20"/>
                </w:rPr>
                <w:delText>Deputados inscritos</w:delText>
              </w:r>
            </w:del>
          </w:p>
        </w:tc>
        <w:tc>
          <w:tcPr>
            <w:tcW w:w="26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0D0" w14:textId="6C774F1C" w:rsidR="003D183A" w:rsidDel="00E631A1" w:rsidRDefault="008B7924">
            <w:pPr>
              <w:widowControl w:val="0"/>
              <w:pBdr>
                <w:top w:val="nil"/>
                <w:left w:val="nil"/>
                <w:bottom w:val="nil"/>
                <w:right w:val="nil"/>
                <w:between w:val="nil"/>
              </w:pBdr>
              <w:spacing w:before="0" w:after="0"/>
              <w:ind w:firstLine="0"/>
              <w:jc w:val="center"/>
              <w:rPr>
                <w:del w:id="445" w:author="Cristiano de Menezes Feu" w:date="2022-11-21T08:32:00Z"/>
                <w:color w:val="000000"/>
                <w:sz w:val="20"/>
                <w:szCs w:val="20"/>
              </w:rPr>
            </w:pPr>
            <w:del w:id="446" w:author="Cristiano de Menezes Feu" w:date="2022-11-21T08:32:00Z">
              <w:r w:rsidDel="00E631A1">
                <w:rPr>
                  <w:color w:val="000000"/>
                  <w:sz w:val="20"/>
                  <w:szCs w:val="20"/>
                </w:rPr>
                <w:delText>5 minutos; art. 93, § 1º</w:delText>
              </w:r>
            </w:del>
          </w:p>
        </w:tc>
      </w:tr>
    </w:tbl>
    <w:p w14:paraId="000000D1" w14:textId="2B034570" w:rsidR="003D183A" w:rsidDel="00E631A1" w:rsidRDefault="003D183A">
      <w:pPr>
        <w:widowControl w:val="0"/>
        <w:pBdr>
          <w:top w:val="nil"/>
          <w:left w:val="nil"/>
          <w:bottom w:val="nil"/>
          <w:right w:val="nil"/>
          <w:between w:val="nil"/>
        </w:pBdr>
        <w:spacing w:before="170" w:after="113"/>
        <w:ind w:firstLine="0"/>
        <w:jc w:val="center"/>
        <w:rPr>
          <w:del w:id="447" w:author="Cristiano de Menezes Feu" w:date="2022-11-21T08:32:00Z"/>
          <w:rFonts w:ascii="ClearSans-Light" w:eastAsia="ClearSans-Light" w:hAnsi="ClearSans-Light" w:cs="ClearSans-Light"/>
          <w:color w:val="000000"/>
          <w:sz w:val="24"/>
          <w:szCs w:val="24"/>
        </w:rPr>
      </w:pPr>
    </w:p>
    <w:p w14:paraId="000000D2" w14:textId="378BA404" w:rsidR="003D183A" w:rsidDel="00E631A1" w:rsidRDefault="003D183A">
      <w:pPr>
        <w:widowControl w:val="0"/>
        <w:pBdr>
          <w:top w:val="nil"/>
          <w:left w:val="nil"/>
          <w:bottom w:val="nil"/>
          <w:right w:val="nil"/>
          <w:between w:val="nil"/>
        </w:pBdr>
        <w:spacing w:before="170" w:after="283"/>
        <w:ind w:firstLine="0"/>
        <w:jc w:val="center"/>
        <w:rPr>
          <w:del w:id="448" w:author="Cristiano de Menezes Feu" w:date="2022-11-21T08:32:00Z"/>
          <w:rFonts w:ascii="ClearSans-Light" w:eastAsia="ClearSans-Light" w:hAnsi="ClearSans-Light" w:cs="ClearSans-Light"/>
          <w:color w:val="000000"/>
          <w:sz w:val="24"/>
          <w:szCs w:val="24"/>
        </w:rPr>
      </w:pPr>
    </w:p>
    <w:p w14:paraId="000000D3" w14:textId="7FD88D80" w:rsidR="003D183A" w:rsidDel="00E631A1" w:rsidRDefault="008B7924">
      <w:pPr>
        <w:widowControl w:val="0"/>
        <w:pBdr>
          <w:top w:val="nil"/>
          <w:left w:val="nil"/>
          <w:bottom w:val="nil"/>
          <w:right w:val="nil"/>
          <w:between w:val="nil"/>
        </w:pBdr>
        <w:spacing w:before="170" w:after="283"/>
        <w:ind w:firstLine="0"/>
        <w:jc w:val="center"/>
        <w:rPr>
          <w:del w:id="449" w:author="Cristiano de Menezes Feu" w:date="2022-11-21T08:32:00Z"/>
          <w:rFonts w:ascii="ClearSans-Light" w:eastAsia="ClearSans-Light" w:hAnsi="ClearSans-Light" w:cs="ClearSans-Light"/>
          <w:color w:val="000000"/>
          <w:sz w:val="24"/>
          <w:szCs w:val="24"/>
        </w:rPr>
      </w:pPr>
      <w:del w:id="450" w:author="Cristiano de Menezes Feu" w:date="2022-11-21T08:32:00Z">
        <w:r w:rsidDel="00E631A1">
          <w:rPr>
            <w:rFonts w:ascii="ClearSans-Light" w:eastAsia="ClearSans-Light" w:hAnsi="ClearSans-Light" w:cs="ClearSans-Light"/>
            <w:color w:val="000000"/>
            <w:sz w:val="24"/>
            <w:szCs w:val="24"/>
          </w:rPr>
          <w:delText>FACILIDADES II – REQUERIMENTOS</w:delText>
        </w:r>
      </w:del>
    </w:p>
    <w:tbl>
      <w:tblPr>
        <w:tblStyle w:val="a2"/>
        <w:tblW w:w="7795" w:type="dxa"/>
        <w:tblInd w:w="0" w:type="dxa"/>
        <w:tblLayout w:type="fixed"/>
        <w:tblLook w:val="0000" w:firstRow="0" w:lastRow="0" w:firstColumn="0" w:lastColumn="0" w:noHBand="0" w:noVBand="0"/>
      </w:tblPr>
      <w:tblGrid>
        <w:gridCol w:w="2456"/>
        <w:gridCol w:w="1631"/>
        <w:gridCol w:w="3708"/>
      </w:tblGrid>
      <w:tr w:rsidR="003D183A" w:rsidDel="00E631A1" w14:paraId="44CB5477" w14:textId="7EE20B75">
        <w:trPr>
          <w:trHeight w:val="468"/>
          <w:del w:id="451" w:author="Cristiano de Menezes Feu" w:date="2022-11-21T08:32:00Z"/>
        </w:trPr>
        <w:tc>
          <w:tcPr>
            <w:tcW w:w="2456" w:type="dxa"/>
            <w:tcBorders>
              <w:top w:val="single" w:sz="7" w:space="0" w:color="005583"/>
              <w:left w:val="single" w:sz="7" w:space="0" w:color="005583"/>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0D4" w14:textId="2EEF2289" w:rsidR="003D183A" w:rsidDel="00E631A1" w:rsidRDefault="008B7924">
            <w:pPr>
              <w:widowControl w:val="0"/>
              <w:pBdr>
                <w:top w:val="nil"/>
                <w:left w:val="nil"/>
                <w:bottom w:val="nil"/>
                <w:right w:val="nil"/>
                <w:between w:val="nil"/>
              </w:pBdr>
              <w:spacing w:before="170" w:after="454"/>
              <w:ind w:firstLine="0"/>
              <w:jc w:val="center"/>
              <w:rPr>
                <w:del w:id="452" w:author="Cristiano de Menezes Feu" w:date="2022-11-21T08:32:00Z"/>
                <w:b/>
                <w:smallCaps/>
                <w:color w:val="FFFFFF"/>
                <w:sz w:val="16"/>
                <w:szCs w:val="16"/>
              </w:rPr>
            </w:pPr>
            <w:del w:id="453" w:author="Cristiano de Menezes Feu" w:date="2022-11-21T08:32:00Z">
              <w:r w:rsidDel="00E631A1">
                <w:rPr>
                  <w:b/>
                  <w:smallCaps/>
                  <w:color w:val="FFFFFF"/>
                  <w:sz w:val="16"/>
                  <w:szCs w:val="16"/>
                </w:rPr>
                <w:delText>Requerimento</w:delText>
              </w:r>
            </w:del>
          </w:p>
        </w:tc>
        <w:tc>
          <w:tcPr>
            <w:tcW w:w="1631"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0D5" w14:textId="2C21DCE4" w:rsidR="003D183A" w:rsidDel="00E631A1" w:rsidRDefault="008B7924">
            <w:pPr>
              <w:widowControl w:val="0"/>
              <w:pBdr>
                <w:top w:val="nil"/>
                <w:left w:val="nil"/>
                <w:bottom w:val="nil"/>
                <w:right w:val="nil"/>
                <w:between w:val="nil"/>
              </w:pBdr>
              <w:spacing w:before="170" w:after="454"/>
              <w:ind w:firstLine="0"/>
              <w:jc w:val="center"/>
              <w:rPr>
                <w:del w:id="454" w:author="Cristiano de Menezes Feu" w:date="2022-11-21T08:32:00Z"/>
                <w:b/>
                <w:smallCaps/>
                <w:color w:val="FFFFFF"/>
                <w:sz w:val="16"/>
                <w:szCs w:val="16"/>
              </w:rPr>
            </w:pPr>
            <w:del w:id="455" w:author="Cristiano de Menezes Feu" w:date="2022-11-21T08:32:00Z">
              <w:r w:rsidDel="00E631A1">
                <w:rPr>
                  <w:b/>
                  <w:smallCaps/>
                  <w:color w:val="FFFFFF"/>
                  <w:sz w:val="16"/>
                  <w:szCs w:val="16"/>
                </w:rPr>
                <w:delText>Fundamento</w:delText>
              </w:r>
            </w:del>
          </w:p>
        </w:tc>
        <w:tc>
          <w:tcPr>
            <w:tcW w:w="3708" w:type="dxa"/>
            <w:tcBorders>
              <w:top w:val="single" w:sz="7" w:space="0" w:color="005583"/>
              <w:left w:val="single" w:sz="7" w:space="0" w:color="FFFFFF"/>
              <w:bottom w:val="single" w:sz="7" w:space="0" w:color="005583"/>
              <w:right w:val="single" w:sz="7" w:space="0" w:color="005583"/>
            </w:tcBorders>
            <w:shd w:val="clear" w:color="auto" w:fill="005583"/>
            <w:tcMar>
              <w:top w:w="113" w:type="dxa"/>
              <w:left w:w="113" w:type="dxa"/>
              <w:bottom w:w="113" w:type="dxa"/>
              <w:right w:w="113" w:type="dxa"/>
            </w:tcMar>
            <w:vAlign w:val="center"/>
          </w:tcPr>
          <w:p w14:paraId="000000D6" w14:textId="3F140A75" w:rsidR="003D183A" w:rsidDel="00E631A1" w:rsidRDefault="008B7924">
            <w:pPr>
              <w:widowControl w:val="0"/>
              <w:pBdr>
                <w:top w:val="nil"/>
                <w:left w:val="nil"/>
                <w:bottom w:val="nil"/>
                <w:right w:val="nil"/>
                <w:between w:val="nil"/>
              </w:pBdr>
              <w:spacing w:before="170" w:after="454"/>
              <w:ind w:firstLine="0"/>
              <w:jc w:val="center"/>
              <w:rPr>
                <w:del w:id="456" w:author="Cristiano de Menezes Feu" w:date="2022-11-21T08:32:00Z"/>
                <w:b/>
                <w:smallCaps/>
                <w:color w:val="FFFFFF"/>
                <w:sz w:val="16"/>
                <w:szCs w:val="16"/>
              </w:rPr>
            </w:pPr>
            <w:del w:id="457" w:author="Cristiano de Menezes Feu" w:date="2022-11-21T08:32:00Z">
              <w:r w:rsidDel="00E631A1">
                <w:rPr>
                  <w:b/>
                  <w:smallCaps/>
                  <w:color w:val="FFFFFF"/>
                  <w:sz w:val="16"/>
                  <w:szCs w:val="16"/>
                </w:rPr>
                <w:delText>Autor/Observações</w:delText>
              </w:r>
            </w:del>
          </w:p>
        </w:tc>
      </w:tr>
      <w:tr w:rsidR="003D183A" w:rsidDel="00E631A1" w14:paraId="477442CE" w14:textId="3D195EC9">
        <w:trPr>
          <w:trHeight w:val="60"/>
          <w:del w:id="458" w:author="Cristiano de Menezes Feu" w:date="2022-11-21T08:32:00Z"/>
        </w:trPr>
        <w:tc>
          <w:tcPr>
            <w:tcW w:w="2456"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D7" w14:textId="344839A8" w:rsidR="003D183A" w:rsidDel="00E631A1" w:rsidRDefault="008B7924">
            <w:pPr>
              <w:widowControl w:val="0"/>
              <w:pBdr>
                <w:top w:val="nil"/>
                <w:left w:val="nil"/>
                <w:bottom w:val="nil"/>
                <w:right w:val="nil"/>
                <w:between w:val="nil"/>
              </w:pBdr>
              <w:spacing w:before="0" w:after="0"/>
              <w:ind w:firstLine="0"/>
              <w:jc w:val="center"/>
              <w:rPr>
                <w:del w:id="459" w:author="Cristiano de Menezes Feu" w:date="2022-11-21T08:32:00Z"/>
                <w:color w:val="000000"/>
                <w:sz w:val="20"/>
                <w:szCs w:val="20"/>
              </w:rPr>
            </w:pPr>
            <w:del w:id="460" w:author="Cristiano de Menezes Feu" w:date="2022-11-21T08:32:00Z">
              <w:r w:rsidDel="00E631A1">
                <w:rPr>
                  <w:color w:val="000000"/>
                  <w:sz w:val="20"/>
                  <w:szCs w:val="20"/>
                </w:rPr>
                <w:delText>Adiamento da discussão</w:delText>
              </w:r>
            </w:del>
          </w:p>
        </w:tc>
        <w:tc>
          <w:tcPr>
            <w:tcW w:w="1631"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D8" w14:textId="018F987E" w:rsidR="003D183A" w:rsidDel="00E631A1" w:rsidRDefault="008B7924">
            <w:pPr>
              <w:widowControl w:val="0"/>
              <w:pBdr>
                <w:top w:val="nil"/>
                <w:left w:val="nil"/>
                <w:bottom w:val="nil"/>
                <w:right w:val="nil"/>
                <w:between w:val="nil"/>
              </w:pBdr>
              <w:spacing w:before="0" w:after="0"/>
              <w:ind w:firstLine="0"/>
              <w:jc w:val="center"/>
              <w:rPr>
                <w:del w:id="461" w:author="Cristiano de Menezes Feu" w:date="2022-11-21T08:32:00Z"/>
                <w:color w:val="000000"/>
                <w:sz w:val="20"/>
                <w:szCs w:val="20"/>
              </w:rPr>
            </w:pPr>
            <w:del w:id="462" w:author="Cristiano de Menezes Feu" w:date="2022-11-21T08:32:00Z">
              <w:r w:rsidDel="00E631A1">
                <w:rPr>
                  <w:color w:val="000000"/>
                  <w:sz w:val="20"/>
                  <w:szCs w:val="20"/>
                </w:rPr>
                <w:delText xml:space="preserve">Art. 117, X; </w:delText>
              </w:r>
            </w:del>
          </w:p>
          <w:p w14:paraId="000000D9" w14:textId="48791AE2" w:rsidR="003D183A" w:rsidDel="00E631A1" w:rsidRDefault="008B7924">
            <w:pPr>
              <w:widowControl w:val="0"/>
              <w:pBdr>
                <w:top w:val="nil"/>
                <w:left w:val="nil"/>
                <w:bottom w:val="nil"/>
                <w:right w:val="nil"/>
                <w:between w:val="nil"/>
              </w:pBdr>
              <w:spacing w:before="0" w:after="0"/>
              <w:ind w:firstLine="0"/>
              <w:jc w:val="center"/>
              <w:rPr>
                <w:del w:id="463" w:author="Cristiano de Menezes Feu" w:date="2022-11-21T08:32:00Z"/>
                <w:color w:val="000000"/>
                <w:sz w:val="20"/>
                <w:szCs w:val="20"/>
              </w:rPr>
            </w:pPr>
            <w:del w:id="464" w:author="Cristiano de Menezes Feu" w:date="2022-11-21T08:32:00Z">
              <w:r w:rsidDel="00E631A1">
                <w:rPr>
                  <w:color w:val="000000"/>
                  <w:sz w:val="20"/>
                  <w:szCs w:val="20"/>
                </w:rPr>
                <w:delText>Art. 177</w:delText>
              </w:r>
            </w:del>
          </w:p>
        </w:tc>
        <w:tc>
          <w:tcPr>
            <w:tcW w:w="3708"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DA" w14:textId="1FBD52AC" w:rsidR="003D183A" w:rsidDel="00E631A1" w:rsidRDefault="008B7924">
            <w:pPr>
              <w:widowControl w:val="0"/>
              <w:pBdr>
                <w:top w:val="nil"/>
                <w:left w:val="nil"/>
                <w:bottom w:val="nil"/>
                <w:right w:val="nil"/>
                <w:between w:val="nil"/>
              </w:pBdr>
              <w:spacing w:before="0" w:after="0"/>
              <w:ind w:firstLine="0"/>
              <w:jc w:val="center"/>
              <w:rPr>
                <w:del w:id="465" w:author="Cristiano de Menezes Feu" w:date="2022-11-21T08:32:00Z"/>
                <w:color w:val="000000"/>
                <w:sz w:val="20"/>
                <w:szCs w:val="20"/>
              </w:rPr>
            </w:pPr>
            <w:del w:id="466" w:author="Cristiano de Menezes Feu" w:date="2022-11-21T08:32:00Z">
              <w:r w:rsidDel="00E631A1">
                <w:rPr>
                  <w:color w:val="000000"/>
                  <w:sz w:val="20"/>
                  <w:szCs w:val="20"/>
                </w:rPr>
                <w:delText>Líder/Autor/Relator: uma só vez, por no máximo 10 sessões</w:delText>
              </w:r>
            </w:del>
          </w:p>
        </w:tc>
      </w:tr>
      <w:tr w:rsidR="003D183A" w:rsidDel="00E631A1" w14:paraId="5233B00D" w14:textId="5D2DADA3">
        <w:trPr>
          <w:trHeight w:val="60"/>
          <w:del w:id="467"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DB" w14:textId="2ED99BE2" w:rsidR="003D183A" w:rsidDel="00E631A1" w:rsidRDefault="008B7924">
            <w:pPr>
              <w:widowControl w:val="0"/>
              <w:pBdr>
                <w:top w:val="nil"/>
                <w:left w:val="nil"/>
                <w:bottom w:val="nil"/>
                <w:right w:val="nil"/>
                <w:between w:val="nil"/>
              </w:pBdr>
              <w:spacing w:before="0" w:after="0"/>
              <w:ind w:firstLine="0"/>
              <w:jc w:val="center"/>
              <w:rPr>
                <w:del w:id="468" w:author="Cristiano de Menezes Feu" w:date="2022-11-21T08:32:00Z"/>
                <w:color w:val="000000"/>
                <w:sz w:val="20"/>
                <w:szCs w:val="20"/>
              </w:rPr>
            </w:pPr>
            <w:del w:id="469" w:author="Cristiano de Menezes Feu" w:date="2022-11-21T08:32:00Z">
              <w:r w:rsidDel="00E631A1">
                <w:rPr>
                  <w:color w:val="000000"/>
                  <w:sz w:val="20"/>
                  <w:szCs w:val="20"/>
                </w:rPr>
                <w:delText>Adiamento da discussão em matéria urgente</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DC" w14:textId="7AF9F2A2" w:rsidR="003D183A" w:rsidDel="00E631A1" w:rsidRDefault="008B7924">
            <w:pPr>
              <w:widowControl w:val="0"/>
              <w:pBdr>
                <w:top w:val="nil"/>
                <w:left w:val="nil"/>
                <w:bottom w:val="nil"/>
                <w:right w:val="nil"/>
                <w:between w:val="nil"/>
              </w:pBdr>
              <w:spacing w:before="0" w:after="0"/>
              <w:ind w:firstLine="0"/>
              <w:jc w:val="center"/>
              <w:rPr>
                <w:del w:id="470" w:author="Cristiano de Menezes Feu" w:date="2022-11-21T08:32:00Z"/>
                <w:color w:val="000000"/>
                <w:sz w:val="20"/>
                <w:szCs w:val="20"/>
              </w:rPr>
            </w:pPr>
            <w:del w:id="471" w:author="Cristiano de Menezes Feu" w:date="2022-11-21T08:32:00Z">
              <w:r w:rsidDel="00E631A1">
                <w:rPr>
                  <w:color w:val="000000"/>
                  <w:sz w:val="20"/>
                  <w:szCs w:val="20"/>
                </w:rPr>
                <w:delText xml:space="preserve">Art. 117, X; </w:delText>
              </w:r>
            </w:del>
          </w:p>
          <w:p w14:paraId="000000DD" w14:textId="20582283" w:rsidR="003D183A" w:rsidDel="00E631A1" w:rsidRDefault="008B7924">
            <w:pPr>
              <w:widowControl w:val="0"/>
              <w:pBdr>
                <w:top w:val="nil"/>
                <w:left w:val="nil"/>
                <w:bottom w:val="nil"/>
                <w:right w:val="nil"/>
                <w:between w:val="nil"/>
              </w:pBdr>
              <w:spacing w:before="0" w:after="0"/>
              <w:ind w:firstLine="0"/>
              <w:jc w:val="center"/>
              <w:rPr>
                <w:del w:id="472" w:author="Cristiano de Menezes Feu" w:date="2022-11-21T08:32:00Z"/>
                <w:color w:val="000000"/>
                <w:sz w:val="20"/>
                <w:szCs w:val="20"/>
              </w:rPr>
            </w:pPr>
            <w:del w:id="473" w:author="Cristiano de Menezes Feu" w:date="2022-11-21T08:32:00Z">
              <w:r w:rsidDel="00E631A1">
                <w:rPr>
                  <w:color w:val="000000"/>
                  <w:sz w:val="20"/>
                  <w:szCs w:val="20"/>
                </w:rPr>
                <w:delText>Art. 177, § 1º</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DE" w14:textId="1A4827DB" w:rsidR="003D183A" w:rsidDel="00E631A1" w:rsidRDefault="008B7924">
            <w:pPr>
              <w:widowControl w:val="0"/>
              <w:pBdr>
                <w:top w:val="nil"/>
                <w:left w:val="nil"/>
                <w:bottom w:val="nil"/>
                <w:right w:val="nil"/>
                <w:between w:val="nil"/>
              </w:pBdr>
              <w:spacing w:before="0" w:after="0"/>
              <w:ind w:firstLine="0"/>
              <w:jc w:val="center"/>
              <w:rPr>
                <w:del w:id="474" w:author="Cristiano de Menezes Feu" w:date="2022-11-21T08:32:00Z"/>
                <w:color w:val="000000"/>
                <w:sz w:val="20"/>
                <w:szCs w:val="20"/>
              </w:rPr>
            </w:pPr>
            <w:del w:id="475" w:author="Cristiano de Menezes Feu" w:date="2022-11-21T08:32:00Z">
              <w:r w:rsidDel="00E631A1">
                <w:rPr>
                  <w:color w:val="000000"/>
                  <w:sz w:val="20"/>
                  <w:szCs w:val="20"/>
                </w:rPr>
                <w:delText>1/10 dos Deputados ou Líderes que representem esse número. Prazo máximo 2 sessões</w:delText>
              </w:r>
            </w:del>
          </w:p>
        </w:tc>
      </w:tr>
      <w:tr w:rsidR="003D183A" w:rsidDel="00E631A1" w14:paraId="23F5CD0C" w14:textId="713CE939">
        <w:trPr>
          <w:trHeight w:val="60"/>
          <w:del w:id="476"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DF" w14:textId="74942C70" w:rsidR="003D183A" w:rsidDel="00E631A1" w:rsidRDefault="008B7924">
            <w:pPr>
              <w:widowControl w:val="0"/>
              <w:pBdr>
                <w:top w:val="nil"/>
                <w:left w:val="nil"/>
                <w:bottom w:val="nil"/>
                <w:right w:val="nil"/>
                <w:between w:val="nil"/>
              </w:pBdr>
              <w:spacing w:before="0" w:after="0"/>
              <w:ind w:firstLine="0"/>
              <w:jc w:val="center"/>
              <w:rPr>
                <w:del w:id="477" w:author="Cristiano de Menezes Feu" w:date="2022-11-21T08:32:00Z"/>
                <w:color w:val="000000"/>
                <w:sz w:val="20"/>
                <w:szCs w:val="20"/>
              </w:rPr>
            </w:pPr>
            <w:del w:id="478" w:author="Cristiano de Menezes Feu" w:date="2022-11-21T08:32:00Z">
              <w:r w:rsidDel="00E631A1">
                <w:rPr>
                  <w:color w:val="000000"/>
                  <w:sz w:val="20"/>
                  <w:szCs w:val="20"/>
                </w:rPr>
                <w:delText>Adiamento da votação</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0" w14:textId="1DF9B93D" w:rsidR="003D183A" w:rsidDel="00E631A1" w:rsidRDefault="008B7924">
            <w:pPr>
              <w:widowControl w:val="0"/>
              <w:pBdr>
                <w:top w:val="nil"/>
                <w:left w:val="nil"/>
                <w:bottom w:val="nil"/>
                <w:right w:val="nil"/>
                <w:between w:val="nil"/>
              </w:pBdr>
              <w:spacing w:before="0" w:after="0"/>
              <w:ind w:firstLine="0"/>
              <w:jc w:val="center"/>
              <w:rPr>
                <w:del w:id="479" w:author="Cristiano de Menezes Feu" w:date="2022-11-21T08:32:00Z"/>
                <w:color w:val="000000"/>
                <w:sz w:val="20"/>
                <w:szCs w:val="20"/>
              </w:rPr>
            </w:pPr>
            <w:del w:id="480" w:author="Cristiano de Menezes Feu" w:date="2022-11-21T08:32:00Z">
              <w:r w:rsidDel="00E631A1">
                <w:rPr>
                  <w:color w:val="000000"/>
                  <w:sz w:val="20"/>
                  <w:szCs w:val="20"/>
                </w:rPr>
                <w:delText xml:space="preserve">Art. 117, X; </w:delText>
              </w:r>
            </w:del>
          </w:p>
          <w:p w14:paraId="000000E1" w14:textId="2268640E" w:rsidR="003D183A" w:rsidDel="00E631A1" w:rsidRDefault="008B7924">
            <w:pPr>
              <w:widowControl w:val="0"/>
              <w:pBdr>
                <w:top w:val="nil"/>
                <w:left w:val="nil"/>
                <w:bottom w:val="nil"/>
                <w:right w:val="nil"/>
                <w:between w:val="nil"/>
              </w:pBdr>
              <w:spacing w:before="0" w:after="0"/>
              <w:ind w:firstLine="0"/>
              <w:jc w:val="center"/>
              <w:rPr>
                <w:del w:id="481" w:author="Cristiano de Menezes Feu" w:date="2022-11-21T08:32:00Z"/>
                <w:color w:val="000000"/>
                <w:sz w:val="20"/>
                <w:szCs w:val="20"/>
              </w:rPr>
            </w:pPr>
            <w:del w:id="482" w:author="Cristiano de Menezes Feu" w:date="2022-11-21T08:32:00Z">
              <w:r w:rsidDel="00E631A1">
                <w:rPr>
                  <w:color w:val="000000"/>
                  <w:sz w:val="20"/>
                  <w:szCs w:val="20"/>
                </w:rPr>
                <w:delText>Art. 193</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2" w14:textId="561EA8C1" w:rsidR="003D183A" w:rsidDel="00E631A1" w:rsidRDefault="008B7924">
            <w:pPr>
              <w:widowControl w:val="0"/>
              <w:pBdr>
                <w:top w:val="nil"/>
                <w:left w:val="nil"/>
                <w:bottom w:val="nil"/>
                <w:right w:val="nil"/>
                <w:between w:val="nil"/>
              </w:pBdr>
              <w:spacing w:before="0" w:after="0"/>
              <w:ind w:firstLine="0"/>
              <w:jc w:val="center"/>
              <w:rPr>
                <w:del w:id="483" w:author="Cristiano de Menezes Feu" w:date="2022-11-21T08:32:00Z"/>
                <w:color w:val="000000"/>
                <w:sz w:val="20"/>
                <w:szCs w:val="20"/>
              </w:rPr>
            </w:pPr>
            <w:del w:id="484" w:author="Cristiano de Menezes Feu" w:date="2022-11-21T08:32:00Z">
              <w:r w:rsidDel="00E631A1">
                <w:rPr>
                  <w:color w:val="000000"/>
                  <w:sz w:val="20"/>
                  <w:szCs w:val="20"/>
                </w:rPr>
                <w:delText>Líder/Autor/Relator: uma só vez, por no máximo 5 sessões</w:delText>
              </w:r>
            </w:del>
          </w:p>
        </w:tc>
      </w:tr>
      <w:tr w:rsidR="003D183A" w:rsidDel="00E631A1" w14:paraId="27C81589" w14:textId="54270348">
        <w:trPr>
          <w:trHeight w:val="60"/>
          <w:del w:id="485"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3" w14:textId="5BC9F5CD" w:rsidR="003D183A" w:rsidDel="00E631A1" w:rsidRDefault="008B7924">
            <w:pPr>
              <w:widowControl w:val="0"/>
              <w:pBdr>
                <w:top w:val="nil"/>
                <w:left w:val="nil"/>
                <w:bottom w:val="nil"/>
                <w:right w:val="nil"/>
                <w:between w:val="nil"/>
              </w:pBdr>
              <w:spacing w:before="0" w:after="0"/>
              <w:ind w:firstLine="0"/>
              <w:jc w:val="center"/>
              <w:rPr>
                <w:del w:id="486" w:author="Cristiano de Menezes Feu" w:date="2022-11-21T08:32:00Z"/>
                <w:color w:val="000000"/>
                <w:sz w:val="20"/>
                <w:szCs w:val="20"/>
              </w:rPr>
            </w:pPr>
            <w:del w:id="487" w:author="Cristiano de Menezes Feu" w:date="2022-11-21T08:32:00Z">
              <w:r w:rsidDel="00E631A1">
                <w:rPr>
                  <w:color w:val="000000"/>
                  <w:sz w:val="20"/>
                  <w:szCs w:val="20"/>
                </w:rPr>
                <w:delText>Adiamento da Votação em matéria urgente</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4" w14:textId="6B94ACFF" w:rsidR="003D183A" w:rsidDel="00E631A1" w:rsidRDefault="008B7924">
            <w:pPr>
              <w:widowControl w:val="0"/>
              <w:pBdr>
                <w:top w:val="nil"/>
                <w:left w:val="nil"/>
                <w:bottom w:val="nil"/>
                <w:right w:val="nil"/>
                <w:between w:val="nil"/>
              </w:pBdr>
              <w:spacing w:before="0" w:after="0"/>
              <w:ind w:firstLine="0"/>
              <w:jc w:val="center"/>
              <w:rPr>
                <w:del w:id="488" w:author="Cristiano de Menezes Feu" w:date="2022-11-21T08:32:00Z"/>
                <w:color w:val="000000"/>
                <w:sz w:val="20"/>
                <w:szCs w:val="20"/>
              </w:rPr>
            </w:pPr>
            <w:del w:id="489" w:author="Cristiano de Menezes Feu" w:date="2022-11-21T08:32:00Z">
              <w:r w:rsidDel="00E631A1">
                <w:rPr>
                  <w:color w:val="000000"/>
                  <w:sz w:val="20"/>
                  <w:szCs w:val="20"/>
                </w:rPr>
                <w:delText xml:space="preserve">Art. 117, X; </w:delText>
              </w:r>
            </w:del>
          </w:p>
          <w:p w14:paraId="000000E5" w14:textId="20A32BFB" w:rsidR="003D183A" w:rsidDel="00E631A1" w:rsidRDefault="008B7924">
            <w:pPr>
              <w:widowControl w:val="0"/>
              <w:pBdr>
                <w:top w:val="nil"/>
                <w:left w:val="nil"/>
                <w:bottom w:val="nil"/>
                <w:right w:val="nil"/>
                <w:between w:val="nil"/>
              </w:pBdr>
              <w:spacing w:before="0" w:after="0"/>
              <w:ind w:firstLine="0"/>
              <w:jc w:val="center"/>
              <w:rPr>
                <w:del w:id="490" w:author="Cristiano de Menezes Feu" w:date="2022-11-21T08:32:00Z"/>
                <w:color w:val="000000"/>
                <w:sz w:val="20"/>
                <w:szCs w:val="20"/>
              </w:rPr>
            </w:pPr>
            <w:del w:id="491" w:author="Cristiano de Menezes Feu" w:date="2022-11-21T08:32:00Z">
              <w:r w:rsidDel="00E631A1">
                <w:rPr>
                  <w:color w:val="000000"/>
                  <w:sz w:val="20"/>
                  <w:szCs w:val="20"/>
                </w:rPr>
                <w:delText>Art. 193, § 3º</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6" w14:textId="24B523B1" w:rsidR="003D183A" w:rsidDel="00E631A1" w:rsidRDefault="008B7924">
            <w:pPr>
              <w:widowControl w:val="0"/>
              <w:pBdr>
                <w:top w:val="nil"/>
                <w:left w:val="nil"/>
                <w:bottom w:val="nil"/>
                <w:right w:val="nil"/>
                <w:between w:val="nil"/>
              </w:pBdr>
              <w:spacing w:before="0" w:after="0"/>
              <w:ind w:firstLine="0"/>
              <w:jc w:val="center"/>
              <w:rPr>
                <w:del w:id="492" w:author="Cristiano de Menezes Feu" w:date="2022-11-21T08:32:00Z"/>
                <w:color w:val="000000"/>
                <w:sz w:val="20"/>
                <w:szCs w:val="20"/>
              </w:rPr>
            </w:pPr>
            <w:del w:id="493" w:author="Cristiano de Menezes Feu" w:date="2022-11-21T08:32:00Z">
              <w:r w:rsidDel="00E631A1">
                <w:rPr>
                  <w:color w:val="000000"/>
                  <w:sz w:val="20"/>
                  <w:szCs w:val="20"/>
                </w:rPr>
                <w:delText>1/10 dos Deputados ou Líderes que representem esse número. Prazo máximo 2 sessões</w:delText>
              </w:r>
            </w:del>
          </w:p>
        </w:tc>
      </w:tr>
      <w:tr w:rsidR="003D183A" w:rsidDel="00E631A1" w14:paraId="41EEE9E2" w14:textId="4F251BBC">
        <w:trPr>
          <w:trHeight w:val="60"/>
          <w:del w:id="494"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7" w14:textId="1593AF1E" w:rsidR="003D183A" w:rsidDel="00E631A1" w:rsidRDefault="008B7924">
            <w:pPr>
              <w:widowControl w:val="0"/>
              <w:pBdr>
                <w:top w:val="nil"/>
                <w:left w:val="nil"/>
                <w:bottom w:val="nil"/>
                <w:right w:val="nil"/>
                <w:between w:val="nil"/>
              </w:pBdr>
              <w:spacing w:before="0" w:after="0"/>
              <w:ind w:firstLine="0"/>
              <w:jc w:val="center"/>
              <w:rPr>
                <w:del w:id="495" w:author="Cristiano de Menezes Feu" w:date="2022-11-21T08:32:00Z"/>
                <w:color w:val="000000"/>
                <w:sz w:val="20"/>
                <w:szCs w:val="20"/>
              </w:rPr>
            </w:pPr>
            <w:del w:id="496" w:author="Cristiano de Menezes Feu" w:date="2022-11-21T08:32:00Z">
              <w:r w:rsidDel="00E631A1">
                <w:rPr>
                  <w:color w:val="000000"/>
                  <w:sz w:val="20"/>
                  <w:szCs w:val="20"/>
                </w:rPr>
                <w:delText>Apensação/</w:delText>
              </w:r>
            </w:del>
          </w:p>
          <w:p w14:paraId="000000E8" w14:textId="088EBE4F" w:rsidR="003D183A" w:rsidDel="00E631A1" w:rsidRDefault="008B7924">
            <w:pPr>
              <w:widowControl w:val="0"/>
              <w:pBdr>
                <w:top w:val="nil"/>
                <w:left w:val="nil"/>
                <w:bottom w:val="nil"/>
                <w:right w:val="nil"/>
                <w:between w:val="nil"/>
              </w:pBdr>
              <w:spacing w:before="0" w:after="0"/>
              <w:ind w:firstLine="0"/>
              <w:jc w:val="center"/>
              <w:rPr>
                <w:del w:id="497" w:author="Cristiano de Menezes Feu" w:date="2022-11-21T08:32:00Z"/>
                <w:color w:val="000000"/>
                <w:sz w:val="20"/>
                <w:szCs w:val="20"/>
              </w:rPr>
            </w:pPr>
            <w:del w:id="498" w:author="Cristiano de Menezes Feu" w:date="2022-11-21T08:32:00Z">
              <w:r w:rsidDel="00E631A1">
                <w:rPr>
                  <w:color w:val="000000"/>
                  <w:sz w:val="20"/>
                  <w:szCs w:val="20"/>
                </w:rPr>
                <w:delText>desapensação</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9" w14:textId="73AAA1D4" w:rsidR="003D183A" w:rsidDel="00E631A1" w:rsidRDefault="008B7924">
            <w:pPr>
              <w:widowControl w:val="0"/>
              <w:pBdr>
                <w:top w:val="nil"/>
                <w:left w:val="nil"/>
                <w:bottom w:val="nil"/>
                <w:right w:val="nil"/>
                <w:between w:val="nil"/>
              </w:pBdr>
              <w:spacing w:before="0" w:after="0"/>
              <w:ind w:firstLine="0"/>
              <w:jc w:val="center"/>
              <w:rPr>
                <w:del w:id="499" w:author="Cristiano de Menezes Feu" w:date="2022-11-21T08:32:00Z"/>
                <w:color w:val="000000"/>
                <w:sz w:val="20"/>
                <w:szCs w:val="20"/>
              </w:rPr>
            </w:pPr>
            <w:del w:id="500" w:author="Cristiano de Menezes Feu" w:date="2022-11-21T08:32:00Z">
              <w:r w:rsidDel="00E631A1">
                <w:rPr>
                  <w:color w:val="000000"/>
                  <w:sz w:val="20"/>
                  <w:szCs w:val="20"/>
                </w:rPr>
                <w:delText>Art. 142</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A" w14:textId="39FA3737" w:rsidR="003D183A" w:rsidDel="00E631A1" w:rsidRDefault="008B7924">
            <w:pPr>
              <w:widowControl w:val="0"/>
              <w:pBdr>
                <w:top w:val="nil"/>
                <w:left w:val="nil"/>
                <w:bottom w:val="nil"/>
                <w:right w:val="nil"/>
                <w:between w:val="nil"/>
              </w:pBdr>
              <w:spacing w:before="0" w:after="0"/>
              <w:ind w:firstLine="0"/>
              <w:jc w:val="center"/>
              <w:rPr>
                <w:del w:id="501" w:author="Cristiano de Menezes Feu" w:date="2022-11-21T08:32:00Z"/>
                <w:color w:val="000000"/>
                <w:sz w:val="20"/>
                <w:szCs w:val="20"/>
              </w:rPr>
            </w:pPr>
            <w:del w:id="502" w:author="Cristiano de Menezes Feu" w:date="2022-11-21T08:32:00Z">
              <w:r w:rsidDel="00E631A1">
                <w:rPr>
                  <w:color w:val="000000"/>
                  <w:sz w:val="20"/>
                  <w:szCs w:val="20"/>
                </w:rPr>
                <w:delText>Qualquer Deputado ou Comissão</w:delText>
              </w:r>
            </w:del>
          </w:p>
        </w:tc>
      </w:tr>
      <w:tr w:rsidR="003D183A" w:rsidDel="00E631A1" w14:paraId="058F5706" w14:textId="3812E87C">
        <w:trPr>
          <w:trHeight w:val="60"/>
          <w:del w:id="503"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B" w14:textId="403E96BF" w:rsidR="003D183A" w:rsidDel="00E631A1" w:rsidRDefault="008B7924">
            <w:pPr>
              <w:widowControl w:val="0"/>
              <w:pBdr>
                <w:top w:val="nil"/>
                <w:left w:val="nil"/>
                <w:bottom w:val="nil"/>
                <w:right w:val="nil"/>
                <w:between w:val="nil"/>
              </w:pBdr>
              <w:spacing w:before="0" w:after="0"/>
              <w:ind w:firstLine="0"/>
              <w:jc w:val="center"/>
              <w:rPr>
                <w:del w:id="504" w:author="Cristiano de Menezes Feu" w:date="2022-11-21T08:32:00Z"/>
                <w:color w:val="000000"/>
                <w:sz w:val="20"/>
                <w:szCs w:val="20"/>
              </w:rPr>
            </w:pPr>
            <w:del w:id="505" w:author="Cristiano de Menezes Feu" w:date="2022-11-21T08:32:00Z">
              <w:r w:rsidDel="00E631A1">
                <w:rPr>
                  <w:color w:val="000000"/>
                  <w:sz w:val="20"/>
                  <w:szCs w:val="20"/>
                </w:rPr>
                <w:delText>Apreciação preliminar em Plenário relativa à PEC</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C" w14:textId="302F470E" w:rsidR="003D183A" w:rsidDel="00E631A1" w:rsidRDefault="008B7924">
            <w:pPr>
              <w:widowControl w:val="0"/>
              <w:pBdr>
                <w:top w:val="nil"/>
                <w:left w:val="nil"/>
                <w:bottom w:val="nil"/>
                <w:right w:val="nil"/>
                <w:between w:val="nil"/>
              </w:pBdr>
              <w:spacing w:before="0" w:after="0"/>
              <w:ind w:firstLine="0"/>
              <w:jc w:val="center"/>
              <w:rPr>
                <w:del w:id="506" w:author="Cristiano de Menezes Feu" w:date="2022-11-21T08:32:00Z"/>
                <w:color w:val="000000"/>
                <w:sz w:val="20"/>
                <w:szCs w:val="20"/>
              </w:rPr>
            </w:pPr>
            <w:del w:id="507" w:author="Cristiano de Menezes Feu" w:date="2022-11-21T08:32:00Z">
              <w:r w:rsidDel="00E631A1">
                <w:rPr>
                  <w:color w:val="000000"/>
                  <w:sz w:val="20"/>
                  <w:szCs w:val="20"/>
                </w:rPr>
                <w:delText>Art. 202, § 1º</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D" w14:textId="5B7BD122" w:rsidR="003D183A" w:rsidDel="00E631A1" w:rsidRDefault="008B7924">
            <w:pPr>
              <w:widowControl w:val="0"/>
              <w:pBdr>
                <w:top w:val="nil"/>
                <w:left w:val="nil"/>
                <w:bottom w:val="nil"/>
                <w:right w:val="nil"/>
                <w:between w:val="nil"/>
              </w:pBdr>
              <w:spacing w:before="0" w:after="0"/>
              <w:ind w:firstLine="0"/>
              <w:jc w:val="center"/>
              <w:rPr>
                <w:del w:id="508" w:author="Cristiano de Menezes Feu" w:date="2022-11-21T08:32:00Z"/>
                <w:color w:val="000000"/>
                <w:sz w:val="20"/>
                <w:szCs w:val="20"/>
              </w:rPr>
            </w:pPr>
            <w:del w:id="509" w:author="Cristiano de Menezes Feu" w:date="2022-11-21T08:32:00Z">
              <w:r w:rsidDel="00E631A1">
                <w:rPr>
                  <w:color w:val="000000"/>
                  <w:sz w:val="20"/>
                  <w:szCs w:val="20"/>
                </w:rPr>
                <w:delText>Autor com apoio de Líderes que representem, mínimo, 1/3 dos Deputados</w:delText>
              </w:r>
            </w:del>
          </w:p>
        </w:tc>
      </w:tr>
      <w:tr w:rsidR="003D183A" w:rsidDel="00E631A1" w14:paraId="670A4570" w14:textId="7242C92B">
        <w:trPr>
          <w:trHeight w:val="60"/>
          <w:del w:id="510"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E" w14:textId="301741CA" w:rsidR="003D183A" w:rsidDel="00E631A1" w:rsidRDefault="008B7924">
            <w:pPr>
              <w:widowControl w:val="0"/>
              <w:pBdr>
                <w:top w:val="nil"/>
                <w:left w:val="nil"/>
                <w:bottom w:val="nil"/>
                <w:right w:val="nil"/>
                <w:between w:val="nil"/>
              </w:pBdr>
              <w:spacing w:before="0" w:after="0"/>
              <w:ind w:firstLine="0"/>
              <w:jc w:val="center"/>
              <w:rPr>
                <w:del w:id="511" w:author="Cristiano de Menezes Feu" w:date="2022-11-21T08:32:00Z"/>
                <w:color w:val="000000"/>
                <w:sz w:val="20"/>
                <w:szCs w:val="20"/>
              </w:rPr>
            </w:pPr>
            <w:del w:id="512" w:author="Cristiano de Menezes Feu" w:date="2022-11-21T08:32:00Z">
              <w:r w:rsidDel="00E631A1">
                <w:rPr>
                  <w:color w:val="000000"/>
                  <w:sz w:val="20"/>
                  <w:szCs w:val="20"/>
                </w:rPr>
                <w:delText>Audiência para manifestação de outra Comissão</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EF" w14:textId="4C118E75" w:rsidR="003D183A" w:rsidDel="00E631A1" w:rsidRDefault="008B7924">
            <w:pPr>
              <w:widowControl w:val="0"/>
              <w:pBdr>
                <w:top w:val="nil"/>
                <w:left w:val="nil"/>
                <w:bottom w:val="nil"/>
                <w:right w:val="nil"/>
                <w:between w:val="nil"/>
              </w:pBdr>
              <w:spacing w:before="0" w:after="0"/>
              <w:ind w:firstLine="0"/>
              <w:jc w:val="center"/>
              <w:rPr>
                <w:del w:id="513" w:author="Cristiano de Menezes Feu" w:date="2022-11-21T08:32:00Z"/>
                <w:color w:val="000000"/>
                <w:sz w:val="20"/>
                <w:szCs w:val="20"/>
              </w:rPr>
            </w:pPr>
            <w:del w:id="514" w:author="Cristiano de Menezes Feu" w:date="2022-11-21T08:32:00Z">
              <w:r w:rsidDel="00E631A1">
                <w:rPr>
                  <w:color w:val="000000"/>
                  <w:sz w:val="20"/>
                  <w:szCs w:val="20"/>
                </w:rPr>
                <w:delText>Art. 140.</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0" w14:textId="13745DE5" w:rsidR="003D183A" w:rsidDel="00E631A1" w:rsidRDefault="008B7924">
            <w:pPr>
              <w:widowControl w:val="0"/>
              <w:pBdr>
                <w:top w:val="nil"/>
                <w:left w:val="nil"/>
                <w:bottom w:val="nil"/>
                <w:right w:val="nil"/>
                <w:between w:val="nil"/>
              </w:pBdr>
              <w:spacing w:before="0" w:after="0"/>
              <w:ind w:firstLine="0"/>
              <w:jc w:val="center"/>
              <w:rPr>
                <w:del w:id="515" w:author="Cristiano de Menezes Feu" w:date="2022-11-21T08:32:00Z"/>
                <w:color w:val="000000"/>
                <w:sz w:val="20"/>
                <w:szCs w:val="20"/>
              </w:rPr>
            </w:pPr>
            <w:del w:id="516" w:author="Cristiano de Menezes Feu" w:date="2022-11-21T08:32:00Z">
              <w:r w:rsidDel="00E631A1">
                <w:rPr>
                  <w:color w:val="000000"/>
                  <w:sz w:val="20"/>
                  <w:szCs w:val="20"/>
                </w:rPr>
                <w:delText>Qualquer Deputado ou Comissão, ao Presidente da Câmara com indicação do ponto a ser debatido</w:delText>
              </w:r>
            </w:del>
          </w:p>
        </w:tc>
      </w:tr>
      <w:tr w:rsidR="003D183A" w:rsidDel="00E631A1" w14:paraId="1016C5BD" w14:textId="0882CFF0">
        <w:trPr>
          <w:trHeight w:val="60"/>
          <w:del w:id="517"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1" w14:textId="4F3375D8" w:rsidR="003D183A" w:rsidDel="00E631A1" w:rsidRDefault="008B7924">
            <w:pPr>
              <w:widowControl w:val="0"/>
              <w:pBdr>
                <w:top w:val="nil"/>
                <w:left w:val="nil"/>
                <w:bottom w:val="nil"/>
                <w:right w:val="nil"/>
                <w:between w:val="nil"/>
              </w:pBdr>
              <w:spacing w:before="0" w:after="0"/>
              <w:ind w:firstLine="0"/>
              <w:jc w:val="center"/>
              <w:rPr>
                <w:del w:id="518" w:author="Cristiano de Menezes Feu" w:date="2022-11-21T08:32:00Z"/>
                <w:color w:val="000000"/>
                <w:sz w:val="20"/>
                <w:szCs w:val="20"/>
              </w:rPr>
            </w:pPr>
            <w:del w:id="519" w:author="Cristiano de Menezes Feu" w:date="2022-11-21T08:32:00Z">
              <w:r w:rsidDel="00E631A1">
                <w:rPr>
                  <w:color w:val="000000"/>
                  <w:sz w:val="20"/>
                  <w:szCs w:val="20"/>
                </w:rPr>
                <w:delText>Audiência pública nas Comissões</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2" w14:textId="2B585DF2" w:rsidR="003D183A" w:rsidDel="00E631A1" w:rsidRDefault="008B7924">
            <w:pPr>
              <w:widowControl w:val="0"/>
              <w:pBdr>
                <w:top w:val="nil"/>
                <w:left w:val="nil"/>
                <w:bottom w:val="nil"/>
                <w:right w:val="nil"/>
                <w:between w:val="nil"/>
              </w:pBdr>
              <w:spacing w:before="0" w:after="0"/>
              <w:ind w:firstLine="0"/>
              <w:jc w:val="center"/>
              <w:rPr>
                <w:del w:id="520" w:author="Cristiano de Menezes Feu" w:date="2022-11-21T08:32:00Z"/>
                <w:color w:val="000000"/>
                <w:sz w:val="20"/>
                <w:szCs w:val="20"/>
              </w:rPr>
            </w:pPr>
            <w:del w:id="521" w:author="Cristiano de Menezes Feu" w:date="2022-11-21T08:32:00Z">
              <w:r w:rsidDel="00E631A1">
                <w:rPr>
                  <w:color w:val="000000"/>
                  <w:sz w:val="20"/>
                  <w:szCs w:val="20"/>
                </w:rPr>
                <w:delText>Art. 117, VIII; art. 255</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3" w14:textId="6DAFB36A" w:rsidR="003D183A" w:rsidDel="00E631A1" w:rsidRDefault="008B7924">
            <w:pPr>
              <w:widowControl w:val="0"/>
              <w:pBdr>
                <w:top w:val="nil"/>
                <w:left w:val="nil"/>
                <w:bottom w:val="nil"/>
                <w:right w:val="nil"/>
                <w:between w:val="nil"/>
              </w:pBdr>
              <w:spacing w:before="0" w:after="0"/>
              <w:ind w:firstLine="0"/>
              <w:jc w:val="center"/>
              <w:rPr>
                <w:del w:id="522" w:author="Cristiano de Menezes Feu" w:date="2022-11-21T08:32:00Z"/>
                <w:color w:val="000000"/>
                <w:sz w:val="20"/>
                <w:szCs w:val="20"/>
              </w:rPr>
            </w:pPr>
            <w:del w:id="523" w:author="Cristiano de Menezes Feu" w:date="2022-11-21T08:32:00Z">
              <w:r w:rsidDel="00E631A1">
                <w:rPr>
                  <w:color w:val="000000"/>
                  <w:sz w:val="20"/>
                  <w:szCs w:val="20"/>
                </w:rPr>
                <w:delText>Qualquer membro na respectiva Comissão; entidade interessada</w:delText>
              </w:r>
            </w:del>
          </w:p>
        </w:tc>
      </w:tr>
      <w:tr w:rsidR="003D183A" w:rsidDel="00E631A1" w14:paraId="54AC944A" w14:textId="04589C40">
        <w:trPr>
          <w:trHeight w:val="60"/>
          <w:del w:id="524"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4" w14:textId="69580041" w:rsidR="003D183A" w:rsidDel="00E631A1" w:rsidRDefault="008B7924">
            <w:pPr>
              <w:widowControl w:val="0"/>
              <w:pBdr>
                <w:top w:val="nil"/>
                <w:left w:val="nil"/>
                <w:bottom w:val="nil"/>
                <w:right w:val="nil"/>
                <w:between w:val="nil"/>
              </w:pBdr>
              <w:spacing w:before="0" w:after="0"/>
              <w:ind w:firstLine="0"/>
              <w:jc w:val="center"/>
              <w:rPr>
                <w:del w:id="525" w:author="Cristiano de Menezes Feu" w:date="2022-11-21T08:32:00Z"/>
                <w:color w:val="000000"/>
                <w:sz w:val="20"/>
                <w:szCs w:val="20"/>
              </w:rPr>
            </w:pPr>
            <w:del w:id="526" w:author="Cristiano de Menezes Feu" w:date="2022-11-21T08:32:00Z">
              <w:r w:rsidDel="00E631A1">
                <w:rPr>
                  <w:color w:val="000000"/>
                  <w:sz w:val="20"/>
                  <w:szCs w:val="20"/>
                </w:rPr>
                <w:delText>Conflito de competência</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5" w14:textId="7C283F8C" w:rsidR="003D183A" w:rsidDel="00E631A1" w:rsidRDefault="008B7924">
            <w:pPr>
              <w:widowControl w:val="0"/>
              <w:pBdr>
                <w:top w:val="nil"/>
                <w:left w:val="nil"/>
                <w:bottom w:val="nil"/>
                <w:right w:val="nil"/>
                <w:between w:val="nil"/>
              </w:pBdr>
              <w:spacing w:before="0" w:after="0"/>
              <w:ind w:firstLine="0"/>
              <w:jc w:val="center"/>
              <w:rPr>
                <w:del w:id="527" w:author="Cristiano de Menezes Feu" w:date="2022-11-21T08:32:00Z"/>
                <w:color w:val="000000"/>
                <w:sz w:val="20"/>
                <w:szCs w:val="20"/>
              </w:rPr>
            </w:pPr>
            <w:del w:id="528" w:author="Cristiano de Menezes Feu" w:date="2022-11-21T08:32:00Z">
              <w:r w:rsidDel="00E631A1">
                <w:rPr>
                  <w:color w:val="000000"/>
                  <w:sz w:val="20"/>
                  <w:szCs w:val="20"/>
                </w:rPr>
                <w:delText>Art. 141</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6" w14:textId="11D3C5D1" w:rsidR="003D183A" w:rsidDel="00E631A1" w:rsidRDefault="008B7924">
            <w:pPr>
              <w:widowControl w:val="0"/>
              <w:pBdr>
                <w:top w:val="nil"/>
                <w:left w:val="nil"/>
                <w:bottom w:val="nil"/>
                <w:right w:val="nil"/>
                <w:between w:val="nil"/>
              </w:pBdr>
              <w:spacing w:before="0" w:after="0"/>
              <w:ind w:firstLine="0"/>
              <w:jc w:val="center"/>
              <w:rPr>
                <w:del w:id="529" w:author="Cristiano de Menezes Feu" w:date="2022-11-21T08:32:00Z"/>
                <w:color w:val="000000"/>
                <w:sz w:val="20"/>
                <w:szCs w:val="20"/>
              </w:rPr>
            </w:pPr>
            <w:del w:id="530" w:author="Cristiano de Menezes Feu" w:date="2022-11-21T08:32:00Z">
              <w:r w:rsidDel="00E631A1">
                <w:rPr>
                  <w:color w:val="000000"/>
                  <w:sz w:val="20"/>
                  <w:szCs w:val="20"/>
                </w:rPr>
                <w:delText>Qualquer Deputado ou Comissão, no prazo de apresentação de emendas</w:delText>
              </w:r>
            </w:del>
          </w:p>
        </w:tc>
      </w:tr>
      <w:tr w:rsidR="003D183A" w:rsidDel="00E631A1" w14:paraId="7BC1B04C" w14:textId="210BE770">
        <w:trPr>
          <w:trHeight w:val="60"/>
          <w:del w:id="531"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7" w14:textId="79B9F237" w:rsidR="003D183A" w:rsidDel="00E631A1" w:rsidRDefault="008B7924">
            <w:pPr>
              <w:widowControl w:val="0"/>
              <w:pBdr>
                <w:top w:val="nil"/>
                <w:left w:val="nil"/>
                <w:bottom w:val="nil"/>
                <w:right w:val="nil"/>
                <w:between w:val="nil"/>
              </w:pBdr>
              <w:spacing w:before="0" w:after="0"/>
              <w:ind w:firstLine="0"/>
              <w:jc w:val="center"/>
              <w:rPr>
                <w:del w:id="532" w:author="Cristiano de Menezes Feu" w:date="2022-11-21T08:32:00Z"/>
                <w:color w:val="000000"/>
                <w:sz w:val="20"/>
                <w:szCs w:val="20"/>
              </w:rPr>
            </w:pPr>
            <w:del w:id="533" w:author="Cristiano de Menezes Feu" w:date="2022-11-21T08:32:00Z">
              <w:r w:rsidDel="00E631A1">
                <w:rPr>
                  <w:color w:val="000000"/>
                  <w:sz w:val="20"/>
                  <w:szCs w:val="20"/>
                </w:rPr>
                <w:delText>Convocação de ministro</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8" w14:textId="7E8C28B7" w:rsidR="003D183A" w:rsidDel="00E631A1" w:rsidRDefault="008B7924">
            <w:pPr>
              <w:widowControl w:val="0"/>
              <w:pBdr>
                <w:top w:val="nil"/>
                <w:left w:val="nil"/>
                <w:bottom w:val="nil"/>
                <w:right w:val="nil"/>
                <w:between w:val="nil"/>
              </w:pBdr>
              <w:spacing w:before="0" w:after="0"/>
              <w:ind w:firstLine="0"/>
              <w:jc w:val="center"/>
              <w:rPr>
                <w:del w:id="534" w:author="Cristiano de Menezes Feu" w:date="2022-11-21T08:32:00Z"/>
                <w:color w:val="000000"/>
                <w:sz w:val="20"/>
                <w:szCs w:val="20"/>
              </w:rPr>
            </w:pPr>
            <w:del w:id="535" w:author="Cristiano de Menezes Feu" w:date="2022-11-21T08:32:00Z">
              <w:r w:rsidDel="00E631A1">
                <w:rPr>
                  <w:color w:val="000000"/>
                  <w:sz w:val="20"/>
                  <w:szCs w:val="20"/>
                </w:rPr>
                <w:delText xml:space="preserve">Art. 117, II; </w:delText>
              </w:r>
            </w:del>
          </w:p>
          <w:p w14:paraId="000000F9" w14:textId="2712A815" w:rsidR="003D183A" w:rsidDel="00E631A1" w:rsidRDefault="008B7924">
            <w:pPr>
              <w:widowControl w:val="0"/>
              <w:pBdr>
                <w:top w:val="nil"/>
                <w:left w:val="nil"/>
                <w:bottom w:val="nil"/>
                <w:right w:val="nil"/>
                <w:between w:val="nil"/>
              </w:pBdr>
              <w:spacing w:before="0" w:after="0"/>
              <w:ind w:firstLine="0"/>
              <w:jc w:val="center"/>
              <w:rPr>
                <w:del w:id="536" w:author="Cristiano de Menezes Feu" w:date="2022-11-21T08:32:00Z"/>
                <w:color w:val="000000"/>
                <w:sz w:val="20"/>
                <w:szCs w:val="20"/>
              </w:rPr>
            </w:pPr>
            <w:del w:id="537" w:author="Cristiano de Menezes Feu" w:date="2022-11-21T08:32:00Z">
              <w:r w:rsidDel="00E631A1">
                <w:rPr>
                  <w:color w:val="000000"/>
                  <w:sz w:val="20"/>
                  <w:szCs w:val="20"/>
                </w:rPr>
                <w:delText>Art. 219, § 1º</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A" w14:textId="1699B044" w:rsidR="003D183A" w:rsidDel="00E631A1" w:rsidRDefault="008B7924">
            <w:pPr>
              <w:widowControl w:val="0"/>
              <w:pBdr>
                <w:top w:val="nil"/>
                <w:left w:val="nil"/>
                <w:bottom w:val="nil"/>
                <w:right w:val="nil"/>
                <w:between w:val="nil"/>
              </w:pBdr>
              <w:spacing w:before="0" w:after="0"/>
              <w:ind w:firstLine="0"/>
              <w:jc w:val="center"/>
              <w:rPr>
                <w:del w:id="538" w:author="Cristiano de Menezes Feu" w:date="2022-11-21T08:32:00Z"/>
                <w:color w:val="000000"/>
                <w:sz w:val="20"/>
                <w:szCs w:val="20"/>
              </w:rPr>
            </w:pPr>
            <w:del w:id="539" w:author="Cristiano de Menezes Feu" w:date="2022-11-21T08:32:00Z">
              <w:r w:rsidDel="00E631A1">
                <w:rPr>
                  <w:color w:val="000000"/>
                  <w:sz w:val="20"/>
                  <w:szCs w:val="20"/>
                </w:rPr>
                <w:delText>Qualquer Deputado perante a Câmara ou qualquer membro na respectiva Comissão</w:delText>
              </w:r>
            </w:del>
          </w:p>
        </w:tc>
      </w:tr>
      <w:tr w:rsidR="003D183A" w:rsidDel="00E631A1" w14:paraId="50955682" w14:textId="096BB0A0">
        <w:trPr>
          <w:trHeight w:val="60"/>
          <w:del w:id="540" w:author="Cristiano de Menezes Feu" w:date="2022-11-21T08:32:00Z"/>
        </w:trPr>
        <w:tc>
          <w:tcPr>
            <w:tcW w:w="245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B" w14:textId="6CC668E4" w:rsidR="003D183A" w:rsidDel="00E631A1" w:rsidRDefault="008B7924">
            <w:pPr>
              <w:widowControl w:val="0"/>
              <w:pBdr>
                <w:top w:val="nil"/>
                <w:left w:val="nil"/>
                <w:bottom w:val="nil"/>
                <w:right w:val="nil"/>
                <w:between w:val="nil"/>
              </w:pBdr>
              <w:spacing w:before="0" w:after="0"/>
              <w:ind w:firstLine="0"/>
              <w:jc w:val="center"/>
              <w:rPr>
                <w:del w:id="541" w:author="Cristiano de Menezes Feu" w:date="2022-11-21T08:32:00Z"/>
                <w:color w:val="000000"/>
                <w:sz w:val="20"/>
                <w:szCs w:val="20"/>
              </w:rPr>
            </w:pPr>
            <w:del w:id="542" w:author="Cristiano de Menezes Feu" w:date="2022-11-21T08:32:00Z">
              <w:r w:rsidDel="00E631A1">
                <w:rPr>
                  <w:color w:val="000000"/>
                  <w:sz w:val="20"/>
                  <w:szCs w:val="20"/>
                </w:rPr>
                <w:delText>Criação de Comissão Externa</w:delText>
              </w:r>
            </w:del>
          </w:p>
        </w:tc>
        <w:tc>
          <w:tcPr>
            <w:tcW w:w="163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C" w14:textId="71934028" w:rsidR="003D183A" w:rsidDel="00E631A1" w:rsidRDefault="008B7924">
            <w:pPr>
              <w:widowControl w:val="0"/>
              <w:pBdr>
                <w:top w:val="nil"/>
                <w:left w:val="nil"/>
                <w:bottom w:val="nil"/>
                <w:right w:val="nil"/>
                <w:between w:val="nil"/>
              </w:pBdr>
              <w:spacing w:before="0" w:after="0"/>
              <w:ind w:firstLine="0"/>
              <w:jc w:val="center"/>
              <w:rPr>
                <w:del w:id="543" w:author="Cristiano de Menezes Feu" w:date="2022-11-21T08:32:00Z"/>
                <w:color w:val="000000"/>
                <w:sz w:val="20"/>
                <w:szCs w:val="20"/>
              </w:rPr>
            </w:pPr>
            <w:del w:id="544" w:author="Cristiano de Menezes Feu" w:date="2022-11-21T08:32:00Z">
              <w:r w:rsidDel="00E631A1">
                <w:rPr>
                  <w:color w:val="000000"/>
                  <w:sz w:val="20"/>
                  <w:szCs w:val="20"/>
                </w:rPr>
                <w:delText>Art. 38</w:delText>
              </w:r>
            </w:del>
          </w:p>
        </w:tc>
        <w:tc>
          <w:tcPr>
            <w:tcW w:w="370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0FD" w14:textId="64617252" w:rsidR="003D183A" w:rsidDel="00E631A1" w:rsidRDefault="008B7924">
            <w:pPr>
              <w:widowControl w:val="0"/>
              <w:pBdr>
                <w:top w:val="nil"/>
                <w:left w:val="nil"/>
                <w:bottom w:val="nil"/>
                <w:right w:val="nil"/>
                <w:between w:val="nil"/>
              </w:pBdr>
              <w:spacing w:before="0" w:after="0"/>
              <w:ind w:firstLine="0"/>
              <w:jc w:val="center"/>
              <w:rPr>
                <w:del w:id="545" w:author="Cristiano de Menezes Feu" w:date="2022-11-21T08:32:00Z"/>
                <w:color w:val="000000"/>
                <w:sz w:val="20"/>
                <w:szCs w:val="20"/>
              </w:rPr>
            </w:pPr>
            <w:del w:id="546" w:author="Cristiano de Menezes Feu" w:date="2022-11-21T08:32:00Z">
              <w:r w:rsidDel="00E631A1">
                <w:rPr>
                  <w:color w:val="000000"/>
                  <w:sz w:val="20"/>
                  <w:szCs w:val="20"/>
                </w:rPr>
                <w:delText>Qualquer Deputado</w:delText>
              </w:r>
            </w:del>
          </w:p>
        </w:tc>
      </w:tr>
    </w:tbl>
    <w:p w14:paraId="000000FE" w14:textId="03638EC5" w:rsidR="003D183A" w:rsidDel="00E631A1" w:rsidRDefault="003D183A">
      <w:pPr>
        <w:widowControl w:val="0"/>
        <w:pBdr>
          <w:top w:val="nil"/>
          <w:left w:val="nil"/>
          <w:bottom w:val="nil"/>
          <w:right w:val="nil"/>
          <w:between w:val="nil"/>
        </w:pBdr>
        <w:spacing w:before="0" w:after="0"/>
        <w:ind w:left="11" w:right="11" w:firstLine="0"/>
        <w:jc w:val="left"/>
        <w:rPr>
          <w:del w:id="547" w:author="Cristiano de Menezes Feu" w:date="2022-11-21T08:32:00Z"/>
          <w:color w:val="000000"/>
          <w:sz w:val="24"/>
          <w:szCs w:val="24"/>
        </w:rPr>
      </w:pPr>
    </w:p>
    <w:p w14:paraId="000000FF" w14:textId="1D68C83A" w:rsidR="003D183A" w:rsidDel="00E631A1" w:rsidRDefault="003D183A">
      <w:pPr>
        <w:widowControl w:val="0"/>
        <w:pBdr>
          <w:top w:val="nil"/>
          <w:left w:val="nil"/>
          <w:bottom w:val="nil"/>
          <w:right w:val="nil"/>
          <w:between w:val="nil"/>
        </w:pBdr>
        <w:spacing w:before="170" w:after="283"/>
        <w:ind w:firstLine="0"/>
        <w:jc w:val="center"/>
        <w:rPr>
          <w:del w:id="548" w:author="Cristiano de Menezes Feu" w:date="2022-11-21T08:32:00Z"/>
          <w:rFonts w:ascii="ClearSans-Light" w:eastAsia="ClearSans-Light" w:hAnsi="ClearSans-Light" w:cs="ClearSans-Light"/>
          <w:color w:val="000000"/>
          <w:sz w:val="24"/>
          <w:szCs w:val="24"/>
        </w:rPr>
      </w:pPr>
    </w:p>
    <w:p w14:paraId="00000100" w14:textId="4B279776" w:rsidR="003D183A" w:rsidDel="00E631A1" w:rsidRDefault="008B7924">
      <w:pPr>
        <w:widowControl w:val="0"/>
        <w:pBdr>
          <w:top w:val="nil"/>
          <w:left w:val="nil"/>
          <w:bottom w:val="nil"/>
          <w:right w:val="nil"/>
          <w:between w:val="nil"/>
        </w:pBdr>
        <w:spacing w:before="170" w:after="283"/>
        <w:ind w:firstLine="0"/>
        <w:jc w:val="center"/>
        <w:rPr>
          <w:del w:id="549" w:author="Cristiano de Menezes Feu" w:date="2022-11-21T08:32:00Z"/>
          <w:rFonts w:ascii="ClearSans-Light" w:eastAsia="ClearSans-Light" w:hAnsi="ClearSans-Light" w:cs="ClearSans-Light"/>
          <w:color w:val="000000"/>
          <w:sz w:val="24"/>
          <w:szCs w:val="24"/>
        </w:rPr>
      </w:pPr>
      <w:del w:id="550" w:author="Cristiano de Menezes Feu" w:date="2022-11-21T08:32:00Z">
        <w:r w:rsidDel="00E631A1">
          <w:rPr>
            <w:rFonts w:ascii="ClearSans-Light" w:eastAsia="ClearSans-Light" w:hAnsi="ClearSans-Light" w:cs="ClearSans-Light"/>
            <w:color w:val="000000"/>
            <w:sz w:val="24"/>
            <w:szCs w:val="24"/>
          </w:rPr>
          <w:delText>REQUERIMENTOS – CONTINUAÇÃO II</w:delText>
        </w:r>
      </w:del>
    </w:p>
    <w:tbl>
      <w:tblPr>
        <w:tblStyle w:val="a3"/>
        <w:tblW w:w="7917" w:type="dxa"/>
        <w:tblInd w:w="0" w:type="dxa"/>
        <w:tblLayout w:type="fixed"/>
        <w:tblLook w:val="0000" w:firstRow="0" w:lastRow="0" w:firstColumn="0" w:lastColumn="0" w:noHBand="0" w:noVBand="0"/>
      </w:tblPr>
      <w:tblGrid>
        <w:gridCol w:w="2473"/>
        <w:gridCol w:w="1572"/>
        <w:gridCol w:w="3872"/>
      </w:tblGrid>
      <w:tr w:rsidR="003D183A" w:rsidDel="00E631A1" w14:paraId="0C249FA8" w14:textId="26D145C9">
        <w:trPr>
          <w:trHeight w:val="473"/>
          <w:tblHeader/>
          <w:del w:id="551" w:author="Cristiano de Menezes Feu" w:date="2022-11-21T08:32:00Z"/>
        </w:trPr>
        <w:tc>
          <w:tcPr>
            <w:tcW w:w="2473" w:type="dxa"/>
            <w:tcBorders>
              <w:top w:val="single" w:sz="7" w:space="0" w:color="005583"/>
              <w:left w:val="single" w:sz="7" w:space="0" w:color="005583"/>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01" w14:textId="61E63519" w:rsidR="003D183A" w:rsidDel="00E631A1" w:rsidRDefault="008B7924">
            <w:pPr>
              <w:widowControl w:val="0"/>
              <w:pBdr>
                <w:top w:val="nil"/>
                <w:left w:val="nil"/>
                <w:bottom w:val="nil"/>
                <w:right w:val="nil"/>
                <w:between w:val="nil"/>
              </w:pBdr>
              <w:spacing w:before="170" w:after="454"/>
              <w:ind w:firstLine="0"/>
              <w:jc w:val="center"/>
              <w:rPr>
                <w:del w:id="552" w:author="Cristiano de Menezes Feu" w:date="2022-11-21T08:32:00Z"/>
                <w:b/>
                <w:smallCaps/>
                <w:color w:val="FFFFFF"/>
                <w:sz w:val="16"/>
                <w:szCs w:val="16"/>
              </w:rPr>
            </w:pPr>
            <w:del w:id="553" w:author="Cristiano de Menezes Feu" w:date="2022-11-21T08:32:00Z">
              <w:r w:rsidDel="00E631A1">
                <w:rPr>
                  <w:b/>
                  <w:smallCaps/>
                  <w:color w:val="FFFFFF"/>
                  <w:sz w:val="16"/>
                  <w:szCs w:val="16"/>
                </w:rPr>
                <w:delText>Requerimento</w:delText>
              </w:r>
            </w:del>
          </w:p>
        </w:tc>
        <w:tc>
          <w:tcPr>
            <w:tcW w:w="1572"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02" w14:textId="479EE244" w:rsidR="003D183A" w:rsidDel="00E631A1" w:rsidRDefault="008B7924">
            <w:pPr>
              <w:widowControl w:val="0"/>
              <w:pBdr>
                <w:top w:val="nil"/>
                <w:left w:val="nil"/>
                <w:bottom w:val="nil"/>
                <w:right w:val="nil"/>
                <w:between w:val="nil"/>
              </w:pBdr>
              <w:spacing w:before="170" w:after="454"/>
              <w:ind w:firstLine="0"/>
              <w:jc w:val="center"/>
              <w:rPr>
                <w:del w:id="554" w:author="Cristiano de Menezes Feu" w:date="2022-11-21T08:32:00Z"/>
                <w:b/>
                <w:smallCaps/>
                <w:color w:val="FFFFFF"/>
                <w:sz w:val="16"/>
                <w:szCs w:val="16"/>
              </w:rPr>
            </w:pPr>
            <w:del w:id="555" w:author="Cristiano de Menezes Feu" w:date="2022-11-21T08:32:00Z">
              <w:r w:rsidDel="00E631A1">
                <w:rPr>
                  <w:b/>
                  <w:smallCaps/>
                  <w:color w:val="FFFFFF"/>
                  <w:sz w:val="16"/>
                  <w:szCs w:val="16"/>
                </w:rPr>
                <w:delText>Fundamento</w:delText>
              </w:r>
            </w:del>
          </w:p>
        </w:tc>
        <w:tc>
          <w:tcPr>
            <w:tcW w:w="3872" w:type="dxa"/>
            <w:tcBorders>
              <w:top w:val="single" w:sz="7" w:space="0" w:color="005583"/>
              <w:left w:val="single" w:sz="7" w:space="0" w:color="FFFFFF"/>
              <w:bottom w:val="single" w:sz="7" w:space="0" w:color="005583"/>
              <w:right w:val="single" w:sz="4" w:space="0" w:color="000000"/>
            </w:tcBorders>
            <w:shd w:val="clear" w:color="auto" w:fill="005583"/>
            <w:tcMar>
              <w:top w:w="113" w:type="dxa"/>
              <w:left w:w="113" w:type="dxa"/>
              <w:bottom w:w="113" w:type="dxa"/>
              <w:right w:w="113" w:type="dxa"/>
            </w:tcMar>
            <w:vAlign w:val="center"/>
          </w:tcPr>
          <w:p w14:paraId="00000103" w14:textId="027392BE" w:rsidR="003D183A" w:rsidDel="00E631A1" w:rsidRDefault="008B7924">
            <w:pPr>
              <w:widowControl w:val="0"/>
              <w:pBdr>
                <w:top w:val="nil"/>
                <w:left w:val="nil"/>
                <w:bottom w:val="nil"/>
                <w:right w:val="nil"/>
                <w:between w:val="nil"/>
              </w:pBdr>
              <w:spacing w:before="170" w:after="454"/>
              <w:ind w:firstLine="0"/>
              <w:jc w:val="center"/>
              <w:rPr>
                <w:del w:id="556" w:author="Cristiano de Menezes Feu" w:date="2022-11-21T08:32:00Z"/>
                <w:b/>
                <w:smallCaps/>
                <w:color w:val="FFFFFF"/>
                <w:sz w:val="16"/>
                <w:szCs w:val="16"/>
              </w:rPr>
            </w:pPr>
            <w:del w:id="557" w:author="Cristiano de Menezes Feu" w:date="2022-11-21T08:32:00Z">
              <w:r w:rsidDel="00E631A1">
                <w:rPr>
                  <w:b/>
                  <w:smallCaps/>
                  <w:color w:val="FFFFFF"/>
                  <w:sz w:val="16"/>
                  <w:szCs w:val="16"/>
                </w:rPr>
                <w:delText>Autor/Observações</w:delText>
              </w:r>
            </w:del>
          </w:p>
        </w:tc>
      </w:tr>
      <w:tr w:rsidR="003D183A" w:rsidDel="00E631A1" w14:paraId="740DAF1E" w14:textId="54039919">
        <w:trPr>
          <w:trHeight w:val="60"/>
          <w:del w:id="558"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4" w14:textId="4EF15012" w:rsidR="003D183A" w:rsidDel="00E631A1" w:rsidRDefault="008B7924">
            <w:pPr>
              <w:widowControl w:val="0"/>
              <w:pBdr>
                <w:top w:val="nil"/>
                <w:left w:val="nil"/>
                <w:bottom w:val="nil"/>
                <w:right w:val="nil"/>
                <w:between w:val="nil"/>
              </w:pBdr>
              <w:spacing w:before="0" w:after="0"/>
              <w:ind w:firstLine="0"/>
              <w:jc w:val="center"/>
              <w:rPr>
                <w:del w:id="559" w:author="Cristiano de Menezes Feu" w:date="2022-11-21T08:32:00Z"/>
                <w:color w:val="000000"/>
                <w:sz w:val="20"/>
                <w:szCs w:val="20"/>
              </w:rPr>
            </w:pPr>
            <w:del w:id="560" w:author="Cristiano de Menezes Feu" w:date="2022-11-21T08:32:00Z">
              <w:r w:rsidDel="00E631A1">
                <w:rPr>
                  <w:color w:val="000000"/>
                  <w:sz w:val="20"/>
                  <w:szCs w:val="20"/>
                </w:rPr>
                <w:delText>Criação de Comissão Parlamentar de Inquérito (CPI)</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5" w14:textId="14ABE8E9" w:rsidR="003D183A" w:rsidDel="00E631A1" w:rsidRDefault="008B7924">
            <w:pPr>
              <w:widowControl w:val="0"/>
              <w:pBdr>
                <w:top w:val="nil"/>
                <w:left w:val="nil"/>
                <w:bottom w:val="nil"/>
                <w:right w:val="nil"/>
                <w:between w:val="nil"/>
              </w:pBdr>
              <w:spacing w:before="0" w:after="0"/>
              <w:ind w:firstLine="0"/>
              <w:jc w:val="center"/>
              <w:rPr>
                <w:del w:id="561" w:author="Cristiano de Menezes Feu" w:date="2022-11-21T08:32:00Z"/>
                <w:color w:val="000000"/>
                <w:sz w:val="20"/>
                <w:szCs w:val="20"/>
              </w:rPr>
            </w:pPr>
            <w:del w:id="562" w:author="Cristiano de Menezes Feu" w:date="2022-11-21T08:32:00Z">
              <w:r w:rsidDel="00E631A1">
                <w:rPr>
                  <w:color w:val="000000"/>
                  <w:sz w:val="20"/>
                  <w:szCs w:val="20"/>
                </w:rPr>
                <w:delText>Arts. 35 a 37; CF art. 58, § 3º</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6" w14:textId="7C0B2E7E" w:rsidR="003D183A" w:rsidDel="00E631A1" w:rsidRDefault="008B7924">
            <w:pPr>
              <w:widowControl w:val="0"/>
              <w:pBdr>
                <w:top w:val="nil"/>
                <w:left w:val="nil"/>
                <w:bottom w:val="nil"/>
                <w:right w:val="nil"/>
                <w:between w:val="nil"/>
              </w:pBdr>
              <w:spacing w:before="0" w:after="0"/>
              <w:ind w:firstLine="0"/>
              <w:jc w:val="center"/>
              <w:rPr>
                <w:del w:id="563" w:author="Cristiano de Menezes Feu" w:date="2022-11-21T08:32:00Z"/>
                <w:color w:val="000000"/>
                <w:sz w:val="20"/>
                <w:szCs w:val="20"/>
              </w:rPr>
            </w:pPr>
            <w:del w:id="564" w:author="Cristiano de Menezes Feu" w:date="2022-11-21T08:32:00Z">
              <w:r w:rsidDel="00E631A1">
                <w:rPr>
                  <w:color w:val="000000"/>
                  <w:sz w:val="20"/>
                  <w:szCs w:val="20"/>
                </w:rPr>
                <w:delText>1/3 dos Deputados. Somente podem funcionar mais de 5 CPIs concomitantemente mediante aprovação de projeto de resolução apresentado com o mesmo quórum de apoiamento</w:delText>
              </w:r>
            </w:del>
          </w:p>
        </w:tc>
      </w:tr>
      <w:tr w:rsidR="003D183A" w:rsidDel="00E631A1" w14:paraId="4C040FDA" w14:textId="3D394CF1">
        <w:trPr>
          <w:trHeight w:val="60"/>
          <w:del w:id="565"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7" w14:textId="2F866644" w:rsidR="003D183A" w:rsidDel="00E631A1" w:rsidRDefault="008B7924">
            <w:pPr>
              <w:widowControl w:val="0"/>
              <w:pBdr>
                <w:top w:val="nil"/>
                <w:left w:val="nil"/>
                <w:bottom w:val="nil"/>
                <w:right w:val="nil"/>
                <w:between w:val="nil"/>
              </w:pBdr>
              <w:spacing w:before="0" w:after="0"/>
              <w:ind w:firstLine="0"/>
              <w:jc w:val="center"/>
              <w:rPr>
                <w:del w:id="566" w:author="Cristiano de Menezes Feu" w:date="2022-11-21T08:32:00Z"/>
                <w:color w:val="000000"/>
                <w:sz w:val="20"/>
                <w:szCs w:val="20"/>
              </w:rPr>
            </w:pPr>
            <w:del w:id="567" w:author="Cristiano de Menezes Feu" w:date="2022-11-21T08:32:00Z">
              <w:r w:rsidDel="00E631A1">
                <w:rPr>
                  <w:color w:val="000000"/>
                  <w:sz w:val="20"/>
                  <w:szCs w:val="20"/>
                </w:rPr>
                <w:delText>Criação de Comissão Especial</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8" w14:textId="7FAE36BC" w:rsidR="003D183A" w:rsidDel="00E631A1" w:rsidRDefault="008B7924">
            <w:pPr>
              <w:widowControl w:val="0"/>
              <w:pBdr>
                <w:top w:val="nil"/>
                <w:left w:val="nil"/>
                <w:bottom w:val="nil"/>
                <w:right w:val="nil"/>
                <w:between w:val="nil"/>
              </w:pBdr>
              <w:spacing w:before="0" w:after="0"/>
              <w:ind w:firstLine="0"/>
              <w:jc w:val="center"/>
              <w:rPr>
                <w:del w:id="568" w:author="Cristiano de Menezes Feu" w:date="2022-11-21T08:32:00Z"/>
                <w:color w:val="000000"/>
                <w:sz w:val="20"/>
                <w:szCs w:val="20"/>
              </w:rPr>
            </w:pPr>
            <w:del w:id="569" w:author="Cristiano de Menezes Feu" w:date="2022-11-21T08:32:00Z">
              <w:r w:rsidDel="00E631A1">
                <w:rPr>
                  <w:color w:val="000000"/>
                  <w:sz w:val="20"/>
                  <w:szCs w:val="20"/>
                </w:rPr>
                <w:delText>Art. 34, II.</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9" w14:textId="3F8DC7DD" w:rsidR="003D183A" w:rsidDel="00E631A1" w:rsidRDefault="008B7924">
            <w:pPr>
              <w:widowControl w:val="0"/>
              <w:pBdr>
                <w:top w:val="nil"/>
                <w:left w:val="nil"/>
                <w:bottom w:val="nil"/>
                <w:right w:val="nil"/>
                <w:between w:val="nil"/>
              </w:pBdr>
              <w:spacing w:before="0" w:after="0"/>
              <w:ind w:firstLine="0"/>
              <w:jc w:val="center"/>
              <w:rPr>
                <w:del w:id="570" w:author="Cristiano de Menezes Feu" w:date="2022-11-21T08:32:00Z"/>
                <w:color w:val="000000"/>
                <w:sz w:val="20"/>
                <w:szCs w:val="20"/>
              </w:rPr>
            </w:pPr>
            <w:del w:id="571" w:author="Cristiano de Menezes Feu" w:date="2022-11-21T08:32:00Z">
              <w:r w:rsidDel="00E631A1">
                <w:rPr>
                  <w:color w:val="000000"/>
                  <w:sz w:val="20"/>
                  <w:szCs w:val="20"/>
                </w:rPr>
                <w:delText xml:space="preserve">Líder ou Presidente de </w:delText>
              </w:r>
              <w:r w:rsidDel="00E631A1">
                <w:rPr>
                  <w:color w:val="000000"/>
                  <w:sz w:val="20"/>
                  <w:szCs w:val="20"/>
                </w:rPr>
                <w:br/>
                <w:delText>Comissão interessada</w:delText>
              </w:r>
            </w:del>
          </w:p>
        </w:tc>
      </w:tr>
      <w:tr w:rsidR="003D183A" w:rsidDel="00E631A1" w14:paraId="52E10512" w14:textId="5BA0FCF4">
        <w:trPr>
          <w:trHeight w:val="60"/>
          <w:del w:id="572"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A" w14:textId="514110AD" w:rsidR="003D183A" w:rsidDel="00E631A1" w:rsidRDefault="008B7924">
            <w:pPr>
              <w:widowControl w:val="0"/>
              <w:pBdr>
                <w:top w:val="nil"/>
                <w:left w:val="nil"/>
                <w:bottom w:val="nil"/>
                <w:right w:val="nil"/>
                <w:between w:val="nil"/>
              </w:pBdr>
              <w:spacing w:before="0" w:after="0"/>
              <w:ind w:firstLine="0"/>
              <w:jc w:val="center"/>
              <w:rPr>
                <w:del w:id="573" w:author="Cristiano de Menezes Feu" w:date="2022-11-21T08:32:00Z"/>
                <w:color w:val="000000"/>
                <w:sz w:val="20"/>
                <w:szCs w:val="20"/>
              </w:rPr>
            </w:pPr>
            <w:del w:id="574" w:author="Cristiano de Menezes Feu" w:date="2022-11-21T08:32:00Z">
              <w:r w:rsidDel="00E631A1">
                <w:rPr>
                  <w:color w:val="000000"/>
                  <w:sz w:val="20"/>
                  <w:szCs w:val="20"/>
                </w:rPr>
                <w:delText xml:space="preserve">Criação de Frente Parlamentar </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B" w14:textId="7E643128" w:rsidR="003D183A" w:rsidDel="00E631A1" w:rsidRDefault="008B7924">
            <w:pPr>
              <w:widowControl w:val="0"/>
              <w:pBdr>
                <w:top w:val="nil"/>
                <w:left w:val="nil"/>
                <w:bottom w:val="nil"/>
                <w:right w:val="nil"/>
                <w:between w:val="nil"/>
              </w:pBdr>
              <w:spacing w:before="0" w:after="0"/>
              <w:ind w:firstLine="0"/>
              <w:jc w:val="center"/>
              <w:rPr>
                <w:del w:id="575" w:author="Cristiano de Menezes Feu" w:date="2022-11-21T08:32:00Z"/>
                <w:color w:val="000000"/>
                <w:sz w:val="20"/>
                <w:szCs w:val="20"/>
              </w:rPr>
            </w:pPr>
            <w:del w:id="576" w:author="Cristiano de Menezes Feu" w:date="2022-11-21T08:32:00Z">
              <w:r w:rsidDel="00E631A1">
                <w:rPr>
                  <w:color w:val="000000"/>
                  <w:sz w:val="20"/>
                  <w:szCs w:val="20"/>
                </w:rPr>
                <w:delText>Ato da Mesa nº 69, de 10/11/2005</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C" w14:textId="2461EBD4" w:rsidR="003D183A" w:rsidDel="00E631A1" w:rsidRDefault="008B7924">
            <w:pPr>
              <w:widowControl w:val="0"/>
              <w:pBdr>
                <w:top w:val="nil"/>
                <w:left w:val="nil"/>
                <w:bottom w:val="nil"/>
                <w:right w:val="nil"/>
                <w:between w:val="nil"/>
              </w:pBdr>
              <w:spacing w:before="0" w:after="0"/>
              <w:ind w:firstLine="0"/>
              <w:jc w:val="center"/>
              <w:rPr>
                <w:del w:id="577" w:author="Cristiano de Menezes Feu" w:date="2022-11-21T08:32:00Z"/>
                <w:color w:val="000000"/>
                <w:sz w:val="20"/>
                <w:szCs w:val="20"/>
              </w:rPr>
            </w:pPr>
            <w:del w:id="578" w:author="Cristiano de Menezes Feu" w:date="2022-11-21T08:32:00Z">
              <w:r w:rsidDel="00E631A1">
                <w:rPr>
                  <w:color w:val="000000"/>
                  <w:sz w:val="20"/>
                  <w:szCs w:val="20"/>
                </w:rPr>
                <w:delText>1/3 dos membros do Poder Legislativo. Deverá indicar o nome da Frente Parlamentar e o representante responsável por prestar informações; anexar a ata de fundação e constituição da Frente e o estatuto</w:delText>
              </w:r>
            </w:del>
          </w:p>
        </w:tc>
      </w:tr>
      <w:tr w:rsidR="003D183A" w:rsidDel="00E631A1" w14:paraId="1D8C6C71" w14:textId="083F7A4C">
        <w:trPr>
          <w:trHeight w:val="60"/>
          <w:del w:id="579"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D" w14:textId="24BE9623" w:rsidR="003D183A" w:rsidDel="00E631A1" w:rsidRDefault="008B7924">
            <w:pPr>
              <w:widowControl w:val="0"/>
              <w:pBdr>
                <w:top w:val="nil"/>
                <w:left w:val="nil"/>
                <w:bottom w:val="nil"/>
                <w:right w:val="nil"/>
                <w:between w:val="nil"/>
              </w:pBdr>
              <w:spacing w:before="0" w:after="0"/>
              <w:ind w:firstLine="0"/>
              <w:jc w:val="center"/>
              <w:rPr>
                <w:del w:id="580" w:author="Cristiano de Menezes Feu" w:date="2022-11-21T08:32:00Z"/>
                <w:color w:val="000000"/>
                <w:sz w:val="20"/>
                <w:szCs w:val="20"/>
              </w:rPr>
            </w:pPr>
            <w:del w:id="581" w:author="Cristiano de Menezes Feu" w:date="2022-11-21T08:32:00Z">
              <w:r w:rsidDel="00E631A1">
                <w:rPr>
                  <w:color w:val="000000"/>
                  <w:sz w:val="20"/>
                  <w:szCs w:val="20"/>
                </w:rPr>
                <w:delText>Desarquivamento de proposição em nova legislatura</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E" w14:textId="163C9311" w:rsidR="003D183A" w:rsidDel="00E631A1" w:rsidRDefault="008B7924">
            <w:pPr>
              <w:widowControl w:val="0"/>
              <w:pBdr>
                <w:top w:val="nil"/>
                <w:left w:val="nil"/>
                <w:bottom w:val="nil"/>
                <w:right w:val="nil"/>
                <w:between w:val="nil"/>
              </w:pBdr>
              <w:spacing w:before="0" w:after="0"/>
              <w:ind w:firstLine="0"/>
              <w:jc w:val="center"/>
              <w:rPr>
                <w:del w:id="582" w:author="Cristiano de Menezes Feu" w:date="2022-11-21T08:32:00Z"/>
                <w:color w:val="000000"/>
                <w:sz w:val="20"/>
                <w:szCs w:val="20"/>
              </w:rPr>
            </w:pPr>
            <w:del w:id="583" w:author="Cristiano de Menezes Feu" w:date="2022-11-21T08:32:00Z">
              <w:r w:rsidDel="00E631A1">
                <w:rPr>
                  <w:color w:val="000000"/>
                  <w:sz w:val="20"/>
                  <w:szCs w:val="20"/>
                </w:rPr>
                <w:delText>Art. 105, § único</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0F" w14:textId="0E9BC0C8" w:rsidR="003D183A" w:rsidDel="00E631A1" w:rsidRDefault="008B7924">
            <w:pPr>
              <w:widowControl w:val="0"/>
              <w:pBdr>
                <w:top w:val="nil"/>
                <w:left w:val="nil"/>
                <w:bottom w:val="nil"/>
                <w:right w:val="nil"/>
                <w:between w:val="nil"/>
              </w:pBdr>
              <w:spacing w:before="0" w:after="0"/>
              <w:ind w:firstLine="0"/>
              <w:jc w:val="center"/>
              <w:rPr>
                <w:del w:id="584" w:author="Cristiano de Menezes Feu" w:date="2022-11-21T08:32:00Z"/>
                <w:color w:val="000000"/>
                <w:sz w:val="20"/>
                <w:szCs w:val="20"/>
              </w:rPr>
            </w:pPr>
            <w:del w:id="585" w:author="Cristiano de Menezes Feu" w:date="2022-11-21T08:32:00Z">
              <w:r w:rsidDel="00E631A1">
                <w:rPr>
                  <w:color w:val="000000"/>
                  <w:sz w:val="20"/>
                  <w:szCs w:val="20"/>
                </w:rPr>
                <w:delText>Autor. Deverá ser feito no prazo de 180 dias do início da legislatura</w:delText>
              </w:r>
            </w:del>
          </w:p>
        </w:tc>
      </w:tr>
      <w:tr w:rsidR="003D183A" w:rsidDel="00E631A1" w14:paraId="2F28E9EB" w14:textId="53921D99">
        <w:trPr>
          <w:trHeight w:val="60"/>
          <w:del w:id="586"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0" w14:textId="33421E97" w:rsidR="003D183A" w:rsidDel="00E631A1" w:rsidRDefault="008B7924">
            <w:pPr>
              <w:widowControl w:val="0"/>
              <w:pBdr>
                <w:top w:val="nil"/>
                <w:left w:val="nil"/>
                <w:bottom w:val="nil"/>
                <w:right w:val="nil"/>
                <w:between w:val="nil"/>
              </w:pBdr>
              <w:spacing w:before="0" w:after="0"/>
              <w:ind w:firstLine="0"/>
              <w:jc w:val="center"/>
              <w:rPr>
                <w:del w:id="587" w:author="Cristiano de Menezes Feu" w:date="2022-11-21T08:32:00Z"/>
                <w:color w:val="000000"/>
                <w:sz w:val="20"/>
                <w:szCs w:val="20"/>
              </w:rPr>
            </w:pPr>
            <w:del w:id="588" w:author="Cristiano de Menezes Feu" w:date="2022-11-21T08:32:00Z">
              <w:r w:rsidDel="00E631A1">
                <w:rPr>
                  <w:color w:val="000000"/>
                  <w:sz w:val="20"/>
                  <w:szCs w:val="20"/>
                </w:rPr>
                <w:delText>Destaque</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1" w14:textId="28176DCD" w:rsidR="003D183A" w:rsidDel="00E631A1" w:rsidRDefault="008B7924">
            <w:pPr>
              <w:widowControl w:val="0"/>
              <w:pBdr>
                <w:top w:val="nil"/>
                <w:left w:val="nil"/>
                <w:bottom w:val="nil"/>
                <w:right w:val="nil"/>
                <w:between w:val="nil"/>
              </w:pBdr>
              <w:spacing w:before="0" w:after="0"/>
              <w:ind w:firstLine="0"/>
              <w:jc w:val="center"/>
              <w:rPr>
                <w:del w:id="589" w:author="Cristiano de Menezes Feu" w:date="2022-11-21T08:32:00Z"/>
                <w:color w:val="000000"/>
                <w:sz w:val="20"/>
                <w:szCs w:val="20"/>
              </w:rPr>
            </w:pPr>
            <w:del w:id="590" w:author="Cristiano de Menezes Feu" w:date="2022-11-21T08:32:00Z">
              <w:r w:rsidDel="00E631A1">
                <w:rPr>
                  <w:color w:val="000000"/>
                  <w:sz w:val="20"/>
                  <w:szCs w:val="20"/>
                </w:rPr>
                <w:delText>Art. 117, IX; art. 161</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2" w14:textId="071534AA" w:rsidR="003D183A" w:rsidDel="00E631A1" w:rsidRDefault="008B7924">
            <w:pPr>
              <w:widowControl w:val="0"/>
              <w:pBdr>
                <w:top w:val="nil"/>
                <w:left w:val="nil"/>
                <w:bottom w:val="nil"/>
                <w:right w:val="nil"/>
                <w:between w:val="nil"/>
              </w:pBdr>
              <w:spacing w:before="0" w:after="0"/>
              <w:ind w:firstLine="0"/>
              <w:jc w:val="center"/>
              <w:rPr>
                <w:del w:id="591" w:author="Cristiano de Menezes Feu" w:date="2022-11-21T08:32:00Z"/>
                <w:color w:val="000000"/>
                <w:sz w:val="20"/>
                <w:szCs w:val="20"/>
              </w:rPr>
            </w:pPr>
            <w:del w:id="592" w:author="Cristiano de Menezes Feu" w:date="2022-11-21T08:32:00Z">
              <w:r w:rsidDel="00E631A1">
                <w:rPr>
                  <w:color w:val="000000"/>
                  <w:sz w:val="20"/>
                  <w:szCs w:val="20"/>
                </w:rPr>
                <w:delText>Destaque de bancada: assinado por Líder ou Vice-Líder; Destaque simples: qualquer Deputado no Plenário; qualquer membro na Comissão</w:delText>
              </w:r>
            </w:del>
          </w:p>
        </w:tc>
      </w:tr>
      <w:tr w:rsidR="003D183A" w:rsidDel="00E631A1" w14:paraId="4FA29F0F" w14:textId="63578FA3">
        <w:trPr>
          <w:trHeight w:val="60"/>
          <w:del w:id="593"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3" w14:textId="6563A0F1" w:rsidR="003D183A" w:rsidDel="00E631A1" w:rsidRDefault="008B7924">
            <w:pPr>
              <w:widowControl w:val="0"/>
              <w:pBdr>
                <w:top w:val="nil"/>
                <w:left w:val="nil"/>
                <w:bottom w:val="nil"/>
                <w:right w:val="nil"/>
                <w:between w:val="nil"/>
              </w:pBdr>
              <w:spacing w:before="0" w:after="0"/>
              <w:ind w:firstLine="0"/>
              <w:jc w:val="center"/>
              <w:rPr>
                <w:del w:id="594" w:author="Cristiano de Menezes Feu" w:date="2022-11-21T08:32:00Z"/>
                <w:color w:val="000000"/>
                <w:sz w:val="20"/>
                <w:szCs w:val="20"/>
              </w:rPr>
            </w:pPr>
            <w:del w:id="595" w:author="Cristiano de Menezes Feu" w:date="2022-11-21T08:32:00Z">
              <w:r w:rsidDel="00E631A1">
                <w:rPr>
                  <w:color w:val="000000"/>
                  <w:sz w:val="20"/>
                  <w:szCs w:val="20"/>
                </w:rPr>
                <w:delText>Discussão de proposição por partes</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4" w14:textId="4AAE5491" w:rsidR="003D183A" w:rsidDel="00E631A1" w:rsidRDefault="008B7924">
            <w:pPr>
              <w:widowControl w:val="0"/>
              <w:pBdr>
                <w:top w:val="nil"/>
                <w:left w:val="nil"/>
                <w:bottom w:val="nil"/>
                <w:right w:val="nil"/>
                <w:between w:val="nil"/>
              </w:pBdr>
              <w:spacing w:before="0" w:after="0"/>
              <w:ind w:firstLine="0"/>
              <w:jc w:val="center"/>
              <w:rPr>
                <w:del w:id="596" w:author="Cristiano de Menezes Feu" w:date="2022-11-21T08:32:00Z"/>
                <w:color w:val="000000"/>
                <w:sz w:val="20"/>
                <w:szCs w:val="20"/>
              </w:rPr>
            </w:pPr>
            <w:del w:id="597" w:author="Cristiano de Menezes Feu" w:date="2022-11-21T08:32:00Z">
              <w:r w:rsidDel="00E631A1">
                <w:rPr>
                  <w:color w:val="000000"/>
                  <w:sz w:val="20"/>
                  <w:szCs w:val="20"/>
                </w:rPr>
                <w:delText>Art. 114, VI</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5" w14:textId="1BA35098" w:rsidR="003D183A" w:rsidDel="00E631A1" w:rsidRDefault="008B7924">
            <w:pPr>
              <w:widowControl w:val="0"/>
              <w:pBdr>
                <w:top w:val="nil"/>
                <w:left w:val="nil"/>
                <w:bottom w:val="nil"/>
                <w:right w:val="nil"/>
                <w:between w:val="nil"/>
              </w:pBdr>
              <w:spacing w:before="0" w:after="0"/>
              <w:ind w:firstLine="0"/>
              <w:jc w:val="center"/>
              <w:rPr>
                <w:del w:id="598" w:author="Cristiano de Menezes Feu" w:date="2022-11-21T08:32:00Z"/>
                <w:color w:val="000000"/>
                <w:sz w:val="20"/>
                <w:szCs w:val="20"/>
              </w:rPr>
            </w:pPr>
            <w:del w:id="599" w:author="Cristiano de Menezes Feu" w:date="2022-11-21T08:32:00Z">
              <w:r w:rsidDel="00E631A1">
                <w:rPr>
                  <w:color w:val="000000"/>
                  <w:sz w:val="20"/>
                  <w:szCs w:val="20"/>
                </w:rPr>
                <w:delText xml:space="preserve">Qualquer Deputado no Plenário; não permitido nas Comissões. </w:delText>
              </w:r>
            </w:del>
          </w:p>
        </w:tc>
      </w:tr>
      <w:tr w:rsidR="003D183A" w:rsidDel="00E631A1" w14:paraId="2CBCCF41" w14:textId="38F610EF">
        <w:trPr>
          <w:trHeight w:val="60"/>
          <w:del w:id="600"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6" w14:textId="59EB296A" w:rsidR="003D183A" w:rsidDel="00E631A1" w:rsidRDefault="008B7924">
            <w:pPr>
              <w:widowControl w:val="0"/>
              <w:pBdr>
                <w:top w:val="nil"/>
                <w:left w:val="nil"/>
                <w:bottom w:val="nil"/>
                <w:right w:val="nil"/>
                <w:between w:val="nil"/>
              </w:pBdr>
              <w:spacing w:before="0" w:after="0"/>
              <w:ind w:firstLine="0"/>
              <w:jc w:val="center"/>
              <w:rPr>
                <w:del w:id="601" w:author="Cristiano de Menezes Feu" w:date="2022-11-21T08:32:00Z"/>
                <w:color w:val="000000"/>
                <w:sz w:val="20"/>
                <w:szCs w:val="20"/>
              </w:rPr>
            </w:pPr>
            <w:del w:id="602" w:author="Cristiano de Menezes Feu" w:date="2022-11-21T08:32:00Z">
              <w:r w:rsidDel="00E631A1">
                <w:rPr>
                  <w:color w:val="000000"/>
                  <w:sz w:val="20"/>
                  <w:szCs w:val="20"/>
                </w:rPr>
                <w:delText>Dispensa da publicação de redação final</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7" w14:textId="0851AE60" w:rsidR="003D183A" w:rsidDel="00E631A1" w:rsidRDefault="008B7924">
            <w:pPr>
              <w:widowControl w:val="0"/>
              <w:pBdr>
                <w:top w:val="nil"/>
                <w:left w:val="nil"/>
                <w:bottom w:val="nil"/>
                <w:right w:val="nil"/>
                <w:between w:val="nil"/>
              </w:pBdr>
              <w:spacing w:before="0" w:after="0"/>
              <w:ind w:firstLine="0"/>
              <w:jc w:val="center"/>
              <w:rPr>
                <w:del w:id="603" w:author="Cristiano de Menezes Feu" w:date="2022-11-21T08:32:00Z"/>
                <w:color w:val="000000"/>
                <w:sz w:val="20"/>
                <w:szCs w:val="20"/>
              </w:rPr>
            </w:pPr>
            <w:del w:id="604" w:author="Cristiano de Menezes Feu" w:date="2022-11-21T08:32:00Z">
              <w:r w:rsidDel="00E631A1">
                <w:rPr>
                  <w:color w:val="000000"/>
                  <w:sz w:val="20"/>
                  <w:szCs w:val="20"/>
                </w:rPr>
                <w:delText>Art. 117, XIV e o art. 195, § 2.</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8" w14:textId="21E3BDD3" w:rsidR="003D183A" w:rsidDel="00E631A1" w:rsidRDefault="008B7924">
            <w:pPr>
              <w:widowControl w:val="0"/>
              <w:pBdr>
                <w:top w:val="nil"/>
                <w:left w:val="nil"/>
                <w:bottom w:val="nil"/>
                <w:right w:val="nil"/>
                <w:between w:val="nil"/>
              </w:pBdr>
              <w:spacing w:before="0" w:after="0"/>
              <w:ind w:firstLine="0"/>
              <w:jc w:val="center"/>
              <w:rPr>
                <w:del w:id="605" w:author="Cristiano de Menezes Feu" w:date="2022-11-21T08:32:00Z"/>
                <w:color w:val="000000"/>
                <w:sz w:val="20"/>
                <w:szCs w:val="20"/>
              </w:rPr>
            </w:pPr>
            <w:del w:id="606" w:author="Cristiano de Menezes Feu" w:date="2022-11-21T08:32:00Z">
              <w:r w:rsidDel="00E631A1">
                <w:rPr>
                  <w:color w:val="000000"/>
                  <w:sz w:val="20"/>
                  <w:szCs w:val="20"/>
                </w:rPr>
                <w:delText>Qualquer Deputado no Plenário</w:delText>
              </w:r>
            </w:del>
          </w:p>
        </w:tc>
      </w:tr>
      <w:tr w:rsidR="003D183A" w:rsidDel="00E631A1" w14:paraId="6267AB0E" w14:textId="1AEE86BD">
        <w:trPr>
          <w:trHeight w:val="60"/>
          <w:del w:id="607"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9" w14:textId="060774F9" w:rsidR="003D183A" w:rsidDel="00E631A1" w:rsidRDefault="008B7924">
            <w:pPr>
              <w:widowControl w:val="0"/>
              <w:pBdr>
                <w:top w:val="nil"/>
                <w:left w:val="nil"/>
                <w:bottom w:val="nil"/>
                <w:right w:val="nil"/>
                <w:between w:val="nil"/>
              </w:pBdr>
              <w:spacing w:before="0" w:after="0"/>
              <w:ind w:firstLine="0"/>
              <w:jc w:val="center"/>
              <w:rPr>
                <w:del w:id="608" w:author="Cristiano de Menezes Feu" w:date="2022-11-21T08:32:00Z"/>
                <w:color w:val="000000"/>
                <w:sz w:val="20"/>
                <w:szCs w:val="20"/>
              </w:rPr>
            </w:pPr>
            <w:del w:id="609" w:author="Cristiano de Menezes Feu" w:date="2022-11-21T08:32:00Z">
              <w:r w:rsidDel="00E631A1">
                <w:rPr>
                  <w:color w:val="000000"/>
                  <w:sz w:val="20"/>
                  <w:szCs w:val="20"/>
                </w:rPr>
                <w:delText>Dispensa da discussão de proposição com todos os pareceres favoráveis</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A" w14:textId="2EA56C05" w:rsidR="003D183A" w:rsidDel="00E631A1" w:rsidRDefault="008B7924">
            <w:pPr>
              <w:widowControl w:val="0"/>
              <w:pBdr>
                <w:top w:val="nil"/>
                <w:left w:val="nil"/>
                <w:bottom w:val="nil"/>
                <w:right w:val="nil"/>
                <w:between w:val="nil"/>
              </w:pBdr>
              <w:spacing w:before="0" w:after="0"/>
              <w:ind w:firstLine="0"/>
              <w:jc w:val="center"/>
              <w:rPr>
                <w:del w:id="610" w:author="Cristiano de Menezes Feu" w:date="2022-11-21T08:32:00Z"/>
                <w:color w:val="000000"/>
                <w:sz w:val="20"/>
                <w:szCs w:val="20"/>
              </w:rPr>
            </w:pPr>
            <w:del w:id="611" w:author="Cristiano de Menezes Feu" w:date="2022-11-21T08:32:00Z">
              <w:r w:rsidDel="00E631A1">
                <w:rPr>
                  <w:color w:val="000000"/>
                  <w:sz w:val="20"/>
                  <w:szCs w:val="20"/>
                </w:rPr>
                <w:delText>Art. 167</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B" w14:textId="449ECB6A" w:rsidR="003D183A" w:rsidDel="00E631A1" w:rsidRDefault="008B7924">
            <w:pPr>
              <w:widowControl w:val="0"/>
              <w:pBdr>
                <w:top w:val="nil"/>
                <w:left w:val="nil"/>
                <w:bottom w:val="nil"/>
                <w:right w:val="nil"/>
                <w:between w:val="nil"/>
              </w:pBdr>
              <w:spacing w:before="0" w:after="0"/>
              <w:ind w:firstLine="0"/>
              <w:jc w:val="center"/>
              <w:rPr>
                <w:del w:id="612" w:author="Cristiano de Menezes Feu" w:date="2022-11-21T08:32:00Z"/>
                <w:color w:val="000000"/>
                <w:sz w:val="20"/>
                <w:szCs w:val="20"/>
              </w:rPr>
            </w:pPr>
            <w:del w:id="613" w:author="Cristiano de Menezes Feu" w:date="2022-11-21T08:32:00Z">
              <w:r w:rsidDel="00E631A1">
                <w:rPr>
                  <w:color w:val="000000"/>
                  <w:sz w:val="20"/>
                  <w:szCs w:val="20"/>
                </w:rPr>
                <w:delText>Líder</w:delText>
              </w:r>
            </w:del>
          </w:p>
        </w:tc>
      </w:tr>
      <w:tr w:rsidR="003D183A" w:rsidDel="00E631A1" w14:paraId="3E1A2C00" w14:textId="38E5508D">
        <w:trPr>
          <w:trHeight w:val="60"/>
          <w:del w:id="614"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C" w14:textId="78DDCB28" w:rsidR="003D183A" w:rsidDel="00E631A1" w:rsidRDefault="008B7924">
            <w:pPr>
              <w:widowControl w:val="0"/>
              <w:pBdr>
                <w:top w:val="nil"/>
                <w:left w:val="nil"/>
                <w:bottom w:val="nil"/>
                <w:right w:val="nil"/>
                <w:between w:val="nil"/>
              </w:pBdr>
              <w:spacing w:before="0" w:after="0"/>
              <w:ind w:firstLine="0"/>
              <w:jc w:val="center"/>
              <w:rPr>
                <w:del w:id="615" w:author="Cristiano de Menezes Feu" w:date="2022-11-21T08:32:00Z"/>
                <w:color w:val="000000"/>
                <w:sz w:val="20"/>
                <w:szCs w:val="20"/>
              </w:rPr>
            </w:pPr>
            <w:del w:id="616" w:author="Cristiano de Menezes Feu" w:date="2022-11-21T08:32:00Z">
              <w:r w:rsidDel="00E631A1">
                <w:rPr>
                  <w:color w:val="000000"/>
                  <w:sz w:val="20"/>
                  <w:szCs w:val="20"/>
                </w:rPr>
                <w:delText>Encerramento da discussão</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D" w14:textId="5AEF3C40" w:rsidR="003D183A" w:rsidDel="00E631A1" w:rsidRDefault="008B7924">
            <w:pPr>
              <w:widowControl w:val="0"/>
              <w:pBdr>
                <w:top w:val="nil"/>
                <w:left w:val="nil"/>
                <w:bottom w:val="nil"/>
                <w:right w:val="nil"/>
                <w:between w:val="nil"/>
              </w:pBdr>
              <w:spacing w:before="0" w:after="0"/>
              <w:ind w:firstLine="0"/>
              <w:jc w:val="center"/>
              <w:rPr>
                <w:del w:id="617" w:author="Cristiano de Menezes Feu" w:date="2022-11-21T08:32:00Z"/>
                <w:color w:val="000000"/>
                <w:sz w:val="20"/>
                <w:szCs w:val="20"/>
              </w:rPr>
            </w:pPr>
            <w:del w:id="618" w:author="Cristiano de Menezes Feu" w:date="2022-11-21T08:32:00Z">
              <w:r w:rsidDel="00E631A1">
                <w:rPr>
                  <w:color w:val="000000"/>
                  <w:sz w:val="20"/>
                  <w:szCs w:val="20"/>
                </w:rPr>
                <w:delText>Art. 178; art. 57, VII</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1E" w14:textId="14A8B8C8" w:rsidR="003D183A" w:rsidDel="00E631A1" w:rsidRDefault="008B7924">
            <w:pPr>
              <w:widowControl w:val="0"/>
              <w:pBdr>
                <w:top w:val="nil"/>
                <w:left w:val="nil"/>
                <w:bottom w:val="nil"/>
                <w:right w:val="nil"/>
                <w:between w:val="nil"/>
              </w:pBdr>
              <w:spacing w:before="0" w:after="0"/>
              <w:ind w:firstLine="0"/>
              <w:jc w:val="center"/>
              <w:rPr>
                <w:del w:id="619" w:author="Cristiano de Menezes Feu" w:date="2022-11-21T08:32:00Z"/>
                <w:color w:val="000000"/>
                <w:sz w:val="20"/>
                <w:szCs w:val="20"/>
              </w:rPr>
            </w:pPr>
            <w:del w:id="620" w:author="Cristiano de Menezes Feu" w:date="2022-11-21T08:32:00Z">
              <w:r w:rsidDel="00E631A1">
                <w:rPr>
                  <w:color w:val="000000"/>
                  <w:sz w:val="20"/>
                  <w:szCs w:val="20"/>
                </w:rPr>
                <w:delText>No Plenário, cinco centésimos ou Líderes que representem esse número, após falarem 4 Deputados;</w:delText>
              </w:r>
            </w:del>
          </w:p>
          <w:p w14:paraId="0000011F" w14:textId="62CEF6F7" w:rsidR="003D183A" w:rsidDel="00E631A1" w:rsidRDefault="008B7924">
            <w:pPr>
              <w:widowControl w:val="0"/>
              <w:pBdr>
                <w:top w:val="nil"/>
                <w:left w:val="nil"/>
                <w:bottom w:val="nil"/>
                <w:right w:val="nil"/>
                <w:between w:val="nil"/>
              </w:pBdr>
              <w:spacing w:before="0" w:after="0"/>
              <w:ind w:firstLine="0"/>
              <w:jc w:val="center"/>
              <w:rPr>
                <w:del w:id="621" w:author="Cristiano de Menezes Feu" w:date="2022-11-21T08:32:00Z"/>
                <w:color w:val="000000"/>
                <w:sz w:val="20"/>
                <w:szCs w:val="20"/>
              </w:rPr>
            </w:pPr>
            <w:del w:id="622" w:author="Cristiano de Menezes Feu" w:date="2022-11-21T08:32:00Z">
              <w:r w:rsidDel="00E631A1">
                <w:rPr>
                  <w:color w:val="000000"/>
                  <w:sz w:val="20"/>
                  <w:szCs w:val="20"/>
                </w:rPr>
                <w:delText>Nas Comissões, qualquer membro, após falarem dez Deputados</w:delText>
              </w:r>
            </w:del>
          </w:p>
        </w:tc>
      </w:tr>
      <w:tr w:rsidR="003D183A" w:rsidDel="00E631A1" w14:paraId="0D16D5C4" w14:textId="0662966C">
        <w:trPr>
          <w:trHeight w:val="60"/>
          <w:del w:id="623"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0" w14:textId="27BCEDE5" w:rsidR="003D183A" w:rsidDel="00E631A1" w:rsidRDefault="008B7924">
            <w:pPr>
              <w:widowControl w:val="0"/>
              <w:pBdr>
                <w:top w:val="nil"/>
                <w:left w:val="nil"/>
                <w:bottom w:val="nil"/>
                <w:right w:val="nil"/>
                <w:between w:val="nil"/>
              </w:pBdr>
              <w:spacing w:before="0" w:after="0"/>
              <w:ind w:firstLine="0"/>
              <w:jc w:val="center"/>
              <w:rPr>
                <w:del w:id="624" w:author="Cristiano de Menezes Feu" w:date="2022-11-21T08:32:00Z"/>
                <w:color w:val="000000"/>
                <w:sz w:val="20"/>
                <w:szCs w:val="20"/>
              </w:rPr>
            </w:pPr>
            <w:del w:id="625" w:author="Cristiano de Menezes Feu" w:date="2022-11-21T08:32:00Z">
              <w:r w:rsidDel="00E631A1">
                <w:rPr>
                  <w:color w:val="000000"/>
                  <w:sz w:val="20"/>
                  <w:szCs w:val="20"/>
                </w:rPr>
                <w:delText>Encerramento da discussão de matéria urgente</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1" w14:textId="206880F9" w:rsidR="003D183A" w:rsidDel="00E631A1" w:rsidRDefault="008B7924">
            <w:pPr>
              <w:widowControl w:val="0"/>
              <w:pBdr>
                <w:top w:val="nil"/>
                <w:left w:val="nil"/>
                <w:bottom w:val="nil"/>
                <w:right w:val="nil"/>
                <w:between w:val="nil"/>
              </w:pBdr>
              <w:spacing w:before="0" w:after="0"/>
              <w:ind w:firstLine="0"/>
              <w:jc w:val="center"/>
              <w:rPr>
                <w:del w:id="626" w:author="Cristiano de Menezes Feu" w:date="2022-11-21T08:32:00Z"/>
                <w:color w:val="000000"/>
                <w:sz w:val="20"/>
                <w:szCs w:val="20"/>
              </w:rPr>
            </w:pPr>
            <w:del w:id="627" w:author="Cristiano de Menezes Feu" w:date="2022-11-21T08:32:00Z">
              <w:r w:rsidDel="00E631A1">
                <w:rPr>
                  <w:color w:val="000000"/>
                  <w:sz w:val="20"/>
                  <w:szCs w:val="20"/>
                </w:rPr>
                <w:delText>Art. 157, § 3º</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2" w14:textId="064B0099" w:rsidR="003D183A" w:rsidDel="00E631A1" w:rsidRDefault="008B7924">
            <w:pPr>
              <w:widowControl w:val="0"/>
              <w:pBdr>
                <w:top w:val="nil"/>
                <w:left w:val="nil"/>
                <w:bottom w:val="nil"/>
                <w:right w:val="nil"/>
                <w:between w:val="nil"/>
              </w:pBdr>
              <w:spacing w:before="0" w:after="0"/>
              <w:ind w:firstLine="0"/>
              <w:jc w:val="center"/>
              <w:rPr>
                <w:del w:id="628" w:author="Cristiano de Menezes Feu" w:date="2022-11-21T08:32:00Z"/>
                <w:color w:val="000000"/>
                <w:sz w:val="20"/>
                <w:szCs w:val="20"/>
              </w:rPr>
            </w:pPr>
            <w:del w:id="629" w:author="Cristiano de Menezes Feu" w:date="2022-11-21T08:32:00Z">
              <w:r w:rsidDel="00E631A1">
                <w:rPr>
                  <w:color w:val="000000"/>
                  <w:sz w:val="20"/>
                  <w:szCs w:val="20"/>
                </w:rPr>
                <w:delText>Maioria absoluta ou Líderes que representem esse número, após falarem seis Deputados, para o Plenário e para as Comissões</w:delText>
              </w:r>
            </w:del>
          </w:p>
        </w:tc>
      </w:tr>
      <w:tr w:rsidR="003D183A" w:rsidDel="00E631A1" w14:paraId="40138AE8" w14:textId="2221B9F7">
        <w:trPr>
          <w:trHeight w:val="60"/>
          <w:del w:id="630" w:author="Cristiano de Menezes Feu" w:date="2022-11-21T08:32:00Z"/>
        </w:trPr>
        <w:tc>
          <w:tcPr>
            <w:tcW w:w="247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3" w14:textId="744F582D" w:rsidR="003D183A" w:rsidDel="00E631A1" w:rsidRDefault="008B7924">
            <w:pPr>
              <w:widowControl w:val="0"/>
              <w:pBdr>
                <w:top w:val="nil"/>
                <w:left w:val="nil"/>
                <w:bottom w:val="nil"/>
                <w:right w:val="nil"/>
                <w:between w:val="nil"/>
              </w:pBdr>
              <w:spacing w:before="0" w:after="0"/>
              <w:ind w:firstLine="0"/>
              <w:jc w:val="center"/>
              <w:rPr>
                <w:del w:id="631" w:author="Cristiano de Menezes Feu" w:date="2022-11-21T08:32:00Z"/>
                <w:color w:val="000000"/>
                <w:sz w:val="20"/>
                <w:szCs w:val="20"/>
              </w:rPr>
            </w:pPr>
            <w:del w:id="632" w:author="Cristiano de Menezes Feu" w:date="2022-11-21T08:32:00Z">
              <w:r w:rsidDel="00E631A1">
                <w:rPr>
                  <w:color w:val="000000"/>
                  <w:sz w:val="20"/>
                  <w:szCs w:val="20"/>
                </w:rPr>
                <w:delText>Encerramento de discussão de projeto de código</w:delText>
              </w:r>
            </w:del>
          </w:p>
        </w:tc>
        <w:tc>
          <w:tcPr>
            <w:tcW w:w="15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4" w14:textId="69CF5EB2" w:rsidR="003D183A" w:rsidDel="00E631A1" w:rsidRDefault="008B7924">
            <w:pPr>
              <w:widowControl w:val="0"/>
              <w:pBdr>
                <w:top w:val="nil"/>
                <w:left w:val="nil"/>
                <w:bottom w:val="nil"/>
                <w:right w:val="nil"/>
                <w:between w:val="nil"/>
              </w:pBdr>
              <w:spacing w:before="0" w:after="0"/>
              <w:ind w:firstLine="0"/>
              <w:jc w:val="center"/>
              <w:rPr>
                <w:del w:id="633" w:author="Cristiano de Menezes Feu" w:date="2022-11-21T08:32:00Z"/>
                <w:color w:val="000000"/>
                <w:sz w:val="20"/>
                <w:szCs w:val="20"/>
              </w:rPr>
            </w:pPr>
            <w:del w:id="634" w:author="Cristiano de Menezes Feu" w:date="2022-11-21T08:32:00Z">
              <w:r w:rsidDel="00E631A1">
                <w:rPr>
                  <w:color w:val="000000"/>
                  <w:sz w:val="20"/>
                  <w:szCs w:val="20"/>
                </w:rPr>
                <w:delText>Art. 117, XI; art. 207, § 2º</w:delText>
              </w:r>
            </w:del>
          </w:p>
        </w:tc>
        <w:tc>
          <w:tcPr>
            <w:tcW w:w="387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5" w14:textId="26263090" w:rsidR="003D183A" w:rsidDel="00E631A1" w:rsidRDefault="008B7924">
            <w:pPr>
              <w:widowControl w:val="0"/>
              <w:pBdr>
                <w:top w:val="nil"/>
                <w:left w:val="nil"/>
                <w:bottom w:val="nil"/>
                <w:right w:val="nil"/>
                <w:between w:val="nil"/>
              </w:pBdr>
              <w:spacing w:before="0" w:after="0"/>
              <w:ind w:firstLine="0"/>
              <w:jc w:val="center"/>
              <w:rPr>
                <w:del w:id="635" w:author="Cristiano de Menezes Feu" w:date="2022-11-21T08:32:00Z"/>
                <w:color w:val="000000"/>
                <w:sz w:val="20"/>
                <w:szCs w:val="20"/>
              </w:rPr>
            </w:pPr>
            <w:del w:id="636" w:author="Cristiano de Menezes Feu" w:date="2022-11-21T08:32:00Z">
              <w:r w:rsidDel="00E631A1">
                <w:rPr>
                  <w:color w:val="000000"/>
                  <w:sz w:val="20"/>
                  <w:szCs w:val="20"/>
                </w:rPr>
                <w:delText>Líder, depois de debatido por 5 sessões</w:delText>
              </w:r>
            </w:del>
          </w:p>
        </w:tc>
      </w:tr>
    </w:tbl>
    <w:p w14:paraId="00000126" w14:textId="02E7EE4F" w:rsidR="003D183A" w:rsidDel="00E631A1" w:rsidRDefault="003D183A">
      <w:pPr>
        <w:widowControl w:val="0"/>
        <w:pBdr>
          <w:top w:val="nil"/>
          <w:left w:val="nil"/>
          <w:bottom w:val="nil"/>
          <w:right w:val="nil"/>
          <w:between w:val="nil"/>
        </w:pBdr>
        <w:spacing w:before="0" w:after="0"/>
        <w:ind w:left="11" w:right="11" w:firstLine="0"/>
        <w:jc w:val="left"/>
        <w:rPr>
          <w:del w:id="637" w:author="Cristiano de Menezes Feu" w:date="2022-11-21T08:32:00Z"/>
          <w:rFonts w:ascii="ClearSans-Light" w:eastAsia="ClearSans-Light" w:hAnsi="ClearSans-Light" w:cs="ClearSans-Light"/>
          <w:color w:val="000000"/>
          <w:sz w:val="24"/>
          <w:szCs w:val="24"/>
        </w:rPr>
      </w:pPr>
    </w:p>
    <w:p w14:paraId="00000127" w14:textId="2B8EB86E" w:rsidR="003D183A" w:rsidDel="00E631A1" w:rsidRDefault="008B7924">
      <w:pPr>
        <w:widowControl w:val="0"/>
        <w:pBdr>
          <w:top w:val="nil"/>
          <w:left w:val="nil"/>
          <w:bottom w:val="nil"/>
          <w:right w:val="nil"/>
          <w:between w:val="nil"/>
        </w:pBdr>
        <w:spacing w:before="170" w:after="283"/>
        <w:ind w:firstLine="0"/>
        <w:jc w:val="center"/>
        <w:rPr>
          <w:del w:id="638" w:author="Cristiano de Menezes Feu" w:date="2022-11-21T08:32:00Z"/>
          <w:rFonts w:ascii="ClearSans-Light" w:eastAsia="ClearSans-Light" w:hAnsi="ClearSans-Light" w:cs="ClearSans-Light"/>
          <w:color w:val="000000"/>
          <w:sz w:val="24"/>
          <w:szCs w:val="24"/>
        </w:rPr>
      </w:pPr>
      <w:del w:id="639" w:author="Cristiano de Menezes Feu" w:date="2022-11-21T08:32:00Z">
        <w:r w:rsidDel="00E631A1">
          <w:rPr>
            <w:rFonts w:ascii="ClearSans-Light" w:eastAsia="ClearSans-Light" w:hAnsi="ClearSans-Light" w:cs="ClearSans-Light"/>
            <w:color w:val="000000"/>
            <w:sz w:val="24"/>
            <w:szCs w:val="24"/>
          </w:rPr>
          <w:delText>REQUERIMENTOS – CONTINUAÇÃO III</w:delText>
        </w:r>
      </w:del>
    </w:p>
    <w:tbl>
      <w:tblPr>
        <w:tblStyle w:val="a4"/>
        <w:tblW w:w="7799" w:type="dxa"/>
        <w:tblInd w:w="0" w:type="dxa"/>
        <w:tblLayout w:type="fixed"/>
        <w:tblLook w:val="0000" w:firstRow="0" w:lastRow="0" w:firstColumn="0" w:lastColumn="0" w:noHBand="0" w:noVBand="0"/>
      </w:tblPr>
      <w:tblGrid>
        <w:gridCol w:w="2503"/>
        <w:gridCol w:w="2136"/>
        <w:gridCol w:w="3160"/>
      </w:tblGrid>
      <w:tr w:rsidR="003D183A" w:rsidDel="00E631A1" w14:paraId="48C4C3CB" w14:textId="6E8FEF48">
        <w:trPr>
          <w:trHeight w:val="475"/>
          <w:del w:id="640" w:author="Cristiano de Menezes Feu" w:date="2022-11-21T08:32:00Z"/>
        </w:trPr>
        <w:tc>
          <w:tcPr>
            <w:tcW w:w="2503" w:type="dxa"/>
            <w:tcBorders>
              <w:top w:val="single" w:sz="7" w:space="0" w:color="005583"/>
              <w:left w:val="single" w:sz="7" w:space="0" w:color="005583"/>
              <w:bottom w:val="single" w:sz="7" w:space="0" w:color="005583"/>
              <w:right w:val="single" w:sz="4" w:space="0" w:color="FFFFFF"/>
            </w:tcBorders>
            <w:shd w:val="clear" w:color="auto" w:fill="005583"/>
            <w:tcMar>
              <w:top w:w="113" w:type="dxa"/>
              <w:left w:w="113" w:type="dxa"/>
              <w:bottom w:w="113" w:type="dxa"/>
              <w:right w:w="113" w:type="dxa"/>
            </w:tcMar>
            <w:vAlign w:val="center"/>
          </w:tcPr>
          <w:p w14:paraId="00000128" w14:textId="25DF7F99" w:rsidR="003D183A" w:rsidDel="00E631A1" w:rsidRDefault="008B7924">
            <w:pPr>
              <w:widowControl w:val="0"/>
              <w:pBdr>
                <w:top w:val="nil"/>
                <w:left w:val="nil"/>
                <w:bottom w:val="nil"/>
                <w:right w:val="nil"/>
                <w:between w:val="nil"/>
              </w:pBdr>
              <w:spacing w:before="170" w:after="454"/>
              <w:ind w:firstLine="0"/>
              <w:jc w:val="center"/>
              <w:rPr>
                <w:del w:id="641" w:author="Cristiano de Menezes Feu" w:date="2022-11-21T08:32:00Z"/>
                <w:b/>
                <w:smallCaps/>
                <w:color w:val="FFFFFF"/>
                <w:sz w:val="16"/>
                <w:szCs w:val="16"/>
              </w:rPr>
            </w:pPr>
            <w:del w:id="642" w:author="Cristiano de Menezes Feu" w:date="2022-11-21T08:32:00Z">
              <w:r w:rsidDel="00E631A1">
                <w:rPr>
                  <w:b/>
                  <w:smallCaps/>
                  <w:color w:val="FFFFFF"/>
                  <w:sz w:val="16"/>
                  <w:szCs w:val="16"/>
                </w:rPr>
                <w:delText>Requerimento</w:delText>
              </w:r>
            </w:del>
          </w:p>
        </w:tc>
        <w:tc>
          <w:tcPr>
            <w:tcW w:w="2136" w:type="dxa"/>
            <w:tcBorders>
              <w:top w:val="single" w:sz="7" w:space="0" w:color="005583"/>
              <w:left w:val="single" w:sz="4" w:space="0" w:color="FFFFFF"/>
              <w:bottom w:val="single" w:sz="7" w:space="0" w:color="005583"/>
              <w:right w:val="single" w:sz="4" w:space="0" w:color="FFFFFF"/>
            </w:tcBorders>
            <w:shd w:val="clear" w:color="auto" w:fill="005583"/>
            <w:tcMar>
              <w:top w:w="113" w:type="dxa"/>
              <w:left w:w="113" w:type="dxa"/>
              <w:bottom w:w="113" w:type="dxa"/>
              <w:right w:w="113" w:type="dxa"/>
            </w:tcMar>
            <w:vAlign w:val="center"/>
          </w:tcPr>
          <w:p w14:paraId="00000129" w14:textId="42B65BFF" w:rsidR="003D183A" w:rsidDel="00E631A1" w:rsidRDefault="008B7924">
            <w:pPr>
              <w:widowControl w:val="0"/>
              <w:pBdr>
                <w:top w:val="nil"/>
                <w:left w:val="nil"/>
                <w:bottom w:val="nil"/>
                <w:right w:val="nil"/>
                <w:between w:val="nil"/>
              </w:pBdr>
              <w:spacing w:before="170" w:after="454"/>
              <w:ind w:firstLine="0"/>
              <w:jc w:val="center"/>
              <w:rPr>
                <w:del w:id="643" w:author="Cristiano de Menezes Feu" w:date="2022-11-21T08:32:00Z"/>
                <w:b/>
                <w:smallCaps/>
                <w:color w:val="FFFFFF"/>
                <w:sz w:val="16"/>
                <w:szCs w:val="16"/>
              </w:rPr>
            </w:pPr>
            <w:del w:id="644" w:author="Cristiano de Menezes Feu" w:date="2022-11-21T08:32:00Z">
              <w:r w:rsidDel="00E631A1">
                <w:rPr>
                  <w:b/>
                  <w:smallCaps/>
                  <w:color w:val="FFFFFF"/>
                  <w:sz w:val="16"/>
                  <w:szCs w:val="16"/>
                </w:rPr>
                <w:delText>Fundamento</w:delText>
              </w:r>
            </w:del>
          </w:p>
        </w:tc>
        <w:tc>
          <w:tcPr>
            <w:tcW w:w="3160" w:type="dxa"/>
            <w:tcBorders>
              <w:top w:val="single" w:sz="7" w:space="0" w:color="005583"/>
              <w:left w:val="single" w:sz="4" w:space="0" w:color="FFFFFF"/>
              <w:bottom w:val="single" w:sz="7" w:space="0" w:color="005583"/>
              <w:right w:val="single" w:sz="4" w:space="0" w:color="000000"/>
            </w:tcBorders>
            <w:shd w:val="clear" w:color="auto" w:fill="005583"/>
            <w:tcMar>
              <w:top w:w="113" w:type="dxa"/>
              <w:left w:w="113" w:type="dxa"/>
              <w:bottom w:w="113" w:type="dxa"/>
              <w:right w:w="113" w:type="dxa"/>
            </w:tcMar>
            <w:vAlign w:val="center"/>
          </w:tcPr>
          <w:p w14:paraId="0000012A" w14:textId="776B685F" w:rsidR="003D183A" w:rsidDel="00E631A1" w:rsidRDefault="008B7924">
            <w:pPr>
              <w:widowControl w:val="0"/>
              <w:pBdr>
                <w:top w:val="nil"/>
                <w:left w:val="nil"/>
                <w:bottom w:val="nil"/>
                <w:right w:val="nil"/>
                <w:between w:val="nil"/>
              </w:pBdr>
              <w:spacing w:before="170" w:after="454"/>
              <w:ind w:firstLine="0"/>
              <w:jc w:val="center"/>
              <w:rPr>
                <w:del w:id="645" w:author="Cristiano de Menezes Feu" w:date="2022-11-21T08:32:00Z"/>
                <w:b/>
                <w:smallCaps/>
                <w:color w:val="FFFFFF"/>
                <w:sz w:val="16"/>
                <w:szCs w:val="16"/>
              </w:rPr>
            </w:pPr>
            <w:del w:id="646" w:author="Cristiano de Menezes Feu" w:date="2022-11-21T08:32:00Z">
              <w:r w:rsidDel="00E631A1">
                <w:rPr>
                  <w:b/>
                  <w:smallCaps/>
                  <w:color w:val="FFFFFF"/>
                  <w:sz w:val="16"/>
                  <w:szCs w:val="16"/>
                </w:rPr>
                <w:delText>Autor/Observações</w:delText>
              </w:r>
            </w:del>
          </w:p>
        </w:tc>
      </w:tr>
      <w:tr w:rsidR="003D183A" w:rsidDel="00E631A1" w14:paraId="3F981099" w14:textId="6FB29C36">
        <w:trPr>
          <w:trHeight w:val="60"/>
          <w:del w:id="647" w:author="Cristiano de Menezes Feu" w:date="2022-11-21T08:32:00Z"/>
        </w:trPr>
        <w:tc>
          <w:tcPr>
            <w:tcW w:w="2503"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B" w14:textId="5D44EEC6" w:rsidR="003D183A" w:rsidDel="00E631A1" w:rsidRDefault="008B7924">
            <w:pPr>
              <w:widowControl w:val="0"/>
              <w:pBdr>
                <w:top w:val="nil"/>
                <w:left w:val="nil"/>
                <w:bottom w:val="nil"/>
                <w:right w:val="nil"/>
                <w:between w:val="nil"/>
              </w:pBdr>
              <w:spacing w:before="0" w:after="0"/>
              <w:ind w:firstLine="0"/>
              <w:jc w:val="center"/>
              <w:rPr>
                <w:del w:id="648" w:author="Cristiano de Menezes Feu" w:date="2022-11-21T08:32:00Z"/>
                <w:color w:val="000000"/>
                <w:sz w:val="20"/>
                <w:szCs w:val="20"/>
              </w:rPr>
            </w:pPr>
            <w:del w:id="649" w:author="Cristiano de Menezes Feu" w:date="2022-11-21T08:32:00Z">
              <w:r w:rsidDel="00E631A1">
                <w:rPr>
                  <w:color w:val="000000"/>
                  <w:sz w:val="20"/>
                  <w:szCs w:val="20"/>
                </w:rPr>
                <w:delText>Envio de proposição pendente de parecer a outra Comissão ou ao Plenário</w:delText>
              </w:r>
            </w:del>
          </w:p>
        </w:tc>
        <w:tc>
          <w:tcPr>
            <w:tcW w:w="2136"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C" w14:textId="7A0FE7A8" w:rsidR="003D183A" w:rsidDel="00E631A1" w:rsidRDefault="008B7924">
            <w:pPr>
              <w:widowControl w:val="0"/>
              <w:pBdr>
                <w:top w:val="nil"/>
                <w:left w:val="nil"/>
                <w:bottom w:val="nil"/>
                <w:right w:val="nil"/>
                <w:between w:val="nil"/>
              </w:pBdr>
              <w:spacing w:before="0" w:after="0"/>
              <w:ind w:firstLine="0"/>
              <w:jc w:val="center"/>
              <w:rPr>
                <w:del w:id="650" w:author="Cristiano de Menezes Feu" w:date="2022-11-21T08:32:00Z"/>
                <w:color w:val="000000"/>
                <w:sz w:val="20"/>
                <w:szCs w:val="20"/>
              </w:rPr>
            </w:pPr>
            <w:del w:id="651" w:author="Cristiano de Menezes Feu" w:date="2022-11-21T08:32:00Z">
              <w:r w:rsidDel="00E631A1">
                <w:rPr>
                  <w:color w:val="000000"/>
                  <w:sz w:val="20"/>
                  <w:szCs w:val="20"/>
                </w:rPr>
                <w:delText>Art. 52, § 6º</w:delText>
              </w:r>
            </w:del>
          </w:p>
        </w:tc>
        <w:tc>
          <w:tcPr>
            <w:tcW w:w="3160"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D" w14:textId="10A39C5F" w:rsidR="003D183A" w:rsidDel="00E631A1" w:rsidRDefault="008B7924">
            <w:pPr>
              <w:widowControl w:val="0"/>
              <w:pBdr>
                <w:top w:val="nil"/>
                <w:left w:val="nil"/>
                <w:bottom w:val="nil"/>
                <w:right w:val="nil"/>
                <w:between w:val="nil"/>
              </w:pBdr>
              <w:spacing w:before="0" w:after="0"/>
              <w:ind w:firstLine="0"/>
              <w:jc w:val="center"/>
              <w:rPr>
                <w:del w:id="652" w:author="Cristiano de Menezes Feu" w:date="2022-11-21T08:32:00Z"/>
                <w:color w:val="000000"/>
                <w:sz w:val="20"/>
                <w:szCs w:val="20"/>
              </w:rPr>
            </w:pPr>
            <w:del w:id="653" w:author="Cristiano de Menezes Feu" w:date="2022-11-21T08:32:00Z">
              <w:r w:rsidDel="00E631A1">
                <w:rPr>
                  <w:color w:val="000000"/>
                  <w:sz w:val="20"/>
                  <w:szCs w:val="20"/>
                </w:rPr>
                <w:delText>Qualquer Deputado ou Comissão</w:delText>
              </w:r>
            </w:del>
          </w:p>
        </w:tc>
      </w:tr>
      <w:tr w:rsidR="003D183A" w:rsidDel="00E631A1" w14:paraId="47C18CDB" w14:textId="3A7DED58">
        <w:trPr>
          <w:trHeight w:val="60"/>
          <w:del w:id="654"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2E" w14:textId="03D10D45" w:rsidR="003D183A" w:rsidDel="00E631A1" w:rsidRDefault="008B7924">
            <w:pPr>
              <w:widowControl w:val="0"/>
              <w:pBdr>
                <w:top w:val="nil"/>
                <w:left w:val="nil"/>
                <w:bottom w:val="nil"/>
                <w:right w:val="nil"/>
                <w:between w:val="nil"/>
              </w:pBdr>
              <w:spacing w:before="0" w:after="0"/>
              <w:ind w:firstLine="0"/>
              <w:jc w:val="center"/>
              <w:rPr>
                <w:del w:id="655" w:author="Cristiano de Menezes Feu" w:date="2022-11-21T08:32:00Z"/>
                <w:color w:val="000000"/>
                <w:sz w:val="20"/>
                <w:szCs w:val="20"/>
              </w:rPr>
            </w:pPr>
            <w:del w:id="656" w:author="Cristiano de Menezes Feu" w:date="2022-11-21T08:32:00Z">
              <w:r w:rsidDel="00E631A1">
                <w:rPr>
                  <w:color w:val="000000"/>
                  <w:sz w:val="20"/>
                  <w:szCs w:val="20"/>
                </w:rPr>
                <w:delText>Formação de Subcomissão</w:delText>
              </w:r>
            </w:del>
          </w:p>
          <w:p w14:paraId="0000012F" w14:textId="6631633F" w:rsidR="003D183A" w:rsidDel="00E631A1" w:rsidRDefault="008B7924">
            <w:pPr>
              <w:widowControl w:val="0"/>
              <w:pBdr>
                <w:top w:val="nil"/>
                <w:left w:val="nil"/>
                <w:bottom w:val="nil"/>
                <w:right w:val="nil"/>
                <w:between w:val="nil"/>
              </w:pBdr>
              <w:spacing w:before="0" w:after="0"/>
              <w:ind w:firstLine="0"/>
              <w:jc w:val="center"/>
              <w:rPr>
                <w:del w:id="657" w:author="Cristiano de Menezes Feu" w:date="2022-11-21T08:32:00Z"/>
                <w:color w:val="000000"/>
                <w:sz w:val="20"/>
                <w:szCs w:val="20"/>
              </w:rPr>
            </w:pPr>
            <w:del w:id="658" w:author="Cristiano de Menezes Feu" w:date="2022-11-21T08:32:00Z">
              <w:r w:rsidDel="00E631A1">
                <w:rPr>
                  <w:color w:val="000000"/>
                  <w:sz w:val="20"/>
                  <w:szCs w:val="20"/>
                </w:rPr>
                <w:delText>(somente nas Comissões)</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0" w14:textId="5151EBC9" w:rsidR="003D183A" w:rsidDel="00E631A1" w:rsidRDefault="008B7924">
            <w:pPr>
              <w:widowControl w:val="0"/>
              <w:pBdr>
                <w:top w:val="nil"/>
                <w:left w:val="nil"/>
                <w:bottom w:val="nil"/>
                <w:right w:val="nil"/>
                <w:between w:val="nil"/>
              </w:pBdr>
              <w:spacing w:before="0" w:after="0"/>
              <w:ind w:firstLine="0"/>
              <w:jc w:val="center"/>
              <w:rPr>
                <w:del w:id="659" w:author="Cristiano de Menezes Feu" w:date="2022-11-21T08:32:00Z"/>
                <w:color w:val="000000"/>
                <w:sz w:val="20"/>
                <w:szCs w:val="20"/>
              </w:rPr>
            </w:pPr>
            <w:del w:id="660" w:author="Cristiano de Menezes Feu" w:date="2022-11-21T08:32:00Z">
              <w:r w:rsidDel="00E631A1">
                <w:rPr>
                  <w:color w:val="000000"/>
                  <w:sz w:val="20"/>
                  <w:szCs w:val="20"/>
                </w:rPr>
                <w:delText>Art. 29, I e II</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1" w14:textId="031CC817" w:rsidR="003D183A" w:rsidDel="00E631A1" w:rsidRDefault="008B7924">
            <w:pPr>
              <w:widowControl w:val="0"/>
              <w:pBdr>
                <w:top w:val="nil"/>
                <w:left w:val="nil"/>
                <w:bottom w:val="nil"/>
                <w:right w:val="nil"/>
                <w:between w:val="nil"/>
              </w:pBdr>
              <w:spacing w:before="0" w:after="0"/>
              <w:ind w:firstLine="0"/>
              <w:jc w:val="center"/>
              <w:rPr>
                <w:del w:id="661" w:author="Cristiano de Menezes Feu" w:date="2022-11-21T08:32:00Z"/>
                <w:color w:val="000000"/>
                <w:sz w:val="20"/>
                <w:szCs w:val="20"/>
              </w:rPr>
            </w:pPr>
            <w:del w:id="662" w:author="Cristiano de Menezes Feu" w:date="2022-11-21T08:32:00Z">
              <w:r w:rsidDel="00E631A1">
                <w:rPr>
                  <w:color w:val="000000"/>
                  <w:sz w:val="20"/>
                  <w:szCs w:val="20"/>
                </w:rPr>
                <w:delText>Subcomissão permanente: membro da Comissão com apoio da maioria da Comissão.</w:delText>
              </w:r>
            </w:del>
          </w:p>
          <w:p w14:paraId="00000132" w14:textId="3E255D6D" w:rsidR="003D183A" w:rsidDel="00E631A1" w:rsidRDefault="008B7924">
            <w:pPr>
              <w:widowControl w:val="0"/>
              <w:pBdr>
                <w:top w:val="nil"/>
                <w:left w:val="nil"/>
                <w:bottom w:val="nil"/>
                <w:right w:val="nil"/>
                <w:between w:val="nil"/>
              </w:pBdr>
              <w:spacing w:before="0" w:after="0"/>
              <w:ind w:firstLine="0"/>
              <w:jc w:val="center"/>
              <w:rPr>
                <w:del w:id="663" w:author="Cristiano de Menezes Feu" w:date="2022-11-21T08:32:00Z"/>
                <w:color w:val="000000"/>
                <w:sz w:val="20"/>
                <w:szCs w:val="20"/>
              </w:rPr>
            </w:pPr>
            <w:del w:id="664" w:author="Cristiano de Menezes Feu" w:date="2022-11-21T08:32:00Z">
              <w:r w:rsidDel="00E631A1">
                <w:rPr>
                  <w:color w:val="000000"/>
                  <w:sz w:val="20"/>
                  <w:szCs w:val="20"/>
                </w:rPr>
                <w:delText>Subcomissão especial: membro</w:delText>
              </w:r>
            </w:del>
          </w:p>
        </w:tc>
      </w:tr>
      <w:tr w:rsidR="003D183A" w:rsidDel="00E631A1" w14:paraId="67458E24" w14:textId="151B4724">
        <w:trPr>
          <w:trHeight w:val="60"/>
          <w:del w:id="665"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3" w14:textId="071D2467" w:rsidR="003D183A" w:rsidDel="00E631A1" w:rsidRDefault="008B7924">
            <w:pPr>
              <w:widowControl w:val="0"/>
              <w:pBdr>
                <w:top w:val="nil"/>
                <w:left w:val="nil"/>
                <w:bottom w:val="nil"/>
                <w:right w:val="nil"/>
                <w:between w:val="nil"/>
              </w:pBdr>
              <w:spacing w:before="0" w:after="0"/>
              <w:ind w:firstLine="0"/>
              <w:jc w:val="center"/>
              <w:rPr>
                <w:del w:id="666" w:author="Cristiano de Menezes Feu" w:date="2022-11-21T08:32:00Z"/>
                <w:color w:val="000000"/>
                <w:sz w:val="20"/>
                <w:szCs w:val="20"/>
              </w:rPr>
            </w:pPr>
            <w:del w:id="667" w:author="Cristiano de Menezes Feu" w:date="2022-11-21T08:32:00Z">
              <w:r w:rsidDel="00E631A1">
                <w:rPr>
                  <w:color w:val="000000"/>
                  <w:sz w:val="20"/>
                  <w:szCs w:val="20"/>
                </w:rPr>
                <w:delText>Inclusão de projeto sem parecer, na pauta seguinte da Comissão.</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4" w14:textId="181C5307" w:rsidR="003D183A" w:rsidDel="00E631A1" w:rsidRDefault="008B7924">
            <w:pPr>
              <w:widowControl w:val="0"/>
              <w:pBdr>
                <w:top w:val="nil"/>
                <w:left w:val="nil"/>
                <w:bottom w:val="nil"/>
                <w:right w:val="nil"/>
                <w:between w:val="nil"/>
              </w:pBdr>
              <w:spacing w:before="0" w:after="0"/>
              <w:ind w:firstLine="0"/>
              <w:jc w:val="center"/>
              <w:rPr>
                <w:del w:id="668" w:author="Cristiano de Menezes Feu" w:date="2022-11-21T08:32:00Z"/>
                <w:color w:val="000000"/>
                <w:sz w:val="20"/>
                <w:szCs w:val="20"/>
              </w:rPr>
            </w:pPr>
            <w:del w:id="669" w:author="Cristiano de Menezes Feu" w:date="2022-11-21T08:32:00Z">
              <w:r w:rsidDel="00E631A1">
                <w:rPr>
                  <w:color w:val="000000"/>
                  <w:sz w:val="20"/>
                  <w:szCs w:val="20"/>
                </w:rPr>
                <w:delText>Art. 52, § 4º</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5" w14:textId="40E7BBC5" w:rsidR="003D183A" w:rsidDel="00E631A1" w:rsidRDefault="008B7924">
            <w:pPr>
              <w:widowControl w:val="0"/>
              <w:pBdr>
                <w:top w:val="nil"/>
                <w:left w:val="nil"/>
                <w:bottom w:val="nil"/>
                <w:right w:val="nil"/>
                <w:between w:val="nil"/>
              </w:pBdr>
              <w:spacing w:before="0" w:after="0"/>
              <w:ind w:firstLine="0"/>
              <w:jc w:val="center"/>
              <w:rPr>
                <w:del w:id="670" w:author="Cristiano de Menezes Feu" w:date="2022-11-21T08:32:00Z"/>
                <w:color w:val="000000"/>
                <w:sz w:val="20"/>
                <w:szCs w:val="20"/>
              </w:rPr>
            </w:pPr>
            <w:del w:id="671" w:author="Cristiano de Menezes Feu" w:date="2022-11-21T08:32:00Z">
              <w:r w:rsidDel="00E631A1">
                <w:rPr>
                  <w:color w:val="000000"/>
                  <w:sz w:val="20"/>
                  <w:szCs w:val="20"/>
                </w:rPr>
                <w:delText>Autor</w:delText>
              </w:r>
            </w:del>
          </w:p>
        </w:tc>
      </w:tr>
      <w:tr w:rsidR="003D183A" w:rsidDel="00E631A1" w14:paraId="726ADA16" w14:textId="6D6F2E65">
        <w:trPr>
          <w:trHeight w:val="60"/>
          <w:del w:id="672"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6" w14:textId="5011C523" w:rsidR="003D183A" w:rsidDel="00E631A1" w:rsidRDefault="008B7924">
            <w:pPr>
              <w:widowControl w:val="0"/>
              <w:pBdr>
                <w:top w:val="nil"/>
                <w:left w:val="nil"/>
                <w:bottom w:val="nil"/>
                <w:right w:val="nil"/>
                <w:between w:val="nil"/>
              </w:pBdr>
              <w:spacing w:before="0" w:after="0"/>
              <w:ind w:firstLine="0"/>
              <w:jc w:val="center"/>
              <w:rPr>
                <w:del w:id="673" w:author="Cristiano de Menezes Feu" w:date="2022-11-21T08:32:00Z"/>
                <w:color w:val="000000"/>
                <w:sz w:val="20"/>
                <w:szCs w:val="20"/>
              </w:rPr>
            </w:pPr>
            <w:del w:id="674" w:author="Cristiano de Menezes Feu" w:date="2022-11-21T08:32:00Z">
              <w:r w:rsidDel="00E631A1">
                <w:rPr>
                  <w:color w:val="000000"/>
                  <w:sz w:val="20"/>
                  <w:szCs w:val="20"/>
                </w:rPr>
                <w:delText>Inclusão de matéria com parecer na Ordem do Dia</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7" w14:textId="16398ED0" w:rsidR="003D183A" w:rsidDel="00E631A1" w:rsidRDefault="008B7924">
            <w:pPr>
              <w:widowControl w:val="0"/>
              <w:pBdr>
                <w:top w:val="nil"/>
                <w:left w:val="nil"/>
                <w:bottom w:val="nil"/>
                <w:right w:val="nil"/>
                <w:between w:val="nil"/>
              </w:pBdr>
              <w:spacing w:before="0" w:after="0"/>
              <w:ind w:firstLine="0"/>
              <w:jc w:val="center"/>
              <w:rPr>
                <w:del w:id="675" w:author="Cristiano de Menezes Feu" w:date="2022-11-21T08:32:00Z"/>
                <w:color w:val="000000"/>
                <w:sz w:val="20"/>
                <w:szCs w:val="20"/>
              </w:rPr>
            </w:pPr>
            <w:del w:id="676" w:author="Cristiano de Menezes Feu" w:date="2022-11-21T08:32:00Z">
              <w:r w:rsidDel="00E631A1">
                <w:rPr>
                  <w:color w:val="000000"/>
                  <w:sz w:val="20"/>
                  <w:szCs w:val="20"/>
                </w:rPr>
                <w:delText>Art. 135</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8" w14:textId="645D616B" w:rsidR="003D183A" w:rsidDel="00E631A1" w:rsidRDefault="008B7924">
            <w:pPr>
              <w:widowControl w:val="0"/>
              <w:pBdr>
                <w:top w:val="nil"/>
                <w:left w:val="nil"/>
                <w:bottom w:val="nil"/>
                <w:right w:val="nil"/>
                <w:between w:val="nil"/>
              </w:pBdr>
              <w:spacing w:before="0" w:after="0"/>
              <w:ind w:firstLine="0"/>
              <w:jc w:val="center"/>
              <w:rPr>
                <w:del w:id="677" w:author="Cristiano de Menezes Feu" w:date="2022-11-21T08:32:00Z"/>
                <w:color w:val="000000"/>
                <w:sz w:val="20"/>
                <w:szCs w:val="20"/>
              </w:rPr>
            </w:pPr>
            <w:del w:id="678" w:author="Cristiano de Menezes Feu" w:date="2022-11-21T08:32:00Z">
              <w:r w:rsidDel="00E631A1">
                <w:rPr>
                  <w:color w:val="000000"/>
                  <w:sz w:val="20"/>
                  <w:szCs w:val="20"/>
                </w:rPr>
                <w:delText>Autor</w:delText>
              </w:r>
            </w:del>
          </w:p>
        </w:tc>
      </w:tr>
      <w:tr w:rsidR="003D183A" w:rsidDel="00E631A1" w14:paraId="083D6420" w14:textId="1D85C63F">
        <w:trPr>
          <w:trHeight w:val="60"/>
          <w:del w:id="679"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9" w14:textId="7130E37D" w:rsidR="003D183A" w:rsidDel="00E631A1" w:rsidRDefault="008B7924">
            <w:pPr>
              <w:widowControl w:val="0"/>
              <w:pBdr>
                <w:top w:val="nil"/>
                <w:left w:val="nil"/>
                <w:bottom w:val="nil"/>
                <w:right w:val="nil"/>
                <w:between w:val="nil"/>
              </w:pBdr>
              <w:spacing w:before="0" w:after="0"/>
              <w:ind w:firstLine="0"/>
              <w:jc w:val="center"/>
              <w:rPr>
                <w:del w:id="680" w:author="Cristiano de Menezes Feu" w:date="2022-11-21T08:32:00Z"/>
                <w:color w:val="000000"/>
                <w:sz w:val="20"/>
                <w:szCs w:val="20"/>
              </w:rPr>
            </w:pPr>
            <w:del w:id="681" w:author="Cristiano de Menezes Feu" w:date="2022-11-21T08:32:00Z">
              <w:r w:rsidDel="00E631A1">
                <w:rPr>
                  <w:color w:val="000000"/>
                  <w:sz w:val="20"/>
                  <w:szCs w:val="20"/>
                </w:rPr>
                <w:delText>Inclusão de proposição extrapauta nas Comissões</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A" w14:textId="7F412489" w:rsidR="003D183A" w:rsidDel="00E631A1" w:rsidRDefault="008B7924">
            <w:pPr>
              <w:widowControl w:val="0"/>
              <w:pBdr>
                <w:top w:val="nil"/>
                <w:left w:val="nil"/>
                <w:bottom w:val="nil"/>
                <w:right w:val="nil"/>
                <w:between w:val="nil"/>
              </w:pBdr>
              <w:spacing w:before="0" w:after="0"/>
              <w:ind w:firstLine="0"/>
              <w:jc w:val="center"/>
              <w:rPr>
                <w:del w:id="682" w:author="Cristiano de Menezes Feu" w:date="2022-11-21T08:32:00Z"/>
                <w:color w:val="000000"/>
                <w:sz w:val="20"/>
                <w:szCs w:val="20"/>
              </w:rPr>
            </w:pPr>
            <w:del w:id="683" w:author="Cristiano de Menezes Feu" w:date="2022-11-21T08:32:00Z">
              <w:r w:rsidDel="00E631A1">
                <w:rPr>
                  <w:color w:val="000000"/>
                  <w:sz w:val="20"/>
                  <w:szCs w:val="20"/>
                </w:rPr>
                <w:delText>Art. 52, § 5º</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B" w14:textId="4CB381C2" w:rsidR="003D183A" w:rsidDel="00E631A1" w:rsidRDefault="008B7924">
            <w:pPr>
              <w:widowControl w:val="0"/>
              <w:pBdr>
                <w:top w:val="nil"/>
                <w:left w:val="nil"/>
                <w:bottom w:val="nil"/>
                <w:right w:val="nil"/>
                <w:between w:val="nil"/>
              </w:pBdr>
              <w:spacing w:before="0" w:after="0"/>
              <w:ind w:firstLine="0"/>
              <w:jc w:val="center"/>
              <w:rPr>
                <w:del w:id="684" w:author="Cristiano de Menezes Feu" w:date="2022-11-21T08:32:00Z"/>
                <w:color w:val="000000"/>
                <w:sz w:val="20"/>
                <w:szCs w:val="20"/>
              </w:rPr>
            </w:pPr>
            <w:del w:id="685" w:author="Cristiano de Menezes Feu" w:date="2022-11-21T08:32:00Z">
              <w:r w:rsidDel="00E631A1">
                <w:rPr>
                  <w:color w:val="000000"/>
                  <w:sz w:val="20"/>
                  <w:szCs w:val="20"/>
                </w:rPr>
                <w:delText>1/3 da respectiva Comissão. Antes de iniciar a Ordem do Dia - Rec. 42/2015;</w:delText>
              </w:r>
            </w:del>
          </w:p>
        </w:tc>
      </w:tr>
      <w:tr w:rsidR="003D183A" w:rsidDel="00E631A1" w14:paraId="3636C2EB" w14:textId="3A6DD5D6">
        <w:trPr>
          <w:trHeight w:val="60"/>
          <w:del w:id="686"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C" w14:textId="6A60412A" w:rsidR="003D183A" w:rsidDel="00E631A1" w:rsidRDefault="008B7924">
            <w:pPr>
              <w:widowControl w:val="0"/>
              <w:pBdr>
                <w:top w:val="nil"/>
                <w:left w:val="nil"/>
                <w:bottom w:val="nil"/>
                <w:right w:val="nil"/>
                <w:between w:val="nil"/>
              </w:pBdr>
              <w:spacing w:before="0" w:after="0"/>
              <w:ind w:firstLine="0"/>
              <w:jc w:val="center"/>
              <w:rPr>
                <w:del w:id="687" w:author="Cristiano de Menezes Feu" w:date="2022-11-21T08:32:00Z"/>
                <w:color w:val="000000"/>
                <w:sz w:val="20"/>
                <w:szCs w:val="20"/>
              </w:rPr>
            </w:pPr>
            <w:del w:id="688" w:author="Cristiano de Menezes Feu" w:date="2022-11-21T08:32:00Z">
              <w:r w:rsidDel="00E631A1">
                <w:rPr>
                  <w:color w:val="000000"/>
                  <w:sz w:val="20"/>
                  <w:szCs w:val="20"/>
                </w:rPr>
                <w:delText>Indicação</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D" w14:textId="6206B1B8" w:rsidR="003D183A" w:rsidDel="00E631A1" w:rsidRDefault="008B7924">
            <w:pPr>
              <w:widowControl w:val="0"/>
              <w:pBdr>
                <w:top w:val="nil"/>
                <w:left w:val="nil"/>
                <w:bottom w:val="nil"/>
                <w:right w:val="nil"/>
                <w:between w:val="nil"/>
              </w:pBdr>
              <w:spacing w:before="0" w:after="0"/>
              <w:ind w:firstLine="0"/>
              <w:jc w:val="center"/>
              <w:rPr>
                <w:del w:id="689" w:author="Cristiano de Menezes Feu" w:date="2022-11-21T08:32:00Z"/>
                <w:color w:val="000000"/>
                <w:sz w:val="20"/>
                <w:szCs w:val="20"/>
              </w:rPr>
            </w:pPr>
            <w:del w:id="690" w:author="Cristiano de Menezes Feu" w:date="2022-11-21T08:32:00Z">
              <w:r w:rsidDel="00E631A1">
                <w:rPr>
                  <w:color w:val="000000"/>
                  <w:sz w:val="20"/>
                  <w:szCs w:val="20"/>
                </w:rPr>
                <w:delText>Art. 113, § 1º</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E" w14:textId="7355B781" w:rsidR="003D183A" w:rsidDel="00E631A1" w:rsidRDefault="008B7924">
            <w:pPr>
              <w:widowControl w:val="0"/>
              <w:pBdr>
                <w:top w:val="nil"/>
                <w:left w:val="nil"/>
                <w:bottom w:val="nil"/>
                <w:right w:val="nil"/>
                <w:between w:val="nil"/>
              </w:pBdr>
              <w:spacing w:before="0" w:after="0"/>
              <w:ind w:firstLine="0"/>
              <w:jc w:val="center"/>
              <w:rPr>
                <w:del w:id="691" w:author="Cristiano de Menezes Feu" w:date="2022-11-21T08:32:00Z"/>
                <w:color w:val="000000"/>
                <w:sz w:val="20"/>
                <w:szCs w:val="20"/>
              </w:rPr>
            </w:pPr>
            <w:del w:id="692" w:author="Cristiano de Menezes Feu" w:date="2022-11-21T08:32:00Z">
              <w:r w:rsidDel="00E631A1">
                <w:rPr>
                  <w:color w:val="000000"/>
                  <w:sz w:val="20"/>
                  <w:szCs w:val="20"/>
                </w:rPr>
                <w:delText>Qualquer Deputado ou Comissão</w:delText>
              </w:r>
            </w:del>
          </w:p>
        </w:tc>
      </w:tr>
      <w:tr w:rsidR="003D183A" w:rsidDel="00E631A1" w14:paraId="6DE07A0D" w14:textId="5D5E80E1">
        <w:trPr>
          <w:trHeight w:val="60"/>
          <w:del w:id="693"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3F" w14:textId="058650CE" w:rsidR="003D183A" w:rsidDel="00E631A1" w:rsidRDefault="008B7924">
            <w:pPr>
              <w:widowControl w:val="0"/>
              <w:pBdr>
                <w:top w:val="nil"/>
                <w:left w:val="nil"/>
                <w:bottom w:val="nil"/>
                <w:right w:val="nil"/>
                <w:between w:val="nil"/>
              </w:pBdr>
              <w:spacing w:before="0" w:after="0"/>
              <w:ind w:firstLine="0"/>
              <w:jc w:val="center"/>
              <w:rPr>
                <w:del w:id="694" w:author="Cristiano de Menezes Feu" w:date="2022-11-21T08:32:00Z"/>
                <w:color w:val="000000"/>
                <w:sz w:val="20"/>
                <w:szCs w:val="20"/>
              </w:rPr>
            </w:pPr>
            <w:del w:id="695" w:author="Cristiano de Menezes Feu" w:date="2022-11-21T08:32:00Z">
              <w:r w:rsidDel="00E631A1">
                <w:rPr>
                  <w:color w:val="000000"/>
                  <w:sz w:val="20"/>
                  <w:szCs w:val="20"/>
                </w:rPr>
                <w:delText>Inscrição nos Anais da Câmara</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0" w14:textId="23B2CAFE" w:rsidR="003D183A" w:rsidDel="00E631A1" w:rsidRDefault="008B7924">
            <w:pPr>
              <w:widowControl w:val="0"/>
              <w:pBdr>
                <w:top w:val="nil"/>
                <w:left w:val="nil"/>
                <w:bottom w:val="nil"/>
                <w:right w:val="nil"/>
                <w:between w:val="nil"/>
              </w:pBdr>
              <w:spacing w:before="0" w:after="0"/>
              <w:ind w:firstLine="0"/>
              <w:jc w:val="center"/>
              <w:rPr>
                <w:del w:id="696" w:author="Cristiano de Menezes Feu" w:date="2022-11-21T08:32:00Z"/>
                <w:color w:val="000000"/>
                <w:sz w:val="20"/>
                <w:szCs w:val="20"/>
              </w:rPr>
            </w:pPr>
            <w:del w:id="697" w:author="Cristiano de Menezes Feu" w:date="2022-11-21T08:32:00Z">
              <w:r w:rsidDel="00E631A1">
                <w:rPr>
                  <w:color w:val="000000"/>
                  <w:sz w:val="20"/>
                  <w:szCs w:val="20"/>
                </w:rPr>
                <w:delText>Art. 115, II</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1" w14:textId="43ACF5CD" w:rsidR="003D183A" w:rsidDel="00E631A1" w:rsidRDefault="008B7924">
            <w:pPr>
              <w:widowControl w:val="0"/>
              <w:pBdr>
                <w:top w:val="nil"/>
                <w:left w:val="nil"/>
                <w:bottom w:val="nil"/>
                <w:right w:val="nil"/>
                <w:between w:val="nil"/>
              </w:pBdr>
              <w:spacing w:before="0" w:after="0"/>
              <w:ind w:firstLine="0"/>
              <w:jc w:val="center"/>
              <w:rPr>
                <w:del w:id="698" w:author="Cristiano de Menezes Feu" w:date="2022-11-21T08:32:00Z"/>
                <w:color w:val="000000"/>
                <w:sz w:val="20"/>
                <w:szCs w:val="20"/>
              </w:rPr>
            </w:pPr>
            <w:del w:id="699" w:author="Cristiano de Menezes Feu" w:date="2022-11-21T08:32:00Z">
              <w:r w:rsidDel="00E631A1">
                <w:rPr>
                  <w:color w:val="000000"/>
                  <w:sz w:val="20"/>
                  <w:szCs w:val="20"/>
                </w:rPr>
                <w:delText>Qualquer Deputado</w:delText>
              </w:r>
            </w:del>
          </w:p>
        </w:tc>
      </w:tr>
      <w:tr w:rsidR="003D183A" w:rsidDel="00E631A1" w14:paraId="57B725E7" w14:textId="5FEFB1DD">
        <w:trPr>
          <w:trHeight w:val="60"/>
          <w:del w:id="700"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2" w14:textId="78DE8594" w:rsidR="003D183A" w:rsidDel="00E631A1" w:rsidRDefault="008B7924">
            <w:pPr>
              <w:widowControl w:val="0"/>
              <w:pBdr>
                <w:top w:val="nil"/>
                <w:left w:val="nil"/>
                <w:bottom w:val="nil"/>
                <w:right w:val="nil"/>
                <w:between w:val="nil"/>
              </w:pBdr>
              <w:spacing w:before="0" w:after="0"/>
              <w:ind w:firstLine="0"/>
              <w:jc w:val="center"/>
              <w:rPr>
                <w:del w:id="701" w:author="Cristiano de Menezes Feu" w:date="2022-11-21T08:32:00Z"/>
                <w:color w:val="000000"/>
                <w:sz w:val="20"/>
                <w:szCs w:val="20"/>
              </w:rPr>
            </w:pPr>
            <w:del w:id="702" w:author="Cristiano de Menezes Feu" w:date="2022-11-21T08:32:00Z">
              <w:r w:rsidDel="00E631A1">
                <w:rPr>
                  <w:color w:val="000000"/>
                  <w:sz w:val="20"/>
                  <w:szCs w:val="20"/>
                </w:rPr>
                <w:delText>Inversão de item da pauta</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3" w14:textId="1B40CE64" w:rsidR="003D183A" w:rsidDel="00E631A1" w:rsidRDefault="008B7924">
            <w:pPr>
              <w:widowControl w:val="0"/>
              <w:pBdr>
                <w:top w:val="nil"/>
                <w:left w:val="nil"/>
                <w:bottom w:val="nil"/>
                <w:right w:val="nil"/>
                <w:between w:val="nil"/>
              </w:pBdr>
              <w:spacing w:before="0" w:after="0"/>
              <w:ind w:firstLine="0"/>
              <w:jc w:val="center"/>
              <w:rPr>
                <w:del w:id="703" w:author="Cristiano de Menezes Feu" w:date="2022-11-21T08:32:00Z"/>
                <w:color w:val="000000"/>
                <w:sz w:val="20"/>
                <w:szCs w:val="20"/>
              </w:rPr>
            </w:pPr>
            <w:del w:id="704" w:author="Cristiano de Menezes Feu" w:date="2022-11-21T08:32:00Z">
              <w:r w:rsidDel="00E631A1">
                <w:rPr>
                  <w:color w:val="000000"/>
                  <w:sz w:val="20"/>
                  <w:szCs w:val="20"/>
                </w:rPr>
                <w:delText xml:space="preserve">Art. 83, § único, II, d; </w:delText>
              </w:r>
            </w:del>
          </w:p>
          <w:p w14:paraId="00000144" w14:textId="00EC98D9" w:rsidR="003D183A" w:rsidDel="00E631A1" w:rsidRDefault="008B7924">
            <w:pPr>
              <w:widowControl w:val="0"/>
              <w:pBdr>
                <w:top w:val="nil"/>
                <w:left w:val="nil"/>
                <w:bottom w:val="nil"/>
                <w:right w:val="nil"/>
                <w:between w:val="nil"/>
              </w:pBdr>
              <w:spacing w:before="0" w:after="0"/>
              <w:ind w:firstLine="0"/>
              <w:jc w:val="center"/>
              <w:rPr>
                <w:del w:id="705" w:author="Cristiano de Menezes Feu" w:date="2022-11-21T08:32:00Z"/>
                <w:color w:val="000000"/>
                <w:sz w:val="20"/>
                <w:szCs w:val="20"/>
              </w:rPr>
            </w:pPr>
            <w:del w:id="706" w:author="Cristiano de Menezes Feu" w:date="2022-11-21T08:32:00Z">
              <w:r w:rsidDel="00E631A1">
                <w:rPr>
                  <w:color w:val="000000"/>
                  <w:sz w:val="20"/>
                  <w:szCs w:val="20"/>
                </w:rPr>
                <w:delText>Art. 50, § 1º</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5" w14:textId="7D9DC635" w:rsidR="003D183A" w:rsidDel="00E631A1" w:rsidRDefault="008B7924">
            <w:pPr>
              <w:widowControl w:val="0"/>
              <w:pBdr>
                <w:top w:val="nil"/>
                <w:left w:val="nil"/>
                <w:bottom w:val="nil"/>
                <w:right w:val="nil"/>
                <w:between w:val="nil"/>
              </w:pBdr>
              <w:spacing w:before="0" w:after="0"/>
              <w:ind w:firstLine="0"/>
              <w:jc w:val="center"/>
              <w:rPr>
                <w:del w:id="707" w:author="Cristiano de Menezes Feu" w:date="2022-11-21T08:32:00Z"/>
                <w:color w:val="000000"/>
                <w:sz w:val="20"/>
                <w:szCs w:val="20"/>
              </w:rPr>
            </w:pPr>
            <w:del w:id="708" w:author="Cristiano de Menezes Feu" w:date="2022-11-21T08:32:00Z">
              <w:r w:rsidDel="00E631A1">
                <w:rPr>
                  <w:color w:val="000000"/>
                  <w:sz w:val="20"/>
                  <w:szCs w:val="20"/>
                </w:rPr>
                <w:delText>No Plenário, qualquer Deputado;</w:delText>
              </w:r>
            </w:del>
          </w:p>
          <w:p w14:paraId="00000146" w14:textId="624DDBA2" w:rsidR="003D183A" w:rsidDel="00E631A1" w:rsidRDefault="008B7924">
            <w:pPr>
              <w:widowControl w:val="0"/>
              <w:pBdr>
                <w:top w:val="nil"/>
                <w:left w:val="nil"/>
                <w:bottom w:val="nil"/>
                <w:right w:val="nil"/>
                <w:between w:val="nil"/>
              </w:pBdr>
              <w:spacing w:before="0" w:after="0"/>
              <w:ind w:firstLine="0"/>
              <w:jc w:val="center"/>
              <w:rPr>
                <w:del w:id="709" w:author="Cristiano de Menezes Feu" w:date="2022-11-21T08:32:00Z"/>
                <w:color w:val="000000"/>
                <w:sz w:val="20"/>
                <w:szCs w:val="20"/>
              </w:rPr>
            </w:pPr>
            <w:del w:id="710" w:author="Cristiano de Menezes Feu" w:date="2022-11-21T08:32:00Z">
              <w:r w:rsidDel="00E631A1">
                <w:rPr>
                  <w:color w:val="000000"/>
                  <w:sz w:val="20"/>
                  <w:szCs w:val="20"/>
                </w:rPr>
                <w:delText>Na Comissão, qualquer membro</w:delText>
              </w:r>
            </w:del>
          </w:p>
        </w:tc>
      </w:tr>
      <w:tr w:rsidR="003D183A" w:rsidDel="00E631A1" w14:paraId="2835FF63" w14:textId="6217CCB2">
        <w:trPr>
          <w:trHeight w:val="60"/>
          <w:del w:id="711"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7" w14:textId="25C42AAD" w:rsidR="003D183A" w:rsidDel="00E631A1" w:rsidRDefault="008B7924">
            <w:pPr>
              <w:widowControl w:val="0"/>
              <w:pBdr>
                <w:top w:val="nil"/>
                <w:left w:val="nil"/>
                <w:bottom w:val="nil"/>
                <w:right w:val="nil"/>
                <w:between w:val="nil"/>
              </w:pBdr>
              <w:spacing w:before="0" w:after="0"/>
              <w:ind w:firstLine="0"/>
              <w:jc w:val="center"/>
              <w:rPr>
                <w:del w:id="712" w:author="Cristiano de Menezes Feu" w:date="2022-11-21T08:32:00Z"/>
                <w:color w:val="000000"/>
                <w:sz w:val="20"/>
                <w:szCs w:val="20"/>
              </w:rPr>
            </w:pPr>
            <w:del w:id="713" w:author="Cristiano de Menezes Feu" w:date="2022-11-21T08:32:00Z">
              <w:r w:rsidDel="00E631A1">
                <w:rPr>
                  <w:color w:val="000000"/>
                  <w:sz w:val="20"/>
                  <w:szCs w:val="20"/>
                </w:rPr>
                <w:delText>Não realização de sessão em determinado dia</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8" w14:textId="098B5AE8" w:rsidR="003D183A" w:rsidDel="00E631A1" w:rsidRDefault="008B7924">
            <w:pPr>
              <w:widowControl w:val="0"/>
              <w:pBdr>
                <w:top w:val="nil"/>
                <w:left w:val="nil"/>
                <w:bottom w:val="nil"/>
                <w:right w:val="nil"/>
                <w:between w:val="nil"/>
              </w:pBdr>
              <w:spacing w:before="0" w:after="0"/>
              <w:ind w:firstLine="0"/>
              <w:jc w:val="center"/>
              <w:rPr>
                <w:del w:id="714" w:author="Cristiano de Menezes Feu" w:date="2022-11-21T08:32:00Z"/>
                <w:color w:val="000000"/>
                <w:sz w:val="20"/>
                <w:szCs w:val="20"/>
              </w:rPr>
            </w:pPr>
            <w:del w:id="715" w:author="Cristiano de Menezes Feu" w:date="2022-11-21T08:32:00Z">
              <w:r w:rsidDel="00E631A1">
                <w:rPr>
                  <w:color w:val="000000"/>
                  <w:sz w:val="20"/>
                  <w:szCs w:val="20"/>
                </w:rPr>
                <w:delText>Art. 117, V</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9" w14:textId="0D49C503" w:rsidR="003D183A" w:rsidDel="00E631A1" w:rsidRDefault="008B7924">
            <w:pPr>
              <w:widowControl w:val="0"/>
              <w:pBdr>
                <w:top w:val="nil"/>
                <w:left w:val="nil"/>
                <w:bottom w:val="nil"/>
                <w:right w:val="nil"/>
                <w:between w:val="nil"/>
              </w:pBdr>
              <w:spacing w:before="0" w:after="0"/>
              <w:ind w:firstLine="0"/>
              <w:jc w:val="center"/>
              <w:rPr>
                <w:del w:id="716" w:author="Cristiano de Menezes Feu" w:date="2022-11-21T08:32:00Z"/>
                <w:color w:val="000000"/>
                <w:sz w:val="20"/>
                <w:szCs w:val="20"/>
              </w:rPr>
            </w:pPr>
            <w:del w:id="717" w:author="Cristiano de Menezes Feu" w:date="2022-11-21T08:32:00Z">
              <w:r w:rsidDel="00E631A1">
                <w:rPr>
                  <w:color w:val="000000"/>
                  <w:sz w:val="20"/>
                  <w:szCs w:val="20"/>
                </w:rPr>
                <w:delText>Qualquer Deputado</w:delText>
              </w:r>
            </w:del>
          </w:p>
        </w:tc>
      </w:tr>
      <w:tr w:rsidR="003D183A" w:rsidDel="00E631A1" w14:paraId="3A934518" w14:textId="170C6DC8">
        <w:trPr>
          <w:trHeight w:val="60"/>
          <w:del w:id="718"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A" w14:textId="20B95FE4" w:rsidR="003D183A" w:rsidDel="00E631A1" w:rsidRDefault="008B7924">
            <w:pPr>
              <w:widowControl w:val="0"/>
              <w:pBdr>
                <w:top w:val="nil"/>
                <w:left w:val="nil"/>
                <w:bottom w:val="nil"/>
                <w:right w:val="nil"/>
                <w:between w:val="nil"/>
              </w:pBdr>
              <w:spacing w:before="0" w:after="0"/>
              <w:ind w:firstLine="0"/>
              <w:jc w:val="center"/>
              <w:rPr>
                <w:del w:id="719" w:author="Cristiano de Menezes Feu" w:date="2022-11-21T08:32:00Z"/>
                <w:color w:val="000000"/>
                <w:sz w:val="20"/>
                <w:szCs w:val="20"/>
              </w:rPr>
            </w:pPr>
            <w:del w:id="720" w:author="Cristiano de Menezes Feu" w:date="2022-11-21T08:32:00Z">
              <w:r w:rsidDel="00E631A1">
                <w:rPr>
                  <w:color w:val="000000"/>
                  <w:sz w:val="20"/>
                  <w:szCs w:val="20"/>
                </w:rPr>
                <w:delText>Pedido de informação a Ministro</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B" w14:textId="6E5315DC" w:rsidR="003D183A" w:rsidDel="00E631A1" w:rsidRDefault="008B7924">
            <w:pPr>
              <w:widowControl w:val="0"/>
              <w:pBdr>
                <w:top w:val="nil"/>
                <w:left w:val="nil"/>
                <w:bottom w:val="nil"/>
                <w:right w:val="nil"/>
                <w:between w:val="nil"/>
              </w:pBdr>
              <w:spacing w:before="0" w:after="0"/>
              <w:ind w:firstLine="0"/>
              <w:jc w:val="center"/>
              <w:rPr>
                <w:del w:id="721" w:author="Cristiano de Menezes Feu" w:date="2022-11-21T08:32:00Z"/>
                <w:color w:val="000000"/>
                <w:sz w:val="20"/>
                <w:szCs w:val="20"/>
              </w:rPr>
            </w:pPr>
            <w:del w:id="722" w:author="Cristiano de Menezes Feu" w:date="2022-11-21T08:32:00Z">
              <w:r w:rsidDel="00E631A1">
                <w:rPr>
                  <w:color w:val="000000"/>
                  <w:sz w:val="20"/>
                  <w:szCs w:val="20"/>
                </w:rPr>
                <w:delText>Arts. 115 e 116, I; art. 226, II</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C" w14:textId="6BBEF00F" w:rsidR="003D183A" w:rsidDel="00E631A1" w:rsidRDefault="008B7924">
            <w:pPr>
              <w:widowControl w:val="0"/>
              <w:pBdr>
                <w:top w:val="nil"/>
                <w:left w:val="nil"/>
                <w:bottom w:val="nil"/>
                <w:right w:val="nil"/>
                <w:between w:val="nil"/>
              </w:pBdr>
              <w:spacing w:before="0" w:after="0"/>
              <w:ind w:firstLine="0"/>
              <w:jc w:val="center"/>
              <w:rPr>
                <w:del w:id="723" w:author="Cristiano de Menezes Feu" w:date="2022-11-21T08:32:00Z"/>
                <w:color w:val="000000"/>
                <w:sz w:val="20"/>
                <w:szCs w:val="20"/>
              </w:rPr>
            </w:pPr>
            <w:del w:id="724" w:author="Cristiano de Menezes Feu" w:date="2022-11-21T08:32:00Z">
              <w:r w:rsidDel="00E631A1">
                <w:rPr>
                  <w:color w:val="000000"/>
                  <w:sz w:val="20"/>
                  <w:szCs w:val="20"/>
                </w:rPr>
                <w:delText>Qualquer Deputado ou Comissão</w:delText>
              </w:r>
            </w:del>
          </w:p>
        </w:tc>
      </w:tr>
      <w:tr w:rsidR="003D183A" w:rsidDel="00E631A1" w14:paraId="3ECE722D" w14:textId="3A2BD4EE">
        <w:trPr>
          <w:trHeight w:val="60"/>
          <w:del w:id="725"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D" w14:textId="68C4EA78" w:rsidR="003D183A" w:rsidDel="00E631A1" w:rsidRDefault="008B7924">
            <w:pPr>
              <w:widowControl w:val="0"/>
              <w:pBdr>
                <w:top w:val="nil"/>
                <w:left w:val="nil"/>
                <w:bottom w:val="nil"/>
                <w:right w:val="nil"/>
                <w:between w:val="nil"/>
              </w:pBdr>
              <w:spacing w:before="0" w:after="0"/>
              <w:ind w:firstLine="0"/>
              <w:jc w:val="center"/>
              <w:rPr>
                <w:del w:id="726" w:author="Cristiano de Menezes Feu" w:date="2022-11-21T08:32:00Z"/>
                <w:color w:val="000000"/>
                <w:sz w:val="20"/>
                <w:szCs w:val="20"/>
              </w:rPr>
            </w:pPr>
            <w:del w:id="727" w:author="Cristiano de Menezes Feu" w:date="2022-11-21T08:32:00Z">
              <w:r w:rsidDel="00E631A1">
                <w:rPr>
                  <w:color w:val="000000"/>
                  <w:sz w:val="20"/>
                  <w:szCs w:val="20"/>
                </w:rPr>
                <w:delText>Pedido de vista</w:delText>
              </w:r>
            </w:del>
          </w:p>
          <w:p w14:paraId="0000014E" w14:textId="43AB3F38" w:rsidR="003D183A" w:rsidDel="00E631A1" w:rsidRDefault="008B7924">
            <w:pPr>
              <w:widowControl w:val="0"/>
              <w:pBdr>
                <w:top w:val="nil"/>
                <w:left w:val="nil"/>
                <w:bottom w:val="nil"/>
                <w:right w:val="nil"/>
                <w:between w:val="nil"/>
              </w:pBdr>
              <w:spacing w:before="0" w:after="0"/>
              <w:ind w:firstLine="0"/>
              <w:jc w:val="center"/>
              <w:rPr>
                <w:del w:id="728" w:author="Cristiano de Menezes Feu" w:date="2022-11-21T08:32:00Z"/>
                <w:color w:val="000000"/>
                <w:sz w:val="20"/>
                <w:szCs w:val="20"/>
              </w:rPr>
            </w:pPr>
            <w:del w:id="729" w:author="Cristiano de Menezes Feu" w:date="2022-11-21T08:32:00Z">
              <w:r w:rsidDel="00E631A1">
                <w:rPr>
                  <w:color w:val="000000"/>
                  <w:sz w:val="20"/>
                  <w:szCs w:val="20"/>
                </w:rPr>
                <w:delText>(somente nas Comissões)</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4F" w14:textId="284A6182" w:rsidR="003D183A" w:rsidDel="00E631A1" w:rsidRDefault="008B7924">
            <w:pPr>
              <w:widowControl w:val="0"/>
              <w:pBdr>
                <w:top w:val="nil"/>
                <w:left w:val="nil"/>
                <w:bottom w:val="nil"/>
                <w:right w:val="nil"/>
                <w:between w:val="nil"/>
              </w:pBdr>
              <w:spacing w:before="0" w:after="0"/>
              <w:ind w:firstLine="0"/>
              <w:jc w:val="center"/>
              <w:rPr>
                <w:del w:id="730" w:author="Cristiano de Menezes Feu" w:date="2022-11-21T08:32:00Z"/>
                <w:color w:val="000000"/>
                <w:sz w:val="20"/>
                <w:szCs w:val="20"/>
              </w:rPr>
            </w:pPr>
            <w:del w:id="731" w:author="Cristiano de Menezes Feu" w:date="2022-11-21T08:32:00Z">
              <w:r w:rsidDel="00E631A1">
                <w:rPr>
                  <w:color w:val="000000"/>
                  <w:sz w:val="20"/>
                  <w:szCs w:val="20"/>
                </w:rPr>
                <w:delText>Art. 57, XVI, (verbal)</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50" w14:textId="2A2DCD5B" w:rsidR="003D183A" w:rsidDel="00E631A1" w:rsidRDefault="008B7924">
            <w:pPr>
              <w:widowControl w:val="0"/>
              <w:pBdr>
                <w:top w:val="nil"/>
                <w:left w:val="nil"/>
                <w:bottom w:val="nil"/>
                <w:right w:val="nil"/>
                <w:between w:val="nil"/>
              </w:pBdr>
              <w:spacing w:before="0" w:after="0"/>
              <w:ind w:firstLine="0"/>
              <w:jc w:val="center"/>
              <w:rPr>
                <w:del w:id="732" w:author="Cristiano de Menezes Feu" w:date="2022-11-21T08:32:00Z"/>
                <w:color w:val="000000"/>
                <w:sz w:val="20"/>
                <w:szCs w:val="20"/>
              </w:rPr>
            </w:pPr>
            <w:del w:id="733" w:author="Cristiano de Menezes Feu" w:date="2022-11-21T08:32:00Z">
              <w:r w:rsidDel="00E631A1">
                <w:rPr>
                  <w:color w:val="000000"/>
                  <w:sz w:val="20"/>
                  <w:szCs w:val="20"/>
                </w:rPr>
                <w:delText>Qualquer membro na respectiva Comissão, uma única vez, vedado para matéria urgente</w:delText>
              </w:r>
            </w:del>
          </w:p>
        </w:tc>
      </w:tr>
      <w:tr w:rsidR="003D183A" w:rsidDel="00E631A1" w14:paraId="10FEF4A1" w14:textId="7D665D56">
        <w:trPr>
          <w:trHeight w:val="60"/>
          <w:del w:id="734"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51" w14:textId="62776C91" w:rsidR="003D183A" w:rsidDel="00E631A1" w:rsidRDefault="008B7924">
            <w:pPr>
              <w:widowControl w:val="0"/>
              <w:pBdr>
                <w:top w:val="nil"/>
                <w:left w:val="nil"/>
                <w:bottom w:val="nil"/>
                <w:right w:val="nil"/>
                <w:between w:val="nil"/>
              </w:pBdr>
              <w:spacing w:before="0" w:after="0"/>
              <w:ind w:firstLine="0"/>
              <w:jc w:val="center"/>
              <w:rPr>
                <w:del w:id="735" w:author="Cristiano de Menezes Feu" w:date="2022-11-21T08:32:00Z"/>
                <w:color w:val="000000"/>
                <w:sz w:val="20"/>
                <w:szCs w:val="20"/>
              </w:rPr>
            </w:pPr>
            <w:del w:id="736" w:author="Cristiano de Menezes Feu" w:date="2022-11-21T08:32:00Z">
              <w:r w:rsidDel="00E631A1">
                <w:rPr>
                  <w:color w:val="000000"/>
                  <w:sz w:val="20"/>
                  <w:szCs w:val="20"/>
                </w:rPr>
                <w:delText>Preferência</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52" w14:textId="29756F1D" w:rsidR="003D183A" w:rsidDel="00E631A1" w:rsidRDefault="008B7924">
            <w:pPr>
              <w:widowControl w:val="0"/>
              <w:pBdr>
                <w:top w:val="nil"/>
                <w:left w:val="nil"/>
                <w:bottom w:val="nil"/>
                <w:right w:val="nil"/>
                <w:between w:val="nil"/>
              </w:pBdr>
              <w:spacing w:before="0" w:after="0"/>
              <w:ind w:firstLine="0"/>
              <w:jc w:val="center"/>
              <w:rPr>
                <w:del w:id="737" w:author="Cristiano de Menezes Feu" w:date="2022-11-21T08:32:00Z"/>
                <w:color w:val="000000"/>
                <w:sz w:val="20"/>
                <w:szCs w:val="20"/>
              </w:rPr>
            </w:pPr>
            <w:del w:id="738" w:author="Cristiano de Menezes Feu" w:date="2022-11-21T08:32:00Z">
              <w:r w:rsidDel="00E631A1">
                <w:rPr>
                  <w:color w:val="000000"/>
                  <w:sz w:val="20"/>
                  <w:szCs w:val="20"/>
                </w:rPr>
                <w:delText>Art. 83, § único, II, a</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53" w14:textId="767C1D1B" w:rsidR="003D183A" w:rsidDel="00E631A1" w:rsidRDefault="008B7924">
            <w:pPr>
              <w:widowControl w:val="0"/>
              <w:pBdr>
                <w:top w:val="nil"/>
                <w:left w:val="nil"/>
                <w:bottom w:val="nil"/>
                <w:right w:val="nil"/>
                <w:between w:val="nil"/>
              </w:pBdr>
              <w:spacing w:before="0" w:after="0"/>
              <w:ind w:firstLine="0"/>
              <w:jc w:val="center"/>
              <w:rPr>
                <w:del w:id="739" w:author="Cristiano de Menezes Feu" w:date="2022-11-21T08:32:00Z"/>
                <w:color w:val="000000"/>
                <w:sz w:val="20"/>
                <w:szCs w:val="20"/>
              </w:rPr>
            </w:pPr>
            <w:del w:id="740" w:author="Cristiano de Menezes Feu" w:date="2022-11-21T08:32:00Z">
              <w:r w:rsidDel="00E631A1">
                <w:rPr>
                  <w:color w:val="000000"/>
                  <w:sz w:val="20"/>
                  <w:szCs w:val="20"/>
                </w:rPr>
                <w:delText>No Plenário, qualquer Deputado;</w:delText>
              </w:r>
            </w:del>
          </w:p>
          <w:p w14:paraId="00000154" w14:textId="413084E0" w:rsidR="003D183A" w:rsidDel="00E631A1" w:rsidRDefault="008B7924">
            <w:pPr>
              <w:widowControl w:val="0"/>
              <w:pBdr>
                <w:top w:val="nil"/>
                <w:left w:val="nil"/>
                <w:bottom w:val="nil"/>
                <w:right w:val="nil"/>
                <w:between w:val="nil"/>
              </w:pBdr>
              <w:spacing w:before="0" w:after="0"/>
              <w:ind w:firstLine="0"/>
              <w:jc w:val="center"/>
              <w:rPr>
                <w:del w:id="741" w:author="Cristiano de Menezes Feu" w:date="2022-11-21T08:32:00Z"/>
                <w:color w:val="000000"/>
                <w:sz w:val="20"/>
                <w:szCs w:val="20"/>
              </w:rPr>
            </w:pPr>
            <w:del w:id="742" w:author="Cristiano de Menezes Feu" w:date="2022-11-21T08:32:00Z">
              <w:r w:rsidDel="00E631A1">
                <w:rPr>
                  <w:color w:val="000000"/>
                  <w:sz w:val="20"/>
                  <w:szCs w:val="20"/>
                </w:rPr>
                <w:delText>Na Comissão, qualquer membro</w:delText>
              </w:r>
            </w:del>
          </w:p>
        </w:tc>
      </w:tr>
      <w:tr w:rsidR="003D183A" w:rsidDel="00E631A1" w14:paraId="1FFB7485" w14:textId="075CBFA4">
        <w:trPr>
          <w:trHeight w:val="60"/>
          <w:del w:id="743" w:author="Cristiano de Menezes Feu" w:date="2022-11-21T08:32:00Z"/>
        </w:trPr>
        <w:tc>
          <w:tcPr>
            <w:tcW w:w="2503"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55" w14:textId="37A992DE" w:rsidR="003D183A" w:rsidDel="00E631A1" w:rsidRDefault="008B7924">
            <w:pPr>
              <w:widowControl w:val="0"/>
              <w:pBdr>
                <w:top w:val="nil"/>
                <w:left w:val="nil"/>
                <w:bottom w:val="nil"/>
                <w:right w:val="nil"/>
                <w:between w:val="nil"/>
              </w:pBdr>
              <w:spacing w:before="0" w:after="0"/>
              <w:ind w:firstLine="0"/>
              <w:jc w:val="center"/>
              <w:rPr>
                <w:del w:id="744" w:author="Cristiano de Menezes Feu" w:date="2022-11-21T08:32:00Z"/>
                <w:color w:val="000000"/>
                <w:sz w:val="20"/>
                <w:szCs w:val="20"/>
              </w:rPr>
            </w:pPr>
            <w:del w:id="745" w:author="Cristiano de Menezes Feu" w:date="2022-11-21T08:32:00Z">
              <w:r w:rsidDel="00E631A1">
                <w:rPr>
                  <w:color w:val="000000"/>
                  <w:sz w:val="20"/>
                  <w:szCs w:val="20"/>
                </w:rPr>
                <w:delText>Prorrogação de sessão</w:delText>
              </w:r>
            </w:del>
          </w:p>
        </w:tc>
        <w:tc>
          <w:tcPr>
            <w:tcW w:w="213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56" w14:textId="24288D45" w:rsidR="003D183A" w:rsidDel="00E631A1" w:rsidRDefault="008B7924">
            <w:pPr>
              <w:widowControl w:val="0"/>
              <w:pBdr>
                <w:top w:val="nil"/>
                <w:left w:val="nil"/>
                <w:bottom w:val="nil"/>
                <w:right w:val="nil"/>
                <w:between w:val="nil"/>
              </w:pBdr>
              <w:spacing w:before="0" w:after="0"/>
              <w:ind w:firstLine="0"/>
              <w:jc w:val="center"/>
              <w:rPr>
                <w:del w:id="746" w:author="Cristiano de Menezes Feu" w:date="2022-11-21T08:32:00Z"/>
                <w:color w:val="000000"/>
                <w:sz w:val="20"/>
                <w:szCs w:val="20"/>
              </w:rPr>
            </w:pPr>
            <w:del w:id="747" w:author="Cristiano de Menezes Feu" w:date="2022-11-21T08:32:00Z">
              <w:r w:rsidDel="00E631A1">
                <w:rPr>
                  <w:color w:val="000000"/>
                  <w:sz w:val="20"/>
                  <w:szCs w:val="20"/>
                </w:rPr>
                <w:delText>Art. 72, §§ 1º e 3º (verbal)</w:delText>
              </w:r>
            </w:del>
          </w:p>
        </w:tc>
        <w:tc>
          <w:tcPr>
            <w:tcW w:w="3160"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57" w14:textId="655EF7FE" w:rsidR="003D183A" w:rsidDel="00E631A1" w:rsidRDefault="008B7924">
            <w:pPr>
              <w:widowControl w:val="0"/>
              <w:pBdr>
                <w:top w:val="nil"/>
                <w:left w:val="nil"/>
                <w:bottom w:val="nil"/>
                <w:right w:val="nil"/>
                <w:between w:val="nil"/>
              </w:pBdr>
              <w:spacing w:before="0" w:after="0"/>
              <w:ind w:firstLine="0"/>
              <w:jc w:val="center"/>
              <w:rPr>
                <w:del w:id="748" w:author="Cristiano de Menezes Feu" w:date="2022-11-21T08:32:00Z"/>
                <w:color w:val="000000"/>
                <w:sz w:val="20"/>
                <w:szCs w:val="20"/>
              </w:rPr>
            </w:pPr>
            <w:del w:id="749" w:author="Cristiano de Menezes Feu" w:date="2022-11-21T08:32:00Z">
              <w:r w:rsidDel="00E631A1">
                <w:rPr>
                  <w:color w:val="000000"/>
                  <w:sz w:val="20"/>
                  <w:szCs w:val="20"/>
                </w:rPr>
                <w:delText>Qualquer Deputado. Será deferido pelo Presidente em matéria urgente</w:delText>
              </w:r>
            </w:del>
          </w:p>
        </w:tc>
      </w:tr>
    </w:tbl>
    <w:p w14:paraId="00000158" w14:textId="0C30AD6E" w:rsidR="003D183A" w:rsidDel="00E631A1" w:rsidRDefault="003D183A">
      <w:pPr>
        <w:widowControl w:val="0"/>
        <w:pBdr>
          <w:top w:val="nil"/>
          <w:left w:val="nil"/>
          <w:bottom w:val="nil"/>
          <w:right w:val="nil"/>
          <w:between w:val="nil"/>
        </w:pBdr>
        <w:spacing w:before="170" w:after="113"/>
        <w:ind w:left="11" w:right="11" w:firstLine="0"/>
        <w:jc w:val="center"/>
        <w:rPr>
          <w:del w:id="750" w:author="Cristiano de Menezes Feu" w:date="2022-11-21T08:32:00Z"/>
          <w:rFonts w:ascii="ClearSans-Light" w:eastAsia="ClearSans-Light" w:hAnsi="ClearSans-Light" w:cs="ClearSans-Light"/>
          <w:color w:val="000000"/>
          <w:sz w:val="24"/>
          <w:szCs w:val="24"/>
        </w:rPr>
      </w:pPr>
    </w:p>
    <w:p w14:paraId="00000159" w14:textId="427A06F0" w:rsidR="003D183A" w:rsidDel="00E631A1" w:rsidRDefault="003D183A">
      <w:pPr>
        <w:widowControl w:val="0"/>
        <w:pBdr>
          <w:top w:val="nil"/>
          <w:left w:val="nil"/>
          <w:bottom w:val="nil"/>
          <w:right w:val="nil"/>
          <w:between w:val="nil"/>
        </w:pBdr>
        <w:spacing w:before="170" w:after="283"/>
        <w:ind w:firstLine="0"/>
        <w:jc w:val="center"/>
        <w:rPr>
          <w:del w:id="751" w:author="Cristiano de Menezes Feu" w:date="2022-11-21T08:32:00Z"/>
          <w:rFonts w:ascii="ClearSans-Light" w:eastAsia="ClearSans-Light" w:hAnsi="ClearSans-Light" w:cs="ClearSans-Light"/>
          <w:color w:val="000000"/>
          <w:sz w:val="24"/>
          <w:szCs w:val="24"/>
        </w:rPr>
      </w:pPr>
    </w:p>
    <w:p w14:paraId="0000015A" w14:textId="7DEF96FF" w:rsidR="003D183A" w:rsidDel="00E631A1" w:rsidRDefault="008B7924">
      <w:pPr>
        <w:widowControl w:val="0"/>
        <w:pBdr>
          <w:top w:val="nil"/>
          <w:left w:val="nil"/>
          <w:bottom w:val="nil"/>
          <w:right w:val="nil"/>
          <w:between w:val="nil"/>
        </w:pBdr>
        <w:spacing w:before="170" w:after="283"/>
        <w:ind w:firstLine="0"/>
        <w:jc w:val="center"/>
        <w:rPr>
          <w:del w:id="752" w:author="Cristiano de Menezes Feu" w:date="2022-11-21T08:32:00Z"/>
          <w:rFonts w:ascii="ClearSans-Light" w:eastAsia="ClearSans-Light" w:hAnsi="ClearSans-Light" w:cs="ClearSans-Light"/>
          <w:color w:val="000000"/>
          <w:sz w:val="24"/>
          <w:szCs w:val="24"/>
        </w:rPr>
      </w:pPr>
      <w:del w:id="753" w:author="Cristiano de Menezes Feu" w:date="2022-11-21T08:32:00Z">
        <w:r w:rsidDel="00E631A1">
          <w:rPr>
            <w:rFonts w:ascii="ClearSans-Light" w:eastAsia="ClearSans-Light" w:hAnsi="ClearSans-Light" w:cs="ClearSans-Light"/>
            <w:color w:val="000000"/>
            <w:sz w:val="24"/>
            <w:szCs w:val="24"/>
          </w:rPr>
          <w:delText>REQUERIMENTOS – CONTINUAÇÃO IV</w:delText>
        </w:r>
      </w:del>
    </w:p>
    <w:tbl>
      <w:tblPr>
        <w:tblStyle w:val="a5"/>
        <w:tblW w:w="7795" w:type="dxa"/>
        <w:tblInd w:w="0" w:type="dxa"/>
        <w:tblLayout w:type="fixed"/>
        <w:tblLook w:val="0000" w:firstRow="0" w:lastRow="0" w:firstColumn="0" w:lastColumn="0" w:noHBand="0" w:noVBand="0"/>
      </w:tblPr>
      <w:tblGrid>
        <w:gridCol w:w="2342"/>
        <w:gridCol w:w="1966"/>
        <w:gridCol w:w="3487"/>
      </w:tblGrid>
      <w:tr w:rsidR="003D183A" w:rsidDel="00E631A1" w14:paraId="0CB1D65B" w14:textId="72FBD139">
        <w:trPr>
          <w:trHeight w:val="468"/>
          <w:del w:id="754" w:author="Cristiano de Menezes Feu" w:date="2022-11-21T08:32:00Z"/>
        </w:trPr>
        <w:tc>
          <w:tcPr>
            <w:tcW w:w="2342" w:type="dxa"/>
            <w:tcBorders>
              <w:top w:val="single" w:sz="7" w:space="0" w:color="005583"/>
              <w:left w:val="single" w:sz="7" w:space="0" w:color="005583"/>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5B" w14:textId="40C96EC1" w:rsidR="003D183A" w:rsidDel="00E631A1" w:rsidRDefault="008B7924">
            <w:pPr>
              <w:widowControl w:val="0"/>
              <w:pBdr>
                <w:top w:val="nil"/>
                <w:left w:val="nil"/>
                <w:bottom w:val="nil"/>
                <w:right w:val="nil"/>
                <w:between w:val="nil"/>
              </w:pBdr>
              <w:spacing w:before="170" w:after="454"/>
              <w:ind w:firstLine="0"/>
              <w:jc w:val="center"/>
              <w:rPr>
                <w:del w:id="755" w:author="Cristiano de Menezes Feu" w:date="2022-11-21T08:32:00Z"/>
                <w:b/>
                <w:smallCaps/>
                <w:color w:val="FFFFFF"/>
                <w:sz w:val="16"/>
                <w:szCs w:val="16"/>
              </w:rPr>
            </w:pPr>
            <w:del w:id="756" w:author="Cristiano de Menezes Feu" w:date="2022-11-21T08:32:00Z">
              <w:r w:rsidDel="00E631A1">
                <w:rPr>
                  <w:b/>
                  <w:smallCaps/>
                  <w:color w:val="FFFFFF"/>
                  <w:sz w:val="16"/>
                  <w:szCs w:val="16"/>
                </w:rPr>
                <w:delText>Requerimento</w:delText>
              </w:r>
            </w:del>
          </w:p>
        </w:tc>
        <w:tc>
          <w:tcPr>
            <w:tcW w:w="1966"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5C" w14:textId="552CB7F7" w:rsidR="003D183A" w:rsidDel="00E631A1" w:rsidRDefault="008B7924">
            <w:pPr>
              <w:widowControl w:val="0"/>
              <w:pBdr>
                <w:top w:val="nil"/>
                <w:left w:val="nil"/>
                <w:bottom w:val="nil"/>
                <w:right w:val="nil"/>
                <w:between w:val="nil"/>
              </w:pBdr>
              <w:spacing w:before="170" w:after="454"/>
              <w:ind w:firstLine="0"/>
              <w:jc w:val="center"/>
              <w:rPr>
                <w:del w:id="757" w:author="Cristiano de Menezes Feu" w:date="2022-11-21T08:32:00Z"/>
                <w:b/>
                <w:smallCaps/>
                <w:color w:val="FFFFFF"/>
                <w:sz w:val="16"/>
                <w:szCs w:val="16"/>
              </w:rPr>
            </w:pPr>
            <w:del w:id="758" w:author="Cristiano de Menezes Feu" w:date="2022-11-21T08:32:00Z">
              <w:r w:rsidDel="00E631A1">
                <w:rPr>
                  <w:b/>
                  <w:smallCaps/>
                  <w:color w:val="FFFFFF"/>
                  <w:sz w:val="16"/>
                  <w:szCs w:val="16"/>
                </w:rPr>
                <w:delText>Fundamento</w:delText>
              </w:r>
            </w:del>
          </w:p>
        </w:tc>
        <w:tc>
          <w:tcPr>
            <w:tcW w:w="3487" w:type="dxa"/>
            <w:tcBorders>
              <w:top w:val="single" w:sz="7" w:space="0" w:color="005583"/>
              <w:left w:val="single" w:sz="7" w:space="0" w:color="FFFFFF"/>
              <w:bottom w:val="single" w:sz="7" w:space="0" w:color="005583"/>
              <w:right w:val="single" w:sz="7" w:space="0" w:color="005583"/>
            </w:tcBorders>
            <w:shd w:val="clear" w:color="auto" w:fill="005583"/>
            <w:tcMar>
              <w:top w:w="113" w:type="dxa"/>
              <w:left w:w="113" w:type="dxa"/>
              <w:bottom w:w="113" w:type="dxa"/>
              <w:right w:w="113" w:type="dxa"/>
            </w:tcMar>
            <w:vAlign w:val="center"/>
          </w:tcPr>
          <w:p w14:paraId="0000015D" w14:textId="4EE2EF1B" w:rsidR="003D183A" w:rsidDel="00E631A1" w:rsidRDefault="008B7924">
            <w:pPr>
              <w:widowControl w:val="0"/>
              <w:pBdr>
                <w:top w:val="nil"/>
                <w:left w:val="nil"/>
                <w:bottom w:val="nil"/>
                <w:right w:val="nil"/>
                <w:between w:val="nil"/>
              </w:pBdr>
              <w:spacing w:before="170" w:after="454"/>
              <w:ind w:firstLine="0"/>
              <w:jc w:val="center"/>
              <w:rPr>
                <w:del w:id="759" w:author="Cristiano de Menezes Feu" w:date="2022-11-21T08:32:00Z"/>
                <w:b/>
                <w:smallCaps/>
                <w:color w:val="FFFFFF"/>
                <w:sz w:val="16"/>
                <w:szCs w:val="16"/>
              </w:rPr>
            </w:pPr>
            <w:del w:id="760" w:author="Cristiano de Menezes Feu" w:date="2022-11-21T08:32:00Z">
              <w:r w:rsidDel="00E631A1">
                <w:rPr>
                  <w:b/>
                  <w:smallCaps/>
                  <w:color w:val="FFFFFF"/>
                  <w:sz w:val="16"/>
                  <w:szCs w:val="16"/>
                </w:rPr>
                <w:delText>Autor/Observações</w:delText>
              </w:r>
            </w:del>
          </w:p>
        </w:tc>
      </w:tr>
      <w:tr w:rsidR="003D183A" w:rsidDel="00E631A1" w14:paraId="1D7911D7" w14:textId="1E583306">
        <w:trPr>
          <w:trHeight w:val="60"/>
          <w:del w:id="761" w:author="Cristiano de Menezes Feu" w:date="2022-11-21T08:32:00Z"/>
        </w:trPr>
        <w:tc>
          <w:tcPr>
            <w:tcW w:w="2342"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5E" w14:textId="6FF80917" w:rsidR="003D183A" w:rsidDel="00E631A1" w:rsidRDefault="008B7924">
            <w:pPr>
              <w:widowControl w:val="0"/>
              <w:pBdr>
                <w:top w:val="nil"/>
                <w:left w:val="nil"/>
                <w:bottom w:val="nil"/>
                <w:right w:val="nil"/>
                <w:between w:val="nil"/>
              </w:pBdr>
              <w:spacing w:before="0" w:after="0"/>
              <w:ind w:firstLine="0"/>
              <w:jc w:val="center"/>
              <w:rPr>
                <w:del w:id="762" w:author="Cristiano de Menezes Feu" w:date="2022-11-21T08:32:00Z"/>
                <w:color w:val="000000"/>
                <w:sz w:val="20"/>
                <w:szCs w:val="20"/>
              </w:rPr>
            </w:pPr>
            <w:del w:id="763" w:author="Cristiano de Menezes Feu" w:date="2022-11-21T08:32:00Z">
              <w:r w:rsidDel="00E631A1">
                <w:rPr>
                  <w:color w:val="000000"/>
                  <w:sz w:val="20"/>
                  <w:szCs w:val="20"/>
                </w:rPr>
                <w:delText>Quebra de interstício para verificação de votação</w:delText>
              </w:r>
            </w:del>
          </w:p>
        </w:tc>
        <w:tc>
          <w:tcPr>
            <w:tcW w:w="1966"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5F" w14:textId="1C72287B" w:rsidR="003D183A" w:rsidDel="00E631A1" w:rsidRDefault="008B7924">
            <w:pPr>
              <w:widowControl w:val="0"/>
              <w:pBdr>
                <w:top w:val="nil"/>
                <w:left w:val="nil"/>
                <w:bottom w:val="nil"/>
                <w:right w:val="nil"/>
                <w:between w:val="nil"/>
              </w:pBdr>
              <w:spacing w:before="0" w:after="0"/>
              <w:ind w:firstLine="0"/>
              <w:jc w:val="center"/>
              <w:rPr>
                <w:del w:id="764" w:author="Cristiano de Menezes Feu" w:date="2022-11-21T08:32:00Z"/>
                <w:color w:val="000000"/>
                <w:sz w:val="20"/>
                <w:szCs w:val="20"/>
              </w:rPr>
            </w:pPr>
            <w:del w:id="765" w:author="Cristiano de Menezes Feu" w:date="2022-11-21T08:32:00Z">
              <w:r w:rsidDel="00E631A1">
                <w:rPr>
                  <w:color w:val="000000"/>
                  <w:sz w:val="20"/>
                  <w:szCs w:val="20"/>
                </w:rPr>
                <w:delText>Art. 185, § 4º</w:delText>
              </w:r>
            </w:del>
          </w:p>
        </w:tc>
        <w:tc>
          <w:tcPr>
            <w:tcW w:w="3487"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0" w14:textId="0ABA0B82" w:rsidR="003D183A" w:rsidDel="00E631A1" w:rsidRDefault="008B7924">
            <w:pPr>
              <w:widowControl w:val="0"/>
              <w:pBdr>
                <w:top w:val="nil"/>
                <w:left w:val="nil"/>
                <w:bottom w:val="nil"/>
                <w:right w:val="nil"/>
                <w:between w:val="nil"/>
              </w:pBdr>
              <w:spacing w:before="0" w:after="0"/>
              <w:ind w:firstLine="0"/>
              <w:jc w:val="center"/>
              <w:rPr>
                <w:del w:id="766" w:author="Cristiano de Menezes Feu" w:date="2022-11-21T08:32:00Z"/>
                <w:color w:val="000000"/>
                <w:sz w:val="20"/>
                <w:szCs w:val="20"/>
              </w:rPr>
            </w:pPr>
            <w:del w:id="767" w:author="Cristiano de Menezes Feu" w:date="2022-11-21T08:32:00Z">
              <w:r w:rsidDel="00E631A1">
                <w:rPr>
                  <w:color w:val="000000"/>
                  <w:sz w:val="20"/>
                  <w:szCs w:val="20"/>
                </w:rPr>
                <w:delText>1/10 dos Deputados ou Líderes que representem esse número</w:delText>
              </w:r>
            </w:del>
          </w:p>
        </w:tc>
      </w:tr>
      <w:tr w:rsidR="003D183A" w:rsidDel="00E631A1" w14:paraId="48AE2219" w14:textId="0FEBBEEB">
        <w:trPr>
          <w:trHeight w:val="60"/>
          <w:del w:id="768"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1" w14:textId="75A1B170" w:rsidR="003D183A" w:rsidDel="00E631A1" w:rsidRDefault="008B7924">
            <w:pPr>
              <w:widowControl w:val="0"/>
              <w:pBdr>
                <w:top w:val="nil"/>
                <w:left w:val="nil"/>
                <w:bottom w:val="nil"/>
                <w:right w:val="nil"/>
                <w:between w:val="nil"/>
              </w:pBdr>
              <w:spacing w:before="0" w:after="0"/>
              <w:ind w:firstLine="0"/>
              <w:jc w:val="center"/>
              <w:rPr>
                <w:del w:id="769" w:author="Cristiano de Menezes Feu" w:date="2022-11-21T08:32:00Z"/>
                <w:color w:val="000000"/>
                <w:sz w:val="20"/>
                <w:szCs w:val="20"/>
              </w:rPr>
            </w:pPr>
            <w:del w:id="770" w:author="Cristiano de Menezes Feu" w:date="2022-11-21T08:32:00Z">
              <w:r w:rsidDel="00E631A1">
                <w:rPr>
                  <w:color w:val="000000"/>
                  <w:sz w:val="20"/>
                  <w:szCs w:val="20"/>
                </w:rPr>
                <w:delText>Quebra de interstício de prazos para inclusão na Ordem do Dia</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2" w14:textId="27D0C5ED" w:rsidR="003D183A" w:rsidDel="00E631A1" w:rsidRDefault="008B7924">
            <w:pPr>
              <w:widowControl w:val="0"/>
              <w:pBdr>
                <w:top w:val="nil"/>
                <w:left w:val="nil"/>
                <w:bottom w:val="nil"/>
                <w:right w:val="nil"/>
                <w:between w:val="nil"/>
              </w:pBdr>
              <w:spacing w:before="0" w:after="0"/>
              <w:ind w:firstLine="0"/>
              <w:jc w:val="center"/>
              <w:rPr>
                <w:del w:id="771" w:author="Cristiano de Menezes Feu" w:date="2022-11-21T08:32:00Z"/>
                <w:color w:val="000000"/>
                <w:sz w:val="20"/>
                <w:szCs w:val="20"/>
              </w:rPr>
            </w:pPr>
            <w:del w:id="772" w:author="Cristiano de Menezes Feu" w:date="2022-11-21T08:32:00Z">
              <w:r w:rsidDel="00E631A1">
                <w:rPr>
                  <w:color w:val="000000"/>
                  <w:sz w:val="20"/>
                  <w:szCs w:val="20"/>
                </w:rPr>
                <w:delText>Art. 150, § único</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3" w14:textId="071D73AF" w:rsidR="003D183A" w:rsidDel="00E631A1" w:rsidRDefault="008B7924">
            <w:pPr>
              <w:widowControl w:val="0"/>
              <w:pBdr>
                <w:top w:val="nil"/>
                <w:left w:val="nil"/>
                <w:bottom w:val="nil"/>
                <w:right w:val="nil"/>
                <w:between w:val="nil"/>
              </w:pBdr>
              <w:spacing w:before="0" w:after="0"/>
              <w:ind w:firstLine="0"/>
              <w:jc w:val="center"/>
              <w:rPr>
                <w:del w:id="773" w:author="Cristiano de Menezes Feu" w:date="2022-11-21T08:32:00Z"/>
                <w:color w:val="000000"/>
                <w:sz w:val="20"/>
                <w:szCs w:val="20"/>
              </w:rPr>
            </w:pPr>
            <w:del w:id="774" w:author="Cristiano de Menezes Feu" w:date="2022-11-21T08:32:00Z">
              <w:r w:rsidDel="00E631A1">
                <w:rPr>
                  <w:color w:val="000000"/>
                  <w:sz w:val="20"/>
                  <w:szCs w:val="20"/>
                </w:rPr>
                <w:delText>1/10 dos Deputados ou acordo de liderança</w:delText>
              </w:r>
            </w:del>
          </w:p>
        </w:tc>
      </w:tr>
      <w:tr w:rsidR="003D183A" w:rsidDel="00E631A1" w14:paraId="5B5EED60" w14:textId="379B8B2D">
        <w:trPr>
          <w:trHeight w:val="60"/>
          <w:del w:id="775"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4" w14:textId="66677E3A" w:rsidR="003D183A" w:rsidDel="00E631A1" w:rsidRDefault="008B7924">
            <w:pPr>
              <w:widowControl w:val="0"/>
              <w:pBdr>
                <w:top w:val="nil"/>
                <w:left w:val="nil"/>
                <w:bottom w:val="nil"/>
                <w:right w:val="nil"/>
                <w:between w:val="nil"/>
              </w:pBdr>
              <w:spacing w:before="0" w:after="0"/>
              <w:ind w:firstLine="0"/>
              <w:jc w:val="center"/>
              <w:rPr>
                <w:del w:id="776" w:author="Cristiano de Menezes Feu" w:date="2022-11-21T08:32:00Z"/>
                <w:color w:val="000000"/>
                <w:sz w:val="20"/>
                <w:szCs w:val="20"/>
              </w:rPr>
            </w:pPr>
            <w:del w:id="777" w:author="Cristiano de Menezes Feu" w:date="2022-11-21T08:32:00Z">
              <w:r w:rsidDel="00E631A1">
                <w:rPr>
                  <w:color w:val="000000"/>
                  <w:sz w:val="20"/>
                  <w:szCs w:val="20"/>
                </w:rPr>
                <w:delText>Retirada de pauta</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5" w14:textId="628D1679" w:rsidR="003D183A" w:rsidDel="00E631A1" w:rsidRDefault="008B7924">
            <w:pPr>
              <w:widowControl w:val="0"/>
              <w:pBdr>
                <w:top w:val="nil"/>
                <w:left w:val="nil"/>
                <w:bottom w:val="nil"/>
                <w:right w:val="nil"/>
                <w:between w:val="nil"/>
              </w:pBdr>
              <w:spacing w:before="0" w:after="0"/>
              <w:ind w:firstLine="0"/>
              <w:jc w:val="center"/>
              <w:rPr>
                <w:del w:id="778" w:author="Cristiano de Menezes Feu" w:date="2022-11-21T08:32:00Z"/>
                <w:color w:val="000000"/>
                <w:sz w:val="20"/>
                <w:szCs w:val="20"/>
              </w:rPr>
            </w:pPr>
            <w:del w:id="779" w:author="Cristiano de Menezes Feu" w:date="2022-11-21T08:32:00Z">
              <w:r w:rsidDel="00E631A1">
                <w:rPr>
                  <w:color w:val="000000"/>
                  <w:sz w:val="20"/>
                  <w:szCs w:val="20"/>
                </w:rPr>
                <w:delText>Art. 117, VI; art. 83, § único, II, c</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6" w14:textId="0439C732" w:rsidR="003D183A" w:rsidDel="00E631A1" w:rsidRDefault="008B7924">
            <w:pPr>
              <w:widowControl w:val="0"/>
              <w:pBdr>
                <w:top w:val="nil"/>
                <w:left w:val="nil"/>
                <w:bottom w:val="nil"/>
                <w:right w:val="nil"/>
                <w:between w:val="nil"/>
              </w:pBdr>
              <w:spacing w:before="0" w:after="0"/>
              <w:ind w:firstLine="0"/>
              <w:jc w:val="center"/>
              <w:rPr>
                <w:del w:id="780" w:author="Cristiano de Menezes Feu" w:date="2022-11-21T08:32:00Z"/>
                <w:color w:val="000000"/>
                <w:sz w:val="20"/>
                <w:szCs w:val="20"/>
              </w:rPr>
            </w:pPr>
            <w:del w:id="781" w:author="Cristiano de Menezes Feu" w:date="2022-11-21T08:32:00Z">
              <w:r w:rsidDel="00E631A1">
                <w:rPr>
                  <w:color w:val="000000"/>
                  <w:sz w:val="20"/>
                  <w:szCs w:val="20"/>
                </w:rPr>
                <w:delText>Autor, Relator, qualquer Deputado no Plenário e qualquer membro na Comissão</w:delText>
              </w:r>
            </w:del>
          </w:p>
        </w:tc>
      </w:tr>
      <w:tr w:rsidR="003D183A" w:rsidDel="00E631A1" w14:paraId="63C562F9" w14:textId="5D090DF1">
        <w:trPr>
          <w:trHeight w:val="60"/>
          <w:del w:id="782"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7" w14:textId="0DA6BC6E" w:rsidR="003D183A" w:rsidDel="00E631A1" w:rsidRDefault="008B7924">
            <w:pPr>
              <w:widowControl w:val="0"/>
              <w:pBdr>
                <w:top w:val="nil"/>
                <w:left w:val="nil"/>
                <w:bottom w:val="nil"/>
                <w:right w:val="nil"/>
                <w:between w:val="nil"/>
              </w:pBdr>
              <w:spacing w:before="0" w:after="0"/>
              <w:ind w:firstLine="0"/>
              <w:jc w:val="center"/>
              <w:rPr>
                <w:del w:id="783" w:author="Cristiano de Menezes Feu" w:date="2022-11-21T08:32:00Z"/>
                <w:color w:val="000000"/>
                <w:sz w:val="20"/>
                <w:szCs w:val="20"/>
              </w:rPr>
            </w:pPr>
            <w:del w:id="784" w:author="Cristiano de Menezes Feu" w:date="2022-11-21T08:32:00Z">
              <w:r w:rsidDel="00E631A1">
                <w:rPr>
                  <w:color w:val="000000"/>
                  <w:sz w:val="20"/>
                  <w:szCs w:val="20"/>
                </w:rPr>
                <w:delText>Retirada de requerimento</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8" w14:textId="61CE422C" w:rsidR="003D183A" w:rsidDel="00E631A1" w:rsidRDefault="008B7924">
            <w:pPr>
              <w:widowControl w:val="0"/>
              <w:pBdr>
                <w:top w:val="nil"/>
                <w:left w:val="nil"/>
                <w:bottom w:val="nil"/>
                <w:right w:val="nil"/>
                <w:between w:val="nil"/>
              </w:pBdr>
              <w:spacing w:before="0" w:after="0"/>
              <w:ind w:firstLine="0"/>
              <w:jc w:val="center"/>
              <w:rPr>
                <w:del w:id="785" w:author="Cristiano de Menezes Feu" w:date="2022-11-21T08:32:00Z"/>
                <w:color w:val="000000"/>
                <w:sz w:val="20"/>
                <w:szCs w:val="20"/>
              </w:rPr>
            </w:pPr>
            <w:del w:id="786" w:author="Cristiano de Menezes Feu" w:date="2022-11-21T08:32:00Z">
              <w:r w:rsidDel="00E631A1">
                <w:rPr>
                  <w:color w:val="000000"/>
                  <w:sz w:val="20"/>
                  <w:szCs w:val="20"/>
                </w:rPr>
                <w:delText>Art. 114, V (verbal)</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9" w14:textId="2635123A" w:rsidR="003D183A" w:rsidDel="00E631A1" w:rsidRDefault="008B7924">
            <w:pPr>
              <w:widowControl w:val="0"/>
              <w:pBdr>
                <w:top w:val="nil"/>
                <w:left w:val="nil"/>
                <w:bottom w:val="nil"/>
                <w:right w:val="nil"/>
                <w:between w:val="nil"/>
              </w:pBdr>
              <w:spacing w:before="0" w:after="0"/>
              <w:ind w:firstLine="0"/>
              <w:jc w:val="center"/>
              <w:rPr>
                <w:del w:id="787" w:author="Cristiano de Menezes Feu" w:date="2022-11-21T08:32:00Z"/>
                <w:color w:val="000000"/>
                <w:sz w:val="20"/>
                <w:szCs w:val="20"/>
              </w:rPr>
            </w:pPr>
            <w:del w:id="788" w:author="Cristiano de Menezes Feu" w:date="2022-11-21T08:32:00Z">
              <w:r w:rsidDel="00E631A1">
                <w:rPr>
                  <w:color w:val="000000"/>
                  <w:sz w:val="20"/>
                  <w:szCs w:val="20"/>
                </w:rPr>
                <w:delText>Autor</w:delText>
              </w:r>
            </w:del>
          </w:p>
        </w:tc>
      </w:tr>
      <w:tr w:rsidR="003D183A" w:rsidDel="00E631A1" w14:paraId="2672E843" w14:textId="4E2D1DB9">
        <w:trPr>
          <w:trHeight w:val="60"/>
          <w:del w:id="789"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A" w14:textId="2DA884FC" w:rsidR="003D183A" w:rsidDel="00E631A1" w:rsidRDefault="008B7924">
            <w:pPr>
              <w:widowControl w:val="0"/>
              <w:pBdr>
                <w:top w:val="nil"/>
                <w:left w:val="nil"/>
                <w:bottom w:val="nil"/>
                <w:right w:val="nil"/>
                <w:between w:val="nil"/>
              </w:pBdr>
              <w:spacing w:before="0" w:after="0"/>
              <w:ind w:firstLine="0"/>
              <w:jc w:val="center"/>
              <w:rPr>
                <w:del w:id="790" w:author="Cristiano de Menezes Feu" w:date="2022-11-21T08:32:00Z"/>
                <w:color w:val="000000"/>
                <w:sz w:val="20"/>
                <w:szCs w:val="20"/>
              </w:rPr>
            </w:pPr>
            <w:del w:id="791" w:author="Cristiano de Menezes Feu" w:date="2022-11-21T08:32:00Z">
              <w:r w:rsidDel="00E631A1">
                <w:rPr>
                  <w:color w:val="000000"/>
                  <w:sz w:val="20"/>
                  <w:szCs w:val="20"/>
                </w:rPr>
                <w:delText>Retirada de tramitação de proposição</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B" w14:textId="753694A2" w:rsidR="003D183A" w:rsidDel="00E631A1" w:rsidRDefault="008B7924">
            <w:pPr>
              <w:widowControl w:val="0"/>
              <w:pBdr>
                <w:top w:val="nil"/>
                <w:left w:val="nil"/>
                <w:bottom w:val="nil"/>
                <w:right w:val="nil"/>
                <w:between w:val="nil"/>
              </w:pBdr>
              <w:spacing w:before="0" w:after="0"/>
              <w:ind w:firstLine="0"/>
              <w:jc w:val="center"/>
              <w:rPr>
                <w:del w:id="792" w:author="Cristiano de Menezes Feu" w:date="2022-11-21T08:32:00Z"/>
                <w:color w:val="000000"/>
                <w:sz w:val="20"/>
                <w:szCs w:val="20"/>
              </w:rPr>
            </w:pPr>
            <w:del w:id="793" w:author="Cristiano de Menezes Feu" w:date="2022-11-21T08:32:00Z">
              <w:r w:rsidDel="00E631A1">
                <w:rPr>
                  <w:color w:val="000000"/>
                  <w:sz w:val="20"/>
                  <w:szCs w:val="20"/>
                </w:rPr>
                <w:delText xml:space="preserve">Art. 104, </w:delText>
              </w:r>
              <w:r w:rsidDel="00E631A1">
                <w:rPr>
                  <w:i/>
                  <w:color w:val="000000"/>
                  <w:sz w:val="20"/>
                  <w:szCs w:val="20"/>
                </w:rPr>
                <w:delText>caput</w:delText>
              </w:r>
              <w:r w:rsidDel="00E631A1">
                <w:rPr>
                  <w:color w:val="000000"/>
                  <w:sz w:val="20"/>
                  <w:szCs w:val="20"/>
                </w:rPr>
                <w:delText>, e § 1º</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C" w14:textId="6EE47A1A" w:rsidR="003D183A" w:rsidDel="00E631A1" w:rsidRDefault="008B7924">
            <w:pPr>
              <w:widowControl w:val="0"/>
              <w:pBdr>
                <w:top w:val="nil"/>
                <w:left w:val="nil"/>
                <w:bottom w:val="nil"/>
                <w:right w:val="nil"/>
                <w:between w:val="nil"/>
              </w:pBdr>
              <w:spacing w:before="0" w:after="0"/>
              <w:ind w:firstLine="0"/>
              <w:jc w:val="center"/>
              <w:rPr>
                <w:del w:id="794" w:author="Cristiano de Menezes Feu" w:date="2022-11-21T08:32:00Z"/>
                <w:color w:val="000000"/>
                <w:sz w:val="20"/>
                <w:szCs w:val="20"/>
              </w:rPr>
            </w:pPr>
            <w:del w:id="795" w:author="Cristiano de Menezes Feu" w:date="2022-11-21T08:32:00Z">
              <w:r w:rsidDel="00E631A1">
                <w:rPr>
                  <w:color w:val="000000"/>
                  <w:sz w:val="20"/>
                  <w:szCs w:val="20"/>
                </w:rPr>
                <w:delText xml:space="preserve">Autor ou maioria dos Autores. </w:delText>
              </w:r>
              <w:r w:rsidDel="00E631A1">
                <w:rPr>
                  <w:color w:val="000000"/>
                  <w:sz w:val="20"/>
                  <w:szCs w:val="20"/>
                </w:rPr>
                <w:br/>
                <w:delText>Se a proposição já tiver ao menos um parecer favorável, somente ao Plenário cumpre deliberar a respeito da retirada</w:delText>
              </w:r>
            </w:del>
          </w:p>
        </w:tc>
      </w:tr>
      <w:tr w:rsidR="003D183A" w:rsidDel="00E631A1" w14:paraId="21452B35" w14:textId="28B700C9">
        <w:trPr>
          <w:trHeight w:val="60"/>
          <w:del w:id="796"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D" w14:textId="511C8DE9" w:rsidR="003D183A" w:rsidDel="00E631A1" w:rsidRDefault="008B7924">
            <w:pPr>
              <w:widowControl w:val="0"/>
              <w:pBdr>
                <w:top w:val="nil"/>
                <w:left w:val="nil"/>
                <w:bottom w:val="nil"/>
                <w:right w:val="nil"/>
                <w:between w:val="nil"/>
              </w:pBdr>
              <w:spacing w:before="0" w:after="0"/>
              <w:ind w:firstLine="0"/>
              <w:jc w:val="center"/>
              <w:rPr>
                <w:del w:id="797" w:author="Cristiano de Menezes Feu" w:date="2022-11-21T08:32:00Z"/>
                <w:color w:val="000000"/>
                <w:sz w:val="20"/>
                <w:szCs w:val="20"/>
              </w:rPr>
            </w:pPr>
            <w:del w:id="798" w:author="Cristiano de Menezes Feu" w:date="2022-11-21T08:32:00Z">
              <w:r w:rsidDel="00E631A1">
                <w:rPr>
                  <w:color w:val="000000"/>
                  <w:sz w:val="20"/>
                  <w:szCs w:val="20"/>
                </w:rPr>
                <w:delText>Reunião extraordinária de Comissão</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E" w14:textId="0A4BC1C1" w:rsidR="003D183A" w:rsidDel="00E631A1" w:rsidRDefault="008B7924">
            <w:pPr>
              <w:widowControl w:val="0"/>
              <w:pBdr>
                <w:top w:val="nil"/>
                <w:left w:val="nil"/>
                <w:bottom w:val="nil"/>
                <w:right w:val="nil"/>
                <w:between w:val="nil"/>
              </w:pBdr>
              <w:spacing w:before="0" w:after="0"/>
              <w:ind w:firstLine="0"/>
              <w:jc w:val="center"/>
              <w:rPr>
                <w:del w:id="799" w:author="Cristiano de Menezes Feu" w:date="2022-11-21T08:32:00Z"/>
                <w:color w:val="000000"/>
                <w:sz w:val="20"/>
                <w:szCs w:val="20"/>
              </w:rPr>
            </w:pPr>
            <w:del w:id="800" w:author="Cristiano de Menezes Feu" w:date="2022-11-21T08:32:00Z">
              <w:r w:rsidDel="00E631A1">
                <w:rPr>
                  <w:color w:val="000000"/>
                  <w:sz w:val="20"/>
                  <w:szCs w:val="20"/>
                </w:rPr>
                <w:delText>Art. 46, § 4º</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6F" w14:textId="2B0CE4EC" w:rsidR="003D183A" w:rsidDel="00E631A1" w:rsidRDefault="008B7924">
            <w:pPr>
              <w:widowControl w:val="0"/>
              <w:pBdr>
                <w:top w:val="nil"/>
                <w:left w:val="nil"/>
                <w:bottom w:val="nil"/>
                <w:right w:val="nil"/>
                <w:between w:val="nil"/>
              </w:pBdr>
              <w:spacing w:before="0" w:after="0"/>
              <w:ind w:firstLine="0"/>
              <w:jc w:val="center"/>
              <w:rPr>
                <w:del w:id="801" w:author="Cristiano de Menezes Feu" w:date="2022-11-21T08:32:00Z"/>
                <w:color w:val="000000"/>
                <w:sz w:val="20"/>
                <w:szCs w:val="20"/>
              </w:rPr>
            </w:pPr>
            <w:del w:id="802" w:author="Cristiano de Menezes Feu" w:date="2022-11-21T08:32:00Z">
              <w:r w:rsidDel="00E631A1">
                <w:rPr>
                  <w:color w:val="000000"/>
                  <w:sz w:val="20"/>
                  <w:szCs w:val="20"/>
                </w:rPr>
                <w:delText>1/3 dos membros da Comissão</w:delText>
              </w:r>
            </w:del>
          </w:p>
        </w:tc>
      </w:tr>
      <w:tr w:rsidR="003D183A" w:rsidDel="00E631A1" w14:paraId="75975410" w14:textId="19C9B0DC">
        <w:trPr>
          <w:trHeight w:val="60"/>
          <w:del w:id="803"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0" w14:textId="6B299A09" w:rsidR="003D183A" w:rsidDel="00E631A1" w:rsidRDefault="008B7924">
            <w:pPr>
              <w:widowControl w:val="0"/>
              <w:pBdr>
                <w:top w:val="nil"/>
                <w:left w:val="nil"/>
                <w:bottom w:val="nil"/>
                <w:right w:val="nil"/>
                <w:between w:val="nil"/>
              </w:pBdr>
              <w:spacing w:before="0" w:after="0"/>
              <w:ind w:firstLine="0"/>
              <w:jc w:val="center"/>
              <w:rPr>
                <w:del w:id="804" w:author="Cristiano de Menezes Feu" w:date="2022-11-21T08:32:00Z"/>
                <w:color w:val="000000"/>
                <w:sz w:val="20"/>
                <w:szCs w:val="20"/>
              </w:rPr>
            </w:pPr>
            <w:del w:id="805" w:author="Cristiano de Menezes Feu" w:date="2022-11-21T08:32:00Z">
              <w:r w:rsidDel="00E631A1">
                <w:rPr>
                  <w:color w:val="000000"/>
                  <w:sz w:val="20"/>
                  <w:szCs w:val="20"/>
                </w:rPr>
                <w:delText>Revisão do despacho de distribuição</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1" w14:textId="4CD3C193" w:rsidR="003D183A" w:rsidDel="00E631A1" w:rsidRDefault="008B7924">
            <w:pPr>
              <w:widowControl w:val="0"/>
              <w:pBdr>
                <w:top w:val="nil"/>
                <w:left w:val="nil"/>
                <w:bottom w:val="nil"/>
                <w:right w:val="nil"/>
                <w:between w:val="nil"/>
              </w:pBdr>
              <w:spacing w:before="0" w:after="0"/>
              <w:ind w:firstLine="0"/>
              <w:jc w:val="center"/>
              <w:rPr>
                <w:del w:id="806" w:author="Cristiano de Menezes Feu" w:date="2022-11-21T08:32:00Z"/>
                <w:color w:val="000000"/>
                <w:sz w:val="20"/>
                <w:szCs w:val="20"/>
              </w:rPr>
            </w:pPr>
            <w:del w:id="807" w:author="Cristiano de Menezes Feu" w:date="2022-11-21T08:32:00Z">
              <w:r w:rsidDel="00E631A1">
                <w:rPr>
                  <w:color w:val="000000"/>
                  <w:sz w:val="20"/>
                  <w:szCs w:val="20"/>
                </w:rPr>
                <w:delText>Art. 141; art. 41, XX</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2" w14:textId="4935389D" w:rsidR="003D183A" w:rsidDel="00E631A1" w:rsidRDefault="008B7924">
            <w:pPr>
              <w:widowControl w:val="0"/>
              <w:pBdr>
                <w:top w:val="nil"/>
                <w:left w:val="nil"/>
                <w:bottom w:val="nil"/>
                <w:right w:val="nil"/>
                <w:between w:val="nil"/>
              </w:pBdr>
              <w:spacing w:before="0" w:after="0"/>
              <w:ind w:firstLine="0"/>
              <w:jc w:val="center"/>
              <w:rPr>
                <w:del w:id="808" w:author="Cristiano de Menezes Feu" w:date="2022-11-21T08:32:00Z"/>
                <w:color w:val="000000"/>
                <w:sz w:val="20"/>
                <w:szCs w:val="20"/>
              </w:rPr>
            </w:pPr>
            <w:del w:id="809" w:author="Cristiano de Menezes Feu" w:date="2022-11-21T08:32:00Z">
              <w:r w:rsidDel="00E631A1">
                <w:rPr>
                  <w:color w:val="000000"/>
                  <w:sz w:val="20"/>
                  <w:szCs w:val="20"/>
                </w:rPr>
                <w:delText>Qualquer Deputado ou Comissão</w:delText>
              </w:r>
            </w:del>
          </w:p>
        </w:tc>
      </w:tr>
      <w:tr w:rsidR="003D183A" w:rsidDel="00E631A1" w14:paraId="4980D26A" w14:textId="27FC3103">
        <w:trPr>
          <w:trHeight w:val="60"/>
          <w:del w:id="810"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3" w14:textId="3A65D273" w:rsidR="003D183A" w:rsidDel="00E631A1" w:rsidRDefault="008B7924">
            <w:pPr>
              <w:widowControl w:val="0"/>
              <w:pBdr>
                <w:top w:val="nil"/>
                <w:left w:val="nil"/>
                <w:bottom w:val="nil"/>
                <w:right w:val="nil"/>
                <w:between w:val="nil"/>
              </w:pBdr>
              <w:spacing w:before="0" w:after="0"/>
              <w:ind w:firstLine="0"/>
              <w:jc w:val="center"/>
              <w:rPr>
                <w:del w:id="811" w:author="Cristiano de Menezes Feu" w:date="2022-11-21T08:32:00Z"/>
                <w:color w:val="000000"/>
                <w:sz w:val="20"/>
                <w:szCs w:val="20"/>
              </w:rPr>
            </w:pPr>
            <w:del w:id="812" w:author="Cristiano de Menezes Feu" w:date="2022-11-21T08:32:00Z">
              <w:r w:rsidDel="00E631A1">
                <w:rPr>
                  <w:color w:val="000000"/>
                  <w:sz w:val="20"/>
                  <w:szCs w:val="20"/>
                </w:rPr>
                <w:delText>Sessão extraordinária</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4" w14:textId="1E2C5918" w:rsidR="003D183A" w:rsidDel="00E631A1" w:rsidRDefault="008B7924">
            <w:pPr>
              <w:widowControl w:val="0"/>
              <w:pBdr>
                <w:top w:val="nil"/>
                <w:left w:val="nil"/>
                <w:bottom w:val="nil"/>
                <w:right w:val="nil"/>
                <w:between w:val="nil"/>
              </w:pBdr>
              <w:spacing w:before="0" w:after="0"/>
              <w:ind w:firstLine="0"/>
              <w:jc w:val="center"/>
              <w:rPr>
                <w:del w:id="813" w:author="Cristiano de Menezes Feu" w:date="2022-11-21T08:32:00Z"/>
                <w:color w:val="000000"/>
                <w:sz w:val="20"/>
                <w:szCs w:val="20"/>
              </w:rPr>
            </w:pPr>
            <w:del w:id="814" w:author="Cristiano de Menezes Feu" w:date="2022-11-21T08:32:00Z">
              <w:r w:rsidDel="00E631A1">
                <w:rPr>
                  <w:color w:val="000000"/>
                  <w:sz w:val="20"/>
                  <w:szCs w:val="20"/>
                </w:rPr>
                <w:delText>Art. 67, § 1º</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5" w14:textId="316FC598" w:rsidR="003D183A" w:rsidDel="00E631A1" w:rsidRDefault="008B7924">
            <w:pPr>
              <w:widowControl w:val="0"/>
              <w:pBdr>
                <w:top w:val="nil"/>
                <w:left w:val="nil"/>
                <w:bottom w:val="nil"/>
                <w:right w:val="nil"/>
                <w:between w:val="nil"/>
              </w:pBdr>
              <w:spacing w:before="0" w:after="0"/>
              <w:ind w:firstLine="0"/>
              <w:jc w:val="center"/>
              <w:rPr>
                <w:del w:id="815" w:author="Cristiano de Menezes Feu" w:date="2022-11-21T08:32:00Z"/>
                <w:color w:val="000000"/>
                <w:sz w:val="20"/>
                <w:szCs w:val="20"/>
              </w:rPr>
            </w:pPr>
            <w:del w:id="816" w:author="Cristiano de Menezes Feu" w:date="2022-11-21T08:32:00Z">
              <w:r w:rsidDel="00E631A1">
                <w:rPr>
                  <w:color w:val="000000"/>
                  <w:sz w:val="20"/>
                  <w:szCs w:val="20"/>
                </w:rPr>
                <w:delText>Qualquer Deputado</w:delText>
              </w:r>
            </w:del>
          </w:p>
        </w:tc>
      </w:tr>
      <w:tr w:rsidR="003D183A" w:rsidDel="00E631A1" w14:paraId="6E14F5DC" w14:textId="3C1774CF">
        <w:trPr>
          <w:trHeight w:val="60"/>
          <w:del w:id="817"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6" w14:textId="08242330" w:rsidR="003D183A" w:rsidDel="00E631A1" w:rsidRDefault="008B7924">
            <w:pPr>
              <w:widowControl w:val="0"/>
              <w:pBdr>
                <w:top w:val="nil"/>
                <w:left w:val="nil"/>
                <w:bottom w:val="nil"/>
                <w:right w:val="nil"/>
                <w:between w:val="nil"/>
              </w:pBdr>
              <w:spacing w:before="0" w:after="0"/>
              <w:ind w:firstLine="0"/>
              <w:jc w:val="center"/>
              <w:rPr>
                <w:del w:id="818" w:author="Cristiano de Menezes Feu" w:date="2022-11-21T08:32:00Z"/>
                <w:color w:val="000000"/>
                <w:sz w:val="20"/>
                <w:szCs w:val="20"/>
              </w:rPr>
            </w:pPr>
            <w:del w:id="819" w:author="Cristiano de Menezes Feu" w:date="2022-11-21T08:32:00Z">
              <w:r w:rsidDel="00E631A1">
                <w:rPr>
                  <w:color w:val="000000"/>
                  <w:sz w:val="20"/>
                  <w:szCs w:val="20"/>
                </w:rPr>
                <w:delText>Sessão secreta</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7" w14:textId="11F16EC8" w:rsidR="003D183A" w:rsidDel="00E631A1" w:rsidRDefault="008B7924">
            <w:pPr>
              <w:widowControl w:val="0"/>
              <w:pBdr>
                <w:top w:val="nil"/>
                <w:left w:val="nil"/>
                <w:bottom w:val="nil"/>
                <w:right w:val="nil"/>
                <w:between w:val="nil"/>
              </w:pBdr>
              <w:spacing w:before="0" w:after="0"/>
              <w:ind w:firstLine="0"/>
              <w:jc w:val="center"/>
              <w:rPr>
                <w:del w:id="820" w:author="Cristiano de Menezes Feu" w:date="2022-11-21T08:32:00Z"/>
                <w:color w:val="000000"/>
                <w:sz w:val="20"/>
                <w:szCs w:val="20"/>
              </w:rPr>
            </w:pPr>
            <w:del w:id="821" w:author="Cristiano de Menezes Feu" w:date="2022-11-21T08:32:00Z">
              <w:r w:rsidDel="00E631A1">
                <w:rPr>
                  <w:color w:val="000000"/>
                  <w:sz w:val="20"/>
                  <w:szCs w:val="20"/>
                </w:rPr>
                <w:delText>Art. 117, IV; art. 92, I e II</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8" w14:textId="36CB796B" w:rsidR="003D183A" w:rsidDel="00E631A1" w:rsidRDefault="008B7924">
            <w:pPr>
              <w:widowControl w:val="0"/>
              <w:pBdr>
                <w:top w:val="nil"/>
                <w:left w:val="nil"/>
                <w:bottom w:val="nil"/>
                <w:right w:val="nil"/>
                <w:between w:val="nil"/>
              </w:pBdr>
              <w:spacing w:before="0" w:after="0"/>
              <w:ind w:firstLine="0"/>
              <w:jc w:val="center"/>
              <w:rPr>
                <w:del w:id="822" w:author="Cristiano de Menezes Feu" w:date="2022-11-21T08:32:00Z"/>
                <w:color w:val="000000"/>
                <w:sz w:val="20"/>
                <w:szCs w:val="20"/>
              </w:rPr>
            </w:pPr>
            <w:del w:id="823" w:author="Cristiano de Menezes Feu" w:date="2022-11-21T08:32:00Z">
              <w:r w:rsidDel="00E631A1">
                <w:rPr>
                  <w:color w:val="000000"/>
                  <w:sz w:val="20"/>
                  <w:szCs w:val="20"/>
                </w:rPr>
                <w:delText>Comissão, Colégio de Líderes ou, pelo menos, 1/3 da totalidade dos membros da Casa, concessão automática;</w:delText>
              </w:r>
            </w:del>
          </w:p>
          <w:p w14:paraId="00000179" w14:textId="0B7C56B8" w:rsidR="003D183A" w:rsidDel="00E631A1" w:rsidRDefault="008B7924">
            <w:pPr>
              <w:widowControl w:val="0"/>
              <w:pBdr>
                <w:top w:val="nil"/>
                <w:left w:val="nil"/>
                <w:bottom w:val="nil"/>
                <w:right w:val="nil"/>
                <w:between w:val="nil"/>
              </w:pBdr>
              <w:spacing w:before="0" w:after="0"/>
              <w:ind w:firstLine="0"/>
              <w:jc w:val="center"/>
              <w:rPr>
                <w:del w:id="824" w:author="Cristiano de Menezes Feu" w:date="2022-11-21T08:32:00Z"/>
                <w:color w:val="000000"/>
                <w:sz w:val="20"/>
                <w:szCs w:val="20"/>
              </w:rPr>
            </w:pPr>
            <w:del w:id="825" w:author="Cristiano de Menezes Feu" w:date="2022-11-21T08:32:00Z">
              <w:r w:rsidDel="00E631A1">
                <w:rPr>
                  <w:color w:val="000000"/>
                  <w:sz w:val="20"/>
                  <w:szCs w:val="20"/>
                </w:rPr>
                <w:delText>Líder ou 1/5 dos membros da Casa, após deliberação do Plenário</w:delText>
              </w:r>
            </w:del>
          </w:p>
        </w:tc>
      </w:tr>
      <w:tr w:rsidR="003D183A" w:rsidDel="00E631A1" w14:paraId="3528F275" w14:textId="304831CA">
        <w:trPr>
          <w:trHeight w:val="60"/>
          <w:del w:id="826"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A" w14:textId="093A5BE5" w:rsidR="003D183A" w:rsidDel="00E631A1" w:rsidRDefault="008B7924">
            <w:pPr>
              <w:widowControl w:val="0"/>
              <w:pBdr>
                <w:top w:val="nil"/>
                <w:left w:val="nil"/>
                <w:bottom w:val="nil"/>
                <w:right w:val="nil"/>
                <w:between w:val="nil"/>
              </w:pBdr>
              <w:spacing w:before="0" w:after="0"/>
              <w:ind w:firstLine="0"/>
              <w:jc w:val="center"/>
              <w:rPr>
                <w:del w:id="827" w:author="Cristiano de Menezes Feu" w:date="2022-11-21T08:32:00Z"/>
                <w:color w:val="000000"/>
                <w:sz w:val="20"/>
                <w:szCs w:val="20"/>
              </w:rPr>
            </w:pPr>
            <w:del w:id="828" w:author="Cristiano de Menezes Feu" w:date="2022-11-21T08:32:00Z">
              <w:r w:rsidDel="00E631A1">
                <w:rPr>
                  <w:color w:val="000000"/>
                  <w:sz w:val="20"/>
                  <w:szCs w:val="20"/>
                </w:rPr>
                <w:delText>Transformação de sessão do Plenário em Comissão Geral</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B" w14:textId="2CFBEE01" w:rsidR="003D183A" w:rsidDel="00E631A1" w:rsidRDefault="008B7924">
            <w:pPr>
              <w:widowControl w:val="0"/>
              <w:pBdr>
                <w:top w:val="nil"/>
                <w:left w:val="nil"/>
                <w:bottom w:val="nil"/>
                <w:right w:val="nil"/>
                <w:between w:val="nil"/>
              </w:pBdr>
              <w:spacing w:before="0" w:after="0"/>
              <w:ind w:firstLine="0"/>
              <w:jc w:val="center"/>
              <w:rPr>
                <w:del w:id="829" w:author="Cristiano de Menezes Feu" w:date="2022-11-21T08:32:00Z"/>
                <w:color w:val="000000"/>
                <w:sz w:val="20"/>
                <w:szCs w:val="20"/>
              </w:rPr>
            </w:pPr>
            <w:del w:id="830" w:author="Cristiano de Menezes Feu" w:date="2022-11-21T08:32:00Z">
              <w:r w:rsidDel="00E631A1">
                <w:rPr>
                  <w:color w:val="000000"/>
                  <w:sz w:val="20"/>
                  <w:szCs w:val="20"/>
                </w:rPr>
                <w:delText>Art. 91, I</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C" w14:textId="3D0CD4B0" w:rsidR="003D183A" w:rsidDel="00E631A1" w:rsidRDefault="008B7924">
            <w:pPr>
              <w:widowControl w:val="0"/>
              <w:pBdr>
                <w:top w:val="nil"/>
                <w:left w:val="nil"/>
                <w:bottom w:val="nil"/>
                <w:right w:val="nil"/>
                <w:between w:val="nil"/>
              </w:pBdr>
              <w:spacing w:before="0" w:after="0"/>
              <w:ind w:firstLine="0"/>
              <w:jc w:val="center"/>
              <w:rPr>
                <w:del w:id="831" w:author="Cristiano de Menezes Feu" w:date="2022-11-21T08:32:00Z"/>
                <w:color w:val="000000"/>
                <w:sz w:val="20"/>
                <w:szCs w:val="20"/>
              </w:rPr>
            </w:pPr>
            <w:del w:id="832" w:author="Cristiano de Menezes Feu" w:date="2022-11-21T08:32:00Z">
              <w:r w:rsidDel="00E631A1">
                <w:rPr>
                  <w:color w:val="000000"/>
                  <w:sz w:val="20"/>
                  <w:szCs w:val="20"/>
                </w:rPr>
                <w:delText>1/3 dos Deputados ou proposta conjunta dos Líderes</w:delText>
              </w:r>
            </w:del>
          </w:p>
        </w:tc>
      </w:tr>
      <w:tr w:rsidR="003D183A" w:rsidDel="00E631A1" w14:paraId="7EEA3DF4" w14:textId="18B8E6ED">
        <w:trPr>
          <w:trHeight w:val="60"/>
          <w:del w:id="833"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D" w14:textId="229FCA9E" w:rsidR="003D183A" w:rsidDel="00E631A1" w:rsidRDefault="008B7924">
            <w:pPr>
              <w:widowControl w:val="0"/>
              <w:pBdr>
                <w:top w:val="nil"/>
                <w:left w:val="nil"/>
                <w:bottom w:val="nil"/>
                <w:right w:val="nil"/>
                <w:between w:val="nil"/>
              </w:pBdr>
              <w:spacing w:before="0" w:after="0"/>
              <w:ind w:firstLine="0"/>
              <w:jc w:val="center"/>
              <w:rPr>
                <w:del w:id="834" w:author="Cristiano de Menezes Feu" w:date="2022-11-21T08:32:00Z"/>
                <w:color w:val="000000"/>
                <w:sz w:val="20"/>
                <w:szCs w:val="20"/>
              </w:rPr>
            </w:pPr>
            <w:del w:id="835" w:author="Cristiano de Menezes Feu" w:date="2022-11-21T08:32:00Z">
              <w:r w:rsidDel="00E631A1">
                <w:rPr>
                  <w:color w:val="000000"/>
                  <w:sz w:val="20"/>
                  <w:szCs w:val="20"/>
                </w:rPr>
                <w:delText>Urgência</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E" w14:textId="3C033420" w:rsidR="003D183A" w:rsidDel="00E631A1" w:rsidRDefault="008B7924">
            <w:pPr>
              <w:widowControl w:val="0"/>
              <w:pBdr>
                <w:top w:val="nil"/>
                <w:left w:val="nil"/>
                <w:bottom w:val="nil"/>
                <w:right w:val="nil"/>
                <w:between w:val="nil"/>
              </w:pBdr>
              <w:spacing w:before="0" w:after="0"/>
              <w:ind w:firstLine="0"/>
              <w:jc w:val="center"/>
              <w:rPr>
                <w:del w:id="836" w:author="Cristiano de Menezes Feu" w:date="2022-11-21T08:32:00Z"/>
                <w:color w:val="000000"/>
                <w:sz w:val="20"/>
                <w:szCs w:val="20"/>
              </w:rPr>
            </w:pPr>
            <w:del w:id="837" w:author="Cristiano de Menezes Feu" w:date="2022-11-21T08:32:00Z">
              <w:r w:rsidDel="00E631A1">
                <w:rPr>
                  <w:color w:val="000000"/>
                  <w:sz w:val="20"/>
                  <w:szCs w:val="20"/>
                </w:rPr>
                <w:delText>Art. 154, I</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7F" w14:textId="73A19408" w:rsidR="003D183A" w:rsidDel="00E631A1" w:rsidRDefault="008B7924">
            <w:pPr>
              <w:widowControl w:val="0"/>
              <w:pBdr>
                <w:top w:val="nil"/>
                <w:left w:val="nil"/>
                <w:bottom w:val="nil"/>
                <w:right w:val="nil"/>
                <w:between w:val="nil"/>
              </w:pBdr>
              <w:spacing w:before="0" w:after="0"/>
              <w:ind w:firstLine="0"/>
              <w:jc w:val="center"/>
              <w:rPr>
                <w:del w:id="838" w:author="Cristiano de Menezes Feu" w:date="2022-11-21T08:32:00Z"/>
                <w:color w:val="000000"/>
                <w:sz w:val="20"/>
                <w:szCs w:val="20"/>
              </w:rPr>
            </w:pPr>
            <w:del w:id="839" w:author="Cristiano de Menezes Feu" w:date="2022-11-21T08:32:00Z">
              <w:r w:rsidDel="00E631A1">
                <w:rPr>
                  <w:color w:val="000000"/>
                  <w:sz w:val="20"/>
                  <w:szCs w:val="20"/>
                </w:rPr>
                <w:delText>2/3 da Mesa ou de Comissão ou 1/3 dos Deputados. A Mesa e as Comissões devem observar matéria de sua competência</w:delText>
              </w:r>
            </w:del>
          </w:p>
        </w:tc>
      </w:tr>
      <w:tr w:rsidR="003D183A" w:rsidDel="00E631A1" w14:paraId="7B57B678" w14:textId="2538EF78">
        <w:trPr>
          <w:trHeight w:val="60"/>
          <w:del w:id="840" w:author="Cristiano de Menezes Feu" w:date="2022-11-21T08:32:00Z"/>
        </w:trPr>
        <w:tc>
          <w:tcPr>
            <w:tcW w:w="234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0" w14:textId="2BFBC559" w:rsidR="003D183A" w:rsidDel="00E631A1" w:rsidRDefault="008B7924">
            <w:pPr>
              <w:widowControl w:val="0"/>
              <w:pBdr>
                <w:top w:val="nil"/>
                <w:left w:val="nil"/>
                <w:bottom w:val="nil"/>
                <w:right w:val="nil"/>
                <w:between w:val="nil"/>
              </w:pBdr>
              <w:spacing w:before="0" w:after="0"/>
              <w:ind w:firstLine="0"/>
              <w:jc w:val="center"/>
              <w:rPr>
                <w:del w:id="841" w:author="Cristiano de Menezes Feu" w:date="2022-11-21T08:32:00Z"/>
                <w:color w:val="000000"/>
                <w:sz w:val="20"/>
                <w:szCs w:val="20"/>
              </w:rPr>
            </w:pPr>
            <w:del w:id="842" w:author="Cristiano de Menezes Feu" w:date="2022-11-21T08:32:00Z">
              <w:r w:rsidDel="00E631A1">
                <w:rPr>
                  <w:color w:val="000000"/>
                  <w:sz w:val="20"/>
                  <w:szCs w:val="20"/>
                </w:rPr>
                <w:delText>Urgência “urgentíssima”</w:delText>
              </w:r>
            </w:del>
          </w:p>
        </w:tc>
        <w:tc>
          <w:tcPr>
            <w:tcW w:w="19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1" w14:textId="37D8E90F" w:rsidR="003D183A" w:rsidDel="00E631A1" w:rsidRDefault="008B7924">
            <w:pPr>
              <w:widowControl w:val="0"/>
              <w:pBdr>
                <w:top w:val="nil"/>
                <w:left w:val="nil"/>
                <w:bottom w:val="nil"/>
                <w:right w:val="nil"/>
                <w:between w:val="nil"/>
              </w:pBdr>
              <w:spacing w:before="0" w:after="0"/>
              <w:ind w:firstLine="0"/>
              <w:jc w:val="center"/>
              <w:rPr>
                <w:del w:id="843" w:author="Cristiano de Menezes Feu" w:date="2022-11-21T08:32:00Z"/>
                <w:color w:val="000000"/>
                <w:sz w:val="20"/>
                <w:szCs w:val="20"/>
              </w:rPr>
            </w:pPr>
            <w:del w:id="844" w:author="Cristiano de Menezes Feu" w:date="2022-11-21T08:32:00Z">
              <w:r w:rsidDel="00E631A1">
                <w:rPr>
                  <w:color w:val="000000"/>
                  <w:sz w:val="20"/>
                  <w:szCs w:val="20"/>
                </w:rPr>
                <w:delText>Art. 155</w:delText>
              </w:r>
            </w:del>
          </w:p>
        </w:tc>
        <w:tc>
          <w:tcPr>
            <w:tcW w:w="3487"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2" w14:textId="7F1A0B85" w:rsidR="003D183A" w:rsidDel="00E631A1" w:rsidRDefault="008B7924">
            <w:pPr>
              <w:widowControl w:val="0"/>
              <w:pBdr>
                <w:top w:val="nil"/>
                <w:left w:val="nil"/>
                <w:bottom w:val="nil"/>
                <w:right w:val="nil"/>
                <w:between w:val="nil"/>
              </w:pBdr>
              <w:spacing w:before="0" w:after="0"/>
              <w:ind w:firstLine="0"/>
              <w:jc w:val="center"/>
              <w:rPr>
                <w:del w:id="845" w:author="Cristiano de Menezes Feu" w:date="2022-11-21T08:32:00Z"/>
                <w:color w:val="000000"/>
                <w:sz w:val="20"/>
                <w:szCs w:val="20"/>
              </w:rPr>
            </w:pPr>
            <w:del w:id="846" w:author="Cristiano de Menezes Feu" w:date="2022-11-21T08:32:00Z">
              <w:r w:rsidDel="00E631A1">
                <w:rPr>
                  <w:color w:val="000000"/>
                  <w:sz w:val="20"/>
                  <w:szCs w:val="20"/>
                </w:rPr>
                <w:delText>Maioria absoluta da Casa ou Líderes que representem esse número</w:delText>
              </w:r>
            </w:del>
          </w:p>
        </w:tc>
      </w:tr>
    </w:tbl>
    <w:p w14:paraId="00000183" w14:textId="144795B4" w:rsidR="003D183A" w:rsidDel="00E631A1" w:rsidRDefault="003D183A">
      <w:pPr>
        <w:widowControl w:val="0"/>
        <w:pBdr>
          <w:top w:val="nil"/>
          <w:left w:val="nil"/>
          <w:bottom w:val="nil"/>
          <w:right w:val="nil"/>
          <w:between w:val="nil"/>
        </w:pBdr>
        <w:spacing w:before="170" w:after="113"/>
        <w:ind w:left="11" w:right="11" w:firstLine="0"/>
        <w:jc w:val="center"/>
        <w:rPr>
          <w:del w:id="847" w:author="Cristiano de Menezes Feu" w:date="2022-11-21T08:32:00Z"/>
          <w:rFonts w:ascii="ClearSans-Light" w:eastAsia="ClearSans-Light" w:hAnsi="ClearSans-Light" w:cs="ClearSans-Light"/>
          <w:color w:val="000000"/>
          <w:sz w:val="24"/>
          <w:szCs w:val="24"/>
        </w:rPr>
      </w:pPr>
    </w:p>
    <w:p w14:paraId="00000184" w14:textId="4E7F565C" w:rsidR="003D183A" w:rsidDel="00E631A1" w:rsidRDefault="008B7924">
      <w:pPr>
        <w:widowControl w:val="0"/>
        <w:pBdr>
          <w:top w:val="nil"/>
          <w:left w:val="nil"/>
          <w:bottom w:val="nil"/>
          <w:right w:val="nil"/>
          <w:between w:val="nil"/>
        </w:pBdr>
        <w:spacing w:before="170" w:after="283"/>
        <w:ind w:firstLine="0"/>
        <w:jc w:val="center"/>
        <w:rPr>
          <w:del w:id="848" w:author="Cristiano de Menezes Feu" w:date="2022-11-21T08:32:00Z"/>
          <w:rFonts w:ascii="ClearSans-Light" w:eastAsia="ClearSans-Light" w:hAnsi="ClearSans-Light" w:cs="ClearSans-Light"/>
          <w:color w:val="000000"/>
          <w:sz w:val="24"/>
          <w:szCs w:val="24"/>
        </w:rPr>
      </w:pPr>
      <w:del w:id="849" w:author="Cristiano de Menezes Feu" w:date="2022-11-21T08:32:00Z">
        <w:r w:rsidDel="00E631A1">
          <w:rPr>
            <w:rFonts w:ascii="ClearSans-Light" w:eastAsia="ClearSans-Light" w:hAnsi="ClearSans-Light" w:cs="ClearSans-Light"/>
            <w:color w:val="000000"/>
            <w:sz w:val="24"/>
            <w:szCs w:val="24"/>
          </w:rPr>
          <w:delText>REQUERIMENTOS – CONTINUAÇÃO V</w:delText>
        </w:r>
      </w:del>
    </w:p>
    <w:tbl>
      <w:tblPr>
        <w:tblStyle w:val="a6"/>
        <w:tblW w:w="7806" w:type="dxa"/>
        <w:tblInd w:w="0" w:type="dxa"/>
        <w:tblLayout w:type="fixed"/>
        <w:tblLook w:val="0000" w:firstRow="0" w:lastRow="0" w:firstColumn="0" w:lastColumn="0" w:noHBand="0" w:noVBand="0"/>
      </w:tblPr>
      <w:tblGrid>
        <w:gridCol w:w="2266"/>
        <w:gridCol w:w="1694"/>
        <w:gridCol w:w="3846"/>
      </w:tblGrid>
      <w:tr w:rsidR="003D183A" w:rsidDel="00E631A1" w14:paraId="6F000B1C" w14:textId="637CCC05">
        <w:trPr>
          <w:trHeight w:val="582"/>
          <w:del w:id="850" w:author="Cristiano de Menezes Feu" w:date="2022-11-21T08:32:00Z"/>
        </w:trPr>
        <w:tc>
          <w:tcPr>
            <w:tcW w:w="2266" w:type="dxa"/>
            <w:tcBorders>
              <w:top w:val="single" w:sz="7" w:space="0" w:color="005583"/>
              <w:left w:val="single" w:sz="7" w:space="0" w:color="005583"/>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85" w14:textId="37E72812" w:rsidR="003D183A" w:rsidDel="00E631A1" w:rsidRDefault="008B7924">
            <w:pPr>
              <w:widowControl w:val="0"/>
              <w:pBdr>
                <w:top w:val="nil"/>
                <w:left w:val="nil"/>
                <w:bottom w:val="nil"/>
                <w:right w:val="nil"/>
                <w:between w:val="nil"/>
              </w:pBdr>
              <w:spacing w:before="170" w:after="454"/>
              <w:ind w:firstLine="0"/>
              <w:jc w:val="center"/>
              <w:rPr>
                <w:del w:id="851" w:author="Cristiano de Menezes Feu" w:date="2022-11-21T08:32:00Z"/>
                <w:b/>
                <w:smallCaps/>
                <w:color w:val="FFFFFF"/>
                <w:sz w:val="16"/>
                <w:szCs w:val="16"/>
              </w:rPr>
            </w:pPr>
            <w:del w:id="852" w:author="Cristiano de Menezes Feu" w:date="2022-11-21T08:32:00Z">
              <w:r w:rsidDel="00E631A1">
                <w:rPr>
                  <w:b/>
                  <w:smallCaps/>
                  <w:color w:val="FFFFFF"/>
                  <w:sz w:val="16"/>
                  <w:szCs w:val="16"/>
                </w:rPr>
                <w:delText>Requerimento</w:delText>
              </w:r>
            </w:del>
          </w:p>
        </w:tc>
        <w:tc>
          <w:tcPr>
            <w:tcW w:w="1694"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86" w14:textId="23140479" w:rsidR="003D183A" w:rsidDel="00E631A1" w:rsidRDefault="008B7924">
            <w:pPr>
              <w:widowControl w:val="0"/>
              <w:pBdr>
                <w:top w:val="nil"/>
                <w:left w:val="nil"/>
                <w:bottom w:val="nil"/>
                <w:right w:val="nil"/>
                <w:between w:val="nil"/>
              </w:pBdr>
              <w:spacing w:before="170" w:after="454"/>
              <w:ind w:firstLine="0"/>
              <w:jc w:val="center"/>
              <w:rPr>
                <w:del w:id="853" w:author="Cristiano de Menezes Feu" w:date="2022-11-21T08:32:00Z"/>
                <w:b/>
                <w:smallCaps/>
                <w:color w:val="FFFFFF"/>
                <w:sz w:val="16"/>
                <w:szCs w:val="16"/>
              </w:rPr>
            </w:pPr>
            <w:del w:id="854" w:author="Cristiano de Menezes Feu" w:date="2022-11-21T08:32:00Z">
              <w:r w:rsidDel="00E631A1">
                <w:rPr>
                  <w:b/>
                  <w:smallCaps/>
                  <w:color w:val="FFFFFF"/>
                  <w:sz w:val="16"/>
                  <w:szCs w:val="16"/>
                </w:rPr>
                <w:delText>Fundamento</w:delText>
              </w:r>
            </w:del>
          </w:p>
        </w:tc>
        <w:tc>
          <w:tcPr>
            <w:tcW w:w="3846"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87" w14:textId="5A17F0C6" w:rsidR="003D183A" w:rsidDel="00E631A1" w:rsidRDefault="008B7924">
            <w:pPr>
              <w:widowControl w:val="0"/>
              <w:pBdr>
                <w:top w:val="nil"/>
                <w:left w:val="nil"/>
                <w:bottom w:val="nil"/>
                <w:right w:val="nil"/>
                <w:between w:val="nil"/>
              </w:pBdr>
              <w:spacing w:before="170" w:after="454"/>
              <w:ind w:firstLine="0"/>
              <w:jc w:val="center"/>
              <w:rPr>
                <w:del w:id="855" w:author="Cristiano de Menezes Feu" w:date="2022-11-21T08:32:00Z"/>
                <w:b/>
                <w:smallCaps/>
                <w:color w:val="FFFFFF"/>
                <w:sz w:val="16"/>
                <w:szCs w:val="16"/>
              </w:rPr>
            </w:pPr>
            <w:del w:id="856" w:author="Cristiano de Menezes Feu" w:date="2022-11-21T08:32:00Z">
              <w:r w:rsidDel="00E631A1">
                <w:rPr>
                  <w:b/>
                  <w:smallCaps/>
                  <w:color w:val="FFFFFF"/>
                  <w:sz w:val="16"/>
                  <w:szCs w:val="16"/>
                </w:rPr>
                <w:delText>Autor/Observações</w:delText>
              </w:r>
            </w:del>
          </w:p>
        </w:tc>
      </w:tr>
      <w:tr w:rsidR="003D183A" w:rsidDel="00E631A1" w14:paraId="6FB71234" w14:textId="0FBBBEA5">
        <w:trPr>
          <w:trHeight w:val="60"/>
          <w:del w:id="857" w:author="Cristiano de Menezes Feu" w:date="2022-11-21T08:32:00Z"/>
        </w:trPr>
        <w:tc>
          <w:tcPr>
            <w:tcW w:w="2266"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8" w14:textId="6B9D8F13" w:rsidR="003D183A" w:rsidDel="00E631A1" w:rsidRDefault="008B7924">
            <w:pPr>
              <w:widowControl w:val="0"/>
              <w:pBdr>
                <w:top w:val="nil"/>
                <w:left w:val="nil"/>
                <w:bottom w:val="nil"/>
                <w:right w:val="nil"/>
                <w:between w:val="nil"/>
              </w:pBdr>
              <w:spacing w:before="0" w:after="0"/>
              <w:ind w:firstLine="0"/>
              <w:jc w:val="center"/>
              <w:rPr>
                <w:del w:id="858" w:author="Cristiano de Menezes Feu" w:date="2022-11-21T08:32:00Z"/>
                <w:color w:val="000000"/>
                <w:sz w:val="20"/>
                <w:szCs w:val="20"/>
              </w:rPr>
            </w:pPr>
            <w:del w:id="859" w:author="Cristiano de Menezes Feu" w:date="2022-11-21T08:32:00Z">
              <w:r w:rsidDel="00E631A1">
                <w:rPr>
                  <w:color w:val="000000"/>
                  <w:sz w:val="20"/>
                  <w:szCs w:val="20"/>
                </w:rPr>
                <w:delText>Verificação de votação</w:delText>
              </w:r>
            </w:del>
          </w:p>
        </w:tc>
        <w:tc>
          <w:tcPr>
            <w:tcW w:w="1694"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9" w14:textId="1CD96778" w:rsidR="003D183A" w:rsidDel="00E631A1" w:rsidRDefault="008B7924">
            <w:pPr>
              <w:widowControl w:val="0"/>
              <w:pBdr>
                <w:top w:val="nil"/>
                <w:left w:val="nil"/>
                <w:bottom w:val="nil"/>
                <w:right w:val="nil"/>
                <w:between w:val="nil"/>
              </w:pBdr>
              <w:spacing w:before="0" w:after="0"/>
              <w:ind w:firstLine="0"/>
              <w:jc w:val="center"/>
              <w:rPr>
                <w:del w:id="860" w:author="Cristiano de Menezes Feu" w:date="2022-11-21T08:32:00Z"/>
                <w:color w:val="000000"/>
                <w:sz w:val="20"/>
                <w:szCs w:val="20"/>
              </w:rPr>
            </w:pPr>
            <w:del w:id="861" w:author="Cristiano de Menezes Feu" w:date="2022-11-21T08:32:00Z">
              <w:r w:rsidDel="00E631A1">
                <w:rPr>
                  <w:color w:val="000000"/>
                  <w:sz w:val="20"/>
                  <w:szCs w:val="20"/>
                </w:rPr>
                <w:delText>Art. 114, VIII; art. 185, §§ 1º e 3º (verbal)</w:delText>
              </w:r>
            </w:del>
          </w:p>
        </w:tc>
        <w:tc>
          <w:tcPr>
            <w:tcW w:w="3846"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A" w14:textId="073ECFEF" w:rsidR="003D183A" w:rsidDel="00E631A1" w:rsidRDefault="008B7924">
            <w:pPr>
              <w:widowControl w:val="0"/>
              <w:pBdr>
                <w:top w:val="nil"/>
                <w:left w:val="nil"/>
                <w:bottom w:val="nil"/>
                <w:right w:val="nil"/>
                <w:between w:val="nil"/>
              </w:pBdr>
              <w:spacing w:before="0" w:after="0"/>
              <w:ind w:firstLine="0"/>
              <w:jc w:val="center"/>
              <w:rPr>
                <w:del w:id="862" w:author="Cristiano de Menezes Feu" w:date="2022-11-21T08:32:00Z"/>
                <w:color w:val="000000"/>
                <w:sz w:val="20"/>
                <w:szCs w:val="20"/>
              </w:rPr>
            </w:pPr>
            <w:del w:id="863" w:author="Cristiano de Menezes Feu" w:date="2022-11-21T08:32:00Z">
              <w:r w:rsidDel="00E631A1">
                <w:rPr>
                  <w:color w:val="000000"/>
                  <w:sz w:val="20"/>
                  <w:szCs w:val="20"/>
                </w:rPr>
                <w:delText xml:space="preserve">6/100 ou Líderes (ou vice-líderes) que representem esse número. Somente ocorrerá nova verificação após o decurso de 1 hora da proclamação do resultado. </w:delText>
              </w:r>
            </w:del>
          </w:p>
        </w:tc>
      </w:tr>
      <w:tr w:rsidR="003D183A" w:rsidDel="00E631A1" w14:paraId="5D42376B" w14:textId="49672C30">
        <w:trPr>
          <w:trHeight w:val="60"/>
          <w:del w:id="864" w:author="Cristiano de Menezes Feu" w:date="2022-11-21T08:32:00Z"/>
        </w:trPr>
        <w:tc>
          <w:tcPr>
            <w:tcW w:w="22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B" w14:textId="40F2DA9E" w:rsidR="003D183A" w:rsidDel="00E631A1" w:rsidRDefault="008B7924">
            <w:pPr>
              <w:widowControl w:val="0"/>
              <w:pBdr>
                <w:top w:val="nil"/>
                <w:left w:val="nil"/>
                <w:bottom w:val="nil"/>
                <w:right w:val="nil"/>
                <w:between w:val="nil"/>
              </w:pBdr>
              <w:spacing w:before="0" w:after="0"/>
              <w:ind w:firstLine="0"/>
              <w:jc w:val="center"/>
              <w:rPr>
                <w:del w:id="865" w:author="Cristiano de Menezes Feu" w:date="2022-11-21T08:32:00Z"/>
                <w:color w:val="000000"/>
                <w:sz w:val="20"/>
                <w:szCs w:val="20"/>
              </w:rPr>
            </w:pPr>
            <w:del w:id="866" w:author="Cristiano de Menezes Feu" w:date="2022-11-21T08:32:00Z">
              <w:r w:rsidDel="00E631A1">
                <w:rPr>
                  <w:color w:val="000000"/>
                  <w:sz w:val="20"/>
                  <w:szCs w:val="20"/>
                </w:rPr>
                <w:delText>Votação em globo dos destaques simples</w:delText>
              </w:r>
            </w:del>
          </w:p>
        </w:tc>
        <w:tc>
          <w:tcPr>
            <w:tcW w:w="169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C" w14:textId="510761B9" w:rsidR="003D183A" w:rsidDel="00E631A1" w:rsidRDefault="008B7924">
            <w:pPr>
              <w:widowControl w:val="0"/>
              <w:pBdr>
                <w:top w:val="nil"/>
                <w:left w:val="nil"/>
                <w:bottom w:val="nil"/>
                <w:right w:val="nil"/>
                <w:between w:val="nil"/>
              </w:pBdr>
              <w:spacing w:before="0" w:after="0"/>
              <w:ind w:firstLine="0"/>
              <w:jc w:val="center"/>
              <w:rPr>
                <w:del w:id="867" w:author="Cristiano de Menezes Feu" w:date="2022-11-21T08:32:00Z"/>
                <w:color w:val="000000"/>
                <w:sz w:val="20"/>
                <w:szCs w:val="20"/>
              </w:rPr>
            </w:pPr>
            <w:del w:id="868" w:author="Cristiano de Menezes Feu" w:date="2022-11-21T08:32:00Z">
              <w:r w:rsidDel="00E631A1">
                <w:rPr>
                  <w:color w:val="000000"/>
                  <w:sz w:val="20"/>
                  <w:szCs w:val="20"/>
                </w:rPr>
                <w:delText>Art. 162, XIV.</w:delText>
              </w:r>
            </w:del>
          </w:p>
        </w:tc>
        <w:tc>
          <w:tcPr>
            <w:tcW w:w="384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D" w14:textId="6F090DE6" w:rsidR="003D183A" w:rsidDel="00E631A1" w:rsidRDefault="008B7924">
            <w:pPr>
              <w:widowControl w:val="0"/>
              <w:pBdr>
                <w:top w:val="nil"/>
                <w:left w:val="nil"/>
                <w:bottom w:val="nil"/>
                <w:right w:val="nil"/>
                <w:between w:val="nil"/>
              </w:pBdr>
              <w:spacing w:before="0" w:after="0"/>
              <w:ind w:firstLine="0"/>
              <w:jc w:val="center"/>
              <w:rPr>
                <w:del w:id="869" w:author="Cristiano de Menezes Feu" w:date="2022-11-21T08:32:00Z"/>
                <w:color w:val="000000"/>
                <w:sz w:val="20"/>
                <w:szCs w:val="20"/>
              </w:rPr>
            </w:pPr>
            <w:del w:id="870" w:author="Cristiano de Menezes Feu" w:date="2022-11-21T08:32:00Z">
              <w:r w:rsidDel="00E631A1">
                <w:rPr>
                  <w:color w:val="000000"/>
                  <w:sz w:val="20"/>
                  <w:szCs w:val="20"/>
                </w:rPr>
                <w:delText>Líder ou vice-líder</w:delText>
              </w:r>
            </w:del>
          </w:p>
        </w:tc>
      </w:tr>
      <w:tr w:rsidR="003D183A" w:rsidDel="00E631A1" w14:paraId="5054FEAE" w14:textId="3DE05752">
        <w:trPr>
          <w:trHeight w:val="60"/>
          <w:del w:id="871" w:author="Cristiano de Menezes Feu" w:date="2022-11-21T08:32:00Z"/>
        </w:trPr>
        <w:tc>
          <w:tcPr>
            <w:tcW w:w="22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E" w14:textId="0AD5939C" w:rsidR="003D183A" w:rsidDel="00E631A1" w:rsidRDefault="008B7924">
            <w:pPr>
              <w:widowControl w:val="0"/>
              <w:pBdr>
                <w:top w:val="nil"/>
                <w:left w:val="nil"/>
                <w:bottom w:val="nil"/>
                <w:right w:val="nil"/>
                <w:between w:val="nil"/>
              </w:pBdr>
              <w:spacing w:before="0" w:after="0"/>
              <w:ind w:firstLine="0"/>
              <w:jc w:val="center"/>
              <w:rPr>
                <w:del w:id="872" w:author="Cristiano de Menezes Feu" w:date="2022-11-21T08:32:00Z"/>
                <w:color w:val="000000"/>
                <w:sz w:val="20"/>
                <w:szCs w:val="20"/>
              </w:rPr>
            </w:pPr>
            <w:del w:id="873" w:author="Cristiano de Menezes Feu" w:date="2022-11-21T08:32:00Z">
              <w:r w:rsidDel="00E631A1">
                <w:rPr>
                  <w:color w:val="000000"/>
                  <w:sz w:val="20"/>
                  <w:szCs w:val="20"/>
                </w:rPr>
                <w:delText>Votação pelo processo nominal</w:delText>
              </w:r>
            </w:del>
          </w:p>
        </w:tc>
        <w:tc>
          <w:tcPr>
            <w:tcW w:w="169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8F" w14:textId="2DB679FB" w:rsidR="003D183A" w:rsidDel="00E631A1" w:rsidRDefault="008B7924">
            <w:pPr>
              <w:widowControl w:val="0"/>
              <w:pBdr>
                <w:top w:val="nil"/>
                <w:left w:val="nil"/>
                <w:bottom w:val="nil"/>
                <w:right w:val="nil"/>
                <w:between w:val="nil"/>
              </w:pBdr>
              <w:spacing w:before="0" w:after="0"/>
              <w:ind w:firstLine="0"/>
              <w:jc w:val="center"/>
              <w:rPr>
                <w:del w:id="874" w:author="Cristiano de Menezes Feu" w:date="2022-11-21T08:32:00Z"/>
                <w:color w:val="000000"/>
                <w:sz w:val="20"/>
                <w:szCs w:val="20"/>
              </w:rPr>
            </w:pPr>
            <w:del w:id="875" w:author="Cristiano de Menezes Feu" w:date="2022-11-21T08:32:00Z">
              <w:r w:rsidDel="00E631A1">
                <w:rPr>
                  <w:color w:val="000000"/>
                  <w:sz w:val="20"/>
                  <w:szCs w:val="20"/>
                </w:rPr>
                <w:delText>Art. 117, XII; art. 186, II</w:delText>
              </w:r>
            </w:del>
          </w:p>
        </w:tc>
        <w:tc>
          <w:tcPr>
            <w:tcW w:w="384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90" w14:textId="58292795" w:rsidR="003D183A" w:rsidDel="00E631A1" w:rsidRDefault="008B7924">
            <w:pPr>
              <w:widowControl w:val="0"/>
              <w:pBdr>
                <w:top w:val="nil"/>
                <w:left w:val="nil"/>
                <w:bottom w:val="nil"/>
                <w:right w:val="nil"/>
                <w:between w:val="nil"/>
              </w:pBdr>
              <w:spacing w:before="0" w:after="0"/>
              <w:ind w:firstLine="0"/>
              <w:jc w:val="center"/>
              <w:rPr>
                <w:del w:id="876" w:author="Cristiano de Menezes Feu" w:date="2022-11-21T08:32:00Z"/>
                <w:color w:val="000000"/>
                <w:sz w:val="20"/>
                <w:szCs w:val="20"/>
              </w:rPr>
            </w:pPr>
            <w:del w:id="877" w:author="Cristiano de Menezes Feu" w:date="2022-11-21T08:32:00Z">
              <w:r w:rsidDel="00E631A1">
                <w:rPr>
                  <w:color w:val="000000"/>
                  <w:sz w:val="20"/>
                  <w:szCs w:val="20"/>
                </w:rPr>
                <w:delText>No Plenário, qualquer Deputado; Na Comissão, qualquer membro</w:delText>
              </w:r>
            </w:del>
          </w:p>
        </w:tc>
      </w:tr>
      <w:tr w:rsidR="003D183A" w:rsidDel="00E631A1" w14:paraId="67BB27E2" w14:textId="4FE24AAE">
        <w:trPr>
          <w:trHeight w:val="60"/>
          <w:del w:id="878" w:author="Cristiano de Menezes Feu" w:date="2022-11-21T08:32:00Z"/>
        </w:trPr>
        <w:tc>
          <w:tcPr>
            <w:tcW w:w="22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91" w14:textId="4BA465FF" w:rsidR="003D183A" w:rsidDel="00E631A1" w:rsidRDefault="008B7924">
            <w:pPr>
              <w:widowControl w:val="0"/>
              <w:pBdr>
                <w:top w:val="nil"/>
                <w:left w:val="nil"/>
                <w:bottom w:val="nil"/>
                <w:right w:val="nil"/>
                <w:between w:val="nil"/>
              </w:pBdr>
              <w:spacing w:before="0" w:after="0"/>
              <w:ind w:firstLine="0"/>
              <w:jc w:val="center"/>
              <w:rPr>
                <w:del w:id="879" w:author="Cristiano de Menezes Feu" w:date="2022-11-21T08:32:00Z"/>
                <w:color w:val="000000"/>
                <w:sz w:val="20"/>
                <w:szCs w:val="20"/>
              </w:rPr>
            </w:pPr>
            <w:del w:id="880" w:author="Cristiano de Menezes Feu" w:date="2022-11-21T08:32:00Z">
              <w:r w:rsidDel="00E631A1">
                <w:rPr>
                  <w:color w:val="000000"/>
                  <w:sz w:val="20"/>
                  <w:szCs w:val="20"/>
                </w:rPr>
                <w:delText>Votação por partes</w:delText>
              </w:r>
            </w:del>
          </w:p>
        </w:tc>
        <w:tc>
          <w:tcPr>
            <w:tcW w:w="169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92" w14:textId="3176370D" w:rsidR="003D183A" w:rsidDel="00E631A1" w:rsidRDefault="008B7924">
            <w:pPr>
              <w:widowControl w:val="0"/>
              <w:pBdr>
                <w:top w:val="nil"/>
                <w:left w:val="nil"/>
                <w:bottom w:val="nil"/>
                <w:right w:val="nil"/>
                <w:between w:val="nil"/>
              </w:pBdr>
              <w:spacing w:before="0" w:after="0"/>
              <w:ind w:firstLine="0"/>
              <w:jc w:val="center"/>
              <w:rPr>
                <w:del w:id="881" w:author="Cristiano de Menezes Feu" w:date="2022-11-21T08:32:00Z"/>
                <w:color w:val="000000"/>
                <w:sz w:val="20"/>
                <w:szCs w:val="20"/>
              </w:rPr>
            </w:pPr>
            <w:del w:id="882" w:author="Cristiano de Menezes Feu" w:date="2022-11-21T08:32:00Z">
              <w:r w:rsidDel="00E631A1">
                <w:rPr>
                  <w:color w:val="000000"/>
                  <w:sz w:val="20"/>
                  <w:szCs w:val="20"/>
                </w:rPr>
                <w:delText>Art. 117, XIII; art. 192, § 6º</w:delText>
              </w:r>
            </w:del>
          </w:p>
        </w:tc>
        <w:tc>
          <w:tcPr>
            <w:tcW w:w="384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93" w14:textId="441794F0" w:rsidR="003D183A" w:rsidDel="00E631A1" w:rsidRDefault="008B7924">
            <w:pPr>
              <w:widowControl w:val="0"/>
              <w:pBdr>
                <w:top w:val="nil"/>
                <w:left w:val="nil"/>
                <w:bottom w:val="nil"/>
                <w:right w:val="nil"/>
                <w:between w:val="nil"/>
              </w:pBdr>
              <w:spacing w:before="0" w:after="0"/>
              <w:ind w:firstLine="0"/>
              <w:jc w:val="center"/>
              <w:rPr>
                <w:del w:id="883" w:author="Cristiano de Menezes Feu" w:date="2022-11-21T08:32:00Z"/>
                <w:color w:val="000000"/>
                <w:sz w:val="20"/>
                <w:szCs w:val="20"/>
              </w:rPr>
            </w:pPr>
            <w:del w:id="884" w:author="Cristiano de Menezes Feu" w:date="2022-11-21T08:32:00Z">
              <w:r w:rsidDel="00E631A1">
                <w:rPr>
                  <w:color w:val="000000"/>
                  <w:sz w:val="20"/>
                  <w:szCs w:val="20"/>
                </w:rPr>
                <w:delText>Qualquer Deputado no Plenário.</w:delText>
              </w:r>
            </w:del>
          </w:p>
          <w:p w14:paraId="00000194" w14:textId="04BC890C" w:rsidR="003D183A" w:rsidDel="00E631A1" w:rsidRDefault="008B7924">
            <w:pPr>
              <w:widowControl w:val="0"/>
              <w:pBdr>
                <w:top w:val="nil"/>
                <w:left w:val="nil"/>
                <w:bottom w:val="nil"/>
                <w:right w:val="nil"/>
                <w:between w:val="nil"/>
              </w:pBdr>
              <w:spacing w:before="0" w:after="0"/>
              <w:ind w:firstLine="0"/>
              <w:jc w:val="center"/>
              <w:rPr>
                <w:del w:id="885" w:author="Cristiano de Menezes Feu" w:date="2022-11-21T08:32:00Z"/>
                <w:color w:val="000000"/>
                <w:sz w:val="20"/>
                <w:szCs w:val="20"/>
              </w:rPr>
            </w:pPr>
            <w:del w:id="886" w:author="Cristiano de Menezes Feu" w:date="2022-11-21T08:32:00Z">
              <w:r w:rsidDel="00E631A1">
                <w:rPr>
                  <w:color w:val="000000"/>
                  <w:sz w:val="20"/>
                  <w:szCs w:val="20"/>
                </w:rPr>
                <w:delText xml:space="preserve">Não permitido nas Comissões </w:delText>
              </w:r>
            </w:del>
          </w:p>
        </w:tc>
      </w:tr>
      <w:tr w:rsidR="003D183A" w:rsidDel="00E631A1" w14:paraId="11F5FEAB" w14:textId="4BB35D55">
        <w:trPr>
          <w:trHeight w:val="60"/>
          <w:del w:id="887" w:author="Cristiano de Menezes Feu" w:date="2022-11-21T08:32:00Z"/>
        </w:trPr>
        <w:tc>
          <w:tcPr>
            <w:tcW w:w="226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95" w14:textId="3E6CDA5F" w:rsidR="003D183A" w:rsidDel="00E631A1" w:rsidRDefault="008B7924">
            <w:pPr>
              <w:widowControl w:val="0"/>
              <w:pBdr>
                <w:top w:val="nil"/>
                <w:left w:val="nil"/>
                <w:bottom w:val="nil"/>
                <w:right w:val="nil"/>
                <w:between w:val="nil"/>
              </w:pBdr>
              <w:spacing w:before="0" w:after="0"/>
              <w:ind w:firstLine="0"/>
              <w:jc w:val="center"/>
              <w:rPr>
                <w:del w:id="888" w:author="Cristiano de Menezes Feu" w:date="2022-11-21T08:32:00Z"/>
                <w:color w:val="000000"/>
                <w:sz w:val="20"/>
                <w:szCs w:val="20"/>
              </w:rPr>
            </w:pPr>
            <w:del w:id="889" w:author="Cristiano de Menezes Feu" w:date="2022-11-21T08:32:00Z">
              <w:r w:rsidDel="00E631A1">
                <w:rPr>
                  <w:color w:val="000000"/>
                  <w:sz w:val="20"/>
                  <w:szCs w:val="20"/>
                </w:rPr>
                <w:delText>Votação secreta</w:delText>
              </w:r>
            </w:del>
          </w:p>
        </w:tc>
        <w:tc>
          <w:tcPr>
            <w:tcW w:w="169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96" w14:textId="2AFF39E7" w:rsidR="003D183A" w:rsidDel="00E631A1" w:rsidRDefault="008B7924">
            <w:pPr>
              <w:widowControl w:val="0"/>
              <w:pBdr>
                <w:top w:val="nil"/>
                <w:left w:val="nil"/>
                <w:bottom w:val="nil"/>
                <w:right w:val="nil"/>
                <w:between w:val="nil"/>
              </w:pBdr>
              <w:spacing w:before="0" w:after="0"/>
              <w:ind w:firstLine="0"/>
              <w:jc w:val="center"/>
              <w:rPr>
                <w:del w:id="890" w:author="Cristiano de Menezes Feu" w:date="2022-11-21T08:32:00Z"/>
                <w:color w:val="000000"/>
                <w:sz w:val="20"/>
                <w:szCs w:val="20"/>
              </w:rPr>
            </w:pPr>
            <w:del w:id="891" w:author="Cristiano de Menezes Feu" w:date="2022-11-21T08:32:00Z">
              <w:r w:rsidDel="00E631A1">
                <w:rPr>
                  <w:color w:val="000000"/>
                  <w:sz w:val="20"/>
                  <w:szCs w:val="20"/>
                </w:rPr>
                <w:delText>Art. 117, XII; art. 188, II</w:delText>
              </w:r>
            </w:del>
          </w:p>
        </w:tc>
        <w:tc>
          <w:tcPr>
            <w:tcW w:w="384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97" w14:textId="38CDD6BA" w:rsidR="003D183A" w:rsidDel="00E631A1" w:rsidRDefault="008B7924">
            <w:pPr>
              <w:widowControl w:val="0"/>
              <w:pBdr>
                <w:top w:val="nil"/>
                <w:left w:val="nil"/>
                <w:bottom w:val="nil"/>
                <w:right w:val="nil"/>
                <w:between w:val="nil"/>
              </w:pBdr>
              <w:spacing w:before="0" w:after="0"/>
              <w:ind w:firstLine="0"/>
              <w:jc w:val="center"/>
              <w:rPr>
                <w:del w:id="892" w:author="Cristiano de Menezes Feu" w:date="2022-11-21T08:32:00Z"/>
                <w:color w:val="000000"/>
                <w:sz w:val="20"/>
                <w:szCs w:val="20"/>
              </w:rPr>
            </w:pPr>
            <w:del w:id="893" w:author="Cristiano de Menezes Feu" w:date="2022-11-21T08:32:00Z">
              <w:r w:rsidDel="00E631A1">
                <w:rPr>
                  <w:color w:val="000000"/>
                  <w:sz w:val="20"/>
                  <w:szCs w:val="20"/>
                </w:rPr>
                <w:delText>1/10 dos Deputados ou Líderes que representem esse número</w:delText>
              </w:r>
            </w:del>
          </w:p>
        </w:tc>
      </w:tr>
    </w:tbl>
    <w:p w14:paraId="00000198" w14:textId="3B1075D3" w:rsidR="003D183A" w:rsidDel="00E631A1" w:rsidRDefault="003D183A">
      <w:pPr>
        <w:widowControl w:val="0"/>
        <w:pBdr>
          <w:top w:val="nil"/>
          <w:left w:val="nil"/>
          <w:bottom w:val="nil"/>
          <w:right w:val="nil"/>
          <w:between w:val="nil"/>
        </w:pBdr>
        <w:spacing w:before="170" w:after="113"/>
        <w:ind w:firstLine="0"/>
        <w:jc w:val="center"/>
        <w:rPr>
          <w:del w:id="894" w:author="Cristiano de Menezes Feu" w:date="2022-11-21T08:32:00Z"/>
          <w:rFonts w:ascii="ClearSans-Light" w:eastAsia="ClearSans-Light" w:hAnsi="ClearSans-Light" w:cs="ClearSans-Light"/>
          <w:color w:val="000000"/>
          <w:sz w:val="24"/>
          <w:szCs w:val="24"/>
        </w:rPr>
      </w:pPr>
    </w:p>
    <w:p w14:paraId="00000199" w14:textId="0184E15E" w:rsidR="003D183A" w:rsidDel="00E631A1" w:rsidRDefault="003D183A">
      <w:pPr>
        <w:widowControl w:val="0"/>
        <w:pBdr>
          <w:top w:val="nil"/>
          <w:left w:val="nil"/>
          <w:bottom w:val="nil"/>
          <w:right w:val="nil"/>
          <w:between w:val="nil"/>
        </w:pBdr>
        <w:spacing w:before="170" w:after="283"/>
        <w:ind w:firstLine="0"/>
        <w:jc w:val="center"/>
        <w:rPr>
          <w:del w:id="895" w:author="Cristiano de Menezes Feu" w:date="2022-11-21T08:32:00Z"/>
          <w:rFonts w:ascii="ClearSans-Light" w:eastAsia="ClearSans-Light" w:hAnsi="ClearSans-Light" w:cs="ClearSans-Light"/>
          <w:color w:val="000000"/>
          <w:sz w:val="24"/>
          <w:szCs w:val="24"/>
        </w:rPr>
      </w:pPr>
    </w:p>
    <w:p w14:paraId="0000019A" w14:textId="19DF4604" w:rsidR="003D183A" w:rsidDel="00E631A1" w:rsidRDefault="008B7924">
      <w:pPr>
        <w:widowControl w:val="0"/>
        <w:pBdr>
          <w:top w:val="nil"/>
          <w:left w:val="nil"/>
          <w:bottom w:val="nil"/>
          <w:right w:val="nil"/>
          <w:between w:val="nil"/>
        </w:pBdr>
        <w:spacing w:before="170" w:after="283"/>
        <w:ind w:firstLine="0"/>
        <w:jc w:val="center"/>
        <w:rPr>
          <w:del w:id="896" w:author="Cristiano de Menezes Feu" w:date="2022-11-21T08:32:00Z"/>
          <w:rFonts w:ascii="ClearSans-Light" w:eastAsia="ClearSans-Light" w:hAnsi="ClearSans-Light" w:cs="ClearSans-Light"/>
          <w:color w:val="000000"/>
          <w:sz w:val="24"/>
          <w:szCs w:val="24"/>
        </w:rPr>
      </w:pPr>
      <w:del w:id="897" w:author="Cristiano de Menezes Feu" w:date="2022-11-21T08:32:00Z">
        <w:r w:rsidDel="00E631A1">
          <w:rPr>
            <w:rFonts w:ascii="ClearSans-Light" w:eastAsia="ClearSans-Light" w:hAnsi="ClearSans-Light" w:cs="ClearSans-Light"/>
            <w:color w:val="000000"/>
            <w:sz w:val="24"/>
            <w:szCs w:val="24"/>
          </w:rPr>
          <w:delText>FACILIDADES III – APRESENTAÇÃO DE EMENDAS</w:delText>
        </w:r>
      </w:del>
    </w:p>
    <w:tbl>
      <w:tblPr>
        <w:tblStyle w:val="a7"/>
        <w:tblW w:w="7795" w:type="dxa"/>
        <w:tblInd w:w="0" w:type="dxa"/>
        <w:tblLayout w:type="fixed"/>
        <w:tblLook w:val="0000" w:firstRow="0" w:lastRow="0" w:firstColumn="0" w:lastColumn="0" w:noHBand="0" w:noVBand="0"/>
      </w:tblPr>
      <w:tblGrid>
        <w:gridCol w:w="2216"/>
        <w:gridCol w:w="5579"/>
      </w:tblGrid>
      <w:tr w:rsidR="003D183A" w:rsidDel="00E631A1" w14:paraId="25379960" w14:textId="55C8980D">
        <w:trPr>
          <w:trHeight w:val="554"/>
          <w:del w:id="898" w:author="Cristiano de Menezes Feu" w:date="2022-11-21T08:32:00Z"/>
        </w:trPr>
        <w:tc>
          <w:tcPr>
            <w:tcW w:w="7795" w:type="dxa"/>
            <w:gridSpan w:val="2"/>
            <w:tcBorders>
              <w:top w:val="single" w:sz="7" w:space="0" w:color="005583"/>
              <w:left w:val="single" w:sz="7" w:space="0" w:color="005583"/>
              <w:bottom w:val="single" w:sz="7" w:space="0" w:color="005583"/>
              <w:right w:val="single" w:sz="4" w:space="0" w:color="000000"/>
            </w:tcBorders>
            <w:shd w:val="clear" w:color="auto" w:fill="005583"/>
            <w:tcMar>
              <w:top w:w="113" w:type="dxa"/>
              <w:left w:w="113" w:type="dxa"/>
              <w:bottom w:w="113" w:type="dxa"/>
              <w:right w:w="113" w:type="dxa"/>
            </w:tcMar>
            <w:vAlign w:val="center"/>
          </w:tcPr>
          <w:p w14:paraId="0000019B" w14:textId="486E97F6" w:rsidR="003D183A" w:rsidDel="00E631A1" w:rsidRDefault="008B7924">
            <w:pPr>
              <w:widowControl w:val="0"/>
              <w:pBdr>
                <w:top w:val="nil"/>
                <w:left w:val="nil"/>
                <w:bottom w:val="nil"/>
                <w:right w:val="nil"/>
                <w:between w:val="nil"/>
              </w:pBdr>
              <w:spacing w:before="170" w:after="454"/>
              <w:ind w:firstLine="0"/>
              <w:jc w:val="center"/>
              <w:rPr>
                <w:del w:id="899" w:author="Cristiano de Menezes Feu" w:date="2022-11-21T08:32:00Z"/>
                <w:b/>
                <w:smallCaps/>
                <w:color w:val="FFFFFF"/>
                <w:sz w:val="16"/>
                <w:szCs w:val="16"/>
              </w:rPr>
            </w:pPr>
            <w:del w:id="900" w:author="Cristiano de Menezes Feu" w:date="2022-11-21T08:32:00Z">
              <w:r w:rsidDel="00E631A1">
                <w:rPr>
                  <w:b/>
                  <w:smallCaps/>
                  <w:color w:val="FFFFFF"/>
                  <w:sz w:val="16"/>
                  <w:szCs w:val="16"/>
                </w:rPr>
                <w:delText>1. Proposições sujeitas à apreciação conclusiva pelas Comissões</w:delText>
              </w:r>
            </w:del>
          </w:p>
        </w:tc>
      </w:tr>
      <w:tr w:rsidR="003D183A" w:rsidDel="00E631A1" w14:paraId="6103B4A4" w14:textId="119CBF41">
        <w:trPr>
          <w:trHeight w:val="60"/>
          <w:del w:id="901" w:author="Cristiano de Menezes Feu" w:date="2022-11-21T08:32:00Z"/>
        </w:trPr>
        <w:tc>
          <w:tcPr>
            <w:tcW w:w="2216"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9D" w14:textId="7C3FBCF5" w:rsidR="003D183A" w:rsidDel="00E631A1" w:rsidRDefault="008B7924">
            <w:pPr>
              <w:widowControl w:val="0"/>
              <w:pBdr>
                <w:top w:val="nil"/>
                <w:left w:val="nil"/>
                <w:bottom w:val="nil"/>
                <w:right w:val="nil"/>
                <w:between w:val="nil"/>
              </w:pBdr>
              <w:spacing w:before="0" w:after="0"/>
              <w:ind w:firstLine="0"/>
              <w:jc w:val="center"/>
              <w:rPr>
                <w:del w:id="902" w:author="Cristiano de Menezes Feu" w:date="2022-11-21T08:32:00Z"/>
                <w:color w:val="000000"/>
                <w:sz w:val="20"/>
                <w:szCs w:val="20"/>
              </w:rPr>
            </w:pPr>
            <w:del w:id="903" w:author="Cristiano de Menezes Feu" w:date="2022-11-21T08:32:00Z">
              <w:r w:rsidDel="00E631A1">
                <w:rPr>
                  <w:color w:val="000000"/>
                  <w:sz w:val="20"/>
                  <w:szCs w:val="20"/>
                </w:rPr>
                <w:delText>Emendas ao Projeto</w:delText>
              </w:r>
            </w:del>
          </w:p>
        </w:tc>
        <w:tc>
          <w:tcPr>
            <w:tcW w:w="5579"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tcPr>
          <w:p w14:paraId="0000019E" w14:textId="779E5E83" w:rsidR="003D183A" w:rsidDel="00E631A1" w:rsidRDefault="008B7924">
            <w:pPr>
              <w:widowControl w:val="0"/>
              <w:pBdr>
                <w:top w:val="nil"/>
                <w:left w:val="nil"/>
                <w:bottom w:val="nil"/>
                <w:right w:val="nil"/>
                <w:between w:val="nil"/>
              </w:pBdr>
              <w:spacing w:before="0" w:after="0"/>
              <w:ind w:firstLine="0"/>
              <w:jc w:val="center"/>
              <w:rPr>
                <w:del w:id="904" w:author="Cristiano de Menezes Feu" w:date="2022-11-21T08:32:00Z"/>
                <w:color w:val="000000"/>
                <w:sz w:val="20"/>
                <w:szCs w:val="20"/>
              </w:rPr>
            </w:pPr>
            <w:del w:id="905" w:author="Cristiano de Menezes Feu" w:date="2022-11-21T08:32:00Z">
              <w:r w:rsidDel="00E631A1">
                <w:rPr>
                  <w:color w:val="000000"/>
                  <w:sz w:val="20"/>
                  <w:szCs w:val="20"/>
                </w:rPr>
                <w:delText>Apresentadas em cada Comissão, por qualquer Deputado, no prazo de 5 sessões a contar da publicação na Ordem do Dia das Comissões (art. 119, I, e § 1º)</w:delText>
              </w:r>
            </w:del>
          </w:p>
        </w:tc>
      </w:tr>
      <w:tr w:rsidR="003D183A" w:rsidDel="00E631A1" w14:paraId="6635DD54" w14:textId="50172C5E">
        <w:trPr>
          <w:trHeight w:val="60"/>
          <w:del w:id="906" w:author="Cristiano de Menezes Feu" w:date="2022-11-21T08:32:00Z"/>
        </w:trPr>
        <w:tc>
          <w:tcPr>
            <w:tcW w:w="2216" w:type="dxa"/>
            <w:tcBorders>
              <w:top w:val="single" w:sz="4" w:space="0" w:color="000000"/>
              <w:left w:val="single" w:sz="4" w:space="0" w:color="000000"/>
              <w:bottom w:val="single" w:sz="7" w:space="0" w:color="005583"/>
              <w:right w:val="single" w:sz="4" w:space="0" w:color="000000"/>
            </w:tcBorders>
            <w:tcMar>
              <w:top w:w="113" w:type="dxa"/>
              <w:left w:w="113" w:type="dxa"/>
              <w:bottom w:w="113" w:type="dxa"/>
              <w:right w:w="113" w:type="dxa"/>
            </w:tcMar>
            <w:vAlign w:val="center"/>
          </w:tcPr>
          <w:p w14:paraId="0000019F" w14:textId="558B0298" w:rsidR="003D183A" w:rsidDel="00E631A1" w:rsidRDefault="008B7924">
            <w:pPr>
              <w:widowControl w:val="0"/>
              <w:pBdr>
                <w:top w:val="nil"/>
                <w:left w:val="nil"/>
                <w:bottom w:val="nil"/>
                <w:right w:val="nil"/>
                <w:between w:val="nil"/>
              </w:pBdr>
              <w:spacing w:before="0" w:after="0"/>
              <w:ind w:firstLine="0"/>
              <w:jc w:val="center"/>
              <w:rPr>
                <w:del w:id="907" w:author="Cristiano de Menezes Feu" w:date="2022-11-21T08:32:00Z"/>
                <w:color w:val="000000"/>
                <w:sz w:val="20"/>
                <w:szCs w:val="20"/>
              </w:rPr>
            </w:pPr>
            <w:del w:id="908" w:author="Cristiano de Menezes Feu" w:date="2022-11-21T08:32:00Z">
              <w:r w:rsidDel="00E631A1">
                <w:rPr>
                  <w:color w:val="000000"/>
                  <w:sz w:val="20"/>
                  <w:szCs w:val="20"/>
                </w:rPr>
                <w:delText>Emendas ao Substitutivo</w:delText>
              </w:r>
            </w:del>
          </w:p>
        </w:tc>
        <w:tc>
          <w:tcPr>
            <w:tcW w:w="5579" w:type="dxa"/>
            <w:tcBorders>
              <w:top w:val="single" w:sz="4" w:space="0" w:color="000000"/>
              <w:left w:val="single" w:sz="4" w:space="0" w:color="000000"/>
              <w:bottom w:val="single" w:sz="7" w:space="0" w:color="005583"/>
              <w:right w:val="single" w:sz="4" w:space="0" w:color="000000"/>
            </w:tcBorders>
            <w:tcMar>
              <w:top w:w="113" w:type="dxa"/>
              <w:left w:w="113" w:type="dxa"/>
              <w:bottom w:w="113" w:type="dxa"/>
              <w:right w:w="113" w:type="dxa"/>
            </w:tcMar>
          </w:tcPr>
          <w:p w14:paraId="000001A0" w14:textId="6E4B0BF8" w:rsidR="003D183A" w:rsidDel="00E631A1" w:rsidRDefault="008B7924">
            <w:pPr>
              <w:widowControl w:val="0"/>
              <w:pBdr>
                <w:top w:val="nil"/>
                <w:left w:val="nil"/>
                <w:bottom w:val="nil"/>
                <w:right w:val="nil"/>
                <w:between w:val="nil"/>
              </w:pBdr>
              <w:spacing w:before="0" w:after="0"/>
              <w:ind w:firstLine="0"/>
              <w:jc w:val="center"/>
              <w:rPr>
                <w:del w:id="909" w:author="Cristiano de Menezes Feu" w:date="2022-11-21T08:32:00Z"/>
                <w:color w:val="000000"/>
                <w:sz w:val="20"/>
                <w:szCs w:val="20"/>
              </w:rPr>
            </w:pPr>
            <w:del w:id="910" w:author="Cristiano de Menezes Feu" w:date="2022-11-21T08:32:00Z">
              <w:r w:rsidDel="00E631A1">
                <w:rPr>
                  <w:color w:val="000000"/>
                  <w:sz w:val="20"/>
                  <w:szCs w:val="20"/>
                </w:rPr>
                <w:delText>Apresentadas somente por membro em cada Comissão, no prazo de 5 sessões a contar da publicação na Ordem do Dia das Comissões (art. 119, II, e § 1º)</w:delText>
              </w:r>
            </w:del>
          </w:p>
        </w:tc>
      </w:tr>
      <w:tr w:rsidR="003D183A" w:rsidDel="00E631A1" w14:paraId="3B78D2FB" w14:textId="1FC14266">
        <w:trPr>
          <w:trHeight w:val="461"/>
          <w:del w:id="911" w:author="Cristiano de Menezes Feu" w:date="2022-11-21T08:32:00Z"/>
        </w:trPr>
        <w:tc>
          <w:tcPr>
            <w:tcW w:w="7795" w:type="dxa"/>
            <w:gridSpan w:val="2"/>
            <w:tcBorders>
              <w:top w:val="single" w:sz="7" w:space="0" w:color="005583"/>
              <w:left w:val="single" w:sz="7" w:space="0" w:color="005583"/>
              <w:bottom w:val="single" w:sz="7" w:space="0" w:color="005583"/>
              <w:right w:val="single" w:sz="4" w:space="0" w:color="000000"/>
            </w:tcBorders>
            <w:shd w:val="clear" w:color="auto" w:fill="005583"/>
            <w:tcMar>
              <w:top w:w="113" w:type="dxa"/>
              <w:left w:w="113" w:type="dxa"/>
              <w:bottom w:w="113" w:type="dxa"/>
              <w:right w:w="113" w:type="dxa"/>
            </w:tcMar>
            <w:vAlign w:val="center"/>
          </w:tcPr>
          <w:p w14:paraId="000001A1" w14:textId="467C0B10" w:rsidR="003D183A" w:rsidDel="00E631A1" w:rsidRDefault="008B7924">
            <w:pPr>
              <w:widowControl w:val="0"/>
              <w:pBdr>
                <w:top w:val="nil"/>
                <w:left w:val="nil"/>
                <w:bottom w:val="nil"/>
                <w:right w:val="nil"/>
                <w:between w:val="nil"/>
              </w:pBdr>
              <w:spacing w:before="170" w:after="454"/>
              <w:ind w:firstLine="0"/>
              <w:jc w:val="center"/>
              <w:rPr>
                <w:del w:id="912" w:author="Cristiano de Menezes Feu" w:date="2022-11-21T08:32:00Z"/>
                <w:b/>
                <w:smallCaps/>
                <w:color w:val="FFFFFF"/>
                <w:sz w:val="16"/>
                <w:szCs w:val="16"/>
              </w:rPr>
            </w:pPr>
            <w:del w:id="913" w:author="Cristiano de Menezes Feu" w:date="2022-11-21T08:32:00Z">
              <w:r w:rsidDel="00E631A1">
                <w:rPr>
                  <w:b/>
                  <w:smallCaps/>
                  <w:color w:val="FFFFFF"/>
                  <w:sz w:val="16"/>
                  <w:szCs w:val="16"/>
                </w:rPr>
                <w:delText>2. Projetos sujeitos à apreciação do Plenário</w:delText>
              </w:r>
            </w:del>
          </w:p>
        </w:tc>
      </w:tr>
      <w:tr w:rsidR="003D183A" w:rsidDel="00E631A1" w14:paraId="2542BD81" w14:textId="4FF7320F">
        <w:trPr>
          <w:trHeight w:val="60"/>
          <w:del w:id="914" w:author="Cristiano de Menezes Feu" w:date="2022-11-21T08:32:00Z"/>
        </w:trPr>
        <w:tc>
          <w:tcPr>
            <w:tcW w:w="2216"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A3" w14:textId="7B29B786" w:rsidR="003D183A" w:rsidDel="00E631A1" w:rsidRDefault="008B7924">
            <w:pPr>
              <w:widowControl w:val="0"/>
              <w:pBdr>
                <w:top w:val="nil"/>
                <w:left w:val="nil"/>
                <w:bottom w:val="nil"/>
                <w:right w:val="nil"/>
                <w:between w:val="nil"/>
              </w:pBdr>
              <w:spacing w:before="0" w:after="0"/>
              <w:ind w:firstLine="0"/>
              <w:jc w:val="center"/>
              <w:rPr>
                <w:del w:id="915" w:author="Cristiano de Menezes Feu" w:date="2022-11-21T08:32:00Z"/>
                <w:color w:val="000000"/>
                <w:sz w:val="20"/>
                <w:szCs w:val="20"/>
              </w:rPr>
            </w:pPr>
            <w:del w:id="916" w:author="Cristiano de Menezes Feu" w:date="2022-11-21T08:32:00Z">
              <w:r w:rsidDel="00E631A1">
                <w:rPr>
                  <w:color w:val="000000"/>
                  <w:sz w:val="20"/>
                  <w:szCs w:val="20"/>
                </w:rPr>
                <w:delText>Emendas a proposições ordinárias</w:delText>
              </w:r>
            </w:del>
          </w:p>
        </w:tc>
        <w:tc>
          <w:tcPr>
            <w:tcW w:w="5579"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tcPr>
          <w:p w14:paraId="000001A4" w14:textId="4DC66AAC" w:rsidR="003D183A" w:rsidDel="00E631A1" w:rsidRDefault="008B7924">
            <w:pPr>
              <w:widowControl w:val="0"/>
              <w:pBdr>
                <w:top w:val="nil"/>
                <w:left w:val="nil"/>
                <w:bottom w:val="nil"/>
                <w:right w:val="nil"/>
                <w:between w:val="nil"/>
              </w:pBdr>
              <w:spacing w:before="0" w:after="0"/>
              <w:ind w:firstLine="0"/>
              <w:jc w:val="center"/>
              <w:rPr>
                <w:del w:id="917" w:author="Cristiano de Menezes Feu" w:date="2022-11-21T08:32:00Z"/>
                <w:color w:val="000000"/>
                <w:sz w:val="20"/>
                <w:szCs w:val="20"/>
              </w:rPr>
            </w:pPr>
            <w:del w:id="918" w:author="Cristiano de Menezes Feu" w:date="2022-11-21T08:32:00Z">
              <w:r w:rsidDel="00E631A1">
                <w:rPr>
                  <w:color w:val="000000"/>
                  <w:sz w:val="20"/>
                  <w:szCs w:val="20"/>
                </w:rPr>
                <w:delText>Em 1º turno ou turno único: apresentadas em Plenário, por qualquer Deputado ou Comissão, durante a discussão (art. 120, I e II); em 2º turno: somente por Comissão, se aprovada pela maioria absoluta de seus membros, ou por 1/10 dos membros da Casa ou por Líder com igual representatividade, durante a discussão (art. 120, I e II)</w:delText>
              </w:r>
            </w:del>
          </w:p>
        </w:tc>
      </w:tr>
      <w:tr w:rsidR="003D183A" w:rsidDel="00E631A1" w14:paraId="0C6CBAEF" w14:textId="34297511">
        <w:trPr>
          <w:trHeight w:val="60"/>
          <w:del w:id="919" w:author="Cristiano de Menezes Feu" w:date="2022-11-21T08:32:00Z"/>
        </w:trPr>
        <w:tc>
          <w:tcPr>
            <w:tcW w:w="22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A5" w14:textId="43E5A415" w:rsidR="003D183A" w:rsidDel="00E631A1" w:rsidRDefault="008B7924">
            <w:pPr>
              <w:widowControl w:val="0"/>
              <w:pBdr>
                <w:top w:val="nil"/>
                <w:left w:val="nil"/>
                <w:bottom w:val="nil"/>
                <w:right w:val="nil"/>
                <w:between w:val="nil"/>
              </w:pBdr>
              <w:spacing w:before="0" w:after="0"/>
              <w:ind w:firstLine="0"/>
              <w:jc w:val="center"/>
              <w:rPr>
                <w:del w:id="920" w:author="Cristiano de Menezes Feu" w:date="2022-11-21T08:32:00Z"/>
                <w:color w:val="000000"/>
                <w:sz w:val="20"/>
                <w:szCs w:val="20"/>
              </w:rPr>
            </w:pPr>
            <w:del w:id="921" w:author="Cristiano de Menezes Feu" w:date="2022-11-21T08:32:00Z">
              <w:r w:rsidDel="00E631A1">
                <w:rPr>
                  <w:color w:val="000000"/>
                  <w:sz w:val="20"/>
                  <w:szCs w:val="20"/>
                </w:rPr>
                <w:delText>Emendas a projetos do Executivo com urgência constitucional</w:delText>
              </w:r>
            </w:del>
          </w:p>
        </w:tc>
        <w:tc>
          <w:tcPr>
            <w:tcW w:w="5579"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1A6" w14:textId="36FD72CA" w:rsidR="003D183A" w:rsidDel="00E631A1" w:rsidRDefault="008B7924">
            <w:pPr>
              <w:widowControl w:val="0"/>
              <w:pBdr>
                <w:top w:val="nil"/>
                <w:left w:val="nil"/>
                <w:bottom w:val="nil"/>
                <w:right w:val="nil"/>
                <w:between w:val="nil"/>
              </w:pBdr>
              <w:spacing w:before="0" w:after="0"/>
              <w:ind w:firstLine="0"/>
              <w:jc w:val="center"/>
              <w:rPr>
                <w:del w:id="922" w:author="Cristiano de Menezes Feu" w:date="2022-11-21T08:32:00Z"/>
                <w:color w:val="000000"/>
                <w:sz w:val="20"/>
                <w:szCs w:val="20"/>
              </w:rPr>
            </w:pPr>
            <w:del w:id="923" w:author="Cristiano de Menezes Feu" w:date="2022-11-21T08:32:00Z">
              <w:r w:rsidDel="00E631A1">
                <w:rPr>
                  <w:color w:val="000000"/>
                  <w:sz w:val="20"/>
                  <w:szCs w:val="20"/>
                </w:rPr>
                <w:delText>Apresentadas em Plenário, somente por Comissão ou por 1/5 dos membros da Casa ou Líder com igual representatividade, no prazo de 5 sessões a contar da publicação na Ordem do Dia do Plenário (Ato da Mesa nº 177 de 1989). Durante a discussão até o início da votação (art. 120, § 4º)</w:delText>
              </w:r>
            </w:del>
          </w:p>
        </w:tc>
      </w:tr>
      <w:tr w:rsidR="003D183A" w:rsidDel="00E631A1" w14:paraId="424C17B9" w14:textId="52DF8CF1">
        <w:trPr>
          <w:trHeight w:val="60"/>
          <w:del w:id="924" w:author="Cristiano de Menezes Feu" w:date="2022-11-21T08:32:00Z"/>
        </w:trPr>
        <w:tc>
          <w:tcPr>
            <w:tcW w:w="221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A7" w14:textId="134A1B0B" w:rsidR="003D183A" w:rsidDel="00E631A1" w:rsidRDefault="008B7924">
            <w:pPr>
              <w:widowControl w:val="0"/>
              <w:pBdr>
                <w:top w:val="nil"/>
                <w:left w:val="nil"/>
                <w:bottom w:val="nil"/>
                <w:right w:val="nil"/>
                <w:between w:val="nil"/>
              </w:pBdr>
              <w:spacing w:before="0" w:after="0"/>
              <w:ind w:firstLine="0"/>
              <w:jc w:val="center"/>
              <w:rPr>
                <w:del w:id="925" w:author="Cristiano de Menezes Feu" w:date="2022-11-21T08:32:00Z"/>
                <w:color w:val="000000"/>
                <w:sz w:val="20"/>
                <w:szCs w:val="20"/>
              </w:rPr>
            </w:pPr>
            <w:del w:id="926" w:author="Cristiano de Menezes Feu" w:date="2022-11-21T08:32:00Z">
              <w:r w:rsidDel="00E631A1">
                <w:rPr>
                  <w:color w:val="000000"/>
                  <w:sz w:val="20"/>
                  <w:szCs w:val="20"/>
                </w:rPr>
                <w:delText>Emendas a proposições urgentes</w:delText>
              </w:r>
            </w:del>
          </w:p>
        </w:tc>
        <w:tc>
          <w:tcPr>
            <w:tcW w:w="5579"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1A8" w14:textId="1110F6FA" w:rsidR="003D183A" w:rsidDel="00E631A1" w:rsidRDefault="008B7924">
            <w:pPr>
              <w:widowControl w:val="0"/>
              <w:pBdr>
                <w:top w:val="nil"/>
                <w:left w:val="nil"/>
                <w:bottom w:val="nil"/>
                <w:right w:val="nil"/>
                <w:between w:val="nil"/>
              </w:pBdr>
              <w:spacing w:before="0" w:after="0"/>
              <w:ind w:firstLine="0"/>
              <w:jc w:val="center"/>
              <w:rPr>
                <w:del w:id="927" w:author="Cristiano de Menezes Feu" w:date="2022-11-21T08:32:00Z"/>
                <w:color w:val="000000"/>
                <w:sz w:val="20"/>
                <w:szCs w:val="20"/>
              </w:rPr>
            </w:pPr>
            <w:del w:id="928" w:author="Cristiano de Menezes Feu" w:date="2022-11-21T08:32:00Z">
              <w:r w:rsidDel="00E631A1">
                <w:rPr>
                  <w:color w:val="000000"/>
                  <w:sz w:val="20"/>
                  <w:szCs w:val="20"/>
                </w:rPr>
                <w:delText>Apresentadas em Plenário, somente por Comissão ou 1/5 dos membros da Casa ou Líder com igual representatividade, até o início da votação (art. 120, § 4º)</w:delText>
              </w:r>
            </w:del>
          </w:p>
        </w:tc>
      </w:tr>
    </w:tbl>
    <w:p w14:paraId="000001A9" w14:textId="652ED543" w:rsidR="003D183A" w:rsidDel="00E631A1" w:rsidRDefault="003D183A">
      <w:pPr>
        <w:widowControl w:val="0"/>
        <w:pBdr>
          <w:top w:val="nil"/>
          <w:left w:val="nil"/>
          <w:bottom w:val="nil"/>
          <w:right w:val="nil"/>
          <w:between w:val="nil"/>
        </w:pBdr>
        <w:spacing w:before="0" w:after="0"/>
        <w:ind w:left="11" w:right="11" w:firstLine="0"/>
        <w:jc w:val="left"/>
        <w:rPr>
          <w:del w:id="929" w:author="Cristiano de Menezes Feu" w:date="2022-11-21T08:32:00Z"/>
          <w:color w:val="000000"/>
          <w:sz w:val="24"/>
          <w:szCs w:val="24"/>
        </w:rPr>
      </w:pPr>
    </w:p>
    <w:p w14:paraId="000001AA" w14:textId="50B851C4" w:rsidR="003D183A" w:rsidDel="00E631A1" w:rsidRDefault="003D183A">
      <w:pPr>
        <w:widowControl w:val="0"/>
        <w:pBdr>
          <w:top w:val="nil"/>
          <w:left w:val="nil"/>
          <w:bottom w:val="nil"/>
          <w:right w:val="nil"/>
          <w:between w:val="nil"/>
        </w:pBdr>
        <w:spacing w:before="170" w:after="283"/>
        <w:ind w:firstLine="0"/>
        <w:jc w:val="center"/>
        <w:rPr>
          <w:del w:id="930" w:author="Cristiano de Menezes Feu" w:date="2022-11-21T08:32:00Z"/>
          <w:rFonts w:ascii="ClearSans-Light" w:eastAsia="ClearSans-Light" w:hAnsi="ClearSans-Light" w:cs="ClearSans-Light"/>
          <w:color w:val="000000"/>
          <w:sz w:val="24"/>
          <w:szCs w:val="24"/>
        </w:rPr>
      </w:pPr>
    </w:p>
    <w:p w14:paraId="000001AB" w14:textId="231D51A0" w:rsidR="003D183A" w:rsidDel="00E631A1" w:rsidRDefault="008B7924">
      <w:pPr>
        <w:widowControl w:val="0"/>
        <w:pBdr>
          <w:top w:val="nil"/>
          <w:left w:val="nil"/>
          <w:bottom w:val="nil"/>
          <w:right w:val="nil"/>
          <w:between w:val="nil"/>
        </w:pBdr>
        <w:spacing w:before="170" w:after="283"/>
        <w:ind w:firstLine="0"/>
        <w:jc w:val="center"/>
        <w:rPr>
          <w:del w:id="931" w:author="Cristiano de Menezes Feu" w:date="2022-11-21T08:32:00Z"/>
          <w:rFonts w:ascii="ClearSans-Light" w:eastAsia="ClearSans-Light" w:hAnsi="ClearSans-Light" w:cs="ClearSans-Light"/>
          <w:color w:val="000000"/>
          <w:sz w:val="24"/>
          <w:szCs w:val="24"/>
        </w:rPr>
      </w:pPr>
      <w:del w:id="932" w:author="Cristiano de Menezes Feu" w:date="2022-11-21T08:32:00Z">
        <w:r w:rsidDel="00E631A1">
          <w:rPr>
            <w:rFonts w:ascii="ClearSans-Light" w:eastAsia="ClearSans-Light" w:hAnsi="ClearSans-Light" w:cs="ClearSans-Light"/>
            <w:color w:val="000000"/>
            <w:sz w:val="24"/>
            <w:szCs w:val="24"/>
          </w:rPr>
          <w:delText xml:space="preserve">APRESENTAÇÃO DE EMENDAS – CONTINUAÇÃO </w:delText>
        </w:r>
      </w:del>
    </w:p>
    <w:tbl>
      <w:tblPr>
        <w:tblStyle w:val="a8"/>
        <w:tblW w:w="7810" w:type="dxa"/>
        <w:tblInd w:w="0" w:type="dxa"/>
        <w:tblLayout w:type="fixed"/>
        <w:tblLook w:val="0000" w:firstRow="0" w:lastRow="0" w:firstColumn="0" w:lastColumn="0" w:noHBand="0" w:noVBand="0"/>
      </w:tblPr>
      <w:tblGrid>
        <w:gridCol w:w="2485"/>
        <w:gridCol w:w="5325"/>
      </w:tblGrid>
      <w:tr w:rsidR="003D183A" w:rsidDel="00E631A1" w14:paraId="7C36F72F" w14:textId="248B43B0">
        <w:trPr>
          <w:trHeight w:val="468"/>
          <w:del w:id="933" w:author="Cristiano de Menezes Feu" w:date="2022-11-21T08:32:00Z"/>
        </w:trPr>
        <w:tc>
          <w:tcPr>
            <w:tcW w:w="7810" w:type="dxa"/>
            <w:gridSpan w:val="2"/>
            <w:tcBorders>
              <w:top w:val="single" w:sz="7" w:space="0" w:color="005583"/>
              <w:left w:val="single" w:sz="7" w:space="0" w:color="005583"/>
              <w:bottom w:val="single" w:sz="7" w:space="0" w:color="005583"/>
              <w:right w:val="single" w:sz="4" w:space="0" w:color="000000"/>
            </w:tcBorders>
            <w:shd w:val="clear" w:color="auto" w:fill="005583"/>
            <w:tcMar>
              <w:top w:w="113" w:type="dxa"/>
              <w:left w:w="113" w:type="dxa"/>
              <w:bottom w:w="113" w:type="dxa"/>
              <w:right w:w="113" w:type="dxa"/>
            </w:tcMar>
            <w:vAlign w:val="center"/>
          </w:tcPr>
          <w:p w14:paraId="000001AC" w14:textId="2121B0E0" w:rsidR="003D183A" w:rsidDel="00E631A1" w:rsidRDefault="008B7924">
            <w:pPr>
              <w:widowControl w:val="0"/>
              <w:pBdr>
                <w:top w:val="nil"/>
                <w:left w:val="nil"/>
                <w:bottom w:val="nil"/>
                <w:right w:val="nil"/>
                <w:between w:val="nil"/>
              </w:pBdr>
              <w:spacing w:before="170" w:after="454"/>
              <w:ind w:firstLine="0"/>
              <w:jc w:val="center"/>
              <w:rPr>
                <w:del w:id="934" w:author="Cristiano de Menezes Feu" w:date="2022-11-21T08:32:00Z"/>
                <w:b/>
                <w:smallCaps/>
                <w:color w:val="FFFFFF"/>
                <w:sz w:val="16"/>
                <w:szCs w:val="16"/>
              </w:rPr>
            </w:pPr>
            <w:del w:id="935" w:author="Cristiano de Menezes Feu" w:date="2022-11-21T08:32:00Z">
              <w:r w:rsidDel="00E631A1">
                <w:rPr>
                  <w:b/>
                  <w:smallCaps/>
                  <w:color w:val="FFFFFF"/>
                  <w:sz w:val="16"/>
                  <w:szCs w:val="16"/>
                </w:rPr>
                <w:delText>3. Proposições com tramitação especial</w:delText>
              </w:r>
            </w:del>
          </w:p>
        </w:tc>
      </w:tr>
      <w:tr w:rsidR="003D183A" w:rsidDel="00E631A1" w14:paraId="63B5C440" w14:textId="324FBA4D">
        <w:trPr>
          <w:trHeight w:val="60"/>
          <w:del w:id="936" w:author="Cristiano de Menezes Feu" w:date="2022-11-21T08:32:00Z"/>
        </w:trPr>
        <w:tc>
          <w:tcPr>
            <w:tcW w:w="2485"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AE" w14:textId="4841E464" w:rsidR="003D183A" w:rsidDel="00E631A1" w:rsidRDefault="008B7924">
            <w:pPr>
              <w:widowControl w:val="0"/>
              <w:pBdr>
                <w:top w:val="nil"/>
                <w:left w:val="nil"/>
                <w:bottom w:val="nil"/>
                <w:right w:val="nil"/>
                <w:between w:val="nil"/>
              </w:pBdr>
              <w:spacing w:before="0" w:after="0"/>
              <w:ind w:firstLine="0"/>
              <w:jc w:val="center"/>
              <w:rPr>
                <w:del w:id="937" w:author="Cristiano de Menezes Feu" w:date="2022-11-21T08:32:00Z"/>
                <w:color w:val="000000"/>
                <w:sz w:val="20"/>
                <w:szCs w:val="20"/>
              </w:rPr>
            </w:pPr>
            <w:del w:id="938" w:author="Cristiano de Menezes Feu" w:date="2022-11-21T08:32:00Z">
              <w:r w:rsidDel="00E631A1">
                <w:rPr>
                  <w:color w:val="000000"/>
                  <w:sz w:val="20"/>
                  <w:szCs w:val="20"/>
                </w:rPr>
                <w:delText>Proposta de emenda à constituição</w:delText>
              </w:r>
            </w:del>
          </w:p>
        </w:tc>
        <w:tc>
          <w:tcPr>
            <w:tcW w:w="5325" w:type="dxa"/>
            <w:tcBorders>
              <w:top w:val="single" w:sz="7" w:space="0" w:color="005583"/>
              <w:left w:val="single" w:sz="4" w:space="0" w:color="000000"/>
              <w:bottom w:val="single" w:sz="4" w:space="0" w:color="000000"/>
              <w:right w:val="single" w:sz="4" w:space="0" w:color="000000"/>
            </w:tcBorders>
            <w:tcMar>
              <w:top w:w="113" w:type="dxa"/>
              <w:left w:w="113" w:type="dxa"/>
              <w:bottom w:w="113" w:type="dxa"/>
              <w:right w:w="113" w:type="dxa"/>
            </w:tcMar>
          </w:tcPr>
          <w:p w14:paraId="000001AF" w14:textId="10E4BDBD" w:rsidR="003D183A" w:rsidDel="00E631A1" w:rsidRDefault="008B7924">
            <w:pPr>
              <w:widowControl w:val="0"/>
              <w:pBdr>
                <w:top w:val="nil"/>
                <w:left w:val="nil"/>
                <w:bottom w:val="nil"/>
                <w:right w:val="nil"/>
                <w:between w:val="nil"/>
              </w:pBdr>
              <w:spacing w:before="0" w:after="0"/>
              <w:ind w:firstLine="0"/>
              <w:jc w:val="center"/>
              <w:rPr>
                <w:del w:id="939" w:author="Cristiano de Menezes Feu" w:date="2022-11-21T08:32:00Z"/>
                <w:color w:val="000000"/>
                <w:sz w:val="20"/>
                <w:szCs w:val="20"/>
              </w:rPr>
            </w:pPr>
            <w:del w:id="940" w:author="Cristiano de Menezes Feu" w:date="2022-11-21T08:32:00Z">
              <w:r w:rsidDel="00E631A1">
                <w:rPr>
                  <w:color w:val="000000"/>
                  <w:sz w:val="20"/>
                  <w:szCs w:val="20"/>
                </w:rPr>
                <w:delText xml:space="preserve">Apresentadas somente na Comissão Especial, por 1/3 da Casa (171 Deputados), nas 10 primeiras sessões a contar da instalação da Comissão - QO 5.518/1995 (art. 202, § 3º). O prazo pode ser acompanhado na página da proposição e na ordem do dia. </w:delText>
              </w:r>
            </w:del>
          </w:p>
        </w:tc>
      </w:tr>
      <w:tr w:rsidR="003D183A" w:rsidDel="00E631A1" w14:paraId="4F36C6F5" w14:textId="582A69AD">
        <w:trPr>
          <w:trHeight w:val="60"/>
          <w:del w:id="941" w:author="Cristiano de Menezes Feu" w:date="2022-11-21T08:32:00Z"/>
        </w:trPr>
        <w:tc>
          <w:tcPr>
            <w:tcW w:w="248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B0" w14:textId="7BD2AD7E" w:rsidR="003D183A" w:rsidDel="00E631A1" w:rsidRDefault="008B7924">
            <w:pPr>
              <w:widowControl w:val="0"/>
              <w:pBdr>
                <w:top w:val="nil"/>
                <w:left w:val="nil"/>
                <w:bottom w:val="nil"/>
                <w:right w:val="nil"/>
                <w:between w:val="nil"/>
              </w:pBdr>
              <w:spacing w:before="0" w:after="0"/>
              <w:ind w:firstLine="0"/>
              <w:jc w:val="center"/>
              <w:rPr>
                <w:del w:id="942" w:author="Cristiano de Menezes Feu" w:date="2022-11-21T08:32:00Z"/>
                <w:color w:val="000000"/>
                <w:sz w:val="20"/>
                <w:szCs w:val="20"/>
              </w:rPr>
            </w:pPr>
            <w:del w:id="943" w:author="Cristiano de Menezes Feu" w:date="2022-11-21T08:32:00Z">
              <w:r w:rsidDel="00E631A1">
                <w:rPr>
                  <w:color w:val="000000"/>
                  <w:sz w:val="20"/>
                  <w:szCs w:val="20"/>
                </w:rPr>
                <w:delText>Projeto de código</w:delText>
              </w:r>
            </w:del>
          </w:p>
        </w:tc>
        <w:tc>
          <w:tcPr>
            <w:tcW w:w="532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1B1" w14:textId="060DBD78" w:rsidR="003D183A" w:rsidDel="00E631A1" w:rsidRDefault="008B7924">
            <w:pPr>
              <w:widowControl w:val="0"/>
              <w:pBdr>
                <w:top w:val="nil"/>
                <w:left w:val="nil"/>
                <w:bottom w:val="nil"/>
                <w:right w:val="nil"/>
                <w:between w:val="nil"/>
              </w:pBdr>
              <w:spacing w:before="0" w:after="0"/>
              <w:ind w:firstLine="0"/>
              <w:jc w:val="center"/>
              <w:rPr>
                <w:del w:id="944" w:author="Cristiano de Menezes Feu" w:date="2022-11-21T08:32:00Z"/>
                <w:color w:val="000000"/>
                <w:sz w:val="20"/>
                <w:szCs w:val="20"/>
              </w:rPr>
            </w:pPr>
            <w:del w:id="945" w:author="Cristiano de Menezes Feu" w:date="2022-11-21T08:32:00Z">
              <w:r w:rsidDel="00E631A1">
                <w:rPr>
                  <w:color w:val="000000"/>
                  <w:sz w:val="20"/>
                  <w:szCs w:val="20"/>
                </w:rPr>
                <w:delText>Somente na Comissão Especial, por qualquer Deputado, no prazo de 20 sessões a contar da instalação da Comissão (art. 205, § 4º).</w:delText>
              </w:r>
            </w:del>
          </w:p>
        </w:tc>
      </w:tr>
      <w:tr w:rsidR="003D183A" w:rsidDel="00E631A1" w14:paraId="037B7A93" w14:textId="44EAA660">
        <w:trPr>
          <w:trHeight w:val="60"/>
          <w:del w:id="946" w:author="Cristiano de Menezes Feu" w:date="2022-11-21T08:32:00Z"/>
        </w:trPr>
        <w:tc>
          <w:tcPr>
            <w:tcW w:w="248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B2" w14:textId="19B2A39B" w:rsidR="003D183A" w:rsidDel="00E631A1" w:rsidRDefault="008B7924">
            <w:pPr>
              <w:widowControl w:val="0"/>
              <w:pBdr>
                <w:top w:val="nil"/>
                <w:left w:val="nil"/>
                <w:bottom w:val="nil"/>
                <w:right w:val="nil"/>
                <w:between w:val="nil"/>
              </w:pBdr>
              <w:spacing w:before="0" w:after="0"/>
              <w:ind w:firstLine="0"/>
              <w:jc w:val="center"/>
              <w:rPr>
                <w:del w:id="947" w:author="Cristiano de Menezes Feu" w:date="2022-11-21T08:32:00Z"/>
                <w:color w:val="000000"/>
                <w:sz w:val="20"/>
                <w:szCs w:val="20"/>
              </w:rPr>
            </w:pPr>
            <w:del w:id="948" w:author="Cristiano de Menezes Feu" w:date="2022-11-21T08:32:00Z">
              <w:r w:rsidDel="00E631A1">
                <w:rPr>
                  <w:color w:val="000000"/>
                  <w:sz w:val="20"/>
                  <w:szCs w:val="20"/>
                </w:rPr>
                <w:delText>Projetos de fixação da remuneração (membros do Congresso, Presidente e Vice-Presidente da República e Ministros de Estado)</w:delText>
              </w:r>
            </w:del>
          </w:p>
        </w:tc>
        <w:tc>
          <w:tcPr>
            <w:tcW w:w="532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1B3" w14:textId="795820AE" w:rsidR="003D183A" w:rsidDel="00E631A1" w:rsidRDefault="008B7924">
            <w:pPr>
              <w:widowControl w:val="0"/>
              <w:pBdr>
                <w:top w:val="nil"/>
                <w:left w:val="nil"/>
                <w:bottom w:val="nil"/>
                <w:right w:val="nil"/>
                <w:between w:val="nil"/>
              </w:pBdr>
              <w:spacing w:before="0" w:after="0"/>
              <w:ind w:firstLine="0"/>
              <w:jc w:val="center"/>
              <w:rPr>
                <w:del w:id="949" w:author="Cristiano de Menezes Feu" w:date="2022-11-21T08:32:00Z"/>
                <w:color w:val="000000"/>
                <w:sz w:val="20"/>
                <w:szCs w:val="20"/>
              </w:rPr>
            </w:pPr>
            <w:del w:id="950" w:author="Cristiano de Menezes Feu" w:date="2022-11-21T08:32:00Z">
              <w:r w:rsidDel="00E631A1">
                <w:rPr>
                  <w:color w:val="000000"/>
                  <w:sz w:val="20"/>
                  <w:szCs w:val="20"/>
                </w:rPr>
                <w:delText>Na Comissão de Finanças e Tributação, por qualquer Deputado, no prazo de 5 sessões a contar da publicação na Ordem do Dia da Comissão (art. 214, § 2º). O prazo pode ser acompanhado na página da proposição e na Ordem do Dia.</w:delText>
              </w:r>
            </w:del>
          </w:p>
        </w:tc>
      </w:tr>
      <w:tr w:rsidR="003D183A" w:rsidDel="00E631A1" w14:paraId="331A1D83" w14:textId="66E255A0">
        <w:trPr>
          <w:trHeight w:val="60"/>
          <w:del w:id="951" w:author="Cristiano de Menezes Feu" w:date="2022-11-21T08:32:00Z"/>
        </w:trPr>
        <w:tc>
          <w:tcPr>
            <w:tcW w:w="248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B4" w14:textId="13B37348" w:rsidR="003D183A" w:rsidDel="00E631A1" w:rsidRDefault="008B7924">
            <w:pPr>
              <w:widowControl w:val="0"/>
              <w:pBdr>
                <w:top w:val="nil"/>
                <w:left w:val="nil"/>
                <w:bottom w:val="nil"/>
                <w:right w:val="nil"/>
                <w:between w:val="nil"/>
              </w:pBdr>
              <w:spacing w:before="0" w:after="0"/>
              <w:ind w:firstLine="0"/>
              <w:jc w:val="center"/>
              <w:rPr>
                <w:del w:id="952" w:author="Cristiano de Menezes Feu" w:date="2022-11-21T08:32:00Z"/>
                <w:color w:val="000000"/>
                <w:sz w:val="20"/>
                <w:szCs w:val="20"/>
              </w:rPr>
            </w:pPr>
            <w:del w:id="953" w:author="Cristiano de Menezes Feu" w:date="2022-11-21T08:32:00Z">
              <w:r w:rsidDel="00E631A1">
                <w:rPr>
                  <w:color w:val="000000"/>
                  <w:sz w:val="20"/>
                  <w:szCs w:val="20"/>
                </w:rPr>
                <w:delText>Projeto de resolução para alteração do Regimento Interno</w:delText>
              </w:r>
            </w:del>
          </w:p>
        </w:tc>
        <w:tc>
          <w:tcPr>
            <w:tcW w:w="532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1B5" w14:textId="339143C9" w:rsidR="003D183A" w:rsidDel="00E631A1" w:rsidRDefault="008B7924">
            <w:pPr>
              <w:widowControl w:val="0"/>
              <w:pBdr>
                <w:top w:val="nil"/>
                <w:left w:val="nil"/>
                <w:bottom w:val="nil"/>
                <w:right w:val="nil"/>
                <w:between w:val="nil"/>
              </w:pBdr>
              <w:spacing w:before="0" w:after="0"/>
              <w:ind w:firstLine="0"/>
              <w:jc w:val="center"/>
              <w:rPr>
                <w:del w:id="954" w:author="Cristiano de Menezes Feu" w:date="2022-11-21T08:32:00Z"/>
                <w:color w:val="000000"/>
                <w:sz w:val="20"/>
                <w:szCs w:val="20"/>
              </w:rPr>
            </w:pPr>
            <w:del w:id="955" w:author="Cristiano de Menezes Feu" w:date="2022-11-21T08:32:00Z">
              <w:r w:rsidDel="00E631A1">
                <w:rPr>
                  <w:color w:val="000000"/>
                  <w:sz w:val="20"/>
                  <w:szCs w:val="20"/>
                </w:rPr>
                <w:delText>No Plenário, por qualquer Deputado, no prazo de 5 sessões a contar da publicação na Ordem do Dia do Plenário (art. 216, § 1º). O prazo pode ser acompanhado na página da proposição e na Ordem do Dia.</w:delText>
              </w:r>
            </w:del>
          </w:p>
        </w:tc>
      </w:tr>
      <w:tr w:rsidR="003D183A" w:rsidDel="00E631A1" w14:paraId="0BEB08B4" w14:textId="6B59609F">
        <w:trPr>
          <w:trHeight w:val="60"/>
          <w:del w:id="956" w:author="Cristiano de Menezes Feu" w:date="2022-11-21T08:32:00Z"/>
        </w:trPr>
        <w:tc>
          <w:tcPr>
            <w:tcW w:w="248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B6" w14:textId="3ECC8631" w:rsidR="003D183A" w:rsidDel="00E631A1" w:rsidRDefault="008B7924">
            <w:pPr>
              <w:widowControl w:val="0"/>
              <w:pBdr>
                <w:top w:val="nil"/>
                <w:left w:val="nil"/>
                <w:bottom w:val="nil"/>
                <w:right w:val="nil"/>
                <w:between w:val="nil"/>
              </w:pBdr>
              <w:spacing w:before="0" w:after="0"/>
              <w:ind w:firstLine="0"/>
              <w:jc w:val="center"/>
              <w:rPr>
                <w:del w:id="957" w:author="Cristiano de Menezes Feu" w:date="2022-11-21T08:32:00Z"/>
                <w:color w:val="000000"/>
                <w:sz w:val="20"/>
                <w:szCs w:val="20"/>
              </w:rPr>
            </w:pPr>
            <w:del w:id="958" w:author="Cristiano de Menezes Feu" w:date="2022-11-21T08:32:00Z">
              <w:r w:rsidDel="00E631A1">
                <w:rPr>
                  <w:color w:val="000000"/>
                  <w:sz w:val="20"/>
                  <w:szCs w:val="20"/>
                </w:rPr>
                <w:delText>Medida provisória</w:delText>
              </w:r>
            </w:del>
          </w:p>
        </w:tc>
        <w:tc>
          <w:tcPr>
            <w:tcW w:w="5325"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1B7" w14:textId="39CF9379" w:rsidR="003D183A" w:rsidDel="00E631A1" w:rsidRDefault="008B7924">
            <w:pPr>
              <w:widowControl w:val="0"/>
              <w:pBdr>
                <w:top w:val="nil"/>
                <w:left w:val="nil"/>
                <w:bottom w:val="nil"/>
                <w:right w:val="nil"/>
                <w:between w:val="nil"/>
              </w:pBdr>
              <w:spacing w:before="0" w:after="0"/>
              <w:ind w:firstLine="0"/>
              <w:jc w:val="center"/>
              <w:rPr>
                <w:del w:id="959" w:author="Cristiano de Menezes Feu" w:date="2022-11-21T08:32:00Z"/>
                <w:color w:val="000000"/>
                <w:sz w:val="20"/>
                <w:szCs w:val="20"/>
              </w:rPr>
            </w:pPr>
            <w:del w:id="960" w:author="Cristiano de Menezes Feu" w:date="2022-11-21T08:32:00Z">
              <w:r w:rsidDel="00E631A1">
                <w:rPr>
                  <w:color w:val="000000"/>
                  <w:sz w:val="20"/>
                  <w:szCs w:val="20"/>
                </w:rPr>
                <w:delText xml:space="preserve">Somente na Comissão Mista, por qualquer Deputado, nos 6 dias corridos a contar da publicação da MPV no Diário Oficial da União (art. 4º da Resolução do Congresso Nacional nº 1/2002). </w:delText>
              </w:r>
            </w:del>
          </w:p>
        </w:tc>
      </w:tr>
      <w:tr w:rsidR="003D183A" w:rsidDel="00E631A1" w14:paraId="52B99A43" w14:textId="489C0F6F">
        <w:trPr>
          <w:trHeight w:val="60"/>
          <w:del w:id="961" w:author="Cristiano de Menezes Feu" w:date="2022-11-21T08:32:00Z"/>
        </w:trPr>
        <w:tc>
          <w:tcPr>
            <w:tcW w:w="7810" w:type="dxa"/>
            <w:gridSpan w:val="2"/>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1B8" w14:textId="629D5393" w:rsidR="003D183A" w:rsidDel="00E631A1" w:rsidRDefault="008B7924">
            <w:pPr>
              <w:widowControl w:val="0"/>
              <w:pBdr>
                <w:top w:val="nil"/>
                <w:left w:val="nil"/>
                <w:bottom w:val="nil"/>
                <w:right w:val="nil"/>
                <w:between w:val="nil"/>
              </w:pBdr>
              <w:spacing w:before="0" w:after="0"/>
              <w:ind w:firstLine="0"/>
              <w:jc w:val="center"/>
              <w:rPr>
                <w:del w:id="962" w:author="Cristiano de Menezes Feu" w:date="2022-11-21T08:32:00Z"/>
                <w:color w:val="000000"/>
                <w:sz w:val="20"/>
                <w:szCs w:val="20"/>
              </w:rPr>
            </w:pPr>
            <w:del w:id="963" w:author="Cristiano de Menezes Feu" w:date="2022-11-21T08:32:00Z">
              <w:r w:rsidDel="00E631A1">
                <w:rPr>
                  <w:color w:val="000000"/>
                  <w:sz w:val="20"/>
                  <w:szCs w:val="20"/>
                </w:rPr>
                <w:delText>Obs. 1. Qualquer projeto em Comissão Especial sujeito à tramitação conclusiva segue a sistemática do item 1</w:delText>
              </w:r>
            </w:del>
          </w:p>
        </w:tc>
      </w:tr>
      <w:tr w:rsidR="003D183A" w:rsidDel="00E631A1" w14:paraId="355FD103" w14:textId="1761E848">
        <w:trPr>
          <w:trHeight w:val="60"/>
          <w:del w:id="964" w:author="Cristiano de Menezes Feu" w:date="2022-11-21T08:32:00Z"/>
        </w:trPr>
        <w:tc>
          <w:tcPr>
            <w:tcW w:w="7810" w:type="dxa"/>
            <w:gridSpan w:val="2"/>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tcPr>
          <w:p w14:paraId="000001BA" w14:textId="4116810F" w:rsidR="003D183A" w:rsidDel="00E631A1" w:rsidRDefault="008B7924">
            <w:pPr>
              <w:widowControl w:val="0"/>
              <w:pBdr>
                <w:top w:val="nil"/>
                <w:left w:val="nil"/>
                <w:bottom w:val="nil"/>
                <w:right w:val="nil"/>
                <w:between w:val="nil"/>
              </w:pBdr>
              <w:spacing w:before="0" w:after="0"/>
              <w:ind w:firstLine="0"/>
              <w:jc w:val="center"/>
              <w:rPr>
                <w:del w:id="965" w:author="Cristiano de Menezes Feu" w:date="2022-11-21T08:32:00Z"/>
                <w:color w:val="000000"/>
                <w:sz w:val="20"/>
                <w:szCs w:val="20"/>
              </w:rPr>
            </w:pPr>
            <w:del w:id="966" w:author="Cristiano de Menezes Feu" w:date="2022-11-21T08:32:00Z">
              <w:r w:rsidDel="00E631A1">
                <w:rPr>
                  <w:color w:val="000000"/>
                  <w:sz w:val="20"/>
                  <w:szCs w:val="20"/>
                </w:rPr>
                <w:delText>Obs. 2. Qualquer outro projeto em Comissão Especial sujeito à apreciação do Plenário segue a sistemática do item 2</w:delText>
              </w:r>
            </w:del>
          </w:p>
        </w:tc>
      </w:tr>
    </w:tbl>
    <w:p w14:paraId="000001BC" w14:textId="2218BEBE" w:rsidR="003D183A" w:rsidDel="00E631A1" w:rsidRDefault="003D183A">
      <w:pPr>
        <w:widowControl w:val="0"/>
        <w:pBdr>
          <w:top w:val="nil"/>
          <w:left w:val="nil"/>
          <w:bottom w:val="nil"/>
          <w:right w:val="nil"/>
          <w:between w:val="nil"/>
        </w:pBdr>
        <w:spacing w:before="170" w:after="283"/>
        <w:ind w:firstLine="0"/>
        <w:jc w:val="center"/>
        <w:rPr>
          <w:del w:id="967" w:author="Cristiano de Menezes Feu" w:date="2022-11-21T08:32:00Z"/>
          <w:color w:val="000000"/>
        </w:rPr>
      </w:pPr>
    </w:p>
    <w:p w14:paraId="000001BD" w14:textId="2A5A356C" w:rsidR="003D183A" w:rsidDel="00E631A1" w:rsidRDefault="003D183A">
      <w:pPr>
        <w:widowControl w:val="0"/>
        <w:pBdr>
          <w:top w:val="nil"/>
          <w:left w:val="nil"/>
          <w:bottom w:val="nil"/>
          <w:right w:val="nil"/>
          <w:between w:val="nil"/>
        </w:pBdr>
        <w:spacing w:before="170" w:after="113"/>
        <w:ind w:firstLine="0"/>
        <w:jc w:val="center"/>
        <w:rPr>
          <w:del w:id="968" w:author="Cristiano de Menezes Feu" w:date="2022-11-21T08:32:00Z"/>
          <w:rFonts w:ascii="ClearSans-Light" w:eastAsia="ClearSans-Light" w:hAnsi="ClearSans-Light" w:cs="ClearSans-Light"/>
          <w:color w:val="000000"/>
          <w:sz w:val="24"/>
          <w:szCs w:val="24"/>
        </w:rPr>
      </w:pPr>
    </w:p>
    <w:p w14:paraId="000001BE" w14:textId="2828D51D" w:rsidR="003D183A" w:rsidDel="00E631A1" w:rsidRDefault="008B7924">
      <w:pPr>
        <w:widowControl w:val="0"/>
        <w:pBdr>
          <w:top w:val="nil"/>
          <w:left w:val="nil"/>
          <w:bottom w:val="nil"/>
          <w:right w:val="nil"/>
          <w:between w:val="nil"/>
        </w:pBdr>
        <w:spacing w:before="170" w:after="113"/>
        <w:ind w:firstLine="0"/>
        <w:jc w:val="center"/>
        <w:rPr>
          <w:del w:id="969" w:author="Cristiano de Menezes Feu" w:date="2022-11-21T08:32:00Z"/>
          <w:rFonts w:ascii="ClearSans-Light" w:eastAsia="ClearSans-Light" w:hAnsi="ClearSans-Light" w:cs="ClearSans-Light"/>
          <w:color w:val="000000"/>
          <w:sz w:val="24"/>
          <w:szCs w:val="24"/>
        </w:rPr>
      </w:pPr>
      <w:del w:id="970" w:author="Cristiano de Menezes Feu" w:date="2022-11-21T08:32:00Z">
        <w:r w:rsidDel="00E631A1">
          <w:rPr>
            <w:rFonts w:ascii="ClearSans-Light" w:eastAsia="ClearSans-Light" w:hAnsi="ClearSans-Light" w:cs="ClearSans-Light"/>
            <w:color w:val="000000"/>
            <w:sz w:val="24"/>
            <w:szCs w:val="24"/>
          </w:rPr>
          <w:delText>FACILIDADES IV – COMISSÕES</w:delText>
        </w:r>
        <w:r w:rsidDel="00E631A1">
          <w:rPr>
            <w:rFonts w:ascii="ClearSans-Light" w:eastAsia="ClearSans-Light" w:hAnsi="ClearSans-Light" w:cs="ClearSans-Light"/>
            <w:color w:val="000000"/>
            <w:sz w:val="24"/>
            <w:szCs w:val="24"/>
          </w:rPr>
          <w:br/>
          <w:delText>Comissões Permanentes na 56ª legislatura</w:delText>
        </w:r>
        <w:r w:rsidDel="00E631A1">
          <w:rPr>
            <w:rFonts w:ascii="ClearSans-Light" w:eastAsia="ClearSans-Light" w:hAnsi="ClearSans-Light" w:cs="ClearSans-Light"/>
            <w:color w:val="000000"/>
            <w:sz w:val="24"/>
            <w:szCs w:val="24"/>
          </w:rPr>
          <w:br/>
          <w:delText>(Ato da Mesa 23, de 2019)</w:delText>
        </w:r>
      </w:del>
    </w:p>
    <w:tbl>
      <w:tblPr>
        <w:tblStyle w:val="a9"/>
        <w:tblW w:w="7825" w:type="dxa"/>
        <w:tblInd w:w="0" w:type="dxa"/>
        <w:tblLayout w:type="fixed"/>
        <w:tblLook w:val="0000" w:firstRow="0" w:lastRow="0" w:firstColumn="0" w:lastColumn="0" w:noHBand="0" w:noVBand="0"/>
      </w:tblPr>
      <w:tblGrid>
        <w:gridCol w:w="2504"/>
        <w:gridCol w:w="964"/>
        <w:gridCol w:w="1002"/>
        <w:gridCol w:w="1001"/>
        <w:gridCol w:w="1096"/>
        <w:gridCol w:w="1258"/>
      </w:tblGrid>
      <w:tr w:rsidR="003D183A" w:rsidDel="00E631A1" w14:paraId="37E21D4F" w14:textId="5B64D705">
        <w:trPr>
          <w:trHeight w:val="915"/>
          <w:tblHeader/>
          <w:del w:id="971" w:author="Cristiano de Menezes Feu" w:date="2022-11-21T08:32:00Z"/>
        </w:trPr>
        <w:tc>
          <w:tcPr>
            <w:tcW w:w="2504" w:type="dxa"/>
            <w:tcBorders>
              <w:top w:val="single" w:sz="7" w:space="0" w:color="005583"/>
              <w:left w:val="single" w:sz="7" w:space="0" w:color="005583"/>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BF" w14:textId="10C9D898" w:rsidR="003D183A" w:rsidDel="00E631A1" w:rsidRDefault="008B7924">
            <w:pPr>
              <w:widowControl w:val="0"/>
              <w:pBdr>
                <w:top w:val="nil"/>
                <w:left w:val="nil"/>
                <w:bottom w:val="nil"/>
                <w:right w:val="nil"/>
                <w:between w:val="nil"/>
              </w:pBdr>
              <w:spacing w:before="170" w:after="454"/>
              <w:ind w:firstLine="0"/>
              <w:jc w:val="center"/>
              <w:rPr>
                <w:del w:id="972" w:author="Cristiano de Menezes Feu" w:date="2022-11-21T08:32:00Z"/>
                <w:b/>
                <w:smallCaps/>
                <w:color w:val="FFFFFF"/>
                <w:sz w:val="16"/>
                <w:szCs w:val="16"/>
              </w:rPr>
            </w:pPr>
            <w:del w:id="973" w:author="Cristiano de Menezes Feu" w:date="2022-11-21T08:32:00Z">
              <w:r w:rsidDel="00E631A1">
                <w:rPr>
                  <w:b/>
                  <w:smallCaps/>
                  <w:color w:val="FFFFFF"/>
                  <w:sz w:val="16"/>
                  <w:szCs w:val="16"/>
                </w:rPr>
                <w:delText>Comissão</w:delText>
              </w:r>
            </w:del>
          </w:p>
        </w:tc>
        <w:tc>
          <w:tcPr>
            <w:tcW w:w="964"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C0" w14:textId="14533CC6" w:rsidR="003D183A" w:rsidDel="00E631A1" w:rsidRDefault="008B7924">
            <w:pPr>
              <w:widowControl w:val="0"/>
              <w:pBdr>
                <w:top w:val="nil"/>
                <w:left w:val="nil"/>
                <w:bottom w:val="nil"/>
                <w:right w:val="nil"/>
                <w:between w:val="nil"/>
              </w:pBdr>
              <w:spacing w:before="170" w:after="454"/>
              <w:ind w:firstLine="0"/>
              <w:jc w:val="center"/>
              <w:rPr>
                <w:del w:id="974" w:author="Cristiano de Menezes Feu" w:date="2022-11-21T08:32:00Z"/>
                <w:b/>
                <w:smallCaps/>
                <w:color w:val="FFFFFF"/>
                <w:sz w:val="16"/>
                <w:szCs w:val="16"/>
              </w:rPr>
            </w:pPr>
            <w:del w:id="975" w:author="Cristiano de Menezes Feu" w:date="2022-11-21T08:32:00Z">
              <w:r w:rsidDel="00E631A1">
                <w:rPr>
                  <w:b/>
                  <w:smallCaps/>
                  <w:color w:val="FFFFFF"/>
                  <w:sz w:val="16"/>
                  <w:szCs w:val="16"/>
                </w:rPr>
                <w:delText>Membros</w:delText>
              </w:r>
            </w:del>
          </w:p>
        </w:tc>
        <w:tc>
          <w:tcPr>
            <w:tcW w:w="1002"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C1" w14:textId="70078909" w:rsidR="003D183A" w:rsidDel="00E631A1" w:rsidRDefault="008B7924">
            <w:pPr>
              <w:widowControl w:val="0"/>
              <w:pBdr>
                <w:top w:val="nil"/>
                <w:left w:val="nil"/>
                <w:bottom w:val="nil"/>
                <w:right w:val="nil"/>
                <w:between w:val="nil"/>
              </w:pBdr>
              <w:spacing w:before="170" w:after="454"/>
              <w:ind w:firstLine="0"/>
              <w:jc w:val="center"/>
              <w:rPr>
                <w:del w:id="976" w:author="Cristiano de Menezes Feu" w:date="2022-11-21T08:32:00Z"/>
                <w:b/>
                <w:smallCaps/>
                <w:color w:val="FFFFFF"/>
                <w:sz w:val="16"/>
                <w:szCs w:val="16"/>
              </w:rPr>
            </w:pPr>
            <w:del w:id="977" w:author="Cristiano de Menezes Feu" w:date="2022-11-21T08:32:00Z">
              <w:r w:rsidDel="00E631A1">
                <w:rPr>
                  <w:b/>
                  <w:smallCaps/>
                  <w:color w:val="FFFFFF"/>
                  <w:sz w:val="16"/>
                  <w:szCs w:val="16"/>
                </w:rPr>
                <w:delText>Quórum Abertura</w:delText>
              </w:r>
            </w:del>
          </w:p>
        </w:tc>
        <w:tc>
          <w:tcPr>
            <w:tcW w:w="1001"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C2" w14:textId="4E6410A7" w:rsidR="003D183A" w:rsidDel="00E631A1" w:rsidRDefault="008B7924">
            <w:pPr>
              <w:widowControl w:val="0"/>
              <w:pBdr>
                <w:top w:val="nil"/>
                <w:left w:val="nil"/>
                <w:bottom w:val="nil"/>
                <w:right w:val="nil"/>
                <w:between w:val="nil"/>
              </w:pBdr>
              <w:spacing w:before="170" w:after="454"/>
              <w:ind w:firstLine="0"/>
              <w:jc w:val="center"/>
              <w:rPr>
                <w:del w:id="978" w:author="Cristiano de Menezes Feu" w:date="2022-11-21T08:32:00Z"/>
                <w:b/>
                <w:smallCaps/>
                <w:color w:val="FFFFFF"/>
                <w:sz w:val="16"/>
                <w:szCs w:val="16"/>
              </w:rPr>
            </w:pPr>
            <w:del w:id="979" w:author="Cristiano de Menezes Feu" w:date="2022-11-21T08:32:00Z">
              <w:r w:rsidDel="00E631A1">
                <w:rPr>
                  <w:b/>
                  <w:smallCaps/>
                  <w:color w:val="FFFFFF"/>
                  <w:sz w:val="16"/>
                  <w:szCs w:val="16"/>
                </w:rPr>
                <w:delText>Quórum Maioria Absoluta</w:delText>
              </w:r>
            </w:del>
          </w:p>
        </w:tc>
        <w:tc>
          <w:tcPr>
            <w:tcW w:w="1096"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1C3" w14:textId="718393EA" w:rsidR="003D183A" w:rsidDel="00E631A1" w:rsidRDefault="008B7924">
            <w:pPr>
              <w:widowControl w:val="0"/>
              <w:pBdr>
                <w:top w:val="nil"/>
                <w:left w:val="nil"/>
                <w:bottom w:val="nil"/>
                <w:right w:val="nil"/>
                <w:between w:val="nil"/>
              </w:pBdr>
              <w:spacing w:before="170" w:after="454"/>
              <w:ind w:firstLine="0"/>
              <w:jc w:val="center"/>
              <w:rPr>
                <w:del w:id="980" w:author="Cristiano de Menezes Feu" w:date="2022-11-21T08:32:00Z"/>
                <w:b/>
                <w:smallCaps/>
                <w:color w:val="FFFFFF"/>
                <w:sz w:val="16"/>
                <w:szCs w:val="16"/>
              </w:rPr>
            </w:pPr>
            <w:del w:id="981" w:author="Cristiano de Menezes Feu" w:date="2022-11-21T08:32:00Z">
              <w:r w:rsidDel="00E631A1">
                <w:rPr>
                  <w:b/>
                  <w:smallCaps/>
                  <w:color w:val="FFFFFF"/>
                  <w:sz w:val="16"/>
                  <w:szCs w:val="16"/>
                </w:rPr>
                <w:delText>Um décimo</w:delText>
              </w:r>
            </w:del>
          </w:p>
        </w:tc>
        <w:tc>
          <w:tcPr>
            <w:tcW w:w="1258" w:type="dxa"/>
            <w:tcBorders>
              <w:top w:val="single" w:sz="7" w:space="0" w:color="005583"/>
              <w:left w:val="single" w:sz="7" w:space="0" w:color="FFFFFF"/>
              <w:bottom w:val="single" w:sz="7" w:space="0" w:color="005583"/>
              <w:right w:val="single" w:sz="7" w:space="0" w:color="005583"/>
            </w:tcBorders>
            <w:shd w:val="clear" w:color="auto" w:fill="005583"/>
            <w:tcMar>
              <w:top w:w="113" w:type="dxa"/>
              <w:left w:w="113" w:type="dxa"/>
              <w:bottom w:w="113" w:type="dxa"/>
              <w:right w:w="113" w:type="dxa"/>
            </w:tcMar>
            <w:vAlign w:val="center"/>
          </w:tcPr>
          <w:p w14:paraId="000001C4" w14:textId="0F877A20" w:rsidR="003D183A" w:rsidDel="00E631A1" w:rsidRDefault="008B7924">
            <w:pPr>
              <w:widowControl w:val="0"/>
              <w:pBdr>
                <w:top w:val="nil"/>
                <w:left w:val="nil"/>
                <w:bottom w:val="nil"/>
                <w:right w:val="nil"/>
                <w:between w:val="nil"/>
              </w:pBdr>
              <w:spacing w:before="170" w:after="454"/>
              <w:ind w:firstLine="0"/>
              <w:jc w:val="center"/>
              <w:rPr>
                <w:del w:id="982" w:author="Cristiano de Menezes Feu" w:date="2022-11-21T08:32:00Z"/>
                <w:b/>
                <w:smallCaps/>
                <w:color w:val="FFFFFF"/>
                <w:sz w:val="16"/>
                <w:szCs w:val="16"/>
              </w:rPr>
            </w:pPr>
            <w:del w:id="983" w:author="Cristiano de Menezes Feu" w:date="2022-11-21T08:32:00Z">
              <w:r w:rsidDel="00E631A1">
                <w:rPr>
                  <w:b/>
                  <w:smallCaps/>
                  <w:color w:val="FFFFFF"/>
                  <w:sz w:val="16"/>
                  <w:szCs w:val="16"/>
                </w:rPr>
                <w:delText xml:space="preserve">Seis </w:delText>
              </w:r>
              <w:r w:rsidDel="00E631A1">
                <w:rPr>
                  <w:b/>
                  <w:smallCaps/>
                  <w:color w:val="FFFFFF"/>
                  <w:sz w:val="16"/>
                  <w:szCs w:val="16"/>
                </w:rPr>
                <w:br/>
                <w:delText>centésimos</w:delText>
              </w:r>
            </w:del>
          </w:p>
        </w:tc>
      </w:tr>
      <w:tr w:rsidR="003D183A" w:rsidDel="00E631A1" w14:paraId="788B2288" w14:textId="0AAA89C0">
        <w:trPr>
          <w:trHeight w:val="1090"/>
          <w:del w:id="984" w:author="Cristiano de Menezes Feu" w:date="2022-11-21T08:32:00Z"/>
        </w:trPr>
        <w:tc>
          <w:tcPr>
            <w:tcW w:w="2504" w:type="dxa"/>
            <w:tcBorders>
              <w:top w:val="single" w:sz="8"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5" w14:textId="127D99A7" w:rsidR="003D183A" w:rsidDel="00E631A1" w:rsidRDefault="008B7924">
            <w:pPr>
              <w:widowControl w:val="0"/>
              <w:pBdr>
                <w:top w:val="nil"/>
                <w:left w:val="nil"/>
                <w:bottom w:val="nil"/>
                <w:right w:val="nil"/>
                <w:between w:val="nil"/>
              </w:pBdr>
              <w:spacing w:before="0" w:after="0"/>
              <w:ind w:firstLine="0"/>
              <w:jc w:val="center"/>
              <w:rPr>
                <w:del w:id="985" w:author="Cristiano de Menezes Feu" w:date="2022-11-21T08:32:00Z"/>
                <w:color w:val="000000"/>
                <w:sz w:val="20"/>
                <w:szCs w:val="20"/>
              </w:rPr>
            </w:pPr>
            <w:del w:id="986" w:author="Cristiano de Menezes Feu" w:date="2022-11-21T08:32:00Z">
              <w:r w:rsidDel="00E631A1">
                <w:rPr>
                  <w:color w:val="000000"/>
                  <w:sz w:val="20"/>
                  <w:szCs w:val="20"/>
                </w:rPr>
                <w:delText>Comissão de Agricultura, Pecuária, Abastecimento e Desenvolvimento Rural (CAPADR)</w:delText>
              </w:r>
            </w:del>
          </w:p>
        </w:tc>
        <w:tc>
          <w:tcPr>
            <w:tcW w:w="964" w:type="dxa"/>
            <w:tcBorders>
              <w:top w:val="single" w:sz="8"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6" w14:textId="79A6F112" w:rsidR="003D183A" w:rsidDel="00E631A1" w:rsidRDefault="008B7924">
            <w:pPr>
              <w:widowControl w:val="0"/>
              <w:pBdr>
                <w:top w:val="nil"/>
                <w:left w:val="nil"/>
                <w:bottom w:val="nil"/>
                <w:right w:val="nil"/>
                <w:between w:val="nil"/>
              </w:pBdr>
              <w:spacing w:before="0" w:after="0"/>
              <w:ind w:firstLine="0"/>
              <w:jc w:val="center"/>
              <w:rPr>
                <w:del w:id="987" w:author="Cristiano de Menezes Feu" w:date="2022-11-21T08:32:00Z"/>
                <w:color w:val="000000"/>
                <w:sz w:val="20"/>
                <w:szCs w:val="20"/>
              </w:rPr>
            </w:pPr>
            <w:del w:id="988" w:author="Cristiano de Menezes Feu" w:date="2022-11-21T08:32:00Z">
              <w:r w:rsidDel="00E631A1">
                <w:rPr>
                  <w:color w:val="000000"/>
                  <w:sz w:val="20"/>
                  <w:szCs w:val="20"/>
                </w:rPr>
                <w:delText>52</w:delText>
              </w:r>
            </w:del>
          </w:p>
        </w:tc>
        <w:tc>
          <w:tcPr>
            <w:tcW w:w="1002" w:type="dxa"/>
            <w:tcBorders>
              <w:top w:val="single" w:sz="8"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7" w14:textId="587F9FCD" w:rsidR="003D183A" w:rsidDel="00E631A1" w:rsidRDefault="008B7924">
            <w:pPr>
              <w:widowControl w:val="0"/>
              <w:pBdr>
                <w:top w:val="nil"/>
                <w:left w:val="nil"/>
                <w:bottom w:val="nil"/>
                <w:right w:val="nil"/>
                <w:between w:val="nil"/>
              </w:pBdr>
              <w:spacing w:before="0" w:after="0"/>
              <w:ind w:firstLine="0"/>
              <w:jc w:val="center"/>
              <w:rPr>
                <w:del w:id="989" w:author="Cristiano de Menezes Feu" w:date="2022-11-21T08:32:00Z"/>
                <w:color w:val="000000"/>
                <w:sz w:val="20"/>
                <w:szCs w:val="20"/>
              </w:rPr>
            </w:pPr>
            <w:del w:id="990" w:author="Cristiano de Menezes Feu" w:date="2022-11-21T08:32:00Z">
              <w:r w:rsidDel="00E631A1">
                <w:rPr>
                  <w:color w:val="000000"/>
                  <w:sz w:val="20"/>
                  <w:szCs w:val="20"/>
                </w:rPr>
                <w:delText>26</w:delText>
              </w:r>
            </w:del>
          </w:p>
        </w:tc>
        <w:tc>
          <w:tcPr>
            <w:tcW w:w="1001" w:type="dxa"/>
            <w:tcBorders>
              <w:top w:val="single" w:sz="8"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8" w14:textId="4A742A1A" w:rsidR="003D183A" w:rsidDel="00E631A1" w:rsidRDefault="008B7924">
            <w:pPr>
              <w:widowControl w:val="0"/>
              <w:pBdr>
                <w:top w:val="nil"/>
                <w:left w:val="nil"/>
                <w:bottom w:val="nil"/>
                <w:right w:val="nil"/>
                <w:between w:val="nil"/>
              </w:pBdr>
              <w:spacing w:before="0" w:after="0"/>
              <w:ind w:firstLine="0"/>
              <w:jc w:val="center"/>
              <w:rPr>
                <w:del w:id="991" w:author="Cristiano de Menezes Feu" w:date="2022-11-21T08:32:00Z"/>
                <w:color w:val="000000"/>
                <w:sz w:val="20"/>
                <w:szCs w:val="20"/>
              </w:rPr>
            </w:pPr>
            <w:del w:id="992" w:author="Cristiano de Menezes Feu" w:date="2022-11-21T08:32:00Z">
              <w:r w:rsidDel="00E631A1">
                <w:rPr>
                  <w:color w:val="000000"/>
                  <w:sz w:val="20"/>
                  <w:szCs w:val="20"/>
                </w:rPr>
                <w:delText>27</w:delText>
              </w:r>
            </w:del>
          </w:p>
        </w:tc>
        <w:tc>
          <w:tcPr>
            <w:tcW w:w="1096" w:type="dxa"/>
            <w:tcBorders>
              <w:top w:val="single" w:sz="8"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9" w14:textId="792E912A" w:rsidR="003D183A" w:rsidDel="00E631A1" w:rsidRDefault="008B7924">
            <w:pPr>
              <w:widowControl w:val="0"/>
              <w:pBdr>
                <w:top w:val="nil"/>
                <w:left w:val="nil"/>
                <w:bottom w:val="nil"/>
                <w:right w:val="nil"/>
                <w:between w:val="nil"/>
              </w:pBdr>
              <w:spacing w:before="0" w:after="0"/>
              <w:ind w:firstLine="0"/>
              <w:jc w:val="center"/>
              <w:rPr>
                <w:del w:id="993" w:author="Cristiano de Menezes Feu" w:date="2022-11-21T08:32:00Z"/>
                <w:color w:val="000000"/>
                <w:sz w:val="20"/>
                <w:szCs w:val="20"/>
              </w:rPr>
            </w:pPr>
            <w:del w:id="994" w:author="Cristiano de Menezes Feu" w:date="2022-11-21T08:32:00Z">
              <w:r w:rsidDel="00E631A1">
                <w:rPr>
                  <w:color w:val="000000"/>
                  <w:sz w:val="20"/>
                  <w:szCs w:val="20"/>
                </w:rPr>
                <w:delText>6</w:delText>
              </w:r>
            </w:del>
          </w:p>
        </w:tc>
        <w:tc>
          <w:tcPr>
            <w:tcW w:w="1258" w:type="dxa"/>
            <w:tcBorders>
              <w:top w:val="single" w:sz="8"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A" w14:textId="0369BDFF" w:rsidR="003D183A" w:rsidDel="00E631A1" w:rsidRDefault="008B7924">
            <w:pPr>
              <w:widowControl w:val="0"/>
              <w:pBdr>
                <w:top w:val="nil"/>
                <w:left w:val="nil"/>
                <w:bottom w:val="nil"/>
                <w:right w:val="nil"/>
                <w:between w:val="nil"/>
              </w:pBdr>
              <w:spacing w:before="0" w:after="0"/>
              <w:ind w:firstLine="0"/>
              <w:jc w:val="center"/>
              <w:rPr>
                <w:del w:id="995" w:author="Cristiano de Menezes Feu" w:date="2022-11-21T08:32:00Z"/>
                <w:color w:val="000000"/>
                <w:sz w:val="20"/>
                <w:szCs w:val="20"/>
              </w:rPr>
            </w:pPr>
            <w:del w:id="996" w:author="Cristiano de Menezes Feu" w:date="2022-11-21T08:32:00Z">
              <w:r w:rsidDel="00E631A1">
                <w:rPr>
                  <w:color w:val="000000"/>
                  <w:sz w:val="20"/>
                  <w:szCs w:val="20"/>
                </w:rPr>
                <w:delText>4</w:delText>
              </w:r>
            </w:del>
          </w:p>
        </w:tc>
      </w:tr>
      <w:tr w:rsidR="003D183A" w:rsidDel="00E631A1" w14:paraId="0CB8BC83" w14:textId="1839F24B">
        <w:trPr>
          <w:trHeight w:val="1351"/>
          <w:del w:id="997"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B" w14:textId="1F9FC350" w:rsidR="003D183A" w:rsidDel="00E631A1" w:rsidRDefault="008B7924">
            <w:pPr>
              <w:widowControl w:val="0"/>
              <w:pBdr>
                <w:top w:val="nil"/>
                <w:left w:val="nil"/>
                <w:bottom w:val="nil"/>
                <w:right w:val="nil"/>
                <w:between w:val="nil"/>
              </w:pBdr>
              <w:spacing w:before="0" w:after="0"/>
              <w:ind w:firstLine="0"/>
              <w:jc w:val="center"/>
              <w:rPr>
                <w:del w:id="998" w:author="Cristiano de Menezes Feu" w:date="2022-11-21T08:32:00Z"/>
                <w:color w:val="000000"/>
                <w:sz w:val="20"/>
                <w:szCs w:val="20"/>
              </w:rPr>
            </w:pPr>
            <w:del w:id="999" w:author="Cristiano de Menezes Feu" w:date="2022-11-21T08:32:00Z">
              <w:r w:rsidDel="00E631A1">
                <w:rPr>
                  <w:color w:val="000000"/>
                  <w:sz w:val="20"/>
                  <w:szCs w:val="20"/>
                </w:rPr>
                <w:delText>Comissão de Ciência e Tecnologia, Comunicação e Informática (CCTCI)</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C" w14:textId="645DEB3F" w:rsidR="003D183A" w:rsidDel="00E631A1" w:rsidRDefault="008B7924">
            <w:pPr>
              <w:widowControl w:val="0"/>
              <w:pBdr>
                <w:top w:val="nil"/>
                <w:left w:val="nil"/>
                <w:bottom w:val="nil"/>
                <w:right w:val="nil"/>
                <w:between w:val="nil"/>
              </w:pBdr>
              <w:spacing w:before="0" w:after="0"/>
              <w:ind w:firstLine="0"/>
              <w:jc w:val="center"/>
              <w:rPr>
                <w:del w:id="1000" w:author="Cristiano de Menezes Feu" w:date="2022-11-21T08:32:00Z"/>
                <w:color w:val="000000"/>
                <w:sz w:val="20"/>
                <w:szCs w:val="20"/>
              </w:rPr>
            </w:pPr>
            <w:del w:id="1001" w:author="Cristiano de Menezes Feu" w:date="2022-11-21T08:32:00Z">
              <w:r w:rsidDel="00E631A1">
                <w:rPr>
                  <w:color w:val="000000"/>
                  <w:sz w:val="20"/>
                  <w:szCs w:val="20"/>
                </w:rPr>
                <w:delText>42</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D" w14:textId="3EF222C5" w:rsidR="003D183A" w:rsidDel="00E631A1" w:rsidRDefault="008B7924">
            <w:pPr>
              <w:widowControl w:val="0"/>
              <w:pBdr>
                <w:top w:val="nil"/>
                <w:left w:val="nil"/>
                <w:bottom w:val="nil"/>
                <w:right w:val="nil"/>
                <w:between w:val="nil"/>
              </w:pBdr>
              <w:spacing w:before="0" w:after="0"/>
              <w:ind w:firstLine="0"/>
              <w:jc w:val="center"/>
              <w:rPr>
                <w:del w:id="1002" w:author="Cristiano de Menezes Feu" w:date="2022-11-21T08:32:00Z"/>
                <w:color w:val="000000"/>
                <w:sz w:val="20"/>
                <w:szCs w:val="20"/>
              </w:rPr>
            </w:pPr>
            <w:del w:id="1003" w:author="Cristiano de Menezes Feu" w:date="2022-11-21T08:32:00Z">
              <w:r w:rsidDel="00E631A1">
                <w:rPr>
                  <w:color w:val="000000"/>
                  <w:sz w:val="20"/>
                  <w:szCs w:val="20"/>
                </w:rPr>
                <w:delText>21</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E" w14:textId="522AA3F0" w:rsidR="003D183A" w:rsidDel="00E631A1" w:rsidRDefault="008B7924">
            <w:pPr>
              <w:widowControl w:val="0"/>
              <w:pBdr>
                <w:top w:val="nil"/>
                <w:left w:val="nil"/>
                <w:bottom w:val="nil"/>
                <w:right w:val="nil"/>
                <w:between w:val="nil"/>
              </w:pBdr>
              <w:spacing w:before="0" w:after="0"/>
              <w:ind w:firstLine="0"/>
              <w:jc w:val="center"/>
              <w:rPr>
                <w:del w:id="1004" w:author="Cristiano de Menezes Feu" w:date="2022-11-21T08:32:00Z"/>
                <w:color w:val="000000"/>
                <w:sz w:val="20"/>
                <w:szCs w:val="20"/>
              </w:rPr>
            </w:pPr>
            <w:del w:id="1005" w:author="Cristiano de Menezes Feu" w:date="2022-11-21T08:32:00Z">
              <w:r w:rsidDel="00E631A1">
                <w:rPr>
                  <w:color w:val="000000"/>
                  <w:sz w:val="20"/>
                  <w:szCs w:val="20"/>
                </w:rPr>
                <w:delText>22</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CF" w14:textId="54D4AF65" w:rsidR="003D183A" w:rsidDel="00E631A1" w:rsidRDefault="008B7924">
            <w:pPr>
              <w:widowControl w:val="0"/>
              <w:pBdr>
                <w:top w:val="nil"/>
                <w:left w:val="nil"/>
                <w:bottom w:val="nil"/>
                <w:right w:val="nil"/>
                <w:between w:val="nil"/>
              </w:pBdr>
              <w:spacing w:before="0" w:after="0"/>
              <w:ind w:firstLine="0"/>
              <w:jc w:val="center"/>
              <w:rPr>
                <w:del w:id="1006" w:author="Cristiano de Menezes Feu" w:date="2022-11-21T08:32:00Z"/>
                <w:color w:val="000000"/>
                <w:sz w:val="20"/>
                <w:szCs w:val="20"/>
              </w:rPr>
            </w:pPr>
            <w:del w:id="1007" w:author="Cristiano de Menezes Feu" w:date="2022-11-21T08:32:00Z">
              <w:r w:rsidDel="00E631A1">
                <w:rPr>
                  <w:color w:val="000000"/>
                  <w:sz w:val="20"/>
                  <w:szCs w:val="20"/>
                </w:rPr>
                <w:delText>5</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0" w14:textId="506D9D57" w:rsidR="003D183A" w:rsidDel="00E631A1" w:rsidRDefault="008B7924">
            <w:pPr>
              <w:widowControl w:val="0"/>
              <w:pBdr>
                <w:top w:val="nil"/>
                <w:left w:val="nil"/>
                <w:bottom w:val="nil"/>
                <w:right w:val="nil"/>
                <w:between w:val="nil"/>
              </w:pBdr>
              <w:spacing w:before="0" w:after="0"/>
              <w:ind w:firstLine="0"/>
              <w:jc w:val="center"/>
              <w:rPr>
                <w:del w:id="1008" w:author="Cristiano de Menezes Feu" w:date="2022-11-21T08:32:00Z"/>
                <w:color w:val="000000"/>
                <w:sz w:val="20"/>
                <w:szCs w:val="20"/>
              </w:rPr>
            </w:pPr>
            <w:del w:id="1009" w:author="Cristiano de Menezes Feu" w:date="2022-11-21T08:32:00Z">
              <w:r w:rsidDel="00E631A1">
                <w:rPr>
                  <w:color w:val="000000"/>
                  <w:sz w:val="20"/>
                  <w:szCs w:val="20"/>
                </w:rPr>
                <w:delText>3</w:delText>
              </w:r>
            </w:del>
          </w:p>
        </w:tc>
      </w:tr>
      <w:tr w:rsidR="003D183A" w:rsidDel="00E631A1" w14:paraId="26249FDE" w14:textId="0BEC9C21">
        <w:trPr>
          <w:trHeight w:val="541"/>
          <w:del w:id="1010"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1" w14:textId="5B619FDA" w:rsidR="003D183A" w:rsidDel="00E631A1" w:rsidRDefault="008B7924">
            <w:pPr>
              <w:widowControl w:val="0"/>
              <w:pBdr>
                <w:top w:val="nil"/>
                <w:left w:val="nil"/>
                <w:bottom w:val="nil"/>
                <w:right w:val="nil"/>
                <w:between w:val="nil"/>
              </w:pBdr>
              <w:spacing w:before="0" w:after="0"/>
              <w:ind w:firstLine="0"/>
              <w:jc w:val="center"/>
              <w:rPr>
                <w:del w:id="1011" w:author="Cristiano de Menezes Feu" w:date="2022-11-21T08:32:00Z"/>
                <w:color w:val="000000"/>
                <w:sz w:val="20"/>
                <w:szCs w:val="20"/>
              </w:rPr>
            </w:pPr>
            <w:del w:id="1012" w:author="Cristiano de Menezes Feu" w:date="2022-11-21T08:32:00Z">
              <w:r w:rsidDel="00E631A1">
                <w:rPr>
                  <w:color w:val="000000"/>
                  <w:sz w:val="20"/>
                  <w:szCs w:val="20"/>
                </w:rPr>
                <w:delText>Comissão de Constituição e Justiça e de Cidadania (CCJC)</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2" w14:textId="3201EB8E" w:rsidR="003D183A" w:rsidDel="00E631A1" w:rsidRDefault="008B7924">
            <w:pPr>
              <w:widowControl w:val="0"/>
              <w:pBdr>
                <w:top w:val="nil"/>
                <w:left w:val="nil"/>
                <w:bottom w:val="nil"/>
                <w:right w:val="nil"/>
                <w:between w:val="nil"/>
              </w:pBdr>
              <w:spacing w:before="0" w:after="0"/>
              <w:ind w:firstLine="0"/>
              <w:jc w:val="center"/>
              <w:rPr>
                <w:del w:id="1013" w:author="Cristiano de Menezes Feu" w:date="2022-11-21T08:32:00Z"/>
                <w:color w:val="000000"/>
                <w:sz w:val="20"/>
                <w:szCs w:val="20"/>
              </w:rPr>
            </w:pPr>
            <w:del w:id="1014" w:author="Cristiano de Menezes Feu" w:date="2022-11-21T08:32:00Z">
              <w:r w:rsidDel="00E631A1">
                <w:rPr>
                  <w:color w:val="000000"/>
                  <w:sz w:val="20"/>
                  <w:szCs w:val="20"/>
                </w:rPr>
                <w:delText>66</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3" w14:textId="079547DD" w:rsidR="003D183A" w:rsidDel="00E631A1" w:rsidRDefault="008B7924">
            <w:pPr>
              <w:widowControl w:val="0"/>
              <w:pBdr>
                <w:top w:val="nil"/>
                <w:left w:val="nil"/>
                <w:bottom w:val="nil"/>
                <w:right w:val="nil"/>
                <w:between w:val="nil"/>
              </w:pBdr>
              <w:spacing w:before="0" w:after="0"/>
              <w:ind w:firstLine="0"/>
              <w:jc w:val="center"/>
              <w:rPr>
                <w:del w:id="1015" w:author="Cristiano de Menezes Feu" w:date="2022-11-21T08:32:00Z"/>
                <w:color w:val="000000"/>
                <w:sz w:val="20"/>
                <w:szCs w:val="20"/>
              </w:rPr>
            </w:pPr>
            <w:del w:id="1016" w:author="Cristiano de Menezes Feu" w:date="2022-11-21T08:32:00Z">
              <w:r w:rsidDel="00E631A1">
                <w:rPr>
                  <w:color w:val="000000"/>
                  <w:sz w:val="20"/>
                  <w:szCs w:val="20"/>
                </w:rPr>
                <w:delText>33</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4" w14:textId="6ACAF2A1" w:rsidR="003D183A" w:rsidDel="00E631A1" w:rsidRDefault="008B7924">
            <w:pPr>
              <w:widowControl w:val="0"/>
              <w:pBdr>
                <w:top w:val="nil"/>
                <w:left w:val="nil"/>
                <w:bottom w:val="nil"/>
                <w:right w:val="nil"/>
                <w:between w:val="nil"/>
              </w:pBdr>
              <w:spacing w:before="0" w:after="0"/>
              <w:ind w:firstLine="0"/>
              <w:jc w:val="center"/>
              <w:rPr>
                <w:del w:id="1017" w:author="Cristiano de Menezes Feu" w:date="2022-11-21T08:32:00Z"/>
                <w:color w:val="000000"/>
                <w:sz w:val="20"/>
                <w:szCs w:val="20"/>
              </w:rPr>
            </w:pPr>
            <w:del w:id="1018" w:author="Cristiano de Menezes Feu" w:date="2022-11-21T08:32:00Z">
              <w:r w:rsidDel="00E631A1">
                <w:rPr>
                  <w:color w:val="000000"/>
                  <w:sz w:val="20"/>
                  <w:szCs w:val="20"/>
                </w:rPr>
                <w:delText>34</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5" w14:textId="350D0991" w:rsidR="003D183A" w:rsidDel="00E631A1" w:rsidRDefault="008B7924">
            <w:pPr>
              <w:widowControl w:val="0"/>
              <w:pBdr>
                <w:top w:val="nil"/>
                <w:left w:val="nil"/>
                <w:bottom w:val="nil"/>
                <w:right w:val="nil"/>
                <w:between w:val="nil"/>
              </w:pBdr>
              <w:spacing w:before="0" w:after="0"/>
              <w:ind w:firstLine="0"/>
              <w:jc w:val="center"/>
              <w:rPr>
                <w:del w:id="1019" w:author="Cristiano de Menezes Feu" w:date="2022-11-21T08:32:00Z"/>
                <w:color w:val="000000"/>
                <w:sz w:val="20"/>
                <w:szCs w:val="20"/>
              </w:rPr>
            </w:pPr>
            <w:del w:id="1020" w:author="Cristiano de Menezes Feu" w:date="2022-11-21T08:32:00Z">
              <w:r w:rsidDel="00E631A1">
                <w:rPr>
                  <w:color w:val="000000"/>
                  <w:sz w:val="20"/>
                  <w:szCs w:val="20"/>
                </w:rPr>
                <w:delText>7</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6" w14:textId="16E28A9E" w:rsidR="003D183A" w:rsidDel="00E631A1" w:rsidRDefault="008B7924">
            <w:pPr>
              <w:widowControl w:val="0"/>
              <w:pBdr>
                <w:top w:val="nil"/>
                <w:left w:val="nil"/>
                <w:bottom w:val="nil"/>
                <w:right w:val="nil"/>
                <w:between w:val="nil"/>
              </w:pBdr>
              <w:spacing w:before="0" w:after="0"/>
              <w:ind w:firstLine="0"/>
              <w:jc w:val="center"/>
              <w:rPr>
                <w:del w:id="1021" w:author="Cristiano de Menezes Feu" w:date="2022-11-21T08:32:00Z"/>
                <w:color w:val="000000"/>
                <w:sz w:val="20"/>
                <w:szCs w:val="20"/>
              </w:rPr>
            </w:pPr>
            <w:del w:id="1022" w:author="Cristiano de Menezes Feu" w:date="2022-11-21T08:32:00Z">
              <w:r w:rsidDel="00E631A1">
                <w:rPr>
                  <w:color w:val="000000"/>
                  <w:sz w:val="20"/>
                  <w:szCs w:val="20"/>
                </w:rPr>
                <w:delText>4</w:delText>
              </w:r>
            </w:del>
          </w:p>
        </w:tc>
      </w:tr>
      <w:tr w:rsidR="003D183A" w:rsidDel="00E631A1" w14:paraId="6615DCEA" w14:textId="23216208">
        <w:trPr>
          <w:trHeight w:val="573"/>
          <w:del w:id="1023"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7" w14:textId="7EF813E6" w:rsidR="003D183A" w:rsidDel="00E631A1" w:rsidRDefault="008B7924">
            <w:pPr>
              <w:widowControl w:val="0"/>
              <w:pBdr>
                <w:top w:val="nil"/>
                <w:left w:val="nil"/>
                <w:bottom w:val="nil"/>
                <w:right w:val="nil"/>
                <w:between w:val="nil"/>
              </w:pBdr>
              <w:spacing w:before="0" w:after="0"/>
              <w:ind w:firstLine="0"/>
              <w:jc w:val="center"/>
              <w:rPr>
                <w:del w:id="1024" w:author="Cristiano de Menezes Feu" w:date="2022-11-21T08:32:00Z"/>
                <w:color w:val="000000"/>
                <w:sz w:val="20"/>
                <w:szCs w:val="20"/>
              </w:rPr>
            </w:pPr>
            <w:del w:id="1025" w:author="Cristiano de Menezes Feu" w:date="2022-11-21T08:32:00Z">
              <w:r w:rsidDel="00E631A1">
                <w:rPr>
                  <w:color w:val="000000"/>
                  <w:sz w:val="20"/>
                  <w:szCs w:val="20"/>
                </w:rPr>
                <w:delText>Comissão de Cultura (CCULT)</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8" w14:textId="0ACECB01" w:rsidR="003D183A" w:rsidDel="00E631A1" w:rsidRDefault="008B7924">
            <w:pPr>
              <w:widowControl w:val="0"/>
              <w:pBdr>
                <w:top w:val="nil"/>
                <w:left w:val="nil"/>
                <w:bottom w:val="nil"/>
                <w:right w:val="nil"/>
                <w:between w:val="nil"/>
              </w:pBdr>
              <w:spacing w:before="0" w:after="0"/>
              <w:ind w:firstLine="0"/>
              <w:jc w:val="center"/>
              <w:rPr>
                <w:del w:id="1026" w:author="Cristiano de Menezes Feu" w:date="2022-11-21T08:32:00Z"/>
                <w:color w:val="000000"/>
                <w:sz w:val="20"/>
                <w:szCs w:val="20"/>
              </w:rPr>
            </w:pPr>
            <w:del w:id="1027" w:author="Cristiano de Menezes Feu" w:date="2022-11-21T08:32:00Z">
              <w:r w:rsidDel="00E631A1">
                <w:rPr>
                  <w:color w:val="000000"/>
                  <w:sz w:val="20"/>
                  <w:szCs w:val="20"/>
                </w:rPr>
                <w:delText>20</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9" w14:textId="73392E0F" w:rsidR="003D183A" w:rsidDel="00E631A1" w:rsidRDefault="008B7924">
            <w:pPr>
              <w:widowControl w:val="0"/>
              <w:pBdr>
                <w:top w:val="nil"/>
                <w:left w:val="nil"/>
                <w:bottom w:val="nil"/>
                <w:right w:val="nil"/>
                <w:between w:val="nil"/>
              </w:pBdr>
              <w:spacing w:before="0" w:after="0"/>
              <w:ind w:firstLine="0"/>
              <w:jc w:val="center"/>
              <w:rPr>
                <w:del w:id="1028" w:author="Cristiano de Menezes Feu" w:date="2022-11-21T08:32:00Z"/>
                <w:color w:val="000000"/>
                <w:sz w:val="20"/>
                <w:szCs w:val="20"/>
              </w:rPr>
            </w:pPr>
            <w:del w:id="1029" w:author="Cristiano de Menezes Feu" w:date="2022-11-21T08:32:00Z">
              <w:r w:rsidDel="00E631A1">
                <w:rPr>
                  <w:color w:val="000000"/>
                  <w:sz w:val="20"/>
                  <w:szCs w:val="20"/>
                </w:rPr>
                <w:delText>10</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A" w14:textId="35016CB0" w:rsidR="003D183A" w:rsidDel="00E631A1" w:rsidRDefault="008B7924">
            <w:pPr>
              <w:widowControl w:val="0"/>
              <w:pBdr>
                <w:top w:val="nil"/>
                <w:left w:val="nil"/>
                <w:bottom w:val="nil"/>
                <w:right w:val="nil"/>
                <w:between w:val="nil"/>
              </w:pBdr>
              <w:spacing w:before="0" w:after="0"/>
              <w:ind w:firstLine="0"/>
              <w:jc w:val="center"/>
              <w:rPr>
                <w:del w:id="1030" w:author="Cristiano de Menezes Feu" w:date="2022-11-21T08:32:00Z"/>
                <w:color w:val="000000"/>
                <w:sz w:val="20"/>
                <w:szCs w:val="20"/>
              </w:rPr>
            </w:pPr>
            <w:del w:id="1031" w:author="Cristiano de Menezes Feu" w:date="2022-11-21T08:32:00Z">
              <w:r w:rsidDel="00E631A1">
                <w:rPr>
                  <w:color w:val="000000"/>
                  <w:sz w:val="20"/>
                  <w:szCs w:val="20"/>
                </w:rPr>
                <w:delText>11</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B" w14:textId="081C3797" w:rsidR="003D183A" w:rsidDel="00E631A1" w:rsidRDefault="008B7924">
            <w:pPr>
              <w:widowControl w:val="0"/>
              <w:pBdr>
                <w:top w:val="nil"/>
                <w:left w:val="nil"/>
                <w:bottom w:val="nil"/>
                <w:right w:val="nil"/>
                <w:between w:val="nil"/>
              </w:pBdr>
              <w:spacing w:before="0" w:after="0"/>
              <w:ind w:firstLine="0"/>
              <w:jc w:val="center"/>
              <w:rPr>
                <w:del w:id="1032" w:author="Cristiano de Menezes Feu" w:date="2022-11-21T08:32:00Z"/>
                <w:color w:val="000000"/>
                <w:sz w:val="20"/>
                <w:szCs w:val="20"/>
              </w:rPr>
            </w:pPr>
            <w:del w:id="1033" w:author="Cristiano de Menezes Feu" w:date="2022-11-21T08:32:00Z">
              <w:r w:rsidDel="00E631A1">
                <w:rPr>
                  <w:color w:val="000000"/>
                  <w:sz w:val="20"/>
                  <w:szCs w:val="20"/>
                </w:rPr>
                <w:delText>2</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C" w14:textId="73C9E349" w:rsidR="003D183A" w:rsidDel="00E631A1" w:rsidRDefault="008B7924">
            <w:pPr>
              <w:widowControl w:val="0"/>
              <w:pBdr>
                <w:top w:val="nil"/>
                <w:left w:val="nil"/>
                <w:bottom w:val="nil"/>
                <w:right w:val="nil"/>
                <w:between w:val="nil"/>
              </w:pBdr>
              <w:spacing w:before="0" w:after="0"/>
              <w:ind w:firstLine="0"/>
              <w:jc w:val="center"/>
              <w:rPr>
                <w:del w:id="1034" w:author="Cristiano de Menezes Feu" w:date="2022-11-21T08:32:00Z"/>
                <w:color w:val="000000"/>
                <w:sz w:val="20"/>
                <w:szCs w:val="20"/>
              </w:rPr>
            </w:pPr>
            <w:del w:id="1035" w:author="Cristiano de Menezes Feu" w:date="2022-11-21T08:32:00Z">
              <w:r w:rsidDel="00E631A1">
                <w:rPr>
                  <w:color w:val="000000"/>
                  <w:sz w:val="20"/>
                  <w:szCs w:val="20"/>
                </w:rPr>
                <w:delText>2</w:delText>
              </w:r>
            </w:del>
          </w:p>
        </w:tc>
      </w:tr>
      <w:tr w:rsidR="003D183A" w:rsidDel="00E631A1" w14:paraId="6FC8F1F8" w14:textId="1A6D3135">
        <w:trPr>
          <w:trHeight w:val="698"/>
          <w:del w:id="1036"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D" w14:textId="57C5024F" w:rsidR="003D183A" w:rsidDel="00E631A1" w:rsidRDefault="008B7924">
            <w:pPr>
              <w:widowControl w:val="0"/>
              <w:pBdr>
                <w:top w:val="nil"/>
                <w:left w:val="nil"/>
                <w:bottom w:val="nil"/>
                <w:right w:val="nil"/>
                <w:between w:val="nil"/>
              </w:pBdr>
              <w:spacing w:before="0" w:after="0"/>
              <w:ind w:firstLine="0"/>
              <w:jc w:val="center"/>
              <w:rPr>
                <w:del w:id="1037" w:author="Cristiano de Menezes Feu" w:date="2022-11-21T08:32:00Z"/>
                <w:color w:val="000000"/>
                <w:sz w:val="20"/>
                <w:szCs w:val="20"/>
              </w:rPr>
            </w:pPr>
            <w:del w:id="1038" w:author="Cristiano de Menezes Feu" w:date="2022-11-21T08:32:00Z">
              <w:r w:rsidDel="00E631A1">
                <w:rPr>
                  <w:color w:val="000000"/>
                  <w:sz w:val="20"/>
                  <w:szCs w:val="20"/>
                </w:rPr>
                <w:delText>Comissão de Defesa do Consumidor (CDC)</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E" w14:textId="7681CBE4" w:rsidR="003D183A" w:rsidDel="00E631A1" w:rsidRDefault="008B7924">
            <w:pPr>
              <w:widowControl w:val="0"/>
              <w:pBdr>
                <w:top w:val="nil"/>
                <w:left w:val="nil"/>
                <w:bottom w:val="nil"/>
                <w:right w:val="nil"/>
                <w:between w:val="nil"/>
              </w:pBdr>
              <w:spacing w:before="0" w:after="0"/>
              <w:ind w:firstLine="0"/>
              <w:jc w:val="center"/>
              <w:rPr>
                <w:del w:id="1039" w:author="Cristiano de Menezes Feu" w:date="2022-11-21T08:32:00Z"/>
                <w:color w:val="000000"/>
                <w:sz w:val="20"/>
                <w:szCs w:val="20"/>
              </w:rPr>
            </w:pPr>
            <w:del w:id="1040" w:author="Cristiano de Menezes Feu" w:date="2022-11-21T08:32:00Z">
              <w:r w:rsidDel="00E631A1">
                <w:rPr>
                  <w:color w:val="000000"/>
                  <w:sz w:val="20"/>
                  <w:szCs w:val="20"/>
                </w:rPr>
                <w:delText>24</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DF" w14:textId="4BB6B08E" w:rsidR="003D183A" w:rsidDel="00E631A1" w:rsidRDefault="008B7924">
            <w:pPr>
              <w:widowControl w:val="0"/>
              <w:pBdr>
                <w:top w:val="nil"/>
                <w:left w:val="nil"/>
                <w:bottom w:val="nil"/>
                <w:right w:val="nil"/>
                <w:between w:val="nil"/>
              </w:pBdr>
              <w:spacing w:before="0" w:after="0"/>
              <w:ind w:firstLine="0"/>
              <w:jc w:val="center"/>
              <w:rPr>
                <w:del w:id="1041" w:author="Cristiano de Menezes Feu" w:date="2022-11-21T08:32:00Z"/>
                <w:color w:val="000000"/>
                <w:sz w:val="20"/>
                <w:szCs w:val="20"/>
              </w:rPr>
            </w:pPr>
            <w:del w:id="1042" w:author="Cristiano de Menezes Feu" w:date="2022-11-21T08:32:00Z">
              <w:r w:rsidDel="00E631A1">
                <w:rPr>
                  <w:color w:val="000000"/>
                  <w:sz w:val="20"/>
                  <w:szCs w:val="20"/>
                </w:rPr>
                <w:delText>12</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0" w14:textId="29A6D5D3" w:rsidR="003D183A" w:rsidDel="00E631A1" w:rsidRDefault="008B7924">
            <w:pPr>
              <w:widowControl w:val="0"/>
              <w:pBdr>
                <w:top w:val="nil"/>
                <w:left w:val="nil"/>
                <w:bottom w:val="nil"/>
                <w:right w:val="nil"/>
                <w:between w:val="nil"/>
              </w:pBdr>
              <w:spacing w:before="0" w:after="0"/>
              <w:ind w:firstLine="0"/>
              <w:jc w:val="center"/>
              <w:rPr>
                <w:del w:id="1043" w:author="Cristiano de Menezes Feu" w:date="2022-11-21T08:32:00Z"/>
                <w:color w:val="000000"/>
                <w:sz w:val="20"/>
                <w:szCs w:val="20"/>
              </w:rPr>
            </w:pPr>
            <w:del w:id="1044" w:author="Cristiano de Menezes Feu" w:date="2022-11-21T08:32:00Z">
              <w:r w:rsidDel="00E631A1">
                <w:rPr>
                  <w:color w:val="000000"/>
                  <w:sz w:val="20"/>
                  <w:szCs w:val="20"/>
                </w:rPr>
                <w:delText>13</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1" w14:textId="5A2DF84B" w:rsidR="003D183A" w:rsidDel="00E631A1" w:rsidRDefault="008B7924">
            <w:pPr>
              <w:widowControl w:val="0"/>
              <w:pBdr>
                <w:top w:val="nil"/>
                <w:left w:val="nil"/>
                <w:bottom w:val="nil"/>
                <w:right w:val="nil"/>
                <w:between w:val="nil"/>
              </w:pBdr>
              <w:spacing w:before="0" w:after="0"/>
              <w:ind w:firstLine="0"/>
              <w:jc w:val="center"/>
              <w:rPr>
                <w:del w:id="1045" w:author="Cristiano de Menezes Feu" w:date="2022-11-21T08:32:00Z"/>
                <w:color w:val="000000"/>
                <w:sz w:val="20"/>
                <w:szCs w:val="20"/>
              </w:rPr>
            </w:pPr>
            <w:del w:id="1046" w:author="Cristiano de Menezes Feu" w:date="2022-11-21T08:32:00Z">
              <w:r w:rsidDel="00E631A1">
                <w:rPr>
                  <w:color w:val="000000"/>
                  <w:sz w:val="20"/>
                  <w:szCs w:val="20"/>
                </w:rPr>
                <w:delText>3</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2" w14:textId="50A30E6C" w:rsidR="003D183A" w:rsidDel="00E631A1" w:rsidRDefault="008B7924">
            <w:pPr>
              <w:widowControl w:val="0"/>
              <w:pBdr>
                <w:top w:val="nil"/>
                <w:left w:val="nil"/>
                <w:bottom w:val="nil"/>
                <w:right w:val="nil"/>
                <w:between w:val="nil"/>
              </w:pBdr>
              <w:spacing w:before="0" w:after="0"/>
              <w:ind w:firstLine="0"/>
              <w:jc w:val="center"/>
              <w:rPr>
                <w:del w:id="1047" w:author="Cristiano de Menezes Feu" w:date="2022-11-21T08:32:00Z"/>
                <w:color w:val="000000"/>
                <w:sz w:val="20"/>
                <w:szCs w:val="20"/>
              </w:rPr>
            </w:pPr>
            <w:del w:id="1048" w:author="Cristiano de Menezes Feu" w:date="2022-11-21T08:32:00Z">
              <w:r w:rsidDel="00E631A1">
                <w:rPr>
                  <w:color w:val="000000"/>
                  <w:sz w:val="20"/>
                  <w:szCs w:val="20"/>
                </w:rPr>
                <w:delText>2</w:delText>
              </w:r>
            </w:del>
          </w:p>
        </w:tc>
      </w:tr>
      <w:tr w:rsidR="003D183A" w:rsidDel="00E631A1" w14:paraId="0AF7A5B1" w14:textId="178DE373">
        <w:trPr>
          <w:trHeight w:val="1078"/>
          <w:del w:id="1049"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3" w14:textId="72301354" w:rsidR="003D183A" w:rsidDel="00E631A1" w:rsidRDefault="008B7924">
            <w:pPr>
              <w:widowControl w:val="0"/>
              <w:pBdr>
                <w:top w:val="nil"/>
                <w:left w:val="nil"/>
                <w:bottom w:val="nil"/>
                <w:right w:val="nil"/>
                <w:between w:val="nil"/>
              </w:pBdr>
              <w:spacing w:before="0" w:after="0"/>
              <w:ind w:firstLine="0"/>
              <w:jc w:val="center"/>
              <w:rPr>
                <w:del w:id="1050" w:author="Cristiano de Menezes Feu" w:date="2022-11-21T08:32:00Z"/>
                <w:color w:val="000000"/>
                <w:sz w:val="20"/>
                <w:szCs w:val="20"/>
              </w:rPr>
            </w:pPr>
            <w:del w:id="1051" w:author="Cristiano de Menezes Feu" w:date="2022-11-21T08:32:00Z">
              <w:r w:rsidDel="00E631A1">
                <w:rPr>
                  <w:color w:val="000000"/>
                  <w:sz w:val="20"/>
                  <w:szCs w:val="20"/>
                </w:rPr>
                <w:delText>Comissão de Defesa dos Direitos da Mulher (CMULHER)</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4" w14:textId="12D6E9A9" w:rsidR="003D183A" w:rsidDel="00E631A1" w:rsidRDefault="008B7924">
            <w:pPr>
              <w:widowControl w:val="0"/>
              <w:pBdr>
                <w:top w:val="nil"/>
                <w:left w:val="nil"/>
                <w:bottom w:val="nil"/>
                <w:right w:val="nil"/>
                <w:between w:val="nil"/>
              </w:pBdr>
              <w:spacing w:before="0" w:after="0"/>
              <w:ind w:firstLine="0"/>
              <w:jc w:val="center"/>
              <w:rPr>
                <w:del w:id="1052" w:author="Cristiano de Menezes Feu" w:date="2022-11-21T08:32:00Z"/>
                <w:color w:val="000000"/>
                <w:sz w:val="20"/>
                <w:szCs w:val="20"/>
              </w:rPr>
            </w:pPr>
            <w:del w:id="1053" w:author="Cristiano de Menezes Feu" w:date="2022-11-21T08:32:00Z">
              <w:r w:rsidDel="00E631A1">
                <w:rPr>
                  <w:color w:val="000000"/>
                  <w:sz w:val="20"/>
                  <w:szCs w:val="20"/>
                </w:rPr>
                <w:delText>22</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5" w14:textId="68C3FA42" w:rsidR="003D183A" w:rsidDel="00E631A1" w:rsidRDefault="008B7924">
            <w:pPr>
              <w:widowControl w:val="0"/>
              <w:pBdr>
                <w:top w:val="nil"/>
                <w:left w:val="nil"/>
                <w:bottom w:val="nil"/>
                <w:right w:val="nil"/>
                <w:between w:val="nil"/>
              </w:pBdr>
              <w:spacing w:before="0" w:after="0"/>
              <w:ind w:firstLine="0"/>
              <w:jc w:val="center"/>
              <w:rPr>
                <w:del w:id="1054" w:author="Cristiano de Menezes Feu" w:date="2022-11-21T08:32:00Z"/>
                <w:color w:val="000000"/>
                <w:sz w:val="20"/>
                <w:szCs w:val="20"/>
              </w:rPr>
            </w:pPr>
            <w:del w:id="1055" w:author="Cristiano de Menezes Feu" w:date="2022-11-21T08:32:00Z">
              <w:r w:rsidDel="00E631A1">
                <w:rPr>
                  <w:color w:val="000000"/>
                  <w:sz w:val="20"/>
                  <w:szCs w:val="20"/>
                </w:rPr>
                <w:delText>11</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6" w14:textId="4E91412F" w:rsidR="003D183A" w:rsidDel="00E631A1" w:rsidRDefault="008B7924">
            <w:pPr>
              <w:widowControl w:val="0"/>
              <w:pBdr>
                <w:top w:val="nil"/>
                <w:left w:val="nil"/>
                <w:bottom w:val="nil"/>
                <w:right w:val="nil"/>
                <w:between w:val="nil"/>
              </w:pBdr>
              <w:spacing w:before="0" w:after="0"/>
              <w:ind w:firstLine="0"/>
              <w:jc w:val="center"/>
              <w:rPr>
                <w:del w:id="1056" w:author="Cristiano de Menezes Feu" w:date="2022-11-21T08:32:00Z"/>
                <w:color w:val="000000"/>
                <w:sz w:val="20"/>
                <w:szCs w:val="20"/>
              </w:rPr>
            </w:pPr>
            <w:del w:id="1057" w:author="Cristiano de Menezes Feu" w:date="2022-11-21T08:32:00Z">
              <w:r w:rsidDel="00E631A1">
                <w:rPr>
                  <w:color w:val="000000"/>
                  <w:sz w:val="20"/>
                  <w:szCs w:val="20"/>
                </w:rPr>
                <w:delText>12</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7" w14:textId="54DFB66C" w:rsidR="003D183A" w:rsidDel="00E631A1" w:rsidRDefault="008B7924">
            <w:pPr>
              <w:widowControl w:val="0"/>
              <w:pBdr>
                <w:top w:val="nil"/>
                <w:left w:val="nil"/>
                <w:bottom w:val="nil"/>
                <w:right w:val="nil"/>
                <w:between w:val="nil"/>
              </w:pBdr>
              <w:spacing w:before="0" w:after="0"/>
              <w:ind w:firstLine="0"/>
              <w:jc w:val="center"/>
              <w:rPr>
                <w:del w:id="1058" w:author="Cristiano de Menezes Feu" w:date="2022-11-21T08:32:00Z"/>
                <w:color w:val="000000"/>
                <w:sz w:val="20"/>
                <w:szCs w:val="20"/>
              </w:rPr>
            </w:pPr>
            <w:del w:id="1059" w:author="Cristiano de Menezes Feu" w:date="2022-11-21T08:32:00Z">
              <w:r w:rsidDel="00E631A1">
                <w:rPr>
                  <w:color w:val="000000"/>
                  <w:sz w:val="20"/>
                  <w:szCs w:val="20"/>
                </w:rPr>
                <w:delText>3</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8" w14:textId="5F1A85DA" w:rsidR="003D183A" w:rsidDel="00E631A1" w:rsidRDefault="008B7924">
            <w:pPr>
              <w:widowControl w:val="0"/>
              <w:pBdr>
                <w:top w:val="nil"/>
                <w:left w:val="nil"/>
                <w:bottom w:val="nil"/>
                <w:right w:val="nil"/>
                <w:between w:val="nil"/>
              </w:pBdr>
              <w:spacing w:before="0" w:after="0"/>
              <w:ind w:firstLine="0"/>
              <w:jc w:val="center"/>
              <w:rPr>
                <w:del w:id="1060" w:author="Cristiano de Menezes Feu" w:date="2022-11-21T08:32:00Z"/>
                <w:color w:val="000000"/>
                <w:sz w:val="20"/>
                <w:szCs w:val="20"/>
              </w:rPr>
            </w:pPr>
            <w:del w:id="1061" w:author="Cristiano de Menezes Feu" w:date="2022-11-21T08:32:00Z">
              <w:r w:rsidDel="00E631A1">
                <w:rPr>
                  <w:color w:val="000000"/>
                  <w:sz w:val="20"/>
                  <w:szCs w:val="20"/>
                </w:rPr>
                <w:delText>2</w:delText>
              </w:r>
            </w:del>
          </w:p>
        </w:tc>
      </w:tr>
      <w:tr w:rsidR="003D183A" w:rsidDel="00E631A1" w14:paraId="599C2EAC" w14:textId="5C477C6F">
        <w:trPr>
          <w:trHeight w:val="865"/>
          <w:del w:id="1062"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9" w14:textId="3EF08612" w:rsidR="003D183A" w:rsidDel="00E631A1" w:rsidRDefault="008B7924">
            <w:pPr>
              <w:widowControl w:val="0"/>
              <w:pBdr>
                <w:top w:val="nil"/>
                <w:left w:val="nil"/>
                <w:bottom w:val="nil"/>
                <w:right w:val="nil"/>
                <w:between w:val="nil"/>
              </w:pBdr>
              <w:spacing w:before="0" w:after="0"/>
              <w:ind w:firstLine="0"/>
              <w:jc w:val="center"/>
              <w:rPr>
                <w:del w:id="1063" w:author="Cristiano de Menezes Feu" w:date="2022-11-21T08:32:00Z"/>
                <w:color w:val="000000"/>
                <w:sz w:val="20"/>
                <w:szCs w:val="20"/>
              </w:rPr>
            </w:pPr>
            <w:del w:id="1064" w:author="Cristiano de Menezes Feu" w:date="2022-11-21T08:32:00Z">
              <w:r w:rsidDel="00E631A1">
                <w:rPr>
                  <w:color w:val="000000"/>
                  <w:sz w:val="20"/>
                  <w:szCs w:val="20"/>
                </w:rPr>
                <w:delText>Comissão de Defesa dos Direitos da Pessoa Idosa (CIDOSO)</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A" w14:textId="37787F97" w:rsidR="003D183A" w:rsidDel="00E631A1" w:rsidRDefault="008B7924">
            <w:pPr>
              <w:widowControl w:val="0"/>
              <w:pBdr>
                <w:top w:val="nil"/>
                <w:left w:val="nil"/>
                <w:bottom w:val="nil"/>
                <w:right w:val="nil"/>
                <w:between w:val="nil"/>
              </w:pBdr>
              <w:spacing w:before="0" w:after="0"/>
              <w:ind w:firstLine="0"/>
              <w:jc w:val="center"/>
              <w:rPr>
                <w:del w:id="1065" w:author="Cristiano de Menezes Feu" w:date="2022-11-21T08:32:00Z"/>
                <w:color w:val="000000"/>
                <w:sz w:val="20"/>
                <w:szCs w:val="20"/>
              </w:rPr>
            </w:pPr>
            <w:del w:id="1066" w:author="Cristiano de Menezes Feu" w:date="2022-11-21T08:32:00Z">
              <w:r w:rsidDel="00E631A1">
                <w:rPr>
                  <w:color w:val="000000"/>
                  <w:sz w:val="20"/>
                  <w:szCs w:val="20"/>
                </w:rPr>
                <w:delText>22</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B" w14:textId="7F156C60" w:rsidR="003D183A" w:rsidDel="00E631A1" w:rsidRDefault="008B7924">
            <w:pPr>
              <w:widowControl w:val="0"/>
              <w:pBdr>
                <w:top w:val="nil"/>
                <w:left w:val="nil"/>
                <w:bottom w:val="nil"/>
                <w:right w:val="nil"/>
                <w:between w:val="nil"/>
              </w:pBdr>
              <w:spacing w:before="0" w:after="0"/>
              <w:ind w:firstLine="0"/>
              <w:jc w:val="center"/>
              <w:rPr>
                <w:del w:id="1067" w:author="Cristiano de Menezes Feu" w:date="2022-11-21T08:32:00Z"/>
                <w:color w:val="000000"/>
                <w:sz w:val="20"/>
                <w:szCs w:val="20"/>
              </w:rPr>
            </w:pPr>
            <w:del w:id="1068" w:author="Cristiano de Menezes Feu" w:date="2022-11-21T08:32:00Z">
              <w:r w:rsidDel="00E631A1">
                <w:rPr>
                  <w:color w:val="000000"/>
                  <w:sz w:val="20"/>
                  <w:szCs w:val="20"/>
                </w:rPr>
                <w:delText>11</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C" w14:textId="32482852" w:rsidR="003D183A" w:rsidDel="00E631A1" w:rsidRDefault="008B7924">
            <w:pPr>
              <w:widowControl w:val="0"/>
              <w:pBdr>
                <w:top w:val="nil"/>
                <w:left w:val="nil"/>
                <w:bottom w:val="nil"/>
                <w:right w:val="nil"/>
                <w:between w:val="nil"/>
              </w:pBdr>
              <w:spacing w:before="0" w:after="0"/>
              <w:ind w:firstLine="0"/>
              <w:jc w:val="center"/>
              <w:rPr>
                <w:del w:id="1069" w:author="Cristiano de Menezes Feu" w:date="2022-11-21T08:32:00Z"/>
                <w:color w:val="000000"/>
                <w:sz w:val="20"/>
                <w:szCs w:val="20"/>
              </w:rPr>
            </w:pPr>
            <w:del w:id="1070" w:author="Cristiano de Menezes Feu" w:date="2022-11-21T08:32:00Z">
              <w:r w:rsidDel="00E631A1">
                <w:rPr>
                  <w:color w:val="000000"/>
                  <w:sz w:val="20"/>
                  <w:szCs w:val="20"/>
                </w:rPr>
                <w:delText>12</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D" w14:textId="443B2D18" w:rsidR="003D183A" w:rsidDel="00E631A1" w:rsidRDefault="008B7924">
            <w:pPr>
              <w:widowControl w:val="0"/>
              <w:pBdr>
                <w:top w:val="nil"/>
                <w:left w:val="nil"/>
                <w:bottom w:val="nil"/>
                <w:right w:val="nil"/>
                <w:between w:val="nil"/>
              </w:pBdr>
              <w:spacing w:before="0" w:after="0"/>
              <w:ind w:firstLine="0"/>
              <w:jc w:val="center"/>
              <w:rPr>
                <w:del w:id="1071" w:author="Cristiano de Menezes Feu" w:date="2022-11-21T08:32:00Z"/>
                <w:color w:val="000000"/>
                <w:sz w:val="20"/>
                <w:szCs w:val="20"/>
              </w:rPr>
            </w:pPr>
            <w:del w:id="1072" w:author="Cristiano de Menezes Feu" w:date="2022-11-21T08:32:00Z">
              <w:r w:rsidDel="00E631A1">
                <w:rPr>
                  <w:color w:val="000000"/>
                  <w:sz w:val="20"/>
                  <w:szCs w:val="20"/>
                </w:rPr>
                <w:delText>3</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E" w14:textId="37D0B1F3" w:rsidR="003D183A" w:rsidDel="00E631A1" w:rsidRDefault="008B7924">
            <w:pPr>
              <w:widowControl w:val="0"/>
              <w:pBdr>
                <w:top w:val="nil"/>
                <w:left w:val="nil"/>
                <w:bottom w:val="nil"/>
                <w:right w:val="nil"/>
                <w:between w:val="nil"/>
              </w:pBdr>
              <w:spacing w:before="0" w:after="0"/>
              <w:ind w:firstLine="0"/>
              <w:jc w:val="center"/>
              <w:rPr>
                <w:del w:id="1073" w:author="Cristiano de Menezes Feu" w:date="2022-11-21T08:32:00Z"/>
                <w:color w:val="000000"/>
                <w:sz w:val="20"/>
                <w:szCs w:val="20"/>
              </w:rPr>
            </w:pPr>
            <w:del w:id="1074" w:author="Cristiano de Menezes Feu" w:date="2022-11-21T08:32:00Z">
              <w:r w:rsidDel="00E631A1">
                <w:rPr>
                  <w:color w:val="000000"/>
                  <w:sz w:val="20"/>
                  <w:szCs w:val="20"/>
                </w:rPr>
                <w:delText>2</w:delText>
              </w:r>
            </w:del>
          </w:p>
        </w:tc>
      </w:tr>
      <w:tr w:rsidR="003D183A" w:rsidDel="00E631A1" w14:paraId="57B75F3D" w14:textId="45C2F019">
        <w:trPr>
          <w:trHeight w:val="952"/>
          <w:del w:id="1075"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EF" w14:textId="17A0799C" w:rsidR="003D183A" w:rsidDel="00E631A1" w:rsidRDefault="008B7924">
            <w:pPr>
              <w:widowControl w:val="0"/>
              <w:pBdr>
                <w:top w:val="nil"/>
                <w:left w:val="nil"/>
                <w:bottom w:val="nil"/>
                <w:right w:val="nil"/>
                <w:between w:val="nil"/>
              </w:pBdr>
              <w:spacing w:before="0" w:after="0"/>
              <w:ind w:firstLine="0"/>
              <w:jc w:val="center"/>
              <w:rPr>
                <w:del w:id="1076" w:author="Cristiano de Menezes Feu" w:date="2022-11-21T08:32:00Z"/>
                <w:color w:val="000000"/>
                <w:sz w:val="20"/>
                <w:szCs w:val="20"/>
              </w:rPr>
            </w:pPr>
            <w:del w:id="1077" w:author="Cristiano de Menezes Feu" w:date="2022-11-21T08:32:00Z">
              <w:r w:rsidDel="00E631A1">
                <w:rPr>
                  <w:color w:val="000000"/>
                  <w:sz w:val="20"/>
                  <w:szCs w:val="20"/>
                </w:rPr>
                <w:delText>Comissão de Defesa dos Direitos das Pessoas com Deficiência (CPD)</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0" w14:textId="1F7CA859" w:rsidR="003D183A" w:rsidDel="00E631A1" w:rsidRDefault="008B7924">
            <w:pPr>
              <w:widowControl w:val="0"/>
              <w:pBdr>
                <w:top w:val="nil"/>
                <w:left w:val="nil"/>
                <w:bottom w:val="nil"/>
                <w:right w:val="nil"/>
                <w:between w:val="nil"/>
              </w:pBdr>
              <w:spacing w:before="0" w:after="0"/>
              <w:ind w:firstLine="0"/>
              <w:jc w:val="center"/>
              <w:rPr>
                <w:del w:id="1078" w:author="Cristiano de Menezes Feu" w:date="2022-11-21T08:32:00Z"/>
                <w:color w:val="000000"/>
                <w:sz w:val="20"/>
                <w:szCs w:val="20"/>
              </w:rPr>
            </w:pPr>
            <w:del w:id="1079" w:author="Cristiano de Menezes Feu" w:date="2022-11-21T08:32:00Z">
              <w:r w:rsidDel="00E631A1">
                <w:rPr>
                  <w:color w:val="000000"/>
                  <w:sz w:val="20"/>
                  <w:szCs w:val="20"/>
                </w:rPr>
                <w:delText>20</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1" w14:textId="6EEF808C" w:rsidR="003D183A" w:rsidDel="00E631A1" w:rsidRDefault="008B7924">
            <w:pPr>
              <w:widowControl w:val="0"/>
              <w:pBdr>
                <w:top w:val="nil"/>
                <w:left w:val="nil"/>
                <w:bottom w:val="nil"/>
                <w:right w:val="nil"/>
                <w:between w:val="nil"/>
              </w:pBdr>
              <w:spacing w:before="0" w:after="0"/>
              <w:ind w:firstLine="0"/>
              <w:jc w:val="center"/>
              <w:rPr>
                <w:del w:id="1080" w:author="Cristiano de Menezes Feu" w:date="2022-11-21T08:32:00Z"/>
                <w:color w:val="000000"/>
                <w:sz w:val="20"/>
                <w:szCs w:val="20"/>
              </w:rPr>
            </w:pPr>
            <w:del w:id="1081" w:author="Cristiano de Menezes Feu" w:date="2022-11-21T08:32:00Z">
              <w:r w:rsidDel="00E631A1">
                <w:rPr>
                  <w:color w:val="000000"/>
                  <w:sz w:val="20"/>
                  <w:szCs w:val="20"/>
                </w:rPr>
                <w:delText>10</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2" w14:textId="69359499" w:rsidR="003D183A" w:rsidDel="00E631A1" w:rsidRDefault="008B7924">
            <w:pPr>
              <w:widowControl w:val="0"/>
              <w:pBdr>
                <w:top w:val="nil"/>
                <w:left w:val="nil"/>
                <w:bottom w:val="nil"/>
                <w:right w:val="nil"/>
                <w:between w:val="nil"/>
              </w:pBdr>
              <w:spacing w:before="0" w:after="0"/>
              <w:ind w:firstLine="0"/>
              <w:jc w:val="center"/>
              <w:rPr>
                <w:del w:id="1082" w:author="Cristiano de Menezes Feu" w:date="2022-11-21T08:32:00Z"/>
                <w:color w:val="000000"/>
                <w:sz w:val="20"/>
                <w:szCs w:val="20"/>
              </w:rPr>
            </w:pPr>
            <w:del w:id="1083" w:author="Cristiano de Menezes Feu" w:date="2022-11-21T08:32:00Z">
              <w:r w:rsidDel="00E631A1">
                <w:rPr>
                  <w:color w:val="000000"/>
                  <w:sz w:val="20"/>
                  <w:szCs w:val="20"/>
                </w:rPr>
                <w:delText>11</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3" w14:textId="5E5CE47D" w:rsidR="003D183A" w:rsidDel="00E631A1" w:rsidRDefault="008B7924">
            <w:pPr>
              <w:widowControl w:val="0"/>
              <w:pBdr>
                <w:top w:val="nil"/>
                <w:left w:val="nil"/>
                <w:bottom w:val="nil"/>
                <w:right w:val="nil"/>
                <w:between w:val="nil"/>
              </w:pBdr>
              <w:spacing w:before="0" w:after="0"/>
              <w:ind w:firstLine="0"/>
              <w:jc w:val="center"/>
              <w:rPr>
                <w:del w:id="1084" w:author="Cristiano de Menezes Feu" w:date="2022-11-21T08:32:00Z"/>
                <w:color w:val="000000"/>
                <w:sz w:val="20"/>
                <w:szCs w:val="20"/>
              </w:rPr>
            </w:pPr>
            <w:del w:id="1085" w:author="Cristiano de Menezes Feu" w:date="2022-11-21T08:32:00Z">
              <w:r w:rsidDel="00E631A1">
                <w:rPr>
                  <w:color w:val="000000"/>
                  <w:sz w:val="20"/>
                  <w:szCs w:val="20"/>
                </w:rPr>
                <w:delText>2</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4" w14:textId="6E2CBFB2" w:rsidR="003D183A" w:rsidDel="00E631A1" w:rsidRDefault="008B7924">
            <w:pPr>
              <w:widowControl w:val="0"/>
              <w:pBdr>
                <w:top w:val="nil"/>
                <w:left w:val="nil"/>
                <w:bottom w:val="nil"/>
                <w:right w:val="nil"/>
                <w:between w:val="nil"/>
              </w:pBdr>
              <w:spacing w:before="0" w:after="0"/>
              <w:ind w:firstLine="0"/>
              <w:jc w:val="center"/>
              <w:rPr>
                <w:del w:id="1086" w:author="Cristiano de Menezes Feu" w:date="2022-11-21T08:32:00Z"/>
                <w:color w:val="000000"/>
                <w:sz w:val="20"/>
                <w:szCs w:val="20"/>
              </w:rPr>
            </w:pPr>
            <w:del w:id="1087" w:author="Cristiano de Menezes Feu" w:date="2022-11-21T08:32:00Z">
              <w:r w:rsidDel="00E631A1">
                <w:rPr>
                  <w:color w:val="000000"/>
                  <w:sz w:val="20"/>
                  <w:szCs w:val="20"/>
                </w:rPr>
                <w:delText>2</w:delText>
              </w:r>
            </w:del>
          </w:p>
        </w:tc>
      </w:tr>
      <w:tr w:rsidR="003D183A" w:rsidDel="00E631A1" w14:paraId="30CD9070" w14:textId="5211C461">
        <w:trPr>
          <w:trHeight w:val="1455"/>
          <w:del w:id="1088"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5" w14:textId="26B86669" w:rsidR="003D183A" w:rsidDel="00E631A1" w:rsidRDefault="008B7924">
            <w:pPr>
              <w:widowControl w:val="0"/>
              <w:pBdr>
                <w:top w:val="nil"/>
                <w:left w:val="nil"/>
                <w:bottom w:val="nil"/>
                <w:right w:val="nil"/>
                <w:between w:val="nil"/>
              </w:pBdr>
              <w:spacing w:before="0" w:after="0"/>
              <w:ind w:firstLine="0"/>
              <w:jc w:val="center"/>
              <w:rPr>
                <w:del w:id="1089" w:author="Cristiano de Menezes Feu" w:date="2022-11-21T08:32:00Z"/>
                <w:color w:val="000000"/>
                <w:sz w:val="20"/>
                <w:szCs w:val="20"/>
              </w:rPr>
            </w:pPr>
            <w:del w:id="1090" w:author="Cristiano de Menezes Feu" w:date="2022-11-21T08:32:00Z">
              <w:r w:rsidDel="00E631A1">
                <w:rPr>
                  <w:color w:val="000000"/>
                  <w:sz w:val="20"/>
                  <w:szCs w:val="20"/>
                </w:rPr>
                <w:delText>Comissão de Desenvolvimento Econômico, Indústria, Comércio e Serviços (CDEICS)</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6" w14:textId="539E30B0" w:rsidR="003D183A" w:rsidDel="00E631A1" w:rsidRDefault="008B7924">
            <w:pPr>
              <w:widowControl w:val="0"/>
              <w:pBdr>
                <w:top w:val="nil"/>
                <w:left w:val="nil"/>
                <w:bottom w:val="nil"/>
                <w:right w:val="nil"/>
                <w:between w:val="nil"/>
              </w:pBdr>
              <w:spacing w:before="0" w:after="0"/>
              <w:ind w:firstLine="0"/>
              <w:jc w:val="center"/>
              <w:rPr>
                <w:del w:id="1091" w:author="Cristiano de Menezes Feu" w:date="2022-11-21T08:32:00Z"/>
                <w:color w:val="000000"/>
                <w:sz w:val="20"/>
                <w:szCs w:val="20"/>
              </w:rPr>
            </w:pPr>
            <w:del w:id="1092" w:author="Cristiano de Menezes Feu" w:date="2022-11-21T08:32:00Z">
              <w:r w:rsidDel="00E631A1">
                <w:rPr>
                  <w:color w:val="000000"/>
                  <w:sz w:val="20"/>
                  <w:szCs w:val="20"/>
                </w:rPr>
                <w:delText>18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7" w14:textId="0D21F658" w:rsidR="003D183A" w:rsidDel="00E631A1" w:rsidRDefault="008B7924">
            <w:pPr>
              <w:widowControl w:val="0"/>
              <w:pBdr>
                <w:top w:val="nil"/>
                <w:left w:val="nil"/>
                <w:bottom w:val="nil"/>
                <w:right w:val="nil"/>
                <w:between w:val="nil"/>
              </w:pBdr>
              <w:spacing w:before="0" w:after="0"/>
              <w:ind w:firstLine="0"/>
              <w:jc w:val="center"/>
              <w:rPr>
                <w:del w:id="1093" w:author="Cristiano de Menezes Feu" w:date="2022-11-21T08:32:00Z"/>
                <w:color w:val="000000"/>
                <w:sz w:val="20"/>
                <w:szCs w:val="20"/>
              </w:rPr>
            </w:pPr>
            <w:del w:id="1094" w:author="Cristiano de Menezes Feu" w:date="2022-11-21T08:32:00Z">
              <w:r w:rsidDel="00E631A1">
                <w:rPr>
                  <w:color w:val="000000"/>
                  <w:sz w:val="20"/>
                  <w:szCs w:val="20"/>
                </w:rPr>
                <w:delText>9</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8" w14:textId="3A81E16D" w:rsidR="003D183A" w:rsidDel="00E631A1" w:rsidRDefault="008B7924">
            <w:pPr>
              <w:widowControl w:val="0"/>
              <w:pBdr>
                <w:top w:val="nil"/>
                <w:left w:val="nil"/>
                <w:bottom w:val="nil"/>
                <w:right w:val="nil"/>
                <w:between w:val="nil"/>
              </w:pBdr>
              <w:spacing w:before="0" w:after="0"/>
              <w:ind w:firstLine="0"/>
              <w:jc w:val="center"/>
              <w:rPr>
                <w:del w:id="1095" w:author="Cristiano de Menezes Feu" w:date="2022-11-21T08:32:00Z"/>
                <w:color w:val="000000"/>
                <w:sz w:val="20"/>
                <w:szCs w:val="20"/>
              </w:rPr>
            </w:pPr>
            <w:del w:id="1096" w:author="Cristiano de Menezes Feu" w:date="2022-11-21T08:32:00Z">
              <w:r w:rsidDel="00E631A1">
                <w:rPr>
                  <w:color w:val="000000"/>
                  <w:sz w:val="20"/>
                  <w:szCs w:val="20"/>
                </w:rPr>
                <w:delText>10</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9" w14:textId="7CF348E8" w:rsidR="003D183A" w:rsidDel="00E631A1" w:rsidRDefault="008B7924">
            <w:pPr>
              <w:widowControl w:val="0"/>
              <w:pBdr>
                <w:top w:val="nil"/>
                <w:left w:val="nil"/>
                <w:bottom w:val="nil"/>
                <w:right w:val="nil"/>
                <w:between w:val="nil"/>
              </w:pBdr>
              <w:spacing w:before="0" w:after="0"/>
              <w:ind w:firstLine="0"/>
              <w:jc w:val="center"/>
              <w:rPr>
                <w:del w:id="1097" w:author="Cristiano de Menezes Feu" w:date="2022-11-21T08:32:00Z"/>
                <w:color w:val="000000"/>
                <w:sz w:val="20"/>
                <w:szCs w:val="20"/>
              </w:rPr>
            </w:pPr>
            <w:del w:id="1098" w:author="Cristiano de Menezes Feu" w:date="2022-11-21T08:32:00Z">
              <w:r w:rsidDel="00E631A1">
                <w:rPr>
                  <w:color w:val="000000"/>
                  <w:sz w:val="20"/>
                  <w:szCs w:val="20"/>
                </w:rPr>
                <w:delText>2</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A" w14:textId="00AEEEF4" w:rsidR="003D183A" w:rsidDel="00E631A1" w:rsidRDefault="008B7924">
            <w:pPr>
              <w:widowControl w:val="0"/>
              <w:pBdr>
                <w:top w:val="nil"/>
                <w:left w:val="nil"/>
                <w:bottom w:val="nil"/>
                <w:right w:val="nil"/>
                <w:between w:val="nil"/>
              </w:pBdr>
              <w:spacing w:before="0" w:after="0"/>
              <w:ind w:firstLine="0"/>
              <w:jc w:val="center"/>
              <w:rPr>
                <w:del w:id="1099" w:author="Cristiano de Menezes Feu" w:date="2022-11-21T08:32:00Z"/>
                <w:color w:val="000000"/>
                <w:sz w:val="20"/>
                <w:szCs w:val="20"/>
              </w:rPr>
            </w:pPr>
            <w:del w:id="1100" w:author="Cristiano de Menezes Feu" w:date="2022-11-21T08:32:00Z">
              <w:r w:rsidDel="00E631A1">
                <w:rPr>
                  <w:color w:val="000000"/>
                  <w:sz w:val="20"/>
                  <w:szCs w:val="20"/>
                </w:rPr>
                <w:delText>2</w:delText>
              </w:r>
            </w:del>
          </w:p>
        </w:tc>
      </w:tr>
      <w:tr w:rsidR="003D183A" w:rsidDel="00E631A1" w14:paraId="592AD408" w14:textId="5B4BB47A">
        <w:trPr>
          <w:trHeight w:val="865"/>
          <w:del w:id="1101"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B" w14:textId="5E36062D" w:rsidR="003D183A" w:rsidDel="00E631A1" w:rsidRDefault="008B7924">
            <w:pPr>
              <w:widowControl w:val="0"/>
              <w:pBdr>
                <w:top w:val="nil"/>
                <w:left w:val="nil"/>
                <w:bottom w:val="nil"/>
                <w:right w:val="nil"/>
                <w:between w:val="nil"/>
              </w:pBdr>
              <w:spacing w:before="0" w:after="0"/>
              <w:ind w:firstLine="0"/>
              <w:jc w:val="center"/>
              <w:rPr>
                <w:del w:id="1102" w:author="Cristiano de Menezes Feu" w:date="2022-11-21T08:32:00Z"/>
                <w:color w:val="000000"/>
                <w:sz w:val="20"/>
                <w:szCs w:val="20"/>
              </w:rPr>
            </w:pPr>
            <w:del w:id="1103" w:author="Cristiano de Menezes Feu" w:date="2022-11-21T08:32:00Z">
              <w:r w:rsidDel="00E631A1">
                <w:rPr>
                  <w:color w:val="000000"/>
                  <w:sz w:val="20"/>
                  <w:szCs w:val="20"/>
                </w:rPr>
                <w:delText>Comissão de Desenvolvimento Urbano (CDU)</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C" w14:textId="322D07FC" w:rsidR="003D183A" w:rsidDel="00E631A1" w:rsidRDefault="008B7924">
            <w:pPr>
              <w:widowControl w:val="0"/>
              <w:pBdr>
                <w:top w:val="nil"/>
                <w:left w:val="nil"/>
                <w:bottom w:val="nil"/>
                <w:right w:val="nil"/>
                <w:between w:val="nil"/>
              </w:pBdr>
              <w:spacing w:before="0" w:after="0"/>
              <w:ind w:firstLine="0"/>
              <w:jc w:val="center"/>
              <w:rPr>
                <w:del w:id="1104" w:author="Cristiano de Menezes Feu" w:date="2022-11-21T08:32:00Z"/>
                <w:color w:val="000000"/>
                <w:sz w:val="20"/>
                <w:szCs w:val="20"/>
              </w:rPr>
            </w:pPr>
            <w:del w:id="1105" w:author="Cristiano de Menezes Feu" w:date="2022-11-21T08:32:00Z">
              <w:r w:rsidDel="00E631A1">
                <w:rPr>
                  <w:color w:val="000000"/>
                  <w:sz w:val="20"/>
                  <w:szCs w:val="20"/>
                </w:rPr>
                <w:delText>18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D" w14:textId="5B553B04" w:rsidR="003D183A" w:rsidDel="00E631A1" w:rsidRDefault="008B7924">
            <w:pPr>
              <w:widowControl w:val="0"/>
              <w:pBdr>
                <w:top w:val="nil"/>
                <w:left w:val="nil"/>
                <w:bottom w:val="nil"/>
                <w:right w:val="nil"/>
                <w:between w:val="nil"/>
              </w:pBdr>
              <w:spacing w:before="0" w:after="0"/>
              <w:ind w:firstLine="0"/>
              <w:jc w:val="center"/>
              <w:rPr>
                <w:del w:id="1106" w:author="Cristiano de Menezes Feu" w:date="2022-11-21T08:32:00Z"/>
                <w:color w:val="000000"/>
                <w:sz w:val="20"/>
                <w:szCs w:val="20"/>
              </w:rPr>
            </w:pPr>
            <w:del w:id="1107" w:author="Cristiano de Menezes Feu" w:date="2022-11-21T08:32:00Z">
              <w:r w:rsidDel="00E631A1">
                <w:rPr>
                  <w:color w:val="000000"/>
                  <w:sz w:val="20"/>
                  <w:szCs w:val="20"/>
                </w:rPr>
                <w:delText>9</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E" w14:textId="1810CBB1" w:rsidR="003D183A" w:rsidDel="00E631A1" w:rsidRDefault="008B7924">
            <w:pPr>
              <w:widowControl w:val="0"/>
              <w:pBdr>
                <w:top w:val="nil"/>
                <w:left w:val="nil"/>
                <w:bottom w:val="nil"/>
                <w:right w:val="nil"/>
                <w:between w:val="nil"/>
              </w:pBdr>
              <w:spacing w:before="0" w:after="0"/>
              <w:ind w:firstLine="0"/>
              <w:jc w:val="center"/>
              <w:rPr>
                <w:del w:id="1108" w:author="Cristiano de Menezes Feu" w:date="2022-11-21T08:32:00Z"/>
                <w:color w:val="000000"/>
                <w:sz w:val="20"/>
                <w:szCs w:val="20"/>
              </w:rPr>
            </w:pPr>
            <w:del w:id="1109" w:author="Cristiano de Menezes Feu" w:date="2022-11-21T08:32:00Z">
              <w:r w:rsidDel="00E631A1">
                <w:rPr>
                  <w:color w:val="000000"/>
                  <w:sz w:val="20"/>
                  <w:szCs w:val="20"/>
                </w:rPr>
                <w:delText>10</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1FF" w14:textId="0F050CE5" w:rsidR="003D183A" w:rsidDel="00E631A1" w:rsidRDefault="008B7924">
            <w:pPr>
              <w:widowControl w:val="0"/>
              <w:pBdr>
                <w:top w:val="nil"/>
                <w:left w:val="nil"/>
                <w:bottom w:val="nil"/>
                <w:right w:val="nil"/>
                <w:between w:val="nil"/>
              </w:pBdr>
              <w:spacing w:before="0" w:after="0"/>
              <w:ind w:firstLine="0"/>
              <w:jc w:val="center"/>
              <w:rPr>
                <w:del w:id="1110" w:author="Cristiano de Menezes Feu" w:date="2022-11-21T08:32:00Z"/>
                <w:color w:val="000000"/>
                <w:sz w:val="20"/>
                <w:szCs w:val="20"/>
              </w:rPr>
            </w:pPr>
            <w:del w:id="1111" w:author="Cristiano de Menezes Feu" w:date="2022-11-21T08:32:00Z">
              <w:r w:rsidDel="00E631A1">
                <w:rPr>
                  <w:color w:val="000000"/>
                  <w:sz w:val="20"/>
                  <w:szCs w:val="20"/>
                </w:rPr>
                <w:delText>2</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0" w14:textId="6DFE994B" w:rsidR="003D183A" w:rsidDel="00E631A1" w:rsidRDefault="008B7924">
            <w:pPr>
              <w:widowControl w:val="0"/>
              <w:pBdr>
                <w:top w:val="nil"/>
                <w:left w:val="nil"/>
                <w:bottom w:val="nil"/>
                <w:right w:val="nil"/>
                <w:between w:val="nil"/>
              </w:pBdr>
              <w:spacing w:before="0" w:after="0"/>
              <w:ind w:firstLine="0"/>
              <w:jc w:val="center"/>
              <w:rPr>
                <w:del w:id="1112" w:author="Cristiano de Menezes Feu" w:date="2022-11-21T08:32:00Z"/>
                <w:color w:val="000000"/>
                <w:sz w:val="20"/>
                <w:szCs w:val="20"/>
              </w:rPr>
            </w:pPr>
            <w:del w:id="1113" w:author="Cristiano de Menezes Feu" w:date="2022-11-21T08:32:00Z">
              <w:r w:rsidDel="00E631A1">
                <w:rPr>
                  <w:color w:val="000000"/>
                  <w:sz w:val="20"/>
                  <w:szCs w:val="20"/>
                </w:rPr>
                <w:delText>2</w:delText>
              </w:r>
            </w:del>
          </w:p>
        </w:tc>
      </w:tr>
      <w:tr w:rsidR="003D183A" w:rsidDel="00E631A1" w14:paraId="5B150B59" w14:textId="732DD763">
        <w:trPr>
          <w:trHeight w:val="999"/>
          <w:del w:id="1114"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1" w14:textId="73861BC5" w:rsidR="003D183A" w:rsidDel="00E631A1" w:rsidRDefault="008B7924">
            <w:pPr>
              <w:widowControl w:val="0"/>
              <w:pBdr>
                <w:top w:val="nil"/>
                <w:left w:val="nil"/>
                <w:bottom w:val="nil"/>
                <w:right w:val="nil"/>
                <w:between w:val="nil"/>
              </w:pBdr>
              <w:spacing w:before="0" w:after="0"/>
              <w:ind w:firstLine="0"/>
              <w:jc w:val="center"/>
              <w:rPr>
                <w:del w:id="1115" w:author="Cristiano de Menezes Feu" w:date="2022-11-21T08:32:00Z"/>
                <w:color w:val="000000"/>
                <w:sz w:val="20"/>
                <w:szCs w:val="20"/>
              </w:rPr>
            </w:pPr>
            <w:del w:id="1116" w:author="Cristiano de Menezes Feu" w:date="2022-11-21T08:32:00Z">
              <w:r w:rsidDel="00E631A1">
                <w:rPr>
                  <w:color w:val="000000"/>
                  <w:sz w:val="20"/>
                  <w:szCs w:val="20"/>
                </w:rPr>
                <w:delText>Comissão de Direitos Humanos e Minorias (CDHM)</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2" w14:textId="22C34732" w:rsidR="003D183A" w:rsidDel="00E631A1" w:rsidRDefault="008B7924">
            <w:pPr>
              <w:widowControl w:val="0"/>
              <w:pBdr>
                <w:top w:val="nil"/>
                <w:left w:val="nil"/>
                <w:bottom w:val="nil"/>
                <w:right w:val="nil"/>
                <w:between w:val="nil"/>
              </w:pBdr>
              <w:spacing w:before="0" w:after="0"/>
              <w:ind w:firstLine="0"/>
              <w:jc w:val="center"/>
              <w:rPr>
                <w:del w:id="1117" w:author="Cristiano de Menezes Feu" w:date="2022-11-21T08:32:00Z"/>
                <w:color w:val="000000"/>
                <w:sz w:val="20"/>
                <w:szCs w:val="20"/>
              </w:rPr>
            </w:pPr>
            <w:del w:id="1118" w:author="Cristiano de Menezes Feu" w:date="2022-11-21T08:32:00Z">
              <w:r w:rsidDel="00E631A1">
                <w:rPr>
                  <w:color w:val="000000"/>
                  <w:sz w:val="20"/>
                  <w:szCs w:val="20"/>
                </w:rPr>
                <w:delText>18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3" w14:textId="6164E6E7" w:rsidR="003D183A" w:rsidDel="00E631A1" w:rsidRDefault="008B7924">
            <w:pPr>
              <w:widowControl w:val="0"/>
              <w:pBdr>
                <w:top w:val="nil"/>
                <w:left w:val="nil"/>
                <w:bottom w:val="nil"/>
                <w:right w:val="nil"/>
                <w:between w:val="nil"/>
              </w:pBdr>
              <w:spacing w:before="0" w:after="0"/>
              <w:ind w:firstLine="0"/>
              <w:jc w:val="center"/>
              <w:rPr>
                <w:del w:id="1119" w:author="Cristiano de Menezes Feu" w:date="2022-11-21T08:32:00Z"/>
                <w:color w:val="000000"/>
                <w:sz w:val="20"/>
                <w:szCs w:val="20"/>
              </w:rPr>
            </w:pPr>
            <w:del w:id="1120" w:author="Cristiano de Menezes Feu" w:date="2022-11-21T08:32:00Z">
              <w:r w:rsidDel="00E631A1">
                <w:rPr>
                  <w:color w:val="000000"/>
                  <w:sz w:val="20"/>
                  <w:szCs w:val="20"/>
                </w:rPr>
                <w:delText>9</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4" w14:textId="195D5B07" w:rsidR="003D183A" w:rsidDel="00E631A1" w:rsidRDefault="008B7924">
            <w:pPr>
              <w:widowControl w:val="0"/>
              <w:pBdr>
                <w:top w:val="nil"/>
                <w:left w:val="nil"/>
                <w:bottom w:val="nil"/>
                <w:right w:val="nil"/>
                <w:between w:val="nil"/>
              </w:pBdr>
              <w:spacing w:before="0" w:after="0"/>
              <w:ind w:firstLine="0"/>
              <w:jc w:val="center"/>
              <w:rPr>
                <w:del w:id="1121" w:author="Cristiano de Menezes Feu" w:date="2022-11-21T08:32:00Z"/>
                <w:color w:val="000000"/>
                <w:sz w:val="20"/>
                <w:szCs w:val="20"/>
              </w:rPr>
            </w:pPr>
            <w:del w:id="1122" w:author="Cristiano de Menezes Feu" w:date="2022-11-21T08:32:00Z">
              <w:r w:rsidDel="00E631A1">
                <w:rPr>
                  <w:color w:val="000000"/>
                  <w:sz w:val="20"/>
                  <w:szCs w:val="20"/>
                </w:rPr>
                <w:delText>10</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5" w14:textId="36B13159" w:rsidR="003D183A" w:rsidDel="00E631A1" w:rsidRDefault="008B7924">
            <w:pPr>
              <w:widowControl w:val="0"/>
              <w:pBdr>
                <w:top w:val="nil"/>
                <w:left w:val="nil"/>
                <w:bottom w:val="nil"/>
                <w:right w:val="nil"/>
                <w:between w:val="nil"/>
              </w:pBdr>
              <w:spacing w:before="0" w:after="0"/>
              <w:ind w:firstLine="0"/>
              <w:jc w:val="center"/>
              <w:rPr>
                <w:del w:id="1123" w:author="Cristiano de Menezes Feu" w:date="2022-11-21T08:32:00Z"/>
                <w:color w:val="000000"/>
                <w:sz w:val="20"/>
                <w:szCs w:val="20"/>
              </w:rPr>
            </w:pPr>
            <w:del w:id="1124" w:author="Cristiano de Menezes Feu" w:date="2022-11-21T08:32:00Z">
              <w:r w:rsidDel="00E631A1">
                <w:rPr>
                  <w:color w:val="000000"/>
                  <w:sz w:val="20"/>
                  <w:szCs w:val="20"/>
                </w:rPr>
                <w:delText>2</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6" w14:textId="28878CB5" w:rsidR="003D183A" w:rsidDel="00E631A1" w:rsidRDefault="008B7924">
            <w:pPr>
              <w:widowControl w:val="0"/>
              <w:pBdr>
                <w:top w:val="nil"/>
                <w:left w:val="nil"/>
                <w:bottom w:val="nil"/>
                <w:right w:val="nil"/>
                <w:between w:val="nil"/>
              </w:pBdr>
              <w:spacing w:before="0" w:after="0"/>
              <w:ind w:firstLine="0"/>
              <w:jc w:val="center"/>
              <w:rPr>
                <w:del w:id="1125" w:author="Cristiano de Menezes Feu" w:date="2022-11-21T08:32:00Z"/>
                <w:color w:val="000000"/>
                <w:sz w:val="20"/>
                <w:szCs w:val="20"/>
              </w:rPr>
            </w:pPr>
            <w:del w:id="1126" w:author="Cristiano de Menezes Feu" w:date="2022-11-21T08:32:00Z">
              <w:r w:rsidDel="00E631A1">
                <w:rPr>
                  <w:color w:val="000000"/>
                  <w:sz w:val="20"/>
                  <w:szCs w:val="20"/>
                </w:rPr>
                <w:delText>2</w:delText>
              </w:r>
            </w:del>
          </w:p>
        </w:tc>
      </w:tr>
      <w:tr w:rsidR="003D183A" w:rsidDel="00E631A1" w14:paraId="51614A5F" w14:textId="321A0C27">
        <w:trPr>
          <w:trHeight w:val="615"/>
          <w:del w:id="1127"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7" w14:textId="468466BE" w:rsidR="003D183A" w:rsidDel="00E631A1" w:rsidRDefault="008B7924">
            <w:pPr>
              <w:widowControl w:val="0"/>
              <w:pBdr>
                <w:top w:val="nil"/>
                <w:left w:val="nil"/>
                <w:bottom w:val="nil"/>
                <w:right w:val="nil"/>
                <w:between w:val="nil"/>
              </w:pBdr>
              <w:spacing w:before="0" w:after="0"/>
              <w:ind w:firstLine="0"/>
              <w:jc w:val="center"/>
              <w:rPr>
                <w:del w:id="1128" w:author="Cristiano de Menezes Feu" w:date="2022-11-21T08:32:00Z"/>
                <w:color w:val="000000"/>
                <w:sz w:val="20"/>
                <w:szCs w:val="20"/>
              </w:rPr>
            </w:pPr>
            <w:del w:id="1129" w:author="Cristiano de Menezes Feu" w:date="2022-11-21T08:32:00Z">
              <w:r w:rsidDel="00E631A1">
                <w:rPr>
                  <w:color w:val="000000"/>
                  <w:sz w:val="20"/>
                  <w:szCs w:val="20"/>
                </w:rPr>
                <w:delText>Comissão de Educação (CE)</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8" w14:textId="5450DC6E" w:rsidR="003D183A" w:rsidDel="00E631A1" w:rsidRDefault="008B7924">
            <w:pPr>
              <w:widowControl w:val="0"/>
              <w:pBdr>
                <w:top w:val="nil"/>
                <w:left w:val="nil"/>
                <w:bottom w:val="nil"/>
                <w:right w:val="nil"/>
                <w:between w:val="nil"/>
              </w:pBdr>
              <w:spacing w:before="0" w:after="0"/>
              <w:ind w:firstLine="0"/>
              <w:jc w:val="center"/>
              <w:rPr>
                <w:del w:id="1130" w:author="Cristiano de Menezes Feu" w:date="2022-11-21T08:32:00Z"/>
                <w:color w:val="000000"/>
                <w:sz w:val="20"/>
                <w:szCs w:val="20"/>
              </w:rPr>
            </w:pPr>
            <w:del w:id="1131" w:author="Cristiano de Menezes Feu" w:date="2022-11-21T08:32:00Z">
              <w:r w:rsidDel="00E631A1">
                <w:rPr>
                  <w:color w:val="000000"/>
                  <w:sz w:val="20"/>
                  <w:szCs w:val="20"/>
                </w:rPr>
                <w:delText>42</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9" w14:textId="58041688" w:rsidR="003D183A" w:rsidDel="00E631A1" w:rsidRDefault="008B7924">
            <w:pPr>
              <w:widowControl w:val="0"/>
              <w:pBdr>
                <w:top w:val="nil"/>
                <w:left w:val="nil"/>
                <w:bottom w:val="nil"/>
                <w:right w:val="nil"/>
                <w:between w:val="nil"/>
              </w:pBdr>
              <w:spacing w:before="0" w:after="0"/>
              <w:ind w:firstLine="0"/>
              <w:jc w:val="center"/>
              <w:rPr>
                <w:del w:id="1132" w:author="Cristiano de Menezes Feu" w:date="2022-11-21T08:32:00Z"/>
                <w:color w:val="000000"/>
                <w:sz w:val="20"/>
                <w:szCs w:val="20"/>
              </w:rPr>
            </w:pPr>
            <w:del w:id="1133" w:author="Cristiano de Menezes Feu" w:date="2022-11-21T08:32:00Z">
              <w:r w:rsidDel="00E631A1">
                <w:rPr>
                  <w:color w:val="000000"/>
                  <w:sz w:val="20"/>
                  <w:szCs w:val="20"/>
                </w:rPr>
                <w:delText>21</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A" w14:textId="72CD6479" w:rsidR="003D183A" w:rsidDel="00E631A1" w:rsidRDefault="008B7924">
            <w:pPr>
              <w:widowControl w:val="0"/>
              <w:pBdr>
                <w:top w:val="nil"/>
                <w:left w:val="nil"/>
                <w:bottom w:val="nil"/>
                <w:right w:val="nil"/>
                <w:between w:val="nil"/>
              </w:pBdr>
              <w:spacing w:before="0" w:after="0"/>
              <w:ind w:firstLine="0"/>
              <w:jc w:val="center"/>
              <w:rPr>
                <w:del w:id="1134" w:author="Cristiano de Menezes Feu" w:date="2022-11-21T08:32:00Z"/>
                <w:color w:val="000000"/>
                <w:sz w:val="20"/>
                <w:szCs w:val="20"/>
              </w:rPr>
            </w:pPr>
            <w:del w:id="1135" w:author="Cristiano de Menezes Feu" w:date="2022-11-21T08:32:00Z">
              <w:r w:rsidDel="00E631A1">
                <w:rPr>
                  <w:color w:val="000000"/>
                  <w:sz w:val="20"/>
                  <w:szCs w:val="20"/>
                </w:rPr>
                <w:delText>22</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B" w14:textId="73F951EC" w:rsidR="003D183A" w:rsidDel="00E631A1" w:rsidRDefault="008B7924">
            <w:pPr>
              <w:widowControl w:val="0"/>
              <w:pBdr>
                <w:top w:val="nil"/>
                <w:left w:val="nil"/>
                <w:bottom w:val="nil"/>
                <w:right w:val="nil"/>
                <w:between w:val="nil"/>
              </w:pBdr>
              <w:spacing w:before="0" w:after="0"/>
              <w:ind w:firstLine="0"/>
              <w:jc w:val="center"/>
              <w:rPr>
                <w:del w:id="1136" w:author="Cristiano de Menezes Feu" w:date="2022-11-21T08:32:00Z"/>
                <w:color w:val="000000"/>
                <w:sz w:val="20"/>
                <w:szCs w:val="20"/>
              </w:rPr>
            </w:pPr>
            <w:del w:id="1137" w:author="Cristiano de Menezes Feu" w:date="2022-11-21T08:32:00Z">
              <w:r w:rsidDel="00E631A1">
                <w:rPr>
                  <w:color w:val="000000"/>
                  <w:sz w:val="20"/>
                  <w:szCs w:val="20"/>
                </w:rPr>
                <w:delText>5</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C" w14:textId="34837486" w:rsidR="003D183A" w:rsidDel="00E631A1" w:rsidRDefault="008B7924">
            <w:pPr>
              <w:widowControl w:val="0"/>
              <w:pBdr>
                <w:top w:val="nil"/>
                <w:left w:val="nil"/>
                <w:bottom w:val="nil"/>
                <w:right w:val="nil"/>
                <w:between w:val="nil"/>
              </w:pBdr>
              <w:spacing w:before="0" w:after="0"/>
              <w:ind w:firstLine="0"/>
              <w:jc w:val="center"/>
              <w:rPr>
                <w:del w:id="1138" w:author="Cristiano de Menezes Feu" w:date="2022-11-21T08:32:00Z"/>
                <w:color w:val="000000"/>
                <w:sz w:val="20"/>
                <w:szCs w:val="20"/>
              </w:rPr>
            </w:pPr>
            <w:del w:id="1139" w:author="Cristiano de Menezes Feu" w:date="2022-11-21T08:32:00Z">
              <w:r w:rsidDel="00E631A1">
                <w:rPr>
                  <w:color w:val="000000"/>
                  <w:sz w:val="20"/>
                  <w:szCs w:val="20"/>
                </w:rPr>
                <w:delText>3</w:delText>
              </w:r>
            </w:del>
          </w:p>
        </w:tc>
      </w:tr>
      <w:tr w:rsidR="003D183A" w:rsidDel="00E631A1" w14:paraId="1C6EEDB7" w14:textId="46ACB07A">
        <w:trPr>
          <w:trHeight w:val="707"/>
          <w:del w:id="1140"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D" w14:textId="38D31F98" w:rsidR="003D183A" w:rsidDel="00E631A1" w:rsidRDefault="008B7924">
            <w:pPr>
              <w:widowControl w:val="0"/>
              <w:pBdr>
                <w:top w:val="nil"/>
                <w:left w:val="nil"/>
                <w:bottom w:val="nil"/>
                <w:right w:val="nil"/>
                <w:between w:val="nil"/>
              </w:pBdr>
              <w:spacing w:before="0" w:after="0"/>
              <w:ind w:firstLine="0"/>
              <w:jc w:val="center"/>
              <w:rPr>
                <w:del w:id="1141" w:author="Cristiano de Menezes Feu" w:date="2022-11-21T08:32:00Z"/>
                <w:color w:val="000000"/>
                <w:sz w:val="20"/>
                <w:szCs w:val="20"/>
              </w:rPr>
            </w:pPr>
            <w:del w:id="1142" w:author="Cristiano de Menezes Feu" w:date="2022-11-21T08:32:00Z">
              <w:r w:rsidDel="00E631A1">
                <w:rPr>
                  <w:color w:val="000000"/>
                  <w:sz w:val="20"/>
                  <w:szCs w:val="20"/>
                </w:rPr>
                <w:delText>Comissão do Esporte (CESPO)</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E" w14:textId="5CC96DEA" w:rsidR="003D183A" w:rsidDel="00E631A1" w:rsidRDefault="008B7924">
            <w:pPr>
              <w:widowControl w:val="0"/>
              <w:pBdr>
                <w:top w:val="nil"/>
                <w:left w:val="nil"/>
                <w:bottom w:val="nil"/>
                <w:right w:val="nil"/>
                <w:between w:val="nil"/>
              </w:pBdr>
              <w:spacing w:before="0" w:after="0"/>
              <w:ind w:firstLine="0"/>
              <w:jc w:val="center"/>
              <w:rPr>
                <w:del w:id="1143" w:author="Cristiano de Menezes Feu" w:date="2022-11-21T08:32:00Z"/>
                <w:color w:val="000000"/>
                <w:sz w:val="20"/>
                <w:szCs w:val="20"/>
              </w:rPr>
            </w:pPr>
            <w:del w:id="1144" w:author="Cristiano de Menezes Feu" w:date="2022-11-21T08:32:00Z">
              <w:r w:rsidDel="00E631A1">
                <w:rPr>
                  <w:color w:val="000000"/>
                  <w:sz w:val="20"/>
                  <w:szCs w:val="20"/>
                </w:rPr>
                <w:delText>21</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0F" w14:textId="7CA01A1A" w:rsidR="003D183A" w:rsidDel="00E631A1" w:rsidRDefault="008B7924">
            <w:pPr>
              <w:widowControl w:val="0"/>
              <w:pBdr>
                <w:top w:val="nil"/>
                <w:left w:val="nil"/>
                <w:bottom w:val="nil"/>
                <w:right w:val="nil"/>
                <w:between w:val="nil"/>
              </w:pBdr>
              <w:spacing w:before="0" w:after="0"/>
              <w:ind w:firstLine="0"/>
              <w:jc w:val="center"/>
              <w:rPr>
                <w:del w:id="1145" w:author="Cristiano de Menezes Feu" w:date="2022-11-21T08:32:00Z"/>
                <w:color w:val="000000"/>
                <w:sz w:val="20"/>
                <w:szCs w:val="20"/>
              </w:rPr>
            </w:pPr>
            <w:del w:id="1146" w:author="Cristiano de Menezes Feu" w:date="2022-11-21T08:32:00Z">
              <w:r w:rsidDel="00E631A1">
                <w:rPr>
                  <w:color w:val="000000"/>
                  <w:sz w:val="20"/>
                  <w:szCs w:val="20"/>
                </w:rPr>
                <w:delText>11</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0" w14:textId="64755554" w:rsidR="003D183A" w:rsidDel="00E631A1" w:rsidRDefault="008B7924">
            <w:pPr>
              <w:widowControl w:val="0"/>
              <w:pBdr>
                <w:top w:val="nil"/>
                <w:left w:val="nil"/>
                <w:bottom w:val="nil"/>
                <w:right w:val="nil"/>
                <w:between w:val="nil"/>
              </w:pBdr>
              <w:spacing w:before="0" w:after="0"/>
              <w:ind w:firstLine="0"/>
              <w:jc w:val="center"/>
              <w:rPr>
                <w:del w:id="1147" w:author="Cristiano de Menezes Feu" w:date="2022-11-21T08:32:00Z"/>
                <w:color w:val="000000"/>
                <w:sz w:val="20"/>
                <w:szCs w:val="20"/>
              </w:rPr>
            </w:pPr>
            <w:del w:id="1148" w:author="Cristiano de Menezes Feu" w:date="2022-11-21T08:32:00Z">
              <w:r w:rsidDel="00E631A1">
                <w:rPr>
                  <w:color w:val="000000"/>
                  <w:sz w:val="20"/>
                  <w:szCs w:val="20"/>
                </w:rPr>
                <w:delText>11</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1" w14:textId="251AFEC2" w:rsidR="003D183A" w:rsidDel="00E631A1" w:rsidRDefault="008B7924">
            <w:pPr>
              <w:widowControl w:val="0"/>
              <w:pBdr>
                <w:top w:val="nil"/>
                <w:left w:val="nil"/>
                <w:bottom w:val="nil"/>
                <w:right w:val="nil"/>
                <w:between w:val="nil"/>
              </w:pBdr>
              <w:spacing w:before="0" w:after="0"/>
              <w:ind w:firstLine="0"/>
              <w:jc w:val="center"/>
              <w:rPr>
                <w:del w:id="1149" w:author="Cristiano de Menezes Feu" w:date="2022-11-21T08:32:00Z"/>
                <w:color w:val="000000"/>
                <w:sz w:val="20"/>
                <w:szCs w:val="20"/>
              </w:rPr>
            </w:pPr>
            <w:del w:id="1150" w:author="Cristiano de Menezes Feu" w:date="2022-11-21T08:32:00Z">
              <w:r w:rsidDel="00E631A1">
                <w:rPr>
                  <w:color w:val="000000"/>
                  <w:sz w:val="20"/>
                  <w:szCs w:val="20"/>
                </w:rPr>
                <w:delText>3</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2" w14:textId="414D1F0B" w:rsidR="003D183A" w:rsidDel="00E631A1" w:rsidRDefault="008B7924">
            <w:pPr>
              <w:widowControl w:val="0"/>
              <w:pBdr>
                <w:top w:val="nil"/>
                <w:left w:val="nil"/>
                <w:bottom w:val="nil"/>
                <w:right w:val="nil"/>
                <w:between w:val="nil"/>
              </w:pBdr>
              <w:spacing w:before="0" w:after="0"/>
              <w:ind w:firstLine="0"/>
              <w:jc w:val="center"/>
              <w:rPr>
                <w:del w:id="1151" w:author="Cristiano de Menezes Feu" w:date="2022-11-21T08:32:00Z"/>
                <w:color w:val="000000"/>
                <w:sz w:val="20"/>
                <w:szCs w:val="20"/>
              </w:rPr>
            </w:pPr>
            <w:del w:id="1152" w:author="Cristiano de Menezes Feu" w:date="2022-11-21T08:32:00Z">
              <w:r w:rsidDel="00E631A1">
                <w:rPr>
                  <w:color w:val="000000"/>
                  <w:sz w:val="20"/>
                  <w:szCs w:val="20"/>
                </w:rPr>
                <w:delText>2</w:delText>
              </w:r>
            </w:del>
          </w:p>
        </w:tc>
      </w:tr>
      <w:tr w:rsidR="003D183A" w:rsidDel="00E631A1" w14:paraId="66A238BB" w14:textId="7823ED79">
        <w:trPr>
          <w:trHeight w:val="737"/>
          <w:del w:id="1153"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3" w14:textId="61982DAF" w:rsidR="003D183A" w:rsidDel="00E631A1" w:rsidRDefault="008B7924">
            <w:pPr>
              <w:widowControl w:val="0"/>
              <w:pBdr>
                <w:top w:val="nil"/>
                <w:left w:val="nil"/>
                <w:bottom w:val="nil"/>
                <w:right w:val="nil"/>
                <w:between w:val="nil"/>
              </w:pBdr>
              <w:spacing w:before="0" w:after="0"/>
              <w:ind w:firstLine="0"/>
              <w:jc w:val="center"/>
              <w:rPr>
                <w:del w:id="1154" w:author="Cristiano de Menezes Feu" w:date="2022-11-21T08:32:00Z"/>
                <w:color w:val="000000"/>
                <w:sz w:val="20"/>
                <w:szCs w:val="20"/>
              </w:rPr>
            </w:pPr>
            <w:del w:id="1155" w:author="Cristiano de Menezes Feu" w:date="2022-11-21T08:32:00Z">
              <w:r w:rsidDel="00E631A1">
                <w:rPr>
                  <w:color w:val="000000"/>
                  <w:sz w:val="20"/>
                  <w:szCs w:val="20"/>
                </w:rPr>
                <w:delText>Comissão de Finanças e Tributação (CFT)</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4" w14:textId="53955C01" w:rsidR="003D183A" w:rsidDel="00E631A1" w:rsidRDefault="008B7924">
            <w:pPr>
              <w:widowControl w:val="0"/>
              <w:pBdr>
                <w:top w:val="nil"/>
                <w:left w:val="nil"/>
                <w:bottom w:val="nil"/>
                <w:right w:val="nil"/>
                <w:between w:val="nil"/>
              </w:pBdr>
              <w:spacing w:before="0" w:after="0"/>
              <w:ind w:firstLine="0"/>
              <w:jc w:val="center"/>
              <w:rPr>
                <w:del w:id="1156" w:author="Cristiano de Menezes Feu" w:date="2022-11-21T08:32:00Z"/>
                <w:color w:val="000000"/>
                <w:sz w:val="20"/>
                <w:szCs w:val="20"/>
              </w:rPr>
            </w:pPr>
            <w:del w:id="1157" w:author="Cristiano de Menezes Feu" w:date="2022-11-21T08:32:00Z">
              <w:r w:rsidDel="00E631A1">
                <w:rPr>
                  <w:color w:val="000000"/>
                  <w:sz w:val="20"/>
                  <w:szCs w:val="20"/>
                </w:rPr>
                <w:delText>48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5" w14:textId="6752094D" w:rsidR="003D183A" w:rsidDel="00E631A1" w:rsidRDefault="008B7924">
            <w:pPr>
              <w:widowControl w:val="0"/>
              <w:pBdr>
                <w:top w:val="nil"/>
                <w:left w:val="nil"/>
                <w:bottom w:val="nil"/>
                <w:right w:val="nil"/>
                <w:between w:val="nil"/>
              </w:pBdr>
              <w:spacing w:before="0" w:after="0"/>
              <w:ind w:firstLine="0"/>
              <w:jc w:val="center"/>
              <w:rPr>
                <w:del w:id="1158" w:author="Cristiano de Menezes Feu" w:date="2022-11-21T08:32:00Z"/>
                <w:color w:val="000000"/>
                <w:sz w:val="20"/>
                <w:szCs w:val="20"/>
              </w:rPr>
            </w:pPr>
            <w:del w:id="1159" w:author="Cristiano de Menezes Feu" w:date="2022-11-21T08:32:00Z">
              <w:r w:rsidDel="00E631A1">
                <w:rPr>
                  <w:color w:val="000000"/>
                  <w:sz w:val="20"/>
                  <w:szCs w:val="20"/>
                </w:rPr>
                <w:delText>24</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6" w14:textId="7A93F08A" w:rsidR="003D183A" w:rsidDel="00E631A1" w:rsidRDefault="008B7924">
            <w:pPr>
              <w:widowControl w:val="0"/>
              <w:pBdr>
                <w:top w:val="nil"/>
                <w:left w:val="nil"/>
                <w:bottom w:val="nil"/>
                <w:right w:val="nil"/>
                <w:between w:val="nil"/>
              </w:pBdr>
              <w:spacing w:before="0" w:after="0"/>
              <w:ind w:firstLine="0"/>
              <w:jc w:val="center"/>
              <w:rPr>
                <w:del w:id="1160" w:author="Cristiano de Menezes Feu" w:date="2022-11-21T08:32:00Z"/>
                <w:color w:val="000000"/>
                <w:sz w:val="20"/>
                <w:szCs w:val="20"/>
              </w:rPr>
            </w:pPr>
            <w:del w:id="1161" w:author="Cristiano de Menezes Feu" w:date="2022-11-21T08:32:00Z">
              <w:r w:rsidDel="00E631A1">
                <w:rPr>
                  <w:color w:val="000000"/>
                  <w:sz w:val="20"/>
                  <w:szCs w:val="20"/>
                </w:rPr>
                <w:delText>25</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7" w14:textId="7B5C282D" w:rsidR="003D183A" w:rsidDel="00E631A1" w:rsidRDefault="008B7924">
            <w:pPr>
              <w:widowControl w:val="0"/>
              <w:pBdr>
                <w:top w:val="nil"/>
                <w:left w:val="nil"/>
                <w:bottom w:val="nil"/>
                <w:right w:val="nil"/>
                <w:between w:val="nil"/>
              </w:pBdr>
              <w:spacing w:before="0" w:after="0"/>
              <w:ind w:firstLine="0"/>
              <w:jc w:val="center"/>
              <w:rPr>
                <w:del w:id="1162" w:author="Cristiano de Menezes Feu" w:date="2022-11-21T08:32:00Z"/>
                <w:color w:val="000000"/>
                <w:sz w:val="20"/>
                <w:szCs w:val="20"/>
              </w:rPr>
            </w:pPr>
            <w:del w:id="1163" w:author="Cristiano de Menezes Feu" w:date="2022-11-21T08:32:00Z">
              <w:r w:rsidDel="00E631A1">
                <w:rPr>
                  <w:color w:val="000000"/>
                  <w:sz w:val="20"/>
                  <w:szCs w:val="20"/>
                </w:rPr>
                <w:delText>5</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8" w14:textId="1D20387E" w:rsidR="003D183A" w:rsidDel="00E631A1" w:rsidRDefault="008B7924">
            <w:pPr>
              <w:widowControl w:val="0"/>
              <w:pBdr>
                <w:top w:val="nil"/>
                <w:left w:val="nil"/>
                <w:bottom w:val="nil"/>
                <w:right w:val="nil"/>
                <w:between w:val="nil"/>
              </w:pBdr>
              <w:spacing w:before="0" w:after="0"/>
              <w:ind w:firstLine="0"/>
              <w:jc w:val="center"/>
              <w:rPr>
                <w:del w:id="1164" w:author="Cristiano de Menezes Feu" w:date="2022-11-21T08:32:00Z"/>
                <w:color w:val="000000"/>
                <w:sz w:val="20"/>
                <w:szCs w:val="20"/>
              </w:rPr>
            </w:pPr>
            <w:del w:id="1165" w:author="Cristiano de Menezes Feu" w:date="2022-11-21T08:32:00Z">
              <w:r w:rsidDel="00E631A1">
                <w:rPr>
                  <w:color w:val="000000"/>
                  <w:sz w:val="20"/>
                  <w:szCs w:val="20"/>
                </w:rPr>
                <w:delText>3</w:delText>
              </w:r>
            </w:del>
          </w:p>
        </w:tc>
      </w:tr>
      <w:tr w:rsidR="003D183A" w:rsidDel="00E631A1" w14:paraId="78674110" w14:textId="17810754">
        <w:trPr>
          <w:trHeight w:val="982"/>
          <w:del w:id="1166"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9" w14:textId="55E2AE54" w:rsidR="003D183A" w:rsidDel="00E631A1" w:rsidRDefault="008B7924">
            <w:pPr>
              <w:widowControl w:val="0"/>
              <w:pBdr>
                <w:top w:val="nil"/>
                <w:left w:val="nil"/>
                <w:bottom w:val="nil"/>
                <w:right w:val="nil"/>
                <w:between w:val="nil"/>
              </w:pBdr>
              <w:spacing w:before="0" w:after="0"/>
              <w:ind w:firstLine="0"/>
              <w:jc w:val="center"/>
              <w:rPr>
                <w:del w:id="1167" w:author="Cristiano de Menezes Feu" w:date="2022-11-21T08:32:00Z"/>
                <w:color w:val="000000"/>
                <w:sz w:val="20"/>
                <w:szCs w:val="20"/>
              </w:rPr>
            </w:pPr>
            <w:del w:id="1168" w:author="Cristiano de Menezes Feu" w:date="2022-11-21T08:32:00Z">
              <w:r w:rsidDel="00E631A1">
                <w:rPr>
                  <w:color w:val="000000"/>
                  <w:sz w:val="20"/>
                  <w:szCs w:val="20"/>
                </w:rPr>
                <w:delText>Comissão de Fiscalização Financeira e Controle (CFFC)</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A" w14:textId="56D8B22D" w:rsidR="003D183A" w:rsidDel="00E631A1" w:rsidRDefault="008B7924">
            <w:pPr>
              <w:widowControl w:val="0"/>
              <w:pBdr>
                <w:top w:val="nil"/>
                <w:left w:val="nil"/>
                <w:bottom w:val="nil"/>
                <w:right w:val="nil"/>
                <w:between w:val="nil"/>
              </w:pBdr>
              <w:spacing w:before="0" w:after="0"/>
              <w:ind w:firstLine="0"/>
              <w:jc w:val="center"/>
              <w:rPr>
                <w:del w:id="1169" w:author="Cristiano de Menezes Feu" w:date="2022-11-21T08:32:00Z"/>
                <w:color w:val="000000"/>
                <w:sz w:val="20"/>
                <w:szCs w:val="20"/>
              </w:rPr>
            </w:pPr>
            <w:del w:id="1170" w:author="Cristiano de Menezes Feu" w:date="2022-11-21T08:32:00Z">
              <w:r w:rsidDel="00E631A1">
                <w:rPr>
                  <w:color w:val="000000"/>
                  <w:sz w:val="20"/>
                  <w:szCs w:val="20"/>
                </w:rPr>
                <w:delText>22</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B" w14:textId="54B46D12" w:rsidR="003D183A" w:rsidDel="00E631A1" w:rsidRDefault="008B7924">
            <w:pPr>
              <w:widowControl w:val="0"/>
              <w:pBdr>
                <w:top w:val="nil"/>
                <w:left w:val="nil"/>
                <w:bottom w:val="nil"/>
                <w:right w:val="nil"/>
                <w:between w:val="nil"/>
              </w:pBdr>
              <w:spacing w:before="0" w:after="0"/>
              <w:ind w:firstLine="0"/>
              <w:jc w:val="center"/>
              <w:rPr>
                <w:del w:id="1171" w:author="Cristiano de Menezes Feu" w:date="2022-11-21T08:32:00Z"/>
                <w:color w:val="000000"/>
                <w:sz w:val="20"/>
                <w:szCs w:val="20"/>
              </w:rPr>
            </w:pPr>
            <w:del w:id="1172" w:author="Cristiano de Menezes Feu" w:date="2022-11-21T08:32:00Z">
              <w:r w:rsidDel="00E631A1">
                <w:rPr>
                  <w:color w:val="000000"/>
                  <w:sz w:val="20"/>
                  <w:szCs w:val="20"/>
                </w:rPr>
                <w:delText>11</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C" w14:textId="4B82DFAE" w:rsidR="003D183A" w:rsidDel="00E631A1" w:rsidRDefault="008B7924">
            <w:pPr>
              <w:widowControl w:val="0"/>
              <w:pBdr>
                <w:top w:val="nil"/>
                <w:left w:val="nil"/>
                <w:bottom w:val="nil"/>
                <w:right w:val="nil"/>
                <w:between w:val="nil"/>
              </w:pBdr>
              <w:spacing w:before="0" w:after="0"/>
              <w:ind w:firstLine="0"/>
              <w:jc w:val="center"/>
              <w:rPr>
                <w:del w:id="1173" w:author="Cristiano de Menezes Feu" w:date="2022-11-21T08:32:00Z"/>
                <w:color w:val="000000"/>
                <w:sz w:val="20"/>
                <w:szCs w:val="20"/>
              </w:rPr>
            </w:pPr>
            <w:del w:id="1174" w:author="Cristiano de Menezes Feu" w:date="2022-11-21T08:32:00Z">
              <w:r w:rsidDel="00E631A1">
                <w:rPr>
                  <w:color w:val="000000"/>
                  <w:sz w:val="20"/>
                  <w:szCs w:val="20"/>
                </w:rPr>
                <w:delText>12</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D" w14:textId="0A34E3D8" w:rsidR="003D183A" w:rsidDel="00E631A1" w:rsidRDefault="008B7924">
            <w:pPr>
              <w:widowControl w:val="0"/>
              <w:pBdr>
                <w:top w:val="nil"/>
                <w:left w:val="nil"/>
                <w:bottom w:val="nil"/>
                <w:right w:val="nil"/>
                <w:between w:val="nil"/>
              </w:pBdr>
              <w:spacing w:before="0" w:after="0"/>
              <w:ind w:firstLine="0"/>
              <w:jc w:val="center"/>
              <w:rPr>
                <w:del w:id="1175" w:author="Cristiano de Menezes Feu" w:date="2022-11-21T08:32:00Z"/>
                <w:color w:val="000000"/>
                <w:sz w:val="20"/>
                <w:szCs w:val="20"/>
              </w:rPr>
            </w:pPr>
            <w:del w:id="1176" w:author="Cristiano de Menezes Feu" w:date="2022-11-21T08:32:00Z">
              <w:r w:rsidDel="00E631A1">
                <w:rPr>
                  <w:color w:val="000000"/>
                  <w:sz w:val="20"/>
                  <w:szCs w:val="20"/>
                </w:rPr>
                <w:delText>3</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E" w14:textId="1897ED8D" w:rsidR="003D183A" w:rsidDel="00E631A1" w:rsidRDefault="008B7924">
            <w:pPr>
              <w:widowControl w:val="0"/>
              <w:pBdr>
                <w:top w:val="nil"/>
                <w:left w:val="nil"/>
                <w:bottom w:val="nil"/>
                <w:right w:val="nil"/>
                <w:between w:val="nil"/>
              </w:pBdr>
              <w:spacing w:before="0" w:after="0"/>
              <w:ind w:firstLine="0"/>
              <w:jc w:val="center"/>
              <w:rPr>
                <w:del w:id="1177" w:author="Cristiano de Menezes Feu" w:date="2022-11-21T08:32:00Z"/>
                <w:color w:val="000000"/>
                <w:sz w:val="20"/>
                <w:szCs w:val="20"/>
              </w:rPr>
            </w:pPr>
            <w:del w:id="1178" w:author="Cristiano de Menezes Feu" w:date="2022-11-21T08:32:00Z">
              <w:r w:rsidDel="00E631A1">
                <w:rPr>
                  <w:color w:val="000000"/>
                  <w:sz w:val="20"/>
                  <w:szCs w:val="20"/>
                </w:rPr>
                <w:delText>2</w:delText>
              </w:r>
            </w:del>
          </w:p>
        </w:tc>
      </w:tr>
      <w:tr w:rsidR="003D183A" w:rsidDel="00E631A1" w14:paraId="2C37E891" w14:textId="5D2D4CE5">
        <w:trPr>
          <w:trHeight w:val="1549"/>
          <w:del w:id="1179"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1F" w14:textId="232ACC07" w:rsidR="003D183A" w:rsidDel="00E631A1" w:rsidRDefault="008B7924">
            <w:pPr>
              <w:widowControl w:val="0"/>
              <w:pBdr>
                <w:top w:val="nil"/>
                <w:left w:val="nil"/>
                <w:bottom w:val="nil"/>
                <w:right w:val="nil"/>
                <w:between w:val="nil"/>
              </w:pBdr>
              <w:spacing w:before="0" w:after="0"/>
              <w:ind w:firstLine="0"/>
              <w:jc w:val="center"/>
              <w:rPr>
                <w:del w:id="1180" w:author="Cristiano de Menezes Feu" w:date="2022-11-21T08:32:00Z"/>
                <w:color w:val="000000"/>
                <w:sz w:val="20"/>
                <w:szCs w:val="20"/>
              </w:rPr>
            </w:pPr>
            <w:del w:id="1181" w:author="Cristiano de Menezes Feu" w:date="2022-11-21T08:32:00Z">
              <w:r w:rsidDel="00E631A1">
                <w:rPr>
                  <w:color w:val="000000"/>
                  <w:sz w:val="20"/>
                  <w:szCs w:val="20"/>
                </w:rPr>
                <w:delText>Comissão de Integração Nacional, Desenvolvimento Regional e da Amazônia (CINDRA)</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0" w14:textId="62F91B07" w:rsidR="003D183A" w:rsidDel="00E631A1" w:rsidRDefault="008B7924">
            <w:pPr>
              <w:widowControl w:val="0"/>
              <w:pBdr>
                <w:top w:val="nil"/>
                <w:left w:val="nil"/>
                <w:bottom w:val="nil"/>
                <w:right w:val="nil"/>
                <w:between w:val="nil"/>
              </w:pBdr>
              <w:spacing w:before="0" w:after="0"/>
              <w:ind w:firstLine="0"/>
              <w:jc w:val="center"/>
              <w:rPr>
                <w:del w:id="1182" w:author="Cristiano de Menezes Feu" w:date="2022-11-21T08:32:00Z"/>
                <w:color w:val="000000"/>
                <w:sz w:val="20"/>
                <w:szCs w:val="20"/>
              </w:rPr>
            </w:pPr>
            <w:del w:id="1183" w:author="Cristiano de Menezes Feu" w:date="2022-11-21T08:32:00Z">
              <w:r w:rsidDel="00E631A1">
                <w:rPr>
                  <w:color w:val="000000"/>
                  <w:sz w:val="20"/>
                  <w:szCs w:val="20"/>
                </w:rPr>
                <w:delText>20</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1" w14:textId="4843638D" w:rsidR="003D183A" w:rsidDel="00E631A1" w:rsidRDefault="008B7924">
            <w:pPr>
              <w:widowControl w:val="0"/>
              <w:pBdr>
                <w:top w:val="nil"/>
                <w:left w:val="nil"/>
                <w:bottom w:val="nil"/>
                <w:right w:val="nil"/>
                <w:between w:val="nil"/>
              </w:pBdr>
              <w:spacing w:before="0" w:after="0"/>
              <w:ind w:firstLine="0"/>
              <w:jc w:val="center"/>
              <w:rPr>
                <w:del w:id="1184" w:author="Cristiano de Menezes Feu" w:date="2022-11-21T08:32:00Z"/>
                <w:color w:val="000000"/>
                <w:sz w:val="20"/>
                <w:szCs w:val="20"/>
              </w:rPr>
            </w:pPr>
            <w:del w:id="1185" w:author="Cristiano de Menezes Feu" w:date="2022-11-21T08:32:00Z">
              <w:r w:rsidDel="00E631A1">
                <w:rPr>
                  <w:color w:val="000000"/>
                  <w:sz w:val="20"/>
                  <w:szCs w:val="20"/>
                </w:rPr>
                <w:delText>10</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2" w14:textId="5B0548DB" w:rsidR="003D183A" w:rsidDel="00E631A1" w:rsidRDefault="008B7924">
            <w:pPr>
              <w:widowControl w:val="0"/>
              <w:pBdr>
                <w:top w:val="nil"/>
                <w:left w:val="nil"/>
                <w:bottom w:val="nil"/>
                <w:right w:val="nil"/>
                <w:between w:val="nil"/>
              </w:pBdr>
              <w:spacing w:before="0" w:after="0"/>
              <w:ind w:firstLine="0"/>
              <w:jc w:val="center"/>
              <w:rPr>
                <w:del w:id="1186" w:author="Cristiano de Menezes Feu" w:date="2022-11-21T08:32:00Z"/>
                <w:color w:val="000000"/>
                <w:sz w:val="20"/>
                <w:szCs w:val="20"/>
              </w:rPr>
            </w:pPr>
            <w:del w:id="1187" w:author="Cristiano de Menezes Feu" w:date="2022-11-21T08:32:00Z">
              <w:r w:rsidDel="00E631A1">
                <w:rPr>
                  <w:color w:val="000000"/>
                  <w:sz w:val="20"/>
                  <w:szCs w:val="20"/>
                </w:rPr>
                <w:delText>11</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3" w14:textId="58069A5B" w:rsidR="003D183A" w:rsidDel="00E631A1" w:rsidRDefault="008B7924">
            <w:pPr>
              <w:widowControl w:val="0"/>
              <w:pBdr>
                <w:top w:val="nil"/>
                <w:left w:val="nil"/>
                <w:bottom w:val="nil"/>
                <w:right w:val="nil"/>
                <w:between w:val="nil"/>
              </w:pBdr>
              <w:spacing w:before="0" w:after="0"/>
              <w:ind w:firstLine="0"/>
              <w:jc w:val="center"/>
              <w:rPr>
                <w:del w:id="1188" w:author="Cristiano de Menezes Feu" w:date="2022-11-21T08:32:00Z"/>
                <w:color w:val="000000"/>
                <w:sz w:val="20"/>
                <w:szCs w:val="20"/>
              </w:rPr>
            </w:pPr>
            <w:del w:id="1189" w:author="Cristiano de Menezes Feu" w:date="2022-11-21T08:32:00Z">
              <w:r w:rsidDel="00E631A1">
                <w:rPr>
                  <w:color w:val="000000"/>
                  <w:sz w:val="20"/>
                  <w:szCs w:val="20"/>
                </w:rPr>
                <w:delText>2</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4" w14:textId="4453C805" w:rsidR="003D183A" w:rsidDel="00E631A1" w:rsidRDefault="008B7924">
            <w:pPr>
              <w:widowControl w:val="0"/>
              <w:pBdr>
                <w:top w:val="nil"/>
                <w:left w:val="nil"/>
                <w:bottom w:val="nil"/>
                <w:right w:val="nil"/>
                <w:between w:val="nil"/>
              </w:pBdr>
              <w:spacing w:before="0" w:after="0"/>
              <w:ind w:firstLine="0"/>
              <w:jc w:val="center"/>
              <w:rPr>
                <w:del w:id="1190" w:author="Cristiano de Menezes Feu" w:date="2022-11-21T08:32:00Z"/>
                <w:color w:val="000000"/>
                <w:sz w:val="20"/>
                <w:szCs w:val="20"/>
              </w:rPr>
            </w:pPr>
            <w:del w:id="1191" w:author="Cristiano de Menezes Feu" w:date="2022-11-21T08:32:00Z">
              <w:r w:rsidDel="00E631A1">
                <w:rPr>
                  <w:color w:val="000000"/>
                  <w:sz w:val="20"/>
                  <w:szCs w:val="20"/>
                </w:rPr>
                <w:delText>2</w:delText>
              </w:r>
            </w:del>
          </w:p>
        </w:tc>
      </w:tr>
      <w:tr w:rsidR="003D183A" w:rsidDel="00E631A1" w14:paraId="77E1CFEC" w14:textId="1F8B2C80">
        <w:trPr>
          <w:trHeight w:val="812"/>
          <w:del w:id="1192"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5" w14:textId="49702D61" w:rsidR="003D183A" w:rsidDel="00E631A1" w:rsidRDefault="008B7924">
            <w:pPr>
              <w:widowControl w:val="0"/>
              <w:pBdr>
                <w:top w:val="nil"/>
                <w:left w:val="nil"/>
                <w:bottom w:val="nil"/>
                <w:right w:val="nil"/>
                <w:between w:val="nil"/>
              </w:pBdr>
              <w:spacing w:before="0" w:after="0"/>
              <w:ind w:firstLine="0"/>
              <w:jc w:val="center"/>
              <w:rPr>
                <w:del w:id="1193" w:author="Cristiano de Menezes Feu" w:date="2022-11-21T08:32:00Z"/>
                <w:color w:val="000000"/>
                <w:sz w:val="20"/>
                <w:szCs w:val="20"/>
              </w:rPr>
            </w:pPr>
            <w:del w:id="1194" w:author="Cristiano de Menezes Feu" w:date="2022-11-21T08:32:00Z">
              <w:r w:rsidDel="00E631A1">
                <w:rPr>
                  <w:color w:val="000000"/>
                  <w:sz w:val="20"/>
                  <w:szCs w:val="20"/>
                </w:rPr>
                <w:delText>Comissão de Legislação Participativa (CLP)</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6" w14:textId="12EFB235" w:rsidR="003D183A" w:rsidDel="00E631A1" w:rsidRDefault="008B7924">
            <w:pPr>
              <w:widowControl w:val="0"/>
              <w:pBdr>
                <w:top w:val="nil"/>
                <w:left w:val="nil"/>
                <w:bottom w:val="nil"/>
                <w:right w:val="nil"/>
                <w:between w:val="nil"/>
              </w:pBdr>
              <w:spacing w:before="0" w:after="0"/>
              <w:ind w:firstLine="0"/>
              <w:jc w:val="center"/>
              <w:rPr>
                <w:del w:id="1195" w:author="Cristiano de Menezes Feu" w:date="2022-11-21T08:32:00Z"/>
                <w:color w:val="000000"/>
                <w:sz w:val="20"/>
                <w:szCs w:val="20"/>
              </w:rPr>
            </w:pPr>
            <w:del w:id="1196" w:author="Cristiano de Menezes Feu" w:date="2022-11-21T08:32:00Z">
              <w:r w:rsidDel="00E631A1">
                <w:rPr>
                  <w:color w:val="000000"/>
                  <w:sz w:val="20"/>
                  <w:szCs w:val="20"/>
                </w:rPr>
                <w:delText>18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7" w14:textId="250A68B1" w:rsidR="003D183A" w:rsidDel="00E631A1" w:rsidRDefault="008B7924">
            <w:pPr>
              <w:widowControl w:val="0"/>
              <w:pBdr>
                <w:top w:val="nil"/>
                <w:left w:val="nil"/>
                <w:bottom w:val="nil"/>
                <w:right w:val="nil"/>
                <w:between w:val="nil"/>
              </w:pBdr>
              <w:spacing w:before="0" w:after="0"/>
              <w:ind w:firstLine="0"/>
              <w:jc w:val="center"/>
              <w:rPr>
                <w:del w:id="1197" w:author="Cristiano de Menezes Feu" w:date="2022-11-21T08:32:00Z"/>
                <w:color w:val="000000"/>
                <w:sz w:val="20"/>
                <w:szCs w:val="20"/>
              </w:rPr>
            </w:pPr>
            <w:del w:id="1198" w:author="Cristiano de Menezes Feu" w:date="2022-11-21T08:32:00Z">
              <w:r w:rsidDel="00E631A1">
                <w:rPr>
                  <w:color w:val="000000"/>
                  <w:sz w:val="20"/>
                  <w:szCs w:val="20"/>
                </w:rPr>
                <w:delText>9</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8" w14:textId="2C09C4F6" w:rsidR="003D183A" w:rsidDel="00E631A1" w:rsidRDefault="008B7924">
            <w:pPr>
              <w:widowControl w:val="0"/>
              <w:pBdr>
                <w:top w:val="nil"/>
                <w:left w:val="nil"/>
                <w:bottom w:val="nil"/>
                <w:right w:val="nil"/>
                <w:between w:val="nil"/>
              </w:pBdr>
              <w:spacing w:before="0" w:after="0"/>
              <w:ind w:firstLine="0"/>
              <w:jc w:val="center"/>
              <w:rPr>
                <w:del w:id="1199" w:author="Cristiano de Menezes Feu" w:date="2022-11-21T08:32:00Z"/>
                <w:color w:val="000000"/>
                <w:sz w:val="20"/>
                <w:szCs w:val="20"/>
              </w:rPr>
            </w:pPr>
            <w:del w:id="1200" w:author="Cristiano de Menezes Feu" w:date="2022-11-21T08:32:00Z">
              <w:r w:rsidDel="00E631A1">
                <w:rPr>
                  <w:color w:val="000000"/>
                  <w:sz w:val="20"/>
                  <w:szCs w:val="20"/>
                </w:rPr>
                <w:delText>10</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9" w14:textId="5DC21A92" w:rsidR="003D183A" w:rsidDel="00E631A1" w:rsidRDefault="008B7924">
            <w:pPr>
              <w:widowControl w:val="0"/>
              <w:pBdr>
                <w:top w:val="nil"/>
                <w:left w:val="nil"/>
                <w:bottom w:val="nil"/>
                <w:right w:val="nil"/>
                <w:between w:val="nil"/>
              </w:pBdr>
              <w:spacing w:before="0" w:after="0"/>
              <w:ind w:firstLine="0"/>
              <w:jc w:val="center"/>
              <w:rPr>
                <w:del w:id="1201" w:author="Cristiano de Menezes Feu" w:date="2022-11-21T08:32:00Z"/>
                <w:color w:val="000000"/>
                <w:sz w:val="20"/>
                <w:szCs w:val="20"/>
              </w:rPr>
            </w:pPr>
            <w:del w:id="1202" w:author="Cristiano de Menezes Feu" w:date="2022-11-21T08:32:00Z">
              <w:r w:rsidDel="00E631A1">
                <w:rPr>
                  <w:color w:val="000000"/>
                  <w:sz w:val="20"/>
                  <w:szCs w:val="20"/>
                </w:rPr>
                <w:delText>2</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A" w14:textId="6F3A02D2" w:rsidR="003D183A" w:rsidDel="00E631A1" w:rsidRDefault="008B7924">
            <w:pPr>
              <w:widowControl w:val="0"/>
              <w:pBdr>
                <w:top w:val="nil"/>
                <w:left w:val="nil"/>
                <w:bottom w:val="nil"/>
                <w:right w:val="nil"/>
                <w:between w:val="nil"/>
              </w:pBdr>
              <w:spacing w:before="0" w:after="0"/>
              <w:ind w:firstLine="0"/>
              <w:jc w:val="center"/>
              <w:rPr>
                <w:del w:id="1203" w:author="Cristiano de Menezes Feu" w:date="2022-11-21T08:32:00Z"/>
                <w:color w:val="000000"/>
                <w:sz w:val="20"/>
                <w:szCs w:val="20"/>
              </w:rPr>
            </w:pPr>
            <w:del w:id="1204" w:author="Cristiano de Menezes Feu" w:date="2022-11-21T08:32:00Z">
              <w:r w:rsidDel="00E631A1">
                <w:rPr>
                  <w:color w:val="000000"/>
                  <w:sz w:val="20"/>
                  <w:szCs w:val="20"/>
                </w:rPr>
                <w:delText>2</w:delText>
              </w:r>
            </w:del>
          </w:p>
        </w:tc>
      </w:tr>
      <w:tr w:rsidR="003D183A" w:rsidDel="00E631A1" w14:paraId="2CF29B5A" w14:textId="0638F6B8">
        <w:trPr>
          <w:trHeight w:val="1322"/>
          <w:del w:id="1205"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B" w14:textId="0A6A006D" w:rsidR="003D183A" w:rsidDel="00E631A1" w:rsidRDefault="008B7924">
            <w:pPr>
              <w:widowControl w:val="0"/>
              <w:pBdr>
                <w:top w:val="nil"/>
                <w:left w:val="nil"/>
                <w:bottom w:val="nil"/>
                <w:right w:val="nil"/>
                <w:between w:val="nil"/>
              </w:pBdr>
              <w:spacing w:before="0" w:after="0"/>
              <w:ind w:firstLine="0"/>
              <w:jc w:val="center"/>
              <w:rPr>
                <w:del w:id="1206" w:author="Cristiano de Menezes Feu" w:date="2022-11-21T08:32:00Z"/>
                <w:color w:val="000000"/>
                <w:sz w:val="20"/>
                <w:szCs w:val="20"/>
              </w:rPr>
            </w:pPr>
            <w:del w:id="1207" w:author="Cristiano de Menezes Feu" w:date="2022-11-21T08:32:00Z">
              <w:r w:rsidDel="00E631A1">
                <w:rPr>
                  <w:color w:val="000000"/>
                  <w:sz w:val="20"/>
                  <w:szCs w:val="20"/>
                </w:rPr>
                <w:delText>Comissão de Meio Ambiente e Desenvolvimento Sustentável (CMADS)</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C" w14:textId="32123C40" w:rsidR="003D183A" w:rsidDel="00E631A1" w:rsidRDefault="008B7924">
            <w:pPr>
              <w:widowControl w:val="0"/>
              <w:pBdr>
                <w:top w:val="nil"/>
                <w:left w:val="nil"/>
                <w:bottom w:val="nil"/>
                <w:right w:val="nil"/>
                <w:between w:val="nil"/>
              </w:pBdr>
              <w:spacing w:before="0" w:after="0"/>
              <w:ind w:firstLine="0"/>
              <w:jc w:val="center"/>
              <w:rPr>
                <w:del w:id="1208" w:author="Cristiano de Menezes Feu" w:date="2022-11-21T08:32:00Z"/>
                <w:color w:val="000000"/>
                <w:sz w:val="20"/>
                <w:szCs w:val="20"/>
              </w:rPr>
            </w:pPr>
            <w:del w:id="1209" w:author="Cristiano de Menezes Feu" w:date="2022-11-21T08:32:00Z">
              <w:r w:rsidDel="00E631A1">
                <w:rPr>
                  <w:color w:val="000000"/>
                  <w:sz w:val="20"/>
                  <w:szCs w:val="20"/>
                </w:rPr>
                <w:delText>18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D" w14:textId="4ED18D19" w:rsidR="003D183A" w:rsidDel="00E631A1" w:rsidRDefault="008B7924">
            <w:pPr>
              <w:widowControl w:val="0"/>
              <w:pBdr>
                <w:top w:val="nil"/>
                <w:left w:val="nil"/>
                <w:bottom w:val="nil"/>
                <w:right w:val="nil"/>
                <w:between w:val="nil"/>
              </w:pBdr>
              <w:spacing w:before="0" w:after="0"/>
              <w:ind w:firstLine="0"/>
              <w:jc w:val="center"/>
              <w:rPr>
                <w:del w:id="1210" w:author="Cristiano de Menezes Feu" w:date="2022-11-21T08:32:00Z"/>
                <w:color w:val="000000"/>
                <w:sz w:val="20"/>
                <w:szCs w:val="20"/>
              </w:rPr>
            </w:pPr>
            <w:del w:id="1211" w:author="Cristiano de Menezes Feu" w:date="2022-11-21T08:32:00Z">
              <w:r w:rsidDel="00E631A1">
                <w:rPr>
                  <w:color w:val="000000"/>
                  <w:sz w:val="20"/>
                  <w:szCs w:val="20"/>
                </w:rPr>
                <w:delText>9</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E" w14:textId="3505BE3A" w:rsidR="003D183A" w:rsidDel="00E631A1" w:rsidRDefault="008B7924">
            <w:pPr>
              <w:widowControl w:val="0"/>
              <w:pBdr>
                <w:top w:val="nil"/>
                <w:left w:val="nil"/>
                <w:bottom w:val="nil"/>
                <w:right w:val="nil"/>
                <w:between w:val="nil"/>
              </w:pBdr>
              <w:spacing w:before="0" w:after="0"/>
              <w:ind w:firstLine="0"/>
              <w:jc w:val="center"/>
              <w:rPr>
                <w:del w:id="1212" w:author="Cristiano de Menezes Feu" w:date="2022-11-21T08:32:00Z"/>
                <w:color w:val="000000"/>
                <w:sz w:val="20"/>
                <w:szCs w:val="20"/>
              </w:rPr>
            </w:pPr>
            <w:del w:id="1213" w:author="Cristiano de Menezes Feu" w:date="2022-11-21T08:32:00Z">
              <w:r w:rsidDel="00E631A1">
                <w:rPr>
                  <w:color w:val="000000"/>
                  <w:sz w:val="20"/>
                  <w:szCs w:val="20"/>
                </w:rPr>
                <w:delText>10</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2F" w14:textId="465DDFC6" w:rsidR="003D183A" w:rsidDel="00E631A1" w:rsidRDefault="008B7924">
            <w:pPr>
              <w:widowControl w:val="0"/>
              <w:pBdr>
                <w:top w:val="nil"/>
                <w:left w:val="nil"/>
                <w:bottom w:val="nil"/>
                <w:right w:val="nil"/>
                <w:between w:val="nil"/>
              </w:pBdr>
              <w:spacing w:before="0" w:after="0"/>
              <w:ind w:firstLine="0"/>
              <w:jc w:val="center"/>
              <w:rPr>
                <w:del w:id="1214" w:author="Cristiano de Menezes Feu" w:date="2022-11-21T08:32:00Z"/>
                <w:color w:val="000000"/>
                <w:sz w:val="20"/>
                <w:szCs w:val="20"/>
              </w:rPr>
            </w:pPr>
            <w:del w:id="1215" w:author="Cristiano de Menezes Feu" w:date="2022-11-21T08:32:00Z">
              <w:r w:rsidDel="00E631A1">
                <w:rPr>
                  <w:color w:val="000000"/>
                  <w:sz w:val="20"/>
                  <w:szCs w:val="20"/>
                </w:rPr>
                <w:delText>2</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0" w14:textId="35367BD2" w:rsidR="003D183A" w:rsidDel="00E631A1" w:rsidRDefault="008B7924">
            <w:pPr>
              <w:widowControl w:val="0"/>
              <w:pBdr>
                <w:top w:val="nil"/>
                <w:left w:val="nil"/>
                <w:bottom w:val="nil"/>
                <w:right w:val="nil"/>
                <w:between w:val="nil"/>
              </w:pBdr>
              <w:spacing w:before="0" w:after="0"/>
              <w:ind w:firstLine="0"/>
              <w:jc w:val="center"/>
              <w:rPr>
                <w:del w:id="1216" w:author="Cristiano de Menezes Feu" w:date="2022-11-21T08:32:00Z"/>
                <w:color w:val="000000"/>
                <w:sz w:val="20"/>
                <w:szCs w:val="20"/>
              </w:rPr>
            </w:pPr>
            <w:del w:id="1217" w:author="Cristiano de Menezes Feu" w:date="2022-11-21T08:32:00Z">
              <w:r w:rsidDel="00E631A1">
                <w:rPr>
                  <w:color w:val="000000"/>
                  <w:sz w:val="20"/>
                  <w:szCs w:val="20"/>
                </w:rPr>
                <w:delText>2</w:delText>
              </w:r>
            </w:del>
          </w:p>
        </w:tc>
      </w:tr>
      <w:tr w:rsidR="003D183A" w:rsidDel="00E631A1" w14:paraId="723EA708" w14:textId="1185FA96">
        <w:trPr>
          <w:trHeight w:val="661"/>
          <w:del w:id="1218"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1" w14:textId="6ACF4DFB" w:rsidR="003D183A" w:rsidDel="00E631A1" w:rsidRDefault="008B7924">
            <w:pPr>
              <w:widowControl w:val="0"/>
              <w:pBdr>
                <w:top w:val="nil"/>
                <w:left w:val="nil"/>
                <w:bottom w:val="nil"/>
                <w:right w:val="nil"/>
                <w:between w:val="nil"/>
              </w:pBdr>
              <w:spacing w:before="0" w:after="0"/>
              <w:ind w:firstLine="0"/>
              <w:jc w:val="center"/>
              <w:rPr>
                <w:del w:id="1219" w:author="Cristiano de Menezes Feu" w:date="2022-11-21T08:32:00Z"/>
                <w:color w:val="000000"/>
                <w:sz w:val="20"/>
                <w:szCs w:val="20"/>
              </w:rPr>
            </w:pPr>
            <w:del w:id="1220" w:author="Cristiano de Menezes Feu" w:date="2022-11-21T08:32:00Z">
              <w:r w:rsidDel="00E631A1">
                <w:rPr>
                  <w:color w:val="000000"/>
                  <w:sz w:val="20"/>
                  <w:szCs w:val="20"/>
                </w:rPr>
                <w:delText>Comissão de Minas e Energia (CME)</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2" w14:textId="579D916C" w:rsidR="003D183A" w:rsidDel="00E631A1" w:rsidRDefault="008B7924">
            <w:pPr>
              <w:widowControl w:val="0"/>
              <w:pBdr>
                <w:top w:val="nil"/>
                <w:left w:val="nil"/>
                <w:bottom w:val="nil"/>
                <w:right w:val="nil"/>
                <w:between w:val="nil"/>
              </w:pBdr>
              <w:spacing w:before="0" w:after="0"/>
              <w:ind w:firstLine="0"/>
              <w:jc w:val="center"/>
              <w:rPr>
                <w:del w:id="1221" w:author="Cristiano de Menezes Feu" w:date="2022-11-21T08:32:00Z"/>
                <w:color w:val="000000"/>
                <w:sz w:val="20"/>
                <w:szCs w:val="20"/>
              </w:rPr>
            </w:pPr>
            <w:del w:id="1222" w:author="Cristiano de Menezes Feu" w:date="2022-11-21T08:32:00Z">
              <w:r w:rsidDel="00E631A1">
                <w:rPr>
                  <w:color w:val="000000"/>
                  <w:sz w:val="20"/>
                  <w:szCs w:val="20"/>
                </w:rPr>
                <w:delText>48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3" w14:textId="147608E4" w:rsidR="003D183A" w:rsidDel="00E631A1" w:rsidRDefault="008B7924">
            <w:pPr>
              <w:widowControl w:val="0"/>
              <w:pBdr>
                <w:top w:val="nil"/>
                <w:left w:val="nil"/>
                <w:bottom w:val="nil"/>
                <w:right w:val="nil"/>
                <w:between w:val="nil"/>
              </w:pBdr>
              <w:spacing w:before="0" w:after="0"/>
              <w:ind w:firstLine="0"/>
              <w:jc w:val="center"/>
              <w:rPr>
                <w:del w:id="1223" w:author="Cristiano de Menezes Feu" w:date="2022-11-21T08:32:00Z"/>
                <w:color w:val="000000"/>
                <w:sz w:val="20"/>
                <w:szCs w:val="20"/>
              </w:rPr>
            </w:pPr>
            <w:del w:id="1224" w:author="Cristiano de Menezes Feu" w:date="2022-11-21T08:32:00Z">
              <w:r w:rsidDel="00E631A1">
                <w:rPr>
                  <w:color w:val="000000"/>
                  <w:sz w:val="20"/>
                  <w:szCs w:val="20"/>
                </w:rPr>
                <w:delText>24</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4" w14:textId="208163A7" w:rsidR="003D183A" w:rsidDel="00E631A1" w:rsidRDefault="008B7924">
            <w:pPr>
              <w:widowControl w:val="0"/>
              <w:pBdr>
                <w:top w:val="nil"/>
                <w:left w:val="nil"/>
                <w:bottom w:val="nil"/>
                <w:right w:val="nil"/>
                <w:between w:val="nil"/>
              </w:pBdr>
              <w:spacing w:before="0" w:after="0"/>
              <w:ind w:firstLine="0"/>
              <w:jc w:val="center"/>
              <w:rPr>
                <w:del w:id="1225" w:author="Cristiano de Menezes Feu" w:date="2022-11-21T08:32:00Z"/>
                <w:color w:val="000000"/>
                <w:sz w:val="20"/>
                <w:szCs w:val="20"/>
              </w:rPr>
            </w:pPr>
            <w:del w:id="1226" w:author="Cristiano de Menezes Feu" w:date="2022-11-21T08:32:00Z">
              <w:r w:rsidDel="00E631A1">
                <w:rPr>
                  <w:color w:val="000000"/>
                  <w:sz w:val="20"/>
                  <w:szCs w:val="20"/>
                </w:rPr>
                <w:delText>25</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5" w14:textId="7AE280AB" w:rsidR="003D183A" w:rsidDel="00E631A1" w:rsidRDefault="008B7924">
            <w:pPr>
              <w:widowControl w:val="0"/>
              <w:pBdr>
                <w:top w:val="nil"/>
                <w:left w:val="nil"/>
                <w:bottom w:val="nil"/>
                <w:right w:val="nil"/>
                <w:between w:val="nil"/>
              </w:pBdr>
              <w:spacing w:before="0" w:after="0"/>
              <w:ind w:firstLine="0"/>
              <w:jc w:val="center"/>
              <w:rPr>
                <w:del w:id="1227" w:author="Cristiano de Menezes Feu" w:date="2022-11-21T08:32:00Z"/>
                <w:color w:val="000000"/>
                <w:sz w:val="20"/>
                <w:szCs w:val="20"/>
              </w:rPr>
            </w:pPr>
            <w:del w:id="1228" w:author="Cristiano de Menezes Feu" w:date="2022-11-21T08:32:00Z">
              <w:r w:rsidDel="00E631A1">
                <w:rPr>
                  <w:color w:val="000000"/>
                  <w:sz w:val="20"/>
                  <w:szCs w:val="20"/>
                </w:rPr>
                <w:delText>5</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6" w14:textId="690F7846" w:rsidR="003D183A" w:rsidDel="00E631A1" w:rsidRDefault="008B7924">
            <w:pPr>
              <w:widowControl w:val="0"/>
              <w:pBdr>
                <w:top w:val="nil"/>
                <w:left w:val="nil"/>
                <w:bottom w:val="nil"/>
                <w:right w:val="nil"/>
                <w:between w:val="nil"/>
              </w:pBdr>
              <w:spacing w:before="0" w:after="0"/>
              <w:ind w:firstLine="0"/>
              <w:jc w:val="center"/>
              <w:rPr>
                <w:del w:id="1229" w:author="Cristiano de Menezes Feu" w:date="2022-11-21T08:32:00Z"/>
                <w:color w:val="000000"/>
                <w:sz w:val="20"/>
                <w:szCs w:val="20"/>
              </w:rPr>
            </w:pPr>
            <w:del w:id="1230" w:author="Cristiano de Menezes Feu" w:date="2022-11-21T08:32:00Z">
              <w:r w:rsidDel="00E631A1">
                <w:rPr>
                  <w:color w:val="000000"/>
                  <w:sz w:val="20"/>
                  <w:szCs w:val="20"/>
                </w:rPr>
                <w:delText>3</w:delText>
              </w:r>
            </w:del>
          </w:p>
        </w:tc>
      </w:tr>
      <w:tr w:rsidR="003D183A" w:rsidDel="00E631A1" w14:paraId="689AC7DA" w14:textId="5FF28BCD">
        <w:trPr>
          <w:trHeight w:val="1166"/>
          <w:del w:id="1231"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7" w14:textId="62A6D08A" w:rsidR="003D183A" w:rsidDel="00E631A1" w:rsidRDefault="008B7924">
            <w:pPr>
              <w:widowControl w:val="0"/>
              <w:pBdr>
                <w:top w:val="nil"/>
                <w:left w:val="nil"/>
                <w:bottom w:val="nil"/>
                <w:right w:val="nil"/>
                <w:between w:val="nil"/>
              </w:pBdr>
              <w:spacing w:before="0" w:after="0"/>
              <w:ind w:firstLine="0"/>
              <w:jc w:val="center"/>
              <w:rPr>
                <w:del w:id="1232" w:author="Cristiano de Menezes Feu" w:date="2022-11-21T08:32:00Z"/>
                <w:color w:val="000000"/>
                <w:sz w:val="20"/>
                <w:szCs w:val="20"/>
              </w:rPr>
            </w:pPr>
            <w:del w:id="1233" w:author="Cristiano de Menezes Feu" w:date="2022-11-21T08:32:00Z">
              <w:r w:rsidDel="00E631A1">
                <w:rPr>
                  <w:color w:val="000000"/>
                  <w:sz w:val="20"/>
                  <w:szCs w:val="20"/>
                </w:rPr>
                <w:delText>Comissão de Relações Exteriores e de Defesa Nacional (CREDN)</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8" w14:textId="3DF071C0" w:rsidR="003D183A" w:rsidDel="00E631A1" w:rsidRDefault="008B7924">
            <w:pPr>
              <w:widowControl w:val="0"/>
              <w:pBdr>
                <w:top w:val="nil"/>
                <w:left w:val="nil"/>
                <w:bottom w:val="nil"/>
                <w:right w:val="nil"/>
                <w:between w:val="nil"/>
              </w:pBdr>
              <w:spacing w:before="0" w:after="0"/>
              <w:ind w:firstLine="0"/>
              <w:jc w:val="center"/>
              <w:rPr>
                <w:del w:id="1234" w:author="Cristiano de Menezes Feu" w:date="2022-11-21T08:32:00Z"/>
                <w:color w:val="000000"/>
                <w:sz w:val="20"/>
                <w:szCs w:val="20"/>
              </w:rPr>
            </w:pPr>
            <w:del w:id="1235" w:author="Cristiano de Menezes Feu" w:date="2022-11-21T08:32:00Z">
              <w:r w:rsidDel="00E631A1">
                <w:rPr>
                  <w:color w:val="000000"/>
                  <w:sz w:val="20"/>
                  <w:szCs w:val="20"/>
                </w:rPr>
                <w:delText>38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9" w14:textId="1865CD4F" w:rsidR="003D183A" w:rsidDel="00E631A1" w:rsidRDefault="008B7924">
            <w:pPr>
              <w:widowControl w:val="0"/>
              <w:pBdr>
                <w:top w:val="nil"/>
                <w:left w:val="nil"/>
                <w:bottom w:val="nil"/>
                <w:right w:val="nil"/>
                <w:between w:val="nil"/>
              </w:pBdr>
              <w:spacing w:before="0" w:after="0"/>
              <w:ind w:firstLine="0"/>
              <w:jc w:val="center"/>
              <w:rPr>
                <w:del w:id="1236" w:author="Cristiano de Menezes Feu" w:date="2022-11-21T08:32:00Z"/>
                <w:color w:val="000000"/>
                <w:sz w:val="20"/>
                <w:szCs w:val="20"/>
              </w:rPr>
            </w:pPr>
            <w:del w:id="1237" w:author="Cristiano de Menezes Feu" w:date="2022-11-21T08:32:00Z">
              <w:r w:rsidDel="00E631A1">
                <w:rPr>
                  <w:color w:val="000000"/>
                  <w:sz w:val="20"/>
                  <w:szCs w:val="20"/>
                </w:rPr>
                <w:delText>19</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A" w14:textId="5DF1024A" w:rsidR="003D183A" w:rsidDel="00E631A1" w:rsidRDefault="008B7924">
            <w:pPr>
              <w:widowControl w:val="0"/>
              <w:pBdr>
                <w:top w:val="nil"/>
                <w:left w:val="nil"/>
                <w:bottom w:val="nil"/>
                <w:right w:val="nil"/>
                <w:between w:val="nil"/>
              </w:pBdr>
              <w:spacing w:before="0" w:after="0"/>
              <w:ind w:firstLine="0"/>
              <w:jc w:val="center"/>
              <w:rPr>
                <w:del w:id="1238" w:author="Cristiano de Menezes Feu" w:date="2022-11-21T08:32:00Z"/>
                <w:color w:val="000000"/>
                <w:sz w:val="20"/>
                <w:szCs w:val="20"/>
              </w:rPr>
            </w:pPr>
            <w:del w:id="1239" w:author="Cristiano de Menezes Feu" w:date="2022-11-21T08:32:00Z">
              <w:r w:rsidDel="00E631A1">
                <w:rPr>
                  <w:color w:val="000000"/>
                  <w:sz w:val="20"/>
                  <w:szCs w:val="20"/>
                </w:rPr>
                <w:delText>20</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B" w14:textId="31F26D11" w:rsidR="003D183A" w:rsidDel="00E631A1" w:rsidRDefault="008B7924">
            <w:pPr>
              <w:widowControl w:val="0"/>
              <w:pBdr>
                <w:top w:val="nil"/>
                <w:left w:val="nil"/>
                <w:bottom w:val="nil"/>
                <w:right w:val="nil"/>
                <w:between w:val="nil"/>
              </w:pBdr>
              <w:spacing w:before="0" w:after="0"/>
              <w:ind w:firstLine="0"/>
              <w:jc w:val="center"/>
              <w:rPr>
                <w:del w:id="1240" w:author="Cristiano de Menezes Feu" w:date="2022-11-21T08:32:00Z"/>
                <w:color w:val="000000"/>
                <w:sz w:val="20"/>
                <w:szCs w:val="20"/>
              </w:rPr>
            </w:pPr>
            <w:del w:id="1241" w:author="Cristiano de Menezes Feu" w:date="2022-11-21T08:32:00Z">
              <w:r w:rsidDel="00E631A1">
                <w:rPr>
                  <w:color w:val="000000"/>
                  <w:sz w:val="20"/>
                  <w:szCs w:val="20"/>
                </w:rPr>
                <w:delText>4</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C" w14:textId="3B164219" w:rsidR="003D183A" w:rsidDel="00E631A1" w:rsidRDefault="008B7924">
            <w:pPr>
              <w:widowControl w:val="0"/>
              <w:pBdr>
                <w:top w:val="nil"/>
                <w:left w:val="nil"/>
                <w:bottom w:val="nil"/>
                <w:right w:val="nil"/>
                <w:between w:val="nil"/>
              </w:pBdr>
              <w:spacing w:before="0" w:after="0"/>
              <w:ind w:firstLine="0"/>
              <w:jc w:val="center"/>
              <w:rPr>
                <w:del w:id="1242" w:author="Cristiano de Menezes Feu" w:date="2022-11-21T08:32:00Z"/>
                <w:color w:val="000000"/>
                <w:sz w:val="20"/>
                <w:szCs w:val="20"/>
              </w:rPr>
            </w:pPr>
            <w:del w:id="1243" w:author="Cristiano de Menezes Feu" w:date="2022-11-21T08:32:00Z">
              <w:r w:rsidDel="00E631A1">
                <w:rPr>
                  <w:color w:val="000000"/>
                  <w:sz w:val="20"/>
                  <w:szCs w:val="20"/>
                </w:rPr>
                <w:delText>3</w:delText>
              </w:r>
            </w:del>
          </w:p>
        </w:tc>
      </w:tr>
      <w:tr w:rsidR="003D183A" w:rsidDel="00E631A1" w14:paraId="14F1F068" w14:textId="5E313DD8">
        <w:trPr>
          <w:trHeight w:val="1424"/>
          <w:del w:id="1244"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D" w14:textId="0FB4D890" w:rsidR="003D183A" w:rsidDel="00E631A1" w:rsidRDefault="008B7924">
            <w:pPr>
              <w:widowControl w:val="0"/>
              <w:pBdr>
                <w:top w:val="nil"/>
                <w:left w:val="nil"/>
                <w:bottom w:val="nil"/>
                <w:right w:val="nil"/>
                <w:between w:val="nil"/>
              </w:pBdr>
              <w:spacing w:before="0" w:after="0"/>
              <w:ind w:firstLine="0"/>
              <w:jc w:val="center"/>
              <w:rPr>
                <w:del w:id="1245" w:author="Cristiano de Menezes Feu" w:date="2022-11-21T08:32:00Z"/>
                <w:color w:val="000000"/>
                <w:sz w:val="20"/>
                <w:szCs w:val="20"/>
              </w:rPr>
            </w:pPr>
            <w:del w:id="1246" w:author="Cristiano de Menezes Feu" w:date="2022-11-21T08:32:00Z">
              <w:r w:rsidDel="00E631A1">
                <w:rPr>
                  <w:color w:val="000000"/>
                  <w:sz w:val="20"/>
                  <w:szCs w:val="20"/>
                </w:rPr>
                <w:delText>Comissão de Segurança Pública e Combate ao Crime Organizado (CSPCCO)</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E" w14:textId="0C51090F" w:rsidR="003D183A" w:rsidDel="00E631A1" w:rsidRDefault="008B7924">
            <w:pPr>
              <w:widowControl w:val="0"/>
              <w:pBdr>
                <w:top w:val="nil"/>
                <w:left w:val="nil"/>
                <w:bottom w:val="nil"/>
                <w:right w:val="nil"/>
                <w:between w:val="nil"/>
              </w:pBdr>
              <w:spacing w:before="0" w:after="0"/>
              <w:ind w:firstLine="0"/>
              <w:jc w:val="center"/>
              <w:rPr>
                <w:del w:id="1247" w:author="Cristiano de Menezes Feu" w:date="2022-11-21T08:32:00Z"/>
                <w:color w:val="000000"/>
                <w:sz w:val="20"/>
                <w:szCs w:val="20"/>
              </w:rPr>
            </w:pPr>
            <w:del w:id="1248" w:author="Cristiano de Menezes Feu" w:date="2022-11-21T08:32:00Z">
              <w:r w:rsidDel="00E631A1">
                <w:rPr>
                  <w:color w:val="000000"/>
                  <w:sz w:val="20"/>
                  <w:szCs w:val="20"/>
                </w:rPr>
                <w:delText>38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3F" w14:textId="60647306" w:rsidR="003D183A" w:rsidDel="00E631A1" w:rsidRDefault="008B7924">
            <w:pPr>
              <w:widowControl w:val="0"/>
              <w:pBdr>
                <w:top w:val="nil"/>
                <w:left w:val="nil"/>
                <w:bottom w:val="nil"/>
                <w:right w:val="nil"/>
                <w:between w:val="nil"/>
              </w:pBdr>
              <w:spacing w:before="0" w:after="0"/>
              <w:ind w:firstLine="0"/>
              <w:jc w:val="center"/>
              <w:rPr>
                <w:del w:id="1249" w:author="Cristiano de Menezes Feu" w:date="2022-11-21T08:32:00Z"/>
                <w:color w:val="000000"/>
                <w:sz w:val="20"/>
                <w:szCs w:val="20"/>
              </w:rPr>
            </w:pPr>
            <w:del w:id="1250" w:author="Cristiano de Menezes Feu" w:date="2022-11-21T08:32:00Z">
              <w:r w:rsidDel="00E631A1">
                <w:rPr>
                  <w:color w:val="000000"/>
                  <w:sz w:val="20"/>
                  <w:szCs w:val="20"/>
                </w:rPr>
                <w:delText>19</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0" w14:textId="1FEF89DE" w:rsidR="003D183A" w:rsidDel="00E631A1" w:rsidRDefault="008B7924">
            <w:pPr>
              <w:widowControl w:val="0"/>
              <w:pBdr>
                <w:top w:val="nil"/>
                <w:left w:val="nil"/>
                <w:bottom w:val="nil"/>
                <w:right w:val="nil"/>
                <w:between w:val="nil"/>
              </w:pBdr>
              <w:spacing w:before="0" w:after="0"/>
              <w:ind w:firstLine="0"/>
              <w:jc w:val="center"/>
              <w:rPr>
                <w:del w:id="1251" w:author="Cristiano de Menezes Feu" w:date="2022-11-21T08:32:00Z"/>
                <w:color w:val="000000"/>
                <w:sz w:val="20"/>
                <w:szCs w:val="20"/>
              </w:rPr>
            </w:pPr>
            <w:del w:id="1252" w:author="Cristiano de Menezes Feu" w:date="2022-11-21T08:32:00Z">
              <w:r w:rsidDel="00E631A1">
                <w:rPr>
                  <w:color w:val="000000"/>
                  <w:sz w:val="20"/>
                  <w:szCs w:val="20"/>
                </w:rPr>
                <w:delText>20</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1" w14:textId="72C8E3E5" w:rsidR="003D183A" w:rsidDel="00E631A1" w:rsidRDefault="008B7924">
            <w:pPr>
              <w:widowControl w:val="0"/>
              <w:pBdr>
                <w:top w:val="nil"/>
                <w:left w:val="nil"/>
                <w:bottom w:val="nil"/>
                <w:right w:val="nil"/>
                <w:between w:val="nil"/>
              </w:pBdr>
              <w:spacing w:before="0" w:after="0"/>
              <w:ind w:firstLine="0"/>
              <w:jc w:val="center"/>
              <w:rPr>
                <w:del w:id="1253" w:author="Cristiano de Menezes Feu" w:date="2022-11-21T08:32:00Z"/>
                <w:color w:val="000000"/>
                <w:sz w:val="20"/>
                <w:szCs w:val="20"/>
              </w:rPr>
            </w:pPr>
            <w:del w:id="1254" w:author="Cristiano de Menezes Feu" w:date="2022-11-21T08:32:00Z">
              <w:r w:rsidDel="00E631A1">
                <w:rPr>
                  <w:color w:val="000000"/>
                  <w:sz w:val="20"/>
                  <w:szCs w:val="20"/>
                </w:rPr>
                <w:delText>4</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2" w14:textId="4A45433C" w:rsidR="003D183A" w:rsidDel="00E631A1" w:rsidRDefault="008B7924">
            <w:pPr>
              <w:widowControl w:val="0"/>
              <w:pBdr>
                <w:top w:val="nil"/>
                <w:left w:val="nil"/>
                <w:bottom w:val="nil"/>
                <w:right w:val="nil"/>
                <w:between w:val="nil"/>
              </w:pBdr>
              <w:spacing w:before="0" w:after="0"/>
              <w:ind w:firstLine="0"/>
              <w:jc w:val="center"/>
              <w:rPr>
                <w:del w:id="1255" w:author="Cristiano de Menezes Feu" w:date="2022-11-21T08:32:00Z"/>
                <w:color w:val="000000"/>
                <w:sz w:val="20"/>
                <w:szCs w:val="20"/>
              </w:rPr>
            </w:pPr>
            <w:del w:id="1256" w:author="Cristiano de Menezes Feu" w:date="2022-11-21T08:32:00Z">
              <w:r w:rsidDel="00E631A1">
                <w:rPr>
                  <w:color w:val="000000"/>
                  <w:sz w:val="20"/>
                  <w:szCs w:val="20"/>
                </w:rPr>
                <w:delText>3</w:delText>
              </w:r>
            </w:del>
          </w:p>
        </w:tc>
      </w:tr>
      <w:tr w:rsidR="003D183A" w:rsidDel="00E631A1" w14:paraId="20A08313" w14:textId="3081FFD3">
        <w:trPr>
          <w:trHeight w:val="772"/>
          <w:del w:id="1257"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3" w14:textId="065379AA" w:rsidR="003D183A" w:rsidDel="00E631A1" w:rsidRDefault="008B7924">
            <w:pPr>
              <w:widowControl w:val="0"/>
              <w:pBdr>
                <w:top w:val="nil"/>
                <w:left w:val="nil"/>
                <w:bottom w:val="nil"/>
                <w:right w:val="nil"/>
                <w:between w:val="nil"/>
              </w:pBdr>
              <w:spacing w:before="0" w:after="0"/>
              <w:ind w:firstLine="0"/>
              <w:jc w:val="center"/>
              <w:rPr>
                <w:del w:id="1258" w:author="Cristiano de Menezes Feu" w:date="2022-11-21T08:32:00Z"/>
                <w:color w:val="000000"/>
                <w:sz w:val="20"/>
                <w:szCs w:val="20"/>
              </w:rPr>
            </w:pPr>
            <w:del w:id="1259" w:author="Cristiano de Menezes Feu" w:date="2022-11-21T08:32:00Z">
              <w:r w:rsidDel="00E631A1">
                <w:rPr>
                  <w:color w:val="000000"/>
                  <w:sz w:val="20"/>
                  <w:szCs w:val="20"/>
                </w:rPr>
                <w:delText>Comissão de Seguridade Social e Família (CSSF)</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4" w14:textId="7FA9BEAD" w:rsidR="003D183A" w:rsidDel="00E631A1" w:rsidRDefault="008B7924">
            <w:pPr>
              <w:widowControl w:val="0"/>
              <w:pBdr>
                <w:top w:val="nil"/>
                <w:left w:val="nil"/>
                <w:bottom w:val="nil"/>
                <w:right w:val="nil"/>
                <w:between w:val="nil"/>
              </w:pBdr>
              <w:spacing w:before="0" w:after="0"/>
              <w:ind w:firstLine="0"/>
              <w:jc w:val="center"/>
              <w:rPr>
                <w:del w:id="1260" w:author="Cristiano de Menezes Feu" w:date="2022-11-21T08:32:00Z"/>
                <w:color w:val="000000"/>
                <w:sz w:val="20"/>
                <w:szCs w:val="20"/>
              </w:rPr>
            </w:pPr>
            <w:del w:id="1261" w:author="Cristiano de Menezes Feu" w:date="2022-11-21T08:32:00Z">
              <w:r w:rsidDel="00E631A1">
                <w:rPr>
                  <w:color w:val="000000"/>
                  <w:sz w:val="20"/>
                  <w:szCs w:val="20"/>
                </w:rPr>
                <w:delText>52</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5" w14:textId="0CA86599" w:rsidR="003D183A" w:rsidDel="00E631A1" w:rsidRDefault="008B7924">
            <w:pPr>
              <w:widowControl w:val="0"/>
              <w:pBdr>
                <w:top w:val="nil"/>
                <w:left w:val="nil"/>
                <w:bottom w:val="nil"/>
                <w:right w:val="nil"/>
                <w:between w:val="nil"/>
              </w:pBdr>
              <w:spacing w:before="0" w:after="0"/>
              <w:ind w:firstLine="0"/>
              <w:jc w:val="center"/>
              <w:rPr>
                <w:del w:id="1262" w:author="Cristiano de Menezes Feu" w:date="2022-11-21T08:32:00Z"/>
                <w:color w:val="000000"/>
                <w:sz w:val="20"/>
                <w:szCs w:val="20"/>
              </w:rPr>
            </w:pPr>
            <w:del w:id="1263" w:author="Cristiano de Menezes Feu" w:date="2022-11-21T08:32:00Z">
              <w:r w:rsidDel="00E631A1">
                <w:rPr>
                  <w:color w:val="000000"/>
                  <w:sz w:val="20"/>
                  <w:szCs w:val="20"/>
                </w:rPr>
                <w:delText>26</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6" w14:textId="5DEE43C9" w:rsidR="003D183A" w:rsidDel="00E631A1" w:rsidRDefault="008B7924">
            <w:pPr>
              <w:widowControl w:val="0"/>
              <w:pBdr>
                <w:top w:val="nil"/>
                <w:left w:val="nil"/>
                <w:bottom w:val="nil"/>
                <w:right w:val="nil"/>
                <w:between w:val="nil"/>
              </w:pBdr>
              <w:spacing w:before="0" w:after="0"/>
              <w:ind w:firstLine="0"/>
              <w:jc w:val="center"/>
              <w:rPr>
                <w:del w:id="1264" w:author="Cristiano de Menezes Feu" w:date="2022-11-21T08:32:00Z"/>
                <w:color w:val="000000"/>
                <w:sz w:val="20"/>
                <w:szCs w:val="20"/>
              </w:rPr>
            </w:pPr>
            <w:del w:id="1265" w:author="Cristiano de Menezes Feu" w:date="2022-11-21T08:32:00Z">
              <w:r w:rsidDel="00E631A1">
                <w:rPr>
                  <w:color w:val="000000"/>
                  <w:sz w:val="20"/>
                  <w:szCs w:val="20"/>
                </w:rPr>
                <w:delText>27</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7" w14:textId="00349050" w:rsidR="003D183A" w:rsidDel="00E631A1" w:rsidRDefault="008B7924">
            <w:pPr>
              <w:widowControl w:val="0"/>
              <w:pBdr>
                <w:top w:val="nil"/>
                <w:left w:val="nil"/>
                <w:bottom w:val="nil"/>
                <w:right w:val="nil"/>
                <w:between w:val="nil"/>
              </w:pBdr>
              <w:spacing w:before="0" w:after="0"/>
              <w:ind w:firstLine="0"/>
              <w:jc w:val="center"/>
              <w:rPr>
                <w:del w:id="1266" w:author="Cristiano de Menezes Feu" w:date="2022-11-21T08:32:00Z"/>
                <w:color w:val="000000"/>
                <w:sz w:val="20"/>
                <w:szCs w:val="20"/>
              </w:rPr>
            </w:pPr>
            <w:del w:id="1267" w:author="Cristiano de Menezes Feu" w:date="2022-11-21T08:32:00Z">
              <w:r w:rsidDel="00E631A1">
                <w:rPr>
                  <w:color w:val="000000"/>
                  <w:sz w:val="20"/>
                  <w:szCs w:val="20"/>
                </w:rPr>
                <w:delText>6</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8" w14:textId="038F6E2A" w:rsidR="003D183A" w:rsidDel="00E631A1" w:rsidRDefault="008B7924">
            <w:pPr>
              <w:widowControl w:val="0"/>
              <w:pBdr>
                <w:top w:val="nil"/>
                <w:left w:val="nil"/>
                <w:bottom w:val="nil"/>
                <w:right w:val="nil"/>
                <w:between w:val="nil"/>
              </w:pBdr>
              <w:spacing w:before="0" w:after="0"/>
              <w:ind w:firstLine="0"/>
              <w:jc w:val="center"/>
              <w:rPr>
                <w:del w:id="1268" w:author="Cristiano de Menezes Feu" w:date="2022-11-21T08:32:00Z"/>
                <w:color w:val="000000"/>
                <w:sz w:val="20"/>
                <w:szCs w:val="20"/>
              </w:rPr>
            </w:pPr>
            <w:del w:id="1269" w:author="Cristiano de Menezes Feu" w:date="2022-11-21T08:32:00Z">
              <w:r w:rsidDel="00E631A1">
                <w:rPr>
                  <w:color w:val="000000"/>
                  <w:sz w:val="20"/>
                  <w:szCs w:val="20"/>
                </w:rPr>
                <w:delText>4</w:delText>
              </w:r>
            </w:del>
          </w:p>
        </w:tc>
      </w:tr>
      <w:tr w:rsidR="003D183A" w:rsidDel="00E631A1" w14:paraId="48D139B5" w14:textId="1621FE72">
        <w:trPr>
          <w:trHeight w:val="1124"/>
          <w:del w:id="1270"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9" w14:textId="6285B84D" w:rsidR="003D183A" w:rsidDel="00E631A1" w:rsidRDefault="008B7924">
            <w:pPr>
              <w:widowControl w:val="0"/>
              <w:pBdr>
                <w:top w:val="nil"/>
                <w:left w:val="nil"/>
                <w:bottom w:val="nil"/>
                <w:right w:val="nil"/>
                <w:between w:val="nil"/>
              </w:pBdr>
              <w:spacing w:before="0" w:after="0"/>
              <w:ind w:firstLine="0"/>
              <w:jc w:val="center"/>
              <w:rPr>
                <w:del w:id="1271" w:author="Cristiano de Menezes Feu" w:date="2022-11-21T08:32:00Z"/>
                <w:color w:val="000000"/>
                <w:sz w:val="20"/>
                <w:szCs w:val="20"/>
              </w:rPr>
            </w:pPr>
            <w:del w:id="1272" w:author="Cristiano de Menezes Feu" w:date="2022-11-21T08:32:00Z">
              <w:r w:rsidDel="00E631A1">
                <w:rPr>
                  <w:color w:val="000000"/>
                  <w:sz w:val="20"/>
                  <w:szCs w:val="20"/>
                </w:rPr>
                <w:delText>Comissão de Trabalho, de Administração e Serviço Público (CTASP)</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A" w14:textId="6E6142CB" w:rsidR="003D183A" w:rsidDel="00E631A1" w:rsidRDefault="008B7924">
            <w:pPr>
              <w:widowControl w:val="0"/>
              <w:pBdr>
                <w:top w:val="nil"/>
                <w:left w:val="nil"/>
                <w:bottom w:val="nil"/>
                <w:right w:val="nil"/>
                <w:between w:val="nil"/>
              </w:pBdr>
              <w:spacing w:before="0" w:after="0"/>
              <w:ind w:firstLine="0"/>
              <w:jc w:val="center"/>
              <w:rPr>
                <w:del w:id="1273" w:author="Cristiano de Menezes Feu" w:date="2022-11-21T08:32:00Z"/>
                <w:color w:val="000000"/>
                <w:sz w:val="20"/>
                <w:szCs w:val="20"/>
              </w:rPr>
            </w:pPr>
            <w:del w:id="1274" w:author="Cristiano de Menezes Feu" w:date="2022-11-21T08:32:00Z">
              <w:r w:rsidDel="00E631A1">
                <w:rPr>
                  <w:color w:val="000000"/>
                  <w:sz w:val="20"/>
                  <w:szCs w:val="20"/>
                </w:rPr>
                <w:delText>26</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B" w14:textId="1D07C59E" w:rsidR="003D183A" w:rsidDel="00E631A1" w:rsidRDefault="008B7924">
            <w:pPr>
              <w:widowControl w:val="0"/>
              <w:pBdr>
                <w:top w:val="nil"/>
                <w:left w:val="nil"/>
                <w:bottom w:val="nil"/>
                <w:right w:val="nil"/>
                <w:between w:val="nil"/>
              </w:pBdr>
              <w:spacing w:before="0" w:after="0"/>
              <w:ind w:firstLine="0"/>
              <w:jc w:val="center"/>
              <w:rPr>
                <w:del w:id="1275" w:author="Cristiano de Menezes Feu" w:date="2022-11-21T08:32:00Z"/>
                <w:color w:val="000000"/>
                <w:sz w:val="20"/>
                <w:szCs w:val="20"/>
              </w:rPr>
            </w:pPr>
            <w:del w:id="1276" w:author="Cristiano de Menezes Feu" w:date="2022-11-21T08:32:00Z">
              <w:r w:rsidDel="00E631A1">
                <w:rPr>
                  <w:color w:val="000000"/>
                  <w:sz w:val="20"/>
                  <w:szCs w:val="20"/>
                </w:rPr>
                <w:delText>13</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C" w14:textId="61E1FC84" w:rsidR="003D183A" w:rsidDel="00E631A1" w:rsidRDefault="008B7924">
            <w:pPr>
              <w:widowControl w:val="0"/>
              <w:pBdr>
                <w:top w:val="nil"/>
                <w:left w:val="nil"/>
                <w:bottom w:val="nil"/>
                <w:right w:val="nil"/>
                <w:between w:val="nil"/>
              </w:pBdr>
              <w:spacing w:before="0" w:after="0"/>
              <w:ind w:firstLine="0"/>
              <w:jc w:val="center"/>
              <w:rPr>
                <w:del w:id="1277" w:author="Cristiano de Menezes Feu" w:date="2022-11-21T08:32:00Z"/>
                <w:color w:val="000000"/>
                <w:sz w:val="20"/>
                <w:szCs w:val="20"/>
              </w:rPr>
            </w:pPr>
            <w:del w:id="1278" w:author="Cristiano de Menezes Feu" w:date="2022-11-21T08:32:00Z">
              <w:r w:rsidDel="00E631A1">
                <w:rPr>
                  <w:color w:val="000000"/>
                  <w:sz w:val="20"/>
                  <w:szCs w:val="20"/>
                </w:rPr>
                <w:delText>14</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D" w14:textId="07D04399" w:rsidR="003D183A" w:rsidDel="00E631A1" w:rsidRDefault="008B7924">
            <w:pPr>
              <w:widowControl w:val="0"/>
              <w:pBdr>
                <w:top w:val="nil"/>
                <w:left w:val="nil"/>
                <w:bottom w:val="nil"/>
                <w:right w:val="nil"/>
                <w:between w:val="nil"/>
              </w:pBdr>
              <w:spacing w:before="0" w:after="0"/>
              <w:ind w:firstLine="0"/>
              <w:jc w:val="center"/>
              <w:rPr>
                <w:del w:id="1279" w:author="Cristiano de Menezes Feu" w:date="2022-11-21T08:32:00Z"/>
                <w:color w:val="000000"/>
                <w:sz w:val="20"/>
                <w:szCs w:val="20"/>
              </w:rPr>
            </w:pPr>
            <w:del w:id="1280" w:author="Cristiano de Menezes Feu" w:date="2022-11-21T08:32:00Z">
              <w:r w:rsidDel="00E631A1">
                <w:rPr>
                  <w:color w:val="000000"/>
                  <w:sz w:val="20"/>
                  <w:szCs w:val="20"/>
                </w:rPr>
                <w:delText>3</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E" w14:textId="2091D841" w:rsidR="003D183A" w:rsidDel="00E631A1" w:rsidRDefault="008B7924">
            <w:pPr>
              <w:widowControl w:val="0"/>
              <w:pBdr>
                <w:top w:val="nil"/>
                <w:left w:val="nil"/>
                <w:bottom w:val="nil"/>
                <w:right w:val="nil"/>
                <w:between w:val="nil"/>
              </w:pBdr>
              <w:spacing w:before="0" w:after="0"/>
              <w:ind w:firstLine="0"/>
              <w:jc w:val="center"/>
              <w:rPr>
                <w:del w:id="1281" w:author="Cristiano de Menezes Feu" w:date="2022-11-21T08:32:00Z"/>
                <w:color w:val="000000"/>
                <w:sz w:val="20"/>
                <w:szCs w:val="20"/>
              </w:rPr>
            </w:pPr>
            <w:del w:id="1282" w:author="Cristiano de Menezes Feu" w:date="2022-11-21T08:32:00Z">
              <w:r w:rsidDel="00E631A1">
                <w:rPr>
                  <w:color w:val="000000"/>
                  <w:sz w:val="20"/>
                  <w:szCs w:val="20"/>
                </w:rPr>
                <w:delText>2</w:delText>
              </w:r>
            </w:del>
          </w:p>
        </w:tc>
      </w:tr>
      <w:tr w:rsidR="003D183A" w:rsidDel="00E631A1" w14:paraId="1D9FAB60" w14:textId="0DE240CA">
        <w:trPr>
          <w:trHeight w:val="699"/>
          <w:del w:id="1283"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4F" w14:textId="5F176DC5" w:rsidR="003D183A" w:rsidDel="00E631A1" w:rsidRDefault="008B7924">
            <w:pPr>
              <w:widowControl w:val="0"/>
              <w:pBdr>
                <w:top w:val="nil"/>
                <w:left w:val="nil"/>
                <w:bottom w:val="nil"/>
                <w:right w:val="nil"/>
                <w:between w:val="nil"/>
              </w:pBdr>
              <w:spacing w:before="0" w:after="0"/>
              <w:ind w:firstLine="0"/>
              <w:jc w:val="center"/>
              <w:rPr>
                <w:del w:id="1284" w:author="Cristiano de Menezes Feu" w:date="2022-11-21T08:32:00Z"/>
                <w:color w:val="000000"/>
                <w:sz w:val="20"/>
                <w:szCs w:val="20"/>
              </w:rPr>
            </w:pPr>
            <w:del w:id="1285" w:author="Cristiano de Menezes Feu" w:date="2022-11-21T08:32:00Z">
              <w:r w:rsidDel="00E631A1">
                <w:rPr>
                  <w:color w:val="000000"/>
                  <w:sz w:val="20"/>
                  <w:szCs w:val="20"/>
                </w:rPr>
                <w:delText>Comissão de Turismo (CTUR)</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0" w14:textId="0E3B9FA4" w:rsidR="003D183A" w:rsidDel="00E631A1" w:rsidRDefault="008B7924">
            <w:pPr>
              <w:widowControl w:val="0"/>
              <w:pBdr>
                <w:top w:val="nil"/>
                <w:left w:val="nil"/>
                <w:bottom w:val="nil"/>
                <w:right w:val="nil"/>
                <w:between w:val="nil"/>
              </w:pBdr>
              <w:spacing w:before="0" w:after="0"/>
              <w:ind w:firstLine="0"/>
              <w:jc w:val="center"/>
              <w:rPr>
                <w:del w:id="1286" w:author="Cristiano de Menezes Feu" w:date="2022-11-21T08:32:00Z"/>
                <w:color w:val="000000"/>
                <w:sz w:val="20"/>
                <w:szCs w:val="20"/>
              </w:rPr>
            </w:pPr>
            <w:del w:id="1287" w:author="Cristiano de Menezes Feu" w:date="2022-11-21T08:32:00Z">
              <w:r w:rsidDel="00E631A1">
                <w:rPr>
                  <w:color w:val="000000"/>
                  <w:sz w:val="20"/>
                  <w:szCs w:val="20"/>
                </w:rPr>
                <w:delText>20</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1" w14:textId="55926783" w:rsidR="003D183A" w:rsidDel="00E631A1" w:rsidRDefault="008B7924">
            <w:pPr>
              <w:widowControl w:val="0"/>
              <w:pBdr>
                <w:top w:val="nil"/>
                <w:left w:val="nil"/>
                <w:bottom w:val="nil"/>
                <w:right w:val="nil"/>
                <w:between w:val="nil"/>
              </w:pBdr>
              <w:spacing w:before="0" w:after="0"/>
              <w:ind w:firstLine="0"/>
              <w:jc w:val="center"/>
              <w:rPr>
                <w:del w:id="1288" w:author="Cristiano de Menezes Feu" w:date="2022-11-21T08:32:00Z"/>
                <w:color w:val="000000"/>
                <w:sz w:val="20"/>
                <w:szCs w:val="20"/>
              </w:rPr>
            </w:pPr>
            <w:del w:id="1289" w:author="Cristiano de Menezes Feu" w:date="2022-11-21T08:32:00Z">
              <w:r w:rsidDel="00E631A1">
                <w:rPr>
                  <w:color w:val="000000"/>
                  <w:sz w:val="20"/>
                  <w:szCs w:val="20"/>
                </w:rPr>
                <w:delText>10</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2" w14:textId="67749845" w:rsidR="003D183A" w:rsidDel="00E631A1" w:rsidRDefault="008B7924">
            <w:pPr>
              <w:widowControl w:val="0"/>
              <w:pBdr>
                <w:top w:val="nil"/>
                <w:left w:val="nil"/>
                <w:bottom w:val="nil"/>
                <w:right w:val="nil"/>
                <w:between w:val="nil"/>
              </w:pBdr>
              <w:spacing w:before="0" w:after="0"/>
              <w:ind w:firstLine="0"/>
              <w:jc w:val="center"/>
              <w:rPr>
                <w:del w:id="1290" w:author="Cristiano de Menezes Feu" w:date="2022-11-21T08:32:00Z"/>
                <w:color w:val="000000"/>
                <w:sz w:val="20"/>
                <w:szCs w:val="20"/>
              </w:rPr>
            </w:pPr>
            <w:del w:id="1291" w:author="Cristiano de Menezes Feu" w:date="2022-11-21T08:32:00Z">
              <w:r w:rsidDel="00E631A1">
                <w:rPr>
                  <w:color w:val="000000"/>
                  <w:sz w:val="20"/>
                  <w:szCs w:val="20"/>
                </w:rPr>
                <w:delText>11</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3" w14:textId="1B9ED106" w:rsidR="003D183A" w:rsidDel="00E631A1" w:rsidRDefault="008B7924">
            <w:pPr>
              <w:widowControl w:val="0"/>
              <w:pBdr>
                <w:top w:val="nil"/>
                <w:left w:val="nil"/>
                <w:bottom w:val="nil"/>
                <w:right w:val="nil"/>
                <w:between w:val="nil"/>
              </w:pBdr>
              <w:spacing w:before="0" w:after="0"/>
              <w:ind w:firstLine="0"/>
              <w:jc w:val="center"/>
              <w:rPr>
                <w:del w:id="1292" w:author="Cristiano de Menezes Feu" w:date="2022-11-21T08:32:00Z"/>
                <w:color w:val="000000"/>
                <w:sz w:val="20"/>
                <w:szCs w:val="20"/>
              </w:rPr>
            </w:pPr>
            <w:del w:id="1293" w:author="Cristiano de Menezes Feu" w:date="2022-11-21T08:32:00Z">
              <w:r w:rsidDel="00E631A1">
                <w:rPr>
                  <w:color w:val="000000"/>
                  <w:sz w:val="20"/>
                  <w:szCs w:val="20"/>
                </w:rPr>
                <w:delText>2</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4" w14:textId="543B9C26" w:rsidR="003D183A" w:rsidDel="00E631A1" w:rsidRDefault="008B7924">
            <w:pPr>
              <w:widowControl w:val="0"/>
              <w:pBdr>
                <w:top w:val="nil"/>
                <w:left w:val="nil"/>
                <w:bottom w:val="nil"/>
                <w:right w:val="nil"/>
                <w:between w:val="nil"/>
              </w:pBdr>
              <w:spacing w:before="0" w:after="0"/>
              <w:ind w:firstLine="0"/>
              <w:jc w:val="center"/>
              <w:rPr>
                <w:del w:id="1294" w:author="Cristiano de Menezes Feu" w:date="2022-11-21T08:32:00Z"/>
                <w:color w:val="000000"/>
                <w:sz w:val="20"/>
                <w:szCs w:val="20"/>
              </w:rPr>
            </w:pPr>
            <w:del w:id="1295" w:author="Cristiano de Menezes Feu" w:date="2022-11-21T08:32:00Z">
              <w:r w:rsidDel="00E631A1">
                <w:rPr>
                  <w:color w:val="000000"/>
                  <w:sz w:val="20"/>
                  <w:szCs w:val="20"/>
                </w:rPr>
                <w:delText>2</w:delText>
              </w:r>
            </w:del>
          </w:p>
        </w:tc>
      </w:tr>
      <w:tr w:rsidR="003D183A" w:rsidDel="00E631A1" w14:paraId="117E3474" w14:textId="5193C53E">
        <w:trPr>
          <w:trHeight w:val="902"/>
          <w:del w:id="1296" w:author="Cristiano de Menezes Feu" w:date="2022-11-21T08:32:00Z"/>
        </w:trPr>
        <w:tc>
          <w:tcPr>
            <w:tcW w:w="250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5" w14:textId="0A308517" w:rsidR="003D183A" w:rsidDel="00E631A1" w:rsidRDefault="008B7924">
            <w:pPr>
              <w:widowControl w:val="0"/>
              <w:pBdr>
                <w:top w:val="nil"/>
                <w:left w:val="nil"/>
                <w:bottom w:val="nil"/>
                <w:right w:val="nil"/>
                <w:between w:val="nil"/>
              </w:pBdr>
              <w:spacing w:before="0" w:after="0"/>
              <w:ind w:firstLine="0"/>
              <w:jc w:val="center"/>
              <w:rPr>
                <w:del w:id="1297" w:author="Cristiano de Menezes Feu" w:date="2022-11-21T08:32:00Z"/>
                <w:color w:val="000000"/>
                <w:sz w:val="20"/>
                <w:szCs w:val="20"/>
              </w:rPr>
            </w:pPr>
            <w:del w:id="1298" w:author="Cristiano de Menezes Feu" w:date="2022-11-21T08:32:00Z">
              <w:r w:rsidDel="00E631A1">
                <w:rPr>
                  <w:color w:val="000000"/>
                  <w:sz w:val="20"/>
                  <w:szCs w:val="20"/>
                </w:rPr>
                <w:delText>Comissão de Viação e Transportes (CVT)</w:delText>
              </w:r>
            </w:del>
          </w:p>
        </w:tc>
        <w:tc>
          <w:tcPr>
            <w:tcW w:w="964"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6" w14:textId="622DC26C" w:rsidR="003D183A" w:rsidDel="00E631A1" w:rsidRDefault="008B7924">
            <w:pPr>
              <w:widowControl w:val="0"/>
              <w:pBdr>
                <w:top w:val="nil"/>
                <w:left w:val="nil"/>
                <w:bottom w:val="nil"/>
                <w:right w:val="nil"/>
                <w:between w:val="nil"/>
              </w:pBdr>
              <w:spacing w:before="0" w:after="0"/>
              <w:ind w:firstLine="0"/>
              <w:jc w:val="center"/>
              <w:rPr>
                <w:del w:id="1299" w:author="Cristiano de Menezes Feu" w:date="2022-11-21T08:32:00Z"/>
                <w:color w:val="000000"/>
                <w:sz w:val="20"/>
                <w:szCs w:val="20"/>
              </w:rPr>
            </w:pPr>
            <w:del w:id="1300" w:author="Cristiano de Menezes Feu" w:date="2022-11-21T08:32:00Z">
              <w:r w:rsidDel="00E631A1">
                <w:rPr>
                  <w:color w:val="000000"/>
                  <w:sz w:val="20"/>
                  <w:szCs w:val="20"/>
                </w:rPr>
                <w:delText>48</w:delText>
              </w:r>
            </w:del>
          </w:p>
        </w:tc>
        <w:tc>
          <w:tcPr>
            <w:tcW w:w="1002"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7" w14:textId="60BD3134" w:rsidR="003D183A" w:rsidDel="00E631A1" w:rsidRDefault="008B7924">
            <w:pPr>
              <w:widowControl w:val="0"/>
              <w:pBdr>
                <w:top w:val="nil"/>
                <w:left w:val="nil"/>
                <w:bottom w:val="nil"/>
                <w:right w:val="nil"/>
                <w:between w:val="nil"/>
              </w:pBdr>
              <w:spacing w:before="0" w:after="0"/>
              <w:ind w:firstLine="0"/>
              <w:jc w:val="center"/>
              <w:rPr>
                <w:del w:id="1301" w:author="Cristiano de Menezes Feu" w:date="2022-11-21T08:32:00Z"/>
                <w:color w:val="000000"/>
                <w:sz w:val="20"/>
                <w:szCs w:val="20"/>
              </w:rPr>
            </w:pPr>
            <w:del w:id="1302" w:author="Cristiano de Menezes Feu" w:date="2022-11-21T08:32:00Z">
              <w:r w:rsidDel="00E631A1">
                <w:rPr>
                  <w:color w:val="000000"/>
                  <w:sz w:val="20"/>
                  <w:szCs w:val="20"/>
                </w:rPr>
                <w:delText>24</w:delText>
              </w:r>
            </w:del>
          </w:p>
        </w:tc>
        <w:tc>
          <w:tcPr>
            <w:tcW w:w="1001"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8" w14:textId="36567AF7" w:rsidR="003D183A" w:rsidDel="00E631A1" w:rsidRDefault="008B7924">
            <w:pPr>
              <w:widowControl w:val="0"/>
              <w:pBdr>
                <w:top w:val="nil"/>
                <w:left w:val="nil"/>
                <w:bottom w:val="nil"/>
                <w:right w:val="nil"/>
                <w:between w:val="nil"/>
              </w:pBdr>
              <w:spacing w:before="0" w:after="0"/>
              <w:ind w:firstLine="0"/>
              <w:jc w:val="center"/>
              <w:rPr>
                <w:del w:id="1303" w:author="Cristiano de Menezes Feu" w:date="2022-11-21T08:32:00Z"/>
                <w:color w:val="000000"/>
                <w:sz w:val="20"/>
                <w:szCs w:val="20"/>
              </w:rPr>
            </w:pPr>
            <w:del w:id="1304" w:author="Cristiano de Menezes Feu" w:date="2022-11-21T08:32:00Z">
              <w:r w:rsidDel="00E631A1">
                <w:rPr>
                  <w:color w:val="000000"/>
                  <w:sz w:val="20"/>
                  <w:szCs w:val="20"/>
                </w:rPr>
                <w:delText>25</w:delText>
              </w:r>
            </w:del>
          </w:p>
        </w:tc>
        <w:tc>
          <w:tcPr>
            <w:tcW w:w="1096"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9" w14:textId="67906D8B" w:rsidR="003D183A" w:rsidDel="00E631A1" w:rsidRDefault="008B7924">
            <w:pPr>
              <w:widowControl w:val="0"/>
              <w:pBdr>
                <w:top w:val="nil"/>
                <w:left w:val="nil"/>
                <w:bottom w:val="nil"/>
                <w:right w:val="nil"/>
                <w:between w:val="nil"/>
              </w:pBdr>
              <w:spacing w:before="0" w:after="0"/>
              <w:ind w:firstLine="0"/>
              <w:jc w:val="center"/>
              <w:rPr>
                <w:del w:id="1305" w:author="Cristiano de Menezes Feu" w:date="2022-11-21T08:32:00Z"/>
                <w:color w:val="000000"/>
                <w:sz w:val="20"/>
                <w:szCs w:val="20"/>
              </w:rPr>
            </w:pPr>
            <w:del w:id="1306" w:author="Cristiano de Menezes Feu" w:date="2022-11-21T08:32:00Z">
              <w:r w:rsidDel="00E631A1">
                <w:rPr>
                  <w:color w:val="000000"/>
                  <w:sz w:val="20"/>
                  <w:szCs w:val="20"/>
                </w:rPr>
                <w:delText>5</w:delText>
              </w:r>
            </w:del>
          </w:p>
        </w:tc>
        <w:tc>
          <w:tcPr>
            <w:tcW w:w="1258" w:type="dxa"/>
            <w:tcBorders>
              <w:top w:val="single" w:sz="4" w:space="0" w:color="000000"/>
              <w:left w:val="single" w:sz="4" w:space="0" w:color="000000"/>
              <w:bottom w:val="single" w:sz="4" w:space="0" w:color="000000"/>
              <w:right w:val="single" w:sz="4" w:space="0" w:color="000000"/>
            </w:tcBorders>
            <w:tcMar>
              <w:top w:w="113" w:type="dxa"/>
              <w:left w:w="113" w:type="dxa"/>
              <w:bottom w:w="113" w:type="dxa"/>
              <w:right w:w="113" w:type="dxa"/>
            </w:tcMar>
            <w:vAlign w:val="center"/>
          </w:tcPr>
          <w:p w14:paraId="0000025A" w14:textId="3A75BB00" w:rsidR="003D183A" w:rsidDel="00E631A1" w:rsidRDefault="008B7924">
            <w:pPr>
              <w:widowControl w:val="0"/>
              <w:pBdr>
                <w:top w:val="nil"/>
                <w:left w:val="nil"/>
                <w:bottom w:val="nil"/>
                <w:right w:val="nil"/>
                <w:between w:val="nil"/>
              </w:pBdr>
              <w:spacing w:before="0" w:after="0"/>
              <w:ind w:firstLine="0"/>
              <w:jc w:val="center"/>
              <w:rPr>
                <w:del w:id="1307" w:author="Cristiano de Menezes Feu" w:date="2022-11-21T08:32:00Z"/>
                <w:color w:val="000000"/>
                <w:sz w:val="20"/>
                <w:szCs w:val="20"/>
              </w:rPr>
            </w:pPr>
            <w:del w:id="1308" w:author="Cristiano de Menezes Feu" w:date="2022-11-21T08:32:00Z">
              <w:r w:rsidDel="00E631A1">
                <w:rPr>
                  <w:color w:val="000000"/>
                  <w:sz w:val="20"/>
                  <w:szCs w:val="20"/>
                </w:rPr>
                <w:delText>3</w:delText>
              </w:r>
            </w:del>
          </w:p>
        </w:tc>
      </w:tr>
    </w:tbl>
    <w:p w14:paraId="0000025B" w14:textId="2D02B7FD" w:rsidR="003D183A" w:rsidDel="00E631A1" w:rsidRDefault="003D183A">
      <w:pPr>
        <w:widowControl w:val="0"/>
        <w:pBdr>
          <w:top w:val="nil"/>
          <w:left w:val="nil"/>
          <w:bottom w:val="nil"/>
          <w:right w:val="nil"/>
          <w:between w:val="nil"/>
        </w:pBdr>
        <w:spacing w:before="170" w:after="283"/>
        <w:ind w:firstLine="0"/>
        <w:jc w:val="center"/>
        <w:rPr>
          <w:del w:id="1309" w:author="Cristiano de Menezes Feu" w:date="2022-11-21T08:32:00Z"/>
          <w:color w:val="000000"/>
          <w:sz w:val="24"/>
          <w:szCs w:val="24"/>
        </w:rPr>
      </w:pPr>
    </w:p>
    <w:p w14:paraId="0000025C" w14:textId="5C591DEE" w:rsidR="003D183A" w:rsidDel="00E631A1" w:rsidRDefault="003D183A">
      <w:pPr>
        <w:widowControl w:val="0"/>
        <w:pBdr>
          <w:top w:val="nil"/>
          <w:left w:val="nil"/>
          <w:bottom w:val="nil"/>
          <w:right w:val="nil"/>
          <w:between w:val="nil"/>
        </w:pBdr>
        <w:spacing w:before="170" w:after="113"/>
        <w:ind w:firstLine="0"/>
        <w:jc w:val="center"/>
        <w:rPr>
          <w:del w:id="1310" w:author="Cristiano de Menezes Feu" w:date="2022-11-21T08:32:00Z"/>
          <w:rFonts w:ascii="ClearSans-Light" w:eastAsia="ClearSans-Light" w:hAnsi="ClearSans-Light" w:cs="ClearSans-Light"/>
          <w:color w:val="000000"/>
          <w:sz w:val="24"/>
          <w:szCs w:val="24"/>
        </w:rPr>
      </w:pPr>
    </w:p>
    <w:p w14:paraId="0000025D" w14:textId="20016584" w:rsidR="003D183A" w:rsidDel="00E631A1" w:rsidRDefault="008B7924">
      <w:pPr>
        <w:widowControl w:val="0"/>
        <w:pBdr>
          <w:top w:val="nil"/>
          <w:left w:val="nil"/>
          <w:bottom w:val="nil"/>
          <w:right w:val="nil"/>
          <w:between w:val="nil"/>
        </w:pBdr>
        <w:spacing w:before="170" w:after="113"/>
        <w:ind w:firstLine="0"/>
        <w:jc w:val="center"/>
        <w:rPr>
          <w:del w:id="1311" w:author="Cristiano de Menezes Feu" w:date="2022-11-21T08:32:00Z"/>
          <w:rFonts w:ascii="ClearSans-Light" w:eastAsia="ClearSans-Light" w:hAnsi="ClearSans-Light" w:cs="ClearSans-Light"/>
          <w:color w:val="000000"/>
          <w:sz w:val="24"/>
          <w:szCs w:val="24"/>
        </w:rPr>
      </w:pPr>
      <w:del w:id="1312" w:author="Cristiano de Menezes Feu" w:date="2022-11-21T08:32:00Z">
        <w:r w:rsidDel="00E631A1">
          <w:rPr>
            <w:rFonts w:ascii="ClearSans-Light" w:eastAsia="ClearSans-Light" w:hAnsi="ClearSans-Light" w:cs="ClearSans-Light"/>
            <w:color w:val="000000"/>
            <w:sz w:val="24"/>
            <w:szCs w:val="24"/>
          </w:rPr>
          <w:delText>FACILIDADES V – PRINCIPAIS RECURSOS</w:delText>
        </w:r>
      </w:del>
    </w:p>
    <w:tbl>
      <w:tblPr>
        <w:tblStyle w:val="aa"/>
        <w:tblW w:w="8041" w:type="dxa"/>
        <w:tblInd w:w="0" w:type="dxa"/>
        <w:tblLayout w:type="fixed"/>
        <w:tblLook w:val="0000" w:firstRow="0" w:lastRow="0" w:firstColumn="0" w:lastColumn="0" w:noHBand="0" w:noVBand="0"/>
      </w:tblPr>
      <w:tblGrid>
        <w:gridCol w:w="1862"/>
        <w:gridCol w:w="1020"/>
        <w:gridCol w:w="1558"/>
        <w:gridCol w:w="1840"/>
        <w:gridCol w:w="1761"/>
      </w:tblGrid>
      <w:tr w:rsidR="003D183A" w:rsidDel="00E631A1" w14:paraId="31AF10EC" w14:textId="204E9413">
        <w:trPr>
          <w:trHeight w:val="60"/>
          <w:tblHeader/>
          <w:del w:id="1313" w:author="Cristiano de Menezes Feu" w:date="2022-11-21T08:32:00Z"/>
        </w:trPr>
        <w:tc>
          <w:tcPr>
            <w:tcW w:w="1862" w:type="dxa"/>
            <w:tcBorders>
              <w:top w:val="single" w:sz="7" w:space="0" w:color="005583"/>
              <w:left w:val="single" w:sz="7" w:space="0" w:color="005583"/>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25E" w14:textId="4E3F4DD4" w:rsidR="003D183A" w:rsidDel="00E631A1" w:rsidRDefault="008B7924">
            <w:pPr>
              <w:widowControl w:val="0"/>
              <w:pBdr>
                <w:top w:val="nil"/>
                <w:left w:val="nil"/>
                <w:bottom w:val="nil"/>
                <w:right w:val="nil"/>
                <w:between w:val="nil"/>
              </w:pBdr>
              <w:spacing w:before="170" w:after="454"/>
              <w:ind w:firstLine="0"/>
              <w:jc w:val="center"/>
              <w:rPr>
                <w:del w:id="1314" w:author="Cristiano de Menezes Feu" w:date="2022-11-21T08:32:00Z"/>
                <w:b/>
                <w:smallCaps/>
                <w:color w:val="FFFFFF"/>
                <w:sz w:val="16"/>
                <w:szCs w:val="16"/>
              </w:rPr>
            </w:pPr>
            <w:del w:id="1315" w:author="Cristiano de Menezes Feu" w:date="2022-11-21T08:32:00Z">
              <w:r w:rsidDel="00E631A1">
                <w:rPr>
                  <w:b/>
                  <w:smallCaps/>
                  <w:color w:val="FFFFFF"/>
                  <w:sz w:val="16"/>
                  <w:szCs w:val="16"/>
                </w:rPr>
                <w:delText>Recurso</w:delText>
              </w:r>
            </w:del>
          </w:p>
        </w:tc>
        <w:tc>
          <w:tcPr>
            <w:tcW w:w="1020"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25F" w14:textId="37C84537" w:rsidR="003D183A" w:rsidDel="00E631A1" w:rsidRDefault="008B7924">
            <w:pPr>
              <w:widowControl w:val="0"/>
              <w:pBdr>
                <w:top w:val="nil"/>
                <w:left w:val="nil"/>
                <w:bottom w:val="nil"/>
                <w:right w:val="nil"/>
                <w:between w:val="nil"/>
              </w:pBdr>
              <w:spacing w:before="170" w:after="454"/>
              <w:ind w:firstLine="0"/>
              <w:jc w:val="center"/>
              <w:rPr>
                <w:del w:id="1316" w:author="Cristiano de Menezes Feu" w:date="2022-11-21T08:32:00Z"/>
                <w:b/>
                <w:smallCaps/>
                <w:color w:val="FFFFFF"/>
                <w:sz w:val="16"/>
                <w:szCs w:val="16"/>
              </w:rPr>
            </w:pPr>
            <w:del w:id="1317" w:author="Cristiano de Menezes Feu" w:date="2022-11-21T08:32:00Z">
              <w:r w:rsidDel="00E631A1">
                <w:rPr>
                  <w:b/>
                  <w:smallCaps/>
                  <w:color w:val="FFFFFF"/>
                  <w:sz w:val="16"/>
                  <w:szCs w:val="16"/>
                </w:rPr>
                <w:delText>Fundamento</w:delText>
              </w:r>
            </w:del>
          </w:p>
        </w:tc>
        <w:tc>
          <w:tcPr>
            <w:tcW w:w="1558"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260" w14:textId="34385FEE" w:rsidR="003D183A" w:rsidDel="00E631A1" w:rsidRDefault="008B7924">
            <w:pPr>
              <w:widowControl w:val="0"/>
              <w:pBdr>
                <w:top w:val="nil"/>
                <w:left w:val="nil"/>
                <w:bottom w:val="nil"/>
                <w:right w:val="nil"/>
                <w:between w:val="nil"/>
              </w:pBdr>
              <w:spacing w:before="170" w:after="454"/>
              <w:ind w:firstLine="0"/>
              <w:jc w:val="center"/>
              <w:rPr>
                <w:del w:id="1318" w:author="Cristiano de Menezes Feu" w:date="2022-11-21T08:32:00Z"/>
                <w:b/>
                <w:smallCaps/>
                <w:color w:val="FFFFFF"/>
                <w:sz w:val="16"/>
                <w:szCs w:val="16"/>
              </w:rPr>
            </w:pPr>
            <w:del w:id="1319" w:author="Cristiano de Menezes Feu" w:date="2022-11-21T08:32:00Z">
              <w:r w:rsidDel="00E631A1">
                <w:rPr>
                  <w:b/>
                  <w:smallCaps/>
                  <w:color w:val="FFFFFF"/>
                  <w:sz w:val="16"/>
                  <w:szCs w:val="16"/>
                </w:rPr>
                <w:delText>Iniciativa</w:delText>
              </w:r>
            </w:del>
          </w:p>
        </w:tc>
        <w:tc>
          <w:tcPr>
            <w:tcW w:w="1840" w:type="dxa"/>
            <w:tcBorders>
              <w:top w:val="single" w:sz="7" w:space="0" w:color="005583"/>
              <w:left w:val="single" w:sz="7" w:space="0" w:color="FFFFFF"/>
              <w:bottom w:val="single" w:sz="7" w:space="0" w:color="005583"/>
              <w:right w:val="single" w:sz="7" w:space="0" w:color="FFFFFF"/>
            </w:tcBorders>
            <w:shd w:val="clear" w:color="auto" w:fill="005583"/>
            <w:tcMar>
              <w:top w:w="113" w:type="dxa"/>
              <w:left w:w="113" w:type="dxa"/>
              <w:bottom w:w="113" w:type="dxa"/>
              <w:right w:w="113" w:type="dxa"/>
            </w:tcMar>
            <w:vAlign w:val="center"/>
          </w:tcPr>
          <w:p w14:paraId="00000261" w14:textId="2C5A41CE" w:rsidR="003D183A" w:rsidDel="00E631A1" w:rsidRDefault="008B7924">
            <w:pPr>
              <w:widowControl w:val="0"/>
              <w:pBdr>
                <w:top w:val="nil"/>
                <w:left w:val="nil"/>
                <w:bottom w:val="nil"/>
                <w:right w:val="nil"/>
                <w:between w:val="nil"/>
              </w:pBdr>
              <w:spacing w:before="170" w:after="454"/>
              <w:ind w:firstLine="0"/>
              <w:jc w:val="center"/>
              <w:rPr>
                <w:del w:id="1320" w:author="Cristiano de Menezes Feu" w:date="2022-11-21T08:32:00Z"/>
                <w:b/>
                <w:smallCaps/>
                <w:color w:val="FFFFFF"/>
                <w:sz w:val="16"/>
                <w:szCs w:val="16"/>
              </w:rPr>
            </w:pPr>
            <w:del w:id="1321" w:author="Cristiano de Menezes Feu" w:date="2022-11-21T08:32:00Z">
              <w:r w:rsidDel="00E631A1">
                <w:rPr>
                  <w:b/>
                  <w:smallCaps/>
                  <w:color w:val="FFFFFF"/>
                  <w:sz w:val="16"/>
                  <w:szCs w:val="16"/>
                </w:rPr>
                <w:delText>Prazo</w:delText>
              </w:r>
            </w:del>
          </w:p>
        </w:tc>
        <w:tc>
          <w:tcPr>
            <w:tcW w:w="1761" w:type="dxa"/>
            <w:tcBorders>
              <w:top w:val="single" w:sz="7" w:space="0" w:color="005583"/>
              <w:left w:val="single" w:sz="7" w:space="0" w:color="FFFFFF"/>
              <w:bottom w:val="single" w:sz="7" w:space="0" w:color="005583"/>
              <w:right w:val="single" w:sz="7" w:space="0" w:color="005583"/>
            </w:tcBorders>
            <w:shd w:val="clear" w:color="auto" w:fill="005583"/>
            <w:tcMar>
              <w:top w:w="113" w:type="dxa"/>
              <w:left w:w="113" w:type="dxa"/>
              <w:bottom w:w="113" w:type="dxa"/>
              <w:right w:w="113" w:type="dxa"/>
            </w:tcMar>
            <w:vAlign w:val="center"/>
          </w:tcPr>
          <w:p w14:paraId="00000262" w14:textId="6897BD85" w:rsidR="003D183A" w:rsidDel="00E631A1" w:rsidRDefault="008B7924">
            <w:pPr>
              <w:widowControl w:val="0"/>
              <w:pBdr>
                <w:top w:val="nil"/>
                <w:left w:val="nil"/>
                <w:bottom w:val="nil"/>
                <w:right w:val="nil"/>
                <w:between w:val="nil"/>
              </w:pBdr>
              <w:spacing w:before="170" w:after="454"/>
              <w:ind w:firstLine="0"/>
              <w:jc w:val="center"/>
              <w:rPr>
                <w:del w:id="1322" w:author="Cristiano de Menezes Feu" w:date="2022-11-21T08:32:00Z"/>
                <w:b/>
                <w:smallCaps/>
                <w:color w:val="FFFFFF"/>
                <w:sz w:val="16"/>
                <w:szCs w:val="16"/>
              </w:rPr>
            </w:pPr>
            <w:del w:id="1323" w:author="Cristiano de Menezes Feu" w:date="2022-11-21T08:32:00Z">
              <w:r w:rsidDel="00E631A1">
                <w:rPr>
                  <w:b/>
                  <w:smallCaps/>
                  <w:color w:val="FFFFFF"/>
                  <w:sz w:val="16"/>
                  <w:szCs w:val="16"/>
                </w:rPr>
                <w:delText xml:space="preserve">Quem </w:delText>
              </w:r>
              <w:r w:rsidDel="00E631A1">
                <w:rPr>
                  <w:b/>
                  <w:smallCaps/>
                  <w:color w:val="FFFFFF"/>
                  <w:sz w:val="16"/>
                  <w:szCs w:val="16"/>
                </w:rPr>
                <w:br/>
                <w:delText>decide</w:delText>
              </w:r>
            </w:del>
          </w:p>
        </w:tc>
      </w:tr>
      <w:tr w:rsidR="003D183A" w:rsidDel="00E631A1" w14:paraId="2428EBDA" w14:textId="3EB7BBC1">
        <w:trPr>
          <w:trHeight w:val="1425"/>
          <w:del w:id="1324"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3" w14:textId="0DFAAE55" w:rsidR="003D183A" w:rsidDel="00E631A1" w:rsidRDefault="008B7924">
            <w:pPr>
              <w:widowControl w:val="0"/>
              <w:pBdr>
                <w:top w:val="nil"/>
                <w:left w:val="nil"/>
                <w:bottom w:val="nil"/>
                <w:right w:val="nil"/>
                <w:between w:val="nil"/>
              </w:pBdr>
              <w:spacing w:before="0" w:after="0"/>
              <w:ind w:firstLine="0"/>
              <w:jc w:val="center"/>
              <w:rPr>
                <w:del w:id="1325" w:author="Cristiano de Menezes Feu" w:date="2022-11-21T08:32:00Z"/>
                <w:color w:val="000000"/>
                <w:sz w:val="20"/>
                <w:szCs w:val="20"/>
              </w:rPr>
            </w:pPr>
            <w:del w:id="1326" w:author="Cristiano de Menezes Feu" w:date="2022-11-21T08:32:00Z">
              <w:r w:rsidDel="00E631A1">
                <w:rPr>
                  <w:color w:val="000000"/>
                  <w:sz w:val="20"/>
                  <w:szCs w:val="20"/>
                </w:rPr>
                <w:delText>Apensação/ desapensação de proposição</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4" w14:textId="19ADDDCF" w:rsidR="003D183A" w:rsidDel="00E631A1" w:rsidRDefault="008B7924">
            <w:pPr>
              <w:widowControl w:val="0"/>
              <w:pBdr>
                <w:top w:val="nil"/>
                <w:left w:val="nil"/>
                <w:bottom w:val="nil"/>
                <w:right w:val="nil"/>
                <w:between w:val="nil"/>
              </w:pBdr>
              <w:spacing w:before="0" w:after="0"/>
              <w:ind w:firstLine="0"/>
              <w:jc w:val="center"/>
              <w:rPr>
                <w:del w:id="1327" w:author="Cristiano de Menezes Feu" w:date="2022-11-21T08:32:00Z"/>
                <w:color w:val="000000"/>
                <w:sz w:val="20"/>
                <w:szCs w:val="20"/>
              </w:rPr>
            </w:pPr>
            <w:del w:id="1328" w:author="Cristiano de Menezes Feu" w:date="2022-11-21T08:32:00Z">
              <w:r w:rsidDel="00E631A1">
                <w:rPr>
                  <w:color w:val="000000"/>
                  <w:sz w:val="20"/>
                  <w:szCs w:val="20"/>
                </w:rPr>
                <w:delText>Art. 142, I</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5" w14:textId="64344B47" w:rsidR="003D183A" w:rsidDel="00E631A1" w:rsidRDefault="008B7924">
            <w:pPr>
              <w:widowControl w:val="0"/>
              <w:pBdr>
                <w:top w:val="nil"/>
                <w:left w:val="nil"/>
                <w:bottom w:val="nil"/>
                <w:right w:val="nil"/>
                <w:between w:val="nil"/>
              </w:pBdr>
              <w:spacing w:before="0" w:after="0"/>
              <w:ind w:firstLine="0"/>
              <w:jc w:val="center"/>
              <w:rPr>
                <w:del w:id="1329" w:author="Cristiano de Menezes Feu" w:date="2022-11-21T08:32:00Z"/>
                <w:color w:val="000000"/>
                <w:sz w:val="20"/>
                <w:szCs w:val="20"/>
              </w:rPr>
            </w:pPr>
            <w:del w:id="1330" w:author="Cristiano de Menezes Feu" w:date="2022-11-21T08:32:00Z">
              <w:r w:rsidDel="00E631A1">
                <w:rPr>
                  <w:color w:val="000000"/>
                  <w:sz w:val="20"/>
                  <w:szCs w:val="20"/>
                </w:rPr>
                <w:delText>Qualquer Deputado ou Comissão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6" w14:textId="31F3479D" w:rsidR="003D183A" w:rsidDel="00E631A1" w:rsidRDefault="008B7924">
            <w:pPr>
              <w:widowControl w:val="0"/>
              <w:pBdr>
                <w:top w:val="nil"/>
                <w:left w:val="nil"/>
                <w:bottom w:val="nil"/>
                <w:right w:val="nil"/>
                <w:between w:val="nil"/>
              </w:pBdr>
              <w:spacing w:before="0" w:after="0"/>
              <w:ind w:firstLine="0"/>
              <w:jc w:val="center"/>
              <w:rPr>
                <w:del w:id="1331" w:author="Cristiano de Menezes Feu" w:date="2022-11-21T08:32:00Z"/>
                <w:color w:val="000000"/>
                <w:sz w:val="20"/>
                <w:szCs w:val="20"/>
              </w:rPr>
            </w:pPr>
            <w:del w:id="1332" w:author="Cristiano de Menezes Feu" w:date="2022-11-21T08:32:00Z">
              <w:r w:rsidDel="00E631A1">
                <w:rPr>
                  <w:color w:val="000000"/>
                  <w:sz w:val="20"/>
                  <w:szCs w:val="20"/>
                </w:rPr>
                <w:delText>5 sessões da publicação do despacho</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7" w14:textId="26950A45" w:rsidR="003D183A" w:rsidDel="00E631A1" w:rsidRDefault="008B7924">
            <w:pPr>
              <w:widowControl w:val="0"/>
              <w:pBdr>
                <w:top w:val="nil"/>
                <w:left w:val="nil"/>
                <w:bottom w:val="nil"/>
                <w:right w:val="nil"/>
                <w:between w:val="nil"/>
              </w:pBdr>
              <w:spacing w:before="0" w:after="0"/>
              <w:ind w:firstLine="0"/>
              <w:jc w:val="center"/>
              <w:rPr>
                <w:del w:id="1333" w:author="Cristiano de Menezes Feu" w:date="2022-11-21T08:32:00Z"/>
                <w:color w:val="000000"/>
                <w:sz w:val="20"/>
                <w:szCs w:val="20"/>
              </w:rPr>
            </w:pPr>
            <w:del w:id="1334" w:author="Cristiano de Menezes Feu" w:date="2022-11-21T08:32:00Z">
              <w:r w:rsidDel="00E631A1">
                <w:rPr>
                  <w:color w:val="000000"/>
                  <w:sz w:val="20"/>
                  <w:szCs w:val="20"/>
                </w:rPr>
                <w:delText>Plenário</w:delText>
              </w:r>
            </w:del>
          </w:p>
        </w:tc>
      </w:tr>
      <w:tr w:rsidR="003D183A" w:rsidDel="00E631A1" w14:paraId="50ECD3ED" w14:textId="5E9B7B4D">
        <w:trPr>
          <w:trHeight w:val="60"/>
          <w:del w:id="1335"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8" w14:textId="12F89CD1" w:rsidR="003D183A" w:rsidDel="00E631A1" w:rsidRDefault="008B7924">
            <w:pPr>
              <w:widowControl w:val="0"/>
              <w:pBdr>
                <w:top w:val="nil"/>
                <w:left w:val="nil"/>
                <w:bottom w:val="nil"/>
                <w:right w:val="nil"/>
                <w:between w:val="nil"/>
              </w:pBdr>
              <w:spacing w:before="0" w:after="0"/>
              <w:ind w:firstLine="0"/>
              <w:jc w:val="center"/>
              <w:rPr>
                <w:del w:id="1336" w:author="Cristiano de Menezes Feu" w:date="2022-11-21T08:32:00Z"/>
                <w:color w:val="000000"/>
                <w:sz w:val="20"/>
                <w:szCs w:val="20"/>
              </w:rPr>
            </w:pPr>
            <w:del w:id="1337" w:author="Cristiano de Menezes Feu" w:date="2022-11-21T08:32:00Z">
              <w:r w:rsidDel="00E631A1">
                <w:rPr>
                  <w:color w:val="000000"/>
                  <w:sz w:val="20"/>
                  <w:szCs w:val="20"/>
                </w:rPr>
                <w:delText>Apreciação conclusiva de Comissão</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9" w14:textId="5B1EE115" w:rsidR="003D183A" w:rsidDel="00E631A1" w:rsidRDefault="008B7924">
            <w:pPr>
              <w:widowControl w:val="0"/>
              <w:pBdr>
                <w:top w:val="nil"/>
                <w:left w:val="nil"/>
                <w:bottom w:val="nil"/>
                <w:right w:val="nil"/>
                <w:between w:val="nil"/>
              </w:pBdr>
              <w:spacing w:before="0" w:after="0"/>
              <w:ind w:firstLine="0"/>
              <w:jc w:val="center"/>
              <w:rPr>
                <w:del w:id="1338" w:author="Cristiano de Menezes Feu" w:date="2022-11-21T08:32:00Z"/>
                <w:color w:val="000000"/>
                <w:sz w:val="20"/>
                <w:szCs w:val="20"/>
              </w:rPr>
            </w:pPr>
            <w:del w:id="1339" w:author="Cristiano de Menezes Feu" w:date="2022-11-21T08:32:00Z">
              <w:r w:rsidDel="00E631A1">
                <w:rPr>
                  <w:color w:val="000000"/>
                  <w:sz w:val="20"/>
                  <w:szCs w:val="20"/>
                </w:rPr>
                <w:delText>Art. 58, § 1º, c/c art. 132, § 2º</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A" w14:textId="099F312E" w:rsidR="003D183A" w:rsidDel="00E631A1" w:rsidRDefault="008B7924">
            <w:pPr>
              <w:widowControl w:val="0"/>
              <w:pBdr>
                <w:top w:val="nil"/>
                <w:left w:val="nil"/>
                <w:bottom w:val="nil"/>
                <w:right w:val="nil"/>
                <w:between w:val="nil"/>
              </w:pBdr>
              <w:spacing w:before="0" w:after="0"/>
              <w:ind w:firstLine="0"/>
              <w:jc w:val="center"/>
              <w:rPr>
                <w:del w:id="1340" w:author="Cristiano de Menezes Feu" w:date="2022-11-21T08:32:00Z"/>
                <w:color w:val="000000"/>
                <w:sz w:val="20"/>
                <w:szCs w:val="20"/>
              </w:rPr>
            </w:pPr>
            <w:del w:id="1341" w:author="Cristiano de Menezes Feu" w:date="2022-11-21T08:32:00Z">
              <w:r w:rsidDel="00E631A1">
                <w:rPr>
                  <w:color w:val="000000"/>
                  <w:sz w:val="20"/>
                  <w:szCs w:val="20"/>
                </w:rPr>
                <w:delText>1/10 dos Deputados (52 Deputados)</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B" w14:textId="10C4410F" w:rsidR="003D183A" w:rsidDel="00E631A1" w:rsidRDefault="008B7924">
            <w:pPr>
              <w:widowControl w:val="0"/>
              <w:pBdr>
                <w:top w:val="nil"/>
                <w:left w:val="nil"/>
                <w:bottom w:val="nil"/>
                <w:right w:val="nil"/>
                <w:between w:val="nil"/>
              </w:pBdr>
              <w:spacing w:before="0" w:after="0"/>
              <w:ind w:firstLine="0"/>
              <w:jc w:val="center"/>
              <w:rPr>
                <w:del w:id="1342" w:author="Cristiano de Menezes Feu" w:date="2022-11-21T08:32:00Z"/>
                <w:color w:val="000000"/>
                <w:sz w:val="20"/>
                <w:szCs w:val="20"/>
              </w:rPr>
            </w:pPr>
            <w:del w:id="1343" w:author="Cristiano de Menezes Feu" w:date="2022-11-21T08:32:00Z">
              <w:r w:rsidDel="00E631A1">
                <w:rPr>
                  <w:color w:val="000000"/>
                  <w:sz w:val="20"/>
                  <w:szCs w:val="20"/>
                </w:rPr>
                <w:delText>5 sessões da publicação na Ordem Dia do Plenário</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C" w14:textId="35677FB8" w:rsidR="003D183A" w:rsidDel="00E631A1" w:rsidRDefault="008B7924">
            <w:pPr>
              <w:widowControl w:val="0"/>
              <w:pBdr>
                <w:top w:val="nil"/>
                <w:left w:val="nil"/>
                <w:bottom w:val="nil"/>
                <w:right w:val="nil"/>
                <w:between w:val="nil"/>
              </w:pBdr>
              <w:spacing w:before="0" w:after="0"/>
              <w:ind w:firstLine="0"/>
              <w:jc w:val="center"/>
              <w:rPr>
                <w:del w:id="1344" w:author="Cristiano de Menezes Feu" w:date="2022-11-21T08:32:00Z"/>
                <w:color w:val="000000"/>
                <w:sz w:val="20"/>
                <w:szCs w:val="20"/>
              </w:rPr>
            </w:pPr>
            <w:del w:id="1345" w:author="Cristiano de Menezes Feu" w:date="2022-11-21T08:32:00Z">
              <w:r w:rsidDel="00E631A1">
                <w:rPr>
                  <w:color w:val="000000"/>
                  <w:sz w:val="20"/>
                  <w:szCs w:val="20"/>
                </w:rPr>
                <w:delText>Plenário</w:delText>
              </w:r>
            </w:del>
          </w:p>
        </w:tc>
      </w:tr>
      <w:tr w:rsidR="003D183A" w:rsidDel="00E631A1" w14:paraId="288AFAC0" w14:textId="0F968011">
        <w:trPr>
          <w:trHeight w:val="2545"/>
          <w:del w:id="1346"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D" w14:textId="6ACD0E03" w:rsidR="003D183A" w:rsidDel="00E631A1" w:rsidRDefault="008B7924">
            <w:pPr>
              <w:widowControl w:val="0"/>
              <w:pBdr>
                <w:top w:val="nil"/>
                <w:left w:val="nil"/>
                <w:bottom w:val="nil"/>
                <w:right w:val="nil"/>
                <w:between w:val="nil"/>
              </w:pBdr>
              <w:spacing w:before="0" w:after="0"/>
              <w:ind w:firstLine="0"/>
              <w:jc w:val="center"/>
              <w:rPr>
                <w:del w:id="1347" w:author="Cristiano de Menezes Feu" w:date="2022-11-21T08:32:00Z"/>
                <w:color w:val="000000"/>
                <w:sz w:val="20"/>
                <w:szCs w:val="20"/>
              </w:rPr>
            </w:pPr>
            <w:del w:id="1348" w:author="Cristiano de Menezes Feu" w:date="2022-11-21T08:32:00Z">
              <w:r w:rsidDel="00E631A1">
                <w:rPr>
                  <w:color w:val="000000"/>
                  <w:sz w:val="20"/>
                  <w:szCs w:val="20"/>
                </w:rPr>
                <w:delText>Decisão de presidente de Comissão em Reclamação</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E" w14:textId="1E9F3134" w:rsidR="003D183A" w:rsidDel="00E631A1" w:rsidRDefault="008B7924">
            <w:pPr>
              <w:widowControl w:val="0"/>
              <w:pBdr>
                <w:top w:val="nil"/>
                <w:left w:val="nil"/>
                <w:bottom w:val="nil"/>
                <w:right w:val="nil"/>
                <w:between w:val="nil"/>
              </w:pBdr>
              <w:spacing w:before="0" w:after="0"/>
              <w:ind w:firstLine="0"/>
              <w:jc w:val="center"/>
              <w:rPr>
                <w:del w:id="1349" w:author="Cristiano de Menezes Feu" w:date="2022-11-21T08:32:00Z"/>
                <w:color w:val="000000"/>
                <w:sz w:val="20"/>
                <w:szCs w:val="20"/>
              </w:rPr>
            </w:pPr>
            <w:del w:id="1350" w:author="Cristiano de Menezes Feu" w:date="2022-11-21T08:32:00Z">
              <w:r w:rsidDel="00E631A1">
                <w:rPr>
                  <w:color w:val="000000"/>
                  <w:sz w:val="20"/>
                  <w:szCs w:val="20"/>
                </w:rPr>
                <w:delText>Art. 96, § 2º</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6F" w14:textId="21A11653" w:rsidR="003D183A" w:rsidDel="00E631A1" w:rsidRDefault="008B7924">
            <w:pPr>
              <w:widowControl w:val="0"/>
              <w:pBdr>
                <w:top w:val="nil"/>
                <w:left w:val="nil"/>
                <w:bottom w:val="nil"/>
                <w:right w:val="nil"/>
                <w:between w:val="nil"/>
              </w:pBdr>
              <w:spacing w:before="0" w:after="0"/>
              <w:ind w:firstLine="0"/>
              <w:jc w:val="center"/>
              <w:rPr>
                <w:del w:id="1351" w:author="Cristiano de Menezes Feu" w:date="2022-11-21T08:32:00Z"/>
                <w:color w:val="000000"/>
                <w:sz w:val="20"/>
                <w:szCs w:val="20"/>
              </w:rPr>
            </w:pPr>
            <w:del w:id="1352" w:author="Cristiano de Menezes Feu" w:date="2022-11-21T08:32:00Z">
              <w:r w:rsidDel="00E631A1">
                <w:rPr>
                  <w:color w:val="000000"/>
                  <w:sz w:val="20"/>
                  <w:szCs w:val="20"/>
                </w:rPr>
                <w:delText>Membro da Comissão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0" w14:textId="713EA079" w:rsidR="003D183A" w:rsidDel="00E631A1" w:rsidRDefault="008B7924">
            <w:pPr>
              <w:widowControl w:val="0"/>
              <w:pBdr>
                <w:top w:val="nil"/>
                <w:left w:val="nil"/>
                <w:bottom w:val="nil"/>
                <w:right w:val="nil"/>
                <w:between w:val="nil"/>
              </w:pBdr>
              <w:spacing w:before="0" w:after="0"/>
              <w:ind w:firstLine="0"/>
              <w:jc w:val="center"/>
              <w:rPr>
                <w:del w:id="1353" w:author="Cristiano de Menezes Feu" w:date="2022-11-21T08:32:00Z"/>
                <w:color w:val="000000"/>
                <w:sz w:val="20"/>
                <w:szCs w:val="20"/>
              </w:rPr>
            </w:pPr>
            <w:del w:id="1354" w:author="Cristiano de Menezes Feu" w:date="2022-11-21T08:32:00Z">
              <w:r w:rsidDel="00E631A1">
                <w:rPr>
                  <w:color w:val="000000"/>
                  <w:sz w:val="20"/>
                  <w:szCs w:val="20"/>
                </w:rPr>
                <w:delText>Sem prazo regimental</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1" w14:textId="74EEFE16" w:rsidR="003D183A" w:rsidDel="00E631A1" w:rsidRDefault="008B7924">
            <w:pPr>
              <w:widowControl w:val="0"/>
              <w:pBdr>
                <w:top w:val="nil"/>
                <w:left w:val="nil"/>
                <w:bottom w:val="nil"/>
                <w:right w:val="nil"/>
                <w:between w:val="nil"/>
              </w:pBdr>
              <w:spacing w:before="0" w:after="0"/>
              <w:ind w:firstLine="0"/>
              <w:jc w:val="center"/>
              <w:rPr>
                <w:del w:id="1355" w:author="Cristiano de Menezes Feu" w:date="2022-11-21T08:32:00Z"/>
                <w:color w:val="000000"/>
                <w:sz w:val="20"/>
                <w:szCs w:val="20"/>
              </w:rPr>
            </w:pPr>
            <w:del w:id="1356" w:author="Cristiano de Menezes Feu" w:date="2022-11-21T08:32:00Z">
              <w:r w:rsidDel="00E631A1">
                <w:rPr>
                  <w:color w:val="000000"/>
                  <w:sz w:val="20"/>
                  <w:szCs w:val="20"/>
                </w:rPr>
                <w:delText>Presidente da Câmara ou Plenário, ouvida a Presidência da Comissão recorrida no prazo de 3 sessões</w:delText>
              </w:r>
            </w:del>
          </w:p>
        </w:tc>
      </w:tr>
      <w:tr w:rsidR="003D183A" w:rsidDel="00E631A1" w14:paraId="76C24E72" w14:textId="6AA4E4FC">
        <w:trPr>
          <w:trHeight w:val="60"/>
          <w:del w:id="1357"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2" w14:textId="0BBD0677" w:rsidR="003D183A" w:rsidDel="00E631A1" w:rsidRDefault="008B7924">
            <w:pPr>
              <w:widowControl w:val="0"/>
              <w:pBdr>
                <w:top w:val="nil"/>
                <w:left w:val="nil"/>
                <w:bottom w:val="nil"/>
                <w:right w:val="nil"/>
                <w:between w:val="nil"/>
              </w:pBdr>
              <w:spacing w:before="0" w:after="0"/>
              <w:ind w:firstLine="0"/>
              <w:jc w:val="center"/>
              <w:rPr>
                <w:del w:id="1358" w:author="Cristiano de Menezes Feu" w:date="2022-11-21T08:32:00Z"/>
                <w:color w:val="000000"/>
                <w:sz w:val="20"/>
                <w:szCs w:val="20"/>
              </w:rPr>
            </w:pPr>
            <w:del w:id="1359" w:author="Cristiano de Menezes Feu" w:date="2022-11-21T08:32:00Z">
              <w:r w:rsidDel="00E631A1">
                <w:rPr>
                  <w:color w:val="000000"/>
                  <w:sz w:val="20"/>
                  <w:szCs w:val="20"/>
                </w:rPr>
                <w:delText>Decisão do Presidente da CD em Questão de Ordem</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3" w14:textId="3D94806D" w:rsidR="003D183A" w:rsidDel="00E631A1" w:rsidRDefault="008B7924">
            <w:pPr>
              <w:widowControl w:val="0"/>
              <w:pBdr>
                <w:top w:val="nil"/>
                <w:left w:val="nil"/>
                <w:bottom w:val="nil"/>
                <w:right w:val="nil"/>
                <w:between w:val="nil"/>
              </w:pBdr>
              <w:spacing w:before="0" w:after="0"/>
              <w:ind w:firstLine="0"/>
              <w:jc w:val="center"/>
              <w:rPr>
                <w:del w:id="1360" w:author="Cristiano de Menezes Feu" w:date="2022-11-21T08:32:00Z"/>
                <w:color w:val="000000"/>
                <w:sz w:val="20"/>
                <w:szCs w:val="20"/>
              </w:rPr>
            </w:pPr>
            <w:del w:id="1361" w:author="Cristiano de Menezes Feu" w:date="2022-11-21T08:32:00Z">
              <w:r w:rsidDel="00E631A1">
                <w:rPr>
                  <w:color w:val="000000"/>
                  <w:sz w:val="20"/>
                  <w:szCs w:val="20"/>
                </w:rPr>
                <w:delText>Art. 95, § 8º</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4" w14:textId="43184C66" w:rsidR="003D183A" w:rsidDel="00E631A1" w:rsidRDefault="008B7924">
            <w:pPr>
              <w:widowControl w:val="0"/>
              <w:pBdr>
                <w:top w:val="nil"/>
                <w:left w:val="nil"/>
                <w:bottom w:val="nil"/>
                <w:right w:val="nil"/>
                <w:between w:val="nil"/>
              </w:pBdr>
              <w:spacing w:before="0" w:after="0"/>
              <w:ind w:firstLine="0"/>
              <w:jc w:val="center"/>
              <w:rPr>
                <w:del w:id="1362" w:author="Cristiano de Menezes Feu" w:date="2022-11-21T08:32:00Z"/>
                <w:color w:val="000000"/>
                <w:sz w:val="20"/>
                <w:szCs w:val="20"/>
              </w:rPr>
            </w:pPr>
            <w:del w:id="1363" w:author="Cristiano de Menezes Feu" w:date="2022-11-21T08:32:00Z">
              <w:r w:rsidDel="00E631A1">
                <w:rPr>
                  <w:color w:val="000000"/>
                  <w:sz w:val="20"/>
                  <w:szCs w:val="20"/>
                </w:rPr>
                <w:delText>Qualquer Deputado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5" w14:textId="724FF81F" w:rsidR="003D183A" w:rsidDel="00E631A1" w:rsidRDefault="008B7924">
            <w:pPr>
              <w:widowControl w:val="0"/>
              <w:pBdr>
                <w:top w:val="nil"/>
                <w:left w:val="nil"/>
                <w:bottom w:val="nil"/>
                <w:right w:val="nil"/>
                <w:between w:val="nil"/>
              </w:pBdr>
              <w:spacing w:before="0" w:after="0"/>
              <w:ind w:firstLine="0"/>
              <w:jc w:val="center"/>
              <w:rPr>
                <w:del w:id="1364" w:author="Cristiano de Menezes Feu" w:date="2022-11-21T08:32:00Z"/>
                <w:color w:val="000000"/>
                <w:sz w:val="20"/>
                <w:szCs w:val="20"/>
              </w:rPr>
            </w:pPr>
            <w:del w:id="1365" w:author="Cristiano de Menezes Feu" w:date="2022-11-21T08:32:00Z">
              <w:r w:rsidDel="00E631A1">
                <w:rPr>
                  <w:color w:val="000000"/>
                  <w:sz w:val="20"/>
                  <w:szCs w:val="20"/>
                </w:rPr>
                <w:delText xml:space="preserve">Sem prazo </w:delText>
              </w:r>
              <w:r w:rsidDel="00E631A1">
                <w:rPr>
                  <w:color w:val="000000"/>
                  <w:sz w:val="20"/>
                  <w:szCs w:val="20"/>
                </w:rPr>
                <w:br/>
                <w:delText>regimental</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6" w14:textId="5FF8E638" w:rsidR="003D183A" w:rsidDel="00E631A1" w:rsidRDefault="008B7924">
            <w:pPr>
              <w:widowControl w:val="0"/>
              <w:pBdr>
                <w:top w:val="nil"/>
                <w:left w:val="nil"/>
                <w:bottom w:val="nil"/>
                <w:right w:val="nil"/>
                <w:between w:val="nil"/>
              </w:pBdr>
              <w:spacing w:before="0" w:after="0"/>
              <w:ind w:firstLine="0"/>
              <w:jc w:val="center"/>
              <w:rPr>
                <w:del w:id="1366" w:author="Cristiano de Menezes Feu" w:date="2022-11-21T08:32:00Z"/>
                <w:color w:val="000000"/>
                <w:sz w:val="20"/>
                <w:szCs w:val="20"/>
              </w:rPr>
            </w:pPr>
            <w:del w:id="1367" w:author="Cristiano de Menezes Feu" w:date="2022-11-21T08:32:00Z">
              <w:r w:rsidDel="00E631A1">
                <w:rPr>
                  <w:color w:val="000000"/>
                  <w:sz w:val="20"/>
                  <w:szCs w:val="20"/>
                </w:rPr>
                <w:delText>Plenário, ouvida a CCJC no prazo de 3 sessões</w:delText>
              </w:r>
            </w:del>
          </w:p>
        </w:tc>
      </w:tr>
      <w:tr w:rsidR="003D183A" w:rsidDel="00E631A1" w14:paraId="17485C2F" w14:textId="6A261C9B">
        <w:trPr>
          <w:trHeight w:val="60"/>
          <w:del w:id="1368"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7" w14:textId="14CB46CD" w:rsidR="003D183A" w:rsidDel="00E631A1" w:rsidRDefault="008B7924">
            <w:pPr>
              <w:widowControl w:val="0"/>
              <w:pBdr>
                <w:top w:val="nil"/>
                <w:left w:val="nil"/>
                <w:bottom w:val="nil"/>
                <w:right w:val="nil"/>
                <w:between w:val="nil"/>
              </w:pBdr>
              <w:spacing w:before="0" w:after="0"/>
              <w:ind w:firstLine="0"/>
              <w:jc w:val="center"/>
              <w:rPr>
                <w:del w:id="1369" w:author="Cristiano de Menezes Feu" w:date="2022-11-21T08:32:00Z"/>
                <w:color w:val="000000"/>
                <w:sz w:val="20"/>
                <w:szCs w:val="20"/>
              </w:rPr>
            </w:pPr>
            <w:del w:id="1370" w:author="Cristiano de Menezes Feu" w:date="2022-11-21T08:32:00Z">
              <w:r w:rsidDel="00E631A1">
                <w:rPr>
                  <w:color w:val="000000"/>
                  <w:sz w:val="20"/>
                  <w:szCs w:val="20"/>
                </w:rPr>
                <w:delText>Decisão de Presidente de Comissão em Questão de Ordem</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8" w14:textId="0EF8503C" w:rsidR="003D183A" w:rsidDel="00E631A1" w:rsidRDefault="008B7924">
            <w:pPr>
              <w:widowControl w:val="0"/>
              <w:pBdr>
                <w:top w:val="nil"/>
                <w:left w:val="nil"/>
                <w:bottom w:val="nil"/>
                <w:right w:val="nil"/>
                <w:between w:val="nil"/>
              </w:pBdr>
              <w:spacing w:before="0" w:after="0"/>
              <w:ind w:firstLine="0"/>
              <w:jc w:val="center"/>
              <w:rPr>
                <w:del w:id="1371" w:author="Cristiano de Menezes Feu" w:date="2022-11-21T08:32:00Z"/>
                <w:color w:val="000000"/>
                <w:sz w:val="20"/>
                <w:szCs w:val="20"/>
              </w:rPr>
            </w:pPr>
            <w:del w:id="1372" w:author="Cristiano de Menezes Feu" w:date="2022-11-21T08:32:00Z">
              <w:r w:rsidDel="00E631A1">
                <w:rPr>
                  <w:color w:val="000000"/>
                  <w:sz w:val="20"/>
                  <w:szCs w:val="20"/>
                </w:rPr>
                <w:delText>Art. 57, XXI, c/c art. 17, III, f</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9" w14:textId="2FA2DB71" w:rsidR="003D183A" w:rsidDel="00E631A1" w:rsidRDefault="008B7924">
            <w:pPr>
              <w:widowControl w:val="0"/>
              <w:pBdr>
                <w:top w:val="nil"/>
                <w:left w:val="nil"/>
                <w:bottom w:val="nil"/>
                <w:right w:val="nil"/>
                <w:between w:val="nil"/>
              </w:pBdr>
              <w:spacing w:before="0" w:after="0"/>
              <w:ind w:firstLine="0"/>
              <w:jc w:val="center"/>
              <w:rPr>
                <w:del w:id="1373" w:author="Cristiano de Menezes Feu" w:date="2022-11-21T08:32:00Z"/>
                <w:color w:val="000000"/>
                <w:sz w:val="20"/>
                <w:szCs w:val="20"/>
              </w:rPr>
            </w:pPr>
            <w:del w:id="1374" w:author="Cristiano de Menezes Feu" w:date="2022-11-21T08:32:00Z">
              <w:r w:rsidDel="00E631A1">
                <w:rPr>
                  <w:color w:val="000000"/>
                  <w:sz w:val="20"/>
                  <w:szCs w:val="20"/>
                </w:rPr>
                <w:delText>Membro da Comissão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A" w14:textId="66CDA80D" w:rsidR="003D183A" w:rsidDel="00E631A1" w:rsidRDefault="008B7924">
            <w:pPr>
              <w:widowControl w:val="0"/>
              <w:pBdr>
                <w:top w:val="nil"/>
                <w:left w:val="nil"/>
                <w:bottom w:val="nil"/>
                <w:right w:val="nil"/>
                <w:between w:val="nil"/>
              </w:pBdr>
              <w:spacing w:before="0" w:after="0"/>
              <w:ind w:firstLine="0"/>
              <w:jc w:val="center"/>
              <w:rPr>
                <w:del w:id="1375" w:author="Cristiano de Menezes Feu" w:date="2022-11-21T08:32:00Z"/>
                <w:color w:val="000000"/>
                <w:sz w:val="20"/>
                <w:szCs w:val="20"/>
              </w:rPr>
            </w:pPr>
            <w:del w:id="1376" w:author="Cristiano de Menezes Feu" w:date="2022-11-21T08:32:00Z">
              <w:r w:rsidDel="00E631A1">
                <w:rPr>
                  <w:color w:val="000000"/>
                  <w:sz w:val="20"/>
                  <w:szCs w:val="20"/>
                </w:rPr>
                <w:delText xml:space="preserve">Sem prazo </w:delText>
              </w:r>
              <w:r w:rsidDel="00E631A1">
                <w:rPr>
                  <w:color w:val="000000"/>
                  <w:sz w:val="20"/>
                  <w:szCs w:val="20"/>
                </w:rPr>
                <w:br/>
                <w:delText>regimental</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B" w14:textId="0A89F91A" w:rsidR="003D183A" w:rsidDel="00E631A1" w:rsidRDefault="008B7924">
            <w:pPr>
              <w:widowControl w:val="0"/>
              <w:pBdr>
                <w:top w:val="nil"/>
                <w:left w:val="nil"/>
                <w:bottom w:val="nil"/>
                <w:right w:val="nil"/>
                <w:between w:val="nil"/>
              </w:pBdr>
              <w:spacing w:before="0" w:after="0"/>
              <w:ind w:firstLine="0"/>
              <w:jc w:val="center"/>
              <w:rPr>
                <w:del w:id="1377" w:author="Cristiano de Menezes Feu" w:date="2022-11-21T08:32:00Z"/>
                <w:color w:val="000000"/>
                <w:sz w:val="20"/>
                <w:szCs w:val="20"/>
              </w:rPr>
            </w:pPr>
            <w:del w:id="1378" w:author="Cristiano de Menezes Feu" w:date="2022-11-21T08:32:00Z">
              <w:r w:rsidDel="00E631A1">
                <w:rPr>
                  <w:color w:val="000000"/>
                  <w:sz w:val="20"/>
                  <w:szCs w:val="20"/>
                </w:rPr>
                <w:delText>Presidente da Câmara, ouvida a Presidência da Comissão recorrida no prazo de 3 sessões</w:delText>
              </w:r>
            </w:del>
          </w:p>
        </w:tc>
      </w:tr>
      <w:tr w:rsidR="003D183A" w:rsidDel="00E631A1" w14:paraId="4E0538C9" w14:textId="628BB006">
        <w:trPr>
          <w:trHeight w:val="1705"/>
          <w:del w:id="1379"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C" w14:textId="32F9C9BE" w:rsidR="003D183A" w:rsidDel="00E631A1" w:rsidRDefault="008B7924">
            <w:pPr>
              <w:widowControl w:val="0"/>
              <w:pBdr>
                <w:top w:val="nil"/>
                <w:left w:val="nil"/>
                <w:bottom w:val="nil"/>
                <w:right w:val="nil"/>
                <w:between w:val="nil"/>
              </w:pBdr>
              <w:spacing w:before="0" w:after="0"/>
              <w:ind w:firstLine="0"/>
              <w:jc w:val="center"/>
              <w:rPr>
                <w:del w:id="1380" w:author="Cristiano de Menezes Feu" w:date="2022-11-21T08:32:00Z"/>
                <w:color w:val="000000"/>
                <w:sz w:val="20"/>
                <w:szCs w:val="20"/>
              </w:rPr>
            </w:pPr>
            <w:del w:id="1381" w:author="Cristiano de Menezes Feu" w:date="2022-11-21T08:32:00Z">
              <w:r w:rsidDel="00E631A1">
                <w:rPr>
                  <w:color w:val="000000"/>
                  <w:sz w:val="20"/>
                  <w:szCs w:val="20"/>
                </w:rPr>
                <w:delText>Declaração de prejudicialidade</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D" w14:textId="7FA484B0" w:rsidR="003D183A" w:rsidDel="00E631A1" w:rsidRDefault="008B7924">
            <w:pPr>
              <w:widowControl w:val="0"/>
              <w:pBdr>
                <w:top w:val="nil"/>
                <w:left w:val="nil"/>
                <w:bottom w:val="nil"/>
                <w:right w:val="nil"/>
                <w:between w:val="nil"/>
              </w:pBdr>
              <w:spacing w:before="0" w:after="0"/>
              <w:ind w:firstLine="0"/>
              <w:jc w:val="center"/>
              <w:rPr>
                <w:del w:id="1382" w:author="Cristiano de Menezes Feu" w:date="2022-11-21T08:32:00Z"/>
                <w:color w:val="000000"/>
                <w:sz w:val="20"/>
                <w:szCs w:val="20"/>
              </w:rPr>
            </w:pPr>
            <w:del w:id="1383" w:author="Cristiano de Menezes Feu" w:date="2022-11-21T08:32:00Z">
              <w:r w:rsidDel="00E631A1">
                <w:rPr>
                  <w:color w:val="000000"/>
                  <w:sz w:val="20"/>
                  <w:szCs w:val="20"/>
                </w:rPr>
                <w:delText xml:space="preserve">Art. 164, </w:delText>
              </w:r>
              <w:r w:rsidDel="00E631A1">
                <w:rPr>
                  <w:color w:val="000000"/>
                  <w:sz w:val="20"/>
                  <w:szCs w:val="20"/>
                </w:rPr>
                <w:br/>
                <w:delText>§ 2º</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E" w14:textId="7C5942B6" w:rsidR="003D183A" w:rsidDel="00E631A1" w:rsidRDefault="008B7924">
            <w:pPr>
              <w:widowControl w:val="0"/>
              <w:pBdr>
                <w:top w:val="nil"/>
                <w:left w:val="nil"/>
                <w:bottom w:val="nil"/>
                <w:right w:val="nil"/>
                <w:between w:val="nil"/>
              </w:pBdr>
              <w:spacing w:before="0" w:after="0"/>
              <w:ind w:firstLine="0"/>
              <w:jc w:val="center"/>
              <w:rPr>
                <w:del w:id="1384" w:author="Cristiano de Menezes Feu" w:date="2022-11-21T08:32:00Z"/>
                <w:color w:val="000000"/>
                <w:sz w:val="20"/>
                <w:szCs w:val="20"/>
              </w:rPr>
            </w:pPr>
            <w:del w:id="1385" w:author="Cristiano de Menezes Feu" w:date="2022-11-21T08:32:00Z">
              <w:r w:rsidDel="00E631A1">
                <w:rPr>
                  <w:color w:val="000000"/>
                  <w:sz w:val="20"/>
                  <w:szCs w:val="20"/>
                </w:rPr>
                <w:delText>Autor da proposição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7F" w14:textId="2C022E3D" w:rsidR="003D183A" w:rsidDel="00E631A1" w:rsidRDefault="008B7924">
            <w:pPr>
              <w:widowControl w:val="0"/>
              <w:pBdr>
                <w:top w:val="nil"/>
                <w:left w:val="nil"/>
                <w:bottom w:val="nil"/>
                <w:right w:val="nil"/>
                <w:between w:val="nil"/>
              </w:pBdr>
              <w:spacing w:before="0" w:after="0"/>
              <w:ind w:firstLine="0"/>
              <w:jc w:val="center"/>
              <w:rPr>
                <w:del w:id="1386" w:author="Cristiano de Menezes Feu" w:date="2022-11-21T08:32:00Z"/>
                <w:color w:val="000000"/>
                <w:sz w:val="20"/>
                <w:szCs w:val="20"/>
              </w:rPr>
            </w:pPr>
            <w:del w:id="1387" w:author="Cristiano de Menezes Feu" w:date="2022-11-21T08:32:00Z">
              <w:r w:rsidDel="00E631A1">
                <w:rPr>
                  <w:color w:val="000000"/>
                  <w:sz w:val="20"/>
                  <w:szCs w:val="20"/>
                </w:rPr>
                <w:delText>5 sessões da publicação do despacho ou, imediatamente, se a prejudicialidade, declarada no curso da votação, disser respeito à emenda ou ao dispositivo de matéria em apreciação</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0" w14:textId="304502DD" w:rsidR="003D183A" w:rsidDel="00E631A1" w:rsidRDefault="008B7924">
            <w:pPr>
              <w:widowControl w:val="0"/>
              <w:pBdr>
                <w:top w:val="nil"/>
                <w:left w:val="nil"/>
                <w:bottom w:val="nil"/>
                <w:right w:val="nil"/>
                <w:between w:val="nil"/>
              </w:pBdr>
              <w:spacing w:before="0" w:after="0"/>
              <w:ind w:firstLine="0"/>
              <w:jc w:val="center"/>
              <w:rPr>
                <w:del w:id="1388" w:author="Cristiano de Menezes Feu" w:date="2022-11-21T08:32:00Z"/>
                <w:color w:val="000000"/>
                <w:sz w:val="20"/>
                <w:szCs w:val="20"/>
              </w:rPr>
            </w:pPr>
            <w:del w:id="1389" w:author="Cristiano de Menezes Feu" w:date="2022-11-21T08:32:00Z">
              <w:r w:rsidDel="00E631A1">
                <w:rPr>
                  <w:color w:val="000000"/>
                  <w:sz w:val="20"/>
                  <w:szCs w:val="20"/>
                </w:rPr>
                <w:delText>Plenário, ouvida a CCJC (sem prazo regimental)</w:delText>
              </w:r>
            </w:del>
          </w:p>
        </w:tc>
      </w:tr>
      <w:tr w:rsidR="003D183A" w:rsidDel="00E631A1" w14:paraId="39605C53" w14:textId="5B575EE1">
        <w:trPr>
          <w:trHeight w:val="60"/>
          <w:del w:id="1390"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1" w14:textId="4E31730F" w:rsidR="003D183A" w:rsidDel="00E631A1" w:rsidRDefault="008B7924">
            <w:pPr>
              <w:widowControl w:val="0"/>
              <w:pBdr>
                <w:top w:val="nil"/>
                <w:left w:val="nil"/>
                <w:bottom w:val="nil"/>
                <w:right w:val="nil"/>
                <w:between w:val="nil"/>
              </w:pBdr>
              <w:spacing w:before="0" w:after="0"/>
              <w:ind w:firstLine="0"/>
              <w:jc w:val="center"/>
              <w:rPr>
                <w:del w:id="1391" w:author="Cristiano de Menezes Feu" w:date="2022-11-21T08:32:00Z"/>
                <w:color w:val="000000"/>
                <w:sz w:val="20"/>
                <w:szCs w:val="20"/>
              </w:rPr>
            </w:pPr>
            <w:del w:id="1392" w:author="Cristiano de Menezes Feu" w:date="2022-11-21T08:32:00Z">
              <w:r w:rsidDel="00E631A1">
                <w:rPr>
                  <w:color w:val="000000"/>
                  <w:sz w:val="20"/>
                  <w:szCs w:val="20"/>
                </w:rPr>
                <w:delText>Deferimento/ indeferimento retirada de proposição</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2" w14:textId="63740C7D" w:rsidR="003D183A" w:rsidDel="00E631A1" w:rsidRDefault="008B7924">
            <w:pPr>
              <w:widowControl w:val="0"/>
              <w:pBdr>
                <w:top w:val="nil"/>
                <w:left w:val="nil"/>
                <w:bottom w:val="nil"/>
                <w:right w:val="nil"/>
                <w:between w:val="nil"/>
              </w:pBdr>
              <w:spacing w:before="0" w:after="0"/>
              <w:ind w:firstLine="0"/>
              <w:jc w:val="center"/>
              <w:rPr>
                <w:del w:id="1393" w:author="Cristiano de Menezes Feu" w:date="2022-11-21T08:32:00Z"/>
                <w:color w:val="000000"/>
                <w:sz w:val="20"/>
                <w:szCs w:val="20"/>
              </w:rPr>
            </w:pPr>
            <w:del w:id="1394" w:author="Cristiano de Menezes Feu" w:date="2022-11-21T08:32:00Z">
              <w:r w:rsidDel="00E631A1">
                <w:rPr>
                  <w:color w:val="000000"/>
                  <w:sz w:val="20"/>
                  <w:szCs w:val="20"/>
                </w:rPr>
                <w:delText>Art. 104</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3" w14:textId="608C690B" w:rsidR="003D183A" w:rsidDel="00E631A1" w:rsidRDefault="008B7924">
            <w:pPr>
              <w:widowControl w:val="0"/>
              <w:pBdr>
                <w:top w:val="nil"/>
                <w:left w:val="nil"/>
                <w:bottom w:val="nil"/>
                <w:right w:val="nil"/>
                <w:between w:val="nil"/>
              </w:pBdr>
              <w:spacing w:before="0" w:after="0"/>
              <w:ind w:firstLine="0"/>
              <w:jc w:val="center"/>
              <w:rPr>
                <w:del w:id="1395" w:author="Cristiano de Menezes Feu" w:date="2022-11-21T08:32:00Z"/>
                <w:color w:val="000000"/>
                <w:sz w:val="20"/>
                <w:szCs w:val="20"/>
              </w:rPr>
            </w:pPr>
            <w:del w:id="1396" w:author="Cristiano de Menezes Feu" w:date="2022-11-21T08:32:00Z">
              <w:r w:rsidDel="00E631A1">
                <w:rPr>
                  <w:color w:val="000000"/>
                  <w:sz w:val="20"/>
                  <w:szCs w:val="20"/>
                </w:rPr>
                <w:delText>Autor da proposição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4" w14:textId="1FB35AE2" w:rsidR="003D183A" w:rsidDel="00E631A1" w:rsidRDefault="008B7924">
            <w:pPr>
              <w:widowControl w:val="0"/>
              <w:pBdr>
                <w:top w:val="nil"/>
                <w:left w:val="nil"/>
                <w:bottom w:val="nil"/>
                <w:right w:val="nil"/>
                <w:between w:val="nil"/>
              </w:pBdr>
              <w:spacing w:before="0" w:after="0"/>
              <w:ind w:firstLine="0"/>
              <w:jc w:val="center"/>
              <w:rPr>
                <w:del w:id="1397" w:author="Cristiano de Menezes Feu" w:date="2022-11-21T08:32:00Z"/>
                <w:color w:val="000000"/>
                <w:sz w:val="20"/>
                <w:szCs w:val="20"/>
              </w:rPr>
            </w:pPr>
            <w:del w:id="1398" w:author="Cristiano de Menezes Feu" w:date="2022-11-21T08:32:00Z">
              <w:r w:rsidDel="00E631A1">
                <w:rPr>
                  <w:color w:val="000000"/>
                  <w:sz w:val="20"/>
                  <w:szCs w:val="20"/>
                </w:rPr>
                <w:delText>Sem prazo regimental</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5" w14:textId="5966E476" w:rsidR="003D183A" w:rsidDel="00E631A1" w:rsidRDefault="008B7924">
            <w:pPr>
              <w:widowControl w:val="0"/>
              <w:pBdr>
                <w:top w:val="nil"/>
                <w:left w:val="nil"/>
                <w:bottom w:val="nil"/>
                <w:right w:val="nil"/>
                <w:between w:val="nil"/>
              </w:pBdr>
              <w:spacing w:before="0" w:after="0"/>
              <w:ind w:firstLine="0"/>
              <w:jc w:val="center"/>
              <w:rPr>
                <w:del w:id="1399" w:author="Cristiano de Menezes Feu" w:date="2022-11-21T08:32:00Z"/>
                <w:color w:val="000000"/>
                <w:sz w:val="20"/>
                <w:szCs w:val="20"/>
              </w:rPr>
            </w:pPr>
            <w:del w:id="1400" w:author="Cristiano de Menezes Feu" w:date="2022-11-21T08:32:00Z">
              <w:r w:rsidDel="00E631A1">
                <w:rPr>
                  <w:color w:val="000000"/>
                  <w:sz w:val="20"/>
                  <w:szCs w:val="20"/>
                </w:rPr>
                <w:delText>Plenário</w:delText>
              </w:r>
            </w:del>
          </w:p>
        </w:tc>
      </w:tr>
      <w:tr w:rsidR="003D183A" w:rsidDel="00E631A1" w14:paraId="40C2A5CF" w14:textId="45072BFF">
        <w:trPr>
          <w:trHeight w:val="60"/>
          <w:del w:id="1401"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6" w14:textId="3EE2F6D1" w:rsidR="003D183A" w:rsidDel="00E631A1" w:rsidRDefault="008B7924">
            <w:pPr>
              <w:widowControl w:val="0"/>
              <w:pBdr>
                <w:top w:val="nil"/>
                <w:left w:val="nil"/>
                <w:bottom w:val="nil"/>
                <w:right w:val="nil"/>
                <w:between w:val="nil"/>
              </w:pBdr>
              <w:spacing w:before="0" w:after="0"/>
              <w:ind w:firstLine="0"/>
              <w:jc w:val="center"/>
              <w:rPr>
                <w:del w:id="1402" w:author="Cristiano de Menezes Feu" w:date="2022-11-21T08:32:00Z"/>
                <w:color w:val="000000"/>
                <w:sz w:val="20"/>
                <w:szCs w:val="20"/>
              </w:rPr>
            </w:pPr>
            <w:del w:id="1403" w:author="Cristiano de Menezes Feu" w:date="2022-11-21T08:32:00Z">
              <w:r w:rsidDel="00E631A1">
                <w:rPr>
                  <w:color w:val="000000"/>
                  <w:sz w:val="20"/>
                  <w:szCs w:val="20"/>
                </w:rPr>
                <w:delText>Devolução de proposição</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7" w14:textId="024C372C" w:rsidR="003D183A" w:rsidDel="00E631A1" w:rsidRDefault="008B7924">
            <w:pPr>
              <w:widowControl w:val="0"/>
              <w:pBdr>
                <w:top w:val="nil"/>
                <w:left w:val="nil"/>
                <w:bottom w:val="nil"/>
                <w:right w:val="nil"/>
                <w:between w:val="nil"/>
              </w:pBdr>
              <w:spacing w:before="0" w:after="0"/>
              <w:ind w:firstLine="0"/>
              <w:jc w:val="center"/>
              <w:rPr>
                <w:del w:id="1404" w:author="Cristiano de Menezes Feu" w:date="2022-11-21T08:32:00Z"/>
                <w:color w:val="000000"/>
                <w:sz w:val="20"/>
                <w:szCs w:val="20"/>
              </w:rPr>
            </w:pPr>
            <w:del w:id="1405" w:author="Cristiano de Menezes Feu" w:date="2022-11-21T08:32:00Z">
              <w:r w:rsidDel="00E631A1">
                <w:rPr>
                  <w:color w:val="000000"/>
                  <w:sz w:val="20"/>
                  <w:szCs w:val="20"/>
                </w:rPr>
                <w:delText xml:space="preserve">Art. 137, </w:delText>
              </w:r>
              <w:r w:rsidDel="00E631A1">
                <w:rPr>
                  <w:color w:val="000000"/>
                  <w:sz w:val="20"/>
                  <w:szCs w:val="20"/>
                </w:rPr>
                <w:br/>
                <w:delText>§ 2º</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8" w14:textId="6A10EA67" w:rsidR="003D183A" w:rsidDel="00E631A1" w:rsidRDefault="008B7924">
            <w:pPr>
              <w:widowControl w:val="0"/>
              <w:pBdr>
                <w:top w:val="nil"/>
                <w:left w:val="nil"/>
                <w:bottom w:val="nil"/>
                <w:right w:val="nil"/>
                <w:between w:val="nil"/>
              </w:pBdr>
              <w:spacing w:before="0" w:after="0"/>
              <w:ind w:firstLine="0"/>
              <w:jc w:val="center"/>
              <w:rPr>
                <w:del w:id="1406" w:author="Cristiano de Menezes Feu" w:date="2022-11-21T08:32:00Z"/>
                <w:color w:val="000000"/>
                <w:sz w:val="20"/>
                <w:szCs w:val="20"/>
              </w:rPr>
            </w:pPr>
            <w:del w:id="1407" w:author="Cristiano de Menezes Feu" w:date="2022-11-21T08:32:00Z">
              <w:r w:rsidDel="00E631A1">
                <w:rPr>
                  <w:color w:val="000000"/>
                  <w:sz w:val="20"/>
                  <w:szCs w:val="20"/>
                </w:rPr>
                <w:delText>Autor da proposição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9" w14:textId="021A4AB2" w:rsidR="003D183A" w:rsidDel="00E631A1" w:rsidRDefault="008B7924">
            <w:pPr>
              <w:widowControl w:val="0"/>
              <w:pBdr>
                <w:top w:val="nil"/>
                <w:left w:val="nil"/>
                <w:bottom w:val="nil"/>
                <w:right w:val="nil"/>
                <w:between w:val="nil"/>
              </w:pBdr>
              <w:spacing w:before="0" w:after="0"/>
              <w:ind w:firstLine="0"/>
              <w:jc w:val="center"/>
              <w:rPr>
                <w:del w:id="1408" w:author="Cristiano de Menezes Feu" w:date="2022-11-21T08:32:00Z"/>
                <w:color w:val="000000"/>
                <w:sz w:val="20"/>
                <w:szCs w:val="20"/>
              </w:rPr>
            </w:pPr>
            <w:del w:id="1409" w:author="Cristiano de Menezes Feu" w:date="2022-11-21T08:32:00Z">
              <w:r w:rsidDel="00E631A1">
                <w:rPr>
                  <w:color w:val="000000"/>
                  <w:sz w:val="20"/>
                  <w:szCs w:val="20"/>
                </w:rPr>
                <w:delText>5 sessões da publicação do despacho</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A" w14:textId="14456382" w:rsidR="003D183A" w:rsidDel="00E631A1" w:rsidRDefault="008B7924">
            <w:pPr>
              <w:widowControl w:val="0"/>
              <w:pBdr>
                <w:top w:val="nil"/>
                <w:left w:val="nil"/>
                <w:bottom w:val="nil"/>
                <w:right w:val="nil"/>
                <w:between w:val="nil"/>
              </w:pBdr>
              <w:spacing w:before="0" w:after="0"/>
              <w:ind w:firstLine="0"/>
              <w:jc w:val="center"/>
              <w:rPr>
                <w:del w:id="1410" w:author="Cristiano de Menezes Feu" w:date="2022-11-21T08:32:00Z"/>
                <w:color w:val="000000"/>
                <w:sz w:val="20"/>
                <w:szCs w:val="20"/>
              </w:rPr>
            </w:pPr>
            <w:del w:id="1411" w:author="Cristiano de Menezes Feu" w:date="2022-11-21T08:32:00Z">
              <w:r w:rsidDel="00E631A1">
                <w:rPr>
                  <w:color w:val="000000"/>
                  <w:sz w:val="20"/>
                  <w:szCs w:val="20"/>
                </w:rPr>
                <w:delText>Plenário, ouvida a CCJC no prazo de 5 sessões</w:delText>
              </w:r>
            </w:del>
          </w:p>
        </w:tc>
      </w:tr>
      <w:tr w:rsidR="003D183A" w:rsidDel="00E631A1" w14:paraId="065FBEE2" w14:textId="1D532CBE">
        <w:trPr>
          <w:trHeight w:val="60"/>
          <w:del w:id="1412"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B" w14:textId="23ADCA05" w:rsidR="003D183A" w:rsidDel="00E631A1" w:rsidRDefault="008B7924">
            <w:pPr>
              <w:widowControl w:val="0"/>
              <w:pBdr>
                <w:top w:val="nil"/>
                <w:left w:val="nil"/>
                <w:bottom w:val="nil"/>
                <w:right w:val="nil"/>
                <w:between w:val="nil"/>
              </w:pBdr>
              <w:spacing w:before="0" w:after="0"/>
              <w:ind w:firstLine="0"/>
              <w:jc w:val="center"/>
              <w:rPr>
                <w:del w:id="1413" w:author="Cristiano de Menezes Feu" w:date="2022-11-21T08:32:00Z"/>
                <w:color w:val="000000"/>
                <w:sz w:val="20"/>
                <w:szCs w:val="20"/>
              </w:rPr>
            </w:pPr>
            <w:del w:id="1414" w:author="Cristiano de Menezes Feu" w:date="2022-11-21T08:32:00Z">
              <w:r w:rsidDel="00E631A1">
                <w:rPr>
                  <w:color w:val="000000"/>
                  <w:sz w:val="20"/>
                  <w:szCs w:val="20"/>
                </w:rPr>
                <w:delText>Devolução de requerimento de CPI</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C" w14:textId="789C2DA5" w:rsidR="003D183A" w:rsidDel="00E631A1" w:rsidRDefault="008B7924">
            <w:pPr>
              <w:widowControl w:val="0"/>
              <w:pBdr>
                <w:top w:val="nil"/>
                <w:left w:val="nil"/>
                <w:bottom w:val="nil"/>
                <w:right w:val="nil"/>
                <w:between w:val="nil"/>
              </w:pBdr>
              <w:spacing w:before="0" w:after="0"/>
              <w:ind w:firstLine="0"/>
              <w:jc w:val="center"/>
              <w:rPr>
                <w:del w:id="1415" w:author="Cristiano de Menezes Feu" w:date="2022-11-21T08:32:00Z"/>
                <w:color w:val="000000"/>
                <w:sz w:val="20"/>
                <w:szCs w:val="20"/>
              </w:rPr>
            </w:pPr>
            <w:del w:id="1416" w:author="Cristiano de Menezes Feu" w:date="2022-11-21T08:32:00Z">
              <w:r w:rsidDel="00E631A1">
                <w:rPr>
                  <w:color w:val="000000"/>
                  <w:sz w:val="20"/>
                  <w:szCs w:val="20"/>
                </w:rPr>
                <w:delText>Art. 35, § 2º</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D" w14:textId="217B03F3" w:rsidR="003D183A" w:rsidDel="00E631A1" w:rsidRDefault="008B7924">
            <w:pPr>
              <w:widowControl w:val="0"/>
              <w:pBdr>
                <w:top w:val="nil"/>
                <w:left w:val="nil"/>
                <w:bottom w:val="nil"/>
                <w:right w:val="nil"/>
                <w:between w:val="nil"/>
              </w:pBdr>
              <w:spacing w:before="0" w:after="0"/>
              <w:ind w:firstLine="0"/>
              <w:jc w:val="center"/>
              <w:rPr>
                <w:del w:id="1417" w:author="Cristiano de Menezes Feu" w:date="2022-11-21T08:32:00Z"/>
                <w:color w:val="000000"/>
                <w:sz w:val="20"/>
                <w:szCs w:val="20"/>
              </w:rPr>
            </w:pPr>
            <w:del w:id="1418" w:author="Cristiano de Menezes Feu" w:date="2022-11-21T08:32:00Z">
              <w:r w:rsidDel="00E631A1">
                <w:rPr>
                  <w:color w:val="000000"/>
                  <w:sz w:val="20"/>
                  <w:szCs w:val="20"/>
                </w:rPr>
                <w:delText>Autor do requerimento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E" w14:textId="657255E8" w:rsidR="003D183A" w:rsidDel="00E631A1" w:rsidRDefault="008B7924">
            <w:pPr>
              <w:widowControl w:val="0"/>
              <w:pBdr>
                <w:top w:val="nil"/>
                <w:left w:val="nil"/>
                <w:bottom w:val="nil"/>
                <w:right w:val="nil"/>
                <w:between w:val="nil"/>
              </w:pBdr>
              <w:spacing w:before="0" w:after="0"/>
              <w:ind w:firstLine="0"/>
              <w:jc w:val="center"/>
              <w:rPr>
                <w:del w:id="1419" w:author="Cristiano de Menezes Feu" w:date="2022-11-21T08:32:00Z"/>
                <w:color w:val="000000"/>
                <w:sz w:val="20"/>
                <w:szCs w:val="20"/>
              </w:rPr>
            </w:pPr>
            <w:del w:id="1420" w:author="Cristiano de Menezes Feu" w:date="2022-11-21T08:32:00Z">
              <w:r w:rsidDel="00E631A1">
                <w:rPr>
                  <w:color w:val="000000"/>
                  <w:sz w:val="20"/>
                  <w:szCs w:val="20"/>
                </w:rPr>
                <w:delText>5 sessões da publicação na Ordem Dia do Plenário</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8F" w14:textId="079C96D5" w:rsidR="003D183A" w:rsidDel="00E631A1" w:rsidRDefault="008B7924">
            <w:pPr>
              <w:widowControl w:val="0"/>
              <w:pBdr>
                <w:top w:val="nil"/>
                <w:left w:val="nil"/>
                <w:bottom w:val="nil"/>
                <w:right w:val="nil"/>
                <w:between w:val="nil"/>
              </w:pBdr>
              <w:spacing w:before="0" w:after="0"/>
              <w:ind w:firstLine="0"/>
              <w:jc w:val="center"/>
              <w:rPr>
                <w:del w:id="1421" w:author="Cristiano de Menezes Feu" w:date="2022-11-21T08:32:00Z"/>
                <w:color w:val="000000"/>
                <w:sz w:val="20"/>
                <w:szCs w:val="20"/>
              </w:rPr>
            </w:pPr>
            <w:del w:id="1422" w:author="Cristiano de Menezes Feu" w:date="2022-11-21T08:32:00Z">
              <w:r w:rsidDel="00E631A1">
                <w:rPr>
                  <w:color w:val="000000"/>
                  <w:sz w:val="20"/>
                  <w:szCs w:val="20"/>
                </w:rPr>
                <w:delText>Plenário, ouvida a CCJC no prazo de 5 sessões</w:delText>
              </w:r>
            </w:del>
          </w:p>
        </w:tc>
      </w:tr>
      <w:tr w:rsidR="003D183A" w:rsidDel="00E631A1" w14:paraId="222A9EEC" w14:textId="0B32E4C3">
        <w:trPr>
          <w:trHeight w:val="60"/>
          <w:del w:id="1423"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0" w14:textId="591894A4" w:rsidR="003D183A" w:rsidDel="00E631A1" w:rsidRDefault="008B7924">
            <w:pPr>
              <w:widowControl w:val="0"/>
              <w:pBdr>
                <w:top w:val="nil"/>
                <w:left w:val="nil"/>
                <w:bottom w:val="nil"/>
                <w:right w:val="nil"/>
                <w:between w:val="nil"/>
              </w:pBdr>
              <w:spacing w:before="0" w:after="0"/>
              <w:ind w:firstLine="0"/>
              <w:jc w:val="center"/>
              <w:rPr>
                <w:del w:id="1424" w:author="Cristiano de Menezes Feu" w:date="2022-11-21T08:32:00Z"/>
                <w:color w:val="000000"/>
                <w:sz w:val="20"/>
                <w:szCs w:val="20"/>
              </w:rPr>
            </w:pPr>
            <w:del w:id="1425" w:author="Cristiano de Menezes Feu" w:date="2022-11-21T08:32:00Z">
              <w:r w:rsidDel="00E631A1">
                <w:rPr>
                  <w:color w:val="000000"/>
                  <w:sz w:val="20"/>
                  <w:szCs w:val="20"/>
                </w:rPr>
                <w:delText>Emenda devolvida pelo Presidente da Comissão Mista em MP</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1" w14:textId="0FDD54B9" w:rsidR="003D183A" w:rsidDel="00E631A1" w:rsidRDefault="008B7924">
            <w:pPr>
              <w:widowControl w:val="0"/>
              <w:pBdr>
                <w:top w:val="nil"/>
                <w:left w:val="nil"/>
                <w:bottom w:val="nil"/>
                <w:right w:val="nil"/>
                <w:between w:val="nil"/>
              </w:pBdr>
              <w:spacing w:before="0" w:after="0"/>
              <w:ind w:firstLine="0"/>
              <w:jc w:val="center"/>
              <w:rPr>
                <w:del w:id="1426" w:author="Cristiano de Menezes Feu" w:date="2022-11-21T08:32:00Z"/>
                <w:color w:val="000000"/>
                <w:sz w:val="20"/>
                <w:szCs w:val="20"/>
              </w:rPr>
            </w:pPr>
            <w:del w:id="1427" w:author="Cristiano de Menezes Feu" w:date="2022-11-21T08:32:00Z">
              <w:r w:rsidDel="00E631A1">
                <w:rPr>
                  <w:color w:val="000000"/>
                  <w:sz w:val="20"/>
                  <w:szCs w:val="20"/>
                </w:rPr>
                <w:delText>Res. 1/2002 – CN art. 4º, § 5º</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2" w14:textId="7F58EA60" w:rsidR="003D183A" w:rsidDel="00E631A1" w:rsidRDefault="008B7924">
            <w:pPr>
              <w:widowControl w:val="0"/>
              <w:pBdr>
                <w:top w:val="nil"/>
                <w:left w:val="nil"/>
                <w:bottom w:val="nil"/>
                <w:right w:val="nil"/>
                <w:between w:val="nil"/>
              </w:pBdr>
              <w:spacing w:before="0" w:after="0"/>
              <w:ind w:firstLine="0"/>
              <w:jc w:val="center"/>
              <w:rPr>
                <w:del w:id="1428" w:author="Cristiano de Menezes Feu" w:date="2022-11-21T08:32:00Z"/>
                <w:color w:val="000000"/>
                <w:sz w:val="20"/>
                <w:szCs w:val="20"/>
              </w:rPr>
            </w:pPr>
            <w:del w:id="1429" w:author="Cristiano de Menezes Feu" w:date="2022-11-21T08:32:00Z">
              <w:r w:rsidDel="00E631A1">
                <w:rPr>
                  <w:color w:val="000000"/>
                  <w:sz w:val="20"/>
                  <w:szCs w:val="20"/>
                </w:rPr>
                <w:delText>Autor da emenda com apoiamento de 3 membros da Comissão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3" w14:textId="2F83C866" w:rsidR="003D183A" w:rsidDel="00E631A1" w:rsidRDefault="008B7924">
            <w:pPr>
              <w:widowControl w:val="0"/>
              <w:pBdr>
                <w:top w:val="nil"/>
                <w:left w:val="nil"/>
                <w:bottom w:val="nil"/>
                <w:right w:val="nil"/>
                <w:between w:val="nil"/>
              </w:pBdr>
              <w:spacing w:before="0" w:after="0"/>
              <w:ind w:firstLine="0"/>
              <w:jc w:val="center"/>
              <w:rPr>
                <w:del w:id="1430" w:author="Cristiano de Menezes Feu" w:date="2022-11-21T08:32:00Z"/>
                <w:color w:val="000000"/>
                <w:sz w:val="20"/>
                <w:szCs w:val="20"/>
              </w:rPr>
            </w:pPr>
            <w:del w:id="1431" w:author="Cristiano de Menezes Feu" w:date="2022-11-21T08:32:00Z">
              <w:r w:rsidDel="00E631A1">
                <w:rPr>
                  <w:color w:val="000000"/>
                  <w:sz w:val="20"/>
                  <w:szCs w:val="20"/>
                </w:rPr>
                <w:delText>24h a contar do despacho do Presidente da Comissão Mista</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4" w14:textId="6F96E743" w:rsidR="003D183A" w:rsidDel="00E631A1" w:rsidRDefault="008B7924">
            <w:pPr>
              <w:widowControl w:val="0"/>
              <w:pBdr>
                <w:top w:val="nil"/>
                <w:left w:val="nil"/>
                <w:bottom w:val="nil"/>
                <w:right w:val="nil"/>
                <w:between w:val="nil"/>
              </w:pBdr>
              <w:spacing w:before="0" w:after="0"/>
              <w:ind w:firstLine="0"/>
              <w:jc w:val="center"/>
              <w:rPr>
                <w:del w:id="1432" w:author="Cristiano de Menezes Feu" w:date="2022-11-21T08:32:00Z"/>
                <w:color w:val="000000"/>
                <w:sz w:val="20"/>
                <w:szCs w:val="20"/>
              </w:rPr>
            </w:pPr>
            <w:del w:id="1433" w:author="Cristiano de Menezes Feu" w:date="2022-11-21T08:32:00Z">
              <w:r w:rsidDel="00E631A1">
                <w:rPr>
                  <w:color w:val="000000"/>
                  <w:sz w:val="20"/>
                  <w:szCs w:val="20"/>
                </w:rPr>
                <w:delText>Colegiado da Comissão</w:delText>
              </w:r>
            </w:del>
          </w:p>
        </w:tc>
      </w:tr>
      <w:tr w:rsidR="003D183A" w:rsidDel="00E631A1" w14:paraId="581F8DC3" w14:textId="0119664A">
        <w:trPr>
          <w:trHeight w:val="60"/>
          <w:del w:id="1434"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5" w14:textId="2C3A2E60" w:rsidR="003D183A" w:rsidDel="00E631A1" w:rsidRDefault="008B7924">
            <w:pPr>
              <w:widowControl w:val="0"/>
              <w:pBdr>
                <w:top w:val="nil"/>
                <w:left w:val="nil"/>
                <w:bottom w:val="nil"/>
                <w:right w:val="nil"/>
                <w:between w:val="nil"/>
              </w:pBdr>
              <w:spacing w:before="0" w:after="0"/>
              <w:ind w:firstLine="0"/>
              <w:jc w:val="center"/>
              <w:rPr>
                <w:del w:id="1435" w:author="Cristiano de Menezes Feu" w:date="2022-11-21T08:32:00Z"/>
                <w:color w:val="000000"/>
                <w:sz w:val="20"/>
                <w:szCs w:val="20"/>
              </w:rPr>
            </w:pPr>
            <w:del w:id="1436" w:author="Cristiano de Menezes Feu" w:date="2022-11-21T08:32:00Z">
              <w:r w:rsidDel="00E631A1">
                <w:rPr>
                  <w:color w:val="000000"/>
                  <w:sz w:val="20"/>
                  <w:szCs w:val="20"/>
                </w:rPr>
                <w:delText>Inadmissibilidade de PEC</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6" w14:textId="7B298FB9" w:rsidR="003D183A" w:rsidDel="00E631A1" w:rsidRDefault="008B7924">
            <w:pPr>
              <w:widowControl w:val="0"/>
              <w:pBdr>
                <w:top w:val="nil"/>
                <w:left w:val="nil"/>
                <w:bottom w:val="nil"/>
                <w:right w:val="nil"/>
                <w:between w:val="nil"/>
              </w:pBdr>
              <w:spacing w:before="0" w:after="0"/>
              <w:ind w:firstLine="0"/>
              <w:jc w:val="center"/>
              <w:rPr>
                <w:del w:id="1437" w:author="Cristiano de Menezes Feu" w:date="2022-11-21T08:32:00Z"/>
                <w:color w:val="000000"/>
                <w:sz w:val="20"/>
                <w:szCs w:val="20"/>
              </w:rPr>
            </w:pPr>
            <w:del w:id="1438" w:author="Cristiano de Menezes Feu" w:date="2022-11-21T08:32:00Z">
              <w:r w:rsidDel="00E631A1">
                <w:rPr>
                  <w:color w:val="000000"/>
                  <w:sz w:val="20"/>
                  <w:szCs w:val="20"/>
                </w:rPr>
                <w:delText xml:space="preserve">Art. 202, </w:delText>
              </w:r>
              <w:r w:rsidDel="00E631A1">
                <w:rPr>
                  <w:color w:val="000000"/>
                  <w:sz w:val="20"/>
                  <w:szCs w:val="20"/>
                </w:rPr>
                <w:br/>
                <w:delText>§ 1º</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7" w14:textId="16C31335" w:rsidR="003D183A" w:rsidDel="00E631A1" w:rsidRDefault="008B7924">
            <w:pPr>
              <w:widowControl w:val="0"/>
              <w:pBdr>
                <w:top w:val="nil"/>
                <w:left w:val="nil"/>
                <w:bottom w:val="nil"/>
                <w:right w:val="nil"/>
                <w:between w:val="nil"/>
              </w:pBdr>
              <w:spacing w:before="0" w:after="0"/>
              <w:ind w:firstLine="0"/>
              <w:jc w:val="center"/>
              <w:rPr>
                <w:del w:id="1439" w:author="Cristiano de Menezes Feu" w:date="2022-11-21T08:32:00Z"/>
                <w:color w:val="000000"/>
                <w:sz w:val="20"/>
                <w:szCs w:val="20"/>
              </w:rPr>
            </w:pPr>
            <w:del w:id="1440" w:author="Cristiano de Menezes Feu" w:date="2022-11-21T08:32:00Z">
              <w:r w:rsidDel="00E631A1">
                <w:rPr>
                  <w:color w:val="000000"/>
                  <w:sz w:val="20"/>
                  <w:szCs w:val="20"/>
                </w:rPr>
                <w:delText>Autor da PEC com apoiamento de Líderes que representem no mínimo 1/3 dos Deputados (171 Deputados)</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8" w14:textId="12A47CF2" w:rsidR="003D183A" w:rsidDel="00E631A1" w:rsidRDefault="008B7924">
            <w:pPr>
              <w:widowControl w:val="0"/>
              <w:pBdr>
                <w:top w:val="nil"/>
                <w:left w:val="nil"/>
                <w:bottom w:val="nil"/>
                <w:right w:val="nil"/>
                <w:between w:val="nil"/>
              </w:pBdr>
              <w:spacing w:before="0" w:after="0"/>
              <w:ind w:firstLine="0"/>
              <w:jc w:val="center"/>
              <w:rPr>
                <w:del w:id="1441" w:author="Cristiano de Menezes Feu" w:date="2022-11-21T08:32:00Z"/>
                <w:color w:val="000000"/>
                <w:sz w:val="20"/>
                <w:szCs w:val="20"/>
              </w:rPr>
            </w:pPr>
            <w:del w:id="1442" w:author="Cristiano de Menezes Feu" w:date="2022-11-21T08:32:00Z">
              <w:r w:rsidDel="00E631A1">
                <w:rPr>
                  <w:color w:val="000000"/>
                  <w:sz w:val="20"/>
                  <w:szCs w:val="20"/>
                </w:rPr>
                <w:delText>5 sessões da publicação na Ordem Dia do Plenário</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9" w14:textId="58B3B451" w:rsidR="003D183A" w:rsidDel="00E631A1" w:rsidRDefault="008B7924">
            <w:pPr>
              <w:widowControl w:val="0"/>
              <w:pBdr>
                <w:top w:val="nil"/>
                <w:left w:val="nil"/>
                <w:bottom w:val="nil"/>
                <w:right w:val="nil"/>
                <w:between w:val="nil"/>
              </w:pBdr>
              <w:spacing w:before="0" w:after="0"/>
              <w:ind w:firstLine="0"/>
              <w:jc w:val="center"/>
              <w:rPr>
                <w:del w:id="1443" w:author="Cristiano de Menezes Feu" w:date="2022-11-21T08:32:00Z"/>
                <w:color w:val="000000"/>
                <w:sz w:val="20"/>
                <w:szCs w:val="20"/>
              </w:rPr>
            </w:pPr>
            <w:del w:id="1444" w:author="Cristiano de Menezes Feu" w:date="2022-11-21T08:32:00Z">
              <w:r w:rsidDel="00E631A1">
                <w:rPr>
                  <w:color w:val="000000"/>
                  <w:sz w:val="20"/>
                  <w:szCs w:val="20"/>
                </w:rPr>
                <w:delText>Plenário</w:delText>
              </w:r>
            </w:del>
          </w:p>
        </w:tc>
      </w:tr>
      <w:tr w:rsidR="003D183A" w:rsidDel="00E631A1" w14:paraId="4D8E5D5D" w14:textId="1B56F2CB">
        <w:trPr>
          <w:trHeight w:val="60"/>
          <w:del w:id="1445"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A" w14:textId="67AE4AFA" w:rsidR="003D183A" w:rsidDel="00E631A1" w:rsidRDefault="008B7924">
            <w:pPr>
              <w:widowControl w:val="0"/>
              <w:pBdr>
                <w:top w:val="nil"/>
                <w:left w:val="nil"/>
                <w:bottom w:val="nil"/>
                <w:right w:val="nil"/>
                <w:between w:val="nil"/>
              </w:pBdr>
              <w:spacing w:before="0" w:after="0"/>
              <w:ind w:firstLine="0"/>
              <w:jc w:val="center"/>
              <w:rPr>
                <w:del w:id="1446" w:author="Cristiano de Menezes Feu" w:date="2022-11-21T08:32:00Z"/>
                <w:color w:val="000000"/>
                <w:sz w:val="20"/>
                <w:szCs w:val="20"/>
              </w:rPr>
            </w:pPr>
            <w:del w:id="1447" w:author="Cristiano de Menezes Feu" w:date="2022-11-21T08:32:00Z">
              <w:r w:rsidDel="00E631A1">
                <w:rPr>
                  <w:color w:val="000000"/>
                  <w:sz w:val="20"/>
                  <w:szCs w:val="20"/>
                </w:rPr>
                <w:delText>Indeferimento de denúncia de crime de responsabilidade</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B" w14:textId="4059BCF6" w:rsidR="003D183A" w:rsidDel="00E631A1" w:rsidRDefault="008B7924">
            <w:pPr>
              <w:widowControl w:val="0"/>
              <w:pBdr>
                <w:top w:val="nil"/>
                <w:left w:val="nil"/>
                <w:bottom w:val="nil"/>
                <w:right w:val="nil"/>
                <w:between w:val="nil"/>
              </w:pBdr>
              <w:spacing w:before="0" w:after="0"/>
              <w:ind w:firstLine="0"/>
              <w:jc w:val="center"/>
              <w:rPr>
                <w:del w:id="1448" w:author="Cristiano de Menezes Feu" w:date="2022-11-21T08:32:00Z"/>
                <w:color w:val="000000"/>
                <w:sz w:val="20"/>
                <w:szCs w:val="20"/>
              </w:rPr>
            </w:pPr>
            <w:del w:id="1449" w:author="Cristiano de Menezes Feu" w:date="2022-11-21T08:32:00Z">
              <w:r w:rsidDel="00E631A1">
                <w:rPr>
                  <w:color w:val="000000"/>
                  <w:sz w:val="20"/>
                  <w:szCs w:val="20"/>
                </w:rPr>
                <w:delText xml:space="preserve">Art. 218, </w:delText>
              </w:r>
              <w:r w:rsidDel="00E631A1">
                <w:rPr>
                  <w:color w:val="000000"/>
                  <w:sz w:val="20"/>
                  <w:szCs w:val="20"/>
                </w:rPr>
                <w:br/>
                <w:delText>§ 3º</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C" w14:textId="67441D49" w:rsidR="003D183A" w:rsidDel="00E631A1" w:rsidRDefault="008B7924">
            <w:pPr>
              <w:widowControl w:val="0"/>
              <w:pBdr>
                <w:top w:val="nil"/>
                <w:left w:val="nil"/>
                <w:bottom w:val="nil"/>
                <w:right w:val="nil"/>
                <w:between w:val="nil"/>
              </w:pBdr>
              <w:spacing w:before="0" w:after="0"/>
              <w:ind w:firstLine="0"/>
              <w:jc w:val="center"/>
              <w:rPr>
                <w:del w:id="1450" w:author="Cristiano de Menezes Feu" w:date="2022-11-21T08:32:00Z"/>
                <w:color w:val="000000"/>
                <w:sz w:val="20"/>
                <w:szCs w:val="20"/>
              </w:rPr>
            </w:pPr>
            <w:del w:id="1451" w:author="Cristiano de Menezes Feu" w:date="2022-11-21T08:32:00Z">
              <w:r w:rsidDel="00E631A1">
                <w:rPr>
                  <w:color w:val="000000"/>
                  <w:sz w:val="20"/>
                  <w:szCs w:val="20"/>
                </w:rPr>
                <w:delText>Qualquer Deputado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D" w14:textId="001C8E5E" w:rsidR="003D183A" w:rsidDel="00E631A1" w:rsidRDefault="008B7924">
            <w:pPr>
              <w:widowControl w:val="0"/>
              <w:pBdr>
                <w:top w:val="nil"/>
                <w:left w:val="nil"/>
                <w:bottom w:val="nil"/>
                <w:right w:val="nil"/>
                <w:between w:val="nil"/>
              </w:pBdr>
              <w:spacing w:before="0" w:after="0"/>
              <w:ind w:firstLine="0"/>
              <w:jc w:val="center"/>
              <w:rPr>
                <w:del w:id="1452" w:author="Cristiano de Menezes Feu" w:date="2022-11-21T08:32:00Z"/>
                <w:color w:val="000000"/>
                <w:sz w:val="20"/>
                <w:szCs w:val="20"/>
              </w:rPr>
            </w:pPr>
            <w:del w:id="1453" w:author="Cristiano de Menezes Feu" w:date="2022-11-21T08:32:00Z">
              <w:r w:rsidDel="00E631A1">
                <w:rPr>
                  <w:color w:val="000000"/>
                  <w:sz w:val="20"/>
                  <w:szCs w:val="20"/>
                </w:rPr>
                <w:delText>Sem prazo regimental</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E" w14:textId="0B140D82" w:rsidR="003D183A" w:rsidDel="00E631A1" w:rsidRDefault="008B7924">
            <w:pPr>
              <w:widowControl w:val="0"/>
              <w:pBdr>
                <w:top w:val="nil"/>
                <w:left w:val="nil"/>
                <w:bottom w:val="nil"/>
                <w:right w:val="nil"/>
                <w:between w:val="nil"/>
              </w:pBdr>
              <w:spacing w:before="0" w:after="0"/>
              <w:ind w:firstLine="0"/>
              <w:jc w:val="center"/>
              <w:rPr>
                <w:del w:id="1454" w:author="Cristiano de Menezes Feu" w:date="2022-11-21T08:32:00Z"/>
                <w:color w:val="000000"/>
                <w:sz w:val="20"/>
                <w:szCs w:val="20"/>
              </w:rPr>
            </w:pPr>
            <w:del w:id="1455" w:author="Cristiano de Menezes Feu" w:date="2022-11-21T08:32:00Z">
              <w:r w:rsidDel="00E631A1">
                <w:rPr>
                  <w:color w:val="000000"/>
                  <w:sz w:val="20"/>
                  <w:szCs w:val="20"/>
                </w:rPr>
                <w:delText>Plenário</w:delText>
              </w:r>
            </w:del>
          </w:p>
        </w:tc>
      </w:tr>
      <w:tr w:rsidR="003D183A" w:rsidDel="00E631A1" w14:paraId="69A0855C" w14:textId="692437E5">
        <w:trPr>
          <w:trHeight w:val="60"/>
          <w:del w:id="1456"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9F" w14:textId="1A219506" w:rsidR="003D183A" w:rsidDel="00E631A1" w:rsidRDefault="008B7924">
            <w:pPr>
              <w:widowControl w:val="0"/>
              <w:pBdr>
                <w:top w:val="nil"/>
                <w:left w:val="nil"/>
                <w:bottom w:val="nil"/>
                <w:right w:val="nil"/>
                <w:between w:val="nil"/>
              </w:pBdr>
              <w:spacing w:before="0" w:after="0"/>
              <w:ind w:firstLine="0"/>
              <w:jc w:val="center"/>
              <w:rPr>
                <w:del w:id="1457" w:author="Cristiano de Menezes Feu" w:date="2022-11-21T08:32:00Z"/>
                <w:color w:val="000000"/>
                <w:sz w:val="20"/>
                <w:szCs w:val="20"/>
              </w:rPr>
            </w:pPr>
            <w:del w:id="1458" w:author="Cristiano de Menezes Feu" w:date="2022-11-21T08:32:00Z">
              <w:r w:rsidDel="00E631A1">
                <w:rPr>
                  <w:color w:val="000000"/>
                  <w:sz w:val="20"/>
                  <w:szCs w:val="20"/>
                </w:rPr>
                <w:delText>Indeferimento de Requerimento de Informação</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0" w14:textId="6F004721" w:rsidR="003D183A" w:rsidDel="00E631A1" w:rsidRDefault="008B7924">
            <w:pPr>
              <w:widowControl w:val="0"/>
              <w:pBdr>
                <w:top w:val="nil"/>
                <w:left w:val="nil"/>
                <w:bottom w:val="nil"/>
                <w:right w:val="nil"/>
                <w:between w:val="nil"/>
              </w:pBdr>
              <w:spacing w:before="0" w:after="0"/>
              <w:ind w:firstLine="0"/>
              <w:jc w:val="center"/>
              <w:rPr>
                <w:del w:id="1459" w:author="Cristiano de Menezes Feu" w:date="2022-11-21T08:32:00Z"/>
                <w:color w:val="000000"/>
                <w:sz w:val="20"/>
                <w:szCs w:val="20"/>
              </w:rPr>
            </w:pPr>
            <w:del w:id="1460" w:author="Cristiano de Menezes Feu" w:date="2022-11-21T08:32:00Z">
              <w:r w:rsidDel="00E631A1">
                <w:rPr>
                  <w:color w:val="000000"/>
                  <w:sz w:val="20"/>
                  <w:szCs w:val="20"/>
                </w:rPr>
                <w:delText>Art. 115, § único</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1" w14:textId="6F614FF5" w:rsidR="003D183A" w:rsidDel="00E631A1" w:rsidRDefault="008B7924">
            <w:pPr>
              <w:widowControl w:val="0"/>
              <w:pBdr>
                <w:top w:val="nil"/>
                <w:left w:val="nil"/>
                <w:bottom w:val="nil"/>
                <w:right w:val="nil"/>
                <w:between w:val="nil"/>
              </w:pBdr>
              <w:spacing w:before="0" w:after="0"/>
              <w:ind w:firstLine="0"/>
              <w:jc w:val="center"/>
              <w:rPr>
                <w:del w:id="1461" w:author="Cristiano de Menezes Feu" w:date="2022-11-21T08:32:00Z"/>
                <w:color w:val="000000"/>
                <w:sz w:val="20"/>
                <w:szCs w:val="20"/>
              </w:rPr>
            </w:pPr>
            <w:del w:id="1462" w:author="Cristiano de Menezes Feu" w:date="2022-11-21T08:32:00Z">
              <w:r w:rsidDel="00E631A1">
                <w:rPr>
                  <w:color w:val="000000"/>
                  <w:sz w:val="20"/>
                  <w:szCs w:val="20"/>
                </w:rPr>
                <w:delText>Autor do requerimento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2" w14:textId="192AC374" w:rsidR="003D183A" w:rsidDel="00E631A1" w:rsidRDefault="008B7924">
            <w:pPr>
              <w:widowControl w:val="0"/>
              <w:pBdr>
                <w:top w:val="nil"/>
                <w:left w:val="nil"/>
                <w:bottom w:val="nil"/>
                <w:right w:val="nil"/>
                <w:between w:val="nil"/>
              </w:pBdr>
              <w:spacing w:before="0" w:after="0"/>
              <w:ind w:firstLine="0"/>
              <w:jc w:val="center"/>
              <w:rPr>
                <w:del w:id="1463" w:author="Cristiano de Menezes Feu" w:date="2022-11-21T08:32:00Z"/>
                <w:color w:val="000000"/>
                <w:sz w:val="20"/>
                <w:szCs w:val="20"/>
              </w:rPr>
            </w:pPr>
            <w:del w:id="1464" w:author="Cristiano de Menezes Feu" w:date="2022-11-21T08:32:00Z">
              <w:r w:rsidDel="00E631A1">
                <w:rPr>
                  <w:color w:val="000000"/>
                  <w:sz w:val="20"/>
                  <w:szCs w:val="20"/>
                </w:rPr>
                <w:delText>5 sessões da publicação na Ordem Dia do Plenário</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3" w14:textId="3D0AF9F6" w:rsidR="003D183A" w:rsidDel="00E631A1" w:rsidRDefault="008B7924">
            <w:pPr>
              <w:widowControl w:val="0"/>
              <w:pBdr>
                <w:top w:val="nil"/>
                <w:left w:val="nil"/>
                <w:bottom w:val="nil"/>
                <w:right w:val="nil"/>
                <w:between w:val="nil"/>
              </w:pBdr>
              <w:spacing w:before="0" w:after="0"/>
              <w:ind w:firstLine="0"/>
              <w:jc w:val="center"/>
              <w:rPr>
                <w:del w:id="1465" w:author="Cristiano de Menezes Feu" w:date="2022-11-21T08:32:00Z"/>
                <w:color w:val="000000"/>
                <w:sz w:val="20"/>
                <w:szCs w:val="20"/>
              </w:rPr>
            </w:pPr>
            <w:del w:id="1466" w:author="Cristiano de Menezes Feu" w:date="2022-11-21T08:32:00Z">
              <w:r w:rsidDel="00E631A1">
                <w:rPr>
                  <w:color w:val="000000"/>
                  <w:sz w:val="20"/>
                  <w:szCs w:val="20"/>
                </w:rPr>
                <w:delText>Plenário</w:delText>
              </w:r>
            </w:del>
          </w:p>
        </w:tc>
      </w:tr>
      <w:tr w:rsidR="003D183A" w:rsidDel="00E631A1" w14:paraId="4E290CB0" w14:textId="15FA7DB3">
        <w:trPr>
          <w:trHeight w:val="60"/>
          <w:del w:id="1467"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4" w14:textId="4F51EA6E" w:rsidR="003D183A" w:rsidDel="00E631A1" w:rsidRDefault="008B7924">
            <w:pPr>
              <w:widowControl w:val="0"/>
              <w:pBdr>
                <w:top w:val="nil"/>
                <w:left w:val="nil"/>
                <w:bottom w:val="nil"/>
                <w:right w:val="nil"/>
                <w:between w:val="nil"/>
              </w:pBdr>
              <w:spacing w:before="0" w:after="0"/>
              <w:ind w:firstLine="0"/>
              <w:jc w:val="center"/>
              <w:rPr>
                <w:del w:id="1468" w:author="Cristiano de Menezes Feu" w:date="2022-11-21T08:32:00Z"/>
                <w:color w:val="000000"/>
                <w:sz w:val="20"/>
                <w:szCs w:val="20"/>
              </w:rPr>
            </w:pPr>
            <w:del w:id="1469" w:author="Cristiano de Menezes Feu" w:date="2022-11-21T08:32:00Z">
              <w:r w:rsidDel="00E631A1">
                <w:rPr>
                  <w:color w:val="000000"/>
                  <w:sz w:val="20"/>
                  <w:szCs w:val="20"/>
                </w:rPr>
                <w:delText>Parecer terminativo de Comissão</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5" w14:textId="27C8F688" w:rsidR="003D183A" w:rsidDel="00E631A1" w:rsidRDefault="008B7924">
            <w:pPr>
              <w:widowControl w:val="0"/>
              <w:pBdr>
                <w:top w:val="nil"/>
                <w:left w:val="nil"/>
                <w:bottom w:val="nil"/>
                <w:right w:val="nil"/>
                <w:between w:val="nil"/>
              </w:pBdr>
              <w:spacing w:before="0" w:after="0"/>
              <w:ind w:firstLine="0"/>
              <w:jc w:val="center"/>
              <w:rPr>
                <w:del w:id="1470" w:author="Cristiano de Menezes Feu" w:date="2022-11-21T08:32:00Z"/>
                <w:color w:val="000000"/>
                <w:sz w:val="20"/>
                <w:szCs w:val="20"/>
              </w:rPr>
            </w:pPr>
            <w:del w:id="1471" w:author="Cristiano de Menezes Feu" w:date="2022-11-21T08:32:00Z">
              <w:r w:rsidDel="00E631A1">
                <w:rPr>
                  <w:color w:val="000000"/>
                  <w:sz w:val="20"/>
                  <w:szCs w:val="20"/>
                </w:rPr>
                <w:delText>Art. 132, § 2º, c/c art. 144</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6" w14:textId="08748185" w:rsidR="003D183A" w:rsidDel="00E631A1" w:rsidRDefault="008B7924">
            <w:pPr>
              <w:widowControl w:val="0"/>
              <w:pBdr>
                <w:top w:val="nil"/>
                <w:left w:val="nil"/>
                <w:bottom w:val="nil"/>
                <w:right w:val="nil"/>
                <w:between w:val="nil"/>
              </w:pBdr>
              <w:spacing w:before="0" w:after="0"/>
              <w:ind w:firstLine="0"/>
              <w:jc w:val="center"/>
              <w:rPr>
                <w:del w:id="1472" w:author="Cristiano de Menezes Feu" w:date="2022-11-21T08:32:00Z"/>
                <w:color w:val="000000"/>
                <w:sz w:val="20"/>
                <w:szCs w:val="20"/>
              </w:rPr>
            </w:pPr>
            <w:del w:id="1473" w:author="Cristiano de Menezes Feu" w:date="2022-11-21T08:32:00Z">
              <w:r w:rsidDel="00E631A1">
                <w:rPr>
                  <w:color w:val="000000"/>
                  <w:sz w:val="20"/>
                  <w:szCs w:val="20"/>
                </w:rPr>
                <w:delText>1/10 dos Deputados (52 Deputados)</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7" w14:textId="35205238" w:rsidR="003D183A" w:rsidDel="00E631A1" w:rsidRDefault="008B7924">
            <w:pPr>
              <w:widowControl w:val="0"/>
              <w:pBdr>
                <w:top w:val="nil"/>
                <w:left w:val="nil"/>
                <w:bottom w:val="nil"/>
                <w:right w:val="nil"/>
                <w:between w:val="nil"/>
              </w:pBdr>
              <w:spacing w:before="0" w:after="0"/>
              <w:ind w:firstLine="0"/>
              <w:jc w:val="center"/>
              <w:rPr>
                <w:del w:id="1474" w:author="Cristiano de Menezes Feu" w:date="2022-11-21T08:32:00Z"/>
                <w:color w:val="000000"/>
                <w:sz w:val="20"/>
                <w:szCs w:val="20"/>
              </w:rPr>
            </w:pPr>
            <w:del w:id="1475" w:author="Cristiano de Menezes Feu" w:date="2022-11-21T08:32:00Z">
              <w:r w:rsidDel="00E631A1">
                <w:rPr>
                  <w:color w:val="000000"/>
                  <w:sz w:val="20"/>
                  <w:szCs w:val="20"/>
                </w:rPr>
                <w:delText>5 sessões da publicação na Ordem Dia ou, imediatamente, após a leitura do parecer, se a matéria for urgente</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8" w14:textId="7E5ECD64" w:rsidR="003D183A" w:rsidDel="00E631A1" w:rsidRDefault="008B7924">
            <w:pPr>
              <w:widowControl w:val="0"/>
              <w:pBdr>
                <w:top w:val="nil"/>
                <w:left w:val="nil"/>
                <w:bottom w:val="nil"/>
                <w:right w:val="nil"/>
                <w:between w:val="nil"/>
              </w:pBdr>
              <w:spacing w:before="0" w:after="0"/>
              <w:ind w:firstLine="0"/>
              <w:jc w:val="center"/>
              <w:rPr>
                <w:del w:id="1476" w:author="Cristiano de Menezes Feu" w:date="2022-11-21T08:32:00Z"/>
                <w:color w:val="000000"/>
                <w:sz w:val="20"/>
                <w:szCs w:val="20"/>
              </w:rPr>
            </w:pPr>
            <w:del w:id="1477" w:author="Cristiano de Menezes Feu" w:date="2022-11-21T08:32:00Z">
              <w:r w:rsidDel="00E631A1">
                <w:rPr>
                  <w:color w:val="000000"/>
                  <w:sz w:val="20"/>
                  <w:szCs w:val="20"/>
                </w:rPr>
                <w:delText>Plenário. QO 475/2009 – Não é possível recurso para apreciação preliminar contra parecer pela admissibilidade ou adequação financeira.</w:delText>
              </w:r>
            </w:del>
          </w:p>
        </w:tc>
      </w:tr>
      <w:tr w:rsidR="003D183A" w:rsidDel="00E631A1" w14:paraId="17D895DB" w14:textId="0EF54798">
        <w:trPr>
          <w:trHeight w:val="60"/>
          <w:del w:id="1478" w:author="Cristiano de Menezes Feu" w:date="2022-11-21T08:32:00Z"/>
        </w:trPr>
        <w:tc>
          <w:tcPr>
            <w:tcW w:w="1862"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9" w14:textId="4CB352BD" w:rsidR="003D183A" w:rsidDel="00E631A1" w:rsidRDefault="008B7924">
            <w:pPr>
              <w:widowControl w:val="0"/>
              <w:pBdr>
                <w:top w:val="nil"/>
                <w:left w:val="nil"/>
                <w:bottom w:val="nil"/>
                <w:right w:val="nil"/>
                <w:between w:val="nil"/>
              </w:pBdr>
              <w:spacing w:before="0" w:after="0"/>
              <w:ind w:firstLine="0"/>
              <w:jc w:val="center"/>
              <w:rPr>
                <w:del w:id="1479" w:author="Cristiano de Menezes Feu" w:date="2022-11-21T08:32:00Z"/>
                <w:color w:val="000000"/>
                <w:sz w:val="20"/>
                <w:szCs w:val="20"/>
              </w:rPr>
            </w:pPr>
            <w:del w:id="1480" w:author="Cristiano de Menezes Feu" w:date="2022-11-21T08:32:00Z">
              <w:r w:rsidDel="00E631A1">
                <w:rPr>
                  <w:color w:val="000000"/>
                  <w:sz w:val="20"/>
                  <w:szCs w:val="20"/>
                </w:rPr>
                <w:delText>Redistribuição de proposição</w:delText>
              </w:r>
            </w:del>
          </w:p>
        </w:tc>
        <w:tc>
          <w:tcPr>
            <w:tcW w:w="102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A" w14:textId="5E93ADF3" w:rsidR="003D183A" w:rsidDel="00E631A1" w:rsidRDefault="008B7924">
            <w:pPr>
              <w:widowControl w:val="0"/>
              <w:pBdr>
                <w:top w:val="nil"/>
                <w:left w:val="nil"/>
                <w:bottom w:val="nil"/>
                <w:right w:val="nil"/>
                <w:between w:val="nil"/>
              </w:pBdr>
              <w:spacing w:before="0" w:after="0"/>
              <w:ind w:firstLine="0"/>
              <w:jc w:val="center"/>
              <w:rPr>
                <w:del w:id="1481" w:author="Cristiano de Menezes Feu" w:date="2022-11-21T08:32:00Z"/>
                <w:color w:val="000000"/>
                <w:sz w:val="20"/>
                <w:szCs w:val="20"/>
              </w:rPr>
            </w:pPr>
            <w:del w:id="1482" w:author="Cristiano de Menezes Feu" w:date="2022-11-21T08:32:00Z">
              <w:r w:rsidDel="00E631A1">
                <w:rPr>
                  <w:color w:val="000000"/>
                  <w:sz w:val="20"/>
                  <w:szCs w:val="20"/>
                </w:rPr>
                <w:delText>Art. 141</w:delText>
              </w:r>
            </w:del>
          </w:p>
        </w:tc>
        <w:tc>
          <w:tcPr>
            <w:tcW w:w="1558"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B" w14:textId="2844D35D" w:rsidR="003D183A" w:rsidDel="00E631A1" w:rsidRDefault="008B7924">
            <w:pPr>
              <w:widowControl w:val="0"/>
              <w:pBdr>
                <w:top w:val="nil"/>
                <w:left w:val="nil"/>
                <w:bottom w:val="nil"/>
                <w:right w:val="nil"/>
                <w:between w:val="nil"/>
              </w:pBdr>
              <w:spacing w:before="0" w:after="0"/>
              <w:ind w:firstLine="0"/>
              <w:jc w:val="center"/>
              <w:rPr>
                <w:del w:id="1483" w:author="Cristiano de Menezes Feu" w:date="2022-11-21T08:32:00Z"/>
                <w:color w:val="000000"/>
                <w:sz w:val="20"/>
                <w:szCs w:val="20"/>
              </w:rPr>
            </w:pPr>
            <w:del w:id="1484" w:author="Cristiano de Menezes Feu" w:date="2022-11-21T08:32:00Z">
              <w:r w:rsidDel="00E631A1">
                <w:rPr>
                  <w:color w:val="000000"/>
                  <w:sz w:val="20"/>
                  <w:szCs w:val="20"/>
                </w:rPr>
                <w:delText>Qualquer Deputado ou Comissão</w:delText>
              </w:r>
            </w:del>
          </w:p>
        </w:tc>
        <w:tc>
          <w:tcPr>
            <w:tcW w:w="1840"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C" w14:textId="478F46EB" w:rsidR="003D183A" w:rsidDel="00E631A1" w:rsidRDefault="008B7924">
            <w:pPr>
              <w:widowControl w:val="0"/>
              <w:pBdr>
                <w:top w:val="nil"/>
                <w:left w:val="nil"/>
                <w:bottom w:val="nil"/>
                <w:right w:val="nil"/>
                <w:between w:val="nil"/>
              </w:pBdr>
              <w:spacing w:before="0" w:after="0"/>
              <w:ind w:firstLine="0"/>
              <w:jc w:val="center"/>
              <w:rPr>
                <w:del w:id="1485" w:author="Cristiano de Menezes Feu" w:date="2022-11-21T08:32:00Z"/>
                <w:color w:val="000000"/>
                <w:sz w:val="20"/>
                <w:szCs w:val="20"/>
              </w:rPr>
            </w:pPr>
            <w:del w:id="1486" w:author="Cristiano de Menezes Feu" w:date="2022-11-21T08:32:00Z">
              <w:r w:rsidDel="00E631A1">
                <w:rPr>
                  <w:color w:val="000000"/>
                  <w:sz w:val="20"/>
                  <w:szCs w:val="20"/>
                </w:rPr>
                <w:delText>2 sessões da publicação do despacho</w:delText>
              </w:r>
            </w:del>
          </w:p>
        </w:tc>
        <w:tc>
          <w:tcPr>
            <w:tcW w:w="1761" w:type="dxa"/>
            <w:tcBorders>
              <w:top w:val="single" w:sz="4" w:space="0" w:color="000000"/>
              <w:left w:val="single" w:sz="4" w:space="0" w:color="000000"/>
              <w:bottom w:val="single" w:sz="4" w:space="0" w:color="000000"/>
              <w:right w:val="single" w:sz="4" w:space="0" w:color="000000"/>
            </w:tcBorders>
            <w:shd w:val="clear" w:color="auto" w:fill="FFFFFF"/>
            <w:tcMar>
              <w:top w:w="113" w:type="dxa"/>
              <w:left w:w="113" w:type="dxa"/>
              <w:bottom w:w="113" w:type="dxa"/>
              <w:right w:w="113" w:type="dxa"/>
            </w:tcMar>
            <w:vAlign w:val="center"/>
          </w:tcPr>
          <w:p w14:paraId="000002AD" w14:textId="4F8A7D49" w:rsidR="003D183A" w:rsidDel="00E631A1" w:rsidRDefault="008B7924">
            <w:pPr>
              <w:widowControl w:val="0"/>
              <w:pBdr>
                <w:top w:val="nil"/>
                <w:left w:val="nil"/>
                <w:bottom w:val="nil"/>
                <w:right w:val="nil"/>
                <w:between w:val="nil"/>
              </w:pBdr>
              <w:spacing w:before="0" w:after="0"/>
              <w:ind w:firstLine="0"/>
              <w:jc w:val="center"/>
              <w:rPr>
                <w:del w:id="1487" w:author="Cristiano de Menezes Feu" w:date="2022-11-21T08:32:00Z"/>
                <w:color w:val="000000"/>
                <w:sz w:val="20"/>
                <w:szCs w:val="20"/>
              </w:rPr>
            </w:pPr>
            <w:del w:id="1488" w:author="Cristiano de Menezes Feu" w:date="2022-11-21T08:32:00Z">
              <w:r w:rsidDel="00E631A1">
                <w:rPr>
                  <w:color w:val="000000"/>
                  <w:sz w:val="20"/>
                  <w:szCs w:val="20"/>
                </w:rPr>
                <w:delText>Plenário</w:delText>
              </w:r>
            </w:del>
          </w:p>
        </w:tc>
      </w:tr>
    </w:tbl>
    <w:p w14:paraId="000002AE" w14:textId="72C83F2C" w:rsidR="003D183A" w:rsidDel="00E631A1" w:rsidRDefault="003D183A">
      <w:pPr>
        <w:widowControl w:val="0"/>
        <w:pBdr>
          <w:top w:val="nil"/>
          <w:left w:val="nil"/>
          <w:bottom w:val="nil"/>
          <w:right w:val="nil"/>
          <w:between w:val="nil"/>
        </w:pBdr>
        <w:spacing w:before="0" w:after="0"/>
        <w:ind w:firstLine="0"/>
        <w:jc w:val="left"/>
        <w:rPr>
          <w:del w:id="1489" w:author="Cristiano de Menezes Feu" w:date="2022-11-21T08:32:00Z"/>
          <w:color w:val="000000"/>
          <w:sz w:val="24"/>
          <w:szCs w:val="24"/>
        </w:rPr>
      </w:pPr>
    </w:p>
    <w:p w14:paraId="000002AF" w14:textId="072C7A97" w:rsidR="003D183A" w:rsidDel="00E631A1" w:rsidRDefault="003D183A">
      <w:pPr>
        <w:widowControl w:val="0"/>
        <w:pBdr>
          <w:top w:val="nil"/>
          <w:left w:val="nil"/>
          <w:bottom w:val="nil"/>
          <w:right w:val="nil"/>
          <w:between w:val="nil"/>
        </w:pBdr>
        <w:spacing w:before="170" w:after="113"/>
        <w:ind w:firstLine="0"/>
        <w:jc w:val="center"/>
        <w:rPr>
          <w:del w:id="1490" w:author="Cristiano de Menezes Feu" w:date="2022-11-21T08:32:00Z"/>
          <w:color w:val="005583"/>
          <w:sz w:val="30"/>
          <w:szCs w:val="30"/>
        </w:rPr>
      </w:pPr>
    </w:p>
    <w:p w14:paraId="000002B0" w14:textId="77777777" w:rsidR="003D183A" w:rsidRDefault="008B7924">
      <w:pPr>
        <w:widowControl w:val="0"/>
        <w:pBdr>
          <w:top w:val="nil"/>
          <w:left w:val="nil"/>
          <w:bottom w:val="nil"/>
          <w:right w:val="nil"/>
          <w:between w:val="nil"/>
        </w:pBdr>
        <w:spacing w:before="170" w:after="113"/>
        <w:ind w:firstLine="0"/>
        <w:jc w:val="center"/>
        <w:rPr>
          <w:color w:val="005583"/>
          <w:sz w:val="32"/>
          <w:szCs w:val="32"/>
        </w:rPr>
      </w:pPr>
      <w:r>
        <w:rPr>
          <w:color w:val="005583"/>
          <w:sz w:val="30"/>
          <w:szCs w:val="30"/>
        </w:rPr>
        <w:t>RESOLUÇÃO Nº 17, DE 1989</w:t>
      </w:r>
    </w:p>
    <w:p w14:paraId="000002B1" w14:textId="77777777" w:rsidR="003D183A" w:rsidRDefault="008B7924">
      <w:pPr>
        <w:widowControl w:val="0"/>
        <w:pBdr>
          <w:top w:val="nil"/>
          <w:left w:val="nil"/>
          <w:bottom w:val="nil"/>
          <w:right w:val="nil"/>
          <w:between w:val="nil"/>
        </w:pBdr>
        <w:spacing w:before="283"/>
        <w:rPr>
          <w:color w:val="000000"/>
        </w:rPr>
      </w:pPr>
      <w:r>
        <w:rPr>
          <w:color w:val="000000"/>
        </w:rPr>
        <w:t>Aprova o Regimento Interno da Câmara dos Deputados.</w:t>
      </w:r>
    </w:p>
    <w:p w14:paraId="000002B2" w14:textId="77777777" w:rsidR="003D183A" w:rsidRDefault="008B7924">
      <w:pPr>
        <w:widowControl w:val="0"/>
        <w:pBdr>
          <w:top w:val="nil"/>
          <w:left w:val="nil"/>
          <w:bottom w:val="nil"/>
          <w:right w:val="nil"/>
          <w:between w:val="nil"/>
        </w:pBdr>
        <w:rPr>
          <w:color w:val="000000"/>
        </w:rPr>
      </w:pPr>
      <w:r>
        <w:rPr>
          <w:color w:val="000000"/>
        </w:rPr>
        <w:t xml:space="preserve">A CÂMARA DOS DEPUTADOS, considerando a necessidade de adaptar o seu funcionamento e processo legislativo próprio à Constituição Federal, </w:t>
      </w:r>
    </w:p>
    <w:p w14:paraId="000002B3" w14:textId="77777777" w:rsidR="003D183A" w:rsidRDefault="008B7924">
      <w:pPr>
        <w:widowControl w:val="0"/>
        <w:pBdr>
          <w:top w:val="nil"/>
          <w:left w:val="nil"/>
          <w:bottom w:val="nil"/>
          <w:right w:val="nil"/>
          <w:between w:val="nil"/>
        </w:pBdr>
        <w:rPr>
          <w:b/>
          <w:color w:val="000000"/>
        </w:rPr>
      </w:pPr>
      <w:r>
        <w:rPr>
          <w:color w:val="000000"/>
        </w:rPr>
        <w:t xml:space="preserve">RESOLVE: </w:t>
      </w:r>
    </w:p>
    <w:p w14:paraId="000002B4" w14:textId="77777777" w:rsidR="003D183A" w:rsidRDefault="008B7924">
      <w:pPr>
        <w:widowControl w:val="0"/>
        <w:pBdr>
          <w:top w:val="nil"/>
          <w:left w:val="nil"/>
          <w:bottom w:val="nil"/>
          <w:right w:val="nil"/>
          <w:between w:val="nil"/>
        </w:pBdr>
        <w:rPr>
          <w:b/>
          <w:color w:val="000000"/>
        </w:rPr>
      </w:pPr>
      <w:r>
        <w:rPr>
          <w:b/>
          <w:color w:val="000000"/>
        </w:rPr>
        <w:t>Art. 1º</w:t>
      </w:r>
      <w:r>
        <w:rPr>
          <w:color w:val="000000"/>
        </w:rPr>
        <w:t xml:space="preserve"> O Regimento Interno da Câmara dos Deputados passa a vigorar na conformidade do texto anexo. </w:t>
      </w:r>
    </w:p>
    <w:p w14:paraId="000002B5" w14:textId="77777777" w:rsidR="003D183A" w:rsidRDefault="008B7924">
      <w:pPr>
        <w:widowControl w:val="0"/>
        <w:pBdr>
          <w:top w:val="nil"/>
          <w:left w:val="nil"/>
          <w:bottom w:val="nil"/>
          <w:right w:val="nil"/>
          <w:between w:val="nil"/>
        </w:pBdr>
        <w:rPr>
          <w:color w:val="000000"/>
        </w:rPr>
      </w:pPr>
      <w:r>
        <w:rPr>
          <w:b/>
          <w:color w:val="000000"/>
        </w:rPr>
        <w:t>Art. 2º</w:t>
      </w:r>
      <w:r>
        <w:rPr>
          <w:color w:val="000000"/>
        </w:rPr>
        <w:t xml:space="preserve"> Dentro de um ano a contar da promulgação desta resolução, a Mesa elaborará e submeterá à aprovação do Plenário o projeto de Regulamento Interno das Comissões e a alteração dos Regulamentos Administrativo e de Pessoal, para ajustá-los às diretrizes estabelecidas no Regimento. </w:t>
      </w:r>
    </w:p>
    <w:p w14:paraId="000002B6" w14:textId="77777777" w:rsidR="003D183A" w:rsidRDefault="008B7924">
      <w:pPr>
        <w:widowControl w:val="0"/>
        <w:pBdr>
          <w:top w:val="nil"/>
          <w:left w:val="nil"/>
          <w:bottom w:val="nil"/>
          <w:right w:val="nil"/>
          <w:between w:val="nil"/>
        </w:pBdr>
        <w:rPr>
          <w:b/>
          <w:color w:val="000000"/>
        </w:rPr>
      </w:pPr>
      <w:r>
        <w:rPr>
          <w:rFonts w:ascii="ClearSans-Bold" w:eastAsia="ClearSans-Bold" w:hAnsi="ClearSans-Bold" w:cs="ClearSans-Bold"/>
          <w:b/>
          <w:color w:val="000000"/>
        </w:rPr>
        <w:t>Parágrafo único.</w:t>
      </w:r>
      <w:r>
        <w:rPr>
          <w:color w:val="000000"/>
        </w:rPr>
        <w:t xml:space="preserve"> Ficam mantidas as normas administrativas em vigor, no que não contrarie o anexo Regimento, e convalidados os atos praticados pela Mesa no período de 1º de fevereiro de 1987, data da instalação da Assembleia Nacional Constituinte, até o início da vigência desta resolução. </w:t>
      </w:r>
    </w:p>
    <w:p w14:paraId="000002B7" w14:textId="77777777" w:rsidR="003D183A" w:rsidRDefault="008B7924">
      <w:pPr>
        <w:widowControl w:val="0"/>
        <w:pBdr>
          <w:top w:val="nil"/>
          <w:left w:val="nil"/>
          <w:bottom w:val="nil"/>
          <w:right w:val="nil"/>
          <w:between w:val="nil"/>
        </w:pBdr>
        <w:rPr>
          <w:b/>
          <w:color w:val="000000"/>
        </w:rPr>
      </w:pPr>
      <w:r>
        <w:rPr>
          <w:b/>
          <w:color w:val="000000"/>
        </w:rPr>
        <w:t>Art. 3º</w:t>
      </w:r>
      <w:r>
        <w:rPr>
          <w:color w:val="000000"/>
        </w:rPr>
        <w:t xml:space="preserve"> A Mesa apresentará projeto de resolução sobre o Código de Ética e Decoro Parlamentar.</w:t>
      </w:r>
      <w:r>
        <w:rPr>
          <w:color w:val="005583"/>
          <w:vertAlign w:val="superscript"/>
        </w:rPr>
        <w:footnoteReference w:id="1"/>
      </w:r>
      <w:r>
        <w:rPr>
          <w:color w:val="005583"/>
          <w:vertAlign w:val="superscript"/>
        </w:rPr>
        <w:t xml:space="preserve"> </w:t>
      </w:r>
    </w:p>
    <w:p w14:paraId="000002B8" w14:textId="77777777" w:rsidR="003D183A" w:rsidRDefault="008B7924">
      <w:pPr>
        <w:widowControl w:val="0"/>
        <w:pBdr>
          <w:top w:val="nil"/>
          <w:left w:val="nil"/>
          <w:bottom w:val="nil"/>
          <w:right w:val="nil"/>
          <w:between w:val="nil"/>
        </w:pBdr>
        <w:rPr>
          <w:color w:val="000000"/>
        </w:rPr>
      </w:pPr>
      <w:r>
        <w:rPr>
          <w:b/>
          <w:color w:val="000000"/>
        </w:rPr>
        <w:t>Art. 4º</w:t>
      </w:r>
      <w:r>
        <w:rPr>
          <w:color w:val="000000"/>
        </w:rPr>
        <w:t xml:space="preserve"> Ficam mantidas, até o final da sessão legislativa em curso, com seus atuais Presidente e Vice-Presidentes, as Comissões Permanentes criadas e organizadas na forma da Resolução nº 5, de 1989, que terão competência em relação às matérias das Comissões que lhes sejam correspondentes ou com as quais tenham maior afinidade, conforme discriminação constante do texto regimental anexo (art. 32).</w:t>
      </w:r>
      <w:r>
        <w:rPr>
          <w:color w:val="005583"/>
          <w:vertAlign w:val="superscript"/>
        </w:rPr>
        <w:footnoteReference w:id="2"/>
      </w:r>
      <w:r>
        <w:rPr>
          <w:color w:val="005583"/>
          <w:vertAlign w:val="superscript"/>
        </w:rPr>
        <w:t xml:space="preserve"> </w:t>
      </w:r>
    </w:p>
    <w:p w14:paraId="000002B9" w14:textId="77777777" w:rsidR="003D183A" w:rsidRDefault="008B7924">
      <w:pPr>
        <w:widowControl w:val="0"/>
        <w:pBdr>
          <w:top w:val="nil"/>
          <w:left w:val="nil"/>
          <w:bottom w:val="nil"/>
          <w:right w:val="nil"/>
          <w:between w:val="nil"/>
        </w:pBdr>
        <w:rPr>
          <w:color w:val="000000"/>
        </w:rPr>
      </w:pPr>
      <w:r>
        <w:rPr>
          <w:color w:val="000000"/>
        </w:rPr>
        <w:t xml:space="preserve">§ 1º Somente serão apreciadas conclusivamente pelas Comissões, na conformidade do art. 24, II, do novo Regimento, as proposições distribuídas a partir do início da vigência desta Resolução. </w:t>
      </w:r>
    </w:p>
    <w:p w14:paraId="000002BA"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2º Excetuam-se do prescrito no parágrafo anterior os projetos em trâmite na Casa, pertinentes ao cumprimento dos arts. 50 e 59 do Ato das Disposições Constitucionais Transitórias, em relação aos quais o Presidente da Câmara abrirá o prazo de cinco sessões para a apresentação de emendas nas Comissões incumbidas de examinar o mérito das referidas proposições. </w:t>
      </w:r>
    </w:p>
    <w:p w14:paraId="000002BB"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b/>
          <w:color w:val="000000"/>
        </w:rPr>
        <w:t>Art. 5º</w:t>
      </w:r>
      <w:r>
        <w:rPr>
          <w:color w:val="000000"/>
        </w:rPr>
        <w:t xml:space="preserve"> Ficam mantidas, até o final da legislatura em curso, as lideranças constituídas, na forma das disposições regimentais anteriores, até a data da promulgação do Regimento Interno.</w:t>
      </w:r>
    </w:p>
    <w:p w14:paraId="000002BC"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b/>
          <w:color w:val="000000"/>
        </w:rPr>
        <w:t>Art. 6º</w:t>
      </w:r>
      <w:r>
        <w:rPr>
          <w:color w:val="000000"/>
        </w:rPr>
        <w:t xml:space="preserve"> Até 15 de março de 1990, constitui a Maioria a legenda ou composição partidária integrada pelo maior número de representantes, considerando-se Minoria a representação imediatamente inferior. </w:t>
      </w:r>
    </w:p>
    <w:p w14:paraId="000002BD"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b/>
          <w:color w:val="000000"/>
        </w:rPr>
        <w:lastRenderedPageBreak/>
        <w:t>Art. 7º</w:t>
      </w:r>
      <w:r>
        <w:rPr>
          <w:color w:val="000000"/>
        </w:rPr>
        <w:t xml:space="preserve"> Esta resolução entra em vigor na data de sua publicação. </w:t>
      </w:r>
    </w:p>
    <w:p w14:paraId="000002BE" w14:textId="77777777" w:rsidR="003D183A" w:rsidRDefault="008B7924">
      <w:pPr>
        <w:widowControl w:val="0"/>
        <w:pBdr>
          <w:top w:val="nil"/>
          <w:left w:val="nil"/>
          <w:bottom w:val="nil"/>
          <w:right w:val="nil"/>
          <w:between w:val="nil"/>
        </w:pBdr>
        <w:rPr>
          <w:color w:val="000000"/>
        </w:rPr>
      </w:pPr>
      <w:r>
        <w:rPr>
          <w:b/>
          <w:color w:val="000000"/>
        </w:rPr>
        <w:t>Art. 8º</w:t>
      </w:r>
      <w:r>
        <w:rPr>
          <w:color w:val="000000"/>
        </w:rPr>
        <w:t xml:space="preserve"> Revogam-se a Resolução nº 30, de 1972, suas alterações e demais disposições em contrário. </w:t>
      </w:r>
    </w:p>
    <w:p w14:paraId="000002BF" w14:textId="77777777" w:rsidR="003D183A" w:rsidRDefault="008B7924">
      <w:pPr>
        <w:widowControl w:val="0"/>
        <w:pBdr>
          <w:top w:val="nil"/>
          <w:left w:val="nil"/>
          <w:bottom w:val="nil"/>
          <w:right w:val="nil"/>
          <w:between w:val="nil"/>
        </w:pBdr>
        <w:spacing w:after="113"/>
        <w:ind w:firstLine="1757"/>
        <w:rPr>
          <w:rFonts w:ascii="Sansita" w:eastAsia="Sansita" w:hAnsi="Sansita" w:cs="Sansita"/>
          <w:i/>
          <w:color w:val="000000"/>
        </w:rPr>
      </w:pPr>
      <w:r>
        <w:rPr>
          <w:rFonts w:ascii="Sansita" w:eastAsia="Sansita" w:hAnsi="Sansita" w:cs="Sansita"/>
          <w:i/>
          <w:color w:val="000000"/>
        </w:rPr>
        <w:t>Brasília, 21 de setembro de 1989. - Paes de Andrade, Presidente.</w:t>
      </w:r>
    </w:p>
    <w:p w14:paraId="000002C0" w14:textId="77777777" w:rsidR="003D183A" w:rsidRDefault="008B7924">
      <w:pPr>
        <w:widowControl w:val="0"/>
        <w:pBdr>
          <w:top w:val="nil"/>
          <w:left w:val="nil"/>
          <w:bottom w:val="nil"/>
          <w:right w:val="nil"/>
          <w:between w:val="nil"/>
        </w:pBdr>
        <w:spacing w:before="170" w:after="113"/>
        <w:ind w:firstLine="0"/>
        <w:jc w:val="center"/>
        <w:rPr>
          <w:color w:val="005583"/>
          <w:sz w:val="30"/>
          <w:szCs w:val="30"/>
        </w:rPr>
      </w:pPr>
      <w:r>
        <w:rPr>
          <w:color w:val="005583"/>
          <w:sz w:val="30"/>
          <w:szCs w:val="30"/>
        </w:rPr>
        <w:t xml:space="preserve">TÍTULO I </w:t>
      </w:r>
      <w:r>
        <w:rPr>
          <w:color w:val="005583"/>
          <w:sz w:val="30"/>
          <w:szCs w:val="30"/>
        </w:rPr>
        <w:br/>
        <w:t>DISPOSIÇÕES PRELIMINARES</w:t>
      </w:r>
    </w:p>
    <w:p w14:paraId="000002C1" w14:textId="77777777" w:rsidR="003D183A" w:rsidRDefault="008B7924">
      <w:pPr>
        <w:widowControl w:val="0"/>
        <w:pBdr>
          <w:top w:val="nil"/>
          <w:left w:val="nil"/>
          <w:bottom w:val="nil"/>
          <w:right w:val="nil"/>
          <w:between w:val="nil"/>
        </w:pBdr>
        <w:spacing w:before="170" w:after="113"/>
        <w:ind w:firstLine="0"/>
        <w:jc w:val="center"/>
        <w:rPr>
          <w:rFonts w:ascii="ClearSans-Bold" w:eastAsia="ClearSans-Bold" w:hAnsi="ClearSans-Bold" w:cs="ClearSans-Bold"/>
          <w:b/>
          <w:color w:val="000000"/>
          <w:sz w:val="24"/>
          <w:szCs w:val="24"/>
        </w:rPr>
      </w:pPr>
      <w:r>
        <w:rPr>
          <w:rFonts w:ascii="ClearSans-Light" w:eastAsia="ClearSans-Light" w:hAnsi="ClearSans-Light" w:cs="ClearSans-Light"/>
          <w:color w:val="000000"/>
          <w:sz w:val="24"/>
          <w:szCs w:val="24"/>
        </w:rPr>
        <w:t>CAPÍTULO I</w:t>
      </w:r>
      <w:r>
        <w:rPr>
          <w:rFonts w:ascii="ClearSans-Light" w:eastAsia="ClearSans-Light" w:hAnsi="ClearSans-Light" w:cs="ClearSans-Light"/>
          <w:color w:val="000000"/>
          <w:sz w:val="24"/>
          <w:szCs w:val="24"/>
        </w:rPr>
        <w:br/>
        <w:t>DA SEDE</w:t>
      </w:r>
    </w:p>
    <w:p w14:paraId="000002C2" w14:textId="77777777" w:rsidR="003D183A" w:rsidRDefault="008B7924">
      <w:pPr>
        <w:widowControl w:val="0"/>
        <w:pBdr>
          <w:top w:val="nil"/>
          <w:left w:val="nil"/>
          <w:bottom w:val="nil"/>
          <w:right w:val="nil"/>
          <w:between w:val="nil"/>
        </w:pBdr>
        <w:rPr>
          <w:color w:val="000000"/>
        </w:rPr>
      </w:pPr>
      <w:r>
        <w:rPr>
          <w:b/>
          <w:color w:val="000000"/>
        </w:rPr>
        <w:t>Art. 1º</w:t>
      </w:r>
      <w:r>
        <w:rPr>
          <w:color w:val="000000"/>
        </w:rPr>
        <w:t xml:space="preserve"> A Câmara dos Deputados, com sede na Capital Federal, funciona no Palácio do Congresso Nacional. </w:t>
      </w:r>
    </w:p>
    <w:p w14:paraId="000002C3"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Parágrafo único.</w:t>
      </w:r>
      <w:r>
        <w:rPr>
          <w:color w:val="000000"/>
        </w:rPr>
        <w:t xml:space="preserve"> Havendo motivo relevante, ou de força maior, a Câmara poderá, por deliberação da Mesa, </w:t>
      </w:r>
      <w:r>
        <w:rPr>
          <w:i/>
          <w:color w:val="000000"/>
        </w:rPr>
        <w:t>ad referendum</w:t>
      </w:r>
      <w:r>
        <w:rPr>
          <w:color w:val="000000"/>
        </w:rPr>
        <w:t xml:space="preserve"> da maioria absoluta </w:t>
      </w:r>
      <w:r>
        <w:rPr>
          <w:i/>
          <w:color w:val="005583"/>
        </w:rPr>
        <w:t>(257 Deputados)</w:t>
      </w:r>
      <w:r>
        <w:rPr>
          <w:rFonts w:ascii="Sansita" w:eastAsia="Sansita" w:hAnsi="Sansita" w:cs="Sansita"/>
          <w:i/>
          <w:color w:val="005583"/>
        </w:rPr>
        <w:t xml:space="preserve"> </w:t>
      </w:r>
      <w:r>
        <w:rPr>
          <w:color w:val="000000"/>
        </w:rPr>
        <w:t>dos Deputados, reunir-se em outro edifício ou em ponto diverso no território nacional.</w:t>
      </w:r>
    </w:p>
    <w:p w14:paraId="000002C4" w14:textId="77777777" w:rsidR="003D183A" w:rsidRDefault="008B7924">
      <w:pPr>
        <w:widowControl w:val="0"/>
        <w:pBdr>
          <w:top w:val="nil"/>
          <w:left w:val="nil"/>
          <w:bottom w:val="nil"/>
          <w:right w:val="nil"/>
          <w:between w:val="nil"/>
        </w:pBdr>
        <w:spacing w:before="170" w:after="113"/>
        <w:ind w:firstLine="0"/>
        <w:jc w:val="center"/>
        <w:rPr>
          <w:rFonts w:ascii="ClearSans-Bold" w:eastAsia="ClearSans-Bold" w:hAnsi="ClearSans-Bold" w:cs="ClearSans-Bold"/>
          <w:b/>
          <w:color w:val="000000"/>
          <w:sz w:val="24"/>
          <w:szCs w:val="24"/>
        </w:rPr>
      </w:pPr>
      <w:r>
        <w:rPr>
          <w:rFonts w:ascii="ClearSans-Light" w:eastAsia="ClearSans-Light" w:hAnsi="ClearSans-Light" w:cs="ClearSans-Light"/>
          <w:color w:val="000000"/>
          <w:sz w:val="24"/>
          <w:szCs w:val="24"/>
        </w:rPr>
        <w:t>CAPÍTULO II</w:t>
      </w:r>
      <w:r>
        <w:rPr>
          <w:rFonts w:ascii="ClearSans-Light" w:eastAsia="ClearSans-Light" w:hAnsi="ClearSans-Light" w:cs="ClearSans-Light"/>
          <w:color w:val="000000"/>
          <w:sz w:val="24"/>
          <w:szCs w:val="24"/>
        </w:rPr>
        <w:br/>
        <w:t>DAS SESSÕES LEGISLATIVAS</w:t>
      </w:r>
    </w:p>
    <w:p w14:paraId="000002C5" w14:textId="77777777" w:rsidR="003D183A" w:rsidRDefault="008B7924">
      <w:pPr>
        <w:widowControl w:val="0"/>
        <w:pBdr>
          <w:top w:val="nil"/>
          <w:left w:val="nil"/>
          <w:bottom w:val="nil"/>
          <w:right w:val="nil"/>
          <w:between w:val="nil"/>
        </w:pBdr>
        <w:rPr>
          <w:color w:val="000000"/>
        </w:rPr>
      </w:pPr>
      <w:r>
        <w:rPr>
          <w:b/>
          <w:color w:val="000000"/>
        </w:rPr>
        <w:t>Art. 2º</w:t>
      </w:r>
      <w:r>
        <w:rPr>
          <w:color w:val="000000"/>
        </w:rPr>
        <w:t xml:space="preserve"> A Câmara dos Deputados reunir-se-á durante as sessões legislativas: </w:t>
      </w:r>
    </w:p>
    <w:p w14:paraId="000002C6" w14:textId="77777777" w:rsidR="003D183A" w:rsidRDefault="008B7924">
      <w:pPr>
        <w:widowControl w:val="0"/>
        <w:pBdr>
          <w:top w:val="nil"/>
          <w:left w:val="nil"/>
          <w:bottom w:val="nil"/>
          <w:right w:val="nil"/>
          <w:between w:val="nil"/>
        </w:pBdr>
        <w:rPr>
          <w:color w:val="005583"/>
          <w:vertAlign w:val="superscript"/>
        </w:rPr>
      </w:pPr>
      <w:r>
        <w:rPr>
          <w:color w:val="000000"/>
        </w:rPr>
        <w:t>I - ordinárias, de 2 de fevereiro a 17 de julho e de 1º de agosto a 22 de dezembro;</w:t>
      </w:r>
      <w:r>
        <w:rPr>
          <w:color w:val="005583"/>
          <w:vertAlign w:val="superscript"/>
        </w:rPr>
        <w:footnoteReference w:id="3"/>
      </w:r>
      <w:r>
        <w:rPr>
          <w:color w:val="000000"/>
        </w:rPr>
        <w:t xml:space="preserve"> </w:t>
      </w:r>
      <w:r>
        <w:rPr>
          <w:color w:val="005583"/>
          <w:vertAlign w:val="superscript"/>
        </w:rPr>
        <w:t>e</w:t>
      </w:r>
      <w:r>
        <w:rPr>
          <w:color w:val="000000"/>
        </w:rPr>
        <w:t xml:space="preserve"> </w:t>
      </w:r>
      <w:r>
        <w:rPr>
          <w:color w:val="005583"/>
          <w:vertAlign w:val="superscript"/>
        </w:rPr>
        <w:footnoteReference w:id="4"/>
      </w:r>
    </w:p>
    <w:p w14:paraId="000002C7" w14:textId="77777777" w:rsidR="003D183A" w:rsidRDefault="008B7924">
      <w:pPr>
        <w:widowControl w:val="0"/>
        <w:pBdr>
          <w:top w:val="nil"/>
          <w:left w:val="nil"/>
          <w:bottom w:val="nil"/>
          <w:right w:val="nil"/>
          <w:between w:val="nil"/>
        </w:pBdr>
        <w:rPr>
          <w:color w:val="005583"/>
          <w:vertAlign w:val="superscript"/>
        </w:rPr>
      </w:pPr>
      <w:r>
        <w:rPr>
          <w:color w:val="000000"/>
        </w:rPr>
        <w:t>II - extraordinárias, quando, com este caráter, for convocado o Congresso Nacional.</w:t>
      </w:r>
      <w:r>
        <w:rPr>
          <w:color w:val="005583"/>
          <w:vertAlign w:val="superscript"/>
        </w:rPr>
        <w:footnoteReference w:id="5"/>
      </w:r>
    </w:p>
    <w:p w14:paraId="000002C8" w14:textId="77777777" w:rsidR="003D183A" w:rsidRDefault="008B7924">
      <w:pPr>
        <w:widowControl w:val="0"/>
        <w:pBdr>
          <w:top w:val="nil"/>
          <w:left w:val="nil"/>
          <w:bottom w:val="nil"/>
          <w:right w:val="nil"/>
          <w:between w:val="nil"/>
        </w:pBdr>
        <w:rPr>
          <w:color w:val="005583"/>
          <w:vertAlign w:val="superscript"/>
        </w:rPr>
      </w:pPr>
      <w:r>
        <w:rPr>
          <w:color w:val="000000"/>
        </w:rPr>
        <w:t>§ 1º As reuniões marcadas para as datas a que se refere o inciso I serão transferidas para o primeiro dia útil subsequente quando recaírem em sábados, domingos ou feriados.</w:t>
      </w:r>
      <w:r>
        <w:rPr>
          <w:color w:val="005583"/>
          <w:vertAlign w:val="superscript"/>
        </w:rPr>
        <w:footnoteReference w:id="6"/>
      </w:r>
    </w:p>
    <w:p w14:paraId="000002C9"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Observação:</w:t>
      </w:r>
      <w:r>
        <w:rPr>
          <w:color w:val="005583"/>
          <w:sz w:val="20"/>
          <w:szCs w:val="20"/>
        </w:rPr>
        <w:t xml:space="preserve"> tanto as datas relativas ao início quanto ao final de cada período legislativo das sessões legislativas ordinárias são transferidas para o próximo dia útil, em caso de coincidirem com feriado ou fim de semana.</w:t>
      </w:r>
    </w:p>
    <w:p w14:paraId="000002CA"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2º A primeira e a terceira sessões legislativas ordinárias de cada legislatura serão precedidas de sessões preparatórias.</w:t>
      </w:r>
    </w:p>
    <w:p w14:paraId="000002CB"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lastRenderedPageBreak/>
        <w:t xml:space="preserve">Art. 4º; art. 65, I. </w:t>
      </w:r>
    </w:p>
    <w:p w14:paraId="000002CC" w14:textId="77777777" w:rsidR="003D183A" w:rsidRDefault="003D183A">
      <w:pPr>
        <w:widowControl w:val="0"/>
        <w:pBdr>
          <w:top w:val="nil"/>
          <w:left w:val="nil"/>
          <w:bottom w:val="nil"/>
          <w:right w:val="nil"/>
          <w:between w:val="nil"/>
        </w:pBdr>
        <w:rPr>
          <w:color w:val="000000"/>
        </w:rPr>
      </w:pPr>
    </w:p>
    <w:p w14:paraId="000002CD" w14:textId="77777777" w:rsidR="003D183A" w:rsidRDefault="008B7924">
      <w:pPr>
        <w:widowControl w:val="0"/>
        <w:pBdr>
          <w:top w:val="nil"/>
          <w:left w:val="nil"/>
          <w:bottom w:val="nil"/>
          <w:right w:val="nil"/>
          <w:between w:val="nil"/>
        </w:pBdr>
        <w:rPr>
          <w:b/>
          <w:color w:val="005583"/>
          <w:sz w:val="20"/>
          <w:szCs w:val="20"/>
        </w:rPr>
      </w:pPr>
      <w:r>
        <w:rPr>
          <w:color w:val="000000"/>
        </w:rPr>
        <w:t>§ 3º A sessão legislativa ordinária não será interrompida em 17 de julho enquanto não for aprovada a lei de diretrizes orçamentárias pelo Congresso Nacional.</w:t>
      </w:r>
      <w:r>
        <w:rPr>
          <w:color w:val="005583"/>
          <w:vertAlign w:val="superscript"/>
        </w:rPr>
        <w:footnoteReference w:id="7"/>
      </w:r>
    </w:p>
    <w:p w14:paraId="000002CE"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10.121/1998 – Reafirma entendimento constante da QO 10.436/1993 no sentido de que, ocorrendo a prorrogação dos trabalhos legislativos, em virtude da não aprovação da LDO, “as duas Casas do Congresso Nacional darão continuidade aos seus trabalhos, apreciando as matérias em pauta, até que o projeto de lei de diretrizes orçamentárias encontre-se pronto para apreciação”. Aprovada a LDO, não poderia o Congresso continuar funcionando a não ser por convocação extraordinária.</w:t>
      </w:r>
    </w:p>
    <w:p w14:paraId="000002CF"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não aprovada a LDO, as sessões podem deixar de ser realizadas mediante aprovação do requerimento previsto no art. 117, V. Exemplo: REQ 8233/2013.</w:t>
      </w:r>
    </w:p>
    <w:p w14:paraId="000002D0" w14:textId="77777777" w:rsidR="003D183A" w:rsidRDefault="008B7924">
      <w:pPr>
        <w:widowControl w:val="0"/>
        <w:pBdr>
          <w:top w:val="nil"/>
          <w:left w:val="nil"/>
          <w:bottom w:val="nil"/>
          <w:right w:val="nil"/>
          <w:between w:val="nil"/>
        </w:pBdr>
        <w:rPr>
          <w:b/>
          <w:color w:val="005583"/>
          <w:sz w:val="20"/>
          <w:szCs w:val="20"/>
        </w:rPr>
      </w:pPr>
      <w:r>
        <w:rPr>
          <w:color w:val="000000"/>
        </w:rPr>
        <w:t>§ 4º Quando convocado extraordinariamente o Congresso Nacional, a Câmara dos Deputados somente deliberará sobre a matéria objeto da convocação.</w:t>
      </w:r>
      <w:r>
        <w:rPr>
          <w:color w:val="005583"/>
          <w:vertAlign w:val="superscript"/>
        </w:rPr>
        <w:footnoteReference w:id="8"/>
      </w:r>
      <w:r>
        <w:rPr>
          <w:color w:val="000000"/>
        </w:rPr>
        <w:t xml:space="preserve"> </w:t>
      </w:r>
      <w:r>
        <w:rPr>
          <w:color w:val="005583"/>
          <w:vertAlign w:val="superscript"/>
        </w:rPr>
        <w:t xml:space="preserve">e </w:t>
      </w:r>
      <w:r>
        <w:rPr>
          <w:color w:val="005583"/>
          <w:vertAlign w:val="superscript"/>
        </w:rPr>
        <w:footnoteReference w:id="9"/>
      </w:r>
    </w:p>
    <w:p w14:paraId="000002D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80/2003 – Não há impedimento para realização de audiência pública durante convocação extraordinária do Congresso Nacional. “[...] 2) a expressão “deliberará”, presente tanto no art. 58, § 7º, da Constituição Federal, quanto no art. 2º, § 4º, do Regimento Interno da Câmara dos Deputados, deverá ser tomada em seu sentido teleológico para abranger todo e qualquer ato processual legislativo, significando dizer que somente será permitida atividade legislativa, no decorrer da sessão legislativa extraordinária, que guarde relação com as matérias constantes da pauta da convocação; e 3) apenas constarão do Ato de Convocação Extraordinária as matérias que haverão de ser deliberadas, não havendo necessidade de figurarem na pauta da convocação as atividades legislativas a serem desenvolvidas para aquele fim”.</w:t>
      </w:r>
    </w:p>
    <w:p w14:paraId="000002D2"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0000"/>
          <w:sz w:val="24"/>
          <w:szCs w:val="24"/>
        </w:rPr>
      </w:pPr>
      <w:r>
        <w:rPr>
          <w:rFonts w:ascii="ClearSans-Light" w:eastAsia="ClearSans-Light" w:hAnsi="ClearSans-Light" w:cs="ClearSans-Light"/>
          <w:color w:val="000000"/>
          <w:sz w:val="24"/>
          <w:szCs w:val="24"/>
        </w:rPr>
        <w:t>CAPÍTULO III</w:t>
      </w:r>
      <w:r>
        <w:rPr>
          <w:rFonts w:ascii="ClearSans-Light" w:eastAsia="ClearSans-Light" w:hAnsi="ClearSans-Light" w:cs="ClearSans-Light"/>
          <w:color w:val="000000"/>
          <w:sz w:val="24"/>
          <w:szCs w:val="24"/>
        </w:rPr>
        <w:br/>
        <w:t>DAS SESSÕES PREPARATÓRIAS</w:t>
      </w:r>
    </w:p>
    <w:p w14:paraId="000002D3" w14:textId="77777777" w:rsidR="003D183A" w:rsidRDefault="008B7924">
      <w:pPr>
        <w:widowControl w:val="0"/>
        <w:pBdr>
          <w:top w:val="nil"/>
          <w:left w:val="nil"/>
          <w:bottom w:val="nil"/>
          <w:right w:val="nil"/>
          <w:between w:val="nil"/>
        </w:pBdr>
        <w:ind w:firstLine="0"/>
        <w:jc w:val="center"/>
        <w:rPr>
          <w:rFonts w:ascii="ClearSans-Bold" w:eastAsia="ClearSans-Bold" w:hAnsi="ClearSans-Bold" w:cs="ClearSans-Bold"/>
          <w:b/>
          <w:color w:val="000000"/>
          <w:sz w:val="24"/>
          <w:szCs w:val="24"/>
        </w:rPr>
      </w:pPr>
      <w:r>
        <w:rPr>
          <w:rFonts w:ascii="ClearSans-Bold" w:eastAsia="ClearSans-Bold" w:hAnsi="ClearSans-Bold" w:cs="ClearSans-Bold"/>
          <w:b/>
          <w:color w:val="000000"/>
          <w:sz w:val="24"/>
          <w:szCs w:val="24"/>
        </w:rPr>
        <w:t>Seção I</w:t>
      </w:r>
      <w:r>
        <w:rPr>
          <w:rFonts w:ascii="ClearSans-Bold" w:eastAsia="ClearSans-Bold" w:hAnsi="ClearSans-Bold" w:cs="ClearSans-Bold"/>
          <w:b/>
          <w:color w:val="000000"/>
          <w:sz w:val="24"/>
          <w:szCs w:val="24"/>
        </w:rPr>
        <w:br/>
        <w:t>Da Posse dos Deputados</w:t>
      </w:r>
    </w:p>
    <w:p w14:paraId="000002D4" w14:textId="77777777" w:rsidR="003D183A" w:rsidRDefault="008B7924">
      <w:pPr>
        <w:widowControl w:val="0"/>
        <w:pBdr>
          <w:top w:val="nil"/>
          <w:left w:val="nil"/>
          <w:bottom w:val="nil"/>
          <w:right w:val="nil"/>
          <w:between w:val="nil"/>
        </w:pBdr>
        <w:spacing w:before="0" w:after="113"/>
        <w:ind w:firstLine="0"/>
        <w:jc w:val="center"/>
        <w:rPr>
          <w:color w:val="005583"/>
          <w:sz w:val="24"/>
          <w:szCs w:val="24"/>
        </w:rPr>
      </w:pPr>
      <w:r>
        <w:rPr>
          <w:color w:val="005583"/>
          <w:sz w:val="20"/>
          <w:szCs w:val="20"/>
        </w:rPr>
        <w:t>Art. 229; art. 231, § 8º, II.</w:t>
      </w:r>
    </w:p>
    <w:p w14:paraId="000002D5"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t xml:space="preserve">Art. 3º </w:t>
      </w:r>
      <w:r>
        <w:rPr>
          <w:color w:val="000000"/>
        </w:rPr>
        <w:t xml:space="preserve">O candidato diplomado Deputado Federal deverá apresentar à Mesa, pessoalmente ou por intermédio do seu Partido, até o dia 31 de janeiro do ano de instalação de cada legislatura, o diploma expedido pela Justiça Eleitoral, juntamente com a comunicação de seu nome parlamentar, legenda partidária e unidade da Federação de que proceda a representação. </w:t>
      </w:r>
    </w:p>
    <w:p w14:paraId="000002D6" w14:textId="77777777" w:rsidR="003D183A" w:rsidRDefault="008B7924">
      <w:pPr>
        <w:widowControl w:val="0"/>
        <w:pBdr>
          <w:top w:val="nil"/>
          <w:left w:val="nil"/>
          <w:bottom w:val="nil"/>
          <w:right w:val="nil"/>
          <w:between w:val="nil"/>
        </w:pBdr>
        <w:spacing w:before="0" w:after="113"/>
        <w:ind w:left="567" w:firstLine="0"/>
        <w:rPr>
          <w:rFonts w:ascii="ClearSans-Bold" w:eastAsia="ClearSans-Bold" w:hAnsi="ClearSans-Bold" w:cs="ClearSans-Bold"/>
          <w:b/>
          <w:color w:val="005583"/>
          <w:sz w:val="20"/>
          <w:szCs w:val="20"/>
        </w:rPr>
      </w:pPr>
      <w:r>
        <w:rPr>
          <w:color w:val="005583"/>
          <w:sz w:val="20"/>
          <w:szCs w:val="20"/>
        </w:rPr>
        <w:t>Art. 229; art. 231, § 8º, I.</w:t>
      </w:r>
    </w:p>
    <w:p w14:paraId="000002D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rFonts w:ascii="ClearSans-Bold" w:eastAsia="ClearSans-Bold" w:hAnsi="ClearSans-Bold" w:cs="ClearSans-Bold"/>
          <w:b/>
          <w:color w:val="005583"/>
          <w:sz w:val="20"/>
          <w:szCs w:val="20"/>
        </w:rPr>
        <w:lastRenderedPageBreak/>
        <w:t>Observação</w:t>
      </w:r>
      <w:r>
        <w:rPr>
          <w:color w:val="005583"/>
          <w:sz w:val="20"/>
          <w:szCs w:val="20"/>
        </w:rPr>
        <w:t>: para tomar posse o Deputado eleito deverá apresentar o Diploma Original, a Autorização de Acesso às Declarações de Ajuste Anual do Imposto de Renda Pessoa Física e a Declaração de que não incorre em impedimento estabelecido no art. 54 da Constituição Federal.</w:t>
      </w:r>
    </w:p>
    <w:p w14:paraId="000002D8" w14:textId="77777777" w:rsidR="003D183A" w:rsidRDefault="008B7924">
      <w:pPr>
        <w:widowControl w:val="0"/>
        <w:pBdr>
          <w:top w:val="nil"/>
          <w:left w:val="nil"/>
          <w:bottom w:val="nil"/>
          <w:right w:val="nil"/>
          <w:between w:val="nil"/>
        </w:pBdr>
        <w:rPr>
          <w:b/>
          <w:color w:val="005583"/>
          <w:sz w:val="20"/>
          <w:szCs w:val="20"/>
        </w:rPr>
      </w:pPr>
      <w:r>
        <w:rPr>
          <w:color w:val="000000"/>
        </w:rPr>
        <w:t xml:space="preserve">§ 1º O nome parlamentar compor-se-á, salvo quando, a juízo do Presidente, devam ser evitadas confusões, apenas de dois elementos: um prenome e o nome; dois nomes; ou dois prenomes. </w:t>
      </w:r>
    </w:p>
    <w:p w14:paraId="000002D9" w14:textId="77777777" w:rsidR="003D183A" w:rsidRDefault="008B7924">
      <w:pPr>
        <w:widowControl w:val="0"/>
        <w:pBdr>
          <w:top w:val="nil"/>
          <w:left w:val="nil"/>
          <w:bottom w:val="nil"/>
          <w:right w:val="nil"/>
          <w:between w:val="nil"/>
        </w:pBdr>
        <w:spacing w:before="0" w:after="113"/>
        <w:ind w:left="567" w:firstLine="0"/>
        <w:rPr>
          <w:rFonts w:ascii="ClearSans-Bold" w:eastAsia="ClearSans-Bold" w:hAnsi="ClearSans-Bold" w:cs="ClearSans-Bold"/>
          <w:b/>
          <w:color w:val="005583"/>
          <w:sz w:val="20"/>
          <w:szCs w:val="20"/>
        </w:rPr>
      </w:pPr>
      <w:r>
        <w:rPr>
          <w:b/>
          <w:color w:val="005583"/>
          <w:sz w:val="20"/>
          <w:szCs w:val="20"/>
        </w:rPr>
        <w:t>Lei</w:t>
      </w:r>
      <w:r>
        <w:rPr>
          <w:color w:val="005583"/>
          <w:sz w:val="20"/>
          <w:szCs w:val="20"/>
        </w:rPr>
        <w:t xml:space="preserve"> nº 9.504/1997, art. 12, II</w:t>
      </w:r>
    </w:p>
    <w:p w14:paraId="000002DA"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rFonts w:ascii="ClearSans-Bold" w:eastAsia="ClearSans-Bold" w:hAnsi="ClearSans-Bold" w:cs="ClearSans-Bold"/>
          <w:b/>
          <w:color w:val="005583"/>
          <w:sz w:val="20"/>
          <w:szCs w:val="20"/>
        </w:rPr>
        <w:t>Observação</w:t>
      </w:r>
      <w:r>
        <w:rPr>
          <w:color w:val="005583"/>
          <w:sz w:val="20"/>
          <w:szCs w:val="20"/>
        </w:rPr>
        <w:t>: a Secretaria-Geral da Mesa somente tem admitido apelidos que tenham sido registrados na Justiça Eleitoral (art. 12 da Lei nº 9.504/1997).</w:t>
      </w:r>
    </w:p>
    <w:p w14:paraId="000002DB" w14:textId="77777777" w:rsidR="003D183A" w:rsidRDefault="008B7924">
      <w:pPr>
        <w:widowControl w:val="0"/>
        <w:pBdr>
          <w:top w:val="nil"/>
          <w:left w:val="nil"/>
          <w:bottom w:val="nil"/>
          <w:right w:val="nil"/>
          <w:between w:val="nil"/>
        </w:pBdr>
        <w:rPr>
          <w:color w:val="000000"/>
        </w:rPr>
      </w:pPr>
      <w:r>
        <w:rPr>
          <w:color w:val="000000"/>
        </w:rPr>
        <w:t xml:space="preserve">§ 2º Caberá à Secretaria-Geral da Mesa organizar a relação dos Deputados diplomados, que deverá estar concluída antes da instalação da sessão de posse. </w:t>
      </w:r>
    </w:p>
    <w:p w14:paraId="000002DC"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3º A relação será feita por Estado, Distrito Federal e Territórios, de norte a sul, na ordem geográfica das capitais e, em cada unidade federativa, na sucessão alfabética dos nomes parlamentares, com as respectivas legendas partidárias. </w:t>
      </w:r>
    </w:p>
    <w:p w14:paraId="000002DD" w14:textId="77777777" w:rsidR="003D183A" w:rsidRDefault="008B7924">
      <w:pPr>
        <w:widowControl w:val="0"/>
        <w:pBdr>
          <w:top w:val="nil"/>
          <w:left w:val="nil"/>
          <w:bottom w:val="nil"/>
          <w:right w:val="nil"/>
          <w:between w:val="nil"/>
        </w:pBdr>
        <w:rPr>
          <w:rFonts w:ascii="ClearSans-Bold" w:eastAsia="ClearSans-Bold" w:hAnsi="ClearSans-Bold" w:cs="ClearSans-Bold"/>
          <w:b/>
          <w:color w:val="005583"/>
          <w:vertAlign w:val="superscript"/>
        </w:rPr>
      </w:pPr>
      <w:r>
        <w:rPr>
          <w:rFonts w:ascii="ClearSans-Bold" w:eastAsia="ClearSans-Bold" w:hAnsi="ClearSans-Bold" w:cs="ClearSans-Bold"/>
          <w:b/>
          <w:color w:val="000000"/>
        </w:rPr>
        <w:t xml:space="preserve">Art. 4º </w:t>
      </w:r>
      <w:r>
        <w:rPr>
          <w:color w:val="000000"/>
        </w:rPr>
        <w:t>No dia 1º de fevereiro do primeiro ano de cada legislatura, os candidatos diplomados Deputados Federais reunir-se-ão em sessão preparatória, na sede da Câmara dos Deputados.</w:t>
      </w:r>
      <w:r>
        <w:rPr>
          <w:color w:val="005583"/>
          <w:vertAlign w:val="superscript"/>
        </w:rPr>
        <w:footnoteReference w:id="10"/>
      </w:r>
      <w:r>
        <w:rPr>
          <w:color w:val="005583"/>
          <w:vertAlign w:val="superscript"/>
        </w:rPr>
        <w:t xml:space="preserve"> e </w:t>
      </w:r>
      <w:r>
        <w:rPr>
          <w:color w:val="005583"/>
          <w:vertAlign w:val="superscript"/>
        </w:rPr>
        <w:footnoteReference w:id="11"/>
      </w:r>
    </w:p>
    <w:p w14:paraId="000002DE" w14:textId="77777777" w:rsidR="003D183A" w:rsidRDefault="008B7924">
      <w:pPr>
        <w:widowControl w:val="0"/>
        <w:pBdr>
          <w:top w:val="nil"/>
          <w:left w:val="nil"/>
          <w:bottom w:val="nil"/>
          <w:right w:val="nil"/>
          <w:between w:val="nil"/>
        </w:pBdr>
        <w:spacing w:before="0" w:after="113"/>
        <w:ind w:left="567" w:firstLine="0"/>
        <w:rPr>
          <w:rFonts w:ascii="ClearSans-Bold" w:eastAsia="ClearSans-Bold" w:hAnsi="ClearSans-Bold" w:cs="ClearSans-Bold"/>
          <w:b/>
          <w:color w:val="005583"/>
          <w:sz w:val="20"/>
          <w:szCs w:val="20"/>
        </w:rPr>
      </w:pPr>
      <w:r>
        <w:rPr>
          <w:color w:val="005583"/>
          <w:sz w:val="20"/>
          <w:szCs w:val="20"/>
        </w:rPr>
        <w:t>Art. 2º, § 2º; art. 65, I.</w:t>
      </w:r>
    </w:p>
    <w:p w14:paraId="000002DF"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rFonts w:ascii="ClearSans-Bold" w:eastAsia="ClearSans-Bold" w:hAnsi="ClearSans-Bold" w:cs="ClearSans-Bold"/>
          <w:b/>
          <w:color w:val="005583"/>
          <w:sz w:val="20"/>
          <w:szCs w:val="20"/>
        </w:rPr>
        <w:t>Observação</w:t>
      </w:r>
      <w:r>
        <w:rPr>
          <w:color w:val="005583"/>
          <w:sz w:val="20"/>
          <w:szCs w:val="20"/>
        </w:rPr>
        <w:t>: a data prevista neste artigo não pode ser transferida para o próximo dia útil.</w:t>
      </w:r>
    </w:p>
    <w:p w14:paraId="000002E0" w14:textId="77777777" w:rsidR="003D183A" w:rsidRDefault="008B7924">
      <w:pPr>
        <w:widowControl w:val="0"/>
        <w:pBdr>
          <w:top w:val="nil"/>
          <w:left w:val="nil"/>
          <w:bottom w:val="nil"/>
          <w:right w:val="nil"/>
          <w:between w:val="nil"/>
        </w:pBdr>
        <w:rPr>
          <w:color w:val="000000"/>
        </w:rPr>
      </w:pPr>
      <w:r>
        <w:rPr>
          <w:color w:val="000000"/>
        </w:rPr>
        <w:t xml:space="preserve">§ 1º Assumirá a direção dos trabalhos o último Presidente, se reeleito Deputado, e, na sua falta, o Deputado mais idoso, dentre os de maior número de legislaturas. </w:t>
      </w:r>
    </w:p>
    <w:p w14:paraId="000002E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rFonts w:ascii="ClearSans-Bold" w:eastAsia="ClearSans-Bold" w:hAnsi="ClearSans-Bold" w:cs="ClearSans-Bold"/>
          <w:b/>
          <w:color w:val="005583"/>
          <w:sz w:val="20"/>
          <w:szCs w:val="20"/>
        </w:rPr>
        <w:t>Observação:</w:t>
      </w:r>
      <w:r>
        <w:rPr>
          <w:color w:val="005583"/>
          <w:sz w:val="20"/>
          <w:szCs w:val="20"/>
        </w:rPr>
        <w:t xml:space="preserve"> o critério da idade só é utilizado em caso de empate com relação ao número de legislaturas.</w:t>
      </w:r>
    </w:p>
    <w:p w14:paraId="000002E2" w14:textId="77777777" w:rsidR="003D183A" w:rsidRDefault="008B7924">
      <w:pPr>
        <w:widowControl w:val="0"/>
        <w:pBdr>
          <w:top w:val="nil"/>
          <w:left w:val="nil"/>
          <w:bottom w:val="nil"/>
          <w:right w:val="nil"/>
          <w:between w:val="nil"/>
        </w:pBdr>
        <w:rPr>
          <w:color w:val="000000"/>
        </w:rPr>
      </w:pPr>
      <w:r>
        <w:rPr>
          <w:color w:val="000000"/>
        </w:rPr>
        <w:t>§ 2º Aberta a sessão, o Presidente convidará quatro Deputados, de preferência de Partidos diferentes, para servirem de Secretários e proclamará os nomes dos Deputados diplomados, constantes da relação a que se refere o artigo anterior.</w:t>
      </w:r>
    </w:p>
    <w:p w14:paraId="000002E3" w14:textId="77777777" w:rsidR="003D183A" w:rsidRDefault="008B7924">
      <w:pPr>
        <w:widowControl w:val="0"/>
        <w:pBdr>
          <w:top w:val="nil"/>
          <w:left w:val="nil"/>
          <w:bottom w:val="nil"/>
          <w:right w:val="nil"/>
          <w:between w:val="nil"/>
        </w:pBdr>
        <w:rPr>
          <w:color w:val="000000"/>
        </w:rPr>
      </w:pPr>
      <w:r>
        <w:rPr>
          <w:color w:val="000000"/>
        </w:rPr>
        <w:t>§ 3º Examinadas e decididas pelo Presidente as reclamações atinentes à relação nominal dos Deputados, será tomado o compromisso solene dos empossados. De pé todos os presentes, o Presidente proferirá a seguinte declaração: “Prometo manter, defender e cumprir a Constituição, observar as leis, promover o bem geral do povo brasileiro e sustentar a união, a integridade e a independência do Brasil”. Ato contínuo, feita a chamada, cada Deputado, de pé, a ratificará dizendo: “Assim o prometo”, permanecendo os demais Deputados sentados e em silêncio.</w:t>
      </w:r>
    </w:p>
    <w:p w14:paraId="000002E4" w14:textId="77777777" w:rsidR="003D183A" w:rsidRDefault="008B7924">
      <w:pPr>
        <w:widowControl w:val="0"/>
        <w:pBdr>
          <w:top w:val="nil"/>
          <w:left w:val="nil"/>
          <w:bottom w:val="nil"/>
          <w:right w:val="nil"/>
          <w:between w:val="nil"/>
        </w:pBdr>
        <w:rPr>
          <w:color w:val="000000"/>
        </w:rPr>
      </w:pPr>
      <w:r>
        <w:rPr>
          <w:color w:val="000000"/>
        </w:rPr>
        <w:t>§ 4º O conteúdo do compromisso e o ritual de sua prestação não poderão ser modificados; o compromissando não poderá apresentar, no ato, declaração oral ou escrita nem ser empossado através de procurador.</w:t>
      </w:r>
    </w:p>
    <w:p w14:paraId="000002E5"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lastRenderedPageBreak/>
        <w:t xml:space="preserve">§ 5º O Deputado empossado posteriormente prestará o compromisso em sessão e junto à Mesa, exceto durante período de recesso do Congresso Nacional, quando o fará perante o Presidente. </w:t>
      </w:r>
    </w:p>
    <w:p w14:paraId="000002E6"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 xml:space="preserve">Art. 17, VI, d. </w:t>
      </w:r>
    </w:p>
    <w:p w14:paraId="000002E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4/2011 – O ato de posse de parlamentares não depende de quórum.</w:t>
      </w:r>
    </w:p>
    <w:p w14:paraId="000002E8" w14:textId="77777777" w:rsidR="003D183A" w:rsidRDefault="008B7924">
      <w:pPr>
        <w:widowControl w:val="0"/>
        <w:pBdr>
          <w:top w:val="nil"/>
          <w:left w:val="nil"/>
          <w:bottom w:val="nil"/>
          <w:right w:val="nil"/>
          <w:between w:val="nil"/>
        </w:pBdr>
        <w:rPr>
          <w:color w:val="000000"/>
        </w:rPr>
      </w:pPr>
      <w:r>
        <w:rPr>
          <w:color w:val="000000"/>
        </w:rPr>
        <w:t xml:space="preserve">§ 6º Salvo motivo de força maior ou enfermidade devidamente comprovados, a posse dar-se-á no prazo de trinta dias, prorrogável por igual período a requerimento do interessado, contado: </w:t>
      </w:r>
    </w:p>
    <w:p w14:paraId="000002E9" w14:textId="77777777" w:rsidR="003D183A" w:rsidRDefault="008B7924">
      <w:pPr>
        <w:widowControl w:val="0"/>
        <w:pBdr>
          <w:top w:val="nil"/>
          <w:left w:val="nil"/>
          <w:bottom w:val="nil"/>
          <w:right w:val="nil"/>
          <w:between w:val="nil"/>
        </w:pBdr>
        <w:rPr>
          <w:color w:val="000000"/>
        </w:rPr>
      </w:pPr>
      <w:r>
        <w:rPr>
          <w:color w:val="000000"/>
        </w:rPr>
        <w:t>I - da primeira sessão preparatória para instalação da primeira sessão legislativa da legislatura;</w:t>
      </w:r>
    </w:p>
    <w:p w14:paraId="000002EA"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4º.</w:t>
      </w:r>
    </w:p>
    <w:p w14:paraId="000002EB" w14:textId="77777777" w:rsidR="003D183A" w:rsidRDefault="008B7924">
      <w:pPr>
        <w:widowControl w:val="0"/>
        <w:pBdr>
          <w:top w:val="nil"/>
          <w:left w:val="nil"/>
          <w:bottom w:val="nil"/>
          <w:right w:val="nil"/>
          <w:between w:val="nil"/>
        </w:pBdr>
        <w:rPr>
          <w:color w:val="000000"/>
        </w:rPr>
      </w:pPr>
      <w:r>
        <w:rPr>
          <w:color w:val="000000"/>
        </w:rPr>
        <w:t xml:space="preserve">II - da diplomação, se eleito Deputado durante a legislatura; </w:t>
      </w:r>
    </w:p>
    <w:p w14:paraId="000002EC" w14:textId="77777777" w:rsidR="003D183A" w:rsidRDefault="008B7924">
      <w:pPr>
        <w:widowControl w:val="0"/>
        <w:pBdr>
          <w:top w:val="nil"/>
          <w:left w:val="nil"/>
          <w:bottom w:val="nil"/>
          <w:right w:val="nil"/>
          <w:between w:val="nil"/>
        </w:pBdr>
        <w:rPr>
          <w:color w:val="000000"/>
        </w:rPr>
      </w:pPr>
      <w:r>
        <w:rPr>
          <w:color w:val="000000"/>
        </w:rPr>
        <w:t xml:space="preserve">III - da ocorrência do fato que a ensejar, por convocação do Presidente. </w:t>
      </w:r>
    </w:p>
    <w:p w14:paraId="000002ED"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7º Tendo prestado o compromisso uma vez, fica o Suplente de Deputado dispensado de fazê-lo em convocações subsequentes, bem como o Deputado ao reassumir o lugar, sendo a sua volta ao exercício do mandato comunicada à Casa pelo Presidente. </w:t>
      </w:r>
    </w:p>
    <w:p w14:paraId="000002E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241.</w:t>
      </w:r>
    </w:p>
    <w:p w14:paraId="000002EF"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8º Não se considera investido no mandato de Deputado Federal quem deixar de prestar o compromisso nos estritos termos regimentais.</w:t>
      </w:r>
    </w:p>
    <w:p w14:paraId="000002F0"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239, I.</w:t>
      </w:r>
    </w:p>
    <w:p w14:paraId="000002F1"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9º O Presidente fará publicar, no </w:t>
      </w:r>
      <w:r>
        <w:rPr>
          <w:rFonts w:ascii="Sansita" w:eastAsia="Sansita" w:hAnsi="Sansita" w:cs="Sansita"/>
          <w:i/>
          <w:color w:val="000000"/>
        </w:rPr>
        <w:t xml:space="preserve">Diário da Câmara dos Deputados </w:t>
      </w:r>
      <w:r>
        <w:rPr>
          <w:color w:val="005583"/>
          <w:vertAlign w:val="superscript"/>
        </w:rPr>
        <w:footnoteReference w:id="12"/>
      </w:r>
      <w:r>
        <w:rPr>
          <w:rFonts w:ascii="Sansita" w:eastAsia="Sansita" w:hAnsi="Sansita" w:cs="Sansita"/>
          <w:i/>
          <w:color w:val="000000"/>
        </w:rPr>
        <w:t xml:space="preserve"> </w:t>
      </w:r>
      <w:r>
        <w:rPr>
          <w:color w:val="000000"/>
        </w:rPr>
        <w:t>do dia seguinte, a relação dos Deputados investidos no mandato, organizada de acordo com os critérios fixados no § 3º do art. 3º, a qual, com as modificações posteriores, servirá para o registro do comparecimento e verificação do quórum necessário à abertura da sessão, bem como para as votações nominais e por escrutínio secreto.</w:t>
      </w:r>
    </w:p>
    <w:p w14:paraId="000002F2" w14:textId="77777777" w:rsidR="003D183A" w:rsidRDefault="008B7924">
      <w:pPr>
        <w:widowControl w:val="0"/>
        <w:pBdr>
          <w:top w:val="nil"/>
          <w:left w:val="nil"/>
          <w:bottom w:val="nil"/>
          <w:right w:val="nil"/>
          <w:between w:val="nil"/>
        </w:pBdr>
        <w:jc w:val="center"/>
        <w:rPr>
          <w:rFonts w:ascii="ClearSans-Bold" w:eastAsia="ClearSans-Bold" w:hAnsi="ClearSans-Bold" w:cs="ClearSans-Bold"/>
          <w:b/>
          <w:color w:val="000000"/>
        </w:rPr>
      </w:pPr>
      <w:r>
        <w:rPr>
          <w:rFonts w:ascii="ClearSans-Bold" w:eastAsia="ClearSans-Bold" w:hAnsi="ClearSans-Bold" w:cs="ClearSans-Bold"/>
          <w:b/>
          <w:color w:val="000000"/>
        </w:rPr>
        <w:t>Seção II</w:t>
      </w:r>
      <w:r>
        <w:rPr>
          <w:rFonts w:ascii="ClearSans-Bold" w:eastAsia="ClearSans-Bold" w:hAnsi="ClearSans-Bold" w:cs="ClearSans-Bold"/>
          <w:b/>
          <w:color w:val="000000"/>
        </w:rPr>
        <w:br/>
        <w:t>Da Eleição da Mesa</w:t>
      </w:r>
    </w:p>
    <w:p w14:paraId="000002F3" w14:textId="77777777" w:rsidR="003D183A" w:rsidRDefault="008B7924">
      <w:pPr>
        <w:widowControl w:val="0"/>
        <w:pBdr>
          <w:top w:val="nil"/>
          <w:left w:val="nil"/>
          <w:bottom w:val="nil"/>
          <w:right w:val="nil"/>
          <w:between w:val="nil"/>
        </w:pBdr>
        <w:spacing w:before="57"/>
        <w:rPr>
          <w:rFonts w:ascii="ClearSans-Bold" w:eastAsia="ClearSans-Bold" w:hAnsi="ClearSans-Bold" w:cs="ClearSans-Bold"/>
          <w:b/>
          <w:color w:val="005583"/>
          <w:vertAlign w:val="superscript"/>
        </w:rPr>
      </w:pPr>
      <w:r>
        <w:rPr>
          <w:rFonts w:ascii="ClearSans-Bold" w:eastAsia="ClearSans-Bold" w:hAnsi="ClearSans-Bold" w:cs="ClearSans-Bold"/>
          <w:b/>
          <w:color w:val="000000"/>
        </w:rPr>
        <w:t>Art. 5º</w:t>
      </w:r>
      <w:r>
        <w:rPr>
          <w:color w:val="000000"/>
        </w:rPr>
        <w:t xml:space="preserve"> Na segunda sessão preparatória da primeira sessão legislativa de cada legislatura, no dia 1º de fevereiro, sempre que possível sob a direção da Mesa da sessão anterior, realizar-se-á a eleição do Presidente, dos demais membros da Mesa e dos Suplentes dos Secretários, para mandato de dois anos, vedada a recondução para o mesmo cargo na eleição imediatamente subsequente.</w:t>
      </w:r>
      <w:r>
        <w:rPr>
          <w:color w:val="005583"/>
          <w:vertAlign w:val="superscript"/>
        </w:rPr>
        <w:footnoteReference w:id="13"/>
      </w:r>
    </w:p>
    <w:p w14:paraId="000002F4" w14:textId="77777777" w:rsidR="003D183A" w:rsidRDefault="008B7924">
      <w:pPr>
        <w:widowControl w:val="0"/>
        <w:pBdr>
          <w:top w:val="nil"/>
          <w:left w:val="nil"/>
          <w:bottom w:val="nil"/>
          <w:right w:val="nil"/>
          <w:between w:val="nil"/>
        </w:pBdr>
        <w:spacing w:before="57" w:after="113"/>
        <w:ind w:left="567" w:firstLine="0"/>
        <w:rPr>
          <w:b/>
          <w:color w:val="005583"/>
          <w:sz w:val="20"/>
          <w:szCs w:val="20"/>
        </w:rPr>
      </w:pPr>
      <w:r>
        <w:rPr>
          <w:color w:val="005583"/>
          <w:sz w:val="20"/>
          <w:szCs w:val="20"/>
        </w:rPr>
        <w:t>Art. 243.</w:t>
      </w:r>
    </w:p>
    <w:p w14:paraId="000002F5"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b/>
          <w:color w:val="005583"/>
          <w:sz w:val="20"/>
          <w:szCs w:val="20"/>
        </w:rPr>
        <w:t>QO</w:t>
      </w:r>
      <w:r>
        <w:rPr>
          <w:color w:val="005583"/>
          <w:sz w:val="20"/>
          <w:szCs w:val="20"/>
        </w:rPr>
        <w:t xml:space="preserve"> 239/2013 – Esclarece que “para fins de eleição, a suplência é considerada como um único cargo preenchido com 4 vagas, cuja ordem de ocupação é estabelecida pelo resultado da votação, não sendo possível saber, antecipadamente, a qual suplência se está concorrendo”. Por isso não é </w:t>
      </w:r>
      <w:r>
        <w:rPr>
          <w:color w:val="005583"/>
          <w:sz w:val="20"/>
          <w:szCs w:val="20"/>
        </w:rPr>
        <w:lastRenderedPageBreak/>
        <w:t>possível a candidatura de suplente de Secretário para nova suplência em mandato subsequente.</w:t>
      </w:r>
    </w:p>
    <w:p w14:paraId="000002F6" w14:textId="77777777" w:rsidR="003D183A" w:rsidRDefault="008B7924">
      <w:pPr>
        <w:widowControl w:val="0"/>
        <w:pBdr>
          <w:top w:val="nil"/>
          <w:left w:val="nil"/>
          <w:bottom w:val="nil"/>
          <w:right w:val="nil"/>
          <w:between w:val="nil"/>
        </w:pBdr>
        <w:spacing w:before="57"/>
        <w:rPr>
          <w:b/>
          <w:color w:val="005583"/>
          <w:sz w:val="20"/>
          <w:szCs w:val="20"/>
        </w:rPr>
      </w:pPr>
      <w:r>
        <w:rPr>
          <w:color w:val="000000"/>
        </w:rPr>
        <w:t>§ 1º Não se considera recondução a eleição para o mesmo cargo em legislaturas diferentes, ainda que sucessivas.</w:t>
      </w:r>
      <w:r>
        <w:rPr>
          <w:color w:val="005583"/>
          <w:vertAlign w:val="superscript"/>
        </w:rPr>
        <w:footnoteReference w:id="14"/>
      </w:r>
    </w:p>
    <w:p w14:paraId="000002F7"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b/>
          <w:color w:val="005583"/>
          <w:sz w:val="20"/>
          <w:szCs w:val="20"/>
        </w:rPr>
        <w:t xml:space="preserve">Precedente: </w:t>
      </w:r>
      <w:r>
        <w:rPr>
          <w:color w:val="005583"/>
          <w:sz w:val="20"/>
          <w:szCs w:val="20"/>
        </w:rPr>
        <w:t>foi eleito Presidente da Câmara dos Deputados, para o biênio 2017/2018, o mesmo Deputado que havia sido eleito em 14/7/2016 para completar mandato do biênio anterior - 2015/2016, na mesma legislatura.</w:t>
      </w:r>
    </w:p>
    <w:p w14:paraId="000002F8" w14:textId="77777777" w:rsidR="003D183A" w:rsidRDefault="008B7924">
      <w:pPr>
        <w:widowControl w:val="0"/>
        <w:pBdr>
          <w:top w:val="nil"/>
          <w:left w:val="nil"/>
          <w:bottom w:val="nil"/>
          <w:right w:val="nil"/>
          <w:between w:val="nil"/>
        </w:pBdr>
        <w:spacing w:before="57"/>
        <w:rPr>
          <w:b/>
          <w:color w:val="005583"/>
          <w:sz w:val="20"/>
          <w:szCs w:val="20"/>
        </w:rPr>
      </w:pPr>
      <w:r>
        <w:rPr>
          <w:color w:val="000000"/>
        </w:rPr>
        <w:t xml:space="preserve">§ 2º Enquanto não for escolhido o Presidente, não se procederá à apuração para os demais cargos. </w:t>
      </w:r>
    </w:p>
    <w:p w14:paraId="000002F9"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b/>
          <w:color w:val="005583"/>
          <w:sz w:val="20"/>
          <w:szCs w:val="20"/>
        </w:rPr>
        <w:t>Prática:</w:t>
      </w:r>
      <w:r>
        <w:rPr>
          <w:color w:val="005583"/>
          <w:sz w:val="20"/>
          <w:szCs w:val="20"/>
        </w:rPr>
        <w:t xml:space="preserve"> a eleição é feita concomitantemente para todos os cargos e apenas a apuração para o cargo de Presidente é feita em primeiro lugar.</w:t>
      </w:r>
    </w:p>
    <w:p w14:paraId="000002FA" w14:textId="77777777" w:rsidR="003D183A" w:rsidRDefault="008B7924">
      <w:pPr>
        <w:widowControl w:val="0"/>
        <w:pBdr>
          <w:top w:val="nil"/>
          <w:left w:val="nil"/>
          <w:bottom w:val="nil"/>
          <w:right w:val="nil"/>
          <w:between w:val="nil"/>
        </w:pBdr>
        <w:spacing w:before="57"/>
        <w:rPr>
          <w:color w:val="000000"/>
        </w:rPr>
      </w:pPr>
      <w:r>
        <w:rPr>
          <w:rFonts w:ascii="ClearSans-Bold" w:eastAsia="ClearSans-Bold" w:hAnsi="ClearSans-Bold" w:cs="ClearSans-Bold"/>
          <w:b/>
          <w:color w:val="000000"/>
        </w:rPr>
        <w:t>Art. 6º</w:t>
      </w:r>
      <w:r>
        <w:rPr>
          <w:color w:val="000000"/>
        </w:rPr>
        <w:t xml:space="preserve"> No terceiro ano de cada legislatura, em data e hora previamente designadas pelo Presidente da Câmara dos Deputados, antes de inaugurada a sessão legislativa e sob a direção da Mesa da sessão anterior, realizar-se-á a eleição do Presidente, dos demais membros da Mesa e dos Suplentes dos Secretários. </w:t>
      </w:r>
    </w:p>
    <w:p w14:paraId="000002FB" w14:textId="77777777" w:rsidR="003D183A" w:rsidRDefault="008B7924">
      <w:pPr>
        <w:widowControl w:val="0"/>
        <w:pBdr>
          <w:top w:val="nil"/>
          <w:left w:val="nil"/>
          <w:bottom w:val="nil"/>
          <w:right w:val="nil"/>
          <w:between w:val="nil"/>
        </w:pBdr>
        <w:spacing w:before="57"/>
        <w:rPr>
          <w:rFonts w:ascii="Sansita" w:eastAsia="Sansita" w:hAnsi="Sansita" w:cs="Sansita"/>
          <w:i/>
          <w:color w:val="000000"/>
        </w:rPr>
      </w:pPr>
      <w:r>
        <w:rPr>
          <w:color w:val="000000"/>
        </w:rPr>
        <w:t xml:space="preserve">§ 1º </w:t>
      </w:r>
      <w:r>
        <w:rPr>
          <w:i/>
          <w:color w:val="000000"/>
        </w:rPr>
        <w:t>(Revogado)</w:t>
      </w:r>
      <w:r>
        <w:rPr>
          <w:rFonts w:ascii="Sansita" w:eastAsia="Sansita" w:hAnsi="Sansita" w:cs="Sansita"/>
          <w:i/>
          <w:color w:val="000000"/>
        </w:rPr>
        <w:t>.</w:t>
      </w:r>
    </w:p>
    <w:p w14:paraId="000002FC" w14:textId="77777777" w:rsidR="003D183A" w:rsidRDefault="008B7924">
      <w:pPr>
        <w:widowControl w:val="0"/>
        <w:pBdr>
          <w:top w:val="nil"/>
          <w:left w:val="nil"/>
          <w:bottom w:val="nil"/>
          <w:right w:val="nil"/>
          <w:between w:val="nil"/>
        </w:pBdr>
        <w:spacing w:before="57"/>
        <w:rPr>
          <w:rFonts w:ascii="Sansita" w:eastAsia="Sansita" w:hAnsi="Sansita" w:cs="Sansita"/>
          <w:i/>
          <w:color w:val="000000"/>
        </w:rPr>
      </w:pPr>
      <w:r>
        <w:rPr>
          <w:color w:val="000000"/>
        </w:rPr>
        <w:t xml:space="preserve">§ 2º </w:t>
      </w:r>
      <w:r>
        <w:rPr>
          <w:i/>
          <w:color w:val="000000"/>
        </w:rPr>
        <w:t>(Revogado)</w:t>
      </w:r>
      <w:r>
        <w:rPr>
          <w:rFonts w:ascii="Sansita" w:eastAsia="Sansita" w:hAnsi="Sansita" w:cs="Sansita"/>
          <w:i/>
          <w:color w:val="000000"/>
        </w:rPr>
        <w:t>.</w:t>
      </w:r>
    </w:p>
    <w:p w14:paraId="000002FD" w14:textId="77777777" w:rsidR="003D183A" w:rsidRDefault="008B7924">
      <w:pPr>
        <w:widowControl w:val="0"/>
        <w:pBdr>
          <w:top w:val="nil"/>
          <w:left w:val="nil"/>
          <w:bottom w:val="nil"/>
          <w:right w:val="nil"/>
          <w:between w:val="nil"/>
        </w:pBdr>
        <w:spacing w:before="57"/>
        <w:rPr>
          <w:rFonts w:ascii="ClearSans-Bold" w:eastAsia="ClearSans-Bold" w:hAnsi="ClearSans-Bold" w:cs="ClearSans-Bold"/>
          <w:b/>
          <w:color w:val="005583"/>
          <w:vertAlign w:val="superscript"/>
        </w:rPr>
      </w:pPr>
      <w:r>
        <w:rPr>
          <w:color w:val="000000"/>
        </w:rPr>
        <w:t>§ 3º Enquanto não for eleito o novo Presidente, dirigirá os trabalhos da Câmara dos Deputados a Mesa da sessão legislativa anterior.</w:t>
      </w:r>
      <w:r>
        <w:rPr>
          <w:color w:val="005583"/>
          <w:vertAlign w:val="superscript"/>
        </w:rPr>
        <w:footnoteReference w:id="15"/>
      </w:r>
      <w:r>
        <w:rPr>
          <w:color w:val="005583"/>
          <w:vertAlign w:val="superscript"/>
        </w:rPr>
        <w:t xml:space="preserve"> </w:t>
      </w:r>
    </w:p>
    <w:p w14:paraId="000002FE" w14:textId="77777777" w:rsidR="003D183A" w:rsidRDefault="008B7924">
      <w:pPr>
        <w:widowControl w:val="0"/>
        <w:pBdr>
          <w:top w:val="nil"/>
          <w:left w:val="nil"/>
          <w:bottom w:val="nil"/>
          <w:right w:val="nil"/>
          <w:between w:val="nil"/>
        </w:pBdr>
        <w:spacing w:before="57"/>
        <w:rPr>
          <w:rFonts w:ascii="ClearSans-Bold" w:eastAsia="ClearSans-Bold" w:hAnsi="ClearSans-Bold" w:cs="ClearSans-Bold"/>
          <w:b/>
          <w:color w:val="000000"/>
        </w:rPr>
      </w:pPr>
      <w:r>
        <w:rPr>
          <w:rFonts w:ascii="ClearSans-Bold" w:eastAsia="ClearSans-Bold" w:hAnsi="ClearSans-Bold" w:cs="ClearSans-Bold"/>
          <w:b/>
          <w:color w:val="000000"/>
        </w:rPr>
        <w:t>Art. 7º</w:t>
      </w:r>
      <w:r>
        <w:rPr>
          <w:color w:val="000000"/>
        </w:rPr>
        <w:t xml:space="preserve"> A eleição dos membros da Mesa far-se-á em votação por escrutínio secreto e pelo sistema eletrônico, exigido maioria absoluta de votos, em primeiro escrutínio, maioria simples, em segundo escrutínio, presente a maioria absoluta </w:t>
      </w:r>
      <w:r>
        <w:rPr>
          <w:rFonts w:ascii="Sansita" w:eastAsia="Sansita" w:hAnsi="Sansita" w:cs="Sansita"/>
          <w:i/>
          <w:color w:val="005583"/>
        </w:rPr>
        <w:t xml:space="preserve">(257 Deputados) </w:t>
      </w:r>
      <w:r>
        <w:rPr>
          <w:color w:val="000000"/>
        </w:rPr>
        <w:t xml:space="preserve">dos Deputados, observadas as seguintes exigências e formalidades: </w:t>
      </w:r>
    </w:p>
    <w:p w14:paraId="000002FF" w14:textId="77777777" w:rsidR="003D183A" w:rsidRDefault="008B7924">
      <w:pPr>
        <w:widowControl w:val="0"/>
        <w:pBdr>
          <w:top w:val="nil"/>
          <w:left w:val="nil"/>
          <w:bottom w:val="nil"/>
          <w:right w:val="nil"/>
          <w:between w:val="nil"/>
        </w:pBdr>
        <w:spacing w:before="57" w:after="113"/>
        <w:ind w:left="567" w:firstLine="0"/>
        <w:rPr>
          <w:b/>
          <w:color w:val="005583"/>
          <w:sz w:val="20"/>
          <w:szCs w:val="20"/>
        </w:rPr>
      </w:pPr>
      <w:r>
        <w:rPr>
          <w:color w:val="005583"/>
          <w:sz w:val="20"/>
          <w:szCs w:val="20"/>
        </w:rPr>
        <w:t>Art. 188, III; art. 243.</w:t>
      </w:r>
    </w:p>
    <w:p w14:paraId="00000300"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121/2015 - Reafirma entendimento constante das QOs 1/2011, 1/2007, 383/2009, 545/2005 e 10.267/1997 no sentido de que “o candidato será eleito, em primeiro escrutínio, se obtiver maioria absoluta de votos dos membros presentes, desde que esteja presente à votação maioria absoluta dos membros do colegiado, regra essa que vale tanto para eleição dos membros da Mesa quanto para a eleição dos Presidentes e Vice-Presidentes das Comissões, incluídos os votos em branco e descontando-se os nulos”. </w:t>
      </w:r>
    </w:p>
    <w:p w14:paraId="00000301"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1/2015 – Afirma que a Mesa tomou providências para dificultar o registro fotográfico do voto do parlamentar dentro da cabine de votação. “Os Deputados poderão portar celular, [porém] se ocorrer registro da votação, cabe ao Parlamentar que se sentir ofendido oferecer representação na Corregedoria e no Conselho de Ética”.</w:t>
      </w:r>
    </w:p>
    <w:p w14:paraId="00000302" w14:textId="77777777" w:rsidR="003D183A" w:rsidRDefault="00977417">
      <w:pPr>
        <w:widowControl w:val="0"/>
        <w:pBdr>
          <w:top w:val="nil"/>
          <w:left w:val="nil"/>
          <w:bottom w:val="nil"/>
          <w:right w:val="nil"/>
          <w:between w:val="nil"/>
        </w:pBdr>
        <w:spacing w:before="0" w:after="113"/>
        <w:ind w:left="567" w:firstLine="0"/>
        <w:rPr>
          <w:color w:val="005583"/>
          <w:sz w:val="20"/>
          <w:szCs w:val="20"/>
        </w:rPr>
      </w:pPr>
      <w:sdt>
        <w:sdtPr>
          <w:tag w:val="goog_rdk_2"/>
          <w:id w:val="-1737699193"/>
        </w:sdtPr>
        <w:sdtEndPr/>
        <w:sdtContent>
          <w:commentRangeStart w:id="1491"/>
        </w:sdtContent>
      </w:sdt>
      <w:r w:rsidR="008B7924">
        <w:rPr>
          <w:b/>
          <w:color w:val="005583"/>
          <w:sz w:val="20"/>
          <w:szCs w:val="20"/>
        </w:rPr>
        <w:t>QO</w:t>
      </w:r>
      <w:r w:rsidR="008B7924">
        <w:rPr>
          <w:color w:val="005583"/>
          <w:sz w:val="20"/>
          <w:szCs w:val="20"/>
        </w:rPr>
        <w:t xml:space="preserve"> 2/2007 – Rejeita alegação de inconstitucionalidade do art. 7º do RICD, afirmando que o Regimento não ofende a Constituição Federal ao prever o voto secreto para eleição dos membros da Mesa.</w:t>
      </w:r>
      <w:commentRangeEnd w:id="1491"/>
      <w:r w:rsidR="008B7924">
        <w:commentReference w:id="1491"/>
      </w:r>
    </w:p>
    <w:p w14:paraId="00000303"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rFonts w:ascii="ClearSans-Bold" w:eastAsia="ClearSans-Bold" w:hAnsi="ClearSans-Bold" w:cs="ClearSans-Bold"/>
          <w:b/>
          <w:color w:val="005583"/>
          <w:sz w:val="20"/>
          <w:szCs w:val="20"/>
        </w:rPr>
        <w:t>Observação</w:t>
      </w:r>
      <w:r>
        <w:rPr>
          <w:color w:val="005583"/>
          <w:sz w:val="20"/>
          <w:szCs w:val="20"/>
        </w:rPr>
        <w:t>: nas eleições e votações realizadas por meio de painel eletrônico não há a opção de voto nulo.</w:t>
      </w:r>
    </w:p>
    <w:p w14:paraId="00000304" w14:textId="77777777" w:rsidR="003D183A" w:rsidRDefault="008B7924">
      <w:pPr>
        <w:widowControl w:val="0"/>
        <w:pBdr>
          <w:top w:val="nil"/>
          <w:left w:val="nil"/>
          <w:bottom w:val="nil"/>
          <w:right w:val="nil"/>
          <w:between w:val="nil"/>
        </w:pBdr>
        <w:rPr>
          <w:b/>
          <w:color w:val="000000"/>
        </w:rPr>
      </w:pPr>
      <w:r>
        <w:rPr>
          <w:color w:val="000000"/>
        </w:rPr>
        <w:lastRenderedPageBreak/>
        <w:t xml:space="preserve">I - registro, perante a Mesa, individualmente ou por chapa, de candidatos previamente escolhidos pelas bancadas dos Partidos ou Blocos Parlamentares aos cargos que, de acordo com o princípio da representação proporcional, tenham sido distribuídos a esses Partidos ou Blocos Parlamentares; </w:t>
      </w:r>
    </w:p>
    <w:p w14:paraId="00000305"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268/2017 – “afirma que, alguns Blocos firmaram acordo no sentido de admitir apenas candidaturas avulsas do mesmo Partido a que ficou destinada a vaga. Logo, as demais candidaturas oriundas de Deputados pertencentes ao mesmo Bloco Parlamentar, mas de Partidos distintos, foram indeferidas. […] Dessa forma, os blocos que fizeram acordo para não admitir candidatos de Partidos distintos daquele a que se destina determinada vaga na Mesa tiveram essas candidaturas indeferidas. Já os blocos que não definiram essa questão estão liberados para ter candidatos avulsos de outros partidos pertencentes ao Bloco”. </w:t>
      </w:r>
    </w:p>
    <w:p w14:paraId="00000306"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374/2009 – Reafirma entendimento constante da QO 418/2001 no sentido de admitir a possibilidade de candidatura avulsa “oferecidas por quaisquer outros deputados interessados, fruto de sua iniciativa pessoal, ou seja, sem indicação de liderança de partido”.</w:t>
      </w:r>
    </w:p>
    <w:p w14:paraId="0000030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10.494/2000 – Esclarece que “1) A composição da Mesa Diretora está sujeita ao mandamento constitucional de observância, tanto quanto possível, da representação proporcional dos Partidos e Blocos integrantes da Casa; 2) Procedida a divisão proporcional das vagas e estabelecidos os quantitativos, a distribuição dos cargos dar-se-á por acordo entre as bancadas ou, não havendo acordo, por escolha da maior para a menor representação; 3) As candidaturas avulsas são admitidas, desde que oriundas das mesmas bancadas ou Blocos às quais caibam os cargos pela distribuição proporcional, excetuadas as candidaturas a Presidente que prescindem desse pré-requisito”.</w:t>
      </w:r>
    </w:p>
    <w:p w14:paraId="00000308" w14:textId="77777777" w:rsidR="003D183A" w:rsidRDefault="008B7924">
      <w:pPr>
        <w:widowControl w:val="0"/>
        <w:pBdr>
          <w:top w:val="nil"/>
          <w:left w:val="nil"/>
          <w:bottom w:val="nil"/>
          <w:right w:val="nil"/>
          <w:between w:val="nil"/>
        </w:pBdr>
        <w:rPr>
          <w:color w:val="000000"/>
        </w:rPr>
      </w:pPr>
      <w:r>
        <w:rPr>
          <w:color w:val="000000"/>
        </w:rPr>
        <w:t xml:space="preserve">II - chamada dos Deputados para a votação; </w:t>
      </w:r>
    </w:p>
    <w:p w14:paraId="00000309" w14:textId="77777777" w:rsidR="003D183A" w:rsidRDefault="008B7924">
      <w:pPr>
        <w:widowControl w:val="0"/>
        <w:pBdr>
          <w:top w:val="nil"/>
          <w:left w:val="nil"/>
          <w:bottom w:val="nil"/>
          <w:right w:val="nil"/>
          <w:between w:val="nil"/>
        </w:pBdr>
        <w:rPr>
          <w:color w:val="000000"/>
        </w:rPr>
      </w:pPr>
      <w:r>
        <w:rPr>
          <w:color w:val="000000"/>
        </w:rPr>
        <w:t xml:space="preserve">III - realização de segundo escrutínio, com os 2 (dois) mais votados para cada cargo, quando, no primeiro, não se alcançar maioria absoluta; </w:t>
      </w:r>
    </w:p>
    <w:p w14:paraId="0000030A" w14:textId="77777777" w:rsidR="003D183A" w:rsidRDefault="008B7924">
      <w:pPr>
        <w:widowControl w:val="0"/>
        <w:pBdr>
          <w:top w:val="nil"/>
          <w:left w:val="nil"/>
          <w:bottom w:val="nil"/>
          <w:right w:val="nil"/>
          <w:between w:val="nil"/>
        </w:pBdr>
        <w:rPr>
          <w:color w:val="000000"/>
        </w:rPr>
      </w:pPr>
      <w:r>
        <w:rPr>
          <w:color w:val="000000"/>
        </w:rPr>
        <w:t xml:space="preserve">IV - eleição do candidato mais idoso, dentre os de maior número de legislaturas, em caso de empate; </w:t>
      </w:r>
    </w:p>
    <w:p w14:paraId="0000030B" w14:textId="77777777" w:rsidR="003D183A" w:rsidRDefault="008B7924">
      <w:pPr>
        <w:widowControl w:val="0"/>
        <w:pBdr>
          <w:top w:val="nil"/>
          <w:left w:val="nil"/>
          <w:bottom w:val="nil"/>
          <w:right w:val="nil"/>
          <w:between w:val="nil"/>
        </w:pBdr>
        <w:rPr>
          <w:b/>
          <w:color w:val="000000"/>
        </w:rPr>
      </w:pPr>
      <w:r>
        <w:rPr>
          <w:color w:val="000000"/>
        </w:rPr>
        <w:t xml:space="preserve">V - proclamação pelo Presidente do resultado final e posse imediata dos eleitos. </w:t>
      </w:r>
    </w:p>
    <w:p w14:paraId="0000030C" w14:textId="77777777" w:rsidR="003D183A" w:rsidRDefault="008B7924">
      <w:pPr>
        <w:widowControl w:val="0"/>
        <w:pBdr>
          <w:top w:val="nil"/>
          <w:left w:val="nil"/>
          <w:bottom w:val="nil"/>
          <w:right w:val="nil"/>
          <w:between w:val="nil"/>
        </w:pBdr>
        <w:rPr>
          <w:color w:val="000000"/>
        </w:rPr>
      </w:pPr>
      <w:r>
        <w:rPr>
          <w:b/>
          <w:color w:val="000000"/>
        </w:rPr>
        <w:t>Parágrafo único.</w:t>
      </w:r>
      <w:r>
        <w:rPr>
          <w:color w:val="000000"/>
        </w:rPr>
        <w:t xml:space="preserve"> No caso de avaria do sistema eletrônico de votação, far-se-á a eleição por cédulas, observados os incisos II a V do </w:t>
      </w:r>
      <w:r>
        <w:rPr>
          <w:i/>
          <w:color w:val="000000"/>
        </w:rPr>
        <w:t>caput</w:t>
      </w:r>
      <w:r>
        <w:rPr>
          <w:color w:val="000000"/>
        </w:rPr>
        <w:t xml:space="preserve"> deste artigo e as seguintes exigências: </w:t>
      </w:r>
    </w:p>
    <w:p w14:paraId="0000030D" w14:textId="77777777" w:rsidR="003D183A" w:rsidRDefault="008B7924">
      <w:pPr>
        <w:widowControl w:val="0"/>
        <w:pBdr>
          <w:top w:val="nil"/>
          <w:left w:val="nil"/>
          <w:bottom w:val="nil"/>
          <w:right w:val="nil"/>
          <w:between w:val="nil"/>
        </w:pBdr>
        <w:rPr>
          <w:color w:val="000000"/>
        </w:rPr>
      </w:pPr>
      <w:r>
        <w:rPr>
          <w:color w:val="000000"/>
        </w:rPr>
        <w:t xml:space="preserve">I - cédulas impressas ou datilografadas, contendo cada uma somente o nome do votado e o cargo a que concorre, embora seja um só o ato de votação para todos os cargos, ou chapa completa, desde que decorrente de acordo partidário; </w:t>
      </w:r>
    </w:p>
    <w:p w14:paraId="0000030E" w14:textId="77777777" w:rsidR="003D183A" w:rsidRDefault="008B7924">
      <w:pPr>
        <w:widowControl w:val="0"/>
        <w:pBdr>
          <w:top w:val="nil"/>
          <w:left w:val="nil"/>
          <w:bottom w:val="nil"/>
          <w:right w:val="nil"/>
          <w:between w:val="nil"/>
        </w:pBdr>
        <w:rPr>
          <w:color w:val="000000"/>
        </w:rPr>
      </w:pPr>
      <w:r>
        <w:rPr>
          <w:color w:val="000000"/>
        </w:rPr>
        <w:t xml:space="preserve">II - colocação, em cabina indevassável, das cédulas em sobrecartas que resguardem o sigilo do voto; </w:t>
      </w:r>
    </w:p>
    <w:p w14:paraId="0000030F" w14:textId="77777777" w:rsidR="003D183A" w:rsidRDefault="008B7924">
      <w:pPr>
        <w:widowControl w:val="0"/>
        <w:pBdr>
          <w:top w:val="nil"/>
          <w:left w:val="nil"/>
          <w:bottom w:val="nil"/>
          <w:right w:val="nil"/>
          <w:between w:val="nil"/>
        </w:pBdr>
        <w:rPr>
          <w:color w:val="000000"/>
        </w:rPr>
      </w:pPr>
      <w:r>
        <w:rPr>
          <w:color w:val="000000"/>
        </w:rPr>
        <w:t xml:space="preserve">III - colocação das sobrecartas em 4 (quatro) urnas, à vista do Plenário, 2 (duas) destinadas à eleição do Presidente e as outras 2 (duas) à eleição dos demais membros da Mesa; </w:t>
      </w:r>
    </w:p>
    <w:p w14:paraId="00000310" w14:textId="77777777" w:rsidR="003D183A" w:rsidRDefault="008B7924">
      <w:pPr>
        <w:widowControl w:val="0"/>
        <w:pBdr>
          <w:top w:val="nil"/>
          <w:left w:val="nil"/>
          <w:bottom w:val="nil"/>
          <w:right w:val="nil"/>
          <w:between w:val="nil"/>
        </w:pBdr>
        <w:rPr>
          <w:color w:val="000000"/>
        </w:rPr>
      </w:pPr>
      <w:r>
        <w:rPr>
          <w:color w:val="000000"/>
        </w:rPr>
        <w:t xml:space="preserve">IV - acompanhamento dos trabalhos de apuração, na Mesa, por 2 (dois) ou mais Deputados indicados à Presidência por Partido ou Blocos Parlamentares diferentes e por candidatos avulsos; </w:t>
      </w:r>
    </w:p>
    <w:p w14:paraId="00000311" w14:textId="77777777" w:rsidR="003D183A" w:rsidRDefault="008B7924">
      <w:pPr>
        <w:widowControl w:val="0"/>
        <w:pBdr>
          <w:top w:val="nil"/>
          <w:left w:val="nil"/>
          <w:bottom w:val="nil"/>
          <w:right w:val="nil"/>
          <w:between w:val="nil"/>
        </w:pBdr>
        <w:rPr>
          <w:color w:val="000000"/>
        </w:rPr>
      </w:pPr>
      <w:r>
        <w:rPr>
          <w:color w:val="000000"/>
        </w:rPr>
        <w:t xml:space="preserve">V - o Secretário designado pelo Presidente retirará as sobrecartas das urnas, em primeiro lugar as destinadas à eleição do Presidente; contá-las-á e, verificada a coincidência do seu número com o dos votantes, do que será cientificado o Plenário, abri-las-á e separará as cédulas pelos cargos a preencher; </w:t>
      </w:r>
    </w:p>
    <w:p w14:paraId="00000312" w14:textId="77777777" w:rsidR="003D183A" w:rsidRDefault="008B7924">
      <w:pPr>
        <w:widowControl w:val="0"/>
        <w:pBdr>
          <w:top w:val="nil"/>
          <w:left w:val="nil"/>
          <w:bottom w:val="nil"/>
          <w:right w:val="nil"/>
          <w:between w:val="nil"/>
        </w:pBdr>
        <w:rPr>
          <w:color w:val="000000"/>
        </w:rPr>
      </w:pPr>
      <w:r>
        <w:rPr>
          <w:color w:val="000000"/>
        </w:rPr>
        <w:lastRenderedPageBreak/>
        <w:t xml:space="preserve">VI - leitura pelo Presidente dos nomes dos votados; </w:t>
      </w:r>
    </w:p>
    <w:p w14:paraId="00000313" w14:textId="77777777" w:rsidR="003D183A" w:rsidRDefault="008B7924">
      <w:pPr>
        <w:widowControl w:val="0"/>
        <w:pBdr>
          <w:top w:val="nil"/>
          <w:left w:val="nil"/>
          <w:bottom w:val="nil"/>
          <w:right w:val="nil"/>
          <w:between w:val="nil"/>
        </w:pBdr>
        <w:rPr>
          <w:color w:val="000000"/>
        </w:rPr>
      </w:pPr>
      <w:r>
        <w:rPr>
          <w:color w:val="000000"/>
        </w:rPr>
        <w:t xml:space="preserve">VII - proclamação dos votos, em voz alta, por um Secretário e sua anotação por 2 (dois) outros, à medida que apurados; </w:t>
      </w:r>
    </w:p>
    <w:p w14:paraId="00000314" w14:textId="77777777" w:rsidR="003D183A" w:rsidRDefault="008B7924">
      <w:pPr>
        <w:widowControl w:val="0"/>
        <w:pBdr>
          <w:top w:val="nil"/>
          <w:left w:val="nil"/>
          <w:bottom w:val="nil"/>
          <w:right w:val="nil"/>
          <w:between w:val="nil"/>
        </w:pBdr>
        <w:rPr>
          <w:color w:val="000000"/>
        </w:rPr>
      </w:pPr>
      <w:r>
        <w:rPr>
          <w:color w:val="000000"/>
        </w:rPr>
        <w:t xml:space="preserve">VIII - invalidação da cédula que não atenda ao disposto no inciso I deste parágrafo; </w:t>
      </w:r>
    </w:p>
    <w:p w14:paraId="00000315" w14:textId="77777777" w:rsidR="003D183A" w:rsidRDefault="008B7924">
      <w:pPr>
        <w:widowControl w:val="0"/>
        <w:pBdr>
          <w:top w:val="nil"/>
          <w:left w:val="nil"/>
          <w:bottom w:val="nil"/>
          <w:right w:val="nil"/>
          <w:between w:val="nil"/>
        </w:pBdr>
        <w:rPr>
          <w:color w:val="005583"/>
          <w:vertAlign w:val="superscript"/>
        </w:rPr>
      </w:pPr>
      <w:r>
        <w:rPr>
          <w:color w:val="000000"/>
        </w:rPr>
        <w:t>IX - redação pelo Secretário e leitura pelo Presidente do resultado de cada eleição, na ordem decrescente dos votados.</w:t>
      </w:r>
      <w:r>
        <w:rPr>
          <w:color w:val="005583"/>
          <w:vertAlign w:val="superscript"/>
        </w:rPr>
        <w:footnoteReference w:id="16"/>
      </w:r>
    </w:p>
    <w:p w14:paraId="00000316" w14:textId="77777777" w:rsidR="003D183A" w:rsidRDefault="008B7924">
      <w:pPr>
        <w:widowControl w:val="0"/>
        <w:pBdr>
          <w:top w:val="nil"/>
          <w:left w:val="nil"/>
          <w:bottom w:val="nil"/>
          <w:right w:val="nil"/>
          <w:between w:val="nil"/>
        </w:pBdr>
        <w:rPr>
          <w:b/>
          <w:color w:val="005583"/>
          <w:sz w:val="20"/>
          <w:szCs w:val="20"/>
        </w:rPr>
      </w:pPr>
      <w:r>
        <w:rPr>
          <w:rFonts w:ascii="ClearSans-Bold" w:eastAsia="ClearSans-Bold" w:hAnsi="ClearSans-Bold" w:cs="ClearSans-Bold"/>
          <w:b/>
          <w:color w:val="000000"/>
        </w:rPr>
        <w:t>Art. 8º</w:t>
      </w:r>
      <w:r>
        <w:rPr>
          <w:color w:val="000000"/>
        </w:rPr>
        <w:t xml:space="preserve"> Na composição da Mesa será assegurada, tanto quanto possível, a representação proporcional dos Partidos ou Blocos Parlamentares</w:t>
      </w:r>
      <w:r>
        <w:rPr>
          <w:color w:val="005583"/>
          <w:vertAlign w:val="superscript"/>
        </w:rPr>
        <w:footnoteReference w:id="17"/>
      </w:r>
      <w:r>
        <w:rPr>
          <w:color w:val="000000"/>
        </w:rPr>
        <w:t xml:space="preserve"> que participem da Câmara, os quais escolherão os respectivos candidatos aos cargos que, de acordo com o mesmo princípio, lhes caiba prover, sem prejuízo de candidaturas avulsas oriundas das mesmas bancadas, observadas as seguintes regras: </w:t>
      </w:r>
    </w:p>
    <w:p w14:paraId="00000317"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374/2009 – Reafirma entendimento constante da QO 418/2001 no sentido de admitir a possibilidade de candidatura avulsa “oferecidas por quaisquer outros deputados interessados, fruto de sua iniciativa pessoal, ou seja, sem indicação de liderança de partido”.</w:t>
      </w:r>
    </w:p>
    <w:p w14:paraId="00000318"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10.494/2000 – Esclarece que “1) A composição da Mesa Diretora está sujeita ao mandamento constitucional de observância, tanto quanto possível, da representação proporcional dos Partidos e Blocos integrantes da Casa; 2) Procedida a divisão proporcional das vagas e estabelecidos os quantitativos, a distribuição dos cargos dar-se-á por acordo entre as bancadas ou, não havendo acordo, por escolha da maior para a menor representação; 3) As candidaturas avulsas são admitidas, desde que oriundas das mesmas bancadas ou Blocos às quais caibam os cargos pela distribuição proporcional, excetuadas as candidaturas a Presidente que prescindem desse pré-requisito”.</w:t>
      </w:r>
    </w:p>
    <w:p w14:paraId="00000319" w14:textId="77777777" w:rsidR="003D183A" w:rsidRDefault="008B7924">
      <w:pPr>
        <w:widowControl w:val="0"/>
        <w:pBdr>
          <w:top w:val="nil"/>
          <w:left w:val="nil"/>
          <w:bottom w:val="nil"/>
          <w:right w:val="nil"/>
          <w:between w:val="nil"/>
        </w:pBdr>
        <w:rPr>
          <w:color w:val="000000"/>
        </w:rPr>
      </w:pPr>
      <w:r>
        <w:rPr>
          <w:color w:val="000000"/>
        </w:rPr>
        <w:t xml:space="preserve">I - a escolha será feita na forma prevista no estatuto de cada Partido, ou conforme o estabelecer a própria bancada e, ainda, segundo dispuser o ato de criação do Bloco Parlamentar; </w:t>
      </w:r>
    </w:p>
    <w:p w14:paraId="0000031A" w14:textId="77777777" w:rsidR="003D183A" w:rsidRDefault="008B7924">
      <w:pPr>
        <w:widowControl w:val="0"/>
        <w:pBdr>
          <w:top w:val="nil"/>
          <w:left w:val="nil"/>
          <w:bottom w:val="nil"/>
          <w:right w:val="nil"/>
          <w:between w:val="nil"/>
        </w:pBdr>
        <w:rPr>
          <w:color w:val="000000"/>
        </w:rPr>
      </w:pPr>
      <w:r>
        <w:rPr>
          <w:color w:val="000000"/>
        </w:rPr>
        <w:t xml:space="preserve">II - em caso de omissão, ou se a representação não fizer a indicação, caberá ao respectivo Líder fazê-la; </w:t>
      </w:r>
    </w:p>
    <w:p w14:paraId="0000031B"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10, V.</w:t>
      </w:r>
    </w:p>
    <w:p w14:paraId="0000031C" w14:textId="77777777" w:rsidR="003D183A" w:rsidRDefault="008B7924">
      <w:pPr>
        <w:widowControl w:val="0"/>
        <w:pBdr>
          <w:top w:val="nil"/>
          <w:left w:val="nil"/>
          <w:bottom w:val="nil"/>
          <w:right w:val="nil"/>
          <w:between w:val="nil"/>
        </w:pBdr>
        <w:rPr>
          <w:color w:val="000000"/>
        </w:rPr>
      </w:pPr>
      <w:r>
        <w:rPr>
          <w:color w:val="000000"/>
        </w:rPr>
        <w:t xml:space="preserve">III - o resultado da eleição ou a escolha constará de ata ou documento hábil, a ser enviado de imediato ao Presidente da Câmara, para publicação; </w:t>
      </w:r>
    </w:p>
    <w:p w14:paraId="0000031D" w14:textId="77777777" w:rsidR="003D183A" w:rsidRDefault="008B7924">
      <w:pPr>
        <w:widowControl w:val="0"/>
        <w:pBdr>
          <w:top w:val="nil"/>
          <w:left w:val="nil"/>
          <w:bottom w:val="nil"/>
          <w:right w:val="nil"/>
          <w:between w:val="nil"/>
        </w:pBdr>
        <w:rPr>
          <w:b/>
          <w:color w:val="000000"/>
        </w:rPr>
      </w:pPr>
      <w:r>
        <w:rPr>
          <w:color w:val="000000"/>
        </w:rPr>
        <w:t xml:space="preserve">IV - independentemente do disposto nos incisos anteriores, qualquer Deputado poderá concorrer aos cargos da Mesa que couberem à sua representação, mediante comunicação por escrito ao Presidente da Câmara, sendo-lhe assegurado o tratamento conferido aos demais candidatos. </w:t>
      </w:r>
    </w:p>
    <w:p w14:paraId="0000031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374/2009 (vide </w:t>
      </w:r>
      <w:r>
        <w:rPr>
          <w:i/>
          <w:color w:val="005583"/>
          <w:sz w:val="20"/>
          <w:szCs w:val="20"/>
        </w:rPr>
        <w:t>caput</w:t>
      </w:r>
      <w:r>
        <w:rPr>
          <w:color w:val="005583"/>
          <w:sz w:val="20"/>
          <w:szCs w:val="20"/>
        </w:rPr>
        <w:t>).</w:t>
      </w:r>
    </w:p>
    <w:p w14:paraId="0000031F" w14:textId="77777777" w:rsidR="003D183A" w:rsidRDefault="008B7924">
      <w:pPr>
        <w:widowControl w:val="0"/>
        <w:pBdr>
          <w:top w:val="nil"/>
          <w:left w:val="nil"/>
          <w:bottom w:val="nil"/>
          <w:right w:val="nil"/>
          <w:between w:val="nil"/>
        </w:pBdr>
        <w:rPr>
          <w:b/>
          <w:color w:val="005583"/>
          <w:sz w:val="20"/>
          <w:szCs w:val="20"/>
        </w:rPr>
      </w:pPr>
      <w:r>
        <w:rPr>
          <w:color w:val="000000"/>
        </w:rPr>
        <w:t xml:space="preserve">§ 1º Salvo composição diversa resultante de acordo entre as bancadas, a distribuição dos cargos da Mesa far-se-á por escolha das Lideranças, da maior para a de menor representação, conforme o número de cargos que corresponda a cada uma delas. </w:t>
      </w:r>
    </w:p>
    <w:p w14:paraId="00000320"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lastRenderedPageBreak/>
        <w:t>Prática:</w:t>
      </w:r>
      <w:r>
        <w:rPr>
          <w:color w:val="005583"/>
          <w:sz w:val="20"/>
          <w:szCs w:val="20"/>
        </w:rPr>
        <w:t xml:space="preserve"> No caso de acordo entre as bancadas, a Secretaria-Geral da Mesa, observando o princípio da proporcionalidade, estabelece apenas a ordem em que cada Partido ou bloco fará a escolha do cargo. Os Partidos ou Blocos têm total liberdade para escolherem o cargo que lhes convier, desde que observada a ordem estabelecida.</w:t>
      </w:r>
    </w:p>
    <w:p w14:paraId="00000321" w14:textId="77777777" w:rsidR="003D183A" w:rsidRDefault="008B7924">
      <w:pPr>
        <w:widowControl w:val="0"/>
        <w:pBdr>
          <w:top w:val="nil"/>
          <w:left w:val="nil"/>
          <w:bottom w:val="nil"/>
          <w:right w:val="nil"/>
          <w:between w:val="nil"/>
        </w:pBdr>
        <w:rPr>
          <w:b/>
          <w:color w:val="005583"/>
          <w:sz w:val="20"/>
          <w:szCs w:val="20"/>
        </w:rPr>
      </w:pPr>
      <w:r>
        <w:rPr>
          <w:color w:val="000000"/>
        </w:rPr>
        <w:t xml:space="preserve">§ 2º Se até 30 de novembro do segundo ano de mandato verificar-se qualquer vaga na Mesa, será ela preenchida mediante eleição, dentro de cinco sessões, observadas as disposições do artigo precedente. Ocorrida a vacância depois dessa data, a Mesa designará um dos membros titulares para responder pelo cargo. </w:t>
      </w:r>
    </w:p>
    <w:p w14:paraId="00000322"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619/2005 – “Decide a Questão de Ordem no sentido de que não há óbice regimental ou legal a que membro da Mesa concorra à vaga aberta no colegiado, sem necessidade de afastar-se do cargo que ocupa; destaca, contudo, que caso o referido candidato seja eleito, deverá renunciar ao cargo anterior antes de assumir o novo, abrindo, nessa hipótese, nova vaga a ser preenchida em escrutínio posterior, obedecidas as mesmas regras e formalidades.”</w:t>
      </w:r>
    </w:p>
    <w:p w14:paraId="00000323"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623/2005 – Esclarece não haver previsão de interstício de cinco sessões, mas de que o cargo vago deverá ser preenchido em até cinco sessões.</w:t>
      </w:r>
    </w:p>
    <w:p w14:paraId="00000324"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3º É assegurada a participação de um membro da Minoria, ainda que pela proporcionalidade não lhe caiba lugar.</w:t>
      </w:r>
    </w:p>
    <w:p w14:paraId="00000325"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13.</w:t>
      </w:r>
    </w:p>
    <w:p w14:paraId="00000326"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380/2009 – Havendo acordo para a formação de bloco englobando Partidos da base do governo e da oposição para fins de composição da Mesa, entende-se contemplada a Minoria, não cabendo a aplicação do previsto no § 3º do art. 8º a Partido da oposição que eventualmente não tenha aderido ao acordo.</w:t>
      </w:r>
    </w:p>
    <w:p w14:paraId="0000032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10.136/1991 – A destinação de vaga de suplência para a Minoria contempla o disposto no § 3º do art. </w:t>
      </w:r>
      <w:r>
        <w:rPr>
          <w:color w:val="FF0000"/>
          <w:sz w:val="20"/>
          <w:szCs w:val="20"/>
        </w:rPr>
        <w:t>8º</w:t>
      </w:r>
      <w:r>
        <w:rPr>
          <w:color w:val="005583"/>
          <w:sz w:val="20"/>
          <w:szCs w:val="20"/>
        </w:rPr>
        <w:t>.</w:t>
      </w:r>
    </w:p>
    <w:p w14:paraId="00000328" w14:textId="77777777" w:rsidR="003D183A" w:rsidRDefault="008B7924">
      <w:pPr>
        <w:widowControl w:val="0"/>
        <w:pBdr>
          <w:top w:val="nil"/>
          <w:left w:val="nil"/>
          <w:bottom w:val="nil"/>
          <w:right w:val="nil"/>
          <w:between w:val="nil"/>
        </w:pBdr>
        <w:rPr>
          <w:b/>
          <w:color w:val="005583"/>
          <w:sz w:val="20"/>
          <w:szCs w:val="20"/>
        </w:rPr>
      </w:pPr>
      <w:r>
        <w:rPr>
          <w:color w:val="000000"/>
        </w:rPr>
        <w:t>§ 4° As vagas de cada Partido ou Bloco Parlamentar na composição da Mesa serão definidas com base no número de candidatos eleitos pela respectiva agremiação, na conformidade do resultado final das eleições proclamado pela Justiça Eleitoral, desconsideradas as mudanças de filiação partidária posteriores a esse ato.</w:t>
      </w:r>
      <w:r>
        <w:rPr>
          <w:color w:val="005583"/>
          <w:vertAlign w:val="superscript"/>
        </w:rPr>
        <w:footnoteReference w:id="18"/>
      </w:r>
    </w:p>
    <w:p w14:paraId="00000329"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1/2019 – Em face das incorporações do PPL pelo PCdoB, do PHS pelo Podemos e do PRP pelo Patriota no início da 56ª legislatura, decidiu que, mesmo antes da finalização do processo pelo TSE, as incorporações “serão contabilizadas exclusivamente para fins de cálculo da proporcionalidade partidária e da definição de atendimento ou não à cláusula de desempenho com a consequente delimitação da estrutura administrativa cabível às Lideranças dos partidos incorporados”.</w:t>
      </w:r>
    </w:p>
    <w:p w14:paraId="0000032A"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238/2013 – Esclarece que, no caso de criação de novo Partido, entrará no cálculo das vagas para a composição da Mesa e das Comissões “o número de Deputados Federais eleitos como titulares que migraram diretamente para o novo Partido no prazo de trinta dias a contar do deferimento do registro partidário”, permanecendo inalterado pelo restante da legislatura. </w:t>
      </w:r>
    </w:p>
    <w:p w14:paraId="0000032B"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5° Em caso de mudança de legenda partidária, o membro da Mesa perderá automaticamente o cargo que ocupa, aplicando-se para o preenchimento da vaga o disposto no § 2° deste artigo.</w:t>
      </w:r>
      <w:r>
        <w:rPr>
          <w:color w:val="005583"/>
          <w:vertAlign w:val="superscript"/>
        </w:rPr>
        <w:footnoteReference w:id="19"/>
      </w:r>
      <w:r>
        <w:rPr>
          <w:color w:val="000000"/>
        </w:rPr>
        <w:t xml:space="preserve"> </w:t>
      </w:r>
    </w:p>
    <w:p w14:paraId="0000032C"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lastRenderedPageBreak/>
        <w:t>Art. 23, parágrafo único; art. 40, § 2º; art. 232.</w:t>
      </w:r>
    </w:p>
    <w:p w14:paraId="0000032D"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Ato da Mesa</w:t>
      </w:r>
      <w:r>
        <w:rPr>
          <w:color w:val="005583"/>
          <w:sz w:val="20"/>
          <w:szCs w:val="20"/>
        </w:rPr>
        <w:t xml:space="preserve"> nº 73/2016 – Dispõe sobre comunicação parlamentar de desligamento ou filiação partidária.</w:t>
      </w:r>
    </w:p>
    <w:p w14:paraId="0000032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168/2016 – Não perderá o cargo o membro da Mesa que mudar para outro partido “integrante do mesmo bloco existente à época da eleição para qual foi assegurada a vaga[...]eis que a vaga é do bloco parlamentar constituído à época da eleição e não do partido do qual se desfiliou”.</w:t>
      </w:r>
    </w:p>
    <w:p w14:paraId="0000032F"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0000"/>
          <w:sz w:val="24"/>
          <w:szCs w:val="24"/>
        </w:rPr>
      </w:pPr>
      <w:r>
        <w:rPr>
          <w:rFonts w:ascii="ClearSans-Light" w:eastAsia="ClearSans-Light" w:hAnsi="ClearSans-Light" w:cs="ClearSans-Light"/>
          <w:color w:val="000000"/>
          <w:sz w:val="24"/>
          <w:szCs w:val="24"/>
        </w:rPr>
        <w:t>CAPÍTULO IV</w:t>
      </w:r>
      <w:r>
        <w:rPr>
          <w:rFonts w:ascii="ClearSans-Light" w:eastAsia="ClearSans-Light" w:hAnsi="ClearSans-Light" w:cs="ClearSans-Light"/>
          <w:color w:val="000000"/>
          <w:sz w:val="24"/>
          <w:szCs w:val="24"/>
        </w:rPr>
        <w:br/>
        <w:t>DOS LÍDERES</w:t>
      </w:r>
    </w:p>
    <w:p w14:paraId="00000330" w14:textId="77777777" w:rsidR="003D183A" w:rsidRDefault="008B7924">
      <w:pPr>
        <w:widowControl w:val="0"/>
        <w:pBdr>
          <w:top w:val="nil"/>
          <w:left w:val="nil"/>
          <w:bottom w:val="nil"/>
          <w:right w:val="nil"/>
          <w:between w:val="nil"/>
        </w:pBdr>
        <w:rPr>
          <w:b/>
          <w:color w:val="005583"/>
          <w:sz w:val="20"/>
          <w:szCs w:val="20"/>
        </w:rPr>
      </w:pPr>
      <w:r>
        <w:rPr>
          <w:rFonts w:ascii="ClearSans-Bold" w:eastAsia="ClearSans-Bold" w:hAnsi="ClearSans-Bold" w:cs="ClearSans-Bold"/>
          <w:b/>
          <w:color w:val="000000"/>
        </w:rPr>
        <w:t>Art. 9º</w:t>
      </w:r>
      <w:r>
        <w:rPr>
          <w:color w:val="000000"/>
        </w:rPr>
        <w:t xml:space="preserve"> Os Deputados são agrupados por representações partidárias ou de Blocos Parlamentares, cabendo-lhes escolher o Líder quando a representação atender os requisitos estabelecidos no § 3º</w:t>
      </w:r>
      <w:r>
        <w:rPr>
          <w:color w:val="005583"/>
          <w:vertAlign w:val="superscript"/>
        </w:rPr>
        <w:footnoteReference w:id="20"/>
      </w:r>
      <w:r>
        <w:rPr>
          <w:color w:val="000000"/>
        </w:rPr>
        <w:t xml:space="preserve"> do art. 17 da Constituição Federal.</w:t>
      </w:r>
      <w:r>
        <w:rPr>
          <w:color w:val="005583"/>
          <w:vertAlign w:val="superscript"/>
        </w:rPr>
        <w:footnoteReference w:id="21"/>
      </w:r>
    </w:p>
    <w:p w14:paraId="0000033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264/2016 – Reafirma entendimento constante da QO 18/2015 no sentido de que somente é exigida delegação aos Vice-Líderes, para comunicação de liderança, esclarecendo ainda que é permitido aos “Vice-Líderes, na ausência do Líder, oficiarem com plenitude de poderes em nome das respectivas Lideranças, podendo requerer verificação de votação em Plenário, apoiar proposições de iniciativa coletiva, [...]orientar as votações e indicar parlamentares para integrar Comissões.” </w:t>
      </w:r>
    </w:p>
    <w:p w14:paraId="00000332" w14:textId="77777777" w:rsidR="003D183A" w:rsidRDefault="008B7924">
      <w:pPr>
        <w:widowControl w:val="0"/>
        <w:pBdr>
          <w:top w:val="nil"/>
          <w:left w:val="nil"/>
          <w:bottom w:val="nil"/>
          <w:right w:val="nil"/>
          <w:between w:val="nil"/>
        </w:pBdr>
        <w:rPr>
          <w:color w:val="005583"/>
          <w:vertAlign w:val="superscript"/>
        </w:rPr>
      </w:pPr>
      <w:r>
        <w:rPr>
          <w:color w:val="000000"/>
        </w:rPr>
        <w:t>§ 1º Cada Líder poderá indicar Vice-Líderes, na proporção de um por quatro Deputados, ou fração, que constituam sua representação, facultada a designação de um como Primeiro Vice-Líder.</w:t>
      </w:r>
      <w:r>
        <w:rPr>
          <w:color w:val="005583"/>
          <w:vertAlign w:val="superscript"/>
        </w:rPr>
        <w:footnoteReference w:id="22"/>
      </w:r>
    </w:p>
    <w:p w14:paraId="00000333" w14:textId="77777777" w:rsidR="003D183A" w:rsidRDefault="008B7924">
      <w:pPr>
        <w:widowControl w:val="0"/>
        <w:pBdr>
          <w:top w:val="nil"/>
          <w:left w:val="nil"/>
          <w:bottom w:val="nil"/>
          <w:right w:val="nil"/>
          <w:between w:val="nil"/>
        </w:pBdr>
        <w:rPr>
          <w:b/>
          <w:color w:val="005583"/>
          <w:sz w:val="20"/>
          <w:szCs w:val="20"/>
        </w:rPr>
      </w:pPr>
      <w:r>
        <w:rPr>
          <w:color w:val="000000"/>
        </w:rPr>
        <w:t xml:space="preserve">§ 2º A escolha do Líder será comunicada à Mesa, no início de cada legislatura, ou após a criação de Bloco Parlamentar, em documento subscrito pela maioria absoluta dos integrantes da representação. </w:t>
      </w:r>
    </w:p>
    <w:p w14:paraId="00000334" w14:textId="77777777" w:rsidR="003D183A" w:rsidRDefault="00977417">
      <w:pPr>
        <w:widowControl w:val="0"/>
        <w:pBdr>
          <w:top w:val="nil"/>
          <w:left w:val="nil"/>
          <w:bottom w:val="nil"/>
          <w:right w:val="nil"/>
          <w:between w:val="nil"/>
        </w:pBdr>
        <w:spacing w:before="0" w:after="113"/>
        <w:ind w:left="567" w:firstLine="0"/>
        <w:rPr>
          <w:color w:val="005583"/>
          <w:sz w:val="20"/>
          <w:szCs w:val="20"/>
        </w:rPr>
      </w:pPr>
      <w:sdt>
        <w:sdtPr>
          <w:tag w:val="goog_rdk_3"/>
          <w:id w:val="629901764"/>
        </w:sdtPr>
        <w:sdtEndPr/>
        <w:sdtContent>
          <w:commentRangeStart w:id="1492"/>
        </w:sdtContent>
      </w:sdt>
      <w:r w:rsidR="008B7924">
        <w:rPr>
          <w:b/>
          <w:color w:val="005583"/>
          <w:sz w:val="20"/>
          <w:szCs w:val="20"/>
        </w:rPr>
        <w:t>QO</w:t>
      </w:r>
      <w:r w:rsidR="008B7924">
        <w:rPr>
          <w:color w:val="005583"/>
          <w:sz w:val="20"/>
          <w:szCs w:val="20"/>
        </w:rPr>
        <w:t xml:space="preserve"> 675/2006 – Para indicação de Líder, exige-se a apresentação de lista assinada pela maioria dos integrantes da representação partidária, admitindo-se a retirada ou acréscimo de assinatura até a sua publicação, nos termos do art. 102, § 4º do RICD, e prevalecendo a que for entregue por último.</w:t>
      </w:r>
      <w:commentRangeEnd w:id="1492"/>
      <w:r w:rsidR="008B7924">
        <w:commentReference w:id="1492"/>
      </w:r>
    </w:p>
    <w:p w14:paraId="00000335" w14:textId="77777777" w:rsidR="003D183A" w:rsidRDefault="008B7924">
      <w:pPr>
        <w:widowControl w:val="0"/>
        <w:pBdr>
          <w:top w:val="nil"/>
          <w:left w:val="nil"/>
          <w:bottom w:val="nil"/>
          <w:right w:val="nil"/>
          <w:between w:val="nil"/>
        </w:pBdr>
        <w:tabs>
          <w:tab w:val="left" w:pos="709"/>
        </w:tabs>
        <w:rPr>
          <w:rFonts w:ascii="ClearSans-Bold" w:eastAsia="ClearSans-Bold" w:hAnsi="ClearSans-Bold" w:cs="ClearSans-Bold"/>
          <w:b/>
          <w:color w:val="000000"/>
        </w:rPr>
      </w:pPr>
      <w:r>
        <w:rPr>
          <w:color w:val="000000"/>
        </w:rPr>
        <w:t xml:space="preserve">§ 3º Os Líderes permanecerão no exercício de suas funções até que nova indicação venha a ser feita pela respectiva representação. </w:t>
      </w:r>
    </w:p>
    <w:p w14:paraId="00000336"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66, § 1º; art. 89.</w:t>
      </w:r>
    </w:p>
    <w:p w14:paraId="0000033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29/2007 – No início de nova legislatura, não havendo a indicação de novo Líder pelo Partido ou Bloco, permanece o da legislatura anterior, se reeleito.</w:t>
      </w:r>
    </w:p>
    <w:p w14:paraId="00000338" w14:textId="77777777" w:rsidR="003D183A" w:rsidRDefault="008B7924">
      <w:pPr>
        <w:widowControl w:val="0"/>
        <w:pBdr>
          <w:top w:val="nil"/>
          <w:left w:val="nil"/>
          <w:bottom w:val="nil"/>
          <w:right w:val="nil"/>
          <w:between w:val="nil"/>
        </w:pBdr>
        <w:rPr>
          <w:color w:val="005583"/>
          <w:vertAlign w:val="superscript"/>
        </w:rPr>
      </w:pPr>
      <w:r>
        <w:rPr>
          <w:color w:val="000000"/>
        </w:rPr>
        <w:lastRenderedPageBreak/>
        <w:t xml:space="preserve">§ 4º O Partido que não atenda o disposto no </w:t>
      </w:r>
      <w:r>
        <w:rPr>
          <w:i/>
          <w:color w:val="000000"/>
        </w:rPr>
        <w:t>caput</w:t>
      </w:r>
      <w:r>
        <w:rPr>
          <w:color w:val="000000"/>
        </w:rPr>
        <w:t xml:space="preserve"> deste artigo não terá Liderança, mas poderá indicar um de seus integrantes para expressar a posição do Partido no momento da votação de proposições, ou para fazer uso da palavra, uma vez por semana, por cinco minutos, durante o período destinado às Comunicações de Lideranças.</w:t>
      </w:r>
      <w:r>
        <w:rPr>
          <w:color w:val="005583"/>
          <w:vertAlign w:val="superscript"/>
        </w:rPr>
        <w:footnoteReference w:id="23"/>
      </w:r>
    </w:p>
    <w:p w14:paraId="00000339" w14:textId="77777777" w:rsidR="003D183A" w:rsidRDefault="008B7924">
      <w:pPr>
        <w:widowControl w:val="0"/>
        <w:pBdr>
          <w:top w:val="nil"/>
          <w:left w:val="nil"/>
          <w:bottom w:val="nil"/>
          <w:right w:val="nil"/>
          <w:between w:val="nil"/>
        </w:pBdr>
        <w:rPr>
          <w:b/>
          <w:color w:val="005583"/>
          <w:sz w:val="20"/>
          <w:szCs w:val="20"/>
        </w:rPr>
      </w:pPr>
      <w:r>
        <w:rPr>
          <w:color w:val="000000"/>
        </w:rPr>
        <w:t>§ 5º Os Líderes e Vice-Líderes não poderão integrar a Mesa.</w:t>
      </w:r>
    </w:p>
    <w:p w14:paraId="0000033A"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os Líderes e Vice-Líderes podem ser eleitos para os cargos de Presidente e de Vice-Presidente de Comissões. Exemplo: Líder do PSC eleito Presidente da Comissão Especial para dar parecer à PEC 171/1993, criada em abril de 2015.</w:t>
      </w:r>
    </w:p>
    <w:p w14:paraId="0000033B" w14:textId="77777777" w:rsidR="003D183A" w:rsidRDefault="008B7924">
      <w:pPr>
        <w:widowControl w:val="0"/>
        <w:pBdr>
          <w:top w:val="nil"/>
          <w:left w:val="nil"/>
          <w:bottom w:val="nil"/>
          <w:right w:val="nil"/>
          <w:between w:val="nil"/>
        </w:pBdr>
        <w:rPr>
          <w:b/>
          <w:color w:val="005583"/>
          <w:sz w:val="20"/>
          <w:szCs w:val="20"/>
        </w:rPr>
      </w:pPr>
      <w:r>
        <w:rPr>
          <w:color w:val="000000"/>
        </w:rPr>
        <w:t>§ 6º O quantitativo mínimo de Vice-Líderes previsto no § 1º será calculado com base no resultado final das eleições para a Câmara dos Deputados proclamado pelo Tribunal Superior Eleitoral.</w:t>
      </w:r>
      <w:r>
        <w:rPr>
          <w:color w:val="005583"/>
          <w:vertAlign w:val="superscript"/>
        </w:rPr>
        <w:footnoteReference w:id="24"/>
      </w:r>
    </w:p>
    <w:p w14:paraId="0000033C"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em se tratando da criação de novo Partido, a quantidade dos Vice-Líderes é definida de acordo com o número de Deputados que migrarem diretamente para o Partido no prazo de trinta dias, a contar do deferimento do registro partidário. </w:t>
      </w:r>
    </w:p>
    <w:p w14:paraId="0000033D"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t xml:space="preserve">Art. 10. </w:t>
      </w:r>
      <w:r>
        <w:rPr>
          <w:color w:val="000000"/>
        </w:rPr>
        <w:t xml:space="preserve">O Líder, além de outras atribuições regimentais, tem as seguintes prerrogativas: </w:t>
      </w:r>
    </w:p>
    <w:p w14:paraId="0000033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9º, § 1º; art. 34, II; art. 68, § 2º, II; art. 149, II; art. 162, XIV; art. 167; art. 177; art. 193; 207, § 2º; art. 221, § 5º.</w:t>
      </w:r>
    </w:p>
    <w:p w14:paraId="0000033F" w14:textId="77777777" w:rsidR="003D183A" w:rsidRDefault="008B7924">
      <w:pPr>
        <w:widowControl w:val="0"/>
        <w:pBdr>
          <w:top w:val="nil"/>
          <w:left w:val="nil"/>
          <w:bottom w:val="nil"/>
          <w:right w:val="nil"/>
          <w:between w:val="nil"/>
        </w:pBdr>
        <w:rPr>
          <w:color w:val="000000"/>
        </w:rPr>
      </w:pPr>
      <w:r>
        <w:rPr>
          <w:color w:val="000000"/>
        </w:rPr>
        <w:t>I - fazer uso da palavra, nos termos do art. 66, §§ 1º e 3º, combinado com o art. 89;</w:t>
      </w:r>
      <w:r>
        <w:rPr>
          <w:color w:val="005583"/>
          <w:vertAlign w:val="superscript"/>
        </w:rPr>
        <w:footnoteReference w:id="25"/>
      </w:r>
      <w:r>
        <w:rPr>
          <w:color w:val="000000"/>
        </w:rPr>
        <w:t xml:space="preserve"> </w:t>
      </w:r>
    </w:p>
    <w:p w14:paraId="00000340" w14:textId="77777777" w:rsidR="003D183A" w:rsidRDefault="008B7924">
      <w:pPr>
        <w:widowControl w:val="0"/>
        <w:pBdr>
          <w:top w:val="nil"/>
          <w:left w:val="nil"/>
          <w:bottom w:val="nil"/>
          <w:right w:val="nil"/>
          <w:between w:val="nil"/>
        </w:pBdr>
        <w:rPr>
          <w:color w:val="000000"/>
        </w:rPr>
      </w:pPr>
      <w:r>
        <w:rPr>
          <w:color w:val="000000"/>
        </w:rPr>
        <w:t xml:space="preserve">II - inscrever membros da bancada para o horário destinado às Comunicações Parlamentares; </w:t>
      </w:r>
    </w:p>
    <w:p w14:paraId="0000034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90.</w:t>
      </w:r>
    </w:p>
    <w:p w14:paraId="00000342" w14:textId="77777777" w:rsidR="003D183A" w:rsidRDefault="008B7924">
      <w:pPr>
        <w:widowControl w:val="0"/>
        <w:pBdr>
          <w:top w:val="nil"/>
          <w:left w:val="nil"/>
          <w:bottom w:val="nil"/>
          <w:right w:val="nil"/>
          <w:between w:val="nil"/>
        </w:pBdr>
        <w:rPr>
          <w:b/>
          <w:color w:val="000000"/>
        </w:rPr>
      </w:pPr>
      <w:r>
        <w:rPr>
          <w:color w:val="000000"/>
        </w:rPr>
        <w:t>III - participar, pessoalmente ou por intermédio dos seus Vice-Líderes, dos trabalhos de qualquer Comissão de que não seja membro, sem direito a voto, mas podendo encaminhar a votação ou requerer verificação desta;</w:t>
      </w:r>
    </w:p>
    <w:p w14:paraId="00000343"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338/2013 – “[...] somente Líderes ou Vice-Líderes que podem requerer em Plenário a verificação de votação podem fazê-lo nas Comissões, observando o princípio da representação proporcional dos Partidos. Além disso, não serão consideradas, para efeito de cálculo da representatividade em questão, as vagas efetivamente ocupadas por Partidos nas Comissões em razão da cessão de vagas entre as bancadas. Cumpre ressalvar, contudo, a hipótese de Líder ou Vice-Líder de bancada que, embora não possa pedir verificação de votação em Plenário, possua, pela distribuição de vagas na forma dos parágrafos 1° a 3° do art. 27 do RICD, o direito de ocupar mais de 6% dos assentos daquele colegiado. Nesse caso, poderá tal Líder exercer a mencionada faculdade. Por fim, é prerrogativa dos Líderes do Governo e da Minoria requerer a verificação de votação, nas reuniões de Comissão, não importando o fato de não representarem bancada”.</w:t>
      </w:r>
    </w:p>
    <w:p w14:paraId="00000344"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264/2016 – Reafirma entendimento constante da QO 18/2015 no sentido de que somente é exigida delegação aos Vice-Líderes, para comunicação de liderança, esclarecendo ainda que é permitido aos “Vice-Líderes, na ausência do Líder, oficiarem com plenitude de poderes em nome </w:t>
      </w:r>
      <w:r>
        <w:rPr>
          <w:color w:val="005583"/>
          <w:sz w:val="20"/>
          <w:szCs w:val="20"/>
        </w:rPr>
        <w:lastRenderedPageBreak/>
        <w:t xml:space="preserve">das respectivas Lideranças, podendo requerer verificação de votação em Plenário, apoiar proposições de iniciativa coletiva, [...] orientar as votações e indicar parlamentares para integrar Comissões”. </w:t>
      </w:r>
    </w:p>
    <w:p w14:paraId="00000345"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REC</w:t>
      </w:r>
      <w:r>
        <w:rPr>
          <w:color w:val="005583"/>
          <w:sz w:val="20"/>
          <w:szCs w:val="20"/>
        </w:rPr>
        <w:t xml:space="preserve"> 155/2001 – Não resta dúvida quanto à faculdade de o Deputado, na condição de vice-líder, formular pedido de verificação de votação ainda que não seja membro da Comissão. </w:t>
      </w:r>
    </w:p>
    <w:p w14:paraId="00000346" w14:textId="77777777" w:rsidR="003D183A" w:rsidRDefault="008B7924">
      <w:pPr>
        <w:widowControl w:val="0"/>
        <w:pBdr>
          <w:top w:val="nil"/>
          <w:left w:val="nil"/>
          <w:bottom w:val="nil"/>
          <w:right w:val="nil"/>
          <w:between w:val="nil"/>
        </w:pBdr>
        <w:rPr>
          <w:color w:val="000000"/>
        </w:rPr>
      </w:pPr>
      <w:r>
        <w:rPr>
          <w:color w:val="000000"/>
        </w:rPr>
        <w:t xml:space="preserve">IV - encaminhar a votação de qualquer proposição sujeita à deliberação do Plenário, para orientar sua bancada, por tempo não superior a um minuto; </w:t>
      </w:r>
    </w:p>
    <w:p w14:paraId="00000347"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192, § 2º.</w:t>
      </w:r>
    </w:p>
    <w:p w14:paraId="00000348"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admite-se a qualquer Deputado do Partido orientar a bancada.</w:t>
      </w:r>
    </w:p>
    <w:p w14:paraId="00000349" w14:textId="77777777" w:rsidR="003D183A" w:rsidRDefault="008B7924">
      <w:pPr>
        <w:widowControl w:val="0"/>
        <w:pBdr>
          <w:top w:val="nil"/>
          <w:left w:val="nil"/>
          <w:bottom w:val="nil"/>
          <w:right w:val="nil"/>
          <w:between w:val="nil"/>
        </w:pBdr>
        <w:rPr>
          <w:color w:val="000000"/>
        </w:rPr>
      </w:pPr>
      <w:r>
        <w:rPr>
          <w:color w:val="000000"/>
        </w:rPr>
        <w:t xml:space="preserve">V - registrar os candidatos do Partido ou Bloco Parlamentar para concorrer aos cargos da Mesa, e atender ao que dispõe o inciso III do art. 8º; </w:t>
      </w:r>
      <w:r>
        <w:rPr>
          <w:i/>
          <w:color w:val="005583"/>
        </w:rPr>
        <w:t>(refere-se ao inciso II do art. 8º)</w:t>
      </w:r>
    </w:p>
    <w:p w14:paraId="0000034A" w14:textId="77777777" w:rsidR="003D183A" w:rsidRDefault="008B7924">
      <w:pPr>
        <w:widowControl w:val="0"/>
        <w:pBdr>
          <w:top w:val="nil"/>
          <w:left w:val="nil"/>
          <w:bottom w:val="nil"/>
          <w:right w:val="nil"/>
          <w:between w:val="nil"/>
        </w:pBdr>
        <w:rPr>
          <w:color w:val="000000"/>
        </w:rPr>
      </w:pPr>
      <w:r>
        <w:rPr>
          <w:color w:val="000000"/>
        </w:rPr>
        <w:t>VI - indicar à Mesa os membros da bancada para compor as Comissões, e, a qualquer tempo, substituí-los.</w:t>
      </w:r>
    </w:p>
    <w:p w14:paraId="0000034B"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17, III, a; art. 23, parágrafo único; art. 28; art. 33, § 1º; art. 44, § 3º; art. 45, § 3º; art. 57, XX, c.</w:t>
      </w:r>
    </w:p>
    <w:p w14:paraId="0000034C"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Código de Ética e Decoro Parlamentar, art. 7º, § 1º.</w:t>
      </w:r>
      <w:r>
        <w:rPr>
          <w:color w:val="005583"/>
          <w:sz w:val="20"/>
          <w:szCs w:val="20"/>
          <w:vertAlign w:val="superscript"/>
        </w:rPr>
        <w:footnoteReference w:id="26"/>
      </w:r>
    </w:p>
    <w:p w14:paraId="0000034D"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264/2016 – “Há prática consolidada nesta Casa de Leis que permite a formalização de substituição de membro para integrar Comissão mesmo após o encerramento do expediente normal dos serviços administrativos e, se mais tarde, após o encerramento da última sessão do Plenário que tenha tido lugar naquele dia, visto não estar referido ato sujeito a prazo”. Portanto, “mostra-se coerente firmar o entendimento de que os atos do processo legislativo relacionados aos trabalhos de comissão em funcionamento podem ser desde logo praticados, independentemente do horário de expediente normal dos serviços administrativos ou das sessões do Plenário, desde que esses atos não estejam sujeitos à fluência de prazos”. </w:t>
      </w:r>
    </w:p>
    <w:p w14:paraId="0000034E"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10.456/1997 – Decide que a substituição de membro de comissão, por indicação do Líder, deve ser protocolada na Mesa da Casa, para, somente após, gerar seus efeitos na Comissão.</w:t>
      </w:r>
    </w:p>
    <w:p w14:paraId="0000034F"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Consulta</w:t>
      </w:r>
      <w:r>
        <w:rPr>
          <w:color w:val="005583"/>
          <w:sz w:val="20"/>
          <w:szCs w:val="20"/>
        </w:rPr>
        <w:t xml:space="preserve"> 2/1995 – A “eleição para Presidente ou Vice-Presidente de Comissão confere ao Deputado estabilidade no colegiado até o término do mandato para o qual foi eleito, não podendo ele, nessa hipótese, ser substituído a qualquer tempo pelo líder da bancada a que pertencia, ficando este impossibilitado de indicar outro parlamentar para a mesma vaga”. (Ressalve-se o previsto no parágrafo único do art. 23, que trata da mudança de Partido).</w:t>
      </w:r>
    </w:p>
    <w:p w14:paraId="00000350"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as indicações e substituições de membros são apresentadas à Secretaria-Geral da Mesa e, somente após o registro no sistema, habilita ou desabilita o parlamentar quanto à atuação na Comissão. Eventual alteração na composição da Comissão não produzirá efeito sobre votação que já tenha sido iniciada pelo painel eletrônico de votação.</w:t>
      </w:r>
    </w:p>
    <w:p w14:paraId="0000035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Precedente:</w:t>
      </w:r>
      <w:r>
        <w:rPr>
          <w:color w:val="005583"/>
          <w:sz w:val="20"/>
          <w:szCs w:val="20"/>
        </w:rPr>
        <w:t xml:space="preserve"> Of. 1607/2019 SGM/P - Acolhe reclamação para declarar nula a substituição de Presidente de Subcomissão por Líder Partidário, por entender que tanto os Presidente e Vice-Presidentes de Comissão quanto os Presidente e Vice-Presidentes de Subcomissão não podem ser substituídos, uma vez que foram eleitos.</w:t>
      </w:r>
    </w:p>
    <w:p w14:paraId="00000352" w14:textId="77777777" w:rsidR="003D183A" w:rsidRDefault="008B7924">
      <w:pPr>
        <w:widowControl w:val="0"/>
        <w:pBdr>
          <w:top w:val="nil"/>
          <w:left w:val="nil"/>
          <w:bottom w:val="nil"/>
          <w:right w:val="nil"/>
          <w:between w:val="nil"/>
        </w:pBdr>
        <w:rPr>
          <w:b/>
          <w:color w:val="005583"/>
          <w:sz w:val="20"/>
          <w:szCs w:val="20"/>
        </w:rPr>
      </w:pPr>
      <w:r>
        <w:rPr>
          <w:rFonts w:ascii="ClearSans-Bold" w:eastAsia="ClearSans-Bold" w:hAnsi="ClearSans-Bold" w:cs="ClearSans-Bold"/>
          <w:b/>
          <w:color w:val="000000"/>
        </w:rPr>
        <w:lastRenderedPageBreak/>
        <w:t>Art. 11</w:t>
      </w:r>
      <w:r>
        <w:rPr>
          <w:color w:val="000000"/>
        </w:rPr>
        <w:t>. O Presidente da República poderá indicar Deputados para exercerem a Liderança do Governo, composta de Líder e de quinze Vice-Líderes, com as prerrogativas constantes dos incisos I, III e IV do art. 10.</w:t>
      </w:r>
      <w:r>
        <w:rPr>
          <w:color w:val="005583"/>
          <w:vertAlign w:val="superscript"/>
        </w:rPr>
        <w:footnoteReference w:id="27"/>
      </w:r>
      <w:r>
        <w:rPr>
          <w:color w:val="000000"/>
        </w:rPr>
        <w:t xml:space="preserve"> </w:t>
      </w:r>
    </w:p>
    <w:p w14:paraId="00000353"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Prática 1:</w:t>
      </w:r>
      <w:r>
        <w:rPr>
          <w:color w:val="005583"/>
          <w:sz w:val="20"/>
          <w:szCs w:val="20"/>
        </w:rPr>
        <w:t xml:space="preserve"> Líderes e Vice-Líderes da Maioria e do Governo não podem requerer verificação de votação no Plenário.</w:t>
      </w:r>
    </w:p>
    <w:p w14:paraId="00000354"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 2:</w:t>
      </w:r>
      <w:r>
        <w:rPr>
          <w:color w:val="005583"/>
          <w:sz w:val="20"/>
          <w:szCs w:val="20"/>
        </w:rPr>
        <w:t xml:space="preserve"> a assinatura dos Líderes da Maioria, da Minoria, do Governo e da Oposição não representam numericamente o quantitativo das bancadas vinculadas, para efeito de apoiamento.</w:t>
      </w:r>
    </w:p>
    <w:p w14:paraId="00000355" w14:textId="77777777" w:rsidR="003D183A" w:rsidRDefault="008B7924">
      <w:pPr>
        <w:widowControl w:val="0"/>
        <w:pBdr>
          <w:top w:val="nil"/>
          <w:left w:val="nil"/>
          <w:bottom w:val="nil"/>
          <w:right w:val="nil"/>
          <w:between w:val="nil"/>
        </w:pBdr>
        <w:rPr>
          <w:b/>
          <w:color w:val="005583"/>
          <w:sz w:val="20"/>
          <w:szCs w:val="20"/>
        </w:rPr>
      </w:pPr>
      <w:r>
        <w:rPr>
          <w:rFonts w:ascii="ClearSans-Bold" w:eastAsia="ClearSans-Bold" w:hAnsi="ClearSans-Bold" w:cs="ClearSans-Bold"/>
          <w:b/>
          <w:color w:val="000000"/>
        </w:rPr>
        <w:t>Art. 11-A.</w:t>
      </w:r>
      <w:r>
        <w:rPr>
          <w:color w:val="000000"/>
        </w:rPr>
        <w:t xml:space="preserve"> A Liderança da Minoria será composta de Líder e de nove Vice-Líderes, com as prerrogativas constantes dos incisos I, III e IV do art. 10.</w:t>
      </w:r>
      <w:r>
        <w:rPr>
          <w:color w:val="005583"/>
          <w:vertAlign w:val="superscript"/>
        </w:rPr>
        <w:footnoteReference w:id="28"/>
      </w:r>
    </w:p>
    <w:p w14:paraId="00000356"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304/2017 – O Presidente da Câmara reconheceu a existência da Liderança da Oposição, e solicitou ao Líder da Minoria que fizesse a indicação do Líder.</w:t>
      </w:r>
    </w:p>
    <w:p w14:paraId="0000035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Líderes e Vice-Líderes da Minoria e da Oposição não podem requerer verificação de votação no Plenário. </w:t>
      </w:r>
    </w:p>
    <w:p w14:paraId="00000358"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rFonts w:ascii="ClearSans-Bold" w:eastAsia="ClearSans-Bold" w:hAnsi="ClearSans-Bold" w:cs="ClearSans-Bold"/>
          <w:b/>
          <w:color w:val="005583"/>
          <w:sz w:val="20"/>
          <w:szCs w:val="20"/>
        </w:rPr>
        <w:t>Observação:</w:t>
      </w:r>
      <w:r>
        <w:rPr>
          <w:color w:val="005583"/>
          <w:sz w:val="20"/>
          <w:szCs w:val="20"/>
        </w:rPr>
        <w:t xml:space="preserve"> o Presidente da Câmara, em despacho no ofício 95/Gab-lid/PT, em 13 de março de 2017 criou a liderança da Oposição e, em 19/4/2017, criou a liderança da Maioria, com todas as prerrogativas elencadas no art. 10 do RICD.</w:t>
      </w:r>
    </w:p>
    <w:p w14:paraId="00000359" w14:textId="77777777" w:rsidR="003D183A" w:rsidRDefault="008B7924">
      <w:pPr>
        <w:widowControl w:val="0"/>
        <w:pBdr>
          <w:top w:val="nil"/>
          <w:left w:val="nil"/>
          <w:bottom w:val="nil"/>
          <w:right w:val="nil"/>
          <w:between w:val="nil"/>
        </w:pBdr>
        <w:rPr>
          <w:color w:val="000000"/>
        </w:rPr>
      </w:pPr>
      <w:r>
        <w:rPr>
          <w:color w:val="000000"/>
        </w:rPr>
        <w:t>§ 1º O Líder de que trata este artigo será indicado pela representação considerada Minoria, nos termos do art. 13.</w:t>
      </w:r>
      <w:r>
        <w:rPr>
          <w:color w:val="005583"/>
          <w:vertAlign w:val="superscript"/>
        </w:rPr>
        <w:footnoteReference w:id="29"/>
      </w:r>
      <w:r>
        <w:rPr>
          <w:color w:val="000000"/>
        </w:rPr>
        <w:t xml:space="preserve"> </w:t>
      </w:r>
    </w:p>
    <w:p w14:paraId="0000035A" w14:textId="77777777" w:rsidR="003D183A" w:rsidRDefault="008B7924">
      <w:pPr>
        <w:widowControl w:val="0"/>
        <w:pBdr>
          <w:top w:val="nil"/>
          <w:left w:val="nil"/>
          <w:bottom w:val="nil"/>
          <w:right w:val="nil"/>
          <w:between w:val="nil"/>
        </w:pBdr>
        <w:rPr>
          <w:b/>
          <w:color w:val="005583"/>
          <w:sz w:val="20"/>
          <w:szCs w:val="20"/>
        </w:rPr>
      </w:pPr>
      <w:r>
        <w:rPr>
          <w:color w:val="000000"/>
        </w:rPr>
        <w:t>§ 2º Os nove Vice-Líderes serão indicados pelo Líder da Minoria a que se refere o § 1º, dentre os partidos que, em relação ao Governo, expressem posição contrária à da Maioria.</w:t>
      </w:r>
      <w:r>
        <w:rPr>
          <w:color w:val="005583"/>
          <w:vertAlign w:val="superscript"/>
        </w:rPr>
        <w:footnoteReference w:id="30"/>
      </w:r>
    </w:p>
    <w:p w14:paraId="0000035B"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429/2004 – A Liderança do Governo não representa a Liderança da Maioria, podendo ocorrer que o Governo não disponha de maioria na Casa; a Maioria e a Minoria estão atreladas a partidos ou blocos, enquanto a Liderança do Governo tem existência independente; se a Minoria se define por um bloco parlamentar, a vice-liderança da Minoria deve ser exercida por membros dos partidos que compõem esse bloco; portanto não é cabível a indicação de vice-líderes da Minoria na pessoa de Deputados que não integrem o partido ou o bloco parlamentar que consubstancie essa Minoria.</w:t>
      </w:r>
    </w:p>
    <w:p w14:paraId="0000035C" w14:textId="77777777" w:rsidR="003D183A" w:rsidRDefault="008B7924">
      <w:pPr>
        <w:widowControl w:val="0"/>
        <w:pBdr>
          <w:top w:val="nil"/>
          <w:left w:val="nil"/>
          <w:bottom w:val="nil"/>
          <w:right w:val="nil"/>
          <w:between w:val="nil"/>
        </w:pBdr>
        <w:rPr>
          <w:color w:val="005583"/>
          <w:vertAlign w:val="superscript"/>
        </w:rPr>
      </w:pPr>
      <w:r>
        <w:rPr>
          <w:color w:val="000000"/>
        </w:rPr>
        <w:t>§ 3º Aplica-se o disposto neste artigo sem prejuízo das prerrogativas do Líder e Vice-Líderes do Partido ou do Bloco Parlamentar considerado Minoria conforme o art. 13.</w:t>
      </w:r>
      <w:r>
        <w:rPr>
          <w:color w:val="005583"/>
          <w:vertAlign w:val="superscript"/>
        </w:rPr>
        <w:footnoteReference w:id="31"/>
      </w:r>
    </w:p>
    <w:p w14:paraId="0000035D"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0000"/>
          <w:sz w:val="24"/>
          <w:szCs w:val="24"/>
        </w:rPr>
      </w:pPr>
      <w:r>
        <w:rPr>
          <w:rFonts w:ascii="ClearSans-Light" w:eastAsia="ClearSans-Light" w:hAnsi="ClearSans-Light" w:cs="ClearSans-Light"/>
          <w:color w:val="000000"/>
          <w:sz w:val="24"/>
          <w:szCs w:val="24"/>
        </w:rPr>
        <w:t>CAPÍTULO V</w:t>
      </w:r>
      <w:r>
        <w:rPr>
          <w:rFonts w:ascii="ClearSans-Light" w:eastAsia="ClearSans-Light" w:hAnsi="ClearSans-Light" w:cs="ClearSans-Light"/>
          <w:color w:val="000000"/>
          <w:sz w:val="24"/>
          <w:szCs w:val="24"/>
        </w:rPr>
        <w:br/>
        <w:t xml:space="preserve">DOS BLOCOS PARLAMENTARES, </w:t>
      </w:r>
      <w:r>
        <w:rPr>
          <w:rFonts w:ascii="ClearSans-Light" w:eastAsia="ClearSans-Light" w:hAnsi="ClearSans-Light" w:cs="ClearSans-Light"/>
          <w:color w:val="000000"/>
          <w:sz w:val="24"/>
          <w:szCs w:val="24"/>
        </w:rPr>
        <w:br/>
        <w:t>DA MAIORIA E DA MINORIA</w:t>
      </w:r>
    </w:p>
    <w:p w14:paraId="0000035E"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lastRenderedPageBreak/>
        <w:t>Art. 12.</w:t>
      </w:r>
      <w:r>
        <w:rPr>
          <w:color w:val="000000"/>
        </w:rPr>
        <w:t xml:space="preserve"> As representações de dois ou mais Partidos, por deliberação das respectivas bancadas, poderão constituir Bloco Parlamentar, sob Liderança comum.</w:t>
      </w:r>
    </w:p>
    <w:p w14:paraId="0000035F"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 xml:space="preserve">Art. 20, </w:t>
      </w:r>
      <w:r>
        <w:rPr>
          <w:i/>
          <w:color w:val="005583"/>
          <w:sz w:val="20"/>
          <w:szCs w:val="20"/>
        </w:rPr>
        <w:t>caput</w:t>
      </w:r>
      <w:r>
        <w:rPr>
          <w:color w:val="005583"/>
          <w:sz w:val="20"/>
          <w:szCs w:val="20"/>
        </w:rPr>
        <w:t xml:space="preserve"> e § 1º.</w:t>
      </w:r>
    </w:p>
    <w:p w14:paraId="00000360"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para constituição de Bloco Parlamentar, exige-se documento subscrito pela maioria absoluta de cada uma das bancadas partidárias que integrarão o bloco.</w:t>
      </w:r>
    </w:p>
    <w:p w14:paraId="00000361" w14:textId="77777777" w:rsidR="003D183A" w:rsidRDefault="008B7924">
      <w:pPr>
        <w:widowControl w:val="0"/>
        <w:pBdr>
          <w:top w:val="nil"/>
          <w:left w:val="nil"/>
          <w:bottom w:val="nil"/>
          <w:right w:val="nil"/>
          <w:between w:val="nil"/>
        </w:pBdr>
        <w:rPr>
          <w:b/>
          <w:color w:val="005583"/>
          <w:sz w:val="20"/>
          <w:szCs w:val="20"/>
        </w:rPr>
      </w:pPr>
      <w:r>
        <w:rPr>
          <w:color w:val="000000"/>
        </w:rPr>
        <w:t xml:space="preserve">§ 1º O Bloco Parlamentar terá, no que couber, o tratamento dispensado por este Regimento às organizações partidárias com representação na Casa. </w:t>
      </w:r>
    </w:p>
    <w:p w14:paraId="00000362"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272/2017 – “Em virtude da tensão existente entre as regras previstas no art. 12 e seus parágrafos e no art. 26, </w:t>
      </w:r>
      <w:r>
        <w:rPr>
          <w:i/>
          <w:color w:val="005583"/>
          <w:sz w:val="20"/>
          <w:szCs w:val="20"/>
        </w:rPr>
        <w:t>caput</w:t>
      </w:r>
      <w:r>
        <w:rPr>
          <w:color w:val="005583"/>
          <w:sz w:val="20"/>
          <w:szCs w:val="20"/>
        </w:rPr>
        <w:t>, todos do Regimento Interno, invoca práxis da Casa, que permite, por meio de acordo entre os Partidos que integravam o Bloco, que os Líderes Partidários outrora coligados indiquem à Mesa os membros de suas bancadas que irão ocupar as vagas que lhes caibam nas Comissões. Ressalva, ainda, que, se o Bloco permanecer em funcionamento, caberá ao Líder do Bloco subscrever as indicações. Assim, o bloco desfeito deve ser considerado até o final da Legislatura apenas para fins de distribuição proporcional das vagas, e não para os demais atos do processo legislativo. Desse modo, ainda que o espelho da Comissão registre os blocos parlamentares formados no início da Legislatura em sua composição, para outros propósitos deverá ser considerada a situação partidária presente, tal como ocorre em Plenário”.</w:t>
      </w:r>
    </w:p>
    <w:p w14:paraId="00000363"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2º As Lideranças dos Partidos que se coligarem em Bloco Parlamentar perdem suas atribuições e prerrogativas regimentais.</w:t>
      </w:r>
    </w:p>
    <w:p w14:paraId="00000364"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20, § 1º.</w:t>
      </w:r>
    </w:p>
    <w:p w14:paraId="00000365"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as Lideranças partidárias que integram Bloco Parlamentar não perdem sua estrutura administrativa.</w:t>
      </w:r>
    </w:p>
    <w:p w14:paraId="00000366" w14:textId="77777777" w:rsidR="003D183A" w:rsidRDefault="008B7924">
      <w:pPr>
        <w:widowControl w:val="0"/>
        <w:pBdr>
          <w:top w:val="nil"/>
          <w:left w:val="nil"/>
          <w:bottom w:val="nil"/>
          <w:right w:val="nil"/>
          <w:between w:val="nil"/>
        </w:pBdr>
        <w:rPr>
          <w:color w:val="000000"/>
        </w:rPr>
      </w:pPr>
      <w:r>
        <w:rPr>
          <w:color w:val="000000"/>
        </w:rPr>
        <w:t xml:space="preserve">§ 3º Não será admitida a formação de Bloco Parlamentar composto de menos de três centésimos </w:t>
      </w:r>
      <w:r>
        <w:rPr>
          <w:rFonts w:ascii="Sansita" w:eastAsia="Sansita" w:hAnsi="Sansita" w:cs="Sansita"/>
          <w:i/>
          <w:color w:val="005583"/>
        </w:rPr>
        <w:t>(16 Deputados)</w:t>
      </w:r>
      <w:r>
        <w:rPr>
          <w:color w:val="000000"/>
        </w:rPr>
        <w:t xml:space="preserve"> dos membros da Câmara. </w:t>
      </w:r>
    </w:p>
    <w:p w14:paraId="00000367" w14:textId="77777777" w:rsidR="003D183A" w:rsidRDefault="008B7924">
      <w:pPr>
        <w:widowControl w:val="0"/>
        <w:pBdr>
          <w:top w:val="nil"/>
          <w:left w:val="nil"/>
          <w:bottom w:val="nil"/>
          <w:right w:val="nil"/>
          <w:between w:val="nil"/>
        </w:pBdr>
        <w:rPr>
          <w:color w:val="000000"/>
        </w:rPr>
      </w:pPr>
      <w:r>
        <w:rPr>
          <w:color w:val="000000"/>
        </w:rPr>
        <w:t xml:space="preserve">§ 4º Se o desligamento de uma bancada implicar a perda do quórum fixado no parágrafo anterior, extingue-se o Bloco Parlamentar. </w:t>
      </w:r>
    </w:p>
    <w:p w14:paraId="00000368" w14:textId="77777777" w:rsidR="003D183A" w:rsidRDefault="008B7924">
      <w:pPr>
        <w:widowControl w:val="0"/>
        <w:pBdr>
          <w:top w:val="nil"/>
          <w:left w:val="nil"/>
          <w:bottom w:val="nil"/>
          <w:right w:val="nil"/>
          <w:between w:val="nil"/>
        </w:pBdr>
        <w:rPr>
          <w:b/>
          <w:color w:val="005583"/>
          <w:sz w:val="20"/>
          <w:szCs w:val="20"/>
        </w:rPr>
      </w:pPr>
      <w:r>
        <w:rPr>
          <w:color w:val="000000"/>
        </w:rPr>
        <w:t>§ 5º O Bloco Parlamentar tem existência circunscrita à legislatura, devendo o ato de sua criação e as alterações posteriores ser apresentados à Mesa para registro e publicação.</w:t>
      </w:r>
    </w:p>
    <w:p w14:paraId="00000369"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não há limitação quanto ao tempo mínimo de funcionamento dos Blocos. </w:t>
      </w:r>
    </w:p>
    <w:p w14:paraId="0000036A" w14:textId="77777777" w:rsidR="003D183A" w:rsidRDefault="008B7924">
      <w:pPr>
        <w:widowControl w:val="0"/>
        <w:pBdr>
          <w:top w:val="nil"/>
          <w:left w:val="nil"/>
          <w:bottom w:val="nil"/>
          <w:right w:val="nil"/>
          <w:between w:val="nil"/>
        </w:pBdr>
        <w:rPr>
          <w:color w:val="005583"/>
          <w:vertAlign w:val="superscript"/>
        </w:rPr>
      </w:pPr>
      <w:r>
        <w:rPr>
          <w:color w:val="000000"/>
        </w:rPr>
        <w:t xml:space="preserve">§ 6º </w:t>
      </w:r>
      <w:r>
        <w:rPr>
          <w:i/>
          <w:color w:val="000000"/>
        </w:rPr>
        <w:t>(Revogado)</w:t>
      </w:r>
      <w:r>
        <w:rPr>
          <w:rFonts w:ascii="Sansita" w:eastAsia="Sansita" w:hAnsi="Sansita" w:cs="Sansita"/>
          <w:i/>
          <w:color w:val="000000"/>
        </w:rPr>
        <w:t>.</w:t>
      </w:r>
      <w:r>
        <w:rPr>
          <w:color w:val="005583"/>
          <w:vertAlign w:val="superscript"/>
        </w:rPr>
        <w:footnoteReference w:id="32"/>
      </w:r>
    </w:p>
    <w:p w14:paraId="0000036B" w14:textId="77777777" w:rsidR="003D183A" w:rsidRDefault="008B7924">
      <w:pPr>
        <w:widowControl w:val="0"/>
        <w:pBdr>
          <w:top w:val="nil"/>
          <w:left w:val="nil"/>
          <w:bottom w:val="nil"/>
          <w:right w:val="nil"/>
          <w:between w:val="nil"/>
        </w:pBdr>
        <w:rPr>
          <w:color w:val="005583"/>
          <w:vertAlign w:val="superscript"/>
        </w:rPr>
      </w:pPr>
      <w:r>
        <w:rPr>
          <w:color w:val="000000"/>
        </w:rPr>
        <w:t xml:space="preserve">§ 7º </w:t>
      </w:r>
      <w:r>
        <w:rPr>
          <w:i/>
          <w:color w:val="000000"/>
        </w:rPr>
        <w:t>(Revogado)</w:t>
      </w:r>
      <w:r>
        <w:rPr>
          <w:rFonts w:ascii="Sansita" w:eastAsia="Sansita" w:hAnsi="Sansita" w:cs="Sansita"/>
          <w:i/>
          <w:color w:val="000000"/>
        </w:rPr>
        <w:t>.</w:t>
      </w:r>
      <w:r>
        <w:rPr>
          <w:color w:val="005583"/>
          <w:vertAlign w:val="superscript"/>
        </w:rPr>
        <w:footnoteReference w:id="33"/>
      </w:r>
    </w:p>
    <w:p w14:paraId="0000036C" w14:textId="77777777" w:rsidR="003D183A" w:rsidRDefault="008B7924">
      <w:pPr>
        <w:widowControl w:val="0"/>
        <w:pBdr>
          <w:top w:val="nil"/>
          <w:left w:val="nil"/>
          <w:bottom w:val="nil"/>
          <w:right w:val="nil"/>
          <w:between w:val="nil"/>
        </w:pBdr>
        <w:rPr>
          <w:b/>
          <w:color w:val="005583"/>
          <w:sz w:val="20"/>
          <w:szCs w:val="20"/>
        </w:rPr>
      </w:pPr>
      <w:r>
        <w:rPr>
          <w:color w:val="000000"/>
        </w:rPr>
        <w:t xml:space="preserve">§ 8º A agremiação que integrava Bloco Parlamentar dissolvido, ou a que dele se desvincular, não poderá constituir ou integrar outro na mesma sessão legislativa. </w:t>
      </w:r>
    </w:p>
    <w:p w14:paraId="0000036D"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117/2007 – A alteração na composição do bloco parlamentar produz seus efeitos com a publicação do respectivo ato. O Partido que se desvincular de Bloco Parlamentar, além de não poder constituir outro Bloco na mesma sessão legislativa, também não poderá reintegrar-se ao bloco a que pertencia. </w:t>
      </w:r>
    </w:p>
    <w:p w14:paraId="0000036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lastRenderedPageBreak/>
        <w:t xml:space="preserve">Precedente: </w:t>
      </w:r>
      <w:r>
        <w:rPr>
          <w:color w:val="005583"/>
          <w:sz w:val="20"/>
          <w:szCs w:val="20"/>
        </w:rPr>
        <w:t xml:space="preserve">no início da 55ª legislatura foi permitida a cisão do Bloco formado por PMDB, PP, PTB, PSC, PHS, PEN, PRB, PTN, PMN, PRP, PSDC, PRTB, PTC, PSL, PTdoB, sob o entendimento de que é possível a cisão para formar dois blocos, desde que não haja inovação de Partidos. </w:t>
      </w:r>
    </w:p>
    <w:p w14:paraId="0000036F" w14:textId="77777777" w:rsidR="003D183A" w:rsidRDefault="008B7924">
      <w:pPr>
        <w:widowControl w:val="0"/>
        <w:pBdr>
          <w:top w:val="nil"/>
          <w:left w:val="nil"/>
          <w:bottom w:val="nil"/>
          <w:right w:val="nil"/>
          <w:between w:val="nil"/>
        </w:pBdr>
        <w:rPr>
          <w:color w:val="000000"/>
        </w:rPr>
      </w:pPr>
      <w:r>
        <w:rPr>
          <w:color w:val="000000"/>
        </w:rPr>
        <w:t xml:space="preserve">§ 9º A agremiação integrante de Bloco Parlamentar não poderá fazer parte de outro concomitantemente. </w:t>
      </w:r>
    </w:p>
    <w:p w14:paraId="00000370" w14:textId="77777777" w:rsidR="003D183A" w:rsidRDefault="008B7924">
      <w:pPr>
        <w:widowControl w:val="0"/>
        <w:pBdr>
          <w:top w:val="nil"/>
          <w:left w:val="nil"/>
          <w:bottom w:val="nil"/>
          <w:right w:val="nil"/>
          <w:between w:val="nil"/>
        </w:pBdr>
        <w:rPr>
          <w:b/>
          <w:color w:val="005583"/>
          <w:sz w:val="20"/>
          <w:szCs w:val="20"/>
        </w:rPr>
      </w:pPr>
      <w:r>
        <w:rPr>
          <w:color w:val="000000"/>
        </w:rPr>
        <w:t>§ 10. Para efeito do que dispõe o § 4° do art. 8° e o art. 26 deste Regimento, a formação do Bloco Parlamentar deverá ser comunicada à Mesa até o dia 1° de fevereiro do 1° (primeiro) ano da legislatura, com relação às Comissões e ao 1° (primeiro) biênio de mandato da Mesa, e até o dia 1° de fevereiro do 3° (terceiro) ano da legislatura, com relação ao 2° (segundo) biênio de mandato da Mesa.</w:t>
      </w:r>
      <w:r>
        <w:rPr>
          <w:color w:val="005583"/>
          <w:vertAlign w:val="superscript"/>
        </w:rPr>
        <w:footnoteReference w:id="34"/>
      </w:r>
      <w:r>
        <w:rPr>
          <w:color w:val="000000"/>
        </w:rPr>
        <w:t xml:space="preserve"> </w:t>
      </w:r>
    </w:p>
    <w:p w14:paraId="0000037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2/2015 – Tendo em vista que a proporcionalidade da composição da Casa deve estar definida em prazo anterior à reunião de líderes na qual são escolhidos os cargos da Mesa Diretora, a adesão de partido a bloco parlamentar fora do prazo estabelecido não produzirá efeito sobre a repartição das vagas nas Comissões.</w:t>
      </w:r>
    </w:p>
    <w:p w14:paraId="00000372"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 xml:space="preserve">Art. 13. </w:t>
      </w:r>
      <w:r>
        <w:rPr>
          <w:color w:val="000000"/>
        </w:rPr>
        <w:t xml:space="preserve">Constitui a Maioria o Partido ou Bloco Parlamentar integrado pela maioria absoluta </w:t>
      </w:r>
      <w:r>
        <w:rPr>
          <w:rFonts w:ascii="Sansita" w:eastAsia="Sansita" w:hAnsi="Sansita" w:cs="Sansita"/>
          <w:i/>
          <w:color w:val="005583"/>
        </w:rPr>
        <w:t>(257 Deputados)</w:t>
      </w:r>
      <w:r>
        <w:rPr>
          <w:color w:val="000000"/>
        </w:rPr>
        <w:t xml:space="preserve"> dos membros da Casa, considerando-se Minoria a representação imediatamente inferior que, em relação ao Governo, expresse posição diversa da Maioria.</w:t>
      </w:r>
    </w:p>
    <w:p w14:paraId="00000373" w14:textId="77777777" w:rsidR="003D183A" w:rsidRDefault="008B7924">
      <w:pPr>
        <w:widowControl w:val="0"/>
        <w:pBdr>
          <w:top w:val="nil"/>
          <w:left w:val="nil"/>
          <w:bottom w:val="nil"/>
          <w:right w:val="nil"/>
          <w:between w:val="nil"/>
        </w:pBdr>
        <w:rPr>
          <w:b/>
          <w:color w:val="005583"/>
          <w:sz w:val="20"/>
          <w:szCs w:val="20"/>
        </w:rPr>
      </w:pPr>
      <w:r>
        <w:rPr>
          <w:rFonts w:ascii="ClearSans-Bold" w:eastAsia="ClearSans-Bold" w:hAnsi="ClearSans-Bold" w:cs="ClearSans-Bold"/>
          <w:b/>
          <w:color w:val="000000"/>
        </w:rPr>
        <w:t>Parágrafo único.</w:t>
      </w:r>
      <w:r>
        <w:rPr>
          <w:color w:val="000000"/>
        </w:rPr>
        <w:t xml:space="preserve"> Se nenhuma representação atingir a maioria absoluta </w:t>
      </w:r>
      <w:r>
        <w:rPr>
          <w:rFonts w:ascii="Sansita" w:eastAsia="Sansita" w:hAnsi="Sansita" w:cs="Sansita"/>
          <w:i/>
          <w:color w:val="005583"/>
        </w:rPr>
        <w:t>(257 Deputados)</w:t>
      </w:r>
      <w:r>
        <w:rPr>
          <w:color w:val="000000"/>
        </w:rPr>
        <w:t>, assume as funções regimentais e constitucionais da Maioria o Partido ou Bloco Parlamentar que tiver o maior número de representantes.</w:t>
      </w:r>
    </w:p>
    <w:p w14:paraId="00000374" w14:textId="77777777" w:rsidR="003D183A" w:rsidRDefault="008B7924">
      <w:pPr>
        <w:widowControl w:val="0"/>
        <w:pBdr>
          <w:top w:val="nil"/>
          <w:left w:val="nil"/>
          <w:bottom w:val="nil"/>
          <w:right w:val="nil"/>
          <w:between w:val="nil"/>
        </w:pBdr>
        <w:spacing w:before="0" w:after="113"/>
        <w:ind w:left="567" w:firstLine="0"/>
        <w:rPr>
          <w:color w:val="000000"/>
          <w:sz w:val="20"/>
          <w:szCs w:val="20"/>
        </w:rPr>
      </w:pPr>
      <w:r>
        <w:rPr>
          <w:b/>
          <w:color w:val="005583"/>
          <w:sz w:val="20"/>
          <w:szCs w:val="20"/>
        </w:rPr>
        <w:t>Decisão da Presidência</w:t>
      </w:r>
      <w:r>
        <w:rPr>
          <w:color w:val="005583"/>
          <w:sz w:val="20"/>
          <w:szCs w:val="20"/>
        </w:rPr>
        <w:t xml:space="preserve"> em 19/4/2017 – Cria a Liderança da Maioria.</w:t>
      </w:r>
    </w:p>
    <w:p w14:paraId="00000375" w14:textId="77777777" w:rsidR="003D183A" w:rsidRDefault="003D183A">
      <w:pPr>
        <w:widowControl w:val="0"/>
        <w:pBdr>
          <w:top w:val="nil"/>
          <w:left w:val="nil"/>
          <w:bottom w:val="nil"/>
          <w:right w:val="nil"/>
          <w:between w:val="nil"/>
        </w:pBdr>
        <w:spacing w:before="170" w:after="113"/>
        <w:ind w:firstLine="0"/>
        <w:jc w:val="center"/>
        <w:rPr>
          <w:color w:val="005583"/>
          <w:sz w:val="30"/>
          <w:szCs w:val="30"/>
        </w:rPr>
      </w:pPr>
    </w:p>
    <w:p w14:paraId="00000376" w14:textId="77777777" w:rsidR="003D183A" w:rsidRDefault="008B7924">
      <w:pPr>
        <w:widowControl w:val="0"/>
        <w:pBdr>
          <w:top w:val="nil"/>
          <w:left w:val="nil"/>
          <w:bottom w:val="nil"/>
          <w:right w:val="nil"/>
          <w:between w:val="nil"/>
        </w:pBdr>
        <w:spacing w:before="170" w:after="113"/>
        <w:ind w:firstLine="0"/>
        <w:jc w:val="center"/>
        <w:rPr>
          <w:color w:val="005583"/>
          <w:sz w:val="30"/>
          <w:szCs w:val="30"/>
        </w:rPr>
      </w:pPr>
      <w:r>
        <w:rPr>
          <w:color w:val="005583"/>
          <w:sz w:val="30"/>
          <w:szCs w:val="30"/>
        </w:rPr>
        <w:t>TÍTULO II</w:t>
      </w:r>
      <w:r>
        <w:rPr>
          <w:color w:val="005583"/>
          <w:sz w:val="30"/>
          <w:szCs w:val="30"/>
        </w:rPr>
        <w:br/>
        <w:t>DOS ÓRGÃOS DA CÂMARA</w:t>
      </w:r>
    </w:p>
    <w:p w14:paraId="00000377"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0000"/>
          <w:sz w:val="24"/>
          <w:szCs w:val="24"/>
        </w:rPr>
      </w:pPr>
      <w:r>
        <w:rPr>
          <w:rFonts w:ascii="ClearSans-Light" w:eastAsia="ClearSans-Light" w:hAnsi="ClearSans-Light" w:cs="ClearSans-Light"/>
          <w:color w:val="000000"/>
          <w:sz w:val="24"/>
          <w:szCs w:val="24"/>
        </w:rPr>
        <w:t>CAPÍTULO I</w:t>
      </w:r>
      <w:r>
        <w:rPr>
          <w:rFonts w:ascii="ClearSans-Light" w:eastAsia="ClearSans-Light" w:hAnsi="ClearSans-Light" w:cs="ClearSans-Light"/>
          <w:color w:val="000000"/>
          <w:sz w:val="24"/>
          <w:szCs w:val="24"/>
        </w:rPr>
        <w:br/>
        <w:t>DA MESA</w:t>
      </w:r>
    </w:p>
    <w:p w14:paraId="00000378" w14:textId="77777777" w:rsidR="003D183A" w:rsidRDefault="008B7924">
      <w:pPr>
        <w:widowControl w:val="0"/>
        <w:pBdr>
          <w:top w:val="nil"/>
          <w:left w:val="nil"/>
          <w:bottom w:val="nil"/>
          <w:right w:val="nil"/>
          <w:between w:val="nil"/>
        </w:pBdr>
        <w:ind w:firstLine="0"/>
        <w:jc w:val="center"/>
        <w:rPr>
          <w:rFonts w:ascii="ClearSans-Bold" w:eastAsia="ClearSans-Bold" w:hAnsi="ClearSans-Bold" w:cs="ClearSans-Bold"/>
          <w:b/>
          <w:color w:val="000000"/>
          <w:sz w:val="24"/>
          <w:szCs w:val="24"/>
        </w:rPr>
      </w:pPr>
      <w:r>
        <w:rPr>
          <w:rFonts w:ascii="ClearSans-Bold" w:eastAsia="ClearSans-Bold" w:hAnsi="ClearSans-Bold" w:cs="ClearSans-Bold"/>
          <w:b/>
          <w:color w:val="000000"/>
          <w:sz w:val="24"/>
          <w:szCs w:val="24"/>
        </w:rPr>
        <w:t>Seção I</w:t>
      </w:r>
      <w:r>
        <w:rPr>
          <w:rFonts w:ascii="ClearSans-Bold" w:eastAsia="ClearSans-Bold" w:hAnsi="ClearSans-Bold" w:cs="ClearSans-Bold"/>
          <w:b/>
          <w:color w:val="000000"/>
          <w:sz w:val="24"/>
          <w:szCs w:val="24"/>
        </w:rPr>
        <w:br/>
        <w:t>Disposições Gerais</w:t>
      </w:r>
    </w:p>
    <w:p w14:paraId="00000379"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14.</w:t>
      </w:r>
      <w:r>
        <w:rPr>
          <w:color w:val="000000"/>
        </w:rPr>
        <w:t xml:space="preserve"> À Mesa, na qualidade de Comissão Diretora, incumbe a direção dos trabalhos legislativos e dos serviços administrativos da Câmara.</w:t>
      </w:r>
    </w:p>
    <w:p w14:paraId="0000037A" w14:textId="77777777" w:rsidR="003D183A" w:rsidRDefault="008B7924">
      <w:pPr>
        <w:widowControl w:val="0"/>
        <w:pBdr>
          <w:top w:val="nil"/>
          <w:left w:val="nil"/>
          <w:bottom w:val="nil"/>
          <w:right w:val="nil"/>
          <w:between w:val="nil"/>
        </w:pBdr>
        <w:rPr>
          <w:color w:val="000000"/>
        </w:rPr>
      </w:pPr>
      <w:r>
        <w:rPr>
          <w:color w:val="000000"/>
        </w:rPr>
        <w:t>§ 1º A Mesa compõe-se de Presidência e de Secretaria, constituindo-se, a primeira, do Presidente e de dois Vice-Presidentes e, a segunda, de quatro Secretários.</w:t>
      </w:r>
    </w:p>
    <w:p w14:paraId="0000037B" w14:textId="77777777" w:rsidR="003D183A" w:rsidRDefault="008B7924">
      <w:pPr>
        <w:widowControl w:val="0"/>
        <w:pBdr>
          <w:top w:val="nil"/>
          <w:left w:val="nil"/>
          <w:bottom w:val="nil"/>
          <w:right w:val="nil"/>
          <w:between w:val="nil"/>
        </w:pBdr>
        <w:rPr>
          <w:color w:val="005583"/>
          <w:vertAlign w:val="superscript"/>
        </w:rPr>
      </w:pPr>
      <w:r>
        <w:rPr>
          <w:color w:val="000000"/>
        </w:rPr>
        <w:t>§ 2º A Mesa contará, ainda, com quatro Suplentes de Secretário para o efeito do § 1º do art. 19.</w:t>
      </w:r>
      <w:r>
        <w:rPr>
          <w:color w:val="005583"/>
          <w:vertAlign w:val="superscript"/>
        </w:rPr>
        <w:footnoteReference w:id="35"/>
      </w:r>
    </w:p>
    <w:p w14:paraId="0000037C" w14:textId="77777777" w:rsidR="003D183A" w:rsidRDefault="008B7924">
      <w:pPr>
        <w:widowControl w:val="0"/>
        <w:pBdr>
          <w:top w:val="nil"/>
          <w:left w:val="nil"/>
          <w:bottom w:val="nil"/>
          <w:right w:val="nil"/>
          <w:between w:val="nil"/>
        </w:pBdr>
        <w:rPr>
          <w:color w:val="000000"/>
        </w:rPr>
      </w:pPr>
      <w:r>
        <w:rPr>
          <w:color w:val="000000"/>
        </w:rPr>
        <w:lastRenderedPageBreak/>
        <w:t xml:space="preserve">§ 3º A Mesa reunir-se-á, ordinariamente, uma vez por quinzena, em dia e hora prefixados, e, extraordinariamente, sempre que convocada pelo Presidente ou por quatro de seus membros efetivos. </w:t>
      </w:r>
    </w:p>
    <w:p w14:paraId="0000037D" w14:textId="77777777" w:rsidR="003D183A" w:rsidRDefault="008B7924">
      <w:pPr>
        <w:widowControl w:val="0"/>
        <w:pBdr>
          <w:top w:val="nil"/>
          <w:left w:val="nil"/>
          <w:bottom w:val="nil"/>
          <w:right w:val="nil"/>
          <w:between w:val="nil"/>
        </w:pBdr>
        <w:rPr>
          <w:color w:val="000000"/>
        </w:rPr>
      </w:pPr>
      <w:r>
        <w:rPr>
          <w:color w:val="000000"/>
        </w:rPr>
        <w:t>§ 4º Perderá o lugar o membro da Mesa que deixar de comparecer a cinco reuniões ordinárias consecutivas, sem causa justificada.</w:t>
      </w:r>
    </w:p>
    <w:p w14:paraId="0000037E"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5º Os membros efetivos da Mesa não poderão fazer parte de Liderança nem de Comissão Permanente, Especial ou de Inquérito. </w:t>
      </w:r>
    </w:p>
    <w:p w14:paraId="0000037F"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216.</w:t>
      </w:r>
    </w:p>
    <w:p w14:paraId="00000380"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Resolução</w:t>
      </w:r>
      <w:r>
        <w:rPr>
          <w:color w:val="005583"/>
          <w:sz w:val="20"/>
          <w:szCs w:val="20"/>
        </w:rPr>
        <w:t xml:space="preserve"> nº 26/2013, art. 4º.</w:t>
      </w:r>
      <w:r>
        <w:rPr>
          <w:color w:val="005583"/>
          <w:sz w:val="20"/>
          <w:szCs w:val="20"/>
          <w:vertAlign w:val="superscript"/>
        </w:rPr>
        <w:footnoteReference w:id="36"/>
      </w:r>
    </w:p>
    <w:p w14:paraId="0000038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os suplentes de Secretário podem ocupar vagas nas comissões. Exemplo: 4º Suplente foi membro da Comissão de Seguridade Social e Família em 2018.</w:t>
      </w:r>
    </w:p>
    <w:p w14:paraId="00000382" w14:textId="77777777" w:rsidR="003D183A" w:rsidRDefault="008B7924">
      <w:pPr>
        <w:widowControl w:val="0"/>
        <w:pBdr>
          <w:top w:val="nil"/>
          <w:left w:val="nil"/>
          <w:bottom w:val="nil"/>
          <w:right w:val="nil"/>
          <w:between w:val="nil"/>
        </w:pBdr>
        <w:rPr>
          <w:b/>
          <w:color w:val="005583"/>
          <w:sz w:val="20"/>
          <w:szCs w:val="20"/>
        </w:rPr>
      </w:pPr>
      <w:r>
        <w:rPr>
          <w:color w:val="000000"/>
        </w:rPr>
        <w:t>§ 6º A Mesa, em ato que deverá ser publicado dentro de trinta sessões após a sua constituição, fixará a competência de cada um dos seus membros, prevalecendo a da sessão legislativa anterior enquanto não modificada.</w:t>
      </w:r>
    </w:p>
    <w:p w14:paraId="00000383"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Ato da Mesa</w:t>
      </w:r>
      <w:r>
        <w:rPr>
          <w:color w:val="005583"/>
          <w:sz w:val="20"/>
          <w:szCs w:val="20"/>
        </w:rPr>
        <w:t xml:space="preserve"> nº 95/2013 – Fixa a competência dos membros da Mesa.</w:t>
      </w:r>
    </w:p>
    <w:p w14:paraId="00000384" w14:textId="77777777" w:rsidR="003D183A" w:rsidRDefault="008B7924">
      <w:pPr>
        <w:widowControl w:val="0"/>
        <w:pBdr>
          <w:top w:val="nil"/>
          <w:left w:val="nil"/>
          <w:bottom w:val="nil"/>
          <w:right w:val="nil"/>
          <w:between w:val="nil"/>
        </w:pBdr>
        <w:rPr>
          <w:b/>
          <w:color w:val="005583"/>
          <w:sz w:val="20"/>
          <w:szCs w:val="20"/>
        </w:rPr>
      </w:pPr>
      <w:r>
        <w:rPr>
          <w:rFonts w:ascii="ClearSans-Bold" w:eastAsia="ClearSans-Bold" w:hAnsi="ClearSans-Bold" w:cs="ClearSans-Bold"/>
          <w:b/>
          <w:color w:val="000000"/>
        </w:rPr>
        <w:t>Art. 15.</w:t>
      </w:r>
      <w:r>
        <w:rPr>
          <w:color w:val="000000"/>
        </w:rPr>
        <w:t xml:space="preserve"> À Mesa compete, dentre outras atribuições estabelecidas em lei, neste Regimento ou por resolução da Câmara, ou delas implicitamente resultantes: </w:t>
      </w:r>
    </w:p>
    <w:p w14:paraId="00000385"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514/2005 – Não há previsão regimental para a interposição de recurso ao Plenário contra Ato da Mesa.</w:t>
      </w:r>
    </w:p>
    <w:p w14:paraId="00000386" w14:textId="77777777" w:rsidR="003D183A" w:rsidRDefault="008B7924">
      <w:pPr>
        <w:widowControl w:val="0"/>
        <w:pBdr>
          <w:top w:val="nil"/>
          <w:left w:val="nil"/>
          <w:bottom w:val="nil"/>
          <w:right w:val="nil"/>
          <w:between w:val="nil"/>
        </w:pBdr>
        <w:rPr>
          <w:color w:val="000000"/>
        </w:rPr>
      </w:pPr>
      <w:r>
        <w:rPr>
          <w:color w:val="000000"/>
        </w:rPr>
        <w:t>I - dirigir todos os serviços da Casa durante as sessões legislativas e nos seus interregnos e tomar as providências necessárias à regularidade dos trabalhos legislativos, ressalvada a competência da Comissão Representativa do Congresso Nacional;</w:t>
      </w:r>
    </w:p>
    <w:p w14:paraId="0000038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224; art. 251, Parágrafo único.</w:t>
      </w:r>
    </w:p>
    <w:p w14:paraId="00000388" w14:textId="77777777" w:rsidR="003D183A" w:rsidRDefault="008B7924">
      <w:pPr>
        <w:widowControl w:val="0"/>
        <w:pBdr>
          <w:top w:val="nil"/>
          <w:left w:val="nil"/>
          <w:bottom w:val="nil"/>
          <w:right w:val="nil"/>
          <w:between w:val="nil"/>
        </w:pBdr>
        <w:rPr>
          <w:b/>
          <w:color w:val="000000"/>
        </w:rPr>
      </w:pPr>
      <w:r>
        <w:rPr>
          <w:color w:val="000000"/>
        </w:rPr>
        <w:t>II - constituir, excluído o seu Presidente, alternadamente com a Mesa do Senado, a Mesa do Congresso Nacional, nos termos do § 5º do art. 57 da Constituição Federal;</w:t>
      </w:r>
      <w:r>
        <w:rPr>
          <w:color w:val="005583"/>
          <w:vertAlign w:val="superscript"/>
        </w:rPr>
        <w:footnoteReference w:id="37"/>
      </w:r>
    </w:p>
    <w:p w14:paraId="00000389"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STF</w:t>
      </w:r>
      <w:r>
        <w:rPr>
          <w:color w:val="005583"/>
          <w:sz w:val="20"/>
          <w:szCs w:val="20"/>
        </w:rPr>
        <w:t xml:space="preserve"> MS 24.041 – Decide que no caso de licença do Presidente do Senado, assume as competências constitucionais das sessões do Congresso, o Primeiro Vice-Presidente da Câmara, e não o Presidente interino do Senado.</w:t>
      </w:r>
    </w:p>
    <w:p w14:paraId="0000038A" w14:textId="77777777" w:rsidR="003D183A" w:rsidRDefault="008B7924">
      <w:pPr>
        <w:widowControl w:val="0"/>
        <w:pBdr>
          <w:top w:val="nil"/>
          <w:left w:val="nil"/>
          <w:bottom w:val="nil"/>
          <w:right w:val="nil"/>
          <w:between w:val="nil"/>
        </w:pBdr>
        <w:rPr>
          <w:color w:val="005583"/>
          <w:vertAlign w:val="superscript"/>
        </w:rPr>
      </w:pPr>
      <w:r>
        <w:rPr>
          <w:color w:val="000000"/>
        </w:rPr>
        <w:t>III - promulgar, juntamente com a Mesa do Senado Federal, emendas à Constituição;</w:t>
      </w:r>
      <w:r>
        <w:rPr>
          <w:color w:val="005583"/>
          <w:vertAlign w:val="superscript"/>
        </w:rPr>
        <w:footnoteReference w:id="38"/>
      </w:r>
    </w:p>
    <w:p w14:paraId="0000038B"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203, Parágrafo único.</w:t>
      </w:r>
    </w:p>
    <w:p w14:paraId="0000038C" w14:textId="77777777" w:rsidR="003D183A" w:rsidRDefault="008B7924">
      <w:pPr>
        <w:widowControl w:val="0"/>
        <w:pBdr>
          <w:top w:val="nil"/>
          <w:left w:val="nil"/>
          <w:bottom w:val="nil"/>
          <w:right w:val="nil"/>
          <w:between w:val="nil"/>
        </w:pBdr>
        <w:rPr>
          <w:color w:val="000000"/>
        </w:rPr>
      </w:pPr>
      <w:r>
        <w:rPr>
          <w:color w:val="000000"/>
        </w:rPr>
        <w:lastRenderedPageBreak/>
        <w:t>IV - propor ação de inconstitucionalidade</w:t>
      </w:r>
      <w:r>
        <w:rPr>
          <w:color w:val="005583"/>
          <w:vertAlign w:val="superscript"/>
        </w:rPr>
        <w:footnoteReference w:id="39"/>
      </w:r>
      <w:r>
        <w:rPr>
          <w:color w:val="000000"/>
        </w:rPr>
        <w:t>, por iniciativa própria ou a requerimento de Deputado ou Comissão;</w:t>
      </w:r>
    </w:p>
    <w:p w14:paraId="0000038D" w14:textId="77777777" w:rsidR="003D183A" w:rsidRDefault="008B7924">
      <w:pPr>
        <w:widowControl w:val="0"/>
        <w:pBdr>
          <w:top w:val="nil"/>
          <w:left w:val="nil"/>
          <w:bottom w:val="nil"/>
          <w:right w:val="nil"/>
          <w:between w:val="nil"/>
        </w:pBdr>
        <w:rPr>
          <w:color w:val="000000"/>
        </w:rPr>
      </w:pPr>
      <w:r>
        <w:rPr>
          <w:color w:val="000000"/>
        </w:rPr>
        <w:t>V - dar parecer sobre a elaboração do Regimento Interno da Câmara e suas modificações;</w:t>
      </w:r>
    </w:p>
    <w:p w14:paraId="0000038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 xml:space="preserve">Art. 95, § 10; art. 216, </w:t>
      </w:r>
      <w:r>
        <w:rPr>
          <w:i/>
          <w:color w:val="005583"/>
          <w:sz w:val="20"/>
          <w:szCs w:val="20"/>
        </w:rPr>
        <w:t>caput</w:t>
      </w:r>
      <w:r>
        <w:rPr>
          <w:color w:val="005583"/>
          <w:sz w:val="20"/>
          <w:szCs w:val="20"/>
        </w:rPr>
        <w:t>, III e § 8º.</w:t>
      </w:r>
    </w:p>
    <w:p w14:paraId="0000038F" w14:textId="77777777" w:rsidR="003D183A" w:rsidRDefault="008B7924">
      <w:pPr>
        <w:widowControl w:val="0"/>
        <w:pBdr>
          <w:top w:val="nil"/>
          <w:left w:val="nil"/>
          <w:bottom w:val="nil"/>
          <w:right w:val="nil"/>
          <w:between w:val="nil"/>
        </w:pBdr>
        <w:rPr>
          <w:color w:val="000000"/>
        </w:rPr>
      </w:pPr>
      <w:r>
        <w:rPr>
          <w:color w:val="000000"/>
        </w:rPr>
        <w:t>VI - conferir aos seus membros atribuições ou encargos referentes aos serviços legislativos e administrativos da Casa;</w:t>
      </w:r>
    </w:p>
    <w:p w14:paraId="00000390"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14, § 6º.</w:t>
      </w:r>
    </w:p>
    <w:p w14:paraId="0000039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Ato da Mesa</w:t>
      </w:r>
      <w:r>
        <w:rPr>
          <w:color w:val="005583"/>
          <w:sz w:val="20"/>
          <w:szCs w:val="20"/>
        </w:rPr>
        <w:t xml:space="preserve"> nº 95/2013 – Fixa a competência dos membros da Mesa.</w:t>
      </w:r>
    </w:p>
    <w:p w14:paraId="00000392" w14:textId="77777777" w:rsidR="003D183A" w:rsidRDefault="008B7924">
      <w:pPr>
        <w:widowControl w:val="0"/>
        <w:pBdr>
          <w:top w:val="nil"/>
          <w:left w:val="nil"/>
          <w:bottom w:val="nil"/>
          <w:right w:val="nil"/>
          <w:between w:val="nil"/>
        </w:pBdr>
        <w:rPr>
          <w:color w:val="000000"/>
        </w:rPr>
      </w:pPr>
      <w:r>
        <w:rPr>
          <w:color w:val="000000"/>
        </w:rPr>
        <w:t>VII - fixar diretrizes para a divulgação das atividades da Câmara;</w:t>
      </w:r>
    </w:p>
    <w:p w14:paraId="00000393" w14:textId="77777777" w:rsidR="003D183A" w:rsidRDefault="008B7924">
      <w:pPr>
        <w:widowControl w:val="0"/>
        <w:pBdr>
          <w:top w:val="nil"/>
          <w:left w:val="nil"/>
          <w:bottom w:val="nil"/>
          <w:right w:val="nil"/>
          <w:between w:val="nil"/>
        </w:pBdr>
        <w:rPr>
          <w:color w:val="000000"/>
        </w:rPr>
      </w:pPr>
      <w:r>
        <w:rPr>
          <w:color w:val="000000"/>
        </w:rPr>
        <w:t>VIII - adotar medidas adequadas para promover e valorizar o Poder Legislativo e resguardar o seu conceito perante a Nação;</w:t>
      </w:r>
    </w:p>
    <w:p w14:paraId="00000394" w14:textId="77777777" w:rsidR="003D183A" w:rsidRDefault="008B7924">
      <w:pPr>
        <w:widowControl w:val="0"/>
        <w:pBdr>
          <w:top w:val="nil"/>
          <w:left w:val="nil"/>
          <w:bottom w:val="nil"/>
          <w:right w:val="nil"/>
          <w:between w:val="nil"/>
        </w:pBdr>
        <w:rPr>
          <w:color w:val="000000"/>
        </w:rPr>
      </w:pPr>
      <w:r>
        <w:rPr>
          <w:color w:val="000000"/>
        </w:rPr>
        <w:t>IX - adotar as providências cabíveis, por solicitação do interessado, para a defesa judicial e extrajudicial de Deputado contra a ameaça ou a prática de ato atentatório do livre exercício e das prerrogativas constitucionais do mandato parlamentar;</w:t>
      </w:r>
    </w:p>
    <w:p w14:paraId="00000395"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21.</w:t>
      </w:r>
    </w:p>
    <w:p w14:paraId="00000396" w14:textId="77777777" w:rsidR="003D183A" w:rsidRDefault="008B7924">
      <w:pPr>
        <w:widowControl w:val="0"/>
        <w:pBdr>
          <w:top w:val="nil"/>
          <w:left w:val="nil"/>
          <w:bottom w:val="nil"/>
          <w:right w:val="nil"/>
          <w:between w:val="nil"/>
        </w:pBdr>
        <w:rPr>
          <w:color w:val="000000"/>
        </w:rPr>
      </w:pPr>
      <w:r>
        <w:rPr>
          <w:color w:val="000000"/>
        </w:rPr>
        <w:t>X - fixar, no início da primeira e da terceira sessões legislativas da legislatura, ouvido o Colégio de Líderes, o número de Deputados por Partido ou Bloco Parlamentar em cada Comissão Permanente;</w:t>
      </w:r>
    </w:p>
    <w:p w14:paraId="0000039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26.</w:t>
      </w:r>
    </w:p>
    <w:p w14:paraId="00000398" w14:textId="77777777" w:rsidR="003D183A" w:rsidRDefault="008B7924">
      <w:pPr>
        <w:widowControl w:val="0"/>
        <w:pBdr>
          <w:top w:val="nil"/>
          <w:left w:val="nil"/>
          <w:bottom w:val="nil"/>
          <w:right w:val="nil"/>
          <w:between w:val="nil"/>
        </w:pBdr>
        <w:rPr>
          <w:color w:val="000000"/>
        </w:rPr>
      </w:pPr>
      <w:r>
        <w:rPr>
          <w:color w:val="000000"/>
        </w:rPr>
        <w:t>XI - elaborar, ouvido o Colégio de Líderes e os Presidentes de Comissões Permanentes, projeto de Regulamento Interno das Comissões, que, aprovado pelo Plenário, será parte integrante deste Regimento;</w:t>
      </w:r>
    </w:p>
    <w:p w14:paraId="00000399"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51.</w:t>
      </w:r>
    </w:p>
    <w:p w14:paraId="0000039A" w14:textId="77777777" w:rsidR="003D183A" w:rsidRDefault="008B7924">
      <w:pPr>
        <w:widowControl w:val="0"/>
        <w:pBdr>
          <w:top w:val="nil"/>
          <w:left w:val="nil"/>
          <w:bottom w:val="nil"/>
          <w:right w:val="nil"/>
          <w:between w:val="nil"/>
        </w:pBdr>
        <w:rPr>
          <w:color w:val="000000"/>
        </w:rPr>
      </w:pPr>
      <w:r>
        <w:rPr>
          <w:color w:val="000000"/>
        </w:rPr>
        <w:t>XII - promover ou adotar, em virtude de decisão judicial, as providências necessárias, de sua alçada ou que se insiram na competência legislativa da Câmara dos Deputados, relativas aos arts. 102, I, q, e 103, § 2º, da Constituição Federal;</w:t>
      </w:r>
      <w:r>
        <w:rPr>
          <w:color w:val="005583"/>
          <w:vertAlign w:val="superscript"/>
        </w:rPr>
        <w:footnoteReference w:id="40"/>
      </w:r>
      <w:r>
        <w:rPr>
          <w:color w:val="000000"/>
        </w:rPr>
        <w:t xml:space="preserve"> </w:t>
      </w:r>
    </w:p>
    <w:p w14:paraId="0000039B" w14:textId="77777777" w:rsidR="003D183A" w:rsidRDefault="008B7924">
      <w:pPr>
        <w:widowControl w:val="0"/>
        <w:pBdr>
          <w:top w:val="nil"/>
          <w:left w:val="nil"/>
          <w:bottom w:val="nil"/>
          <w:right w:val="nil"/>
          <w:between w:val="nil"/>
        </w:pBdr>
        <w:rPr>
          <w:color w:val="005583"/>
          <w:vertAlign w:val="superscript"/>
        </w:rPr>
      </w:pPr>
      <w:r>
        <w:rPr>
          <w:color w:val="000000"/>
        </w:rPr>
        <w:t>XIII - apreciar e encaminhar pedidos escritos de informação a Ministros de Estado, nos termos do art. 50, § 2º, da Constituição Federal;</w:t>
      </w:r>
      <w:r>
        <w:rPr>
          <w:color w:val="005583"/>
          <w:vertAlign w:val="superscript"/>
        </w:rPr>
        <w:footnoteReference w:id="41"/>
      </w:r>
      <w:r>
        <w:rPr>
          <w:color w:val="005583"/>
          <w:vertAlign w:val="superscript"/>
        </w:rPr>
        <w:t xml:space="preserve"> </w:t>
      </w:r>
    </w:p>
    <w:p w14:paraId="0000039C"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lastRenderedPageBreak/>
        <w:t xml:space="preserve">Art. 24, V; art. 115, I; art. 116, </w:t>
      </w:r>
      <w:r>
        <w:rPr>
          <w:i/>
          <w:color w:val="005583"/>
          <w:sz w:val="20"/>
          <w:szCs w:val="20"/>
        </w:rPr>
        <w:t>caput</w:t>
      </w:r>
      <w:r>
        <w:rPr>
          <w:color w:val="005583"/>
          <w:sz w:val="20"/>
          <w:szCs w:val="20"/>
        </w:rPr>
        <w:t xml:space="preserve"> e IV; art. 226, II.</w:t>
      </w:r>
    </w:p>
    <w:p w14:paraId="0000039D" w14:textId="77777777" w:rsidR="003D183A" w:rsidRDefault="008B7924">
      <w:pPr>
        <w:widowControl w:val="0"/>
        <w:pBdr>
          <w:top w:val="nil"/>
          <w:left w:val="nil"/>
          <w:bottom w:val="nil"/>
          <w:right w:val="nil"/>
          <w:between w:val="nil"/>
        </w:pBdr>
        <w:rPr>
          <w:color w:val="000000"/>
        </w:rPr>
      </w:pPr>
      <w:r>
        <w:rPr>
          <w:color w:val="000000"/>
        </w:rPr>
        <w:t>XIV - declarar a perda do mandato de Deputado, nos casos previstos nos incisos III, IV e V do art. 55 da Constituição Federal, observado o disposto no § 3º do mesmo artigo;</w:t>
      </w:r>
      <w:r>
        <w:rPr>
          <w:color w:val="005583"/>
          <w:vertAlign w:val="superscript"/>
        </w:rPr>
        <w:footnoteReference w:id="42"/>
      </w:r>
      <w:r>
        <w:rPr>
          <w:color w:val="000000"/>
        </w:rPr>
        <w:t xml:space="preserve"> </w:t>
      </w:r>
    </w:p>
    <w:p w14:paraId="0000039E"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240, § 2º.</w:t>
      </w:r>
    </w:p>
    <w:p w14:paraId="0000039F"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Ato da Mesa</w:t>
      </w:r>
      <w:r>
        <w:rPr>
          <w:color w:val="005583"/>
          <w:sz w:val="20"/>
          <w:szCs w:val="20"/>
        </w:rPr>
        <w:t xml:space="preserve"> nº 37/2009 – Regulamenta os procedimentos a serem observados na apreciação de representações relacionadas ao decoro parlamentar e de processos relacionados às hipóteses de perda de mandato previstas nos incisos IV e V do art. 55 da Constituição Federal.</w:t>
      </w:r>
    </w:p>
    <w:p w14:paraId="000003A0" w14:textId="77777777" w:rsidR="003D183A" w:rsidRDefault="008B7924">
      <w:pPr>
        <w:widowControl w:val="0"/>
        <w:pBdr>
          <w:top w:val="nil"/>
          <w:left w:val="nil"/>
          <w:bottom w:val="nil"/>
          <w:right w:val="nil"/>
          <w:between w:val="nil"/>
        </w:pBdr>
        <w:rPr>
          <w:color w:val="005583"/>
          <w:vertAlign w:val="superscript"/>
        </w:rPr>
      </w:pPr>
      <w:r>
        <w:rPr>
          <w:color w:val="000000"/>
        </w:rPr>
        <w:t>XV - aplicar a penalidade de censura escrita a Deputado;</w:t>
      </w:r>
      <w:r>
        <w:rPr>
          <w:color w:val="005583"/>
          <w:vertAlign w:val="superscript"/>
        </w:rPr>
        <w:footnoteReference w:id="43"/>
      </w:r>
      <w:r>
        <w:rPr>
          <w:color w:val="005583"/>
          <w:vertAlign w:val="superscript"/>
        </w:rPr>
        <w:t xml:space="preserve"> </w:t>
      </w:r>
    </w:p>
    <w:p w14:paraId="000003A1" w14:textId="77777777" w:rsidR="003D183A" w:rsidRDefault="008B7924">
      <w:pPr>
        <w:widowControl w:val="0"/>
        <w:pBdr>
          <w:top w:val="nil"/>
          <w:left w:val="nil"/>
          <w:bottom w:val="nil"/>
          <w:right w:val="nil"/>
          <w:between w:val="nil"/>
        </w:pBdr>
        <w:rPr>
          <w:color w:val="000000"/>
        </w:rPr>
      </w:pPr>
      <w:r>
        <w:rPr>
          <w:color w:val="000000"/>
        </w:rPr>
        <w:t xml:space="preserve">XVI - decidir conclusivamente, em grau de recurso, as matérias referentes ao ordenamento jurídico de pessoal e aos serviços administrativos da Câmara; </w:t>
      </w:r>
    </w:p>
    <w:p w14:paraId="000003A2"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19, III; arts. 262 a 264.</w:t>
      </w:r>
    </w:p>
    <w:p w14:paraId="000003A3" w14:textId="77777777" w:rsidR="003D183A" w:rsidRDefault="008B7924">
      <w:pPr>
        <w:widowControl w:val="0"/>
        <w:pBdr>
          <w:top w:val="nil"/>
          <w:left w:val="nil"/>
          <w:bottom w:val="nil"/>
          <w:right w:val="nil"/>
          <w:between w:val="nil"/>
        </w:pBdr>
        <w:rPr>
          <w:color w:val="005583"/>
          <w:vertAlign w:val="superscript"/>
        </w:rPr>
      </w:pPr>
      <w:r>
        <w:rPr>
          <w:color w:val="000000"/>
        </w:rPr>
        <w:t>XVII - propor, privativamente, à Câmara projeto de resolução dispondo sobre sua organização, funcionamento, polícia, regime jurídico do pessoal, criação, transformação ou extinção de cargos, empregos e funções e fixação da respectiva remuneração, observados os parâmetros estabelecidos na lei de diretrizes orçamentárias;</w:t>
      </w:r>
      <w:r>
        <w:rPr>
          <w:color w:val="005583"/>
          <w:vertAlign w:val="superscript"/>
        </w:rPr>
        <w:footnoteReference w:id="44"/>
      </w:r>
    </w:p>
    <w:p w14:paraId="000003A4" w14:textId="77777777" w:rsidR="003D183A" w:rsidRDefault="008B7924">
      <w:pPr>
        <w:widowControl w:val="0"/>
        <w:pBdr>
          <w:top w:val="nil"/>
          <w:left w:val="nil"/>
          <w:bottom w:val="nil"/>
          <w:right w:val="nil"/>
          <w:between w:val="nil"/>
        </w:pBdr>
        <w:rPr>
          <w:color w:val="000000"/>
        </w:rPr>
      </w:pPr>
      <w:r>
        <w:rPr>
          <w:color w:val="000000"/>
        </w:rPr>
        <w:t xml:space="preserve">XVIII - prover os cargos, empregos e funções dos serviços administrativos da Câmara, bem como conceder licença, aposentadoria e vantagens devidas aos servidores, ou colocá-los em disponibilidade; </w:t>
      </w:r>
    </w:p>
    <w:p w14:paraId="000003A5" w14:textId="77777777" w:rsidR="003D183A" w:rsidRDefault="008B7924">
      <w:pPr>
        <w:widowControl w:val="0"/>
        <w:pBdr>
          <w:top w:val="nil"/>
          <w:left w:val="nil"/>
          <w:bottom w:val="nil"/>
          <w:right w:val="nil"/>
          <w:between w:val="nil"/>
        </w:pBdr>
        <w:rPr>
          <w:color w:val="000000"/>
        </w:rPr>
      </w:pPr>
      <w:r>
        <w:rPr>
          <w:color w:val="000000"/>
        </w:rPr>
        <w:t>XIX - requisitar servidores da administração pública direta, indireta ou fundacional para quaisquer de seus serviços;</w:t>
      </w:r>
    </w:p>
    <w:p w14:paraId="000003A6" w14:textId="77777777" w:rsidR="003D183A" w:rsidRDefault="008B7924">
      <w:pPr>
        <w:widowControl w:val="0"/>
        <w:pBdr>
          <w:top w:val="nil"/>
          <w:left w:val="nil"/>
          <w:bottom w:val="nil"/>
          <w:right w:val="nil"/>
          <w:between w:val="nil"/>
        </w:pBdr>
        <w:rPr>
          <w:color w:val="000000"/>
        </w:rPr>
      </w:pPr>
      <w:r>
        <w:rPr>
          <w:color w:val="000000"/>
        </w:rPr>
        <w:t xml:space="preserve">XX - aprovar a proposta orçamentária da Câmara e encaminhá-la ao Poder Executivo; </w:t>
      </w:r>
    </w:p>
    <w:p w14:paraId="000003A7" w14:textId="77777777" w:rsidR="003D183A" w:rsidRDefault="008B7924">
      <w:pPr>
        <w:widowControl w:val="0"/>
        <w:pBdr>
          <w:top w:val="nil"/>
          <w:left w:val="nil"/>
          <w:bottom w:val="nil"/>
          <w:right w:val="nil"/>
          <w:between w:val="nil"/>
        </w:pBdr>
        <w:rPr>
          <w:color w:val="000000"/>
        </w:rPr>
      </w:pPr>
      <w:r>
        <w:rPr>
          <w:color w:val="000000"/>
        </w:rPr>
        <w:t xml:space="preserve">XXI - encaminhar ao Poder Executivo as solicitações de créditos adicionais necessários ao funcionamento da Câmara e dos seus serviços; </w:t>
      </w:r>
    </w:p>
    <w:p w14:paraId="000003A8" w14:textId="77777777" w:rsidR="003D183A" w:rsidRDefault="008B7924">
      <w:pPr>
        <w:widowControl w:val="0"/>
        <w:pBdr>
          <w:top w:val="nil"/>
          <w:left w:val="nil"/>
          <w:bottom w:val="nil"/>
          <w:right w:val="nil"/>
          <w:between w:val="nil"/>
        </w:pBdr>
        <w:rPr>
          <w:color w:val="000000"/>
        </w:rPr>
      </w:pPr>
      <w:r>
        <w:rPr>
          <w:color w:val="000000"/>
        </w:rPr>
        <w:t xml:space="preserve">XXII - estabelecer os limites de competência para as autorizações de despesa; </w:t>
      </w:r>
    </w:p>
    <w:p w14:paraId="000003A9" w14:textId="77777777" w:rsidR="003D183A" w:rsidRDefault="008B7924">
      <w:pPr>
        <w:widowControl w:val="0"/>
        <w:pBdr>
          <w:top w:val="nil"/>
          <w:left w:val="nil"/>
          <w:bottom w:val="nil"/>
          <w:right w:val="nil"/>
          <w:between w:val="nil"/>
        </w:pBdr>
        <w:rPr>
          <w:color w:val="000000"/>
        </w:rPr>
      </w:pPr>
      <w:r>
        <w:rPr>
          <w:color w:val="000000"/>
        </w:rPr>
        <w:t xml:space="preserve">XXIII - autorizar a assinatura de convênios e de contratos de prestação de serviços; </w:t>
      </w:r>
    </w:p>
    <w:p w14:paraId="000003AA" w14:textId="77777777" w:rsidR="003D183A" w:rsidRDefault="008B7924">
      <w:pPr>
        <w:widowControl w:val="0"/>
        <w:pBdr>
          <w:top w:val="nil"/>
          <w:left w:val="nil"/>
          <w:bottom w:val="nil"/>
          <w:right w:val="nil"/>
          <w:between w:val="nil"/>
        </w:pBdr>
        <w:rPr>
          <w:color w:val="000000"/>
        </w:rPr>
      </w:pPr>
      <w:r>
        <w:rPr>
          <w:color w:val="000000"/>
        </w:rPr>
        <w:t xml:space="preserve">XXIV - aprovar o orçamento analítico da Câmara; </w:t>
      </w:r>
    </w:p>
    <w:p w14:paraId="000003AB" w14:textId="77777777" w:rsidR="003D183A" w:rsidRDefault="008B7924">
      <w:pPr>
        <w:widowControl w:val="0"/>
        <w:pBdr>
          <w:top w:val="nil"/>
          <w:left w:val="nil"/>
          <w:bottom w:val="nil"/>
          <w:right w:val="nil"/>
          <w:between w:val="nil"/>
        </w:pBdr>
        <w:rPr>
          <w:color w:val="000000"/>
        </w:rPr>
      </w:pPr>
      <w:r>
        <w:rPr>
          <w:color w:val="000000"/>
        </w:rPr>
        <w:t xml:space="preserve">XXV - autorizar licitações, homologar seus resultados e aprovar o calendário de compras; </w:t>
      </w:r>
    </w:p>
    <w:p w14:paraId="000003AC" w14:textId="77777777" w:rsidR="003D183A" w:rsidRDefault="008B7924">
      <w:pPr>
        <w:widowControl w:val="0"/>
        <w:pBdr>
          <w:top w:val="nil"/>
          <w:left w:val="nil"/>
          <w:bottom w:val="nil"/>
          <w:right w:val="nil"/>
          <w:between w:val="nil"/>
        </w:pBdr>
        <w:rPr>
          <w:color w:val="000000"/>
        </w:rPr>
      </w:pPr>
      <w:r>
        <w:rPr>
          <w:color w:val="000000"/>
        </w:rPr>
        <w:lastRenderedPageBreak/>
        <w:t xml:space="preserve">XXVI - exercer fiscalização financeira sobre as entidades subvencionadas, total ou parcialmente, pela Câmara, nos limites das verbas que lhes forem destinadas; </w:t>
      </w:r>
    </w:p>
    <w:p w14:paraId="000003AD" w14:textId="77777777" w:rsidR="003D183A" w:rsidRDefault="008B7924">
      <w:pPr>
        <w:widowControl w:val="0"/>
        <w:pBdr>
          <w:top w:val="nil"/>
          <w:left w:val="nil"/>
          <w:bottom w:val="nil"/>
          <w:right w:val="nil"/>
          <w:between w:val="nil"/>
        </w:pBdr>
        <w:rPr>
          <w:color w:val="000000"/>
        </w:rPr>
      </w:pPr>
      <w:r>
        <w:rPr>
          <w:color w:val="000000"/>
        </w:rPr>
        <w:t>XXVII - encaminhar ao Tribunal de Contas da União a prestação de contas da Câmara em cada exercício financeiro;</w:t>
      </w:r>
    </w:p>
    <w:p w14:paraId="000003AE" w14:textId="77777777" w:rsidR="003D183A" w:rsidRDefault="008B7924">
      <w:pPr>
        <w:widowControl w:val="0"/>
        <w:pBdr>
          <w:top w:val="nil"/>
          <w:left w:val="nil"/>
          <w:bottom w:val="nil"/>
          <w:right w:val="nil"/>
          <w:between w:val="nil"/>
        </w:pBdr>
        <w:rPr>
          <w:color w:val="000000"/>
        </w:rPr>
      </w:pPr>
      <w:r>
        <w:rPr>
          <w:color w:val="000000"/>
        </w:rPr>
        <w:t>XXVIII - requisitar reforço policial, nos termos do parágrafo único do art. 270;</w:t>
      </w:r>
    </w:p>
    <w:p w14:paraId="000003AF" w14:textId="77777777" w:rsidR="003D183A" w:rsidRDefault="008B7924">
      <w:pPr>
        <w:widowControl w:val="0"/>
        <w:pBdr>
          <w:top w:val="nil"/>
          <w:left w:val="nil"/>
          <w:bottom w:val="nil"/>
          <w:right w:val="nil"/>
          <w:between w:val="nil"/>
        </w:pBdr>
        <w:rPr>
          <w:color w:val="000000"/>
        </w:rPr>
      </w:pPr>
      <w:r>
        <w:rPr>
          <w:color w:val="000000"/>
        </w:rPr>
        <w:t xml:space="preserve">XXIX - apresentar à Câmara, na sessão de encerramento do ano legislativo, resenha dos trabalhos realizados, precedida de sucinto relatório sobre o seu desempenho. </w:t>
      </w:r>
    </w:p>
    <w:p w14:paraId="000003B0"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Parágrafo único.</w:t>
      </w:r>
      <w:r>
        <w:rPr>
          <w:color w:val="000000"/>
        </w:rPr>
        <w:t xml:space="preserve"> Em caso de matéria inadiável, poderá o Presidente, ou quem o estiver substituindo, decidir, </w:t>
      </w:r>
      <w:r>
        <w:rPr>
          <w:i/>
          <w:color w:val="000000"/>
        </w:rPr>
        <w:t>ad referendum</w:t>
      </w:r>
      <w:r>
        <w:rPr>
          <w:rFonts w:ascii="Sansita" w:eastAsia="Sansita" w:hAnsi="Sansita" w:cs="Sansita"/>
          <w:i/>
          <w:color w:val="000000"/>
        </w:rPr>
        <w:t xml:space="preserve"> </w:t>
      </w:r>
      <w:r>
        <w:rPr>
          <w:color w:val="000000"/>
        </w:rPr>
        <w:t xml:space="preserve">da Mesa, sobre assunto de competência desta. </w:t>
      </w:r>
    </w:p>
    <w:p w14:paraId="000003B1" w14:textId="77777777" w:rsidR="003D183A" w:rsidRDefault="003D183A">
      <w:pPr>
        <w:widowControl w:val="0"/>
        <w:pBdr>
          <w:top w:val="nil"/>
          <w:left w:val="nil"/>
          <w:bottom w:val="nil"/>
          <w:right w:val="nil"/>
          <w:between w:val="nil"/>
        </w:pBdr>
        <w:ind w:firstLine="0"/>
        <w:jc w:val="center"/>
        <w:rPr>
          <w:rFonts w:ascii="ClearSans-Bold" w:eastAsia="ClearSans-Bold" w:hAnsi="ClearSans-Bold" w:cs="ClearSans-Bold"/>
          <w:b/>
          <w:color w:val="000000"/>
          <w:sz w:val="24"/>
          <w:szCs w:val="24"/>
        </w:rPr>
      </w:pPr>
    </w:p>
    <w:p w14:paraId="000003B2" w14:textId="77777777" w:rsidR="003D183A" w:rsidRDefault="008B7924">
      <w:pPr>
        <w:widowControl w:val="0"/>
        <w:pBdr>
          <w:top w:val="nil"/>
          <w:left w:val="nil"/>
          <w:bottom w:val="nil"/>
          <w:right w:val="nil"/>
          <w:between w:val="nil"/>
        </w:pBdr>
        <w:ind w:firstLine="0"/>
        <w:jc w:val="center"/>
        <w:rPr>
          <w:rFonts w:ascii="ClearSans-Bold" w:eastAsia="ClearSans-Bold" w:hAnsi="ClearSans-Bold" w:cs="ClearSans-Bold"/>
          <w:b/>
          <w:color w:val="000000"/>
          <w:sz w:val="24"/>
          <w:szCs w:val="24"/>
        </w:rPr>
      </w:pPr>
      <w:r>
        <w:rPr>
          <w:rFonts w:ascii="ClearSans-Bold" w:eastAsia="ClearSans-Bold" w:hAnsi="ClearSans-Bold" w:cs="ClearSans-Bold"/>
          <w:b/>
          <w:color w:val="000000"/>
          <w:sz w:val="24"/>
          <w:szCs w:val="24"/>
        </w:rPr>
        <w:t>Seção II</w:t>
      </w:r>
      <w:r>
        <w:rPr>
          <w:rFonts w:ascii="ClearSans-Bold" w:eastAsia="ClearSans-Bold" w:hAnsi="ClearSans-Bold" w:cs="ClearSans-Bold"/>
          <w:b/>
          <w:color w:val="000000"/>
          <w:sz w:val="24"/>
          <w:szCs w:val="24"/>
        </w:rPr>
        <w:br/>
        <w:t>Da Presidência</w:t>
      </w:r>
    </w:p>
    <w:p w14:paraId="000003B3"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16.</w:t>
      </w:r>
      <w:r>
        <w:rPr>
          <w:color w:val="000000"/>
        </w:rPr>
        <w:t xml:space="preserve"> O Presidente é o representante da Câmara quando ela se pronuncia coletivamente e o supervisor dos seus trabalhos e da sua ordem, nos termos deste Regimento.</w:t>
      </w:r>
    </w:p>
    <w:p w14:paraId="000003B4" w14:textId="77777777" w:rsidR="003D183A" w:rsidRDefault="008B7924">
      <w:pPr>
        <w:widowControl w:val="0"/>
        <w:pBdr>
          <w:top w:val="nil"/>
          <w:left w:val="nil"/>
          <w:bottom w:val="nil"/>
          <w:right w:val="nil"/>
          <w:between w:val="nil"/>
        </w:pBdr>
        <w:rPr>
          <w:rFonts w:ascii="ClearSans-Bold" w:eastAsia="ClearSans-Bold" w:hAnsi="ClearSans-Bold" w:cs="ClearSans-Bold"/>
          <w:b/>
          <w:color w:val="005583"/>
          <w:vertAlign w:val="superscript"/>
        </w:rPr>
      </w:pPr>
      <w:r>
        <w:rPr>
          <w:rFonts w:ascii="ClearSans-Bold" w:eastAsia="ClearSans-Bold" w:hAnsi="ClearSans-Bold" w:cs="ClearSans-Bold"/>
          <w:b/>
          <w:color w:val="000000"/>
        </w:rPr>
        <w:t>Parágrafo único.</w:t>
      </w:r>
      <w:r>
        <w:rPr>
          <w:color w:val="000000"/>
        </w:rPr>
        <w:t xml:space="preserve"> O cargo de Presidente é privativo de brasileiro nato.</w:t>
      </w:r>
      <w:r>
        <w:rPr>
          <w:color w:val="005583"/>
          <w:vertAlign w:val="superscript"/>
        </w:rPr>
        <w:footnoteReference w:id="45"/>
      </w:r>
    </w:p>
    <w:p w14:paraId="000003B5" w14:textId="77777777" w:rsidR="003D183A" w:rsidRDefault="008B7924">
      <w:pPr>
        <w:widowControl w:val="0"/>
        <w:pBdr>
          <w:top w:val="nil"/>
          <w:left w:val="nil"/>
          <w:bottom w:val="nil"/>
          <w:right w:val="nil"/>
          <w:between w:val="nil"/>
        </w:pBdr>
        <w:rPr>
          <w:color w:val="000000"/>
        </w:rPr>
      </w:pPr>
      <w:r>
        <w:rPr>
          <w:b/>
          <w:color w:val="000000"/>
        </w:rPr>
        <w:t xml:space="preserve">Art. 17. </w:t>
      </w:r>
      <w:r>
        <w:rPr>
          <w:color w:val="000000"/>
        </w:rPr>
        <w:t xml:space="preserve">São atribuições do Presidente, além das que estão expressas neste Regimento, ou decorram da natureza de suas funções e prerrogativas: </w:t>
      </w:r>
    </w:p>
    <w:p w14:paraId="000003B6" w14:textId="77777777" w:rsidR="003D183A" w:rsidRDefault="008B7924">
      <w:pPr>
        <w:widowControl w:val="0"/>
        <w:pBdr>
          <w:top w:val="nil"/>
          <w:left w:val="nil"/>
          <w:bottom w:val="nil"/>
          <w:right w:val="nil"/>
          <w:between w:val="nil"/>
        </w:pBdr>
        <w:rPr>
          <w:color w:val="000000"/>
        </w:rPr>
      </w:pPr>
      <w:r>
        <w:rPr>
          <w:color w:val="000000"/>
        </w:rPr>
        <w:t xml:space="preserve">I - quanto às sessões da Câmara: </w:t>
      </w:r>
    </w:p>
    <w:p w14:paraId="000003B7"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a) presidi-las; </w:t>
      </w:r>
    </w:p>
    <w:p w14:paraId="000003B8"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b) manter a ordem; </w:t>
      </w:r>
    </w:p>
    <w:p w14:paraId="000003B9"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73.</w:t>
      </w:r>
    </w:p>
    <w:p w14:paraId="000003BA"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c) conceder a palavra aos Deputados; </w:t>
      </w:r>
    </w:p>
    <w:p w14:paraId="000003BB"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114, I.</w:t>
      </w:r>
    </w:p>
    <w:p w14:paraId="000003BC"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d) advertir o orador ou o aparteante quanto ao tempo de que dispõe, não permitindo que ultrapasse o tempo regimental; </w:t>
      </w:r>
    </w:p>
    <w:p w14:paraId="000003BD"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175, IV.</w:t>
      </w:r>
    </w:p>
    <w:p w14:paraId="000003BE"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e) convidar o orador a declarar, quando for o caso, se irá falar a favor da proposição ou contra ela; </w:t>
      </w:r>
    </w:p>
    <w:p w14:paraId="000003BF"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172, § 1º.</w:t>
      </w:r>
    </w:p>
    <w:p w14:paraId="000003C0"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5583"/>
          <w:vertAlign w:val="superscript"/>
        </w:rPr>
      </w:pPr>
      <w:r>
        <w:rPr>
          <w:color w:val="000000"/>
        </w:rPr>
        <w:t>f) interromper o orador que se desviar da questão ou falar do vencido, advertindo-o, e, em caso de insistência, retirar-lhe a palavra;</w:t>
      </w:r>
      <w:r>
        <w:rPr>
          <w:color w:val="005583"/>
          <w:vertAlign w:val="superscript"/>
        </w:rPr>
        <w:footnoteReference w:id="46"/>
      </w:r>
    </w:p>
    <w:p w14:paraId="000003C1"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175, II.</w:t>
      </w:r>
    </w:p>
    <w:p w14:paraId="000003C2"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g) autorizar o Deputado a falar da bancada; </w:t>
      </w:r>
    </w:p>
    <w:p w14:paraId="000003C3"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lastRenderedPageBreak/>
        <w:t>Art. 114, II; art. 73, V.</w:t>
      </w:r>
    </w:p>
    <w:p w14:paraId="000003C4"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h) determinar o não-apanhamento de discurso, ou aparte, pela taquigrafia; </w:t>
      </w:r>
    </w:p>
    <w:p w14:paraId="000003C5"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73, VI a VIII.</w:t>
      </w:r>
    </w:p>
    <w:p w14:paraId="000003C6"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i) convidar o Deputado a retirar-se do recinto do Plenário, quando perturbar a ordem; </w:t>
      </w:r>
    </w:p>
    <w:p w14:paraId="000003C7"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73, IX.</w:t>
      </w:r>
    </w:p>
    <w:p w14:paraId="000003C8"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j) suspender ou levantar a sessão quando necessário; </w:t>
      </w:r>
    </w:p>
    <w:p w14:paraId="000003C9"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Arts. 70 e 71.</w:t>
      </w:r>
    </w:p>
    <w:p w14:paraId="000003CA" w14:textId="77777777" w:rsidR="003D183A" w:rsidRDefault="003D183A">
      <w:pPr>
        <w:widowControl w:val="0"/>
        <w:pBdr>
          <w:top w:val="nil"/>
          <w:left w:val="nil"/>
          <w:bottom w:val="nil"/>
          <w:right w:val="nil"/>
          <w:between w:val="nil"/>
        </w:pBdr>
        <w:spacing w:before="57" w:after="0"/>
        <w:ind w:left="283" w:firstLine="0"/>
        <w:rPr>
          <w:color w:val="000000"/>
        </w:rPr>
      </w:pPr>
    </w:p>
    <w:p w14:paraId="000003CB"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l) autorizar a publicação de informações ou documentos em inteiro teor, em resumo ou apenas mediante referência na ata; </w:t>
      </w:r>
    </w:p>
    <w:p w14:paraId="000003CC"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115, II.</w:t>
      </w:r>
    </w:p>
    <w:p w14:paraId="000003CD"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m) nomear Comissão Especial, ouvido o Colégio de Líderes; </w:t>
      </w:r>
    </w:p>
    <w:p w14:paraId="000003CE" w14:textId="77777777" w:rsidR="003D183A" w:rsidRDefault="008B7924">
      <w:pPr>
        <w:widowControl w:val="0"/>
        <w:pBdr>
          <w:top w:val="nil"/>
          <w:left w:val="nil"/>
          <w:bottom w:val="nil"/>
          <w:right w:val="nil"/>
          <w:between w:val="nil"/>
        </w:pBdr>
        <w:spacing w:before="57" w:after="113"/>
        <w:ind w:left="567" w:firstLine="0"/>
        <w:rPr>
          <w:b/>
          <w:color w:val="005583"/>
          <w:sz w:val="20"/>
          <w:szCs w:val="20"/>
        </w:rPr>
      </w:pPr>
      <w:r>
        <w:rPr>
          <w:color w:val="005583"/>
          <w:sz w:val="20"/>
          <w:szCs w:val="20"/>
        </w:rPr>
        <w:t>Art. 34; art. 202, § 2º; art. 216; art. 218, § 2º.</w:t>
      </w:r>
    </w:p>
    <w:p w14:paraId="000003CF"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330/2004 – Comissão Especial criada com base no art. 17, I, “m”, do Regimento Interno da Câmara dos Deputados tem caráter meramente opinativo, não deliberativo. Seus projetos devem ser submetidos à deliberação das comissões temáticas da Casa.</w:t>
      </w:r>
    </w:p>
    <w:p w14:paraId="000003D0"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com base neste dispositivo, o Presidente pode criar Comissão Especial sobre qualquer tema para estudo. Exemplo: Comissão da Reforma Política/2011.</w:t>
      </w:r>
    </w:p>
    <w:p w14:paraId="000003D1"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n) decidir as questões de ordem e as reclamações; </w:t>
      </w:r>
    </w:p>
    <w:p w14:paraId="000003D2" w14:textId="77777777" w:rsidR="003D183A" w:rsidRDefault="008B7924">
      <w:pPr>
        <w:widowControl w:val="0"/>
        <w:pBdr>
          <w:top w:val="nil"/>
          <w:left w:val="nil"/>
          <w:bottom w:val="nil"/>
          <w:right w:val="nil"/>
          <w:between w:val="nil"/>
        </w:pBdr>
        <w:spacing w:before="57" w:after="113"/>
        <w:ind w:left="567" w:firstLine="0"/>
        <w:rPr>
          <w:b/>
          <w:color w:val="005583"/>
          <w:sz w:val="20"/>
          <w:szCs w:val="20"/>
        </w:rPr>
      </w:pPr>
      <w:r>
        <w:rPr>
          <w:color w:val="005583"/>
          <w:sz w:val="20"/>
          <w:szCs w:val="20"/>
        </w:rPr>
        <w:t>Arts. 95 e 96.</w:t>
      </w:r>
    </w:p>
    <w:p w14:paraId="000003D3"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REM</w:t>
      </w:r>
      <w:r>
        <w:rPr>
          <w:color w:val="005583"/>
          <w:sz w:val="20"/>
          <w:szCs w:val="20"/>
        </w:rPr>
        <w:t xml:space="preserve"> 3/2010 – “não há impedimento para que o Presidente da Câmara dos Deputados, pela via do pedido de reconsideração, promova o reexame de decisão anteriormente exarada”. </w:t>
      </w:r>
    </w:p>
    <w:p w14:paraId="000003D4"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o) anunciar a Ordem do Dia e o número de Deputados presentes em Plenário; </w:t>
      </w:r>
    </w:p>
    <w:p w14:paraId="000003D5"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82.</w:t>
      </w:r>
    </w:p>
    <w:p w14:paraId="000003D6"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5583"/>
          <w:vertAlign w:val="superscript"/>
        </w:rPr>
      </w:pPr>
      <w:r>
        <w:rPr>
          <w:color w:val="000000"/>
        </w:rPr>
        <w:t>p) anunciar o projeto de lei apreciado conclusivamente pelas Comissões e a fluência do prazo para interposição do recurso a que se refere o inciso I do § 2º do art. 58 da Constituição Federal;</w:t>
      </w:r>
      <w:r>
        <w:rPr>
          <w:color w:val="005583"/>
          <w:vertAlign w:val="superscript"/>
        </w:rPr>
        <w:footnoteReference w:id="47"/>
      </w:r>
    </w:p>
    <w:p w14:paraId="000003D7" w14:textId="77777777" w:rsidR="003D183A" w:rsidRDefault="008B7924">
      <w:pPr>
        <w:widowControl w:val="0"/>
        <w:pBdr>
          <w:top w:val="nil"/>
          <w:left w:val="nil"/>
          <w:bottom w:val="nil"/>
          <w:right w:val="nil"/>
          <w:between w:val="nil"/>
        </w:pBdr>
        <w:spacing w:before="57" w:after="113"/>
        <w:ind w:left="567" w:firstLine="0"/>
        <w:rPr>
          <w:rFonts w:ascii="ClearSans-Bold" w:eastAsia="ClearSans-Bold" w:hAnsi="ClearSans-Bold" w:cs="ClearSans-Bold"/>
          <w:b/>
          <w:color w:val="005583"/>
          <w:sz w:val="20"/>
          <w:szCs w:val="20"/>
        </w:rPr>
      </w:pPr>
      <w:r>
        <w:rPr>
          <w:color w:val="005583"/>
          <w:sz w:val="20"/>
          <w:szCs w:val="20"/>
        </w:rPr>
        <w:t>Art. 132, § 2º; art. 82, § 1º, I.</w:t>
      </w:r>
    </w:p>
    <w:p w14:paraId="000003D8"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rFonts w:ascii="ClearSans-Bold" w:eastAsia="ClearSans-Bold" w:hAnsi="ClearSans-Bold" w:cs="ClearSans-Bold"/>
          <w:b/>
          <w:color w:val="005583"/>
          <w:sz w:val="20"/>
          <w:szCs w:val="20"/>
        </w:rPr>
        <w:t>Observação</w:t>
      </w:r>
      <w:r>
        <w:rPr>
          <w:color w:val="005583"/>
          <w:sz w:val="20"/>
          <w:szCs w:val="20"/>
        </w:rPr>
        <w:t xml:space="preserve">: o anúncio do projeto apreciado conclusivamente é feito nos avisos da Ordem do Dia da Câmara e na página da tramitação eletrônica da proposição. </w:t>
      </w:r>
    </w:p>
    <w:p w14:paraId="000003D9"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q) submeter a discussão e votação a matéria a isso destinada, bem como estabelecer o ponto da questão que será objeto da votação;</w:t>
      </w:r>
    </w:p>
    <w:p w14:paraId="000003DA"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173; art. 189.</w:t>
      </w:r>
    </w:p>
    <w:p w14:paraId="000003DB"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r) anunciar o resultado da votação e declarar a prejudicialidade; </w:t>
      </w:r>
    </w:p>
    <w:p w14:paraId="000003DC"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Arts. 163, 164 e 182.</w:t>
      </w:r>
    </w:p>
    <w:p w14:paraId="000003DD"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s) organizar, ouvido o Colégio de Líderes, a agenda com a previsão das proposições a serem </w:t>
      </w:r>
      <w:r>
        <w:rPr>
          <w:color w:val="000000"/>
        </w:rPr>
        <w:lastRenderedPageBreak/>
        <w:t xml:space="preserve">apreciadas no mês subsequente, para distribuição aos Deputados; </w:t>
      </w:r>
    </w:p>
    <w:p w14:paraId="000003DE"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86, § 1º.</w:t>
      </w:r>
    </w:p>
    <w:p w14:paraId="000003DF"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t) designar a Ordem do Dia das sessões, na conformidade da agenda mensal, ressalvadas as alterações permitidas por este Regimento; </w:t>
      </w:r>
    </w:p>
    <w:p w14:paraId="000003E0"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86.</w:t>
      </w:r>
    </w:p>
    <w:p w14:paraId="000003E1"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u) convocar as sessões da Câmara; </w:t>
      </w:r>
    </w:p>
    <w:p w14:paraId="000003E2"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v) desempatar as votações, quando ostensivas, e votar em escrutínio secreto, contando-se a sua presença, em qualquer caso, para efeito de quórum;</w:t>
      </w:r>
    </w:p>
    <w:p w14:paraId="000003E3"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17, § 1º; art. 180, §§ 3º e 5º.</w:t>
      </w:r>
    </w:p>
    <w:p w14:paraId="000003E4"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x) aplicar censura verbal a Deputado; </w:t>
      </w:r>
    </w:p>
    <w:p w14:paraId="000003E5"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73, IX.</w:t>
      </w:r>
    </w:p>
    <w:p w14:paraId="000003E6" w14:textId="77777777" w:rsidR="003D183A" w:rsidRDefault="008B7924">
      <w:pPr>
        <w:widowControl w:val="0"/>
        <w:pBdr>
          <w:top w:val="nil"/>
          <w:left w:val="nil"/>
          <w:bottom w:val="nil"/>
          <w:right w:val="nil"/>
          <w:between w:val="nil"/>
        </w:pBdr>
        <w:rPr>
          <w:color w:val="000000"/>
        </w:rPr>
      </w:pPr>
      <w:r>
        <w:rPr>
          <w:color w:val="000000"/>
        </w:rPr>
        <w:t xml:space="preserve">II - quanto às proposições: </w:t>
      </w:r>
    </w:p>
    <w:p w14:paraId="000003E7"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a) proceder à distribuição de matéria às Comissões Permanentes ou Especiais; </w:t>
      </w:r>
    </w:p>
    <w:p w14:paraId="000003E8"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53; art. 132, § 1º; art. 139.</w:t>
      </w:r>
    </w:p>
    <w:p w14:paraId="000003E9"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b) deferir a retirada de proposição da Ordem do Dia;</w:t>
      </w:r>
    </w:p>
    <w:p w14:paraId="000003EA"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83, parágrafo único, II, c; art. 101, I, a, 1.</w:t>
      </w:r>
    </w:p>
    <w:p w14:paraId="000003EB"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c) despachar requerimentos;</w:t>
      </w:r>
    </w:p>
    <w:p w14:paraId="000003EC"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Arts. 114 e 115.</w:t>
      </w:r>
    </w:p>
    <w:p w14:paraId="000003ED"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d) determinar o seu arquivamento ou desarquivamento, nos termos regimentais; </w:t>
      </w:r>
    </w:p>
    <w:sdt>
      <w:sdtPr>
        <w:tag w:val="goog_rdk_5"/>
        <w:id w:val="-1280184601"/>
      </w:sdtPr>
      <w:sdtEndPr/>
      <w:sdtContent>
        <w:p w14:paraId="000003EE" w14:textId="77777777" w:rsidR="003D183A" w:rsidRDefault="008B7924">
          <w:pPr>
            <w:widowControl w:val="0"/>
            <w:pBdr>
              <w:top w:val="nil"/>
              <w:left w:val="nil"/>
              <w:bottom w:val="nil"/>
              <w:right w:val="nil"/>
              <w:between w:val="nil"/>
            </w:pBdr>
            <w:spacing w:before="57" w:after="113"/>
            <w:ind w:left="567" w:firstLine="0"/>
            <w:rPr>
              <w:ins w:id="1493" w:author="Ruthier Sousa" w:date="2022-10-25T20:45:00Z"/>
              <w:color w:val="005583"/>
              <w:sz w:val="20"/>
              <w:szCs w:val="20"/>
            </w:rPr>
          </w:pPr>
          <w:r>
            <w:rPr>
              <w:color w:val="005583"/>
              <w:sz w:val="20"/>
              <w:szCs w:val="20"/>
            </w:rPr>
            <w:t>Art. 105 e Parágrafo único.</w:t>
          </w:r>
          <w:sdt>
            <w:sdtPr>
              <w:tag w:val="goog_rdk_4"/>
              <w:id w:val="870193604"/>
            </w:sdtPr>
            <w:sdtEndPr/>
            <w:sdtContent/>
          </w:sdt>
        </w:p>
      </w:sdtContent>
    </w:sdt>
    <w:sdt>
      <w:sdtPr>
        <w:tag w:val="goog_rdk_8"/>
        <w:id w:val="1435168692"/>
      </w:sdtPr>
      <w:sdtEndPr/>
      <w:sdtContent>
        <w:p w14:paraId="000003EF" w14:textId="77777777" w:rsidR="003D183A" w:rsidRDefault="00977417">
          <w:pPr>
            <w:widowControl w:val="0"/>
            <w:pBdr>
              <w:top w:val="nil"/>
              <w:left w:val="nil"/>
              <w:bottom w:val="nil"/>
              <w:right w:val="nil"/>
              <w:between w:val="nil"/>
            </w:pBdr>
            <w:spacing w:before="57" w:after="113"/>
            <w:ind w:left="567" w:firstLine="0"/>
            <w:rPr>
              <w:color w:val="005583"/>
              <w:sz w:val="20"/>
              <w:szCs w:val="20"/>
            </w:rPr>
          </w:pPr>
          <w:sdt>
            <w:sdtPr>
              <w:tag w:val="goog_rdk_6"/>
              <w:id w:val="-1957938815"/>
            </w:sdtPr>
            <w:sdtEndPr/>
            <w:sdtContent>
              <w:ins w:id="1494" w:author="Ruthier Sousa" w:date="2022-10-25T20:45:00Z">
                <w:r w:rsidR="008B7924">
                  <w:rPr>
                    <w:color w:val="005583"/>
                    <w:sz w:val="20"/>
                    <w:szCs w:val="20"/>
                  </w:rPr>
                  <w:t>Observação: Não há mais a previsão de desarquivamento no art. 105 do RICD.</w:t>
                </w:r>
              </w:ins>
            </w:sdtContent>
          </w:sdt>
          <w:sdt>
            <w:sdtPr>
              <w:tag w:val="goog_rdk_7"/>
              <w:id w:val="1808820192"/>
            </w:sdtPr>
            <w:sdtEndPr/>
            <w:sdtContent/>
          </w:sdt>
        </w:p>
      </w:sdtContent>
    </w:sdt>
    <w:p w14:paraId="000003F0" w14:textId="77777777" w:rsidR="003D183A" w:rsidRDefault="008B7924">
      <w:pPr>
        <w:widowControl w:val="0"/>
        <w:pBdr>
          <w:top w:val="nil"/>
          <w:left w:val="nil"/>
          <w:bottom w:val="nil"/>
          <w:right w:val="nil"/>
          <w:between w:val="nil"/>
        </w:pBdr>
        <w:rPr>
          <w:color w:val="000000"/>
        </w:rPr>
      </w:pPr>
      <w:r>
        <w:rPr>
          <w:color w:val="000000"/>
        </w:rPr>
        <w:t xml:space="preserve">e) devolver ao Autor a proposição que incorra no disposto no § 1º do art. 137; </w:t>
      </w:r>
    </w:p>
    <w:p w14:paraId="000003F1" w14:textId="77777777" w:rsidR="003D183A" w:rsidRDefault="008B7924">
      <w:pPr>
        <w:widowControl w:val="0"/>
        <w:pBdr>
          <w:top w:val="nil"/>
          <w:left w:val="nil"/>
          <w:bottom w:val="nil"/>
          <w:right w:val="nil"/>
          <w:between w:val="nil"/>
        </w:pBdr>
        <w:rPr>
          <w:color w:val="000000"/>
        </w:rPr>
      </w:pPr>
      <w:r>
        <w:rPr>
          <w:color w:val="000000"/>
        </w:rPr>
        <w:t xml:space="preserve">III - quanto às Comissões: </w:t>
      </w:r>
    </w:p>
    <w:p w14:paraId="000003F2"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a) designar seus membros titulares e suplentes mediante comunicação dos Líderes, ou independentemente desta, se expirado o prazo fixado, consoante o art. 28, </w:t>
      </w:r>
      <w:r>
        <w:rPr>
          <w:i/>
          <w:color w:val="000000"/>
        </w:rPr>
        <w:t>caput</w:t>
      </w:r>
      <w:r>
        <w:rPr>
          <w:color w:val="000000"/>
        </w:rPr>
        <w:t xml:space="preserve"> e § 1º; </w:t>
      </w:r>
    </w:p>
    <w:p w14:paraId="000003F3"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33, § 1º; art. 45, § 3º.</w:t>
      </w:r>
    </w:p>
    <w:p w14:paraId="000003F4"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b) declarar a perda de lugar, por motivo de falta; </w:t>
      </w:r>
    </w:p>
    <w:p w14:paraId="000003F5"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45, § 1º.</w:t>
      </w:r>
    </w:p>
    <w:p w14:paraId="000003F6"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c) assegurar os meios e condições necessários ao seu pleno funcionamento;</w:t>
      </w:r>
    </w:p>
    <w:p w14:paraId="000003F7"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d) convidar o Relator, ou outro membro da Comissão, para esclarecimento de parecer; </w:t>
      </w:r>
    </w:p>
    <w:p w14:paraId="000003F8"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 xml:space="preserve">Art. 192, § 4º. </w:t>
      </w:r>
    </w:p>
    <w:p w14:paraId="000003F9"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e) convocar as Comissões Permanentes para a eleição dos respectivos Presidentes e Vice-Presidentes, nos termos do art. 39 e seus parágrafos; </w:t>
      </w:r>
    </w:p>
    <w:p w14:paraId="000003FA"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f) julgar recurso contra decisão de Presidente de Comissão em questão de ordem;</w:t>
      </w:r>
    </w:p>
    <w:p w14:paraId="000003FB" w14:textId="77777777" w:rsidR="003D183A" w:rsidRDefault="008B7924">
      <w:pPr>
        <w:widowControl w:val="0"/>
        <w:pBdr>
          <w:top w:val="nil"/>
          <w:left w:val="nil"/>
          <w:bottom w:val="nil"/>
          <w:right w:val="nil"/>
          <w:between w:val="nil"/>
        </w:pBdr>
        <w:spacing w:before="57" w:after="113"/>
        <w:ind w:left="567" w:firstLine="0"/>
        <w:rPr>
          <w:b/>
          <w:color w:val="005583"/>
          <w:sz w:val="20"/>
          <w:szCs w:val="20"/>
        </w:rPr>
      </w:pPr>
      <w:r>
        <w:rPr>
          <w:color w:val="005583"/>
          <w:sz w:val="20"/>
          <w:szCs w:val="20"/>
        </w:rPr>
        <w:t xml:space="preserve">Art. 41, XVII; art. 57, XXI. </w:t>
      </w:r>
    </w:p>
    <w:p w14:paraId="000003FC"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325/2008 – O recurso contra decisão do Presidente de Comissão em questão de ordem deve ser apresentado na forma escrita.</w:t>
      </w:r>
    </w:p>
    <w:p w14:paraId="000003FD" w14:textId="77777777" w:rsidR="003D183A" w:rsidRDefault="008B7924">
      <w:pPr>
        <w:widowControl w:val="0"/>
        <w:pBdr>
          <w:top w:val="nil"/>
          <w:left w:val="nil"/>
          <w:bottom w:val="nil"/>
          <w:right w:val="nil"/>
          <w:between w:val="nil"/>
        </w:pBdr>
        <w:rPr>
          <w:color w:val="000000"/>
        </w:rPr>
      </w:pPr>
      <w:r>
        <w:rPr>
          <w:color w:val="000000"/>
        </w:rPr>
        <w:t xml:space="preserve">IV - quanto à Mesa: </w:t>
      </w:r>
    </w:p>
    <w:p w14:paraId="000003FE"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lastRenderedPageBreak/>
        <w:t xml:space="preserve">a) presidir suas reuniões; </w:t>
      </w:r>
    </w:p>
    <w:p w14:paraId="000003FF"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b) tomar parte nas discussões e deliberações, com direito a voto; </w:t>
      </w:r>
    </w:p>
    <w:p w14:paraId="00000400" w14:textId="77777777" w:rsidR="003D183A" w:rsidRDefault="003D183A">
      <w:pPr>
        <w:widowControl w:val="0"/>
        <w:pBdr>
          <w:top w:val="nil"/>
          <w:left w:val="nil"/>
          <w:bottom w:val="nil"/>
          <w:right w:val="nil"/>
          <w:between w:val="nil"/>
        </w:pBdr>
        <w:spacing w:before="57" w:after="0"/>
        <w:ind w:left="283" w:firstLine="0"/>
        <w:rPr>
          <w:color w:val="000000"/>
        </w:rPr>
      </w:pPr>
    </w:p>
    <w:p w14:paraId="00000401"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c) distribuir a matéria que dependa de parecer; </w:t>
      </w:r>
    </w:p>
    <w:p w14:paraId="00000402"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Arts. 127 e 139.</w:t>
      </w:r>
    </w:p>
    <w:p w14:paraId="00000403"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d) executar as suas decisões, quando tal incumbência não seja atribuída a outro membro; </w:t>
      </w:r>
    </w:p>
    <w:p w14:paraId="00000404" w14:textId="77777777" w:rsidR="003D183A" w:rsidRDefault="008B7924">
      <w:pPr>
        <w:widowControl w:val="0"/>
        <w:pBdr>
          <w:top w:val="nil"/>
          <w:left w:val="nil"/>
          <w:bottom w:val="nil"/>
          <w:right w:val="nil"/>
          <w:between w:val="nil"/>
        </w:pBdr>
        <w:rPr>
          <w:color w:val="000000"/>
        </w:rPr>
      </w:pPr>
      <w:r>
        <w:rPr>
          <w:color w:val="000000"/>
        </w:rPr>
        <w:t xml:space="preserve">V - quanto às publicações e à divulgação: </w:t>
      </w:r>
    </w:p>
    <w:p w14:paraId="00000405"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a) determinar a publicação, no Diário da Câmara dos Deputados, de matéria referente à Câmara; </w:t>
      </w:r>
    </w:p>
    <w:p w14:paraId="00000406"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b) não permitir a publicação de pronunciamento ou expressões atentatórias do decoro parlamentar;</w:t>
      </w:r>
    </w:p>
    <w:p w14:paraId="00000407"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98, § 6º.</w:t>
      </w:r>
    </w:p>
    <w:p w14:paraId="00000408"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c) tomar conhecimento das matérias pertinentes à Câmara a serem divulgadas pelo programa </w:t>
      </w:r>
      <w:r>
        <w:rPr>
          <w:rFonts w:ascii="Sansita" w:eastAsia="Sansita" w:hAnsi="Sansita" w:cs="Sansita"/>
          <w:i/>
          <w:color w:val="000000"/>
        </w:rPr>
        <w:t>Voz do Brasil</w:t>
      </w:r>
      <w:r>
        <w:rPr>
          <w:color w:val="000000"/>
        </w:rPr>
        <w:t xml:space="preserve">; </w:t>
      </w:r>
    </w:p>
    <w:p w14:paraId="00000409"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99.</w:t>
      </w:r>
    </w:p>
    <w:p w14:paraId="0000040A" w14:textId="77777777" w:rsidR="003D183A" w:rsidRDefault="008B7924">
      <w:pPr>
        <w:widowControl w:val="0"/>
        <w:pBdr>
          <w:top w:val="nil"/>
          <w:left w:val="nil"/>
          <w:bottom w:val="nil"/>
          <w:right w:val="nil"/>
          <w:between w:val="nil"/>
        </w:pBdr>
        <w:rPr>
          <w:color w:val="000000"/>
        </w:rPr>
      </w:pPr>
      <w:r>
        <w:rPr>
          <w:color w:val="000000"/>
        </w:rPr>
        <w:t xml:space="preserve">d) divulgar as decisões do Plenário, das reuniões da Mesa, do Colégio de Líderes, das Comissões e dos Presidentes das Comissões, encaminhando cópia ao órgão de informação da Câmara; </w:t>
      </w:r>
    </w:p>
    <w:p w14:paraId="0000040B" w14:textId="77777777" w:rsidR="003D183A" w:rsidRDefault="008B7924">
      <w:pPr>
        <w:widowControl w:val="0"/>
        <w:pBdr>
          <w:top w:val="nil"/>
          <w:left w:val="nil"/>
          <w:bottom w:val="nil"/>
          <w:right w:val="nil"/>
          <w:between w:val="nil"/>
        </w:pBdr>
        <w:rPr>
          <w:color w:val="000000"/>
        </w:rPr>
      </w:pPr>
      <w:r>
        <w:rPr>
          <w:color w:val="000000"/>
        </w:rPr>
        <w:t xml:space="preserve">VI - quanto à sua competência geral, dentre outras: </w:t>
      </w:r>
    </w:p>
    <w:p w14:paraId="0000040C"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a) substituir, nos termos do art. 80 da Constituição Federal, o Presidente da República;</w:t>
      </w:r>
      <w:r>
        <w:rPr>
          <w:color w:val="005583"/>
          <w:vertAlign w:val="superscript"/>
        </w:rPr>
        <w:footnoteReference w:id="48"/>
      </w:r>
      <w:r>
        <w:rPr>
          <w:color w:val="000000"/>
        </w:rPr>
        <w:t xml:space="preserve"> </w:t>
      </w:r>
    </w:p>
    <w:p w14:paraId="0000040D" w14:textId="77777777" w:rsidR="003D183A" w:rsidRDefault="008B7924">
      <w:pPr>
        <w:widowControl w:val="0"/>
        <w:pBdr>
          <w:top w:val="nil"/>
          <w:left w:val="nil"/>
          <w:bottom w:val="nil"/>
          <w:right w:val="nil"/>
          <w:between w:val="nil"/>
        </w:pBdr>
        <w:spacing w:before="57" w:after="0"/>
        <w:ind w:left="283" w:firstLine="0"/>
        <w:rPr>
          <w:color w:val="005583"/>
          <w:vertAlign w:val="superscript"/>
        </w:rPr>
      </w:pPr>
      <w:r>
        <w:rPr>
          <w:color w:val="000000"/>
        </w:rPr>
        <w:t>b) integrar o Conselho da República e o Conselho de Defesa Nacional;</w:t>
      </w:r>
      <w:r>
        <w:rPr>
          <w:color w:val="005583"/>
          <w:vertAlign w:val="superscript"/>
        </w:rPr>
        <w:footnoteReference w:id="49"/>
      </w:r>
    </w:p>
    <w:p w14:paraId="0000040E" w14:textId="77777777" w:rsidR="003D183A" w:rsidRDefault="008B7924">
      <w:pPr>
        <w:widowControl w:val="0"/>
        <w:pBdr>
          <w:top w:val="nil"/>
          <w:left w:val="nil"/>
          <w:bottom w:val="nil"/>
          <w:right w:val="nil"/>
          <w:between w:val="nil"/>
        </w:pBdr>
        <w:spacing w:before="57" w:after="0"/>
        <w:ind w:left="283" w:firstLine="0"/>
        <w:rPr>
          <w:color w:val="005583"/>
          <w:vertAlign w:val="superscript"/>
        </w:rPr>
      </w:pPr>
      <w:r>
        <w:rPr>
          <w:color w:val="000000"/>
        </w:rPr>
        <w:t>c) decidir, juntamente com o Presidente do Senado Federal, sobre a convocação extraordinária do Congresso Nacional, em caso de urgência ou interesse público relevante;</w:t>
      </w:r>
      <w:r>
        <w:rPr>
          <w:color w:val="005583"/>
          <w:vertAlign w:val="superscript"/>
        </w:rPr>
        <w:footnoteReference w:id="50"/>
      </w:r>
    </w:p>
    <w:p w14:paraId="0000040F"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d) dar posse aos Deputados, na conformidade do art. 4º; </w:t>
      </w:r>
    </w:p>
    <w:p w14:paraId="00000410"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e) conceder licença a Deputado, exceto na hipótese do inciso I do art. 235; </w:t>
      </w:r>
    </w:p>
    <w:p w14:paraId="00000411"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f) declarar a vacância do mandato nos casos de falecimento ou renúncia de Deputado; </w:t>
      </w:r>
    </w:p>
    <w:p w14:paraId="00000412"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lastRenderedPageBreak/>
        <w:t xml:space="preserve">Arts. 238 e 239, § 2º. </w:t>
      </w:r>
    </w:p>
    <w:p w14:paraId="00000413"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g) zelar pelo prestígio e decoro da Câmara, bem como pela dignidade e respeito às prerrogativas constitucionais de seus membros, em todo o território nacional; </w:t>
      </w:r>
    </w:p>
    <w:p w14:paraId="00000414"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 xml:space="preserve">Art. 15, VIII e IX; art. 21, </w:t>
      </w:r>
      <w:r>
        <w:rPr>
          <w:i/>
          <w:color w:val="005583"/>
          <w:sz w:val="20"/>
          <w:szCs w:val="20"/>
        </w:rPr>
        <w:t>caput</w:t>
      </w:r>
      <w:r>
        <w:rPr>
          <w:color w:val="005583"/>
          <w:sz w:val="20"/>
          <w:szCs w:val="20"/>
        </w:rPr>
        <w:t xml:space="preserve"> e parágrafos.</w:t>
      </w:r>
    </w:p>
    <w:p w14:paraId="00000415"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h) dirigir, com suprema autoridade, a polícia da Câmara; </w:t>
      </w:r>
    </w:p>
    <w:p w14:paraId="00000416"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Arts. 267 a 273.</w:t>
      </w:r>
    </w:p>
    <w:p w14:paraId="00000417"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i) convocar e reunir, periodicamente, sob sua presidência, os Líderes e os Presidentes das Comissões Permanentes para avaliação dos trabalhos da Casa, exame das matérias em trâmite e adoção das providências julgadas necessárias ao bom andamento das atividades legislativas e administrativas; </w:t>
      </w:r>
    </w:p>
    <w:p w14:paraId="00000418" w14:textId="77777777" w:rsidR="003D183A" w:rsidRDefault="008B7924">
      <w:pPr>
        <w:widowControl w:val="0"/>
        <w:pBdr>
          <w:top w:val="nil"/>
          <w:left w:val="nil"/>
          <w:bottom w:val="nil"/>
          <w:right w:val="nil"/>
          <w:between w:val="nil"/>
        </w:pBdr>
        <w:spacing w:before="57" w:after="0"/>
        <w:ind w:left="283" w:firstLine="0"/>
        <w:rPr>
          <w:color w:val="005583"/>
          <w:vertAlign w:val="superscript"/>
        </w:rPr>
      </w:pPr>
      <w:r>
        <w:rPr>
          <w:color w:val="000000"/>
        </w:rPr>
        <w:t>j) encaminhar aos órgãos ou entidades referidos no art. 37 as conclusões de Comissão Parlamentar de Inquérito;</w:t>
      </w:r>
      <w:r>
        <w:rPr>
          <w:color w:val="005583"/>
          <w:vertAlign w:val="superscript"/>
        </w:rPr>
        <w:footnoteReference w:id="51"/>
      </w:r>
    </w:p>
    <w:p w14:paraId="00000419"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l) autorizar, por si ou mediante delegação, a realização de conferências, exposições, palestras ou seminários no edifício da Câmara, e fixar-lhes data, local e horário, ressalvada a competência das Comissões; </w:t>
      </w:r>
    </w:p>
    <w:p w14:paraId="0000041A"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 24, XIII.</w:t>
      </w:r>
    </w:p>
    <w:p w14:paraId="0000041B"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m) promulgar as resoluções da Câmara e assinar os atos da Mesa; </w:t>
      </w:r>
    </w:p>
    <w:p w14:paraId="0000041C" w14:textId="77777777" w:rsidR="003D183A" w:rsidRDefault="008B7924">
      <w:pPr>
        <w:widowControl w:val="0"/>
        <w:pBdr>
          <w:top w:val="nil"/>
          <w:left w:val="nil"/>
          <w:bottom w:val="nil"/>
          <w:right w:val="nil"/>
          <w:between w:val="nil"/>
        </w:pBdr>
        <w:spacing w:before="57" w:after="0"/>
        <w:ind w:left="283" w:firstLine="0"/>
        <w:rPr>
          <w:b/>
          <w:color w:val="000000"/>
        </w:rPr>
      </w:pPr>
      <w:r>
        <w:rPr>
          <w:color w:val="000000"/>
        </w:rPr>
        <w:t xml:space="preserve">n) assinar a correspondência destinada ao Presidente da República; ao Vice-Presidente da República; ao Presidente do Senado Federal; ao Presidente do Supremo Tribunal Federal; aos Presidentes dos Tribunais Superiores, entre estes incluído o Tribunal de Contas da União; ao Procurador-Geral da República; aos Governadores dos Estados, do Distrito Federal e dos Territórios; aos Chefes de Governo estrangeiros e seus representantes no Brasil; às Assembleias estrangeiras; às autoridades judiciárias, neste caso em resposta a pedidos de informação sobre assuntos pertinentes à Câmara, no curso de feitos judiciais; </w:t>
      </w:r>
    </w:p>
    <w:p w14:paraId="0000041D" w14:textId="77777777" w:rsidR="003D183A" w:rsidRDefault="008B7924">
      <w:pPr>
        <w:widowControl w:val="0"/>
        <w:pBdr>
          <w:top w:val="nil"/>
          <w:left w:val="nil"/>
          <w:bottom w:val="nil"/>
          <w:right w:val="nil"/>
          <w:between w:val="nil"/>
        </w:pBdr>
        <w:spacing w:before="57" w:after="113"/>
        <w:ind w:left="567" w:firstLine="0"/>
        <w:rPr>
          <w:color w:val="005583"/>
          <w:sz w:val="20"/>
          <w:szCs w:val="20"/>
          <w:vertAlign w:val="superscript"/>
        </w:rPr>
      </w:pPr>
      <w:r>
        <w:rPr>
          <w:b/>
          <w:color w:val="005583"/>
          <w:sz w:val="20"/>
          <w:szCs w:val="20"/>
        </w:rPr>
        <w:t>Ato da Mesa</w:t>
      </w:r>
      <w:r>
        <w:rPr>
          <w:color w:val="005583"/>
          <w:sz w:val="20"/>
          <w:szCs w:val="20"/>
        </w:rPr>
        <w:t xml:space="preserve"> nº 85/2006, art. 1º.</w:t>
      </w:r>
      <w:r>
        <w:rPr>
          <w:color w:val="005583"/>
          <w:sz w:val="20"/>
          <w:szCs w:val="20"/>
          <w:vertAlign w:val="superscript"/>
        </w:rPr>
        <w:footnoteReference w:id="52"/>
      </w:r>
    </w:p>
    <w:p w14:paraId="0000041E"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o) deliberar, </w:t>
      </w:r>
      <w:r>
        <w:rPr>
          <w:i/>
          <w:color w:val="000000"/>
        </w:rPr>
        <w:t>ad referendum</w:t>
      </w:r>
      <w:r>
        <w:rPr>
          <w:color w:val="000000"/>
        </w:rPr>
        <w:t xml:space="preserve"> da Mesa, nos termos do parágrafo único do art. 15; </w:t>
      </w:r>
    </w:p>
    <w:p w14:paraId="0000041F"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 xml:space="preserve">p) cumprir e fazer cumprir o Regimento. </w:t>
      </w:r>
    </w:p>
    <w:p w14:paraId="00000420" w14:textId="77777777" w:rsidR="003D183A" w:rsidRDefault="008B7924">
      <w:pPr>
        <w:widowControl w:val="0"/>
        <w:pBdr>
          <w:top w:val="nil"/>
          <w:left w:val="nil"/>
          <w:bottom w:val="nil"/>
          <w:right w:val="nil"/>
          <w:between w:val="nil"/>
        </w:pBdr>
        <w:rPr>
          <w:color w:val="000000"/>
        </w:rPr>
      </w:pPr>
      <w:r>
        <w:rPr>
          <w:color w:val="000000"/>
        </w:rPr>
        <w:t xml:space="preserve">§ 1º O Presidente não poderá, senão na qualidade de membro da Mesa, oferecer proposição, nem votar, em Plenário, exceto no caso de escrutínio secreto ou para desempatar o resultado de votação ostensiva. </w:t>
      </w:r>
    </w:p>
    <w:p w14:paraId="00000421"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lastRenderedPageBreak/>
        <w:t>Art. 41, parágrafo único (relativo a Presidente de Comissão); art. 180, § 3º.</w:t>
      </w:r>
    </w:p>
    <w:p w14:paraId="00000422"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44/2019 - “Assenta que o Presidente da Câmara dos Deputados vota em igualdade de condições com seus pares nas votações de todas as matérias que exigem quórum qualificado para serem aprovadas”.</w:t>
      </w:r>
    </w:p>
    <w:p w14:paraId="00000423"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Prática 1:</w:t>
      </w:r>
      <w:r>
        <w:rPr>
          <w:color w:val="005583"/>
          <w:sz w:val="20"/>
          <w:szCs w:val="20"/>
        </w:rPr>
        <w:t xml:space="preserve"> a vedação prevista neste dispositivo, com relação a “oferecer proposição”, não afeta proposição que já esteja em tramitação nem impede sua inclusão na Ordem do Dia. Exemplo: PL 451/1995.</w:t>
      </w:r>
    </w:p>
    <w:p w14:paraId="00000424"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 2:</w:t>
      </w:r>
      <w:r>
        <w:rPr>
          <w:color w:val="005583"/>
          <w:sz w:val="20"/>
          <w:szCs w:val="20"/>
        </w:rPr>
        <w:t xml:space="preserve"> o Presidente da Câmara pode requerer o desarquivamento das proposições de sua autoria, nos termos do parágrafo único do art. 105. Exemplo: REQ 340/2011; REQ 200/2015.</w:t>
      </w:r>
    </w:p>
    <w:p w14:paraId="00000425" w14:textId="77777777" w:rsidR="003D183A" w:rsidRDefault="008B7924">
      <w:pPr>
        <w:widowControl w:val="0"/>
        <w:pBdr>
          <w:top w:val="nil"/>
          <w:left w:val="nil"/>
          <w:bottom w:val="nil"/>
          <w:right w:val="nil"/>
          <w:between w:val="nil"/>
        </w:pBdr>
        <w:rPr>
          <w:color w:val="000000"/>
        </w:rPr>
      </w:pPr>
      <w:r>
        <w:rPr>
          <w:color w:val="000000"/>
        </w:rPr>
        <w:t xml:space="preserve">§ 2º Para tomar parte em qualquer discussão, o Presidente transmitirá a presidência ao seu substituto, e não a reassumirá enquanto se debater a matéria que se propôs discutir. </w:t>
      </w:r>
    </w:p>
    <w:p w14:paraId="00000426" w14:textId="77777777" w:rsidR="003D183A" w:rsidRDefault="008B7924">
      <w:pPr>
        <w:widowControl w:val="0"/>
        <w:pBdr>
          <w:top w:val="nil"/>
          <w:left w:val="nil"/>
          <w:bottom w:val="nil"/>
          <w:right w:val="nil"/>
          <w:between w:val="nil"/>
        </w:pBdr>
        <w:rPr>
          <w:color w:val="000000"/>
        </w:rPr>
      </w:pPr>
      <w:r>
        <w:rPr>
          <w:color w:val="000000"/>
        </w:rPr>
        <w:t>§ 3º O Presidente poderá, em qualquer momento, da sua cadeira, fazer ao Plenário comunicação de interesse da Câmara ou do País.</w:t>
      </w:r>
    </w:p>
    <w:p w14:paraId="00000427"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4º O Presidente poderá delegar aos Vice-Presidentes competência que lhe seja própria.</w:t>
      </w:r>
    </w:p>
    <w:p w14:paraId="00000428"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 xml:space="preserve">Art. 274. </w:t>
      </w:r>
    </w:p>
    <w:p w14:paraId="00000429"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18.</w:t>
      </w:r>
      <w:r>
        <w:rPr>
          <w:color w:val="000000"/>
        </w:rPr>
        <w:t xml:space="preserve"> Aos Vice-Presidentes, segundo sua numeração ordinal, incumbe substituir o Presidente em suas ausências ou impedimentos. </w:t>
      </w:r>
    </w:p>
    <w:p w14:paraId="0000042A" w14:textId="77777777" w:rsidR="003D183A" w:rsidRDefault="008B7924">
      <w:pPr>
        <w:widowControl w:val="0"/>
        <w:pBdr>
          <w:top w:val="nil"/>
          <w:left w:val="nil"/>
          <w:bottom w:val="nil"/>
          <w:right w:val="nil"/>
          <w:between w:val="nil"/>
        </w:pBdr>
        <w:rPr>
          <w:color w:val="000000"/>
        </w:rPr>
      </w:pPr>
      <w:r>
        <w:rPr>
          <w:color w:val="000000"/>
        </w:rPr>
        <w:t>§ 1º Sempre que tiver de se ausentar da Capital Federal por mais de quarenta e oito horas, o Presidente passará o exercício da presidência ao Primeiro-Vice-Presidente ou, na ausência deste, ao Segundo-Vice-Presidente.</w:t>
      </w:r>
    </w:p>
    <w:p w14:paraId="0000042B"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2º À hora do início dos trabalhos da sessão, não se achando o Presidente no recinto, será ele substituído, sucessivamente e na série ordinal, pelos Vice-Presidentes, Secretários e Suplentes, ou, finalmente, pelo Deputado mais idoso, dentre os de maior número de legislaturas, procedendo-se da mesma forma quando tiver necessidade de deixar a sua cadeira. </w:t>
      </w:r>
    </w:p>
    <w:p w14:paraId="0000042C"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17, I; art. 19, § 1º.</w:t>
      </w:r>
    </w:p>
    <w:p w14:paraId="0000042D" w14:textId="77777777" w:rsidR="003D183A" w:rsidRDefault="008B7924">
      <w:pPr>
        <w:widowControl w:val="0"/>
        <w:pBdr>
          <w:top w:val="nil"/>
          <w:left w:val="nil"/>
          <w:bottom w:val="nil"/>
          <w:right w:val="nil"/>
          <w:between w:val="nil"/>
        </w:pBdr>
        <w:ind w:firstLine="0"/>
        <w:jc w:val="center"/>
        <w:rPr>
          <w:rFonts w:ascii="ClearSans-Bold" w:eastAsia="ClearSans-Bold" w:hAnsi="ClearSans-Bold" w:cs="ClearSans-Bold"/>
          <w:b/>
          <w:color w:val="000000"/>
          <w:sz w:val="24"/>
          <w:szCs w:val="24"/>
        </w:rPr>
      </w:pPr>
      <w:r>
        <w:rPr>
          <w:rFonts w:ascii="ClearSans-Bold" w:eastAsia="ClearSans-Bold" w:hAnsi="ClearSans-Bold" w:cs="ClearSans-Bold"/>
          <w:b/>
          <w:color w:val="000000"/>
          <w:sz w:val="24"/>
          <w:szCs w:val="24"/>
        </w:rPr>
        <w:t>Seção III</w:t>
      </w:r>
      <w:r>
        <w:rPr>
          <w:rFonts w:ascii="ClearSans-Bold" w:eastAsia="ClearSans-Bold" w:hAnsi="ClearSans-Bold" w:cs="ClearSans-Bold"/>
          <w:b/>
          <w:color w:val="000000"/>
          <w:sz w:val="24"/>
          <w:szCs w:val="24"/>
        </w:rPr>
        <w:br/>
        <w:t>Da Secretaria</w:t>
      </w:r>
    </w:p>
    <w:p w14:paraId="0000042E"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t>Art. 19.</w:t>
      </w:r>
      <w:r>
        <w:rPr>
          <w:color w:val="000000"/>
        </w:rPr>
        <w:t xml:space="preserve"> Os Secretários terão as designações de Primeiro, Segundo, Terceiro e Quarto, cabendo ao primeiro superintender os serviços administrativos da Câmara e, além das atribuições que decorrem desta competência: </w:t>
      </w:r>
    </w:p>
    <w:p w14:paraId="0000042F"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80.</w:t>
      </w:r>
    </w:p>
    <w:p w14:paraId="00000430"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Ato da Mesa</w:t>
      </w:r>
      <w:r>
        <w:rPr>
          <w:color w:val="005583"/>
          <w:sz w:val="20"/>
          <w:szCs w:val="20"/>
        </w:rPr>
        <w:t xml:space="preserve"> nº 95/2013 – Fixa a competência dos membros da Mesa Diretora.</w:t>
      </w:r>
    </w:p>
    <w:p w14:paraId="00000431" w14:textId="77777777" w:rsidR="003D183A" w:rsidRDefault="008B7924">
      <w:pPr>
        <w:widowControl w:val="0"/>
        <w:pBdr>
          <w:top w:val="nil"/>
          <w:left w:val="nil"/>
          <w:bottom w:val="nil"/>
          <w:right w:val="nil"/>
          <w:between w:val="nil"/>
        </w:pBdr>
        <w:rPr>
          <w:color w:val="000000"/>
        </w:rPr>
      </w:pPr>
      <w:r>
        <w:rPr>
          <w:color w:val="000000"/>
        </w:rPr>
        <w:t xml:space="preserve">I - receber convites, representações, petições e memoriais dirigidos à Câmara; </w:t>
      </w:r>
    </w:p>
    <w:p w14:paraId="00000432"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Arts. 253 e 254.</w:t>
      </w:r>
    </w:p>
    <w:p w14:paraId="00000433" w14:textId="77777777" w:rsidR="003D183A" w:rsidRDefault="008B7924">
      <w:pPr>
        <w:widowControl w:val="0"/>
        <w:pBdr>
          <w:top w:val="nil"/>
          <w:left w:val="nil"/>
          <w:bottom w:val="nil"/>
          <w:right w:val="nil"/>
          <w:between w:val="nil"/>
        </w:pBdr>
        <w:rPr>
          <w:color w:val="000000"/>
        </w:rPr>
      </w:pPr>
      <w:r>
        <w:rPr>
          <w:color w:val="000000"/>
        </w:rPr>
        <w:t>II - receber e fazer a correspondência oficial da Casa, exceto a das Comissões;</w:t>
      </w:r>
    </w:p>
    <w:p w14:paraId="00000434"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41, I.</w:t>
      </w:r>
    </w:p>
    <w:p w14:paraId="00000435" w14:textId="77777777" w:rsidR="003D183A" w:rsidRDefault="008B7924">
      <w:pPr>
        <w:widowControl w:val="0"/>
        <w:pBdr>
          <w:top w:val="nil"/>
          <w:left w:val="nil"/>
          <w:bottom w:val="nil"/>
          <w:right w:val="nil"/>
          <w:between w:val="nil"/>
        </w:pBdr>
        <w:rPr>
          <w:color w:val="000000"/>
        </w:rPr>
      </w:pPr>
      <w:r>
        <w:rPr>
          <w:color w:val="000000"/>
        </w:rPr>
        <w:t>III - decidir, em primeira instância, recursos contra atos do Diretor-Geral da Câmara;</w:t>
      </w:r>
    </w:p>
    <w:p w14:paraId="00000436"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15, XVI.</w:t>
      </w:r>
    </w:p>
    <w:p w14:paraId="00000437" w14:textId="77777777" w:rsidR="003D183A" w:rsidRDefault="008B7924">
      <w:pPr>
        <w:widowControl w:val="0"/>
        <w:pBdr>
          <w:top w:val="nil"/>
          <w:left w:val="nil"/>
          <w:bottom w:val="nil"/>
          <w:right w:val="nil"/>
          <w:between w:val="nil"/>
        </w:pBdr>
        <w:rPr>
          <w:color w:val="000000"/>
        </w:rPr>
      </w:pPr>
      <w:r>
        <w:rPr>
          <w:color w:val="000000"/>
        </w:rPr>
        <w:t xml:space="preserve">IV - interpretar e fazer observar o ordenamento jurídico de pessoal e dos serviços administrativos da Câmara; </w:t>
      </w:r>
    </w:p>
    <w:p w14:paraId="00000438" w14:textId="77777777" w:rsidR="003D183A" w:rsidRDefault="008B7924">
      <w:pPr>
        <w:widowControl w:val="0"/>
        <w:pBdr>
          <w:top w:val="nil"/>
          <w:left w:val="nil"/>
          <w:bottom w:val="nil"/>
          <w:right w:val="nil"/>
          <w:between w:val="nil"/>
        </w:pBdr>
        <w:rPr>
          <w:color w:val="000000"/>
        </w:rPr>
      </w:pPr>
      <w:r>
        <w:rPr>
          <w:color w:val="000000"/>
        </w:rPr>
        <w:lastRenderedPageBreak/>
        <w:t xml:space="preserve">V - dar posse ao Diretor-Geral da Câmara e ao Secretário-Geral da Mesa. </w:t>
      </w:r>
    </w:p>
    <w:p w14:paraId="00000439"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1º Em sessão, os Secretários e os seus Suplentes substituir-se-ão conforme sua numeração ordinal, e assim substituirão o Presidente, na falta dos Vice-Presidentes; na ausência dos Suplentes, o Presidente convidará quaisquer Deputados para substituírem os Secretários. </w:t>
      </w:r>
    </w:p>
    <w:p w14:paraId="0000043A"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18, § 2º.</w:t>
      </w:r>
    </w:p>
    <w:p w14:paraId="0000043B" w14:textId="77777777" w:rsidR="003D183A" w:rsidRDefault="008B7924">
      <w:pPr>
        <w:widowControl w:val="0"/>
        <w:pBdr>
          <w:top w:val="nil"/>
          <w:left w:val="nil"/>
          <w:bottom w:val="nil"/>
          <w:right w:val="nil"/>
          <w:between w:val="nil"/>
        </w:pBdr>
        <w:rPr>
          <w:b/>
          <w:color w:val="005583"/>
          <w:sz w:val="20"/>
          <w:szCs w:val="20"/>
        </w:rPr>
      </w:pPr>
      <w:r>
        <w:rPr>
          <w:color w:val="000000"/>
        </w:rPr>
        <w:t>§ 2º Os Suplentes terão as designações de Primeiro, Segundo, Terceiro e Quarto, de acordo com a ordem decrescente da votação obtida.</w:t>
      </w:r>
    </w:p>
    <w:p w14:paraId="0000043C"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239/2013 – Esclarece que “para fins de eleição, a suplência é considerada como um único cargo preenchido com 4 vagas, cuja ordem de ocupação é estabelecida pelo resultado da votação, não sendo possível saber, antecipadamente, a qual suplência se está concorrendo”. Por isso não é possível a candidatura de suplente de Secretário para nova suplência em mandato subsequente.</w:t>
      </w:r>
    </w:p>
    <w:p w14:paraId="0000043D"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3º Os Secretários só poderão usar da palavra, ao integrarem a Mesa durante a sessão, para chamada dos Deputados, contagem dos votos ou leitura de documentos ordenada pelo Presidente. </w:t>
      </w:r>
    </w:p>
    <w:p w14:paraId="0000043E"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19-A.</w:t>
      </w:r>
      <w:r>
        <w:rPr>
          <w:color w:val="000000"/>
        </w:rPr>
        <w:t xml:space="preserve"> São as seguintes as atribuições dos Suplentes de Secretário, além de outras decorrentes da natureza de suas funções:</w:t>
      </w:r>
    </w:p>
    <w:p w14:paraId="0000043F"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I – tomar parte nas reuniões da Mesa e substituir os Secretários, em suas faltas;</w:t>
      </w:r>
    </w:p>
    <w:p w14:paraId="00000440" w14:textId="77777777" w:rsidR="003D183A" w:rsidRDefault="008B7924">
      <w:pPr>
        <w:widowControl w:val="0"/>
        <w:pBdr>
          <w:top w:val="nil"/>
          <w:left w:val="nil"/>
          <w:bottom w:val="nil"/>
          <w:right w:val="nil"/>
          <w:between w:val="nil"/>
        </w:pBdr>
        <w:rPr>
          <w:color w:val="000000"/>
        </w:rPr>
      </w:pPr>
      <w:r>
        <w:rPr>
          <w:color w:val="000000"/>
        </w:rPr>
        <w:t xml:space="preserve">II – substituir temporariamente os Secretários, quando licenciados nos termos previstos no art. 235; </w:t>
      </w:r>
    </w:p>
    <w:p w14:paraId="00000441" w14:textId="77777777" w:rsidR="003D183A" w:rsidRDefault="008B7924">
      <w:pPr>
        <w:widowControl w:val="0"/>
        <w:pBdr>
          <w:top w:val="nil"/>
          <w:left w:val="nil"/>
          <w:bottom w:val="nil"/>
          <w:right w:val="nil"/>
          <w:between w:val="nil"/>
        </w:pBdr>
        <w:rPr>
          <w:color w:val="000000"/>
        </w:rPr>
      </w:pPr>
      <w:r>
        <w:rPr>
          <w:color w:val="000000"/>
        </w:rPr>
        <w:t>III – funcionar como Relatores e Relatores substitutos nos assuntos que envolvam matérias não reservadas especificamente a outros membros da Mesa;</w:t>
      </w:r>
    </w:p>
    <w:p w14:paraId="00000442" w14:textId="77777777" w:rsidR="003D183A" w:rsidRDefault="008B7924">
      <w:pPr>
        <w:widowControl w:val="0"/>
        <w:pBdr>
          <w:top w:val="nil"/>
          <w:left w:val="nil"/>
          <w:bottom w:val="nil"/>
          <w:right w:val="nil"/>
          <w:between w:val="nil"/>
        </w:pBdr>
        <w:rPr>
          <w:color w:val="000000"/>
        </w:rPr>
      </w:pPr>
      <w:r>
        <w:rPr>
          <w:color w:val="000000"/>
        </w:rPr>
        <w:t xml:space="preserve">IV – propor à Mesa medidas destinadas à preservação e à promoção da imagem da Câmara dos Deputados e do Poder Legislativo; </w:t>
      </w:r>
    </w:p>
    <w:p w14:paraId="00000443" w14:textId="77777777" w:rsidR="003D183A" w:rsidRDefault="008B7924">
      <w:pPr>
        <w:widowControl w:val="0"/>
        <w:pBdr>
          <w:top w:val="nil"/>
          <w:left w:val="nil"/>
          <w:bottom w:val="nil"/>
          <w:right w:val="nil"/>
          <w:between w:val="nil"/>
        </w:pBdr>
        <w:rPr>
          <w:color w:val="000000"/>
        </w:rPr>
      </w:pPr>
      <w:r>
        <w:rPr>
          <w:color w:val="000000"/>
        </w:rPr>
        <w:t xml:space="preserve">V – representar a Mesa, quando a esta for conveniente, nas suas relações externas à Casa; </w:t>
      </w:r>
    </w:p>
    <w:p w14:paraId="00000444" w14:textId="77777777" w:rsidR="003D183A" w:rsidRDefault="008B7924">
      <w:pPr>
        <w:widowControl w:val="0"/>
        <w:pBdr>
          <w:top w:val="nil"/>
          <w:left w:val="nil"/>
          <w:bottom w:val="nil"/>
          <w:right w:val="nil"/>
          <w:between w:val="nil"/>
        </w:pBdr>
        <w:rPr>
          <w:color w:val="000000"/>
        </w:rPr>
      </w:pPr>
      <w:r>
        <w:rPr>
          <w:color w:val="000000"/>
        </w:rPr>
        <w:t>VI – representar a Câmara dos Deputados, quando se verificar a impossibilidade de os Secretários o fazerem, em solenidades e eventos que ofereçam subsídios para aprimoramento do processo legislativo, mediante designação da Presidência;</w:t>
      </w:r>
    </w:p>
    <w:p w14:paraId="00000445" w14:textId="77777777" w:rsidR="003D183A" w:rsidRDefault="008B7924">
      <w:pPr>
        <w:widowControl w:val="0"/>
        <w:pBdr>
          <w:top w:val="nil"/>
          <w:left w:val="nil"/>
          <w:bottom w:val="nil"/>
          <w:right w:val="nil"/>
          <w:between w:val="nil"/>
        </w:pBdr>
        <w:rPr>
          <w:color w:val="000000"/>
        </w:rPr>
      </w:pPr>
      <w:r>
        <w:rPr>
          <w:color w:val="000000"/>
        </w:rPr>
        <w:t xml:space="preserve">VII – integrar, sempre que possível, a juízo do Presidente, as Comissões Externas, criadas na forma do art. 38, e as Comissões Especiais, nomeadas na forma do art. 17, inciso I, alínea </w:t>
      </w:r>
      <w:r>
        <w:rPr>
          <w:rFonts w:ascii="Sansita" w:eastAsia="Sansita" w:hAnsi="Sansita" w:cs="Sansita"/>
          <w:i/>
          <w:color w:val="000000"/>
        </w:rPr>
        <w:t>m</w:t>
      </w:r>
      <w:r>
        <w:rPr>
          <w:color w:val="000000"/>
        </w:rPr>
        <w:t>;</w:t>
      </w:r>
    </w:p>
    <w:p w14:paraId="00000446" w14:textId="77777777" w:rsidR="003D183A" w:rsidRDefault="008B7924">
      <w:pPr>
        <w:widowControl w:val="0"/>
        <w:pBdr>
          <w:top w:val="nil"/>
          <w:left w:val="nil"/>
          <w:bottom w:val="nil"/>
          <w:right w:val="nil"/>
          <w:between w:val="nil"/>
        </w:pBdr>
        <w:rPr>
          <w:b/>
          <w:color w:val="005583"/>
          <w:sz w:val="20"/>
          <w:szCs w:val="20"/>
        </w:rPr>
      </w:pPr>
      <w:r>
        <w:rPr>
          <w:color w:val="000000"/>
        </w:rPr>
        <w:t>VIII – integrar grupos de trabalho designados pela Presidência para desempenhar atividades de aperfeiçoamento do processo legislativo e administrativo.</w:t>
      </w:r>
    </w:p>
    <w:p w14:paraId="00000447"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195/2012 – Qualquer parlamentar pode solicitar à Presidência, por meio de seu Líder, para que seja incluído em Grupo de Trabalho, o que será avaliado oportunamente, caso a caso, não tendo obrigatoriamente que ser observado o princípio da proporcionalidade partidária.</w:t>
      </w:r>
    </w:p>
    <w:p w14:paraId="00000448"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Prática:</w:t>
      </w:r>
      <w:r>
        <w:rPr>
          <w:color w:val="005583"/>
          <w:sz w:val="20"/>
          <w:szCs w:val="20"/>
        </w:rPr>
        <w:t xml:space="preserve"> os grupos de trabalho são criados por meio de Ato do Presidente. Exemplo: Ato da Presidência de 4/3/2015, que cria o Grupo de Trabalho para avaliar a proposta do novo Código Penal Militar.</w:t>
      </w:r>
    </w:p>
    <w:p w14:paraId="00000449" w14:textId="77777777" w:rsidR="003D183A" w:rsidRDefault="008B7924">
      <w:pPr>
        <w:widowControl w:val="0"/>
        <w:pBdr>
          <w:top w:val="nil"/>
          <w:left w:val="nil"/>
          <w:bottom w:val="nil"/>
          <w:right w:val="nil"/>
          <w:between w:val="nil"/>
        </w:pBdr>
        <w:rPr>
          <w:color w:val="005583"/>
          <w:vertAlign w:val="superscript"/>
        </w:rPr>
      </w:pPr>
      <w:r>
        <w:rPr>
          <w:b/>
          <w:color w:val="000000"/>
        </w:rPr>
        <w:t>Parágrafo único</w:t>
      </w:r>
      <w:r>
        <w:rPr>
          <w:color w:val="000000"/>
        </w:rPr>
        <w:t>. Os Suplentes sempre substituirão os Secretários e substituir-se-ão de acordo com sua numeração ordinal.</w:t>
      </w:r>
      <w:r>
        <w:rPr>
          <w:color w:val="005583"/>
          <w:vertAlign w:val="superscript"/>
        </w:rPr>
        <w:footnoteReference w:id="53"/>
      </w:r>
    </w:p>
    <w:p w14:paraId="0000044A"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0000"/>
          <w:sz w:val="24"/>
          <w:szCs w:val="24"/>
        </w:rPr>
      </w:pPr>
      <w:r>
        <w:rPr>
          <w:rFonts w:ascii="ClearSans-Light" w:eastAsia="ClearSans-Light" w:hAnsi="ClearSans-Light" w:cs="ClearSans-Light"/>
          <w:color w:val="000000"/>
          <w:sz w:val="24"/>
          <w:szCs w:val="24"/>
        </w:rPr>
        <w:lastRenderedPageBreak/>
        <w:t>CAPÍTULO II</w:t>
      </w:r>
      <w:r>
        <w:rPr>
          <w:rFonts w:ascii="ClearSans-Light" w:eastAsia="ClearSans-Light" w:hAnsi="ClearSans-Light" w:cs="ClearSans-Light"/>
          <w:color w:val="000000"/>
          <w:sz w:val="24"/>
          <w:szCs w:val="24"/>
        </w:rPr>
        <w:br/>
        <w:t>DO COLÉGIO DE LÍDERES</w:t>
      </w:r>
    </w:p>
    <w:p w14:paraId="0000044B"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t xml:space="preserve">Art. 20. </w:t>
      </w:r>
      <w:r>
        <w:rPr>
          <w:color w:val="000000"/>
        </w:rPr>
        <w:t xml:space="preserve">Os Líderes da Maioria, da Minoria, dos Partidos, dos Blocos Parlamentares e do Governo constituem o Colégio de Líderes. </w:t>
      </w:r>
    </w:p>
    <w:p w14:paraId="0000044C" w14:textId="77777777" w:rsidR="003D183A" w:rsidRDefault="008B7924">
      <w:pPr>
        <w:widowControl w:val="0"/>
        <w:pBdr>
          <w:top w:val="nil"/>
          <w:left w:val="nil"/>
          <w:bottom w:val="nil"/>
          <w:right w:val="nil"/>
          <w:between w:val="nil"/>
        </w:pBdr>
        <w:spacing w:before="0" w:after="113"/>
        <w:ind w:firstLine="0"/>
        <w:jc w:val="center"/>
        <w:rPr>
          <w:b/>
          <w:color w:val="005583"/>
          <w:sz w:val="20"/>
          <w:szCs w:val="20"/>
        </w:rPr>
      </w:pPr>
      <w:r>
        <w:rPr>
          <w:color w:val="005583"/>
          <w:sz w:val="20"/>
          <w:szCs w:val="20"/>
        </w:rPr>
        <w:t>Arts. 12 e 13; arts. 20-E, I, e 20-H, V.</w:t>
      </w:r>
    </w:p>
    <w:p w14:paraId="0000044D"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participam também do Colégio de Líderes, presidido pelo Presidente da Câmara, os representantes de Partidos, além de representante da bancada feminina.</w:t>
      </w:r>
    </w:p>
    <w:p w14:paraId="0000044E"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1º Os Líderes de Partidos que participem de Bloco Parlamentar e o Líder do Governo terão direito a voz, no Colégio de Líderes, mas não a voto.</w:t>
      </w:r>
    </w:p>
    <w:p w14:paraId="0000044F"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12, § 2º.</w:t>
      </w:r>
    </w:p>
    <w:p w14:paraId="00000450" w14:textId="77777777" w:rsidR="003D183A" w:rsidRDefault="008B7924">
      <w:pPr>
        <w:widowControl w:val="0"/>
        <w:pBdr>
          <w:top w:val="nil"/>
          <w:left w:val="nil"/>
          <w:bottom w:val="nil"/>
          <w:right w:val="nil"/>
          <w:between w:val="nil"/>
        </w:pBdr>
        <w:rPr>
          <w:color w:val="000000"/>
        </w:rPr>
      </w:pPr>
      <w:r>
        <w:rPr>
          <w:color w:val="000000"/>
        </w:rPr>
        <w:t xml:space="preserve">§ 2º Sempre que possível, as deliberações do Colégio de Líderes serão tomadas mediante consenso entre seus integrantes; quando isto não for possível, prevalecerá o critério da maioria absoluta, ponderados os votos dos Líderes em função da expressão numérica de cada bancada. </w:t>
      </w:r>
    </w:p>
    <w:p w14:paraId="00000451" w14:textId="77777777" w:rsidR="003D183A" w:rsidRDefault="008B7924">
      <w:pPr>
        <w:widowControl w:val="0"/>
        <w:pBdr>
          <w:top w:val="nil"/>
          <w:left w:val="nil"/>
          <w:bottom w:val="nil"/>
          <w:right w:val="nil"/>
          <w:between w:val="nil"/>
        </w:pBdr>
        <w:spacing w:before="170" w:after="113"/>
        <w:ind w:firstLine="0"/>
        <w:jc w:val="center"/>
        <w:rPr>
          <w:color w:val="005583"/>
          <w:vertAlign w:val="superscript"/>
        </w:rPr>
      </w:pPr>
      <w:r>
        <w:rPr>
          <w:rFonts w:ascii="ClearSans-Light" w:eastAsia="ClearSans-Light" w:hAnsi="ClearSans-Light" w:cs="ClearSans-Light"/>
          <w:color w:val="000000"/>
          <w:sz w:val="24"/>
          <w:szCs w:val="24"/>
        </w:rPr>
        <w:t>CAPÍTULO II-A</w:t>
      </w:r>
      <w:r>
        <w:rPr>
          <w:rFonts w:ascii="ClearSans-Light" w:eastAsia="ClearSans-Light" w:hAnsi="ClearSans-Light" w:cs="ClearSans-Light"/>
          <w:color w:val="000000"/>
          <w:sz w:val="24"/>
          <w:szCs w:val="24"/>
        </w:rPr>
        <w:br/>
        <w:t>DA SECRETARIA DA MULHER</w:t>
      </w:r>
      <w:r>
        <w:rPr>
          <w:color w:val="005583"/>
          <w:vertAlign w:val="superscript"/>
        </w:rPr>
        <w:footnoteReference w:id="54"/>
      </w:r>
    </w:p>
    <w:p w14:paraId="00000452"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20-A</w:t>
      </w:r>
      <w:r>
        <w:rPr>
          <w:color w:val="000000"/>
        </w:rPr>
        <w:t>. A Secretaria da Mulher, composta pela Procuradoria da Mulher e pela Coordenadoria dos Direitos da Mulher, sem relação de subordinação entre elas, é um órgão político e institucional que atua em benefício da população feminina brasileira, buscando tornar a Câmara dos Deputados um centro de debate das questões relacionadas à igualdade de gênero e à defesa dos direitos das mulheres no Brasil e no mundo.</w:t>
      </w:r>
      <w:r>
        <w:rPr>
          <w:color w:val="005583"/>
          <w:vertAlign w:val="superscript"/>
        </w:rPr>
        <w:footnoteReference w:id="55"/>
      </w:r>
      <w:r>
        <w:rPr>
          <w:color w:val="000000"/>
        </w:rPr>
        <w:t xml:space="preserve"> </w:t>
      </w:r>
    </w:p>
    <w:p w14:paraId="00000453" w14:textId="77777777" w:rsidR="003D183A" w:rsidRDefault="008B7924">
      <w:pPr>
        <w:widowControl w:val="0"/>
        <w:pBdr>
          <w:top w:val="nil"/>
          <w:left w:val="nil"/>
          <w:bottom w:val="nil"/>
          <w:right w:val="nil"/>
          <w:between w:val="nil"/>
        </w:pBdr>
        <w:rPr>
          <w:color w:val="000000"/>
        </w:rPr>
      </w:pPr>
      <w:r>
        <w:rPr>
          <w:color w:val="000000"/>
        </w:rPr>
        <w:t xml:space="preserve">§ 1º </w:t>
      </w:r>
      <w:r>
        <w:rPr>
          <w:i/>
          <w:color w:val="000000"/>
        </w:rPr>
        <w:t>(Revogado)</w:t>
      </w:r>
      <w:r>
        <w:rPr>
          <w:color w:val="005583"/>
          <w:vertAlign w:val="superscript"/>
        </w:rPr>
        <w:footnoteReference w:id="56"/>
      </w:r>
      <w:r>
        <w:rPr>
          <w:rFonts w:ascii="Sansita" w:eastAsia="Sansita" w:hAnsi="Sansita" w:cs="Sansita"/>
          <w:i/>
          <w:color w:val="000000"/>
        </w:rPr>
        <w:t>.</w:t>
      </w:r>
      <w:r>
        <w:rPr>
          <w:color w:val="000000"/>
        </w:rPr>
        <w:t xml:space="preserve"> </w:t>
      </w:r>
    </w:p>
    <w:p w14:paraId="00000454" w14:textId="77777777" w:rsidR="003D183A" w:rsidRDefault="008B7924">
      <w:pPr>
        <w:widowControl w:val="0"/>
        <w:pBdr>
          <w:top w:val="nil"/>
          <w:left w:val="nil"/>
          <w:bottom w:val="nil"/>
          <w:right w:val="nil"/>
          <w:between w:val="nil"/>
        </w:pBdr>
        <w:rPr>
          <w:color w:val="000000"/>
        </w:rPr>
      </w:pPr>
      <w:r>
        <w:rPr>
          <w:color w:val="000000"/>
        </w:rPr>
        <w:t>§ 2º A Secretaria da Mulher contará, também, com o Comitê de Defesa da Mulher contra Assédio Moral ou Sexual, que não terá relação de subordinação com as demais estruturas do órgão</w:t>
      </w:r>
      <w:r>
        <w:rPr>
          <w:color w:val="005583"/>
          <w:vertAlign w:val="superscript"/>
        </w:rPr>
        <w:footnoteReference w:id="57"/>
      </w:r>
      <w:r>
        <w:rPr>
          <w:color w:val="000000"/>
        </w:rPr>
        <w:t>.</w:t>
      </w:r>
    </w:p>
    <w:p w14:paraId="00000455" w14:textId="77777777" w:rsidR="003D183A" w:rsidRDefault="008B7924">
      <w:pPr>
        <w:widowControl w:val="0"/>
        <w:pBdr>
          <w:top w:val="nil"/>
          <w:left w:val="nil"/>
          <w:bottom w:val="nil"/>
          <w:right w:val="nil"/>
          <w:between w:val="nil"/>
        </w:pBdr>
        <w:rPr>
          <w:color w:val="005583"/>
          <w:vertAlign w:val="superscript"/>
        </w:rPr>
      </w:pPr>
      <w:r>
        <w:rPr>
          <w:color w:val="000000"/>
        </w:rPr>
        <w:t>§ 3º O Comitê de Defesa da Mulher contra Assédio Moral ou Sexual será constituído por três Deputadas, indicadas para mandato de dois anos, permitida a recondução por uma única vez e por igual período, e por duas servidoras efetivas.</w:t>
      </w:r>
      <w:r>
        <w:rPr>
          <w:color w:val="005583"/>
          <w:vertAlign w:val="superscript"/>
        </w:rPr>
        <w:footnoteReference w:id="58"/>
      </w:r>
      <w:r>
        <w:rPr>
          <w:color w:val="005583"/>
          <w:vertAlign w:val="superscript"/>
        </w:rPr>
        <w:t xml:space="preserve"> </w:t>
      </w:r>
    </w:p>
    <w:p w14:paraId="00000456" w14:textId="77777777" w:rsidR="003D183A" w:rsidRDefault="008B7924">
      <w:pPr>
        <w:widowControl w:val="0"/>
        <w:pBdr>
          <w:top w:val="nil"/>
          <w:left w:val="nil"/>
          <w:bottom w:val="nil"/>
          <w:right w:val="nil"/>
          <w:between w:val="nil"/>
        </w:pBdr>
        <w:rPr>
          <w:color w:val="005583"/>
          <w:vertAlign w:val="superscript"/>
        </w:rPr>
      </w:pPr>
      <w:r>
        <w:rPr>
          <w:color w:val="000000"/>
        </w:rPr>
        <w:t xml:space="preserve">§ 4º No início da primeira e da terceira sessão legislativa de cada legislatura, os nomes das </w:t>
      </w:r>
      <w:r>
        <w:rPr>
          <w:color w:val="000000"/>
        </w:rPr>
        <w:lastRenderedPageBreak/>
        <w:t>Deputadas que concorrerão às vagas serão submetidos a votação pelas Deputadas da Casa, assegurada a pluralidade partidária ou de blocos, se houver, e a participação da Minoria na composição do Comitê.</w:t>
      </w:r>
      <w:r>
        <w:rPr>
          <w:color w:val="005583"/>
          <w:vertAlign w:val="superscript"/>
        </w:rPr>
        <w:footnoteReference w:id="59"/>
      </w:r>
    </w:p>
    <w:p w14:paraId="00000457" w14:textId="77777777" w:rsidR="003D183A" w:rsidRDefault="008B7924">
      <w:pPr>
        <w:widowControl w:val="0"/>
        <w:pBdr>
          <w:top w:val="nil"/>
          <w:left w:val="nil"/>
          <w:bottom w:val="nil"/>
          <w:right w:val="nil"/>
          <w:between w:val="nil"/>
        </w:pBdr>
        <w:rPr>
          <w:color w:val="005583"/>
          <w:vertAlign w:val="superscript"/>
        </w:rPr>
      </w:pPr>
      <w:r>
        <w:rPr>
          <w:color w:val="000000"/>
        </w:rPr>
        <w:t>§ 5º O cumprimento das atividades pertinentes à função de integrante do Comitê será considerado na computação da jornada das servidoras, sem necessidade de compensação no setor onde estiverem lotadas.</w:t>
      </w:r>
      <w:r>
        <w:rPr>
          <w:color w:val="005583"/>
          <w:vertAlign w:val="superscript"/>
        </w:rPr>
        <w:footnoteReference w:id="60"/>
      </w:r>
    </w:p>
    <w:p w14:paraId="00000458" w14:textId="77777777" w:rsidR="003D183A" w:rsidRDefault="008B7924">
      <w:pPr>
        <w:widowControl w:val="0"/>
        <w:pBdr>
          <w:top w:val="nil"/>
          <w:left w:val="nil"/>
          <w:bottom w:val="nil"/>
          <w:right w:val="nil"/>
          <w:between w:val="nil"/>
        </w:pBdr>
        <w:rPr>
          <w:color w:val="005583"/>
          <w:vertAlign w:val="superscript"/>
        </w:rPr>
      </w:pPr>
      <w:r>
        <w:rPr>
          <w:color w:val="000000"/>
        </w:rPr>
        <w:t>§ 6º As Deputadas integrantes do Comitê não poderão acumular o exercício de outro cargo no âmbito da Secretaria.</w:t>
      </w:r>
      <w:r>
        <w:rPr>
          <w:color w:val="005583"/>
          <w:vertAlign w:val="superscript"/>
        </w:rPr>
        <w:footnoteReference w:id="61"/>
      </w:r>
    </w:p>
    <w:p w14:paraId="00000459" w14:textId="77777777" w:rsidR="003D183A" w:rsidRDefault="008B7924">
      <w:pPr>
        <w:widowControl w:val="0"/>
        <w:pBdr>
          <w:top w:val="nil"/>
          <w:left w:val="nil"/>
          <w:bottom w:val="nil"/>
          <w:right w:val="nil"/>
          <w:between w:val="nil"/>
        </w:pBdr>
        <w:rPr>
          <w:color w:val="000000"/>
        </w:rPr>
      </w:pPr>
      <w:r>
        <w:rPr>
          <w:color w:val="000000"/>
        </w:rPr>
        <w:t>§ 7º Compete ao Comitê receber denúncias de Parlamentares, de servidoras efetivas, de comissionadas, de terceirizadas, de estagiárias e de visitantes da Câmara dos Deputados contra assédio moral ou sexual, observadas as seguintes regras:</w:t>
      </w:r>
    </w:p>
    <w:p w14:paraId="0000045A" w14:textId="77777777" w:rsidR="003D183A" w:rsidRDefault="008B7924">
      <w:pPr>
        <w:widowControl w:val="0"/>
        <w:pBdr>
          <w:top w:val="nil"/>
          <w:left w:val="nil"/>
          <w:bottom w:val="nil"/>
          <w:right w:val="nil"/>
          <w:between w:val="nil"/>
        </w:pBdr>
        <w:rPr>
          <w:color w:val="000000"/>
        </w:rPr>
      </w:pPr>
      <w:r>
        <w:rPr>
          <w:color w:val="000000"/>
        </w:rPr>
        <w:t>I - recebida a denúncia, se as queixas forem fundamentadas, o Comitê produzirá relatório que será encaminhado à Mesa Diretora, no caso de denúncia contra Parlamentar, ou, nos demais casos, ao Diretor-Geral, para o devido procedimento;</w:t>
      </w:r>
    </w:p>
    <w:p w14:paraId="0000045B" w14:textId="77777777" w:rsidR="003D183A" w:rsidRDefault="008B7924">
      <w:pPr>
        <w:widowControl w:val="0"/>
        <w:pBdr>
          <w:top w:val="nil"/>
          <w:left w:val="nil"/>
          <w:bottom w:val="nil"/>
          <w:right w:val="nil"/>
          <w:between w:val="nil"/>
        </w:pBdr>
        <w:rPr>
          <w:color w:val="000000"/>
        </w:rPr>
      </w:pPr>
      <w:r>
        <w:rPr>
          <w:color w:val="000000"/>
        </w:rPr>
        <w:t>II - o Comitê juntará ao relatório referido no inciso I deste parágrafo os documentos recebidos a partir da denúncia;</w:t>
      </w:r>
    </w:p>
    <w:p w14:paraId="0000045C" w14:textId="77777777" w:rsidR="003D183A" w:rsidRDefault="008B7924">
      <w:pPr>
        <w:widowControl w:val="0"/>
        <w:pBdr>
          <w:top w:val="nil"/>
          <w:left w:val="nil"/>
          <w:bottom w:val="nil"/>
          <w:right w:val="nil"/>
          <w:between w:val="nil"/>
        </w:pBdr>
        <w:rPr>
          <w:color w:val="000000"/>
        </w:rPr>
      </w:pPr>
      <w:r>
        <w:rPr>
          <w:color w:val="000000"/>
        </w:rPr>
        <w:t>III - se não houver fundados motivos para encaminhamento do disposto no inciso I deste parágrafo, o relatório será arquivado;</w:t>
      </w:r>
    </w:p>
    <w:p w14:paraId="0000045D" w14:textId="77777777" w:rsidR="003D183A" w:rsidRDefault="008B7924">
      <w:pPr>
        <w:widowControl w:val="0"/>
        <w:pBdr>
          <w:top w:val="nil"/>
          <w:left w:val="nil"/>
          <w:bottom w:val="nil"/>
          <w:right w:val="nil"/>
          <w:between w:val="nil"/>
        </w:pBdr>
        <w:rPr>
          <w:color w:val="000000"/>
        </w:rPr>
      </w:pPr>
      <w:r>
        <w:rPr>
          <w:color w:val="000000"/>
        </w:rPr>
        <w:t>IV - o Comitê preservará a identidade das partes ou de quem prestar depoimento;</w:t>
      </w:r>
    </w:p>
    <w:p w14:paraId="0000045E" w14:textId="77777777" w:rsidR="003D183A" w:rsidRDefault="008B7924">
      <w:pPr>
        <w:widowControl w:val="0"/>
        <w:pBdr>
          <w:top w:val="nil"/>
          <w:left w:val="nil"/>
          <w:bottom w:val="nil"/>
          <w:right w:val="nil"/>
          <w:between w:val="nil"/>
        </w:pBdr>
        <w:rPr>
          <w:color w:val="005583"/>
          <w:vertAlign w:val="superscript"/>
        </w:rPr>
      </w:pPr>
      <w:r>
        <w:rPr>
          <w:color w:val="000000"/>
        </w:rPr>
        <w:t>V - caso o denunciante seja homem, o Comitê também poderá receber denúncias de assédio, observando os mesmos encaminhamentos dispostos nesta Resolução, podendo, ainda, a pedido, designar ad hoc integrante do sexo masculino para compor transitoriamente o Comitê a fim de analisar o caso.</w:t>
      </w:r>
      <w:r>
        <w:rPr>
          <w:color w:val="005583"/>
          <w:vertAlign w:val="superscript"/>
        </w:rPr>
        <w:footnoteReference w:id="62"/>
      </w:r>
    </w:p>
    <w:p w14:paraId="0000045F" w14:textId="77777777" w:rsidR="003D183A" w:rsidRDefault="008B7924">
      <w:pPr>
        <w:widowControl w:val="0"/>
        <w:pBdr>
          <w:top w:val="nil"/>
          <w:left w:val="nil"/>
          <w:bottom w:val="nil"/>
          <w:right w:val="nil"/>
          <w:between w:val="nil"/>
        </w:pBdr>
        <w:rPr>
          <w:color w:val="005583"/>
          <w:vertAlign w:val="superscript"/>
        </w:rPr>
      </w:pPr>
      <w:r>
        <w:rPr>
          <w:rFonts w:ascii="ClearSans-Bold" w:eastAsia="ClearSans-Bold" w:hAnsi="ClearSans-Bold" w:cs="ClearSans-Bold"/>
          <w:b/>
          <w:color w:val="000000"/>
        </w:rPr>
        <w:t>Art. 20-B.</w:t>
      </w:r>
      <w:r>
        <w:rPr>
          <w:color w:val="000000"/>
        </w:rPr>
        <w:t xml:space="preserve"> A Procuradoria da Mulher será constituída de 1 (uma) Procuradora e de 3 (três) Procuradoras Adjuntas, eleitas pelas Deputadas da Casa, na primeira quinzena da primeira e da terceira sessões legislativas da legislatura, com mandato de 2 (dois) anos, vedada a recondução</w:t>
      </w:r>
      <w:r>
        <w:rPr>
          <w:color w:val="005583"/>
          <w:vertAlign w:val="superscript"/>
        </w:rPr>
        <w:t>.</w:t>
      </w:r>
      <w:r>
        <w:rPr>
          <w:color w:val="005583"/>
          <w:vertAlign w:val="superscript"/>
        </w:rPr>
        <w:footnoteReference w:id="63"/>
      </w:r>
    </w:p>
    <w:p w14:paraId="00000460" w14:textId="77777777" w:rsidR="003D183A" w:rsidRDefault="008B7924">
      <w:pPr>
        <w:widowControl w:val="0"/>
        <w:pBdr>
          <w:top w:val="nil"/>
          <w:left w:val="nil"/>
          <w:bottom w:val="nil"/>
          <w:right w:val="nil"/>
          <w:between w:val="nil"/>
        </w:pBdr>
        <w:spacing w:before="57" w:after="0"/>
        <w:ind w:left="283" w:firstLine="0"/>
        <w:rPr>
          <w:rFonts w:ascii="Sansita" w:eastAsia="Sansita" w:hAnsi="Sansita" w:cs="Sansita"/>
          <w:i/>
          <w:color w:val="000000"/>
        </w:rPr>
      </w:pPr>
      <w:r>
        <w:rPr>
          <w:color w:val="000000"/>
        </w:rPr>
        <w:t xml:space="preserve">I – </w:t>
      </w:r>
      <w:r>
        <w:rPr>
          <w:i/>
          <w:color w:val="000000"/>
        </w:rPr>
        <w:t>(Revogado)</w:t>
      </w:r>
      <w:r>
        <w:rPr>
          <w:rFonts w:ascii="Sansita" w:eastAsia="Sansita" w:hAnsi="Sansita" w:cs="Sansita"/>
          <w:i/>
          <w:color w:val="000000"/>
        </w:rPr>
        <w:t>;</w:t>
      </w:r>
    </w:p>
    <w:p w14:paraId="00000461" w14:textId="77777777" w:rsidR="003D183A" w:rsidRDefault="008B7924">
      <w:pPr>
        <w:widowControl w:val="0"/>
        <w:pBdr>
          <w:top w:val="nil"/>
          <w:left w:val="nil"/>
          <w:bottom w:val="nil"/>
          <w:right w:val="nil"/>
          <w:between w:val="nil"/>
        </w:pBdr>
        <w:spacing w:before="57" w:after="0"/>
        <w:ind w:left="283" w:firstLine="0"/>
        <w:rPr>
          <w:rFonts w:ascii="Sansita" w:eastAsia="Sansita" w:hAnsi="Sansita" w:cs="Sansita"/>
          <w:i/>
          <w:color w:val="000000"/>
        </w:rPr>
      </w:pPr>
      <w:r>
        <w:rPr>
          <w:color w:val="000000"/>
        </w:rPr>
        <w:t xml:space="preserve">II – </w:t>
      </w:r>
      <w:r>
        <w:rPr>
          <w:i/>
          <w:color w:val="000000"/>
        </w:rPr>
        <w:t>(Revogado)</w:t>
      </w:r>
      <w:r>
        <w:rPr>
          <w:rFonts w:ascii="Sansita" w:eastAsia="Sansita" w:hAnsi="Sansita" w:cs="Sansita"/>
          <w:i/>
          <w:color w:val="000000"/>
        </w:rPr>
        <w:t>;</w:t>
      </w:r>
    </w:p>
    <w:p w14:paraId="00000462" w14:textId="77777777" w:rsidR="003D183A" w:rsidRDefault="008B7924">
      <w:pPr>
        <w:widowControl w:val="0"/>
        <w:pBdr>
          <w:top w:val="nil"/>
          <w:left w:val="nil"/>
          <w:bottom w:val="nil"/>
          <w:right w:val="nil"/>
          <w:between w:val="nil"/>
        </w:pBdr>
        <w:spacing w:before="57" w:after="0"/>
        <w:ind w:left="283" w:firstLine="0"/>
        <w:rPr>
          <w:rFonts w:ascii="Sansita" w:eastAsia="Sansita" w:hAnsi="Sansita" w:cs="Sansita"/>
          <w:i/>
          <w:color w:val="000000"/>
        </w:rPr>
      </w:pPr>
      <w:r>
        <w:rPr>
          <w:color w:val="000000"/>
        </w:rPr>
        <w:t xml:space="preserve">III – </w:t>
      </w:r>
      <w:r>
        <w:rPr>
          <w:i/>
          <w:color w:val="000000"/>
        </w:rPr>
        <w:t>(Revogado)</w:t>
      </w:r>
      <w:r>
        <w:rPr>
          <w:rFonts w:ascii="Sansita" w:eastAsia="Sansita" w:hAnsi="Sansita" w:cs="Sansita"/>
          <w:i/>
          <w:color w:val="000000"/>
        </w:rPr>
        <w:t>;</w:t>
      </w:r>
    </w:p>
    <w:p w14:paraId="00000463" w14:textId="77777777" w:rsidR="003D183A" w:rsidRDefault="008B7924">
      <w:pPr>
        <w:widowControl w:val="0"/>
        <w:pBdr>
          <w:top w:val="nil"/>
          <w:left w:val="nil"/>
          <w:bottom w:val="nil"/>
          <w:right w:val="nil"/>
          <w:between w:val="nil"/>
        </w:pBdr>
        <w:spacing w:before="57" w:after="0"/>
        <w:ind w:left="283" w:firstLine="0"/>
        <w:rPr>
          <w:rFonts w:ascii="Sansita" w:eastAsia="Sansita" w:hAnsi="Sansita" w:cs="Sansita"/>
          <w:i/>
          <w:color w:val="000000"/>
        </w:rPr>
      </w:pPr>
      <w:r>
        <w:rPr>
          <w:color w:val="000000"/>
        </w:rPr>
        <w:t xml:space="preserve">IV – </w:t>
      </w:r>
      <w:r>
        <w:rPr>
          <w:i/>
          <w:color w:val="000000"/>
        </w:rPr>
        <w:t>(Revogado)</w:t>
      </w:r>
      <w:r>
        <w:rPr>
          <w:rFonts w:ascii="Sansita" w:eastAsia="Sansita" w:hAnsi="Sansita" w:cs="Sansita"/>
          <w:i/>
          <w:color w:val="000000"/>
        </w:rPr>
        <w:t>.</w:t>
      </w:r>
    </w:p>
    <w:p w14:paraId="00000464" w14:textId="77777777" w:rsidR="003D183A" w:rsidRDefault="008B7924">
      <w:pPr>
        <w:widowControl w:val="0"/>
        <w:pBdr>
          <w:top w:val="nil"/>
          <w:left w:val="nil"/>
          <w:bottom w:val="nil"/>
          <w:right w:val="nil"/>
          <w:between w:val="nil"/>
        </w:pBdr>
        <w:rPr>
          <w:color w:val="000000"/>
        </w:rPr>
      </w:pPr>
      <w:r>
        <w:rPr>
          <w:color w:val="000000"/>
        </w:rPr>
        <w:lastRenderedPageBreak/>
        <w:t>§ 1º Não se considera recondução a eleição para o mesmo cargo em legislaturas diferentes, ainda que sucessivas.</w:t>
      </w:r>
    </w:p>
    <w:p w14:paraId="00000465" w14:textId="77777777" w:rsidR="003D183A" w:rsidRDefault="008B7924">
      <w:pPr>
        <w:widowControl w:val="0"/>
        <w:pBdr>
          <w:top w:val="nil"/>
          <w:left w:val="nil"/>
          <w:bottom w:val="nil"/>
          <w:right w:val="nil"/>
          <w:between w:val="nil"/>
        </w:pBdr>
        <w:rPr>
          <w:color w:val="000000"/>
        </w:rPr>
      </w:pPr>
      <w:r>
        <w:rPr>
          <w:color w:val="000000"/>
        </w:rPr>
        <w:t>§ 2° As Procuradoras Adjuntas, que deverão pertencer a Partidos distintos, terão a designação de Primeira, Segunda e Terceira e, nessa ordem, substituirão a Procuradora em seus impedimentos, colaborarão no cumprimento das atribuições da Procuradoria, podendo, ainda, receber delegações da Procuradora.</w:t>
      </w:r>
    </w:p>
    <w:p w14:paraId="00000466" w14:textId="77777777" w:rsidR="003D183A" w:rsidRDefault="008B7924">
      <w:pPr>
        <w:widowControl w:val="0"/>
        <w:pBdr>
          <w:top w:val="nil"/>
          <w:left w:val="nil"/>
          <w:bottom w:val="nil"/>
          <w:right w:val="nil"/>
          <w:between w:val="nil"/>
        </w:pBdr>
        <w:rPr>
          <w:b/>
          <w:color w:val="005583"/>
          <w:sz w:val="20"/>
          <w:szCs w:val="20"/>
        </w:rPr>
      </w:pPr>
      <w:r>
        <w:rPr>
          <w:color w:val="000000"/>
        </w:rPr>
        <w:t>§ 3° A eleição da Procuradora e das Procuradoras Adjuntas far-se-á em votação por escrutínio secreto, exigindo-se maioria absoluta de votos em primeiro escrutínio, e, maioria simples, em segundo escrutínio, presente a maioria absoluta das Deputadas da Casa.</w:t>
      </w:r>
    </w:p>
    <w:p w14:paraId="0000046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Decisão da Presidência</w:t>
      </w:r>
      <w:r>
        <w:rPr>
          <w:color w:val="005583"/>
          <w:sz w:val="20"/>
          <w:szCs w:val="20"/>
        </w:rPr>
        <w:t xml:space="preserve"> em 23/2/2015 – A aplicação do princípio da proporcionalidade para distribuição dos cargos referentes à Secretaria da Mulher “deverá obedecer ao quantitativo de mulheres integrantes de cada bloco parlamentar e não ao quantitativo geral de parlamentares de cada bancada, advertindo-se para o fato de que, para o cálculo, deverão ser levados em conta os Blocos Parlamentares formados para efeito da eleição do primeiro biênio de mandato da Mesa e de composição das Comissões”. Ademais, admite-se a “possibilidade de que sejam lançadas candidaturas avulsas de qualquer Deputada pertencente ao Bloco Parlamentar que, pelo princípio, tenha direito à vaga”.</w:t>
      </w:r>
    </w:p>
    <w:p w14:paraId="00000468"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4º Se vagar o cargo de Procuradora ou de Procuradora Adjunta, proceder-se-á à nova eleição para escolha da sucessora, salvo se faltarem menos de 3 (três) meses para o término do mandato, caso em que será provido na forma indicada no § 2° deste artigo.</w:t>
      </w:r>
    </w:p>
    <w:p w14:paraId="00000469" w14:textId="77777777" w:rsidR="003D183A" w:rsidRDefault="008B7924">
      <w:pPr>
        <w:widowControl w:val="0"/>
        <w:pBdr>
          <w:top w:val="nil"/>
          <w:left w:val="nil"/>
          <w:bottom w:val="nil"/>
          <w:right w:val="nil"/>
          <w:between w:val="nil"/>
        </w:pBdr>
        <w:rPr>
          <w:color w:val="005583"/>
          <w:vertAlign w:val="superscript"/>
        </w:rPr>
      </w:pPr>
      <w:r>
        <w:rPr>
          <w:rFonts w:ascii="ClearSans-Bold" w:eastAsia="ClearSans-Bold" w:hAnsi="ClearSans-Bold" w:cs="ClearSans-Bold"/>
          <w:b/>
          <w:color w:val="000000"/>
        </w:rPr>
        <w:t>Art. 20-C</w:t>
      </w:r>
      <w:r>
        <w:rPr>
          <w:color w:val="000000"/>
        </w:rPr>
        <w:t>. A Coordenadoria dos Direitos da Mulher será constituída de 1 (uma) Coordenadora-Geral dos Direitos da Mulher e 3 (três) Coordenadoras Adjuntas, eleitas pelas Deputadas da Casa, na primeira quinzena da primeira e da terceira sessões legislativas da legislatura, com mandato de 2 (dois) anos, vedada a recondução.</w:t>
      </w:r>
      <w:r>
        <w:rPr>
          <w:color w:val="005583"/>
          <w:vertAlign w:val="superscript"/>
        </w:rPr>
        <w:footnoteReference w:id="64"/>
      </w:r>
    </w:p>
    <w:p w14:paraId="0000046A" w14:textId="77777777" w:rsidR="003D183A" w:rsidRDefault="008B7924">
      <w:pPr>
        <w:widowControl w:val="0"/>
        <w:pBdr>
          <w:top w:val="nil"/>
          <w:left w:val="nil"/>
          <w:bottom w:val="nil"/>
          <w:right w:val="nil"/>
          <w:between w:val="nil"/>
        </w:pBdr>
        <w:rPr>
          <w:color w:val="000000"/>
        </w:rPr>
      </w:pPr>
      <w:r>
        <w:rPr>
          <w:color w:val="000000"/>
        </w:rPr>
        <w:t>§ 1° Não se considera recondução a eleição para o mesmo cargo em legislaturas diferentes, ainda que sucessivas.</w:t>
      </w:r>
    </w:p>
    <w:p w14:paraId="0000046B" w14:textId="77777777" w:rsidR="003D183A" w:rsidRDefault="008B7924">
      <w:pPr>
        <w:widowControl w:val="0"/>
        <w:pBdr>
          <w:top w:val="nil"/>
          <w:left w:val="nil"/>
          <w:bottom w:val="nil"/>
          <w:right w:val="nil"/>
          <w:between w:val="nil"/>
        </w:pBdr>
        <w:rPr>
          <w:color w:val="000000"/>
        </w:rPr>
      </w:pPr>
      <w:r>
        <w:rPr>
          <w:color w:val="000000"/>
        </w:rPr>
        <w:t>§ 2° As Coordenadoras Adjuntas, que deverão pertencer a Partidos distintos, terão a designação de Primeira, Segunda e Terceira e, nessa ordem, substituirão a Coordenadora-Geral dos Direitos da Mulher, em seus impedimentos, colaborarão no cumprimento das atribuições da Coordenadoria, podendo, ainda, receber delegações da Coordenadora-Geral dos Direitos da Mulher.</w:t>
      </w:r>
    </w:p>
    <w:p w14:paraId="0000046C" w14:textId="77777777" w:rsidR="003D183A" w:rsidRDefault="008B7924">
      <w:pPr>
        <w:widowControl w:val="0"/>
        <w:pBdr>
          <w:top w:val="nil"/>
          <w:left w:val="nil"/>
          <w:bottom w:val="nil"/>
          <w:right w:val="nil"/>
          <w:between w:val="nil"/>
        </w:pBdr>
        <w:rPr>
          <w:b/>
          <w:color w:val="005583"/>
          <w:sz w:val="20"/>
          <w:szCs w:val="20"/>
        </w:rPr>
      </w:pPr>
      <w:r>
        <w:rPr>
          <w:color w:val="000000"/>
        </w:rPr>
        <w:t>§ 3° A eleição da Coordenadora-Geral dos Direitos da Mulher e das Coordenadoras Adjuntas far-se-á em votação por escrutínio secreto, exigindo-se maioria absoluta de votos em primeiro escrutínio; e, maioria simples, em segundo escrutínio, presente a maioria absoluta das Deputadas da Casa.</w:t>
      </w:r>
    </w:p>
    <w:p w14:paraId="0000046D"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Decisão da Presidência</w:t>
      </w:r>
      <w:r>
        <w:rPr>
          <w:color w:val="005583"/>
          <w:sz w:val="20"/>
          <w:szCs w:val="20"/>
        </w:rPr>
        <w:t xml:space="preserve"> em 23/2/2015 – (ver § 3º do art. 20-B).</w:t>
      </w:r>
    </w:p>
    <w:p w14:paraId="0000046E" w14:textId="77777777" w:rsidR="003D183A" w:rsidRDefault="008B7924">
      <w:pPr>
        <w:widowControl w:val="0"/>
        <w:pBdr>
          <w:top w:val="nil"/>
          <w:left w:val="nil"/>
          <w:bottom w:val="nil"/>
          <w:right w:val="nil"/>
          <w:between w:val="nil"/>
        </w:pBdr>
        <w:rPr>
          <w:color w:val="000000"/>
        </w:rPr>
      </w:pPr>
      <w:r>
        <w:rPr>
          <w:color w:val="000000"/>
        </w:rPr>
        <w:t xml:space="preserve">§ 4° Se vagar o cargo de Coordenadora-Geral dos Direitos da Mulher ou de Coordenadora Adjunta, proceder-se-á à nova eleição para escolha da sucessora, salvo se faltarem menos de 3 (três) meses para o término do mandato, caso em que será provido na forma indicada no § 2° </w:t>
      </w:r>
      <w:r>
        <w:rPr>
          <w:color w:val="000000"/>
        </w:rPr>
        <w:lastRenderedPageBreak/>
        <w:t>deste artigo.</w:t>
      </w:r>
    </w:p>
    <w:p w14:paraId="0000046F" w14:textId="77777777" w:rsidR="003D183A" w:rsidRDefault="008B7924">
      <w:pPr>
        <w:widowControl w:val="0"/>
        <w:pBdr>
          <w:top w:val="nil"/>
          <w:left w:val="nil"/>
          <w:bottom w:val="nil"/>
          <w:right w:val="nil"/>
          <w:between w:val="nil"/>
        </w:pBdr>
        <w:rPr>
          <w:color w:val="000000"/>
        </w:rPr>
      </w:pPr>
      <w:r>
        <w:rPr>
          <w:b/>
          <w:color w:val="000000"/>
        </w:rPr>
        <w:t>Art. 20-D</w:t>
      </w:r>
      <w:r>
        <w:rPr>
          <w:color w:val="000000"/>
        </w:rPr>
        <w:t>. Compete à Procuradoria da Mulher, além de zelar pela participação das Deputadas nos órgãos e nas atividades da Câmara dos Deputados:</w:t>
      </w:r>
    </w:p>
    <w:p w14:paraId="00000470" w14:textId="77777777" w:rsidR="003D183A" w:rsidRDefault="008B7924">
      <w:pPr>
        <w:widowControl w:val="0"/>
        <w:pBdr>
          <w:top w:val="nil"/>
          <w:left w:val="nil"/>
          <w:bottom w:val="nil"/>
          <w:right w:val="nil"/>
          <w:between w:val="nil"/>
        </w:pBdr>
        <w:rPr>
          <w:color w:val="000000"/>
        </w:rPr>
      </w:pPr>
      <w:r>
        <w:rPr>
          <w:color w:val="000000"/>
        </w:rPr>
        <w:t>I - propor medidas destinadas à preservação e à promoção da imagem e da atuação da mulher na Câmara dos Deputados e no Poder Legislativo;</w:t>
      </w:r>
    </w:p>
    <w:p w14:paraId="00000471" w14:textId="77777777" w:rsidR="003D183A" w:rsidRDefault="008B7924">
      <w:pPr>
        <w:widowControl w:val="0"/>
        <w:pBdr>
          <w:top w:val="nil"/>
          <w:left w:val="nil"/>
          <w:bottom w:val="nil"/>
          <w:right w:val="nil"/>
          <w:between w:val="nil"/>
        </w:pBdr>
        <w:rPr>
          <w:color w:val="000000"/>
        </w:rPr>
      </w:pPr>
      <w:r>
        <w:rPr>
          <w:color w:val="000000"/>
        </w:rPr>
        <w:t>II - receber, examinar denúncias de violência e discriminação contra a mulher e encaminhá-las aos órgãos competentes;</w:t>
      </w:r>
    </w:p>
    <w:p w14:paraId="00000472" w14:textId="77777777" w:rsidR="003D183A" w:rsidRDefault="008B7924">
      <w:pPr>
        <w:widowControl w:val="0"/>
        <w:pBdr>
          <w:top w:val="nil"/>
          <w:left w:val="nil"/>
          <w:bottom w:val="nil"/>
          <w:right w:val="nil"/>
          <w:between w:val="nil"/>
        </w:pBdr>
        <w:rPr>
          <w:color w:val="000000"/>
        </w:rPr>
      </w:pPr>
      <w:r>
        <w:rPr>
          <w:color w:val="000000"/>
        </w:rPr>
        <w:t>III - fiscalizar e acompanhar a execução de programas do governo federal que visem à promoção da igualdade de gênero, assim como à implementação de campanhas educativas e antidiscriminatórias de âmbito nacional;</w:t>
      </w:r>
    </w:p>
    <w:p w14:paraId="00000473" w14:textId="77777777" w:rsidR="003D183A" w:rsidRDefault="008B7924">
      <w:pPr>
        <w:widowControl w:val="0"/>
        <w:pBdr>
          <w:top w:val="nil"/>
          <w:left w:val="nil"/>
          <w:bottom w:val="nil"/>
          <w:right w:val="nil"/>
          <w:between w:val="nil"/>
        </w:pBdr>
        <w:rPr>
          <w:color w:val="000000"/>
        </w:rPr>
      </w:pPr>
      <w:r>
        <w:rPr>
          <w:color w:val="000000"/>
        </w:rPr>
        <w:t>IV - cooperar com organismos nacionais e internacionais, públicos e privados, voltados à implementação de políticas para a mulher;</w:t>
      </w:r>
    </w:p>
    <w:p w14:paraId="00000474" w14:textId="77777777" w:rsidR="003D183A" w:rsidRDefault="008B7924">
      <w:pPr>
        <w:widowControl w:val="0"/>
        <w:pBdr>
          <w:top w:val="nil"/>
          <w:left w:val="nil"/>
          <w:bottom w:val="nil"/>
          <w:right w:val="nil"/>
          <w:between w:val="nil"/>
        </w:pBdr>
        <w:rPr>
          <w:color w:val="000000"/>
        </w:rPr>
      </w:pPr>
      <w:r>
        <w:rPr>
          <w:color w:val="000000"/>
        </w:rPr>
        <w:t>V - promover pesquisas e estudos sobre direitos da mulher, violência e discriminação contra a mulher, e sobre o défice da sua representação na política, inclusive para fins de divulgação pública e fornecimento de subsídio às Comissões da Câmara dos Deputados;</w:t>
      </w:r>
    </w:p>
    <w:p w14:paraId="00000475" w14:textId="77777777" w:rsidR="003D183A" w:rsidRDefault="008B7924">
      <w:pPr>
        <w:widowControl w:val="0"/>
        <w:pBdr>
          <w:top w:val="nil"/>
          <w:left w:val="nil"/>
          <w:bottom w:val="nil"/>
          <w:right w:val="nil"/>
          <w:between w:val="nil"/>
        </w:pBdr>
        <w:rPr>
          <w:color w:val="000000"/>
        </w:rPr>
      </w:pPr>
      <w:r>
        <w:rPr>
          <w:color w:val="000000"/>
        </w:rPr>
        <w:t>VI - receber convites e responder a correspondências destinadas à Procuradoria da Mulher;</w:t>
      </w:r>
    </w:p>
    <w:p w14:paraId="00000476" w14:textId="77777777" w:rsidR="003D183A" w:rsidRDefault="008B7924">
      <w:pPr>
        <w:widowControl w:val="0"/>
        <w:pBdr>
          <w:top w:val="nil"/>
          <w:left w:val="nil"/>
          <w:bottom w:val="nil"/>
          <w:right w:val="nil"/>
          <w:between w:val="nil"/>
        </w:pBdr>
        <w:rPr>
          <w:color w:val="000000"/>
        </w:rPr>
      </w:pPr>
      <w:r>
        <w:rPr>
          <w:color w:val="000000"/>
        </w:rPr>
        <w:t>VII - atender autoridades, no âmbito da sua competência, especialmente parlamentares mulheres e suas delegações nacionais e internacionais, em suas visitas à Câmara dos Deputados e também encaminhar suas demandas aos órgãos competentes;</w:t>
      </w:r>
    </w:p>
    <w:p w14:paraId="00000477" w14:textId="77777777" w:rsidR="003D183A" w:rsidRDefault="008B7924">
      <w:pPr>
        <w:widowControl w:val="0"/>
        <w:pBdr>
          <w:top w:val="nil"/>
          <w:left w:val="nil"/>
          <w:bottom w:val="nil"/>
          <w:right w:val="nil"/>
          <w:between w:val="nil"/>
        </w:pBdr>
        <w:rPr>
          <w:color w:val="000000"/>
        </w:rPr>
      </w:pPr>
      <w:r>
        <w:rPr>
          <w:color w:val="000000"/>
        </w:rPr>
        <w:t>VIII - participar, juntamente com a Coordenadoria dos Direitos da Mulher, de solenidades e eventos internos na Casa que envolvam políticas para a valorização da mulher;</w:t>
      </w:r>
    </w:p>
    <w:p w14:paraId="00000478" w14:textId="77777777" w:rsidR="003D183A" w:rsidRDefault="008B7924">
      <w:pPr>
        <w:widowControl w:val="0"/>
        <w:pBdr>
          <w:top w:val="nil"/>
          <w:left w:val="nil"/>
          <w:bottom w:val="nil"/>
          <w:right w:val="nil"/>
          <w:between w:val="nil"/>
        </w:pBdr>
        <w:rPr>
          <w:color w:val="005583"/>
          <w:vertAlign w:val="superscript"/>
        </w:rPr>
      </w:pPr>
      <w:r>
        <w:rPr>
          <w:color w:val="000000"/>
        </w:rPr>
        <w:t>IX - representar a Câmara dos Deputados em solenidades e eventos nacionais ou internacionais especificamente destinados às políticas para a valorização da mulher, mediante designação da Presidência da Câmara.</w:t>
      </w:r>
      <w:r>
        <w:rPr>
          <w:color w:val="005583"/>
          <w:vertAlign w:val="superscript"/>
        </w:rPr>
        <w:footnoteReference w:id="65"/>
      </w:r>
    </w:p>
    <w:p w14:paraId="00000479" w14:textId="77777777" w:rsidR="003D183A" w:rsidRDefault="008B7924">
      <w:pPr>
        <w:widowControl w:val="0"/>
        <w:pBdr>
          <w:top w:val="nil"/>
          <w:left w:val="nil"/>
          <w:bottom w:val="nil"/>
          <w:right w:val="nil"/>
          <w:between w:val="nil"/>
        </w:pBdr>
        <w:rPr>
          <w:color w:val="005583"/>
          <w:vertAlign w:val="superscript"/>
        </w:rPr>
      </w:pPr>
      <w:r>
        <w:rPr>
          <w:b/>
          <w:color w:val="000000"/>
        </w:rPr>
        <w:t xml:space="preserve">Art. 20-E. </w:t>
      </w:r>
      <w:r>
        <w:rPr>
          <w:color w:val="000000"/>
        </w:rPr>
        <w:t>Compete à Coordenadoria dos Direitos da Mulher:</w:t>
      </w:r>
      <w:r>
        <w:rPr>
          <w:color w:val="005583"/>
          <w:vertAlign w:val="superscript"/>
        </w:rPr>
        <w:footnoteReference w:id="66"/>
      </w:r>
    </w:p>
    <w:p w14:paraId="0000047A" w14:textId="77777777" w:rsidR="003D183A" w:rsidRDefault="008B7924">
      <w:pPr>
        <w:widowControl w:val="0"/>
        <w:pBdr>
          <w:top w:val="nil"/>
          <w:left w:val="nil"/>
          <w:bottom w:val="nil"/>
          <w:right w:val="nil"/>
          <w:between w:val="nil"/>
        </w:pBdr>
        <w:rPr>
          <w:color w:val="000000"/>
        </w:rPr>
      </w:pPr>
      <w:r>
        <w:rPr>
          <w:color w:val="000000"/>
        </w:rPr>
        <w:t>I - participar, com os Líderes, das reuniões convocadas pelo Presidente da Câmara dos Deputados, com direito a voz e voto;</w:t>
      </w:r>
    </w:p>
    <w:p w14:paraId="0000047B" w14:textId="77777777" w:rsidR="003D183A" w:rsidRDefault="008B7924">
      <w:pPr>
        <w:widowControl w:val="0"/>
        <w:pBdr>
          <w:top w:val="nil"/>
          <w:left w:val="nil"/>
          <w:bottom w:val="nil"/>
          <w:right w:val="nil"/>
          <w:between w:val="nil"/>
        </w:pBdr>
        <w:rPr>
          <w:color w:val="000000"/>
        </w:rPr>
      </w:pPr>
      <w:r>
        <w:rPr>
          <w:color w:val="000000"/>
        </w:rPr>
        <w:t>II - usar da palavra, pessoalmente ou por delegação, durante o período destinado às Comunicações de Liderança, por 5 (cinco) minutos, para dar expressão à posição das Deputadas da Casa quanto à votação de proposições e conhecimento das ações de interesse da Coordenadoria;</w:t>
      </w:r>
    </w:p>
    <w:p w14:paraId="0000047C"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 xml:space="preserve">Art. 89. </w:t>
      </w:r>
    </w:p>
    <w:p w14:paraId="0000047D" w14:textId="77777777" w:rsidR="003D183A" w:rsidRDefault="008B7924">
      <w:pPr>
        <w:widowControl w:val="0"/>
        <w:pBdr>
          <w:top w:val="nil"/>
          <w:left w:val="nil"/>
          <w:bottom w:val="nil"/>
          <w:right w:val="nil"/>
          <w:between w:val="nil"/>
        </w:pBdr>
        <w:rPr>
          <w:color w:val="000000"/>
        </w:rPr>
      </w:pPr>
      <w:r>
        <w:rPr>
          <w:color w:val="000000"/>
        </w:rPr>
        <w:t>III - receber convites e responder a correspondências destinadas à Coordenadoria;</w:t>
      </w:r>
    </w:p>
    <w:p w14:paraId="0000047E" w14:textId="77777777" w:rsidR="003D183A" w:rsidRDefault="008B7924">
      <w:pPr>
        <w:widowControl w:val="0"/>
        <w:pBdr>
          <w:top w:val="nil"/>
          <w:left w:val="nil"/>
          <w:bottom w:val="nil"/>
          <w:right w:val="nil"/>
          <w:between w:val="nil"/>
        </w:pBdr>
        <w:rPr>
          <w:color w:val="000000"/>
        </w:rPr>
      </w:pPr>
      <w:r>
        <w:rPr>
          <w:color w:val="000000"/>
        </w:rPr>
        <w:t>IV - convocar periodicamente reunião das Deputadas da Casa para debater assuntos pertinentes à Coordenadoria;</w:t>
      </w:r>
    </w:p>
    <w:p w14:paraId="0000047F" w14:textId="77777777" w:rsidR="003D183A" w:rsidRDefault="008B7924">
      <w:pPr>
        <w:widowControl w:val="0"/>
        <w:pBdr>
          <w:top w:val="nil"/>
          <w:left w:val="nil"/>
          <w:bottom w:val="nil"/>
          <w:right w:val="nil"/>
          <w:between w:val="nil"/>
        </w:pBdr>
        <w:rPr>
          <w:color w:val="000000"/>
        </w:rPr>
      </w:pPr>
      <w:r>
        <w:rPr>
          <w:color w:val="000000"/>
        </w:rPr>
        <w:lastRenderedPageBreak/>
        <w:t>V - elaborar as prioridades de trabalho e o calendário de reuniões a ser aprovado pela maioria das Deputadas da Casa;</w:t>
      </w:r>
    </w:p>
    <w:p w14:paraId="00000480" w14:textId="77777777" w:rsidR="003D183A" w:rsidRDefault="008B7924">
      <w:pPr>
        <w:widowControl w:val="0"/>
        <w:pBdr>
          <w:top w:val="nil"/>
          <w:left w:val="nil"/>
          <w:bottom w:val="nil"/>
          <w:right w:val="nil"/>
          <w:between w:val="nil"/>
        </w:pBdr>
        <w:rPr>
          <w:color w:val="000000"/>
        </w:rPr>
      </w:pPr>
      <w:r>
        <w:rPr>
          <w:color w:val="000000"/>
        </w:rPr>
        <w:t>VI - organizar e coordenar o programa de atividades das Deputadas da Casa;</w:t>
      </w:r>
    </w:p>
    <w:p w14:paraId="00000481" w14:textId="77777777" w:rsidR="003D183A" w:rsidRDefault="008B7924">
      <w:pPr>
        <w:widowControl w:val="0"/>
        <w:pBdr>
          <w:top w:val="nil"/>
          <w:left w:val="nil"/>
          <w:bottom w:val="nil"/>
          <w:right w:val="nil"/>
          <w:between w:val="nil"/>
        </w:pBdr>
        <w:rPr>
          <w:color w:val="000000"/>
        </w:rPr>
      </w:pPr>
      <w:r>
        <w:rPr>
          <w:color w:val="000000"/>
        </w:rPr>
        <w:t>VII - constituir e organizar os grupos de trabalho temáticos;</w:t>
      </w:r>
    </w:p>
    <w:p w14:paraId="00000482" w14:textId="77777777" w:rsidR="003D183A" w:rsidRDefault="008B7924">
      <w:pPr>
        <w:widowControl w:val="0"/>
        <w:pBdr>
          <w:top w:val="nil"/>
          <w:left w:val="nil"/>
          <w:bottom w:val="nil"/>
          <w:right w:val="nil"/>
          <w:between w:val="nil"/>
        </w:pBdr>
        <w:rPr>
          <w:color w:val="000000"/>
        </w:rPr>
      </w:pPr>
      <w:r>
        <w:rPr>
          <w:color w:val="000000"/>
        </w:rPr>
        <w:t>VIII - examinar estudos, pareceres, teses e trabalhos que sirvam de subsídios para suas atividades;</w:t>
      </w:r>
    </w:p>
    <w:p w14:paraId="00000483" w14:textId="77777777" w:rsidR="003D183A" w:rsidRDefault="008B7924">
      <w:pPr>
        <w:widowControl w:val="0"/>
        <w:pBdr>
          <w:top w:val="nil"/>
          <w:left w:val="nil"/>
          <w:bottom w:val="nil"/>
          <w:right w:val="nil"/>
          <w:between w:val="nil"/>
        </w:pBdr>
        <w:rPr>
          <w:color w:val="000000"/>
        </w:rPr>
      </w:pPr>
      <w:r>
        <w:rPr>
          <w:color w:val="000000"/>
        </w:rPr>
        <w:t>IX - atender autoridades, no âmbito da sua competência, especialmente parlamentares mulheres e suas delegações nacionais e internacionais, em suas visitas à Câmara dos Deputados e também encaminhar suas demandas;</w:t>
      </w:r>
    </w:p>
    <w:p w14:paraId="00000484" w14:textId="77777777" w:rsidR="003D183A" w:rsidRDefault="008B7924">
      <w:pPr>
        <w:widowControl w:val="0"/>
        <w:pBdr>
          <w:top w:val="nil"/>
          <w:left w:val="nil"/>
          <w:bottom w:val="nil"/>
          <w:right w:val="nil"/>
          <w:between w:val="nil"/>
        </w:pBdr>
        <w:rPr>
          <w:color w:val="000000"/>
        </w:rPr>
      </w:pPr>
      <w:r>
        <w:rPr>
          <w:color w:val="000000"/>
        </w:rPr>
        <w:t>X - promover a divulgação das atividades das Deputadas da Casa no âmbito do Parlamento e perante a sociedade;</w:t>
      </w:r>
    </w:p>
    <w:p w14:paraId="00000485" w14:textId="77777777" w:rsidR="003D183A" w:rsidRDefault="008B7924">
      <w:pPr>
        <w:widowControl w:val="0"/>
        <w:pBdr>
          <w:top w:val="nil"/>
          <w:left w:val="nil"/>
          <w:bottom w:val="nil"/>
          <w:right w:val="nil"/>
          <w:between w:val="nil"/>
        </w:pBdr>
        <w:rPr>
          <w:color w:val="000000"/>
        </w:rPr>
      </w:pPr>
      <w:r>
        <w:rPr>
          <w:color w:val="000000"/>
        </w:rPr>
        <w:t>XI - participar, juntamente com a Procuradoria da Mulher, de solenidades e eventos internos na Casa que envolvam políticas para a valorização da mulher;</w:t>
      </w:r>
    </w:p>
    <w:p w14:paraId="00000486" w14:textId="77777777" w:rsidR="003D183A" w:rsidRDefault="008B7924">
      <w:pPr>
        <w:widowControl w:val="0"/>
        <w:pBdr>
          <w:top w:val="nil"/>
          <w:left w:val="nil"/>
          <w:bottom w:val="nil"/>
          <w:right w:val="nil"/>
          <w:between w:val="nil"/>
        </w:pBdr>
        <w:rPr>
          <w:color w:val="005583"/>
          <w:vertAlign w:val="superscript"/>
        </w:rPr>
      </w:pPr>
      <w:r>
        <w:rPr>
          <w:color w:val="000000"/>
        </w:rPr>
        <w:t>XII - representar a Câmara dos Deputados em solenidades e eventos nacionais ou internacionais especificamente destinados às políticas para a valorização da mulher, mediante designação da Presidência da Câmara dos Deputados.</w:t>
      </w:r>
      <w:r>
        <w:rPr>
          <w:color w:val="005583"/>
          <w:vertAlign w:val="superscript"/>
        </w:rPr>
        <w:footnoteReference w:id="67"/>
      </w:r>
    </w:p>
    <w:p w14:paraId="00000487" w14:textId="77777777" w:rsidR="003D183A" w:rsidRDefault="003D183A">
      <w:pPr>
        <w:widowControl w:val="0"/>
        <w:pBdr>
          <w:top w:val="nil"/>
          <w:left w:val="nil"/>
          <w:bottom w:val="nil"/>
          <w:right w:val="nil"/>
          <w:between w:val="nil"/>
        </w:pBdr>
        <w:spacing w:before="170" w:after="113"/>
        <w:ind w:firstLine="0"/>
        <w:jc w:val="center"/>
        <w:rPr>
          <w:color w:val="000000"/>
          <w:sz w:val="24"/>
          <w:szCs w:val="24"/>
        </w:rPr>
      </w:pPr>
    </w:p>
    <w:p w14:paraId="00000488" w14:textId="77777777" w:rsidR="003D183A" w:rsidRDefault="008B7924">
      <w:pPr>
        <w:widowControl w:val="0"/>
        <w:pBdr>
          <w:top w:val="nil"/>
          <w:left w:val="nil"/>
          <w:bottom w:val="nil"/>
          <w:right w:val="nil"/>
          <w:between w:val="nil"/>
        </w:pBdr>
        <w:spacing w:before="170" w:after="113"/>
        <w:ind w:firstLine="0"/>
        <w:jc w:val="center"/>
        <w:rPr>
          <w:color w:val="005583"/>
          <w:vertAlign w:val="superscript"/>
        </w:rPr>
      </w:pPr>
      <w:r>
        <w:rPr>
          <w:color w:val="000000"/>
          <w:sz w:val="24"/>
          <w:szCs w:val="24"/>
        </w:rPr>
        <w:t>CAPÍTULO II-B</w:t>
      </w:r>
      <w:r>
        <w:rPr>
          <w:rFonts w:ascii="ClearSans-Light" w:eastAsia="ClearSans-Light" w:hAnsi="ClearSans-Light" w:cs="ClearSans-Light"/>
          <w:color w:val="000000"/>
          <w:sz w:val="24"/>
          <w:szCs w:val="24"/>
        </w:rPr>
        <w:t xml:space="preserve"> </w:t>
      </w:r>
      <w:r>
        <w:rPr>
          <w:rFonts w:ascii="ClearSans-Light" w:eastAsia="ClearSans-Light" w:hAnsi="ClearSans-Light" w:cs="ClearSans-Light"/>
          <w:color w:val="000000"/>
          <w:sz w:val="24"/>
          <w:szCs w:val="24"/>
        </w:rPr>
        <w:br/>
      </w:r>
      <w:r>
        <w:rPr>
          <w:color w:val="000000"/>
          <w:sz w:val="24"/>
          <w:szCs w:val="24"/>
        </w:rPr>
        <w:t>DA SECRETARIA DA JUVENTUDE</w:t>
      </w:r>
      <w:r>
        <w:rPr>
          <w:color w:val="005583"/>
          <w:vertAlign w:val="superscript"/>
        </w:rPr>
        <w:footnoteReference w:id="68"/>
      </w:r>
    </w:p>
    <w:p w14:paraId="00000489" w14:textId="77777777" w:rsidR="003D183A" w:rsidRDefault="008B7924">
      <w:pPr>
        <w:widowControl w:val="0"/>
        <w:pBdr>
          <w:top w:val="nil"/>
          <w:left w:val="nil"/>
          <w:bottom w:val="nil"/>
          <w:right w:val="nil"/>
          <w:between w:val="nil"/>
        </w:pBdr>
        <w:spacing w:before="283"/>
        <w:rPr>
          <w:rFonts w:ascii="ClearSans-Bold" w:eastAsia="ClearSans-Bold" w:hAnsi="ClearSans-Bold" w:cs="ClearSans-Bold"/>
          <w:b/>
          <w:color w:val="000000"/>
        </w:rPr>
      </w:pPr>
      <w:r>
        <w:rPr>
          <w:rFonts w:ascii="ClearSans-Bold" w:eastAsia="ClearSans-Bold" w:hAnsi="ClearSans-Bold" w:cs="ClearSans-Bold"/>
          <w:b/>
          <w:color w:val="000000"/>
        </w:rPr>
        <w:t>Art. 20-F.</w:t>
      </w:r>
      <w:r>
        <w:rPr>
          <w:color w:val="000000"/>
        </w:rPr>
        <w:t xml:space="preserve"> A Secretaria da Juventude terá a sua atuação voltada para a promoção de eventos, a realização de debates acerca das questões relacionadas aos interesses da população jovem do Brasil, à garantia dos seus direitos e à observância dos seus deveres de cidadania. </w:t>
      </w:r>
    </w:p>
    <w:p w14:paraId="0000048A"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20-G</w:t>
      </w:r>
      <w:r>
        <w:rPr>
          <w:color w:val="000000"/>
        </w:rPr>
        <w:t>. A Secretaria da Juventude será constituída de um Secretário, escolhido pela Mesa, na primeira quinzena das primeira e terceira sessões legislativas, e de três Secretários Adjuntos, indicados pelo Secretário da Juventude, com mandato de dois anos, vedada a recondução para o mesmo cargo para o período subsequente.</w:t>
      </w:r>
    </w:p>
    <w:p w14:paraId="0000048B" w14:textId="77777777" w:rsidR="003D183A" w:rsidRDefault="008B7924">
      <w:pPr>
        <w:widowControl w:val="0"/>
        <w:pBdr>
          <w:top w:val="nil"/>
          <w:left w:val="nil"/>
          <w:bottom w:val="nil"/>
          <w:right w:val="nil"/>
          <w:between w:val="nil"/>
        </w:pBdr>
        <w:rPr>
          <w:color w:val="000000"/>
        </w:rPr>
      </w:pPr>
      <w:r>
        <w:rPr>
          <w:color w:val="000000"/>
        </w:rPr>
        <w:t xml:space="preserve">§ 1º Os Secretários Adjuntos deverão pertencer a partidos distintos e terão a designação de Primeiro, Segundo e Terceiro e, nessa ordem, substituirão o Secretário em seus impedimentos e colaborarão no cumprimento das atribuições da Secretaria, podendo, ainda, receber delegações do Secretário. </w:t>
      </w:r>
    </w:p>
    <w:p w14:paraId="0000048C"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2º Se vagar o cargo de Secretário da Juventude, até 30 de novembro do último ano do biênio, proceder-se-á a nova escolha pela Mesa Diretora. </w:t>
      </w:r>
    </w:p>
    <w:p w14:paraId="0000048D" w14:textId="77777777" w:rsidR="003D183A" w:rsidRDefault="008B7924">
      <w:pPr>
        <w:widowControl w:val="0"/>
        <w:pBdr>
          <w:top w:val="nil"/>
          <w:left w:val="nil"/>
          <w:bottom w:val="nil"/>
          <w:right w:val="nil"/>
          <w:between w:val="nil"/>
        </w:pBdr>
        <w:rPr>
          <w:color w:val="000000"/>
        </w:rPr>
      </w:pPr>
      <w:r>
        <w:rPr>
          <w:b/>
          <w:color w:val="000000"/>
        </w:rPr>
        <w:t>Art. 20-H.</w:t>
      </w:r>
      <w:r>
        <w:rPr>
          <w:color w:val="000000"/>
        </w:rPr>
        <w:t xml:space="preserve"> Compete à Secretaria da Juventude: </w:t>
      </w:r>
    </w:p>
    <w:p w14:paraId="0000048E" w14:textId="77777777" w:rsidR="003D183A" w:rsidRDefault="008B7924">
      <w:pPr>
        <w:widowControl w:val="0"/>
        <w:pBdr>
          <w:top w:val="nil"/>
          <w:left w:val="nil"/>
          <w:bottom w:val="nil"/>
          <w:right w:val="nil"/>
          <w:between w:val="nil"/>
        </w:pBdr>
        <w:rPr>
          <w:color w:val="000000"/>
        </w:rPr>
      </w:pPr>
      <w:r>
        <w:rPr>
          <w:color w:val="000000"/>
        </w:rPr>
        <w:t xml:space="preserve">I - fiscalizar e acompanhar a execução de programas do Governo Federal que visem à </w:t>
      </w:r>
      <w:r>
        <w:rPr>
          <w:color w:val="000000"/>
        </w:rPr>
        <w:lastRenderedPageBreak/>
        <w:t xml:space="preserve">proteção da juventude, ao atendimento de seus interesses e à garantia do cumprimento de seus deveres de cidadania; </w:t>
      </w:r>
    </w:p>
    <w:p w14:paraId="0000048F" w14:textId="77777777" w:rsidR="003D183A" w:rsidRDefault="008B7924">
      <w:pPr>
        <w:widowControl w:val="0"/>
        <w:pBdr>
          <w:top w:val="nil"/>
          <w:left w:val="nil"/>
          <w:bottom w:val="nil"/>
          <w:right w:val="nil"/>
          <w:between w:val="nil"/>
        </w:pBdr>
        <w:rPr>
          <w:color w:val="000000"/>
        </w:rPr>
      </w:pPr>
      <w:r>
        <w:rPr>
          <w:color w:val="000000"/>
        </w:rPr>
        <w:t xml:space="preserve">II - cooperar com organismos nacionais e internacionais, públicos e privados, voltados à implementação de políticas para os jovens; </w:t>
      </w:r>
    </w:p>
    <w:p w14:paraId="00000490" w14:textId="77777777" w:rsidR="003D183A" w:rsidRDefault="008B7924">
      <w:pPr>
        <w:widowControl w:val="0"/>
        <w:pBdr>
          <w:top w:val="nil"/>
          <w:left w:val="nil"/>
          <w:bottom w:val="nil"/>
          <w:right w:val="nil"/>
          <w:between w:val="nil"/>
        </w:pBdr>
        <w:rPr>
          <w:color w:val="000000"/>
        </w:rPr>
      </w:pPr>
      <w:r>
        <w:rPr>
          <w:color w:val="000000"/>
        </w:rPr>
        <w:t xml:space="preserve">III - promover pesquisas e estudos sobre direitos e obrigações da juventude e sobre o défice da sua representação na esfera política, inclusive par a fins de divulgação pública e fornecimento de subsídio às Comissões da Câmara dos Deputados; </w:t>
      </w:r>
    </w:p>
    <w:p w14:paraId="00000491" w14:textId="77777777" w:rsidR="003D183A" w:rsidRDefault="008B7924">
      <w:pPr>
        <w:widowControl w:val="0"/>
        <w:pBdr>
          <w:top w:val="nil"/>
          <w:left w:val="nil"/>
          <w:bottom w:val="nil"/>
          <w:right w:val="nil"/>
          <w:between w:val="nil"/>
        </w:pBdr>
        <w:rPr>
          <w:color w:val="000000"/>
        </w:rPr>
      </w:pPr>
      <w:r>
        <w:rPr>
          <w:color w:val="000000"/>
        </w:rPr>
        <w:t xml:space="preserve">IV - atender autoridades, no âmbito da sua competência, em suas visitas à Câmara dos Deputados, e encaminhar as demandas dos jovens aos órgãos competentes; </w:t>
      </w:r>
    </w:p>
    <w:p w14:paraId="00000492" w14:textId="77777777" w:rsidR="003D183A" w:rsidRDefault="008B7924">
      <w:pPr>
        <w:widowControl w:val="0"/>
        <w:pBdr>
          <w:top w:val="nil"/>
          <w:left w:val="nil"/>
          <w:bottom w:val="nil"/>
          <w:right w:val="nil"/>
          <w:between w:val="nil"/>
        </w:pBdr>
        <w:rPr>
          <w:color w:val="000000"/>
        </w:rPr>
      </w:pPr>
      <w:r>
        <w:rPr>
          <w:color w:val="000000"/>
        </w:rPr>
        <w:t xml:space="preserve">V - participar, com os Líderes, das reuniões convocadas pelo Presidente da Câmara dos Deputados, com direito a voz e voto; </w:t>
      </w:r>
    </w:p>
    <w:p w14:paraId="00000493" w14:textId="77777777" w:rsidR="003D183A" w:rsidRDefault="008B7924">
      <w:pPr>
        <w:widowControl w:val="0"/>
        <w:pBdr>
          <w:top w:val="nil"/>
          <w:left w:val="nil"/>
          <w:bottom w:val="nil"/>
          <w:right w:val="nil"/>
          <w:between w:val="nil"/>
        </w:pBdr>
        <w:rPr>
          <w:color w:val="000000"/>
        </w:rPr>
      </w:pPr>
      <w:r>
        <w:rPr>
          <w:color w:val="000000"/>
        </w:rPr>
        <w:t xml:space="preserve">VI - fazer uso da palavra, semanalmente, pessoalmente ou por delegação, durante o período destinado às Comunicações de Lideranças, por cinco minutos; </w:t>
      </w:r>
    </w:p>
    <w:p w14:paraId="00000494" w14:textId="77777777" w:rsidR="003D183A" w:rsidRDefault="008B7924">
      <w:pPr>
        <w:widowControl w:val="0"/>
        <w:pBdr>
          <w:top w:val="nil"/>
          <w:left w:val="nil"/>
          <w:bottom w:val="nil"/>
          <w:right w:val="nil"/>
          <w:between w:val="nil"/>
        </w:pBdr>
        <w:rPr>
          <w:color w:val="000000"/>
        </w:rPr>
      </w:pPr>
      <w:r>
        <w:rPr>
          <w:color w:val="000000"/>
        </w:rPr>
        <w:t xml:space="preserve">VII - constituir e organizar os grupos de trabalho temáticos sobre temas relacionados aos direitos e deveres da juventude; </w:t>
      </w:r>
    </w:p>
    <w:p w14:paraId="00000495"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VIII - examinar estudos, pareceres, teses e trabalhos que sirvam de subsídios para suas atividades.</w:t>
      </w:r>
    </w:p>
    <w:p w14:paraId="00000496"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0000"/>
          <w:sz w:val="24"/>
          <w:szCs w:val="24"/>
        </w:rPr>
      </w:pPr>
      <w:r>
        <w:rPr>
          <w:rFonts w:ascii="ClearSans-Light" w:eastAsia="ClearSans-Light" w:hAnsi="ClearSans-Light" w:cs="ClearSans-Light"/>
          <w:color w:val="000000"/>
          <w:sz w:val="24"/>
          <w:szCs w:val="24"/>
        </w:rPr>
        <w:t>CAPÍTULO III</w:t>
      </w:r>
      <w:r>
        <w:rPr>
          <w:rFonts w:ascii="ClearSans-Light" w:eastAsia="ClearSans-Light" w:hAnsi="ClearSans-Light" w:cs="ClearSans-Light"/>
          <w:color w:val="000000"/>
          <w:sz w:val="24"/>
          <w:szCs w:val="24"/>
        </w:rPr>
        <w:br/>
        <w:t>DA PROCURADORIA PARLAMENTAR</w:t>
      </w:r>
    </w:p>
    <w:p w14:paraId="00000497"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21.</w:t>
      </w:r>
      <w:r>
        <w:rPr>
          <w:color w:val="000000"/>
        </w:rPr>
        <w:t xml:space="preserve"> A Procuradoria Parlamentar terá por finalidade promover, em colaboração com a Mesa, a defesa da Câmara, de seus órgãos e membros quando atingidos em sua honra ou imagem perante a sociedade, em razão do exercício do mandato ou das suas funções institucionais.</w:t>
      </w:r>
    </w:p>
    <w:p w14:paraId="00000498"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Ato da Presidência</w:t>
      </w:r>
      <w:r>
        <w:rPr>
          <w:color w:val="005583"/>
          <w:sz w:val="20"/>
          <w:szCs w:val="20"/>
        </w:rPr>
        <w:t xml:space="preserve"> de 16/6/2015 – Delega competência ao Procurador Parlamentar da Câmara dos Deputados. </w:t>
      </w:r>
    </w:p>
    <w:p w14:paraId="00000499" w14:textId="77777777" w:rsidR="003D183A" w:rsidRDefault="008B7924">
      <w:pPr>
        <w:widowControl w:val="0"/>
        <w:pBdr>
          <w:top w:val="nil"/>
          <w:left w:val="nil"/>
          <w:bottom w:val="nil"/>
          <w:right w:val="nil"/>
          <w:between w:val="nil"/>
        </w:pBdr>
        <w:rPr>
          <w:color w:val="000000"/>
        </w:rPr>
      </w:pPr>
      <w:r>
        <w:rPr>
          <w:color w:val="000000"/>
        </w:rPr>
        <w:t>§ 1º A Procuradoria Parlamentar será constituída por onze membros designados pelo Presidente da Câmara, a cada dois anos, no início da sessão legislativa, com observância, tanto quanto possível, do princípio da proporcionalidade partidária.</w:t>
      </w:r>
    </w:p>
    <w:p w14:paraId="0000049A" w14:textId="77777777" w:rsidR="003D183A" w:rsidRDefault="008B7924">
      <w:pPr>
        <w:widowControl w:val="0"/>
        <w:pBdr>
          <w:top w:val="nil"/>
          <w:left w:val="nil"/>
          <w:bottom w:val="nil"/>
          <w:right w:val="nil"/>
          <w:between w:val="nil"/>
        </w:pBdr>
        <w:rPr>
          <w:color w:val="000000"/>
        </w:rPr>
      </w:pPr>
      <w:r>
        <w:rPr>
          <w:color w:val="000000"/>
        </w:rPr>
        <w:t xml:space="preserve">§ 2º A Procuradoria Parlamentar providenciará ampla publicidade reparadora, além da divulgação a que estiver sujeito, por força de lei ou de decisão judicial, o órgão de comunicação ou de imprensa que veicular a matéria ofensiva à Casa ou a seus membros. </w:t>
      </w:r>
    </w:p>
    <w:p w14:paraId="0000049B" w14:textId="77777777" w:rsidR="003D183A" w:rsidRDefault="008B7924">
      <w:pPr>
        <w:widowControl w:val="0"/>
        <w:pBdr>
          <w:top w:val="nil"/>
          <w:left w:val="nil"/>
          <w:bottom w:val="nil"/>
          <w:right w:val="nil"/>
          <w:between w:val="nil"/>
        </w:pBdr>
        <w:rPr>
          <w:color w:val="000000"/>
        </w:rPr>
      </w:pPr>
      <w:r>
        <w:rPr>
          <w:color w:val="000000"/>
        </w:rPr>
        <w:t>§ 3º A Procuradoria Parlamentar promoverá, por intermédio do Ministério Público, da Advocacia-Geral da União ou de mandatários advocatícios, as medidas judiciais e extrajudiciais cabíveis para obter ampla reparação, inclusive aquela a que se refere o inciso X do art. 5º da Constituição Federal.</w:t>
      </w:r>
      <w:r>
        <w:rPr>
          <w:color w:val="005583"/>
          <w:vertAlign w:val="superscript"/>
        </w:rPr>
        <w:footnoteReference w:id="69"/>
      </w:r>
      <w:r>
        <w:rPr>
          <w:color w:val="000000"/>
        </w:rPr>
        <w:t xml:space="preserve"> </w:t>
      </w:r>
    </w:p>
    <w:p w14:paraId="0000049C" w14:textId="77777777" w:rsidR="003D183A" w:rsidRDefault="008B7924">
      <w:pPr>
        <w:widowControl w:val="0"/>
        <w:pBdr>
          <w:top w:val="nil"/>
          <w:left w:val="nil"/>
          <w:bottom w:val="nil"/>
          <w:right w:val="nil"/>
          <w:between w:val="nil"/>
        </w:pBdr>
        <w:spacing w:before="170" w:after="113"/>
        <w:ind w:firstLine="0"/>
        <w:jc w:val="center"/>
        <w:rPr>
          <w:color w:val="005583"/>
          <w:vertAlign w:val="superscript"/>
        </w:rPr>
      </w:pPr>
      <w:r>
        <w:rPr>
          <w:rFonts w:ascii="ClearSans-Light" w:eastAsia="ClearSans-Light" w:hAnsi="ClearSans-Light" w:cs="ClearSans-Light"/>
          <w:color w:val="000000"/>
          <w:sz w:val="24"/>
          <w:szCs w:val="24"/>
        </w:rPr>
        <w:t xml:space="preserve">CAPÍTULO III-A </w:t>
      </w:r>
      <w:r>
        <w:rPr>
          <w:rFonts w:ascii="ClearSans-Light" w:eastAsia="ClearSans-Light" w:hAnsi="ClearSans-Light" w:cs="ClearSans-Light"/>
          <w:color w:val="000000"/>
          <w:sz w:val="24"/>
          <w:szCs w:val="24"/>
        </w:rPr>
        <w:br/>
      </w:r>
      <w:r>
        <w:rPr>
          <w:rFonts w:ascii="ClearSans-Light" w:eastAsia="ClearSans-Light" w:hAnsi="ClearSans-Light" w:cs="ClearSans-Light"/>
          <w:color w:val="000000"/>
          <w:sz w:val="24"/>
          <w:szCs w:val="24"/>
        </w:rPr>
        <w:lastRenderedPageBreak/>
        <w:t>DA OUVIDORIA PARLAMENTAR</w:t>
      </w:r>
      <w:r>
        <w:rPr>
          <w:color w:val="005583"/>
          <w:vertAlign w:val="superscript"/>
        </w:rPr>
        <w:footnoteReference w:id="70"/>
      </w:r>
    </w:p>
    <w:p w14:paraId="0000049D" w14:textId="77777777" w:rsidR="003D183A" w:rsidRDefault="008B7924">
      <w:pPr>
        <w:widowControl w:val="0"/>
        <w:pBdr>
          <w:top w:val="nil"/>
          <w:left w:val="nil"/>
          <w:bottom w:val="nil"/>
          <w:right w:val="nil"/>
          <w:between w:val="nil"/>
        </w:pBdr>
        <w:spacing w:before="283"/>
        <w:rPr>
          <w:rFonts w:ascii="ClearSans-Bold" w:eastAsia="ClearSans-Bold" w:hAnsi="ClearSans-Bold" w:cs="ClearSans-Bold"/>
          <w:b/>
          <w:color w:val="000000"/>
        </w:rPr>
      </w:pPr>
      <w:r>
        <w:rPr>
          <w:rFonts w:ascii="ClearSans-Bold" w:eastAsia="ClearSans-Bold" w:hAnsi="ClearSans-Bold" w:cs="ClearSans-Bold"/>
          <w:b/>
          <w:color w:val="000000"/>
        </w:rPr>
        <w:t>Art. 21-A</w:t>
      </w:r>
      <w:r>
        <w:rPr>
          <w:color w:val="000000"/>
        </w:rPr>
        <w:t xml:space="preserve">. Compete à Ouvidoria Parlamentar: </w:t>
      </w:r>
    </w:p>
    <w:p w14:paraId="0000049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253.</w:t>
      </w:r>
    </w:p>
    <w:p w14:paraId="0000049F" w14:textId="77777777" w:rsidR="003D183A" w:rsidRDefault="008B7924">
      <w:pPr>
        <w:widowControl w:val="0"/>
        <w:pBdr>
          <w:top w:val="nil"/>
          <w:left w:val="nil"/>
          <w:bottom w:val="nil"/>
          <w:right w:val="nil"/>
          <w:between w:val="nil"/>
        </w:pBdr>
        <w:rPr>
          <w:color w:val="000000"/>
        </w:rPr>
      </w:pPr>
      <w:r>
        <w:rPr>
          <w:color w:val="000000"/>
        </w:rPr>
        <w:t xml:space="preserve">I – receber, examinar e encaminhar aos órgãos competentes as reclamações ou representações de pessoas físicas ou jurídicas sobre: </w:t>
      </w:r>
    </w:p>
    <w:p w14:paraId="000004A0"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a) violação ou qualquer forma de discriminação atentatória dos direitos e liberdades fundamentais;</w:t>
      </w:r>
    </w:p>
    <w:p w14:paraId="000004A1"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b) ilegalidades ou abuso de poder;</w:t>
      </w:r>
    </w:p>
    <w:p w14:paraId="000004A2"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c) mau funcionamento dos serviços legislativos e administrativos da Casa;</w:t>
      </w:r>
    </w:p>
    <w:p w14:paraId="000004A3" w14:textId="77777777" w:rsidR="003D183A" w:rsidRDefault="008B7924">
      <w:pPr>
        <w:widowControl w:val="0"/>
        <w:pBdr>
          <w:top w:val="nil"/>
          <w:left w:val="nil"/>
          <w:bottom w:val="nil"/>
          <w:right w:val="nil"/>
          <w:between w:val="nil"/>
        </w:pBdr>
        <w:spacing w:before="57" w:after="113"/>
        <w:ind w:left="567" w:firstLine="0"/>
        <w:rPr>
          <w:color w:val="005583"/>
          <w:sz w:val="20"/>
          <w:szCs w:val="20"/>
        </w:rPr>
      </w:pPr>
      <w:r>
        <w:rPr>
          <w:color w:val="005583"/>
          <w:sz w:val="20"/>
          <w:szCs w:val="20"/>
        </w:rPr>
        <w:t>Arts. 262 a 264.</w:t>
      </w:r>
    </w:p>
    <w:p w14:paraId="000004A4"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d) assuntos recebidos pelo sistema 0800 de atendimento à população;</w:t>
      </w:r>
    </w:p>
    <w:p w14:paraId="000004A5" w14:textId="77777777" w:rsidR="003D183A" w:rsidRDefault="008B7924">
      <w:pPr>
        <w:widowControl w:val="0"/>
        <w:pBdr>
          <w:top w:val="nil"/>
          <w:left w:val="nil"/>
          <w:bottom w:val="nil"/>
          <w:right w:val="nil"/>
          <w:between w:val="nil"/>
        </w:pBdr>
        <w:rPr>
          <w:color w:val="000000"/>
        </w:rPr>
      </w:pPr>
      <w:r>
        <w:rPr>
          <w:color w:val="000000"/>
        </w:rPr>
        <w:t xml:space="preserve">II – propor medidas para sanar as violações, as ilegalidades e os abusos constatados; </w:t>
      </w:r>
    </w:p>
    <w:p w14:paraId="000004A6" w14:textId="77777777" w:rsidR="003D183A" w:rsidRDefault="003D183A">
      <w:pPr>
        <w:widowControl w:val="0"/>
        <w:pBdr>
          <w:top w:val="nil"/>
          <w:left w:val="nil"/>
          <w:bottom w:val="nil"/>
          <w:right w:val="nil"/>
          <w:between w:val="nil"/>
        </w:pBdr>
        <w:rPr>
          <w:color w:val="000000"/>
        </w:rPr>
      </w:pPr>
    </w:p>
    <w:p w14:paraId="000004A7" w14:textId="77777777" w:rsidR="003D183A" w:rsidRDefault="008B7924">
      <w:pPr>
        <w:widowControl w:val="0"/>
        <w:pBdr>
          <w:top w:val="nil"/>
          <w:left w:val="nil"/>
          <w:bottom w:val="nil"/>
          <w:right w:val="nil"/>
          <w:between w:val="nil"/>
        </w:pBdr>
        <w:rPr>
          <w:color w:val="005583"/>
          <w:vertAlign w:val="superscript"/>
        </w:rPr>
      </w:pPr>
      <w:r>
        <w:rPr>
          <w:color w:val="000000"/>
        </w:rPr>
        <w:t>III – propor e supervisionar a implementação de medidas necessárias à melhoria dos serviços prestados ao cidadão pela Câmara dos Deputados, a fim de garantir a efetividade e o aperfeiçoamento tempestivo desses serviços;</w:t>
      </w:r>
      <w:r>
        <w:rPr>
          <w:color w:val="005583"/>
          <w:vertAlign w:val="superscript"/>
        </w:rPr>
        <w:footnoteReference w:id="71"/>
      </w:r>
    </w:p>
    <w:p w14:paraId="000004A8" w14:textId="77777777" w:rsidR="003D183A" w:rsidRDefault="008B7924">
      <w:pPr>
        <w:widowControl w:val="0"/>
        <w:pBdr>
          <w:top w:val="nil"/>
          <w:left w:val="nil"/>
          <w:bottom w:val="nil"/>
          <w:right w:val="nil"/>
          <w:between w:val="nil"/>
        </w:pBdr>
        <w:rPr>
          <w:color w:val="000000"/>
        </w:rPr>
      </w:pPr>
      <w:r>
        <w:rPr>
          <w:color w:val="000000"/>
        </w:rPr>
        <w:t xml:space="preserve">IV – propor, quando cabível, a abertura de sindicância ou inquérito destinado a apurar irregularidades de que tenha conhecimento; </w:t>
      </w:r>
    </w:p>
    <w:p w14:paraId="000004A9" w14:textId="77777777" w:rsidR="003D183A" w:rsidRDefault="008B7924">
      <w:pPr>
        <w:widowControl w:val="0"/>
        <w:pBdr>
          <w:top w:val="nil"/>
          <w:left w:val="nil"/>
          <w:bottom w:val="nil"/>
          <w:right w:val="nil"/>
          <w:between w:val="nil"/>
        </w:pBdr>
        <w:rPr>
          <w:color w:val="000000"/>
        </w:rPr>
      </w:pPr>
      <w:r>
        <w:rPr>
          <w:color w:val="000000"/>
        </w:rPr>
        <w:t xml:space="preserve">V – encaminhar ao Tribunal de Contas da União, à Polícia Federal, ao Ministério Público, ou a outro órgão competente as denúncias recebidas que necessitem maiores esclarecimentos; </w:t>
      </w:r>
    </w:p>
    <w:p w14:paraId="000004AA" w14:textId="77777777" w:rsidR="003D183A" w:rsidRDefault="008B7924">
      <w:pPr>
        <w:widowControl w:val="0"/>
        <w:pBdr>
          <w:top w:val="nil"/>
          <w:left w:val="nil"/>
          <w:bottom w:val="nil"/>
          <w:right w:val="nil"/>
          <w:between w:val="nil"/>
        </w:pBdr>
        <w:rPr>
          <w:color w:val="000000"/>
        </w:rPr>
      </w:pPr>
      <w:r>
        <w:rPr>
          <w:color w:val="000000"/>
        </w:rPr>
        <w:t xml:space="preserve">VI – responder aos cidadãos e às entidades quanto às providências tomadas pela Câmara sobre os procedimentos legislativos e administrativos de seu interesse; </w:t>
      </w:r>
    </w:p>
    <w:p w14:paraId="000004AB"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VII – realizar audiências públicas com segmentos da sociedade civil.</w:t>
      </w:r>
    </w:p>
    <w:p w14:paraId="000004AC"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t>Art. 21-B.</w:t>
      </w:r>
      <w:r>
        <w:rPr>
          <w:color w:val="000000"/>
        </w:rPr>
        <w:t xml:space="preserve"> A Ouvidoria Parlamentar é composta de um Ouvidor-Geral e dois Ouvidores Substitutos designados dentre os membros da Casa pelo Presidente da Câmara, a cada dois anos, no início da sessão legislativa, vedada a recondução no período subsequente. </w:t>
      </w:r>
    </w:p>
    <w:p w14:paraId="000004AD"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21-C.</w:t>
      </w:r>
      <w:r>
        <w:rPr>
          <w:color w:val="000000"/>
        </w:rPr>
        <w:t xml:space="preserve"> O Ouvidor-Geral, no exercício de suas funções, poderá:</w:t>
      </w:r>
    </w:p>
    <w:p w14:paraId="000004AE" w14:textId="77777777" w:rsidR="003D183A" w:rsidRDefault="008B7924">
      <w:pPr>
        <w:widowControl w:val="0"/>
        <w:pBdr>
          <w:top w:val="nil"/>
          <w:left w:val="nil"/>
          <w:bottom w:val="nil"/>
          <w:right w:val="nil"/>
          <w:between w:val="nil"/>
        </w:pBdr>
        <w:rPr>
          <w:color w:val="000000"/>
        </w:rPr>
      </w:pPr>
      <w:r>
        <w:rPr>
          <w:color w:val="000000"/>
        </w:rPr>
        <w:t>I – solicitar informações ou cópia de documentos a qualquer órgão ou servidor da Câmara dos Deputados;</w:t>
      </w:r>
    </w:p>
    <w:p w14:paraId="000004AF" w14:textId="77777777" w:rsidR="003D183A" w:rsidRDefault="008B7924">
      <w:pPr>
        <w:widowControl w:val="0"/>
        <w:pBdr>
          <w:top w:val="nil"/>
          <w:left w:val="nil"/>
          <w:bottom w:val="nil"/>
          <w:right w:val="nil"/>
          <w:between w:val="nil"/>
        </w:pBdr>
        <w:rPr>
          <w:color w:val="000000"/>
        </w:rPr>
      </w:pPr>
      <w:r>
        <w:rPr>
          <w:color w:val="000000"/>
        </w:rPr>
        <w:t xml:space="preserve">II – ter vista no recinto da Casa de proposições legislativas, atos e contratos administrativos e quaisquer outros que se façam necessários; </w:t>
      </w:r>
    </w:p>
    <w:p w14:paraId="000004B0" w14:textId="77777777" w:rsidR="003D183A" w:rsidRDefault="008B7924">
      <w:pPr>
        <w:widowControl w:val="0"/>
        <w:pBdr>
          <w:top w:val="nil"/>
          <w:left w:val="nil"/>
          <w:bottom w:val="nil"/>
          <w:right w:val="nil"/>
          <w:between w:val="nil"/>
        </w:pBdr>
        <w:rPr>
          <w:color w:val="000000"/>
        </w:rPr>
      </w:pPr>
      <w:r>
        <w:rPr>
          <w:color w:val="000000"/>
        </w:rPr>
        <w:t xml:space="preserve">III – requerer ou promover diligências e investigações, quando cabíveis. </w:t>
      </w:r>
    </w:p>
    <w:p w14:paraId="000004B1"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t>Parágrafo único.</w:t>
      </w:r>
      <w:r>
        <w:rPr>
          <w:color w:val="000000"/>
        </w:rPr>
        <w:t xml:space="preserve"> A demora injustificada na resposta às solicitações feitas ou na adoção das </w:t>
      </w:r>
      <w:r>
        <w:rPr>
          <w:color w:val="000000"/>
        </w:rPr>
        <w:lastRenderedPageBreak/>
        <w:t xml:space="preserve">providências requeridas pelo Ouvidor-Geral poderá ensejar a responsabilização da autoridade ou do servidor. </w:t>
      </w:r>
    </w:p>
    <w:p w14:paraId="000004B2"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21-D.</w:t>
      </w:r>
      <w:r>
        <w:rPr>
          <w:color w:val="000000"/>
        </w:rPr>
        <w:t xml:space="preserve"> Toda iniciativa provocada ou implementada pela Ouvidoria Parlamentar terá ampla divulgação pelo órgão de comunicação ou de imprensa da Casa. </w:t>
      </w:r>
    </w:p>
    <w:p w14:paraId="000004B3" w14:textId="77777777" w:rsidR="003D183A" w:rsidRDefault="008B7924">
      <w:pPr>
        <w:widowControl w:val="0"/>
        <w:pBdr>
          <w:top w:val="nil"/>
          <w:left w:val="nil"/>
          <w:bottom w:val="nil"/>
          <w:right w:val="nil"/>
          <w:between w:val="nil"/>
        </w:pBdr>
        <w:spacing w:before="170" w:after="113"/>
        <w:ind w:firstLine="0"/>
        <w:jc w:val="center"/>
        <w:rPr>
          <w:color w:val="005583"/>
          <w:vertAlign w:val="superscript"/>
        </w:rPr>
      </w:pPr>
      <w:r>
        <w:rPr>
          <w:rFonts w:ascii="ClearSans-Light" w:eastAsia="ClearSans-Light" w:hAnsi="ClearSans-Light" w:cs="ClearSans-Light"/>
          <w:color w:val="000000"/>
          <w:sz w:val="24"/>
          <w:szCs w:val="24"/>
        </w:rPr>
        <w:t>CAPÍTULO III-B</w:t>
      </w:r>
      <w:r>
        <w:rPr>
          <w:rFonts w:ascii="ClearSans-Light" w:eastAsia="ClearSans-Light" w:hAnsi="ClearSans-Light" w:cs="ClearSans-Light"/>
          <w:color w:val="000000"/>
          <w:sz w:val="24"/>
          <w:szCs w:val="24"/>
        </w:rPr>
        <w:br/>
        <w:t>DO CONSELHO DE ÉTICA E DECORO PARLAMENTAR</w:t>
      </w:r>
      <w:r>
        <w:rPr>
          <w:color w:val="005583"/>
          <w:vertAlign w:val="superscript"/>
        </w:rPr>
        <w:footnoteReference w:id="72"/>
      </w:r>
    </w:p>
    <w:p w14:paraId="000004B4" w14:textId="77777777" w:rsidR="003D183A" w:rsidRDefault="008B7924">
      <w:pPr>
        <w:widowControl w:val="0"/>
        <w:pBdr>
          <w:top w:val="nil"/>
          <w:left w:val="nil"/>
          <w:bottom w:val="nil"/>
          <w:right w:val="nil"/>
          <w:between w:val="nil"/>
        </w:pBdr>
        <w:spacing w:before="283"/>
        <w:rPr>
          <w:color w:val="000000"/>
        </w:rPr>
      </w:pPr>
      <w:r>
        <w:rPr>
          <w:rFonts w:ascii="ClearSans-Bold" w:eastAsia="ClearSans-Bold" w:hAnsi="ClearSans-Bold" w:cs="ClearSans-Bold"/>
          <w:b/>
          <w:color w:val="000000"/>
        </w:rPr>
        <w:t>Art. 21-E</w:t>
      </w:r>
      <w:r>
        <w:rPr>
          <w:color w:val="000000"/>
        </w:rPr>
        <w:t>. O Conselho de Ética e Decoro Parlamentar, composto de 21 (vinte e um) membros titulares e igual número de suplentes, é o órgão da Câmara dos Deputados competente para examinar as condutas puníveis e propor as penalidades aplicáveis aos Deputados submetidos ao processo disciplinar previsto no Código de Ética e Decoro Parlamentar, que integra este Regimento.</w:t>
      </w:r>
    </w:p>
    <w:p w14:paraId="000004B5" w14:textId="77777777" w:rsidR="003D183A" w:rsidRDefault="008B7924">
      <w:pPr>
        <w:widowControl w:val="0"/>
        <w:pBdr>
          <w:top w:val="nil"/>
          <w:left w:val="nil"/>
          <w:bottom w:val="nil"/>
          <w:right w:val="nil"/>
          <w:between w:val="nil"/>
        </w:pBdr>
        <w:rPr>
          <w:color w:val="000000"/>
        </w:rPr>
      </w:pPr>
      <w:r>
        <w:rPr>
          <w:color w:val="000000"/>
        </w:rPr>
        <w:t>§ 1° Os membros do Conselho de Ética e Decoro Parlamentar da Câmara dos Deputados serão designados para um mandato de 2 (dois) anos, na forma dos arts. 26 e 28 deste Regimento Interno, os quais elegerão, dentre os titulares, 1 (um) Presidente e 2 (dois) Vice-Presidentes, observados os procedimentos estabelecidos no art. 7° deste Regimento, no que couber.</w:t>
      </w:r>
    </w:p>
    <w:p w14:paraId="000004B6" w14:textId="77777777" w:rsidR="003D183A" w:rsidRDefault="008B7924">
      <w:pPr>
        <w:widowControl w:val="0"/>
        <w:pBdr>
          <w:top w:val="nil"/>
          <w:left w:val="nil"/>
          <w:bottom w:val="nil"/>
          <w:right w:val="nil"/>
          <w:between w:val="nil"/>
        </w:pBdr>
        <w:rPr>
          <w:color w:val="000000"/>
        </w:rPr>
      </w:pPr>
      <w:r>
        <w:rPr>
          <w:color w:val="000000"/>
        </w:rPr>
        <w:t>§ 2° As disposições constantes do parágrafo único do art. 23, do § 2° do art. 40 e do art. 232 deste Regimento Interno não se aplicam aos membros do Conselho de Ética e Decoro Parlamentar.</w:t>
      </w:r>
    </w:p>
    <w:p w14:paraId="000004B7" w14:textId="77777777" w:rsidR="003D183A" w:rsidRDefault="008B7924">
      <w:pPr>
        <w:widowControl w:val="0"/>
        <w:pBdr>
          <w:top w:val="nil"/>
          <w:left w:val="nil"/>
          <w:bottom w:val="nil"/>
          <w:right w:val="nil"/>
          <w:between w:val="nil"/>
        </w:pBdr>
        <w:spacing w:before="170" w:after="113"/>
        <w:ind w:firstLine="0"/>
        <w:jc w:val="center"/>
        <w:rPr>
          <w:color w:val="005583"/>
          <w:vertAlign w:val="superscript"/>
        </w:rPr>
      </w:pPr>
      <w:r>
        <w:rPr>
          <w:rFonts w:ascii="ClearSans-Light" w:eastAsia="ClearSans-Light" w:hAnsi="ClearSans-Light" w:cs="ClearSans-Light"/>
          <w:color w:val="000000"/>
          <w:sz w:val="24"/>
          <w:szCs w:val="24"/>
        </w:rPr>
        <w:t>CAPÍTULO III-C</w:t>
      </w:r>
      <w:r>
        <w:rPr>
          <w:rFonts w:ascii="ClearSans-Light" w:eastAsia="ClearSans-Light" w:hAnsi="ClearSans-Light" w:cs="ClearSans-Light"/>
          <w:color w:val="000000"/>
          <w:sz w:val="24"/>
          <w:szCs w:val="24"/>
        </w:rPr>
        <w:br/>
        <w:t>DA CORREGEDORIA PARLAMENTAR</w:t>
      </w:r>
      <w:r>
        <w:rPr>
          <w:color w:val="005583"/>
          <w:vertAlign w:val="superscript"/>
        </w:rPr>
        <w:footnoteReference w:id="73"/>
      </w:r>
      <w:r>
        <w:rPr>
          <w:color w:val="005583"/>
          <w:vertAlign w:val="superscript"/>
        </w:rPr>
        <w:t xml:space="preserve"> </w:t>
      </w:r>
    </w:p>
    <w:p w14:paraId="000004B8" w14:textId="77777777" w:rsidR="003D183A" w:rsidRDefault="008B7924">
      <w:pPr>
        <w:widowControl w:val="0"/>
        <w:pBdr>
          <w:top w:val="nil"/>
          <w:left w:val="nil"/>
          <w:bottom w:val="nil"/>
          <w:right w:val="nil"/>
          <w:between w:val="nil"/>
        </w:pBdr>
        <w:rPr>
          <w:color w:val="000000"/>
        </w:rPr>
      </w:pPr>
      <w:r>
        <w:rPr>
          <w:b/>
          <w:color w:val="000000"/>
        </w:rPr>
        <w:t>Art. 21-F.</w:t>
      </w:r>
      <w:r>
        <w:rPr>
          <w:color w:val="000000"/>
        </w:rPr>
        <w:t xml:space="preserve"> Compete à Corregedoria Parlamentar, observado o disposto nos arts. 267, 268, 269 e 271: </w:t>
      </w:r>
    </w:p>
    <w:p w14:paraId="000004B9" w14:textId="77777777" w:rsidR="003D183A" w:rsidRDefault="008B7924">
      <w:pPr>
        <w:widowControl w:val="0"/>
        <w:pBdr>
          <w:top w:val="nil"/>
          <w:left w:val="nil"/>
          <w:bottom w:val="nil"/>
          <w:right w:val="nil"/>
          <w:between w:val="nil"/>
        </w:pBdr>
        <w:rPr>
          <w:color w:val="000000"/>
        </w:rPr>
      </w:pPr>
      <w:r>
        <w:rPr>
          <w:color w:val="000000"/>
        </w:rPr>
        <w:t>I - promover a manutenção do decoro, da ordem e da disciplina no âmbito da Câmara dos Deputados;</w:t>
      </w:r>
    </w:p>
    <w:p w14:paraId="000004BA" w14:textId="77777777" w:rsidR="003D183A" w:rsidRDefault="008B7924">
      <w:pPr>
        <w:widowControl w:val="0"/>
        <w:pBdr>
          <w:top w:val="nil"/>
          <w:left w:val="nil"/>
          <w:bottom w:val="nil"/>
          <w:right w:val="nil"/>
          <w:between w:val="nil"/>
        </w:pBdr>
        <w:rPr>
          <w:color w:val="000000"/>
        </w:rPr>
      </w:pPr>
      <w:r>
        <w:rPr>
          <w:color w:val="000000"/>
        </w:rPr>
        <w:t xml:space="preserve">II - dar cumprimento às determinações da Mesa referentes à segurança interna e externa da Câmara dos Deputados; </w:t>
      </w:r>
    </w:p>
    <w:p w14:paraId="000004BB" w14:textId="77777777" w:rsidR="003D183A" w:rsidRDefault="008B7924">
      <w:pPr>
        <w:widowControl w:val="0"/>
        <w:pBdr>
          <w:top w:val="nil"/>
          <w:left w:val="nil"/>
          <w:bottom w:val="nil"/>
          <w:right w:val="nil"/>
          <w:between w:val="nil"/>
        </w:pBdr>
        <w:rPr>
          <w:color w:val="000000"/>
        </w:rPr>
      </w:pPr>
      <w:r>
        <w:rPr>
          <w:color w:val="000000"/>
        </w:rPr>
        <w:t>III - promover sindicância ou inquérito para apuração de notícias de ilícitos, no âmbito da Câmara dos Deputados, que envolvam Deputados.</w:t>
      </w:r>
    </w:p>
    <w:p w14:paraId="000004BC"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t>Parágrafo único.</w:t>
      </w:r>
      <w:r>
        <w:rPr>
          <w:color w:val="000000"/>
        </w:rPr>
        <w:t xml:space="preserve"> Nas hipóteses de perda de mandato previstas nos incisos IV e V do art. 55</w:t>
      </w:r>
      <w:r>
        <w:rPr>
          <w:color w:val="005583"/>
          <w:vertAlign w:val="superscript"/>
        </w:rPr>
        <w:footnoteReference w:id="74"/>
      </w:r>
      <w:r>
        <w:rPr>
          <w:color w:val="000000"/>
        </w:rPr>
        <w:t xml:space="preserve"> da Constituição Federal, a análise, no âmbito da Câmara dos Deputados, restringir-se-á aos aspectos formais da decisão judicial.</w:t>
      </w:r>
    </w:p>
    <w:p w14:paraId="000004BD"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21-G</w:t>
      </w:r>
      <w:r>
        <w:rPr>
          <w:color w:val="000000"/>
        </w:rPr>
        <w:t xml:space="preserve">. A Corregedoria Parlamentar é composta por 1 (um) Corregedor e 3 (três) </w:t>
      </w:r>
      <w:r>
        <w:rPr>
          <w:color w:val="000000"/>
        </w:rPr>
        <w:lastRenderedPageBreak/>
        <w:t xml:space="preserve">Corregedores Substitutos. </w:t>
      </w:r>
    </w:p>
    <w:p w14:paraId="000004BE" w14:textId="77777777" w:rsidR="003D183A" w:rsidRDefault="008B7924">
      <w:pPr>
        <w:widowControl w:val="0"/>
        <w:pBdr>
          <w:top w:val="nil"/>
          <w:left w:val="nil"/>
          <w:bottom w:val="nil"/>
          <w:right w:val="nil"/>
          <w:between w:val="nil"/>
        </w:pBdr>
        <w:rPr>
          <w:color w:val="005583"/>
          <w:vertAlign w:val="superscript"/>
        </w:rPr>
      </w:pPr>
      <w:r>
        <w:rPr>
          <w:rFonts w:ascii="ClearSans-Bold" w:eastAsia="ClearSans-Bold" w:hAnsi="ClearSans-Bold" w:cs="ClearSans-Bold"/>
          <w:b/>
          <w:color w:val="000000"/>
        </w:rPr>
        <w:t>Parágrafo único.</w:t>
      </w:r>
      <w:r>
        <w:rPr>
          <w:color w:val="000000"/>
        </w:rPr>
        <w:t xml:space="preserve"> Os membros da Corregedoria Parlamentar serão designados para mandatos de 2 (dois) anos pelo Presidente da Câmara dos Deputados, vedada a recondução no período subsequente, na mesma legislatura.</w:t>
      </w:r>
      <w:r>
        <w:rPr>
          <w:color w:val="005583"/>
          <w:vertAlign w:val="superscript"/>
        </w:rPr>
        <w:footnoteReference w:id="75"/>
      </w:r>
    </w:p>
    <w:p w14:paraId="000004BF"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5583"/>
          <w:vertAlign w:val="superscript"/>
        </w:rPr>
      </w:pPr>
      <w:r>
        <w:rPr>
          <w:rFonts w:ascii="ClearSans-Light" w:eastAsia="ClearSans-Light" w:hAnsi="ClearSans-Light" w:cs="ClearSans-Light"/>
          <w:color w:val="000000"/>
          <w:sz w:val="24"/>
          <w:szCs w:val="24"/>
        </w:rPr>
        <w:t>CAPÍTULO III-D</w:t>
      </w:r>
      <w:r>
        <w:rPr>
          <w:rFonts w:ascii="ClearSans-Light" w:eastAsia="ClearSans-Light" w:hAnsi="ClearSans-Light" w:cs="ClearSans-Light"/>
          <w:color w:val="000000"/>
          <w:sz w:val="24"/>
          <w:szCs w:val="24"/>
        </w:rPr>
        <w:br/>
        <w:t>DA SECRETARIA DE RELAÇÕES INTERNACIONAIS</w:t>
      </w:r>
      <w:r>
        <w:rPr>
          <w:rFonts w:ascii="ClearSans-Light" w:eastAsia="ClearSans-Light" w:hAnsi="ClearSans-Light" w:cs="ClearSans-Light"/>
          <w:color w:val="005583"/>
          <w:vertAlign w:val="superscript"/>
        </w:rPr>
        <w:footnoteReference w:id="76"/>
      </w:r>
    </w:p>
    <w:p w14:paraId="000004C0" w14:textId="77777777" w:rsidR="003D183A" w:rsidRDefault="008B7924">
      <w:pPr>
        <w:widowControl w:val="0"/>
        <w:pBdr>
          <w:top w:val="nil"/>
          <w:left w:val="nil"/>
          <w:bottom w:val="nil"/>
          <w:right w:val="nil"/>
          <w:between w:val="nil"/>
        </w:pBdr>
        <w:spacing w:before="283"/>
        <w:rPr>
          <w:color w:val="000000"/>
        </w:rPr>
      </w:pPr>
      <w:r>
        <w:rPr>
          <w:rFonts w:ascii="ClearSans-Bold" w:eastAsia="ClearSans-Bold" w:hAnsi="ClearSans-Bold" w:cs="ClearSans-Bold"/>
          <w:b/>
          <w:color w:val="000000"/>
        </w:rPr>
        <w:t>Art. 21-H.</w:t>
      </w:r>
      <w:r>
        <w:rPr>
          <w:color w:val="000000"/>
        </w:rPr>
        <w:t xml:space="preserve"> Compete à Secretaria de Relações Internacionais:</w:t>
      </w:r>
    </w:p>
    <w:p w14:paraId="000004C1" w14:textId="77777777" w:rsidR="003D183A" w:rsidRDefault="008B7924">
      <w:pPr>
        <w:widowControl w:val="0"/>
        <w:pBdr>
          <w:top w:val="nil"/>
          <w:left w:val="nil"/>
          <w:bottom w:val="nil"/>
          <w:right w:val="nil"/>
          <w:between w:val="nil"/>
        </w:pBdr>
        <w:rPr>
          <w:color w:val="000000"/>
        </w:rPr>
      </w:pPr>
      <w:r>
        <w:rPr>
          <w:color w:val="000000"/>
        </w:rPr>
        <w:t>I – estabelecer as diretrizes da diplomacia parlamentar da Câmara dos Deputados;</w:t>
      </w:r>
    </w:p>
    <w:p w14:paraId="000004C2" w14:textId="77777777" w:rsidR="003D183A" w:rsidRDefault="008B7924">
      <w:pPr>
        <w:widowControl w:val="0"/>
        <w:pBdr>
          <w:top w:val="nil"/>
          <w:left w:val="nil"/>
          <w:bottom w:val="nil"/>
          <w:right w:val="nil"/>
          <w:between w:val="nil"/>
        </w:pBdr>
        <w:rPr>
          <w:color w:val="000000"/>
        </w:rPr>
      </w:pPr>
      <w:r>
        <w:rPr>
          <w:color w:val="000000"/>
        </w:rPr>
        <w:t>II – promover a cooperação com parlamentos de Estados estrangeiros;</w:t>
      </w:r>
    </w:p>
    <w:p w14:paraId="000004C3"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III – apoiar as delegações, comitivas e representações da Câmara dos Deputados em missão oficial. </w:t>
      </w:r>
    </w:p>
    <w:p w14:paraId="000004C4"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21-I.</w:t>
      </w:r>
      <w:r>
        <w:rPr>
          <w:color w:val="000000"/>
        </w:rPr>
        <w:t xml:space="preserve"> O Secretário de Relações Internacionais será escolhido pelo Presidente da Câmara dos Deputados entre os Deputados no exercício do mandato, podendo ser substituído a qualquer tempo. </w:t>
      </w:r>
    </w:p>
    <w:p w14:paraId="000004C5"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5583"/>
          <w:sz w:val="24"/>
          <w:szCs w:val="24"/>
          <w:vertAlign w:val="superscript"/>
        </w:rPr>
      </w:pPr>
      <w:r>
        <w:rPr>
          <w:rFonts w:ascii="ClearSans-Light" w:eastAsia="ClearSans-Light" w:hAnsi="ClearSans-Light" w:cs="ClearSans-Light"/>
          <w:color w:val="000000"/>
          <w:sz w:val="24"/>
          <w:szCs w:val="24"/>
        </w:rPr>
        <w:t>CAPÍTULO III-E</w:t>
      </w:r>
      <w:r>
        <w:rPr>
          <w:rFonts w:ascii="ClearSans-Light" w:eastAsia="ClearSans-Light" w:hAnsi="ClearSans-Light" w:cs="ClearSans-Light"/>
          <w:color w:val="000000"/>
          <w:sz w:val="24"/>
          <w:szCs w:val="24"/>
        </w:rPr>
        <w:br/>
        <w:t>DA SECRETARIA DE COMUNICAÇÃO SOCIAL</w:t>
      </w:r>
      <w:r>
        <w:rPr>
          <w:rFonts w:ascii="ClearSans-Light" w:eastAsia="ClearSans-Light" w:hAnsi="ClearSans-Light" w:cs="ClearSans-Light"/>
          <w:color w:val="005583"/>
          <w:sz w:val="24"/>
          <w:szCs w:val="24"/>
          <w:vertAlign w:val="superscript"/>
        </w:rPr>
        <w:footnoteReference w:id="77"/>
      </w:r>
    </w:p>
    <w:p w14:paraId="000004C6" w14:textId="77777777" w:rsidR="003D183A" w:rsidRDefault="008B7924">
      <w:pPr>
        <w:widowControl w:val="0"/>
        <w:pBdr>
          <w:top w:val="nil"/>
          <w:left w:val="nil"/>
          <w:bottom w:val="nil"/>
          <w:right w:val="nil"/>
          <w:between w:val="nil"/>
        </w:pBdr>
        <w:spacing w:before="283"/>
        <w:rPr>
          <w:color w:val="005583"/>
          <w:vertAlign w:val="superscript"/>
        </w:rPr>
      </w:pPr>
      <w:r>
        <w:rPr>
          <w:rFonts w:ascii="ClearSans-Bold" w:eastAsia="ClearSans-Bold" w:hAnsi="ClearSans-Bold" w:cs="ClearSans-Bold"/>
          <w:b/>
          <w:color w:val="000000"/>
        </w:rPr>
        <w:t>Art. 21-J.</w:t>
      </w:r>
      <w:r>
        <w:rPr>
          <w:color w:val="000000"/>
        </w:rPr>
        <w:t xml:space="preserve"> Compete à Secretaria de Comunicação Social, no âmbito das competências das unidades administrativas vinculadas:</w:t>
      </w:r>
      <w:r>
        <w:rPr>
          <w:color w:val="005583"/>
          <w:vertAlign w:val="superscript"/>
        </w:rPr>
        <w:footnoteReference w:id="78"/>
      </w:r>
      <w:r>
        <w:rPr>
          <w:color w:val="005583"/>
          <w:vertAlign w:val="superscript"/>
        </w:rPr>
        <w:t xml:space="preserve"> </w:t>
      </w:r>
    </w:p>
    <w:p w14:paraId="000004C7" w14:textId="77777777" w:rsidR="003D183A" w:rsidRDefault="008B7924">
      <w:pPr>
        <w:widowControl w:val="0"/>
        <w:pBdr>
          <w:top w:val="nil"/>
          <w:left w:val="nil"/>
          <w:bottom w:val="nil"/>
          <w:right w:val="nil"/>
          <w:between w:val="nil"/>
        </w:pBdr>
        <w:rPr>
          <w:color w:val="000000"/>
        </w:rPr>
      </w:pPr>
      <w:r>
        <w:rPr>
          <w:color w:val="000000"/>
        </w:rPr>
        <w:t>I – zelar pela divulgação dos trabalhos parlamentares;</w:t>
      </w:r>
    </w:p>
    <w:p w14:paraId="000004C8" w14:textId="77777777" w:rsidR="003D183A" w:rsidRDefault="008B7924">
      <w:pPr>
        <w:widowControl w:val="0"/>
        <w:pBdr>
          <w:top w:val="nil"/>
          <w:left w:val="nil"/>
          <w:bottom w:val="nil"/>
          <w:right w:val="nil"/>
          <w:between w:val="nil"/>
        </w:pBdr>
        <w:rPr>
          <w:color w:val="005583"/>
          <w:vertAlign w:val="superscript"/>
        </w:rPr>
      </w:pPr>
      <w:r>
        <w:rPr>
          <w:color w:val="000000"/>
        </w:rPr>
        <w:t>II – estabelecer as diretrizes de divulgação institucional;</w:t>
      </w:r>
      <w:r>
        <w:rPr>
          <w:color w:val="005583"/>
          <w:vertAlign w:val="superscript"/>
        </w:rPr>
        <w:footnoteReference w:id="79"/>
      </w:r>
      <w:r>
        <w:rPr>
          <w:color w:val="005583"/>
          <w:vertAlign w:val="superscript"/>
        </w:rPr>
        <w:t xml:space="preserve"> </w:t>
      </w:r>
    </w:p>
    <w:p w14:paraId="000004C9" w14:textId="77777777" w:rsidR="003D183A" w:rsidRDefault="008B7924">
      <w:pPr>
        <w:widowControl w:val="0"/>
        <w:pBdr>
          <w:top w:val="nil"/>
          <w:left w:val="nil"/>
          <w:bottom w:val="nil"/>
          <w:right w:val="nil"/>
          <w:between w:val="nil"/>
        </w:pBdr>
        <w:rPr>
          <w:color w:val="005583"/>
          <w:vertAlign w:val="superscript"/>
        </w:rPr>
      </w:pPr>
      <w:r>
        <w:rPr>
          <w:color w:val="000000"/>
        </w:rPr>
        <w:t xml:space="preserve">III – </w:t>
      </w:r>
      <w:r>
        <w:rPr>
          <w:i/>
          <w:color w:val="000000"/>
        </w:rPr>
        <w:t>(Revogado)</w:t>
      </w:r>
      <w:r>
        <w:rPr>
          <w:color w:val="005583"/>
          <w:vertAlign w:val="superscript"/>
        </w:rPr>
        <w:footnoteReference w:id="80"/>
      </w:r>
    </w:p>
    <w:p w14:paraId="000004CA" w14:textId="77777777" w:rsidR="003D183A" w:rsidRDefault="008B7924">
      <w:pPr>
        <w:widowControl w:val="0"/>
        <w:pBdr>
          <w:top w:val="nil"/>
          <w:left w:val="nil"/>
          <w:bottom w:val="nil"/>
          <w:right w:val="nil"/>
          <w:between w:val="nil"/>
        </w:pBdr>
        <w:rPr>
          <w:color w:val="000000"/>
        </w:rPr>
      </w:pPr>
      <w:r>
        <w:rPr>
          <w:color w:val="000000"/>
        </w:rPr>
        <w:t>IV – implementar ações que facilitem o alcance dos veículos de comunicação da Câmara dos Deputados no território nacional;</w:t>
      </w:r>
    </w:p>
    <w:p w14:paraId="000004CB" w14:textId="77777777" w:rsidR="003D183A" w:rsidRDefault="008B7924">
      <w:pPr>
        <w:widowControl w:val="0"/>
        <w:pBdr>
          <w:top w:val="nil"/>
          <w:left w:val="nil"/>
          <w:bottom w:val="nil"/>
          <w:right w:val="nil"/>
          <w:between w:val="nil"/>
        </w:pBdr>
        <w:rPr>
          <w:color w:val="005583"/>
          <w:vertAlign w:val="superscript"/>
        </w:rPr>
      </w:pPr>
      <w:r>
        <w:rPr>
          <w:color w:val="000000"/>
        </w:rPr>
        <w:t>V – supervisionar as atividades das unidades administrativas vinculadas;</w:t>
      </w:r>
      <w:r>
        <w:rPr>
          <w:color w:val="005583"/>
          <w:vertAlign w:val="superscript"/>
        </w:rPr>
        <w:footnoteReference w:id="81"/>
      </w:r>
    </w:p>
    <w:p w14:paraId="000004CC" w14:textId="77777777" w:rsidR="003D183A" w:rsidRDefault="008B7924">
      <w:pPr>
        <w:widowControl w:val="0"/>
        <w:pBdr>
          <w:top w:val="nil"/>
          <w:left w:val="nil"/>
          <w:bottom w:val="nil"/>
          <w:right w:val="nil"/>
          <w:between w:val="nil"/>
        </w:pBdr>
        <w:rPr>
          <w:color w:val="005583"/>
          <w:vertAlign w:val="superscript"/>
        </w:rPr>
      </w:pPr>
      <w:r>
        <w:rPr>
          <w:color w:val="000000"/>
        </w:rPr>
        <w:lastRenderedPageBreak/>
        <w:t xml:space="preserve">VI – </w:t>
      </w:r>
      <w:r>
        <w:rPr>
          <w:i/>
          <w:color w:val="000000"/>
        </w:rPr>
        <w:t>(Revogado)</w:t>
      </w:r>
      <w:r>
        <w:rPr>
          <w:color w:val="005583"/>
          <w:vertAlign w:val="superscript"/>
        </w:rPr>
        <w:footnoteReference w:id="82"/>
      </w:r>
    </w:p>
    <w:p w14:paraId="000004CD" w14:textId="77777777" w:rsidR="003D183A" w:rsidRDefault="008B7924">
      <w:pPr>
        <w:widowControl w:val="0"/>
        <w:pBdr>
          <w:top w:val="nil"/>
          <w:left w:val="nil"/>
          <w:bottom w:val="nil"/>
          <w:right w:val="nil"/>
          <w:between w:val="nil"/>
        </w:pBdr>
        <w:rPr>
          <w:color w:val="005583"/>
          <w:vertAlign w:val="superscript"/>
        </w:rPr>
      </w:pPr>
      <w:r>
        <w:rPr>
          <w:rFonts w:ascii="ClearSans-Bold" w:eastAsia="ClearSans-Bold" w:hAnsi="ClearSans-Bold" w:cs="ClearSans-Bold"/>
          <w:b/>
          <w:color w:val="000000"/>
        </w:rPr>
        <w:t>Art. 21-K.</w:t>
      </w:r>
      <w:r>
        <w:rPr>
          <w:color w:val="000000"/>
        </w:rPr>
        <w:t xml:space="preserve"> O Secretário de Comunicação Social será escolhido pelo Presidente da Câmara dos Deputados dentre os Deputados no exercício do mandato, poderá ser substituído a qualquer tempo e terá como atribuição a supervisão dos veículos vinculados à Secretaria de Comunicação Social.</w:t>
      </w:r>
      <w:r>
        <w:rPr>
          <w:color w:val="005583"/>
          <w:vertAlign w:val="superscript"/>
        </w:rPr>
        <w:footnoteReference w:id="83"/>
      </w:r>
    </w:p>
    <w:p w14:paraId="000004CE"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0000"/>
          <w:sz w:val="24"/>
          <w:szCs w:val="24"/>
        </w:rPr>
      </w:pPr>
      <w:r>
        <w:rPr>
          <w:rFonts w:ascii="ClearSans-Light" w:eastAsia="ClearSans-Light" w:hAnsi="ClearSans-Light" w:cs="ClearSans-Light"/>
          <w:color w:val="000000"/>
          <w:sz w:val="24"/>
          <w:szCs w:val="24"/>
        </w:rPr>
        <w:t>CAPÍTULO III–F</w:t>
      </w:r>
      <w:r>
        <w:rPr>
          <w:color w:val="005583"/>
          <w:vertAlign w:val="superscript"/>
        </w:rPr>
        <w:footnoteReference w:id="84"/>
      </w:r>
      <w:r>
        <w:rPr>
          <w:rFonts w:ascii="ClearSans-Light" w:eastAsia="ClearSans-Light" w:hAnsi="ClearSans-Light" w:cs="ClearSans-Light"/>
          <w:color w:val="005583"/>
          <w:sz w:val="24"/>
          <w:szCs w:val="24"/>
        </w:rPr>
        <w:br/>
      </w:r>
      <w:r>
        <w:rPr>
          <w:rFonts w:ascii="ClearSans-Light" w:eastAsia="ClearSans-Light" w:hAnsi="ClearSans-Light" w:cs="ClearSans-Light"/>
          <w:color w:val="000000"/>
          <w:sz w:val="24"/>
          <w:szCs w:val="24"/>
        </w:rPr>
        <w:t>DA SECRETARIA DE PARTICIPAÇÃO, INTERAÇÃO E MÍDIAS DIGITAIS</w:t>
      </w:r>
    </w:p>
    <w:p w14:paraId="000004CF" w14:textId="77777777" w:rsidR="003D183A" w:rsidRDefault="008B7924">
      <w:pPr>
        <w:widowControl w:val="0"/>
        <w:pBdr>
          <w:top w:val="nil"/>
          <w:left w:val="nil"/>
          <w:bottom w:val="nil"/>
          <w:right w:val="nil"/>
          <w:between w:val="nil"/>
        </w:pBdr>
        <w:spacing w:before="283"/>
        <w:rPr>
          <w:color w:val="000000"/>
        </w:rPr>
      </w:pPr>
      <w:r>
        <w:rPr>
          <w:rFonts w:ascii="ClearSans-Bold" w:eastAsia="ClearSans-Bold" w:hAnsi="ClearSans-Bold" w:cs="ClearSans-Bold"/>
          <w:b/>
          <w:color w:val="000000"/>
        </w:rPr>
        <w:t>Art. 21-L</w:t>
      </w:r>
      <w:r>
        <w:rPr>
          <w:color w:val="000000"/>
        </w:rPr>
        <w:t>. Compete à Secretaria de Participação, Interação e Mídias Digitais, no âmbito das competências das unidades administrativas vinculadas:</w:t>
      </w:r>
    </w:p>
    <w:p w14:paraId="000004D0" w14:textId="77777777" w:rsidR="003D183A" w:rsidRDefault="008B7924">
      <w:pPr>
        <w:widowControl w:val="0"/>
        <w:pBdr>
          <w:top w:val="nil"/>
          <w:left w:val="nil"/>
          <w:bottom w:val="nil"/>
          <w:right w:val="nil"/>
          <w:between w:val="nil"/>
        </w:pBdr>
        <w:rPr>
          <w:color w:val="000000"/>
        </w:rPr>
      </w:pPr>
      <w:r>
        <w:rPr>
          <w:color w:val="000000"/>
        </w:rPr>
        <w:t>I – zelar pela divulgação dos trabalhos legislativos;</w:t>
      </w:r>
    </w:p>
    <w:p w14:paraId="000004D1" w14:textId="77777777" w:rsidR="003D183A" w:rsidRDefault="008B7924">
      <w:pPr>
        <w:widowControl w:val="0"/>
        <w:pBdr>
          <w:top w:val="nil"/>
          <w:left w:val="nil"/>
          <w:bottom w:val="nil"/>
          <w:right w:val="nil"/>
          <w:between w:val="nil"/>
        </w:pBdr>
        <w:rPr>
          <w:color w:val="000000"/>
        </w:rPr>
      </w:pPr>
      <w:r>
        <w:rPr>
          <w:color w:val="000000"/>
        </w:rPr>
        <w:t>II – estabelecer as diretrizes gerais de divulgação de caráter institucional e legislativa por intermédio de mídias digitais institucionais;</w:t>
      </w:r>
    </w:p>
    <w:p w14:paraId="000004D2" w14:textId="77777777" w:rsidR="003D183A" w:rsidRDefault="008B7924">
      <w:pPr>
        <w:widowControl w:val="0"/>
        <w:pBdr>
          <w:top w:val="nil"/>
          <w:left w:val="nil"/>
          <w:bottom w:val="nil"/>
          <w:right w:val="nil"/>
          <w:between w:val="nil"/>
        </w:pBdr>
        <w:rPr>
          <w:color w:val="000000"/>
        </w:rPr>
      </w:pPr>
      <w:r>
        <w:rPr>
          <w:color w:val="000000"/>
        </w:rPr>
        <w:t>III – supervisionar as atividades das unidades administrativas vinculadas;</w:t>
      </w:r>
    </w:p>
    <w:p w14:paraId="000004D3"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IV – ampliar a interação com a sociedade por intermédio de mídias digitais. </w:t>
      </w:r>
    </w:p>
    <w:p w14:paraId="000004D4" w14:textId="77777777" w:rsidR="003D183A" w:rsidRDefault="008B7924">
      <w:pPr>
        <w:widowControl w:val="0"/>
        <w:pBdr>
          <w:top w:val="nil"/>
          <w:left w:val="nil"/>
          <w:bottom w:val="nil"/>
          <w:right w:val="nil"/>
          <w:between w:val="nil"/>
        </w:pBdr>
        <w:rPr>
          <w:color w:val="000000"/>
          <w:sz w:val="24"/>
          <w:szCs w:val="24"/>
        </w:rPr>
      </w:pPr>
      <w:r>
        <w:rPr>
          <w:rFonts w:ascii="ClearSans-Bold" w:eastAsia="ClearSans-Bold" w:hAnsi="ClearSans-Bold" w:cs="ClearSans-Bold"/>
          <w:b/>
          <w:color w:val="000000"/>
        </w:rPr>
        <w:t>Art. 21-M.</w:t>
      </w:r>
      <w:r>
        <w:rPr>
          <w:color w:val="000000"/>
        </w:rPr>
        <w:t xml:space="preserve"> O Secretário de Participação, Interação e Mídias Digitais será escolhido pelo Presidente da Câmara dos Deputados dentre os Deputados no exercício do mandato, poderá ser substituído a qualquer tempo e terá como atribuição a supervisão das unidades administrativas vinculadas à Secretaria de Participação, Interação e Mídias Digitais. </w:t>
      </w:r>
    </w:p>
    <w:p w14:paraId="000004D5"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0000"/>
          <w:sz w:val="24"/>
          <w:szCs w:val="24"/>
        </w:rPr>
      </w:pPr>
      <w:r>
        <w:rPr>
          <w:rFonts w:ascii="ClearSans-Light" w:eastAsia="ClearSans-Light" w:hAnsi="ClearSans-Light" w:cs="ClearSans-Light"/>
          <w:color w:val="000000"/>
          <w:sz w:val="24"/>
          <w:szCs w:val="24"/>
        </w:rPr>
        <w:t>CAPÍTULO III-G</w:t>
      </w:r>
      <w:r>
        <w:rPr>
          <w:rFonts w:ascii="ClearSans-Light" w:eastAsia="ClearSans-Light" w:hAnsi="ClearSans-Light" w:cs="ClearSans-Light"/>
          <w:color w:val="005583"/>
          <w:sz w:val="24"/>
          <w:szCs w:val="24"/>
          <w:vertAlign w:val="superscript"/>
        </w:rPr>
        <w:footnoteReference w:id="85"/>
      </w:r>
      <w:r>
        <w:rPr>
          <w:rFonts w:ascii="ClearSans-Light" w:eastAsia="ClearSans-Light" w:hAnsi="ClearSans-Light" w:cs="ClearSans-Light"/>
          <w:color w:val="005583"/>
          <w:sz w:val="24"/>
          <w:szCs w:val="24"/>
          <w:vertAlign w:val="superscript"/>
        </w:rPr>
        <w:br/>
      </w:r>
      <w:r>
        <w:rPr>
          <w:rFonts w:ascii="ClearSans-Light" w:eastAsia="ClearSans-Light" w:hAnsi="ClearSans-Light" w:cs="ClearSans-Light"/>
          <w:color w:val="000000"/>
          <w:sz w:val="24"/>
          <w:szCs w:val="24"/>
        </w:rPr>
        <w:t>DA SECRETARIA DA TRANSPARÊNCIA</w:t>
      </w:r>
    </w:p>
    <w:p w14:paraId="000004D6" w14:textId="77777777" w:rsidR="003D183A" w:rsidRDefault="008B7924">
      <w:pPr>
        <w:widowControl w:val="0"/>
        <w:pBdr>
          <w:top w:val="nil"/>
          <w:left w:val="nil"/>
          <w:bottom w:val="nil"/>
          <w:right w:val="nil"/>
          <w:between w:val="nil"/>
        </w:pBdr>
        <w:spacing w:before="283"/>
        <w:rPr>
          <w:color w:val="000000"/>
        </w:rPr>
      </w:pPr>
      <w:r>
        <w:rPr>
          <w:rFonts w:ascii="ClearSans-Bold" w:eastAsia="ClearSans-Bold" w:hAnsi="ClearSans-Bold" w:cs="ClearSans-Bold"/>
          <w:b/>
          <w:color w:val="000000"/>
        </w:rPr>
        <w:t>Art. 21-N</w:t>
      </w:r>
      <w:r>
        <w:rPr>
          <w:color w:val="000000"/>
        </w:rPr>
        <w:t>. Compete à Secretaria da Transparência:</w:t>
      </w:r>
    </w:p>
    <w:p w14:paraId="000004D7" w14:textId="77777777" w:rsidR="003D183A" w:rsidRDefault="008B7924">
      <w:pPr>
        <w:widowControl w:val="0"/>
        <w:pBdr>
          <w:top w:val="nil"/>
          <w:left w:val="nil"/>
          <w:bottom w:val="nil"/>
          <w:right w:val="nil"/>
          <w:between w:val="nil"/>
        </w:pBdr>
        <w:rPr>
          <w:color w:val="000000"/>
        </w:rPr>
      </w:pPr>
      <w:r>
        <w:rPr>
          <w:color w:val="000000"/>
        </w:rPr>
        <w:t>I – supervisionar o cumprimento da Lei nº 12.527, de 18 de novembro de 2011 (Lei de Acesso à Informação), no âmbito da Câmara dos Deputados;</w:t>
      </w:r>
    </w:p>
    <w:p w14:paraId="000004D8" w14:textId="77777777" w:rsidR="003D183A" w:rsidRDefault="008B7924">
      <w:pPr>
        <w:widowControl w:val="0"/>
        <w:pBdr>
          <w:top w:val="nil"/>
          <w:left w:val="nil"/>
          <w:bottom w:val="nil"/>
          <w:right w:val="nil"/>
          <w:between w:val="nil"/>
        </w:pBdr>
        <w:rPr>
          <w:color w:val="000000"/>
        </w:rPr>
      </w:pPr>
      <w:r>
        <w:rPr>
          <w:color w:val="000000"/>
        </w:rPr>
        <w:t>II – promover e fomentar a cultura da transparência no âmbito da Câmara dos Deputados, dos demais Poderes da União e da sociedade civil;</w:t>
      </w:r>
    </w:p>
    <w:p w14:paraId="000004D9" w14:textId="77777777" w:rsidR="003D183A" w:rsidRDefault="008B7924">
      <w:pPr>
        <w:widowControl w:val="0"/>
        <w:pBdr>
          <w:top w:val="nil"/>
          <w:left w:val="nil"/>
          <w:bottom w:val="nil"/>
          <w:right w:val="nil"/>
          <w:between w:val="nil"/>
        </w:pBdr>
        <w:rPr>
          <w:color w:val="000000"/>
        </w:rPr>
      </w:pPr>
      <w:r>
        <w:rPr>
          <w:color w:val="000000"/>
        </w:rPr>
        <w:t>III – avaliar a aplicação e propor medidas de aprimoramento da legislação alusiva à transparência, ao acesso à informação e ao controle social da administração pública;</w:t>
      </w:r>
    </w:p>
    <w:p w14:paraId="000004DA"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IV – realizar estudos e pesquisas sobre a utilização da tecnologia da informação no </w:t>
      </w:r>
      <w:r>
        <w:rPr>
          <w:color w:val="000000"/>
        </w:rPr>
        <w:lastRenderedPageBreak/>
        <w:t xml:space="preserve">desenvolvimento da transparência, do acesso à informação e do controle social da administração pública. </w:t>
      </w:r>
    </w:p>
    <w:p w14:paraId="000004DB"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21-O.</w:t>
      </w:r>
      <w:r>
        <w:rPr>
          <w:color w:val="000000"/>
        </w:rPr>
        <w:t xml:space="preserve"> O Secretário de Transparência será escolhido pelo Presidente da Câmara dos Deputados dentre os Deputados no exercício do mandato e poderá ser substituído a qualquer tempo. </w:t>
      </w:r>
    </w:p>
    <w:p w14:paraId="000004DC" w14:textId="77777777" w:rsidR="003D183A" w:rsidRDefault="008B7924">
      <w:pPr>
        <w:widowControl w:val="0"/>
        <w:pBdr>
          <w:top w:val="nil"/>
          <w:left w:val="nil"/>
          <w:bottom w:val="nil"/>
          <w:right w:val="nil"/>
          <w:between w:val="nil"/>
        </w:pBdr>
        <w:spacing w:before="170" w:after="113"/>
        <w:ind w:firstLine="0"/>
        <w:jc w:val="center"/>
        <w:rPr>
          <w:rFonts w:ascii="ClearSans-Light" w:eastAsia="ClearSans-Light" w:hAnsi="ClearSans-Light" w:cs="ClearSans-Light"/>
          <w:color w:val="000000"/>
          <w:sz w:val="24"/>
          <w:szCs w:val="24"/>
        </w:rPr>
      </w:pPr>
      <w:r>
        <w:rPr>
          <w:rFonts w:ascii="ClearSans-Light" w:eastAsia="ClearSans-Light" w:hAnsi="ClearSans-Light" w:cs="ClearSans-Light"/>
          <w:color w:val="000000"/>
          <w:sz w:val="24"/>
          <w:szCs w:val="24"/>
        </w:rPr>
        <w:t>CAPÍTULO IV</w:t>
      </w:r>
      <w:r>
        <w:rPr>
          <w:rFonts w:ascii="ClearSans-Light" w:eastAsia="ClearSans-Light" w:hAnsi="ClearSans-Light" w:cs="ClearSans-Light"/>
          <w:color w:val="000000"/>
          <w:sz w:val="24"/>
          <w:szCs w:val="24"/>
        </w:rPr>
        <w:br/>
        <w:t>DAS COMISSÕES</w:t>
      </w:r>
    </w:p>
    <w:p w14:paraId="000004DD" w14:textId="77777777" w:rsidR="003D183A" w:rsidRDefault="008B7924">
      <w:pPr>
        <w:widowControl w:val="0"/>
        <w:pBdr>
          <w:top w:val="nil"/>
          <w:left w:val="nil"/>
          <w:bottom w:val="nil"/>
          <w:right w:val="nil"/>
          <w:between w:val="nil"/>
        </w:pBdr>
        <w:ind w:firstLine="0"/>
        <w:jc w:val="center"/>
        <w:rPr>
          <w:rFonts w:ascii="ClearSans-Bold" w:eastAsia="ClearSans-Bold" w:hAnsi="ClearSans-Bold" w:cs="ClearSans-Bold"/>
          <w:b/>
          <w:color w:val="000000"/>
          <w:sz w:val="24"/>
          <w:szCs w:val="24"/>
        </w:rPr>
      </w:pPr>
      <w:r>
        <w:rPr>
          <w:rFonts w:ascii="ClearSans-Bold" w:eastAsia="ClearSans-Bold" w:hAnsi="ClearSans-Bold" w:cs="ClearSans-Bold"/>
          <w:b/>
          <w:color w:val="000000"/>
          <w:sz w:val="24"/>
          <w:szCs w:val="24"/>
        </w:rPr>
        <w:t>Seção I</w:t>
      </w:r>
      <w:r>
        <w:rPr>
          <w:rFonts w:ascii="ClearSans-Bold" w:eastAsia="ClearSans-Bold" w:hAnsi="ClearSans-Bold" w:cs="ClearSans-Bold"/>
          <w:b/>
          <w:color w:val="000000"/>
          <w:sz w:val="24"/>
          <w:szCs w:val="24"/>
        </w:rPr>
        <w:br/>
        <w:t>Disposições Gerais</w:t>
      </w:r>
    </w:p>
    <w:p w14:paraId="000004DE" w14:textId="77777777" w:rsidR="003D183A" w:rsidRDefault="008B7924">
      <w:pPr>
        <w:widowControl w:val="0"/>
        <w:pBdr>
          <w:top w:val="nil"/>
          <w:left w:val="nil"/>
          <w:bottom w:val="nil"/>
          <w:right w:val="nil"/>
          <w:between w:val="nil"/>
        </w:pBdr>
        <w:rPr>
          <w:color w:val="000000"/>
        </w:rPr>
      </w:pPr>
      <w:r>
        <w:rPr>
          <w:b/>
          <w:color w:val="000000"/>
        </w:rPr>
        <w:t>Art. 22.</w:t>
      </w:r>
      <w:r>
        <w:rPr>
          <w:color w:val="000000"/>
        </w:rPr>
        <w:t xml:space="preserve"> As Comissões da Câmara são:</w:t>
      </w:r>
    </w:p>
    <w:p w14:paraId="000004DF" w14:textId="77777777" w:rsidR="003D183A" w:rsidRDefault="008B7924">
      <w:pPr>
        <w:widowControl w:val="0"/>
        <w:pBdr>
          <w:top w:val="nil"/>
          <w:left w:val="nil"/>
          <w:bottom w:val="nil"/>
          <w:right w:val="nil"/>
          <w:between w:val="nil"/>
        </w:pBdr>
        <w:rPr>
          <w:color w:val="000000"/>
        </w:rPr>
      </w:pPr>
      <w:r>
        <w:rPr>
          <w:color w:val="000000"/>
        </w:rPr>
        <w:t xml:space="preserve">I - Permanentes, as de caráter técnico-legislativo ou especializado integrantes da estrutura institucional da Casa, coparticipes e agentes do processo legiferante, que têm por finalidade apreciar os assuntos ou proposições submetidos ao seu exame e sobre eles deliberar, assim como exercer o acompanhamento dos planos e programas governamentais e a fiscalização orçamentária da União, no âmbito dos respectivos campos temáticos e áreas de atuação; </w:t>
      </w:r>
    </w:p>
    <w:p w14:paraId="000004E0"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Arts. 25 a 32.</w:t>
      </w:r>
    </w:p>
    <w:p w14:paraId="000004E1" w14:textId="77777777" w:rsidR="003D183A" w:rsidRDefault="008B7924">
      <w:pPr>
        <w:widowControl w:val="0"/>
        <w:pBdr>
          <w:top w:val="nil"/>
          <w:left w:val="nil"/>
          <w:bottom w:val="nil"/>
          <w:right w:val="nil"/>
          <w:between w:val="nil"/>
        </w:pBdr>
        <w:rPr>
          <w:color w:val="000000"/>
        </w:rPr>
      </w:pPr>
      <w:r>
        <w:rPr>
          <w:color w:val="000000"/>
        </w:rPr>
        <w:t xml:space="preserve">II - Temporárias, as criadas para apreciar determinado assunto, que se extinguem ao término da legislatura, ou antes dele, quando alcançado o fim a que se destinam ou expirado seu prazo de duração. </w:t>
      </w:r>
    </w:p>
    <w:p w14:paraId="000004E2"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Arts. 33 a 38.</w:t>
      </w:r>
    </w:p>
    <w:p w14:paraId="000004E3" w14:textId="77777777" w:rsidR="003D183A" w:rsidRDefault="008B7924">
      <w:pPr>
        <w:widowControl w:val="0"/>
        <w:pBdr>
          <w:top w:val="nil"/>
          <w:left w:val="nil"/>
          <w:bottom w:val="nil"/>
          <w:right w:val="nil"/>
          <w:between w:val="nil"/>
        </w:pBdr>
        <w:rPr>
          <w:rFonts w:ascii="ClearSans-Bold" w:eastAsia="ClearSans-Bold" w:hAnsi="ClearSans-Bold" w:cs="ClearSans-Bold"/>
          <w:b/>
          <w:color w:val="005583"/>
          <w:vertAlign w:val="superscript"/>
        </w:rPr>
      </w:pPr>
      <w:r>
        <w:rPr>
          <w:rFonts w:ascii="ClearSans-Bold" w:eastAsia="ClearSans-Bold" w:hAnsi="ClearSans-Bold" w:cs="ClearSans-Bold"/>
          <w:b/>
          <w:color w:val="000000"/>
        </w:rPr>
        <w:t>Art. 23.</w:t>
      </w:r>
      <w:r>
        <w:rPr>
          <w:color w:val="000000"/>
        </w:rPr>
        <w:t xml:space="preserve"> Na constituição das Comissões assegurar-se-á, tanto quanto possível, a representação proporcional dos Partidos e dos Blocos Parlamentares que participem da Casa, incluindo-se sempre um membro da Minoria, ainda que pela proporcionalidade não lhe caiba lugar.</w:t>
      </w:r>
      <w:r>
        <w:rPr>
          <w:color w:val="005583"/>
          <w:vertAlign w:val="superscript"/>
        </w:rPr>
        <w:footnoteReference w:id="86"/>
      </w:r>
    </w:p>
    <w:p w14:paraId="000004E4"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 xml:space="preserve">Art. 13. </w:t>
      </w:r>
    </w:p>
    <w:p w14:paraId="000004E5"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195/2012 – Qualquer parlamentar pode solicitar à Presidência, por meio de seu Líder, ser incluído em Grupo de Trabalho, o que será avaliado oportunamente, caso a caso, não tendo obrigatoriamente que ser observado o princípio da proporcionalidade partidária.</w:t>
      </w:r>
    </w:p>
    <w:p w14:paraId="000004E6"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10.276/1997 – [...] “Ao valer-se da expressão ‘tanto quanto possível’ quis o constituinte ressalvar, exatamente, os casos em que o frio critério matemático se revela impraticável. Ora, pretendesse, o legislador constitucional, referir-se, por essa cláusula, apenas a impossibilidades matemáticas, ou de ordem material, seria a expressão desnecessária, uma vez que o impossível, por si mesmo, não é jurídico, não sendo necessário que a lei o ressalve”.</w:t>
      </w:r>
    </w:p>
    <w:p w14:paraId="000004E7"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t>Parágrafo único.</w:t>
      </w:r>
      <w:r>
        <w:rPr>
          <w:rFonts w:ascii="Sansita" w:eastAsia="Sansita" w:hAnsi="Sansita" w:cs="Sansita"/>
          <w:i/>
          <w:color w:val="000000"/>
        </w:rPr>
        <w:t xml:space="preserve"> </w:t>
      </w:r>
      <w:r>
        <w:rPr>
          <w:color w:val="000000"/>
        </w:rPr>
        <w:t>O Deputado que se desvincular de sua bancada perde automaticamente o direito à vaga que ocupava em razão dela, ainda que exerça cargo de natureza eletiva.</w:t>
      </w:r>
      <w:r>
        <w:rPr>
          <w:color w:val="005583"/>
          <w:vertAlign w:val="superscript"/>
        </w:rPr>
        <w:footnoteReference w:id="87"/>
      </w:r>
      <w:r>
        <w:rPr>
          <w:color w:val="000000"/>
        </w:rPr>
        <w:t xml:space="preserve"> </w:t>
      </w:r>
    </w:p>
    <w:p w14:paraId="000004E8"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8º, § 5º; art. 40, § 2º; art. 232.</w:t>
      </w:r>
    </w:p>
    <w:p w14:paraId="000004E9"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lastRenderedPageBreak/>
        <w:t>Lei</w:t>
      </w:r>
      <w:r>
        <w:rPr>
          <w:color w:val="005583"/>
          <w:sz w:val="20"/>
          <w:szCs w:val="20"/>
        </w:rPr>
        <w:t xml:space="preserve"> nº 9.096/1995, art. 22-A</w:t>
      </w:r>
      <w:r>
        <w:rPr>
          <w:color w:val="005583"/>
          <w:sz w:val="20"/>
          <w:szCs w:val="20"/>
          <w:vertAlign w:val="superscript"/>
        </w:rPr>
        <w:footnoteReference w:id="88"/>
      </w:r>
      <w:r>
        <w:rPr>
          <w:color w:val="005583"/>
          <w:sz w:val="20"/>
          <w:szCs w:val="20"/>
        </w:rPr>
        <w:t>.</w:t>
      </w:r>
    </w:p>
    <w:p w14:paraId="000004EA"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Ato da Mesa</w:t>
      </w:r>
      <w:r>
        <w:rPr>
          <w:color w:val="005583"/>
          <w:sz w:val="20"/>
          <w:szCs w:val="20"/>
        </w:rPr>
        <w:t xml:space="preserve"> nº 73/2016 – Dispõe sobre comunicação parlamentar de desligamento ou filiação partidária.</w:t>
      </w:r>
    </w:p>
    <w:p w14:paraId="000004EB" w14:textId="77777777" w:rsidR="003D183A" w:rsidRDefault="008B7924">
      <w:pPr>
        <w:widowControl w:val="0"/>
        <w:pBdr>
          <w:top w:val="nil"/>
          <w:left w:val="nil"/>
          <w:bottom w:val="nil"/>
          <w:right w:val="nil"/>
          <w:between w:val="nil"/>
        </w:pBdr>
        <w:spacing w:before="0" w:after="113"/>
        <w:ind w:left="567" w:firstLine="0"/>
        <w:rPr>
          <w:color w:val="005583"/>
          <w:sz w:val="20"/>
          <w:szCs w:val="20"/>
          <w:vertAlign w:val="superscript"/>
        </w:rPr>
      </w:pPr>
      <w:r>
        <w:rPr>
          <w:color w:val="005583"/>
          <w:sz w:val="20"/>
          <w:szCs w:val="20"/>
        </w:rPr>
        <w:t>Código de Ética e Decoro Parlamentar, art. 7º, § 1º.</w:t>
      </w:r>
      <w:r>
        <w:rPr>
          <w:color w:val="005583"/>
          <w:sz w:val="20"/>
          <w:szCs w:val="20"/>
          <w:vertAlign w:val="superscript"/>
        </w:rPr>
        <w:footnoteReference w:id="89"/>
      </w:r>
    </w:p>
    <w:p w14:paraId="000004EC"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t>Art. 24</w:t>
      </w:r>
      <w:r>
        <w:rPr>
          <w:color w:val="000000"/>
        </w:rPr>
        <w:t>. Às Comissões Permanentes, em razão da matéria de sua competência, e às demais Comissões, no que lhes for aplicável, cabe:</w:t>
      </w:r>
    </w:p>
    <w:p w14:paraId="000004ED"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32, Parágrafo único.</w:t>
      </w:r>
    </w:p>
    <w:p w14:paraId="000004EE" w14:textId="77777777" w:rsidR="003D183A" w:rsidRDefault="008B7924">
      <w:pPr>
        <w:widowControl w:val="0"/>
        <w:pBdr>
          <w:top w:val="nil"/>
          <w:left w:val="nil"/>
          <w:bottom w:val="nil"/>
          <w:right w:val="nil"/>
          <w:between w:val="nil"/>
        </w:pBdr>
        <w:rPr>
          <w:color w:val="000000"/>
        </w:rPr>
      </w:pPr>
      <w:r>
        <w:rPr>
          <w:color w:val="000000"/>
        </w:rPr>
        <w:t xml:space="preserve">I - discutir e votar as proposições sujeitas à deliberação do Plenário que lhes forem distribuídas; </w:t>
      </w:r>
    </w:p>
    <w:p w14:paraId="000004EF" w14:textId="77777777" w:rsidR="003D183A" w:rsidRDefault="008B7924">
      <w:pPr>
        <w:widowControl w:val="0"/>
        <w:pBdr>
          <w:top w:val="nil"/>
          <w:left w:val="nil"/>
          <w:bottom w:val="nil"/>
          <w:right w:val="nil"/>
          <w:between w:val="nil"/>
        </w:pBdr>
        <w:rPr>
          <w:color w:val="000000"/>
        </w:rPr>
      </w:pPr>
      <w:r>
        <w:rPr>
          <w:color w:val="000000"/>
        </w:rPr>
        <w:t>II - discutir e votar projetos de lei, dispensada a competência do Plenário, salvo o disposto no § 2º do art. 132 e excetuados os projetos:</w:t>
      </w:r>
      <w:r>
        <w:rPr>
          <w:color w:val="005583"/>
          <w:vertAlign w:val="superscript"/>
        </w:rPr>
        <w:footnoteReference w:id="90"/>
      </w:r>
      <w:r>
        <w:rPr>
          <w:color w:val="000000"/>
        </w:rPr>
        <w:t xml:space="preserve"> </w:t>
      </w:r>
    </w:p>
    <w:p w14:paraId="000004F0"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50, III, d; art. 52, § 6º.</w:t>
      </w:r>
    </w:p>
    <w:p w14:paraId="000004F1"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10.137/1991 – “as decisões da comissão competente que concluam pela outorga, pela não outorga e pela renovação do serviço somente serão apreciados pelo Plenário na hipótese de interposição do recurso do parágrafo 2º do art. 132 do Regimento Interno”. </w:t>
      </w:r>
    </w:p>
    <w:p w14:paraId="000004F2"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os projetos de decreto legislativo referentes a serviços de Rádio e Televisão, nos termos do Parecer nº 9/1990 da CCJC, também dispensam a competência do Plenário.</w:t>
      </w:r>
    </w:p>
    <w:p w14:paraId="000004F3"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a) de lei complementar; </w:t>
      </w:r>
    </w:p>
    <w:p w14:paraId="000004F4"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 xml:space="preserve">Art. 148; 151, </w:t>
      </w:r>
      <w:r>
        <w:rPr>
          <w:i/>
          <w:color w:val="005583"/>
          <w:sz w:val="20"/>
          <w:szCs w:val="20"/>
        </w:rPr>
        <w:t>caput</w:t>
      </w:r>
      <w:r>
        <w:rPr>
          <w:color w:val="005583"/>
          <w:sz w:val="20"/>
          <w:szCs w:val="20"/>
        </w:rPr>
        <w:t xml:space="preserve"> e II, b, 1.</w:t>
      </w:r>
    </w:p>
    <w:p w14:paraId="000004F5"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b) de código; </w:t>
      </w:r>
    </w:p>
    <w:p w14:paraId="000004F6"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Arts. 205 a 211.</w:t>
      </w:r>
    </w:p>
    <w:p w14:paraId="000004F7" w14:textId="77777777" w:rsidR="003D183A" w:rsidRDefault="008B7924">
      <w:pPr>
        <w:widowControl w:val="0"/>
        <w:pBdr>
          <w:top w:val="nil"/>
          <w:left w:val="nil"/>
          <w:bottom w:val="nil"/>
          <w:right w:val="nil"/>
          <w:between w:val="nil"/>
        </w:pBdr>
        <w:spacing w:before="57" w:after="0"/>
        <w:ind w:left="283" w:firstLine="0"/>
        <w:rPr>
          <w:rFonts w:ascii="ClearSans-Bold" w:eastAsia="ClearSans-Bold" w:hAnsi="ClearSans-Bold" w:cs="ClearSans-Bold"/>
          <w:b/>
          <w:color w:val="000000"/>
        </w:rPr>
      </w:pPr>
      <w:r>
        <w:rPr>
          <w:color w:val="000000"/>
        </w:rPr>
        <w:t xml:space="preserve">c) de iniciativa popular; </w:t>
      </w:r>
    </w:p>
    <w:p w14:paraId="000004F8"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91, II; art. 105, IV; art. 252.</w:t>
      </w:r>
    </w:p>
    <w:p w14:paraId="000004F9"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 xml:space="preserve">Precedente: </w:t>
      </w:r>
      <w:r>
        <w:rPr>
          <w:color w:val="005583"/>
          <w:sz w:val="20"/>
          <w:szCs w:val="20"/>
        </w:rPr>
        <w:t>STF MS 34.530 – Em decisão liminar o Ministro Luiz Fux determinou o retorno do PL 4850/2016 à Câmara dos Deputados para reautuação e tramitação da proposição como projeto de lei de iniciativa popular. Considerou ilegítima a assunção da autoria do projeto por parlamentar, determinando a observação das regras regimentais pertinentes à espécie quanto à tramitação.</w:t>
      </w:r>
    </w:p>
    <w:p w14:paraId="000004FA" w14:textId="77777777" w:rsidR="003D183A" w:rsidRDefault="008B7924">
      <w:pPr>
        <w:widowControl w:val="0"/>
        <w:pBdr>
          <w:top w:val="nil"/>
          <w:left w:val="nil"/>
          <w:bottom w:val="nil"/>
          <w:right w:val="nil"/>
          <w:between w:val="nil"/>
        </w:pBdr>
        <w:spacing w:before="57" w:after="0"/>
        <w:ind w:left="283" w:firstLine="0"/>
        <w:rPr>
          <w:b/>
          <w:color w:val="005583"/>
          <w:sz w:val="20"/>
          <w:szCs w:val="20"/>
        </w:rPr>
      </w:pPr>
      <w:r>
        <w:rPr>
          <w:color w:val="000000"/>
        </w:rPr>
        <w:t xml:space="preserve">d) de Comissão; </w:t>
      </w:r>
    </w:p>
    <w:p w14:paraId="000004FB"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os projetos de iniciativa da Mesa são sujeitos à apreciação do Plenário. Exemplo: PL </w:t>
      </w:r>
      <w:r>
        <w:rPr>
          <w:color w:val="005583"/>
          <w:sz w:val="20"/>
          <w:szCs w:val="20"/>
        </w:rPr>
        <w:lastRenderedPageBreak/>
        <w:t>2167/2011.</w:t>
      </w:r>
    </w:p>
    <w:p w14:paraId="000004FC" w14:textId="77777777" w:rsidR="003D183A" w:rsidRDefault="008B7924">
      <w:pPr>
        <w:widowControl w:val="0"/>
        <w:pBdr>
          <w:top w:val="nil"/>
          <w:left w:val="nil"/>
          <w:bottom w:val="nil"/>
          <w:right w:val="nil"/>
          <w:between w:val="nil"/>
        </w:pBdr>
        <w:spacing w:before="57" w:after="0"/>
        <w:ind w:left="283" w:firstLine="0"/>
        <w:rPr>
          <w:color w:val="000000"/>
        </w:rPr>
      </w:pPr>
      <w:r>
        <w:rPr>
          <w:color w:val="000000"/>
        </w:rPr>
        <w:t>e) relativos a matéria que não possa ser objeto de delegação, consoante o § 1º do art. 68 da Constituição Federal;</w:t>
      </w:r>
      <w:r>
        <w:rPr>
          <w:color w:val="005583"/>
          <w:vertAlign w:val="superscript"/>
        </w:rPr>
        <w:footnoteReference w:id="91"/>
      </w:r>
      <w:r>
        <w:rPr>
          <w:color w:val="000000"/>
        </w:rPr>
        <w:t xml:space="preserve"> </w:t>
      </w:r>
    </w:p>
    <w:p w14:paraId="000004FD" w14:textId="77777777" w:rsidR="003D183A" w:rsidRDefault="008B7924">
      <w:pPr>
        <w:widowControl w:val="0"/>
        <w:pBdr>
          <w:top w:val="nil"/>
          <w:left w:val="nil"/>
          <w:bottom w:val="nil"/>
          <w:right w:val="nil"/>
          <w:between w:val="nil"/>
        </w:pBdr>
        <w:spacing w:before="57" w:after="0"/>
        <w:ind w:left="283" w:firstLine="0"/>
        <w:rPr>
          <w:b/>
          <w:color w:val="000000"/>
        </w:rPr>
      </w:pPr>
      <w:r>
        <w:rPr>
          <w:color w:val="000000"/>
        </w:rPr>
        <w:t xml:space="preserve">f) oriundos do Senado, ou por ele emendados, que tenham sido aprovados pelo Plenário de qualquer das Casas; </w:t>
      </w:r>
    </w:p>
    <w:p w14:paraId="000004F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386/2004 – As “emendas do Senado Federal, quando aprovadas no Plenário daquela Casa, a projetos de lei oriundos da Câmara dos Deputados, haverão de ir, necessariamente, ao Plenário desta Casa, em grau de revisão, não importando se a proposição inicial foi apreciada conclusivamente no âmbito das Comissões”.</w:t>
      </w:r>
    </w:p>
    <w:p w14:paraId="000004FF" w14:textId="77777777" w:rsidR="003D183A" w:rsidRDefault="008B7924">
      <w:pPr>
        <w:widowControl w:val="0"/>
        <w:pBdr>
          <w:top w:val="nil"/>
          <w:left w:val="nil"/>
          <w:bottom w:val="nil"/>
          <w:right w:val="nil"/>
          <w:between w:val="nil"/>
        </w:pBdr>
        <w:spacing w:before="57" w:after="0"/>
        <w:ind w:left="283" w:firstLine="0"/>
        <w:rPr>
          <w:b/>
          <w:color w:val="005583"/>
          <w:sz w:val="20"/>
          <w:szCs w:val="20"/>
        </w:rPr>
      </w:pPr>
      <w:r>
        <w:rPr>
          <w:color w:val="000000"/>
        </w:rPr>
        <w:t xml:space="preserve">g) que tenham recebido pareceres divergentes; </w:t>
      </w:r>
    </w:p>
    <w:p w14:paraId="00000500"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REM</w:t>
      </w:r>
      <w:r>
        <w:rPr>
          <w:color w:val="005583"/>
          <w:sz w:val="20"/>
          <w:szCs w:val="20"/>
        </w:rPr>
        <w:t xml:space="preserve"> 2/2017 – Reafirma entendimento constante da QO 10.164/1990 </w:t>
      </w:r>
      <w:r>
        <w:rPr>
          <w:color w:val="005583"/>
          <w:sz w:val="20"/>
          <w:szCs w:val="20"/>
          <w:vertAlign w:val="superscript"/>
        </w:rPr>
        <w:footnoteReference w:id="92"/>
      </w:r>
      <w:r>
        <w:rPr>
          <w:color w:val="005583"/>
          <w:sz w:val="20"/>
          <w:szCs w:val="20"/>
        </w:rPr>
        <w:t>, no sentido de que, “nos casos de tramitação de uma proposição de maneira isolada, haverá pareceres divergentes quando eles forem antagônicos – um se manifestando pela rejeição total da proposição e outro pela aprovação, com ou sem emendas. Contudo, no caso de tramitação conjunta [...] a análise é feita considerando os pareceres oferecidos à proposição principal e às apensadas, com os substitutivos apresentados. Isso porque a mera rejeição de uma das proposições numa Comissão e aprovação noutra não é suficiente para caracterizar a divergência. Assim, quando pelo menos um dos projetos recebe pareceres pela aprovação em todas as Comissões de mérito – mesmo que na forma de substitutivo, desde que os textos sejam compatíveis –, não se configura a divergência, pois as manifestações das Comissões pela aprovação de um projeto do bloco caracterizam a intenção de aprovar a matéria em apreciação. Portanto, não estaria configurada a divergência em relação à matéria, mas apenas em relação às proposições que compõem o bloco”. Por fim, decide que pareceres pela aprovação do projeto, mas que apresentem textos incompatíveis, ensejam a perda da conclusividade.</w:t>
      </w:r>
    </w:p>
    <w:p w14:paraId="0000050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647/2005 – Divergência de pareceres quanto a emendas não retira a conclusividade da proposição.</w:t>
      </w:r>
    </w:p>
    <w:p w14:paraId="00000502"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h) em regime de urgência;</w:t>
      </w:r>
    </w:p>
    <w:p w14:paraId="00000503"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151, I; arts. 152 a 157; art. 204.</w:t>
      </w:r>
    </w:p>
    <w:p w14:paraId="00000504"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524/2009 – Permanecem sujeitos à apreciação do Plenário os projetos que tiverem a urgência constitucional retirada.</w:t>
      </w:r>
    </w:p>
    <w:p w14:paraId="00000505" w14:textId="77777777" w:rsidR="003D183A" w:rsidRDefault="008B7924">
      <w:pPr>
        <w:widowControl w:val="0"/>
        <w:pBdr>
          <w:top w:val="nil"/>
          <w:left w:val="nil"/>
          <w:bottom w:val="nil"/>
          <w:right w:val="nil"/>
          <w:between w:val="nil"/>
        </w:pBdr>
        <w:rPr>
          <w:color w:val="000000"/>
        </w:rPr>
      </w:pPr>
      <w:r>
        <w:rPr>
          <w:color w:val="000000"/>
        </w:rPr>
        <w:t>III - realizar audiências públicas com entidades da sociedade civil;</w:t>
      </w:r>
      <w:r>
        <w:rPr>
          <w:color w:val="005583"/>
          <w:vertAlign w:val="superscript"/>
        </w:rPr>
        <w:footnoteReference w:id="93"/>
      </w:r>
      <w:r>
        <w:rPr>
          <w:color w:val="000000"/>
        </w:rPr>
        <w:t xml:space="preserve"> </w:t>
      </w:r>
    </w:p>
    <w:p w14:paraId="00000506"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Arts. 255 a 258.</w:t>
      </w:r>
    </w:p>
    <w:p w14:paraId="00000507"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185/2012 – A apreciação do requerimento para realização de “audiência pública não integra a </w:t>
      </w:r>
      <w:r>
        <w:rPr>
          <w:color w:val="005583"/>
          <w:sz w:val="20"/>
          <w:szCs w:val="20"/>
        </w:rPr>
        <w:lastRenderedPageBreak/>
        <w:t>fase regimental de discussão do projeto de lei e, ademais, não tem o condão de suspender o prazo de apreciação da Comissão”.</w:t>
      </w:r>
    </w:p>
    <w:p w14:paraId="00000508" w14:textId="77777777" w:rsidR="003D183A" w:rsidRDefault="008B7924">
      <w:pPr>
        <w:widowControl w:val="0"/>
        <w:pBdr>
          <w:top w:val="nil"/>
          <w:left w:val="nil"/>
          <w:bottom w:val="nil"/>
          <w:right w:val="nil"/>
          <w:between w:val="nil"/>
        </w:pBdr>
        <w:rPr>
          <w:color w:val="005583"/>
          <w:vertAlign w:val="superscript"/>
        </w:rPr>
      </w:pPr>
      <w:r>
        <w:rPr>
          <w:color w:val="000000"/>
        </w:rPr>
        <w:t>IV - convocar Ministro de Estado para prestar, pessoalmente, informações sobre assunto previamente determinado, ou conceder-lhe audiência para expor assunto de relevância de seu ministério;</w:t>
      </w:r>
      <w:r>
        <w:rPr>
          <w:color w:val="005583"/>
          <w:vertAlign w:val="superscript"/>
        </w:rPr>
        <w:footnoteReference w:id="94"/>
      </w:r>
      <w:r>
        <w:rPr>
          <w:color w:val="005583"/>
          <w:vertAlign w:val="superscript"/>
        </w:rPr>
        <w:t xml:space="preserve"> e </w:t>
      </w:r>
      <w:r>
        <w:rPr>
          <w:color w:val="005583"/>
          <w:vertAlign w:val="superscript"/>
        </w:rPr>
        <w:footnoteReference w:id="95"/>
      </w:r>
    </w:p>
    <w:p w14:paraId="00000509"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 xml:space="preserve">Art. 117, II; arts. 219 a 223; </w:t>
      </w:r>
    </w:p>
    <w:p w14:paraId="0000050A"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Lei</w:t>
      </w:r>
      <w:r>
        <w:rPr>
          <w:color w:val="005583"/>
          <w:sz w:val="20"/>
          <w:szCs w:val="20"/>
        </w:rPr>
        <w:t xml:space="preserve"> nº 13.844/2019, art. 20</w:t>
      </w:r>
      <w:r>
        <w:rPr>
          <w:color w:val="005583"/>
          <w:sz w:val="20"/>
          <w:szCs w:val="20"/>
          <w:vertAlign w:val="superscript"/>
        </w:rPr>
        <w:footnoteReference w:id="96"/>
      </w:r>
    </w:p>
    <w:p w14:paraId="0000050B"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 xml:space="preserve">QO </w:t>
      </w:r>
      <w:r>
        <w:rPr>
          <w:color w:val="005583"/>
          <w:sz w:val="20"/>
          <w:szCs w:val="20"/>
        </w:rPr>
        <w:t>81/2019- Assegurou ao Ministro “o direito de se ater, em suas respostas, apenas aos assuntos previamente determinados nos requerimentos de convocação”.</w:t>
      </w:r>
    </w:p>
    <w:p w14:paraId="0000050C"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 xml:space="preserve">QO </w:t>
      </w:r>
      <w:r>
        <w:rPr>
          <w:color w:val="005583"/>
          <w:sz w:val="20"/>
          <w:szCs w:val="20"/>
        </w:rPr>
        <w:t>80/2019 - “[...] não é regimental a votação em globo de Requerimentos de Convocação de Ministro independentes, com extensões diferentes, que devem ser apreciados um a um, salvo na hipótese de acordo entre os membros da Comissão.”</w:t>
      </w:r>
    </w:p>
    <w:p w14:paraId="0000050D"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14/2019 - “não cabe à Comissão de Legislação Participativa convocar o Ministro da Justiça”.</w:t>
      </w:r>
    </w:p>
    <w:p w14:paraId="0000050E"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420/2018 – Reafirma a QO 311/2013 no sentido de que não é possível transformar requerimento de convite em convocação, por entender que “a convocação de Ministro enseja a apresentação de novo requerimento”.</w:t>
      </w:r>
    </w:p>
    <w:p w14:paraId="0000050F"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67/2003 – Não há impedimento para que a Comissão aprove requerimento convidando o Vice-Presidente da República para depoimento, não sendo possível, contudo, a convocação; todavia “aprovado o convite pela Comissão, seu encaminhamento ao Senhor Vice-Presidente da República deverá ser feito por intermédio” da Presidência da Casa, conforme artigo 17, VI, n, do Regimento Interno.</w:t>
      </w:r>
    </w:p>
    <w:p w14:paraId="00000510"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REC</w:t>
      </w:r>
      <w:r>
        <w:rPr>
          <w:color w:val="005583"/>
          <w:sz w:val="20"/>
          <w:szCs w:val="20"/>
        </w:rPr>
        <w:t xml:space="preserve"> 12/2019 – Reafirma entendimento constante das QOs 369/2017 e 414/2014 no sentido de que “somente os Ministros de Estado cujas áreas de atuação tenham pertinência com o campo temático da Comissão podem ser convocados para prestarem informações perante o colegiado”. </w:t>
      </w:r>
    </w:p>
    <w:p w14:paraId="0000051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nas Comissões é possível acordo para transformar requerimento de convocação em </w:t>
      </w:r>
      <w:r>
        <w:rPr>
          <w:color w:val="005583"/>
          <w:sz w:val="20"/>
          <w:szCs w:val="20"/>
        </w:rPr>
        <w:lastRenderedPageBreak/>
        <w:t>convite. Exemplo: REQ 293/2014 - CAPADR; REQ 09/2015 - CFFC.</w:t>
      </w:r>
    </w:p>
    <w:p w14:paraId="00000512" w14:textId="77777777" w:rsidR="003D183A" w:rsidRDefault="008B7924">
      <w:pPr>
        <w:widowControl w:val="0"/>
        <w:pBdr>
          <w:top w:val="nil"/>
          <w:left w:val="nil"/>
          <w:bottom w:val="nil"/>
          <w:right w:val="nil"/>
          <w:between w:val="nil"/>
        </w:pBdr>
        <w:rPr>
          <w:color w:val="005583"/>
          <w:vertAlign w:val="superscript"/>
        </w:rPr>
      </w:pPr>
      <w:r>
        <w:rPr>
          <w:color w:val="000000"/>
        </w:rPr>
        <w:t>V - encaminhar, através da Mesa, pedidos escritos de informação a Ministro de Estado;</w:t>
      </w:r>
      <w:r>
        <w:rPr>
          <w:color w:val="005583"/>
          <w:vertAlign w:val="superscript"/>
        </w:rPr>
        <w:footnoteReference w:id="97"/>
      </w:r>
    </w:p>
    <w:p w14:paraId="00000513"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15, XIII; art. 115, I; art. 116 e incisos; art. 226, II.</w:t>
      </w:r>
    </w:p>
    <w:p w14:paraId="00000514"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180/2012 – Não é cabível requerimento de informação a Governador de Estado, salvo na hipótese de envolver a fiscalização de recursos federais, por entender que o “Poder Legislativo da União não pode, sob pena de violar a forma federativa do Estado, imiscuir-se em assuntos político-administrativos de outras unidades da federação”.</w:t>
      </w:r>
    </w:p>
    <w:p w14:paraId="00000515" w14:textId="77777777" w:rsidR="003D183A" w:rsidRDefault="008B7924">
      <w:pPr>
        <w:widowControl w:val="0"/>
        <w:pBdr>
          <w:top w:val="nil"/>
          <w:left w:val="nil"/>
          <w:bottom w:val="nil"/>
          <w:right w:val="nil"/>
          <w:between w:val="nil"/>
        </w:pBdr>
        <w:rPr>
          <w:color w:val="000000"/>
        </w:rPr>
      </w:pPr>
      <w:r>
        <w:rPr>
          <w:color w:val="000000"/>
        </w:rPr>
        <w:t>VI - receber petições, reclamações ou representações de qualquer pessoa contra atos ou omissões das autoridades ou entidades públicas, na forma do art. 253;</w:t>
      </w:r>
      <w:r>
        <w:rPr>
          <w:color w:val="005583"/>
          <w:vertAlign w:val="superscript"/>
        </w:rPr>
        <w:footnoteReference w:id="98"/>
      </w:r>
      <w:r>
        <w:rPr>
          <w:color w:val="000000"/>
        </w:rPr>
        <w:t xml:space="preserve"> </w:t>
      </w:r>
    </w:p>
    <w:p w14:paraId="00000516" w14:textId="77777777" w:rsidR="003D183A" w:rsidRDefault="008B7924">
      <w:pPr>
        <w:widowControl w:val="0"/>
        <w:pBdr>
          <w:top w:val="nil"/>
          <w:left w:val="nil"/>
          <w:bottom w:val="nil"/>
          <w:right w:val="nil"/>
          <w:between w:val="nil"/>
        </w:pBdr>
        <w:rPr>
          <w:color w:val="000000"/>
        </w:rPr>
      </w:pPr>
      <w:r>
        <w:rPr>
          <w:color w:val="000000"/>
        </w:rPr>
        <w:t>VII - solicitar depoimento de qualquer autoridade ou cidadão;</w:t>
      </w:r>
      <w:r>
        <w:rPr>
          <w:color w:val="005583"/>
          <w:vertAlign w:val="superscript"/>
        </w:rPr>
        <w:footnoteReference w:id="99"/>
      </w:r>
      <w:r>
        <w:rPr>
          <w:color w:val="000000"/>
        </w:rPr>
        <w:t xml:space="preserve"> </w:t>
      </w:r>
    </w:p>
    <w:p w14:paraId="00000517"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256.</w:t>
      </w:r>
    </w:p>
    <w:p w14:paraId="00000518"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67/2003 – Não há impedimento para que a Comissão aprove requerimento convidando o Vice-Presidente da República para depoimento, não sendo possível, contudo, a convocação; todavia “aprovado o convite pela Comissão, seu encaminhamento ao Senhor Vice-Presidente da República deverá ser feito por intermédio” da Presidência da Casa, conforme art. 17, VI, n, do Regimento Interno.</w:t>
      </w:r>
    </w:p>
    <w:p w14:paraId="00000519"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10.120/1999 – A solicitação de depoimento de qualquer autoridade ou cidadão, nos termos do art. 24, inciso VII, do Regimento Interno não gera punição no caso de não comparecimento, tendo em vista tratar-se de uma solicitação e não de convocação nos termos do art. 58, § 2º, da Constituição Federal. </w:t>
      </w:r>
    </w:p>
    <w:p w14:paraId="0000051A" w14:textId="77777777" w:rsidR="003D183A" w:rsidRDefault="008B7924">
      <w:pPr>
        <w:widowControl w:val="0"/>
        <w:pBdr>
          <w:top w:val="nil"/>
          <w:left w:val="nil"/>
          <w:bottom w:val="nil"/>
          <w:right w:val="nil"/>
          <w:between w:val="nil"/>
        </w:pBdr>
        <w:rPr>
          <w:color w:val="000000"/>
        </w:rPr>
      </w:pPr>
      <w:r>
        <w:rPr>
          <w:color w:val="000000"/>
        </w:rPr>
        <w:t>VIII - acompanhar e apreciar programas de obras, planos nacionais, regionais e setoriais de desenvolvimento e sobre eles emitir parecer, em articulação com a Comissão Mista Permanente de que trata o art. 166, § 1º, da Constituição Federal;</w:t>
      </w:r>
      <w:r>
        <w:rPr>
          <w:color w:val="005583"/>
          <w:vertAlign w:val="superscript"/>
        </w:rPr>
        <w:footnoteReference w:id="100"/>
      </w:r>
      <w:r>
        <w:rPr>
          <w:color w:val="000000"/>
        </w:rPr>
        <w:t xml:space="preserve"> </w:t>
      </w:r>
    </w:p>
    <w:p w14:paraId="0000051B" w14:textId="77777777" w:rsidR="003D183A" w:rsidRDefault="008B7924">
      <w:pPr>
        <w:widowControl w:val="0"/>
        <w:pBdr>
          <w:top w:val="nil"/>
          <w:left w:val="nil"/>
          <w:bottom w:val="nil"/>
          <w:right w:val="nil"/>
          <w:between w:val="nil"/>
        </w:pBdr>
        <w:spacing w:before="0" w:after="113"/>
        <w:ind w:left="567" w:firstLine="0"/>
        <w:rPr>
          <w:color w:val="000000"/>
        </w:rPr>
      </w:pPr>
      <w:r>
        <w:rPr>
          <w:b/>
          <w:color w:val="005583"/>
          <w:sz w:val="20"/>
          <w:szCs w:val="20"/>
        </w:rPr>
        <w:t>REC</w:t>
      </w:r>
      <w:r>
        <w:rPr>
          <w:color w:val="005583"/>
          <w:sz w:val="20"/>
          <w:szCs w:val="20"/>
        </w:rPr>
        <w:t xml:space="preserve"> 53/2019 – Não se vislumbra afronta à competência legislativa de qualquer município a realização de seminário com o objetivo promover debate sobre espaços públicos destinados à cultura e aos meios de acesso à cultura.</w:t>
      </w:r>
    </w:p>
    <w:p w14:paraId="0000051C" w14:textId="77777777" w:rsidR="003D183A" w:rsidRDefault="008B7924">
      <w:pPr>
        <w:widowControl w:val="0"/>
        <w:pBdr>
          <w:top w:val="nil"/>
          <w:left w:val="nil"/>
          <w:bottom w:val="nil"/>
          <w:right w:val="nil"/>
          <w:between w:val="nil"/>
        </w:pBdr>
        <w:rPr>
          <w:color w:val="005583"/>
          <w:vertAlign w:val="superscript"/>
        </w:rPr>
      </w:pPr>
      <w:r>
        <w:rPr>
          <w:color w:val="000000"/>
        </w:rPr>
        <w:t xml:space="preserve">IX - exercer o acompanhamento e a fiscalização contábil, financeira, orçamentária, operacional e patrimonial da União e das entidades da administração direta e indireta, incluídas as fundações e sociedades instituídas e mantidas pelo Poder Público federal, em articulação com </w:t>
      </w:r>
      <w:r>
        <w:rPr>
          <w:color w:val="000000"/>
        </w:rPr>
        <w:lastRenderedPageBreak/>
        <w:t>a Comissão Mista Permanente de que trata o art. 166, § 1º, da Constituição Federal;</w:t>
      </w:r>
      <w:r>
        <w:rPr>
          <w:color w:val="005583"/>
          <w:vertAlign w:val="superscript"/>
        </w:rPr>
        <w:footnoteReference w:id="101"/>
      </w:r>
    </w:p>
    <w:p w14:paraId="0000051D" w14:textId="77777777" w:rsidR="003D183A" w:rsidRDefault="008B7924">
      <w:pPr>
        <w:widowControl w:val="0"/>
        <w:pBdr>
          <w:top w:val="nil"/>
          <w:left w:val="nil"/>
          <w:bottom w:val="nil"/>
          <w:right w:val="nil"/>
          <w:between w:val="nil"/>
        </w:pBdr>
        <w:rPr>
          <w:color w:val="000000"/>
        </w:rPr>
      </w:pPr>
      <w:r>
        <w:rPr>
          <w:color w:val="000000"/>
        </w:rPr>
        <w:t xml:space="preserve">X - determinar a realização, com o auxílio do Tribunal de Contas da União, de diligências, perícias, inspeções e auditorias de natureza contábil, financeira, orçamentária, operacional e patrimonial, nas unidades administrativas dos Poderes Legislativo, Executivo e Judiciário, da administração direta e indireta, incluídas as fundações e sociedades instituídas e mantidas pelo Poder Público federal; </w:t>
      </w:r>
    </w:p>
    <w:p w14:paraId="0000051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61, I e § 1º.</w:t>
      </w:r>
    </w:p>
    <w:p w14:paraId="0000051F" w14:textId="77777777" w:rsidR="003D183A" w:rsidRDefault="008B7924">
      <w:pPr>
        <w:widowControl w:val="0"/>
        <w:pBdr>
          <w:top w:val="nil"/>
          <w:left w:val="nil"/>
          <w:bottom w:val="nil"/>
          <w:right w:val="nil"/>
          <w:between w:val="nil"/>
        </w:pBdr>
        <w:rPr>
          <w:color w:val="005583"/>
          <w:vertAlign w:val="superscript"/>
        </w:rPr>
      </w:pPr>
      <w:r>
        <w:rPr>
          <w:color w:val="000000"/>
        </w:rPr>
        <w:t>XI - exercer a fiscalização e o controle dos atos do Poder Executivo, incluídos os da administração indireta;</w:t>
      </w:r>
      <w:r>
        <w:rPr>
          <w:color w:val="005583"/>
          <w:vertAlign w:val="superscript"/>
        </w:rPr>
        <w:footnoteReference w:id="102"/>
      </w:r>
    </w:p>
    <w:p w14:paraId="00000520" w14:textId="77777777" w:rsidR="003D183A" w:rsidRDefault="008B7924">
      <w:pPr>
        <w:widowControl w:val="0"/>
        <w:pBdr>
          <w:top w:val="nil"/>
          <w:left w:val="nil"/>
          <w:bottom w:val="nil"/>
          <w:right w:val="nil"/>
          <w:between w:val="nil"/>
        </w:pBdr>
        <w:spacing w:before="0" w:after="113"/>
        <w:ind w:left="567" w:firstLine="0"/>
        <w:rPr>
          <w:color w:val="000000"/>
        </w:rPr>
      </w:pPr>
      <w:r>
        <w:rPr>
          <w:color w:val="005583"/>
          <w:sz w:val="20"/>
          <w:szCs w:val="20"/>
        </w:rPr>
        <w:t>Arts. 60 e 61.</w:t>
      </w:r>
    </w:p>
    <w:p w14:paraId="00000521" w14:textId="77777777" w:rsidR="003D183A" w:rsidRDefault="008B7924">
      <w:pPr>
        <w:widowControl w:val="0"/>
        <w:pBdr>
          <w:top w:val="nil"/>
          <w:left w:val="nil"/>
          <w:bottom w:val="nil"/>
          <w:right w:val="nil"/>
          <w:between w:val="nil"/>
        </w:pBdr>
        <w:rPr>
          <w:color w:val="000000"/>
        </w:rPr>
      </w:pPr>
      <w:r>
        <w:rPr>
          <w:color w:val="000000"/>
        </w:rPr>
        <w:t>XII - propor a sustação dos atos normativos do Poder Executivo que exorbitem do poder regulamentar ou dos limites de delegação legislativa, elaborando o respectivo decreto legislativo;</w:t>
      </w:r>
      <w:r>
        <w:rPr>
          <w:color w:val="005583"/>
          <w:vertAlign w:val="superscript"/>
        </w:rPr>
        <w:footnoteReference w:id="103"/>
      </w:r>
      <w:r>
        <w:rPr>
          <w:color w:val="000000"/>
        </w:rPr>
        <w:t xml:space="preserve"> </w:t>
      </w:r>
    </w:p>
    <w:p w14:paraId="00000522"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109, II.</w:t>
      </w:r>
    </w:p>
    <w:p w14:paraId="00000523"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11/2011 – Não é possível a sustação de atos do Poder Judiciário por via de Decreto Legislativo. A Constituição “não autoriza a prática de atos legislativos que interfiram sobre o regular exercício das prerrogativas constitucionais de outro Poder da República [...] suposta intromissão indevida do Poder Judiciário sobre as prerrogativas do Legislador só é sanável pelo próprio exercício do poder de legislar ou, conforme o caso, de reformar a Constituição”.</w:t>
      </w:r>
    </w:p>
    <w:p w14:paraId="00000524"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 xml:space="preserve">Precedente: </w:t>
      </w:r>
      <w:r>
        <w:rPr>
          <w:color w:val="005583"/>
          <w:sz w:val="20"/>
          <w:szCs w:val="20"/>
        </w:rPr>
        <w:t>Aprovado o PDC 1361/2013 que sustou ato do Tribunal Superior Eleitoral, com fundamento no art. 49, XI,</w:t>
      </w:r>
      <w:r>
        <w:rPr>
          <w:color w:val="005583"/>
          <w:sz w:val="20"/>
          <w:szCs w:val="20"/>
          <w:vertAlign w:val="superscript"/>
        </w:rPr>
        <w:footnoteReference w:id="104"/>
      </w:r>
      <w:r>
        <w:rPr>
          <w:color w:val="005583"/>
          <w:sz w:val="20"/>
          <w:szCs w:val="20"/>
        </w:rPr>
        <w:t xml:space="preserve"> da CF. </w:t>
      </w:r>
    </w:p>
    <w:p w14:paraId="00000525" w14:textId="77777777" w:rsidR="003D183A" w:rsidRDefault="008B7924">
      <w:pPr>
        <w:widowControl w:val="0"/>
        <w:pBdr>
          <w:top w:val="nil"/>
          <w:left w:val="nil"/>
          <w:bottom w:val="nil"/>
          <w:right w:val="nil"/>
          <w:between w:val="nil"/>
        </w:pBdr>
        <w:rPr>
          <w:b/>
          <w:color w:val="000000"/>
        </w:rPr>
      </w:pPr>
      <w:r>
        <w:rPr>
          <w:color w:val="000000"/>
        </w:rPr>
        <w:t>XIII - estudar qualquer assunto compreendido no respectivo campo temático ou área de atividade, podendo promover, em seu âmbito, conferências, exposições, palestras ou seminários;</w:t>
      </w:r>
    </w:p>
    <w:p w14:paraId="00000526"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Ato da Mesa</w:t>
      </w:r>
      <w:r>
        <w:rPr>
          <w:color w:val="005583"/>
          <w:sz w:val="20"/>
          <w:szCs w:val="20"/>
        </w:rPr>
        <w:t xml:space="preserve"> nº 80/2019 – Dispõe sobre eventos e produtos gráficos e bibliográficos no âmbito das Comissões.</w:t>
      </w:r>
    </w:p>
    <w:p w14:paraId="00000527" w14:textId="77777777" w:rsidR="003D183A" w:rsidRDefault="008B7924">
      <w:pPr>
        <w:widowControl w:val="0"/>
        <w:pBdr>
          <w:top w:val="nil"/>
          <w:left w:val="nil"/>
          <w:bottom w:val="nil"/>
          <w:right w:val="nil"/>
          <w:between w:val="nil"/>
        </w:pBdr>
        <w:rPr>
          <w:color w:val="005583"/>
          <w:vertAlign w:val="superscript"/>
        </w:rPr>
      </w:pPr>
      <w:r>
        <w:rPr>
          <w:color w:val="000000"/>
        </w:rPr>
        <w:t>XIV - solicitar audiência ou colaboração de órgãos ou entidades da administração pública direta, indireta ou fundacional, e da sociedade civil, para elucidação de matéria sujeita a seu pronunciamento, não implicando a diligência dilação dos prazos.</w:t>
      </w:r>
      <w:r>
        <w:rPr>
          <w:color w:val="005583"/>
          <w:vertAlign w:val="superscript"/>
        </w:rPr>
        <w:footnoteReference w:id="105"/>
      </w:r>
    </w:p>
    <w:p w14:paraId="00000528" w14:textId="77777777" w:rsidR="003D183A" w:rsidRDefault="008B7924">
      <w:pPr>
        <w:widowControl w:val="0"/>
        <w:pBdr>
          <w:top w:val="nil"/>
          <w:left w:val="nil"/>
          <w:bottom w:val="nil"/>
          <w:right w:val="nil"/>
          <w:between w:val="nil"/>
        </w:pBdr>
        <w:rPr>
          <w:color w:val="000000"/>
        </w:rPr>
      </w:pPr>
      <w:r>
        <w:rPr>
          <w:color w:val="000000"/>
        </w:rPr>
        <w:t xml:space="preserve">§ 1º Aplicam-se à tramitação dos projetos de lei submetidos à deliberação conclusiva das </w:t>
      </w:r>
      <w:r>
        <w:rPr>
          <w:color w:val="000000"/>
        </w:rPr>
        <w:lastRenderedPageBreak/>
        <w:t>Comissões, no que couber, as disposições previstas para as matérias submetidas à apreciação do Plenário da Câmara.</w:t>
      </w:r>
      <w:r>
        <w:rPr>
          <w:color w:val="005583"/>
          <w:vertAlign w:val="superscript"/>
        </w:rPr>
        <w:footnoteReference w:id="106"/>
      </w:r>
      <w:r>
        <w:rPr>
          <w:color w:val="000000"/>
        </w:rPr>
        <w:t xml:space="preserve"> </w:t>
      </w:r>
    </w:p>
    <w:p w14:paraId="00000529" w14:textId="77777777" w:rsidR="003D183A" w:rsidRDefault="008B7924">
      <w:pPr>
        <w:widowControl w:val="0"/>
        <w:pBdr>
          <w:top w:val="nil"/>
          <w:left w:val="nil"/>
          <w:bottom w:val="nil"/>
          <w:right w:val="nil"/>
          <w:between w:val="nil"/>
        </w:pBdr>
        <w:rPr>
          <w:color w:val="000000"/>
        </w:rPr>
      </w:pPr>
      <w:r>
        <w:rPr>
          <w:color w:val="000000"/>
        </w:rPr>
        <w:t xml:space="preserve">§ 2º As atribuições contidas nos incisos V e XII do </w:t>
      </w:r>
      <w:r>
        <w:rPr>
          <w:i/>
          <w:color w:val="000000"/>
        </w:rPr>
        <w:t>caput</w:t>
      </w:r>
      <w:r>
        <w:rPr>
          <w:color w:val="000000"/>
        </w:rPr>
        <w:t xml:space="preserve"> não excluem a iniciativa concorrente de Deputado.</w:t>
      </w:r>
    </w:p>
    <w:p w14:paraId="0000052A" w14:textId="77777777" w:rsidR="003D183A" w:rsidRDefault="008B7924">
      <w:pPr>
        <w:widowControl w:val="0"/>
        <w:pBdr>
          <w:top w:val="nil"/>
          <w:left w:val="nil"/>
          <w:bottom w:val="nil"/>
          <w:right w:val="nil"/>
          <w:between w:val="nil"/>
        </w:pBdr>
        <w:ind w:firstLine="0"/>
        <w:jc w:val="center"/>
        <w:rPr>
          <w:rFonts w:ascii="ClearSans-Bold" w:eastAsia="ClearSans-Bold" w:hAnsi="ClearSans-Bold" w:cs="ClearSans-Bold"/>
          <w:b/>
          <w:color w:val="000000"/>
          <w:sz w:val="24"/>
          <w:szCs w:val="24"/>
        </w:rPr>
      </w:pPr>
      <w:r>
        <w:rPr>
          <w:rFonts w:ascii="ClearSans-Bold" w:eastAsia="ClearSans-Bold" w:hAnsi="ClearSans-Bold" w:cs="ClearSans-Bold"/>
          <w:b/>
          <w:color w:val="000000"/>
          <w:sz w:val="24"/>
          <w:szCs w:val="24"/>
        </w:rPr>
        <w:t>Seção II</w:t>
      </w:r>
      <w:r>
        <w:rPr>
          <w:rFonts w:ascii="ClearSans-Bold" w:eastAsia="ClearSans-Bold" w:hAnsi="ClearSans-Bold" w:cs="ClearSans-Bold"/>
          <w:b/>
          <w:color w:val="000000"/>
          <w:sz w:val="24"/>
          <w:szCs w:val="24"/>
        </w:rPr>
        <w:br/>
        <w:t>Das Comissões Permanentes</w:t>
      </w:r>
    </w:p>
    <w:p w14:paraId="0000052B" w14:textId="77777777" w:rsidR="003D183A" w:rsidRDefault="008B7924">
      <w:pPr>
        <w:widowControl w:val="0"/>
        <w:pBdr>
          <w:top w:val="nil"/>
          <w:left w:val="nil"/>
          <w:bottom w:val="nil"/>
          <w:right w:val="nil"/>
          <w:between w:val="nil"/>
        </w:pBdr>
        <w:ind w:firstLine="0"/>
        <w:jc w:val="center"/>
        <w:rPr>
          <w:rFonts w:ascii="Sansita" w:eastAsia="Sansita" w:hAnsi="Sansita" w:cs="Sansita"/>
          <w:i/>
          <w:color w:val="000000"/>
          <w:sz w:val="24"/>
          <w:szCs w:val="24"/>
        </w:rPr>
      </w:pPr>
      <w:r>
        <w:rPr>
          <w:rFonts w:ascii="Sansita" w:eastAsia="Sansita" w:hAnsi="Sansita" w:cs="Sansita"/>
          <w:i/>
          <w:color w:val="000000"/>
          <w:sz w:val="24"/>
          <w:szCs w:val="24"/>
        </w:rPr>
        <w:t>Subseção I</w:t>
      </w:r>
      <w:r>
        <w:rPr>
          <w:rFonts w:ascii="Sansita" w:eastAsia="Sansita" w:hAnsi="Sansita" w:cs="Sansita"/>
          <w:i/>
          <w:color w:val="000000"/>
          <w:sz w:val="24"/>
          <w:szCs w:val="24"/>
        </w:rPr>
        <w:br/>
        <w:t>Da Composição e Instalação</w:t>
      </w:r>
    </w:p>
    <w:p w14:paraId="0000052C" w14:textId="77777777" w:rsidR="003D183A" w:rsidRDefault="008B7924">
      <w:pPr>
        <w:widowControl w:val="0"/>
        <w:pBdr>
          <w:top w:val="nil"/>
          <w:left w:val="nil"/>
          <w:bottom w:val="nil"/>
          <w:right w:val="nil"/>
          <w:between w:val="nil"/>
        </w:pBdr>
        <w:spacing w:before="283"/>
        <w:rPr>
          <w:color w:val="005583"/>
          <w:vertAlign w:val="superscript"/>
        </w:rPr>
      </w:pPr>
      <w:r>
        <w:rPr>
          <w:rFonts w:ascii="ClearSans-Bold" w:eastAsia="ClearSans-Bold" w:hAnsi="ClearSans-Bold" w:cs="ClearSans-Bold"/>
          <w:b/>
          <w:color w:val="000000"/>
        </w:rPr>
        <w:t>Art. 25.</w:t>
      </w:r>
      <w:r>
        <w:rPr>
          <w:color w:val="000000"/>
        </w:rPr>
        <w:t xml:space="preserve"> O número de membros efetivos das Comissões Permanentes será fixado por ato da Mesa, ouvido o Colégio de Líderes, no início dos trabalhos de cada legislatura.</w:t>
      </w:r>
      <w:r>
        <w:rPr>
          <w:color w:val="005583"/>
          <w:vertAlign w:val="superscript"/>
        </w:rPr>
        <w:footnoteReference w:id="107"/>
      </w:r>
    </w:p>
    <w:p w14:paraId="0000052D"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Vide “</w:t>
      </w:r>
      <w:r>
        <w:rPr>
          <w:b/>
          <w:color w:val="005583"/>
          <w:sz w:val="20"/>
          <w:szCs w:val="20"/>
        </w:rPr>
        <w:t>Facilidades IV</w:t>
      </w:r>
      <w:r>
        <w:rPr>
          <w:color w:val="005583"/>
          <w:sz w:val="20"/>
          <w:szCs w:val="20"/>
        </w:rPr>
        <w:t xml:space="preserve"> – comissões, contendo relação das comissões, número de membros e quórum.” </w:t>
      </w:r>
    </w:p>
    <w:p w14:paraId="0000052E"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Ato da mesa</w:t>
      </w:r>
      <w:r>
        <w:rPr>
          <w:color w:val="005583"/>
          <w:sz w:val="20"/>
          <w:szCs w:val="20"/>
        </w:rPr>
        <w:t xml:space="preserve"> nº 23/2019 – Dispõe sobre o número de membros e a distribuição das vagas nas Comissões Permanentes entre os Partidos e Blocos Parlamentares.</w:t>
      </w:r>
    </w:p>
    <w:p w14:paraId="0000052F" w14:textId="77777777" w:rsidR="003D183A" w:rsidRDefault="008B7924">
      <w:pPr>
        <w:widowControl w:val="0"/>
        <w:pBdr>
          <w:top w:val="nil"/>
          <w:left w:val="nil"/>
          <w:bottom w:val="nil"/>
          <w:right w:val="nil"/>
          <w:between w:val="nil"/>
        </w:pBdr>
        <w:rPr>
          <w:b/>
          <w:color w:val="005583"/>
          <w:sz w:val="20"/>
          <w:szCs w:val="20"/>
        </w:rPr>
      </w:pPr>
      <w:r>
        <w:rPr>
          <w:color w:val="000000"/>
        </w:rPr>
        <w:t>§ 1º A fixação levará em conta a composição da Casa em face do número de Comissões, de modo a permitir a observância, tanto quanto possível, do princípio da proporcionalidade partidária e demais critérios e normas para a representação das bancadas.</w:t>
      </w:r>
      <w:r>
        <w:rPr>
          <w:color w:val="005583"/>
          <w:vertAlign w:val="superscript"/>
        </w:rPr>
        <w:footnoteReference w:id="108"/>
      </w:r>
    </w:p>
    <w:p w14:paraId="00000530"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195/2012 – Qualquer parlamentar pode solicitar à Presidência, por meio de seu Líder, ser incluído em Grupo de Trabalho, o que será avaliado oportunamente, caso a caso, não tendo obrigatoriamente que ser observado o princípio da proporcionalidade partidária.</w:t>
      </w:r>
    </w:p>
    <w:p w14:paraId="0000053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10.276/1997 – [...] “Ao valer-se da expressão ‘tanto quanto possível’ quis o constituinte ressalvar, exatamente, os casos em que o frio critério matemático revela-se impraticável. Ora, pretendesse, o legislador constitucional, referir-se, por essa cláusula, apenas a impossibilidades matemáticas, ou de ordem material, seria a expressão desnecessária, uma vez que o impossível, por si mesmo, não é jurídico, não sendo necessário que a lei o ressalve”.</w:t>
      </w:r>
    </w:p>
    <w:p w14:paraId="00000532" w14:textId="77777777" w:rsidR="003D183A" w:rsidRDefault="008B7924">
      <w:pPr>
        <w:widowControl w:val="0"/>
        <w:pBdr>
          <w:top w:val="nil"/>
          <w:left w:val="nil"/>
          <w:bottom w:val="nil"/>
          <w:right w:val="nil"/>
          <w:between w:val="nil"/>
        </w:pBdr>
        <w:rPr>
          <w:color w:val="000000"/>
        </w:rPr>
      </w:pPr>
      <w:r>
        <w:rPr>
          <w:color w:val="000000"/>
        </w:rPr>
        <w:t xml:space="preserve">§ 2º Nenhuma Comissão terá mais de treze centésimos </w:t>
      </w:r>
      <w:r>
        <w:rPr>
          <w:rFonts w:ascii="Sansita" w:eastAsia="Sansita" w:hAnsi="Sansita" w:cs="Sansita"/>
          <w:i/>
          <w:color w:val="005583"/>
        </w:rPr>
        <w:t xml:space="preserve">(66 Deputados) </w:t>
      </w:r>
      <w:r>
        <w:rPr>
          <w:color w:val="000000"/>
        </w:rPr>
        <w:t xml:space="preserve">nem menos de três e meio centésimos </w:t>
      </w:r>
      <w:r>
        <w:rPr>
          <w:rFonts w:ascii="Sansita" w:eastAsia="Sansita" w:hAnsi="Sansita" w:cs="Sansita"/>
          <w:i/>
          <w:color w:val="005583"/>
        </w:rPr>
        <w:t>(17 Deputados)</w:t>
      </w:r>
      <w:r>
        <w:rPr>
          <w:color w:val="000000"/>
        </w:rPr>
        <w:t xml:space="preserve"> do total de Deputados, desprezando-se a fração.</w:t>
      </w:r>
      <w:r>
        <w:rPr>
          <w:color w:val="005583"/>
          <w:vertAlign w:val="superscript"/>
        </w:rPr>
        <w:footnoteReference w:id="109"/>
      </w:r>
      <w:r>
        <w:rPr>
          <w:color w:val="000000"/>
        </w:rPr>
        <w:t xml:space="preserve"> </w:t>
      </w:r>
    </w:p>
    <w:p w14:paraId="00000533" w14:textId="77777777" w:rsidR="003D183A" w:rsidRDefault="008B7924">
      <w:pPr>
        <w:widowControl w:val="0"/>
        <w:pBdr>
          <w:top w:val="nil"/>
          <w:left w:val="nil"/>
          <w:bottom w:val="nil"/>
          <w:right w:val="nil"/>
          <w:between w:val="nil"/>
        </w:pBdr>
        <w:rPr>
          <w:b/>
          <w:color w:val="005583"/>
          <w:sz w:val="20"/>
          <w:szCs w:val="20"/>
        </w:rPr>
      </w:pPr>
      <w:r>
        <w:rPr>
          <w:color w:val="000000"/>
        </w:rPr>
        <w:t xml:space="preserve">§ 3º O número total de vagas nas Comissões não excederá o da composição da Câmara, não computados os membros da Mesa. </w:t>
      </w:r>
    </w:p>
    <w:p w14:paraId="00000534"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Prática 1:</w:t>
      </w:r>
      <w:r>
        <w:rPr>
          <w:color w:val="005583"/>
          <w:sz w:val="20"/>
          <w:szCs w:val="20"/>
        </w:rPr>
        <w:t xml:space="preserve"> o disposto neste parágrafo não inclui as vagas das Comissões cumulativas, conforme previsto no § 2º do art. 26.</w:t>
      </w:r>
    </w:p>
    <w:p w14:paraId="00000535"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 2:</w:t>
      </w:r>
      <w:r>
        <w:rPr>
          <w:color w:val="005583"/>
          <w:sz w:val="20"/>
          <w:szCs w:val="20"/>
        </w:rPr>
        <w:t xml:space="preserve"> os suplentes de Secretário são computados para o cálculo do número total de vagas.</w:t>
      </w:r>
    </w:p>
    <w:p w14:paraId="00000536"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rFonts w:ascii="ClearSans-Bold" w:eastAsia="ClearSans-Bold" w:hAnsi="ClearSans-Bold" w:cs="ClearSans-Bold"/>
          <w:b/>
          <w:color w:val="000000"/>
        </w:rPr>
        <w:lastRenderedPageBreak/>
        <w:t>Art. 26.</w:t>
      </w:r>
      <w:r>
        <w:rPr>
          <w:color w:val="000000"/>
        </w:rPr>
        <w:t xml:space="preserve"> A distribuição das vagas nas Comissões Permanentes entre os Partidos e Blocos Parlamentares será organizada pela Mesa logo após a fixação da respectiva composição numérica e mantida durante toda a legislatura.</w:t>
      </w:r>
      <w:r>
        <w:rPr>
          <w:color w:val="005583"/>
          <w:vertAlign w:val="superscript"/>
        </w:rPr>
        <w:footnoteReference w:id="110"/>
      </w:r>
      <w:r>
        <w:rPr>
          <w:color w:val="000000"/>
        </w:rPr>
        <w:t xml:space="preserve"> </w:t>
      </w:r>
    </w:p>
    <w:p w14:paraId="00000537"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color w:val="005583"/>
          <w:sz w:val="20"/>
          <w:szCs w:val="20"/>
        </w:rPr>
        <w:t>Art. 10, § 10.</w:t>
      </w:r>
    </w:p>
    <w:p w14:paraId="00000538"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2/2015 – Tendo em vista que a proporcionalidade da composição da Casa deve estar definida em prazo anterior à reunião de líderes na qual são escolhidos os cargos da Mesa Diretora, a adesão de partido a bloco parlamentar fora do prazo estabelecido não produzirá efeito sobre a repartição das vagas nas Comissões.</w:t>
      </w:r>
    </w:p>
    <w:p w14:paraId="00000539"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86/2007 – Alteração do nome do Partido político não interfere na distribuição das vagas; a distribuição de vagas remanescentes ocorrerá depois de assegurado aos Líderes o direito de indicar os membros das Comissões.</w:t>
      </w:r>
    </w:p>
    <w:p w14:paraId="0000053A" w14:textId="77777777" w:rsidR="003D183A" w:rsidRDefault="008B7924">
      <w:pPr>
        <w:widowControl w:val="0"/>
        <w:pBdr>
          <w:top w:val="nil"/>
          <w:left w:val="nil"/>
          <w:bottom w:val="nil"/>
          <w:right w:val="nil"/>
          <w:between w:val="nil"/>
        </w:pBdr>
        <w:rPr>
          <w:color w:val="000000"/>
        </w:rPr>
      </w:pPr>
      <w:r>
        <w:rPr>
          <w:color w:val="000000"/>
        </w:rPr>
        <w:t xml:space="preserve">§ 1º Cada Partido ou Bloco Parlamentar terá em cada Comissão tantos Suplentes quantos os seus membros efetivos. </w:t>
      </w:r>
    </w:p>
    <w:p w14:paraId="0000053B" w14:textId="77777777" w:rsidR="003D183A" w:rsidRDefault="008B7924">
      <w:pPr>
        <w:widowControl w:val="0"/>
        <w:pBdr>
          <w:top w:val="nil"/>
          <w:left w:val="nil"/>
          <w:bottom w:val="nil"/>
          <w:right w:val="nil"/>
          <w:between w:val="nil"/>
        </w:pBdr>
        <w:rPr>
          <w:b/>
          <w:color w:val="005583"/>
          <w:sz w:val="20"/>
          <w:szCs w:val="20"/>
        </w:rPr>
      </w:pPr>
      <w:r>
        <w:rPr>
          <w:color w:val="000000"/>
        </w:rPr>
        <w:t>§ 2° Nenhum Deputado poderá fazer parte, como membro titular, de mais de uma Comissão Permanente, ressalvadas as Comissões de Legislação Participativa, de Segurança Pública e Combate ao Crime Organizado, de Cultura, de Defesa dos Direitos das Pessoas com Deficiência, de Direitos Humanos e Minorias, do Esporte, de Meio Ambiente e Desenvolvimento Sustentável, de Relações Exteriores e de Defesa Nacional, de Turismo, de Integração Nacional, Desenvolvimento Regional e da Amazônia, de Defesa dos Direitos da Mulher e de Defesa dos Direitos da Pessoa Idosa</w:t>
      </w:r>
      <w:r>
        <w:rPr>
          <w:color w:val="005583"/>
          <w:vertAlign w:val="superscript"/>
        </w:rPr>
        <w:footnoteReference w:id="111"/>
      </w:r>
      <w:r>
        <w:rPr>
          <w:color w:val="000000"/>
        </w:rPr>
        <w:t>.</w:t>
      </w:r>
    </w:p>
    <w:p w14:paraId="0000053C"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o Deputado pode ser suplente em várias Comissões Permanentes, independentemente de serem cumulativas. </w:t>
      </w:r>
    </w:p>
    <w:p w14:paraId="0000053D" w14:textId="77777777" w:rsidR="003D183A" w:rsidRDefault="008B7924">
      <w:pPr>
        <w:widowControl w:val="0"/>
        <w:pBdr>
          <w:top w:val="nil"/>
          <w:left w:val="nil"/>
          <w:bottom w:val="nil"/>
          <w:right w:val="nil"/>
          <w:between w:val="nil"/>
        </w:pBdr>
        <w:rPr>
          <w:color w:val="000000"/>
        </w:rPr>
      </w:pPr>
      <w:r>
        <w:rPr>
          <w:color w:val="000000"/>
        </w:rPr>
        <w:t>§ 3º Ao Deputado, salvo se membro da Mesa, será sempre assegurado o direito de integrar, como titular, pelo menos uma Comissão, ainda que sem legenda partidária ou quando esta não possa concorrer às vagas existentes pelo cálculo da proporcionalidade.</w:t>
      </w:r>
    </w:p>
    <w:p w14:paraId="0000053E"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Resolução</w:t>
      </w:r>
      <w:r>
        <w:rPr>
          <w:color w:val="005583"/>
          <w:sz w:val="20"/>
          <w:szCs w:val="20"/>
        </w:rPr>
        <w:t xml:space="preserve"> nº 26/2013, art. 4º.</w:t>
      </w:r>
      <w:r>
        <w:rPr>
          <w:color w:val="005583"/>
          <w:sz w:val="20"/>
          <w:szCs w:val="20"/>
          <w:vertAlign w:val="superscript"/>
        </w:rPr>
        <w:footnoteReference w:id="112"/>
      </w:r>
      <w:r>
        <w:rPr>
          <w:color w:val="005583"/>
          <w:sz w:val="20"/>
          <w:szCs w:val="20"/>
        </w:rPr>
        <w:t xml:space="preserve"> </w:t>
      </w:r>
    </w:p>
    <w:p w14:paraId="0000053F"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o Deputado pode optar por não integrar nenhuma Comissão, quer como titular quer como suplente. </w:t>
      </w:r>
    </w:p>
    <w:p w14:paraId="00000540" w14:textId="77777777" w:rsidR="003D183A" w:rsidRDefault="008B7924">
      <w:pPr>
        <w:widowControl w:val="0"/>
        <w:pBdr>
          <w:top w:val="nil"/>
          <w:left w:val="nil"/>
          <w:bottom w:val="nil"/>
          <w:right w:val="nil"/>
          <w:between w:val="nil"/>
        </w:pBdr>
        <w:rPr>
          <w:b/>
          <w:color w:val="005583"/>
          <w:sz w:val="20"/>
          <w:szCs w:val="20"/>
        </w:rPr>
      </w:pPr>
      <w:r>
        <w:rPr>
          <w:color w:val="000000"/>
        </w:rPr>
        <w:t>§ 4º As alterações numéricas que venham a ocorrer nas bancadas dos Partidos ou Blocos Parlamentares decorrentes de mudanças de filiação partidária não importarão em modificação na composição das Comissões, cujo número de vagas de cada representação partidária será fixado pelo resultado final obtido nas eleições e permanecerá inalterado durante toda a legislatura.</w:t>
      </w:r>
      <w:r>
        <w:rPr>
          <w:color w:val="005583"/>
          <w:vertAlign w:val="superscript"/>
        </w:rPr>
        <w:footnoteReference w:id="113"/>
      </w:r>
      <w:r>
        <w:rPr>
          <w:color w:val="005583"/>
          <w:vertAlign w:val="superscript"/>
        </w:rPr>
        <w:t xml:space="preserve"> </w:t>
      </w:r>
    </w:p>
    <w:p w14:paraId="00000541"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lastRenderedPageBreak/>
        <w:t>QO</w:t>
      </w:r>
      <w:r>
        <w:rPr>
          <w:color w:val="005583"/>
          <w:sz w:val="20"/>
          <w:szCs w:val="20"/>
        </w:rPr>
        <w:t xml:space="preserve"> 238/2013 – Esclarece que, no caso de criação de novo Partido, entrará no cálculo das vagas para a composição da Mesa e das Comissões “o número de Deputados Federais eleitos como titulares que migraram diretamente para o novo Partido no prazo de trinta dias a contar do deferimento do registro partidário”, permanecendo inalterado pelo restante da legislatura.</w:t>
      </w:r>
    </w:p>
    <w:p w14:paraId="00000542"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QO</w:t>
      </w:r>
      <w:r>
        <w:rPr>
          <w:color w:val="005583"/>
          <w:sz w:val="20"/>
          <w:szCs w:val="20"/>
        </w:rPr>
        <w:t xml:space="preserve"> 09/2007 – Esclarece que: “O número de membros das Comissões e o número de vagas de cada Partido ou Bloco serão fixados pela Mesa e mantidos por toda legislatura; O número de vagas de cada Partido ou Bloco é calculado com base no número de deputados eleitos pela legenda. Isto é, considera-se tão-somente a bancada das eleições, que se mantém por toda legislatura, desprezadas as posteriores migrações partidárias; As únicas modificações no quadro partidário que poderão implicar em alteração na composição dos órgãos da Casa são as decorrentes de fusão e incorporação partidárias, considerando-se a extinção de partido. Contudo, mesmo nesses casos, a teor do que dispõe o § 6º do art. 29 da Lei dos Partidos Políticos, prevalece a bancada das eleições; O § 8º do art. 12 do Regimento admite a formação de novos Blocos a cada sessão legislativa, contudo o art. 26 é claro quando determina que, para efeito de composição das Comissões, a constituição estabelecida no início dos trabalhos permanece inalterada por toda a legislatura”.</w:t>
      </w:r>
    </w:p>
    <w:p w14:paraId="00000543" w14:textId="77777777" w:rsidR="003D183A" w:rsidRDefault="008B7924">
      <w:pPr>
        <w:widowControl w:val="0"/>
        <w:pBdr>
          <w:top w:val="nil"/>
          <w:left w:val="nil"/>
          <w:bottom w:val="nil"/>
          <w:right w:val="nil"/>
          <w:between w:val="nil"/>
        </w:pBdr>
        <w:rPr>
          <w:color w:val="000000"/>
        </w:rPr>
      </w:pPr>
      <w:r>
        <w:rPr>
          <w:rFonts w:ascii="ClearSans-Bold" w:eastAsia="ClearSans-Bold" w:hAnsi="ClearSans-Bold" w:cs="ClearSans-Bold"/>
          <w:b/>
          <w:color w:val="000000"/>
        </w:rPr>
        <w:t>Art. 27.</w:t>
      </w:r>
      <w:r>
        <w:rPr>
          <w:color w:val="000000"/>
        </w:rPr>
        <w:t xml:space="preserve"> A representação numérica das bancadas em cada Comissão será estabelecida com a divisão do número de membros do Partido ou Bloco Parlamentar, aferido na forma do § 4° do art. 8° deste Regimento, pelo quociente resultante da divisão do número de membros da Câmara pelo número de membros da Comissão; o inteiro do quociente assim obtido, denominado quociente partidário, representará o número de lugares a que o Partido ou Bloco Parlamentar poderá concorrer na Comissão.</w:t>
      </w:r>
      <w:r>
        <w:rPr>
          <w:color w:val="005583"/>
          <w:vertAlign w:val="superscript"/>
        </w:rPr>
        <w:footnoteReference w:id="114"/>
      </w:r>
      <w:r>
        <w:rPr>
          <w:color w:val="000000"/>
        </w:rPr>
        <w:t xml:space="preserve"> </w:t>
      </w:r>
    </w:p>
    <w:p w14:paraId="00000544" w14:textId="77777777" w:rsidR="003D183A" w:rsidRDefault="008B7924">
      <w:pPr>
        <w:widowControl w:val="0"/>
        <w:pBdr>
          <w:top w:val="nil"/>
          <w:left w:val="nil"/>
          <w:bottom w:val="nil"/>
          <w:right w:val="nil"/>
          <w:between w:val="nil"/>
        </w:pBdr>
        <w:rPr>
          <w:color w:val="000000"/>
        </w:rPr>
      </w:pPr>
      <w:r>
        <w:rPr>
          <w:color w:val="000000"/>
        </w:rPr>
        <w:t xml:space="preserve">§ 1º As vagas que sobrarem, uma vez aplicado o critério do </w:t>
      </w:r>
      <w:r>
        <w:rPr>
          <w:i/>
          <w:color w:val="000000"/>
        </w:rPr>
        <w:t>caput</w:t>
      </w:r>
      <w:r>
        <w:rPr>
          <w:color w:val="000000"/>
        </w:rPr>
        <w:t xml:space="preserve">, serão destinadas aos Partidos ou Blocos Parlamentares, levando-se em conta as frações do quociente partidário, da maior para a menor. </w:t>
      </w:r>
    </w:p>
    <w:p w14:paraId="00000545" w14:textId="77777777" w:rsidR="003D183A" w:rsidRDefault="008B7924">
      <w:pPr>
        <w:widowControl w:val="0"/>
        <w:pBdr>
          <w:top w:val="nil"/>
          <w:left w:val="nil"/>
          <w:bottom w:val="nil"/>
          <w:right w:val="nil"/>
          <w:between w:val="nil"/>
        </w:pBdr>
        <w:rPr>
          <w:color w:val="000000"/>
        </w:rPr>
      </w:pPr>
      <w:r>
        <w:rPr>
          <w:color w:val="000000"/>
        </w:rPr>
        <w:t xml:space="preserve">§ 2º Se verificado, após aplicados os critérios do </w:t>
      </w:r>
      <w:r>
        <w:rPr>
          <w:i/>
          <w:color w:val="000000"/>
        </w:rPr>
        <w:t>caput</w:t>
      </w:r>
      <w:r>
        <w:rPr>
          <w:color w:val="000000"/>
        </w:rPr>
        <w:t xml:space="preserve"> e do parágrafo anterior, que há Partido ou Bloco Parlamentar sem lugares suficientes nas Comissões para a sua bancada, ou Deputado sem legenda partidária, observar-se-á o seguinte: </w:t>
      </w:r>
    </w:p>
    <w:p w14:paraId="00000546" w14:textId="77777777" w:rsidR="003D183A" w:rsidRDefault="008B7924">
      <w:pPr>
        <w:widowControl w:val="0"/>
        <w:pBdr>
          <w:top w:val="nil"/>
          <w:left w:val="nil"/>
          <w:bottom w:val="nil"/>
          <w:right w:val="nil"/>
          <w:between w:val="nil"/>
        </w:pBdr>
        <w:rPr>
          <w:color w:val="000000"/>
        </w:rPr>
      </w:pPr>
      <w:r>
        <w:rPr>
          <w:color w:val="000000"/>
        </w:rPr>
        <w:t xml:space="preserve">I - a Mesa dará quarenta e oito horas ao Partido ou Bloco Parlamentar nessa condição para que declare sua opção por obter lugar em Comissão em que não esteja ainda representado; </w:t>
      </w:r>
    </w:p>
    <w:p w14:paraId="00000547" w14:textId="77777777" w:rsidR="003D183A" w:rsidRDefault="008B7924">
      <w:pPr>
        <w:widowControl w:val="0"/>
        <w:pBdr>
          <w:top w:val="nil"/>
          <w:left w:val="nil"/>
          <w:bottom w:val="nil"/>
          <w:right w:val="nil"/>
          <w:between w:val="nil"/>
        </w:pBdr>
        <w:rPr>
          <w:color w:val="000000"/>
        </w:rPr>
      </w:pPr>
      <w:r>
        <w:rPr>
          <w:color w:val="000000"/>
        </w:rPr>
        <w:t xml:space="preserve">II - havendo coincidência de opções terá preferência o Partido ou Bloco Parlamentar de maior quociente partidário, conforme os critérios do </w:t>
      </w:r>
      <w:r>
        <w:rPr>
          <w:i/>
          <w:color w:val="000000"/>
        </w:rPr>
        <w:t>caput</w:t>
      </w:r>
      <w:r>
        <w:rPr>
          <w:color w:val="000000"/>
        </w:rPr>
        <w:t xml:space="preserve"> e do parágrafo antecedente; </w:t>
      </w:r>
    </w:p>
    <w:p w14:paraId="00000548" w14:textId="77777777" w:rsidR="003D183A" w:rsidRDefault="008B7924">
      <w:pPr>
        <w:widowControl w:val="0"/>
        <w:pBdr>
          <w:top w:val="nil"/>
          <w:left w:val="nil"/>
          <w:bottom w:val="nil"/>
          <w:right w:val="nil"/>
          <w:between w:val="nil"/>
        </w:pBdr>
        <w:rPr>
          <w:color w:val="000000"/>
        </w:rPr>
      </w:pPr>
      <w:r>
        <w:rPr>
          <w:color w:val="000000"/>
        </w:rPr>
        <w:t xml:space="preserve">III - a vaga indicada será preenchida em primeiro lugar; </w:t>
      </w:r>
    </w:p>
    <w:p w14:paraId="00000549" w14:textId="77777777" w:rsidR="003D183A" w:rsidRDefault="008B7924">
      <w:pPr>
        <w:widowControl w:val="0"/>
        <w:pBdr>
          <w:top w:val="nil"/>
          <w:left w:val="nil"/>
          <w:bottom w:val="nil"/>
          <w:right w:val="nil"/>
          <w:between w:val="nil"/>
        </w:pBdr>
        <w:rPr>
          <w:color w:val="000000"/>
        </w:rPr>
      </w:pPr>
      <w:r>
        <w:rPr>
          <w:color w:val="000000"/>
        </w:rPr>
        <w:t xml:space="preserve">IV - só poderá haver o preenchimento de segunda vaga decorrente de opção, na mesma Comissão, quando em todas as outras já tiver sido preenchida uma primeira vaga, em idênticas condições; </w:t>
      </w:r>
    </w:p>
    <w:p w14:paraId="0000054A" w14:textId="77777777" w:rsidR="003D183A" w:rsidRDefault="008B7924">
      <w:pPr>
        <w:widowControl w:val="0"/>
        <w:pBdr>
          <w:top w:val="nil"/>
          <w:left w:val="nil"/>
          <w:bottom w:val="nil"/>
          <w:right w:val="nil"/>
          <w:between w:val="nil"/>
        </w:pBdr>
        <w:rPr>
          <w:color w:val="000000"/>
        </w:rPr>
      </w:pPr>
      <w:r>
        <w:rPr>
          <w:color w:val="000000"/>
        </w:rPr>
        <w:t xml:space="preserve">V - atendidas as opções do Partido ou Bloco Parlamentar, serão recebidas as dos Deputados sem legenda partidária; </w:t>
      </w:r>
    </w:p>
    <w:p w14:paraId="0000054B" w14:textId="77777777" w:rsidR="003D183A" w:rsidRDefault="008B7924">
      <w:pPr>
        <w:widowControl w:val="0"/>
        <w:pBdr>
          <w:top w:val="nil"/>
          <w:left w:val="nil"/>
          <w:bottom w:val="nil"/>
          <w:right w:val="nil"/>
          <w:between w:val="nil"/>
        </w:pBdr>
        <w:rPr>
          <w:color w:val="000000"/>
        </w:rPr>
      </w:pPr>
      <w:r>
        <w:rPr>
          <w:color w:val="000000"/>
        </w:rPr>
        <w:t xml:space="preserve">VI - quando mais de um Deputado optante escolher a mesma Comissão, terá preferência o mais idoso, dentre os de maior número de legislaturas. </w:t>
      </w:r>
    </w:p>
    <w:p w14:paraId="0000054C"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3º Após o cumprimento do prescrito no parágrafo anterior, proceder-se-á à distribuição das </w:t>
      </w:r>
      <w:r>
        <w:rPr>
          <w:color w:val="000000"/>
        </w:rPr>
        <w:lastRenderedPageBreak/>
        <w:t xml:space="preserve">demais vagas entre as bancadas com direito a se fazer representar na Comissão, de acordo com o estabelecido no </w:t>
      </w:r>
      <w:r>
        <w:rPr>
          <w:i/>
          <w:color w:val="000000"/>
        </w:rPr>
        <w:t>caput</w:t>
      </w:r>
      <w:r>
        <w:rPr>
          <w:color w:val="000000"/>
        </w:rPr>
        <w:t xml:space="preserve">, considerando-se para efeito de cálculo da proporcionalidade o número de membros da Comissão diminuído de tantas unidades quantas as vagas preenchidas por opção. </w:t>
      </w:r>
    </w:p>
    <w:p w14:paraId="0000054D" w14:textId="77777777" w:rsidR="003D183A" w:rsidRDefault="008B7924">
      <w:pPr>
        <w:widowControl w:val="0"/>
        <w:pBdr>
          <w:top w:val="nil"/>
          <w:left w:val="nil"/>
          <w:bottom w:val="nil"/>
          <w:right w:val="nil"/>
          <w:between w:val="nil"/>
        </w:pBdr>
        <w:rPr>
          <w:b/>
          <w:color w:val="005583"/>
          <w:sz w:val="20"/>
          <w:szCs w:val="20"/>
        </w:rPr>
      </w:pPr>
      <w:r>
        <w:rPr>
          <w:rFonts w:ascii="ClearSans-Bold" w:eastAsia="ClearSans-Bold" w:hAnsi="ClearSans-Bold" w:cs="ClearSans-Bold"/>
          <w:b/>
          <w:color w:val="000000"/>
        </w:rPr>
        <w:t>Art. 28.</w:t>
      </w:r>
      <w:r>
        <w:rPr>
          <w:color w:val="000000"/>
        </w:rPr>
        <w:t xml:space="preserve"> Definida, na 1ª (primeira) sessão legislativa de cada legislatura, a representação numérica dos Partidos e Blocos Parlamentares nas Comissões, os Líderes comunicarão à Presidência, no prazo de 5 (cinco) sessões, os nomes dos membros das respectivas bancadas que, como titulares e suplentes, as integrarão; esse prazo contar-se-á, nas demais sessões legislativas, do dia de início dessas.</w:t>
      </w:r>
      <w:r>
        <w:rPr>
          <w:color w:val="005583"/>
          <w:vertAlign w:val="superscript"/>
        </w:rPr>
        <w:footnoteReference w:id="115"/>
      </w:r>
      <w:r>
        <w:rPr>
          <w:color w:val="000000"/>
        </w:rPr>
        <w:t xml:space="preserve"> </w:t>
      </w:r>
    </w:p>
    <w:p w14:paraId="0000054E" w14:textId="77777777" w:rsidR="003D183A" w:rsidRDefault="008B7924">
      <w:pPr>
        <w:widowControl w:val="0"/>
        <w:pBdr>
          <w:top w:val="nil"/>
          <w:left w:val="nil"/>
          <w:bottom w:val="nil"/>
          <w:right w:val="nil"/>
          <w:between w:val="nil"/>
        </w:pBdr>
        <w:spacing w:before="0" w:after="113"/>
        <w:ind w:left="567" w:firstLine="0"/>
        <w:rPr>
          <w:b/>
          <w:color w:val="005583"/>
          <w:sz w:val="20"/>
          <w:szCs w:val="20"/>
        </w:rPr>
      </w:pPr>
      <w:r>
        <w:rPr>
          <w:b/>
          <w:color w:val="005583"/>
          <w:sz w:val="20"/>
          <w:szCs w:val="20"/>
        </w:rPr>
        <w:t>QO</w:t>
      </w:r>
      <w:r>
        <w:rPr>
          <w:color w:val="005583"/>
          <w:sz w:val="20"/>
          <w:szCs w:val="20"/>
        </w:rPr>
        <w:t xml:space="preserve"> 10.276/1997 – É praxe a cessão ou permuta de vagas entre Partidos ou Blocos com a finalidade de atender a interesses comuns.</w:t>
      </w:r>
    </w:p>
    <w:p w14:paraId="0000054F"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b/>
          <w:color w:val="005583"/>
          <w:sz w:val="20"/>
          <w:szCs w:val="20"/>
        </w:rPr>
        <w:t>Prática:</w:t>
      </w:r>
      <w:r>
        <w:rPr>
          <w:color w:val="005583"/>
          <w:sz w:val="20"/>
          <w:szCs w:val="20"/>
        </w:rPr>
        <w:t xml:space="preserve"> os prazos previstos neste artigo contam-se a partir do momento em que é definida a distribuição das vagas nas Comissões, e não do início da sessão legislativa.</w:t>
      </w:r>
    </w:p>
    <w:p w14:paraId="00000550"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1º O Presidente fará, de ofício, a designação se, no prazo fixado, a Liderança não comunicar os nomes de sua representação para compor as Comissões, nos termos do § 3º do art. 45. </w:t>
      </w:r>
    </w:p>
    <w:p w14:paraId="00000551" w14:textId="77777777" w:rsidR="003D183A" w:rsidRDefault="008B7924">
      <w:pPr>
        <w:widowControl w:val="0"/>
        <w:pBdr>
          <w:top w:val="nil"/>
          <w:left w:val="nil"/>
          <w:bottom w:val="nil"/>
          <w:right w:val="nil"/>
          <w:between w:val="nil"/>
        </w:pBdr>
        <w:spacing w:before="0" w:after="113"/>
        <w:ind w:left="567" w:firstLine="0"/>
        <w:rPr>
          <w:color w:val="005583"/>
          <w:sz w:val="20"/>
          <w:szCs w:val="20"/>
        </w:rPr>
      </w:pPr>
      <w:r>
        <w:rPr>
          <w:color w:val="005583"/>
          <w:sz w:val="20"/>
          <w:szCs w:val="20"/>
        </w:rPr>
        <w:t>Art. 17, III, a.</w:t>
      </w:r>
    </w:p>
    <w:p w14:paraId="00000552" w14:textId="77777777" w:rsidR="003D183A" w:rsidRDefault="008B7924">
      <w:pPr>
        <w:widowControl w:val="0"/>
        <w:pBdr>
          <w:top w:val="nil"/>
          <w:left w:val="nil"/>
          <w:bottom w:val="nil"/>
          <w:right w:val="nil"/>
          <w:between w:val="nil"/>
        </w:pBdr>
        <w:rPr>
          <w:rFonts w:ascii="ClearSans-Bold" w:eastAsia="ClearSans-Bold" w:hAnsi="ClearSans-Bold" w:cs="ClearSans-Bold"/>
          <w:b/>
          <w:color w:val="000000"/>
        </w:rPr>
      </w:pPr>
      <w:r>
        <w:rPr>
          <w:color w:val="000000"/>
        </w:rPr>
        <w:t xml:space="preserve">§ 2º Juntamente com a composição nominal das Comissões, o Presidente mandará publicar no </w:t>
      </w:r>
      <w:r>
        <w:rPr>
          <w:rFonts w:ascii="Sansita" w:eastAsia="Sansita" w:hAnsi="Sansita" w:cs="Sansita"/>
          <w:i/>
          <w:color w:val="000000"/>
        </w:rPr>
        <w:t>Diário da Câmara dos Deputados</w:t>
      </w:r>
      <w:r>
        <w:rPr>
          <w:color w:val="000000"/>
        </w:rPr>
        <w:t xml:space="preserve"> e no avulso da Ordem do Dia a convocação destas para eleger os respectivos Presidentes e Vice-Presidentes, na forma do art. 39. </w:t>
      </w:r>
    </w:p>
    <w:p w14:paraId="00000553" w14:textId="3553464F" w:rsidR="003D183A" w:rsidDel="00E631A1" w:rsidRDefault="008B7924" w:rsidP="00E631A1">
      <w:pPr>
        <w:widowControl w:val="0"/>
        <w:pBdr>
          <w:top w:val="nil"/>
          <w:left w:val="nil"/>
          <w:bottom w:val="nil"/>
          <w:right w:val="nil"/>
          <w:between w:val="nil"/>
        </w:pBdr>
        <w:ind w:firstLine="0"/>
        <w:jc w:val="center"/>
        <w:rPr>
          <w:del w:id="1495" w:author="Cristiano de Menezes Feu" w:date="2022-11-21T08:33:00Z"/>
          <w:rFonts w:ascii="Sansita" w:eastAsia="Sansita" w:hAnsi="Sansita" w:cs="Sansita"/>
          <w:i/>
          <w:color w:val="000000"/>
          <w:sz w:val="24"/>
          <w:szCs w:val="24"/>
        </w:rPr>
        <w:pPrChange w:id="1496" w:author="Cristiano de Menezes Feu" w:date="2022-11-21T08:33:00Z">
          <w:pPr>
            <w:widowControl w:val="0"/>
            <w:pBdr>
              <w:top w:val="nil"/>
              <w:left w:val="nil"/>
              <w:bottom w:val="nil"/>
              <w:right w:val="nil"/>
              <w:between w:val="nil"/>
            </w:pBdr>
            <w:ind w:firstLine="0"/>
            <w:jc w:val="center"/>
          </w:pPr>
        </w:pPrChange>
      </w:pPr>
      <w:del w:id="1497" w:author="Cristiano de Menezes Feu" w:date="2022-11-21T08:33:00Z">
        <w:r w:rsidDel="00E631A1">
          <w:rPr>
            <w:rFonts w:ascii="Sansita" w:eastAsia="Sansita" w:hAnsi="Sansita" w:cs="Sansita"/>
            <w:i/>
            <w:color w:val="000000"/>
            <w:sz w:val="24"/>
            <w:szCs w:val="24"/>
          </w:rPr>
          <w:delText>Subseção II</w:delText>
        </w:r>
        <w:r w:rsidDel="00E631A1">
          <w:rPr>
            <w:rFonts w:ascii="Sansita" w:eastAsia="Sansita" w:hAnsi="Sansita" w:cs="Sansita"/>
            <w:i/>
            <w:color w:val="000000"/>
            <w:sz w:val="24"/>
            <w:szCs w:val="24"/>
          </w:rPr>
          <w:br/>
          <w:delText>Das Subcomissões e Turmas</w:delText>
        </w:r>
      </w:del>
    </w:p>
    <w:p w14:paraId="00000554" w14:textId="36FC0837" w:rsidR="003D183A" w:rsidDel="00E631A1" w:rsidRDefault="008B7924" w:rsidP="00E631A1">
      <w:pPr>
        <w:widowControl w:val="0"/>
        <w:pBdr>
          <w:top w:val="nil"/>
          <w:left w:val="nil"/>
          <w:bottom w:val="nil"/>
          <w:right w:val="nil"/>
          <w:between w:val="nil"/>
        </w:pBdr>
        <w:ind w:firstLine="0"/>
        <w:jc w:val="center"/>
        <w:rPr>
          <w:del w:id="1498" w:author="Cristiano de Menezes Feu" w:date="2022-11-21T08:33:00Z"/>
          <w:color w:val="005583"/>
          <w:vertAlign w:val="superscript"/>
        </w:rPr>
        <w:pPrChange w:id="1499" w:author="Cristiano de Menezes Feu" w:date="2022-11-21T08:33:00Z">
          <w:pPr>
            <w:widowControl w:val="0"/>
            <w:pBdr>
              <w:top w:val="nil"/>
              <w:left w:val="nil"/>
              <w:bottom w:val="nil"/>
              <w:right w:val="nil"/>
              <w:between w:val="nil"/>
            </w:pBdr>
          </w:pPr>
        </w:pPrChange>
      </w:pPr>
      <w:del w:id="1500" w:author="Cristiano de Menezes Feu" w:date="2022-11-21T08:33:00Z">
        <w:r w:rsidDel="00E631A1">
          <w:rPr>
            <w:b/>
            <w:color w:val="000000"/>
          </w:rPr>
          <w:delText>Art. 29.</w:delText>
        </w:r>
        <w:r w:rsidDel="00E631A1">
          <w:rPr>
            <w:color w:val="000000"/>
          </w:rPr>
          <w:delText xml:space="preserve"> As Comissões Permanentes poderão constituir, sem poder decisório:</w:delText>
        </w:r>
        <w:r w:rsidDel="00E631A1">
          <w:rPr>
            <w:color w:val="005583"/>
            <w:vertAlign w:val="superscript"/>
          </w:rPr>
          <w:footnoteReference w:id="116"/>
        </w:r>
        <w:r w:rsidDel="00E631A1">
          <w:rPr>
            <w:color w:val="005583"/>
            <w:vertAlign w:val="superscript"/>
          </w:rPr>
          <w:delText xml:space="preserve"> </w:delText>
        </w:r>
      </w:del>
    </w:p>
    <w:p w14:paraId="00000555" w14:textId="4C2D6BC9" w:rsidR="003D183A" w:rsidDel="00E631A1" w:rsidRDefault="008B7924" w:rsidP="00E631A1">
      <w:pPr>
        <w:widowControl w:val="0"/>
        <w:pBdr>
          <w:top w:val="nil"/>
          <w:left w:val="nil"/>
          <w:bottom w:val="nil"/>
          <w:right w:val="nil"/>
          <w:between w:val="nil"/>
        </w:pBdr>
        <w:ind w:firstLine="0"/>
        <w:jc w:val="center"/>
        <w:rPr>
          <w:del w:id="1504" w:author="Cristiano de Menezes Feu" w:date="2022-11-21T08:33:00Z"/>
          <w:color w:val="005583"/>
          <w:vertAlign w:val="superscript"/>
        </w:rPr>
        <w:pPrChange w:id="1505" w:author="Cristiano de Menezes Feu" w:date="2022-11-21T08:33:00Z">
          <w:pPr>
            <w:widowControl w:val="0"/>
            <w:pBdr>
              <w:top w:val="nil"/>
              <w:left w:val="nil"/>
              <w:bottom w:val="nil"/>
              <w:right w:val="nil"/>
              <w:between w:val="nil"/>
            </w:pBdr>
          </w:pPr>
        </w:pPrChange>
      </w:pPr>
      <w:del w:id="1506" w:author="Cristiano de Menezes Feu" w:date="2022-11-21T08:33:00Z">
        <w:r w:rsidDel="00E631A1">
          <w:rPr>
            <w:color w:val="000000"/>
          </w:rPr>
          <w:delText>I - Subcomissões Permanentes, dentre seus próprios componentes e mediante proposta da maioria destes, reservando-lhes parte das matérias do respectivo campo temático ou área de atuação;</w:delText>
        </w:r>
        <w:r w:rsidDel="00E631A1">
          <w:rPr>
            <w:color w:val="005583"/>
            <w:vertAlign w:val="superscript"/>
          </w:rPr>
          <w:footnoteReference w:id="117"/>
        </w:r>
      </w:del>
    </w:p>
    <w:p w14:paraId="00000556" w14:textId="08AEF42C" w:rsidR="003D183A" w:rsidDel="00E631A1" w:rsidRDefault="008B7924" w:rsidP="00E631A1">
      <w:pPr>
        <w:widowControl w:val="0"/>
        <w:pBdr>
          <w:top w:val="nil"/>
          <w:left w:val="nil"/>
          <w:bottom w:val="nil"/>
          <w:right w:val="nil"/>
          <w:between w:val="nil"/>
        </w:pBdr>
        <w:spacing w:before="0" w:after="113"/>
        <w:ind w:left="567" w:firstLine="0"/>
        <w:jc w:val="center"/>
        <w:rPr>
          <w:del w:id="1510" w:author="Cristiano de Menezes Feu" w:date="2022-11-21T08:33:00Z"/>
          <w:b/>
          <w:color w:val="005583"/>
          <w:sz w:val="20"/>
          <w:szCs w:val="20"/>
        </w:rPr>
        <w:pPrChange w:id="1511" w:author="Cristiano de Menezes Feu" w:date="2022-11-21T08:33:00Z">
          <w:pPr>
            <w:widowControl w:val="0"/>
            <w:pBdr>
              <w:top w:val="nil"/>
              <w:left w:val="nil"/>
              <w:bottom w:val="nil"/>
              <w:right w:val="nil"/>
              <w:between w:val="nil"/>
            </w:pBdr>
            <w:spacing w:before="0" w:after="113"/>
            <w:ind w:left="567" w:firstLine="0"/>
          </w:pPr>
        </w:pPrChange>
      </w:pPr>
      <w:del w:id="1512" w:author="Cristiano de Menezes Feu" w:date="2022-11-21T08:33:00Z">
        <w:r w:rsidDel="00E631A1">
          <w:rPr>
            <w:color w:val="005583"/>
            <w:sz w:val="20"/>
            <w:szCs w:val="20"/>
          </w:rPr>
          <w:delText>Arts. 31 e 32.</w:delText>
        </w:r>
      </w:del>
    </w:p>
    <w:p w14:paraId="00000557" w14:textId="2674E52C" w:rsidR="003D183A" w:rsidDel="00E631A1" w:rsidRDefault="008B7924" w:rsidP="00E631A1">
      <w:pPr>
        <w:widowControl w:val="0"/>
        <w:pBdr>
          <w:top w:val="nil"/>
          <w:left w:val="nil"/>
          <w:bottom w:val="nil"/>
          <w:right w:val="nil"/>
          <w:between w:val="nil"/>
        </w:pBdr>
        <w:spacing w:before="0" w:after="113"/>
        <w:ind w:left="567" w:firstLine="0"/>
        <w:jc w:val="center"/>
        <w:rPr>
          <w:del w:id="1513" w:author="Cristiano de Menezes Feu" w:date="2022-11-21T08:33:00Z"/>
          <w:b/>
          <w:color w:val="005583"/>
          <w:sz w:val="20"/>
          <w:szCs w:val="20"/>
        </w:rPr>
        <w:pPrChange w:id="1514" w:author="Cristiano de Menezes Feu" w:date="2022-11-21T08:33:00Z">
          <w:pPr>
            <w:widowControl w:val="0"/>
            <w:pBdr>
              <w:top w:val="nil"/>
              <w:left w:val="nil"/>
              <w:bottom w:val="nil"/>
              <w:right w:val="nil"/>
              <w:between w:val="nil"/>
            </w:pBdr>
            <w:spacing w:before="0" w:after="113"/>
            <w:ind w:left="567" w:firstLine="0"/>
          </w:pPr>
        </w:pPrChange>
      </w:pPr>
      <w:del w:id="1515" w:author="Cristiano de Menezes Feu" w:date="2022-11-21T08:33:00Z">
        <w:r w:rsidDel="00E631A1">
          <w:rPr>
            <w:b/>
            <w:color w:val="005583"/>
            <w:sz w:val="20"/>
            <w:szCs w:val="20"/>
          </w:rPr>
          <w:delText>QO</w:delText>
        </w:r>
        <w:r w:rsidDel="00E631A1">
          <w:rPr>
            <w:color w:val="005583"/>
            <w:sz w:val="20"/>
            <w:szCs w:val="20"/>
          </w:rPr>
          <w:delText xml:space="preserve"> 291/2013 – Anula a criação da Subcomissão de Direitos Humanos pela Comissão de Cultura, entendendo ser regimentalmente inapropriada a criação de Subcomissão que tenha por objeto campo temático já atribuído a outra Comissão.</w:delText>
        </w:r>
      </w:del>
    </w:p>
    <w:p w14:paraId="00000558" w14:textId="0752261D" w:rsidR="003D183A" w:rsidDel="00E631A1" w:rsidRDefault="008B7924" w:rsidP="00E631A1">
      <w:pPr>
        <w:widowControl w:val="0"/>
        <w:pBdr>
          <w:top w:val="nil"/>
          <w:left w:val="nil"/>
          <w:bottom w:val="nil"/>
          <w:right w:val="nil"/>
          <w:between w:val="nil"/>
        </w:pBdr>
        <w:spacing w:before="0" w:after="113"/>
        <w:ind w:left="567" w:firstLine="0"/>
        <w:jc w:val="center"/>
        <w:rPr>
          <w:del w:id="1516" w:author="Cristiano de Menezes Feu" w:date="2022-11-21T08:33:00Z"/>
          <w:b/>
          <w:color w:val="005583"/>
          <w:sz w:val="20"/>
          <w:szCs w:val="20"/>
        </w:rPr>
        <w:pPrChange w:id="1517" w:author="Cristiano de Menezes Feu" w:date="2022-11-21T08:33:00Z">
          <w:pPr>
            <w:widowControl w:val="0"/>
            <w:pBdr>
              <w:top w:val="nil"/>
              <w:left w:val="nil"/>
              <w:bottom w:val="nil"/>
              <w:right w:val="nil"/>
              <w:between w:val="nil"/>
            </w:pBdr>
            <w:spacing w:before="0" w:after="113"/>
            <w:ind w:left="567" w:firstLine="0"/>
          </w:pPr>
        </w:pPrChange>
      </w:pPr>
      <w:del w:id="1518" w:author="Cristiano de Menezes Feu" w:date="2022-11-21T08:33:00Z">
        <w:r w:rsidDel="00E631A1">
          <w:rPr>
            <w:b/>
            <w:color w:val="005583"/>
            <w:sz w:val="20"/>
            <w:szCs w:val="20"/>
          </w:rPr>
          <w:delText>QO</w:delText>
        </w:r>
        <w:r w:rsidDel="00E631A1">
          <w:rPr>
            <w:color w:val="005583"/>
            <w:sz w:val="20"/>
            <w:szCs w:val="20"/>
          </w:rPr>
          <w:delText xml:space="preserve"> 401/2004 – Subcomissão de investigação, criada dentro das Comissões permanentes, não pode exorbitar das competências da Comissão a que pertença, tampouco poderá dispor dos instrumentos jurídicos próprios de CPI.</w:delText>
        </w:r>
      </w:del>
    </w:p>
    <w:p w14:paraId="00000559" w14:textId="00E40E54" w:rsidR="003D183A" w:rsidDel="00E631A1" w:rsidRDefault="008B7924" w:rsidP="00E631A1">
      <w:pPr>
        <w:widowControl w:val="0"/>
        <w:pBdr>
          <w:top w:val="nil"/>
          <w:left w:val="nil"/>
          <w:bottom w:val="nil"/>
          <w:right w:val="nil"/>
          <w:between w:val="nil"/>
        </w:pBdr>
        <w:spacing w:before="0" w:after="113"/>
        <w:ind w:left="567" w:firstLine="0"/>
        <w:jc w:val="center"/>
        <w:rPr>
          <w:del w:id="1519" w:author="Cristiano de Menezes Feu" w:date="2022-11-21T08:33:00Z"/>
          <w:b/>
          <w:color w:val="005583"/>
          <w:sz w:val="20"/>
          <w:szCs w:val="20"/>
        </w:rPr>
        <w:pPrChange w:id="1520" w:author="Cristiano de Menezes Feu" w:date="2022-11-21T08:33:00Z">
          <w:pPr>
            <w:widowControl w:val="0"/>
            <w:pBdr>
              <w:top w:val="nil"/>
              <w:left w:val="nil"/>
              <w:bottom w:val="nil"/>
              <w:right w:val="nil"/>
              <w:between w:val="nil"/>
            </w:pBdr>
            <w:spacing w:before="0" w:after="113"/>
            <w:ind w:left="567" w:firstLine="0"/>
          </w:pPr>
        </w:pPrChange>
      </w:pPr>
      <w:del w:id="1521" w:author="Cristiano de Menezes Feu" w:date="2022-11-21T08:33:00Z">
        <w:r w:rsidDel="00E631A1">
          <w:rPr>
            <w:b/>
            <w:color w:val="005583"/>
            <w:sz w:val="20"/>
            <w:szCs w:val="20"/>
          </w:rPr>
          <w:delText>QO</w:delText>
        </w:r>
        <w:r w:rsidDel="00E631A1">
          <w:rPr>
            <w:color w:val="005583"/>
            <w:sz w:val="20"/>
            <w:szCs w:val="20"/>
          </w:rPr>
          <w:delText xml:space="preserve"> 366/2004 – Decide “no sentido de deixar estabelecido que cabe à Comissão, por ser matéria ‘interna corporis’, a indicação e designação dos membros de suas Subcomissões”, e não aos Líderes dos Partidos.</w:delText>
        </w:r>
      </w:del>
    </w:p>
    <w:p w14:paraId="0000055A" w14:textId="4D4C8CE1" w:rsidR="003D183A" w:rsidDel="00E631A1" w:rsidRDefault="008B7924" w:rsidP="00E631A1">
      <w:pPr>
        <w:widowControl w:val="0"/>
        <w:pBdr>
          <w:top w:val="nil"/>
          <w:left w:val="nil"/>
          <w:bottom w:val="nil"/>
          <w:right w:val="nil"/>
          <w:between w:val="nil"/>
        </w:pBdr>
        <w:spacing w:before="0" w:after="113"/>
        <w:ind w:left="567" w:firstLine="0"/>
        <w:jc w:val="center"/>
        <w:rPr>
          <w:del w:id="1522" w:author="Cristiano de Menezes Feu" w:date="2022-11-21T08:33:00Z"/>
          <w:color w:val="005583"/>
          <w:sz w:val="20"/>
          <w:szCs w:val="20"/>
        </w:rPr>
        <w:pPrChange w:id="1523" w:author="Cristiano de Menezes Feu" w:date="2022-11-21T08:33:00Z">
          <w:pPr>
            <w:widowControl w:val="0"/>
            <w:pBdr>
              <w:top w:val="nil"/>
              <w:left w:val="nil"/>
              <w:bottom w:val="nil"/>
              <w:right w:val="nil"/>
              <w:between w:val="nil"/>
            </w:pBdr>
            <w:spacing w:before="0" w:after="113"/>
            <w:ind w:left="567" w:firstLine="0"/>
          </w:pPr>
        </w:pPrChange>
      </w:pPr>
      <w:del w:id="1524" w:author="Cristiano de Menezes Feu" w:date="2022-11-21T08:33:00Z">
        <w:r w:rsidDel="00E631A1">
          <w:rPr>
            <w:b/>
            <w:color w:val="005583"/>
            <w:sz w:val="20"/>
            <w:szCs w:val="20"/>
          </w:rPr>
          <w:delText>QO</w:delText>
        </w:r>
        <w:r w:rsidDel="00E631A1">
          <w:rPr>
            <w:color w:val="005583"/>
            <w:sz w:val="20"/>
            <w:szCs w:val="20"/>
          </w:rPr>
          <w:delText xml:space="preserve"> 68/2003 – Esclarece que [...] “2) as disposições constantes do Estatuto Doméstico relativas às Comissões Permanentes e aplicáveis às Subcomissões são aquelas relacionadas com o desenvolvimento dos trabalhos, não se confundindo com as atribuições reservadas exclusivamente às Comissões; 3) as Subcomissões Permanentes poderão exercer, no que couber, as atribuições previstas no artigo 24, incisos I a XIV (realização de audiências públicas), do Regimento, desde que haja requerimento nesse sentido, sujeito à deliberação do Plenário da respectiva Comissão”.</w:delText>
        </w:r>
      </w:del>
    </w:p>
    <w:p w14:paraId="0000055B" w14:textId="53FC8C1F" w:rsidR="003D183A" w:rsidDel="00E631A1" w:rsidRDefault="008B7924" w:rsidP="00E631A1">
      <w:pPr>
        <w:widowControl w:val="0"/>
        <w:pBdr>
          <w:top w:val="nil"/>
          <w:left w:val="nil"/>
          <w:bottom w:val="nil"/>
          <w:right w:val="nil"/>
          <w:between w:val="nil"/>
        </w:pBdr>
        <w:ind w:firstLine="0"/>
        <w:jc w:val="center"/>
        <w:rPr>
          <w:del w:id="1525" w:author="Cristiano de Menezes Feu" w:date="2022-11-21T08:33:00Z"/>
          <w:color w:val="000000"/>
        </w:rPr>
        <w:pPrChange w:id="1526" w:author="Cristiano de Menezes Feu" w:date="2022-11-21T08:33:00Z">
          <w:pPr>
            <w:widowControl w:val="0"/>
            <w:pBdr>
              <w:top w:val="nil"/>
              <w:left w:val="nil"/>
              <w:bottom w:val="nil"/>
              <w:right w:val="nil"/>
              <w:between w:val="nil"/>
            </w:pBdr>
          </w:pPr>
        </w:pPrChange>
      </w:pPr>
      <w:del w:id="1527" w:author="Cristiano de Menezes Feu" w:date="2022-11-21T08:33:00Z">
        <w:r w:rsidDel="00E631A1">
          <w:rPr>
            <w:color w:val="000000"/>
          </w:rPr>
          <w:delText xml:space="preserve">II - Subcomissões Especiais, mediante proposta de qualquer de seus membros, para o desempenho de atividades específicas ou o trato de assuntos definidos no respectivo ato de criação. </w:delText>
        </w:r>
      </w:del>
    </w:p>
    <w:p w14:paraId="0000055C" w14:textId="63DA2FDF" w:rsidR="003D183A" w:rsidDel="00E631A1" w:rsidRDefault="008B7924" w:rsidP="00E631A1">
      <w:pPr>
        <w:widowControl w:val="0"/>
        <w:pBdr>
          <w:top w:val="nil"/>
          <w:left w:val="nil"/>
          <w:bottom w:val="nil"/>
          <w:right w:val="nil"/>
          <w:between w:val="nil"/>
        </w:pBdr>
        <w:spacing w:before="0" w:after="113"/>
        <w:ind w:left="567" w:firstLine="0"/>
        <w:jc w:val="center"/>
        <w:rPr>
          <w:del w:id="1528" w:author="Cristiano de Menezes Feu" w:date="2022-11-21T08:33:00Z"/>
          <w:b/>
          <w:color w:val="005583"/>
          <w:sz w:val="20"/>
          <w:szCs w:val="20"/>
        </w:rPr>
        <w:pPrChange w:id="1529" w:author="Cristiano de Menezes Feu" w:date="2022-11-21T08:33:00Z">
          <w:pPr>
            <w:widowControl w:val="0"/>
            <w:pBdr>
              <w:top w:val="nil"/>
              <w:left w:val="nil"/>
              <w:bottom w:val="nil"/>
              <w:right w:val="nil"/>
              <w:between w:val="nil"/>
            </w:pBdr>
            <w:spacing w:before="0" w:after="113"/>
            <w:ind w:left="567" w:firstLine="0"/>
          </w:pPr>
        </w:pPrChange>
      </w:pPr>
      <w:del w:id="1530" w:author="Cristiano de Menezes Feu" w:date="2022-11-21T08:33:00Z">
        <w:r w:rsidDel="00E631A1">
          <w:rPr>
            <w:color w:val="005583"/>
            <w:sz w:val="20"/>
            <w:szCs w:val="20"/>
          </w:rPr>
          <w:delText xml:space="preserve">Art. 31; art. 215, § 1º. </w:delText>
        </w:r>
      </w:del>
    </w:p>
    <w:p w14:paraId="0000055D" w14:textId="77AED863" w:rsidR="003D183A" w:rsidDel="00E631A1" w:rsidRDefault="008B7924" w:rsidP="00E631A1">
      <w:pPr>
        <w:widowControl w:val="0"/>
        <w:pBdr>
          <w:top w:val="nil"/>
          <w:left w:val="nil"/>
          <w:bottom w:val="nil"/>
          <w:right w:val="nil"/>
          <w:between w:val="nil"/>
        </w:pBdr>
        <w:spacing w:before="0" w:after="113"/>
        <w:ind w:left="567" w:firstLine="0"/>
        <w:jc w:val="center"/>
        <w:rPr>
          <w:del w:id="1531" w:author="Cristiano de Menezes Feu" w:date="2022-11-21T08:33:00Z"/>
          <w:color w:val="005583"/>
          <w:sz w:val="20"/>
          <w:szCs w:val="20"/>
        </w:rPr>
        <w:pPrChange w:id="1532" w:author="Cristiano de Menezes Feu" w:date="2022-11-21T08:33:00Z">
          <w:pPr>
            <w:widowControl w:val="0"/>
            <w:pBdr>
              <w:top w:val="nil"/>
              <w:left w:val="nil"/>
              <w:bottom w:val="nil"/>
              <w:right w:val="nil"/>
              <w:between w:val="nil"/>
            </w:pBdr>
            <w:spacing w:before="0" w:after="113"/>
            <w:ind w:left="567" w:firstLine="0"/>
          </w:pPr>
        </w:pPrChange>
      </w:pPr>
      <w:del w:id="1533" w:author="Cristiano de Menezes Feu" w:date="2022-11-21T08:33:00Z">
        <w:r w:rsidDel="00E631A1">
          <w:rPr>
            <w:b/>
            <w:color w:val="005583"/>
            <w:sz w:val="20"/>
            <w:szCs w:val="20"/>
          </w:rPr>
          <w:delText>QO</w:delText>
        </w:r>
        <w:r w:rsidDel="00E631A1">
          <w:rPr>
            <w:color w:val="005583"/>
            <w:sz w:val="20"/>
            <w:szCs w:val="20"/>
          </w:rPr>
          <w:delText xml:space="preserve"> 366/2004 (vide inciso I).</w:delText>
        </w:r>
      </w:del>
    </w:p>
    <w:p w14:paraId="0000055E" w14:textId="41BB38C9" w:rsidR="003D183A" w:rsidDel="00E631A1" w:rsidRDefault="008B7924" w:rsidP="00E631A1">
      <w:pPr>
        <w:widowControl w:val="0"/>
        <w:pBdr>
          <w:top w:val="nil"/>
          <w:left w:val="nil"/>
          <w:bottom w:val="nil"/>
          <w:right w:val="nil"/>
          <w:between w:val="nil"/>
        </w:pBdr>
        <w:ind w:firstLine="0"/>
        <w:jc w:val="center"/>
        <w:rPr>
          <w:del w:id="1534" w:author="Cristiano de Menezes Feu" w:date="2022-11-21T08:33:00Z"/>
          <w:color w:val="005583"/>
          <w:vertAlign w:val="superscript"/>
        </w:rPr>
        <w:pPrChange w:id="1535" w:author="Cristiano de Menezes Feu" w:date="2022-11-21T08:33:00Z">
          <w:pPr>
            <w:widowControl w:val="0"/>
            <w:pBdr>
              <w:top w:val="nil"/>
              <w:left w:val="nil"/>
              <w:bottom w:val="nil"/>
              <w:right w:val="nil"/>
              <w:between w:val="nil"/>
            </w:pBdr>
          </w:pPr>
        </w:pPrChange>
      </w:pPr>
      <w:del w:id="1536" w:author="Cristiano de Menezes Feu" w:date="2022-11-21T08:33:00Z">
        <w:r w:rsidDel="00E631A1">
          <w:rPr>
            <w:color w:val="000000"/>
          </w:rPr>
          <w:delText>§ 1º Nenhuma Comissão Permanente poderá contar com mais de 3 (três) Subcomissões Permanentes e de 3 (três) Subcomissões Especiais em funcionamento simultâneo.</w:delText>
        </w:r>
        <w:r w:rsidDel="00E631A1">
          <w:rPr>
            <w:color w:val="005583"/>
            <w:vertAlign w:val="superscript"/>
          </w:rPr>
          <w:footnoteReference w:id="118"/>
        </w:r>
      </w:del>
    </w:p>
    <w:p w14:paraId="0000055F" w14:textId="6534D951" w:rsidR="003D183A" w:rsidDel="00E631A1" w:rsidRDefault="008B7924" w:rsidP="00E631A1">
      <w:pPr>
        <w:widowControl w:val="0"/>
        <w:pBdr>
          <w:top w:val="nil"/>
          <w:left w:val="nil"/>
          <w:bottom w:val="nil"/>
          <w:right w:val="nil"/>
          <w:between w:val="nil"/>
        </w:pBdr>
        <w:ind w:firstLine="0"/>
        <w:jc w:val="center"/>
        <w:rPr>
          <w:del w:id="1540" w:author="Cristiano de Menezes Feu" w:date="2022-11-21T08:33:00Z"/>
          <w:b/>
          <w:color w:val="005583"/>
          <w:sz w:val="20"/>
          <w:szCs w:val="20"/>
        </w:rPr>
        <w:pPrChange w:id="1541" w:author="Cristiano de Menezes Feu" w:date="2022-11-21T08:33:00Z">
          <w:pPr>
            <w:widowControl w:val="0"/>
            <w:pBdr>
              <w:top w:val="nil"/>
              <w:left w:val="nil"/>
              <w:bottom w:val="nil"/>
              <w:right w:val="nil"/>
              <w:between w:val="nil"/>
            </w:pBdr>
          </w:pPr>
        </w:pPrChange>
      </w:pPr>
      <w:del w:id="1542" w:author="Cristiano de Menezes Feu" w:date="2022-11-21T08:33:00Z">
        <w:r w:rsidDel="00E631A1">
          <w:rPr>
            <w:color w:val="000000"/>
          </w:rPr>
          <w:delText>§ 2º O Plenário da Comissão fixará o número de membros de cada Subcomissão, respeitando o princípio da representação proporcional, e definirá as matérias reservadas a tais Subcomissões, bem como os objetivos das Subcomissões Especiais.</w:delText>
        </w:r>
        <w:r w:rsidDel="00E631A1">
          <w:rPr>
            <w:color w:val="005583"/>
            <w:vertAlign w:val="superscript"/>
          </w:rPr>
          <w:footnoteReference w:id="119"/>
        </w:r>
      </w:del>
    </w:p>
    <w:p w14:paraId="00000560" w14:textId="53D05DE1" w:rsidR="003D183A" w:rsidDel="00E631A1" w:rsidRDefault="008B7924" w:rsidP="00E631A1">
      <w:pPr>
        <w:widowControl w:val="0"/>
        <w:pBdr>
          <w:top w:val="nil"/>
          <w:left w:val="nil"/>
          <w:bottom w:val="nil"/>
          <w:right w:val="nil"/>
          <w:between w:val="nil"/>
        </w:pBdr>
        <w:spacing w:before="0" w:after="113"/>
        <w:ind w:left="567" w:firstLine="0"/>
        <w:jc w:val="center"/>
        <w:rPr>
          <w:del w:id="1546" w:author="Cristiano de Menezes Feu" w:date="2022-11-21T08:33:00Z"/>
          <w:color w:val="005583"/>
          <w:sz w:val="20"/>
          <w:szCs w:val="20"/>
        </w:rPr>
        <w:pPrChange w:id="1547" w:author="Cristiano de Menezes Feu" w:date="2022-11-21T08:33:00Z">
          <w:pPr>
            <w:widowControl w:val="0"/>
            <w:pBdr>
              <w:top w:val="nil"/>
              <w:left w:val="nil"/>
              <w:bottom w:val="nil"/>
              <w:right w:val="nil"/>
              <w:between w:val="nil"/>
            </w:pBdr>
            <w:spacing w:before="0" w:after="113"/>
            <w:ind w:left="567" w:firstLine="0"/>
          </w:pPr>
        </w:pPrChange>
      </w:pPr>
      <w:del w:id="1548" w:author="Cristiano de Menezes Feu" w:date="2022-11-21T08:33:00Z">
        <w:r w:rsidDel="00E631A1">
          <w:rPr>
            <w:b/>
            <w:color w:val="005583"/>
            <w:sz w:val="20"/>
            <w:szCs w:val="20"/>
          </w:rPr>
          <w:delText>Prática:</w:delText>
        </w:r>
        <w:r w:rsidDel="00E631A1">
          <w:rPr>
            <w:color w:val="005583"/>
            <w:sz w:val="20"/>
            <w:szCs w:val="20"/>
          </w:rPr>
          <w:delText xml:space="preserve"> Não há impedimento para que suplente na Comissão seja titular ou até mesmo Presidente de Subcomissão. Exemplo: Presidente da Subcomissão Especial sobre a atuação do BNDES, na Comissão de Desenvolvimento Econômico Indústria e Comércio, em 2013.</w:delText>
        </w:r>
      </w:del>
    </w:p>
    <w:p w14:paraId="00000561" w14:textId="4AA33AD2" w:rsidR="003D183A" w:rsidDel="00E631A1" w:rsidRDefault="008B7924" w:rsidP="00E631A1">
      <w:pPr>
        <w:widowControl w:val="0"/>
        <w:pBdr>
          <w:top w:val="nil"/>
          <w:left w:val="nil"/>
          <w:bottom w:val="nil"/>
          <w:right w:val="nil"/>
          <w:between w:val="nil"/>
        </w:pBdr>
        <w:ind w:firstLine="0"/>
        <w:jc w:val="center"/>
        <w:rPr>
          <w:del w:id="1549" w:author="Cristiano de Menezes Feu" w:date="2022-11-21T08:33:00Z"/>
          <w:b/>
          <w:color w:val="005583"/>
          <w:sz w:val="20"/>
          <w:szCs w:val="20"/>
        </w:rPr>
        <w:pPrChange w:id="1550" w:author="Cristiano de Menezes Feu" w:date="2022-11-21T08:33:00Z">
          <w:pPr>
            <w:widowControl w:val="0"/>
            <w:pBdr>
              <w:top w:val="nil"/>
              <w:left w:val="nil"/>
              <w:bottom w:val="nil"/>
              <w:right w:val="nil"/>
              <w:between w:val="nil"/>
            </w:pBdr>
          </w:pPr>
        </w:pPrChange>
      </w:pPr>
      <w:del w:id="1551" w:author="Cristiano de Menezes Feu" w:date="2022-11-21T08:33:00Z">
        <w:r w:rsidDel="00E631A1">
          <w:rPr>
            <w:color w:val="000000"/>
          </w:rPr>
          <w:delText>§ 3º No funcionamento das Subcomissões aplicar-se-ão, no que couber, as disposições deste Regimento relativas ao funcionamento das Comissões Permanentes.</w:delText>
        </w:r>
        <w:r w:rsidDel="00E631A1">
          <w:rPr>
            <w:color w:val="005583"/>
            <w:vertAlign w:val="superscript"/>
          </w:rPr>
          <w:footnoteReference w:id="120"/>
        </w:r>
      </w:del>
    </w:p>
    <w:p w14:paraId="00000562" w14:textId="5B3964D3" w:rsidR="003D183A" w:rsidDel="00E631A1" w:rsidRDefault="008B7924" w:rsidP="00E631A1">
      <w:pPr>
        <w:widowControl w:val="0"/>
        <w:pBdr>
          <w:top w:val="nil"/>
          <w:left w:val="nil"/>
          <w:bottom w:val="nil"/>
          <w:right w:val="nil"/>
          <w:between w:val="nil"/>
        </w:pBdr>
        <w:spacing w:before="0" w:after="113"/>
        <w:ind w:left="567" w:firstLine="0"/>
        <w:jc w:val="center"/>
        <w:rPr>
          <w:del w:id="1555" w:author="Cristiano de Menezes Feu" w:date="2022-11-21T08:33:00Z"/>
          <w:color w:val="005583"/>
          <w:sz w:val="20"/>
          <w:szCs w:val="20"/>
        </w:rPr>
        <w:pPrChange w:id="1556" w:author="Cristiano de Menezes Feu" w:date="2022-11-21T08:33:00Z">
          <w:pPr>
            <w:widowControl w:val="0"/>
            <w:pBdr>
              <w:top w:val="nil"/>
              <w:left w:val="nil"/>
              <w:bottom w:val="nil"/>
              <w:right w:val="nil"/>
              <w:between w:val="nil"/>
            </w:pBdr>
            <w:spacing w:before="0" w:after="113"/>
            <w:ind w:left="567" w:firstLine="0"/>
          </w:pPr>
        </w:pPrChange>
      </w:pPr>
      <w:del w:id="1557" w:author="Cristiano de Menezes Feu" w:date="2022-11-21T08:33:00Z">
        <w:r w:rsidDel="00E631A1">
          <w:rPr>
            <w:b/>
            <w:color w:val="005583"/>
            <w:sz w:val="20"/>
            <w:szCs w:val="20"/>
          </w:rPr>
          <w:delText>QO</w:delText>
        </w:r>
        <w:r w:rsidDel="00E631A1">
          <w:rPr>
            <w:color w:val="005583"/>
            <w:sz w:val="20"/>
            <w:szCs w:val="20"/>
          </w:rPr>
          <w:delText xml:space="preserve"> 68/2003 (vide inciso I do </w:delText>
        </w:r>
        <w:r w:rsidDel="00E631A1">
          <w:rPr>
            <w:i/>
            <w:color w:val="005583"/>
            <w:sz w:val="20"/>
            <w:szCs w:val="20"/>
          </w:rPr>
          <w:delText>caput</w:delText>
        </w:r>
        <w:r w:rsidDel="00E631A1">
          <w:rPr>
            <w:color w:val="005583"/>
            <w:sz w:val="20"/>
            <w:szCs w:val="20"/>
          </w:rPr>
          <w:delText>).</w:delText>
        </w:r>
      </w:del>
    </w:p>
    <w:p w14:paraId="00000563" w14:textId="6E5277D8" w:rsidR="003D183A" w:rsidDel="00E631A1" w:rsidRDefault="008B7924" w:rsidP="00E631A1">
      <w:pPr>
        <w:widowControl w:val="0"/>
        <w:pBdr>
          <w:top w:val="nil"/>
          <w:left w:val="nil"/>
          <w:bottom w:val="nil"/>
          <w:right w:val="nil"/>
          <w:between w:val="nil"/>
        </w:pBdr>
        <w:ind w:firstLine="0"/>
        <w:jc w:val="center"/>
        <w:rPr>
          <w:del w:id="1558" w:author="Cristiano de Menezes Feu" w:date="2022-11-21T08:33:00Z"/>
          <w:color w:val="000000"/>
        </w:rPr>
        <w:pPrChange w:id="1559" w:author="Cristiano de Menezes Feu" w:date="2022-11-21T08:33:00Z">
          <w:pPr>
            <w:widowControl w:val="0"/>
            <w:pBdr>
              <w:top w:val="nil"/>
              <w:left w:val="nil"/>
              <w:bottom w:val="nil"/>
              <w:right w:val="nil"/>
              <w:between w:val="nil"/>
            </w:pBdr>
          </w:pPr>
        </w:pPrChange>
      </w:pPr>
      <w:del w:id="1560" w:author="Cristiano de Menezes Feu" w:date="2022-11-21T08:33:00Z">
        <w:r w:rsidDel="00E631A1">
          <w:rPr>
            <w:rFonts w:ascii="ClearSans-Bold" w:eastAsia="ClearSans-Bold" w:hAnsi="ClearSans-Bold" w:cs="ClearSans-Bold"/>
            <w:b/>
            <w:color w:val="000000"/>
          </w:rPr>
          <w:delText>Art. 30.</w:delText>
        </w:r>
        <w:r w:rsidDel="00E631A1">
          <w:rPr>
            <w:color w:val="000000"/>
          </w:rPr>
          <w:delText xml:space="preserve"> As Comissões Permanentes que não constituírem Subcomissões Permanentes poderão ser divididas em duas Turmas, excluído o Presidente, ambas sem poder decisório. </w:delText>
        </w:r>
      </w:del>
    </w:p>
    <w:p w14:paraId="00000564" w14:textId="0CFC29D6" w:rsidR="003D183A" w:rsidDel="00E631A1" w:rsidRDefault="008B7924" w:rsidP="00E631A1">
      <w:pPr>
        <w:widowControl w:val="0"/>
        <w:pBdr>
          <w:top w:val="nil"/>
          <w:left w:val="nil"/>
          <w:bottom w:val="nil"/>
          <w:right w:val="nil"/>
          <w:between w:val="nil"/>
        </w:pBdr>
        <w:ind w:firstLine="0"/>
        <w:jc w:val="center"/>
        <w:rPr>
          <w:del w:id="1561" w:author="Cristiano de Menezes Feu" w:date="2022-11-21T08:33:00Z"/>
          <w:color w:val="000000"/>
        </w:rPr>
        <w:pPrChange w:id="1562" w:author="Cristiano de Menezes Feu" w:date="2022-11-21T08:33:00Z">
          <w:pPr>
            <w:widowControl w:val="0"/>
            <w:pBdr>
              <w:top w:val="nil"/>
              <w:left w:val="nil"/>
              <w:bottom w:val="nil"/>
              <w:right w:val="nil"/>
              <w:between w:val="nil"/>
            </w:pBdr>
          </w:pPr>
        </w:pPrChange>
      </w:pPr>
      <w:del w:id="1563" w:author="Cristiano de Menezes Feu" w:date="2022-11-21T08:33:00Z">
        <w:r w:rsidDel="00E631A1">
          <w:rPr>
            <w:color w:val="000000"/>
          </w:rPr>
          <w:delText xml:space="preserve">§ 1º Presidirá à Turma um Vice-Presidente da Comissão, substituindo-o o membro mais idoso, dentre os de maior número de legislaturas. </w:delText>
        </w:r>
      </w:del>
    </w:p>
    <w:p w14:paraId="00000565" w14:textId="15E5D4D8" w:rsidR="003D183A" w:rsidDel="00E631A1" w:rsidRDefault="008B7924" w:rsidP="00E631A1">
      <w:pPr>
        <w:widowControl w:val="0"/>
        <w:pBdr>
          <w:top w:val="nil"/>
          <w:left w:val="nil"/>
          <w:bottom w:val="nil"/>
          <w:right w:val="nil"/>
          <w:between w:val="nil"/>
        </w:pBdr>
        <w:ind w:firstLine="0"/>
        <w:jc w:val="center"/>
        <w:rPr>
          <w:del w:id="1564" w:author="Cristiano de Menezes Feu" w:date="2022-11-21T08:33:00Z"/>
          <w:color w:val="000000"/>
        </w:rPr>
        <w:pPrChange w:id="1565" w:author="Cristiano de Menezes Feu" w:date="2022-11-21T08:33:00Z">
          <w:pPr>
            <w:widowControl w:val="0"/>
            <w:pBdr>
              <w:top w:val="nil"/>
              <w:left w:val="nil"/>
              <w:bottom w:val="nil"/>
              <w:right w:val="nil"/>
              <w:between w:val="nil"/>
            </w:pBdr>
          </w:pPr>
        </w:pPrChange>
      </w:pPr>
      <w:del w:id="1566" w:author="Cristiano de Menezes Feu" w:date="2022-11-21T08:33:00Z">
        <w:r w:rsidDel="00E631A1">
          <w:rPr>
            <w:color w:val="000000"/>
          </w:rPr>
          <w:delText xml:space="preserve">§ 2º Os membros de uma Turma são suplentes preferenciais da outra, respeitada a proporcionalidade partidária. </w:delText>
        </w:r>
      </w:del>
    </w:p>
    <w:p w14:paraId="00000566" w14:textId="72ADA2C8" w:rsidR="003D183A" w:rsidDel="00E631A1" w:rsidRDefault="008B7924" w:rsidP="00E631A1">
      <w:pPr>
        <w:widowControl w:val="0"/>
        <w:pBdr>
          <w:top w:val="nil"/>
          <w:left w:val="nil"/>
          <w:bottom w:val="nil"/>
          <w:right w:val="nil"/>
          <w:between w:val="nil"/>
        </w:pBdr>
        <w:ind w:firstLine="0"/>
        <w:jc w:val="center"/>
        <w:rPr>
          <w:del w:id="1567" w:author="Cristiano de Menezes Feu" w:date="2022-11-21T08:33:00Z"/>
          <w:rFonts w:ascii="ClearSans-Bold" w:eastAsia="ClearSans-Bold" w:hAnsi="ClearSans-Bold" w:cs="ClearSans-Bold"/>
          <w:b/>
          <w:color w:val="000000"/>
        </w:rPr>
        <w:pPrChange w:id="1568" w:author="Cristiano de Menezes Feu" w:date="2022-11-21T08:33:00Z">
          <w:pPr>
            <w:widowControl w:val="0"/>
            <w:pBdr>
              <w:top w:val="nil"/>
              <w:left w:val="nil"/>
              <w:bottom w:val="nil"/>
              <w:right w:val="nil"/>
              <w:between w:val="nil"/>
            </w:pBdr>
          </w:pPr>
        </w:pPrChange>
      </w:pPr>
      <w:del w:id="1569" w:author="Cristiano de Menezes Feu" w:date="2022-11-21T08:33:00Z">
        <w:r w:rsidDel="00E631A1">
          <w:rPr>
            <w:color w:val="000000"/>
          </w:rPr>
          <w:delText xml:space="preserve">§ 3º As Turmas poderão discutir os assuntos que lhes forem distribuídos, desde que presente mais da metade dos seus membros. </w:delText>
        </w:r>
      </w:del>
    </w:p>
    <w:p w14:paraId="00000567" w14:textId="6853E6D3" w:rsidR="003D183A" w:rsidDel="00E631A1" w:rsidRDefault="008B7924" w:rsidP="00E631A1">
      <w:pPr>
        <w:widowControl w:val="0"/>
        <w:pBdr>
          <w:top w:val="nil"/>
          <w:left w:val="nil"/>
          <w:bottom w:val="nil"/>
          <w:right w:val="nil"/>
          <w:between w:val="nil"/>
        </w:pBdr>
        <w:ind w:firstLine="0"/>
        <w:jc w:val="center"/>
        <w:rPr>
          <w:del w:id="1570" w:author="Cristiano de Menezes Feu" w:date="2022-11-21T08:33:00Z"/>
          <w:color w:val="000000"/>
        </w:rPr>
        <w:pPrChange w:id="1571" w:author="Cristiano de Menezes Feu" w:date="2022-11-21T08:33:00Z">
          <w:pPr>
            <w:widowControl w:val="0"/>
            <w:pBdr>
              <w:top w:val="nil"/>
              <w:left w:val="nil"/>
              <w:bottom w:val="nil"/>
              <w:right w:val="nil"/>
              <w:between w:val="nil"/>
            </w:pBdr>
          </w:pPr>
        </w:pPrChange>
      </w:pPr>
      <w:del w:id="1572" w:author="Cristiano de Menezes Feu" w:date="2022-11-21T08:33:00Z">
        <w:r w:rsidDel="00E631A1">
          <w:rPr>
            <w:rFonts w:ascii="ClearSans-Bold" w:eastAsia="ClearSans-Bold" w:hAnsi="ClearSans-Bold" w:cs="ClearSans-Bold"/>
            <w:b/>
            <w:color w:val="000000"/>
          </w:rPr>
          <w:delText>Art. 31.</w:delText>
        </w:r>
        <w:r w:rsidDel="00E631A1">
          <w:rPr>
            <w:color w:val="000000"/>
          </w:rPr>
          <w:delText xml:space="preserve"> A matéria apreciada em Subcomissão Permanente ou Especial ou por Turma concluirá por um relatório, sujeito à deliberação do Plenário da respectiva Comissão. </w:delText>
        </w:r>
      </w:del>
    </w:p>
    <w:p w14:paraId="00000568" w14:textId="75CB0E95" w:rsidR="003D183A" w:rsidDel="00E631A1" w:rsidRDefault="003D183A" w:rsidP="00E631A1">
      <w:pPr>
        <w:widowControl w:val="0"/>
        <w:pBdr>
          <w:top w:val="nil"/>
          <w:left w:val="nil"/>
          <w:bottom w:val="nil"/>
          <w:right w:val="nil"/>
          <w:between w:val="nil"/>
        </w:pBdr>
        <w:ind w:firstLine="0"/>
        <w:jc w:val="center"/>
        <w:rPr>
          <w:del w:id="1573" w:author="Cristiano de Menezes Feu" w:date="2022-11-21T08:33:00Z"/>
          <w:rFonts w:ascii="Sansita" w:eastAsia="Sansita" w:hAnsi="Sansita" w:cs="Sansita"/>
          <w:i/>
          <w:color w:val="000000"/>
          <w:sz w:val="24"/>
          <w:szCs w:val="24"/>
        </w:rPr>
        <w:pPrChange w:id="1574" w:author="Cristiano de Menezes Feu" w:date="2022-11-21T08:33:00Z">
          <w:pPr>
            <w:widowControl w:val="0"/>
            <w:pBdr>
              <w:top w:val="nil"/>
              <w:left w:val="nil"/>
              <w:bottom w:val="nil"/>
              <w:right w:val="nil"/>
              <w:between w:val="nil"/>
            </w:pBdr>
            <w:ind w:firstLine="0"/>
            <w:jc w:val="center"/>
          </w:pPr>
        </w:pPrChange>
      </w:pPr>
    </w:p>
    <w:p w14:paraId="00000569" w14:textId="664861B3" w:rsidR="003D183A" w:rsidDel="00E631A1" w:rsidRDefault="008B7924" w:rsidP="00E631A1">
      <w:pPr>
        <w:widowControl w:val="0"/>
        <w:pBdr>
          <w:top w:val="nil"/>
          <w:left w:val="nil"/>
          <w:bottom w:val="nil"/>
          <w:right w:val="nil"/>
          <w:between w:val="nil"/>
        </w:pBdr>
        <w:ind w:firstLine="0"/>
        <w:jc w:val="center"/>
        <w:rPr>
          <w:del w:id="1575" w:author="Cristiano de Menezes Feu" w:date="2022-11-21T08:33:00Z"/>
          <w:rFonts w:ascii="Sansita" w:eastAsia="Sansita" w:hAnsi="Sansita" w:cs="Sansita"/>
          <w:i/>
          <w:color w:val="000000"/>
          <w:sz w:val="24"/>
          <w:szCs w:val="24"/>
        </w:rPr>
        <w:pPrChange w:id="1576" w:author="Cristiano de Menezes Feu" w:date="2022-11-21T08:33:00Z">
          <w:pPr>
            <w:widowControl w:val="0"/>
            <w:pBdr>
              <w:top w:val="nil"/>
              <w:left w:val="nil"/>
              <w:bottom w:val="nil"/>
              <w:right w:val="nil"/>
              <w:between w:val="nil"/>
            </w:pBdr>
            <w:ind w:firstLine="0"/>
            <w:jc w:val="center"/>
          </w:pPr>
        </w:pPrChange>
      </w:pPr>
      <w:del w:id="1577" w:author="Cristiano de Menezes Feu" w:date="2022-11-21T08:33:00Z">
        <w:r w:rsidDel="00E631A1">
          <w:rPr>
            <w:rFonts w:ascii="Sansita" w:eastAsia="Sansita" w:hAnsi="Sansita" w:cs="Sansita"/>
            <w:i/>
            <w:color w:val="000000"/>
            <w:sz w:val="24"/>
            <w:szCs w:val="24"/>
          </w:rPr>
          <w:delText>Subseção III</w:delText>
        </w:r>
        <w:r w:rsidDel="00E631A1">
          <w:rPr>
            <w:rFonts w:ascii="Sansita" w:eastAsia="Sansita" w:hAnsi="Sansita" w:cs="Sansita"/>
            <w:i/>
            <w:color w:val="000000"/>
            <w:sz w:val="24"/>
            <w:szCs w:val="24"/>
          </w:rPr>
          <w:br/>
          <w:delText>Das Matérias ou Atividades de Competência</w:delText>
        </w:r>
        <w:r w:rsidDel="00E631A1">
          <w:rPr>
            <w:rFonts w:ascii="Sansita" w:eastAsia="Sansita" w:hAnsi="Sansita" w:cs="Sansita"/>
            <w:i/>
            <w:color w:val="000000"/>
            <w:sz w:val="24"/>
            <w:szCs w:val="24"/>
          </w:rPr>
          <w:br/>
          <w:delText>das Comissões</w:delText>
        </w:r>
      </w:del>
    </w:p>
    <w:p w14:paraId="0000056A" w14:textId="53022841" w:rsidR="003D183A" w:rsidDel="00E631A1" w:rsidRDefault="008B7924" w:rsidP="00E631A1">
      <w:pPr>
        <w:widowControl w:val="0"/>
        <w:pBdr>
          <w:top w:val="nil"/>
          <w:left w:val="nil"/>
          <w:bottom w:val="nil"/>
          <w:right w:val="nil"/>
          <w:between w:val="nil"/>
        </w:pBdr>
        <w:ind w:firstLine="0"/>
        <w:jc w:val="center"/>
        <w:rPr>
          <w:del w:id="1578" w:author="Cristiano de Menezes Feu" w:date="2022-11-21T08:33:00Z"/>
          <w:color w:val="005583"/>
          <w:vertAlign w:val="superscript"/>
        </w:rPr>
        <w:pPrChange w:id="1579" w:author="Cristiano de Menezes Feu" w:date="2022-11-21T08:33:00Z">
          <w:pPr>
            <w:widowControl w:val="0"/>
            <w:pBdr>
              <w:top w:val="nil"/>
              <w:left w:val="nil"/>
              <w:bottom w:val="nil"/>
              <w:right w:val="nil"/>
              <w:between w:val="nil"/>
            </w:pBdr>
          </w:pPr>
        </w:pPrChange>
      </w:pPr>
      <w:del w:id="1580" w:author="Cristiano de Menezes Feu" w:date="2022-11-21T08:33:00Z">
        <w:r w:rsidDel="00E631A1">
          <w:rPr>
            <w:b/>
            <w:color w:val="000000"/>
          </w:rPr>
          <w:delText>Art. 32.</w:delText>
        </w:r>
        <w:r w:rsidDel="00E631A1">
          <w:rPr>
            <w:color w:val="000000"/>
          </w:rPr>
          <w:delText xml:space="preserve"> São as seguintes as Comissões Permanentes e respectivos campos temáticos ou áreas de atividade:</w:delText>
        </w:r>
        <w:r w:rsidDel="00E631A1">
          <w:rPr>
            <w:color w:val="005583"/>
            <w:vertAlign w:val="superscript"/>
          </w:rPr>
          <w:footnoteReference w:id="121"/>
        </w:r>
      </w:del>
    </w:p>
    <w:p w14:paraId="0000056B" w14:textId="7FCA1505" w:rsidR="003D183A" w:rsidDel="00E631A1" w:rsidRDefault="008B7924" w:rsidP="00E631A1">
      <w:pPr>
        <w:widowControl w:val="0"/>
        <w:pBdr>
          <w:top w:val="nil"/>
          <w:left w:val="nil"/>
          <w:bottom w:val="nil"/>
          <w:right w:val="nil"/>
          <w:between w:val="nil"/>
        </w:pBdr>
        <w:ind w:firstLine="0"/>
        <w:jc w:val="center"/>
        <w:rPr>
          <w:del w:id="1584" w:author="Cristiano de Menezes Feu" w:date="2022-11-21T08:33:00Z"/>
          <w:color w:val="000000"/>
        </w:rPr>
        <w:pPrChange w:id="1585" w:author="Cristiano de Menezes Feu" w:date="2022-11-21T08:33:00Z">
          <w:pPr>
            <w:widowControl w:val="0"/>
            <w:pBdr>
              <w:top w:val="nil"/>
              <w:left w:val="nil"/>
              <w:bottom w:val="nil"/>
              <w:right w:val="nil"/>
              <w:between w:val="nil"/>
            </w:pBdr>
          </w:pPr>
        </w:pPrChange>
      </w:pPr>
      <w:del w:id="1586" w:author="Cristiano de Menezes Feu" w:date="2022-11-21T08:33:00Z">
        <w:r w:rsidDel="00E631A1">
          <w:rPr>
            <w:color w:val="000000"/>
          </w:rPr>
          <w:delText xml:space="preserve">I - Comissão de Agricultura, Pecuária, Abastecimento e Desenvolvimento Rural: </w:delText>
        </w:r>
        <w:r w:rsidDel="00E631A1">
          <w:rPr>
            <w:color w:val="005583"/>
          </w:rPr>
          <w:delText>(CAPADR)</w:delText>
        </w:r>
      </w:del>
    </w:p>
    <w:p w14:paraId="0000056C" w14:textId="7E57B804" w:rsidR="003D183A" w:rsidDel="00E631A1" w:rsidRDefault="008B7924" w:rsidP="00E631A1">
      <w:pPr>
        <w:widowControl w:val="0"/>
        <w:pBdr>
          <w:top w:val="nil"/>
          <w:left w:val="nil"/>
          <w:bottom w:val="nil"/>
          <w:right w:val="nil"/>
          <w:between w:val="nil"/>
        </w:pBdr>
        <w:spacing w:before="57" w:after="0"/>
        <w:ind w:left="283" w:firstLine="0"/>
        <w:jc w:val="center"/>
        <w:rPr>
          <w:del w:id="1587" w:author="Cristiano de Menezes Feu" w:date="2022-11-21T08:33:00Z"/>
          <w:color w:val="000000"/>
        </w:rPr>
        <w:pPrChange w:id="1588" w:author="Cristiano de Menezes Feu" w:date="2022-11-21T08:33:00Z">
          <w:pPr>
            <w:widowControl w:val="0"/>
            <w:pBdr>
              <w:top w:val="nil"/>
              <w:left w:val="nil"/>
              <w:bottom w:val="nil"/>
              <w:right w:val="nil"/>
              <w:between w:val="nil"/>
            </w:pBdr>
            <w:spacing w:before="57" w:after="0"/>
            <w:ind w:left="283" w:firstLine="0"/>
          </w:pPr>
        </w:pPrChange>
      </w:pPr>
      <w:del w:id="1589" w:author="Cristiano de Menezes Feu" w:date="2022-11-21T08:33:00Z">
        <w:r w:rsidDel="00E631A1">
          <w:rPr>
            <w:color w:val="000000"/>
          </w:rPr>
          <w:delText>a) política agrícola e assuntos atinentes à agricultura e à pesca profissional, destacadamente:</w:delText>
        </w:r>
      </w:del>
    </w:p>
    <w:p w14:paraId="0000056D" w14:textId="30EE9281" w:rsidR="003D183A" w:rsidDel="00E631A1" w:rsidRDefault="008B7924" w:rsidP="00E631A1">
      <w:pPr>
        <w:widowControl w:val="0"/>
        <w:pBdr>
          <w:top w:val="nil"/>
          <w:left w:val="nil"/>
          <w:bottom w:val="nil"/>
          <w:right w:val="nil"/>
          <w:between w:val="nil"/>
        </w:pBdr>
        <w:spacing w:before="57" w:after="0"/>
        <w:ind w:left="283" w:firstLine="0"/>
        <w:jc w:val="center"/>
        <w:rPr>
          <w:del w:id="1590" w:author="Cristiano de Menezes Feu" w:date="2022-11-21T08:33:00Z"/>
          <w:color w:val="000000"/>
        </w:rPr>
        <w:pPrChange w:id="1591" w:author="Cristiano de Menezes Feu" w:date="2022-11-21T08:33:00Z">
          <w:pPr>
            <w:widowControl w:val="0"/>
            <w:pBdr>
              <w:top w:val="nil"/>
              <w:left w:val="nil"/>
              <w:bottom w:val="nil"/>
              <w:right w:val="nil"/>
              <w:between w:val="nil"/>
            </w:pBdr>
            <w:spacing w:before="57" w:after="0"/>
            <w:ind w:left="283" w:firstLine="0"/>
          </w:pPr>
        </w:pPrChange>
      </w:pPr>
      <w:del w:id="1592" w:author="Cristiano de Menezes Feu" w:date="2022-11-21T08:33:00Z">
        <w:r w:rsidDel="00E631A1">
          <w:rPr>
            <w:color w:val="000000"/>
          </w:rPr>
          <w:delText>1 - organização do setor rural; política nacional de cooperativismo; condições sociais no meio rural; migrações rural-urbanas;</w:delText>
        </w:r>
      </w:del>
    </w:p>
    <w:p w14:paraId="0000056E" w14:textId="153741DF" w:rsidR="003D183A" w:rsidDel="00E631A1" w:rsidRDefault="008B7924" w:rsidP="00E631A1">
      <w:pPr>
        <w:widowControl w:val="0"/>
        <w:pBdr>
          <w:top w:val="nil"/>
          <w:left w:val="nil"/>
          <w:bottom w:val="nil"/>
          <w:right w:val="nil"/>
          <w:between w:val="nil"/>
        </w:pBdr>
        <w:spacing w:before="57" w:after="0"/>
        <w:ind w:left="283" w:firstLine="0"/>
        <w:jc w:val="center"/>
        <w:rPr>
          <w:del w:id="1593" w:author="Cristiano de Menezes Feu" w:date="2022-11-21T08:33:00Z"/>
          <w:color w:val="000000"/>
        </w:rPr>
        <w:pPrChange w:id="1594" w:author="Cristiano de Menezes Feu" w:date="2022-11-21T08:33:00Z">
          <w:pPr>
            <w:widowControl w:val="0"/>
            <w:pBdr>
              <w:top w:val="nil"/>
              <w:left w:val="nil"/>
              <w:bottom w:val="nil"/>
              <w:right w:val="nil"/>
              <w:between w:val="nil"/>
            </w:pBdr>
            <w:spacing w:before="57" w:after="0"/>
            <w:ind w:left="283" w:firstLine="0"/>
          </w:pPr>
        </w:pPrChange>
      </w:pPr>
      <w:del w:id="1595" w:author="Cristiano de Menezes Feu" w:date="2022-11-21T08:33:00Z">
        <w:r w:rsidDel="00E631A1">
          <w:rPr>
            <w:color w:val="000000"/>
          </w:rPr>
          <w:delText>2 - estímulos fiscais, financeiros e creditícios à agricultura, à pesquisa e experimentação agrícolas;</w:delText>
        </w:r>
      </w:del>
    </w:p>
    <w:p w14:paraId="0000056F" w14:textId="4870DC87" w:rsidR="003D183A" w:rsidDel="00E631A1" w:rsidRDefault="008B7924" w:rsidP="00E631A1">
      <w:pPr>
        <w:widowControl w:val="0"/>
        <w:pBdr>
          <w:top w:val="nil"/>
          <w:left w:val="nil"/>
          <w:bottom w:val="nil"/>
          <w:right w:val="nil"/>
          <w:between w:val="nil"/>
        </w:pBdr>
        <w:spacing w:before="57" w:after="0"/>
        <w:ind w:left="283" w:firstLine="0"/>
        <w:jc w:val="center"/>
        <w:rPr>
          <w:del w:id="1596" w:author="Cristiano de Menezes Feu" w:date="2022-11-21T08:33:00Z"/>
          <w:color w:val="000000"/>
        </w:rPr>
        <w:pPrChange w:id="1597" w:author="Cristiano de Menezes Feu" w:date="2022-11-21T08:33:00Z">
          <w:pPr>
            <w:widowControl w:val="0"/>
            <w:pBdr>
              <w:top w:val="nil"/>
              <w:left w:val="nil"/>
              <w:bottom w:val="nil"/>
              <w:right w:val="nil"/>
              <w:between w:val="nil"/>
            </w:pBdr>
            <w:spacing w:before="57" w:after="0"/>
            <w:ind w:left="283" w:firstLine="0"/>
          </w:pPr>
        </w:pPrChange>
      </w:pPr>
      <w:del w:id="1598" w:author="Cristiano de Menezes Feu" w:date="2022-11-21T08:33:00Z">
        <w:r w:rsidDel="00E631A1">
          <w:rPr>
            <w:color w:val="000000"/>
          </w:rPr>
          <w:delText>3 - política e sistema nacional de crédito rural;</w:delText>
        </w:r>
      </w:del>
    </w:p>
    <w:p w14:paraId="00000570" w14:textId="34EBFE84" w:rsidR="003D183A" w:rsidDel="00E631A1" w:rsidRDefault="008B7924" w:rsidP="00E631A1">
      <w:pPr>
        <w:widowControl w:val="0"/>
        <w:pBdr>
          <w:top w:val="nil"/>
          <w:left w:val="nil"/>
          <w:bottom w:val="nil"/>
          <w:right w:val="nil"/>
          <w:between w:val="nil"/>
        </w:pBdr>
        <w:spacing w:before="57" w:after="0"/>
        <w:ind w:left="283" w:firstLine="0"/>
        <w:jc w:val="center"/>
        <w:rPr>
          <w:del w:id="1599" w:author="Cristiano de Menezes Feu" w:date="2022-11-21T08:33:00Z"/>
          <w:color w:val="000000"/>
        </w:rPr>
        <w:pPrChange w:id="1600" w:author="Cristiano de Menezes Feu" w:date="2022-11-21T08:33:00Z">
          <w:pPr>
            <w:widowControl w:val="0"/>
            <w:pBdr>
              <w:top w:val="nil"/>
              <w:left w:val="nil"/>
              <w:bottom w:val="nil"/>
              <w:right w:val="nil"/>
              <w:between w:val="nil"/>
            </w:pBdr>
            <w:spacing w:before="57" w:after="0"/>
            <w:ind w:left="283" w:firstLine="0"/>
          </w:pPr>
        </w:pPrChange>
      </w:pPr>
      <w:del w:id="1601" w:author="Cristiano de Menezes Feu" w:date="2022-11-21T08:33:00Z">
        <w:r w:rsidDel="00E631A1">
          <w:rPr>
            <w:color w:val="000000"/>
          </w:rPr>
          <w:delText>4 - política e planejamento agrícola e política de desenvolvimento tecnológico da agropecuária; extensão rural;</w:delText>
        </w:r>
      </w:del>
    </w:p>
    <w:p w14:paraId="00000571" w14:textId="191518E7" w:rsidR="003D183A" w:rsidDel="00E631A1" w:rsidRDefault="008B7924" w:rsidP="00E631A1">
      <w:pPr>
        <w:widowControl w:val="0"/>
        <w:pBdr>
          <w:top w:val="nil"/>
          <w:left w:val="nil"/>
          <w:bottom w:val="nil"/>
          <w:right w:val="nil"/>
          <w:between w:val="nil"/>
        </w:pBdr>
        <w:spacing w:before="57" w:after="0"/>
        <w:ind w:left="283" w:firstLine="0"/>
        <w:jc w:val="center"/>
        <w:rPr>
          <w:del w:id="1602" w:author="Cristiano de Menezes Feu" w:date="2022-11-21T08:33:00Z"/>
          <w:color w:val="000000"/>
        </w:rPr>
        <w:pPrChange w:id="1603" w:author="Cristiano de Menezes Feu" w:date="2022-11-21T08:33:00Z">
          <w:pPr>
            <w:widowControl w:val="0"/>
            <w:pBdr>
              <w:top w:val="nil"/>
              <w:left w:val="nil"/>
              <w:bottom w:val="nil"/>
              <w:right w:val="nil"/>
              <w:between w:val="nil"/>
            </w:pBdr>
            <w:spacing w:before="57" w:after="0"/>
            <w:ind w:left="283" w:firstLine="0"/>
          </w:pPr>
        </w:pPrChange>
      </w:pPr>
      <w:del w:id="1604" w:author="Cristiano de Menezes Feu" w:date="2022-11-21T08:33:00Z">
        <w:r w:rsidDel="00E631A1">
          <w:rPr>
            <w:color w:val="000000"/>
          </w:rPr>
          <w:delText xml:space="preserve">5 - seguro agrícola; </w:delText>
        </w:r>
      </w:del>
    </w:p>
    <w:p w14:paraId="00000572" w14:textId="1A582CB6" w:rsidR="003D183A" w:rsidDel="00E631A1" w:rsidRDefault="008B7924" w:rsidP="00E631A1">
      <w:pPr>
        <w:widowControl w:val="0"/>
        <w:pBdr>
          <w:top w:val="nil"/>
          <w:left w:val="nil"/>
          <w:bottom w:val="nil"/>
          <w:right w:val="nil"/>
          <w:between w:val="nil"/>
        </w:pBdr>
        <w:spacing w:before="57" w:after="0"/>
        <w:ind w:left="283" w:firstLine="0"/>
        <w:jc w:val="center"/>
        <w:rPr>
          <w:del w:id="1605" w:author="Cristiano de Menezes Feu" w:date="2022-11-21T08:33:00Z"/>
          <w:color w:val="000000"/>
        </w:rPr>
        <w:pPrChange w:id="1606" w:author="Cristiano de Menezes Feu" w:date="2022-11-21T08:33:00Z">
          <w:pPr>
            <w:widowControl w:val="0"/>
            <w:pBdr>
              <w:top w:val="nil"/>
              <w:left w:val="nil"/>
              <w:bottom w:val="nil"/>
              <w:right w:val="nil"/>
              <w:between w:val="nil"/>
            </w:pBdr>
            <w:spacing w:before="57" w:after="0"/>
            <w:ind w:left="283" w:firstLine="0"/>
          </w:pPr>
        </w:pPrChange>
      </w:pPr>
      <w:del w:id="1607" w:author="Cristiano de Menezes Feu" w:date="2022-11-21T08:33:00Z">
        <w:r w:rsidDel="00E631A1">
          <w:rPr>
            <w:color w:val="000000"/>
          </w:rPr>
          <w:delText>6 - política de abastecimento, comercialização e exportação de produtos agropecuários, marinhos e da aquicultura;</w:delText>
        </w:r>
      </w:del>
    </w:p>
    <w:p w14:paraId="00000573" w14:textId="0466AD9C" w:rsidR="003D183A" w:rsidDel="00E631A1" w:rsidRDefault="008B7924" w:rsidP="00E631A1">
      <w:pPr>
        <w:widowControl w:val="0"/>
        <w:pBdr>
          <w:top w:val="nil"/>
          <w:left w:val="nil"/>
          <w:bottom w:val="nil"/>
          <w:right w:val="nil"/>
          <w:between w:val="nil"/>
        </w:pBdr>
        <w:spacing w:before="57" w:after="0"/>
        <w:ind w:left="283" w:firstLine="0"/>
        <w:jc w:val="center"/>
        <w:rPr>
          <w:del w:id="1608" w:author="Cristiano de Menezes Feu" w:date="2022-11-21T08:33:00Z"/>
          <w:color w:val="000000"/>
        </w:rPr>
        <w:pPrChange w:id="1609" w:author="Cristiano de Menezes Feu" w:date="2022-11-21T08:33:00Z">
          <w:pPr>
            <w:widowControl w:val="0"/>
            <w:pBdr>
              <w:top w:val="nil"/>
              <w:left w:val="nil"/>
              <w:bottom w:val="nil"/>
              <w:right w:val="nil"/>
              <w:between w:val="nil"/>
            </w:pBdr>
            <w:spacing w:before="57" w:after="0"/>
            <w:ind w:left="283" w:firstLine="0"/>
          </w:pPr>
        </w:pPrChange>
      </w:pPr>
      <w:del w:id="1610" w:author="Cristiano de Menezes Feu" w:date="2022-11-21T08:33:00Z">
        <w:r w:rsidDel="00E631A1">
          <w:rPr>
            <w:color w:val="000000"/>
          </w:rPr>
          <w:delText>7 - política de eletrificação rural;</w:delText>
        </w:r>
      </w:del>
    </w:p>
    <w:p w14:paraId="00000574" w14:textId="263D8AD5" w:rsidR="003D183A" w:rsidDel="00E631A1" w:rsidRDefault="008B7924" w:rsidP="00E631A1">
      <w:pPr>
        <w:widowControl w:val="0"/>
        <w:pBdr>
          <w:top w:val="nil"/>
          <w:left w:val="nil"/>
          <w:bottom w:val="nil"/>
          <w:right w:val="nil"/>
          <w:between w:val="nil"/>
        </w:pBdr>
        <w:spacing w:before="57" w:after="0"/>
        <w:ind w:left="283" w:firstLine="0"/>
        <w:jc w:val="center"/>
        <w:rPr>
          <w:del w:id="1611" w:author="Cristiano de Menezes Feu" w:date="2022-11-21T08:33:00Z"/>
          <w:color w:val="000000"/>
        </w:rPr>
        <w:pPrChange w:id="1612" w:author="Cristiano de Menezes Feu" w:date="2022-11-21T08:33:00Z">
          <w:pPr>
            <w:widowControl w:val="0"/>
            <w:pBdr>
              <w:top w:val="nil"/>
              <w:left w:val="nil"/>
              <w:bottom w:val="nil"/>
              <w:right w:val="nil"/>
              <w:between w:val="nil"/>
            </w:pBdr>
            <w:spacing w:before="57" w:after="0"/>
            <w:ind w:left="283" w:firstLine="0"/>
          </w:pPr>
        </w:pPrChange>
      </w:pPr>
      <w:del w:id="1613" w:author="Cristiano de Menezes Feu" w:date="2022-11-21T08:33:00Z">
        <w:r w:rsidDel="00E631A1">
          <w:rPr>
            <w:color w:val="000000"/>
          </w:rPr>
          <w:delText>8 - política e programa nacional de irrigação;</w:delText>
        </w:r>
      </w:del>
    </w:p>
    <w:p w14:paraId="00000575" w14:textId="0A4BA6B6" w:rsidR="003D183A" w:rsidDel="00E631A1" w:rsidRDefault="008B7924" w:rsidP="00E631A1">
      <w:pPr>
        <w:widowControl w:val="0"/>
        <w:pBdr>
          <w:top w:val="nil"/>
          <w:left w:val="nil"/>
          <w:bottom w:val="nil"/>
          <w:right w:val="nil"/>
          <w:between w:val="nil"/>
        </w:pBdr>
        <w:spacing w:before="57" w:after="0"/>
        <w:ind w:left="283" w:firstLine="0"/>
        <w:jc w:val="center"/>
        <w:rPr>
          <w:del w:id="1614" w:author="Cristiano de Menezes Feu" w:date="2022-11-21T08:33:00Z"/>
          <w:color w:val="000000"/>
        </w:rPr>
        <w:pPrChange w:id="1615" w:author="Cristiano de Menezes Feu" w:date="2022-11-21T08:33:00Z">
          <w:pPr>
            <w:widowControl w:val="0"/>
            <w:pBdr>
              <w:top w:val="nil"/>
              <w:left w:val="nil"/>
              <w:bottom w:val="nil"/>
              <w:right w:val="nil"/>
              <w:between w:val="nil"/>
            </w:pBdr>
            <w:spacing w:before="57" w:after="0"/>
            <w:ind w:left="283" w:firstLine="0"/>
          </w:pPr>
        </w:pPrChange>
      </w:pPr>
      <w:del w:id="1616" w:author="Cristiano de Menezes Feu" w:date="2022-11-21T08:33:00Z">
        <w:r w:rsidDel="00E631A1">
          <w:rPr>
            <w:color w:val="000000"/>
          </w:rPr>
          <w:delText>9 - vigilância e defesa sanitária animal e vegetal;</w:delText>
        </w:r>
      </w:del>
    </w:p>
    <w:p w14:paraId="00000576" w14:textId="16E6972F" w:rsidR="003D183A" w:rsidDel="00E631A1" w:rsidRDefault="008B7924" w:rsidP="00E631A1">
      <w:pPr>
        <w:widowControl w:val="0"/>
        <w:pBdr>
          <w:top w:val="nil"/>
          <w:left w:val="nil"/>
          <w:bottom w:val="nil"/>
          <w:right w:val="nil"/>
          <w:between w:val="nil"/>
        </w:pBdr>
        <w:spacing w:before="57" w:after="0"/>
        <w:ind w:left="283" w:firstLine="0"/>
        <w:jc w:val="center"/>
        <w:rPr>
          <w:del w:id="1617" w:author="Cristiano de Menezes Feu" w:date="2022-11-21T08:33:00Z"/>
          <w:color w:val="000000"/>
        </w:rPr>
        <w:pPrChange w:id="1618" w:author="Cristiano de Menezes Feu" w:date="2022-11-21T08:33:00Z">
          <w:pPr>
            <w:widowControl w:val="0"/>
            <w:pBdr>
              <w:top w:val="nil"/>
              <w:left w:val="nil"/>
              <w:bottom w:val="nil"/>
              <w:right w:val="nil"/>
              <w:between w:val="nil"/>
            </w:pBdr>
            <w:spacing w:before="57" w:after="0"/>
            <w:ind w:left="283" w:firstLine="0"/>
          </w:pPr>
        </w:pPrChange>
      </w:pPr>
      <w:del w:id="1619" w:author="Cristiano de Menezes Feu" w:date="2022-11-21T08:33:00Z">
        <w:r w:rsidDel="00E631A1">
          <w:rPr>
            <w:color w:val="000000"/>
          </w:rPr>
          <w:delText>10 - padronização e inspeção de produtos vegetais e animais;</w:delText>
        </w:r>
      </w:del>
    </w:p>
    <w:p w14:paraId="00000577" w14:textId="429915EB" w:rsidR="003D183A" w:rsidDel="00E631A1" w:rsidRDefault="008B7924" w:rsidP="00E631A1">
      <w:pPr>
        <w:widowControl w:val="0"/>
        <w:pBdr>
          <w:top w:val="nil"/>
          <w:left w:val="nil"/>
          <w:bottom w:val="nil"/>
          <w:right w:val="nil"/>
          <w:between w:val="nil"/>
        </w:pBdr>
        <w:spacing w:before="57" w:after="0"/>
        <w:ind w:left="283" w:firstLine="0"/>
        <w:jc w:val="center"/>
        <w:rPr>
          <w:del w:id="1620" w:author="Cristiano de Menezes Feu" w:date="2022-11-21T08:33:00Z"/>
          <w:color w:val="000000"/>
        </w:rPr>
        <w:pPrChange w:id="1621" w:author="Cristiano de Menezes Feu" w:date="2022-11-21T08:33:00Z">
          <w:pPr>
            <w:widowControl w:val="0"/>
            <w:pBdr>
              <w:top w:val="nil"/>
              <w:left w:val="nil"/>
              <w:bottom w:val="nil"/>
              <w:right w:val="nil"/>
              <w:between w:val="nil"/>
            </w:pBdr>
            <w:spacing w:before="57" w:after="0"/>
            <w:ind w:left="283" w:firstLine="0"/>
          </w:pPr>
        </w:pPrChange>
      </w:pPr>
      <w:del w:id="1622" w:author="Cristiano de Menezes Feu" w:date="2022-11-21T08:33:00Z">
        <w:r w:rsidDel="00E631A1">
          <w:rPr>
            <w:color w:val="000000"/>
          </w:rPr>
          <w:delText>11 - padronização, inspeção e fiscalização do uso de defensivos agrotóxicos nas atividades agropecuárias;</w:delText>
        </w:r>
      </w:del>
    </w:p>
    <w:p w14:paraId="00000578" w14:textId="1816EF8B" w:rsidR="003D183A" w:rsidDel="00E631A1" w:rsidRDefault="008B7924" w:rsidP="00E631A1">
      <w:pPr>
        <w:widowControl w:val="0"/>
        <w:pBdr>
          <w:top w:val="nil"/>
          <w:left w:val="nil"/>
          <w:bottom w:val="nil"/>
          <w:right w:val="nil"/>
          <w:between w:val="nil"/>
        </w:pBdr>
        <w:spacing w:before="57" w:after="0"/>
        <w:ind w:left="283" w:firstLine="0"/>
        <w:jc w:val="center"/>
        <w:rPr>
          <w:del w:id="1623" w:author="Cristiano de Menezes Feu" w:date="2022-11-21T08:33:00Z"/>
          <w:color w:val="000000"/>
        </w:rPr>
        <w:pPrChange w:id="1624" w:author="Cristiano de Menezes Feu" w:date="2022-11-21T08:33:00Z">
          <w:pPr>
            <w:widowControl w:val="0"/>
            <w:pBdr>
              <w:top w:val="nil"/>
              <w:left w:val="nil"/>
              <w:bottom w:val="nil"/>
              <w:right w:val="nil"/>
              <w:between w:val="nil"/>
            </w:pBdr>
            <w:spacing w:before="57" w:after="0"/>
            <w:ind w:left="283" w:firstLine="0"/>
          </w:pPr>
        </w:pPrChange>
      </w:pPr>
      <w:del w:id="1625" w:author="Cristiano de Menezes Feu" w:date="2022-11-21T08:33:00Z">
        <w:r w:rsidDel="00E631A1">
          <w:rPr>
            <w:color w:val="000000"/>
          </w:rPr>
          <w:delText>12 - política de insumos agropecuários;</w:delText>
        </w:r>
      </w:del>
    </w:p>
    <w:p w14:paraId="00000579" w14:textId="1923FC8A" w:rsidR="003D183A" w:rsidDel="00E631A1" w:rsidRDefault="008B7924" w:rsidP="00E631A1">
      <w:pPr>
        <w:widowControl w:val="0"/>
        <w:pBdr>
          <w:top w:val="nil"/>
          <w:left w:val="nil"/>
          <w:bottom w:val="nil"/>
          <w:right w:val="nil"/>
          <w:between w:val="nil"/>
        </w:pBdr>
        <w:spacing w:before="57" w:after="0"/>
        <w:ind w:left="283" w:firstLine="0"/>
        <w:jc w:val="center"/>
        <w:rPr>
          <w:del w:id="1626" w:author="Cristiano de Menezes Feu" w:date="2022-11-21T08:33:00Z"/>
          <w:color w:val="000000"/>
        </w:rPr>
        <w:pPrChange w:id="1627" w:author="Cristiano de Menezes Feu" w:date="2022-11-21T08:33:00Z">
          <w:pPr>
            <w:widowControl w:val="0"/>
            <w:pBdr>
              <w:top w:val="nil"/>
              <w:left w:val="nil"/>
              <w:bottom w:val="nil"/>
              <w:right w:val="nil"/>
              <w:between w:val="nil"/>
            </w:pBdr>
            <w:spacing w:before="57" w:after="0"/>
            <w:ind w:left="283" w:firstLine="0"/>
          </w:pPr>
        </w:pPrChange>
      </w:pPr>
      <w:del w:id="1628" w:author="Cristiano de Menezes Feu" w:date="2022-11-21T08:33:00Z">
        <w:r w:rsidDel="00E631A1">
          <w:rPr>
            <w:color w:val="000000"/>
          </w:rPr>
          <w:delText>13 - meteorologia e climatologia;</w:delText>
        </w:r>
      </w:del>
    </w:p>
    <w:p w14:paraId="0000057A" w14:textId="7FF213FF" w:rsidR="003D183A" w:rsidDel="00E631A1" w:rsidRDefault="008B7924" w:rsidP="00E631A1">
      <w:pPr>
        <w:widowControl w:val="0"/>
        <w:pBdr>
          <w:top w:val="nil"/>
          <w:left w:val="nil"/>
          <w:bottom w:val="nil"/>
          <w:right w:val="nil"/>
          <w:between w:val="nil"/>
        </w:pBdr>
        <w:spacing w:before="57" w:after="0"/>
        <w:ind w:left="283" w:firstLine="0"/>
        <w:jc w:val="center"/>
        <w:rPr>
          <w:del w:id="1629" w:author="Cristiano de Menezes Feu" w:date="2022-11-21T08:33:00Z"/>
          <w:color w:val="000000"/>
        </w:rPr>
        <w:pPrChange w:id="1630" w:author="Cristiano de Menezes Feu" w:date="2022-11-21T08:33:00Z">
          <w:pPr>
            <w:widowControl w:val="0"/>
            <w:pBdr>
              <w:top w:val="nil"/>
              <w:left w:val="nil"/>
              <w:bottom w:val="nil"/>
              <w:right w:val="nil"/>
              <w:between w:val="nil"/>
            </w:pBdr>
            <w:spacing w:before="57" w:after="0"/>
            <w:ind w:left="283" w:firstLine="0"/>
          </w:pPr>
        </w:pPrChange>
      </w:pPr>
      <w:del w:id="1631" w:author="Cristiano de Menezes Feu" w:date="2022-11-21T08:33:00Z">
        <w:r w:rsidDel="00E631A1">
          <w:rPr>
            <w:color w:val="000000"/>
          </w:rPr>
          <w:delText>b) política e questões fundiárias; reforma agrária; justiça agrária; direito agrário, destacadamente:</w:delText>
        </w:r>
      </w:del>
    </w:p>
    <w:p w14:paraId="0000057B" w14:textId="6E4E7098" w:rsidR="003D183A" w:rsidDel="00E631A1" w:rsidRDefault="008B7924" w:rsidP="00E631A1">
      <w:pPr>
        <w:widowControl w:val="0"/>
        <w:pBdr>
          <w:top w:val="nil"/>
          <w:left w:val="nil"/>
          <w:bottom w:val="nil"/>
          <w:right w:val="nil"/>
          <w:between w:val="nil"/>
        </w:pBdr>
        <w:spacing w:before="57" w:after="0"/>
        <w:ind w:left="283" w:firstLine="0"/>
        <w:jc w:val="center"/>
        <w:rPr>
          <w:del w:id="1632" w:author="Cristiano de Menezes Feu" w:date="2022-11-21T08:33:00Z"/>
          <w:color w:val="000000"/>
        </w:rPr>
        <w:pPrChange w:id="1633" w:author="Cristiano de Menezes Feu" w:date="2022-11-21T08:33:00Z">
          <w:pPr>
            <w:widowControl w:val="0"/>
            <w:pBdr>
              <w:top w:val="nil"/>
              <w:left w:val="nil"/>
              <w:bottom w:val="nil"/>
              <w:right w:val="nil"/>
              <w:between w:val="nil"/>
            </w:pBdr>
            <w:spacing w:before="57" w:after="0"/>
            <w:ind w:left="283" w:firstLine="0"/>
          </w:pPr>
        </w:pPrChange>
      </w:pPr>
      <w:del w:id="1634" w:author="Cristiano de Menezes Feu" w:date="2022-11-21T08:33:00Z">
        <w:r w:rsidDel="00E631A1">
          <w:rPr>
            <w:color w:val="000000"/>
          </w:rPr>
          <w:delText>1 - uso ou posse temporária da terra; contratos agrários;</w:delText>
        </w:r>
      </w:del>
    </w:p>
    <w:p w14:paraId="0000057C" w14:textId="5A37240D" w:rsidR="003D183A" w:rsidDel="00E631A1" w:rsidRDefault="008B7924" w:rsidP="00E631A1">
      <w:pPr>
        <w:widowControl w:val="0"/>
        <w:pBdr>
          <w:top w:val="nil"/>
          <w:left w:val="nil"/>
          <w:bottom w:val="nil"/>
          <w:right w:val="nil"/>
          <w:between w:val="nil"/>
        </w:pBdr>
        <w:spacing w:before="57" w:after="0"/>
        <w:ind w:left="283" w:firstLine="0"/>
        <w:jc w:val="center"/>
        <w:rPr>
          <w:del w:id="1635" w:author="Cristiano de Menezes Feu" w:date="2022-11-21T08:33:00Z"/>
          <w:color w:val="000000"/>
        </w:rPr>
        <w:pPrChange w:id="1636" w:author="Cristiano de Menezes Feu" w:date="2022-11-21T08:33:00Z">
          <w:pPr>
            <w:widowControl w:val="0"/>
            <w:pBdr>
              <w:top w:val="nil"/>
              <w:left w:val="nil"/>
              <w:bottom w:val="nil"/>
              <w:right w:val="nil"/>
              <w:between w:val="nil"/>
            </w:pBdr>
            <w:spacing w:before="57" w:after="0"/>
            <w:ind w:left="283" w:firstLine="0"/>
          </w:pPr>
        </w:pPrChange>
      </w:pPr>
      <w:del w:id="1637" w:author="Cristiano de Menezes Feu" w:date="2022-11-21T08:33:00Z">
        <w:r w:rsidDel="00E631A1">
          <w:rPr>
            <w:color w:val="000000"/>
          </w:rPr>
          <w:delText>2 - colonização oficial e particular;</w:delText>
        </w:r>
      </w:del>
    </w:p>
    <w:p w14:paraId="0000057D" w14:textId="0D0233F0" w:rsidR="003D183A" w:rsidDel="00E631A1" w:rsidRDefault="008B7924" w:rsidP="00E631A1">
      <w:pPr>
        <w:widowControl w:val="0"/>
        <w:pBdr>
          <w:top w:val="nil"/>
          <w:left w:val="nil"/>
          <w:bottom w:val="nil"/>
          <w:right w:val="nil"/>
          <w:between w:val="nil"/>
        </w:pBdr>
        <w:spacing w:before="57" w:after="0"/>
        <w:ind w:left="283" w:firstLine="0"/>
        <w:jc w:val="center"/>
        <w:rPr>
          <w:del w:id="1638" w:author="Cristiano de Menezes Feu" w:date="2022-11-21T08:33:00Z"/>
          <w:color w:val="000000"/>
        </w:rPr>
        <w:pPrChange w:id="1639" w:author="Cristiano de Menezes Feu" w:date="2022-11-21T08:33:00Z">
          <w:pPr>
            <w:widowControl w:val="0"/>
            <w:pBdr>
              <w:top w:val="nil"/>
              <w:left w:val="nil"/>
              <w:bottom w:val="nil"/>
              <w:right w:val="nil"/>
              <w:between w:val="nil"/>
            </w:pBdr>
            <w:spacing w:before="57" w:after="0"/>
            <w:ind w:left="283" w:firstLine="0"/>
          </w:pPr>
        </w:pPrChange>
      </w:pPr>
      <w:del w:id="1640" w:author="Cristiano de Menezes Feu" w:date="2022-11-21T08:33:00Z">
        <w:r w:rsidDel="00E631A1">
          <w:rPr>
            <w:color w:val="000000"/>
          </w:rPr>
          <w:delText>3 - regularização dominial de terras rurais e de sua ocupação;</w:delText>
        </w:r>
      </w:del>
    </w:p>
    <w:p w14:paraId="0000057E" w14:textId="06592811" w:rsidR="003D183A" w:rsidDel="00E631A1" w:rsidRDefault="008B7924" w:rsidP="00E631A1">
      <w:pPr>
        <w:widowControl w:val="0"/>
        <w:pBdr>
          <w:top w:val="nil"/>
          <w:left w:val="nil"/>
          <w:bottom w:val="nil"/>
          <w:right w:val="nil"/>
          <w:between w:val="nil"/>
        </w:pBdr>
        <w:spacing w:before="57" w:after="0"/>
        <w:ind w:left="283" w:firstLine="0"/>
        <w:jc w:val="center"/>
        <w:rPr>
          <w:del w:id="1641" w:author="Cristiano de Menezes Feu" w:date="2022-11-21T08:33:00Z"/>
          <w:color w:val="000000"/>
        </w:rPr>
        <w:pPrChange w:id="1642" w:author="Cristiano de Menezes Feu" w:date="2022-11-21T08:33:00Z">
          <w:pPr>
            <w:widowControl w:val="0"/>
            <w:pBdr>
              <w:top w:val="nil"/>
              <w:left w:val="nil"/>
              <w:bottom w:val="nil"/>
              <w:right w:val="nil"/>
              <w:between w:val="nil"/>
            </w:pBdr>
            <w:spacing w:before="57" w:after="0"/>
            <w:ind w:left="283" w:firstLine="0"/>
          </w:pPr>
        </w:pPrChange>
      </w:pPr>
      <w:del w:id="1643" w:author="Cristiano de Menezes Feu" w:date="2022-11-21T08:33:00Z">
        <w:r w:rsidDel="00E631A1">
          <w:rPr>
            <w:color w:val="000000"/>
          </w:rPr>
          <w:delText>4 - aquisição ou arrendamento de imóvel rural por pessoas físicas ou jurídicas estrangeiras e na faixa de fronteira;</w:delText>
        </w:r>
      </w:del>
    </w:p>
    <w:p w14:paraId="0000057F" w14:textId="584A7215" w:rsidR="003D183A" w:rsidDel="00E631A1" w:rsidRDefault="008B7924" w:rsidP="00E631A1">
      <w:pPr>
        <w:widowControl w:val="0"/>
        <w:pBdr>
          <w:top w:val="nil"/>
          <w:left w:val="nil"/>
          <w:bottom w:val="nil"/>
          <w:right w:val="nil"/>
          <w:between w:val="nil"/>
        </w:pBdr>
        <w:spacing w:before="57" w:after="0"/>
        <w:ind w:left="283" w:firstLine="0"/>
        <w:jc w:val="center"/>
        <w:rPr>
          <w:del w:id="1644" w:author="Cristiano de Menezes Feu" w:date="2022-11-21T08:33:00Z"/>
          <w:color w:val="000000"/>
        </w:rPr>
        <w:pPrChange w:id="1645" w:author="Cristiano de Menezes Feu" w:date="2022-11-21T08:33:00Z">
          <w:pPr>
            <w:widowControl w:val="0"/>
            <w:pBdr>
              <w:top w:val="nil"/>
              <w:left w:val="nil"/>
              <w:bottom w:val="nil"/>
              <w:right w:val="nil"/>
              <w:between w:val="nil"/>
            </w:pBdr>
            <w:spacing w:before="57" w:after="0"/>
            <w:ind w:left="283" w:firstLine="0"/>
          </w:pPr>
        </w:pPrChange>
      </w:pPr>
      <w:del w:id="1646" w:author="Cristiano de Menezes Feu" w:date="2022-11-21T08:33:00Z">
        <w:r w:rsidDel="00E631A1">
          <w:rPr>
            <w:color w:val="000000"/>
          </w:rPr>
          <w:delText>5 - alienação e concessão de terras públicas;</w:delText>
        </w:r>
      </w:del>
    </w:p>
    <w:p w14:paraId="00000580" w14:textId="1335A5F3" w:rsidR="003D183A" w:rsidDel="00E631A1" w:rsidRDefault="008B7924" w:rsidP="00E631A1">
      <w:pPr>
        <w:widowControl w:val="0"/>
        <w:pBdr>
          <w:top w:val="nil"/>
          <w:left w:val="nil"/>
          <w:bottom w:val="nil"/>
          <w:right w:val="nil"/>
          <w:between w:val="nil"/>
        </w:pBdr>
        <w:ind w:firstLine="0"/>
        <w:jc w:val="center"/>
        <w:rPr>
          <w:del w:id="1647" w:author="Cristiano de Menezes Feu" w:date="2022-11-21T08:33:00Z"/>
          <w:color w:val="000000"/>
        </w:rPr>
        <w:pPrChange w:id="1648" w:author="Cristiano de Menezes Feu" w:date="2022-11-21T08:33:00Z">
          <w:pPr>
            <w:widowControl w:val="0"/>
            <w:pBdr>
              <w:top w:val="nil"/>
              <w:left w:val="nil"/>
              <w:bottom w:val="nil"/>
              <w:right w:val="nil"/>
              <w:between w:val="nil"/>
            </w:pBdr>
          </w:pPr>
        </w:pPrChange>
      </w:pPr>
      <w:del w:id="1649" w:author="Cristiano de Menezes Feu" w:date="2022-11-21T08:33:00Z">
        <w:r w:rsidDel="00E631A1">
          <w:rPr>
            <w:color w:val="000000"/>
          </w:rPr>
          <w:delText>II - Comissão de Integração Nacional, Desenvolvimento Regional e da Amazônia:</w:delText>
        </w:r>
        <w:r w:rsidDel="00E631A1">
          <w:rPr>
            <w:color w:val="005583"/>
            <w:vertAlign w:val="superscript"/>
          </w:rPr>
          <w:footnoteReference w:id="122"/>
        </w:r>
        <w:r w:rsidDel="00E631A1">
          <w:rPr>
            <w:color w:val="000000"/>
          </w:rPr>
          <w:delText xml:space="preserve"> </w:delText>
        </w:r>
        <w:r w:rsidDel="00E631A1">
          <w:rPr>
            <w:color w:val="005583"/>
          </w:rPr>
          <w:delText>(CINDRA)</w:delText>
        </w:r>
      </w:del>
    </w:p>
    <w:p w14:paraId="00000581" w14:textId="0C2C15E0" w:rsidR="003D183A" w:rsidDel="00E631A1" w:rsidRDefault="003D183A" w:rsidP="00E631A1">
      <w:pPr>
        <w:widowControl w:val="0"/>
        <w:pBdr>
          <w:top w:val="nil"/>
          <w:left w:val="nil"/>
          <w:bottom w:val="nil"/>
          <w:right w:val="nil"/>
          <w:between w:val="nil"/>
        </w:pBdr>
        <w:spacing w:before="57" w:after="0"/>
        <w:ind w:left="283" w:firstLine="0"/>
        <w:jc w:val="center"/>
        <w:rPr>
          <w:del w:id="1653" w:author="Cristiano de Menezes Feu" w:date="2022-11-21T08:33:00Z"/>
          <w:color w:val="000000"/>
        </w:rPr>
        <w:pPrChange w:id="1654" w:author="Cristiano de Menezes Feu" w:date="2022-11-21T08:33:00Z">
          <w:pPr>
            <w:widowControl w:val="0"/>
            <w:pBdr>
              <w:top w:val="nil"/>
              <w:left w:val="nil"/>
              <w:bottom w:val="nil"/>
              <w:right w:val="nil"/>
              <w:between w:val="nil"/>
            </w:pBdr>
            <w:spacing w:before="57" w:after="0"/>
            <w:ind w:left="283" w:firstLine="0"/>
          </w:pPr>
        </w:pPrChange>
      </w:pPr>
    </w:p>
    <w:p w14:paraId="00000582" w14:textId="6CF510A1" w:rsidR="003D183A" w:rsidDel="00E631A1" w:rsidRDefault="008B7924" w:rsidP="00E631A1">
      <w:pPr>
        <w:widowControl w:val="0"/>
        <w:pBdr>
          <w:top w:val="nil"/>
          <w:left w:val="nil"/>
          <w:bottom w:val="nil"/>
          <w:right w:val="nil"/>
          <w:between w:val="nil"/>
        </w:pBdr>
        <w:spacing w:before="57" w:after="0"/>
        <w:ind w:left="283" w:firstLine="0"/>
        <w:jc w:val="center"/>
        <w:rPr>
          <w:del w:id="1655" w:author="Cristiano de Menezes Feu" w:date="2022-11-21T08:33:00Z"/>
          <w:color w:val="000000"/>
        </w:rPr>
        <w:pPrChange w:id="1656" w:author="Cristiano de Menezes Feu" w:date="2022-11-21T08:33:00Z">
          <w:pPr>
            <w:widowControl w:val="0"/>
            <w:pBdr>
              <w:top w:val="nil"/>
              <w:left w:val="nil"/>
              <w:bottom w:val="nil"/>
              <w:right w:val="nil"/>
              <w:between w:val="nil"/>
            </w:pBdr>
            <w:spacing w:before="57" w:after="0"/>
            <w:ind w:left="283" w:firstLine="0"/>
          </w:pPr>
        </w:pPrChange>
      </w:pPr>
      <w:del w:id="1657" w:author="Cristiano de Menezes Feu" w:date="2022-11-21T08:33:00Z">
        <w:r w:rsidDel="00E631A1">
          <w:rPr>
            <w:color w:val="000000"/>
          </w:rPr>
          <w:delText>a) assuntos relativos à região amazônica, especialmente:</w:delText>
        </w:r>
      </w:del>
    </w:p>
    <w:p w14:paraId="00000583" w14:textId="631C2DF1" w:rsidR="003D183A" w:rsidDel="00E631A1" w:rsidRDefault="008B7924" w:rsidP="00E631A1">
      <w:pPr>
        <w:widowControl w:val="0"/>
        <w:pBdr>
          <w:top w:val="nil"/>
          <w:left w:val="nil"/>
          <w:bottom w:val="nil"/>
          <w:right w:val="nil"/>
          <w:between w:val="nil"/>
        </w:pBdr>
        <w:spacing w:before="57" w:after="0"/>
        <w:ind w:left="283" w:firstLine="0"/>
        <w:jc w:val="center"/>
        <w:rPr>
          <w:del w:id="1658" w:author="Cristiano de Menezes Feu" w:date="2022-11-21T08:33:00Z"/>
          <w:color w:val="000000"/>
        </w:rPr>
        <w:pPrChange w:id="1659" w:author="Cristiano de Menezes Feu" w:date="2022-11-21T08:33:00Z">
          <w:pPr>
            <w:widowControl w:val="0"/>
            <w:pBdr>
              <w:top w:val="nil"/>
              <w:left w:val="nil"/>
              <w:bottom w:val="nil"/>
              <w:right w:val="nil"/>
              <w:between w:val="nil"/>
            </w:pBdr>
            <w:spacing w:before="57" w:after="0"/>
            <w:ind w:left="283" w:firstLine="0"/>
          </w:pPr>
        </w:pPrChange>
      </w:pPr>
      <w:del w:id="1660" w:author="Cristiano de Menezes Feu" w:date="2022-11-21T08:33:00Z">
        <w:r w:rsidDel="00E631A1">
          <w:rPr>
            <w:color w:val="000000"/>
          </w:rPr>
          <w:delText>1 - integração regional e limites legais;</w:delText>
        </w:r>
      </w:del>
    </w:p>
    <w:p w14:paraId="00000584" w14:textId="72F8F1B6" w:rsidR="003D183A" w:rsidDel="00E631A1" w:rsidRDefault="008B7924" w:rsidP="00E631A1">
      <w:pPr>
        <w:widowControl w:val="0"/>
        <w:pBdr>
          <w:top w:val="nil"/>
          <w:left w:val="nil"/>
          <w:bottom w:val="nil"/>
          <w:right w:val="nil"/>
          <w:between w:val="nil"/>
        </w:pBdr>
        <w:spacing w:before="57" w:after="0"/>
        <w:ind w:left="283" w:firstLine="0"/>
        <w:jc w:val="center"/>
        <w:rPr>
          <w:del w:id="1661" w:author="Cristiano de Menezes Feu" w:date="2022-11-21T08:33:00Z"/>
          <w:color w:val="000000"/>
        </w:rPr>
        <w:pPrChange w:id="1662" w:author="Cristiano de Menezes Feu" w:date="2022-11-21T08:33:00Z">
          <w:pPr>
            <w:widowControl w:val="0"/>
            <w:pBdr>
              <w:top w:val="nil"/>
              <w:left w:val="nil"/>
              <w:bottom w:val="nil"/>
              <w:right w:val="nil"/>
              <w:between w:val="nil"/>
            </w:pBdr>
            <w:spacing w:before="57" w:after="0"/>
            <w:ind w:left="283" w:firstLine="0"/>
          </w:pPr>
        </w:pPrChange>
      </w:pPr>
      <w:del w:id="1663" w:author="Cristiano de Menezes Feu" w:date="2022-11-21T08:33:00Z">
        <w:r w:rsidDel="00E631A1">
          <w:rPr>
            <w:color w:val="000000"/>
          </w:rPr>
          <w:delText>2 - valorização econômica;</w:delText>
        </w:r>
      </w:del>
    </w:p>
    <w:p w14:paraId="00000585" w14:textId="5041B0D1" w:rsidR="003D183A" w:rsidDel="00E631A1" w:rsidRDefault="008B7924" w:rsidP="00E631A1">
      <w:pPr>
        <w:widowControl w:val="0"/>
        <w:pBdr>
          <w:top w:val="nil"/>
          <w:left w:val="nil"/>
          <w:bottom w:val="nil"/>
          <w:right w:val="nil"/>
          <w:between w:val="nil"/>
        </w:pBdr>
        <w:spacing w:before="57" w:after="0"/>
        <w:ind w:left="283" w:firstLine="0"/>
        <w:jc w:val="center"/>
        <w:rPr>
          <w:del w:id="1664" w:author="Cristiano de Menezes Feu" w:date="2022-11-21T08:33:00Z"/>
          <w:color w:val="000000"/>
        </w:rPr>
        <w:pPrChange w:id="1665" w:author="Cristiano de Menezes Feu" w:date="2022-11-21T08:33:00Z">
          <w:pPr>
            <w:widowControl w:val="0"/>
            <w:pBdr>
              <w:top w:val="nil"/>
              <w:left w:val="nil"/>
              <w:bottom w:val="nil"/>
              <w:right w:val="nil"/>
              <w:between w:val="nil"/>
            </w:pBdr>
            <w:spacing w:before="57" w:after="0"/>
            <w:ind w:left="283" w:firstLine="0"/>
          </w:pPr>
        </w:pPrChange>
      </w:pPr>
      <w:del w:id="1666" w:author="Cristiano de Menezes Feu" w:date="2022-11-21T08:33:00Z">
        <w:r w:rsidDel="00E631A1">
          <w:rPr>
            <w:color w:val="000000"/>
          </w:rPr>
          <w:delText>3 - assuntos indígenas;</w:delText>
        </w:r>
      </w:del>
    </w:p>
    <w:p w14:paraId="00000586" w14:textId="5A99A5B1" w:rsidR="003D183A" w:rsidDel="00E631A1" w:rsidRDefault="008B7924" w:rsidP="00E631A1">
      <w:pPr>
        <w:widowControl w:val="0"/>
        <w:pBdr>
          <w:top w:val="nil"/>
          <w:left w:val="nil"/>
          <w:bottom w:val="nil"/>
          <w:right w:val="nil"/>
          <w:between w:val="nil"/>
        </w:pBdr>
        <w:spacing w:before="57" w:after="0"/>
        <w:ind w:left="283" w:firstLine="0"/>
        <w:jc w:val="center"/>
        <w:rPr>
          <w:del w:id="1667" w:author="Cristiano de Menezes Feu" w:date="2022-11-21T08:33:00Z"/>
          <w:color w:val="000000"/>
        </w:rPr>
        <w:pPrChange w:id="1668" w:author="Cristiano de Menezes Feu" w:date="2022-11-21T08:33:00Z">
          <w:pPr>
            <w:widowControl w:val="0"/>
            <w:pBdr>
              <w:top w:val="nil"/>
              <w:left w:val="nil"/>
              <w:bottom w:val="nil"/>
              <w:right w:val="nil"/>
              <w:between w:val="nil"/>
            </w:pBdr>
            <w:spacing w:before="57" w:after="0"/>
            <w:ind w:left="283" w:firstLine="0"/>
          </w:pPr>
        </w:pPrChange>
      </w:pPr>
      <w:del w:id="1669" w:author="Cristiano de Menezes Feu" w:date="2022-11-21T08:33:00Z">
        <w:r w:rsidDel="00E631A1">
          <w:rPr>
            <w:color w:val="000000"/>
          </w:rPr>
          <w:delText>4 - caça, pesca, fauna e flora e sua regulamentação;</w:delText>
        </w:r>
      </w:del>
    </w:p>
    <w:p w14:paraId="00000587" w14:textId="01CDE450" w:rsidR="003D183A" w:rsidDel="00E631A1" w:rsidRDefault="008B7924" w:rsidP="00E631A1">
      <w:pPr>
        <w:widowControl w:val="0"/>
        <w:pBdr>
          <w:top w:val="nil"/>
          <w:left w:val="nil"/>
          <w:bottom w:val="nil"/>
          <w:right w:val="nil"/>
          <w:between w:val="nil"/>
        </w:pBdr>
        <w:spacing w:before="57" w:after="0"/>
        <w:ind w:left="283" w:firstLine="0"/>
        <w:jc w:val="center"/>
        <w:rPr>
          <w:del w:id="1670" w:author="Cristiano de Menezes Feu" w:date="2022-11-21T08:33:00Z"/>
          <w:color w:val="000000"/>
        </w:rPr>
        <w:pPrChange w:id="1671" w:author="Cristiano de Menezes Feu" w:date="2022-11-21T08:33:00Z">
          <w:pPr>
            <w:widowControl w:val="0"/>
            <w:pBdr>
              <w:top w:val="nil"/>
              <w:left w:val="nil"/>
              <w:bottom w:val="nil"/>
              <w:right w:val="nil"/>
              <w:between w:val="nil"/>
            </w:pBdr>
            <w:spacing w:before="57" w:after="0"/>
            <w:ind w:left="283" w:firstLine="0"/>
          </w:pPr>
        </w:pPrChange>
      </w:pPr>
      <w:del w:id="1672" w:author="Cristiano de Menezes Feu" w:date="2022-11-21T08:33:00Z">
        <w:r w:rsidDel="00E631A1">
          <w:rPr>
            <w:color w:val="000000"/>
          </w:rPr>
          <w:delText>5 - exploração dos recursos minerais, vegetais e hídricos;</w:delText>
        </w:r>
      </w:del>
    </w:p>
    <w:p w14:paraId="00000588" w14:textId="227DD31B" w:rsidR="003D183A" w:rsidDel="00E631A1" w:rsidRDefault="008B7924" w:rsidP="00E631A1">
      <w:pPr>
        <w:widowControl w:val="0"/>
        <w:pBdr>
          <w:top w:val="nil"/>
          <w:left w:val="nil"/>
          <w:bottom w:val="nil"/>
          <w:right w:val="nil"/>
          <w:between w:val="nil"/>
        </w:pBdr>
        <w:spacing w:before="57" w:after="0"/>
        <w:ind w:left="283" w:firstLine="0"/>
        <w:jc w:val="center"/>
        <w:rPr>
          <w:del w:id="1673" w:author="Cristiano de Menezes Feu" w:date="2022-11-21T08:33:00Z"/>
          <w:color w:val="000000"/>
        </w:rPr>
        <w:pPrChange w:id="1674" w:author="Cristiano de Menezes Feu" w:date="2022-11-21T08:33:00Z">
          <w:pPr>
            <w:widowControl w:val="0"/>
            <w:pBdr>
              <w:top w:val="nil"/>
              <w:left w:val="nil"/>
              <w:bottom w:val="nil"/>
              <w:right w:val="nil"/>
              <w:between w:val="nil"/>
            </w:pBdr>
            <w:spacing w:before="57" w:after="0"/>
            <w:ind w:left="283" w:firstLine="0"/>
          </w:pPr>
        </w:pPrChange>
      </w:pPr>
      <w:del w:id="1675" w:author="Cristiano de Menezes Feu" w:date="2022-11-21T08:33:00Z">
        <w:r w:rsidDel="00E631A1">
          <w:rPr>
            <w:color w:val="000000"/>
          </w:rPr>
          <w:delText>6 - turismo;</w:delText>
        </w:r>
      </w:del>
    </w:p>
    <w:p w14:paraId="00000589" w14:textId="56744986" w:rsidR="003D183A" w:rsidDel="00E631A1" w:rsidRDefault="008B7924" w:rsidP="00E631A1">
      <w:pPr>
        <w:widowControl w:val="0"/>
        <w:pBdr>
          <w:top w:val="nil"/>
          <w:left w:val="nil"/>
          <w:bottom w:val="nil"/>
          <w:right w:val="nil"/>
          <w:between w:val="nil"/>
        </w:pBdr>
        <w:spacing w:before="57" w:after="0"/>
        <w:ind w:left="283" w:firstLine="0"/>
        <w:jc w:val="center"/>
        <w:rPr>
          <w:del w:id="1676" w:author="Cristiano de Menezes Feu" w:date="2022-11-21T08:33:00Z"/>
          <w:color w:val="000000"/>
        </w:rPr>
        <w:pPrChange w:id="1677" w:author="Cristiano de Menezes Feu" w:date="2022-11-21T08:33:00Z">
          <w:pPr>
            <w:widowControl w:val="0"/>
            <w:pBdr>
              <w:top w:val="nil"/>
              <w:left w:val="nil"/>
              <w:bottom w:val="nil"/>
              <w:right w:val="nil"/>
              <w:between w:val="nil"/>
            </w:pBdr>
            <w:spacing w:before="57" w:after="0"/>
            <w:ind w:left="283" w:firstLine="0"/>
          </w:pPr>
        </w:pPrChange>
      </w:pPr>
      <w:del w:id="1678" w:author="Cristiano de Menezes Feu" w:date="2022-11-21T08:33:00Z">
        <w:r w:rsidDel="00E631A1">
          <w:rPr>
            <w:color w:val="000000"/>
          </w:rPr>
          <w:delText>7 - desenvolvimento sustentável;</w:delText>
        </w:r>
      </w:del>
    </w:p>
    <w:p w14:paraId="0000058A" w14:textId="58E2BAA0" w:rsidR="003D183A" w:rsidDel="00E631A1" w:rsidRDefault="008B7924" w:rsidP="00E631A1">
      <w:pPr>
        <w:widowControl w:val="0"/>
        <w:pBdr>
          <w:top w:val="nil"/>
          <w:left w:val="nil"/>
          <w:bottom w:val="nil"/>
          <w:right w:val="nil"/>
          <w:between w:val="nil"/>
        </w:pBdr>
        <w:spacing w:before="57" w:after="0"/>
        <w:ind w:left="283" w:firstLine="0"/>
        <w:jc w:val="center"/>
        <w:rPr>
          <w:del w:id="1679" w:author="Cristiano de Menezes Feu" w:date="2022-11-21T08:33:00Z"/>
          <w:color w:val="000000"/>
        </w:rPr>
        <w:pPrChange w:id="1680" w:author="Cristiano de Menezes Feu" w:date="2022-11-21T08:33:00Z">
          <w:pPr>
            <w:widowControl w:val="0"/>
            <w:pBdr>
              <w:top w:val="nil"/>
              <w:left w:val="nil"/>
              <w:bottom w:val="nil"/>
              <w:right w:val="nil"/>
              <w:between w:val="nil"/>
            </w:pBdr>
            <w:spacing w:before="57" w:after="0"/>
            <w:ind w:left="283" w:firstLine="0"/>
          </w:pPr>
        </w:pPrChange>
      </w:pPr>
      <w:del w:id="1681" w:author="Cristiano de Menezes Feu" w:date="2022-11-21T08:33:00Z">
        <w:r w:rsidDel="00E631A1">
          <w:rPr>
            <w:color w:val="000000"/>
          </w:rPr>
          <w:delText>b) desenvolvimento e integração da região amazônica; planos regionais de desenvolvimento econômico e social; incentivo regional da Amazônia;</w:delText>
        </w:r>
      </w:del>
    </w:p>
    <w:p w14:paraId="0000058B" w14:textId="74501066" w:rsidR="003D183A" w:rsidDel="00E631A1" w:rsidRDefault="008B7924" w:rsidP="00E631A1">
      <w:pPr>
        <w:widowControl w:val="0"/>
        <w:pBdr>
          <w:top w:val="nil"/>
          <w:left w:val="nil"/>
          <w:bottom w:val="nil"/>
          <w:right w:val="nil"/>
          <w:between w:val="nil"/>
        </w:pBdr>
        <w:spacing w:before="57" w:after="0"/>
        <w:ind w:left="283" w:firstLine="0"/>
        <w:jc w:val="center"/>
        <w:rPr>
          <w:del w:id="1682" w:author="Cristiano de Menezes Feu" w:date="2022-11-21T08:33:00Z"/>
          <w:color w:val="000000"/>
        </w:rPr>
        <w:pPrChange w:id="1683" w:author="Cristiano de Menezes Feu" w:date="2022-11-21T08:33:00Z">
          <w:pPr>
            <w:widowControl w:val="0"/>
            <w:pBdr>
              <w:top w:val="nil"/>
              <w:left w:val="nil"/>
              <w:bottom w:val="nil"/>
              <w:right w:val="nil"/>
              <w:between w:val="nil"/>
            </w:pBdr>
            <w:spacing w:before="57" w:after="0"/>
            <w:ind w:left="283" w:firstLine="0"/>
          </w:pPr>
        </w:pPrChange>
      </w:pPr>
      <w:del w:id="1684" w:author="Cristiano de Menezes Feu" w:date="2022-11-21T08:33:00Z">
        <w:r w:rsidDel="00E631A1">
          <w:rPr>
            <w:color w:val="000000"/>
          </w:rPr>
          <w:delText>c) desenvolvimento e integração de regiões; planos regionais de desenvolvimento econômico e social; incentivos regionais;</w:delText>
        </w:r>
      </w:del>
    </w:p>
    <w:p w14:paraId="0000058C" w14:textId="055E709F" w:rsidR="003D183A" w:rsidDel="00E631A1" w:rsidRDefault="008B7924" w:rsidP="00E631A1">
      <w:pPr>
        <w:widowControl w:val="0"/>
        <w:pBdr>
          <w:top w:val="nil"/>
          <w:left w:val="nil"/>
          <w:bottom w:val="nil"/>
          <w:right w:val="nil"/>
          <w:between w:val="nil"/>
        </w:pBdr>
        <w:spacing w:before="57" w:after="0"/>
        <w:ind w:left="283" w:firstLine="0"/>
        <w:jc w:val="center"/>
        <w:rPr>
          <w:del w:id="1685" w:author="Cristiano de Menezes Feu" w:date="2022-11-21T08:33:00Z"/>
          <w:b/>
          <w:color w:val="000000"/>
        </w:rPr>
        <w:pPrChange w:id="1686" w:author="Cristiano de Menezes Feu" w:date="2022-11-21T08:33:00Z">
          <w:pPr>
            <w:widowControl w:val="0"/>
            <w:pBdr>
              <w:top w:val="nil"/>
              <w:left w:val="nil"/>
              <w:bottom w:val="nil"/>
              <w:right w:val="nil"/>
              <w:between w:val="nil"/>
            </w:pBdr>
            <w:spacing w:before="57" w:after="0"/>
            <w:ind w:left="283" w:firstLine="0"/>
          </w:pPr>
        </w:pPrChange>
      </w:pPr>
      <w:del w:id="1687" w:author="Cristiano de Menezes Feu" w:date="2022-11-21T08:33:00Z">
        <w:r w:rsidDel="00E631A1">
          <w:rPr>
            <w:color w:val="000000"/>
          </w:rPr>
          <w:delText>d) planos nacionais e regionais de ordenação do território e de organização político-administrativa;</w:delText>
        </w:r>
      </w:del>
    </w:p>
    <w:p w14:paraId="0000058D" w14:textId="53574061" w:rsidR="003D183A" w:rsidDel="00E631A1" w:rsidRDefault="008B7924" w:rsidP="00E631A1">
      <w:pPr>
        <w:widowControl w:val="0"/>
        <w:pBdr>
          <w:top w:val="nil"/>
          <w:left w:val="nil"/>
          <w:bottom w:val="nil"/>
          <w:right w:val="nil"/>
          <w:between w:val="nil"/>
        </w:pBdr>
        <w:spacing w:before="0" w:after="113"/>
        <w:ind w:left="567" w:firstLine="0"/>
        <w:jc w:val="center"/>
        <w:rPr>
          <w:del w:id="1688" w:author="Cristiano de Menezes Feu" w:date="2022-11-21T08:33:00Z"/>
          <w:color w:val="005583"/>
          <w:sz w:val="20"/>
          <w:szCs w:val="20"/>
        </w:rPr>
        <w:pPrChange w:id="1689" w:author="Cristiano de Menezes Feu" w:date="2022-11-21T08:33:00Z">
          <w:pPr>
            <w:widowControl w:val="0"/>
            <w:pBdr>
              <w:top w:val="nil"/>
              <w:left w:val="nil"/>
              <w:bottom w:val="nil"/>
              <w:right w:val="nil"/>
              <w:between w:val="nil"/>
            </w:pBdr>
            <w:spacing w:before="0" w:after="113"/>
            <w:ind w:left="567" w:firstLine="0"/>
          </w:pPr>
        </w:pPrChange>
      </w:pPr>
      <w:del w:id="1690" w:author="Cristiano de Menezes Feu" w:date="2022-11-21T08:33:00Z">
        <w:r w:rsidDel="00E631A1">
          <w:rPr>
            <w:b/>
            <w:color w:val="005583"/>
            <w:sz w:val="20"/>
            <w:szCs w:val="20"/>
          </w:rPr>
          <w:delText>QO</w:delText>
        </w:r>
        <w:r w:rsidDel="00E631A1">
          <w:rPr>
            <w:color w:val="005583"/>
            <w:sz w:val="20"/>
            <w:szCs w:val="20"/>
          </w:rPr>
          <w:delText xml:space="preserve"> 42/2003 – A competência da CINDRA para tratar de planos de desenvolvimento econômico e social restringe-se aos assuntos pertinentes à região amazônica, não se estendendo aos demais planos regionais.</w:delText>
        </w:r>
      </w:del>
    </w:p>
    <w:p w14:paraId="0000058E" w14:textId="091FB898" w:rsidR="003D183A" w:rsidDel="00E631A1" w:rsidRDefault="008B7924" w:rsidP="00E631A1">
      <w:pPr>
        <w:widowControl w:val="0"/>
        <w:pBdr>
          <w:top w:val="nil"/>
          <w:left w:val="nil"/>
          <w:bottom w:val="nil"/>
          <w:right w:val="nil"/>
          <w:between w:val="nil"/>
        </w:pBdr>
        <w:spacing w:before="57" w:after="0"/>
        <w:ind w:left="283" w:firstLine="0"/>
        <w:jc w:val="center"/>
        <w:rPr>
          <w:del w:id="1691" w:author="Cristiano de Menezes Feu" w:date="2022-11-21T08:33:00Z"/>
          <w:color w:val="000000"/>
        </w:rPr>
        <w:pPrChange w:id="1692" w:author="Cristiano de Menezes Feu" w:date="2022-11-21T08:33:00Z">
          <w:pPr>
            <w:widowControl w:val="0"/>
            <w:pBdr>
              <w:top w:val="nil"/>
              <w:left w:val="nil"/>
              <w:bottom w:val="nil"/>
              <w:right w:val="nil"/>
              <w:between w:val="nil"/>
            </w:pBdr>
            <w:spacing w:before="57" w:after="0"/>
            <w:ind w:left="283" w:firstLine="0"/>
          </w:pPr>
        </w:pPrChange>
      </w:pPr>
      <w:del w:id="1693" w:author="Cristiano de Menezes Feu" w:date="2022-11-21T08:33:00Z">
        <w:r w:rsidDel="00E631A1">
          <w:rPr>
            <w:color w:val="000000"/>
          </w:rPr>
          <w:delText>e) assuntos de interesse federal nos Municípios, Estados, Territórios e no Distrito Federal;</w:delText>
        </w:r>
      </w:del>
    </w:p>
    <w:p w14:paraId="0000058F" w14:textId="16E0B41B" w:rsidR="003D183A" w:rsidDel="00E631A1" w:rsidRDefault="008B7924" w:rsidP="00E631A1">
      <w:pPr>
        <w:widowControl w:val="0"/>
        <w:pBdr>
          <w:top w:val="nil"/>
          <w:left w:val="nil"/>
          <w:bottom w:val="nil"/>
          <w:right w:val="nil"/>
          <w:between w:val="nil"/>
        </w:pBdr>
        <w:spacing w:before="57" w:after="0"/>
        <w:ind w:left="283" w:firstLine="0"/>
        <w:jc w:val="center"/>
        <w:rPr>
          <w:del w:id="1694" w:author="Cristiano de Menezes Feu" w:date="2022-11-21T08:33:00Z"/>
          <w:color w:val="000000"/>
        </w:rPr>
        <w:pPrChange w:id="1695" w:author="Cristiano de Menezes Feu" w:date="2022-11-21T08:33:00Z">
          <w:pPr>
            <w:widowControl w:val="0"/>
            <w:pBdr>
              <w:top w:val="nil"/>
              <w:left w:val="nil"/>
              <w:bottom w:val="nil"/>
              <w:right w:val="nil"/>
              <w:between w:val="nil"/>
            </w:pBdr>
            <w:spacing w:before="57" w:after="0"/>
            <w:ind w:left="283" w:firstLine="0"/>
          </w:pPr>
        </w:pPrChange>
      </w:pPr>
      <w:del w:id="1696" w:author="Cristiano de Menezes Feu" w:date="2022-11-21T08:33:00Z">
        <w:r w:rsidDel="00E631A1">
          <w:rPr>
            <w:color w:val="000000"/>
          </w:rPr>
          <w:delText>f) sistema nacional de defesa civil; política de combate às calamidades;</w:delText>
        </w:r>
      </w:del>
    </w:p>
    <w:p w14:paraId="00000590" w14:textId="183C66A1" w:rsidR="003D183A" w:rsidDel="00E631A1" w:rsidRDefault="008B7924" w:rsidP="00E631A1">
      <w:pPr>
        <w:widowControl w:val="0"/>
        <w:pBdr>
          <w:top w:val="nil"/>
          <w:left w:val="nil"/>
          <w:bottom w:val="nil"/>
          <w:right w:val="nil"/>
          <w:between w:val="nil"/>
        </w:pBdr>
        <w:spacing w:before="57" w:after="0"/>
        <w:ind w:left="283" w:firstLine="0"/>
        <w:jc w:val="center"/>
        <w:rPr>
          <w:del w:id="1697" w:author="Cristiano de Menezes Feu" w:date="2022-11-21T08:33:00Z"/>
          <w:color w:val="000000"/>
        </w:rPr>
        <w:pPrChange w:id="1698" w:author="Cristiano de Menezes Feu" w:date="2022-11-21T08:33:00Z">
          <w:pPr>
            <w:widowControl w:val="0"/>
            <w:pBdr>
              <w:top w:val="nil"/>
              <w:left w:val="nil"/>
              <w:bottom w:val="nil"/>
              <w:right w:val="nil"/>
              <w:between w:val="nil"/>
            </w:pBdr>
            <w:spacing w:before="57" w:after="0"/>
            <w:ind w:left="283" w:firstLine="0"/>
          </w:pPr>
        </w:pPrChange>
      </w:pPr>
      <w:del w:id="1699" w:author="Cristiano de Menezes Feu" w:date="2022-11-21T08:33:00Z">
        <w:r w:rsidDel="00E631A1">
          <w:rPr>
            <w:color w:val="000000"/>
          </w:rPr>
          <w:delText>g) migrações internas;</w:delText>
        </w:r>
      </w:del>
    </w:p>
    <w:p w14:paraId="00000591" w14:textId="05766D94" w:rsidR="003D183A" w:rsidDel="00E631A1" w:rsidRDefault="008B7924" w:rsidP="00E631A1">
      <w:pPr>
        <w:widowControl w:val="0"/>
        <w:pBdr>
          <w:top w:val="nil"/>
          <w:left w:val="nil"/>
          <w:bottom w:val="nil"/>
          <w:right w:val="nil"/>
          <w:between w:val="nil"/>
        </w:pBdr>
        <w:ind w:firstLine="0"/>
        <w:jc w:val="center"/>
        <w:rPr>
          <w:del w:id="1700" w:author="Cristiano de Menezes Feu" w:date="2022-11-21T08:33:00Z"/>
          <w:color w:val="000000"/>
        </w:rPr>
        <w:pPrChange w:id="1701" w:author="Cristiano de Menezes Feu" w:date="2022-11-21T08:33:00Z">
          <w:pPr>
            <w:widowControl w:val="0"/>
            <w:pBdr>
              <w:top w:val="nil"/>
              <w:left w:val="nil"/>
              <w:bottom w:val="nil"/>
              <w:right w:val="nil"/>
              <w:between w:val="nil"/>
            </w:pBdr>
          </w:pPr>
        </w:pPrChange>
      </w:pPr>
      <w:del w:id="1702" w:author="Cristiano de Menezes Feu" w:date="2022-11-21T08:33:00Z">
        <w:r w:rsidDel="00E631A1">
          <w:rPr>
            <w:color w:val="000000"/>
          </w:rPr>
          <w:delText xml:space="preserve">III - Comissão de Ciência e Tecnologia, Comunicação e Informática: </w:delText>
        </w:r>
        <w:r w:rsidDel="00E631A1">
          <w:rPr>
            <w:color w:val="005583"/>
          </w:rPr>
          <w:delText>(CCTCI)</w:delText>
        </w:r>
      </w:del>
    </w:p>
    <w:p w14:paraId="00000592" w14:textId="46F9B654" w:rsidR="003D183A" w:rsidDel="00E631A1" w:rsidRDefault="008B7924" w:rsidP="00E631A1">
      <w:pPr>
        <w:widowControl w:val="0"/>
        <w:pBdr>
          <w:top w:val="nil"/>
          <w:left w:val="nil"/>
          <w:bottom w:val="nil"/>
          <w:right w:val="nil"/>
          <w:between w:val="nil"/>
        </w:pBdr>
        <w:spacing w:before="57" w:after="0"/>
        <w:ind w:left="283" w:firstLine="0"/>
        <w:jc w:val="center"/>
        <w:rPr>
          <w:del w:id="1703" w:author="Cristiano de Menezes Feu" w:date="2022-11-21T08:33:00Z"/>
          <w:color w:val="000000"/>
        </w:rPr>
        <w:pPrChange w:id="1704" w:author="Cristiano de Menezes Feu" w:date="2022-11-21T08:33:00Z">
          <w:pPr>
            <w:widowControl w:val="0"/>
            <w:pBdr>
              <w:top w:val="nil"/>
              <w:left w:val="nil"/>
              <w:bottom w:val="nil"/>
              <w:right w:val="nil"/>
              <w:between w:val="nil"/>
            </w:pBdr>
            <w:spacing w:before="57" w:after="0"/>
            <w:ind w:left="283" w:firstLine="0"/>
          </w:pPr>
        </w:pPrChange>
      </w:pPr>
      <w:del w:id="1705" w:author="Cristiano de Menezes Feu" w:date="2022-11-21T08:33:00Z">
        <w:r w:rsidDel="00E631A1">
          <w:rPr>
            <w:color w:val="000000"/>
          </w:rPr>
          <w:delText>a) desenvolvimento científico e tecnológico; política nacional de ciência e tecnologia e organização institucional do setor; acordos de cooperação com outros países e organismos internacionais;</w:delText>
        </w:r>
      </w:del>
    </w:p>
    <w:p w14:paraId="00000593" w14:textId="187D3535" w:rsidR="003D183A" w:rsidDel="00E631A1" w:rsidRDefault="008B7924" w:rsidP="00E631A1">
      <w:pPr>
        <w:widowControl w:val="0"/>
        <w:pBdr>
          <w:top w:val="nil"/>
          <w:left w:val="nil"/>
          <w:bottom w:val="nil"/>
          <w:right w:val="nil"/>
          <w:between w:val="nil"/>
        </w:pBdr>
        <w:spacing w:before="57" w:after="0"/>
        <w:ind w:left="283" w:firstLine="0"/>
        <w:jc w:val="center"/>
        <w:rPr>
          <w:del w:id="1706" w:author="Cristiano de Menezes Feu" w:date="2022-11-21T08:33:00Z"/>
          <w:color w:val="000000"/>
        </w:rPr>
        <w:pPrChange w:id="1707" w:author="Cristiano de Menezes Feu" w:date="2022-11-21T08:33:00Z">
          <w:pPr>
            <w:widowControl w:val="0"/>
            <w:pBdr>
              <w:top w:val="nil"/>
              <w:left w:val="nil"/>
              <w:bottom w:val="nil"/>
              <w:right w:val="nil"/>
              <w:between w:val="nil"/>
            </w:pBdr>
            <w:spacing w:before="57" w:after="0"/>
            <w:ind w:left="283" w:firstLine="0"/>
          </w:pPr>
        </w:pPrChange>
      </w:pPr>
      <w:del w:id="1708" w:author="Cristiano de Menezes Feu" w:date="2022-11-21T08:33:00Z">
        <w:r w:rsidDel="00E631A1">
          <w:rPr>
            <w:color w:val="000000"/>
          </w:rPr>
          <w:delText>b) sistema estatístico, cartográfico e demográfico nacional;</w:delText>
        </w:r>
      </w:del>
    </w:p>
    <w:p w14:paraId="00000594" w14:textId="5D6568FE" w:rsidR="003D183A" w:rsidDel="00E631A1" w:rsidRDefault="008B7924" w:rsidP="00E631A1">
      <w:pPr>
        <w:widowControl w:val="0"/>
        <w:pBdr>
          <w:top w:val="nil"/>
          <w:left w:val="nil"/>
          <w:bottom w:val="nil"/>
          <w:right w:val="nil"/>
          <w:between w:val="nil"/>
        </w:pBdr>
        <w:spacing w:before="57" w:after="0"/>
        <w:ind w:left="283" w:firstLine="0"/>
        <w:jc w:val="center"/>
        <w:rPr>
          <w:del w:id="1709" w:author="Cristiano de Menezes Feu" w:date="2022-11-21T08:33:00Z"/>
          <w:color w:val="000000"/>
        </w:rPr>
        <w:pPrChange w:id="1710" w:author="Cristiano de Menezes Feu" w:date="2022-11-21T08:33:00Z">
          <w:pPr>
            <w:widowControl w:val="0"/>
            <w:pBdr>
              <w:top w:val="nil"/>
              <w:left w:val="nil"/>
              <w:bottom w:val="nil"/>
              <w:right w:val="nil"/>
              <w:between w:val="nil"/>
            </w:pBdr>
            <w:spacing w:before="57" w:after="0"/>
            <w:ind w:left="283" w:firstLine="0"/>
          </w:pPr>
        </w:pPrChange>
      </w:pPr>
      <w:del w:id="1711" w:author="Cristiano de Menezes Feu" w:date="2022-11-21T08:33:00Z">
        <w:r w:rsidDel="00E631A1">
          <w:rPr>
            <w:color w:val="000000"/>
          </w:rPr>
          <w:delText>c) os meios de comunicação social e a liberdade de imprensa;</w:delText>
        </w:r>
      </w:del>
    </w:p>
    <w:p w14:paraId="00000595" w14:textId="5695E9FD" w:rsidR="003D183A" w:rsidDel="00E631A1" w:rsidRDefault="008B7924" w:rsidP="00E631A1">
      <w:pPr>
        <w:widowControl w:val="0"/>
        <w:pBdr>
          <w:top w:val="nil"/>
          <w:left w:val="nil"/>
          <w:bottom w:val="nil"/>
          <w:right w:val="nil"/>
          <w:between w:val="nil"/>
        </w:pBdr>
        <w:spacing w:before="57" w:after="0"/>
        <w:ind w:left="283" w:firstLine="0"/>
        <w:jc w:val="center"/>
        <w:rPr>
          <w:del w:id="1712" w:author="Cristiano de Menezes Feu" w:date="2022-11-21T08:33:00Z"/>
          <w:color w:val="000000"/>
        </w:rPr>
        <w:pPrChange w:id="1713" w:author="Cristiano de Menezes Feu" w:date="2022-11-21T08:33:00Z">
          <w:pPr>
            <w:widowControl w:val="0"/>
            <w:pBdr>
              <w:top w:val="nil"/>
              <w:left w:val="nil"/>
              <w:bottom w:val="nil"/>
              <w:right w:val="nil"/>
              <w:between w:val="nil"/>
            </w:pBdr>
            <w:spacing w:before="57" w:after="0"/>
            <w:ind w:left="283" w:firstLine="0"/>
          </w:pPr>
        </w:pPrChange>
      </w:pPr>
      <w:del w:id="1714" w:author="Cristiano de Menezes Feu" w:date="2022-11-21T08:33:00Z">
        <w:r w:rsidDel="00E631A1">
          <w:rPr>
            <w:color w:val="000000"/>
          </w:rPr>
          <w:delText>d) a produção e a programação das emissoras de rádio e televisão;</w:delText>
        </w:r>
      </w:del>
    </w:p>
    <w:p w14:paraId="00000596" w14:textId="08281E30" w:rsidR="003D183A" w:rsidDel="00E631A1" w:rsidRDefault="008B7924" w:rsidP="00E631A1">
      <w:pPr>
        <w:widowControl w:val="0"/>
        <w:pBdr>
          <w:top w:val="nil"/>
          <w:left w:val="nil"/>
          <w:bottom w:val="nil"/>
          <w:right w:val="nil"/>
          <w:between w:val="nil"/>
        </w:pBdr>
        <w:spacing w:before="57" w:after="0"/>
        <w:ind w:left="283" w:firstLine="0"/>
        <w:jc w:val="center"/>
        <w:rPr>
          <w:del w:id="1715" w:author="Cristiano de Menezes Feu" w:date="2022-11-21T08:33:00Z"/>
          <w:color w:val="000000"/>
        </w:rPr>
        <w:pPrChange w:id="1716" w:author="Cristiano de Menezes Feu" w:date="2022-11-21T08:33:00Z">
          <w:pPr>
            <w:widowControl w:val="0"/>
            <w:pBdr>
              <w:top w:val="nil"/>
              <w:left w:val="nil"/>
              <w:bottom w:val="nil"/>
              <w:right w:val="nil"/>
              <w:between w:val="nil"/>
            </w:pBdr>
            <w:spacing w:before="57" w:after="0"/>
            <w:ind w:left="283" w:firstLine="0"/>
          </w:pPr>
        </w:pPrChange>
      </w:pPr>
      <w:del w:id="1717" w:author="Cristiano de Menezes Feu" w:date="2022-11-21T08:33:00Z">
        <w:r w:rsidDel="00E631A1">
          <w:rPr>
            <w:color w:val="000000"/>
          </w:rPr>
          <w:delText>e) assuntos relativos a comunicações, telecomunicações, informática, telemática e robótica em geral;</w:delText>
        </w:r>
      </w:del>
    </w:p>
    <w:p w14:paraId="00000597" w14:textId="4F17CB76" w:rsidR="003D183A" w:rsidDel="00E631A1" w:rsidRDefault="008B7924" w:rsidP="00E631A1">
      <w:pPr>
        <w:widowControl w:val="0"/>
        <w:pBdr>
          <w:top w:val="nil"/>
          <w:left w:val="nil"/>
          <w:bottom w:val="nil"/>
          <w:right w:val="nil"/>
          <w:between w:val="nil"/>
        </w:pBdr>
        <w:spacing w:before="57" w:after="0"/>
        <w:ind w:left="283" w:firstLine="0"/>
        <w:jc w:val="center"/>
        <w:rPr>
          <w:del w:id="1718" w:author="Cristiano de Menezes Feu" w:date="2022-11-21T08:33:00Z"/>
          <w:color w:val="000000"/>
        </w:rPr>
        <w:pPrChange w:id="1719" w:author="Cristiano de Menezes Feu" w:date="2022-11-21T08:33:00Z">
          <w:pPr>
            <w:widowControl w:val="0"/>
            <w:pBdr>
              <w:top w:val="nil"/>
              <w:left w:val="nil"/>
              <w:bottom w:val="nil"/>
              <w:right w:val="nil"/>
              <w:between w:val="nil"/>
            </w:pBdr>
            <w:spacing w:before="57" w:after="0"/>
            <w:ind w:left="283" w:firstLine="0"/>
          </w:pPr>
        </w:pPrChange>
      </w:pPr>
      <w:del w:id="1720" w:author="Cristiano de Menezes Feu" w:date="2022-11-21T08:33:00Z">
        <w:r w:rsidDel="00E631A1">
          <w:rPr>
            <w:color w:val="000000"/>
          </w:rPr>
          <w:delText>f) indústrias de computação e seus aspectos estratégicos;</w:delText>
        </w:r>
      </w:del>
    </w:p>
    <w:p w14:paraId="00000598" w14:textId="329C2AB1" w:rsidR="003D183A" w:rsidDel="00E631A1" w:rsidRDefault="008B7924" w:rsidP="00E631A1">
      <w:pPr>
        <w:widowControl w:val="0"/>
        <w:pBdr>
          <w:top w:val="nil"/>
          <w:left w:val="nil"/>
          <w:bottom w:val="nil"/>
          <w:right w:val="nil"/>
          <w:between w:val="nil"/>
        </w:pBdr>
        <w:spacing w:before="57" w:after="0"/>
        <w:ind w:left="283" w:firstLine="0"/>
        <w:jc w:val="center"/>
        <w:rPr>
          <w:del w:id="1721" w:author="Cristiano de Menezes Feu" w:date="2022-11-21T08:33:00Z"/>
          <w:color w:val="000000"/>
        </w:rPr>
        <w:pPrChange w:id="1722" w:author="Cristiano de Menezes Feu" w:date="2022-11-21T08:33:00Z">
          <w:pPr>
            <w:widowControl w:val="0"/>
            <w:pBdr>
              <w:top w:val="nil"/>
              <w:left w:val="nil"/>
              <w:bottom w:val="nil"/>
              <w:right w:val="nil"/>
              <w:between w:val="nil"/>
            </w:pBdr>
            <w:spacing w:before="57" w:after="0"/>
            <w:ind w:left="283" w:firstLine="0"/>
          </w:pPr>
        </w:pPrChange>
      </w:pPr>
      <w:del w:id="1723" w:author="Cristiano de Menezes Feu" w:date="2022-11-21T08:33:00Z">
        <w:r w:rsidDel="00E631A1">
          <w:rPr>
            <w:color w:val="000000"/>
          </w:rPr>
          <w:delText>g) serviços postais, telegráficos, telefônicos, de telex, de radiodifusão e de transmissão de dados;</w:delText>
        </w:r>
      </w:del>
    </w:p>
    <w:p w14:paraId="00000599" w14:textId="2DAF5738" w:rsidR="003D183A" w:rsidDel="00E631A1" w:rsidRDefault="008B7924" w:rsidP="00E631A1">
      <w:pPr>
        <w:widowControl w:val="0"/>
        <w:pBdr>
          <w:top w:val="nil"/>
          <w:left w:val="nil"/>
          <w:bottom w:val="nil"/>
          <w:right w:val="nil"/>
          <w:between w:val="nil"/>
        </w:pBdr>
        <w:spacing w:before="57" w:after="0"/>
        <w:ind w:left="283" w:firstLine="0"/>
        <w:jc w:val="center"/>
        <w:rPr>
          <w:del w:id="1724" w:author="Cristiano de Menezes Feu" w:date="2022-11-21T08:33:00Z"/>
          <w:b/>
          <w:color w:val="000000"/>
        </w:rPr>
        <w:pPrChange w:id="1725" w:author="Cristiano de Menezes Feu" w:date="2022-11-21T08:33:00Z">
          <w:pPr>
            <w:widowControl w:val="0"/>
            <w:pBdr>
              <w:top w:val="nil"/>
              <w:left w:val="nil"/>
              <w:bottom w:val="nil"/>
              <w:right w:val="nil"/>
              <w:between w:val="nil"/>
            </w:pBdr>
            <w:spacing w:before="57" w:after="0"/>
            <w:ind w:left="283" w:firstLine="0"/>
          </w:pPr>
        </w:pPrChange>
      </w:pPr>
      <w:del w:id="1726" w:author="Cristiano de Menezes Feu" w:date="2022-11-21T08:33:00Z">
        <w:r w:rsidDel="00E631A1">
          <w:rPr>
            <w:color w:val="000000"/>
          </w:rPr>
          <w:delText>h) outorga e renovação da exploração de serviços de radiodifusão sonora e de sons e imagens;</w:delText>
        </w:r>
      </w:del>
    </w:p>
    <w:p w14:paraId="0000059A" w14:textId="69496F02" w:rsidR="003D183A" w:rsidDel="00E631A1" w:rsidRDefault="008B7924" w:rsidP="00E631A1">
      <w:pPr>
        <w:widowControl w:val="0"/>
        <w:pBdr>
          <w:top w:val="nil"/>
          <w:left w:val="nil"/>
          <w:bottom w:val="nil"/>
          <w:right w:val="nil"/>
          <w:between w:val="nil"/>
        </w:pBdr>
        <w:spacing w:before="0" w:after="113"/>
        <w:ind w:left="567" w:firstLine="0"/>
        <w:jc w:val="center"/>
        <w:rPr>
          <w:del w:id="1727" w:author="Cristiano de Menezes Feu" w:date="2022-11-21T08:33:00Z"/>
          <w:color w:val="005583"/>
          <w:sz w:val="20"/>
          <w:szCs w:val="20"/>
        </w:rPr>
        <w:pPrChange w:id="1728" w:author="Cristiano de Menezes Feu" w:date="2022-11-21T08:33:00Z">
          <w:pPr>
            <w:widowControl w:val="0"/>
            <w:pBdr>
              <w:top w:val="nil"/>
              <w:left w:val="nil"/>
              <w:bottom w:val="nil"/>
              <w:right w:val="nil"/>
              <w:between w:val="nil"/>
            </w:pBdr>
            <w:spacing w:before="0" w:after="113"/>
            <w:ind w:left="567" w:firstLine="0"/>
          </w:pPr>
        </w:pPrChange>
      </w:pPr>
      <w:del w:id="1729" w:author="Cristiano de Menezes Feu" w:date="2022-11-21T08:33:00Z">
        <w:r w:rsidDel="00E631A1">
          <w:rPr>
            <w:b/>
            <w:color w:val="005583"/>
            <w:sz w:val="20"/>
            <w:szCs w:val="20"/>
          </w:rPr>
          <w:delText>Ato da Mesa</w:delText>
        </w:r>
        <w:r w:rsidDel="00E631A1">
          <w:rPr>
            <w:color w:val="005583"/>
            <w:sz w:val="20"/>
            <w:szCs w:val="20"/>
          </w:rPr>
          <w:delText xml:space="preserve"> nº 29/2012 – Dispõe sobre a tramitação, no âmbito da Câmara dos Deputados, dos comunicados de alteração de controle societário das empresas jornalísticas e de radiodifusão sonora e de sons e imagens, prevista no § 5º do artigo 222 da Constituição Federal.</w:delText>
        </w:r>
      </w:del>
    </w:p>
    <w:p w14:paraId="0000059B" w14:textId="13DDD1F9" w:rsidR="003D183A" w:rsidDel="00E631A1" w:rsidRDefault="00977417" w:rsidP="00E631A1">
      <w:pPr>
        <w:widowControl w:val="0"/>
        <w:pBdr>
          <w:top w:val="nil"/>
          <w:left w:val="nil"/>
          <w:bottom w:val="nil"/>
          <w:right w:val="nil"/>
          <w:between w:val="nil"/>
        </w:pBdr>
        <w:spacing w:before="0" w:after="113"/>
        <w:ind w:left="567" w:firstLine="0"/>
        <w:jc w:val="center"/>
        <w:rPr>
          <w:del w:id="1730" w:author="Cristiano de Menezes Feu" w:date="2022-11-21T08:33:00Z"/>
          <w:color w:val="005583"/>
          <w:sz w:val="20"/>
          <w:szCs w:val="20"/>
        </w:rPr>
        <w:pPrChange w:id="1731" w:author="Cristiano de Menezes Feu" w:date="2022-11-21T08:33:00Z">
          <w:pPr>
            <w:widowControl w:val="0"/>
            <w:pBdr>
              <w:top w:val="nil"/>
              <w:left w:val="nil"/>
              <w:bottom w:val="nil"/>
              <w:right w:val="nil"/>
              <w:between w:val="nil"/>
            </w:pBdr>
            <w:spacing w:before="0" w:after="113"/>
            <w:ind w:left="567" w:firstLine="0"/>
          </w:pPr>
        </w:pPrChange>
      </w:pPr>
      <w:customXmlDelRangeStart w:id="1732" w:author="Cristiano de Menezes Feu" w:date="2022-11-21T08:33:00Z"/>
      <w:sdt>
        <w:sdtPr>
          <w:tag w:val="goog_rdk_9"/>
          <w:id w:val="1523051552"/>
        </w:sdtPr>
        <w:sdtEndPr/>
        <w:sdtContent>
          <w:customXmlDelRangeEnd w:id="1732"/>
          <w:commentRangeStart w:id="1733"/>
          <w:customXmlDelRangeStart w:id="1734" w:author="Cristiano de Menezes Feu" w:date="2022-11-21T08:33:00Z"/>
        </w:sdtContent>
      </w:sdt>
      <w:customXmlDelRangeEnd w:id="1734"/>
      <w:del w:id="1735" w:author="Cristiano de Menezes Feu" w:date="2022-11-21T08:33:00Z">
        <w:r w:rsidR="008B7924" w:rsidDel="00E631A1">
          <w:rPr>
            <w:b/>
            <w:color w:val="005583"/>
            <w:sz w:val="20"/>
            <w:szCs w:val="20"/>
          </w:rPr>
          <w:delText>Ato Normativo</w:delText>
        </w:r>
        <w:r w:rsidR="008B7924" w:rsidDel="00E631A1">
          <w:rPr>
            <w:color w:val="005583"/>
            <w:sz w:val="20"/>
            <w:szCs w:val="20"/>
          </w:rPr>
          <w:delText xml:space="preserve"> nº 1/2007, da Comissão de Ciência e Tecnologia, Comunicação e Informática – Dispõe sobre as normas para apreciação dos atos de outorga e de renovação de concessão, permissão ou autorização do serviço de radiodifusão sonora de sons e imagens.</w:delText>
        </w:r>
        <w:commentRangeEnd w:id="1733"/>
        <w:r w:rsidR="008B7924" w:rsidDel="00E631A1">
          <w:commentReference w:id="1733"/>
        </w:r>
      </w:del>
    </w:p>
    <w:p w14:paraId="0000059C" w14:textId="2A478D07" w:rsidR="003D183A" w:rsidDel="00E631A1" w:rsidRDefault="008B7924" w:rsidP="00E631A1">
      <w:pPr>
        <w:widowControl w:val="0"/>
        <w:pBdr>
          <w:top w:val="nil"/>
          <w:left w:val="nil"/>
          <w:bottom w:val="nil"/>
          <w:right w:val="nil"/>
          <w:between w:val="nil"/>
        </w:pBdr>
        <w:spacing w:before="0" w:after="113"/>
        <w:ind w:left="567" w:firstLine="0"/>
        <w:jc w:val="center"/>
        <w:rPr>
          <w:del w:id="1736" w:author="Cristiano de Menezes Feu" w:date="2022-11-21T08:33:00Z"/>
          <w:color w:val="005583"/>
          <w:sz w:val="20"/>
          <w:szCs w:val="20"/>
        </w:rPr>
        <w:pPrChange w:id="1737" w:author="Cristiano de Menezes Feu" w:date="2022-11-21T08:33:00Z">
          <w:pPr>
            <w:widowControl w:val="0"/>
            <w:pBdr>
              <w:top w:val="nil"/>
              <w:left w:val="nil"/>
              <w:bottom w:val="nil"/>
              <w:right w:val="nil"/>
              <w:between w:val="nil"/>
            </w:pBdr>
            <w:spacing w:before="0" w:after="113"/>
            <w:ind w:left="567" w:firstLine="0"/>
          </w:pPr>
        </w:pPrChange>
      </w:pPr>
      <w:del w:id="1738" w:author="Cristiano de Menezes Feu" w:date="2022-11-21T08:33:00Z">
        <w:r w:rsidDel="00E631A1">
          <w:rPr>
            <w:b/>
            <w:color w:val="005583"/>
            <w:sz w:val="20"/>
            <w:szCs w:val="20"/>
          </w:rPr>
          <w:delText>QO</w:delText>
        </w:r>
        <w:r w:rsidDel="00E631A1">
          <w:rPr>
            <w:color w:val="005583"/>
            <w:sz w:val="20"/>
            <w:szCs w:val="20"/>
          </w:rPr>
          <w:delText xml:space="preserve"> 10.137/1991 – Reafirma o entendimento do Parecer nº 9/1990 da Comissão de Constituição e Justiça sobre a tramitação dos atos de outorga ou renovação de concessão, permissão e autorização para o serviço de radiodifusão sonora e de sons e imagens, nos seguintes termos:</w:delText>
        </w:r>
      </w:del>
    </w:p>
    <w:p w14:paraId="0000059D" w14:textId="32DE5A76" w:rsidR="003D183A" w:rsidDel="00E631A1" w:rsidRDefault="008B7924" w:rsidP="00E631A1">
      <w:pPr>
        <w:widowControl w:val="0"/>
        <w:pBdr>
          <w:top w:val="nil"/>
          <w:left w:val="nil"/>
          <w:bottom w:val="nil"/>
          <w:right w:val="nil"/>
          <w:between w:val="nil"/>
        </w:pBdr>
        <w:spacing w:before="0" w:after="113"/>
        <w:ind w:left="567" w:firstLine="0"/>
        <w:jc w:val="center"/>
        <w:rPr>
          <w:del w:id="1739" w:author="Cristiano de Menezes Feu" w:date="2022-11-21T08:33:00Z"/>
          <w:color w:val="005583"/>
          <w:sz w:val="20"/>
          <w:szCs w:val="20"/>
        </w:rPr>
        <w:pPrChange w:id="1740" w:author="Cristiano de Menezes Feu" w:date="2022-11-21T08:33:00Z">
          <w:pPr>
            <w:widowControl w:val="0"/>
            <w:pBdr>
              <w:top w:val="nil"/>
              <w:left w:val="nil"/>
              <w:bottom w:val="nil"/>
              <w:right w:val="nil"/>
              <w:between w:val="nil"/>
            </w:pBdr>
            <w:spacing w:before="0" w:after="113"/>
            <w:ind w:left="567" w:firstLine="0"/>
          </w:pPr>
        </w:pPrChange>
      </w:pPr>
      <w:del w:id="1741" w:author="Cristiano de Menezes Feu" w:date="2022-11-21T08:33:00Z">
        <w:r w:rsidDel="00E631A1">
          <w:rPr>
            <w:color w:val="005583"/>
            <w:sz w:val="20"/>
            <w:szCs w:val="20"/>
          </w:rPr>
          <w:delText xml:space="preserve">“I – o Congresso Nacional apreciará, nesta matéria, os atos positivos de outorga exarados pelo Poder Executivo; </w:delText>
        </w:r>
      </w:del>
    </w:p>
    <w:p w14:paraId="0000059E" w14:textId="2827DC19" w:rsidR="003D183A" w:rsidDel="00E631A1" w:rsidRDefault="008B7924" w:rsidP="00E631A1">
      <w:pPr>
        <w:widowControl w:val="0"/>
        <w:pBdr>
          <w:top w:val="nil"/>
          <w:left w:val="nil"/>
          <w:bottom w:val="nil"/>
          <w:right w:val="nil"/>
          <w:between w:val="nil"/>
        </w:pBdr>
        <w:spacing w:before="0" w:after="113"/>
        <w:ind w:left="567" w:firstLine="0"/>
        <w:jc w:val="center"/>
        <w:rPr>
          <w:del w:id="1742" w:author="Cristiano de Menezes Feu" w:date="2022-11-21T08:33:00Z"/>
          <w:color w:val="005583"/>
          <w:sz w:val="20"/>
          <w:szCs w:val="20"/>
        </w:rPr>
        <w:pPrChange w:id="1743" w:author="Cristiano de Menezes Feu" w:date="2022-11-21T08:33:00Z">
          <w:pPr>
            <w:widowControl w:val="0"/>
            <w:pBdr>
              <w:top w:val="nil"/>
              <w:left w:val="nil"/>
              <w:bottom w:val="nil"/>
              <w:right w:val="nil"/>
              <w:between w:val="nil"/>
            </w:pBdr>
            <w:spacing w:before="0" w:after="113"/>
            <w:ind w:left="567" w:firstLine="0"/>
          </w:pPr>
        </w:pPrChange>
      </w:pPr>
      <w:del w:id="1744" w:author="Cristiano de Menezes Feu" w:date="2022-11-21T08:33:00Z">
        <w:r w:rsidDel="00E631A1">
          <w:rPr>
            <w:color w:val="005583"/>
            <w:sz w:val="20"/>
            <w:szCs w:val="20"/>
          </w:rPr>
          <w:delText xml:space="preserve">II – os atos do Poder Executivo negativos de renovação deverão ser conhecidos pelo Congresso Nacional e sua aprovação reclama a maioria de dois quintos em votação nominal; </w:delText>
        </w:r>
      </w:del>
    </w:p>
    <w:p w14:paraId="0000059F" w14:textId="5F7BF7AA" w:rsidR="003D183A" w:rsidDel="00E631A1" w:rsidRDefault="008B7924" w:rsidP="00E631A1">
      <w:pPr>
        <w:widowControl w:val="0"/>
        <w:pBdr>
          <w:top w:val="nil"/>
          <w:left w:val="nil"/>
          <w:bottom w:val="nil"/>
          <w:right w:val="nil"/>
          <w:between w:val="nil"/>
        </w:pBdr>
        <w:spacing w:before="0" w:after="113"/>
        <w:ind w:left="567" w:firstLine="0"/>
        <w:jc w:val="center"/>
        <w:rPr>
          <w:del w:id="1745" w:author="Cristiano de Menezes Feu" w:date="2022-11-21T08:33:00Z"/>
          <w:color w:val="005583"/>
          <w:sz w:val="20"/>
          <w:szCs w:val="20"/>
        </w:rPr>
        <w:pPrChange w:id="1746" w:author="Cristiano de Menezes Feu" w:date="2022-11-21T08:33:00Z">
          <w:pPr>
            <w:widowControl w:val="0"/>
            <w:pBdr>
              <w:top w:val="nil"/>
              <w:left w:val="nil"/>
              <w:bottom w:val="nil"/>
              <w:right w:val="nil"/>
              <w:between w:val="nil"/>
            </w:pBdr>
            <w:spacing w:before="0" w:after="113"/>
            <w:ind w:left="567" w:firstLine="0"/>
          </w:pPr>
        </w:pPrChange>
      </w:pPr>
      <w:del w:id="1747" w:author="Cristiano de Menezes Feu" w:date="2022-11-21T08:33:00Z">
        <w:r w:rsidDel="00E631A1">
          <w:rPr>
            <w:color w:val="005583"/>
            <w:sz w:val="20"/>
            <w:szCs w:val="20"/>
          </w:rPr>
          <w:delText xml:space="preserve">III – as decisões da comissão competente que concluam pela outorga, pela não outorga e pela renovação do serviço somente serão apreciados pelo Plenário na hipótese de interposição do recurso do parágrafo 2º do art. 132 do Regimento Interno. Interposto o recurso, o Plenário o conhecerá e decidirá da forma seguinte: </w:delText>
        </w:r>
      </w:del>
    </w:p>
    <w:p w14:paraId="000005A0" w14:textId="416FEC59" w:rsidR="003D183A" w:rsidDel="00E631A1" w:rsidRDefault="008B7924" w:rsidP="00E631A1">
      <w:pPr>
        <w:widowControl w:val="0"/>
        <w:pBdr>
          <w:top w:val="nil"/>
          <w:left w:val="nil"/>
          <w:bottom w:val="nil"/>
          <w:right w:val="nil"/>
          <w:between w:val="nil"/>
        </w:pBdr>
        <w:spacing w:before="0" w:after="113"/>
        <w:ind w:left="567" w:firstLine="0"/>
        <w:jc w:val="center"/>
        <w:rPr>
          <w:del w:id="1748" w:author="Cristiano de Menezes Feu" w:date="2022-11-21T08:33:00Z"/>
          <w:color w:val="005583"/>
          <w:sz w:val="20"/>
          <w:szCs w:val="20"/>
        </w:rPr>
        <w:pPrChange w:id="1749" w:author="Cristiano de Menezes Feu" w:date="2022-11-21T08:33:00Z">
          <w:pPr>
            <w:widowControl w:val="0"/>
            <w:pBdr>
              <w:top w:val="nil"/>
              <w:left w:val="nil"/>
              <w:bottom w:val="nil"/>
              <w:right w:val="nil"/>
              <w:between w:val="nil"/>
            </w:pBdr>
            <w:spacing w:before="0" w:after="113"/>
            <w:ind w:left="567" w:firstLine="0"/>
          </w:pPr>
        </w:pPrChange>
      </w:pPr>
      <w:del w:id="1750" w:author="Cristiano de Menezes Feu" w:date="2022-11-21T08:33:00Z">
        <w:r w:rsidDel="00E631A1">
          <w:rPr>
            <w:color w:val="005583"/>
            <w:sz w:val="20"/>
            <w:szCs w:val="20"/>
          </w:rPr>
          <w:delText xml:space="preserve">a) na hipótese de decisão da comissão pela outorga ou pela não outorga do serviço, a votação obedecerá à regra geral – simbólica – salvo o pedido de verificação de votação: </w:delText>
        </w:r>
      </w:del>
    </w:p>
    <w:p w14:paraId="000005A1" w14:textId="6F068C4E" w:rsidR="003D183A" w:rsidDel="00E631A1" w:rsidRDefault="008B7924" w:rsidP="00E631A1">
      <w:pPr>
        <w:widowControl w:val="0"/>
        <w:pBdr>
          <w:top w:val="nil"/>
          <w:left w:val="nil"/>
          <w:bottom w:val="nil"/>
          <w:right w:val="nil"/>
          <w:between w:val="nil"/>
        </w:pBdr>
        <w:spacing w:before="0" w:after="113"/>
        <w:ind w:left="567" w:firstLine="0"/>
        <w:jc w:val="center"/>
        <w:rPr>
          <w:del w:id="1751" w:author="Cristiano de Menezes Feu" w:date="2022-11-21T08:33:00Z"/>
          <w:color w:val="005583"/>
          <w:sz w:val="20"/>
          <w:szCs w:val="20"/>
        </w:rPr>
        <w:pPrChange w:id="1752" w:author="Cristiano de Menezes Feu" w:date="2022-11-21T08:33:00Z">
          <w:pPr>
            <w:widowControl w:val="0"/>
            <w:pBdr>
              <w:top w:val="nil"/>
              <w:left w:val="nil"/>
              <w:bottom w:val="nil"/>
              <w:right w:val="nil"/>
              <w:between w:val="nil"/>
            </w:pBdr>
            <w:spacing w:before="0" w:after="113"/>
            <w:ind w:left="567" w:firstLine="0"/>
          </w:pPr>
        </w:pPrChange>
      </w:pPr>
      <w:del w:id="1753" w:author="Cristiano de Menezes Feu" w:date="2022-11-21T08:33:00Z">
        <w:r w:rsidDel="00E631A1">
          <w:rPr>
            <w:color w:val="005583"/>
            <w:sz w:val="20"/>
            <w:szCs w:val="20"/>
          </w:rPr>
          <w:delText xml:space="preserve">b) na hipótese de decisão da comissão pela renovação, a votação em Plenário deverá ser nominal e a decisão favorável da Comissão somente pode ser derrubada pela maioria de dois quintos em votação nominal; </w:delText>
        </w:r>
      </w:del>
    </w:p>
    <w:p w14:paraId="000005A2" w14:textId="23396A99" w:rsidR="003D183A" w:rsidDel="00E631A1" w:rsidRDefault="008B7924" w:rsidP="00E631A1">
      <w:pPr>
        <w:widowControl w:val="0"/>
        <w:pBdr>
          <w:top w:val="nil"/>
          <w:left w:val="nil"/>
          <w:bottom w:val="nil"/>
          <w:right w:val="nil"/>
          <w:between w:val="nil"/>
        </w:pBdr>
        <w:spacing w:before="0" w:after="113"/>
        <w:ind w:left="567" w:firstLine="0"/>
        <w:jc w:val="center"/>
        <w:rPr>
          <w:del w:id="1754" w:author="Cristiano de Menezes Feu" w:date="2022-11-21T08:33:00Z"/>
          <w:color w:val="005583"/>
          <w:sz w:val="20"/>
          <w:szCs w:val="20"/>
        </w:rPr>
        <w:pPrChange w:id="1755" w:author="Cristiano de Menezes Feu" w:date="2022-11-21T08:33:00Z">
          <w:pPr>
            <w:widowControl w:val="0"/>
            <w:pBdr>
              <w:top w:val="nil"/>
              <w:left w:val="nil"/>
              <w:bottom w:val="nil"/>
              <w:right w:val="nil"/>
              <w:between w:val="nil"/>
            </w:pBdr>
            <w:spacing w:before="0" w:after="113"/>
            <w:ind w:left="567" w:firstLine="0"/>
          </w:pPr>
        </w:pPrChange>
      </w:pPr>
      <w:del w:id="1756" w:author="Cristiano de Menezes Feu" w:date="2022-11-21T08:33:00Z">
        <w:r w:rsidDel="00E631A1">
          <w:rPr>
            <w:color w:val="005583"/>
            <w:sz w:val="20"/>
            <w:szCs w:val="20"/>
          </w:rPr>
          <w:delText xml:space="preserve">IV – as decisões da comissão competente que concluírem pela não renovação serão conhecidas necessariamente pelo Plenário, ou seja, independentemente de recurso, e somente se terá como aprovada a negativa de renovação se tal conclusão obtiver maioria de dois quintos, em votação nominal; </w:delText>
        </w:r>
      </w:del>
    </w:p>
    <w:p w14:paraId="000005A3" w14:textId="16EA1FB0" w:rsidR="003D183A" w:rsidDel="00E631A1" w:rsidRDefault="008B7924" w:rsidP="00E631A1">
      <w:pPr>
        <w:widowControl w:val="0"/>
        <w:pBdr>
          <w:top w:val="nil"/>
          <w:left w:val="nil"/>
          <w:bottom w:val="nil"/>
          <w:right w:val="nil"/>
          <w:between w:val="nil"/>
        </w:pBdr>
        <w:spacing w:before="0" w:after="113"/>
        <w:ind w:left="567" w:firstLine="0"/>
        <w:jc w:val="center"/>
        <w:rPr>
          <w:del w:id="1757" w:author="Cristiano de Menezes Feu" w:date="2022-11-21T08:33:00Z"/>
          <w:color w:val="005583"/>
          <w:sz w:val="20"/>
          <w:szCs w:val="20"/>
        </w:rPr>
        <w:pPrChange w:id="1758" w:author="Cristiano de Menezes Feu" w:date="2022-11-21T08:33:00Z">
          <w:pPr>
            <w:widowControl w:val="0"/>
            <w:pBdr>
              <w:top w:val="nil"/>
              <w:left w:val="nil"/>
              <w:bottom w:val="nil"/>
              <w:right w:val="nil"/>
              <w:between w:val="nil"/>
            </w:pBdr>
            <w:spacing w:before="0" w:after="113"/>
            <w:ind w:left="567" w:firstLine="0"/>
          </w:pPr>
        </w:pPrChange>
      </w:pPr>
      <w:del w:id="1759" w:author="Cristiano de Menezes Feu" w:date="2022-11-21T08:33:00Z">
        <w:r w:rsidDel="00E631A1">
          <w:rPr>
            <w:color w:val="005583"/>
            <w:sz w:val="20"/>
            <w:szCs w:val="20"/>
          </w:rPr>
          <w:delText xml:space="preserve">V – fica reconhecida a competência da comissão para a elaboração de regras sobre apreciação da matéria objetiva deste parecer. A Comissão de Ciência e Tecnologia, Comunicação e Informática, em data de 28 de março, votou e aprovou critérios que vieram a se constituir na Resolução nº 1/90, a qual se reveste de todos os requisitos constitucionais”. </w:delText>
        </w:r>
      </w:del>
    </w:p>
    <w:p w14:paraId="000005A4" w14:textId="404B4A59" w:rsidR="003D183A" w:rsidDel="00E631A1" w:rsidRDefault="008B7924" w:rsidP="00E631A1">
      <w:pPr>
        <w:widowControl w:val="0"/>
        <w:pBdr>
          <w:top w:val="nil"/>
          <w:left w:val="nil"/>
          <w:bottom w:val="nil"/>
          <w:right w:val="nil"/>
          <w:between w:val="nil"/>
        </w:pBdr>
        <w:spacing w:before="57" w:after="0"/>
        <w:ind w:left="283" w:firstLine="0"/>
        <w:jc w:val="center"/>
        <w:rPr>
          <w:del w:id="1760" w:author="Cristiano de Menezes Feu" w:date="2022-11-21T08:33:00Z"/>
          <w:color w:val="000000"/>
        </w:rPr>
        <w:pPrChange w:id="1761" w:author="Cristiano de Menezes Feu" w:date="2022-11-21T08:33:00Z">
          <w:pPr>
            <w:widowControl w:val="0"/>
            <w:pBdr>
              <w:top w:val="nil"/>
              <w:left w:val="nil"/>
              <w:bottom w:val="nil"/>
              <w:right w:val="nil"/>
              <w:between w:val="nil"/>
            </w:pBdr>
            <w:spacing w:before="57" w:after="0"/>
            <w:ind w:left="283" w:firstLine="0"/>
          </w:pPr>
        </w:pPrChange>
      </w:pPr>
      <w:del w:id="1762" w:author="Cristiano de Menezes Feu" w:date="2022-11-21T08:33:00Z">
        <w:r w:rsidDel="00E631A1">
          <w:rPr>
            <w:color w:val="000000"/>
          </w:rPr>
          <w:delText>i) política nacional de informática e automação e de telecomunicações;</w:delText>
        </w:r>
      </w:del>
    </w:p>
    <w:p w14:paraId="000005A5" w14:textId="1CE63A20" w:rsidR="003D183A" w:rsidDel="00E631A1" w:rsidRDefault="008B7924" w:rsidP="00E631A1">
      <w:pPr>
        <w:widowControl w:val="0"/>
        <w:pBdr>
          <w:top w:val="nil"/>
          <w:left w:val="nil"/>
          <w:bottom w:val="nil"/>
          <w:right w:val="nil"/>
          <w:between w:val="nil"/>
        </w:pBdr>
        <w:spacing w:before="57" w:after="0"/>
        <w:ind w:left="283" w:firstLine="0"/>
        <w:jc w:val="center"/>
        <w:rPr>
          <w:del w:id="1763" w:author="Cristiano de Menezes Feu" w:date="2022-11-21T08:33:00Z"/>
          <w:color w:val="000000"/>
        </w:rPr>
        <w:pPrChange w:id="1764" w:author="Cristiano de Menezes Feu" w:date="2022-11-21T08:33:00Z">
          <w:pPr>
            <w:widowControl w:val="0"/>
            <w:pBdr>
              <w:top w:val="nil"/>
              <w:left w:val="nil"/>
              <w:bottom w:val="nil"/>
              <w:right w:val="nil"/>
              <w:between w:val="nil"/>
            </w:pBdr>
            <w:spacing w:before="57" w:after="0"/>
            <w:ind w:left="283" w:firstLine="0"/>
          </w:pPr>
        </w:pPrChange>
      </w:pPr>
      <w:del w:id="1765" w:author="Cristiano de Menezes Feu" w:date="2022-11-21T08:33:00Z">
        <w:r w:rsidDel="00E631A1">
          <w:rPr>
            <w:color w:val="000000"/>
          </w:rPr>
          <w:delText>j) regime jurídico das telecomunicações e informática;</w:delText>
        </w:r>
      </w:del>
    </w:p>
    <w:p w14:paraId="000005A6" w14:textId="5638C82B" w:rsidR="003D183A" w:rsidDel="00E631A1" w:rsidRDefault="008B7924" w:rsidP="00E631A1">
      <w:pPr>
        <w:widowControl w:val="0"/>
        <w:pBdr>
          <w:top w:val="nil"/>
          <w:left w:val="nil"/>
          <w:bottom w:val="nil"/>
          <w:right w:val="nil"/>
          <w:between w:val="nil"/>
        </w:pBdr>
        <w:ind w:firstLine="0"/>
        <w:jc w:val="center"/>
        <w:rPr>
          <w:del w:id="1766" w:author="Cristiano de Menezes Feu" w:date="2022-11-21T08:33:00Z"/>
          <w:color w:val="000000"/>
        </w:rPr>
        <w:pPrChange w:id="1767" w:author="Cristiano de Menezes Feu" w:date="2022-11-21T08:33:00Z">
          <w:pPr>
            <w:widowControl w:val="0"/>
            <w:pBdr>
              <w:top w:val="nil"/>
              <w:left w:val="nil"/>
              <w:bottom w:val="nil"/>
              <w:right w:val="nil"/>
              <w:between w:val="nil"/>
            </w:pBdr>
          </w:pPr>
        </w:pPrChange>
      </w:pPr>
      <w:del w:id="1768" w:author="Cristiano de Menezes Feu" w:date="2022-11-21T08:33:00Z">
        <w:r w:rsidDel="00E631A1">
          <w:rPr>
            <w:color w:val="000000"/>
          </w:rPr>
          <w:delText xml:space="preserve">IV - Comissão de Constituição e Justiça e de Cidadania: </w:delText>
        </w:r>
        <w:r w:rsidDel="00E631A1">
          <w:rPr>
            <w:color w:val="005583"/>
          </w:rPr>
          <w:delText>(CCJC)</w:delText>
        </w:r>
      </w:del>
    </w:p>
    <w:p w14:paraId="000005A7" w14:textId="2759E6B1" w:rsidR="003D183A" w:rsidDel="00E631A1" w:rsidRDefault="008B7924" w:rsidP="00E631A1">
      <w:pPr>
        <w:widowControl w:val="0"/>
        <w:pBdr>
          <w:top w:val="nil"/>
          <w:left w:val="nil"/>
          <w:bottom w:val="nil"/>
          <w:right w:val="nil"/>
          <w:between w:val="nil"/>
        </w:pBdr>
        <w:spacing w:before="0" w:after="113"/>
        <w:ind w:left="567" w:firstLine="0"/>
        <w:jc w:val="center"/>
        <w:rPr>
          <w:del w:id="1769" w:author="Cristiano de Menezes Feu" w:date="2022-11-21T08:33:00Z"/>
          <w:color w:val="005583"/>
          <w:sz w:val="20"/>
          <w:szCs w:val="20"/>
        </w:rPr>
        <w:pPrChange w:id="1770" w:author="Cristiano de Menezes Feu" w:date="2022-11-21T08:33:00Z">
          <w:pPr>
            <w:widowControl w:val="0"/>
            <w:pBdr>
              <w:top w:val="nil"/>
              <w:left w:val="nil"/>
              <w:bottom w:val="nil"/>
              <w:right w:val="nil"/>
              <w:between w:val="nil"/>
            </w:pBdr>
            <w:spacing w:before="0" w:after="113"/>
            <w:ind w:left="567" w:firstLine="0"/>
          </w:pPr>
        </w:pPrChange>
      </w:pPr>
      <w:del w:id="1771" w:author="Cristiano de Menezes Feu" w:date="2022-11-21T08:33:00Z">
        <w:r w:rsidDel="00E631A1">
          <w:rPr>
            <w:color w:val="005583"/>
            <w:sz w:val="20"/>
            <w:szCs w:val="20"/>
          </w:rPr>
          <w:delText>Art. 95, § 8º; art. 212, § 1º; art. 216, § 2º, I; art. 217; art. 233, § 2º; art. 240, § 3º; art. 251; art. 252, VIII.</w:delText>
        </w:r>
      </w:del>
    </w:p>
    <w:p w14:paraId="000005A8" w14:textId="714A5600" w:rsidR="003D183A" w:rsidDel="00E631A1" w:rsidRDefault="008B7924" w:rsidP="00E631A1">
      <w:pPr>
        <w:widowControl w:val="0"/>
        <w:pBdr>
          <w:top w:val="nil"/>
          <w:left w:val="nil"/>
          <w:bottom w:val="nil"/>
          <w:right w:val="nil"/>
          <w:between w:val="nil"/>
        </w:pBdr>
        <w:spacing w:before="0" w:after="113"/>
        <w:ind w:left="567" w:firstLine="0"/>
        <w:jc w:val="center"/>
        <w:rPr>
          <w:del w:id="1772" w:author="Cristiano de Menezes Feu" w:date="2022-11-21T08:33:00Z"/>
          <w:color w:val="005583"/>
          <w:sz w:val="20"/>
          <w:szCs w:val="20"/>
        </w:rPr>
        <w:pPrChange w:id="1773" w:author="Cristiano de Menezes Feu" w:date="2022-11-21T08:33:00Z">
          <w:pPr>
            <w:widowControl w:val="0"/>
            <w:pBdr>
              <w:top w:val="nil"/>
              <w:left w:val="nil"/>
              <w:bottom w:val="nil"/>
              <w:right w:val="nil"/>
              <w:between w:val="nil"/>
            </w:pBdr>
            <w:spacing w:before="0" w:after="113"/>
            <w:ind w:left="567" w:firstLine="0"/>
          </w:pPr>
        </w:pPrChange>
      </w:pPr>
      <w:del w:id="1774" w:author="Cristiano de Menezes Feu" w:date="2022-11-21T08:33:00Z">
        <w:r w:rsidDel="00E631A1">
          <w:rPr>
            <w:b/>
            <w:color w:val="005583"/>
            <w:sz w:val="20"/>
            <w:szCs w:val="20"/>
          </w:rPr>
          <w:delText>Súmula</w:delText>
        </w:r>
        <w:r w:rsidDel="00E631A1">
          <w:rPr>
            <w:color w:val="005583"/>
            <w:sz w:val="20"/>
            <w:szCs w:val="20"/>
          </w:rPr>
          <w:delText xml:space="preserve"> da CCJC nº 1/1994: “Projeto de lei, de autoria de Deputado ou Senador, que autoriza o Poder Executivo a tomar determinada providência, que é de sua competência exclusiva, é inconstitucional; Projeto de lei, de autoria de Deputado ou Senador, que dispõe sobre a criação de estabelecimento de ensino é inconstitucional. - Fundamento: § 1º do art. 61 da Constituição Federal e § 1º e inciso II do art. 164 do Regimento Interno”. </w:delText>
        </w:r>
      </w:del>
    </w:p>
    <w:p w14:paraId="000005A9" w14:textId="624A4B93" w:rsidR="003D183A" w:rsidDel="00E631A1" w:rsidRDefault="008B7924" w:rsidP="00E631A1">
      <w:pPr>
        <w:widowControl w:val="0"/>
        <w:pBdr>
          <w:top w:val="nil"/>
          <w:left w:val="nil"/>
          <w:bottom w:val="nil"/>
          <w:right w:val="nil"/>
          <w:between w:val="nil"/>
        </w:pBdr>
        <w:spacing w:before="0" w:after="113"/>
        <w:ind w:left="567" w:firstLine="0"/>
        <w:jc w:val="center"/>
        <w:rPr>
          <w:del w:id="1775" w:author="Cristiano de Menezes Feu" w:date="2022-11-21T08:33:00Z"/>
          <w:color w:val="005583"/>
          <w:sz w:val="20"/>
          <w:szCs w:val="20"/>
        </w:rPr>
        <w:pPrChange w:id="1776" w:author="Cristiano de Menezes Feu" w:date="2022-11-21T08:33:00Z">
          <w:pPr>
            <w:widowControl w:val="0"/>
            <w:pBdr>
              <w:top w:val="nil"/>
              <w:left w:val="nil"/>
              <w:bottom w:val="nil"/>
              <w:right w:val="nil"/>
              <w:between w:val="nil"/>
            </w:pBdr>
            <w:spacing w:before="0" w:after="113"/>
            <w:ind w:left="567" w:firstLine="0"/>
          </w:pPr>
        </w:pPrChange>
      </w:pPr>
      <w:del w:id="1777" w:author="Cristiano de Menezes Feu" w:date="2022-11-21T08:33:00Z">
        <w:r w:rsidDel="00E631A1">
          <w:rPr>
            <w:b/>
            <w:color w:val="005583"/>
            <w:sz w:val="20"/>
            <w:szCs w:val="20"/>
          </w:rPr>
          <w:delText>Súmula</w:delText>
        </w:r>
        <w:r w:rsidDel="00E631A1">
          <w:rPr>
            <w:color w:val="005583"/>
            <w:sz w:val="20"/>
            <w:szCs w:val="20"/>
          </w:rPr>
          <w:delText xml:space="preserve"> da CCJC nº 2/1994: “Projeto de lei que declara de utilidade pública associação, sociedade, entidade, fundação ou instituição é inconstitucional e injurídico”.</w:delText>
        </w:r>
      </w:del>
    </w:p>
    <w:p w14:paraId="000005AA" w14:textId="4ECCE824" w:rsidR="003D183A" w:rsidDel="00E631A1" w:rsidRDefault="008B7924" w:rsidP="00E631A1">
      <w:pPr>
        <w:widowControl w:val="0"/>
        <w:pBdr>
          <w:top w:val="nil"/>
          <w:left w:val="nil"/>
          <w:bottom w:val="nil"/>
          <w:right w:val="nil"/>
          <w:between w:val="nil"/>
        </w:pBdr>
        <w:spacing w:before="0" w:after="113"/>
        <w:ind w:left="567" w:firstLine="0"/>
        <w:jc w:val="center"/>
        <w:rPr>
          <w:del w:id="1778" w:author="Cristiano de Menezes Feu" w:date="2022-11-21T08:33:00Z"/>
          <w:color w:val="005583"/>
          <w:sz w:val="20"/>
          <w:szCs w:val="20"/>
        </w:rPr>
        <w:pPrChange w:id="1779" w:author="Cristiano de Menezes Feu" w:date="2022-11-21T08:33:00Z">
          <w:pPr>
            <w:widowControl w:val="0"/>
            <w:pBdr>
              <w:top w:val="nil"/>
              <w:left w:val="nil"/>
              <w:bottom w:val="nil"/>
              <w:right w:val="nil"/>
              <w:between w:val="nil"/>
            </w:pBdr>
            <w:spacing w:before="0" w:after="113"/>
            <w:ind w:left="567" w:firstLine="0"/>
          </w:pPr>
        </w:pPrChange>
      </w:pPr>
      <w:del w:id="1780" w:author="Cristiano de Menezes Feu" w:date="2022-11-21T08:33:00Z">
        <w:r w:rsidDel="00E631A1">
          <w:rPr>
            <w:b/>
            <w:color w:val="005583"/>
            <w:sz w:val="20"/>
            <w:szCs w:val="20"/>
          </w:rPr>
          <w:delText>Súmula</w:delText>
        </w:r>
        <w:r w:rsidDel="00E631A1">
          <w:rPr>
            <w:color w:val="005583"/>
            <w:sz w:val="20"/>
            <w:szCs w:val="20"/>
          </w:rPr>
          <w:delText xml:space="preserve"> da CCJC nº 4/1994: “Projeto de lei que institui dia nacional de determinada classe profissional é injurídico”. </w:delText>
        </w:r>
      </w:del>
    </w:p>
    <w:p w14:paraId="000005AB" w14:textId="25F2935B" w:rsidR="003D183A" w:rsidDel="00E631A1" w:rsidRDefault="003D183A" w:rsidP="00E631A1">
      <w:pPr>
        <w:widowControl w:val="0"/>
        <w:pBdr>
          <w:top w:val="nil"/>
          <w:left w:val="nil"/>
          <w:bottom w:val="nil"/>
          <w:right w:val="nil"/>
          <w:between w:val="nil"/>
        </w:pBdr>
        <w:spacing w:before="57" w:after="0"/>
        <w:ind w:left="283" w:firstLine="0"/>
        <w:jc w:val="center"/>
        <w:rPr>
          <w:del w:id="1781" w:author="Cristiano de Menezes Feu" w:date="2022-11-21T08:33:00Z"/>
          <w:color w:val="000000"/>
        </w:rPr>
        <w:pPrChange w:id="1782" w:author="Cristiano de Menezes Feu" w:date="2022-11-21T08:33:00Z">
          <w:pPr>
            <w:widowControl w:val="0"/>
            <w:pBdr>
              <w:top w:val="nil"/>
              <w:left w:val="nil"/>
              <w:bottom w:val="nil"/>
              <w:right w:val="nil"/>
              <w:between w:val="nil"/>
            </w:pBdr>
            <w:spacing w:before="57" w:after="0"/>
            <w:ind w:left="283" w:firstLine="0"/>
          </w:pPr>
        </w:pPrChange>
      </w:pPr>
    </w:p>
    <w:p w14:paraId="000005AC" w14:textId="687E77D9" w:rsidR="003D183A" w:rsidDel="00E631A1" w:rsidRDefault="008B7924" w:rsidP="00E631A1">
      <w:pPr>
        <w:widowControl w:val="0"/>
        <w:pBdr>
          <w:top w:val="nil"/>
          <w:left w:val="nil"/>
          <w:bottom w:val="nil"/>
          <w:right w:val="nil"/>
          <w:between w:val="nil"/>
        </w:pBdr>
        <w:spacing w:before="57" w:after="0"/>
        <w:ind w:left="283" w:firstLine="0"/>
        <w:jc w:val="center"/>
        <w:rPr>
          <w:del w:id="1783" w:author="Cristiano de Menezes Feu" w:date="2022-11-21T08:33:00Z"/>
          <w:rFonts w:ascii="ClearSans-Bold" w:eastAsia="ClearSans-Bold" w:hAnsi="ClearSans-Bold" w:cs="ClearSans-Bold"/>
          <w:b/>
          <w:color w:val="000000"/>
        </w:rPr>
        <w:pPrChange w:id="1784" w:author="Cristiano de Menezes Feu" w:date="2022-11-21T08:33:00Z">
          <w:pPr>
            <w:widowControl w:val="0"/>
            <w:pBdr>
              <w:top w:val="nil"/>
              <w:left w:val="nil"/>
              <w:bottom w:val="nil"/>
              <w:right w:val="nil"/>
              <w:between w:val="nil"/>
            </w:pBdr>
            <w:spacing w:before="57" w:after="0"/>
            <w:ind w:left="283" w:firstLine="0"/>
          </w:pPr>
        </w:pPrChange>
      </w:pPr>
      <w:del w:id="1785" w:author="Cristiano de Menezes Feu" w:date="2022-11-21T08:33:00Z">
        <w:r w:rsidDel="00E631A1">
          <w:rPr>
            <w:color w:val="000000"/>
          </w:rPr>
          <w:delText>a) aspectos constitucional, legal, jurídico, regimental e de técnica legislativa de projetos, emendas ou substitutivos sujeitos à apreciação da Câmara ou de suas Comissões;</w:delText>
        </w:r>
      </w:del>
    </w:p>
    <w:p w14:paraId="000005AD" w14:textId="6B0692C5" w:rsidR="003D183A" w:rsidDel="00E631A1" w:rsidRDefault="008B7924" w:rsidP="00E631A1">
      <w:pPr>
        <w:widowControl w:val="0"/>
        <w:pBdr>
          <w:top w:val="nil"/>
          <w:left w:val="nil"/>
          <w:bottom w:val="nil"/>
          <w:right w:val="nil"/>
          <w:between w:val="nil"/>
        </w:pBdr>
        <w:spacing w:before="0" w:after="113"/>
        <w:ind w:left="567" w:firstLine="0"/>
        <w:jc w:val="center"/>
        <w:rPr>
          <w:del w:id="1786" w:author="Cristiano de Menezes Feu" w:date="2022-11-21T08:33:00Z"/>
          <w:color w:val="005583"/>
          <w:sz w:val="20"/>
          <w:szCs w:val="20"/>
        </w:rPr>
        <w:pPrChange w:id="1787" w:author="Cristiano de Menezes Feu" w:date="2022-11-21T08:33:00Z">
          <w:pPr>
            <w:widowControl w:val="0"/>
            <w:pBdr>
              <w:top w:val="nil"/>
              <w:left w:val="nil"/>
              <w:bottom w:val="nil"/>
              <w:right w:val="nil"/>
              <w:between w:val="nil"/>
            </w:pBdr>
            <w:spacing w:before="0" w:after="113"/>
            <w:ind w:left="567" w:firstLine="0"/>
          </w:pPr>
        </w:pPrChange>
      </w:pPr>
      <w:del w:id="1788" w:author="Cristiano de Menezes Feu" w:date="2022-11-21T08:33:00Z">
        <w:r w:rsidDel="00E631A1">
          <w:rPr>
            <w:color w:val="005583"/>
            <w:sz w:val="20"/>
            <w:szCs w:val="20"/>
          </w:rPr>
          <w:delText>Art. 54, I.</w:delText>
        </w:r>
      </w:del>
    </w:p>
    <w:p w14:paraId="000005AE" w14:textId="19BA8567" w:rsidR="003D183A" w:rsidDel="00E631A1" w:rsidRDefault="008B7924" w:rsidP="00E631A1">
      <w:pPr>
        <w:widowControl w:val="0"/>
        <w:pBdr>
          <w:top w:val="nil"/>
          <w:left w:val="nil"/>
          <w:bottom w:val="nil"/>
          <w:right w:val="nil"/>
          <w:between w:val="nil"/>
        </w:pBdr>
        <w:spacing w:before="57" w:after="0"/>
        <w:ind w:left="283" w:firstLine="0"/>
        <w:jc w:val="center"/>
        <w:rPr>
          <w:del w:id="1789" w:author="Cristiano de Menezes Feu" w:date="2022-11-21T08:33:00Z"/>
          <w:rFonts w:ascii="ClearSans-Bold" w:eastAsia="ClearSans-Bold" w:hAnsi="ClearSans-Bold" w:cs="ClearSans-Bold"/>
          <w:b/>
          <w:color w:val="000000"/>
        </w:rPr>
        <w:pPrChange w:id="1790" w:author="Cristiano de Menezes Feu" w:date="2022-11-21T08:33:00Z">
          <w:pPr>
            <w:widowControl w:val="0"/>
            <w:pBdr>
              <w:top w:val="nil"/>
              <w:left w:val="nil"/>
              <w:bottom w:val="nil"/>
              <w:right w:val="nil"/>
              <w:between w:val="nil"/>
            </w:pBdr>
            <w:spacing w:before="57" w:after="0"/>
            <w:ind w:left="283" w:firstLine="0"/>
          </w:pPr>
        </w:pPrChange>
      </w:pPr>
      <w:del w:id="1791" w:author="Cristiano de Menezes Feu" w:date="2022-11-21T08:33:00Z">
        <w:r w:rsidDel="00E631A1">
          <w:rPr>
            <w:color w:val="000000"/>
          </w:rPr>
          <w:delText xml:space="preserve">b) admissibilidade de proposta de emenda à Constituição; </w:delText>
        </w:r>
      </w:del>
    </w:p>
    <w:p w14:paraId="000005AF" w14:textId="449B23EA" w:rsidR="003D183A" w:rsidDel="00E631A1" w:rsidRDefault="008B7924" w:rsidP="00E631A1">
      <w:pPr>
        <w:widowControl w:val="0"/>
        <w:pBdr>
          <w:top w:val="nil"/>
          <w:left w:val="nil"/>
          <w:bottom w:val="nil"/>
          <w:right w:val="nil"/>
          <w:between w:val="nil"/>
        </w:pBdr>
        <w:spacing w:before="0" w:after="113"/>
        <w:ind w:left="567" w:firstLine="0"/>
        <w:jc w:val="center"/>
        <w:rPr>
          <w:del w:id="1792" w:author="Cristiano de Menezes Feu" w:date="2022-11-21T08:33:00Z"/>
          <w:color w:val="005583"/>
          <w:sz w:val="20"/>
          <w:szCs w:val="20"/>
        </w:rPr>
        <w:pPrChange w:id="1793" w:author="Cristiano de Menezes Feu" w:date="2022-11-21T08:33:00Z">
          <w:pPr>
            <w:widowControl w:val="0"/>
            <w:pBdr>
              <w:top w:val="nil"/>
              <w:left w:val="nil"/>
              <w:bottom w:val="nil"/>
              <w:right w:val="nil"/>
              <w:between w:val="nil"/>
            </w:pBdr>
            <w:spacing w:before="0" w:after="113"/>
            <w:ind w:left="567" w:firstLine="0"/>
          </w:pPr>
        </w:pPrChange>
      </w:pPr>
      <w:del w:id="1794" w:author="Cristiano de Menezes Feu" w:date="2022-11-21T08:33:00Z">
        <w:r w:rsidDel="00E631A1">
          <w:rPr>
            <w:color w:val="005583"/>
            <w:sz w:val="20"/>
            <w:szCs w:val="20"/>
          </w:rPr>
          <w:delText>Art. 202.</w:delText>
        </w:r>
      </w:del>
    </w:p>
    <w:p w14:paraId="000005B0" w14:textId="3DB6C2A1" w:rsidR="003D183A" w:rsidDel="00E631A1" w:rsidRDefault="008B7924" w:rsidP="00E631A1">
      <w:pPr>
        <w:widowControl w:val="0"/>
        <w:pBdr>
          <w:top w:val="nil"/>
          <w:left w:val="nil"/>
          <w:bottom w:val="nil"/>
          <w:right w:val="nil"/>
          <w:between w:val="nil"/>
        </w:pBdr>
        <w:spacing w:before="57" w:after="0"/>
        <w:ind w:left="283" w:firstLine="0"/>
        <w:jc w:val="center"/>
        <w:rPr>
          <w:del w:id="1795" w:author="Cristiano de Menezes Feu" w:date="2022-11-21T08:33:00Z"/>
          <w:rFonts w:ascii="ClearSans-Bold" w:eastAsia="ClearSans-Bold" w:hAnsi="ClearSans-Bold" w:cs="ClearSans-Bold"/>
          <w:b/>
          <w:color w:val="000000"/>
        </w:rPr>
        <w:pPrChange w:id="1796" w:author="Cristiano de Menezes Feu" w:date="2022-11-21T08:33:00Z">
          <w:pPr>
            <w:widowControl w:val="0"/>
            <w:pBdr>
              <w:top w:val="nil"/>
              <w:left w:val="nil"/>
              <w:bottom w:val="nil"/>
              <w:right w:val="nil"/>
              <w:between w:val="nil"/>
            </w:pBdr>
            <w:spacing w:before="57" w:after="0"/>
            <w:ind w:left="283" w:firstLine="0"/>
          </w:pPr>
        </w:pPrChange>
      </w:pPr>
      <w:del w:id="1797" w:author="Cristiano de Menezes Feu" w:date="2022-11-21T08:33:00Z">
        <w:r w:rsidDel="00E631A1">
          <w:rPr>
            <w:color w:val="000000"/>
          </w:rPr>
          <w:delText>c) assunto de natureza jurídica ou constitucional que lhe seja submetido, em consulta, pelo Presidente da Câmara, pelo Plenário ou por outra Comissão, ou em razão de recurso previsto neste Regimento;</w:delText>
        </w:r>
      </w:del>
    </w:p>
    <w:p w14:paraId="000005B1" w14:textId="13F7F0B8" w:rsidR="003D183A" w:rsidDel="00E631A1" w:rsidRDefault="008B7924" w:rsidP="00E631A1">
      <w:pPr>
        <w:widowControl w:val="0"/>
        <w:pBdr>
          <w:top w:val="nil"/>
          <w:left w:val="nil"/>
          <w:bottom w:val="nil"/>
          <w:right w:val="nil"/>
          <w:between w:val="nil"/>
        </w:pBdr>
        <w:spacing w:before="0" w:after="113"/>
        <w:ind w:left="567" w:firstLine="0"/>
        <w:jc w:val="center"/>
        <w:rPr>
          <w:del w:id="1798" w:author="Cristiano de Menezes Feu" w:date="2022-11-21T08:33:00Z"/>
          <w:color w:val="005583"/>
          <w:sz w:val="20"/>
          <w:szCs w:val="20"/>
        </w:rPr>
        <w:pPrChange w:id="1799" w:author="Cristiano de Menezes Feu" w:date="2022-11-21T08:33:00Z">
          <w:pPr>
            <w:widowControl w:val="0"/>
            <w:pBdr>
              <w:top w:val="nil"/>
              <w:left w:val="nil"/>
              <w:bottom w:val="nil"/>
              <w:right w:val="nil"/>
              <w:between w:val="nil"/>
            </w:pBdr>
            <w:spacing w:before="0" w:after="113"/>
            <w:ind w:left="567" w:firstLine="0"/>
          </w:pPr>
        </w:pPrChange>
      </w:pPr>
      <w:del w:id="1800" w:author="Cristiano de Menezes Feu" w:date="2022-11-21T08:33:00Z">
        <w:r w:rsidDel="00E631A1">
          <w:rPr>
            <w:color w:val="005583"/>
            <w:sz w:val="20"/>
            <w:szCs w:val="20"/>
          </w:rPr>
          <w:delText>Art. 35, § 2º; art. 137, § 2º; art. 164, § 2º.</w:delText>
        </w:r>
      </w:del>
    </w:p>
    <w:p w14:paraId="000005B2" w14:textId="4B68A15C" w:rsidR="003D183A" w:rsidDel="00E631A1" w:rsidRDefault="008B7924" w:rsidP="00E631A1">
      <w:pPr>
        <w:widowControl w:val="0"/>
        <w:pBdr>
          <w:top w:val="nil"/>
          <w:left w:val="nil"/>
          <w:bottom w:val="nil"/>
          <w:right w:val="nil"/>
          <w:between w:val="nil"/>
        </w:pBdr>
        <w:spacing w:before="57" w:after="0"/>
        <w:ind w:left="283" w:firstLine="0"/>
        <w:jc w:val="center"/>
        <w:rPr>
          <w:del w:id="1801" w:author="Cristiano de Menezes Feu" w:date="2022-11-21T08:33:00Z"/>
          <w:color w:val="000000"/>
        </w:rPr>
        <w:pPrChange w:id="1802" w:author="Cristiano de Menezes Feu" w:date="2022-11-21T08:33:00Z">
          <w:pPr>
            <w:widowControl w:val="0"/>
            <w:pBdr>
              <w:top w:val="nil"/>
              <w:left w:val="nil"/>
              <w:bottom w:val="nil"/>
              <w:right w:val="nil"/>
              <w:between w:val="nil"/>
            </w:pBdr>
            <w:spacing w:before="57" w:after="0"/>
            <w:ind w:left="283" w:firstLine="0"/>
          </w:pPr>
        </w:pPrChange>
      </w:pPr>
      <w:del w:id="1803" w:author="Cristiano de Menezes Feu" w:date="2022-11-21T08:33:00Z">
        <w:r w:rsidDel="00E631A1">
          <w:rPr>
            <w:color w:val="000000"/>
          </w:rPr>
          <w:delText>d) assuntos atinentes aos direitos e garantias fundamentais, à organização do Estado, à organização dos Poderes e às funções essenciais da Justiça;</w:delText>
        </w:r>
      </w:del>
    </w:p>
    <w:p w14:paraId="000005B3" w14:textId="7D7D5F0A" w:rsidR="003D183A" w:rsidDel="00E631A1" w:rsidRDefault="008B7924" w:rsidP="00E631A1">
      <w:pPr>
        <w:widowControl w:val="0"/>
        <w:pBdr>
          <w:top w:val="nil"/>
          <w:left w:val="nil"/>
          <w:bottom w:val="nil"/>
          <w:right w:val="nil"/>
          <w:between w:val="nil"/>
        </w:pBdr>
        <w:spacing w:before="57" w:after="0"/>
        <w:ind w:left="283" w:firstLine="0"/>
        <w:jc w:val="center"/>
        <w:rPr>
          <w:del w:id="1804" w:author="Cristiano de Menezes Feu" w:date="2022-11-21T08:33:00Z"/>
          <w:color w:val="000000"/>
        </w:rPr>
        <w:pPrChange w:id="1805" w:author="Cristiano de Menezes Feu" w:date="2022-11-21T08:33:00Z">
          <w:pPr>
            <w:widowControl w:val="0"/>
            <w:pBdr>
              <w:top w:val="nil"/>
              <w:left w:val="nil"/>
              <w:bottom w:val="nil"/>
              <w:right w:val="nil"/>
              <w:between w:val="nil"/>
            </w:pBdr>
            <w:spacing w:before="57" w:after="0"/>
            <w:ind w:left="283" w:firstLine="0"/>
          </w:pPr>
        </w:pPrChange>
      </w:pPr>
      <w:del w:id="1806" w:author="Cristiano de Menezes Feu" w:date="2022-11-21T08:33:00Z">
        <w:r w:rsidDel="00E631A1">
          <w:rPr>
            <w:color w:val="000000"/>
          </w:rPr>
          <w:delText>e) matérias relativas a direito constitucional, eleitoral, civil, penal, penitenciário, processual, notarial;</w:delText>
        </w:r>
      </w:del>
    </w:p>
    <w:p w14:paraId="000005B4" w14:textId="0D706268" w:rsidR="003D183A" w:rsidDel="00E631A1" w:rsidRDefault="008B7924" w:rsidP="00E631A1">
      <w:pPr>
        <w:widowControl w:val="0"/>
        <w:pBdr>
          <w:top w:val="nil"/>
          <w:left w:val="nil"/>
          <w:bottom w:val="nil"/>
          <w:right w:val="nil"/>
          <w:between w:val="nil"/>
        </w:pBdr>
        <w:spacing w:before="57" w:after="0"/>
        <w:ind w:left="283" w:firstLine="0"/>
        <w:jc w:val="center"/>
        <w:rPr>
          <w:del w:id="1807" w:author="Cristiano de Menezes Feu" w:date="2022-11-21T08:33:00Z"/>
          <w:color w:val="000000"/>
        </w:rPr>
        <w:pPrChange w:id="1808" w:author="Cristiano de Menezes Feu" w:date="2022-11-21T08:33:00Z">
          <w:pPr>
            <w:widowControl w:val="0"/>
            <w:pBdr>
              <w:top w:val="nil"/>
              <w:left w:val="nil"/>
              <w:bottom w:val="nil"/>
              <w:right w:val="nil"/>
              <w:between w:val="nil"/>
            </w:pBdr>
            <w:spacing w:before="57" w:after="0"/>
            <w:ind w:left="283" w:firstLine="0"/>
          </w:pPr>
        </w:pPrChange>
      </w:pPr>
      <w:del w:id="1809" w:author="Cristiano de Menezes Feu" w:date="2022-11-21T08:33:00Z">
        <w:r w:rsidDel="00E631A1">
          <w:rPr>
            <w:color w:val="000000"/>
          </w:rPr>
          <w:delText>f) Partidos Políticos, mandato e representação política, sistemas eleitorais e eleições;</w:delText>
        </w:r>
      </w:del>
    </w:p>
    <w:p w14:paraId="000005B5" w14:textId="4C3CFBF7" w:rsidR="003D183A" w:rsidDel="00E631A1" w:rsidRDefault="008B7924" w:rsidP="00E631A1">
      <w:pPr>
        <w:widowControl w:val="0"/>
        <w:pBdr>
          <w:top w:val="nil"/>
          <w:left w:val="nil"/>
          <w:bottom w:val="nil"/>
          <w:right w:val="nil"/>
          <w:between w:val="nil"/>
        </w:pBdr>
        <w:spacing w:before="57" w:after="0"/>
        <w:ind w:left="283" w:firstLine="0"/>
        <w:jc w:val="center"/>
        <w:rPr>
          <w:del w:id="1810" w:author="Cristiano de Menezes Feu" w:date="2022-11-21T08:33:00Z"/>
          <w:color w:val="000000"/>
        </w:rPr>
        <w:pPrChange w:id="1811" w:author="Cristiano de Menezes Feu" w:date="2022-11-21T08:33:00Z">
          <w:pPr>
            <w:widowControl w:val="0"/>
            <w:pBdr>
              <w:top w:val="nil"/>
              <w:left w:val="nil"/>
              <w:bottom w:val="nil"/>
              <w:right w:val="nil"/>
              <w:between w:val="nil"/>
            </w:pBdr>
            <w:spacing w:before="57" w:after="0"/>
            <w:ind w:left="283" w:firstLine="0"/>
          </w:pPr>
        </w:pPrChange>
      </w:pPr>
      <w:del w:id="1812" w:author="Cristiano de Menezes Feu" w:date="2022-11-21T08:33:00Z">
        <w:r w:rsidDel="00E631A1">
          <w:rPr>
            <w:color w:val="000000"/>
          </w:rPr>
          <w:delText>g) registros públicos;</w:delText>
        </w:r>
      </w:del>
    </w:p>
    <w:p w14:paraId="000005B6" w14:textId="0934EC2F" w:rsidR="003D183A" w:rsidDel="00E631A1" w:rsidRDefault="008B7924" w:rsidP="00E631A1">
      <w:pPr>
        <w:widowControl w:val="0"/>
        <w:pBdr>
          <w:top w:val="nil"/>
          <w:left w:val="nil"/>
          <w:bottom w:val="nil"/>
          <w:right w:val="nil"/>
          <w:between w:val="nil"/>
        </w:pBdr>
        <w:spacing w:before="57" w:after="0"/>
        <w:ind w:left="283" w:firstLine="0"/>
        <w:jc w:val="center"/>
        <w:rPr>
          <w:del w:id="1813" w:author="Cristiano de Menezes Feu" w:date="2022-11-21T08:33:00Z"/>
          <w:color w:val="000000"/>
        </w:rPr>
        <w:pPrChange w:id="1814" w:author="Cristiano de Menezes Feu" w:date="2022-11-21T08:33:00Z">
          <w:pPr>
            <w:widowControl w:val="0"/>
            <w:pBdr>
              <w:top w:val="nil"/>
              <w:left w:val="nil"/>
              <w:bottom w:val="nil"/>
              <w:right w:val="nil"/>
              <w:between w:val="nil"/>
            </w:pBdr>
            <w:spacing w:before="57" w:after="0"/>
            <w:ind w:left="283" w:firstLine="0"/>
          </w:pPr>
        </w:pPrChange>
      </w:pPr>
      <w:del w:id="1815" w:author="Cristiano de Menezes Feu" w:date="2022-11-21T08:33:00Z">
        <w:r w:rsidDel="00E631A1">
          <w:rPr>
            <w:color w:val="000000"/>
          </w:rPr>
          <w:delText>h) desapropriações;</w:delText>
        </w:r>
      </w:del>
    </w:p>
    <w:p w14:paraId="000005B7" w14:textId="4250AD9E" w:rsidR="003D183A" w:rsidDel="00E631A1" w:rsidRDefault="008B7924" w:rsidP="00E631A1">
      <w:pPr>
        <w:widowControl w:val="0"/>
        <w:pBdr>
          <w:top w:val="nil"/>
          <w:left w:val="nil"/>
          <w:bottom w:val="nil"/>
          <w:right w:val="nil"/>
          <w:between w:val="nil"/>
        </w:pBdr>
        <w:spacing w:before="57" w:after="0"/>
        <w:ind w:left="283" w:firstLine="0"/>
        <w:jc w:val="center"/>
        <w:rPr>
          <w:del w:id="1816" w:author="Cristiano de Menezes Feu" w:date="2022-11-21T08:33:00Z"/>
          <w:color w:val="000000"/>
        </w:rPr>
        <w:pPrChange w:id="1817" w:author="Cristiano de Menezes Feu" w:date="2022-11-21T08:33:00Z">
          <w:pPr>
            <w:widowControl w:val="0"/>
            <w:pBdr>
              <w:top w:val="nil"/>
              <w:left w:val="nil"/>
              <w:bottom w:val="nil"/>
              <w:right w:val="nil"/>
              <w:between w:val="nil"/>
            </w:pBdr>
            <w:spacing w:before="57" w:after="0"/>
            <w:ind w:left="283" w:firstLine="0"/>
          </w:pPr>
        </w:pPrChange>
      </w:pPr>
      <w:del w:id="1818" w:author="Cristiano de Menezes Feu" w:date="2022-11-21T08:33:00Z">
        <w:r w:rsidDel="00E631A1">
          <w:rPr>
            <w:color w:val="000000"/>
          </w:rPr>
          <w:delText>i) nacionalidade, cidadania, naturalização, regime jurídico dos estrangeiros; emigração e imigração;</w:delText>
        </w:r>
      </w:del>
    </w:p>
    <w:p w14:paraId="000005B8" w14:textId="15762CDB" w:rsidR="003D183A" w:rsidDel="00E631A1" w:rsidRDefault="008B7924" w:rsidP="00E631A1">
      <w:pPr>
        <w:widowControl w:val="0"/>
        <w:pBdr>
          <w:top w:val="nil"/>
          <w:left w:val="nil"/>
          <w:bottom w:val="nil"/>
          <w:right w:val="nil"/>
          <w:between w:val="nil"/>
        </w:pBdr>
        <w:spacing w:before="57" w:after="0"/>
        <w:ind w:left="283" w:firstLine="0"/>
        <w:jc w:val="center"/>
        <w:rPr>
          <w:del w:id="1819" w:author="Cristiano de Menezes Feu" w:date="2022-11-21T08:33:00Z"/>
          <w:color w:val="000000"/>
        </w:rPr>
        <w:pPrChange w:id="1820" w:author="Cristiano de Menezes Feu" w:date="2022-11-21T08:33:00Z">
          <w:pPr>
            <w:widowControl w:val="0"/>
            <w:pBdr>
              <w:top w:val="nil"/>
              <w:left w:val="nil"/>
              <w:bottom w:val="nil"/>
              <w:right w:val="nil"/>
              <w:between w:val="nil"/>
            </w:pBdr>
            <w:spacing w:before="57" w:after="0"/>
            <w:ind w:left="283" w:firstLine="0"/>
          </w:pPr>
        </w:pPrChange>
      </w:pPr>
      <w:del w:id="1821" w:author="Cristiano de Menezes Feu" w:date="2022-11-21T08:33:00Z">
        <w:r w:rsidDel="00E631A1">
          <w:rPr>
            <w:color w:val="000000"/>
          </w:rPr>
          <w:delText>j) intervenção federal;</w:delText>
        </w:r>
      </w:del>
    </w:p>
    <w:p w14:paraId="000005B9" w14:textId="293B00B3" w:rsidR="003D183A" w:rsidDel="00E631A1" w:rsidRDefault="008B7924" w:rsidP="00E631A1">
      <w:pPr>
        <w:widowControl w:val="0"/>
        <w:pBdr>
          <w:top w:val="nil"/>
          <w:left w:val="nil"/>
          <w:bottom w:val="nil"/>
          <w:right w:val="nil"/>
          <w:between w:val="nil"/>
        </w:pBdr>
        <w:spacing w:before="57" w:after="0"/>
        <w:ind w:left="283" w:firstLine="0"/>
        <w:jc w:val="center"/>
        <w:rPr>
          <w:del w:id="1822" w:author="Cristiano de Menezes Feu" w:date="2022-11-21T08:33:00Z"/>
          <w:color w:val="000000"/>
        </w:rPr>
        <w:pPrChange w:id="1823" w:author="Cristiano de Menezes Feu" w:date="2022-11-21T08:33:00Z">
          <w:pPr>
            <w:widowControl w:val="0"/>
            <w:pBdr>
              <w:top w:val="nil"/>
              <w:left w:val="nil"/>
              <w:bottom w:val="nil"/>
              <w:right w:val="nil"/>
              <w:between w:val="nil"/>
            </w:pBdr>
            <w:spacing w:before="57" w:after="0"/>
            <w:ind w:left="283" w:firstLine="0"/>
          </w:pPr>
        </w:pPrChange>
      </w:pPr>
      <w:del w:id="1824" w:author="Cristiano de Menezes Feu" w:date="2022-11-21T08:33:00Z">
        <w:r w:rsidDel="00E631A1">
          <w:rPr>
            <w:color w:val="000000"/>
          </w:rPr>
          <w:delText>l) uso dos símbolos nacionais;</w:delText>
        </w:r>
      </w:del>
    </w:p>
    <w:p w14:paraId="000005BA" w14:textId="7D17367D" w:rsidR="003D183A" w:rsidDel="00E631A1" w:rsidRDefault="008B7924" w:rsidP="00E631A1">
      <w:pPr>
        <w:widowControl w:val="0"/>
        <w:pBdr>
          <w:top w:val="nil"/>
          <w:left w:val="nil"/>
          <w:bottom w:val="nil"/>
          <w:right w:val="nil"/>
          <w:between w:val="nil"/>
        </w:pBdr>
        <w:spacing w:before="57" w:after="0"/>
        <w:ind w:left="283" w:firstLine="0"/>
        <w:jc w:val="center"/>
        <w:rPr>
          <w:del w:id="1825" w:author="Cristiano de Menezes Feu" w:date="2022-11-21T08:33:00Z"/>
          <w:color w:val="000000"/>
        </w:rPr>
        <w:pPrChange w:id="1826" w:author="Cristiano de Menezes Feu" w:date="2022-11-21T08:33:00Z">
          <w:pPr>
            <w:widowControl w:val="0"/>
            <w:pBdr>
              <w:top w:val="nil"/>
              <w:left w:val="nil"/>
              <w:bottom w:val="nil"/>
              <w:right w:val="nil"/>
              <w:between w:val="nil"/>
            </w:pBdr>
            <w:spacing w:before="57" w:after="0"/>
            <w:ind w:left="283" w:firstLine="0"/>
          </w:pPr>
        </w:pPrChange>
      </w:pPr>
      <w:del w:id="1827" w:author="Cristiano de Menezes Feu" w:date="2022-11-21T08:33:00Z">
        <w:r w:rsidDel="00E631A1">
          <w:rPr>
            <w:color w:val="000000"/>
          </w:rPr>
          <w:delText>m) criação de novos Estados e Territórios; incorporação, subdivisão ou desmembramento de áreas de Estados ou de Territórios;</w:delText>
        </w:r>
      </w:del>
    </w:p>
    <w:p w14:paraId="000005BB" w14:textId="4D1AA983" w:rsidR="003D183A" w:rsidDel="00E631A1" w:rsidRDefault="008B7924" w:rsidP="00E631A1">
      <w:pPr>
        <w:widowControl w:val="0"/>
        <w:pBdr>
          <w:top w:val="nil"/>
          <w:left w:val="nil"/>
          <w:bottom w:val="nil"/>
          <w:right w:val="nil"/>
          <w:between w:val="nil"/>
        </w:pBdr>
        <w:spacing w:before="57" w:after="0"/>
        <w:ind w:left="283" w:firstLine="0"/>
        <w:jc w:val="center"/>
        <w:rPr>
          <w:del w:id="1828" w:author="Cristiano de Menezes Feu" w:date="2022-11-21T08:33:00Z"/>
          <w:color w:val="000000"/>
        </w:rPr>
        <w:pPrChange w:id="1829" w:author="Cristiano de Menezes Feu" w:date="2022-11-21T08:33:00Z">
          <w:pPr>
            <w:widowControl w:val="0"/>
            <w:pBdr>
              <w:top w:val="nil"/>
              <w:left w:val="nil"/>
              <w:bottom w:val="nil"/>
              <w:right w:val="nil"/>
              <w:between w:val="nil"/>
            </w:pBdr>
            <w:spacing w:before="57" w:after="0"/>
            <w:ind w:left="283" w:firstLine="0"/>
          </w:pPr>
        </w:pPrChange>
      </w:pPr>
      <w:del w:id="1830" w:author="Cristiano de Menezes Feu" w:date="2022-11-21T08:33:00Z">
        <w:r w:rsidDel="00E631A1">
          <w:rPr>
            <w:color w:val="000000"/>
          </w:rPr>
          <w:delText>n) transferência temporária da sede do Governo;</w:delText>
        </w:r>
      </w:del>
    </w:p>
    <w:p w14:paraId="000005BC" w14:textId="185E27F2" w:rsidR="003D183A" w:rsidDel="00E631A1" w:rsidRDefault="008B7924" w:rsidP="00E631A1">
      <w:pPr>
        <w:widowControl w:val="0"/>
        <w:pBdr>
          <w:top w:val="nil"/>
          <w:left w:val="nil"/>
          <w:bottom w:val="nil"/>
          <w:right w:val="nil"/>
          <w:between w:val="nil"/>
        </w:pBdr>
        <w:spacing w:before="57" w:after="0"/>
        <w:ind w:left="283" w:firstLine="0"/>
        <w:jc w:val="center"/>
        <w:rPr>
          <w:del w:id="1831" w:author="Cristiano de Menezes Feu" w:date="2022-11-21T08:33:00Z"/>
          <w:color w:val="000000"/>
        </w:rPr>
        <w:pPrChange w:id="1832" w:author="Cristiano de Menezes Feu" w:date="2022-11-21T08:33:00Z">
          <w:pPr>
            <w:widowControl w:val="0"/>
            <w:pBdr>
              <w:top w:val="nil"/>
              <w:left w:val="nil"/>
              <w:bottom w:val="nil"/>
              <w:right w:val="nil"/>
              <w:between w:val="nil"/>
            </w:pBdr>
            <w:spacing w:before="57" w:after="0"/>
            <w:ind w:left="283" w:firstLine="0"/>
          </w:pPr>
        </w:pPrChange>
      </w:pPr>
      <w:del w:id="1833" w:author="Cristiano de Menezes Feu" w:date="2022-11-21T08:33:00Z">
        <w:r w:rsidDel="00E631A1">
          <w:rPr>
            <w:color w:val="000000"/>
          </w:rPr>
          <w:delText>o) anistia;</w:delText>
        </w:r>
      </w:del>
    </w:p>
    <w:p w14:paraId="000005BD" w14:textId="175502CD" w:rsidR="003D183A" w:rsidDel="00E631A1" w:rsidRDefault="008B7924" w:rsidP="00E631A1">
      <w:pPr>
        <w:widowControl w:val="0"/>
        <w:pBdr>
          <w:top w:val="nil"/>
          <w:left w:val="nil"/>
          <w:bottom w:val="nil"/>
          <w:right w:val="nil"/>
          <w:between w:val="nil"/>
        </w:pBdr>
        <w:spacing w:before="57" w:after="0"/>
        <w:ind w:left="283" w:firstLine="0"/>
        <w:jc w:val="center"/>
        <w:rPr>
          <w:del w:id="1834" w:author="Cristiano de Menezes Feu" w:date="2022-11-21T08:33:00Z"/>
          <w:color w:val="005583"/>
          <w:vertAlign w:val="superscript"/>
        </w:rPr>
        <w:pPrChange w:id="1835" w:author="Cristiano de Menezes Feu" w:date="2022-11-21T08:33:00Z">
          <w:pPr>
            <w:widowControl w:val="0"/>
            <w:pBdr>
              <w:top w:val="nil"/>
              <w:left w:val="nil"/>
              <w:bottom w:val="nil"/>
              <w:right w:val="nil"/>
              <w:between w:val="nil"/>
            </w:pBdr>
            <w:spacing w:before="57" w:after="0"/>
            <w:ind w:left="283" w:firstLine="0"/>
          </w:pPr>
        </w:pPrChange>
      </w:pPr>
      <w:del w:id="1836" w:author="Cristiano de Menezes Feu" w:date="2022-11-21T08:33:00Z">
        <w:r w:rsidDel="00E631A1">
          <w:rPr>
            <w:color w:val="000000"/>
          </w:rPr>
          <w:delText>p) direitos e deveres do mandato; perda de mandato de Deputado, nas hipóteses dos incisos I, II e VI do art. 55 da Constituição Federal; pedidos de licença para incorporação de Deputados às Forças Armadas;</w:delText>
        </w:r>
        <w:r w:rsidDel="00E631A1">
          <w:rPr>
            <w:color w:val="005583"/>
            <w:vertAlign w:val="superscript"/>
          </w:rPr>
          <w:footnoteReference w:id="123"/>
        </w:r>
      </w:del>
    </w:p>
    <w:p w14:paraId="000005BE" w14:textId="0105AAF1" w:rsidR="003D183A" w:rsidDel="00E631A1" w:rsidRDefault="008B7924" w:rsidP="00E631A1">
      <w:pPr>
        <w:widowControl w:val="0"/>
        <w:pBdr>
          <w:top w:val="nil"/>
          <w:left w:val="nil"/>
          <w:bottom w:val="nil"/>
          <w:right w:val="nil"/>
          <w:between w:val="nil"/>
        </w:pBdr>
        <w:spacing w:before="0" w:after="113"/>
        <w:ind w:left="567" w:firstLine="0"/>
        <w:jc w:val="center"/>
        <w:rPr>
          <w:del w:id="1840" w:author="Cristiano de Menezes Feu" w:date="2022-11-21T08:33:00Z"/>
          <w:color w:val="005583"/>
          <w:sz w:val="20"/>
          <w:szCs w:val="20"/>
        </w:rPr>
        <w:pPrChange w:id="1841" w:author="Cristiano de Menezes Feu" w:date="2022-11-21T08:33:00Z">
          <w:pPr>
            <w:widowControl w:val="0"/>
            <w:pBdr>
              <w:top w:val="nil"/>
              <w:left w:val="nil"/>
              <w:bottom w:val="nil"/>
              <w:right w:val="nil"/>
              <w:between w:val="nil"/>
            </w:pBdr>
            <w:spacing w:before="0" w:after="113"/>
            <w:ind w:left="567" w:firstLine="0"/>
          </w:pPr>
        </w:pPrChange>
      </w:pPr>
      <w:del w:id="1842" w:author="Cristiano de Menezes Feu" w:date="2022-11-21T08:33:00Z">
        <w:r w:rsidDel="00E631A1">
          <w:rPr>
            <w:color w:val="005583"/>
            <w:sz w:val="20"/>
            <w:szCs w:val="20"/>
          </w:rPr>
          <w:delText>Art. 240, § 3º; art. 251.</w:delText>
        </w:r>
      </w:del>
    </w:p>
    <w:p w14:paraId="000005BF" w14:textId="0B4036AE" w:rsidR="003D183A" w:rsidDel="00E631A1" w:rsidRDefault="008B7924" w:rsidP="00E631A1">
      <w:pPr>
        <w:widowControl w:val="0"/>
        <w:pBdr>
          <w:top w:val="nil"/>
          <w:left w:val="nil"/>
          <w:bottom w:val="nil"/>
          <w:right w:val="nil"/>
          <w:between w:val="nil"/>
        </w:pBdr>
        <w:spacing w:before="57" w:after="0"/>
        <w:ind w:left="283" w:firstLine="0"/>
        <w:jc w:val="center"/>
        <w:rPr>
          <w:del w:id="1843" w:author="Cristiano de Menezes Feu" w:date="2022-11-21T08:33:00Z"/>
          <w:rFonts w:ascii="ClearSans-Bold" w:eastAsia="ClearSans-Bold" w:hAnsi="ClearSans-Bold" w:cs="ClearSans-Bold"/>
          <w:b/>
          <w:color w:val="000000"/>
        </w:rPr>
        <w:pPrChange w:id="1844" w:author="Cristiano de Menezes Feu" w:date="2022-11-21T08:33:00Z">
          <w:pPr>
            <w:widowControl w:val="0"/>
            <w:pBdr>
              <w:top w:val="nil"/>
              <w:left w:val="nil"/>
              <w:bottom w:val="nil"/>
              <w:right w:val="nil"/>
              <w:between w:val="nil"/>
            </w:pBdr>
            <w:spacing w:before="57" w:after="0"/>
            <w:ind w:left="283" w:firstLine="0"/>
          </w:pPr>
        </w:pPrChange>
      </w:pPr>
      <w:del w:id="1845" w:author="Cristiano de Menezes Feu" w:date="2022-11-21T08:33:00Z">
        <w:r w:rsidDel="00E631A1">
          <w:rPr>
            <w:color w:val="000000"/>
          </w:rPr>
          <w:delText xml:space="preserve">q) redação do vencido em Plenário e redação final das proposições em geral; </w:delText>
        </w:r>
      </w:del>
    </w:p>
    <w:p w14:paraId="000005C0" w14:textId="3FB31394" w:rsidR="003D183A" w:rsidDel="00E631A1" w:rsidRDefault="008B7924" w:rsidP="00E631A1">
      <w:pPr>
        <w:widowControl w:val="0"/>
        <w:pBdr>
          <w:top w:val="nil"/>
          <w:left w:val="nil"/>
          <w:bottom w:val="nil"/>
          <w:right w:val="nil"/>
          <w:between w:val="nil"/>
        </w:pBdr>
        <w:spacing w:before="0" w:after="113"/>
        <w:ind w:left="567" w:firstLine="0"/>
        <w:jc w:val="center"/>
        <w:rPr>
          <w:del w:id="1846" w:author="Cristiano de Menezes Feu" w:date="2022-11-21T08:33:00Z"/>
          <w:color w:val="005583"/>
          <w:sz w:val="20"/>
          <w:szCs w:val="20"/>
        </w:rPr>
        <w:pPrChange w:id="1847" w:author="Cristiano de Menezes Feu" w:date="2022-11-21T08:33:00Z">
          <w:pPr>
            <w:widowControl w:val="0"/>
            <w:pBdr>
              <w:top w:val="nil"/>
              <w:left w:val="nil"/>
              <w:bottom w:val="nil"/>
              <w:right w:val="nil"/>
              <w:between w:val="nil"/>
            </w:pBdr>
            <w:spacing w:before="0" w:after="113"/>
            <w:ind w:left="567" w:firstLine="0"/>
          </w:pPr>
        </w:pPrChange>
      </w:pPr>
      <w:del w:id="1848" w:author="Cristiano de Menezes Feu" w:date="2022-11-21T08:33:00Z">
        <w:r w:rsidDel="00E631A1">
          <w:rPr>
            <w:color w:val="005583"/>
            <w:sz w:val="20"/>
            <w:szCs w:val="20"/>
          </w:rPr>
          <w:delText>Arts. 194 a 200.</w:delText>
        </w:r>
      </w:del>
    </w:p>
    <w:p w14:paraId="000005C1" w14:textId="0D2C768A" w:rsidR="003D183A" w:rsidDel="00E631A1" w:rsidRDefault="008B7924" w:rsidP="00E631A1">
      <w:pPr>
        <w:widowControl w:val="0"/>
        <w:pBdr>
          <w:top w:val="nil"/>
          <w:left w:val="nil"/>
          <w:bottom w:val="nil"/>
          <w:right w:val="nil"/>
          <w:between w:val="nil"/>
        </w:pBdr>
        <w:ind w:firstLine="0"/>
        <w:jc w:val="center"/>
        <w:rPr>
          <w:del w:id="1849" w:author="Cristiano de Menezes Feu" w:date="2022-11-21T08:33:00Z"/>
          <w:color w:val="000000"/>
        </w:rPr>
        <w:pPrChange w:id="1850" w:author="Cristiano de Menezes Feu" w:date="2022-11-21T08:33:00Z">
          <w:pPr>
            <w:widowControl w:val="0"/>
            <w:pBdr>
              <w:top w:val="nil"/>
              <w:left w:val="nil"/>
              <w:bottom w:val="nil"/>
              <w:right w:val="nil"/>
              <w:between w:val="nil"/>
            </w:pBdr>
          </w:pPr>
        </w:pPrChange>
      </w:pPr>
      <w:del w:id="1851" w:author="Cristiano de Menezes Feu" w:date="2022-11-21T08:33:00Z">
        <w:r w:rsidDel="00E631A1">
          <w:rPr>
            <w:color w:val="000000"/>
          </w:rPr>
          <w:delText xml:space="preserve">V - Comissão de Defesa do Consumidor: </w:delText>
        </w:r>
        <w:r w:rsidDel="00E631A1">
          <w:rPr>
            <w:color w:val="005583"/>
          </w:rPr>
          <w:delText>(CDC)</w:delText>
        </w:r>
      </w:del>
    </w:p>
    <w:p w14:paraId="000005C2" w14:textId="6FC3CC38" w:rsidR="003D183A" w:rsidDel="00E631A1" w:rsidRDefault="008B7924" w:rsidP="00E631A1">
      <w:pPr>
        <w:widowControl w:val="0"/>
        <w:pBdr>
          <w:top w:val="nil"/>
          <w:left w:val="nil"/>
          <w:bottom w:val="nil"/>
          <w:right w:val="nil"/>
          <w:between w:val="nil"/>
        </w:pBdr>
        <w:spacing w:before="57" w:after="0"/>
        <w:ind w:left="283" w:firstLine="0"/>
        <w:jc w:val="center"/>
        <w:rPr>
          <w:del w:id="1852" w:author="Cristiano de Menezes Feu" w:date="2022-11-21T08:33:00Z"/>
          <w:color w:val="000000"/>
        </w:rPr>
        <w:pPrChange w:id="1853" w:author="Cristiano de Menezes Feu" w:date="2022-11-21T08:33:00Z">
          <w:pPr>
            <w:widowControl w:val="0"/>
            <w:pBdr>
              <w:top w:val="nil"/>
              <w:left w:val="nil"/>
              <w:bottom w:val="nil"/>
              <w:right w:val="nil"/>
              <w:between w:val="nil"/>
            </w:pBdr>
            <w:spacing w:before="57" w:after="0"/>
            <w:ind w:left="283" w:firstLine="0"/>
          </w:pPr>
        </w:pPrChange>
      </w:pPr>
      <w:del w:id="1854" w:author="Cristiano de Menezes Feu" w:date="2022-11-21T08:33:00Z">
        <w:r w:rsidDel="00E631A1">
          <w:rPr>
            <w:color w:val="000000"/>
          </w:rPr>
          <w:delText>a) economia popular e repressão ao abuso do poder econômico;</w:delText>
        </w:r>
      </w:del>
    </w:p>
    <w:p w14:paraId="000005C3" w14:textId="21BA2529" w:rsidR="003D183A" w:rsidDel="00E631A1" w:rsidRDefault="008B7924" w:rsidP="00E631A1">
      <w:pPr>
        <w:widowControl w:val="0"/>
        <w:pBdr>
          <w:top w:val="nil"/>
          <w:left w:val="nil"/>
          <w:bottom w:val="nil"/>
          <w:right w:val="nil"/>
          <w:between w:val="nil"/>
        </w:pBdr>
        <w:spacing w:before="57" w:after="0"/>
        <w:ind w:left="283" w:firstLine="0"/>
        <w:jc w:val="center"/>
        <w:rPr>
          <w:del w:id="1855" w:author="Cristiano de Menezes Feu" w:date="2022-11-21T08:33:00Z"/>
          <w:color w:val="000000"/>
        </w:rPr>
        <w:pPrChange w:id="1856" w:author="Cristiano de Menezes Feu" w:date="2022-11-21T08:33:00Z">
          <w:pPr>
            <w:widowControl w:val="0"/>
            <w:pBdr>
              <w:top w:val="nil"/>
              <w:left w:val="nil"/>
              <w:bottom w:val="nil"/>
              <w:right w:val="nil"/>
              <w:between w:val="nil"/>
            </w:pBdr>
            <w:spacing w:before="57" w:after="0"/>
            <w:ind w:left="283" w:firstLine="0"/>
          </w:pPr>
        </w:pPrChange>
      </w:pPr>
      <w:del w:id="1857" w:author="Cristiano de Menezes Feu" w:date="2022-11-21T08:33:00Z">
        <w:r w:rsidDel="00E631A1">
          <w:rPr>
            <w:color w:val="000000"/>
          </w:rPr>
          <w:delText>b) relações de consumo e medidas de defesa do consumidor;</w:delText>
        </w:r>
      </w:del>
    </w:p>
    <w:p w14:paraId="000005C4" w14:textId="4574F9E4" w:rsidR="003D183A" w:rsidDel="00E631A1" w:rsidRDefault="008B7924" w:rsidP="00E631A1">
      <w:pPr>
        <w:widowControl w:val="0"/>
        <w:pBdr>
          <w:top w:val="nil"/>
          <w:left w:val="nil"/>
          <w:bottom w:val="nil"/>
          <w:right w:val="nil"/>
          <w:between w:val="nil"/>
        </w:pBdr>
        <w:spacing w:before="57" w:after="0"/>
        <w:ind w:left="283" w:firstLine="0"/>
        <w:jc w:val="center"/>
        <w:rPr>
          <w:del w:id="1858" w:author="Cristiano de Menezes Feu" w:date="2022-11-21T08:33:00Z"/>
          <w:color w:val="000000"/>
        </w:rPr>
        <w:pPrChange w:id="1859" w:author="Cristiano de Menezes Feu" w:date="2022-11-21T08:33:00Z">
          <w:pPr>
            <w:widowControl w:val="0"/>
            <w:pBdr>
              <w:top w:val="nil"/>
              <w:left w:val="nil"/>
              <w:bottom w:val="nil"/>
              <w:right w:val="nil"/>
              <w:between w:val="nil"/>
            </w:pBdr>
            <w:spacing w:before="57" w:after="0"/>
            <w:ind w:left="283" w:firstLine="0"/>
          </w:pPr>
        </w:pPrChange>
      </w:pPr>
      <w:del w:id="1860" w:author="Cristiano de Menezes Feu" w:date="2022-11-21T08:33:00Z">
        <w:r w:rsidDel="00E631A1">
          <w:rPr>
            <w:color w:val="000000"/>
          </w:rPr>
          <w:delText>c) composição, qualidade, apresentação, publicidade e distribuição de bens e serviços;</w:delText>
        </w:r>
      </w:del>
    </w:p>
    <w:p w14:paraId="000005C5" w14:textId="770BBE77" w:rsidR="003D183A" w:rsidDel="00E631A1" w:rsidRDefault="008B7924" w:rsidP="00E631A1">
      <w:pPr>
        <w:widowControl w:val="0"/>
        <w:pBdr>
          <w:top w:val="nil"/>
          <w:left w:val="nil"/>
          <w:bottom w:val="nil"/>
          <w:right w:val="nil"/>
          <w:between w:val="nil"/>
        </w:pBdr>
        <w:ind w:firstLine="0"/>
        <w:jc w:val="center"/>
        <w:rPr>
          <w:del w:id="1861" w:author="Cristiano de Menezes Feu" w:date="2022-11-21T08:33:00Z"/>
          <w:color w:val="000000"/>
        </w:rPr>
        <w:pPrChange w:id="1862" w:author="Cristiano de Menezes Feu" w:date="2022-11-21T08:33:00Z">
          <w:pPr>
            <w:widowControl w:val="0"/>
            <w:pBdr>
              <w:top w:val="nil"/>
              <w:left w:val="nil"/>
              <w:bottom w:val="nil"/>
              <w:right w:val="nil"/>
              <w:between w:val="nil"/>
            </w:pBdr>
          </w:pPr>
        </w:pPrChange>
      </w:pPr>
      <w:del w:id="1863" w:author="Cristiano de Menezes Feu" w:date="2022-11-21T08:33:00Z">
        <w:r w:rsidDel="00E631A1">
          <w:rPr>
            <w:color w:val="000000"/>
          </w:rPr>
          <w:delText>VI - Comissão de Desenvolvimento Econômico, Indústria, Comércio e Serviços:</w:delText>
        </w:r>
        <w:r w:rsidDel="00E631A1">
          <w:rPr>
            <w:color w:val="005583"/>
            <w:vertAlign w:val="superscript"/>
          </w:rPr>
          <w:footnoteReference w:id="124"/>
        </w:r>
        <w:r w:rsidDel="00E631A1">
          <w:rPr>
            <w:color w:val="000000"/>
          </w:rPr>
          <w:delText xml:space="preserve"> </w:delText>
        </w:r>
        <w:r w:rsidDel="00E631A1">
          <w:rPr>
            <w:color w:val="005583"/>
          </w:rPr>
          <w:delText>(CDEICS)</w:delText>
        </w:r>
      </w:del>
    </w:p>
    <w:p w14:paraId="000005C6" w14:textId="32100C2B" w:rsidR="003D183A" w:rsidDel="00E631A1" w:rsidRDefault="008B7924" w:rsidP="00E631A1">
      <w:pPr>
        <w:widowControl w:val="0"/>
        <w:pBdr>
          <w:top w:val="nil"/>
          <w:left w:val="nil"/>
          <w:bottom w:val="nil"/>
          <w:right w:val="nil"/>
          <w:between w:val="nil"/>
        </w:pBdr>
        <w:spacing w:before="57" w:after="0"/>
        <w:ind w:left="283" w:firstLine="0"/>
        <w:jc w:val="center"/>
        <w:rPr>
          <w:del w:id="1867" w:author="Cristiano de Menezes Feu" w:date="2022-11-21T08:33:00Z"/>
          <w:color w:val="000000"/>
        </w:rPr>
        <w:pPrChange w:id="1868" w:author="Cristiano de Menezes Feu" w:date="2022-11-21T08:33:00Z">
          <w:pPr>
            <w:widowControl w:val="0"/>
            <w:pBdr>
              <w:top w:val="nil"/>
              <w:left w:val="nil"/>
              <w:bottom w:val="nil"/>
              <w:right w:val="nil"/>
              <w:between w:val="nil"/>
            </w:pBdr>
            <w:spacing w:before="57" w:after="0"/>
            <w:ind w:left="283" w:firstLine="0"/>
          </w:pPr>
        </w:pPrChange>
      </w:pPr>
      <w:del w:id="1869" w:author="Cristiano de Menezes Feu" w:date="2022-11-21T08:33:00Z">
        <w:r w:rsidDel="00E631A1">
          <w:rPr>
            <w:color w:val="000000"/>
          </w:rPr>
          <w:delText>a) matérias atinentes a relações econômicas internacionais;</w:delText>
        </w:r>
      </w:del>
    </w:p>
    <w:p w14:paraId="000005C7" w14:textId="6642D35F" w:rsidR="003D183A" w:rsidDel="00E631A1" w:rsidRDefault="008B7924" w:rsidP="00E631A1">
      <w:pPr>
        <w:widowControl w:val="0"/>
        <w:pBdr>
          <w:top w:val="nil"/>
          <w:left w:val="nil"/>
          <w:bottom w:val="nil"/>
          <w:right w:val="nil"/>
          <w:between w:val="nil"/>
        </w:pBdr>
        <w:spacing w:before="57" w:after="0"/>
        <w:ind w:left="283" w:firstLine="0"/>
        <w:jc w:val="center"/>
        <w:rPr>
          <w:del w:id="1870" w:author="Cristiano de Menezes Feu" w:date="2022-11-21T08:33:00Z"/>
          <w:color w:val="000000"/>
        </w:rPr>
        <w:pPrChange w:id="1871" w:author="Cristiano de Menezes Feu" w:date="2022-11-21T08:33:00Z">
          <w:pPr>
            <w:widowControl w:val="0"/>
            <w:pBdr>
              <w:top w:val="nil"/>
              <w:left w:val="nil"/>
              <w:bottom w:val="nil"/>
              <w:right w:val="nil"/>
              <w:between w:val="nil"/>
            </w:pBdr>
            <w:spacing w:before="57" w:after="0"/>
            <w:ind w:left="283" w:firstLine="0"/>
          </w:pPr>
        </w:pPrChange>
      </w:pPr>
      <w:del w:id="1872" w:author="Cristiano de Menezes Feu" w:date="2022-11-21T08:33:00Z">
        <w:r w:rsidDel="00E631A1">
          <w:rPr>
            <w:color w:val="000000"/>
          </w:rPr>
          <w:delText>b) assuntos relativos à ordem econômica nacional;</w:delText>
        </w:r>
      </w:del>
    </w:p>
    <w:p w14:paraId="000005C8" w14:textId="06E13275" w:rsidR="003D183A" w:rsidDel="00E631A1" w:rsidRDefault="008B7924" w:rsidP="00E631A1">
      <w:pPr>
        <w:widowControl w:val="0"/>
        <w:pBdr>
          <w:top w:val="nil"/>
          <w:left w:val="nil"/>
          <w:bottom w:val="nil"/>
          <w:right w:val="nil"/>
          <w:between w:val="nil"/>
        </w:pBdr>
        <w:spacing w:before="57" w:after="0"/>
        <w:ind w:left="283" w:firstLine="0"/>
        <w:jc w:val="center"/>
        <w:rPr>
          <w:del w:id="1873" w:author="Cristiano de Menezes Feu" w:date="2022-11-21T08:33:00Z"/>
          <w:color w:val="000000"/>
        </w:rPr>
        <w:pPrChange w:id="1874" w:author="Cristiano de Menezes Feu" w:date="2022-11-21T08:33:00Z">
          <w:pPr>
            <w:widowControl w:val="0"/>
            <w:pBdr>
              <w:top w:val="nil"/>
              <w:left w:val="nil"/>
              <w:bottom w:val="nil"/>
              <w:right w:val="nil"/>
              <w:between w:val="nil"/>
            </w:pBdr>
            <w:spacing w:before="57" w:after="0"/>
            <w:ind w:left="283" w:firstLine="0"/>
          </w:pPr>
        </w:pPrChange>
      </w:pPr>
      <w:del w:id="1875" w:author="Cristiano de Menezes Feu" w:date="2022-11-21T08:33:00Z">
        <w:r w:rsidDel="00E631A1">
          <w:rPr>
            <w:color w:val="000000"/>
          </w:rPr>
          <w:delText>c) política e atividade industrial, comercial e agrícola; setor econômico terciário, exceto os serviços de natureza financeira;</w:delText>
        </w:r>
      </w:del>
    </w:p>
    <w:p w14:paraId="000005C9" w14:textId="34611332" w:rsidR="003D183A" w:rsidDel="00E631A1" w:rsidRDefault="008B7924" w:rsidP="00E631A1">
      <w:pPr>
        <w:widowControl w:val="0"/>
        <w:pBdr>
          <w:top w:val="nil"/>
          <w:left w:val="nil"/>
          <w:bottom w:val="nil"/>
          <w:right w:val="nil"/>
          <w:between w:val="nil"/>
        </w:pBdr>
        <w:spacing w:before="57" w:after="0"/>
        <w:ind w:left="283" w:firstLine="0"/>
        <w:jc w:val="center"/>
        <w:rPr>
          <w:del w:id="1876" w:author="Cristiano de Menezes Feu" w:date="2022-11-21T08:33:00Z"/>
          <w:color w:val="000000"/>
        </w:rPr>
        <w:pPrChange w:id="1877" w:author="Cristiano de Menezes Feu" w:date="2022-11-21T08:33:00Z">
          <w:pPr>
            <w:widowControl w:val="0"/>
            <w:pBdr>
              <w:top w:val="nil"/>
              <w:left w:val="nil"/>
              <w:bottom w:val="nil"/>
              <w:right w:val="nil"/>
              <w:between w:val="nil"/>
            </w:pBdr>
            <w:spacing w:before="57" w:after="0"/>
            <w:ind w:left="283" w:firstLine="0"/>
          </w:pPr>
        </w:pPrChange>
      </w:pPr>
      <w:del w:id="1878" w:author="Cristiano de Menezes Feu" w:date="2022-11-21T08:33:00Z">
        <w:r w:rsidDel="00E631A1">
          <w:rPr>
            <w:color w:val="000000"/>
          </w:rPr>
          <w:delText>d) sistema monetário; moeda; câmbio e reservas cambiais;</w:delText>
        </w:r>
      </w:del>
    </w:p>
    <w:p w14:paraId="000005CA" w14:textId="70102BE7" w:rsidR="003D183A" w:rsidDel="00E631A1" w:rsidRDefault="008B7924" w:rsidP="00E631A1">
      <w:pPr>
        <w:widowControl w:val="0"/>
        <w:pBdr>
          <w:top w:val="nil"/>
          <w:left w:val="nil"/>
          <w:bottom w:val="nil"/>
          <w:right w:val="nil"/>
          <w:between w:val="nil"/>
        </w:pBdr>
        <w:spacing w:before="57" w:after="0"/>
        <w:ind w:left="283" w:firstLine="0"/>
        <w:jc w:val="center"/>
        <w:rPr>
          <w:del w:id="1879" w:author="Cristiano de Menezes Feu" w:date="2022-11-21T08:33:00Z"/>
          <w:color w:val="000000"/>
        </w:rPr>
        <w:pPrChange w:id="1880" w:author="Cristiano de Menezes Feu" w:date="2022-11-21T08:33:00Z">
          <w:pPr>
            <w:widowControl w:val="0"/>
            <w:pBdr>
              <w:top w:val="nil"/>
              <w:left w:val="nil"/>
              <w:bottom w:val="nil"/>
              <w:right w:val="nil"/>
              <w:between w:val="nil"/>
            </w:pBdr>
            <w:spacing w:before="57" w:after="0"/>
            <w:ind w:left="283" w:firstLine="0"/>
          </w:pPr>
        </w:pPrChange>
      </w:pPr>
      <w:del w:id="1881" w:author="Cristiano de Menezes Feu" w:date="2022-11-21T08:33:00Z">
        <w:r w:rsidDel="00E631A1">
          <w:rPr>
            <w:color w:val="000000"/>
          </w:rPr>
          <w:delText>e) comércio exterior; políticas de importação e exportação em geral; acordos comerciais, tarifas e cotas;</w:delText>
        </w:r>
      </w:del>
    </w:p>
    <w:p w14:paraId="000005CB" w14:textId="0AECE67F" w:rsidR="003D183A" w:rsidDel="00E631A1" w:rsidRDefault="008B7924" w:rsidP="00E631A1">
      <w:pPr>
        <w:widowControl w:val="0"/>
        <w:pBdr>
          <w:top w:val="nil"/>
          <w:left w:val="nil"/>
          <w:bottom w:val="nil"/>
          <w:right w:val="nil"/>
          <w:between w:val="nil"/>
        </w:pBdr>
        <w:spacing w:before="57" w:after="0"/>
        <w:ind w:left="283" w:firstLine="0"/>
        <w:jc w:val="center"/>
        <w:rPr>
          <w:del w:id="1882" w:author="Cristiano de Menezes Feu" w:date="2022-11-21T08:33:00Z"/>
          <w:color w:val="000000"/>
        </w:rPr>
        <w:pPrChange w:id="1883" w:author="Cristiano de Menezes Feu" w:date="2022-11-21T08:33:00Z">
          <w:pPr>
            <w:widowControl w:val="0"/>
            <w:pBdr>
              <w:top w:val="nil"/>
              <w:left w:val="nil"/>
              <w:bottom w:val="nil"/>
              <w:right w:val="nil"/>
              <w:between w:val="nil"/>
            </w:pBdr>
            <w:spacing w:before="57" w:after="0"/>
            <w:ind w:left="283" w:firstLine="0"/>
          </w:pPr>
        </w:pPrChange>
      </w:pPr>
      <w:del w:id="1884" w:author="Cristiano de Menezes Feu" w:date="2022-11-21T08:33:00Z">
        <w:r w:rsidDel="00E631A1">
          <w:rPr>
            <w:color w:val="000000"/>
          </w:rPr>
          <w:delText>f) atividade econômica estatal e em regime empresarial; programas de privatização; monopólios da União;</w:delText>
        </w:r>
      </w:del>
    </w:p>
    <w:p w14:paraId="000005CC" w14:textId="64BD71D1" w:rsidR="003D183A" w:rsidDel="00E631A1" w:rsidRDefault="008B7924" w:rsidP="00E631A1">
      <w:pPr>
        <w:widowControl w:val="0"/>
        <w:pBdr>
          <w:top w:val="nil"/>
          <w:left w:val="nil"/>
          <w:bottom w:val="nil"/>
          <w:right w:val="nil"/>
          <w:between w:val="nil"/>
        </w:pBdr>
        <w:spacing w:before="57" w:after="0"/>
        <w:ind w:left="283" w:firstLine="0"/>
        <w:jc w:val="center"/>
        <w:rPr>
          <w:del w:id="1885" w:author="Cristiano de Menezes Feu" w:date="2022-11-21T08:33:00Z"/>
          <w:color w:val="000000"/>
        </w:rPr>
        <w:pPrChange w:id="1886" w:author="Cristiano de Menezes Feu" w:date="2022-11-21T08:33:00Z">
          <w:pPr>
            <w:widowControl w:val="0"/>
            <w:pBdr>
              <w:top w:val="nil"/>
              <w:left w:val="nil"/>
              <w:bottom w:val="nil"/>
              <w:right w:val="nil"/>
              <w:between w:val="nil"/>
            </w:pBdr>
            <w:spacing w:before="57" w:after="0"/>
            <w:ind w:left="283" w:firstLine="0"/>
          </w:pPr>
        </w:pPrChange>
      </w:pPr>
      <w:del w:id="1887" w:author="Cristiano de Menezes Feu" w:date="2022-11-21T08:33:00Z">
        <w:r w:rsidDel="00E631A1">
          <w:rPr>
            <w:color w:val="000000"/>
          </w:rPr>
          <w:delText>g) proteção e benefícios especiais temporários, exceto os de natureza financeira e tributária, às empresas brasileiras de capital nacional;</w:delText>
        </w:r>
      </w:del>
    </w:p>
    <w:p w14:paraId="000005CD" w14:textId="3F90A419" w:rsidR="003D183A" w:rsidDel="00E631A1" w:rsidRDefault="008B7924" w:rsidP="00E631A1">
      <w:pPr>
        <w:widowControl w:val="0"/>
        <w:pBdr>
          <w:top w:val="nil"/>
          <w:left w:val="nil"/>
          <w:bottom w:val="nil"/>
          <w:right w:val="nil"/>
          <w:between w:val="nil"/>
        </w:pBdr>
        <w:spacing w:before="57" w:after="0"/>
        <w:ind w:left="283" w:firstLine="0"/>
        <w:jc w:val="center"/>
        <w:rPr>
          <w:del w:id="1888" w:author="Cristiano de Menezes Feu" w:date="2022-11-21T08:33:00Z"/>
          <w:color w:val="000000"/>
        </w:rPr>
        <w:pPrChange w:id="1889" w:author="Cristiano de Menezes Feu" w:date="2022-11-21T08:33:00Z">
          <w:pPr>
            <w:widowControl w:val="0"/>
            <w:pBdr>
              <w:top w:val="nil"/>
              <w:left w:val="nil"/>
              <w:bottom w:val="nil"/>
              <w:right w:val="nil"/>
              <w:between w:val="nil"/>
            </w:pBdr>
            <w:spacing w:before="57" w:after="0"/>
            <w:ind w:left="283" w:firstLine="0"/>
          </w:pPr>
        </w:pPrChange>
      </w:pPr>
      <w:del w:id="1890" w:author="Cristiano de Menezes Feu" w:date="2022-11-21T08:33:00Z">
        <w:r w:rsidDel="00E631A1">
          <w:rPr>
            <w:color w:val="000000"/>
          </w:rPr>
          <w:delText>h) cooperativismo e outras formas de associativismo na atividade econômica, exceto quando relacionados com matéria própria de outra Comissão;</w:delText>
        </w:r>
      </w:del>
    </w:p>
    <w:p w14:paraId="000005CE" w14:textId="72022735" w:rsidR="003D183A" w:rsidDel="00E631A1" w:rsidRDefault="008B7924" w:rsidP="00E631A1">
      <w:pPr>
        <w:widowControl w:val="0"/>
        <w:pBdr>
          <w:top w:val="nil"/>
          <w:left w:val="nil"/>
          <w:bottom w:val="nil"/>
          <w:right w:val="nil"/>
          <w:between w:val="nil"/>
        </w:pBdr>
        <w:spacing w:before="57" w:after="0"/>
        <w:ind w:left="283" w:firstLine="0"/>
        <w:jc w:val="center"/>
        <w:rPr>
          <w:del w:id="1891" w:author="Cristiano de Menezes Feu" w:date="2022-11-21T08:33:00Z"/>
          <w:color w:val="000000"/>
        </w:rPr>
        <w:pPrChange w:id="1892" w:author="Cristiano de Menezes Feu" w:date="2022-11-21T08:33:00Z">
          <w:pPr>
            <w:widowControl w:val="0"/>
            <w:pBdr>
              <w:top w:val="nil"/>
              <w:left w:val="nil"/>
              <w:bottom w:val="nil"/>
              <w:right w:val="nil"/>
              <w:between w:val="nil"/>
            </w:pBdr>
            <w:spacing w:before="57" w:after="0"/>
            <w:ind w:left="283" w:firstLine="0"/>
          </w:pPr>
        </w:pPrChange>
      </w:pPr>
      <w:del w:id="1893" w:author="Cristiano de Menezes Feu" w:date="2022-11-21T08:33:00Z">
        <w:r w:rsidDel="00E631A1">
          <w:rPr>
            <w:color w:val="000000"/>
          </w:rPr>
          <w:delText>i) regime jurídico das empresas e tratamento preferencial para microempresas e para empresas de pequeno porte;</w:delText>
        </w:r>
      </w:del>
    </w:p>
    <w:p w14:paraId="000005CF" w14:textId="1230CEC8" w:rsidR="003D183A" w:rsidDel="00E631A1" w:rsidRDefault="008B7924" w:rsidP="00E631A1">
      <w:pPr>
        <w:widowControl w:val="0"/>
        <w:pBdr>
          <w:top w:val="nil"/>
          <w:left w:val="nil"/>
          <w:bottom w:val="nil"/>
          <w:right w:val="nil"/>
          <w:between w:val="nil"/>
        </w:pBdr>
        <w:spacing w:before="57" w:after="0"/>
        <w:ind w:left="283" w:firstLine="0"/>
        <w:jc w:val="center"/>
        <w:rPr>
          <w:del w:id="1894" w:author="Cristiano de Menezes Feu" w:date="2022-11-21T08:33:00Z"/>
          <w:color w:val="000000"/>
        </w:rPr>
        <w:pPrChange w:id="1895" w:author="Cristiano de Menezes Feu" w:date="2022-11-21T08:33:00Z">
          <w:pPr>
            <w:widowControl w:val="0"/>
            <w:pBdr>
              <w:top w:val="nil"/>
              <w:left w:val="nil"/>
              <w:bottom w:val="nil"/>
              <w:right w:val="nil"/>
              <w:between w:val="nil"/>
            </w:pBdr>
            <w:spacing w:before="57" w:after="0"/>
            <w:ind w:left="283" w:firstLine="0"/>
          </w:pPr>
        </w:pPrChange>
      </w:pPr>
      <w:del w:id="1896" w:author="Cristiano de Menezes Feu" w:date="2022-11-21T08:33:00Z">
        <w:r w:rsidDel="00E631A1">
          <w:rPr>
            <w:color w:val="000000"/>
          </w:rPr>
          <w:delText>j) fiscalização e incentivo pelo Estado às atividades econômicas; diretrizes e bases do planejamento do desenvolvimento nacional equilibrado; planos nacionais e regionais ou setoriais;</w:delText>
        </w:r>
      </w:del>
    </w:p>
    <w:p w14:paraId="000005D0" w14:textId="50F26A7D" w:rsidR="003D183A" w:rsidDel="00E631A1" w:rsidRDefault="008B7924" w:rsidP="00E631A1">
      <w:pPr>
        <w:widowControl w:val="0"/>
        <w:pBdr>
          <w:top w:val="nil"/>
          <w:left w:val="nil"/>
          <w:bottom w:val="nil"/>
          <w:right w:val="nil"/>
          <w:between w:val="nil"/>
        </w:pBdr>
        <w:spacing w:before="57" w:after="0"/>
        <w:ind w:left="283" w:firstLine="0"/>
        <w:jc w:val="center"/>
        <w:rPr>
          <w:del w:id="1897" w:author="Cristiano de Menezes Feu" w:date="2022-11-21T08:33:00Z"/>
          <w:color w:val="000000"/>
        </w:rPr>
        <w:pPrChange w:id="1898" w:author="Cristiano de Menezes Feu" w:date="2022-11-21T08:33:00Z">
          <w:pPr>
            <w:widowControl w:val="0"/>
            <w:pBdr>
              <w:top w:val="nil"/>
              <w:left w:val="nil"/>
              <w:bottom w:val="nil"/>
              <w:right w:val="nil"/>
              <w:between w:val="nil"/>
            </w:pBdr>
            <w:spacing w:before="57" w:after="0"/>
            <w:ind w:left="283" w:firstLine="0"/>
          </w:pPr>
        </w:pPrChange>
      </w:pPr>
      <w:del w:id="1899" w:author="Cristiano de Menezes Feu" w:date="2022-11-21T08:33:00Z">
        <w:r w:rsidDel="00E631A1">
          <w:rPr>
            <w:color w:val="000000"/>
          </w:rPr>
          <w:delText>l) matérias relativas a direito comercial, societário e falimentar; direito econômico;</w:delText>
        </w:r>
      </w:del>
    </w:p>
    <w:p w14:paraId="000005D1" w14:textId="4455AC20" w:rsidR="003D183A" w:rsidDel="00E631A1" w:rsidRDefault="008B7924" w:rsidP="00E631A1">
      <w:pPr>
        <w:widowControl w:val="0"/>
        <w:pBdr>
          <w:top w:val="nil"/>
          <w:left w:val="nil"/>
          <w:bottom w:val="nil"/>
          <w:right w:val="nil"/>
          <w:between w:val="nil"/>
        </w:pBdr>
        <w:spacing w:before="57" w:after="0"/>
        <w:ind w:left="283" w:firstLine="0"/>
        <w:jc w:val="center"/>
        <w:rPr>
          <w:del w:id="1900" w:author="Cristiano de Menezes Feu" w:date="2022-11-21T08:33:00Z"/>
          <w:color w:val="000000"/>
        </w:rPr>
        <w:pPrChange w:id="1901" w:author="Cristiano de Menezes Feu" w:date="2022-11-21T08:33:00Z">
          <w:pPr>
            <w:widowControl w:val="0"/>
            <w:pBdr>
              <w:top w:val="nil"/>
              <w:left w:val="nil"/>
              <w:bottom w:val="nil"/>
              <w:right w:val="nil"/>
              <w:between w:val="nil"/>
            </w:pBdr>
            <w:spacing w:before="57" w:after="0"/>
            <w:ind w:left="283" w:firstLine="0"/>
          </w:pPr>
        </w:pPrChange>
      </w:pPr>
      <w:del w:id="1902" w:author="Cristiano de Menezes Feu" w:date="2022-11-21T08:33:00Z">
        <w:r w:rsidDel="00E631A1">
          <w:rPr>
            <w:color w:val="000000"/>
          </w:rPr>
          <w:delText>m) propriedade industrial e sua proteção;</w:delText>
        </w:r>
      </w:del>
    </w:p>
    <w:p w14:paraId="000005D2" w14:textId="4B9314E6" w:rsidR="003D183A" w:rsidDel="00E631A1" w:rsidRDefault="008B7924" w:rsidP="00E631A1">
      <w:pPr>
        <w:widowControl w:val="0"/>
        <w:pBdr>
          <w:top w:val="nil"/>
          <w:left w:val="nil"/>
          <w:bottom w:val="nil"/>
          <w:right w:val="nil"/>
          <w:between w:val="nil"/>
        </w:pBdr>
        <w:spacing w:before="57" w:after="0"/>
        <w:ind w:left="283" w:firstLine="0"/>
        <w:jc w:val="center"/>
        <w:rPr>
          <w:del w:id="1903" w:author="Cristiano de Menezes Feu" w:date="2022-11-21T08:33:00Z"/>
          <w:color w:val="000000"/>
        </w:rPr>
        <w:pPrChange w:id="1904" w:author="Cristiano de Menezes Feu" w:date="2022-11-21T08:33:00Z">
          <w:pPr>
            <w:widowControl w:val="0"/>
            <w:pBdr>
              <w:top w:val="nil"/>
              <w:left w:val="nil"/>
              <w:bottom w:val="nil"/>
              <w:right w:val="nil"/>
              <w:between w:val="nil"/>
            </w:pBdr>
            <w:spacing w:before="57" w:after="0"/>
            <w:ind w:left="283" w:firstLine="0"/>
          </w:pPr>
        </w:pPrChange>
      </w:pPr>
      <w:del w:id="1905" w:author="Cristiano de Menezes Feu" w:date="2022-11-21T08:33:00Z">
        <w:r w:rsidDel="00E631A1">
          <w:rPr>
            <w:color w:val="000000"/>
          </w:rPr>
          <w:delText>n) registro de comércio e atividades afins;</w:delText>
        </w:r>
      </w:del>
    </w:p>
    <w:p w14:paraId="000005D3" w14:textId="7C3118A6" w:rsidR="003D183A" w:rsidDel="00E631A1" w:rsidRDefault="008B7924" w:rsidP="00E631A1">
      <w:pPr>
        <w:widowControl w:val="0"/>
        <w:pBdr>
          <w:top w:val="nil"/>
          <w:left w:val="nil"/>
          <w:bottom w:val="nil"/>
          <w:right w:val="nil"/>
          <w:between w:val="nil"/>
        </w:pBdr>
        <w:spacing w:before="57" w:after="0"/>
        <w:ind w:left="283" w:firstLine="0"/>
        <w:jc w:val="center"/>
        <w:rPr>
          <w:del w:id="1906" w:author="Cristiano de Menezes Feu" w:date="2022-11-21T08:33:00Z"/>
          <w:color w:val="000000"/>
        </w:rPr>
        <w:pPrChange w:id="1907" w:author="Cristiano de Menezes Feu" w:date="2022-11-21T08:33:00Z">
          <w:pPr>
            <w:widowControl w:val="0"/>
            <w:pBdr>
              <w:top w:val="nil"/>
              <w:left w:val="nil"/>
              <w:bottom w:val="nil"/>
              <w:right w:val="nil"/>
              <w:between w:val="nil"/>
            </w:pBdr>
            <w:spacing w:before="57" w:after="0"/>
            <w:ind w:left="283" w:firstLine="0"/>
          </w:pPr>
        </w:pPrChange>
      </w:pPr>
      <w:del w:id="1908" w:author="Cristiano de Menezes Feu" w:date="2022-11-21T08:33:00Z">
        <w:r w:rsidDel="00E631A1">
          <w:rPr>
            <w:color w:val="000000"/>
          </w:rPr>
          <w:delText>o) políticas e sistema nacional de metrologia, normalização e qualidade industrial;</w:delText>
        </w:r>
      </w:del>
    </w:p>
    <w:p w14:paraId="000005D4" w14:textId="6113BFFD" w:rsidR="003D183A" w:rsidDel="00E631A1" w:rsidRDefault="008B7924" w:rsidP="00E631A1">
      <w:pPr>
        <w:widowControl w:val="0"/>
        <w:pBdr>
          <w:top w:val="nil"/>
          <w:left w:val="nil"/>
          <w:bottom w:val="nil"/>
          <w:right w:val="nil"/>
          <w:between w:val="nil"/>
        </w:pBdr>
        <w:spacing w:before="57" w:after="0"/>
        <w:ind w:left="283" w:firstLine="0"/>
        <w:jc w:val="center"/>
        <w:rPr>
          <w:del w:id="1909" w:author="Cristiano de Menezes Feu" w:date="2022-11-21T08:33:00Z"/>
          <w:color w:val="005583"/>
          <w:vertAlign w:val="superscript"/>
        </w:rPr>
        <w:pPrChange w:id="1910" w:author="Cristiano de Menezes Feu" w:date="2022-11-21T08:33:00Z">
          <w:pPr>
            <w:widowControl w:val="0"/>
            <w:pBdr>
              <w:top w:val="nil"/>
              <w:left w:val="nil"/>
              <w:bottom w:val="nil"/>
              <w:right w:val="nil"/>
              <w:between w:val="nil"/>
            </w:pBdr>
            <w:spacing w:before="57" w:after="0"/>
            <w:ind w:left="283" w:firstLine="0"/>
          </w:pPr>
        </w:pPrChange>
      </w:pPr>
      <w:del w:id="1911" w:author="Cristiano de Menezes Feu" w:date="2022-11-21T08:33:00Z">
        <w:r w:rsidDel="00E631A1">
          <w:rPr>
            <w:color w:val="000000"/>
          </w:rPr>
          <w:delText>p) matérias relativas à prestação de serviços;</w:delText>
        </w:r>
        <w:r w:rsidDel="00E631A1">
          <w:rPr>
            <w:color w:val="005583"/>
            <w:vertAlign w:val="superscript"/>
          </w:rPr>
          <w:footnoteReference w:id="125"/>
        </w:r>
      </w:del>
    </w:p>
    <w:p w14:paraId="000005D5" w14:textId="0EF4F988" w:rsidR="003D183A" w:rsidDel="00E631A1" w:rsidRDefault="008B7924" w:rsidP="00E631A1">
      <w:pPr>
        <w:widowControl w:val="0"/>
        <w:pBdr>
          <w:top w:val="nil"/>
          <w:left w:val="nil"/>
          <w:bottom w:val="nil"/>
          <w:right w:val="nil"/>
          <w:between w:val="nil"/>
        </w:pBdr>
        <w:ind w:firstLine="0"/>
        <w:jc w:val="center"/>
        <w:rPr>
          <w:del w:id="1915" w:author="Cristiano de Menezes Feu" w:date="2022-11-21T08:33:00Z"/>
          <w:color w:val="000000"/>
        </w:rPr>
        <w:pPrChange w:id="1916" w:author="Cristiano de Menezes Feu" w:date="2022-11-21T08:33:00Z">
          <w:pPr>
            <w:widowControl w:val="0"/>
            <w:pBdr>
              <w:top w:val="nil"/>
              <w:left w:val="nil"/>
              <w:bottom w:val="nil"/>
              <w:right w:val="nil"/>
              <w:between w:val="nil"/>
            </w:pBdr>
          </w:pPr>
        </w:pPrChange>
      </w:pPr>
      <w:del w:id="1917" w:author="Cristiano de Menezes Feu" w:date="2022-11-21T08:33:00Z">
        <w:r w:rsidDel="00E631A1">
          <w:rPr>
            <w:color w:val="000000"/>
          </w:rPr>
          <w:delText xml:space="preserve">VII - Comissão de Desenvolvimento Urbano: </w:delText>
        </w:r>
        <w:r w:rsidDel="00E631A1">
          <w:rPr>
            <w:color w:val="005583"/>
          </w:rPr>
          <w:delText>(CDU)</w:delText>
        </w:r>
      </w:del>
    </w:p>
    <w:p w14:paraId="000005D6" w14:textId="428473BC" w:rsidR="003D183A" w:rsidDel="00E631A1" w:rsidRDefault="008B7924" w:rsidP="00E631A1">
      <w:pPr>
        <w:widowControl w:val="0"/>
        <w:pBdr>
          <w:top w:val="nil"/>
          <w:left w:val="nil"/>
          <w:bottom w:val="nil"/>
          <w:right w:val="nil"/>
          <w:between w:val="nil"/>
        </w:pBdr>
        <w:spacing w:before="57" w:after="0"/>
        <w:ind w:left="283" w:firstLine="0"/>
        <w:jc w:val="center"/>
        <w:rPr>
          <w:del w:id="1918" w:author="Cristiano de Menezes Feu" w:date="2022-11-21T08:33:00Z"/>
          <w:color w:val="000000"/>
        </w:rPr>
        <w:pPrChange w:id="1919" w:author="Cristiano de Menezes Feu" w:date="2022-11-21T08:33:00Z">
          <w:pPr>
            <w:widowControl w:val="0"/>
            <w:pBdr>
              <w:top w:val="nil"/>
              <w:left w:val="nil"/>
              <w:bottom w:val="nil"/>
              <w:right w:val="nil"/>
              <w:between w:val="nil"/>
            </w:pBdr>
            <w:spacing w:before="57" w:after="0"/>
            <w:ind w:left="283" w:firstLine="0"/>
          </w:pPr>
        </w:pPrChange>
      </w:pPr>
      <w:del w:id="1920" w:author="Cristiano de Menezes Feu" w:date="2022-11-21T08:33:00Z">
        <w:r w:rsidDel="00E631A1">
          <w:rPr>
            <w:color w:val="000000"/>
          </w:rPr>
          <w:delText>a) assuntos atinentes a urbanismo e arquitetura; política e desenvolvimento urbano; uso, parcelamento e ocupação do solo urbano; habitação e sistema financeiro da habitação; transportes urbanos; infraestrutura urbana e saneamento ambiental;</w:delText>
        </w:r>
      </w:del>
    </w:p>
    <w:p w14:paraId="000005D7" w14:textId="64A3BB69" w:rsidR="003D183A" w:rsidDel="00E631A1" w:rsidRDefault="008B7924" w:rsidP="00E631A1">
      <w:pPr>
        <w:widowControl w:val="0"/>
        <w:pBdr>
          <w:top w:val="nil"/>
          <w:left w:val="nil"/>
          <w:bottom w:val="nil"/>
          <w:right w:val="nil"/>
          <w:between w:val="nil"/>
        </w:pBdr>
        <w:spacing w:before="57" w:after="0"/>
        <w:ind w:left="283" w:firstLine="0"/>
        <w:jc w:val="center"/>
        <w:rPr>
          <w:del w:id="1921" w:author="Cristiano de Menezes Feu" w:date="2022-11-21T08:33:00Z"/>
          <w:color w:val="000000"/>
        </w:rPr>
        <w:pPrChange w:id="1922" w:author="Cristiano de Menezes Feu" w:date="2022-11-21T08:33:00Z">
          <w:pPr>
            <w:widowControl w:val="0"/>
            <w:pBdr>
              <w:top w:val="nil"/>
              <w:left w:val="nil"/>
              <w:bottom w:val="nil"/>
              <w:right w:val="nil"/>
              <w:between w:val="nil"/>
            </w:pBdr>
            <w:spacing w:before="57" w:after="0"/>
            <w:ind w:left="283" w:firstLine="0"/>
          </w:pPr>
        </w:pPrChange>
      </w:pPr>
      <w:del w:id="1923" w:author="Cristiano de Menezes Feu" w:date="2022-11-21T08:33:00Z">
        <w:r w:rsidDel="00E631A1">
          <w:rPr>
            <w:color w:val="000000"/>
          </w:rPr>
          <w:delText>b) matérias relativas a direito urbanístico e a ordenação jurídico-urbanística do território; planos nacionais e regionais de ordenação do território e da organização político-administrativa;</w:delText>
        </w:r>
      </w:del>
    </w:p>
    <w:p w14:paraId="000005D8" w14:textId="21DBB4D8" w:rsidR="003D183A" w:rsidDel="00E631A1" w:rsidRDefault="008B7924" w:rsidP="00E631A1">
      <w:pPr>
        <w:widowControl w:val="0"/>
        <w:pBdr>
          <w:top w:val="nil"/>
          <w:left w:val="nil"/>
          <w:bottom w:val="nil"/>
          <w:right w:val="nil"/>
          <w:between w:val="nil"/>
        </w:pBdr>
        <w:spacing w:before="57" w:after="0"/>
        <w:ind w:left="283" w:firstLine="0"/>
        <w:jc w:val="center"/>
        <w:rPr>
          <w:del w:id="1924" w:author="Cristiano de Menezes Feu" w:date="2022-11-21T08:33:00Z"/>
          <w:color w:val="000000"/>
        </w:rPr>
        <w:pPrChange w:id="1925" w:author="Cristiano de Menezes Feu" w:date="2022-11-21T08:33:00Z">
          <w:pPr>
            <w:widowControl w:val="0"/>
            <w:pBdr>
              <w:top w:val="nil"/>
              <w:left w:val="nil"/>
              <w:bottom w:val="nil"/>
              <w:right w:val="nil"/>
              <w:between w:val="nil"/>
            </w:pBdr>
            <w:spacing w:before="57" w:after="0"/>
            <w:ind w:left="283" w:firstLine="0"/>
          </w:pPr>
        </w:pPrChange>
      </w:pPr>
      <w:del w:id="1926" w:author="Cristiano de Menezes Feu" w:date="2022-11-21T08:33:00Z">
        <w:r w:rsidDel="00E631A1">
          <w:rPr>
            <w:color w:val="000000"/>
          </w:rPr>
          <w:delText>c) política e desenvolvimento municipal e territorial;</w:delText>
        </w:r>
      </w:del>
    </w:p>
    <w:p w14:paraId="000005D9" w14:textId="43437683" w:rsidR="003D183A" w:rsidDel="00E631A1" w:rsidRDefault="008B7924" w:rsidP="00E631A1">
      <w:pPr>
        <w:widowControl w:val="0"/>
        <w:pBdr>
          <w:top w:val="nil"/>
          <w:left w:val="nil"/>
          <w:bottom w:val="nil"/>
          <w:right w:val="nil"/>
          <w:between w:val="nil"/>
        </w:pBdr>
        <w:spacing w:before="57" w:after="0"/>
        <w:ind w:left="283" w:firstLine="0"/>
        <w:jc w:val="center"/>
        <w:rPr>
          <w:del w:id="1927" w:author="Cristiano de Menezes Feu" w:date="2022-11-21T08:33:00Z"/>
          <w:color w:val="000000"/>
        </w:rPr>
        <w:pPrChange w:id="1928" w:author="Cristiano de Menezes Feu" w:date="2022-11-21T08:33:00Z">
          <w:pPr>
            <w:widowControl w:val="0"/>
            <w:pBdr>
              <w:top w:val="nil"/>
              <w:left w:val="nil"/>
              <w:bottom w:val="nil"/>
              <w:right w:val="nil"/>
              <w:between w:val="nil"/>
            </w:pBdr>
            <w:spacing w:before="57" w:after="0"/>
            <w:ind w:left="283" w:firstLine="0"/>
          </w:pPr>
        </w:pPrChange>
      </w:pPr>
      <w:del w:id="1929" w:author="Cristiano de Menezes Feu" w:date="2022-11-21T08:33:00Z">
        <w:r w:rsidDel="00E631A1">
          <w:rPr>
            <w:color w:val="000000"/>
          </w:rPr>
          <w:delText>d) matérias referentes ao direito municipal e edílico;</w:delText>
        </w:r>
      </w:del>
    </w:p>
    <w:p w14:paraId="000005DA" w14:textId="4DFE9AC7" w:rsidR="003D183A" w:rsidDel="00E631A1" w:rsidRDefault="008B7924" w:rsidP="00E631A1">
      <w:pPr>
        <w:widowControl w:val="0"/>
        <w:pBdr>
          <w:top w:val="nil"/>
          <w:left w:val="nil"/>
          <w:bottom w:val="nil"/>
          <w:right w:val="nil"/>
          <w:between w:val="nil"/>
        </w:pBdr>
        <w:spacing w:before="57" w:after="0"/>
        <w:ind w:left="283" w:firstLine="0"/>
        <w:jc w:val="center"/>
        <w:rPr>
          <w:del w:id="1930" w:author="Cristiano de Menezes Feu" w:date="2022-11-21T08:33:00Z"/>
          <w:color w:val="000000"/>
        </w:rPr>
        <w:pPrChange w:id="1931" w:author="Cristiano de Menezes Feu" w:date="2022-11-21T08:33:00Z">
          <w:pPr>
            <w:widowControl w:val="0"/>
            <w:pBdr>
              <w:top w:val="nil"/>
              <w:left w:val="nil"/>
              <w:bottom w:val="nil"/>
              <w:right w:val="nil"/>
              <w:between w:val="nil"/>
            </w:pBdr>
            <w:spacing w:before="57" w:after="0"/>
            <w:ind w:left="283" w:firstLine="0"/>
          </w:pPr>
        </w:pPrChange>
      </w:pPr>
      <w:del w:id="1932" w:author="Cristiano de Menezes Feu" w:date="2022-11-21T08:33:00Z">
        <w:r w:rsidDel="00E631A1">
          <w:rPr>
            <w:color w:val="000000"/>
          </w:rPr>
          <w:delText>e) regiões metropolitanas, aglomerações urbanas, regiões integradas de desenvolvimento e microrregiões;</w:delText>
        </w:r>
      </w:del>
    </w:p>
    <w:p w14:paraId="000005DB" w14:textId="1CAE7715" w:rsidR="003D183A" w:rsidDel="00E631A1" w:rsidRDefault="008B7924" w:rsidP="00E631A1">
      <w:pPr>
        <w:widowControl w:val="0"/>
        <w:pBdr>
          <w:top w:val="nil"/>
          <w:left w:val="nil"/>
          <w:bottom w:val="nil"/>
          <w:right w:val="nil"/>
          <w:between w:val="nil"/>
        </w:pBdr>
        <w:ind w:firstLine="0"/>
        <w:jc w:val="center"/>
        <w:rPr>
          <w:del w:id="1933" w:author="Cristiano de Menezes Feu" w:date="2022-11-21T08:33:00Z"/>
          <w:color w:val="000000"/>
        </w:rPr>
        <w:pPrChange w:id="1934" w:author="Cristiano de Menezes Feu" w:date="2022-11-21T08:33:00Z">
          <w:pPr>
            <w:widowControl w:val="0"/>
            <w:pBdr>
              <w:top w:val="nil"/>
              <w:left w:val="nil"/>
              <w:bottom w:val="nil"/>
              <w:right w:val="nil"/>
              <w:between w:val="nil"/>
            </w:pBdr>
          </w:pPr>
        </w:pPrChange>
      </w:pPr>
      <w:del w:id="1935" w:author="Cristiano de Menezes Feu" w:date="2022-11-21T08:33:00Z">
        <w:r w:rsidDel="00E631A1">
          <w:rPr>
            <w:color w:val="000000"/>
          </w:rPr>
          <w:delText xml:space="preserve">VIII - Comissão de Direitos Humanos e Minorias: </w:delText>
        </w:r>
        <w:r w:rsidDel="00E631A1">
          <w:rPr>
            <w:color w:val="005583"/>
          </w:rPr>
          <w:delText>(CDHM)</w:delText>
        </w:r>
      </w:del>
    </w:p>
    <w:p w14:paraId="000005DC" w14:textId="653868FB" w:rsidR="003D183A" w:rsidDel="00E631A1" w:rsidRDefault="008B7924" w:rsidP="00E631A1">
      <w:pPr>
        <w:widowControl w:val="0"/>
        <w:pBdr>
          <w:top w:val="nil"/>
          <w:left w:val="nil"/>
          <w:bottom w:val="nil"/>
          <w:right w:val="nil"/>
          <w:between w:val="nil"/>
        </w:pBdr>
        <w:spacing w:before="57" w:after="0"/>
        <w:ind w:left="283" w:firstLine="0"/>
        <w:jc w:val="center"/>
        <w:rPr>
          <w:del w:id="1936" w:author="Cristiano de Menezes Feu" w:date="2022-11-21T08:33:00Z"/>
          <w:color w:val="000000"/>
        </w:rPr>
        <w:pPrChange w:id="1937" w:author="Cristiano de Menezes Feu" w:date="2022-11-21T08:33:00Z">
          <w:pPr>
            <w:widowControl w:val="0"/>
            <w:pBdr>
              <w:top w:val="nil"/>
              <w:left w:val="nil"/>
              <w:bottom w:val="nil"/>
              <w:right w:val="nil"/>
              <w:between w:val="nil"/>
            </w:pBdr>
            <w:spacing w:before="57" w:after="0"/>
            <w:ind w:left="283" w:firstLine="0"/>
          </w:pPr>
        </w:pPrChange>
      </w:pPr>
      <w:del w:id="1938" w:author="Cristiano de Menezes Feu" w:date="2022-11-21T08:33:00Z">
        <w:r w:rsidDel="00E631A1">
          <w:rPr>
            <w:color w:val="000000"/>
          </w:rPr>
          <w:delText>a) recebimento, avaliação e investigação de denúncias relativas a ameaça ou violação de direitos humanos;</w:delText>
        </w:r>
      </w:del>
    </w:p>
    <w:p w14:paraId="000005DD" w14:textId="31608C5E" w:rsidR="003D183A" w:rsidDel="00E631A1" w:rsidRDefault="008B7924" w:rsidP="00E631A1">
      <w:pPr>
        <w:widowControl w:val="0"/>
        <w:pBdr>
          <w:top w:val="nil"/>
          <w:left w:val="nil"/>
          <w:bottom w:val="nil"/>
          <w:right w:val="nil"/>
          <w:between w:val="nil"/>
        </w:pBdr>
        <w:spacing w:before="57" w:after="0"/>
        <w:ind w:left="283" w:firstLine="0"/>
        <w:jc w:val="center"/>
        <w:rPr>
          <w:del w:id="1939" w:author="Cristiano de Menezes Feu" w:date="2022-11-21T08:33:00Z"/>
          <w:color w:val="000000"/>
        </w:rPr>
        <w:pPrChange w:id="1940" w:author="Cristiano de Menezes Feu" w:date="2022-11-21T08:33:00Z">
          <w:pPr>
            <w:widowControl w:val="0"/>
            <w:pBdr>
              <w:top w:val="nil"/>
              <w:left w:val="nil"/>
              <w:bottom w:val="nil"/>
              <w:right w:val="nil"/>
              <w:between w:val="nil"/>
            </w:pBdr>
            <w:spacing w:before="57" w:after="0"/>
            <w:ind w:left="283" w:firstLine="0"/>
          </w:pPr>
        </w:pPrChange>
      </w:pPr>
      <w:del w:id="1941" w:author="Cristiano de Menezes Feu" w:date="2022-11-21T08:33:00Z">
        <w:r w:rsidDel="00E631A1">
          <w:rPr>
            <w:color w:val="000000"/>
          </w:rPr>
          <w:delText>b) fiscalização e acompanhamento de programas governamentais relativos à proteção dos direitos humanos;</w:delText>
        </w:r>
      </w:del>
    </w:p>
    <w:p w14:paraId="000005DE" w14:textId="73603D6D" w:rsidR="003D183A" w:rsidDel="00E631A1" w:rsidRDefault="008B7924" w:rsidP="00E631A1">
      <w:pPr>
        <w:widowControl w:val="0"/>
        <w:pBdr>
          <w:top w:val="nil"/>
          <w:left w:val="nil"/>
          <w:bottom w:val="nil"/>
          <w:right w:val="nil"/>
          <w:between w:val="nil"/>
        </w:pBdr>
        <w:spacing w:before="57" w:after="0"/>
        <w:ind w:left="283" w:firstLine="0"/>
        <w:jc w:val="center"/>
        <w:rPr>
          <w:del w:id="1942" w:author="Cristiano de Menezes Feu" w:date="2022-11-21T08:33:00Z"/>
          <w:color w:val="000000"/>
        </w:rPr>
        <w:pPrChange w:id="1943" w:author="Cristiano de Menezes Feu" w:date="2022-11-21T08:33:00Z">
          <w:pPr>
            <w:widowControl w:val="0"/>
            <w:pBdr>
              <w:top w:val="nil"/>
              <w:left w:val="nil"/>
              <w:bottom w:val="nil"/>
              <w:right w:val="nil"/>
              <w:between w:val="nil"/>
            </w:pBdr>
            <w:spacing w:before="57" w:after="0"/>
            <w:ind w:left="283" w:firstLine="0"/>
          </w:pPr>
        </w:pPrChange>
      </w:pPr>
      <w:del w:id="1944" w:author="Cristiano de Menezes Feu" w:date="2022-11-21T08:33:00Z">
        <w:r w:rsidDel="00E631A1">
          <w:rPr>
            <w:color w:val="000000"/>
          </w:rPr>
          <w:delText>c) colaboração com entidades não-governamentais, nacionais e internacionais, que atuem na defesa dos direitos humanos;</w:delText>
        </w:r>
      </w:del>
    </w:p>
    <w:p w14:paraId="000005DF" w14:textId="01630101" w:rsidR="003D183A" w:rsidDel="00E631A1" w:rsidRDefault="008B7924" w:rsidP="00E631A1">
      <w:pPr>
        <w:widowControl w:val="0"/>
        <w:pBdr>
          <w:top w:val="nil"/>
          <w:left w:val="nil"/>
          <w:bottom w:val="nil"/>
          <w:right w:val="nil"/>
          <w:between w:val="nil"/>
        </w:pBdr>
        <w:spacing w:before="57" w:after="0"/>
        <w:ind w:left="283" w:firstLine="0"/>
        <w:jc w:val="center"/>
        <w:rPr>
          <w:del w:id="1945" w:author="Cristiano de Menezes Feu" w:date="2022-11-21T08:33:00Z"/>
          <w:color w:val="000000"/>
        </w:rPr>
        <w:pPrChange w:id="1946" w:author="Cristiano de Menezes Feu" w:date="2022-11-21T08:33:00Z">
          <w:pPr>
            <w:widowControl w:val="0"/>
            <w:pBdr>
              <w:top w:val="nil"/>
              <w:left w:val="nil"/>
              <w:bottom w:val="nil"/>
              <w:right w:val="nil"/>
              <w:between w:val="nil"/>
            </w:pBdr>
            <w:spacing w:before="57" w:after="0"/>
            <w:ind w:left="283" w:firstLine="0"/>
          </w:pPr>
        </w:pPrChange>
      </w:pPr>
      <w:del w:id="1947" w:author="Cristiano de Menezes Feu" w:date="2022-11-21T08:33:00Z">
        <w:r w:rsidDel="00E631A1">
          <w:rPr>
            <w:color w:val="000000"/>
          </w:rPr>
          <w:delText>d) pesquisas e estudos relativos à situação dos direitos humanos no Brasil e no mundo, inclusive para efeito de divulgação pública e fornecimento de subsídios para as demais Comissões da Casa;</w:delText>
        </w:r>
      </w:del>
    </w:p>
    <w:p w14:paraId="000005E0" w14:textId="0661D678" w:rsidR="003D183A" w:rsidDel="00E631A1" w:rsidRDefault="008B7924" w:rsidP="00E631A1">
      <w:pPr>
        <w:widowControl w:val="0"/>
        <w:pBdr>
          <w:top w:val="nil"/>
          <w:left w:val="nil"/>
          <w:bottom w:val="nil"/>
          <w:right w:val="nil"/>
          <w:between w:val="nil"/>
        </w:pBdr>
        <w:spacing w:before="57" w:after="0"/>
        <w:ind w:left="283" w:firstLine="0"/>
        <w:jc w:val="center"/>
        <w:rPr>
          <w:del w:id="1948" w:author="Cristiano de Menezes Feu" w:date="2022-11-21T08:33:00Z"/>
          <w:color w:val="000000"/>
        </w:rPr>
        <w:pPrChange w:id="1949" w:author="Cristiano de Menezes Feu" w:date="2022-11-21T08:33:00Z">
          <w:pPr>
            <w:widowControl w:val="0"/>
            <w:pBdr>
              <w:top w:val="nil"/>
              <w:left w:val="nil"/>
              <w:bottom w:val="nil"/>
              <w:right w:val="nil"/>
              <w:between w:val="nil"/>
            </w:pBdr>
            <w:spacing w:before="57" w:after="0"/>
            <w:ind w:left="283" w:firstLine="0"/>
          </w:pPr>
        </w:pPrChange>
      </w:pPr>
      <w:del w:id="1950" w:author="Cristiano de Menezes Feu" w:date="2022-11-21T08:33:00Z">
        <w:r w:rsidDel="00E631A1">
          <w:rPr>
            <w:color w:val="000000"/>
          </w:rPr>
          <w:delText>e) assuntos referentes às minorias étnicas e sociais, especialmente aos índios e às comunidades indígenas; regime das terras tradicionalmente ocupadas pelos índios;</w:delText>
        </w:r>
      </w:del>
    </w:p>
    <w:p w14:paraId="000005E1" w14:textId="6C684CEA" w:rsidR="003D183A" w:rsidDel="00E631A1" w:rsidRDefault="008B7924" w:rsidP="00E631A1">
      <w:pPr>
        <w:widowControl w:val="0"/>
        <w:pBdr>
          <w:top w:val="nil"/>
          <w:left w:val="nil"/>
          <w:bottom w:val="nil"/>
          <w:right w:val="nil"/>
          <w:between w:val="nil"/>
        </w:pBdr>
        <w:spacing w:before="57" w:after="0"/>
        <w:ind w:left="283" w:firstLine="0"/>
        <w:jc w:val="center"/>
        <w:rPr>
          <w:del w:id="1951" w:author="Cristiano de Menezes Feu" w:date="2022-11-21T08:33:00Z"/>
          <w:color w:val="000000"/>
        </w:rPr>
        <w:pPrChange w:id="1952" w:author="Cristiano de Menezes Feu" w:date="2022-11-21T08:33:00Z">
          <w:pPr>
            <w:widowControl w:val="0"/>
            <w:pBdr>
              <w:top w:val="nil"/>
              <w:left w:val="nil"/>
              <w:bottom w:val="nil"/>
              <w:right w:val="nil"/>
              <w:between w:val="nil"/>
            </w:pBdr>
            <w:spacing w:before="57" w:after="0"/>
            <w:ind w:left="283" w:firstLine="0"/>
          </w:pPr>
        </w:pPrChange>
      </w:pPr>
      <w:del w:id="1953" w:author="Cristiano de Menezes Feu" w:date="2022-11-21T08:33:00Z">
        <w:r w:rsidDel="00E631A1">
          <w:rPr>
            <w:color w:val="000000"/>
          </w:rPr>
          <w:delText>f) preservação e proteção das culturas populares e étnicas do País;</w:delText>
        </w:r>
      </w:del>
    </w:p>
    <w:p w14:paraId="000005E2" w14:textId="30F978D5" w:rsidR="003D183A" w:rsidDel="00E631A1" w:rsidRDefault="008B7924" w:rsidP="00E631A1">
      <w:pPr>
        <w:widowControl w:val="0"/>
        <w:pBdr>
          <w:top w:val="nil"/>
          <w:left w:val="nil"/>
          <w:bottom w:val="nil"/>
          <w:right w:val="nil"/>
          <w:between w:val="nil"/>
        </w:pBdr>
        <w:spacing w:before="57" w:after="0"/>
        <w:ind w:left="283" w:firstLine="0"/>
        <w:jc w:val="center"/>
        <w:rPr>
          <w:del w:id="1954" w:author="Cristiano de Menezes Feu" w:date="2022-11-21T08:33:00Z"/>
          <w:color w:val="005583"/>
          <w:vertAlign w:val="superscript"/>
        </w:rPr>
        <w:pPrChange w:id="1955" w:author="Cristiano de Menezes Feu" w:date="2022-11-21T08:33:00Z">
          <w:pPr>
            <w:widowControl w:val="0"/>
            <w:pBdr>
              <w:top w:val="nil"/>
              <w:left w:val="nil"/>
              <w:bottom w:val="nil"/>
              <w:right w:val="nil"/>
              <w:between w:val="nil"/>
            </w:pBdr>
            <w:spacing w:before="57" w:after="0"/>
            <w:ind w:left="283" w:firstLine="0"/>
          </w:pPr>
        </w:pPrChange>
      </w:pPr>
      <w:del w:id="1956" w:author="Cristiano de Menezes Feu" w:date="2022-11-21T08:33:00Z">
        <w:r w:rsidDel="00E631A1">
          <w:rPr>
            <w:color w:val="000000"/>
          </w:rPr>
          <w:delText>g) promoção da igualdade racial;</w:delText>
        </w:r>
        <w:r w:rsidDel="00E631A1">
          <w:rPr>
            <w:color w:val="005583"/>
            <w:vertAlign w:val="superscript"/>
          </w:rPr>
          <w:footnoteReference w:id="126"/>
        </w:r>
      </w:del>
    </w:p>
    <w:p w14:paraId="000005E3" w14:textId="526C9894" w:rsidR="003D183A" w:rsidDel="00E631A1" w:rsidRDefault="008B7924" w:rsidP="00E631A1">
      <w:pPr>
        <w:widowControl w:val="0"/>
        <w:pBdr>
          <w:top w:val="nil"/>
          <w:left w:val="nil"/>
          <w:bottom w:val="nil"/>
          <w:right w:val="nil"/>
          <w:between w:val="nil"/>
        </w:pBdr>
        <w:ind w:firstLine="0"/>
        <w:jc w:val="center"/>
        <w:rPr>
          <w:del w:id="1960" w:author="Cristiano de Menezes Feu" w:date="2022-11-21T08:33:00Z"/>
          <w:color w:val="000000"/>
        </w:rPr>
        <w:pPrChange w:id="1961" w:author="Cristiano de Menezes Feu" w:date="2022-11-21T08:33:00Z">
          <w:pPr>
            <w:widowControl w:val="0"/>
            <w:pBdr>
              <w:top w:val="nil"/>
              <w:left w:val="nil"/>
              <w:bottom w:val="nil"/>
              <w:right w:val="nil"/>
              <w:between w:val="nil"/>
            </w:pBdr>
          </w:pPr>
        </w:pPrChange>
      </w:pPr>
      <w:del w:id="1962" w:author="Cristiano de Menezes Feu" w:date="2022-11-21T08:33:00Z">
        <w:r w:rsidDel="00E631A1">
          <w:rPr>
            <w:color w:val="000000"/>
          </w:rPr>
          <w:delText>IX - Comissão de Educação:</w:delText>
        </w:r>
        <w:r w:rsidDel="00E631A1">
          <w:rPr>
            <w:color w:val="005583"/>
            <w:vertAlign w:val="superscript"/>
          </w:rPr>
          <w:footnoteReference w:id="127"/>
        </w:r>
        <w:r w:rsidDel="00E631A1">
          <w:rPr>
            <w:color w:val="000000"/>
          </w:rPr>
          <w:delText xml:space="preserve"> </w:delText>
        </w:r>
        <w:r w:rsidDel="00E631A1">
          <w:rPr>
            <w:color w:val="005583"/>
          </w:rPr>
          <w:delText>(CE)</w:delText>
        </w:r>
      </w:del>
    </w:p>
    <w:p w14:paraId="000005E4" w14:textId="6A072C1D" w:rsidR="003D183A" w:rsidDel="00E631A1" w:rsidRDefault="008B7924" w:rsidP="00E631A1">
      <w:pPr>
        <w:widowControl w:val="0"/>
        <w:pBdr>
          <w:top w:val="nil"/>
          <w:left w:val="nil"/>
          <w:bottom w:val="nil"/>
          <w:right w:val="nil"/>
          <w:between w:val="nil"/>
        </w:pBdr>
        <w:spacing w:before="0" w:after="113"/>
        <w:ind w:left="567" w:firstLine="0"/>
        <w:jc w:val="center"/>
        <w:rPr>
          <w:del w:id="1966" w:author="Cristiano de Menezes Feu" w:date="2022-11-21T08:33:00Z"/>
          <w:color w:val="005583"/>
          <w:sz w:val="20"/>
          <w:szCs w:val="20"/>
        </w:rPr>
        <w:pPrChange w:id="1967" w:author="Cristiano de Menezes Feu" w:date="2022-11-21T08:33:00Z">
          <w:pPr>
            <w:widowControl w:val="0"/>
            <w:pBdr>
              <w:top w:val="nil"/>
              <w:left w:val="nil"/>
              <w:bottom w:val="nil"/>
              <w:right w:val="nil"/>
              <w:between w:val="nil"/>
            </w:pBdr>
            <w:spacing w:before="0" w:after="113"/>
            <w:ind w:left="567" w:firstLine="0"/>
          </w:pPr>
        </w:pPrChange>
      </w:pPr>
      <w:del w:id="1968" w:author="Cristiano de Menezes Feu" w:date="2022-11-21T08:33:00Z">
        <w:r w:rsidDel="00E631A1">
          <w:rPr>
            <w:b/>
            <w:color w:val="005583"/>
            <w:sz w:val="20"/>
            <w:szCs w:val="20"/>
          </w:rPr>
          <w:delText>Súmula</w:delText>
        </w:r>
        <w:r w:rsidDel="00E631A1">
          <w:rPr>
            <w:color w:val="005583"/>
            <w:sz w:val="20"/>
            <w:szCs w:val="20"/>
          </w:rPr>
          <w:delText xml:space="preserve"> nº 1/2016/CE – Alteração da Súmula nº 1/2013/CE para retirar a recomendação de rejeição nos pareceres dos Projetos de Lei de criação de escola federal e de criação de campus de instituição federal e de educação superior, deixando ao Relator a decisão de aprovar ou rejeitar, no mérito, a proposição, e de sugerir o envio de Indicação ao Poder Executivo; recomenda-se o Relator concluir pela rejeição dos Projetos de Lei de inclusão de disciplina ou de qualquer outra alteração curricular e de instituição ou modificação de políticas públicas, caso concorde com o mérito da iniciativa, seja adotado o instrumento da INDICAÇÃO, a ser encaminhado ao Executivo.</w:delText>
        </w:r>
      </w:del>
    </w:p>
    <w:p w14:paraId="000005E5" w14:textId="5FE08825" w:rsidR="003D183A" w:rsidDel="00E631A1" w:rsidRDefault="008B7924" w:rsidP="00E631A1">
      <w:pPr>
        <w:widowControl w:val="0"/>
        <w:pBdr>
          <w:top w:val="nil"/>
          <w:left w:val="nil"/>
          <w:bottom w:val="nil"/>
          <w:right w:val="nil"/>
          <w:between w:val="nil"/>
        </w:pBdr>
        <w:spacing w:before="57" w:after="0"/>
        <w:ind w:left="283" w:firstLine="0"/>
        <w:jc w:val="center"/>
        <w:rPr>
          <w:del w:id="1969" w:author="Cristiano de Menezes Feu" w:date="2022-11-21T08:33:00Z"/>
          <w:color w:val="000000"/>
        </w:rPr>
        <w:pPrChange w:id="1970" w:author="Cristiano de Menezes Feu" w:date="2022-11-21T08:33:00Z">
          <w:pPr>
            <w:widowControl w:val="0"/>
            <w:pBdr>
              <w:top w:val="nil"/>
              <w:left w:val="nil"/>
              <w:bottom w:val="nil"/>
              <w:right w:val="nil"/>
              <w:between w:val="nil"/>
            </w:pBdr>
            <w:spacing w:before="57" w:after="0"/>
            <w:ind w:left="283" w:firstLine="0"/>
          </w:pPr>
        </w:pPrChange>
      </w:pPr>
      <w:del w:id="1971" w:author="Cristiano de Menezes Feu" w:date="2022-11-21T08:33:00Z">
        <w:r w:rsidDel="00E631A1">
          <w:rPr>
            <w:color w:val="000000"/>
          </w:rPr>
          <w:delText>a) assuntos atinentes à educação em geral;</w:delText>
        </w:r>
      </w:del>
    </w:p>
    <w:p w14:paraId="000005E6" w14:textId="6F3AE8FE" w:rsidR="003D183A" w:rsidDel="00E631A1" w:rsidRDefault="008B7924" w:rsidP="00E631A1">
      <w:pPr>
        <w:widowControl w:val="0"/>
        <w:pBdr>
          <w:top w:val="nil"/>
          <w:left w:val="nil"/>
          <w:bottom w:val="nil"/>
          <w:right w:val="nil"/>
          <w:between w:val="nil"/>
        </w:pBdr>
        <w:spacing w:before="57" w:after="0"/>
        <w:ind w:left="283" w:firstLine="0"/>
        <w:jc w:val="center"/>
        <w:rPr>
          <w:del w:id="1972" w:author="Cristiano de Menezes Feu" w:date="2022-11-21T08:33:00Z"/>
          <w:color w:val="005583"/>
          <w:vertAlign w:val="superscript"/>
        </w:rPr>
        <w:pPrChange w:id="1973" w:author="Cristiano de Menezes Feu" w:date="2022-11-21T08:33:00Z">
          <w:pPr>
            <w:widowControl w:val="0"/>
            <w:pBdr>
              <w:top w:val="nil"/>
              <w:left w:val="nil"/>
              <w:bottom w:val="nil"/>
              <w:right w:val="nil"/>
              <w:between w:val="nil"/>
            </w:pBdr>
            <w:spacing w:before="57" w:after="0"/>
            <w:ind w:left="283" w:firstLine="0"/>
          </w:pPr>
        </w:pPrChange>
      </w:pPr>
      <w:del w:id="1974" w:author="Cristiano de Menezes Feu" w:date="2022-11-21T08:33:00Z">
        <w:r w:rsidDel="00E631A1">
          <w:rPr>
            <w:color w:val="000000"/>
          </w:rPr>
          <w:delText>b) política e sistema educacional, em seus aspectos institucionais, estruturais, funcionais e legais;</w:delText>
        </w:r>
        <w:r w:rsidDel="00E631A1">
          <w:rPr>
            <w:color w:val="005583"/>
            <w:vertAlign w:val="superscript"/>
          </w:rPr>
          <w:delText xml:space="preserve"> </w:delText>
        </w:r>
      </w:del>
    </w:p>
    <w:p w14:paraId="000005E7" w14:textId="76D148E6" w:rsidR="003D183A" w:rsidDel="00E631A1" w:rsidRDefault="008B7924" w:rsidP="00E631A1">
      <w:pPr>
        <w:widowControl w:val="0"/>
        <w:pBdr>
          <w:top w:val="nil"/>
          <w:left w:val="nil"/>
          <w:bottom w:val="nil"/>
          <w:right w:val="nil"/>
          <w:between w:val="nil"/>
        </w:pBdr>
        <w:spacing w:before="57" w:after="0"/>
        <w:ind w:left="283" w:firstLine="0"/>
        <w:jc w:val="center"/>
        <w:rPr>
          <w:del w:id="1975" w:author="Cristiano de Menezes Feu" w:date="2022-11-21T08:33:00Z"/>
          <w:color w:val="000000"/>
        </w:rPr>
        <w:pPrChange w:id="1976" w:author="Cristiano de Menezes Feu" w:date="2022-11-21T08:33:00Z">
          <w:pPr>
            <w:widowControl w:val="0"/>
            <w:pBdr>
              <w:top w:val="nil"/>
              <w:left w:val="nil"/>
              <w:bottom w:val="nil"/>
              <w:right w:val="nil"/>
              <w:between w:val="nil"/>
            </w:pBdr>
            <w:spacing w:before="57" w:after="0"/>
            <w:ind w:left="283" w:firstLine="0"/>
          </w:pPr>
        </w:pPrChange>
      </w:pPr>
      <w:del w:id="1977" w:author="Cristiano de Menezes Feu" w:date="2022-11-21T08:33:00Z">
        <w:r w:rsidDel="00E631A1">
          <w:rPr>
            <w:color w:val="000000"/>
          </w:rPr>
          <w:delText>c) direito da educação;</w:delText>
        </w:r>
      </w:del>
    </w:p>
    <w:p w14:paraId="000005E8" w14:textId="11BBFBCB" w:rsidR="003D183A" w:rsidDel="00E631A1" w:rsidRDefault="008B7924" w:rsidP="00E631A1">
      <w:pPr>
        <w:widowControl w:val="0"/>
        <w:pBdr>
          <w:top w:val="nil"/>
          <w:left w:val="nil"/>
          <w:bottom w:val="nil"/>
          <w:right w:val="nil"/>
          <w:between w:val="nil"/>
        </w:pBdr>
        <w:spacing w:before="57" w:after="0"/>
        <w:ind w:left="283" w:firstLine="0"/>
        <w:jc w:val="center"/>
        <w:rPr>
          <w:del w:id="1978" w:author="Cristiano de Menezes Feu" w:date="2022-11-21T08:33:00Z"/>
          <w:color w:val="005583"/>
          <w:vertAlign w:val="superscript"/>
        </w:rPr>
        <w:pPrChange w:id="1979" w:author="Cristiano de Menezes Feu" w:date="2022-11-21T08:33:00Z">
          <w:pPr>
            <w:widowControl w:val="0"/>
            <w:pBdr>
              <w:top w:val="nil"/>
              <w:left w:val="nil"/>
              <w:bottom w:val="nil"/>
              <w:right w:val="nil"/>
              <w:between w:val="nil"/>
            </w:pBdr>
            <w:spacing w:before="57" w:after="0"/>
            <w:ind w:left="283" w:firstLine="0"/>
          </w:pPr>
        </w:pPrChange>
      </w:pPr>
      <w:del w:id="1980" w:author="Cristiano de Menezes Feu" w:date="2022-11-21T08:33:00Z">
        <w:r w:rsidDel="00E631A1">
          <w:rPr>
            <w:color w:val="000000"/>
          </w:rPr>
          <w:delText>d) recursos humanos e financeiros para a educação;</w:delText>
        </w:r>
        <w:r w:rsidDel="00E631A1">
          <w:rPr>
            <w:color w:val="005583"/>
            <w:vertAlign w:val="superscript"/>
          </w:rPr>
          <w:delText xml:space="preserve"> </w:delText>
        </w:r>
      </w:del>
    </w:p>
    <w:p w14:paraId="000005E9" w14:textId="7670B4C7" w:rsidR="003D183A" w:rsidDel="00E631A1" w:rsidRDefault="008B7924" w:rsidP="00E631A1">
      <w:pPr>
        <w:widowControl w:val="0"/>
        <w:pBdr>
          <w:top w:val="nil"/>
          <w:left w:val="nil"/>
          <w:bottom w:val="nil"/>
          <w:right w:val="nil"/>
          <w:between w:val="nil"/>
        </w:pBdr>
        <w:spacing w:before="57" w:after="0"/>
        <w:ind w:left="283" w:firstLine="0"/>
        <w:jc w:val="center"/>
        <w:rPr>
          <w:del w:id="1981" w:author="Cristiano de Menezes Feu" w:date="2022-11-21T08:33:00Z"/>
          <w:color w:val="005583"/>
          <w:vertAlign w:val="superscript"/>
        </w:rPr>
        <w:pPrChange w:id="1982" w:author="Cristiano de Menezes Feu" w:date="2022-11-21T08:33:00Z">
          <w:pPr>
            <w:widowControl w:val="0"/>
            <w:pBdr>
              <w:top w:val="nil"/>
              <w:left w:val="nil"/>
              <w:bottom w:val="nil"/>
              <w:right w:val="nil"/>
              <w:between w:val="nil"/>
            </w:pBdr>
            <w:spacing w:before="57" w:after="0"/>
            <w:ind w:left="283" w:firstLine="0"/>
          </w:pPr>
        </w:pPrChange>
      </w:pPr>
      <w:del w:id="1983" w:author="Cristiano de Menezes Feu" w:date="2022-11-21T08:33:00Z">
        <w:r w:rsidDel="00E631A1">
          <w:rPr>
            <w:color w:val="000000"/>
          </w:rPr>
          <w:delText xml:space="preserve">e) </w:delText>
        </w:r>
        <w:r w:rsidDel="00E631A1">
          <w:rPr>
            <w:i/>
            <w:color w:val="000000"/>
          </w:rPr>
          <w:delText>(Revogada)</w:delText>
        </w:r>
        <w:r w:rsidDel="00E631A1">
          <w:rPr>
            <w:color w:val="000000"/>
          </w:rPr>
          <w:delText>;</w:delText>
        </w:r>
        <w:r w:rsidDel="00E631A1">
          <w:rPr>
            <w:color w:val="005583"/>
            <w:vertAlign w:val="superscript"/>
          </w:rPr>
          <w:footnoteReference w:id="128"/>
        </w:r>
      </w:del>
    </w:p>
    <w:p w14:paraId="000005EA" w14:textId="007586AD" w:rsidR="003D183A" w:rsidDel="00E631A1" w:rsidRDefault="008B7924" w:rsidP="00E631A1">
      <w:pPr>
        <w:widowControl w:val="0"/>
        <w:pBdr>
          <w:top w:val="nil"/>
          <w:left w:val="nil"/>
          <w:bottom w:val="nil"/>
          <w:right w:val="nil"/>
          <w:between w:val="nil"/>
        </w:pBdr>
        <w:spacing w:before="57" w:after="0"/>
        <w:ind w:left="283" w:firstLine="0"/>
        <w:jc w:val="center"/>
        <w:rPr>
          <w:del w:id="1987" w:author="Cristiano de Menezes Feu" w:date="2022-11-21T08:33:00Z"/>
          <w:color w:val="005583"/>
          <w:vertAlign w:val="superscript"/>
        </w:rPr>
        <w:pPrChange w:id="1988" w:author="Cristiano de Menezes Feu" w:date="2022-11-21T08:33:00Z">
          <w:pPr>
            <w:widowControl w:val="0"/>
            <w:pBdr>
              <w:top w:val="nil"/>
              <w:left w:val="nil"/>
              <w:bottom w:val="nil"/>
              <w:right w:val="nil"/>
              <w:between w:val="nil"/>
            </w:pBdr>
            <w:spacing w:before="57" w:after="0"/>
            <w:ind w:left="283" w:firstLine="0"/>
          </w:pPr>
        </w:pPrChange>
      </w:pPr>
      <w:del w:id="1989" w:author="Cristiano de Menezes Feu" w:date="2022-11-21T08:33:00Z">
        <w:r w:rsidDel="00E631A1">
          <w:rPr>
            <w:color w:val="000000"/>
          </w:rPr>
          <w:delText xml:space="preserve">f) </w:delText>
        </w:r>
        <w:r w:rsidDel="00E631A1">
          <w:rPr>
            <w:i/>
            <w:color w:val="000000"/>
          </w:rPr>
          <w:delText>(Revogada)</w:delText>
        </w:r>
        <w:r w:rsidDel="00E631A1">
          <w:rPr>
            <w:color w:val="000000"/>
          </w:rPr>
          <w:delText>;</w:delText>
        </w:r>
        <w:r w:rsidDel="00E631A1">
          <w:rPr>
            <w:color w:val="005583"/>
            <w:vertAlign w:val="superscript"/>
          </w:rPr>
          <w:footnoteReference w:id="129"/>
        </w:r>
      </w:del>
    </w:p>
    <w:p w14:paraId="000005EB" w14:textId="022167D2" w:rsidR="003D183A" w:rsidDel="00E631A1" w:rsidRDefault="008B7924" w:rsidP="00E631A1">
      <w:pPr>
        <w:widowControl w:val="0"/>
        <w:pBdr>
          <w:top w:val="nil"/>
          <w:left w:val="nil"/>
          <w:bottom w:val="nil"/>
          <w:right w:val="nil"/>
          <w:between w:val="nil"/>
        </w:pBdr>
        <w:ind w:firstLine="0"/>
        <w:jc w:val="center"/>
        <w:rPr>
          <w:del w:id="1993" w:author="Cristiano de Menezes Feu" w:date="2022-11-21T08:33:00Z"/>
          <w:color w:val="000000"/>
        </w:rPr>
        <w:pPrChange w:id="1994" w:author="Cristiano de Menezes Feu" w:date="2022-11-21T08:33:00Z">
          <w:pPr>
            <w:widowControl w:val="0"/>
            <w:pBdr>
              <w:top w:val="nil"/>
              <w:left w:val="nil"/>
              <w:bottom w:val="nil"/>
              <w:right w:val="nil"/>
              <w:between w:val="nil"/>
            </w:pBdr>
          </w:pPr>
        </w:pPrChange>
      </w:pPr>
      <w:del w:id="1995" w:author="Cristiano de Menezes Feu" w:date="2022-11-21T08:33:00Z">
        <w:r w:rsidDel="00E631A1">
          <w:rPr>
            <w:color w:val="000000"/>
          </w:rPr>
          <w:delText xml:space="preserve">X - Comissão de Finanças e Tributação: </w:delText>
        </w:r>
        <w:r w:rsidDel="00E631A1">
          <w:rPr>
            <w:color w:val="005583"/>
          </w:rPr>
          <w:delText>(CFT)</w:delText>
        </w:r>
      </w:del>
    </w:p>
    <w:p w14:paraId="000005EC" w14:textId="7BE11541" w:rsidR="003D183A" w:rsidDel="00E631A1" w:rsidRDefault="008B7924" w:rsidP="00E631A1">
      <w:pPr>
        <w:widowControl w:val="0"/>
        <w:pBdr>
          <w:top w:val="nil"/>
          <w:left w:val="nil"/>
          <w:bottom w:val="nil"/>
          <w:right w:val="nil"/>
          <w:between w:val="nil"/>
        </w:pBdr>
        <w:spacing w:before="0" w:after="113"/>
        <w:ind w:left="567" w:firstLine="0"/>
        <w:jc w:val="center"/>
        <w:rPr>
          <w:del w:id="1996" w:author="Cristiano de Menezes Feu" w:date="2022-11-21T08:33:00Z"/>
          <w:color w:val="005583"/>
          <w:sz w:val="20"/>
          <w:szCs w:val="20"/>
        </w:rPr>
        <w:pPrChange w:id="1997" w:author="Cristiano de Menezes Feu" w:date="2022-11-21T08:33:00Z">
          <w:pPr>
            <w:widowControl w:val="0"/>
            <w:pBdr>
              <w:top w:val="nil"/>
              <w:left w:val="nil"/>
              <w:bottom w:val="nil"/>
              <w:right w:val="nil"/>
              <w:between w:val="nil"/>
            </w:pBdr>
            <w:spacing w:before="0" w:after="113"/>
            <w:ind w:left="567" w:firstLine="0"/>
          </w:pPr>
        </w:pPrChange>
      </w:pPr>
      <w:del w:id="1998" w:author="Cristiano de Menezes Feu" w:date="2022-11-21T08:33:00Z">
        <w:r w:rsidDel="00E631A1">
          <w:rPr>
            <w:b/>
            <w:color w:val="005583"/>
            <w:sz w:val="20"/>
            <w:szCs w:val="20"/>
          </w:rPr>
          <w:delText>Súmula</w:delText>
        </w:r>
        <w:r w:rsidDel="00E631A1">
          <w:rPr>
            <w:color w:val="005583"/>
            <w:sz w:val="20"/>
            <w:szCs w:val="20"/>
          </w:rPr>
          <w:delText xml:space="preserve"> nº 1/2008/CFT: “É incompatível e inadequada a proposição, inclusive em caráter autorizativo, que, conflitando com as normas da Lei Complementar nº 101, de 4 de maio de 2000 - Lei de Responsabilidade Fiscal - deixe de apresentar a estimativa de seu impacto orçamentário e financeiro bem como a respectiva compensação”.</w:delText>
        </w:r>
      </w:del>
    </w:p>
    <w:p w14:paraId="000005ED" w14:textId="59427B05" w:rsidR="003D183A" w:rsidDel="00E631A1" w:rsidRDefault="008B7924" w:rsidP="00E631A1">
      <w:pPr>
        <w:widowControl w:val="0"/>
        <w:pBdr>
          <w:top w:val="nil"/>
          <w:left w:val="nil"/>
          <w:bottom w:val="nil"/>
          <w:right w:val="nil"/>
          <w:between w:val="nil"/>
        </w:pBdr>
        <w:spacing w:before="0" w:after="113"/>
        <w:ind w:left="567" w:firstLine="0"/>
        <w:jc w:val="center"/>
        <w:rPr>
          <w:del w:id="1999" w:author="Cristiano de Menezes Feu" w:date="2022-11-21T08:33:00Z"/>
          <w:color w:val="005583"/>
          <w:sz w:val="20"/>
          <w:szCs w:val="20"/>
        </w:rPr>
        <w:pPrChange w:id="2000" w:author="Cristiano de Menezes Feu" w:date="2022-11-21T08:33:00Z">
          <w:pPr>
            <w:widowControl w:val="0"/>
            <w:pBdr>
              <w:top w:val="nil"/>
              <w:left w:val="nil"/>
              <w:bottom w:val="nil"/>
              <w:right w:val="nil"/>
              <w:between w:val="nil"/>
            </w:pBdr>
            <w:spacing w:before="0" w:after="113"/>
            <w:ind w:left="567" w:firstLine="0"/>
          </w:pPr>
        </w:pPrChange>
      </w:pPr>
      <w:del w:id="2001" w:author="Cristiano de Menezes Feu" w:date="2022-11-21T08:33:00Z">
        <w:r w:rsidDel="00E631A1">
          <w:rPr>
            <w:b/>
            <w:color w:val="005583"/>
            <w:sz w:val="20"/>
            <w:szCs w:val="20"/>
          </w:rPr>
          <w:delText>Norma Interna</w:delText>
        </w:r>
        <w:r w:rsidDel="00E631A1">
          <w:rPr>
            <w:color w:val="005583"/>
            <w:sz w:val="20"/>
            <w:szCs w:val="20"/>
          </w:rPr>
          <w:delText xml:space="preserve"> da CFT (1996) - Estabelece procedimentos para o exame de compatibilidade ou adequação orçamentária e financeira.</w:delText>
        </w:r>
      </w:del>
    </w:p>
    <w:p w14:paraId="000005EE" w14:textId="7782AEBE" w:rsidR="003D183A" w:rsidDel="00E631A1" w:rsidRDefault="008B7924" w:rsidP="00E631A1">
      <w:pPr>
        <w:widowControl w:val="0"/>
        <w:pBdr>
          <w:top w:val="nil"/>
          <w:left w:val="nil"/>
          <w:bottom w:val="nil"/>
          <w:right w:val="nil"/>
          <w:between w:val="nil"/>
        </w:pBdr>
        <w:spacing w:before="0" w:after="113"/>
        <w:ind w:left="567" w:firstLine="0"/>
        <w:jc w:val="center"/>
        <w:rPr>
          <w:del w:id="2002" w:author="Cristiano de Menezes Feu" w:date="2022-11-21T08:33:00Z"/>
          <w:color w:val="005583"/>
          <w:sz w:val="20"/>
          <w:szCs w:val="20"/>
        </w:rPr>
        <w:pPrChange w:id="2003" w:author="Cristiano de Menezes Feu" w:date="2022-11-21T08:33:00Z">
          <w:pPr>
            <w:widowControl w:val="0"/>
            <w:pBdr>
              <w:top w:val="nil"/>
              <w:left w:val="nil"/>
              <w:bottom w:val="nil"/>
              <w:right w:val="nil"/>
              <w:between w:val="nil"/>
            </w:pBdr>
            <w:spacing w:before="0" w:after="113"/>
            <w:ind w:left="567" w:firstLine="0"/>
          </w:pPr>
        </w:pPrChange>
      </w:pPr>
      <w:del w:id="2004" w:author="Cristiano de Menezes Feu" w:date="2022-11-21T08:33:00Z">
        <w:r w:rsidDel="00E631A1">
          <w:rPr>
            <w:b/>
            <w:color w:val="005583"/>
            <w:sz w:val="20"/>
            <w:szCs w:val="20"/>
          </w:rPr>
          <w:delText>Norma Interna</w:delText>
        </w:r>
        <w:r w:rsidDel="00E631A1">
          <w:rPr>
            <w:color w:val="005583"/>
            <w:sz w:val="20"/>
            <w:szCs w:val="20"/>
          </w:rPr>
          <w:delText xml:space="preserve"> da CFT 1/2016 - Dispõe sobre os critérios para a utilização da “Reserva para compensação de proposições legislativas que criem despesa obrigatória ou renúncia de receita sujeitas à deliberação de órgão colegiado permanente do Poder Legislativo, durante o exame de compatibilidade e adequação orçamentária da legislação”, no âmbito da Comissão de Finanças e Tributação</w:delText>
        </w:r>
      </w:del>
    </w:p>
    <w:p w14:paraId="000005EF" w14:textId="00C24C6B" w:rsidR="003D183A" w:rsidDel="00E631A1" w:rsidRDefault="008B7924" w:rsidP="00E631A1">
      <w:pPr>
        <w:widowControl w:val="0"/>
        <w:pBdr>
          <w:top w:val="nil"/>
          <w:left w:val="nil"/>
          <w:bottom w:val="nil"/>
          <w:right w:val="nil"/>
          <w:between w:val="nil"/>
        </w:pBdr>
        <w:spacing w:before="57" w:after="0"/>
        <w:ind w:left="283" w:firstLine="0"/>
        <w:jc w:val="center"/>
        <w:rPr>
          <w:del w:id="2005" w:author="Cristiano de Menezes Feu" w:date="2022-11-21T08:33:00Z"/>
          <w:color w:val="000000"/>
        </w:rPr>
        <w:pPrChange w:id="2006" w:author="Cristiano de Menezes Feu" w:date="2022-11-21T08:33:00Z">
          <w:pPr>
            <w:widowControl w:val="0"/>
            <w:pBdr>
              <w:top w:val="nil"/>
              <w:left w:val="nil"/>
              <w:bottom w:val="nil"/>
              <w:right w:val="nil"/>
              <w:between w:val="nil"/>
            </w:pBdr>
            <w:spacing w:before="57" w:after="0"/>
            <w:ind w:left="283" w:firstLine="0"/>
          </w:pPr>
        </w:pPrChange>
      </w:pPr>
      <w:del w:id="2007" w:author="Cristiano de Menezes Feu" w:date="2022-11-21T08:33:00Z">
        <w:r w:rsidDel="00E631A1">
          <w:rPr>
            <w:color w:val="000000"/>
          </w:rPr>
          <w:delText>a) sistema financeiro nacional e entidades a ele vinculadas; mercado financeiro e de capitais; autorização para funcionamento das instituições financeiras; operações financeiras; crédito; bolsas de valores e de mercadorias; sistema de poupança; captação e garantia da poupança popular;</w:delText>
        </w:r>
      </w:del>
    </w:p>
    <w:p w14:paraId="000005F0" w14:textId="78892F94" w:rsidR="003D183A" w:rsidDel="00E631A1" w:rsidRDefault="008B7924" w:rsidP="00E631A1">
      <w:pPr>
        <w:widowControl w:val="0"/>
        <w:pBdr>
          <w:top w:val="nil"/>
          <w:left w:val="nil"/>
          <w:bottom w:val="nil"/>
          <w:right w:val="nil"/>
          <w:between w:val="nil"/>
        </w:pBdr>
        <w:spacing w:before="57" w:after="0"/>
        <w:ind w:left="283" w:firstLine="0"/>
        <w:jc w:val="center"/>
        <w:rPr>
          <w:del w:id="2008" w:author="Cristiano de Menezes Feu" w:date="2022-11-21T08:33:00Z"/>
          <w:color w:val="000000"/>
        </w:rPr>
        <w:pPrChange w:id="2009" w:author="Cristiano de Menezes Feu" w:date="2022-11-21T08:33:00Z">
          <w:pPr>
            <w:widowControl w:val="0"/>
            <w:pBdr>
              <w:top w:val="nil"/>
              <w:left w:val="nil"/>
              <w:bottom w:val="nil"/>
              <w:right w:val="nil"/>
              <w:between w:val="nil"/>
            </w:pBdr>
            <w:spacing w:before="57" w:after="0"/>
            <w:ind w:left="283" w:firstLine="0"/>
          </w:pPr>
        </w:pPrChange>
      </w:pPr>
      <w:del w:id="2010" w:author="Cristiano de Menezes Feu" w:date="2022-11-21T08:33:00Z">
        <w:r w:rsidDel="00E631A1">
          <w:rPr>
            <w:color w:val="000000"/>
          </w:rPr>
          <w:delText>b) sistema financeiro da habitação;</w:delText>
        </w:r>
      </w:del>
    </w:p>
    <w:p w14:paraId="000005F1" w14:textId="2A051361" w:rsidR="003D183A" w:rsidDel="00E631A1" w:rsidRDefault="008B7924" w:rsidP="00E631A1">
      <w:pPr>
        <w:widowControl w:val="0"/>
        <w:pBdr>
          <w:top w:val="nil"/>
          <w:left w:val="nil"/>
          <w:bottom w:val="nil"/>
          <w:right w:val="nil"/>
          <w:between w:val="nil"/>
        </w:pBdr>
        <w:spacing w:before="57" w:after="0"/>
        <w:ind w:left="283" w:firstLine="0"/>
        <w:jc w:val="center"/>
        <w:rPr>
          <w:del w:id="2011" w:author="Cristiano de Menezes Feu" w:date="2022-11-21T08:33:00Z"/>
          <w:color w:val="000000"/>
        </w:rPr>
        <w:pPrChange w:id="2012" w:author="Cristiano de Menezes Feu" w:date="2022-11-21T08:33:00Z">
          <w:pPr>
            <w:widowControl w:val="0"/>
            <w:pBdr>
              <w:top w:val="nil"/>
              <w:left w:val="nil"/>
              <w:bottom w:val="nil"/>
              <w:right w:val="nil"/>
              <w:between w:val="nil"/>
            </w:pBdr>
            <w:spacing w:before="57" w:after="0"/>
            <w:ind w:left="283" w:firstLine="0"/>
          </w:pPr>
        </w:pPrChange>
      </w:pPr>
      <w:del w:id="2013" w:author="Cristiano de Menezes Feu" w:date="2022-11-21T08:33:00Z">
        <w:r w:rsidDel="00E631A1">
          <w:rPr>
            <w:color w:val="000000"/>
          </w:rPr>
          <w:delText>c) sistema nacional de seguros privados e capitalização;</w:delText>
        </w:r>
      </w:del>
    </w:p>
    <w:p w14:paraId="000005F2" w14:textId="6D1CA56E" w:rsidR="003D183A" w:rsidDel="00E631A1" w:rsidRDefault="008B7924" w:rsidP="00E631A1">
      <w:pPr>
        <w:widowControl w:val="0"/>
        <w:pBdr>
          <w:top w:val="nil"/>
          <w:left w:val="nil"/>
          <w:bottom w:val="nil"/>
          <w:right w:val="nil"/>
          <w:between w:val="nil"/>
        </w:pBdr>
        <w:spacing w:before="57" w:after="0"/>
        <w:ind w:left="283" w:firstLine="0"/>
        <w:jc w:val="center"/>
        <w:rPr>
          <w:del w:id="2014" w:author="Cristiano de Menezes Feu" w:date="2022-11-21T08:33:00Z"/>
          <w:color w:val="000000"/>
        </w:rPr>
        <w:pPrChange w:id="2015" w:author="Cristiano de Menezes Feu" w:date="2022-11-21T08:33:00Z">
          <w:pPr>
            <w:widowControl w:val="0"/>
            <w:pBdr>
              <w:top w:val="nil"/>
              <w:left w:val="nil"/>
              <w:bottom w:val="nil"/>
              <w:right w:val="nil"/>
              <w:between w:val="nil"/>
            </w:pBdr>
            <w:spacing w:before="57" w:after="0"/>
            <w:ind w:left="283" w:firstLine="0"/>
          </w:pPr>
        </w:pPrChange>
      </w:pPr>
      <w:del w:id="2016" w:author="Cristiano de Menezes Feu" w:date="2022-11-21T08:33:00Z">
        <w:r w:rsidDel="00E631A1">
          <w:rPr>
            <w:color w:val="000000"/>
          </w:rPr>
          <w:delText>d) títulos e valores mobiliários;</w:delText>
        </w:r>
      </w:del>
    </w:p>
    <w:p w14:paraId="000005F3" w14:textId="3DC28125" w:rsidR="003D183A" w:rsidDel="00E631A1" w:rsidRDefault="008B7924" w:rsidP="00E631A1">
      <w:pPr>
        <w:widowControl w:val="0"/>
        <w:pBdr>
          <w:top w:val="nil"/>
          <w:left w:val="nil"/>
          <w:bottom w:val="nil"/>
          <w:right w:val="nil"/>
          <w:between w:val="nil"/>
        </w:pBdr>
        <w:spacing w:before="57" w:after="0"/>
        <w:ind w:left="283" w:firstLine="0"/>
        <w:jc w:val="center"/>
        <w:rPr>
          <w:del w:id="2017" w:author="Cristiano de Menezes Feu" w:date="2022-11-21T08:33:00Z"/>
          <w:color w:val="000000"/>
        </w:rPr>
        <w:pPrChange w:id="2018" w:author="Cristiano de Menezes Feu" w:date="2022-11-21T08:33:00Z">
          <w:pPr>
            <w:widowControl w:val="0"/>
            <w:pBdr>
              <w:top w:val="nil"/>
              <w:left w:val="nil"/>
              <w:bottom w:val="nil"/>
              <w:right w:val="nil"/>
              <w:between w:val="nil"/>
            </w:pBdr>
            <w:spacing w:before="57" w:after="0"/>
            <w:ind w:left="283" w:firstLine="0"/>
          </w:pPr>
        </w:pPrChange>
      </w:pPr>
      <w:del w:id="2019" w:author="Cristiano de Menezes Feu" w:date="2022-11-21T08:33:00Z">
        <w:r w:rsidDel="00E631A1">
          <w:rPr>
            <w:color w:val="000000"/>
          </w:rPr>
          <w:delText>e) regime jurídico do capital estrangeiro; remessa de lucros;</w:delText>
        </w:r>
      </w:del>
    </w:p>
    <w:p w14:paraId="000005F4" w14:textId="02708D8E" w:rsidR="003D183A" w:rsidDel="00E631A1" w:rsidRDefault="008B7924" w:rsidP="00E631A1">
      <w:pPr>
        <w:widowControl w:val="0"/>
        <w:pBdr>
          <w:top w:val="nil"/>
          <w:left w:val="nil"/>
          <w:bottom w:val="nil"/>
          <w:right w:val="nil"/>
          <w:between w:val="nil"/>
        </w:pBdr>
        <w:spacing w:before="57" w:after="0"/>
        <w:ind w:left="283" w:firstLine="0"/>
        <w:jc w:val="center"/>
        <w:rPr>
          <w:del w:id="2020" w:author="Cristiano de Menezes Feu" w:date="2022-11-21T08:33:00Z"/>
          <w:color w:val="000000"/>
        </w:rPr>
        <w:pPrChange w:id="2021" w:author="Cristiano de Menezes Feu" w:date="2022-11-21T08:33:00Z">
          <w:pPr>
            <w:widowControl w:val="0"/>
            <w:pBdr>
              <w:top w:val="nil"/>
              <w:left w:val="nil"/>
              <w:bottom w:val="nil"/>
              <w:right w:val="nil"/>
              <w:between w:val="nil"/>
            </w:pBdr>
            <w:spacing w:before="57" w:after="0"/>
            <w:ind w:left="283" w:firstLine="0"/>
          </w:pPr>
        </w:pPrChange>
      </w:pPr>
      <w:del w:id="2022" w:author="Cristiano de Menezes Feu" w:date="2022-11-21T08:33:00Z">
        <w:r w:rsidDel="00E631A1">
          <w:rPr>
            <w:color w:val="000000"/>
          </w:rPr>
          <w:delText>f) dívida pública interna e externa;</w:delText>
        </w:r>
      </w:del>
    </w:p>
    <w:p w14:paraId="000005F5" w14:textId="418663F8" w:rsidR="003D183A" w:rsidDel="00E631A1" w:rsidRDefault="008B7924" w:rsidP="00E631A1">
      <w:pPr>
        <w:widowControl w:val="0"/>
        <w:pBdr>
          <w:top w:val="nil"/>
          <w:left w:val="nil"/>
          <w:bottom w:val="nil"/>
          <w:right w:val="nil"/>
          <w:between w:val="nil"/>
        </w:pBdr>
        <w:spacing w:before="57" w:after="0"/>
        <w:ind w:left="283" w:firstLine="0"/>
        <w:jc w:val="center"/>
        <w:rPr>
          <w:del w:id="2023" w:author="Cristiano de Menezes Feu" w:date="2022-11-21T08:33:00Z"/>
          <w:color w:val="005583"/>
          <w:vertAlign w:val="superscript"/>
        </w:rPr>
        <w:pPrChange w:id="2024" w:author="Cristiano de Menezes Feu" w:date="2022-11-21T08:33:00Z">
          <w:pPr>
            <w:widowControl w:val="0"/>
            <w:pBdr>
              <w:top w:val="nil"/>
              <w:left w:val="nil"/>
              <w:bottom w:val="nil"/>
              <w:right w:val="nil"/>
              <w:between w:val="nil"/>
            </w:pBdr>
            <w:spacing w:before="57" w:after="0"/>
            <w:ind w:left="283" w:firstLine="0"/>
          </w:pPr>
        </w:pPrChange>
      </w:pPr>
      <w:del w:id="2025" w:author="Cristiano de Menezes Feu" w:date="2022-11-21T08:33:00Z">
        <w:r w:rsidDel="00E631A1">
          <w:rPr>
            <w:color w:val="000000"/>
          </w:rPr>
          <w:delText>g) matérias financeiras e orçamentárias públicas, ressalvada a competência da Comissão Mista Permanente a que se refere o art. 166, § 1º, da Constituição Federal; normas gerais de direito financeiro; normas gerais de licitação e contratação, em todas as modalidades, para a administração pública direta e indireta, incluídas as fundações instituídas e mantidas pelo Poder Público;</w:delText>
        </w:r>
        <w:r w:rsidDel="00E631A1">
          <w:rPr>
            <w:color w:val="005583"/>
            <w:vertAlign w:val="superscript"/>
          </w:rPr>
          <w:footnoteReference w:id="130"/>
        </w:r>
      </w:del>
    </w:p>
    <w:p w14:paraId="000005F6" w14:textId="557041EB" w:rsidR="003D183A" w:rsidDel="00E631A1" w:rsidRDefault="008B7924" w:rsidP="00E631A1">
      <w:pPr>
        <w:widowControl w:val="0"/>
        <w:pBdr>
          <w:top w:val="nil"/>
          <w:left w:val="nil"/>
          <w:bottom w:val="nil"/>
          <w:right w:val="nil"/>
          <w:between w:val="nil"/>
        </w:pBdr>
        <w:spacing w:before="57" w:after="0"/>
        <w:ind w:left="283" w:firstLine="0"/>
        <w:jc w:val="center"/>
        <w:rPr>
          <w:del w:id="2029" w:author="Cristiano de Menezes Feu" w:date="2022-11-21T08:33:00Z"/>
          <w:color w:val="000000"/>
        </w:rPr>
        <w:pPrChange w:id="2030" w:author="Cristiano de Menezes Feu" w:date="2022-11-21T08:33:00Z">
          <w:pPr>
            <w:widowControl w:val="0"/>
            <w:pBdr>
              <w:top w:val="nil"/>
              <w:left w:val="nil"/>
              <w:bottom w:val="nil"/>
              <w:right w:val="nil"/>
              <w:between w:val="nil"/>
            </w:pBdr>
            <w:spacing w:before="57" w:after="0"/>
            <w:ind w:left="283" w:firstLine="0"/>
          </w:pPr>
        </w:pPrChange>
      </w:pPr>
      <w:del w:id="2031" w:author="Cristiano de Menezes Feu" w:date="2022-11-21T08:33:00Z">
        <w:r w:rsidDel="00E631A1">
          <w:rPr>
            <w:color w:val="000000"/>
          </w:rPr>
          <w:delText>h) aspectos financeiros e orçamentários públicos de quaisquer proposições que importem aumento ou diminuição da receita ou da despesa pública,</w:delText>
        </w:r>
        <w:r w:rsidDel="00E631A1">
          <w:rPr>
            <w:color w:val="005583"/>
            <w:vertAlign w:val="superscript"/>
          </w:rPr>
          <w:footnoteReference w:id="131"/>
        </w:r>
        <w:r w:rsidDel="00E631A1">
          <w:rPr>
            <w:color w:val="000000"/>
          </w:rPr>
          <w:delText xml:space="preserve"> quanto à sua compatibilidade ou adequação com o plano plurianual, a lei de diretrizes orçamentárias e o orçamento anual;</w:delText>
        </w:r>
      </w:del>
    </w:p>
    <w:p w14:paraId="000005F7" w14:textId="15F13F90" w:rsidR="003D183A" w:rsidDel="00E631A1" w:rsidRDefault="008B7924" w:rsidP="00E631A1">
      <w:pPr>
        <w:widowControl w:val="0"/>
        <w:pBdr>
          <w:top w:val="nil"/>
          <w:left w:val="nil"/>
          <w:bottom w:val="nil"/>
          <w:right w:val="nil"/>
          <w:between w:val="nil"/>
        </w:pBdr>
        <w:spacing w:before="0" w:after="113"/>
        <w:ind w:left="567" w:firstLine="0"/>
        <w:jc w:val="center"/>
        <w:rPr>
          <w:del w:id="2035" w:author="Cristiano de Menezes Feu" w:date="2022-11-21T08:33:00Z"/>
          <w:color w:val="005583"/>
          <w:sz w:val="20"/>
          <w:szCs w:val="20"/>
        </w:rPr>
        <w:pPrChange w:id="2036" w:author="Cristiano de Menezes Feu" w:date="2022-11-21T08:33:00Z">
          <w:pPr>
            <w:widowControl w:val="0"/>
            <w:pBdr>
              <w:top w:val="nil"/>
              <w:left w:val="nil"/>
              <w:bottom w:val="nil"/>
              <w:right w:val="nil"/>
              <w:between w:val="nil"/>
            </w:pBdr>
            <w:spacing w:before="0" w:after="113"/>
            <w:ind w:left="567" w:firstLine="0"/>
          </w:pPr>
        </w:pPrChange>
      </w:pPr>
      <w:del w:id="2037" w:author="Cristiano de Menezes Feu" w:date="2022-11-21T08:33:00Z">
        <w:r w:rsidDel="00E631A1">
          <w:rPr>
            <w:color w:val="005583"/>
            <w:sz w:val="20"/>
            <w:szCs w:val="20"/>
          </w:rPr>
          <w:delText>Art. 54, II.</w:delText>
        </w:r>
      </w:del>
    </w:p>
    <w:p w14:paraId="000005F8" w14:textId="505C2F0D" w:rsidR="003D183A" w:rsidDel="00E631A1" w:rsidRDefault="008B7924" w:rsidP="00E631A1">
      <w:pPr>
        <w:widowControl w:val="0"/>
        <w:pBdr>
          <w:top w:val="nil"/>
          <w:left w:val="nil"/>
          <w:bottom w:val="nil"/>
          <w:right w:val="nil"/>
          <w:between w:val="nil"/>
        </w:pBdr>
        <w:spacing w:before="57" w:after="0"/>
        <w:ind w:left="283" w:firstLine="0"/>
        <w:jc w:val="center"/>
        <w:rPr>
          <w:del w:id="2038" w:author="Cristiano de Menezes Feu" w:date="2022-11-21T08:33:00Z"/>
          <w:rFonts w:ascii="ClearSans-Bold" w:eastAsia="ClearSans-Bold" w:hAnsi="ClearSans-Bold" w:cs="ClearSans-Bold"/>
          <w:b/>
          <w:color w:val="000000"/>
        </w:rPr>
        <w:pPrChange w:id="2039" w:author="Cristiano de Menezes Feu" w:date="2022-11-21T08:33:00Z">
          <w:pPr>
            <w:widowControl w:val="0"/>
            <w:pBdr>
              <w:top w:val="nil"/>
              <w:left w:val="nil"/>
              <w:bottom w:val="nil"/>
              <w:right w:val="nil"/>
              <w:between w:val="nil"/>
            </w:pBdr>
            <w:spacing w:before="57" w:after="0"/>
            <w:ind w:left="283" w:firstLine="0"/>
          </w:pPr>
        </w:pPrChange>
      </w:pPr>
      <w:del w:id="2040" w:author="Cristiano de Menezes Feu" w:date="2022-11-21T08:33:00Z">
        <w:r w:rsidDel="00E631A1">
          <w:rPr>
            <w:color w:val="000000"/>
          </w:rPr>
          <w:delText>i) fixação da remuneração dos membros do Congresso Nacional, do Presidente e do Vice-Presidente da República, dos Ministros de Estado e dos membros da magistratura federal;</w:delText>
        </w:r>
      </w:del>
    </w:p>
    <w:p w14:paraId="000005F9" w14:textId="5B039BCB" w:rsidR="003D183A" w:rsidDel="00E631A1" w:rsidRDefault="008B7924" w:rsidP="00E631A1">
      <w:pPr>
        <w:widowControl w:val="0"/>
        <w:pBdr>
          <w:top w:val="nil"/>
          <w:left w:val="nil"/>
          <w:bottom w:val="nil"/>
          <w:right w:val="nil"/>
          <w:between w:val="nil"/>
        </w:pBdr>
        <w:spacing w:before="0" w:after="113"/>
        <w:ind w:left="567" w:firstLine="0"/>
        <w:jc w:val="center"/>
        <w:rPr>
          <w:del w:id="2041" w:author="Cristiano de Menezes Feu" w:date="2022-11-21T08:33:00Z"/>
          <w:color w:val="005583"/>
          <w:sz w:val="20"/>
          <w:szCs w:val="20"/>
        </w:rPr>
        <w:pPrChange w:id="2042" w:author="Cristiano de Menezes Feu" w:date="2022-11-21T08:33:00Z">
          <w:pPr>
            <w:widowControl w:val="0"/>
            <w:pBdr>
              <w:top w:val="nil"/>
              <w:left w:val="nil"/>
              <w:bottom w:val="nil"/>
              <w:right w:val="nil"/>
              <w:between w:val="nil"/>
            </w:pBdr>
            <w:spacing w:before="0" w:after="113"/>
            <w:ind w:left="567" w:firstLine="0"/>
          </w:pPr>
        </w:pPrChange>
      </w:pPr>
      <w:del w:id="2043" w:author="Cristiano de Menezes Feu" w:date="2022-11-21T08:33:00Z">
        <w:r w:rsidDel="00E631A1">
          <w:rPr>
            <w:color w:val="005583"/>
            <w:sz w:val="20"/>
            <w:szCs w:val="20"/>
          </w:rPr>
          <w:delText>Art. 214.</w:delText>
        </w:r>
      </w:del>
    </w:p>
    <w:p w14:paraId="000005FA" w14:textId="2A8B0E19" w:rsidR="003D183A" w:rsidDel="00E631A1" w:rsidRDefault="008B7924" w:rsidP="00E631A1">
      <w:pPr>
        <w:widowControl w:val="0"/>
        <w:pBdr>
          <w:top w:val="nil"/>
          <w:left w:val="nil"/>
          <w:bottom w:val="nil"/>
          <w:right w:val="nil"/>
          <w:between w:val="nil"/>
        </w:pBdr>
        <w:spacing w:before="57" w:after="0"/>
        <w:ind w:left="283" w:firstLine="0"/>
        <w:jc w:val="center"/>
        <w:rPr>
          <w:del w:id="2044" w:author="Cristiano de Menezes Feu" w:date="2022-11-21T08:33:00Z"/>
          <w:color w:val="000000"/>
        </w:rPr>
        <w:pPrChange w:id="2045" w:author="Cristiano de Menezes Feu" w:date="2022-11-21T08:33:00Z">
          <w:pPr>
            <w:widowControl w:val="0"/>
            <w:pBdr>
              <w:top w:val="nil"/>
              <w:left w:val="nil"/>
              <w:bottom w:val="nil"/>
              <w:right w:val="nil"/>
              <w:between w:val="nil"/>
            </w:pBdr>
            <w:spacing w:before="57" w:after="0"/>
            <w:ind w:left="283" w:firstLine="0"/>
          </w:pPr>
        </w:pPrChange>
      </w:pPr>
      <w:del w:id="2046" w:author="Cristiano de Menezes Feu" w:date="2022-11-21T08:33:00Z">
        <w:r w:rsidDel="00E631A1">
          <w:rPr>
            <w:color w:val="000000"/>
          </w:rPr>
          <w:delText>j) sistema tributário nacional e repartição das receitas tributárias; normas gerais de direito tributário; legislação referente a cada tributo;</w:delText>
        </w:r>
      </w:del>
    </w:p>
    <w:p w14:paraId="000005FB" w14:textId="719F6D0F" w:rsidR="003D183A" w:rsidDel="00E631A1" w:rsidRDefault="008B7924" w:rsidP="00E631A1">
      <w:pPr>
        <w:widowControl w:val="0"/>
        <w:pBdr>
          <w:top w:val="nil"/>
          <w:left w:val="nil"/>
          <w:bottom w:val="nil"/>
          <w:right w:val="nil"/>
          <w:between w:val="nil"/>
        </w:pBdr>
        <w:spacing w:before="57" w:after="0"/>
        <w:ind w:left="283" w:firstLine="0"/>
        <w:jc w:val="center"/>
        <w:rPr>
          <w:del w:id="2047" w:author="Cristiano de Menezes Feu" w:date="2022-11-21T08:33:00Z"/>
          <w:color w:val="000000"/>
        </w:rPr>
        <w:pPrChange w:id="2048" w:author="Cristiano de Menezes Feu" w:date="2022-11-21T08:33:00Z">
          <w:pPr>
            <w:widowControl w:val="0"/>
            <w:pBdr>
              <w:top w:val="nil"/>
              <w:left w:val="nil"/>
              <w:bottom w:val="nil"/>
              <w:right w:val="nil"/>
              <w:between w:val="nil"/>
            </w:pBdr>
            <w:spacing w:before="57" w:after="0"/>
            <w:ind w:left="283" w:firstLine="0"/>
          </w:pPr>
        </w:pPrChange>
      </w:pPr>
      <w:del w:id="2049" w:author="Cristiano de Menezes Feu" w:date="2022-11-21T08:33:00Z">
        <w:r w:rsidDel="00E631A1">
          <w:rPr>
            <w:color w:val="000000"/>
          </w:rPr>
          <w:delText>l) tributação, arrecadação, fiscalização; parafiscalidade; empréstimos compulsórios; contribuições sociais; administração fiscal;</w:delText>
        </w:r>
      </w:del>
    </w:p>
    <w:p w14:paraId="000005FC" w14:textId="1C033639" w:rsidR="003D183A" w:rsidDel="00E631A1" w:rsidRDefault="008B7924" w:rsidP="00E631A1">
      <w:pPr>
        <w:widowControl w:val="0"/>
        <w:pBdr>
          <w:top w:val="nil"/>
          <w:left w:val="nil"/>
          <w:bottom w:val="nil"/>
          <w:right w:val="nil"/>
          <w:between w:val="nil"/>
        </w:pBdr>
        <w:ind w:firstLine="0"/>
        <w:jc w:val="center"/>
        <w:rPr>
          <w:del w:id="2050" w:author="Cristiano de Menezes Feu" w:date="2022-11-21T08:33:00Z"/>
          <w:color w:val="000000"/>
        </w:rPr>
        <w:pPrChange w:id="2051" w:author="Cristiano de Menezes Feu" w:date="2022-11-21T08:33:00Z">
          <w:pPr>
            <w:widowControl w:val="0"/>
            <w:pBdr>
              <w:top w:val="nil"/>
              <w:left w:val="nil"/>
              <w:bottom w:val="nil"/>
              <w:right w:val="nil"/>
              <w:between w:val="nil"/>
            </w:pBdr>
          </w:pPr>
        </w:pPrChange>
      </w:pPr>
      <w:del w:id="2052" w:author="Cristiano de Menezes Feu" w:date="2022-11-21T08:33:00Z">
        <w:r w:rsidDel="00E631A1">
          <w:rPr>
            <w:color w:val="000000"/>
          </w:rPr>
          <w:delText xml:space="preserve">XI - Comissão de Fiscalização Financeira e Controle: </w:delText>
        </w:r>
        <w:r w:rsidDel="00E631A1">
          <w:rPr>
            <w:color w:val="005583"/>
          </w:rPr>
          <w:delText>(CFFC)</w:delText>
        </w:r>
      </w:del>
    </w:p>
    <w:p w14:paraId="000005FD" w14:textId="74DAB0FA" w:rsidR="003D183A" w:rsidDel="00E631A1" w:rsidRDefault="008B7924" w:rsidP="00E631A1">
      <w:pPr>
        <w:widowControl w:val="0"/>
        <w:pBdr>
          <w:top w:val="nil"/>
          <w:left w:val="nil"/>
          <w:bottom w:val="nil"/>
          <w:right w:val="nil"/>
          <w:between w:val="nil"/>
        </w:pBdr>
        <w:spacing w:before="57" w:after="0"/>
        <w:ind w:left="283" w:firstLine="0"/>
        <w:jc w:val="center"/>
        <w:rPr>
          <w:del w:id="2053" w:author="Cristiano de Menezes Feu" w:date="2022-11-21T08:33:00Z"/>
          <w:color w:val="000000"/>
        </w:rPr>
        <w:pPrChange w:id="2054" w:author="Cristiano de Menezes Feu" w:date="2022-11-21T08:33:00Z">
          <w:pPr>
            <w:widowControl w:val="0"/>
            <w:pBdr>
              <w:top w:val="nil"/>
              <w:left w:val="nil"/>
              <w:bottom w:val="nil"/>
              <w:right w:val="nil"/>
              <w:between w:val="nil"/>
            </w:pBdr>
            <w:spacing w:before="57" w:after="0"/>
            <w:ind w:left="283" w:firstLine="0"/>
          </w:pPr>
        </w:pPrChange>
      </w:pPr>
      <w:del w:id="2055" w:author="Cristiano de Menezes Feu" w:date="2022-11-21T08:33:00Z">
        <w:r w:rsidDel="00E631A1">
          <w:rPr>
            <w:color w:val="000000"/>
          </w:rPr>
          <w:delText>a) tomada de contas do Presidente da República, na hipótese do art. 51, II, da Constituição Federal;</w:delText>
        </w:r>
      </w:del>
    </w:p>
    <w:p w14:paraId="000005FE" w14:textId="2145F136" w:rsidR="003D183A" w:rsidDel="00E631A1" w:rsidRDefault="008B7924" w:rsidP="00E631A1">
      <w:pPr>
        <w:widowControl w:val="0"/>
        <w:pBdr>
          <w:top w:val="nil"/>
          <w:left w:val="nil"/>
          <w:bottom w:val="nil"/>
          <w:right w:val="nil"/>
          <w:between w:val="nil"/>
        </w:pBdr>
        <w:spacing w:before="57" w:after="0"/>
        <w:ind w:left="283" w:firstLine="0"/>
        <w:jc w:val="center"/>
        <w:rPr>
          <w:del w:id="2056" w:author="Cristiano de Menezes Feu" w:date="2022-11-21T08:33:00Z"/>
          <w:color w:val="005583"/>
          <w:vertAlign w:val="superscript"/>
        </w:rPr>
        <w:pPrChange w:id="2057" w:author="Cristiano de Menezes Feu" w:date="2022-11-21T08:33:00Z">
          <w:pPr>
            <w:widowControl w:val="0"/>
            <w:pBdr>
              <w:top w:val="nil"/>
              <w:left w:val="nil"/>
              <w:bottom w:val="nil"/>
              <w:right w:val="nil"/>
              <w:between w:val="nil"/>
            </w:pBdr>
            <w:spacing w:before="57" w:after="0"/>
            <w:ind w:left="283" w:firstLine="0"/>
          </w:pPr>
        </w:pPrChange>
      </w:pPr>
      <w:del w:id="2058" w:author="Cristiano de Menezes Feu" w:date="2022-11-21T08:33:00Z">
        <w:r w:rsidDel="00E631A1">
          <w:rPr>
            <w:color w:val="000000"/>
          </w:rPr>
          <w:delText>b) acompanhamento e fiscalização contábil, financeira, orçamentária, operacional e patrimonial da União e das entidades da administração direta e indireta, incluídas as sociedades e fundações instituídas e mantidas pelo Poder Público federal, sem prejuízo do exame por parte das demais Comissões nas áreas das respectivas competências e em articulação com a Comissão Mista Permanente de que trata o art. 166, § 1º, da Constituição Federal;</w:delText>
        </w:r>
        <w:r w:rsidDel="00E631A1">
          <w:rPr>
            <w:color w:val="005583"/>
            <w:vertAlign w:val="superscript"/>
          </w:rPr>
          <w:footnoteReference w:id="132"/>
        </w:r>
      </w:del>
    </w:p>
    <w:p w14:paraId="000005FF" w14:textId="67611D14" w:rsidR="003D183A" w:rsidDel="00E631A1" w:rsidRDefault="008B7924" w:rsidP="00E631A1">
      <w:pPr>
        <w:widowControl w:val="0"/>
        <w:pBdr>
          <w:top w:val="nil"/>
          <w:left w:val="nil"/>
          <w:bottom w:val="nil"/>
          <w:right w:val="nil"/>
          <w:between w:val="nil"/>
        </w:pBdr>
        <w:spacing w:before="57" w:after="0"/>
        <w:ind w:left="283" w:firstLine="0"/>
        <w:jc w:val="center"/>
        <w:rPr>
          <w:del w:id="2062" w:author="Cristiano de Menezes Feu" w:date="2022-11-21T08:33:00Z"/>
          <w:color w:val="000000"/>
        </w:rPr>
        <w:pPrChange w:id="2063" w:author="Cristiano de Menezes Feu" w:date="2022-11-21T08:33:00Z">
          <w:pPr>
            <w:widowControl w:val="0"/>
            <w:pBdr>
              <w:top w:val="nil"/>
              <w:left w:val="nil"/>
              <w:bottom w:val="nil"/>
              <w:right w:val="nil"/>
              <w:between w:val="nil"/>
            </w:pBdr>
            <w:spacing w:before="57" w:after="0"/>
            <w:ind w:left="283" w:firstLine="0"/>
          </w:pPr>
        </w:pPrChange>
      </w:pPr>
      <w:del w:id="2064" w:author="Cristiano de Menezes Feu" w:date="2022-11-21T08:33:00Z">
        <w:r w:rsidDel="00E631A1">
          <w:rPr>
            <w:color w:val="000000"/>
          </w:rPr>
          <w:delText>c) planos e programas de desenvolvimento nacional ou regional, após exame, pelas demais Comissões, dos programas que lhes disserem respeito;</w:delText>
        </w:r>
      </w:del>
    </w:p>
    <w:p w14:paraId="00000600" w14:textId="24D96ECB" w:rsidR="003D183A" w:rsidDel="00E631A1" w:rsidRDefault="008B7924" w:rsidP="00E631A1">
      <w:pPr>
        <w:widowControl w:val="0"/>
        <w:pBdr>
          <w:top w:val="nil"/>
          <w:left w:val="nil"/>
          <w:bottom w:val="nil"/>
          <w:right w:val="nil"/>
          <w:between w:val="nil"/>
        </w:pBdr>
        <w:spacing w:before="57" w:after="0"/>
        <w:ind w:left="283" w:firstLine="0"/>
        <w:jc w:val="center"/>
        <w:rPr>
          <w:del w:id="2065" w:author="Cristiano de Menezes Feu" w:date="2022-11-21T08:33:00Z"/>
          <w:color w:val="005583"/>
          <w:vertAlign w:val="superscript"/>
        </w:rPr>
        <w:pPrChange w:id="2066" w:author="Cristiano de Menezes Feu" w:date="2022-11-21T08:33:00Z">
          <w:pPr>
            <w:widowControl w:val="0"/>
            <w:pBdr>
              <w:top w:val="nil"/>
              <w:left w:val="nil"/>
              <w:bottom w:val="nil"/>
              <w:right w:val="nil"/>
              <w:between w:val="nil"/>
            </w:pBdr>
            <w:spacing w:before="57" w:after="0"/>
            <w:ind w:left="283" w:firstLine="0"/>
          </w:pPr>
        </w:pPrChange>
      </w:pPr>
      <w:del w:id="2067" w:author="Cristiano de Menezes Feu" w:date="2022-11-21T08:33:00Z">
        <w:r w:rsidDel="00E631A1">
          <w:rPr>
            <w:color w:val="000000"/>
          </w:rPr>
          <w:delText>d) representações do Tribunal de Contas solicitando sustação de contrato impugnado ou outras providências a cargo do Congresso Nacional, elaborando, em caso de parecer favorável, o respectivo projeto de decreto legislativo (Constituição Federal, art. 71, § 1º);</w:delText>
        </w:r>
        <w:r w:rsidDel="00E631A1">
          <w:rPr>
            <w:color w:val="005583"/>
            <w:vertAlign w:val="superscript"/>
          </w:rPr>
          <w:footnoteReference w:id="133"/>
        </w:r>
      </w:del>
    </w:p>
    <w:p w14:paraId="00000601" w14:textId="6ABC558B" w:rsidR="003D183A" w:rsidDel="00E631A1" w:rsidRDefault="008B7924" w:rsidP="00E631A1">
      <w:pPr>
        <w:widowControl w:val="0"/>
        <w:pBdr>
          <w:top w:val="nil"/>
          <w:left w:val="nil"/>
          <w:bottom w:val="nil"/>
          <w:right w:val="nil"/>
          <w:between w:val="nil"/>
        </w:pBdr>
        <w:spacing w:before="0" w:after="113"/>
        <w:ind w:left="567" w:firstLine="0"/>
        <w:jc w:val="center"/>
        <w:rPr>
          <w:del w:id="2071" w:author="Cristiano de Menezes Feu" w:date="2022-11-21T08:33:00Z"/>
          <w:color w:val="005583"/>
          <w:sz w:val="20"/>
          <w:szCs w:val="20"/>
        </w:rPr>
        <w:pPrChange w:id="2072" w:author="Cristiano de Menezes Feu" w:date="2022-11-21T08:33:00Z">
          <w:pPr>
            <w:widowControl w:val="0"/>
            <w:pBdr>
              <w:top w:val="nil"/>
              <w:left w:val="nil"/>
              <w:bottom w:val="nil"/>
              <w:right w:val="nil"/>
              <w:between w:val="nil"/>
            </w:pBdr>
            <w:spacing w:before="0" w:after="113"/>
            <w:ind w:left="567" w:firstLine="0"/>
          </w:pPr>
        </w:pPrChange>
      </w:pPr>
      <w:del w:id="2073" w:author="Cristiano de Menezes Feu" w:date="2022-11-21T08:33:00Z">
        <w:r w:rsidDel="00E631A1">
          <w:rPr>
            <w:color w:val="005583"/>
            <w:sz w:val="20"/>
            <w:szCs w:val="20"/>
          </w:rPr>
          <w:delText>Art. 109, II.</w:delText>
        </w:r>
      </w:del>
    </w:p>
    <w:p w14:paraId="00000602" w14:textId="0B4EAEE3" w:rsidR="003D183A" w:rsidDel="00E631A1" w:rsidRDefault="008B7924" w:rsidP="00E631A1">
      <w:pPr>
        <w:widowControl w:val="0"/>
        <w:pBdr>
          <w:top w:val="nil"/>
          <w:left w:val="nil"/>
          <w:bottom w:val="nil"/>
          <w:right w:val="nil"/>
          <w:between w:val="nil"/>
        </w:pBdr>
        <w:spacing w:before="57" w:after="0"/>
        <w:ind w:left="283" w:firstLine="0"/>
        <w:jc w:val="center"/>
        <w:rPr>
          <w:del w:id="2074" w:author="Cristiano de Menezes Feu" w:date="2022-11-21T08:33:00Z"/>
          <w:color w:val="005583"/>
          <w:vertAlign w:val="superscript"/>
        </w:rPr>
        <w:pPrChange w:id="2075" w:author="Cristiano de Menezes Feu" w:date="2022-11-21T08:33:00Z">
          <w:pPr>
            <w:widowControl w:val="0"/>
            <w:pBdr>
              <w:top w:val="nil"/>
              <w:left w:val="nil"/>
              <w:bottom w:val="nil"/>
              <w:right w:val="nil"/>
              <w:between w:val="nil"/>
            </w:pBdr>
            <w:spacing w:before="57" w:after="0"/>
            <w:ind w:left="283" w:firstLine="0"/>
          </w:pPr>
        </w:pPrChange>
      </w:pPr>
      <w:del w:id="2076" w:author="Cristiano de Menezes Feu" w:date="2022-11-21T08:33:00Z">
        <w:r w:rsidDel="00E631A1">
          <w:rPr>
            <w:color w:val="000000"/>
          </w:rPr>
          <w:delText>e) exame dos relatórios de atividades do Tribunal de Contas da União (Constituição Federal, art. 71, § 4º);</w:delText>
        </w:r>
        <w:r w:rsidDel="00E631A1">
          <w:rPr>
            <w:color w:val="005583"/>
            <w:vertAlign w:val="superscript"/>
          </w:rPr>
          <w:footnoteReference w:id="134"/>
        </w:r>
      </w:del>
    </w:p>
    <w:p w14:paraId="00000603" w14:textId="4F068E66" w:rsidR="003D183A" w:rsidDel="00E631A1" w:rsidRDefault="008B7924" w:rsidP="00E631A1">
      <w:pPr>
        <w:widowControl w:val="0"/>
        <w:pBdr>
          <w:top w:val="nil"/>
          <w:left w:val="nil"/>
          <w:bottom w:val="nil"/>
          <w:right w:val="nil"/>
          <w:between w:val="nil"/>
        </w:pBdr>
        <w:spacing w:before="57" w:after="0"/>
        <w:ind w:left="283" w:firstLine="0"/>
        <w:jc w:val="center"/>
        <w:rPr>
          <w:del w:id="2080" w:author="Cristiano de Menezes Feu" w:date="2022-11-21T08:33:00Z"/>
          <w:color w:val="000000"/>
        </w:rPr>
        <w:pPrChange w:id="2081" w:author="Cristiano de Menezes Feu" w:date="2022-11-21T08:33:00Z">
          <w:pPr>
            <w:widowControl w:val="0"/>
            <w:pBdr>
              <w:top w:val="nil"/>
              <w:left w:val="nil"/>
              <w:bottom w:val="nil"/>
              <w:right w:val="nil"/>
              <w:between w:val="nil"/>
            </w:pBdr>
            <w:spacing w:before="57" w:after="0"/>
            <w:ind w:left="283" w:firstLine="0"/>
          </w:pPr>
        </w:pPrChange>
      </w:pPr>
      <w:del w:id="2082" w:author="Cristiano de Menezes Feu" w:date="2022-11-21T08:33:00Z">
        <w:r w:rsidDel="00E631A1">
          <w:rPr>
            <w:color w:val="000000"/>
          </w:rPr>
          <w:delText>f) requisição de informações, relatórios, balanços e inspeções sobre as contas ou autorizações de despesas de órgãos e entidades da administração federal, diretamente ou por intermédio do Tribunal de Contas da União;</w:delText>
        </w:r>
      </w:del>
    </w:p>
    <w:p w14:paraId="00000604" w14:textId="0BDE6563" w:rsidR="003D183A" w:rsidDel="00E631A1" w:rsidRDefault="008B7924" w:rsidP="00E631A1">
      <w:pPr>
        <w:widowControl w:val="0"/>
        <w:pBdr>
          <w:top w:val="nil"/>
          <w:left w:val="nil"/>
          <w:bottom w:val="nil"/>
          <w:right w:val="nil"/>
          <w:between w:val="nil"/>
        </w:pBdr>
        <w:spacing w:before="57" w:after="0"/>
        <w:ind w:left="283" w:firstLine="0"/>
        <w:jc w:val="center"/>
        <w:rPr>
          <w:del w:id="2083" w:author="Cristiano de Menezes Feu" w:date="2022-11-21T08:33:00Z"/>
          <w:color w:val="005583"/>
          <w:vertAlign w:val="superscript"/>
        </w:rPr>
        <w:pPrChange w:id="2084" w:author="Cristiano de Menezes Feu" w:date="2022-11-21T08:33:00Z">
          <w:pPr>
            <w:widowControl w:val="0"/>
            <w:pBdr>
              <w:top w:val="nil"/>
              <w:left w:val="nil"/>
              <w:bottom w:val="nil"/>
              <w:right w:val="nil"/>
              <w:between w:val="nil"/>
            </w:pBdr>
            <w:spacing w:before="57" w:after="0"/>
            <w:ind w:left="283" w:firstLine="0"/>
          </w:pPr>
        </w:pPrChange>
      </w:pPr>
      <w:del w:id="2085" w:author="Cristiano de Menezes Feu" w:date="2022-11-21T08:33:00Z">
        <w:r w:rsidDel="00E631A1">
          <w:rPr>
            <w:color w:val="000000"/>
          </w:rPr>
          <w:delText>g) implementação do Plano Anual de Fiscalização e Controle (PAFC), nos termos do art. 61-A deste Regimento;</w:delText>
        </w:r>
        <w:r w:rsidDel="00E631A1">
          <w:rPr>
            <w:color w:val="005583"/>
            <w:vertAlign w:val="superscript"/>
          </w:rPr>
          <w:footnoteReference w:id="135"/>
        </w:r>
      </w:del>
    </w:p>
    <w:p w14:paraId="00000605" w14:textId="58DA627F" w:rsidR="003D183A" w:rsidDel="00E631A1" w:rsidRDefault="008B7924" w:rsidP="00E631A1">
      <w:pPr>
        <w:widowControl w:val="0"/>
        <w:pBdr>
          <w:top w:val="nil"/>
          <w:left w:val="nil"/>
          <w:bottom w:val="nil"/>
          <w:right w:val="nil"/>
          <w:between w:val="nil"/>
        </w:pBdr>
        <w:spacing w:before="57" w:after="0"/>
        <w:ind w:left="283" w:firstLine="0"/>
        <w:jc w:val="center"/>
        <w:rPr>
          <w:del w:id="2089" w:author="Cristiano de Menezes Feu" w:date="2022-11-21T08:33:00Z"/>
          <w:color w:val="005583"/>
          <w:vertAlign w:val="superscript"/>
        </w:rPr>
        <w:pPrChange w:id="2090" w:author="Cristiano de Menezes Feu" w:date="2022-11-21T08:33:00Z">
          <w:pPr>
            <w:widowControl w:val="0"/>
            <w:pBdr>
              <w:top w:val="nil"/>
              <w:left w:val="nil"/>
              <w:bottom w:val="nil"/>
              <w:right w:val="nil"/>
              <w:between w:val="nil"/>
            </w:pBdr>
            <w:spacing w:before="57" w:after="0"/>
            <w:ind w:left="283" w:firstLine="0"/>
          </w:pPr>
        </w:pPrChange>
      </w:pPr>
      <w:del w:id="2091" w:author="Cristiano de Menezes Feu" w:date="2022-11-21T08:33:00Z">
        <w:r w:rsidDel="00E631A1">
          <w:rPr>
            <w:color w:val="000000"/>
          </w:rPr>
          <w:delText>h) apresentação do Relatório Anual de Fiscalização e Controle (RAFC), nos termos do § 1º do art. 61-A deste Regimento.</w:delText>
        </w:r>
        <w:r w:rsidDel="00E631A1">
          <w:rPr>
            <w:color w:val="005583"/>
            <w:vertAlign w:val="superscript"/>
          </w:rPr>
          <w:footnoteReference w:id="136"/>
        </w:r>
      </w:del>
    </w:p>
    <w:p w14:paraId="00000606" w14:textId="3BB03619" w:rsidR="003D183A" w:rsidDel="00E631A1" w:rsidRDefault="008B7924" w:rsidP="00E631A1">
      <w:pPr>
        <w:widowControl w:val="0"/>
        <w:pBdr>
          <w:top w:val="nil"/>
          <w:left w:val="nil"/>
          <w:bottom w:val="nil"/>
          <w:right w:val="nil"/>
          <w:between w:val="nil"/>
        </w:pBdr>
        <w:ind w:firstLine="0"/>
        <w:jc w:val="center"/>
        <w:rPr>
          <w:del w:id="2095" w:author="Cristiano de Menezes Feu" w:date="2022-11-21T08:33:00Z"/>
          <w:color w:val="000000"/>
        </w:rPr>
        <w:pPrChange w:id="2096" w:author="Cristiano de Menezes Feu" w:date="2022-11-21T08:33:00Z">
          <w:pPr>
            <w:widowControl w:val="0"/>
            <w:pBdr>
              <w:top w:val="nil"/>
              <w:left w:val="nil"/>
              <w:bottom w:val="nil"/>
              <w:right w:val="nil"/>
              <w:between w:val="nil"/>
            </w:pBdr>
          </w:pPr>
        </w:pPrChange>
      </w:pPr>
      <w:del w:id="2097" w:author="Cristiano de Menezes Feu" w:date="2022-11-21T08:33:00Z">
        <w:r w:rsidDel="00E631A1">
          <w:rPr>
            <w:color w:val="000000"/>
          </w:rPr>
          <w:delText xml:space="preserve">XII - Comissão de Legislação Participativa: </w:delText>
        </w:r>
        <w:r w:rsidDel="00E631A1">
          <w:rPr>
            <w:color w:val="005583"/>
          </w:rPr>
          <w:delText>(CLP)</w:delText>
        </w:r>
      </w:del>
    </w:p>
    <w:p w14:paraId="00000607" w14:textId="22737646" w:rsidR="003D183A" w:rsidDel="00E631A1" w:rsidRDefault="008B7924" w:rsidP="00E631A1">
      <w:pPr>
        <w:widowControl w:val="0"/>
        <w:pBdr>
          <w:top w:val="nil"/>
          <w:left w:val="nil"/>
          <w:bottom w:val="nil"/>
          <w:right w:val="nil"/>
          <w:between w:val="nil"/>
        </w:pBdr>
        <w:spacing w:before="0" w:after="113"/>
        <w:ind w:left="567" w:firstLine="0"/>
        <w:jc w:val="center"/>
        <w:rPr>
          <w:del w:id="2098" w:author="Cristiano de Menezes Feu" w:date="2022-11-21T08:33:00Z"/>
          <w:color w:val="005583"/>
          <w:sz w:val="20"/>
          <w:szCs w:val="20"/>
        </w:rPr>
        <w:pPrChange w:id="2099" w:author="Cristiano de Menezes Feu" w:date="2022-11-21T08:33:00Z">
          <w:pPr>
            <w:widowControl w:val="0"/>
            <w:pBdr>
              <w:top w:val="nil"/>
              <w:left w:val="nil"/>
              <w:bottom w:val="nil"/>
              <w:right w:val="nil"/>
              <w:between w:val="nil"/>
            </w:pBdr>
            <w:spacing w:before="0" w:after="113"/>
            <w:ind w:left="567" w:firstLine="0"/>
          </w:pPr>
        </w:pPrChange>
      </w:pPr>
      <w:del w:id="2100" w:author="Cristiano de Menezes Feu" w:date="2022-11-21T08:33:00Z">
        <w:r w:rsidDel="00E631A1">
          <w:rPr>
            <w:color w:val="005583"/>
            <w:sz w:val="20"/>
            <w:szCs w:val="20"/>
          </w:rPr>
          <w:delText>Art. 26, § 2º; art. 254.</w:delText>
        </w:r>
      </w:del>
    </w:p>
    <w:p w14:paraId="00000608" w14:textId="2EE22776" w:rsidR="003D183A" w:rsidDel="00E631A1" w:rsidRDefault="008B7924" w:rsidP="00E631A1">
      <w:pPr>
        <w:widowControl w:val="0"/>
        <w:pBdr>
          <w:top w:val="nil"/>
          <w:left w:val="nil"/>
          <w:bottom w:val="nil"/>
          <w:right w:val="nil"/>
          <w:between w:val="nil"/>
        </w:pBdr>
        <w:spacing w:before="0" w:after="113"/>
        <w:ind w:left="567" w:firstLine="0"/>
        <w:jc w:val="center"/>
        <w:rPr>
          <w:del w:id="2101" w:author="Cristiano de Menezes Feu" w:date="2022-11-21T08:33:00Z"/>
          <w:rFonts w:ascii="ClearSans-Bold" w:eastAsia="ClearSans-Bold" w:hAnsi="ClearSans-Bold" w:cs="ClearSans-Bold"/>
          <w:b/>
          <w:color w:val="005583"/>
          <w:sz w:val="20"/>
          <w:szCs w:val="20"/>
        </w:rPr>
        <w:pPrChange w:id="2102" w:author="Cristiano de Menezes Feu" w:date="2022-11-21T08:33:00Z">
          <w:pPr>
            <w:widowControl w:val="0"/>
            <w:pBdr>
              <w:top w:val="nil"/>
              <w:left w:val="nil"/>
              <w:bottom w:val="nil"/>
              <w:right w:val="nil"/>
              <w:between w:val="nil"/>
            </w:pBdr>
            <w:spacing w:before="0" w:after="113"/>
            <w:ind w:left="567" w:firstLine="0"/>
          </w:pPr>
        </w:pPrChange>
      </w:pPr>
      <w:del w:id="2103" w:author="Cristiano de Menezes Feu" w:date="2022-11-21T08:33:00Z">
        <w:r w:rsidDel="00E631A1">
          <w:rPr>
            <w:b/>
            <w:color w:val="005583"/>
            <w:sz w:val="20"/>
            <w:szCs w:val="20"/>
          </w:rPr>
          <w:delText>Regulamento da Comissão de Legislação Participativa</w:delText>
        </w:r>
        <w:r w:rsidDel="00E631A1">
          <w:rPr>
            <w:color w:val="005583"/>
            <w:sz w:val="20"/>
            <w:szCs w:val="20"/>
          </w:rPr>
          <w:delText xml:space="preserve"> – Fixa normas para organização dos trabalhos da Comissão de Legislação Participativa.</w:delText>
        </w:r>
      </w:del>
    </w:p>
    <w:p w14:paraId="00000609" w14:textId="30803987" w:rsidR="003D183A" w:rsidDel="00E631A1" w:rsidRDefault="008B7924" w:rsidP="00E631A1">
      <w:pPr>
        <w:widowControl w:val="0"/>
        <w:pBdr>
          <w:top w:val="nil"/>
          <w:left w:val="nil"/>
          <w:bottom w:val="nil"/>
          <w:right w:val="nil"/>
          <w:between w:val="nil"/>
        </w:pBdr>
        <w:spacing w:before="0" w:after="113"/>
        <w:ind w:left="567" w:firstLine="0"/>
        <w:jc w:val="center"/>
        <w:rPr>
          <w:del w:id="2104" w:author="Cristiano de Menezes Feu" w:date="2022-11-21T08:33:00Z"/>
          <w:color w:val="005583"/>
          <w:sz w:val="20"/>
          <w:szCs w:val="20"/>
        </w:rPr>
        <w:pPrChange w:id="2105" w:author="Cristiano de Menezes Feu" w:date="2022-11-21T08:33:00Z">
          <w:pPr>
            <w:widowControl w:val="0"/>
            <w:pBdr>
              <w:top w:val="nil"/>
              <w:left w:val="nil"/>
              <w:bottom w:val="nil"/>
              <w:right w:val="nil"/>
              <w:between w:val="nil"/>
            </w:pBdr>
            <w:spacing w:before="0" w:after="113"/>
            <w:ind w:left="567" w:firstLine="0"/>
          </w:pPr>
        </w:pPrChange>
      </w:pPr>
      <w:del w:id="2106"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a Comissão de Legislação Participativa submete ao Colegiado as sugestões de proposição legislativa recebidas da sociedade organizada, que, se aprovadas, tramitam como proposições de autoria da Comissão, nos termos do art. 254.</w:delText>
        </w:r>
      </w:del>
    </w:p>
    <w:p w14:paraId="0000060A" w14:textId="23EFC028" w:rsidR="003D183A" w:rsidDel="00E631A1" w:rsidRDefault="008B7924" w:rsidP="00E631A1">
      <w:pPr>
        <w:widowControl w:val="0"/>
        <w:pBdr>
          <w:top w:val="nil"/>
          <w:left w:val="nil"/>
          <w:bottom w:val="nil"/>
          <w:right w:val="nil"/>
          <w:between w:val="nil"/>
        </w:pBdr>
        <w:spacing w:before="57" w:after="0"/>
        <w:ind w:left="283" w:firstLine="0"/>
        <w:jc w:val="center"/>
        <w:rPr>
          <w:del w:id="2107" w:author="Cristiano de Menezes Feu" w:date="2022-11-21T08:33:00Z"/>
          <w:b/>
          <w:color w:val="005583"/>
          <w:sz w:val="20"/>
          <w:szCs w:val="20"/>
        </w:rPr>
        <w:pPrChange w:id="2108" w:author="Cristiano de Menezes Feu" w:date="2022-11-21T08:33:00Z">
          <w:pPr>
            <w:widowControl w:val="0"/>
            <w:pBdr>
              <w:top w:val="nil"/>
              <w:left w:val="nil"/>
              <w:bottom w:val="nil"/>
              <w:right w:val="nil"/>
              <w:between w:val="nil"/>
            </w:pBdr>
            <w:spacing w:before="57" w:after="0"/>
            <w:ind w:left="283" w:firstLine="0"/>
          </w:pPr>
        </w:pPrChange>
      </w:pPr>
      <w:del w:id="2109" w:author="Cristiano de Menezes Feu" w:date="2022-11-21T08:33:00Z">
        <w:r w:rsidDel="00E631A1">
          <w:rPr>
            <w:color w:val="000000"/>
          </w:rPr>
          <w:delText>a) sugestões de iniciativa legislativa apresentadas por associações e órgãos de classe, sindicatos e entidades organizadas da sociedade civil, exceto Partidos Políticos;</w:delText>
        </w:r>
      </w:del>
    </w:p>
    <w:p w14:paraId="0000060B" w14:textId="616951B9" w:rsidR="003D183A" w:rsidDel="00E631A1" w:rsidRDefault="008B7924" w:rsidP="00E631A1">
      <w:pPr>
        <w:widowControl w:val="0"/>
        <w:pBdr>
          <w:top w:val="nil"/>
          <w:left w:val="nil"/>
          <w:bottom w:val="nil"/>
          <w:right w:val="nil"/>
          <w:between w:val="nil"/>
        </w:pBdr>
        <w:spacing w:before="0" w:after="113"/>
        <w:ind w:left="567" w:firstLine="0"/>
        <w:jc w:val="center"/>
        <w:rPr>
          <w:del w:id="2110" w:author="Cristiano de Menezes Feu" w:date="2022-11-21T08:33:00Z"/>
          <w:color w:val="005583"/>
          <w:sz w:val="20"/>
          <w:szCs w:val="20"/>
        </w:rPr>
        <w:pPrChange w:id="2111" w:author="Cristiano de Menezes Feu" w:date="2022-11-21T08:33:00Z">
          <w:pPr>
            <w:widowControl w:val="0"/>
            <w:pBdr>
              <w:top w:val="nil"/>
              <w:left w:val="nil"/>
              <w:bottom w:val="nil"/>
              <w:right w:val="nil"/>
              <w:between w:val="nil"/>
            </w:pBdr>
            <w:spacing w:before="0" w:after="113"/>
            <w:ind w:left="567" w:firstLine="0"/>
          </w:pPr>
        </w:pPrChange>
      </w:pPr>
      <w:del w:id="2112" w:author="Cristiano de Menezes Feu" w:date="2022-11-21T08:33:00Z">
        <w:r w:rsidDel="00E631A1">
          <w:rPr>
            <w:b/>
            <w:color w:val="005583"/>
            <w:sz w:val="20"/>
            <w:szCs w:val="20"/>
          </w:rPr>
          <w:delText>REC</w:delText>
        </w:r>
        <w:r w:rsidDel="00E631A1">
          <w:rPr>
            <w:color w:val="005583"/>
            <w:sz w:val="20"/>
            <w:szCs w:val="20"/>
          </w:rPr>
          <w:delText xml:space="preserve"> 26/2019 - Determinou o arquivamento de Sugestão (SUG) de autoria da sociedade civil propondo a convocação de Ministro de Estado por entender, nos termos do REC 12/2019, que o RICD não conferiu à CLP poderes para “convocar Ministros de Estado na qualidade de fiscal dos atos praticados pelo agente político do Poder Executivo”.</w:delText>
        </w:r>
      </w:del>
    </w:p>
    <w:p w14:paraId="0000060C" w14:textId="07105633" w:rsidR="003D183A" w:rsidDel="00E631A1" w:rsidRDefault="008B7924" w:rsidP="00E631A1">
      <w:pPr>
        <w:widowControl w:val="0"/>
        <w:pBdr>
          <w:top w:val="nil"/>
          <w:left w:val="nil"/>
          <w:bottom w:val="nil"/>
          <w:right w:val="nil"/>
          <w:between w:val="nil"/>
        </w:pBdr>
        <w:spacing w:before="57" w:after="0"/>
        <w:ind w:left="283" w:firstLine="0"/>
        <w:jc w:val="center"/>
        <w:rPr>
          <w:del w:id="2113" w:author="Cristiano de Menezes Feu" w:date="2022-11-21T08:33:00Z"/>
          <w:b/>
          <w:color w:val="005583"/>
          <w:sz w:val="20"/>
          <w:szCs w:val="20"/>
        </w:rPr>
        <w:pPrChange w:id="2114" w:author="Cristiano de Menezes Feu" w:date="2022-11-21T08:33:00Z">
          <w:pPr>
            <w:widowControl w:val="0"/>
            <w:pBdr>
              <w:top w:val="nil"/>
              <w:left w:val="nil"/>
              <w:bottom w:val="nil"/>
              <w:right w:val="nil"/>
              <w:between w:val="nil"/>
            </w:pBdr>
            <w:spacing w:before="57" w:after="0"/>
            <w:ind w:left="283" w:firstLine="0"/>
          </w:pPr>
        </w:pPrChange>
      </w:pPr>
      <w:del w:id="2115" w:author="Cristiano de Menezes Feu" w:date="2022-11-21T08:33:00Z">
        <w:r w:rsidDel="00E631A1">
          <w:rPr>
            <w:color w:val="000000"/>
          </w:rPr>
          <w:delText xml:space="preserve">b) pareceres técnicos, exposições e propostas oriundas de entidades científicas e culturais e de qualquer das entidades mencionadas na alínea </w:delText>
        </w:r>
        <w:r w:rsidDel="00E631A1">
          <w:rPr>
            <w:rFonts w:ascii="Sansita" w:eastAsia="Sansita" w:hAnsi="Sansita" w:cs="Sansita"/>
            <w:i/>
            <w:color w:val="000000"/>
          </w:rPr>
          <w:delText>a</w:delText>
        </w:r>
        <w:r w:rsidDel="00E631A1">
          <w:rPr>
            <w:color w:val="000000"/>
          </w:rPr>
          <w:delText xml:space="preserve"> deste inciso;</w:delText>
        </w:r>
      </w:del>
    </w:p>
    <w:p w14:paraId="0000060D" w14:textId="3B1897E5" w:rsidR="003D183A" w:rsidDel="00E631A1" w:rsidRDefault="008B7924" w:rsidP="00E631A1">
      <w:pPr>
        <w:widowControl w:val="0"/>
        <w:pBdr>
          <w:top w:val="nil"/>
          <w:left w:val="nil"/>
          <w:bottom w:val="nil"/>
          <w:right w:val="nil"/>
          <w:between w:val="nil"/>
        </w:pBdr>
        <w:spacing w:before="0" w:after="113"/>
        <w:ind w:left="567" w:firstLine="0"/>
        <w:jc w:val="center"/>
        <w:rPr>
          <w:del w:id="2116" w:author="Cristiano de Menezes Feu" w:date="2022-11-21T08:33:00Z"/>
          <w:color w:val="005583"/>
          <w:sz w:val="20"/>
          <w:szCs w:val="20"/>
        </w:rPr>
        <w:pPrChange w:id="2117" w:author="Cristiano de Menezes Feu" w:date="2022-11-21T08:33:00Z">
          <w:pPr>
            <w:widowControl w:val="0"/>
            <w:pBdr>
              <w:top w:val="nil"/>
              <w:left w:val="nil"/>
              <w:bottom w:val="nil"/>
              <w:right w:val="nil"/>
              <w:between w:val="nil"/>
            </w:pBdr>
            <w:spacing w:before="0" w:after="113"/>
            <w:ind w:left="567" w:firstLine="0"/>
          </w:pPr>
        </w:pPrChange>
      </w:pPr>
      <w:del w:id="2118" w:author="Cristiano de Menezes Feu" w:date="2022-11-21T08:33:00Z">
        <w:r w:rsidDel="00E631A1">
          <w:rPr>
            <w:b/>
            <w:color w:val="005583"/>
            <w:sz w:val="20"/>
            <w:szCs w:val="20"/>
          </w:rPr>
          <w:delText>REC</w:delText>
        </w:r>
        <w:r w:rsidDel="00E631A1">
          <w:rPr>
            <w:color w:val="005583"/>
            <w:sz w:val="20"/>
            <w:szCs w:val="20"/>
          </w:rPr>
          <w:delText xml:space="preserve"> 12/2019 e QO 14/2019 – Decidiu que a Comissão de Legislação Participativa não tem poderes para: a) dar parecer a proposições legislativas; b) apreciar e emitir parecer sobre programas de obras, planos nacionais, regionais e setoriais de desenvolvimento; c) convocar Ministros de Estado.</w:delText>
        </w:r>
      </w:del>
    </w:p>
    <w:p w14:paraId="0000060E" w14:textId="2195A6A6" w:rsidR="003D183A" w:rsidDel="00E631A1" w:rsidRDefault="008B7924" w:rsidP="00E631A1">
      <w:pPr>
        <w:widowControl w:val="0"/>
        <w:pBdr>
          <w:top w:val="nil"/>
          <w:left w:val="nil"/>
          <w:bottom w:val="nil"/>
          <w:right w:val="nil"/>
          <w:between w:val="nil"/>
        </w:pBdr>
        <w:ind w:firstLine="0"/>
        <w:jc w:val="center"/>
        <w:rPr>
          <w:del w:id="2119" w:author="Cristiano de Menezes Feu" w:date="2022-11-21T08:33:00Z"/>
          <w:color w:val="000000"/>
        </w:rPr>
        <w:pPrChange w:id="2120" w:author="Cristiano de Menezes Feu" w:date="2022-11-21T08:33:00Z">
          <w:pPr>
            <w:widowControl w:val="0"/>
            <w:pBdr>
              <w:top w:val="nil"/>
              <w:left w:val="nil"/>
              <w:bottom w:val="nil"/>
              <w:right w:val="nil"/>
              <w:between w:val="nil"/>
            </w:pBdr>
          </w:pPr>
        </w:pPrChange>
      </w:pPr>
      <w:del w:id="2121" w:author="Cristiano de Menezes Feu" w:date="2022-11-21T08:33:00Z">
        <w:r w:rsidDel="00E631A1">
          <w:rPr>
            <w:color w:val="000000"/>
          </w:rPr>
          <w:delText xml:space="preserve">XIII - Comissão de Meio Ambiente e Desenvolvimento Sustentável: </w:delText>
        </w:r>
        <w:r w:rsidDel="00E631A1">
          <w:rPr>
            <w:color w:val="005583"/>
          </w:rPr>
          <w:delText>(CMADS)</w:delText>
        </w:r>
      </w:del>
    </w:p>
    <w:p w14:paraId="0000060F" w14:textId="40AD7BF3" w:rsidR="003D183A" w:rsidDel="00E631A1" w:rsidRDefault="008B7924" w:rsidP="00E631A1">
      <w:pPr>
        <w:widowControl w:val="0"/>
        <w:pBdr>
          <w:top w:val="nil"/>
          <w:left w:val="nil"/>
          <w:bottom w:val="nil"/>
          <w:right w:val="nil"/>
          <w:between w:val="nil"/>
        </w:pBdr>
        <w:spacing w:before="57" w:after="0"/>
        <w:ind w:left="283" w:firstLine="0"/>
        <w:jc w:val="center"/>
        <w:rPr>
          <w:del w:id="2122" w:author="Cristiano de Menezes Feu" w:date="2022-11-21T08:33:00Z"/>
          <w:color w:val="000000"/>
        </w:rPr>
        <w:pPrChange w:id="2123" w:author="Cristiano de Menezes Feu" w:date="2022-11-21T08:33:00Z">
          <w:pPr>
            <w:widowControl w:val="0"/>
            <w:pBdr>
              <w:top w:val="nil"/>
              <w:left w:val="nil"/>
              <w:bottom w:val="nil"/>
              <w:right w:val="nil"/>
              <w:between w:val="nil"/>
            </w:pBdr>
            <w:spacing w:before="57" w:after="0"/>
            <w:ind w:left="283" w:firstLine="0"/>
          </w:pPr>
        </w:pPrChange>
      </w:pPr>
      <w:del w:id="2124" w:author="Cristiano de Menezes Feu" w:date="2022-11-21T08:33:00Z">
        <w:r w:rsidDel="00E631A1">
          <w:rPr>
            <w:color w:val="000000"/>
          </w:rPr>
          <w:delText>a) política e sistema nacional do meio ambiente; direito ambiental; legislação de defesa ecológica;</w:delText>
        </w:r>
      </w:del>
    </w:p>
    <w:p w14:paraId="00000610" w14:textId="1E342374" w:rsidR="003D183A" w:rsidDel="00E631A1" w:rsidRDefault="008B7924" w:rsidP="00E631A1">
      <w:pPr>
        <w:widowControl w:val="0"/>
        <w:pBdr>
          <w:top w:val="nil"/>
          <w:left w:val="nil"/>
          <w:bottom w:val="nil"/>
          <w:right w:val="nil"/>
          <w:between w:val="nil"/>
        </w:pBdr>
        <w:spacing w:before="57" w:after="0"/>
        <w:ind w:left="283" w:firstLine="0"/>
        <w:jc w:val="center"/>
        <w:rPr>
          <w:del w:id="2125" w:author="Cristiano de Menezes Feu" w:date="2022-11-21T08:33:00Z"/>
          <w:color w:val="000000"/>
        </w:rPr>
        <w:pPrChange w:id="2126" w:author="Cristiano de Menezes Feu" w:date="2022-11-21T08:33:00Z">
          <w:pPr>
            <w:widowControl w:val="0"/>
            <w:pBdr>
              <w:top w:val="nil"/>
              <w:left w:val="nil"/>
              <w:bottom w:val="nil"/>
              <w:right w:val="nil"/>
              <w:between w:val="nil"/>
            </w:pBdr>
            <w:spacing w:before="57" w:after="0"/>
            <w:ind w:left="283" w:firstLine="0"/>
          </w:pPr>
        </w:pPrChange>
      </w:pPr>
      <w:del w:id="2127" w:author="Cristiano de Menezes Feu" w:date="2022-11-21T08:33:00Z">
        <w:r w:rsidDel="00E631A1">
          <w:rPr>
            <w:color w:val="000000"/>
          </w:rPr>
          <w:delText>b) recursos naturais renováveis; flora, fauna e solo; edafologia e desertificação;</w:delText>
        </w:r>
      </w:del>
    </w:p>
    <w:p w14:paraId="00000611" w14:textId="401BA25F" w:rsidR="003D183A" w:rsidDel="00E631A1" w:rsidRDefault="008B7924" w:rsidP="00E631A1">
      <w:pPr>
        <w:widowControl w:val="0"/>
        <w:pBdr>
          <w:top w:val="nil"/>
          <w:left w:val="nil"/>
          <w:bottom w:val="nil"/>
          <w:right w:val="nil"/>
          <w:between w:val="nil"/>
        </w:pBdr>
        <w:spacing w:before="57" w:after="0"/>
        <w:ind w:left="283" w:firstLine="0"/>
        <w:jc w:val="center"/>
        <w:rPr>
          <w:del w:id="2128" w:author="Cristiano de Menezes Feu" w:date="2022-11-21T08:33:00Z"/>
          <w:color w:val="000000"/>
        </w:rPr>
        <w:pPrChange w:id="2129" w:author="Cristiano de Menezes Feu" w:date="2022-11-21T08:33:00Z">
          <w:pPr>
            <w:widowControl w:val="0"/>
            <w:pBdr>
              <w:top w:val="nil"/>
              <w:left w:val="nil"/>
              <w:bottom w:val="nil"/>
              <w:right w:val="nil"/>
              <w:between w:val="nil"/>
            </w:pBdr>
            <w:spacing w:before="57" w:after="0"/>
            <w:ind w:left="283" w:firstLine="0"/>
          </w:pPr>
        </w:pPrChange>
      </w:pPr>
      <w:del w:id="2130" w:author="Cristiano de Menezes Feu" w:date="2022-11-21T08:33:00Z">
        <w:r w:rsidDel="00E631A1">
          <w:rPr>
            <w:color w:val="000000"/>
          </w:rPr>
          <w:delText>c) desenvolvimento sustentável;</w:delText>
        </w:r>
      </w:del>
    </w:p>
    <w:p w14:paraId="00000612" w14:textId="2D4F9D3F" w:rsidR="003D183A" w:rsidDel="00E631A1" w:rsidRDefault="008B7924" w:rsidP="00E631A1">
      <w:pPr>
        <w:widowControl w:val="0"/>
        <w:pBdr>
          <w:top w:val="nil"/>
          <w:left w:val="nil"/>
          <w:bottom w:val="nil"/>
          <w:right w:val="nil"/>
          <w:between w:val="nil"/>
        </w:pBdr>
        <w:ind w:firstLine="0"/>
        <w:jc w:val="center"/>
        <w:rPr>
          <w:del w:id="2131" w:author="Cristiano de Menezes Feu" w:date="2022-11-21T08:33:00Z"/>
          <w:color w:val="000000"/>
        </w:rPr>
        <w:pPrChange w:id="2132" w:author="Cristiano de Menezes Feu" w:date="2022-11-21T08:33:00Z">
          <w:pPr>
            <w:widowControl w:val="0"/>
            <w:pBdr>
              <w:top w:val="nil"/>
              <w:left w:val="nil"/>
              <w:bottom w:val="nil"/>
              <w:right w:val="nil"/>
              <w:between w:val="nil"/>
            </w:pBdr>
          </w:pPr>
        </w:pPrChange>
      </w:pPr>
      <w:del w:id="2133" w:author="Cristiano de Menezes Feu" w:date="2022-11-21T08:33:00Z">
        <w:r w:rsidDel="00E631A1">
          <w:rPr>
            <w:color w:val="000000"/>
          </w:rPr>
          <w:delText xml:space="preserve">XIV - Comissão de Minas e Energia: </w:delText>
        </w:r>
        <w:r w:rsidDel="00E631A1">
          <w:rPr>
            <w:color w:val="005583"/>
          </w:rPr>
          <w:delText>(CME)</w:delText>
        </w:r>
      </w:del>
    </w:p>
    <w:p w14:paraId="00000613" w14:textId="3A3F2B11" w:rsidR="003D183A" w:rsidDel="00E631A1" w:rsidRDefault="008B7924" w:rsidP="00E631A1">
      <w:pPr>
        <w:widowControl w:val="0"/>
        <w:pBdr>
          <w:top w:val="nil"/>
          <w:left w:val="nil"/>
          <w:bottom w:val="nil"/>
          <w:right w:val="nil"/>
          <w:between w:val="nil"/>
        </w:pBdr>
        <w:spacing w:before="57" w:after="0"/>
        <w:ind w:left="283" w:firstLine="0"/>
        <w:jc w:val="center"/>
        <w:rPr>
          <w:del w:id="2134" w:author="Cristiano de Menezes Feu" w:date="2022-11-21T08:33:00Z"/>
          <w:color w:val="000000"/>
        </w:rPr>
        <w:pPrChange w:id="2135" w:author="Cristiano de Menezes Feu" w:date="2022-11-21T08:33:00Z">
          <w:pPr>
            <w:widowControl w:val="0"/>
            <w:pBdr>
              <w:top w:val="nil"/>
              <w:left w:val="nil"/>
              <w:bottom w:val="nil"/>
              <w:right w:val="nil"/>
              <w:between w:val="nil"/>
            </w:pBdr>
            <w:spacing w:before="57" w:after="0"/>
            <w:ind w:left="283" w:firstLine="0"/>
          </w:pPr>
        </w:pPrChange>
      </w:pPr>
      <w:del w:id="2136" w:author="Cristiano de Menezes Feu" w:date="2022-11-21T08:33:00Z">
        <w:r w:rsidDel="00E631A1">
          <w:rPr>
            <w:color w:val="000000"/>
          </w:rPr>
          <w:delText>a) políticas e modelos mineral e energético brasileiros;</w:delText>
        </w:r>
      </w:del>
    </w:p>
    <w:p w14:paraId="00000614" w14:textId="2D4F0E8C" w:rsidR="003D183A" w:rsidDel="00E631A1" w:rsidRDefault="008B7924" w:rsidP="00E631A1">
      <w:pPr>
        <w:widowControl w:val="0"/>
        <w:pBdr>
          <w:top w:val="nil"/>
          <w:left w:val="nil"/>
          <w:bottom w:val="nil"/>
          <w:right w:val="nil"/>
          <w:between w:val="nil"/>
        </w:pBdr>
        <w:spacing w:before="57" w:after="0"/>
        <w:ind w:left="283" w:firstLine="0"/>
        <w:jc w:val="center"/>
        <w:rPr>
          <w:del w:id="2137" w:author="Cristiano de Menezes Feu" w:date="2022-11-21T08:33:00Z"/>
          <w:color w:val="000000"/>
        </w:rPr>
        <w:pPrChange w:id="2138" w:author="Cristiano de Menezes Feu" w:date="2022-11-21T08:33:00Z">
          <w:pPr>
            <w:widowControl w:val="0"/>
            <w:pBdr>
              <w:top w:val="nil"/>
              <w:left w:val="nil"/>
              <w:bottom w:val="nil"/>
              <w:right w:val="nil"/>
              <w:between w:val="nil"/>
            </w:pBdr>
            <w:spacing w:before="57" w:after="0"/>
            <w:ind w:left="283" w:firstLine="0"/>
          </w:pPr>
        </w:pPrChange>
      </w:pPr>
      <w:del w:id="2139" w:author="Cristiano de Menezes Feu" w:date="2022-11-21T08:33:00Z">
        <w:r w:rsidDel="00E631A1">
          <w:rPr>
            <w:color w:val="000000"/>
          </w:rPr>
          <w:delText>b) a estrutura institucional e o papel dos agentes dos setores mineral e energético;</w:delText>
        </w:r>
      </w:del>
    </w:p>
    <w:p w14:paraId="00000615" w14:textId="4E7958B5" w:rsidR="003D183A" w:rsidDel="00E631A1" w:rsidRDefault="008B7924" w:rsidP="00E631A1">
      <w:pPr>
        <w:widowControl w:val="0"/>
        <w:pBdr>
          <w:top w:val="nil"/>
          <w:left w:val="nil"/>
          <w:bottom w:val="nil"/>
          <w:right w:val="nil"/>
          <w:between w:val="nil"/>
        </w:pBdr>
        <w:spacing w:before="57" w:after="0"/>
        <w:ind w:left="283" w:firstLine="0"/>
        <w:jc w:val="center"/>
        <w:rPr>
          <w:del w:id="2140" w:author="Cristiano de Menezes Feu" w:date="2022-11-21T08:33:00Z"/>
          <w:color w:val="000000"/>
        </w:rPr>
        <w:pPrChange w:id="2141" w:author="Cristiano de Menezes Feu" w:date="2022-11-21T08:33:00Z">
          <w:pPr>
            <w:widowControl w:val="0"/>
            <w:pBdr>
              <w:top w:val="nil"/>
              <w:left w:val="nil"/>
              <w:bottom w:val="nil"/>
              <w:right w:val="nil"/>
              <w:between w:val="nil"/>
            </w:pBdr>
            <w:spacing w:before="57" w:after="0"/>
            <w:ind w:left="283" w:firstLine="0"/>
          </w:pPr>
        </w:pPrChange>
      </w:pPr>
      <w:del w:id="2142" w:author="Cristiano de Menezes Feu" w:date="2022-11-21T08:33:00Z">
        <w:r w:rsidDel="00E631A1">
          <w:rPr>
            <w:color w:val="000000"/>
          </w:rPr>
          <w:delText>c) fontes convencionais e alternativas de energia;</w:delText>
        </w:r>
      </w:del>
    </w:p>
    <w:p w14:paraId="00000616" w14:textId="444195DB" w:rsidR="003D183A" w:rsidDel="00E631A1" w:rsidRDefault="008B7924" w:rsidP="00E631A1">
      <w:pPr>
        <w:widowControl w:val="0"/>
        <w:pBdr>
          <w:top w:val="nil"/>
          <w:left w:val="nil"/>
          <w:bottom w:val="nil"/>
          <w:right w:val="nil"/>
          <w:between w:val="nil"/>
        </w:pBdr>
        <w:spacing w:before="57" w:after="0"/>
        <w:ind w:left="283" w:firstLine="0"/>
        <w:jc w:val="center"/>
        <w:rPr>
          <w:del w:id="2143" w:author="Cristiano de Menezes Feu" w:date="2022-11-21T08:33:00Z"/>
          <w:color w:val="000000"/>
        </w:rPr>
        <w:pPrChange w:id="2144" w:author="Cristiano de Menezes Feu" w:date="2022-11-21T08:33:00Z">
          <w:pPr>
            <w:widowControl w:val="0"/>
            <w:pBdr>
              <w:top w:val="nil"/>
              <w:left w:val="nil"/>
              <w:bottom w:val="nil"/>
              <w:right w:val="nil"/>
              <w:between w:val="nil"/>
            </w:pBdr>
            <w:spacing w:before="57" w:after="0"/>
            <w:ind w:left="283" w:firstLine="0"/>
          </w:pPr>
        </w:pPrChange>
      </w:pPr>
      <w:del w:id="2145" w:author="Cristiano de Menezes Feu" w:date="2022-11-21T08:33:00Z">
        <w:r w:rsidDel="00E631A1">
          <w:rPr>
            <w:color w:val="000000"/>
          </w:rPr>
          <w:delText>d) pesquisa e exploração de recursos minerais e energéticos;</w:delText>
        </w:r>
      </w:del>
    </w:p>
    <w:p w14:paraId="00000617" w14:textId="6DAB8CB6" w:rsidR="003D183A" w:rsidDel="00E631A1" w:rsidRDefault="008B7924" w:rsidP="00E631A1">
      <w:pPr>
        <w:widowControl w:val="0"/>
        <w:pBdr>
          <w:top w:val="nil"/>
          <w:left w:val="nil"/>
          <w:bottom w:val="nil"/>
          <w:right w:val="nil"/>
          <w:between w:val="nil"/>
        </w:pBdr>
        <w:spacing w:before="57" w:after="0"/>
        <w:ind w:left="283" w:firstLine="0"/>
        <w:jc w:val="center"/>
        <w:rPr>
          <w:del w:id="2146" w:author="Cristiano de Menezes Feu" w:date="2022-11-21T08:33:00Z"/>
          <w:color w:val="000000"/>
        </w:rPr>
        <w:pPrChange w:id="2147" w:author="Cristiano de Menezes Feu" w:date="2022-11-21T08:33:00Z">
          <w:pPr>
            <w:widowControl w:val="0"/>
            <w:pBdr>
              <w:top w:val="nil"/>
              <w:left w:val="nil"/>
              <w:bottom w:val="nil"/>
              <w:right w:val="nil"/>
              <w:between w:val="nil"/>
            </w:pBdr>
            <w:spacing w:before="57" w:after="0"/>
            <w:ind w:left="283" w:firstLine="0"/>
          </w:pPr>
        </w:pPrChange>
      </w:pPr>
      <w:del w:id="2148" w:author="Cristiano de Menezes Feu" w:date="2022-11-21T08:33:00Z">
        <w:r w:rsidDel="00E631A1">
          <w:rPr>
            <w:color w:val="000000"/>
          </w:rPr>
          <w:delText>e) formas de acesso ao bem mineral; empresas de mineração;</w:delText>
        </w:r>
      </w:del>
    </w:p>
    <w:p w14:paraId="00000618" w14:textId="24DBA733" w:rsidR="003D183A" w:rsidDel="00E631A1" w:rsidRDefault="008B7924" w:rsidP="00E631A1">
      <w:pPr>
        <w:widowControl w:val="0"/>
        <w:pBdr>
          <w:top w:val="nil"/>
          <w:left w:val="nil"/>
          <w:bottom w:val="nil"/>
          <w:right w:val="nil"/>
          <w:between w:val="nil"/>
        </w:pBdr>
        <w:spacing w:before="57" w:after="0"/>
        <w:ind w:left="283" w:firstLine="0"/>
        <w:jc w:val="center"/>
        <w:rPr>
          <w:del w:id="2149" w:author="Cristiano de Menezes Feu" w:date="2022-11-21T08:33:00Z"/>
          <w:color w:val="000000"/>
        </w:rPr>
        <w:pPrChange w:id="2150" w:author="Cristiano de Menezes Feu" w:date="2022-11-21T08:33:00Z">
          <w:pPr>
            <w:widowControl w:val="0"/>
            <w:pBdr>
              <w:top w:val="nil"/>
              <w:left w:val="nil"/>
              <w:bottom w:val="nil"/>
              <w:right w:val="nil"/>
              <w:between w:val="nil"/>
            </w:pBdr>
            <w:spacing w:before="57" w:after="0"/>
            <w:ind w:left="283" w:firstLine="0"/>
          </w:pPr>
        </w:pPrChange>
      </w:pPr>
      <w:del w:id="2151" w:author="Cristiano de Menezes Feu" w:date="2022-11-21T08:33:00Z">
        <w:r w:rsidDel="00E631A1">
          <w:rPr>
            <w:color w:val="000000"/>
          </w:rPr>
          <w:delText>f) política e estrutura de preços de recursos energéticos;</w:delText>
        </w:r>
      </w:del>
    </w:p>
    <w:p w14:paraId="00000619" w14:textId="2CAC133B" w:rsidR="003D183A" w:rsidDel="00E631A1" w:rsidRDefault="008B7924" w:rsidP="00E631A1">
      <w:pPr>
        <w:widowControl w:val="0"/>
        <w:pBdr>
          <w:top w:val="nil"/>
          <w:left w:val="nil"/>
          <w:bottom w:val="nil"/>
          <w:right w:val="nil"/>
          <w:between w:val="nil"/>
        </w:pBdr>
        <w:spacing w:before="57" w:after="0"/>
        <w:ind w:left="283" w:firstLine="0"/>
        <w:jc w:val="center"/>
        <w:rPr>
          <w:del w:id="2152" w:author="Cristiano de Menezes Feu" w:date="2022-11-21T08:33:00Z"/>
          <w:color w:val="000000"/>
        </w:rPr>
        <w:pPrChange w:id="2153" w:author="Cristiano de Menezes Feu" w:date="2022-11-21T08:33:00Z">
          <w:pPr>
            <w:widowControl w:val="0"/>
            <w:pBdr>
              <w:top w:val="nil"/>
              <w:left w:val="nil"/>
              <w:bottom w:val="nil"/>
              <w:right w:val="nil"/>
              <w:between w:val="nil"/>
            </w:pBdr>
            <w:spacing w:before="57" w:after="0"/>
            <w:ind w:left="283" w:firstLine="0"/>
          </w:pPr>
        </w:pPrChange>
      </w:pPr>
      <w:del w:id="2154" w:author="Cristiano de Menezes Feu" w:date="2022-11-21T08:33:00Z">
        <w:r w:rsidDel="00E631A1">
          <w:rPr>
            <w:color w:val="000000"/>
          </w:rPr>
          <w:delText>g) comercialização e industrialização de minérios;</w:delText>
        </w:r>
      </w:del>
    </w:p>
    <w:p w14:paraId="0000061A" w14:textId="73C26E36" w:rsidR="003D183A" w:rsidDel="00E631A1" w:rsidRDefault="008B7924" w:rsidP="00E631A1">
      <w:pPr>
        <w:widowControl w:val="0"/>
        <w:pBdr>
          <w:top w:val="nil"/>
          <w:left w:val="nil"/>
          <w:bottom w:val="nil"/>
          <w:right w:val="nil"/>
          <w:between w:val="nil"/>
        </w:pBdr>
        <w:spacing w:before="57" w:after="0"/>
        <w:ind w:left="283" w:firstLine="0"/>
        <w:jc w:val="center"/>
        <w:rPr>
          <w:del w:id="2155" w:author="Cristiano de Menezes Feu" w:date="2022-11-21T08:33:00Z"/>
          <w:color w:val="000000"/>
        </w:rPr>
        <w:pPrChange w:id="2156" w:author="Cristiano de Menezes Feu" w:date="2022-11-21T08:33:00Z">
          <w:pPr>
            <w:widowControl w:val="0"/>
            <w:pBdr>
              <w:top w:val="nil"/>
              <w:left w:val="nil"/>
              <w:bottom w:val="nil"/>
              <w:right w:val="nil"/>
              <w:between w:val="nil"/>
            </w:pBdr>
            <w:spacing w:before="57" w:after="0"/>
            <w:ind w:left="283" w:firstLine="0"/>
          </w:pPr>
        </w:pPrChange>
      </w:pPr>
      <w:del w:id="2157" w:author="Cristiano de Menezes Feu" w:date="2022-11-21T08:33:00Z">
        <w:r w:rsidDel="00E631A1">
          <w:rPr>
            <w:color w:val="000000"/>
          </w:rPr>
          <w:delText>h) fomento à atividade mineral;</w:delText>
        </w:r>
      </w:del>
    </w:p>
    <w:p w14:paraId="0000061B" w14:textId="1385A9F8" w:rsidR="003D183A" w:rsidDel="00E631A1" w:rsidRDefault="008B7924" w:rsidP="00E631A1">
      <w:pPr>
        <w:widowControl w:val="0"/>
        <w:pBdr>
          <w:top w:val="nil"/>
          <w:left w:val="nil"/>
          <w:bottom w:val="nil"/>
          <w:right w:val="nil"/>
          <w:between w:val="nil"/>
        </w:pBdr>
        <w:spacing w:before="57" w:after="0"/>
        <w:ind w:left="283" w:firstLine="0"/>
        <w:jc w:val="center"/>
        <w:rPr>
          <w:del w:id="2158" w:author="Cristiano de Menezes Feu" w:date="2022-11-21T08:33:00Z"/>
          <w:color w:val="000000"/>
        </w:rPr>
        <w:pPrChange w:id="2159" w:author="Cristiano de Menezes Feu" w:date="2022-11-21T08:33:00Z">
          <w:pPr>
            <w:widowControl w:val="0"/>
            <w:pBdr>
              <w:top w:val="nil"/>
              <w:left w:val="nil"/>
              <w:bottom w:val="nil"/>
              <w:right w:val="nil"/>
              <w:between w:val="nil"/>
            </w:pBdr>
            <w:spacing w:before="57" w:after="0"/>
            <w:ind w:left="283" w:firstLine="0"/>
          </w:pPr>
        </w:pPrChange>
      </w:pPr>
      <w:del w:id="2160" w:author="Cristiano de Menezes Feu" w:date="2022-11-21T08:33:00Z">
        <w:r w:rsidDel="00E631A1">
          <w:rPr>
            <w:color w:val="000000"/>
          </w:rPr>
          <w:delText>i) regime jurídico dos bens minerais e dos recursos energéticos;</w:delText>
        </w:r>
      </w:del>
    </w:p>
    <w:p w14:paraId="0000061C" w14:textId="7C06C9BC" w:rsidR="003D183A" w:rsidDel="00E631A1" w:rsidRDefault="008B7924" w:rsidP="00E631A1">
      <w:pPr>
        <w:widowControl w:val="0"/>
        <w:pBdr>
          <w:top w:val="nil"/>
          <w:left w:val="nil"/>
          <w:bottom w:val="nil"/>
          <w:right w:val="nil"/>
          <w:between w:val="nil"/>
        </w:pBdr>
        <w:spacing w:before="57" w:after="0"/>
        <w:ind w:left="283" w:firstLine="0"/>
        <w:jc w:val="center"/>
        <w:rPr>
          <w:del w:id="2161" w:author="Cristiano de Menezes Feu" w:date="2022-11-21T08:33:00Z"/>
          <w:color w:val="000000"/>
        </w:rPr>
        <w:pPrChange w:id="2162" w:author="Cristiano de Menezes Feu" w:date="2022-11-21T08:33:00Z">
          <w:pPr>
            <w:widowControl w:val="0"/>
            <w:pBdr>
              <w:top w:val="nil"/>
              <w:left w:val="nil"/>
              <w:bottom w:val="nil"/>
              <w:right w:val="nil"/>
              <w:between w:val="nil"/>
            </w:pBdr>
            <w:spacing w:before="57" w:after="0"/>
            <w:ind w:left="283" w:firstLine="0"/>
          </w:pPr>
        </w:pPrChange>
      </w:pPr>
      <w:del w:id="2163" w:author="Cristiano de Menezes Feu" w:date="2022-11-21T08:33:00Z">
        <w:r w:rsidDel="00E631A1">
          <w:rPr>
            <w:color w:val="000000"/>
          </w:rPr>
          <w:delText>j) gestão, planejamento e controle dos recursos hídricos; regime jurídico de águas públicas e particulares;</w:delText>
        </w:r>
      </w:del>
    </w:p>
    <w:p w14:paraId="0000061D" w14:textId="2406D12B" w:rsidR="003D183A" w:rsidDel="00E631A1" w:rsidRDefault="008B7924" w:rsidP="00E631A1">
      <w:pPr>
        <w:widowControl w:val="0"/>
        <w:pBdr>
          <w:top w:val="nil"/>
          <w:left w:val="nil"/>
          <w:bottom w:val="nil"/>
          <w:right w:val="nil"/>
          <w:between w:val="nil"/>
        </w:pBdr>
        <w:ind w:firstLine="0"/>
        <w:jc w:val="center"/>
        <w:rPr>
          <w:del w:id="2164" w:author="Cristiano de Menezes Feu" w:date="2022-11-21T08:33:00Z"/>
          <w:color w:val="000000"/>
        </w:rPr>
        <w:pPrChange w:id="2165" w:author="Cristiano de Menezes Feu" w:date="2022-11-21T08:33:00Z">
          <w:pPr>
            <w:widowControl w:val="0"/>
            <w:pBdr>
              <w:top w:val="nil"/>
              <w:left w:val="nil"/>
              <w:bottom w:val="nil"/>
              <w:right w:val="nil"/>
              <w:between w:val="nil"/>
            </w:pBdr>
          </w:pPr>
        </w:pPrChange>
      </w:pPr>
      <w:del w:id="2166" w:author="Cristiano de Menezes Feu" w:date="2022-11-21T08:33:00Z">
        <w:r w:rsidDel="00E631A1">
          <w:rPr>
            <w:color w:val="000000"/>
          </w:rPr>
          <w:delText xml:space="preserve">XV - Comissão de Relações Exteriores e de Defesa Nacional: </w:delText>
        </w:r>
        <w:r w:rsidDel="00E631A1">
          <w:rPr>
            <w:color w:val="005583"/>
          </w:rPr>
          <w:delText>(CREDN)</w:delText>
        </w:r>
      </w:del>
    </w:p>
    <w:p w14:paraId="0000061E" w14:textId="0D040E66" w:rsidR="003D183A" w:rsidDel="00E631A1" w:rsidRDefault="008B7924" w:rsidP="00E631A1">
      <w:pPr>
        <w:widowControl w:val="0"/>
        <w:pBdr>
          <w:top w:val="nil"/>
          <w:left w:val="nil"/>
          <w:bottom w:val="nil"/>
          <w:right w:val="nil"/>
          <w:between w:val="nil"/>
        </w:pBdr>
        <w:spacing w:before="57" w:after="0"/>
        <w:ind w:left="283" w:firstLine="0"/>
        <w:jc w:val="center"/>
        <w:rPr>
          <w:del w:id="2167" w:author="Cristiano de Menezes Feu" w:date="2022-11-21T08:33:00Z"/>
          <w:color w:val="000000"/>
        </w:rPr>
        <w:pPrChange w:id="2168" w:author="Cristiano de Menezes Feu" w:date="2022-11-21T08:33:00Z">
          <w:pPr>
            <w:widowControl w:val="0"/>
            <w:pBdr>
              <w:top w:val="nil"/>
              <w:left w:val="nil"/>
              <w:bottom w:val="nil"/>
              <w:right w:val="nil"/>
              <w:between w:val="nil"/>
            </w:pBdr>
            <w:spacing w:before="57" w:after="0"/>
            <w:ind w:left="283" w:firstLine="0"/>
          </w:pPr>
        </w:pPrChange>
      </w:pPr>
      <w:del w:id="2169" w:author="Cristiano de Menezes Feu" w:date="2022-11-21T08:33:00Z">
        <w:r w:rsidDel="00E631A1">
          <w:rPr>
            <w:color w:val="000000"/>
          </w:rPr>
          <w:delText>a) relações diplomáticas e consulares, econômicas e comerciais, culturais e científicas com outros países; relações com entidades internacionais multilaterais e regionais;</w:delText>
        </w:r>
      </w:del>
    </w:p>
    <w:p w14:paraId="0000061F" w14:textId="450A93A3" w:rsidR="003D183A" w:rsidDel="00E631A1" w:rsidRDefault="008B7924" w:rsidP="00E631A1">
      <w:pPr>
        <w:widowControl w:val="0"/>
        <w:pBdr>
          <w:top w:val="nil"/>
          <w:left w:val="nil"/>
          <w:bottom w:val="nil"/>
          <w:right w:val="nil"/>
          <w:between w:val="nil"/>
        </w:pBdr>
        <w:spacing w:before="57" w:after="0"/>
        <w:ind w:left="283" w:firstLine="0"/>
        <w:jc w:val="center"/>
        <w:rPr>
          <w:del w:id="2170" w:author="Cristiano de Menezes Feu" w:date="2022-11-21T08:33:00Z"/>
          <w:color w:val="000000"/>
        </w:rPr>
        <w:pPrChange w:id="2171" w:author="Cristiano de Menezes Feu" w:date="2022-11-21T08:33:00Z">
          <w:pPr>
            <w:widowControl w:val="0"/>
            <w:pBdr>
              <w:top w:val="nil"/>
              <w:left w:val="nil"/>
              <w:bottom w:val="nil"/>
              <w:right w:val="nil"/>
              <w:between w:val="nil"/>
            </w:pBdr>
            <w:spacing w:before="57" w:after="0"/>
            <w:ind w:left="283" w:firstLine="0"/>
          </w:pPr>
        </w:pPrChange>
      </w:pPr>
      <w:del w:id="2172" w:author="Cristiano de Menezes Feu" w:date="2022-11-21T08:33:00Z">
        <w:r w:rsidDel="00E631A1">
          <w:rPr>
            <w:color w:val="000000"/>
          </w:rPr>
          <w:delText>b) política externa brasileira; serviço exterior brasileiro;</w:delText>
        </w:r>
      </w:del>
    </w:p>
    <w:p w14:paraId="00000620" w14:textId="2F636149" w:rsidR="003D183A" w:rsidDel="00E631A1" w:rsidRDefault="008B7924" w:rsidP="00E631A1">
      <w:pPr>
        <w:widowControl w:val="0"/>
        <w:pBdr>
          <w:top w:val="nil"/>
          <w:left w:val="nil"/>
          <w:bottom w:val="nil"/>
          <w:right w:val="nil"/>
          <w:between w:val="nil"/>
        </w:pBdr>
        <w:spacing w:before="57" w:after="0"/>
        <w:ind w:left="283" w:firstLine="0"/>
        <w:jc w:val="center"/>
        <w:rPr>
          <w:del w:id="2173" w:author="Cristiano de Menezes Feu" w:date="2022-11-21T08:33:00Z"/>
          <w:color w:val="005583"/>
          <w:vertAlign w:val="superscript"/>
        </w:rPr>
        <w:pPrChange w:id="2174" w:author="Cristiano de Menezes Feu" w:date="2022-11-21T08:33:00Z">
          <w:pPr>
            <w:widowControl w:val="0"/>
            <w:pBdr>
              <w:top w:val="nil"/>
              <w:left w:val="nil"/>
              <w:bottom w:val="nil"/>
              <w:right w:val="nil"/>
              <w:between w:val="nil"/>
            </w:pBdr>
            <w:spacing w:before="57" w:after="0"/>
            <w:ind w:left="283" w:firstLine="0"/>
          </w:pPr>
        </w:pPrChange>
      </w:pPr>
      <w:del w:id="2175" w:author="Cristiano de Menezes Feu" w:date="2022-11-21T08:33:00Z">
        <w:r w:rsidDel="00E631A1">
          <w:rPr>
            <w:color w:val="000000"/>
          </w:rPr>
          <w:delText>c) tratados, atos, acordos e convênios internacionais e demais instrumentos de política externa;</w:delText>
        </w:r>
        <w:r w:rsidDel="00E631A1">
          <w:rPr>
            <w:color w:val="005583"/>
            <w:vertAlign w:val="superscript"/>
          </w:rPr>
          <w:footnoteReference w:id="137"/>
        </w:r>
      </w:del>
    </w:p>
    <w:p w14:paraId="00000621" w14:textId="6B653CDA" w:rsidR="003D183A" w:rsidDel="00E631A1" w:rsidRDefault="008B7924" w:rsidP="00E631A1">
      <w:pPr>
        <w:widowControl w:val="0"/>
        <w:pBdr>
          <w:top w:val="nil"/>
          <w:left w:val="nil"/>
          <w:bottom w:val="nil"/>
          <w:right w:val="nil"/>
          <w:between w:val="nil"/>
        </w:pBdr>
        <w:spacing w:before="0" w:after="113"/>
        <w:ind w:left="567" w:firstLine="0"/>
        <w:jc w:val="center"/>
        <w:rPr>
          <w:del w:id="2179" w:author="Cristiano de Menezes Feu" w:date="2022-11-21T08:33:00Z"/>
          <w:color w:val="005583"/>
          <w:sz w:val="20"/>
          <w:szCs w:val="20"/>
        </w:rPr>
        <w:pPrChange w:id="2180" w:author="Cristiano de Menezes Feu" w:date="2022-11-21T08:33:00Z">
          <w:pPr>
            <w:widowControl w:val="0"/>
            <w:pBdr>
              <w:top w:val="nil"/>
              <w:left w:val="nil"/>
              <w:bottom w:val="nil"/>
              <w:right w:val="nil"/>
              <w:between w:val="nil"/>
            </w:pBdr>
            <w:spacing w:before="0" w:after="113"/>
            <w:ind w:left="567" w:firstLine="0"/>
          </w:pPr>
        </w:pPrChange>
      </w:pPr>
      <w:del w:id="2181" w:author="Cristiano de Menezes Feu" w:date="2022-11-21T08:33:00Z">
        <w:r w:rsidDel="00E631A1">
          <w:rPr>
            <w:color w:val="005583"/>
            <w:sz w:val="20"/>
            <w:szCs w:val="20"/>
          </w:rPr>
          <w:delText>Art. 129, § 2º; art. 151, I, j.</w:delText>
        </w:r>
      </w:del>
    </w:p>
    <w:p w14:paraId="00000622" w14:textId="245723BD" w:rsidR="003D183A" w:rsidDel="00E631A1" w:rsidRDefault="008B7924" w:rsidP="00E631A1">
      <w:pPr>
        <w:widowControl w:val="0"/>
        <w:pBdr>
          <w:top w:val="nil"/>
          <w:left w:val="nil"/>
          <w:bottom w:val="nil"/>
          <w:right w:val="nil"/>
          <w:between w:val="nil"/>
        </w:pBdr>
        <w:spacing w:before="57" w:after="0"/>
        <w:ind w:left="283" w:firstLine="0"/>
        <w:jc w:val="center"/>
        <w:rPr>
          <w:del w:id="2182" w:author="Cristiano de Menezes Feu" w:date="2022-11-21T08:33:00Z"/>
          <w:color w:val="000000"/>
        </w:rPr>
        <w:pPrChange w:id="2183" w:author="Cristiano de Menezes Feu" w:date="2022-11-21T08:33:00Z">
          <w:pPr>
            <w:widowControl w:val="0"/>
            <w:pBdr>
              <w:top w:val="nil"/>
              <w:left w:val="nil"/>
              <w:bottom w:val="nil"/>
              <w:right w:val="nil"/>
              <w:between w:val="nil"/>
            </w:pBdr>
            <w:spacing w:before="57" w:after="0"/>
            <w:ind w:left="283" w:firstLine="0"/>
          </w:pPr>
        </w:pPrChange>
      </w:pPr>
      <w:del w:id="2184" w:author="Cristiano de Menezes Feu" w:date="2022-11-21T08:33:00Z">
        <w:r w:rsidDel="00E631A1">
          <w:rPr>
            <w:color w:val="000000"/>
          </w:rPr>
          <w:delText>d) direito internacional público; ordem jurídica internacional; nacionalidade; cidadania e naturalização; regime jurídico dos estrangeiros; emigração e imigração;</w:delText>
        </w:r>
      </w:del>
    </w:p>
    <w:p w14:paraId="00000623" w14:textId="208820DC" w:rsidR="003D183A" w:rsidDel="00E631A1" w:rsidRDefault="008B7924" w:rsidP="00E631A1">
      <w:pPr>
        <w:widowControl w:val="0"/>
        <w:pBdr>
          <w:top w:val="nil"/>
          <w:left w:val="nil"/>
          <w:bottom w:val="nil"/>
          <w:right w:val="nil"/>
          <w:between w:val="nil"/>
        </w:pBdr>
        <w:spacing w:before="57" w:after="0"/>
        <w:ind w:left="283" w:firstLine="0"/>
        <w:jc w:val="center"/>
        <w:rPr>
          <w:del w:id="2185" w:author="Cristiano de Menezes Feu" w:date="2022-11-21T08:33:00Z"/>
          <w:color w:val="005583"/>
          <w:vertAlign w:val="superscript"/>
        </w:rPr>
        <w:pPrChange w:id="2186" w:author="Cristiano de Menezes Feu" w:date="2022-11-21T08:33:00Z">
          <w:pPr>
            <w:widowControl w:val="0"/>
            <w:pBdr>
              <w:top w:val="nil"/>
              <w:left w:val="nil"/>
              <w:bottom w:val="nil"/>
              <w:right w:val="nil"/>
              <w:between w:val="nil"/>
            </w:pBdr>
            <w:spacing w:before="57" w:after="0"/>
            <w:ind w:left="283" w:firstLine="0"/>
          </w:pPr>
        </w:pPrChange>
      </w:pPr>
      <w:del w:id="2187" w:author="Cristiano de Menezes Feu" w:date="2022-11-21T08:33:00Z">
        <w:r w:rsidDel="00E631A1">
          <w:rPr>
            <w:color w:val="000000"/>
          </w:rPr>
          <w:delText>e) autorização para o Presidente ou o Vice-Presidente da República ausentar-se do território nacional;</w:delText>
        </w:r>
        <w:r w:rsidDel="00E631A1">
          <w:rPr>
            <w:color w:val="005583"/>
            <w:vertAlign w:val="superscript"/>
          </w:rPr>
          <w:footnoteReference w:id="138"/>
        </w:r>
      </w:del>
    </w:p>
    <w:p w14:paraId="00000624" w14:textId="2CA4B915" w:rsidR="003D183A" w:rsidDel="00E631A1" w:rsidRDefault="008B7924" w:rsidP="00E631A1">
      <w:pPr>
        <w:widowControl w:val="0"/>
        <w:pBdr>
          <w:top w:val="nil"/>
          <w:left w:val="nil"/>
          <w:bottom w:val="nil"/>
          <w:right w:val="nil"/>
          <w:between w:val="nil"/>
        </w:pBdr>
        <w:spacing w:before="57" w:after="0"/>
        <w:ind w:left="283" w:firstLine="0"/>
        <w:jc w:val="center"/>
        <w:rPr>
          <w:del w:id="2191" w:author="Cristiano de Menezes Feu" w:date="2022-11-21T08:33:00Z"/>
          <w:color w:val="000000"/>
        </w:rPr>
        <w:pPrChange w:id="2192" w:author="Cristiano de Menezes Feu" w:date="2022-11-21T08:33:00Z">
          <w:pPr>
            <w:widowControl w:val="0"/>
            <w:pBdr>
              <w:top w:val="nil"/>
              <w:left w:val="nil"/>
              <w:bottom w:val="nil"/>
              <w:right w:val="nil"/>
              <w:between w:val="nil"/>
            </w:pBdr>
            <w:spacing w:before="57" w:after="0"/>
            <w:ind w:left="283" w:firstLine="0"/>
          </w:pPr>
        </w:pPrChange>
      </w:pPr>
      <w:del w:id="2193" w:author="Cristiano de Menezes Feu" w:date="2022-11-21T08:33:00Z">
        <w:r w:rsidDel="00E631A1">
          <w:rPr>
            <w:color w:val="000000"/>
          </w:rPr>
          <w:delText>f) política de defesa nacional; estudos estratégicos e atividades de informação e contrainformação;</w:delText>
        </w:r>
      </w:del>
    </w:p>
    <w:p w14:paraId="00000625" w14:textId="56FC05FA" w:rsidR="003D183A" w:rsidDel="00E631A1" w:rsidRDefault="008B7924" w:rsidP="00E631A1">
      <w:pPr>
        <w:widowControl w:val="0"/>
        <w:pBdr>
          <w:top w:val="nil"/>
          <w:left w:val="nil"/>
          <w:bottom w:val="nil"/>
          <w:right w:val="nil"/>
          <w:between w:val="nil"/>
        </w:pBdr>
        <w:spacing w:before="57" w:after="0"/>
        <w:ind w:left="283" w:firstLine="0"/>
        <w:jc w:val="center"/>
        <w:rPr>
          <w:del w:id="2194" w:author="Cristiano de Menezes Feu" w:date="2022-11-21T08:33:00Z"/>
          <w:color w:val="000000"/>
        </w:rPr>
        <w:pPrChange w:id="2195" w:author="Cristiano de Menezes Feu" w:date="2022-11-21T08:33:00Z">
          <w:pPr>
            <w:widowControl w:val="0"/>
            <w:pBdr>
              <w:top w:val="nil"/>
              <w:left w:val="nil"/>
              <w:bottom w:val="nil"/>
              <w:right w:val="nil"/>
              <w:between w:val="nil"/>
            </w:pBdr>
            <w:spacing w:before="57" w:after="0"/>
            <w:ind w:left="283" w:firstLine="0"/>
          </w:pPr>
        </w:pPrChange>
      </w:pPr>
      <w:del w:id="2196" w:author="Cristiano de Menezes Feu" w:date="2022-11-21T08:33:00Z">
        <w:r w:rsidDel="00E631A1">
          <w:rPr>
            <w:color w:val="000000"/>
          </w:rPr>
          <w:delText>g) Forças Armadas e Auxiliares; administração pública militar; serviço militar e prestação civil alternativa; passagem de forças estrangeiras e sua permanência no território nacional; envio de tropas para o exterior;</w:delText>
        </w:r>
        <w:r w:rsidDel="00E631A1">
          <w:rPr>
            <w:color w:val="005583"/>
            <w:vertAlign w:val="superscript"/>
          </w:rPr>
          <w:footnoteReference w:id="139"/>
        </w:r>
        <w:r w:rsidDel="00E631A1">
          <w:rPr>
            <w:color w:val="000000"/>
          </w:rPr>
          <w:delText xml:space="preserve"> </w:delText>
        </w:r>
      </w:del>
    </w:p>
    <w:p w14:paraId="00000626" w14:textId="7291B3DB" w:rsidR="003D183A" w:rsidDel="00E631A1" w:rsidRDefault="008B7924" w:rsidP="00E631A1">
      <w:pPr>
        <w:widowControl w:val="0"/>
        <w:pBdr>
          <w:top w:val="nil"/>
          <w:left w:val="nil"/>
          <w:bottom w:val="nil"/>
          <w:right w:val="nil"/>
          <w:between w:val="nil"/>
        </w:pBdr>
        <w:spacing w:before="57" w:after="0"/>
        <w:ind w:left="283" w:firstLine="0"/>
        <w:jc w:val="center"/>
        <w:rPr>
          <w:del w:id="2200" w:author="Cristiano de Menezes Feu" w:date="2022-11-21T08:33:00Z"/>
          <w:color w:val="000000"/>
        </w:rPr>
        <w:pPrChange w:id="2201" w:author="Cristiano de Menezes Feu" w:date="2022-11-21T08:33:00Z">
          <w:pPr>
            <w:widowControl w:val="0"/>
            <w:pBdr>
              <w:top w:val="nil"/>
              <w:left w:val="nil"/>
              <w:bottom w:val="nil"/>
              <w:right w:val="nil"/>
              <w:between w:val="nil"/>
            </w:pBdr>
            <w:spacing w:before="57" w:after="0"/>
            <w:ind w:left="283" w:firstLine="0"/>
          </w:pPr>
        </w:pPrChange>
      </w:pPr>
      <w:del w:id="2202" w:author="Cristiano de Menezes Feu" w:date="2022-11-21T08:33:00Z">
        <w:r w:rsidDel="00E631A1">
          <w:rPr>
            <w:color w:val="000000"/>
          </w:rPr>
          <w:delText>h) assuntos atinentes à faixa de fronteira e áreas consideradas indispensáveis à defesa nacional;</w:delText>
        </w:r>
      </w:del>
    </w:p>
    <w:p w14:paraId="00000627" w14:textId="57ACC1D4" w:rsidR="003D183A" w:rsidDel="00E631A1" w:rsidRDefault="008B7924" w:rsidP="00E631A1">
      <w:pPr>
        <w:widowControl w:val="0"/>
        <w:pBdr>
          <w:top w:val="nil"/>
          <w:left w:val="nil"/>
          <w:bottom w:val="nil"/>
          <w:right w:val="nil"/>
          <w:between w:val="nil"/>
        </w:pBdr>
        <w:spacing w:before="57" w:after="0"/>
        <w:ind w:left="283" w:firstLine="0"/>
        <w:jc w:val="center"/>
        <w:rPr>
          <w:del w:id="2203" w:author="Cristiano de Menezes Feu" w:date="2022-11-21T08:33:00Z"/>
          <w:color w:val="000000"/>
        </w:rPr>
        <w:pPrChange w:id="2204" w:author="Cristiano de Menezes Feu" w:date="2022-11-21T08:33:00Z">
          <w:pPr>
            <w:widowControl w:val="0"/>
            <w:pBdr>
              <w:top w:val="nil"/>
              <w:left w:val="nil"/>
              <w:bottom w:val="nil"/>
              <w:right w:val="nil"/>
              <w:between w:val="nil"/>
            </w:pBdr>
            <w:spacing w:before="57" w:after="0"/>
            <w:ind w:left="283" w:firstLine="0"/>
          </w:pPr>
        </w:pPrChange>
      </w:pPr>
      <w:del w:id="2205" w:author="Cristiano de Menezes Feu" w:date="2022-11-21T08:33:00Z">
        <w:r w:rsidDel="00E631A1">
          <w:rPr>
            <w:color w:val="000000"/>
          </w:rPr>
          <w:delText>i) direito militar e legislação de defesa nacional; direito marítimo, aeronáutico e espacial;</w:delText>
        </w:r>
      </w:del>
    </w:p>
    <w:p w14:paraId="00000628" w14:textId="25869B60" w:rsidR="003D183A" w:rsidDel="00E631A1" w:rsidRDefault="008B7924" w:rsidP="00E631A1">
      <w:pPr>
        <w:widowControl w:val="0"/>
        <w:pBdr>
          <w:top w:val="nil"/>
          <w:left w:val="nil"/>
          <w:bottom w:val="nil"/>
          <w:right w:val="nil"/>
          <w:between w:val="nil"/>
        </w:pBdr>
        <w:spacing w:before="57" w:after="0"/>
        <w:ind w:left="283" w:firstLine="0"/>
        <w:jc w:val="center"/>
        <w:rPr>
          <w:del w:id="2206" w:author="Cristiano de Menezes Feu" w:date="2022-11-21T08:33:00Z"/>
          <w:color w:val="000000"/>
        </w:rPr>
        <w:pPrChange w:id="2207" w:author="Cristiano de Menezes Feu" w:date="2022-11-21T08:33:00Z">
          <w:pPr>
            <w:widowControl w:val="0"/>
            <w:pBdr>
              <w:top w:val="nil"/>
              <w:left w:val="nil"/>
              <w:bottom w:val="nil"/>
              <w:right w:val="nil"/>
              <w:between w:val="nil"/>
            </w:pBdr>
            <w:spacing w:before="57" w:after="0"/>
            <w:ind w:left="283" w:firstLine="0"/>
          </w:pPr>
        </w:pPrChange>
      </w:pPr>
      <w:del w:id="2208" w:author="Cristiano de Menezes Feu" w:date="2022-11-21T08:33:00Z">
        <w:r w:rsidDel="00E631A1">
          <w:rPr>
            <w:color w:val="000000"/>
          </w:rPr>
          <w:delText>j) litígios internacionais; declaração de guerra; condições de armistício ou de paz; requisições civis e militares em caso de iminente perigo e em tempo de guerra;</w:delText>
        </w:r>
      </w:del>
    </w:p>
    <w:p w14:paraId="00000629" w14:textId="58FED83E" w:rsidR="003D183A" w:rsidDel="00E631A1" w:rsidRDefault="008B7924" w:rsidP="00E631A1">
      <w:pPr>
        <w:widowControl w:val="0"/>
        <w:pBdr>
          <w:top w:val="nil"/>
          <w:left w:val="nil"/>
          <w:bottom w:val="nil"/>
          <w:right w:val="nil"/>
          <w:between w:val="nil"/>
        </w:pBdr>
        <w:spacing w:before="57" w:after="0"/>
        <w:ind w:left="283" w:firstLine="0"/>
        <w:jc w:val="center"/>
        <w:rPr>
          <w:del w:id="2209" w:author="Cristiano de Menezes Feu" w:date="2022-11-21T08:33:00Z"/>
          <w:color w:val="005583"/>
          <w:vertAlign w:val="superscript"/>
        </w:rPr>
        <w:pPrChange w:id="2210" w:author="Cristiano de Menezes Feu" w:date="2022-11-21T08:33:00Z">
          <w:pPr>
            <w:widowControl w:val="0"/>
            <w:pBdr>
              <w:top w:val="nil"/>
              <w:left w:val="nil"/>
              <w:bottom w:val="nil"/>
              <w:right w:val="nil"/>
              <w:between w:val="nil"/>
            </w:pBdr>
            <w:spacing w:before="57" w:after="0"/>
            <w:ind w:left="283" w:firstLine="0"/>
          </w:pPr>
        </w:pPrChange>
      </w:pPr>
      <w:del w:id="2211" w:author="Cristiano de Menezes Feu" w:date="2022-11-21T08:33:00Z">
        <w:r w:rsidDel="00E631A1">
          <w:rPr>
            <w:color w:val="000000"/>
          </w:rPr>
          <w:delText>m) outros assuntos pertinentes ao seu campo temático;</w:delText>
        </w:r>
        <w:r w:rsidDel="00E631A1">
          <w:rPr>
            <w:color w:val="005583"/>
            <w:vertAlign w:val="superscript"/>
          </w:rPr>
          <w:footnoteReference w:id="140"/>
        </w:r>
      </w:del>
    </w:p>
    <w:p w14:paraId="0000062A" w14:textId="7A21842D" w:rsidR="003D183A" w:rsidDel="00E631A1" w:rsidRDefault="008B7924" w:rsidP="00E631A1">
      <w:pPr>
        <w:widowControl w:val="0"/>
        <w:pBdr>
          <w:top w:val="nil"/>
          <w:left w:val="nil"/>
          <w:bottom w:val="nil"/>
          <w:right w:val="nil"/>
          <w:between w:val="nil"/>
        </w:pBdr>
        <w:ind w:firstLine="0"/>
        <w:jc w:val="center"/>
        <w:rPr>
          <w:del w:id="2215" w:author="Cristiano de Menezes Feu" w:date="2022-11-21T08:33:00Z"/>
          <w:color w:val="000000"/>
        </w:rPr>
        <w:pPrChange w:id="2216" w:author="Cristiano de Menezes Feu" w:date="2022-11-21T08:33:00Z">
          <w:pPr>
            <w:widowControl w:val="0"/>
            <w:pBdr>
              <w:top w:val="nil"/>
              <w:left w:val="nil"/>
              <w:bottom w:val="nil"/>
              <w:right w:val="nil"/>
              <w:between w:val="nil"/>
            </w:pBdr>
          </w:pPr>
        </w:pPrChange>
      </w:pPr>
      <w:del w:id="2217" w:author="Cristiano de Menezes Feu" w:date="2022-11-21T08:33:00Z">
        <w:r w:rsidDel="00E631A1">
          <w:rPr>
            <w:color w:val="000000"/>
          </w:rPr>
          <w:delText xml:space="preserve">XVI - Comissão de Segurança Pública e Combate ao Crime Organizado: </w:delText>
        </w:r>
        <w:r w:rsidDel="00E631A1">
          <w:rPr>
            <w:color w:val="005583"/>
          </w:rPr>
          <w:delText>(CSPCCO)</w:delText>
        </w:r>
      </w:del>
    </w:p>
    <w:p w14:paraId="0000062B" w14:textId="7C49D3EF" w:rsidR="003D183A" w:rsidDel="00E631A1" w:rsidRDefault="008B7924" w:rsidP="00E631A1">
      <w:pPr>
        <w:widowControl w:val="0"/>
        <w:pBdr>
          <w:top w:val="nil"/>
          <w:left w:val="nil"/>
          <w:bottom w:val="nil"/>
          <w:right w:val="nil"/>
          <w:between w:val="nil"/>
        </w:pBdr>
        <w:spacing w:before="0" w:after="113"/>
        <w:ind w:left="567" w:firstLine="0"/>
        <w:jc w:val="center"/>
        <w:rPr>
          <w:del w:id="2218" w:author="Cristiano de Menezes Feu" w:date="2022-11-21T08:33:00Z"/>
          <w:color w:val="005583"/>
          <w:sz w:val="20"/>
          <w:szCs w:val="20"/>
        </w:rPr>
        <w:pPrChange w:id="2219" w:author="Cristiano de Menezes Feu" w:date="2022-11-21T08:33:00Z">
          <w:pPr>
            <w:widowControl w:val="0"/>
            <w:pBdr>
              <w:top w:val="nil"/>
              <w:left w:val="nil"/>
              <w:bottom w:val="nil"/>
              <w:right w:val="nil"/>
              <w:between w:val="nil"/>
            </w:pBdr>
            <w:spacing w:before="0" w:after="113"/>
            <w:ind w:left="567" w:firstLine="0"/>
          </w:pPr>
        </w:pPrChange>
      </w:pPr>
      <w:del w:id="2220" w:author="Cristiano de Menezes Feu" w:date="2022-11-21T08:33:00Z">
        <w:r w:rsidDel="00E631A1">
          <w:rPr>
            <w:color w:val="005583"/>
            <w:sz w:val="20"/>
            <w:szCs w:val="20"/>
          </w:rPr>
          <w:delText>Art. 26, § 2º.</w:delText>
        </w:r>
      </w:del>
    </w:p>
    <w:p w14:paraId="0000062C" w14:textId="42E1D0AA" w:rsidR="003D183A" w:rsidDel="00E631A1" w:rsidRDefault="008B7924" w:rsidP="00E631A1">
      <w:pPr>
        <w:widowControl w:val="0"/>
        <w:pBdr>
          <w:top w:val="nil"/>
          <w:left w:val="nil"/>
          <w:bottom w:val="nil"/>
          <w:right w:val="nil"/>
          <w:between w:val="nil"/>
        </w:pBdr>
        <w:spacing w:before="57" w:after="0"/>
        <w:ind w:left="283" w:firstLine="0"/>
        <w:jc w:val="center"/>
        <w:rPr>
          <w:del w:id="2221" w:author="Cristiano de Menezes Feu" w:date="2022-11-21T08:33:00Z"/>
          <w:color w:val="000000"/>
        </w:rPr>
        <w:pPrChange w:id="2222" w:author="Cristiano de Menezes Feu" w:date="2022-11-21T08:33:00Z">
          <w:pPr>
            <w:widowControl w:val="0"/>
            <w:pBdr>
              <w:top w:val="nil"/>
              <w:left w:val="nil"/>
              <w:bottom w:val="nil"/>
              <w:right w:val="nil"/>
              <w:between w:val="nil"/>
            </w:pBdr>
            <w:spacing w:before="57" w:after="0"/>
            <w:ind w:left="283" w:firstLine="0"/>
          </w:pPr>
        </w:pPrChange>
      </w:pPr>
      <w:del w:id="2223" w:author="Cristiano de Menezes Feu" w:date="2022-11-21T08:33:00Z">
        <w:r w:rsidDel="00E631A1">
          <w:rPr>
            <w:color w:val="000000"/>
          </w:rPr>
          <w:delText>a) assuntos atinentes à prevenção, fiscalização e combate ao uso de drogas e ao tráfico ilícito de entorpecentes ou atividades conexas;</w:delText>
        </w:r>
      </w:del>
    </w:p>
    <w:p w14:paraId="0000062D" w14:textId="14B0DA10" w:rsidR="003D183A" w:rsidDel="00E631A1" w:rsidRDefault="008B7924" w:rsidP="00E631A1">
      <w:pPr>
        <w:widowControl w:val="0"/>
        <w:pBdr>
          <w:top w:val="nil"/>
          <w:left w:val="nil"/>
          <w:bottom w:val="nil"/>
          <w:right w:val="nil"/>
          <w:between w:val="nil"/>
        </w:pBdr>
        <w:spacing w:before="57" w:after="0"/>
        <w:ind w:left="283" w:firstLine="0"/>
        <w:jc w:val="center"/>
        <w:rPr>
          <w:del w:id="2224" w:author="Cristiano de Menezes Feu" w:date="2022-11-21T08:33:00Z"/>
          <w:color w:val="000000"/>
        </w:rPr>
        <w:pPrChange w:id="2225" w:author="Cristiano de Menezes Feu" w:date="2022-11-21T08:33:00Z">
          <w:pPr>
            <w:widowControl w:val="0"/>
            <w:pBdr>
              <w:top w:val="nil"/>
              <w:left w:val="nil"/>
              <w:bottom w:val="nil"/>
              <w:right w:val="nil"/>
              <w:between w:val="nil"/>
            </w:pBdr>
            <w:spacing w:before="57" w:after="0"/>
            <w:ind w:left="283" w:firstLine="0"/>
          </w:pPr>
        </w:pPrChange>
      </w:pPr>
      <w:del w:id="2226" w:author="Cristiano de Menezes Feu" w:date="2022-11-21T08:33:00Z">
        <w:r w:rsidDel="00E631A1">
          <w:rPr>
            <w:color w:val="000000"/>
          </w:rPr>
          <w:delText>b) combate ao contrabando, crime organizado, sequestro, lavagem de dinheiro, violência rural e urbana;</w:delText>
        </w:r>
      </w:del>
    </w:p>
    <w:p w14:paraId="0000062E" w14:textId="12A6140D" w:rsidR="003D183A" w:rsidDel="00E631A1" w:rsidRDefault="008B7924" w:rsidP="00E631A1">
      <w:pPr>
        <w:widowControl w:val="0"/>
        <w:pBdr>
          <w:top w:val="nil"/>
          <w:left w:val="nil"/>
          <w:bottom w:val="nil"/>
          <w:right w:val="nil"/>
          <w:between w:val="nil"/>
        </w:pBdr>
        <w:spacing w:before="57" w:after="0"/>
        <w:ind w:left="283" w:firstLine="0"/>
        <w:jc w:val="center"/>
        <w:rPr>
          <w:del w:id="2227" w:author="Cristiano de Menezes Feu" w:date="2022-11-21T08:33:00Z"/>
          <w:color w:val="000000"/>
        </w:rPr>
        <w:pPrChange w:id="2228" w:author="Cristiano de Menezes Feu" w:date="2022-11-21T08:33:00Z">
          <w:pPr>
            <w:widowControl w:val="0"/>
            <w:pBdr>
              <w:top w:val="nil"/>
              <w:left w:val="nil"/>
              <w:bottom w:val="nil"/>
              <w:right w:val="nil"/>
              <w:between w:val="nil"/>
            </w:pBdr>
            <w:spacing w:before="57" w:after="0"/>
            <w:ind w:left="283" w:firstLine="0"/>
          </w:pPr>
        </w:pPrChange>
      </w:pPr>
      <w:del w:id="2229" w:author="Cristiano de Menezes Feu" w:date="2022-11-21T08:33:00Z">
        <w:r w:rsidDel="00E631A1">
          <w:rPr>
            <w:color w:val="000000"/>
          </w:rPr>
          <w:delText>c) controle e comercialização de armas, proteção a testemunhas e vítimas de crime, e suas famílias;</w:delText>
        </w:r>
      </w:del>
    </w:p>
    <w:p w14:paraId="0000062F" w14:textId="4C5C33DC" w:rsidR="003D183A" w:rsidDel="00E631A1" w:rsidRDefault="008B7924" w:rsidP="00E631A1">
      <w:pPr>
        <w:widowControl w:val="0"/>
        <w:pBdr>
          <w:top w:val="nil"/>
          <w:left w:val="nil"/>
          <w:bottom w:val="nil"/>
          <w:right w:val="nil"/>
          <w:between w:val="nil"/>
        </w:pBdr>
        <w:spacing w:before="57" w:after="0"/>
        <w:ind w:left="283" w:firstLine="0"/>
        <w:jc w:val="center"/>
        <w:rPr>
          <w:del w:id="2230" w:author="Cristiano de Menezes Feu" w:date="2022-11-21T08:33:00Z"/>
          <w:color w:val="000000"/>
        </w:rPr>
        <w:pPrChange w:id="2231" w:author="Cristiano de Menezes Feu" w:date="2022-11-21T08:33:00Z">
          <w:pPr>
            <w:widowControl w:val="0"/>
            <w:pBdr>
              <w:top w:val="nil"/>
              <w:left w:val="nil"/>
              <w:bottom w:val="nil"/>
              <w:right w:val="nil"/>
              <w:between w:val="nil"/>
            </w:pBdr>
            <w:spacing w:before="57" w:after="0"/>
            <w:ind w:left="283" w:firstLine="0"/>
          </w:pPr>
        </w:pPrChange>
      </w:pPr>
      <w:del w:id="2232" w:author="Cristiano de Menezes Feu" w:date="2022-11-21T08:33:00Z">
        <w:r w:rsidDel="00E631A1">
          <w:rPr>
            <w:color w:val="000000"/>
          </w:rPr>
          <w:delText>d) matérias sobre segurança pública interna e seus órgãos institucionais;</w:delText>
        </w:r>
      </w:del>
    </w:p>
    <w:p w14:paraId="00000630" w14:textId="5D056E05" w:rsidR="003D183A" w:rsidDel="00E631A1" w:rsidRDefault="008B7924" w:rsidP="00E631A1">
      <w:pPr>
        <w:widowControl w:val="0"/>
        <w:pBdr>
          <w:top w:val="nil"/>
          <w:left w:val="nil"/>
          <w:bottom w:val="nil"/>
          <w:right w:val="nil"/>
          <w:between w:val="nil"/>
        </w:pBdr>
        <w:spacing w:before="57" w:after="0"/>
        <w:ind w:left="283" w:firstLine="0"/>
        <w:jc w:val="center"/>
        <w:rPr>
          <w:del w:id="2233" w:author="Cristiano de Menezes Feu" w:date="2022-11-21T08:33:00Z"/>
          <w:color w:val="000000"/>
        </w:rPr>
        <w:pPrChange w:id="2234" w:author="Cristiano de Menezes Feu" w:date="2022-11-21T08:33:00Z">
          <w:pPr>
            <w:widowControl w:val="0"/>
            <w:pBdr>
              <w:top w:val="nil"/>
              <w:left w:val="nil"/>
              <w:bottom w:val="nil"/>
              <w:right w:val="nil"/>
              <w:between w:val="nil"/>
            </w:pBdr>
            <w:spacing w:before="57" w:after="0"/>
            <w:ind w:left="283" w:firstLine="0"/>
          </w:pPr>
        </w:pPrChange>
      </w:pPr>
      <w:del w:id="2235" w:author="Cristiano de Menezes Feu" w:date="2022-11-21T08:33:00Z">
        <w:r w:rsidDel="00E631A1">
          <w:rPr>
            <w:color w:val="000000"/>
          </w:rPr>
          <w:delText>e) recebimento, avaliação e investigação de denúncias relativas ao crime organizado, narcotráfico, violência rural e urbana e quaisquer situações conexas que afetem a segurança pública;</w:delText>
        </w:r>
      </w:del>
    </w:p>
    <w:p w14:paraId="00000631" w14:textId="155C42A2" w:rsidR="003D183A" w:rsidDel="00E631A1" w:rsidRDefault="008B7924" w:rsidP="00E631A1">
      <w:pPr>
        <w:widowControl w:val="0"/>
        <w:pBdr>
          <w:top w:val="nil"/>
          <w:left w:val="nil"/>
          <w:bottom w:val="nil"/>
          <w:right w:val="nil"/>
          <w:between w:val="nil"/>
        </w:pBdr>
        <w:spacing w:before="57" w:after="0"/>
        <w:ind w:left="283" w:firstLine="0"/>
        <w:jc w:val="center"/>
        <w:rPr>
          <w:del w:id="2236" w:author="Cristiano de Menezes Feu" w:date="2022-11-21T08:33:00Z"/>
          <w:color w:val="000000"/>
        </w:rPr>
        <w:pPrChange w:id="2237" w:author="Cristiano de Menezes Feu" w:date="2022-11-21T08:33:00Z">
          <w:pPr>
            <w:widowControl w:val="0"/>
            <w:pBdr>
              <w:top w:val="nil"/>
              <w:left w:val="nil"/>
              <w:bottom w:val="nil"/>
              <w:right w:val="nil"/>
              <w:between w:val="nil"/>
            </w:pBdr>
            <w:spacing w:before="57" w:after="0"/>
            <w:ind w:left="283" w:firstLine="0"/>
          </w:pPr>
        </w:pPrChange>
      </w:pPr>
      <w:del w:id="2238" w:author="Cristiano de Menezes Feu" w:date="2022-11-21T08:33:00Z">
        <w:r w:rsidDel="00E631A1">
          <w:rPr>
            <w:color w:val="000000"/>
          </w:rPr>
          <w:delText>f) sistema penitenciário, legislação penal e processual penal, do ponto de vista da segurança pública;</w:delText>
        </w:r>
      </w:del>
    </w:p>
    <w:p w14:paraId="00000632" w14:textId="142753B1" w:rsidR="003D183A" w:rsidDel="00E631A1" w:rsidRDefault="008B7924" w:rsidP="00E631A1">
      <w:pPr>
        <w:widowControl w:val="0"/>
        <w:pBdr>
          <w:top w:val="nil"/>
          <w:left w:val="nil"/>
          <w:bottom w:val="nil"/>
          <w:right w:val="nil"/>
          <w:between w:val="nil"/>
        </w:pBdr>
        <w:spacing w:before="57" w:after="0"/>
        <w:ind w:left="283" w:firstLine="0"/>
        <w:jc w:val="center"/>
        <w:rPr>
          <w:del w:id="2239" w:author="Cristiano de Menezes Feu" w:date="2022-11-21T08:33:00Z"/>
          <w:color w:val="000000"/>
        </w:rPr>
        <w:pPrChange w:id="2240" w:author="Cristiano de Menezes Feu" w:date="2022-11-21T08:33:00Z">
          <w:pPr>
            <w:widowControl w:val="0"/>
            <w:pBdr>
              <w:top w:val="nil"/>
              <w:left w:val="nil"/>
              <w:bottom w:val="nil"/>
              <w:right w:val="nil"/>
              <w:between w:val="nil"/>
            </w:pBdr>
            <w:spacing w:before="57" w:after="0"/>
            <w:ind w:left="283" w:firstLine="0"/>
          </w:pPr>
        </w:pPrChange>
      </w:pPr>
      <w:del w:id="2241" w:author="Cristiano de Menezes Feu" w:date="2022-11-21T08:33:00Z">
        <w:r w:rsidDel="00E631A1">
          <w:rPr>
            <w:color w:val="000000"/>
          </w:rPr>
          <w:delText>g) políticas de segurança pública e seus órgãos institucionais;</w:delText>
        </w:r>
      </w:del>
    </w:p>
    <w:p w14:paraId="00000633" w14:textId="612CC7DF" w:rsidR="003D183A" w:rsidDel="00E631A1" w:rsidRDefault="008B7924" w:rsidP="00E631A1">
      <w:pPr>
        <w:widowControl w:val="0"/>
        <w:pBdr>
          <w:top w:val="nil"/>
          <w:left w:val="nil"/>
          <w:bottom w:val="nil"/>
          <w:right w:val="nil"/>
          <w:between w:val="nil"/>
        </w:pBdr>
        <w:spacing w:before="57" w:after="0"/>
        <w:ind w:left="283" w:firstLine="0"/>
        <w:jc w:val="center"/>
        <w:rPr>
          <w:del w:id="2242" w:author="Cristiano de Menezes Feu" w:date="2022-11-21T08:33:00Z"/>
          <w:color w:val="000000"/>
        </w:rPr>
        <w:pPrChange w:id="2243" w:author="Cristiano de Menezes Feu" w:date="2022-11-21T08:33:00Z">
          <w:pPr>
            <w:widowControl w:val="0"/>
            <w:pBdr>
              <w:top w:val="nil"/>
              <w:left w:val="nil"/>
              <w:bottom w:val="nil"/>
              <w:right w:val="nil"/>
              <w:between w:val="nil"/>
            </w:pBdr>
            <w:spacing w:before="57" w:after="0"/>
            <w:ind w:left="283" w:firstLine="0"/>
          </w:pPr>
        </w:pPrChange>
      </w:pPr>
      <w:del w:id="2244" w:author="Cristiano de Menezes Feu" w:date="2022-11-21T08:33:00Z">
        <w:r w:rsidDel="00E631A1">
          <w:rPr>
            <w:color w:val="000000"/>
          </w:rPr>
          <w:delText>h) fiscalização e acompanhamento de programas e políticas governamentais de segurança pública;</w:delText>
        </w:r>
      </w:del>
    </w:p>
    <w:p w14:paraId="00000634" w14:textId="31B39B7E" w:rsidR="003D183A" w:rsidDel="00E631A1" w:rsidRDefault="008B7924" w:rsidP="00E631A1">
      <w:pPr>
        <w:widowControl w:val="0"/>
        <w:pBdr>
          <w:top w:val="nil"/>
          <w:left w:val="nil"/>
          <w:bottom w:val="nil"/>
          <w:right w:val="nil"/>
          <w:between w:val="nil"/>
        </w:pBdr>
        <w:spacing w:before="57" w:after="0"/>
        <w:ind w:left="283" w:firstLine="0"/>
        <w:jc w:val="center"/>
        <w:rPr>
          <w:del w:id="2245" w:author="Cristiano de Menezes Feu" w:date="2022-11-21T08:33:00Z"/>
          <w:color w:val="000000"/>
        </w:rPr>
        <w:pPrChange w:id="2246" w:author="Cristiano de Menezes Feu" w:date="2022-11-21T08:33:00Z">
          <w:pPr>
            <w:widowControl w:val="0"/>
            <w:pBdr>
              <w:top w:val="nil"/>
              <w:left w:val="nil"/>
              <w:bottom w:val="nil"/>
              <w:right w:val="nil"/>
              <w:between w:val="nil"/>
            </w:pBdr>
            <w:spacing w:before="57" w:after="0"/>
            <w:ind w:left="283" w:firstLine="0"/>
          </w:pPr>
        </w:pPrChange>
      </w:pPr>
      <w:del w:id="2247" w:author="Cristiano de Menezes Feu" w:date="2022-11-21T08:33:00Z">
        <w:r w:rsidDel="00E631A1">
          <w:rPr>
            <w:color w:val="000000"/>
          </w:rPr>
          <w:delText>i) colaboração com entidades não-governamentais que atuem nas matérias elencadas nas alíneas deste inciso, bem como realização de pesquisas, estudos e conferências sobre as matérias de sua competência;</w:delText>
        </w:r>
      </w:del>
    </w:p>
    <w:p w14:paraId="00000635" w14:textId="7E1B2E1D" w:rsidR="003D183A" w:rsidDel="00E631A1" w:rsidRDefault="008B7924" w:rsidP="00E631A1">
      <w:pPr>
        <w:widowControl w:val="0"/>
        <w:pBdr>
          <w:top w:val="nil"/>
          <w:left w:val="nil"/>
          <w:bottom w:val="nil"/>
          <w:right w:val="nil"/>
          <w:between w:val="nil"/>
        </w:pBdr>
        <w:ind w:firstLine="0"/>
        <w:jc w:val="center"/>
        <w:rPr>
          <w:del w:id="2248" w:author="Cristiano de Menezes Feu" w:date="2022-11-21T08:33:00Z"/>
          <w:color w:val="000000"/>
        </w:rPr>
        <w:pPrChange w:id="2249" w:author="Cristiano de Menezes Feu" w:date="2022-11-21T08:33:00Z">
          <w:pPr>
            <w:widowControl w:val="0"/>
            <w:pBdr>
              <w:top w:val="nil"/>
              <w:left w:val="nil"/>
              <w:bottom w:val="nil"/>
              <w:right w:val="nil"/>
              <w:between w:val="nil"/>
            </w:pBdr>
          </w:pPr>
        </w:pPrChange>
      </w:pPr>
      <w:del w:id="2250" w:author="Cristiano de Menezes Feu" w:date="2022-11-21T08:33:00Z">
        <w:r w:rsidDel="00E631A1">
          <w:rPr>
            <w:color w:val="000000"/>
          </w:rPr>
          <w:delText xml:space="preserve">XVII - Comissão de Seguridade Social e Família: </w:delText>
        </w:r>
        <w:r w:rsidDel="00E631A1">
          <w:rPr>
            <w:color w:val="005583"/>
          </w:rPr>
          <w:delText>(CSSF)</w:delText>
        </w:r>
      </w:del>
    </w:p>
    <w:p w14:paraId="00000636" w14:textId="6A74332A" w:rsidR="003D183A" w:rsidDel="00E631A1" w:rsidRDefault="008B7924" w:rsidP="00E631A1">
      <w:pPr>
        <w:widowControl w:val="0"/>
        <w:pBdr>
          <w:top w:val="nil"/>
          <w:left w:val="nil"/>
          <w:bottom w:val="nil"/>
          <w:right w:val="nil"/>
          <w:between w:val="nil"/>
        </w:pBdr>
        <w:spacing w:before="57" w:after="0"/>
        <w:ind w:left="283" w:firstLine="0"/>
        <w:jc w:val="center"/>
        <w:rPr>
          <w:del w:id="2251" w:author="Cristiano de Menezes Feu" w:date="2022-11-21T08:33:00Z"/>
          <w:color w:val="000000"/>
        </w:rPr>
        <w:pPrChange w:id="2252" w:author="Cristiano de Menezes Feu" w:date="2022-11-21T08:33:00Z">
          <w:pPr>
            <w:widowControl w:val="0"/>
            <w:pBdr>
              <w:top w:val="nil"/>
              <w:left w:val="nil"/>
              <w:bottom w:val="nil"/>
              <w:right w:val="nil"/>
              <w:between w:val="nil"/>
            </w:pBdr>
            <w:spacing w:before="57" w:after="0"/>
            <w:ind w:left="283" w:firstLine="0"/>
          </w:pPr>
        </w:pPrChange>
      </w:pPr>
      <w:del w:id="2253" w:author="Cristiano de Menezes Feu" w:date="2022-11-21T08:33:00Z">
        <w:r w:rsidDel="00E631A1">
          <w:rPr>
            <w:color w:val="000000"/>
          </w:rPr>
          <w:delText>a) assuntos relativos à saúde, previdência e assistência social em geral;</w:delText>
        </w:r>
      </w:del>
    </w:p>
    <w:p w14:paraId="00000637" w14:textId="354C0269" w:rsidR="003D183A" w:rsidDel="00E631A1" w:rsidRDefault="008B7924" w:rsidP="00E631A1">
      <w:pPr>
        <w:widowControl w:val="0"/>
        <w:pBdr>
          <w:top w:val="nil"/>
          <w:left w:val="nil"/>
          <w:bottom w:val="nil"/>
          <w:right w:val="nil"/>
          <w:between w:val="nil"/>
        </w:pBdr>
        <w:spacing w:before="57" w:after="0"/>
        <w:ind w:left="283" w:firstLine="0"/>
        <w:jc w:val="center"/>
        <w:rPr>
          <w:del w:id="2254" w:author="Cristiano de Menezes Feu" w:date="2022-11-21T08:33:00Z"/>
          <w:color w:val="000000"/>
        </w:rPr>
        <w:pPrChange w:id="2255" w:author="Cristiano de Menezes Feu" w:date="2022-11-21T08:33:00Z">
          <w:pPr>
            <w:widowControl w:val="0"/>
            <w:pBdr>
              <w:top w:val="nil"/>
              <w:left w:val="nil"/>
              <w:bottom w:val="nil"/>
              <w:right w:val="nil"/>
              <w:between w:val="nil"/>
            </w:pBdr>
            <w:spacing w:before="57" w:after="0"/>
            <w:ind w:left="283" w:firstLine="0"/>
          </w:pPr>
        </w:pPrChange>
      </w:pPr>
      <w:del w:id="2256" w:author="Cristiano de Menezes Feu" w:date="2022-11-21T08:33:00Z">
        <w:r w:rsidDel="00E631A1">
          <w:rPr>
            <w:color w:val="000000"/>
          </w:rPr>
          <w:delText>b) organização institucional da saúde no Brasil;</w:delText>
        </w:r>
      </w:del>
    </w:p>
    <w:p w14:paraId="00000638" w14:textId="15CD2BA1" w:rsidR="003D183A" w:rsidDel="00E631A1" w:rsidRDefault="008B7924" w:rsidP="00E631A1">
      <w:pPr>
        <w:widowControl w:val="0"/>
        <w:pBdr>
          <w:top w:val="nil"/>
          <w:left w:val="nil"/>
          <w:bottom w:val="nil"/>
          <w:right w:val="nil"/>
          <w:between w:val="nil"/>
        </w:pBdr>
        <w:spacing w:before="57" w:after="0"/>
        <w:ind w:left="283" w:firstLine="0"/>
        <w:jc w:val="center"/>
        <w:rPr>
          <w:del w:id="2257" w:author="Cristiano de Menezes Feu" w:date="2022-11-21T08:33:00Z"/>
          <w:color w:val="000000"/>
        </w:rPr>
        <w:pPrChange w:id="2258" w:author="Cristiano de Menezes Feu" w:date="2022-11-21T08:33:00Z">
          <w:pPr>
            <w:widowControl w:val="0"/>
            <w:pBdr>
              <w:top w:val="nil"/>
              <w:left w:val="nil"/>
              <w:bottom w:val="nil"/>
              <w:right w:val="nil"/>
              <w:between w:val="nil"/>
            </w:pBdr>
            <w:spacing w:before="57" w:after="0"/>
            <w:ind w:left="283" w:firstLine="0"/>
          </w:pPr>
        </w:pPrChange>
      </w:pPr>
      <w:del w:id="2259" w:author="Cristiano de Menezes Feu" w:date="2022-11-21T08:33:00Z">
        <w:r w:rsidDel="00E631A1">
          <w:rPr>
            <w:color w:val="000000"/>
          </w:rPr>
          <w:delText>c) política de saúde e processo de planificação em saúde; sistema único de saúde;</w:delText>
        </w:r>
      </w:del>
    </w:p>
    <w:p w14:paraId="00000639" w14:textId="1E94330C" w:rsidR="003D183A" w:rsidDel="00E631A1" w:rsidRDefault="008B7924" w:rsidP="00E631A1">
      <w:pPr>
        <w:widowControl w:val="0"/>
        <w:pBdr>
          <w:top w:val="nil"/>
          <w:left w:val="nil"/>
          <w:bottom w:val="nil"/>
          <w:right w:val="nil"/>
          <w:between w:val="nil"/>
        </w:pBdr>
        <w:spacing w:before="57" w:after="0"/>
        <w:ind w:left="283" w:firstLine="0"/>
        <w:jc w:val="center"/>
        <w:rPr>
          <w:del w:id="2260" w:author="Cristiano de Menezes Feu" w:date="2022-11-21T08:33:00Z"/>
          <w:color w:val="000000"/>
        </w:rPr>
        <w:pPrChange w:id="2261" w:author="Cristiano de Menezes Feu" w:date="2022-11-21T08:33:00Z">
          <w:pPr>
            <w:widowControl w:val="0"/>
            <w:pBdr>
              <w:top w:val="nil"/>
              <w:left w:val="nil"/>
              <w:bottom w:val="nil"/>
              <w:right w:val="nil"/>
              <w:between w:val="nil"/>
            </w:pBdr>
            <w:spacing w:before="57" w:after="0"/>
            <w:ind w:left="283" w:firstLine="0"/>
          </w:pPr>
        </w:pPrChange>
      </w:pPr>
      <w:del w:id="2262" w:author="Cristiano de Menezes Feu" w:date="2022-11-21T08:33:00Z">
        <w:r w:rsidDel="00E631A1">
          <w:rPr>
            <w:color w:val="000000"/>
          </w:rPr>
          <w:delText>d) ações e serviços de saúde pública, campanhas de saúde pública, erradicação de doenças endêmicas; vigilância epidemiológica, bioestatística e imunizações;</w:delText>
        </w:r>
      </w:del>
    </w:p>
    <w:p w14:paraId="0000063A" w14:textId="1022C7D9" w:rsidR="003D183A" w:rsidDel="00E631A1" w:rsidRDefault="008B7924" w:rsidP="00E631A1">
      <w:pPr>
        <w:widowControl w:val="0"/>
        <w:pBdr>
          <w:top w:val="nil"/>
          <w:left w:val="nil"/>
          <w:bottom w:val="nil"/>
          <w:right w:val="nil"/>
          <w:between w:val="nil"/>
        </w:pBdr>
        <w:spacing w:before="57" w:after="0"/>
        <w:ind w:left="283" w:firstLine="0"/>
        <w:jc w:val="center"/>
        <w:rPr>
          <w:del w:id="2263" w:author="Cristiano de Menezes Feu" w:date="2022-11-21T08:33:00Z"/>
          <w:color w:val="000000"/>
        </w:rPr>
        <w:pPrChange w:id="2264" w:author="Cristiano de Menezes Feu" w:date="2022-11-21T08:33:00Z">
          <w:pPr>
            <w:widowControl w:val="0"/>
            <w:pBdr>
              <w:top w:val="nil"/>
              <w:left w:val="nil"/>
              <w:bottom w:val="nil"/>
              <w:right w:val="nil"/>
              <w:between w:val="nil"/>
            </w:pBdr>
            <w:spacing w:before="57" w:after="0"/>
            <w:ind w:left="283" w:firstLine="0"/>
          </w:pPr>
        </w:pPrChange>
      </w:pPr>
      <w:del w:id="2265" w:author="Cristiano de Menezes Feu" w:date="2022-11-21T08:33:00Z">
        <w:r w:rsidDel="00E631A1">
          <w:rPr>
            <w:color w:val="000000"/>
          </w:rPr>
          <w:delText>e) assistência médica previdenciária; instituições privadas de saúde;</w:delText>
        </w:r>
      </w:del>
    </w:p>
    <w:p w14:paraId="0000063B" w14:textId="3B7F3EB7" w:rsidR="003D183A" w:rsidDel="00E631A1" w:rsidRDefault="008B7924" w:rsidP="00E631A1">
      <w:pPr>
        <w:widowControl w:val="0"/>
        <w:pBdr>
          <w:top w:val="nil"/>
          <w:left w:val="nil"/>
          <w:bottom w:val="nil"/>
          <w:right w:val="nil"/>
          <w:between w:val="nil"/>
        </w:pBdr>
        <w:spacing w:before="57" w:after="0"/>
        <w:ind w:left="283" w:firstLine="0"/>
        <w:jc w:val="center"/>
        <w:rPr>
          <w:del w:id="2266" w:author="Cristiano de Menezes Feu" w:date="2022-11-21T08:33:00Z"/>
          <w:color w:val="000000"/>
        </w:rPr>
        <w:pPrChange w:id="2267" w:author="Cristiano de Menezes Feu" w:date="2022-11-21T08:33:00Z">
          <w:pPr>
            <w:widowControl w:val="0"/>
            <w:pBdr>
              <w:top w:val="nil"/>
              <w:left w:val="nil"/>
              <w:bottom w:val="nil"/>
              <w:right w:val="nil"/>
              <w:between w:val="nil"/>
            </w:pBdr>
            <w:spacing w:before="57" w:after="0"/>
            <w:ind w:left="283" w:firstLine="0"/>
          </w:pPr>
        </w:pPrChange>
      </w:pPr>
      <w:del w:id="2268" w:author="Cristiano de Menezes Feu" w:date="2022-11-21T08:33:00Z">
        <w:r w:rsidDel="00E631A1">
          <w:rPr>
            <w:color w:val="000000"/>
          </w:rPr>
          <w:delText>f) medicinas alternativas;</w:delText>
        </w:r>
      </w:del>
    </w:p>
    <w:p w14:paraId="0000063C" w14:textId="5C2E3593" w:rsidR="003D183A" w:rsidDel="00E631A1" w:rsidRDefault="008B7924" w:rsidP="00E631A1">
      <w:pPr>
        <w:widowControl w:val="0"/>
        <w:pBdr>
          <w:top w:val="nil"/>
          <w:left w:val="nil"/>
          <w:bottom w:val="nil"/>
          <w:right w:val="nil"/>
          <w:between w:val="nil"/>
        </w:pBdr>
        <w:spacing w:before="57" w:after="0"/>
        <w:ind w:left="283" w:firstLine="0"/>
        <w:jc w:val="center"/>
        <w:rPr>
          <w:del w:id="2269" w:author="Cristiano de Menezes Feu" w:date="2022-11-21T08:33:00Z"/>
          <w:color w:val="000000"/>
        </w:rPr>
        <w:pPrChange w:id="2270" w:author="Cristiano de Menezes Feu" w:date="2022-11-21T08:33:00Z">
          <w:pPr>
            <w:widowControl w:val="0"/>
            <w:pBdr>
              <w:top w:val="nil"/>
              <w:left w:val="nil"/>
              <w:bottom w:val="nil"/>
              <w:right w:val="nil"/>
              <w:between w:val="nil"/>
            </w:pBdr>
            <w:spacing w:before="57" w:after="0"/>
            <w:ind w:left="283" w:firstLine="0"/>
          </w:pPr>
        </w:pPrChange>
      </w:pPr>
      <w:del w:id="2271" w:author="Cristiano de Menezes Feu" w:date="2022-11-21T08:33:00Z">
        <w:r w:rsidDel="00E631A1">
          <w:rPr>
            <w:color w:val="000000"/>
          </w:rPr>
          <w:delText>g) higiene, educação e assistência sanitária;</w:delText>
        </w:r>
      </w:del>
    </w:p>
    <w:p w14:paraId="0000063D" w14:textId="305C0A7C" w:rsidR="003D183A" w:rsidDel="00E631A1" w:rsidRDefault="008B7924" w:rsidP="00E631A1">
      <w:pPr>
        <w:widowControl w:val="0"/>
        <w:pBdr>
          <w:top w:val="nil"/>
          <w:left w:val="nil"/>
          <w:bottom w:val="nil"/>
          <w:right w:val="nil"/>
          <w:between w:val="nil"/>
        </w:pBdr>
        <w:spacing w:before="57" w:after="0"/>
        <w:ind w:left="283" w:firstLine="0"/>
        <w:jc w:val="center"/>
        <w:rPr>
          <w:del w:id="2272" w:author="Cristiano de Menezes Feu" w:date="2022-11-21T08:33:00Z"/>
          <w:color w:val="000000"/>
        </w:rPr>
        <w:pPrChange w:id="2273" w:author="Cristiano de Menezes Feu" w:date="2022-11-21T08:33:00Z">
          <w:pPr>
            <w:widowControl w:val="0"/>
            <w:pBdr>
              <w:top w:val="nil"/>
              <w:left w:val="nil"/>
              <w:bottom w:val="nil"/>
              <w:right w:val="nil"/>
              <w:between w:val="nil"/>
            </w:pBdr>
            <w:spacing w:before="57" w:after="0"/>
            <w:ind w:left="283" w:firstLine="0"/>
          </w:pPr>
        </w:pPrChange>
      </w:pPr>
      <w:del w:id="2274" w:author="Cristiano de Menezes Feu" w:date="2022-11-21T08:33:00Z">
        <w:r w:rsidDel="00E631A1">
          <w:rPr>
            <w:color w:val="000000"/>
          </w:rPr>
          <w:delText>h) atividades médicas e paramédicas;</w:delText>
        </w:r>
      </w:del>
    </w:p>
    <w:p w14:paraId="0000063E" w14:textId="7FBC3B58" w:rsidR="003D183A" w:rsidDel="00E631A1" w:rsidRDefault="008B7924" w:rsidP="00E631A1">
      <w:pPr>
        <w:widowControl w:val="0"/>
        <w:pBdr>
          <w:top w:val="nil"/>
          <w:left w:val="nil"/>
          <w:bottom w:val="nil"/>
          <w:right w:val="nil"/>
          <w:between w:val="nil"/>
        </w:pBdr>
        <w:spacing w:before="57" w:after="0"/>
        <w:ind w:left="283" w:firstLine="0"/>
        <w:jc w:val="center"/>
        <w:rPr>
          <w:del w:id="2275" w:author="Cristiano de Menezes Feu" w:date="2022-11-21T08:33:00Z"/>
          <w:color w:val="000000"/>
        </w:rPr>
        <w:pPrChange w:id="2276" w:author="Cristiano de Menezes Feu" w:date="2022-11-21T08:33:00Z">
          <w:pPr>
            <w:widowControl w:val="0"/>
            <w:pBdr>
              <w:top w:val="nil"/>
              <w:left w:val="nil"/>
              <w:bottom w:val="nil"/>
              <w:right w:val="nil"/>
              <w:between w:val="nil"/>
            </w:pBdr>
            <w:spacing w:before="57" w:after="0"/>
            <w:ind w:left="283" w:firstLine="0"/>
          </w:pPr>
        </w:pPrChange>
      </w:pPr>
      <w:del w:id="2277" w:author="Cristiano de Menezes Feu" w:date="2022-11-21T08:33:00Z">
        <w:r w:rsidDel="00E631A1">
          <w:rPr>
            <w:color w:val="000000"/>
          </w:rPr>
          <w:delText>i) controle de drogas, medicamentos e alimentos; sangue e hemoderivados;</w:delText>
        </w:r>
      </w:del>
    </w:p>
    <w:p w14:paraId="0000063F" w14:textId="1BCB86DC" w:rsidR="003D183A" w:rsidDel="00E631A1" w:rsidRDefault="008B7924" w:rsidP="00E631A1">
      <w:pPr>
        <w:widowControl w:val="0"/>
        <w:pBdr>
          <w:top w:val="nil"/>
          <w:left w:val="nil"/>
          <w:bottom w:val="nil"/>
          <w:right w:val="nil"/>
          <w:between w:val="nil"/>
        </w:pBdr>
        <w:spacing w:before="57" w:after="0"/>
        <w:ind w:left="283" w:firstLine="0"/>
        <w:jc w:val="center"/>
        <w:rPr>
          <w:del w:id="2278" w:author="Cristiano de Menezes Feu" w:date="2022-11-21T08:33:00Z"/>
          <w:color w:val="000000"/>
        </w:rPr>
        <w:pPrChange w:id="2279" w:author="Cristiano de Menezes Feu" w:date="2022-11-21T08:33:00Z">
          <w:pPr>
            <w:widowControl w:val="0"/>
            <w:pBdr>
              <w:top w:val="nil"/>
              <w:left w:val="nil"/>
              <w:bottom w:val="nil"/>
              <w:right w:val="nil"/>
              <w:between w:val="nil"/>
            </w:pBdr>
            <w:spacing w:before="57" w:after="0"/>
            <w:ind w:left="283" w:firstLine="0"/>
          </w:pPr>
        </w:pPrChange>
      </w:pPr>
      <w:del w:id="2280" w:author="Cristiano de Menezes Feu" w:date="2022-11-21T08:33:00Z">
        <w:r w:rsidDel="00E631A1">
          <w:rPr>
            <w:color w:val="000000"/>
          </w:rPr>
          <w:delText>j) exercício da medicina e profissões afins; recursos humanos para a saúde;</w:delText>
        </w:r>
      </w:del>
    </w:p>
    <w:p w14:paraId="00000640" w14:textId="52D6BF2D" w:rsidR="003D183A" w:rsidDel="00E631A1" w:rsidRDefault="008B7924" w:rsidP="00E631A1">
      <w:pPr>
        <w:widowControl w:val="0"/>
        <w:pBdr>
          <w:top w:val="nil"/>
          <w:left w:val="nil"/>
          <w:bottom w:val="nil"/>
          <w:right w:val="nil"/>
          <w:between w:val="nil"/>
        </w:pBdr>
        <w:spacing w:before="57" w:after="0"/>
        <w:ind w:left="283" w:firstLine="0"/>
        <w:jc w:val="center"/>
        <w:rPr>
          <w:del w:id="2281" w:author="Cristiano de Menezes Feu" w:date="2022-11-21T08:33:00Z"/>
          <w:color w:val="000000"/>
        </w:rPr>
        <w:pPrChange w:id="2282" w:author="Cristiano de Menezes Feu" w:date="2022-11-21T08:33:00Z">
          <w:pPr>
            <w:widowControl w:val="0"/>
            <w:pBdr>
              <w:top w:val="nil"/>
              <w:left w:val="nil"/>
              <w:bottom w:val="nil"/>
              <w:right w:val="nil"/>
              <w:between w:val="nil"/>
            </w:pBdr>
            <w:spacing w:before="57" w:after="0"/>
            <w:ind w:left="283" w:firstLine="0"/>
          </w:pPr>
        </w:pPrChange>
      </w:pPr>
      <w:del w:id="2283" w:author="Cristiano de Menezes Feu" w:date="2022-11-21T08:33:00Z">
        <w:r w:rsidDel="00E631A1">
          <w:rPr>
            <w:color w:val="000000"/>
          </w:rPr>
          <w:delText>l) saúde ambiental, saúde ocupacional e infortunística; seguro de acidentes do trabalho urbano e rural;</w:delText>
        </w:r>
      </w:del>
    </w:p>
    <w:p w14:paraId="00000641" w14:textId="70AECE9D" w:rsidR="003D183A" w:rsidDel="00E631A1" w:rsidRDefault="008B7924" w:rsidP="00E631A1">
      <w:pPr>
        <w:widowControl w:val="0"/>
        <w:pBdr>
          <w:top w:val="nil"/>
          <w:left w:val="nil"/>
          <w:bottom w:val="nil"/>
          <w:right w:val="nil"/>
          <w:between w:val="nil"/>
        </w:pBdr>
        <w:spacing w:before="57" w:after="0"/>
        <w:ind w:left="283" w:firstLine="0"/>
        <w:jc w:val="center"/>
        <w:rPr>
          <w:del w:id="2284" w:author="Cristiano de Menezes Feu" w:date="2022-11-21T08:33:00Z"/>
          <w:color w:val="000000"/>
        </w:rPr>
        <w:pPrChange w:id="2285" w:author="Cristiano de Menezes Feu" w:date="2022-11-21T08:33:00Z">
          <w:pPr>
            <w:widowControl w:val="0"/>
            <w:pBdr>
              <w:top w:val="nil"/>
              <w:left w:val="nil"/>
              <w:bottom w:val="nil"/>
              <w:right w:val="nil"/>
              <w:between w:val="nil"/>
            </w:pBdr>
            <w:spacing w:before="57" w:after="0"/>
            <w:ind w:left="283" w:firstLine="0"/>
          </w:pPr>
        </w:pPrChange>
      </w:pPr>
      <w:del w:id="2286" w:author="Cristiano de Menezes Feu" w:date="2022-11-21T08:33:00Z">
        <w:r w:rsidDel="00E631A1">
          <w:rPr>
            <w:color w:val="000000"/>
          </w:rPr>
          <w:delText>m) alimentação e nutrição;</w:delText>
        </w:r>
      </w:del>
    </w:p>
    <w:p w14:paraId="00000642" w14:textId="1D3C1904" w:rsidR="003D183A" w:rsidDel="00E631A1" w:rsidRDefault="008B7924" w:rsidP="00E631A1">
      <w:pPr>
        <w:widowControl w:val="0"/>
        <w:pBdr>
          <w:top w:val="nil"/>
          <w:left w:val="nil"/>
          <w:bottom w:val="nil"/>
          <w:right w:val="nil"/>
          <w:between w:val="nil"/>
        </w:pBdr>
        <w:spacing w:before="57" w:after="0"/>
        <w:ind w:left="283" w:firstLine="0"/>
        <w:jc w:val="center"/>
        <w:rPr>
          <w:del w:id="2287" w:author="Cristiano de Menezes Feu" w:date="2022-11-21T08:33:00Z"/>
          <w:color w:val="000000"/>
        </w:rPr>
        <w:pPrChange w:id="2288" w:author="Cristiano de Menezes Feu" w:date="2022-11-21T08:33:00Z">
          <w:pPr>
            <w:widowControl w:val="0"/>
            <w:pBdr>
              <w:top w:val="nil"/>
              <w:left w:val="nil"/>
              <w:bottom w:val="nil"/>
              <w:right w:val="nil"/>
              <w:between w:val="nil"/>
            </w:pBdr>
            <w:spacing w:before="57" w:after="0"/>
            <w:ind w:left="283" w:firstLine="0"/>
          </w:pPr>
        </w:pPrChange>
      </w:pPr>
      <w:del w:id="2289" w:author="Cristiano de Menezes Feu" w:date="2022-11-21T08:33:00Z">
        <w:r w:rsidDel="00E631A1">
          <w:rPr>
            <w:color w:val="000000"/>
          </w:rPr>
          <w:delText>n) indústria químico-farmacêutica; proteção industrial de fármacos;</w:delText>
        </w:r>
      </w:del>
    </w:p>
    <w:p w14:paraId="00000643" w14:textId="62D7AEC9" w:rsidR="003D183A" w:rsidDel="00E631A1" w:rsidRDefault="008B7924" w:rsidP="00E631A1">
      <w:pPr>
        <w:widowControl w:val="0"/>
        <w:pBdr>
          <w:top w:val="nil"/>
          <w:left w:val="nil"/>
          <w:bottom w:val="nil"/>
          <w:right w:val="nil"/>
          <w:between w:val="nil"/>
        </w:pBdr>
        <w:spacing w:before="57" w:after="0"/>
        <w:ind w:left="283" w:firstLine="0"/>
        <w:jc w:val="center"/>
        <w:rPr>
          <w:del w:id="2290" w:author="Cristiano de Menezes Feu" w:date="2022-11-21T08:33:00Z"/>
          <w:color w:val="000000"/>
        </w:rPr>
        <w:pPrChange w:id="2291" w:author="Cristiano de Menezes Feu" w:date="2022-11-21T08:33:00Z">
          <w:pPr>
            <w:widowControl w:val="0"/>
            <w:pBdr>
              <w:top w:val="nil"/>
              <w:left w:val="nil"/>
              <w:bottom w:val="nil"/>
              <w:right w:val="nil"/>
              <w:between w:val="nil"/>
            </w:pBdr>
            <w:spacing w:before="57" w:after="0"/>
            <w:ind w:left="283" w:firstLine="0"/>
          </w:pPr>
        </w:pPrChange>
      </w:pPr>
      <w:del w:id="2292" w:author="Cristiano de Menezes Feu" w:date="2022-11-21T08:33:00Z">
        <w:r w:rsidDel="00E631A1">
          <w:rPr>
            <w:color w:val="000000"/>
          </w:rPr>
          <w:delText>o) organização institucional da previdência social do País;</w:delText>
        </w:r>
      </w:del>
    </w:p>
    <w:p w14:paraId="00000644" w14:textId="38265186" w:rsidR="003D183A" w:rsidDel="00E631A1" w:rsidRDefault="008B7924" w:rsidP="00E631A1">
      <w:pPr>
        <w:widowControl w:val="0"/>
        <w:pBdr>
          <w:top w:val="nil"/>
          <w:left w:val="nil"/>
          <w:bottom w:val="nil"/>
          <w:right w:val="nil"/>
          <w:between w:val="nil"/>
        </w:pBdr>
        <w:spacing w:before="57" w:after="0"/>
        <w:ind w:left="283" w:firstLine="0"/>
        <w:jc w:val="center"/>
        <w:rPr>
          <w:del w:id="2293" w:author="Cristiano de Menezes Feu" w:date="2022-11-21T08:33:00Z"/>
          <w:color w:val="000000"/>
        </w:rPr>
        <w:pPrChange w:id="2294" w:author="Cristiano de Menezes Feu" w:date="2022-11-21T08:33:00Z">
          <w:pPr>
            <w:widowControl w:val="0"/>
            <w:pBdr>
              <w:top w:val="nil"/>
              <w:left w:val="nil"/>
              <w:bottom w:val="nil"/>
              <w:right w:val="nil"/>
              <w:between w:val="nil"/>
            </w:pBdr>
            <w:spacing w:before="57" w:after="0"/>
            <w:ind w:left="283" w:firstLine="0"/>
          </w:pPr>
        </w:pPrChange>
      </w:pPr>
      <w:del w:id="2295" w:author="Cristiano de Menezes Feu" w:date="2022-11-21T08:33:00Z">
        <w:r w:rsidDel="00E631A1">
          <w:rPr>
            <w:color w:val="000000"/>
          </w:rPr>
          <w:delText>p) regime geral e regulamentos da previdência social urbana, rural e parlamentar;</w:delText>
        </w:r>
      </w:del>
    </w:p>
    <w:p w14:paraId="00000645" w14:textId="266804D9" w:rsidR="003D183A" w:rsidDel="00E631A1" w:rsidRDefault="008B7924" w:rsidP="00E631A1">
      <w:pPr>
        <w:widowControl w:val="0"/>
        <w:pBdr>
          <w:top w:val="nil"/>
          <w:left w:val="nil"/>
          <w:bottom w:val="nil"/>
          <w:right w:val="nil"/>
          <w:between w:val="nil"/>
        </w:pBdr>
        <w:spacing w:before="57" w:after="0"/>
        <w:ind w:left="283" w:firstLine="0"/>
        <w:jc w:val="center"/>
        <w:rPr>
          <w:del w:id="2296" w:author="Cristiano de Menezes Feu" w:date="2022-11-21T08:33:00Z"/>
          <w:color w:val="000000"/>
        </w:rPr>
        <w:pPrChange w:id="2297" w:author="Cristiano de Menezes Feu" w:date="2022-11-21T08:33:00Z">
          <w:pPr>
            <w:widowControl w:val="0"/>
            <w:pBdr>
              <w:top w:val="nil"/>
              <w:left w:val="nil"/>
              <w:bottom w:val="nil"/>
              <w:right w:val="nil"/>
              <w:between w:val="nil"/>
            </w:pBdr>
            <w:spacing w:before="57" w:after="0"/>
            <w:ind w:left="283" w:firstLine="0"/>
          </w:pPr>
        </w:pPrChange>
      </w:pPr>
      <w:del w:id="2298" w:author="Cristiano de Menezes Feu" w:date="2022-11-21T08:33:00Z">
        <w:r w:rsidDel="00E631A1">
          <w:rPr>
            <w:color w:val="000000"/>
          </w:rPr>
          <w:delText>q) seguros e previdência privada;</w:delText>
        </w:r>
      </w:del>
    </w:p>
    <w:p w14:paraId="00000646" w14:textId="2046FAEF" w:rsidR="003D183A" w:rsidDel="00E631A1" w:rsidRDefault="008B7924" w:rsidP="00E631A1">
      <w:pPr>
        <w:widowControl w:val="0"/>
        <w:pBdr>
          <w:top w:val="nil"/>
          <w:left w:val="nil"/>
          <w:bottom w:val="nil"/>
          <w:right w:val="nil"/>
          <w:between w:val="nil"/>
        </w:pBdr>
        <w:spacing w:before="57" w:after="0"/>
        <w:ind w:left="283" w:firstLine="0"/>
        <w:jc w:val="center"/>
        <w:rPr>
          <w:del w:id="2299" w:author="Cristiano de Menezes Feu" w:date="2022-11-21T08:33:00Z"/>
          <w:color w:val="000000"/>
        </w:rPr>
        <w:pPrChange w:id="2300" w:author="Cristiano de Menezes Feu" w:date="2022-11-21T08:33:00Z">
          <w:pPr>
            <w:widowControl w:val="0"/>
            <w:pBdr>
              <w:top w:val="nil"/>
              <w:left w:val="nil"/>
              <w:bottom w:val="nil"/>
              <w:right w:val="nil"/>
              <w:between w:val="nil"/>
            </w:pBdr>
            <w:spacing w:before="57" w:after="0"/>
            <w:ind w:left="283" w:firstLine="0"/>
          </w:pPr>
        </w:pPrChange>
      </w:pPr>
      <w:del w:id="2301" w:author="Cristiano de Menezes Feu" w:date="2022-11-21T08:33:00Z">
        <w:r w:rsidDel="00E631A1">
          <w:rPr>
            <w:color w:val="000000"/>
          </w:rPr>
          <w:delText>r) assistência oficial, inclusive a proteção à maternidade, à criança, ao adolescente, aos idosos e aos portadores de deficiência;</w:delText>
        </w:r>
      </w:del>
    </w:p>
    <w:p w14:paraId="00000647" w14:textId="16A69806" w:rsidR="003D183A" w:rsidDel="00E631A1" w:rsidRDefault="008B7924" w:rsidP="00E631A1">
      <w:pPr>
        <w:widowControl w:val="0"/>
        <w:pBdr>
          <w:top w:val="nil"/>
          <w:left w:val="nil"/>
          <w:bottom w:val="nil"/>
          <w:right w:val="nil"/>
          <w:between w:val="nil"/>
        </w:pBdr>
        <w:spacing w:before="57" w:after="0"/>
        <w:ind w:left="283" w:firstLine="0"/>
        <w:jc w:val="center"/>
        <w:rPr>
          <w:del w:id="2302" w:author="Cristiano de Menezes Feu" w:date="2022-11-21T08:33:00Z"/>
          <w:color w:val="000000"/>
        </w:rPr>
        <w:pPrChange w:id="2303" w:author="Cristiano de Menezes Feu" w:date="2022-11-21T08:33:00Z">
          <w:pPr>
            <w:widowControl w:val="0"/>
            <w:pBdr>
              <w:top w:val="nil"/>
              <w:left w:val="nil"/>
              <w:bottom w:val="nil"/>
              <w:right w:val="nil"/>
              <w:between w:val="nil"/>
            </w:pBdr>
            <w:spacing w:before="57" w:after="0"/>
            <w:ind w:left="283" w:firstLine="0"/>
          </w:pPr>
        </w:pPrChange>
      </w:pPr>
      <w:del w:id="2304" w:author="Cristiano de Menezes Feu" w:date="2022-11-21T08:33:00Z">
        <w:r w:rsidDel="00E631A1">
          <w:rPr>
            <w:color w:val="000000"/>
          </w:rPr>
          <w:delText>s) regime jurídico das entidades civis de finalidades sociais e assistenciais;</w:delText>
        </w:r>
      </w:del>
    </w:p>
    <w:p w14:paraId="00000648" w14:textId="4475AD12" w:rsidR="003D183A" w:rsidDel="00E631A1" w:rsidRDefault="008B7924" w:rsidP="00E631A1">
      <w:pPr>
        <w:widowControl w:val="0"/>
        <w:pBdr>
          <w:top w:val="nil"/>
          <w:left w:val="nil"/>
          <w:bottom w:val="nil"/>
          <w:right w:val="nil"/>
          <w:between w:val="nil"/>
        </w:pBdr>
        <w:spacing w:before="57" w:after="0"/>
        <w:ind w:left="283" w:firstLine="0"/>
        <w:jc w:val="center"/>
        <w:rPr>
          <w:del w:id="2305" w:author="Cristiano de Menezes Feu" w:date="2022-11-21T08:33:00Z"/>
          <w:color w:val="005583"/>
          <w:vertAlign w:val="superscript"/>
        </w:rPr>
        <w:pPrChange w:id="2306" w:author="Cristiano de Menezes Feu" w:date="2022-11-21T08:33:00Z">
          <w:pPr>
            <w:widowControl w:val="0"/>
            <w:pBdr>
              <w:top w:val="nil"/>
              <w:left w:val="nil"/>
              <w:bottom w:val="nil"/>
              <w:right w:val="nil"/>
              <w:between w:val="nil"/>
            </w:pBdr>
            <w:spacing w:before="57" w:after="0"/>
            <w:ind w:left="283" w:firstLine="0"/>
          </w:pPr>
        </w:pPrChange>
      </w:pPr>
      <w:del w:id="2307" w:author="Cristiano de Menezes Feu" w:date="2022-11-21T08:33:00Z">
        <w:r w:rsidDel="00E631A1">
          <w:rPr>
            <w:color w:val="000000"/>
          </w:rPr>
          <w:delText>t) matérias relativas à família, à mulher, ao nascituro, à criança, ao adolescente, ao idoso e à pessoa com deficiência;</w:delText>
        </w:r>
        <w:r w:rsidDel="00E631A1">
          <w:rPr>
            <w:color w:val="005583"/>
            <w:vertAlign w:val="superscript"/>
          </w:rPr>
          <w:footnoteReference w:id="141"/>
        </w:r>
      </w:del>
    </w:p>
    <w:p w14:paraId="00000649" w14:textId="721A323F" w:rsidR="003D183A" w:rsidDel="00E631A1" w:rsidRDefault="008B7924" w:rsidP="00E631A1">
      <w:pPr>
        <w:widowControl w:val="0"/>
        <w:pBdr>
          <w:top w:val="nil"/>
          <w:left w:val="nil"/>
          <w:bottom w:val="nil"/>
          <w:right w:val="nil"/>
          <w:between w:val="nil"/>
        </w:pBdr>
        <w:spacing w:before="57" w:after="0"/>
        <w:ind w:left="283" w:firstLine="0"/>
        <w:jc w:val="center"/>
        <w:rPr>
          <w:del w:id="2311" w:author="Cristiano de Menezes Feu" w:date="2022-11-21T08:33:00Z"/>
          <w:color w:val="000000"/>
        </w:rPr>
        <w:pPrChange w:id="2312" w:author="Cristiano de Menezes Feu" w:date="2022-11-21T08:33:00Z">
          <w:pPr>
            <w:widowControl w:val="0"/>
            <w:pBdr>
              <w:top w:val="nil"/>
              <w:left w:val="nil"/>
              <w:bottom w:val="nil"/>
              <w:right w:val="nil"/>
              <w:between w:val="nil"/>
            </w:pBdr>
            <w:spacing w:before="57" w:after="0"/>
            <w:ind w:left="283" w:firstLine="0"/>
          </w:pPr>
        </w:pPrChange>
      </w:pPr>
      <w:del w:id="2313" w:author="Cristiano de Menezes Feu" w:date="2022-11-21T08:33:00Z">
        <w:r w:rsidDel="00E631A1">
          <w:rPr>
            <w:color w:val="000000"/>
          </w:rPr>
          <w:delText>u) direito de família e do menor;</w:delText>
        </w:r>
      </w:del>
    </w:p>
    <w:p w14:paraId="0000064A" w14:textId="23D6D76E" w:rsidR="003D183A" w:rsidDel="00E631A1" w:rsidRDefault="008B7924" w:rsidP="00E631A1">
      <w:pPr>
        <w:widowControl w:val="0"/>
        <w:pBdr>
          <w:top w:val="nil"/>
          <w:left w:val="nil"/>
          <w:bottom w:val="nil"/>
          <w:right w:val="nil"/>
          <w:between w:val="nil"/>
        </w:pBdr>
        <w:ind w:firstLine="0"/>
        <w:jc w:val="center"/>
        <w:rPr>
          <w:del w:id="2314" w:author="Cristiano de Menezes Feu" w:date="2022-11-21T08:33:00Z"/>
          <w:color w:val="000000"/>
        </w:rPr>
        <w:pPrChange w:id="2315" w:author="Cristiano de Menezes Feu" w:date="2022-11-21T08:33:00Z">
          <w:pPr>
            <w:widowControl w:val="0"/>
            <w:pBdr>
              <w:top w:val="nil"/>
              <w:left w:val="nil"/>
              <w:bottom w:val="nil"/>
              <w:right w:val="nil"/>
              <w:between w:val="nil"/>
            </w:pBdr>
          </w:pPr>
        </w:pPrChange>
      </w:pPr>
      <w:del w:id="2316" w:author="Cristiano de Menezes Feu" w:date="2022-11-21T08:33:00Z">
        <w:r w:rsidDel="00E631A1">
          <w:rPr>
            <w:color w:val="000000"/>
          </w:rPr>
          <w:delText xml:space="preserve">XVIII - Comissão de Trabalho, de Administração e Serviço Público: </w:delText>
        </w:r>
        <w:r w:rsidDel="00E631A1">
          <w:rPr>
            <w:color w:val="005583"/>
          </w:rPr>
          <w:delText>(CTASP)</w:delText>
        </w:r>
      </w:del>
    </w:p>
    <w:p w14:paraId="0000064B" w14:textId="779C287F" w:rsidR="003D183A" w:rsidDel="00E631A1" w:rsidRDefault="008B7924" w:rsidP="00E631A1">
      <w:pPr>
        <w:widowControl w:val="0"/>
        <w:pBdr>
          <w:top w:val="nil"/>
          <w:left w:val="nil"/>
          <w:bottom w:val="nil"/>
          <w:right w:val="nil"/>
          <w:between w:val="nil"/>
        </w:pBdr>
        <w:spacing w:before="57" w:after="0"/>
        <w:ind w:left="283" w:firstLine="0"/>
        <w:jc w:val="center"/>
        <w:rPr>
          <w:del w:id="2317" w:author="Cristiano de Menezes Feu" w:date="2022-11-21T08:33:00Z"/>
          <w:color w:val="000000"/>
        </w:rPr>
        <w:pPrChange w:id="2318" w:author="Cristiano de Menezes Feu" w:date="2022-11-21T08:33:00Z">
          <w:pPr>
            <w:widowControl w:val="0"/>
            <w:pBdr>
              <w:top w:val="nil"/>
              <w:left w:val="nil"/>
              <w:bottom w:val="nil"/>
              <w:right w:val="nil"/>
              <w:between w:val="nil"/>
            </w:pBdr>
            <w:spacing w:before="57" w:after="0"/>
            <w:ind w:left="283" w:firstLine="0"/>
          </w:pPr>
        </w:pPrChange>
      </w:pPr>
      <w:del w:id="2319" w:author="Cristiano de Menezes Feu" w:date="2022-11-21T08:33:00Z">
        <w:r w:rsidDel="00E631A1">
          <w:rPr>
            <w:color w:val="000000"/>
          </w:rPr>
          <w:delText>a) matéria trabalhista urbana e rural; direito do trabalho e processual do trabalho e direito acidentário;</w:delText>
        </w:r>
      </w:del>
    </w:p>
    <w:p w14:paraId="0000064C" w14:textId="418ED13F" w:rsidR="003D183A" w:rsidDel="00E631A1" w:rsidRDefault="008B7924" w:rsidP="00E631A1">
      <w:pPr>
        <w:widowControl w:val="0"/>
        <w:pBdr>
          <w:top w:val="nil"/>
          <w:left w:val="nil"/>
          <w:bottom w:val="nil"/>
          <w:right w:val="nil"/>
          <w:between w:val="nil"/>
        </w:pBdr>
        <w:spacing w:before="57" w:after="0"/>
        <w:ind w:left="283" w:firstLine="0"/>
        <w:jc w:val="center"/>
        <w:rPr>
          <w:del w:id="2320" w:author="Cristiano de Menezes Feu" w:date="2022-11-21T08:33:00Z"/>
          <w:color w:val="000000"/>
        </w:rPr>
        <w:pPrChange w:id="2321" w:author="Cristiano de Menezes Feu" w:date="2022-11-21T08:33:00Z">
          <w:pPr>
            <w:widowControl w:val="0"/>
            <w:pBdr>
              <w:top w:val="nil"/>
              <w:left w:val="nil"/>
              <w:bottom w:val="nil"/>
              <w:right w:val="nil"/>
              <w:between w:val="nil"/>
            </w:pBdr>
            <w:spacing w:before="57" w:after="0"/>
            <w:ind w:left="283" w:firstLine="0"/>
          </w:pPr>
        </w:pPrChange>
      </w:pPr>
      <w:del w:id="2322" w:author="Cristiano de Menezes Feu" w:date="2022-11-21T08:33:00Z">
        <w:r w:rsidDel="00E631A1">
          <w:rPr>
            <w:color w:val="000000"/>
          </w:rPr>
          <w:delText>b) contrato individual e convenções coletivas de trabalho;</w:delText>
        </w:r>
      </w:del>
    </w:p>
    <w:p w14:paraId="0000064D" w14:textId="7C79EB86" w:rsidR="003D183A" w:rsidDel="00E631A1" w:rsidRDefault="008B7924" w:rsidP="00E631A1">
      <w:pPr>
        <w:widowControl w:val="0"/>
        <w:pBdr>
          <w:top w:val="nil"/>
          <w:left w:val="nil"/>
          <w:bottom w:val="nil"/>
          <w:right w:val="nil"/>
          <w:between w:val="nil"/>
        </w:pBdr>
        <w:spacing w:before="57" w:after="0"/>
        <w:ind w:left="283" w:firstLine="0"/>
        <w:jc w:val="center"/>
        <w:rPr>
          <w:del w:id="2323" w:author="Cristiano de Menezes Feu" w:date="2022-11-21T08:33:00Z"/>
          <w:color w:val="000000"/>
        </w:rPr>
        <w:pPrChange w:id="2324" w:author="Cristiano de Menezes Feu" w:date="2022-11-21T08:33:00Z">
          <w:pPr>
            <w:widowControl w:val="0"/>
            <w:pBdr>
              <w:top w:val="nil"/>
              <w:left w:val="nil"/>
              <w:bottom w:val="nil"/>
              <w:right w:val="nil"/>
              <w:between w:val="nil"/>
            </w:pBdr>
            <w:spacing w:before="57" w:after="0"/>
            <w:ind w:left="283" w:firstLine="0"/>
          </w:pPr>
        </w:pPrChange>
      </w:pPr>
      <w:del w:id="2325" w:author="Cristiano de Menezes Feu" w:date="2022-11-21T08:33:00Z">
        <w:r w:rsidDel="00E631A1">
          <w:rPr>
            <w:color w:val="000000"/>
          </w:rPr>
          <w:delText>c) assuntos pertinentes à organização, fiscalização, tutela, segurança e medicina do trabalho;</w:delText>
        </w:r>
      </w:del>
    </w:p>
    <w:p w14:paraId="0000064E" w14:textId="703B8FAD" w:rsidR="003D183A" w:rsidDel="00E631A1" w:rsidRDefault="008B7924" w:rsidP="00E631A1">
      <w:pPr>
        <w:widowControl w:val="0"/>
        <w:pBdr>
          <w:top w:val="nil"/>
          <w:left w:val="nil"/>
          <w:bottom w:val="nil"/>
          <w:right w:val="nil"/>
          <w:between w:val="nil"/>
        </w:pBdr>
        <w:spacing w:before="57" w:after="0"/>
        <w:ind w:left="283" w:firstLine="0"/>
        <w:jc w:val="center"/>
        <w:rPr>
          <w:del w:id="2326" w:author="Cristiano de Menezes Feu" w:date="2022-11-21T08:33:00Z"/>
          <w:color w:val="000000"/>
        </w:rPr>
        <w:pPrChange w:id="2327" w:author="Cristiano de Menezes Feu" w:date="2022-11-21T08:33:00Z">
          <w:pPr>
            <w:widowControl w:val="0"/>
            <w:pBdr>
              <w:top w:val="nil"/>
              <w:left w:val="nil"/>
              <w:bottom w:val="nil"/>
              <w:right w:val="nil"/>
              <w:between w:val="nil"/>
            </w:pBdr>
            <w:spacing w:before="57" w:after="0"/>
            <w:ind w:left="283" w:firstLine="0"/>
          </w:pPr>
        </w:pPrChange>
      </w:pPr>
      <w:del w:id="2328" w:author="Cristiano de Menezes Feu" w:date="2022-11-21T08:33:00Z">
        <w:r w:rsidDel="00E631A1">
          <w:rPr>
            <w:color w:val="000000"/>
          </w:rPr>
          <w:delText>d) trabalho do menor de idade, da mulher e do estrangeiro;</w:delText>
        </w:r>
      </w:del>
    </w:p>
    <w:p w14:paraId="0000064F" w14:textId="068C31EC" w:rsidR="003D183A" w:rsidDel="00E631A1" w:rsidRDefault="008B7924" w:rsidP="00E631A1">
      <w:pPr>
        <w:widowControl w:val="0"/>
        <w:pBdr>
          <w:top w:val="nil"/>
          <w:left w:val="nil"/>
          <w:bottom w:val="nil"/>
          <w:right w:val="nil"/>
          <w:between w:val="nil"/>
        </w:pBdr>
        <w:spacing w:before="57" w:after="0"/>
        <w:ind w:left="283" w:firstLine="0"/>
        <w:jc w:val="center"/>
        <w:rPr>
          <w:del w:id="2329" w:author="Cristiano de Menezes Feu" w:date="2022-11-21T08:33:00Z"/>
          <w:color w:val="000000"/>
        </w:rPr>
        <w:pPrChange w:id="2330" w:author="Cristiano de Menezes Feu" w:date="2022-11-21T08:33:00Z">
          <w:pPr>
            <w:widowControl w:val="0"/>
            <w:pBdr>
              <w:top w:val="nil"/>
              <w:left w:val="nil"/>
              <w:bottom w:val="nil"/>
              <w:right w:val="nil"/>
              <w:between w:val="nil"/>
            </w:pBdr>
            <w:spacing w:before="57" w:after="0"/>
            <w:ind w:left="283" w:firstLine="0"/>
          </w:pPr>
        </w:pPrChange>
      </w:pPr>
      <w:del w:id="2331" w:author="Cristiano de Menezes Feu" w:date="2022-11-21T08:33:00Z">
        <w:r w:rsidDel="00E631A1">
          <w:rPr>
            <w:color w:val="000000"/>
          </w:rPr>
          <w:delText>e) política salarial;</w:delText>
        </w:r>
      </w:del>
    </w:p>
    <w:p w14:paraId="00000650" w14:textId="534798A8" w:rsidR="003D183A" w:rsidDel="00E631A1" w:rsidRDefault="008B7924" w:rsidP="00E631A1">
      <w:pPr>
        <w:widowControl w:val="0"/>
        <w:pBdr>
          <w:top w:val="nil"/>
          <w:left w:val="nil"/>
          <w:bottom w:val="nil"/>
          <w:right w:val="nil"/>
          <w:between w:val="nil"/>
        </w:pBdr>
        <w:spacing w:before="57" w:after="0"/>
        <w:ind w:left="283" w:firstLine="0"/>
        <w:jc w:val="center"/>
        <w:rPr>
          <w:del w:id="2332" w:author="Cristiano de Menezes Feu" w:date="2022-11-21T08:33:00Z"/>
          <w:color w:val="000000"/>
        </w:rPr>
        <w:pPrChange w:id="2333" w:author="Cristiano de Menezes Feu" w:date="2022-11-21T08:33:00Z">
          <w:pPr>
            <w:widowControl w:val="0"/>
            <w:pBdr>
              <w:top w:val="nil"/>
              <w:left w:val="nil"/>
              <w:bottom w:val="nil"/>
              <w:right w:val="nil"/>
              <w:between w:val="nil"/>
            </w:pBdr>
            <w:spacing w:before="57" w:after="0"/>
            <w:ind w:left="283" w:firstLine="0"/>
          </w:pPr>
        </w:pPrChange>
      </w:pPr>
      <w:del w:id="2334" w:author="Cristiano de Menezes Feu" w:date="2022-11-21T08:33:00Z">
        <w:r w:rsidDel="00E631A1">
          <w:rPr>
            <w:color w:val="000000"/>
          </w:rPr>
          <w:delText>f) política de emprego; política de aprendizagem e treinamento profissional;</w:delText>
        </w:r>
      </w:del>
    </w:p>
    <w:p w14:paraId="00000651" w14:textId="54F7AC6F" w:rsidR="003D183A" w:rsidDel="00E631A1" w:rsidRDefault="008B7924" w:rsidP="00E631A1">
      <w:pPr>
        <w:widowControl w:val="0"/>
        <w:pBdr>
          <w:top w:val="nil"/>
          <w:left w:val="nil"/>
          <w:bottom w:val="nil"/>
          <w:right w:val="nil"/>
          <w:between w:val="nil"/>
        </w:pBdr>
        <w:spacing w:before="57" w:after="0"/>
        <w:ind w:left="283" w:firstLine="0"/>
        <w:jc w:val="center"/>
        <w:rPr>
          <w:del w:id="2335" w:author="Cristiano de Menezes Feu" w:date="2022-11-21T08:33:00Z"/>
          <w:color w:val="000000"/>
        </w:rPr>
        <w:pPrChange w:id="2336" w:author="Cristiano de Menezes Feu" w:date="2022-11-21T08:33:00Z">
          <w:pPr>
            <w:widowControl w:val="0"/>
            <w:pBdr>
              <w:top w:val="nil"/>
              <w:left w:val="nil"/>
              <w:bottom w:val="nil"/>
              <w:right w:val="nil"/>
              <w:between w:val="nil"/>
            </w:pBdr>
            <w:spacing w:before="57" w:after="0"/>
            <w:ind w:left="283" w:firstLine="0"/>
          </w:pPr>
        </w:pPrChange>
      </w:pPr>
      <w:del w:id="2337" w:author="Cristiano de Menezes Feu" w:date="2022-11-21T08:33:00Z">
        <w:r w:rsidDel="00E631A1">
          <w:rPr>
            <w:color w:val="000000"/>
          </w:rPr>
          <w:delText>g) dissídios individual e coletivo; conflitos coletivos de trabalho; direito de greve; negociação coletiva;</w:delText>
        </w:r>
      </w:del>
    </w:p>
    <w:p w14:paraId="00000652" w14:textId="38A36071" w:rsidR="003D183A" w:rsidDel="00E631A1" w:rsidRDefault="008B7924" w:rsidP="00E631A1">
      <w:pPr>
        <w:widowControl w:val="0"/>
        <w:pBdr>
          <w:top w:val="nil"/>
          <w:left w:val="nil"/>
          <w:bottom w:val="nil"/>
          <w:right w:val="nil"/>
          <w:between w:val="nil"/>
        </w:pBdr>
        <w:spacing w:before="57" w:after="0"/>
        <w:ind w:left="283" w:firstLine="0"/>
        <w:jc w:val="center"/>
        <w:rPr>
          <w:del w:id="2338" w:author="Cristiano de Menezes Feu" w:date="2022-11-21T08:33:00Z"/>
          <w:color w:val="000000"/>
        </w:rPr>
        <w:pPrChange w:id="2339" w:author="Cristiano de Menezes Feu" w:date="2022-11-21T08:33:00Z">
          <w:pPr>
            <w:widowControl w:val="0"/>
            <w:pBdr>
              <w:top w:val="nil"/>
              <w:left w:val="nil"/>
              <w:bottom w:val="nil"/>
              <w:right w:val="nil"/>
              <w:between w:val="nil"/>
            </w:pBdr>
            <w:spacing w:before="57" w:after="0"/>
            <w:ind w:left="283" w:firstLine="0"/>
          </w:pPr>
        </w:pPrChange>
      </w:pPr>
      <w:del w:id="2340" w:author="Cristiano de Menezes Feu" w:date="2022-11-21T08:33:00Z">
        <w:r w:rsidDel="00E631A1">
          <w:rPr>
            <w:color w:val="000000"/>
          </w:rPr>
          <w:delText>h) Justiça do Trabalho; Ministério Público do Trabalho;</w:delText>
        </w:r>
      </w:del>
    </w:p>
    <w:p w14:paraId="00000653" w14:textId="143F0261" w:rsidR="003D183A" w:rsidDel="00E631A1" w:rsidRDefault="008B7924" w:rsidP="00E631A1">
      <w:pPr>
        <w:widowControl w:val="0"/>
        <w:pBdr>
          <w:top w:val="nil"/>
          <w:left w:val="nil"/>
          <w:bottom w:val="nil"/>
          <w:right w:val="nil"/>
          <w:between w:val="nil"/>
        </w:pBdr>
        <w:spacing w:before="57" w:after="0"/>
        <w:ind w:left="283" w:firstLine="0"/>
        <w:jc w:val="center"/>
        <w:rPr>
          <w:del w:id="2341" w:author="Cristiano de Menezes Feu" w:date="2022-11-21T08:33:00Z"/>
          <w:color w:val="000000"/>
        </w:rPr>
        <w:pPrChange w:id="2342" w:author="Cristiano de Menezes Feu" w:date="2022-11-21T08:33:00Z">
          <w:pPr>
            <w:widowControl w:val="0"/>
            <w:pBdr>
              <w:top w:val="nil"/>
              <w:left w:val="nil"/>
              <w:bottom w:val="nil"/>
              <w:right w:val="nil"/>
              <w:between w:val="nil"/>
            </w:pBdr>
            <w:spacing w:before="57" w:after="0"/>
            <w:ind w:left="283" w:firstLine="0"/>
          </w:pPr>
        </w:pPrChange>
      </w:pPr>
      <w:del w:id="2343" w:author="Cristiano de Menezes Feu" w:date="2022-11-21T08:33:00Z">
        <w:r w:rsidDel="00E631A1">
          <w:rPr>
            <w:color w:val="000000"/>
          </w:rPr>
          <w:delText>i) sindicalismo e organização sindical; sistema de representação classista; política e liberdade sindical;</w:delText>
        </w:r>
      </w:del>
    </w:p>
    <w:p w14:paraId="00000654" w14:textId="4ADD007E" w:rsidR="003D183A" w:rsidDel="00E631A1" w:rsidRDefault="008B7924" w:rsidP="00E631A1">
      <w:pPr>
        <w:widowControl w:val="0"/>
        <w:pBdr>
          <w:top w:val="nil"/>
          <w:left w:val="nil"/>
          <w:bottom w:val="nil"/>
          <w:right w:val="nil"/>
          <w:between w:val="nil"/>
        </w:pBdr>
        <w:spacing w:before="57" w:after="0"/>
        <w:ind w:left="283" w:firstLine="0"/>
        <w:jc w:val="center"/>
        <w:rPr>
          <w:del w:id="2344" w:author="Cristiano de Menezes Feu" w:date="2022-11-21T08:33:00Z"/>
          <w:color w:val="000000"/>
        </w:rPr>
        <w:pPrChange w:id="2345" w:author="Cristiano de Menezes Feu" w:date="2022-11-21T08:33:00Z">
          <w:pPr>
            <w:widowControl w:val="0"/>
            <w:pBdr>
              <w:top w:val="nil"/>
              <w:left w:val="nil"/>
              <w:bottom w:val="nil"/>
              <w:right w:val="nil"/>
              <w:between w:val="nil"/>
            </w:pBdr>
            <w:spacing w:before="57" w:after="0"/>
            <w:ind w:left="283" w:firstLine="0"/>
          </w:pPr>
        </w:pPrChange>
      </w:pPr>
      <w:del w:id="2346" w:author="Cristiano de Menezes Feu" w:date="2022-11-21T08:33:00Z">
        <w:r w:rsidDel="00E631A1">
          <w:rPr>
            <w:color w:val="000000"/>
          </w:rPr>
          <w:delText>j) relação jurídica do trabalho no plano internacional; organizações internacionais; convenções;</w:delText>
        </w:r>
      </w:del>
    </w:p>
    <w:p w14:paraId="00000655" w14:textId="1A573A34" w:rsidR="003D183A" w:rsidDel="00E631A1" w:rsidRDefault="008B7924" w:rsidP="00E631A1">
      <w:pPr>
        <w:widowControl w:val="0"/>
        <w:pBdr>
          <w:top w:val="nil"/>
          <w:left w:val="nil"/>
          <w:bottom w:val="nil"/>
          <w:right w:val="nil"/>
          <w:between w:val="nil"/>
        </w:pBdr>
        <w:spacing w:before="57" w:after="0"/>
        <w:ind w:left="283" w:firstLine="0"/>
        <w:jc w:val="center"/>
        <w:rPr>
          <w:del w:id="2347" w:author="Cristiano de Menezes Feu" w:date="2022-11-21T08:33:00Z"/>
          <w:color w:val="000000"/>
        </w:rPr>
        <w:pPrChange w:id="2348" w:author="Cristiano de Menezes Feu" w:date="2022-11-21T08:33:00Z">
          <w:pPr>
            <w:widowControl w:val="0"/>
            <w:pBdr>
              <w:top w:val="nil"/>
              <w:left w:val="nil"/>
              <w:bottom w:val="nil"/>
              <w:right w:val="nil"/>
              <w:between w:val="nil"/>
            </w:pBdr>
            <w:spacing w:before="57" w:after="0"/>
            <w:ind w:left="283" w:firstLine="0"/>
          </w:pPr>
        </w:pPrChange>
      </w:pPr>
      <w:del w:id="2349" w:author="Cristiano de Menezes Feu" w:date="2022-11-21T08:33:00Z">
        <w:r w:rsidDel="00E631A1">
          <w:rPr>
            <w:color w:val="000000"/>
          </w:rPr>
          <w:delText>l) relações entre o capital e o trabalho;</w:delText>
        </w:r>
      </w:del>
    </w:p>
    <w:p w14:paraId="00000656" w14:textId="5891C0AB" w:rsidR="003D183A" w:rsidDel="00E631A1" w:rsidRDefault="008B7924" w:rsidP="00E631A1">
      <w:pPr>
        <w:widowControl w:val="0"/>
        <w:pBdr>
          <w:top w:val="nil"/>
          <w:left w:val="nil"/>
          <w:bottom w:val="nil"/>
          <w:right w:val="nil"/>
          <w:between w:val="nil"/>
        </w:pBdr>
        <w:spacing w:before="57" w:after="0"/>
        <w:ind w:left="283" w:firstLine="0"/>
        <w:jc w:val="center"/>
        <w:rPr>
          <w:del w:id="2350" w:author="Cristiano de Menezes Feu" w:date="2022-11-21T08:33:00Z"/>
          <w:color w:val="000000"/>
        </w:rPr>
        <w:pPrChange w:id="2351" w:author="Cristiano de Menezes Feu" w:date="2022-11-21T08:33:00Z">
          <w:pPr>
            <w:widowControl w:val="0"/>
            <w:pBdr>
              <w:top w:val="nil"/>
              <w:left w:val="nil"/>
              <w:bottom w:val="nil"/>
              <w:right w:val="nil"/>
              <w:between w:val="nil"/>
            </w:pBdr>
            <w:spacing w:before="57" w:after="0"/>
            <w:ind w:left="283" w:firstLine="0"/>
          </w:pPr>
        </w:pPrChange>
      </w:pPr>
      <w:del w:id="2352" w:author="Cristiano de Menezes Feu" w:date="2022-11-21T08:33:00Z">
        <w:r w:rsidDel="00E631A1">
          <w:rPr>
            <w:color w:val="000000"/>
          </w:rPr>
          <w:delText>m) regulamentação do exercício das profissões; autarquias profissionais;</w:delText>
        </w:r>
      </w:del>
    </w:p>
    <w:p w14:paraId="00000657" w14:textId="17AF91BC" w:rsidR="003D183A" w:rsidDel="00E631A1" w:rsidRDefault="008B7924" w:rsidP="00E631A1">
      <w:pPr>
        <w:widowControl w:val="0"/>
        <w:pBdr>
          <w:top w:val="nil"/>
          <w:left w:val="nil"/>
          <w:bottom w:val="nil"/>
          <w:right w:val="nil"/>
          <w:between w:val="nil"/>
        </w:pBdr>
        <w:spacing w:before="57" w:after="0"/>
        <w:ind w:left="283" w:firstLine="0"/>
        <w:jc w:val="center"/>
        <w:rPr>
          <w:del w:id="2353" w:author="Cristiano de Menezes Feu" w:date="2022-11-21T08:33:00Z"/>
          <w:color w:val="000000"/>
        </w:rPr>
        <w:pPrChange w:id="2354" w:author="Cristiano de Menezes Feu" w:date="2022-11-21T08:33:00Z">
          <w:pPr>
            <w:widowControl w:val="0"/>
            <w:pBdr>
              <w:top w:val="nil"/>
              <w:left w:val="nil"/>
              <w:bottom w:val="nil"/>
              <w:right w:val="nil"/>
              <w:between w:val="nil"/>
            </w:pBdr>
            <w:spacing w:before="57" w:after="0"/>
            <w:ind w:left="283" w:firstLine="0"/>
          </w:pPr>
        </w:pPrChange>
      </w:pPr>
      <w:del w:id="2355" w:author="Cristiano de Menezes Feu" w:date="2022-11-21T08:33:00Z">
        <w:r w:rsidDel="00E631A1">
          <w:rPr>
            <w:color w:val="000000"/>
          </w:rPr>
          <w:delText>n) organização político-administrativa da União e reforma administrativa;</w:delText>
        </w:r>
      </w:del>
    </w:p>
    <w:p w14:paraId="00000658" w14:textId="29E5DD13" w:rsidR="003D183A" w:rsidDel="00E631A1" w:rsidRDefault="008B7924" w:rsidP="00E631A1">
      <w:pPr>
        <w:widowControl w:val="0"/>
        <w:pBdr>
          <w:top w:val="nil"/>
          <w:left w:val="nil"/>
          <w:bottom w:val="nil"/>
          <w:right w:val="nil"/>
          <w:between w:val="nil"/>
        </w:pBdr>
        <w:spacing w:before="57" w:after="0"/>
        <w:ind w:left="283" w:firstLine="0"/>
        <w:jc w:val="center"/>
        <w:rPr>
          <w:del w:id="2356" w:author="Cristiano de Menezes Feu" w:date="2022-11-21T08:33:00Z"/>
          <w:color w:val="000000"/>
        </w:rPr>
        <w:pPrChange w:id="2357" w:author="Cristiano de Menezes Feu" w:date="2022-11-21T08:33:00Z">
          <w:pPr>
            <w:widowControl w:val="0"/>
            <w:pBdr>
              <w:top w:val="nil"/>
              <w:left w:val="nil"/>
              <w:bottom w:val="nil"/>
              <w:right w:val="nil"/>
              <w:between w:val="nil"/>
            </w:pBdr>
            <w:spacing w:before="57" w:after="0"/>
            <w:ind w:left="283" w:firstLine="0"/>
          </w:pPr>
        </w:pPrChange>
      </w:pPr>
      <w:del w:id="2358" w:author="Cristiano de Menezes Feu" w:date="2022-11-21T08:33:00Z">
        <w:r w:rsidDel="00E631A1">
          <w:rPr>
            <w:color w:val="000000"/>
          </w:rPr>
          <w:delText>o) matéria referente a direito administrativo em geral;</w:delText>
        </w:r>
      </w:del>
    </w:p>
    <w:p w14:paraId="00000659" w14:textId="3F378D5A" w:rsidR="003D183A" w:rsidDel="00E631A1" w:rsidRDefault="008B7924" w:rsidP="00E631A1">
      <w:pPr>
        <w:widowControl w:val="0"/>
        <w:pBdr>
          <w:top w:val="nil"/>
          <w:left w:val="nil"/>
          <w:bottom w:val="nil"/>
          <w:right w:val="nil"/>
          <w:between w:val="nil"/>
        </w:pBdr>
        <w:spacing w:before="57" w:after="0"/>
        <w:ind w:left="283" w:firstLine="0"/>
        <w:jc w:val="center"/>
        <w:rPr>
          <w:del w:id="2359" w:author="Cristiano de Menezes Feu" w:date="2022-11-21T08:33:00Z"/>
          <w:color w:val="000000"/>
        </w:rPr>
        <w:pPrChange w:id="2360" w:author="Cristiano de Menezes Feu" w:date="2022-11-21T08:33:00Z">
          <w:pPr>
            <w:widowControl w:val="0"/>
            <w:pBdr>
              <w:top w:val="nil"/>
              <w:left w:val="nil"/>
              <w:bottom w:val="nil"/>
              <w:right w:val="nil"/>
              <w:between w:val="nil"/>
            </w:pBdr>
            <w:spacing w:before="57" w:after="0"/>
            <w:ind w:left="283" w:firstLine="0"/>
          </w:pPr>
        </w:pPrChange>
      </w:pPr>
      <w:del w:id="2361" w:author="Cristiano de Menezes Feu" w:date="2022-11-21T08:33:00Z">
        <w:r w:rsidDel="00E631A1">
          <w:rPr>
            <w:color w:val="000000"/>
          </w:rPr>
          <w:delText>p) matérias relativas ao serviço público da administração federal direta e indireta, inclusive fundacional;</w:delText>
        </w:r>
      </w:del>
    </w:p>
    <w:p w14:paraId="0000065A" w14:textId="3704B73C" w:rsidR="003D183A" w:rsidDel="00E631A1" w:rsidRDefault="008B7924" w:rsidP="00E631A1">
      <w:pPr>
        <w:widowControl w:val="0"/>
        <w:pBdr>
          <w:top w:val="nil"/>
          <w:left w:val="nil"/>
          <w:bottom w:val="nil"/>
          <w:right w:val="nil"/>
          <w:between w:val="nil"/>
        </w:pBdr>
        <w:spacing w:before="57" w:after="0"/>
        <w:ind w:left="283" w:firstLine="0"/>
        <w:jc w:val="center"/>
        <w:rPr>
          <w:del w:id="2362" w:author="Cristiano de Menezes Feu" w:date="2022-11-21T08:33:00Z"/>
          <w:color w:val="000000"/>
        </w:rPr>
        <w:pPrChange w:id="2363" w:author="Cristiano de Menezes Feu" w:date="2022-11-21T08:33:00Z">
          <w:pPr>
            <w:widowControl w:val="0"/>
            <w:pBdr>
              <w:top w:val="nil"/>
              <w:left w:val="nil"/>
              <w:bottom w:val="nil"/>
              <w:right w:val="nil"/>
              <w:between w:val="nil"/>
            </w:pBdr>
            <w:spacing w:before="57" w:after="0"/>
            <w:ind w:left="283" w:firstLine="0"/>
          </w:pPr>
        </w:pPrChange>
      </w:pPr>
      <w:del w:id="2364" w:author="Cristiano de Menezes Feu" w:date="2022-11-21T08:33:00Z">
        <w:r w:rsidDel="00E631A1">
          <w:rPr>
            <w:color w:val="000000"/>
          </w:rPr>
          <w:delText>q) regime jurídico dos servidores públicos civis e militares, ativos e inativos;</w:delText>
        </w:r>
      </w:del>
    </w:p>
    <w:p w14:paraId="0000065B" w14:textId="2E499510" w:rsidR="003D183A" w:rsidDel="00E631A1" w:rsidRDefault="008B7924" w:rsidP="00E631A1">
      <w:pPr>
        <w:widowControl w:val="0"/>
        <w:pBdr>
          <w:top w:val="nil"/>
          <w:left w:val="nil"/>
          <w:bottom w:val="nil"/>
          <w:right w:val="nil"/>
          <w:between w:val="nil"/>
        </w:pBdr>
        <w:spacing w:before="57" w:after="0"/>
        <w:ind w:left="283" w:firstLine="0"/>
        <w:jc w:val="center"/>
        <w:rPr>
          <w:del w:id="2365" w:author="Cristiano de Menezes Feu" w:date="2022-11-21T08:33:00Z"/>
          <w:color w:val="000000"/>
        </w:rPr>
        <w:pPrChange w:id="2366" w:author="Cristiano de Menezes Feu" w:date="2022-11-21T08:33:00Z">
          <w:pPr>
            <w:widowControl w:val="0"/>
            <w:pBdr>
              <w:top w:val="nil"/>
              <w:left w:val="nil"/>
              <w:bottom w:val="nil"/>
              <w:right w:val="nil"/>
              <w:between w:val="nil"/>
            </w:pBdr>
            <w:spacing w:before="57" w:after="0"/>
            <w:ind w:left="283" w:firstLine="0"/>
          </w:pPr>
        </w:pPrChange>
      </w:pPr>
      <w:del w:id="2367" w:author="Cristiano de Menezes Feu" w:date="2022-11-21T08:33:00Z">
        <w:r w:rsidDel="00E631A1">
          <w:rPr>
            <w:color w:val="000000"/>
          </w:rPr>
          <w:delText>r) regime jurídico-administrativo dos bens públicos;</w:delText>
        </w:r>
      </w:del>
    </w:p>
    <w:p w14:paraId="0000065C" w14:textId="063E75F6" w:rsidR="003D183A" w:rsidDel="00E631A1" w:rsidRDefault="008B7924" w:rsidP="00E631A1">
      <w:pPr>
        <w:widowControl w:val="0"/>
        <w:pBdr>
          <w:top w:val="nil"/>
          <w:left w:val="nil"/>
          <w:bottom w:val="nil"/>
          <w:right w:val="nil"/>
          <w:between w:val="nil"/>
        </w:pBdr>
        <w:spacing w:before="57" w:after="0"/>
        <w:ind w:left="283" w:firstLine="0"/>
        <w:jc w:val="center"/>
        <w:rPr>
          <w:del w:id="2368" w:author="Cristiano de Menezes Feu" w:date="2022-11-21T08:33:00Z"/>
          <w:color w:val="000000"/>
        </w:rPr>
        <w:pPrChange w:id="2369" w:author="Cristiano de Menezes Feu" w:date="2022-11-21T08:33:00Z">
          <w:pPr>
            <w:widowControl w:val="0"/>
            <w:pBdr>
              <w:top w:val="nil"/>
              <w:left w:val="nil"/>
              <w:bottom w:val="nil"/>
              <w:right w:val="nil"/>
              <w:between w:val="nil"/>
            </w:pBdr>
            <w:spacing w:before="57" w:after="0"/>
            <w:ind w:left="283" w:firstLine="0"/>
          </w:pPr>
        </w:pPrChange>
      </w:pPr>
      <w:del w:id="2370" w:author="Cristiano de Menezes Feu" w:date="2022-11-21T08:33:00Z">
        <w:r w:rsidDel="00E631A1">
          <w:rPr>
            <w:color w:val="000000"/>
          </w:rPr>
          <w:delText>s) prestação de serviços públicos em geral e seu regime jurídico;</w:delText>
        </w:r>
      </w:del>
    </w:p>
    <w:p w14:paraId="0000065D" w14:textId="413F452F" w:rsidR="003D183A" w:rsidDel="00E631A1" w:rsidRDefault="008B7924" w:rsidP="00E631A1">
      <w:pPr>
        <w:widowControl w:val="0"/>
        <w:pBdr>
          <w:top w:val="nil"/>
          <w:left w:val="nil"/>
          <w:bottom w:val="nil"/>
          <w:right w:val="nil"/>
          <w:between w:val="nil"/>
        </w:pBdr>
        <w:ind w:firstLine="0"/>
        <w:jc w:val="center"/>
        <w:rPr>
          <w:del w:id="2371" w:author="Cristiano de Menezes Feu" w:date="2022-11-21T08:33:00Z"/>
          <w:color w:val="000000"/>
        </w:rPr>
        <w:pPrChange w:id="2372" w:author="Cristiano de Menezes Feu" w:date="2022-11-21T08:33:00Z">
          <w:pPr>
            <w:widowControl w:val="0"/>
            <w:pBdr>
              <w:top w:val="nil"/>
              <w:left w:val="nil"/>
              <w:bottom w:val="nil"/>
              <w:right w:val="nil"/>
              <w:between w:val="nil"/>
            </w:pBdr>
          </w:pPr>
        </w:pPrChange>
      </w:pPr>
      <w:del w:id="2373" w:author="Cristiano de Menezes Feu" w:date="2022-11-21T08:33:00Z">
        <w:r w:rsidDel="00E631A1">
          <w:rPr>
            <w:color w:val="000000"/>
          </w:rPr>
          <w:delText>XIX - Comissão de Turismo:</w:delText>
        </w:r>
        <w:r w:rsidDel="00E631A1">
          <w:rPr>
            <w:color w:val="005583"/>
            <w:vertAlign w:val="superscript"/>
          </w:rPr>
          <w:footnoteReference w:id="142"/>
        </w:r>
        <w:r w:rsidDel="00E631A1">
          <w:rPr>
            <w:color w:val="000000"/>
          </w:rPr>
          <w:delText xml:space="preserve"> </w:delText>
        </w:r>
        <w:r w:rsidDel="00E631A1">
          <w:rPr>
            <w:color w:val="005583"/>
          </w:rPr>
          <w:delText>(CTUR)</w:delText>
        </w:r>
      </w:del>
    </w:p>
    <w:p w14:paraId="0000065E" w14:textId="50B1E5C0" w:rsidR="003D183A" w:rsidDel="00E631A1" w:rsidRDefault="008B7924" w:rsidP="00E631A1">
      <w:pPr>
        <w:widowControl w:val="0"/>
        <w:pBdr>
          <w:top w:val="nil"/>
          <w:left w:val="nil"/>
          <w:bottom w:val="nil"/>
          <w:right w:val="nil"/>
          <w:between w:val="nil"/>
        </w:pBdr>
        <w:spacing w:before="57" w:after="0"/>
        <w:ind w:left="283" w:firstLine="0"/>
        <w:jc w:val="center"/>
        <w:rPr>
          <w:del w:id="2377" w:author="Cristiano de Menezes Feu" w:date="2022-11-21T08:33:00Z"/>
          <w:color w:val="000000"/>
        </w:rPr>
        <w:pPrChange w:id="2378" w:author="Cristiano de Menezes Feu" w:date="2022-11-21T08:33:00Z">
          <w:pPr>
            <w:widowControl w:val="0"/>
            <w:pBdr>
              <w:top w:val="nil"/>
              <w:left w:val="nil"/>
              <w:bottom w:val="nil"/>
              <w:right w:val="nil"/>
              <w:between w:val="nil"/>
            </w:pBdr>
            <w:spacing w:before="57" w:after="0"/>
            <w:ind w:left="283" w:firstLine="0"/>
          </w:pPr>
        </w:pPrChange>
      </w:pPr>
      <w:del w:id="2379" w:author="Cristiano de Menezes Feu" w:date="2022-11-21T08:33:00Z">
        <w:r w:rsidDel="00E631A1">
          <w:rPr>
            <w:color w:val="000000"/>
          </w:rPr>
          <w:delText>política e sistema nacional de turismo;</w:delText>
        </w:r>
      </w:del>
    </w:p>
    <w:p w14:paraId="0000065F" w14:textId="31EAD5ED" w:rsidR="003D183A" w:rsidDel="00E631A1" w:rsidRDefault="008B7924" w:rsidP="00E631A1">
      <w:pPr>
        <w:widowControl w:val="0"/>
        <w:pBdr>
          <w:top w:val="nil"/>
          <w:left w:val="nil"/>
          <w:bottom w:val="nil"/>
          <w:right w:val="nil"/>
          <w:between w:val="nil"/>
        </w:pBdr>
        <w:spacing w:before="57" w:after="0"/>
        <w:ind w:left="283" w:firstLine="0"/>
        <w:jc w:val="center"/>
        <w:rPr>
          <w:del w:id="2380" w:author="Cristiano de Menezes Feu" w:date="2022-11-21T08:33:00Z"/>
          <w:color w:val="000000"/>
        </w:rPr>
        <w:pPrChange w:id="2381" w:author="Cristiano de Menezes Feu" w:date="2022-11-21T08:33:00Z">
          <w:pPr>
            <w:widowControl w:val="0"/>
            <w:pBdr>
              <w:top w:val="nil"/>
              <w:left w:val="nil"/>
              <w:bottom w:val="nil"/>
              <w:right w:val="nil"/>
              <w:between w:val="nil"/>
            </w:pBdr>
            <w:spacing w:before="57" w:after="0"/>
            <w:ind w:left="283" w:firstLine="0"/>
          </w:pPr>
        </w:pPrChange>
      </w:pPr>
      <w:del w:id="2382" w:author="Cristiano de Menezes Feu" w:date="2022-11-21T08:33:00Z">
        <w:r w:rsidDel="00E631A1">
          <w:rPr>
            <w:color w:val="000000"/>
          </w:rPr>
          <w:delText>exploração das atividades e dos serviços turísticos;</w:delText>
        </w:r>
      </w:del>
    </w:p>
    <w:p w14:paraId="00000660" w14:textId="0F8429A1" w:rsidR="003D183A" w:rsidDel="00E631A1" w:rsidRDefault="008B7924" w:rsidP="00E631A1">
      <w:pPr>
        <w:widowControl w:val="0"/>
        <w:pBdr>
          <w:top w:val="nil"/>
          <w:left w:val="nil"/>
          <w:bottom w:val="nil"/>
          <w:right w:val="nil"/>
          <w:between w:val="nil"/>
        </w:pBdr>
        <w:spacing w:before="57" w:after="0"/>
        <w:ind w:left="283" w:firstLine="0"/>
        <w:jc w:val="center"/>
        <w:rPr>
          <w:del w:id="2383" w:author="Cristiano de Menezes Feu" w:date="2022-11-21T08:33:00Z"/>
          <w:color w:val="000000"/>
        </w:rPr>
        <w:pPrChange w:id="2384" w:author="Cristiano de Menezes Feu" w:date="2022-11-21T08:33:00Z">
          <w:pPr>
            <w:widowControl w:val="0"/>
            <w:pBdr>
              <w:top w:val="nil"/>
              <w:left w:val="nil"/>
              <w:bottom w:val="nil"/>
              <w:right w:val="nil"/>
              <w:between w:val="nil"/>
            </w:pBdr>
            <w:spacing w:before="57" w:after="0"/>
            <w:ind w:left="283" w:firstLine="0"/>
          </w:pPr>
        </w:pPrChange>
      </w:pPr>
      <w:del w:id="2385" w:author="Cristiano de Menezes Feu" w:date="2022-11-21T08:33:00Z">
        <w:r w:rsidDel="00E631A1">
          <w:rPr>
            <w:color w:val="000000"/>
          </w:rPr>
          <w:delText>colaboração com entidades públicas e não governamentais nacionais e internacionais, que atuem na formação de política de turismo;</w:delText>
        </w:r>
      </w:del>
    </w:p>
    <w:p w14:paraId="00000661" w14:textId="3DC4B5B7" w:rsidR="003D183A" w:rsidDel="00E631A1" w:rsidRDefault="008B7924" w:rsidP="00E631A1">
      <w:pPr>
        <w:widowControl w:val="0"/>
        <w:pBdr>
          <w:top w:val="nil"/>
          <w:left w:val="nil"/>
          <w:bottom w:val="nil"/>
          <w:right w:val="nil"/>
          <w:between w:val="nil"/>
        </w:pBdr>
        <w:spacing w:before="57" w:after="0"/>
        <w:ind w:left="283" w:firstLine="0"/>
        <w:jc w:val="center"/>
        <w:rPr>
          <w:del w:id="2386" w:author="Cristiano de Menezes Feu" w:date="2022-11-21T08:33:00Z"/>
          <w:rFonts w:ascii="Sansita" w:eastAsia="Sansita" w:hAnsi="Sansita" w:cs="Sansita"/>
          <w:color w:val="005583"/>
          <w:vertAlign w:val="superscript"/>
        </w:rPr>
        <w:pPrChange w:id="2387" w:author="Cristiano de Menezes Feu" w:date="2022-11-21T08:33:00Z">
          <w:pPr>
            <w:widowControl w:val="0"/>
            <w:pBdr>
              <w:top w:val="nil"/>
              <w:left w:val="nil"/>
              <w:bottom w:val="nil"/>
              <w:right w:val="nil"/>
              <w:between w:val="nil"/>
            </w:pBdr>
            <w:spacing w:before="57" w:after="0"/>
            <w:ind w:left="283" w:firstLine="0"/>
          </w:pPr>
        </w:pPrChange>
      </w:pPr>
      <w:del w:id="2388" w:author="Cristiano de Menezes Feu" w:date="2022-11-21T08:33:00Z">
        <w:r w:rsidDel="00E631A1">
          <w:rPr>
            <w:rFonts w:ascii="Sansita" w:eastAsia="Sansita" w:hAnsi="Sansita" w:cs="Sansita"/>
            <w:i/>
            <w:color w:val="000000"/>
          </w:rPr>
          <w:delText>(Revogada)</w:delText>
        </w:r>
        <w:r w:rsidDel="00E631A1">
          <w:rPr>
            <w:color w:val="000000"/>
          </w:rPr>
          <w:delText>;</w:delText>
        </w:r>
        <w:r w:rsidDel="00E631A1">
          <w:rPr>
            <w:rFonts w:ascii="Sansita" w:eastAsia="Sansita" w:hAnsi="Sansita" w:cs="Sansita"/>
            <w:color w:val="005583"/>
            <w:vertAlign w:val="superscript"/>
          </w:rPr>
          <w:footnoteReference w:id="143"/>
        </w:r>
      </w:del>
    </w:p>
    <w:p w14:paraId="00000662" w14:textId="4B027F98" w:rsidR="003D183A" w:rsidDel="00E631A1" w:rsidRDefault="008B7924" w:rsidP="00E631A1">
      <w:pPr>
        <w:widowControl w:val="0"/>
        <w:pBdr>
          <w:top w:val="nil"/>
          <w:left w:val="nil"/>
          <w:bottom w:val="nil"/>
          <w:right w:val="nil"/>
          <w:between w:val="nil"/>
        </w:pBdr>
        <w:spacing w:before="57" w:after="0"/>
        <w:ind w:left="283" w:firstLine="0"/>
        <w:jc w:val="center"/>
        <w:rPr>
          <w:del w:id="2392" w:author="Cristiano de Menezes Feu" w:date="2022-11-21T08:33:00Z"/>
          <w:rFonts w:ascii="Sansita" w:eastAsia="Sansita" w:hAnsi="Sansita" w:cs="Sansita"/>
          <w:color w:val="005583"/>
          <w:vertAlign w:val="superscript"/>
        </w:rPr>
        <w:pPrChange w:id="2393" w:author="Cristiano de Menezes Feu" w:date="2022-11-21T08:33:00Z">
          <w:pPr>
            <w:widowControl w:val="0"/>
            <w:pBdr>
              <w:top w:val="nil"/>
              <w:left w:val="nil"/>
              <w:bottom w:val="nil"/>
              <w:right w:val="nil"/>
              <w:between w:val="nil"/>
            </w:pBdr>
            <w:spacing w:before="57" w:after="0"/>
            <w:ind w:left="283" w:firstLine="0"/>
          </w:pPr>
        </w:pPrChange>
      </w:pPr>
      <w:del w:id="2394" w:author="Cristiano de Menezes Feu" w:date="2022-11-21T08:33:00Z">
        <w:r w:rsidDel="00E631A1">
          <w:rPr>
            <w:rFonts w:ascii="Sansita" w:eastAsia="Sansita" w:hAnsi="Sansita" w:cs="Sansita"/>
            <w:i/>
            <w:color w:val="000000"/>
          </w:rPr>
          <w:delText>(Revogada)</w:delText>
        </w:r>
        <w:r w:rsidDel="00E631A1">
          <w:rPr>
            <w:color w:val="000000"/>
          </w:rPr>
          <w:delText>;</w:delText>
        </w:r>
        <w:r w:rsidDel="00E631A1">
          <w:rPr>
            <w:rFonts w:ascii="Sansita" w:eastAsia="Sansita" w:hAnsi="Sansita" w:cs="Sansita"/>
            <w:color w:val="005583"/>
            <w:vertAlign w:val="superscript"/>
          </w:rPr>
          <w:footnoteReference w:id="144"/>
        </w:r>
      </w:del>
    </w:p>
    <w:p w14:paraId="00000663" w14:textId="403E1ECA" w:rsidR="003D183A" w:rsidDel="00E631A1" w:rsidRDefault="008B7924" w:rsidP="00E631A1">
      <w:pPr>
        <w:widowControl w:val="0"/>
        <w:pBdr>
          <w:top w:val="nil"/>
          <w:left w:val="nil"/>
          <w:bottom w:val="nil"/>
          <w:right w:val="nil"/>
          <w:between w:val="nil"/>
        </w:pBdr>
        <w:ind w:firstLine="0"/>
        <w:jc w:val="center"/>
        <w:rPr>
          <w:del w:id="2398" w:author="Cristiano de Menezes Feu" w:date="2022-11-21T08:33:00Z"/>
          <w:color w:val="000000"/>
        </w:rPr>
        <w:pPrChange w:id="2399" w:author="Cristiano de Menezes Feu" w:date="2022-11-21T08:33:00Z">
          <w:pPr>
            <w:widowControl w:val="0"/>
            <w:pBdr>
              <w:top w:val="nil"/>
              <w:left w:val="nil"/>
              <w:bottom w:val="nil"/>
              <w:right w:val="nil"/>
              <w:between w:val="nil"/>
            </w:pBdr>
          </w:pPr>
        </w:pPrChange>
      </w:pPr>
      <w:del w:id="2400" w:author="Cristiano de Menezes Feu" w:date="2022-11-21T08:33:00Z">
        <w:r w:rsidDel="00E631A1">
          <w:rPr>
            <w:color w:val="000000"/>
          </w:rPr>
          <w:delText xml:space="preserve">XX - Comissão de Viação e Transportes: </w:delText>
        </w:r>
        <w:r w:rsidDel="00E631A1">
          <w:rPr>
            <w:color w:val="005583"/>
          </w:rPr>
          <w:delText>(CVT)</w:delText>
        </w:r>
      </w:del>
    </w:p>
    <w:p w14:paraId="00000664" w14:textId="79793249" w:rsidR="003D183A" w:rsidDel="00E631A1" w:rsidRDefault="008B7924" w:rsidP="00E631A1">
      <w:pPr>
        <w:widowControl w:val="0"/>
        <w:pBdr>
          <w:top w:val="nil"/>
          <w:left w:val="nil"/>
          <w:bottom w:val="nil"/>
          <w:right w:val="nil"/>
          <w:between w:val="nil"/>
        </w:pBdr>
        <w:spacing w:before="57" w:after="0"/>
        <w:ind w:left="283" w:firstLine="0"/>
        <w:jc w:val="center"/>
        <w:rPr>
          <w:del w:id="2401" w:author="Cristiano de Menezes Feu" w:date="2022-11-21T08:33:00Z"/>
          <w:color w:val="000000"/>
        </w:rPr>
        <w:pPrChange w:id="2402" w:author="Cristiano de Menezes Feu" w:date="2022-11-21T08:33:00Z">
          <w:pPr>
            <w:widowControl w:val="0"/>
            <w:pBdr>
              <w:top w:val="nil"/>
              <w:left w:val="nil"/>
              <w:bottom w:val="nil"/>
              <w:right w:val="nil"/>
              <w:between w:val="nil"/>
            </w:pBdr>
            <w:spacing w:before="57" w:after="0"/>
            <w:ind w:left="283" w:firstLine="0"/>
          </w:pPr>
        </w:pPrChange>
      </w:pPr>
      <w:del w:id="2403" w:author="Cristiano de Menezes Feu" w:date="2022-11-21T08:33:00Z">
        <w:r w:rsidDel="00E631A1">
          <w:rPr>
            <w:color w:val="000000"/>
          </w:rPr>
          <w:delText>a) assuntos referentes ao sistema nacional de viação e aos sistemas de transportes em geral;</w:delText>
        </w:r>
      </w:del>
    </w:p>
    <w:p w14:paraId="00000665" w14:textId="27E92467" w:rsidR="003D183A" w:rsidDel="00E631A1" w:rsidRDefault="008B7924" w:rsidP="00E631A1">
      <w:pPr>
        <w:widowControl w:val="0"/>
        <w:pBdr>
          <w:top w:val="nil"/>
          <w:left w:val="nil"/>
          <w:bottom w:val="nil"/>
          <w:right w:val="nil"/>
          <w:between w:val="nil"/>
        </w:pBdr>
        <w:spacing w:before="57" w:after="0"/>
        <w:ind w:left="283" w:firstLine="0"/>
        <w:jc w:val="center"/>
        <w:rPr>
          <w:del w:id="2404" w:author="Cristiano de Menezes Feu" w:date="2022-11-21T08:33:00Z"/>
          <w:color w:val="000000"/>
        </w:rPr>
        <w:pPrChange w:id="2405" w:author="Cristiano de Menezes Feu" w:date="2022-11-21T08:33:00Z">
          <w:pPr>
            <w:widowControl w:val="0"/>
            <w:pBdr>
              <w:top w:val="nil"/>
              <w:left w:val="nil"/>
              <w:bottom w:val="nil"/>
              <w:right w:val="nil"/>
              <w:between w:val="nil"/>
            </w:pBdr>
            <w:spacing w:before="57" w:after="0"/>
            <w:ind w:left="283" w:firstLine="0"/>
          </w:pPr>
        </w:pPrChange>
      </w:pPr>
      <w:del w:id="2406" w:author="Cristiano de Menezes Feu" w:date="2022-11-21T08:33:00Z">
        <w:r w:rsidDel="00E631A1">
          <w:rPr>
            <w:color w:val="000000"/>
          </w:rPr>
          <w:delText>b) transportes aéreo, marítimo, aquaviário, ferroviário, rodoviário e metroviário; transporte por dutos;</w:delText>
        </w:r>
      </w:del>
    </w:p>
    <w:p w14:paraId="00000666" w14:textId="75CF416F" w:rsidR="003D183A" w:rsidDel="00E631A1" w:rsidRDefault="008B7924" w:rsidP="00E631A1">
      <w:pPr>
        <w:widowControl w:val="0"/>
        <w:pBdr>
          <w:top w:val="nil"/>
          <w:left w:val="nil"/>
          <w:bottom w:val="nil"/>
          <w:right w:val="nil"/>
          <w:between w:val="nil"/>
        </w:pBdr>
        <w:spacing w:before="57" w:after="0"/>
        <w:ind w:left="283" w:firstLine="0"/>
        <w:jc w:val="center"/>
        <w:rPr>
          <w:del w:id="2407" w:author="Cristiano de Menezes Feu" w:date="2022-11-21T08:33:00Z"/>
          <w:color w:val="000000"/>
        </w:rPr>
        <w:pPrChange w:id="2408" w:author="Cristiano de Menezes Feu" w:date="2022-11-21T08:33:00Z">
          <w:pPr>
            <w:widowControl w:val="0"/>
            <w:pBdr>
              <w:top w:val="nil"/>
              <w:left w:val="nil"/>
              <w:bottom w:val="nil"/>
              <w:right w:val="nil"/>
              <w:between w:val="nil"/>
            </w:pBdr>
            <w:spacing w:before="57" w:after="0"/>
            <w:ind w:left="283" w:firstLine="0"/>
          </w:pPr>
        </w:pPrChange>
      </w:pPr>
      <w:del w:id="2409" w:author="Cristiano de Menezes Feu" w:date="2022-11-21T08:33:00Z">
        <w:r w:rsidDel="00E631A1">
          <w:rPr>
            <w:color w:val="000000"/>
          </w:rPr>
          <w:delText>c) ordenação e exploração dos serviços de transportes;</w:delText>
        </w:r>
      </w:del>
    </w:p>
    <w:p w14:paraId="00000667" w14:textId="5BFE5758" w:rsidR="003D183A" w:rsidDel="00E631A1" w:rsidRDefault="008B7924" w:rsidP="00E631A1">
      <w:pPr>
        <w:widowControl w:val="0"/>
        <w:pBdr>
          <w:top w:val="nil"/>
          <w:left w:val="nil"/>
          <w:bottom w:val="nil"/>
          <w:right w:val="nil"/>
          <w:between w:val="nil"/>
        </w:pBdr>
        <w:spacing w:before="57" w:after="0"/>
        <w:ind w:left="283" w:firstLine="0"/>
        <w:jc w:val="center"/>
        <w:rPr>
          <w:del w:id="2410" w:author="Cristiano de Menezes Feu" w:date="2022-11-21T08:33:00Z"/>
          <w:color w:val="000000"/>
        </w:rPr>
        <w:pPrChange w:id="2411" w:author="Cristiano de Menezes Feu" w:date="2022-11-21T08:33:00Z">
          <w:pPr>
            <w:widowControl w:val="0"/>
            <w:pBdr>
              <w:top w:val="nil"/>
              <w:left w:val="nil"/>
              <w:bottom w:val="nil"/>
              <w:right w:val="nil"/>
              <w:between w:val="nil"/>
            </w:pBdr>
            <w:spacing w:before="57" w:after="0"/>
            <w:ind w:left="283" w:firstLine="0"/>
          </w:pPr>
        </w:pPrChange>
      </w:pPr>
      <w:del w:id="2412" w:author="Cristiano de Menezes Feu" w:date="2022-11-21T08:33:00Z">
        <w:r w:rsidDel="00E631A1">
          <w:rPr>
            <w:color w:val="000000"/>
          </w:rPr>
          <w:delText>d) transportes urbano, interestadual, intermunicipal e internacional;</w:delText>
        </w:r>
      </w:del>
    </w:p>
    <w:p w14:paraId="00000668" w14:textId="57D3DA24" w:rsidR="003D183A" w:rsidDel="00E631A1" w:rsidRDefault="008B7924" w:rsidP="00E631A1">
      <w:pPr>
        <w:widowControl w:val="0"/>
        <w:pBdr>
          <w:top w:val="nil"/>
          <w:left w:val="nil"/>
          <w:bottom w:val="nil"/>
          <w:right w:val="nil"/>
          <w:between w:val="nil"/>
        </w:pBdr>
        <w:spacing w:before="57" w:after="0"/>
        <w:ind w:left="283" w:firstLine="0"/>
        <w:jc w:val="center"/>
        <w:rPr>
          <w:del w:id="2413" w:author="Cristiano de Menezes Feu" w:date="2022-11-21T08:33:00Z"/>
          <w:color w:val="000000"/>
        </w:rPr>
        <w:pPrChange w:id="2414" w:author="Cristiano de Menezes Feu" w:date="2022-11-21T08:33:00Z">
          <w:pPr>
            <w:widowControl w:val="0"/>
            <w:pBdr>
              <w:top w:val="nil"/>
              <w:left w:val="nil"/>
              <w:bottom w:val="nil"/>
              <w:right w:val="nil"/>
              <w:between w:val="nil"/>
            </w:pBdr>
            <w:spacing w:before="57" w:after="0"/>
            <w:ind w:left="283" w:firstLine="0"/>
          </w:pPr>
        </w:pPrChange>
      </w:pPr>
      <w:del w:id="2415" w:author="Cristiano de Menezes Feu" w:date="2022-11-21T08:33:00Z">
        <w:r w:rsidDel="00E631A1">
          <w:rPr>
            <w:color w:val="000000"/>
          </w:rPr>
          <w:delText>e) marinha mercante, portos e vias navegáveis; navegação marítima e de cabotagem e a interior; direito marítimo;</w:delText>
        </w:r>
      </w:del>
    </w:p>
    <w:p w14:paraId="00000669" w14:textId="2B2FA351" w:rsidR="003D183A" w:rsidDel="00E631A1" w:rsidRDefault="008B7924" w:rsidP="00E631A1">
      <w:pPr>
        <w:widowControl w:val="0"/>
        <w:pBdr>
          <w:top w:val="nil"/>
          <w:left w:val="nil"/>
          <w:bottom w:val="nil"/>
          <w:right w:val="nil"/>
          <w:between w:val="nil"/>
        </w:pBdr>
        <w:spacing w:before="57" w:after="0"/>
        <w:ind w:left="283" w:firstLine="0"/>
        <w:jc w:val="center"/>
        <w:rPr>
          <w:del w:id="2416" w:author="Cristiano de Menezes Feu" w:date="2022-11-21T08:33:00Z"/>
          <w:color w:val="000000"/>
        </w:rPr>
        <w:pPrChange w:id="2417" w:author="Cristiano de Menezes Feu" w:date="2022-11-21T08:33:00Z">
          <w:pPr>
            <w:widowControl w:val="0"/>
            <w:pBdr>
              <w:top w:val="nil"/>
              <w:left w:val="nil"/>
              <w:bottom w:val="nil"/>
              <w:right w:val="nil"/>
              <w:between w:val="nil"/>
            </w:pBdr>
            <w:spacing w:before="57" w:after="0"/>
            <w:ind w:left="283" w:firstLine="0"/>
          </w:pPr>
        </w:pPrChange>
      </w:pPr>
      <w:del w:id="2418" w:author="Cristiano de Menezes Feu" w:date="2022-11-21T08:33:00Z">
        <w:r w:rsidDel="00E631A1">
          <w:rPr>
            <w:color w:val="000000"/>
          </w:rPr>
          <w:delText>f) aviação civil, aeroportos e infraestrutura aeroportuária; segurança e controle do tráfego aéreo; direito aeronáutico;</w:delText>
        </w:r>
      </w:del>
    </w:p>
    <w:p w14:paraId="0000066A" w14:textId="31BD3554" w:rsidR="003D183A" w:rsidDel="00E631A1" w:rsidRDefault="008B7924" w:rsidP="00E631A1">
      <w:pPr>
        <w:widowControl w:val="0"/>
        <w:pBdr>
          <w:top w:val="nil"/>
          <w:left w:val="nil"/>
          <w:bottom w:val="nil"/>
          <w:right w:val="nil"/>
          <w:between w:val="nil"/>
        </w:pBdr>
        <w:spacing w:before="57" w:after="0"/>
        <w:ind w:left="283" w:firstLine="0"/>
        <w:jc w:val="center"/>
        <w:rPr>
          <w:del w:id="2419" w:author="Cristiano de Menezes Feu" w:date="2022-11-21T08:33:00Z"/>
          <w:color w:val="000000"/>
        </w:rPr>
        <w:pPrChange w:id="2420" w:author="Cristiano de Menezes Feu" w:date="2022-11-21T08:33:00Z">
          <w:pPr>
            <w:widowControl w:val="0"/>
            <w:pBdr>
              <w:top w:val="nil"/>
              <w:left w:val="nil"/>
              <w:bottom w:val="nil"/>
              <w:right w:val="nil"/>
              <w:between w:val="nil"/>
            </w:pBdr>
            <w:spacing w:before="57" w:after="0"/>
            <w:ind w:left="283" w:firstLine="0"/>
          </w:pPr>
        </w:pPrChange>
      </w:pPr>
      <w:del w:id="2421" w:author="Cristiano de Menezes Feu" w:date="2022-11-21T08:33:00Z">
        <w:r w:rsidDel="00E631A1">
          <w:rPr>
            <w:color w:val="000000"/>
          </w:rPr>
          <w:delText>g) transporte de passageiros e de cargas; regime jurídico e legislação setorial; acordos e convenções internacionais; responsabilidade civil do transportador;</w:delText>
        </w:r>
      </w:del>
    </w:p>
    <w:p w14:paraId="0000066B" w14:textId="7F57C7E1" w:rsidR="003D183A" w:rsidDel="00E631A1" w:rsidRDefault="008B7924" w:rsidP="00E631A1">
      <w:pPr>
        <w:widowControl w:val="0"/>
        <w:pBdr>
          <w:top w:val="nil"/>
          <w:left w:val="nil"/>
          <w:bottom w:val="nil"/>
          <w:right w:val="nil"/>
          <w:between w:val="nil"/>
        </w:pBdr>
        <w:spacing w:before="57" w:after="0"/>
        <w:ind w:left="283" w:firstLine="0"/>
        <w:jc w:val="center"/>
        <w:rPr>
          <w:del w:id="2422" w:author="Cristiano de Menezes Feu" w:date="2022-11-21T08:33:00Z"/>
          <w:color w:val="000000"/>
        </w:rPr>
        <w:pPrChange w:id="2423" w:author="Cristiano de Menezes Feu" w:date="2022-11-21T08:33:00Z">
          <w:pPr>
            <w:widowControl w:val="0"/>
            <w:pBdr>
              <w:top w:val="nil"/>
              <w:left w:val="nil"/>
              <w:bottom w:val="nil"/>
              <w:right w:val="nil"/>
              <w:between w:val="nil"/>
            </w:pBdr>
            <w:spacing w:before="57" w:after="0"/>
            <w:ind w:left="283" w:firstLine="0"/>
          </w:pPr>
        </w:pPrChange>
      </w:pPr>
      <w:del w:id="2424" w:author="Cristiano de Menezes Feu" w:date="2022-11-21T08:33:00Z">
        <w:r w:rsidDel="00E631A1">
          <w:rPr>
            <w:color w:val="000000"/>
          </w:rPr>
          <w:delText>h) segurança, política, educação e legislação de trânsito e tráfego.</w:delText>
        </w:r>
      </w:del>
    </w:p>
    <w:p w14:paraId="0000066C" w14:textId="1EF148E1" w:rsidR="003D183A" w:rsidDel="00E631A1" w:rsidRDefault="008B7924" w:rsidP="00E631A1">
      <w:pPr>
        <w:widowControl w:val="0"/>
        <w:pBdr>
          <w:top w:val="nil"/>
          <w:left w:val="nil"/>
          <w:bottom w:val="nil"/>
          <w:right w:val="nil"/>
          <w:between w:val="nil"/>
        </w:pBdr>
        <w:ind w:firstLine="0"/>
        <w:jc w:val="center"/>
        <w:rPr>
          <w:del w:id="2425" w:author="Cristiano de Menezes Feu" w:date="2022-11-21T08:33:00Z"/>
          <w:color w:val="000000"/>
        </w:rPr>
        <w:pPrChange w:id="2426" w:author="Cristiano de Menezes Feu" w:date="2022-11-21T08:33:00Z">
          <w:pPr>
            <w:widowControl w:val="0"/>
            <w:pBdr>
              <w:top w:val="nil"/>
              <w:left w:val="nil"/>
              <w:bottom w:val="nil"/>
              <w:right w:val="nil"/>
              <w:between w:val="nil"/>
            </w:pBdr>
          </w:pPr>
        </w:pPrChange>
      </w:pPr>
      <w:del w:id="2427" w:author="Cristiano de Menezes Feu" w:date="2022-11-21T08:33:00Z">
        <w:r w:rsidDel="00E631A1">
          <w:rPr>
            <w:color w:val="000000"/>
          </w:rPr>
          <w:delText xml:space="preserve">XXI - Comissão de Cultura: </w:delText>
        </w:r>
        <w:r w:rsidDel="00E631A1">
          <w:rPr>
            <w:color w:val="005583"/>
          </w:rPr>
          <w:delText>(CCULT)</w:delText>
        </w:r>
      </w:del>
    </w:p>
    <w:p w14:paraId="0000066D" w14:textId="151A394C" w:rsidR="003D183A" w:rsidDel="00E631A1" w:rsidRDefault="008B7924" w:rsidP="00E631A1">
      <w:pPr>
        <w:widowControl w:val="0"/>
        <w:pBdr>
          <w:top w:val="nil"/>
          <w:left w:val="nil"/>
          <w:bottom w:val="nil"/>
          <w:right w:val="nil"/>
          <w:between w:val="nil"/>
        </w:pBdr>
        <w:spacing w:before="57" w:after="0"/>
        <w:ind w:left="283" w:firstLine="0"/>
        <w:jc w:val="center"/>
        <w:rPr>
          <w:del w:id="2428" w:author="Cristiano de Menezes Feu" w:date="2022-11-21T08:33:00Z"/>
          <w:color w:val="000000"/>
        </w:rPr>
        <w:pPrChange w:id="2429" w:author="Cristiano de Menezes Feu" w:date="2022-11-21T08:33:00Z">
          <w:pPr>
            <w:widowControl w:val="0"/>
            <w:pBdr>
              <w:top w:val="nil"/>
              <w:left w:val="nil"/>
              <w:bottom w:val="nil"/>
              <w:right w:val="nil"/>
              <w:between w:val="nil"/>
            </w:pBdr>
            <w:spacing w:before="57" w:after="0"/>
            <w:ind w:left="283" w:firstLine="0"/>
          </w:pPr>
        </w:pPrChange>
      </w:pPr>
      <w:del w:id="2430" w:author="Cristiano de Menezes Feu" w:date="2022-11-21T08:33:00Z">
        <w:r w:rsidDel="00E631A1">
          <w:rPr>
            <w:color w:val="000000"/>
          </w:rPr>
          <w:delText xml:space="preserve">a) desenvolvimento cultural, inclusive patrimônio histórico, geográfico, arqueológico, cultural, artístico e científico, acordos culturais com outros países; </w:delText>
        </w:r>
      </w:del>
    </w:p>
    <w:p w14:paraId="0000066E" w14:textId="0EAC3333" w:rsidR="003D183A" w:rsidDel="00E631A1" w:rsidRDefault="008B7924" w:rsidP="00E631A1">
      <w:pPr>
        <w:widowControl w:val="0"/>
        <w:pBdr>
          <w:top w:val="nil"/>
          <w:left w:val="nil"/>
          <w:bottom w:val="nil"/>
          <w:right w:val="nil"/>
          <w:between w:val="nil"/>
        </w:pBdr>
        <w:spacing w:before="57" w:after="0"/>
        <w:ind w:left="283" w:firstLine="0"/>
        <w:jc w:val="center"/>
        <w:rPr>
          <w:del w:id="2431" w:author="Cristiano de Menezes Feu" w:date="2022-11-21T08:33:00Z"/>
          <w:color w:val="000000"/>
        </w:rPr>
        <w:pPrChange w:id="2432" w:author="Cristiano de Menezes Feu" w:date="2022-11-21T08:33:00Z">
          <w:pPr>
            <w:widowControl w:val="0"/>
            <w:pBdr>
              <w:top w:val="nil"/>
              <w:left w:val="nil"/>
              <w:bottom w:val="nil"/>
              <w:right w:val="nil"/>
              <w:between w:val="nil"/>
            </w:pBdr>
            <w:spacing w:before="57" w:after="0"/>
            <w:ind w:left="283" w:firstLine="0"/>
          </w:pPr>
        </w:pPrChange>
      </w:pPr>
      <w:del w:id="2433" w:author="Cristiano de Menezes Feu" w:date="2022-11-21T08:33:00Z">
        <w:r w:rsidDel="00E631A1">
          <w:rPr>
            <w:color w:val="000000"/>
          </w:rPr>
          <w:delText xml:space="preserve">b) direito de imprensa, informação e manifestação do pensamento e expressão da atividade intelectual, artística, científica e de comunicação; </w:delText>
        </w:r>
      </w:del>
    </w:p>
    <w:p w14:paraId="0000066F" w14:textId="2A227DA0" w:rsidR="003D183A" w:rsidDel="00E631A1" w:rsidRDefault="008B7924" w:rsidP="00E631A1">
      <w:pPr>
        <w:widowControl w:val="0"/>
        <w:pBdr>
          <w:top w:val="nil"/>
          <w:left w:val="nil"/>
          <w:bottom w:val="nil"/>
          <w:right w:val="nil"/>
          <w:between w:val="nil"/>
        </w:pBdr>
        <w:spacing w:before="57" w:after="0"/>
        <w:ind w:left="283" w:firstLine="0"/>
        <w:jc w:val="center"/>
        <w:rPr>
          <w:del w:id="2434" w:author="Cristiano de Menezes Feu" w:date="2022-11-21T08:33:00Z"/>
          <w:color w:val="000000"/>
        </w:rPr>
        <w:pPrChange w:id="2435" w:author="Cristiano de Menezes Feu" w:date="2022-11-21T08:33:00Z">
          <w:pPr>
            <w:widowControl w:val="0"/>
            <w:pBdr>
              <w:top w:val="nil"/>
              <w:left w:val="nil"/>
              <w:bottom w:val="nil"/>
              <w:right w:val="nil"/>
              <w:between w:val="nil"/>
            </w:pBdr>
            <w:spacing w:before="57" w:after="0"/>
            <w:ind w:left="283" w:firstLine="0"/>
          </w:pPr>
        </w:pPrChange>
      </w:pPr>
      <w:del w:id="2436" w:author="Cristiano de Menezes Feu" w:date="2022-11-21T08:33:00Z">
        <w:r w:rsidDel="00E631A1">
          <w:rPr>
            <w:color w:val="000000"/>
          </w:rPr>
          <w:delText xml:space="preserve">c) produção intelectual e sua proteção, direitos autorais e conexos; </w:delText>
        </w:r>
      </w:del>
    </w:p>
    <w:p w14:paraId="00000670" w14:textId="3850DA4E" w:rsidR="003D183A" w:rsidDel="00E631A1" w:rsidRDefault="008B7924" w:rsidP="00E631A1">
      <w:pPr>
        <w:widowControl w:val="0"/>
        <w:pBdr>
          <w:top w:val="nil"/>
          <w:left w:val="nil"/>
          <w:bottom w:val="nil"/>
          <w:right w:val="nil"/>
          <w:between w:val="nil"/>
        </w:pBdr>
        <w:spacing w:before="57" w:after="0"/>
        <w:ind w:left="283" w:firstLine="0"/>
        <w:jc w:val="center"/>
        <w:rPr>
          <w:del w:id="2437" w:author="Cristiano de Menezes Feu" w:date="2022-11-21T08:33:00Z"/>
          <w:color w:val="000000"/>
        </w:rPr>
        <w:pPrChange w:id="2438" w:author="Cristiano de Menezes Feu" w:date="2022-11-21T08:33:00Z">
          <w:pPr>
            <w:widowControl w:val="0"/>
            <w:pBdr>
              <w:top w:val="nil"/>
              <w:left w:val="nil"/>
              <w:bottom w:val="nil"/>
              <w:right w:val="nil"/>
              <w:between w:val="nil"/>
            </w:pBdr>
            <w:spacing w:before="57" w:after="0"/>
            <w:ind w:left="283" w:firstLine="0"/>
          </w:pPr>
        </w:pPrChange>
      </w:pPr>
      <w:del w:id="2439" w:author="Cristiano de Menezes Feu" w:date="2022-11-21T08:33:00Z">
        <w:r w:rsidDel="00E631A1">
          <w:rPr>
            <w:color w:val="000000"/>
          </w:rPr>
          <w:delText xml:space="preserve">d) gestão da documentação governamental e patrimônio arquivístico nacional; </w:delText>
        </w:r>
      </w:del>
    </w:p>
    <w:p w14:paraId="00000671" w14:textId="275C8B35" w:rsidR="003D183A" w:rsidDel="00E631A1" w:rsidRDefault="008B7924" w:rsidP="00E631A1">
      <w:pPr>
        <w:widowControl w:val="0"/>
        <w:pBdr>
          <w:top w:val="nil"/>
          <w:left w:val="nil"/>
          <w:bottom w:val="nil"/>
          <w:right w:val="nil"/>
          <w:between w:val="nil"/>
        </w:pBdr>
        <w:spacing w:before="57" w:after="0"/>
        <w:ind w:left="283" w:firstLine="0"/>
        <w:jc w:val="center"/>
        <w:rPr>
          <w:del w:id="2440" w:author="Cristiano de Menezes Feu" w:date="2022-11-21T08:33:00Z"/>
          <w:color w:val="000000"/>
        </w:rPr>
        <w:pPrChange w:id="2441" w:author="Cristiano de Menezes Feu" w:date="2022-11-21T08:33:00Z">
          <w:pPr>
            <w:widowControl w:val="0"/>
            <w:pBdr>
              <w:top w:val="nil"/>
              <w:left w:val="nil"/>
              <w:bottom w:val="nil"/>
              <w:right w:val="nil"/>
              <w:between w:val="nil"/>
            </w:pBdr>
            <w:spacing w:before="57" w:after="0"/>
            <w:ind w:left="283" w:firstLine="0"/>
          </w:pPr>
        </w:pPrChange>
      </w:pPr>
      <w:del w:id="2442" w:author="Cristiano de Menezes Feu" w:date="2022-11-21T08:33:00Z">
        <w:r w:rsidDel="00E631A1">
          <w:rPr>
            <w:color w:val="000000"/>
          </w:rPr>
          <w:delText xml:space="preserve">e) diversões e espetáculos públicos; </w:delText>
        </w:r>
      </w:del>
    </w:p>
    <w:p w14:paraId="00000672" w14:textId="772ACAD6" w:rsidR="003D183A" w:rsidDel="00E631A1" w:rsidRDefault="008B7924" w:rsidP="00E631A1">
      <w:pPr>
        <w:widowControl w:val="0"/>
        <w:pBdr>
          <w:top w:val="nil"/>
          <w:left w:val="nil"/>
          <w:bottom w:val="nil"/>
          <w:right w:val="nil"/>
          <w:between w:val="nil"/>
        </w:pBdr>
        <w:spacing w:before="57" w:after="0"/>
        <w:ind w:left="283" w:firstLine="0"/>
        <w:jc w:val="center"/>
        <w:rPr>
          <w:del w:id="2443" w:author="Cristiano de Menezes Feu" w:date="2022-11-21T08:33:00Z"/>
          <w:color w:val="000000"/>
        </w:rPr>
        <w:pPrChange w:id="2444" w:author="Cristiano de Menezes Feu" w:date="2022-11-21T08:33:00Z">
          <w:pPr>
            <w:widowControl w:val="0"/>
            <w:pBdr>
              <w:top w:val="nil"/>
              <w:left w:val="nil"/>
              <w:bottom w:val="nil"/>
              <w:right w:val="nil"/>
              <w:between w:val="nil"/>
            </w:pBdr>
            <w:spacing w:before="57" w:after="0"/>
            <w:ind w:left="283" w:firstLine="0"/>
          </w:pPr>
        </w:pPrChange>
      </w:pPr>
      <w:del w:id="2445" w:author="Cristiano de Menezes Feu" w:date="2022-11-21T08:33:00Z">
        <w:r w:rsidDel="00E631A1">
          <w:rPr>
            <w:color w:val="000000"/>
          </w:rPr>
          <w:delText xml:space="preserve">f) datas comemorativas; </w:delText>
        </w:r>
      </w:del>
    </w:p>
    <w:p w14:paraId="00000673" w14:textId="79526C96" w:rsidR="003D183A" w:rsidDel="00E631A1" w:rsidRDefault="008B7924" w:rsidP="00E631A1">
      <w:pPr>
        <w:widowControl w:val="0"/>
        <w:pBdr>
          <w:top w:val="nil"/>
          <w:left w:val="nil"/>
          <w:bottom w:val="nil"/>
          <w:right w:val="nil"/>
          <w:between w:val="nil"/>
        </w:pBdr>
        <w:spacing w:before="57" w:after="0"/>
        <w:ind w:left="283" w:firstLine="0"/>
        <w:jc w:val="center"/>
        <w:rPr>
          <w:del w:id="2446" w:author="Cristiano de Menezes Feu" w:date="2022-11-21T08:33:00Z"/>
          <w:b/>
          <w:color w:val="000000"/>
        </w:rPr>
        <w:pPrChange w:id="2447" w:author="Cristiano de Menezes Feu" w:date="2022-11-21T08:33:00Z">
          <w:pPr>
            <w:widowControl w:val="0"/>
            <w:pBdr>
              <w:top w:val="nil"/>
              <w:left w:val="nil"/>
              <w:bottom w:val="nil"/>
              <w:right w:val="nil"/>
              <w:between w:val="nil"/>
            </w:pBdr>
            <w:spacing w:before="57" w:after="0"/>
            <w:ind w:left="283" w:firstLine="0"/>
          </w:pPr>
        </w:pPrChange>
      </w:pPr>
      <w:del w:id="2448" w:author="Cristiano de Menezes Feu" w:date="2022-11-21T08:33:00Z">
        <w:r w:rsidDel="00E631A1">
          <w:rPr>
            <w:color w:val="000000"/>
          </w:rPr>
          <w:delText>g) homenagens cívicas.</w:delText>
        </w:r>
        <w:r w:rsidDel="00E631A1">
          <w:rPr>
            <w:color w:val="005583"/>
            <w:vertAlign w:val="superscript"/>
          </w:rPr>
          <w:footnoteReference w:id="145"/>
        </w:r>
      </w:del>
    </w:p>
    <w:p w14:paraId="00000674" w14:textId="4392100A" w:rsidR="003D183A" w:rsidDel="00E631A1" w:rsidRDefault="008B7924" w:rsidP="00E631A1">
      <w:pPr>
        <w:widowControl w:val="0"/>
        <w:pBdr>
          <w:top w:val="nil"/>
          <w:left w:val="nil"/>
          <w:bottom w:val="nil"/>
          <w:right w:val="nil"/>
          <w:between w:val="nil"/>
        </w:pBdr>
        <w:spacing w:before="0" w:after="113"/>
        <w:ind w:left="567" w:firstLine="0"/>
        <w:jc w:val="center"/>
        <w:rPr>
          <w:del w:id="2452" w:author="Cristiano de Menezes Feu" w:date="2022-11-21T08:33:00Z"/>
          <w:color w:val="005583"/>
          <w:sz w:val="20"/>
          <w:szCs w:val="20"/>
          <w:vertAlign w:val="superscript"/>
        </w:rPr>
        <w:pPrChange w:id="2453" w:author="Cristiano de Menezes Feu" w:date="2022-11-21T08:33:00Z">
          <w:pPr>
            <w:widowControl w:val="0"/>
            <w:pBdr>
              <w:top w:val="nil"/>
              <w:left w:val="nil"/>
              <w:bottom w:val="nil"/>
              <w:right w:val="nil"/>
              <w:between w:val="nil"/>
            </w:pBdr>
            <w:spacing w:before="0" w:after="113"/>
            <w:ind w:left="567" w:firstLine="0"/>
          </w:pPr>
        </w:pPrChange>
      </w:pPr>
      <w:del w:id="2454" w:author="Cristiano de Menezes Feu" w:date="2022-11-21T08:33:00Z">
        <w:r w:rsidDel="00E631A1">
          <w:rPr>
            <w:b/>
            <w:color w:val="005583"/>
            <w:sz w:val="20"/>
            <w:szCs w:val="20"/>
          </w:rPr>
          <w:delText>Lei</w:delText>
        </w:r>
        <w:r w:rsidDel="00E631A1">
          <w:rPr>
            <w:color w:val="005583"/>
            <w:sz w:val="20"/>
            <w:szCs w:val="20"/>
          </w:rPr>
          <w:delText xml:space="preserve"> nº 12.345/2010, art. 4º.</w:delText>
        </w:r>
        <w:r w:rsidDel="00E631A1">
          <w:rPr>
            <w:color w:val="005583"/>
            <w:sz w:val="20"/>
            <w:szCs w:val="20"/>
            <w:vertAlign w:val="superscript"/>
          </w:rPr>
          <w:footnoteReference w:id="146"/>
        </w:r>
      </w:del>
    </w:p>
    <w:p w14:paraId="00000675" w14:textId="161B69BD" w:rsidR="003D183A" w:rsidDel="00E631A1" w:rsidRDefault="008B7924" w:rsidP="00E631A1">
      <w:pPr>
        <w:widowControl w:val="0"/>
        <w:pBdr>
          <w:top w:val="nil"/>
          <w:left w:val="nil"/>
          <w:bottom w:val="nil"/>
          <w:right w:val="nil"/>
          <w:between w:val="nil"/>
        </w:pBdr>
        <w:spacing w:before="0"/>
        <w:ind w:left="567" w:firstLine="0"/>
        <w:jc w:val="center"/>
        <w:rPr>
          <w:del w:id="2458" w:author="Cristiano de Menezes Feu" w:date="2022-11-21T08:33:00Z"/>
          <w:color w:val="005583"/>
          <w:sz w:val="20"/>
          <w:szCs w:val="20"/>
        </w:rPr>
        <w:pPrChange w:id="2459" w:author="Cristiano de Menezes Feu" w:date="2022-11-21T08:33:00Z">
          <w:pPr>
            <w:widowControl w:val="0"/>
            <w:pBdr>
              <w:top w:val="nil"/>
              <w:left w:val="nil"/>
              <w:bottom w:val="nil"/>
              <w:right w:val="nil"/>
              <w:between w:val="nil"/>
            </w:pBdr>
            <w:spacing w:before="0"/>
            <w:ind w:left="567" w:firstLine="0"/>
          </w:pPr>
        </w:pPrChange>
      </w:pPr>
      <w:del w:id="2460" w:author="Cristiano de Menezes Feu" w:date="2022-11-21T08:33:00Z">
        <w:r w:rsidDel="00E631A1">
          <w:rPr>
            <w:b/>
            <w:color w:val="005583"/>
            <w:sz w:val="20"/>
            <w:szCs w:val="20"/>
          </w:rPr>
          <w:delText>Súmula</w:delText>
        </w:r>
        <w:r w:rsidDel="00E631A1">
          <w:rPr>
            <w:color w:val="005583"/>
            <w:sz w:val="20"/>
            <w:szCs w:val="20"/>
          </w:rPr>
          <w:delText xml:space="preserve"> nº 1/2013 – Apresenta recomendações aos Deputados membros e aos relatores na elaboração dos pareceres e tomada de decisão nos projetos de competência da Comissão. </w:delText>
        </w:r>
      </w:del>
    </w:p>
    <w:p w14:paraId="00000676" w14:textId="4410C49D" w:rsidR="003D183A" w:rsidDel="00E631A1" w:rsidRDefault="008B7924" w:rsidP="00E631A1">
      <w:pPr>
        <w:widowControl w:val="0"/>
        <w:pBdr>
          <w:top w:val="nil"/>
          <w:left w:val="nil"/>
          <w:bottom w:val="nil"/>
          <w:right w:val="nil"/>
          <w:between w:val="nil"/>
        </w:pBdr>
        <w:ind w:firstLine="0"/>
        <w:jc w:val="center"/>
        <w:rPr>
          <w:del w:id="2461" w:author="Cristiano de Menezes Feu" w:date="2022-11-21T08:33:00Z"/>
          <w:color w:val="000000"/>
        </w:rPr>
        <w:pPrChange w:id="2462" w:author="Cristiano de Menezes Feu" w:date="2022-11-21T08:33:00Z">
          <w:pPr>
            <w:widowControl w:val="0"/>
            <w:pBdr>
              <w:top w:val="nil"/>
              <w:left w:val="nil"/>
              <w:bottom w:val="nil"/>
              <w:right w:val="nil"/>
              <w:between w:val="nil"/>
            </w:pBdr>
          </w:pPr>
        </w:pPrChange>
      </w:pPr>
      <w:del w:id="2463" w:author="Cristiano de Menezes Feu" w:date="2022-11-21T08:33:00Z">
        <w:r w:rsidDel="00E631A1">
          <w:rPr>
            <w:color w:val="000000"/>
          </w:rPr>
          <w:delText xml:space="preserve">XXII - Comissão do Esporte: </w:delText>
        </w:r>
        <w:r w:rsidDel="00E631A1">
          <w:rPr>
            <w:color w:val="005583"/>
          </w:rPr>
          <w:delText>(CESPO)</w:delText>
        </w:r>
      </w:del>
    </w:p>
    <w:p w14:paraId="00000677" w14:textId="6D8B86A4" w:rsidR="003D183A" w:rsidDel="00E631A1" w:rsidRDefault="008B7924" w:rsidP="00E631A1">
      <w:pPr>
        <w:widowControl w:val="0"/>
        <w:pBdr>
          <w:top w:val="nil"/>
          <w:left w:val="nil"/>
          <w:bottom w:val="nil"/>
          <w:right w:val="nil"/>
          <w:between w:val="nil"/>
        </w:pBdr>
        <w:spacing w:before="57" w:after="0"/>
        <w:ind w:left="283" w:firstLine="0"/>
        <w:jc w:val="center"/>
        <w:rPr>
          <w:del w:id="2464" w:author="Cristiano de Menezes Feu" w:date="2022-11-21T08:33:00Z"/>
          <w:color w:val="000000"/>
        </w:rPr>
        <w:pPrChange w:id="2465" w:author="Cristiano de Menezes Feu" w:date="2022-11-21T08:33:00Z">
          <w:pPr>
            <w:widowControl w:val="0"/>
            <w:pBdr>
              <w:top w:val="nil"/>
              <w:left w:val="nil"/>
              <w:bottom w:val="nil"/>
              <w:right w:val="nil"/>
              <w:between w:val="nil"/>
            </w:pBdr>
            <w:spacing w:before="57" w:after="0"/>
            <w:ind w:left="283" w:firstLine="0"/>
          </w:pPr>
        </w:pPrChange>
      </w:pPr>
      <w:del w:id="2466" w:author="Cristiano de Menezes Feu" w:date="2022-11-21T08:33:00Z">
        <w:r w:rsidDel="00E631A1">
          <w:rPr>
            <w:color w:val="000000"/>
          </w:rPr>
          <w:delText xml:space="preserve">a) sistema desportivo nacional e sua organização; política e plano nacional de educação física e desportiva; </w:delText>
        </w:r>
      </w:del>
    </w:p>
    <w:p w14:paraId="00000678" w14:textId="27B64D7C" w:rsidR="003D183A" w:rsidDel="00E631A1" w:rsidRDefault="008B7924" w:rsidP="00E631A1">
      <w:pPr>
        <w:widowControl w:val="0"/>
        <w:pBdr>
          <w:top w:val="nil"/>
          <w:left w:val="nil"/>
          <w:bottom w:val="nil"/>
          <w:right w:val="nil"/>
          <w:between w:val="nil"/>
        </w:pBdr>
        <w:spacing w:before="57" w:after="0"/>
        <w:ind w:left="283" w:firstLine="0"/>
        <w:jc w:val="center"/>
        <w:rPr>
          <w:del w:id="2467" w:author="Cristiano de Menezes Feu" w:date="2022-11-21T08:33:00Z"/>
          <w:color w:val="005583"/>
          <w:vertAlign w:val="superscript"/>
        </w:rPr>
        <w:pPrChange w:id="2468" w:author="Cristiano de Menezes Feu" w:date="2022-11-21T08:33:00Z">
          <w:pPr>
            <w:widowControl w:val="0"/>
            <w:pBdr>
              <w:top w:val="nil"/>
              <w:left w:val="nil"/>
              <w:bottom w:val="nil"/>
              <w:right w:val="nil"/>
              <w:between w:val="nil"/>
            </w:pBdr>
            <w:spacing w:before="57" w:after="0"/>
            <w:ind w:left="283" w:firstLine="0"/>
          </w:pPr>
        </w:pPrChange>
      </w:pPr>
      <w:del w:id="2469" w:author="Cristiano de Menezes Feu" w:date="2022-11-21T08:33:00Z">
        <w:r w:rsidDel="00E631A1">
          <w:rPr>
            <w:color w:val="000000"/>
          </w:rPr>
          <w:delText>b) normas gerais sobre desporto; justiça desportiva.</w:delText>
        </w:r>
        <w:r w:rsidDel="00E631A1">
          <w:rPr>
            <w:color w:val="005583"/>
            <w:vertAlign w:val="superscript"/>
          </w:rPr>
          <w:footnoteReference w:id="147"/>
        </w:r>
      </w:del>
    </w:p>
    <w:p w14:paraId="00000679" w14:textId="68550DA6" w:rsidR="003D183A" w:rsidDel="00E631A1" w:rsidRDefault="008B7924" w:rsidP="00E631A1">
      <w:pPr>
        <w:widowControl w:val="0"/>
        <w:pBdr>
          <w:top w:val="nil"/>
          <w:left w:val="nil"/>
          <w:bottom w:val="nil"/>
          <w:right w:val="nil"/>
          <w:between w:val="nil"/>
        </w:pBdr>
        <w:ind w:firstLine="0"/>
        <w:jc w:val="center"/>
        <w:rPr>
          <w:del w:id="2473" w:author="Cristiano de Menezes Feu" w:date="2022-11-21T08:33:00Z"/>
          <w:color w:val="005583"/>
        </w:rPr>
        <w:pPrChange w:id="2474" w:author="Cristiano de Menezes Feu" w:date="2022-11-21T08:33:00Z">
          <w:pPr>
            <w:widowControl w:val="0"/>
            <w:pBdr>
              <w:top w:val="nil"/>
              <w:left w:val="nil"/>
              <w:bottom w:val="nil"/>
              <w:right w:val="nil"/>
              <w:between w:val="nil"/>
            </w:pBdr>
          </w:pPr>
        </w:pPrChange>
      </w:pPr>
      <w:del w:id="2475" w:author="Cristiano de Menezes Feu" w:date="2022-11-21T08:33:00Z">
        <w:r w:rsidDel="00E631A1">
          <w:rPr>
            <w:color w:val="000000"/>
          </w:rPr>
          <w:delText>XXIII - Comissão de Defesa dos Direitos das Pessoas com Deficiência:</w:delText>
        </w:r>
        <w:r w:rsidDel="00E631A1">
          <w:rPr>
            <w:color w:val="005583"/>
          </w:rPr>
          <w:delText xml:space="preserve"> (CPD)</w:delText>
        </w:r>
      </w:del>
    </w:p>
    <w:p w14:paraId="0000067A" w14:textId="7F2FCBB2" w:rsidR="003D183A" w:rsidDel="00E631A1" w:rsidRDefault="008B7924" w:rsidP="00E631A1">
      <w:pPr>
        <w:widowControl w:val="0"/>
        <w:pBdr>
          <w:top w:val="nil"/>
          <w:left w:val="nil"/>
          <w:bottom w:val="nil"/>
          <w:right w:val="nil"/>
          <w:between w:val="nil"/>
        </w:pBdr>
        <w:spacing w:before="57" w:after="0"/>
        <w:ind w:left="283" w:firstLine="0"/>
        <w:jc w:val="center"/>
        <w:rPr>
          <w:del w:id="2476" w:author="Cristiano de Menezes Feu" w:date="2022-11-21T08:33:00Z"/>
          <w:color w:val="000000"/>
        </w:rPr>
        <w:pPrChange w:id="2477" w:author="Cristiano de Menezes Feu" w:date="2022-11-21T08:33:00Z">
          <w:pPr>
            <w:widowControl w:val="0"/>
            <w:pBdr>
              <w:top w:val="nil"/>
              <w:left w:val="nil"/>
              <w:bottom w:val="nil"/>
              <w:right w:val="nil"/>
              <w:between w:val="nil"/>
            </w:pBdr>
            <w:spacing w:before="57" w:after="0"/>
            <w:ind w:left="283" w:firstLine="0"/>
          </w:pPr>
        </w:pPrChange>
      </w:pPr>
      <w:del w:id="2478" w:author="Cristiano de Menezes Feu" w:date="2022-11-21T08:33:00Z">
        <w:r w:rsidDel="00E631A1">
          <w:rPr>
            <w:color w:val="000000"/>
          </w:rPr>
          <w:delText>a) todas as matérias atinentes às pessoas com deficiência;</w:delText>
        </w:r>
      </w:del>
    </w:p>
    <w:p w14:paraId="0000067B" w14:textId="73B095FC" w:rsidR="003D183A" w:rsidDel="00E631A1" w:rsidRDefault="008B7924" w:rsidP="00E631A1">
      <w:pPr>
        <w:widowControl w:val="0"/>
        <w:pBdr>
          <w:top w:val="nil"/>
          <w:left w:val="nil"/>
          <w:bottom w:val="nil"/>
          <w:right w:val="nil"/>
          <w:between w:val="nil"/>
        </w:pBdr>
        <w:spacing w:before="57" w:after="0"/>
        <w:ind w:left="283" w:firstLine="0"/>
        <w:jc w:val="center"/>
        <w:rPr>
          <w:del w:id="2479" w:author="Cristiano de Menezes Feu" w:date="2022-11-21T08:33:00Z"/>
          <w:color w:val="000000"/>
        </w:rPr>
        <w:pPrChange w:id="2480" w:author="Cristiano de Menezes Feu" w:date="2022-11-21T08:33:00Z">
          <w:pPr>
            <w:widowControl w:val="0"/>
            <w:pBdr>
              <w:top w:val="nil"/>
              <w:left w:val="nil"/>
              <w:bottom w:val="nil"/>
              <w:right w:val="nil"/>
              <w:between w:val="nil"/>
            </w:pBdr>
            <w:spacing w:before="57" w:after="0"/>
            <w:ind w:left="283" w:firstLine="0"/>
          </w:pPr>
        </w:pPrChange>
      </w:pPr>
      <w:del w:id="2481" w:author="Cristiano de Menezes Feu" w:date="2022-11-21T08:33:00Z">
        <w:r w:rsidDel="00E631A1">
          <w:rPr>
            <w:color w:val="000000"/>
          </w:rPr>
          <w:delText>b) recebimento, avaliação e investigação de denúncias relativas a ameaça ou a violação dos direitos das pessoas com deficiência;</w:delText>
        </w:r>
      </w:del>
    </w:p>
    <w:p w14:paraId="0000067C" w14:textId="6C56BFE5" w:rsidR="003D183A" w:rsidDel="00E631A1" w:rsidRDefault="008B7924" w:rsidP="00E631A1">
      <w:pPr>
        <w:widowControl w:val="0"/>
        <w:pBdr>
          <w:top w:val="nil"/>
          <w:left w:val="nil"/>
          <w:bottom w:val="nil"/>
          <w:right w:val="nil"/>
          <w:between w:val="nil"/>
        </w:pBdr>
        <w:spacing w:before="57" w:after="0"/>
        <w:ind w:left="283" w:firstLine="0"/>
        <w:jc w:val="center"/>
        <w:rPr>
          <w:del w:id="2482" w:author="Cristiano de Menezes Feu" w:date="2022-11-21T08:33:00Z"/>
          <w:color w:val="000000"/>
        </w:rPr>
        <w:pPrChange w:id="2483" w:author="Cristiano de Menezes Feu" w:date="2022-11-21T08:33:00Z">
          <w:pPr>
            <w:widowControl w:val="0"/>
            <w:pBdr>
              <w:top w:val="nil"/>
              <w:left w:val="nil"/>
              <w:bottom w:val="nil"/>
              <w:right w:val="nil"/>
              <w:between w:val="nil"/>
            </w:pBdr>
            <w:spacing w:before="57" w:after="0"/>
            <w:ind w:left="283" w:firstLine="0"/>
          </w:pPr>
        </w:pPrChange>
      </w:pPr>
      <w:del w:id="2484" w:author="Cristiano de Menezes Feu" w:date="2022-11-21T08:33:00Z">
        <w:r w:rsidDel="00E631A1">
          <w:rPr>
            <w:color w:val="000000"/>
          </w:rPr>
          <w:delText>c) pesquisas e estudos científicos, inclusive aqueles que utilizem células-tronco, que visem a melhorar as condições de vida das pessoas com deficiência;</w:delText>
        </w:r>
      </w:del>
    </w:p>
    <w:p w14:paraId="0000067D" w14:textId="1B9FAD64" w:rsidR="003D183A" w:rsidDel="00E631A1" w:rsidRDefault="008B7924" w:rsidP="00E631A1">
      <w:pPr>
        <w:widowControl w:val="0"/>
        <w:pBdr>
          <w:top w:val="nil"/>
          <w:left w:val="nil"/>
          <w:bottom w:val="nil"/>
          <w:right w:val="nil"/>
          <w:between w:val="nil"/>
        </w:pBdr>
        <w:spacing w:before="57" w:after="0"/>
        <w:ind w:left="283" w:firstLine="0"/>
        <w:jc w:val="center"/>
        <w:rPr>
          <w:del w:id="2485" w:author="Cristiano de Menezes Feu" w:date="2022-11-21T08:33:00Z"/>
          <w:color w:val="000000"/>
        </w:rPr>
        <w:pPrChange w:id="2486" w:author="Cristiano de Menezes Feu" w:date="2022-11-21T08:33:00Z">
          <w:pPr>
            <w:widowControl w:val="0"/>
            <w:pBdr>
              <w:top w:val="nil"/>
              <w:left w:val="nil"/>
              <w:bottom w:val="nil"/>
              <w:right w:val="nil"/>
              <w:between w:val="nil"/>
            </w:pBdr>
            <w:spacing w:before="57" w:after="0"/>
            <w:ind w:left="283" w:firstLine="0"/>
          </w:pPr>
        </w:pPrChange>
      </w:pPr>
      <w:del w:id="2487" w:author="Cristiano de Menezes Feu" w:date="2022-11-21T08:33:00Z">
        <w:r w:rsidDel="00E631A1">
          <w:rPr>
            <w:color w:val="000000"/>
          </w:rPr>
          <w:delText>d) colaboração com entidades não governamentais, nacionais e internacionais, que atuem na defesa dos direitos das pessoas com deficiência;</w:delText>
        </w:r>
      </w:del>
    </w:p>
    <w:p w14:paraId="0000067E" w14:textId="56EC3E94" w:rsidR="003D183A" w:rsidDel="00E631A1" w:rsidRDefault="008B7924" w:rsidP="00E631A1">
      <w:pPr>
        <w:widowControl w:val="0"/>
        <w:pBdr>
          <w:top w:val="nil"/>
          <w:left w:val="nil"/>
          <w:bottom w:val="nil"/>
          <w:right w:val="nil"/>
          <w:between w:val="nil"/>
        </w:pBdr>
        <w:spacing w:before="57" w:after="0"/>
        <w:ind w:left="283" w:firstLine="0"/>
        <w:jc w:val="center"/>
        <w:rPr>
          <w:del w:id="2488" w:author="Cristiano de Menezes Feu" w:date="2022-11-21T08:33:00Z"/>
          <w:color w:val="000000"/>
        </w:rPr>
        <w:pPrChange w:id="2489" w:author="Cristiano de Menezes Feu" w:date="2022-11-21T08:33:00Z">
          <w:pPr>
            <w:widowControl w:val="0"/>
            <w:pBdr>
              <w:top w:val="nil"/>
              <w:left w:val="nil"/>
              <w:bottom w:val="nil"/>
              <w:right w:val="nil"/>
              <w:between w:val="nil"/>
            </w:pBdr>
            <w:spacing w:before="57" w:after="0"/>
            <w:ind w:left="283" w:firstLine="0"/>
          </w:pPr>
        </w:pPrChange>
      </w:pPr>
      <w:del w:id="2490" w:author="Cristiano de Menezes Feu" w:date="2022-11-21T08:33:00Z">
        <w:r w:rsidDel="00E631A1">
          <w:rPr>
            <w:color w:val="000000"/>
          </w:rPr>
          <w:delText>e) acompanhamento de ações tomadas em âmbito internacional por instituições multilaterais, Estados estrangeiros e organizações não governamentais internacionais nas áreas da tutela da pessoa com deficiência;</w:delText>
        </w:r>
      </w:del>
    </w:p>
    <w:p w14:paraId="0000067F" w14:textId="37A0B19F" w:rsidR="003D183A" w:rsidDel="00E631A1" w:rsidRDefault="008B7924" w:rsidP="00E631A1">
      <w:pPr>
        <w:widowControl w:val="0"/>
        <w:pBdr>
          <w:top w:val="nil"/>
          <w:left w:val="nil"/>
          <w:bottom w:val="nil"/>
          <w:right w:val="nil"/>
          <w:between w:val="nil"/>
        </w:pBdr>
        <w:spacing w:before="57" w:after="0"/>
        <w:ind w:left="283" w:firstLine="0"/>
        <w:jc w:val="center"/>
        <w:rPr>
          <w:del w:id="2491" w:author="Cristiano de Menezes Feu" w:date="2022-11-21T08:33:00Z"/>
          <w:color w:val="005583"/>
          <w:vertAlign w:val="superscript"/>
        </w:rPr>
        <w:pPrChange w:id="2492" w:author="Cristiano de Menezes Feu" w:date="2022-11-21T08:33:00Z">
          <w:pPr>
            <w:widowControl w:val="0"/>
            <w:pBdr>
              <w:top w:val="nil"/>
              <w:left w:val="nil"/>
              <w:bottom w:val="nil"/>
              <w:right w:val="nil"/>
              <w:between w:val="nil"/>
            </w:pBdr>
            <w:spacing w:before="57" w:after="0"/>
            <w:ind w:left="283" w:firstLine="0"/>
          </w:pPr>
        </w:pPrChange>
      </w:pPr>
      <w:del w:id="2493" w:author="Cristiano de Menezes Feu" w:date="2022-11-21T08:33:00Z">
        <w:r w:rsidDel="00E631A1">
          <w:rPr>
            <w:color w:val="000000"/>
          </w:rPr>
          <w:delText>f) acompanhamento da ação dos conselhos de direitos das pessoas com deficiência, instalados na União, nos Estados, no Distrito Federal e nos Municípios.</w:delText>
        </w:r>
        <w:r w:rsidDel="00E631A1">
          <w:rPr>
            <w:color w:val="005583"/>
            <w:vertAlign w:val="superscript"/>
          </w:rPr>
          <w:footnoteReference w:id="148"/>
        </w:r>
      </w:del>
    </w:p>
    <w:p w14:paraId="00000680" w14:textId="0F535516" w:rsidR="003D183A" w:rsidDel="00E631A1" w:rsidRDefault="008B7924" w:rsidP="00E631A1">
      <w:pPr>
        <w:widowControl w:val="0"/>
        <w:pBdr>
          <w:top w:val="nil"/>
          <w:left w:val="nil"/>
          <w:bottom w:val="nil"/>
          <w:right w:val="nil"/>
          <w:between w:val="nil"/>
        </w:pBdr>
        <w:ind w:firstLine="0"/>
        <w:jc w:val="center"/>
        <w:rPr>
          <w:del w:id="2497" w:author="Cristiano de Menezes Feu" w:date="2022-11-21T08:33:00Z"/>
          <w:color w:val="000000"/>
        </w:rPr>
        <w:pPrChange w:id="2498" w:author="Cristiano de Menezes Feu" w:date="2022-11-21T08:33:00Z">
          <w:pPr>
            <w:widowControl w:val="0"/>
            <w:pBdr>
              <w:top w:val="nil"/>
              <w:left w:val="nil"/>
              <w:bottom w:val="nil"/>
              <w:right w:val="nil"/>
              <w:between w:val="nil"/>
            </w:pBdr>
          </w:pPr>
        </w:pPrChange>
      </w:pPr>
      <w:del w:id="2499" w:author="Cristiano de Menezes Feu" w:date="2022-11-21T08:33:00Z">
        <w:r w:rsidDel="00E631A1">
          <w:rPr>
            <w:color w:val="000000"/>
          </w:rPr>
          <w:delText xml:space="preserve">XXIV - Comissão de Defesa dos Direitos da Mulher: </w:delText>
        </w:r>
        <w:r w:rsidDel="00E631A1">
          <w:rPr>
            <w:color w:val="005583"/>
          </w:rPr>
          <w:delText>(CMULHER)</w:delText>
        </w:r>
        <w:r w:rsidDel="00E631A1">
          <w:rPr>
            <w:color w:val="005583"/>
            <w:vertAlign w:val="superscript"/>
          </w:rPr>
          <w:footnoteReference w:id="149"/>
        </w:r>
        <w:r w:rsidDel="00E631A1">
          <w:rPr>
            <w:color w:val="000000"/>
          </w:rPr>
          <w:delText xml:space="preserve"> </w:delText>
        </w:r>
      </w:del>
    </w:p>
    <w:p w14:paraId="00000681" w14:textId="27B9DE62" w:rsidR="003D183A" w:rsidDel="00E631A1" w:rsidRDefault="008B7924" w:rsidP="00E631A1">
      <w:pPr>
        <w:widowControl w:val="0"/>
        <w:pBdr>
          <w:top w:val="nil"/>
          <w:left w:val="nil"/>
          <w:bottom w:val="nil"/>
          <w:right w:val="nil"/>
          <w:between w:val="nil"/>
        </w:pBdr>
        <w:spacing w:before="57" w:after="0"/>
        <w:ind w:left="283" w:firstLine="0"/>
        <w:jc w:val="center"/>
        <w:rPr>
          <w:del w:id="2503" w:author="Cristiano de Menezes Feu" w:date="2022-11-21T08:33:00Z"/>
          <w:color w:val="000000"/>
        </w:rPr>
        <w:pPrChange w:id="2504" w:author="Cristiano de Menezes Feu" w:date="2022-11-21T08:33:00Z">
          <w:pPr>
            <w:widowControl w:val="0"/>
            <w:pBdr>
              <w:top w:val="nil"/>
              <w:left w:val="nil"/>
              <w:bottom w:val="nil"/>
              <w:right w:val="nil"/>
              <w:between w:val="nil"/>
            </w:pBdr>
            <w:spacing w:before="57" w:after="0"/>
            <w:ind w:left="283" w:firstLine="0"/>
          </w:pPr>
        </w:pPrChange>
      </w:pPr>
      <w:del w:id="2505" w:author="Cristiano de Menezes Feu" w:date="2022-11-21T08:33:00Z">
        <w:r w:rsidDel="00E631A1">
          <w:rPr>
            <w:color w:val="000000"/>
          </w:rPr>
          <w:delText>a) recebimento, avaliação e investigação de denúncias relativas à ameaça ou à violação dos direitos da mulher, em especial as vítimas de violência doméstica, física, psicológica e moral, e respectiva discussão e deliberação;</w:delText>
        </w:r>
      </w:del>
    </w:p>
    <w:p w14:paraId="00000682" w14:textId="15BCFA10" w:rsidR="003D183A" w:rsidDel="00E631A1" w:rsidRDefault="008B7924" w:rsidP="00E631A1">
      <w:pPr>
        <w:widowControl w:val="0"/>
        <w:pBdr>
          <w:top w:val="nil"/>
          <w:left w:val="nil"/>
          <w:bottom w:val="nil"/>
          <w:right w:val="nil"/>
          <w:between w:val="nil"/>
        </w:pBdr>
        <w:spacing w:before="57" w:after="0"/>
        <w:ind w:left="283" w:firstLine="0"/>
        <w:jc w:val="center"/>
        <w:rPr>
          <w:del w:id="2506" w:author="Cristiano de Menezes Feu" w:date="2022-11-21T08:33:00Z"/>
          <w:color w:val="000000"/>
        </w:rPr>
        <w:pPrChange w:id="2507" w:author="Cristiano de Menezes Feu" w:date="2022-11-21T08:33:00Z">
          <w:pPr>
            <w:widowControl w:val="0"/>
            <w:pBdr>
              <w:top w:val="nil"/>
              <w:left w:val="nil"/>
              <w:bottom w:val="nil"/>
              <w:right w:val="nil"/>
              <w:between w:val="nil"/>
            </w:pBdr>
            <w:spacing w:before="57" w:after="0"/>
            <w:ind w:left="283" w:firstLine="0"/>
          </w:pPr>
        </w:pPrChange>
      </w:pPr>
      <w:del w:id="2508" w:author="Cristiano de Menezes Feu" w:date="2022-11-21T08:33:00Z">
        <w:r w:rsidDel="00E631A1">
          <w:rPr>
            <w:color w:val="000000"/>
          </w:rPr>
          <w:delText>b) fiscalização e acompanhamento de programas governamentais relativos à proteção dos direitos da mulher, visando ao seu empoderamento na sociedade brasileira;</w:delText>
        </w:r>
      </w:del>
    </w:p>
    <w:p w14:paraId="00000683" w14:textId="3A0D47DF" w:rsidR="003D183A" w:rsidDel="00E631A1" w:rsidRDefault="008B7924" w:rsidP="00E631A1">
      <w:pPr>
        <w:widowControl w:val="0"/>
        <w:pBdr>
          <w:top w:val="nil"/>
          <w:left w:val="nil"/>
          <w:bottom w:val="nil"/>
          <w:right w:val="nil"/>
          <w:between w:val="nil"/>
        </w:pBdr>
        <w:spacing w:before="57" w:after="0"/>
        <w:ind w:left="283" w:firstLine="0"/>
        <w:jc w:val="center"/>
        <w:rPr>
          <w:del w:id="2509" w:author="Cristiano de Menezes Feu" w:date="2022-11-21T08:33:00Z"/>
          <w:color w:val="000000"/>
        </w:rPr>
        <w:pPrChange w:id="2510" w:author="Cristiano de Menezes Feu" w:date="2022-11-21T08:33:00Z">
          <w:pPr>
            <w:widowControl w:val="0"/>
            <w:pBdr>
              <w:top w:val="nil"/>
              <w:left w:val="nil"/>
              <w:bottom w:val="nil"/>
              <w:right w:val="nil"/>
              <w:between w:val="nil"/>
            </w:pBdr>
            <w:spacing w:before="57" w:after="0"/>
            <w:ind w:left="283" w:firstLine="0"/>
          </w:pPr>
        </w:pPrChange>
      </w:pPr>
      <w:del w:id="2511" w:author="Cristiano de Menezes Feu" w:date="2022-11-21T08:33:00Z">
        <w:r w:rsidDel="00E631A1">
          <w:rPr>
            <w:color w:val="000000"/>
          </w:rPr>
          <w:delText>c) incentivo e fiscalização de programas de apoio às mulheres chefes de família monoparentais;</w:delText>
        </w:r>
      </w:del>
    </w:p>
    <w:p w14:paraId="00000684" w14:textId="33ACB2B7" w:rsidR="003D183A" w:rsidDel="00E631A1" w:rsidRDefault="008B7924" w:rsidP="00E631A1">
      <w:pPr>
        <w:widowControl w:val="0"/>
        <w:pBdr>
          <w:top w:val="nil"/>
          <w:left w:val="nil"/>
          <w:bottom w:val="nil"/>
          <w:right w:val="nil"/>
          <w:between w:val="nil"/>
        </w:pBdr>
        <w:spacing w:before="57" w:after="0"/>
        <w:ind w:left="283" w:firstLine="0"/>
        <w:jc w:val="center"/>
        <w:rPr>
          <w:del w:id="2512" w:author="Cristiano de Menezes Feu" w:date="2022-11-21T08:33:00Z"/>
          <w:color w:val="000000"/>
        </w:rPr>
        <w:pPrChange w:id="2513" w:author="Cristiano de Menezes Feu" w:date="2022-11-21T08:33:00Z">
          <w:pPr>
            <w:widowControl w:val="0"/>
            <w:pBdr>
              <w:top w:val="nil"/>
              <w:left w:val="nil"/>
              <w:bottom w:val="nil"/>
              <w:right w:val="nil"/>
              <w:between w:val="nil"/>
            </w:pBdr>
            <w:spacing w:before="57" w:after="0"/>
            <w:ind w:left="283" w:firstLine="0"/>
          </w:pPr>
        </w:pPrChange>
      </w:pPr>
      <w:del w:id="2514" w:author="Cristiano de Menezes Feu" w:date="2022-11-21T08:33:00Z">
        <w:r w:rsidDel="00E631A1">
          <w:rPr>
            <w:color w:val="000000"/>
          </w:rPr>
          <w:delText>d) monitoramento da saúde materno-infantil e neonatal, dos programas de apoio a mulheres em estado puerperal, em especial nas regiões mais carentes do País;</w:delText>
        </w:r>
      </w:del>
    </w:p>
    <w:p w14:paraId="00000685" w14:textId="15AA7390" w:rsidR="003D183A" w:rsidDel="00E631A1" w:rsidRDefault="008B7924" w:rsidP="00E631A1">
      <w:pPr>
        <w:widowControl w:val="0"/>
        <w:pBdr>
          <w:top w:val="nil"/>
          <w:left w:val="nil"/>
          <w:bottom w:val="nil"/>
          <w:right w:val="nil"/>
          <w:between w:val="nil"/>
        </w:pBdr>
        <w:spacing w:before="57" w:after="0"/>
        <w:ind w:left="283" w:firstLine="0"/>
        <w:jc w:val="center"/>
        <w:rPr>
          <w:del w:id="2515" w:author="Cristiano de Menezes Feu" w:date="2022-11-21T08:33:00Z"/>
          <w:color w:val="000000"/>
        </w:rPr>
        <w:pPrChange w:id="2516" w:author="Cristiano de Menezes Feu" w:date="2022-11-21T08:33:00Z">
          <w:pPr>
            <w:widowControl w:val="0"/>
            <w:pBdr>
              <w:top w:val="nil"/>
              <w:left w:val="nil"/>
              <w:bottom w:val="nil"/>
              <w:right w:val="nil"/>
              <w:between w:val="nil"/>
            </w:pBdr>
            <w:spacing w:before="57" w:after="0"/>
            <w:ind w:left="283" w:firstLine="0"/>
          </w:pPr>
        </w:pPrChange>
      </w:pPr>
      <w:del w:id="2517" w:author="Cristiano de Menezes Feu" w:date="2022-11-21T08:33:00Z">
        <w:r w:rsidDel="00E631A1">
          <w:rPr>
            <w:color w:val="000000"/>
          </w:rPr>
          <w:delText>e) incentivo e monitoramento dos programas de prevenção e de enfrentamento do câncer do útero, do colo do útero, do ovário e de mama;</w:delText>
        </w:r>
      </w:del>
    </w:p>
    <w:p w14:paraId="00000686" w14:textId="6354E06A" w:rsidR="003D183A" w:rsidDel="00E631A1" w:rsidRDefault="008B7924" w:rsidP="00E631A1">
      <w:pPr>
        <w:widowControl w:val="0"/>
        <w:pBdr>
          <w:top w:val="nil"/>
          <w:left w:val="nil"/>
          <w:bottom w:val="nil"/>
          <w:right w:val="nil"/>
          <w:between w:val="nil"/>
        </w:pBdr>
        <w:spacing w:before="57" w:after="0"/>
        <w:ind w:left="283" w:firstLine="0"/>
        <w:jc w:val="center"/>
        <w:rPr>
          <w:del w:id="2518" w:author="Cristiano de Menezes Feu" w:date="2022-11-21T08:33:00Z"/>
          <w:color w:val="000000"/>
        </w:rPr>
        <w:pPrChange w:id="2519" w:author="Cristiano de Menezes Feu" w:date="2022-11-21T08:33:00Z">
          <w:pPr>
            <w:widowControl w:val="0"/>
            <w:pBdr>
              <w:top w:val="nil"/>
              <w:left w:val="nil"/>
              <w:bottom w:val="nil"/>
              <w:right w:val="nil"/>
              <w:between w:val="nil"/>
            </w:pBdr>
            <w:spacing w:before="57" w:after="0"/>
            <w:ind w:left="283" w:firstLine="0"/>
          </w:pPr>
        </w:pPrChange>
      </w:pPr>
      <w:del w:id="2520" w:author="Cristiano de Menezes Feu" w:date="2022-11-21T08:33:00Z">
        <w:r w:rsidDel="00E631A1">
          <w:rPr>
            <w:color w:val="000000"/>
          </w:rPr>
          <w:delText>f) incentivo e monitoramento dos programas de prevenção e de enfrentamento das doenças sexualmente transmissíveis - DSTs e da AIDS;</w:delText>
        </w:r>
      </w:del>
    </w:p>
    <w:p w14:paraId="00000687" w14:textId="7F4B35F1" w:rsidR="003D183A" w:rsidDel="00E631A1" w:rsidRDefault="008B7924" w:rsidP="00E631A1">
      <w:pPr>
        <w:widowControl w:val="0"/>
        <w:pBdr>
          <w:top w:val="nil"/>
          <w:left w:val="nil"/>
          <w:bottom w:val="nil"/>
          <w:right w:val="nil"/>
          <w:between w:val="nil"/>
        </w:pBdr>
        <w:spacing w:before="57" w:after="0"/>
        <w:ind w:left="283" w:firstLine="0"/>
        <w:jc w:val="center"/>
        <w:rPr>
          <w:del w:id="2521" w:author="Cristiano de Menezes Feu" w:date="2022-11-21T08:33:00Z"/>
          <w:color w:val="000000"/>
        </w:rPr>
        <w:pPrChange w:id="2522" w:author="Cristiano de Menezes Feu" w:date="2022-11-21T08:33:00Z">
          <w:pPr>
            <w:widowControl w:val="0"/>
            <w:pBdr>
              <w:top w:val="nil"/>
              <w:left w:val="nil"/>
              <w:bottom w:val="nil"/>
              <w:right w:val="nil"/>
              <w:between w:val="nil"/>
            </w:pBdr>
            <w:spacing w:before="57" w:after="0"/>
            <w:ind w:left="283" w:firstLine="0"/>
          </w:pPr>
        </w:pPrChange>
      </w:pPr>
      <w:del w:id="2523" w:author="Cristiano de Menezes Feu" w:date="2022-11-21T08:33:00Z">
        <w:r w:rsidDel="00E631A1">
          <w:rPr>
            <w:color w:val="000000"/>
          </w:rPr>
          <w:delText>g) incentivo e monitoramento de programas relativos à prevenção e ao combate à violência e à exploração sexual de crianças e de adolescentes do sexo feminino;</w:delText>
        </w:r>
      </w:del>
    </w:p>
    <w:p w14:paraId="00000688" w14:textId="472F9E72" w:rsidR="003D183A" w:rsidDel="00E631A1" w:rsidRDefault="008B7924" w:rsidP="00E631A1">
      <w:pPr>
        <w:widowControl w:val="0"/>
        <w:pBdr>
          <w:top w:val="nil"/>
          <w:left w:val="nil"/>
          <w:bottom w:val="nil"/>
          <w:right w:val="nil"/>
          <w:between w:val="nil"/>
        </w:pBdr>
        <w:spacing w:before="57" w:after="0"/>
        <w:ind w:left="283" w:firstLine="0"/>
        <w:jc w:val="center"/>
        <w:rPr>
          <w:del w:id="2524" w:author="Cristiano de Menezes Feu" w:date="2022-11-21T08:33:00Z"/>
          <w:color w:val="000000"/>
        </w:rPr>
        <w:pPrChange w:id="2525" w:author="Cristiano de Menezes Feu" w:date="2022-11-21T08:33:00Z">
          <w:pPr>
            <w:widowControl w:val="0"/>
            <w:pBdr>
              <w:top w:val="nil"/>
              <w:left w:val="nil"/>
              <w:bottom w:val="nil"/>
              <w:right w:val="nil"/>
              <w:between w:val="nil"/>
            </w:pBdr>
            <w:spacing w:before="57" w:after="0"/>
            <w:ind w:left="283" w:firstLine="0"/>
          </w:pPr>
        </w:pPrChange>
      </w:pPr>
      <w:del w:id="2526" w:author="Cristiano de Menezes Feu" w:date="2022-11-21T08:33:00Z">
        <w:r w:rsidDel="00E631A1">
          <w:rPr>
            <w:color w:val="000000"/>
          </w:rPr>
          <w:delText>h) monitoramento das condições de trabalho, em especial da mulher do campo;</w:delText>
        </w:r>
      </w:del>
    </w:p>
    <w:p w14:paraId="00000689" w14:textId="185E7B07" w:rsidR="003D183A" w:rsidDel="00E631A1" w:rsidRDefault="008B7924" w:rsidP="00E631A1">
      <w:pPr>
        <w:widowControl w:val="0"/>
        <w:pBdr>
          <w:top w:val="nil"/>
          <w:left w:val="nil"/>
          <w:bottom w:val="nil"/>
          <w:right w:val="nil"/>
          <w:between w:val="nil"/>
        </w:pBdr>
        <w:spacing w:before="57" w:after="0"/>
        <w:ind w:left="283" w:firstLine="0"/>
        <w:jc w:val="center"/>
        <w:rPr>
          <w:del w:id="2527" w:author="Cristiano de Menezes Feu" w:date="2022-11-21T08:33:00Z"/>
          <w:color w:val="000000"/>
        </w:rPr>
        <w:pPrChange w:id="2528" w:author="Cristiano de Menezes Feu" w:date="2022-11-21T08:33:00Z">
          <w:pPr>
            <w:widowControl w:val="0"/>
            <w:pBdr>
              <w:top w:val="nil"/>
              <w:left w:val="nil"/>
              <w:bottom w:val="nil"/>
              <w:right w:val="nil"/>
              <w:between w:val="nil"/>
            </w:pBdr>
            <w:spacing w:before="57" w:after="0"/>
            <w:ind w:left="283" w:firstLine="0"/>
          </w:pPr>
        </w:pPrChange>
      </w:pPr>
      <w:del w:id="2529" w:author="Cristiano de Menezes Feu" w:date="2022-11-21T08:33:00Z">
        <w:r w:rsidDel="00E631A1">
          <w:rPr>
            <w:color w:val="000000"/>
          </w:rPr>
          <w:delText>i) pesquisas e estudos acerca da situação das mulheres no Brasil e no mundo, em especial quando relacionados a campanhas nacionais para o parto humanizado, à amamentação e ao aleitamento materno e ao direito de acesso a creches pelas mulheres trabalhadoras;</w:delText>
        </w:r>
      </w:del>
    </w:p>
    <w:p w14:paraId="0000068A" w14:textId="51468976" w:rsidR="003D183A" w:rsidDel="00E631A1" w:rsidRDefault="008B7924" w:rsidP="00E631A1">
      <w:pPr>
        <w:widowControl w:val="0"/>
        <w:pBdr>
          <w:top w:val="nil"/>
          <w:left w:val="nil"/>
          <w:bottom w:val="nil"/>
          <w:right w:val="nil"/>
          <w:between w:val="nil"/>
        </w:pBdr>
        <w:spacing w:before="57" w:after="0"/>
        <w:ind w:left="283" w:firstLine="0"/>
        <w:jc w:val="center"/>
        <w:rPr>
          <w:del w:id="2530" w:author="Cristiano de Menezes Feu" w:date="2022-11-21T08:33:00Z"/>
          <w:color w:val="000000"/>
        </w:rPr>
        <w:pPrChange w:id="2531" w:author="Cristiano de Menezes Feu" w:date="2022-11-21T08:33:00Z">
          <w:pPr>
            <w:widowControl w:val="0"/>
            <w:pBdr>
              <w:top w:val="nil"/>
              <w:left w:val="nil"/>
              <w:bottom w:val="nil"/>
              <w:right w:val="nil"/>
              <w:between w:val="nil"/>
            </w:pBdr>
            <w:spacing w:before="57" w:after="0"/>
            <w:ind w:left="283" w:firstLine="0"/>
          </w:pPr>
        </w:pPrChange>
      </w:pPr>
      <w:del w:id="2532" w:author="Cristiano de Menezes Feu" w:date="2022-11-21T08:33:00Z">
        <w:r w:rsidDel="00E631A1">
          <w:rPr>
            <w:color w:val="000000"/>
          </w:rPr>
          <w:delText>j) atribuição, nos termos da Resolução nº 3, de 25 de junho de 2003, do Diploma Mulher-Cidadã Carlota Pereira de Queirós, observando-se os critérios estabelecidos na Resolução nº 13, de 20 de novembro de 2003;</w:delText>
        </w:r>
      </w:del>
    </w:p>
    <w:p w14:paraId="0000068B" w14:textId="504E4E18" w:rsidR="003D183A" w:rsidDel="00E631A1" w:rsidRDefault="008B7924" w:rsidP="00E631A1">
      <w:pPr>
        <w:widowControl w:val="0"/>
        <w:pBdr>
          <w:top w:val="nil"/>
          <w:left w:val="nil"/>
          <w:bottom w:val="nil"/>
          <w:right w:val="nil"/>
          <w:between w:val="nil"/>
        </w:pBdr>
        <w:spacing w:before="57" w:after="0"/>
        <w:ind w:left="283" w:firstLine="0"/>
        <w:jc w:val="center"/>
        <w:rPr>
          <w:del w:id="2533" w:author="Cristiano de Menezes Feu" w:date="2022-11-21T08:33:00Z"/>
          <w:color w:val="000000"/>
        </w:rPr>
        <w:pPrChange w:id="2534" w:author="Cristiano de Menezes Feu" w:date="2022-11-21T08:33:00Z">
          <w:pPr>
            <w:widowControl w:val="0"/>
            <w:pBdr>
              <w:top w:val="nil"/>
              <w:left w:val="nil"/>
              <w:bottom w:val="nil"/>
              <w:right w:val="nil"/>
              <w:between w:val="nil"/>
            </w:pBdr>
            <w:spacing w:before="57" w:after="0"/>
            <w:ind w:left="283" w:firstLine="0"/>
          </w:pPr>
        </w:pPrChange>
      </w:pPr>
      <w:del w:id="2535" w:author="Cristiano de Menezes Feu" w:date="2022-11-21T08:33:00Z">
        <w:r w:rsidDel="00E631A1">
          <w:rPr>
            <w:color w:val="000000"/>
          </w:rPr>
          <w:delText>k) incentivo à conscientização da imagem da mulher na sociedade;</w:delText>
        </w:r>
      </w:del>
    </w:p>
    <w:p w14:paraId="0000068C" w14:textId="7074E37B" w:rsidR="003D183A" w:rsidDel="00E631A1" w:rsidRDefault="008B7924" w:rsidP="00E631A1">
      <w:pPr>
        <w:widowControl w:val="0"/>
        <w:pBdr>
          <w:top w:val="nil"/>
          <w:left w:val="nil"/>
          <w:bottom w:val="nil"/>
          <w:right w:val="nil"/>
          <w:between w:val="nil"/>
        </w:pBdr>
        <w:spacing w:before="57" w:after="0"/>
        <w:ind w:left="283" w:firstLine="0"/>
        <w:jc w:val="center"/>
        <w:rPr>
          <w:del w:id="2536" w:author="Cristiano de Menezes Feu" w:date="2022-11-21T08:33:00Z"/>
          <w:color w:val="000000"/>
        </w:rPr>
        <w:pPrChange w:id="2537" w:author="Cristiano de Menezes Feu" w:date="2022-11-21T08:33:00Z">
          <w:pPr>
            <w:widowControl w:val="0"/>
            <w:pBdr>
              <w:top w:val="nil"/>
              <w:left w:val="nil"/>
              <w:bottom w:val="nil"/>
              <w:right w:val="nil"/>
              <w:between w:val="nil"/>
            </w:pBdr>
            <w:spacing w:before="57" w:after="0"/>
            <w:ind w:left="283" w:firstLine="0"/>
          </w:pPr>
        </w:pPrChange>
      </w:pPr>
      <w:del w:id="2538" w:author="Cristiano de Menezes Feu" w:date="2022-11-21T08:33:00Z">
        <w:r w:rsidDel="00E631A1">
          <w:rPr>
            <w:color w:val="000000"/>
          </w:rPr>
          <w:delText xml:space="preserve">l) matérias atinentes à igualdade racial das mulheres; recebimento, avaliação e investigação de denúncias relativas à discriminação racial de mulheres, promoção e defesa da igualdade racial das mulheres; </w:delText>
        </w:r>
      </w:del>
    </w:p>
    <w:p w14:paraId="0000068D" w14:textId="4C30235B" w:rsidR="003D183A" w:rsidDel="00E631A1" w:rsidRDefault="008B7924" w:rsidP="00E631A1">
      <w:pPr>
        <w:widowControl w:val="0"/>
        <w:pBdr>
          <w:top w:val="nil"/>
          <w:left w:val="nil"/>
          <w:bottom w:val="nil"/>
          <w:right w:val="nil"/>
          <w:between w:val="nil"/>
        </w:pBdr>
        <w:ind w:firstLine="0"/>
        <w:jc w:val="center"/>
        <w:rPr>
          <w:del w:id="2539" w:author="Cristiano de Menezes Feu" w:date="2022-11-21T08:33:00Z"/>
          <w:color w:val="005583"/>
          <w:vertAlign w:val="superscript"/>
        </w:rPr>
        <w:pPrChange w:id="2540" w:author="Cristiano de Menezes Feu" w:date="2022-11-21T08:33:00Z">
          <w:pPr>
            <w:widowControl w:val="0"/>
            <w:pBdr>
              <w:top w:val="nil"/>
              <w:left w:val="nil"/>
              <w:bottom w:val="nil"/>
              <w:right w:val="nil"/>
              <w:between w:val="nil"/>
            </w:pBdr>
          </w:pPr>
        </w:pPrChange>
      </w:pPr>
      <w:del w:id="2541" w:author="Cristiano de Menezes Feu" w:date="2022-11-21T08:33:00Z">
        <w:r w:rsidDel="00E631A1">
          <w:rPr>
            <w:color w:val="000000"/>
          </w:rPr>
          <w:delText xml:space="preserve">XXV - Comissão de Defesa dos Direitos da Pessoa Idosa: </w:delText>
        </w:r>
        <w:r w:rsidDel="00E631A1">
          <w:rPr>
            <w:color w:val="005583"/>
          </w:rPr>
          <w:delText>(CIDOSO)</w:delText>
        </w:r>
        <w:r w:rsidDel="00E631A1">
          <w:rPr>
            <w:color w:val="005583"/>
            <w:vertAlign w:val="superscript"/>
          </w:rPr>
          <w:footnoteReference w:id="150"/>
        </w:r>
      </w:del>
    </w:p>
    <w:p w14:paraId="0000068E" w14:textId="5B518ACB" w:rsidR="003D183A" w:rsidDel="00E631A1" w:rsidRDefault="008B7924" w:rsidP="00E631A1">
      <w:pPr>
        <w:widowControl w:val="0"/>
        <w:pBdr>
          <w:top w:val="nil"/>
          <w:left w:val="nil"/>
          <w:bottom w:val="nil"/>
          <w:right w:val="nil"/>
          <w:between w:val="nil"/>
        </w:pBdr>
        <w:spacing w:before="57" w:after="0"/>
        <w:ind w:left="283" w:firstLine="0"/>
        <w:jc w:val="center"/>
        <w:rPr>
          <w:del w:id="2545" w:author="Cristiano de Menezes Feu" w:date="2022-11-21T08:33:00Z"/>
          <w:color w:val="000000"/>
        </w:rPr>
        <w:pPrChange w:id="2546" w:author="Cristiano de Menezes Feu" w:date="2022-11-21T08:33:00Z">
          <w:pPr>
            <w:widowControl w:val="0"/>
            <w:pBdr>
              <w:top w:val="nil"/>
              <w:left w:val="nil"/>
              <w:bottom w:val="nil"/>
              <w:right w:val="nil"/>
              <w:between w:val="nil"/>
            </w:pBdr>
            <w:spacing w:before="57" w:after="0"/>
            <w:ind w:left="283" w:firstLine="0"/>
          </w:pPr>
        </w:pPrChange>
      </w:pPr>
      <w:del w:id="2547" w:author="Cristiano de Menezes Feu" w:date="2022-11-21T08:33:00Z">
        <w:r w:rsidDel="00E631A1">
          <w:rPr>
            <w:color w:val="000000"/>
          </w:rPr>
          <w:delText>a) recebimento, avaliação e investigação de denúncias relativas à ameaça ou à violação de direitos da pessoa idosa;</w:delText>
        </w:r>
      </w:del>
    </w:p>
    <w:p w14:paraId="0000068F" w14:textId="4B9C8CF8" w:rsidR="003D183A" w:rsidDel="00E631A1" w:rsidRDefault="008B7924" w:rsidP="00E631A1">
      <w:pPr>
        <w:widowControl w:val="0"/>
        <w:pBdr>
          <w:top w:val="nil"/>
          <w:left w:val="nil"/>
          <w:bottom w:val="nil"/>
          <w:right w:val="nil"/>
          <w:between w:val="nil"/>
        </w:pBdr>
        <w:spacing w:before="57" w:after="0"/>
        <w:ind w:left="283" w:firstLine="0"/>
        <w:jc w:val="center"/>
        <w:rPr>
          <w:del w:id="2548" w:author="Cristiano de Menezes Feu" w:date="2022-11-21T08:33:00Z"/>
          <w:color w:val="000000"/>
        </w:rPr>
        <w:pPrChange w:id="2549" w:author="Cristiano de Menezes Feu" w:date="2022-11-21T08:33:00Z">
          <w:pPr>
            <w:widowControl w:val="0"/>
            <w:pBdr>
              <w:top w:val="nil"/>
              <w:left w:val="nil"/>
              <w:bottom w:val="nil"/>
              <w:right w:val="nil"/>
              <w:between w:val="nil"/>
            </w:pBdr>
            <w:spacing w:before="57" w:after="0"/>
            <w:ind w:left="283" w:firstLine="0"/>
          </w:pPr>
        </w:pPrChange>
      </w:pPr>
      <w:del w:id="2550" w:author="Cristiano de Menezes Feu" w:date="2022-11-21T08:33:00Z">
        <w:r w:rsidDel="00E631A1">
          <w:rPr>
            <w:color w:val="000000"/>
          </w:rPr>
          <w:delText>b) fiscalização e acompanhamento de programas governamentais relativos à proteção dos direitos da pessoa idosa;</w:delText>
        </w:r>
      </w:del>
    </w:p>
    <w:p w14:paraId="00000690" w14:textId="4E898031" w:rsidR="003D183A" w:rsidDel="00E631A1" w:rsidRDefault="008B7924" w:rsidP="00E631A1">
      <w:pPr>
        <w:widowControl w:val="0"/>
        <w:pBdr>
          <w:top w:val="nil"/>
          <w:left w:val="nil"/>
          <w:bottom w:val="nil"/>
          <w:right w:val="nil"/>
          <w:between w:val="nil"/>
        </w:pBdr>
        <w:spacing w:before="57" w:after="0"/>
        <w:ind w:left="283" w:firstLine="0"/>
        <w:jc w:val="center"/>
        <w:rPr>
          <w:del w:id="2551" w:author="Cristiano de Menezes Feu" w:date="2022-11-21T08:33:00Z"/>
          <w:color w:val="000000"/>
        </w:rPr>
        <w:pPrChange w:id="2552" w:author="Cristiano de Menezes Feu" w:date="2022-11-21T08:33:00Z">
          <w:pPr>
            <w:widowControl w:val="0"/>
            <w:pBdr>
              <w:top w:val="nil"/>
              <w:left w:val="nil"/>
              <w:bottom w:val="nil"/>
              <w:right w:val="nil"/>
              <w:between w:val="nil"/>
            </w:pBdr>
            <w:spacing w:before="57" w:after="0"/>
            <w:ind w:left="283" w:firstLine="0"/>
          </w:pPr>
        </w:pPrChange>
      </w:pPr>
      <w:del w:id="2553" w:author="Cristiano de Menezes Feu" w:date="2022-11-21T08:33:00Z">
        <w:r w:rsidDel="00E631A1">
          <w:rPr>
            <w:color w:val="000000"/>
          </w:rPr>
          <w:delText>c) programa de apoio à pessoa idosa em situação de risco social;</w:delText>
        </w:r>
      </w:del>
    </w:p>
    <w:p w14:paraId="00000691" w14:textId="21922B95" w:rsidR="003D183A" w:rsidDel="00E631A1" w:rsidRDefault="008B7924" w:rsidP="00E631A1">
      <w:pPr>
        <w:widowControl w:val="0"/>
        <w:pBdr>
          <w:top w:val="nil"/>
          <w:left w:val="nil"/>
          <w:bottom w:val="nil"/>
          <w:right w:val="nil"/>
          <w:between w:val="nil"/>
        </w:pBdr>
        <w:spacing w:before="57" w:after="0"/>
        <w:ind w:left="283" w:firstLine="0"/>
        <w:jc w:val="center"/>
        <w:rPr>
          <w:del w:id="2554" w:author="Cristiano de Menezes Feu" w:date="2022-11-21T08:33:00Z"/>
          <w:color w:val="000000"/>
        </w:rPr>
        <w:pPrChange w:id="2555" w:author="Cristiano de Menezes Feu" w:date="2022-11-21T08:33:00Z">
          <w:pPr>
            <w:widowControl w:val="0"/>
            <w:pBdr>
              <w:top w:val="nil"/>
              <w:left w:val="nil"/>
              <w:bottom w:val="nil"/>
              <w:right w:val="nil"/>
              <w:between w:val="nil"/>
            </w:pBdr>
            <w:spacing w:before="57" w:after="0"/>
            <w:ind w:left="283" w:firstLine="0"/>
          </w:pPr>
        </w:pPrChange>
      </w:pPr>
      <w:del w:id="2556" w:author="Cristiano de Menezes Feu" w:date="2022-11-21T08:33:00Z">
        <w:r w:rsidDel="00E631A1">
          <w:rPr>
            <w:color w:val="000000"/>
          </w:rPr>
          <w:delText>d) monitoramento de políticas públicas relacionadas às pessoas idosas;</w:delText>
        </w:r>
      </w:del>
    </w:p>
    <w:p w14:paraId="00000692" w14:textId="2F70DCFF" w:rsidR="003D183A" w:rsidDel="00E631A1" w:rsidRDefault="008B7924" w:rsidP="00E631A1">
      <w:pPr>
        <w:widowControl w:val="0"/>
        <w:pBdr>
          <w:top w:val="nil"/>
          <w:left w:val="nil"/>
          <w:bottom w:val="nil"/>
          <w:right w:val="nil"/>
          <w:between w:val="nil"/>
        </w:pBdr>
        <w:spacing w:before="57" w:after="0"/>
        <w:ind w:left="283" w:firstLine="0"/>
        <w:jc w:val="center"/>
        <w:rPr>
          <w:del w:id="2557" w:author="Cristiano de Menezes Feu" w:date="2022-11-21T08:33:00Z"/>
          <w:color w:val="000000"/>
        </w:rPr>
        <w:pPrChange w:id="2558" w:author="Cristiano de Menezes Feu" w:date="2022-11-21T08:33:00Z">
          <w:pPr>
            <w:widowControl w:val="0"/>
            <w:pBdr>
              <w:top w:val="nil"/>
              <w:left w:val="nil"/>
              <w:bottom w:val="nil"/>
              <w:right w:val="nil"/>
              <w:between w:val="nil"/>
            </w:pBdr>
            <w:spacing w:before="57" w:after="0"/>
            <w:ind w:left="283" w:firstLine="0"/>
          </w:pPr>
        </w:pPrChange>
      </w:pPr>
      <w:del w:id="2559" w:author="Cristiano de Menezes Feu" w:date="2022-11-21T08:33:00Z">
        <w:r w:rsidDel="00E631A1">
          <w:rPr>
            <w:color w:val="000000"/>
          </w:rPr>
          <w:delText>e) acompanhamento da ação dos conselhos de direitos das pessoas idosas, instalados na União, nos Estados, no Distrito Federal e nos Municípios;</w:delText>
        </w:r>
      </w:del>
    </w:p>
    <w:p w14:paraId="00000693" w14:textId="429F7956" w:rsidR="003D183A" w:rsidDel="00E631A1" w:rsidRDefault="008B7924" w:rsidP="00E631A1">
      <w:pPr>
        <w:widowControl w:val="0"/>
        <w:pBdr>
          <w:top w:val="nil"/>
          <w:left w:val="nil"/>
          <w:bottom w:val="nil"/>
          <w:right w:val="nil"/>
          <w:between w:val="nil"/>
        </w:pBdr>
        <w:spacing w:before="57" w:after="0"/>
        <w:ind w:left="283" w:firstLine="0"/>
        <w:jc w:val="center"/>
        <w:rPr>
          <w:del w:id="2560" w:author="Cristiano de Menezes Feu" w:date="2022-11-21T08:33:00Z"/>
          <w:color w:val="000000"/>
        </w:rPr>
        <w:pPrChange w:id="2561" w:author="Cristiano de Menezes Feu" w:date="2022-11-21T08:33:00Z">
          <w:pPr>
            <w:widowControl w:val="0"/>
            <w:pBdr>
              <w:top w:val="nil"/>
              <w:left w:val="nil"/>
              <w:bottom w:val="nil"/>
              <w:right w:val="nil"/>
              <w:between w:val="nil"/>
            </w:pBdr>
            <w:spacing w:before="57" w:after="0"/>
            <w:ind w:left="283" w:firstLine="0"/>
          </w:pPr>
        </w:pPrChange>
      </w:pPr>
      <w:del w:id="2562" w:author="Cristiano de Menezes Feu" w:date="2022-11-21T08:33:00Z">
        <w:r w:rsidDel="00E631A1">
          <w:rPr>
            <w:color w:val="000000"/>
          </w:rPr>
          <w:delText>f) pesquisas e estudos relativos à situação das pessoas idosas no Brasil e no mundo, inclusive para efeito de divulgação pública e fornecimento de subsídios para as demais Comissões da Casa;</w:delText>
        </w:r>
      </w:del>
    </w:p>
    <w:p w14:paraId="00000694" w14:textId="2A8386E2" w:rsidR="003D183A" w:rsidDel="00E631A1" w:rsidRDefault="008B7924" w:rsidP="00E631A1">
      <w:pPr>
        <w:widowControl w:val="0"/>
        <w:pBdr>
          <w:top w:val="nil"/>
          <w:left w:val="nil"/>
          <w:bottom w:val="nil"/>
          <w:right w:val="nil"/>
          <w:between w:val="nil"/>
        </w:pBdr>
        <w:spacing w:before="57" w:after="0"/>
        <w:ind w:left="283" w:firstLine="0"/>
        <w:jc w:val="center"/>
        <w:rPr>
          <w:del w:id="2563" w:author="Cristiano de Menezes Feu" w:date="2022-11-21T08:33:00Z"/>
          <w:color w:val="000000"/>
        </w:rPr>
        <w:pPrChange w:id="2564" w:author="Cristiano de Menezes Feu" w:date="2022-11-21T08:33:00Z">
          <w:pPr>
            <w:widowControl w:val="0"/>
            <w:pBdr>
              <w:top w:val="nil"/>
              <w:left w:val="nil"/>
              <w:bottom w:val="nil"/>
              <w:right w:val="nil"/>
              <w:between w:val="nil"/>
            </w:pBdr>
            <w:spacing w:before="57" w:after="0"/>
            <w:ind w:left="283" w:firstLine="0"/>
          </w:pPr>
        </w:pPrChange>
      </w:pPr>
      <w:del w:id="2565" w:author="Cristiano de Menezes Feu" w:date="2022-11-21T08:33:00Z">
        <w:r w:rsidDel="00E631A1">
          <w:rPr>
            <w:color w:val="000000"/>
          </w:rPr>
          <w:delText>g) incentivo à conscientização da imagem dos idosos na sociedade;</w:delText>
        </w:r>
      </w:del>
    </w:p>
    <w:p w14:paraId="00000695" w14:textId="5FD33CBB" w:rsidR="003D183A" w:rsidDel="00E631A1" w:rsidRDefault="008B7924" w:rsidP="00E631A1">
      <w:pPr>
        <w:widowControl w:val="0"/>
        <w:pBdr>
          <w:top w:val="nil"/>
          <w:left w:val="nil"/>
          <w:bottom w:val="nil"/>
          <w:right w:val="nil"/>
          <w:between w:val="nil"/>
        </w:pBdr>
        <w:spacing w:before="57" w:after="0"/>
        <w:ind w:left="283" w:firstLine="0"/>
        <w:jc w:val="center"/>
        <w:rPr>
          <w:del w:id="2566" w:author="Cristiano de Menezes Feu" w:date="2022-11-21T08:33:00Z"/>
          <w:color w:val="000000"/>
        </w:rPr>
        <w:pPrChange w:id="2567" w:author="Cristiano de Menezes Feu" w:date="2022-11-21T08:33:00Z">
          <w:pPr>
            <w:widowControl w:val="0"/>
            <w:pBdr>
              <w:top w:val="nil"/>
              <w:left w:val="nil"/>
              <w:bottom w:val="nil"/>
              <w:right w:val="nil"/>
              <w:between w:val="nil"/>
            </w:pBdr>
            <w:spacing w:before="57" w:after="0"/>
            <w:ind w:left="283" w:firstLine="0"/>
          </w:pPr>
        </w:pPrChange>
      </w:pPr>
      <w:del w:id="2568" w:author="Cristiano de Menezes Feu" w:date="2022-11-21T08:33:00Z">
        <w:r w:rsidDel="00E631A1">
          <w:rPr>
            <w:color w:val="000000"/>
          </w:rPr>
          <w:delText>h) regime jurídico de proteção à pessoa idosa.</w:delText>
        </w:r>
      </w:del>
    </w:p>
    <w:p w14:paraId="00000696" w14:textId="7365D0B1" w:rsidR="003D183A" w:rsidDel="00E631A1" w:rsidRDefault="008B7924" w:rsidP="00E631A1">
      <w:pPr>
        <w:widowControl w:val="0"/>
        <w:pBdr>
          <w:top w:val="nil"/>
          <w:left w:val="nil"/>
          <w:bottom w:val="nil"/>
          <w:right w:val="nil"/>
          <w:between w:val="nil"/>
        </w:pBdr>
        <w:spacing w:before="57" w:after="0"/>
        <w:ind w:left="283" w:firstLine="0"/>
        <w:jc w:val="center"/>
        <w:rPr>
          <w:del w:id="2569" w:author="Cristiano de Menezes Feu" w:date="2022-11-21T08:33:00Z"/>
          <w:color w:val="005583"/>
          <w:vertAlign w:val="superscript"/>
        </w:rPr>
        <w:pPrChange w:id="2570" w:author="Cristiano de Menezes Feu" w:date="2022-11-21T08:33:00Z">
          <w:pPr>
            <w:widowControl w:val="0"/>
            <w:pBdr>
              <w:top w:val="nil"/>
              <w:left w:val="nil"/>
              <w:bottom w:val="nil"/>
              <w:right w:val="nil"/>
              <w:between w:val="nil"/>
            </w:pBdr>
            <w:spacing w:before="57" w:after="0"/>
            <w:ind w:left="283" w:firstLine="0"/>
          </w:pPr>
        </w:pPrChange>
      </w:pPr>
      <w:del w:id="2571"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Os campos temáticos ou áreas de atividades de cada Comissão Permanente abrangem ainda os órgãos e programas governamentais com eles relacionados e respectivo acompanhamento e fiscalização orçamentária, sem prejuízo da competência da Comissão Mista Permanente a que se refere o art. 166, § 1º, da Constituição Federal.</w:delText>
        </w:r>
        <w:r w:rsidDel="00E631A1">
          <w:rPr>
            <w:color w:val="005583"/>
            <w:vertAlign w:val="superscript"/>
          </w:rPr>
          <w:footnoteReference w:id="151"/>
        </w:r>
      </w:del>
    </w:p>
    <w:p w14:paraId="00000697" w14:textId="2403F9E2" w:rsidR="003D183A" w:rsidDel="00E631A1" w:rsidRDefault="003D183A" w:rsidP="00E631A1">
      <w:pPr>
        <w:widowControl w:val="0"/>
        <w:pBdr>
          <w:top w:val="nil"/>
          <w:left w:val="nil"/>
          <w:bottom w:val="nil"/>
          <w:right w:val="nil"/>
          <w:between w:val="nil"/>
        </w:pBdr>
        <w:ind w:firstLine="0"/>
        <w:jc w:val="center"/>
        <w:rPr>
          <w:del w:id="2575" w:author="Cristiano de Menezes Feu" w:date="2022-11-21T08:33:00Z"/>
          <w:rFonts w:ascii="ClearSans-Bold" w:eastAsia="ClearSans-Bold" w:hAnsi="ClearSans-Bold" w:cs="ClearSans-Bold"/>
          <w:b/>
          <w:color w:val="000000"/>
          <w:sz w:val="24"/>
          <w:szCs w:val="24"/>
        </w:rPr>
        <w:pPrChange w:id="2576" w:author="Cristiano de Menezes Feu" w:date="2022-11-21T08:33:00Z">
          <w:pPr>
            <w:widowControl w:val="0"/>
            <w:pBdr>
              <w:top w:val="nil"/>
              <w:left w:val="nil"/>
              <w:bottom w:val="nil"/>
              <w:right w:val="nil"/>
              <w:between w:val="nil"/>
            </w:pBdr>
            <w:ind w:firstLine="0"/>
            <w:jc w:val="center"/>
          </w:pPr>
        </w:pPrChange>
      </w:pPr>
    </w:p>
    <w:p w14:paraId="00000698" w14:textId="63D752CB" w:rsidR="003D183A" w:rsidDel="00E631A1" w:rsidRDefault="008B7924" w:rsidP="00E631A1">
      <w:pPr>
        <w:widowControl w:val="0"/>
        <w:pBdr>
          <w:top w:val="nil"/>
          <w:left w:val="nil"/>
          <w:bottom w:val="nil"/>
          <w:right w:val="nil"/>
          <w:between w:val="nil"/>
        </w:pBdr>
        <w:ind w:firstLine="0"/>
        <w:jc w:val="center"/>
        <w:rPr>
          <w:del w:id="2577" w:author="Cristiano de Menezes Feu" w:date="2022-11-21T08:33:00Z"/>
          <w:rFonts w:ascii="ClearSans-Bold" w:eastAsia="ClearSans-Bold" w:hAnsi="ClearSans-Bold" w:cs="ClearSans-Bold"/>
          <w:b/>
          <w:color w:val="000000"/>
          <w:sz w:val="24"/>
          <w:szCs w:val="24"/>
        </w:rPr>
        <w:pPrChange w:id="2578" w:author="Cristiano de Menezes Feu" w:date="2022-11-21T08:33:00Z">
          <w:pPr>
            <w:widowControl w:val="0"/>
            <w:pBdr>
              <w:top w:val="nil"/>
              <w:left w:val="nil"/>
              <w:bottom w:val="nil"/>
              <w:right w:val="nil"/>
              <w:between w:val="nil"/>
            </w:pBdr>
            <w:ind w:firstLine="0"/>
            <w:jc w:val="center"/>
          </w:pPr>
        </w:pPrChange>
      </w:pPr>
      <w:del w:id="2579" w:author="Cristiano de Menezes Feu" w:date="2022-11-21T08:33:00Z">
        <w:r w:rsidDel="00E631A1">
          <w:rPr>
            <w:rFonts w:ascii="ClearSans-Bold" w:eastAsia="ClearSans-Bold" w:hAnsi="ClearSans-Bold" w:cs="ClearSans-Bold"/>
            <w:b/>
            <w:color w:val="000000"/>
            <w:sz w:val="24"/>
            <w:szCs w:val="24"/>
          </w:rPr>
          <w:delText>Seção III</w:delText>
        </w:r>
        <w:r w:rsidDel="00E631A1">
          <w:rPr>
            <w:rFonts w:ascii="ClearSans-Bold" w:eastAsia="ClearSans-Bold" w:hAnsi="ClearSans-Bold" w:cs="ClearSans-Bold"/>
            <w:b/>
            <w:color w:val="000000"/>
            <w:sz w:val="24"/>
            <w:szCs w:val="24"/>
          </w:rPr>
          <w:br/>
          <w:delText>Das Comissões Temporárias</w:delText>
        </w:r>
      </w:del>
    </w:p>
    <w:p w14:paraId="00000699" w14:textId="4062878A" w:rsidR="003D183A" w:rsidDel="00E631A1" w:rsidRDefault="008B7924" w:rsidP="00E631A1">
      <w:pPr>
        <w:widowControl w:val="0"/>
        <w:pBdr>
          <w:top w:val="nil"/>
          <w:left w:val="nil"/>
          <w:bottom w:val="nil"/>
          <w:right w:val="nil"/>
          <w:between w:val="nil"/>
        </w:pBdr>
        <w:ind w:firstLine="0"/>
        <w:jc w:val="center"/>
        <w:rPr>
          <w:del w:id="2580" w:author="Cristiano de Menezes Feu" w:date="2022-11-21T08:33:00Z"/>
          <w:color w:val="000000"/>
        </w:rPr>
        <w:pPrChange w:id="2581" w:author="Cristiano de Menezes Feu" w:date="2022-11-21T08:33:00Z">
          <w:pPr>
            <w:widowControl w:val="0"/>
            <w:pBdr>
              <w:top w:val="nil"/>
              <w:left w:val="nil"/>
              <w:bottom w:val="nil"/>
              <w:right w:val="nil"/>
              <w:between w:val="nil"/>
            </w:pBdr>
          </w:pPr>
        </w:pPrChange>
      </w:pPr>
      <w:del w:id="2582" w:author="Cristiano de Menezes Feu" w:date="2022-11-21T08:33:00Z">
        <w:r w:rsidDel="00E631A1">
          <w:rPr>
            <w:b/>
            <w:color w:val="000000"/>
          </w:rPr>
          <w:delText>Art. 33.</w:delText>
        </w:r>
        <w:r w:rsidDel="00E631A1">
          <w:rPr>
            <w:color w:val="000000"/>
          </w:rPr>
          <w:delText xml:space="preserve"> As Comissões Temporárias são: </w:delText>
        </w:r>
      </w:del>
    </w:p>
    <w:p w14:paraId="0000069A" w14:textId="746B6C62" w:rsidR="003D183A" w:rsidDel="00E631A1" w:rsidRDefault="008B7924" w:rsidP="00E631A1">
      <w:pPr>
        <w:widowControl w:val="0"/>
        <w:pBdr>
          <w:top w:val="nil"/>
          <w:left w:val="nil"/>
          <w:bottom w:val="nil"/>
          <w:right w:val="nil"/>
          <w:between w:val="nil"/>
        </w:pBdr>
        <w:ind w:firstLine="0"/>
        <w:jc w:val="center"/>
        <w:rPr>
          <w:del w:id="2583" w:author="Cristiano de Menezes Feu" w:date="2022-11-21T08:33:00Z"/>
          <w:color w:val="000000"/>
        </w:rPr>
        <w:pPrChange w:id="2584" w:author="Cristiano de Menezes Feu" w:date="2022-11-21T08:33:00Z">
          <w:pPr>
            <w:widowControl w:val="0"/>
            <w:pBdr>
              <w:top w:val="nil"/>
              <w:left w:val="nil"/>
              <w:bottom w:val="nil"/>
              <w:right w:val="nil"/>
              <w:between w:val="nil"/>
            </w:pBdr>
          </w:pPr>
        </w:pPrChange>
      </w:pPr>
      <w:del w:id="2585" w:author="Cristiano de Menezes Feu" w:date="2022-11-21T08:33:00Z">
        <w:r w:rsidDel="00E631A1">
          <w:rPr>
            <w:color w:val="000000"/>
          </w:rPr>
          <w:delText xml:space="preserve">I - Especiais; </w:delText>
        </w:r>
      </w:del>
    </w:p>
    <w:p w14:paraId="0000069B" w14:textId="4325AC1E" w:rsidR="003D183A" w:rsidDel="00E631A1" w:rsidRDefault="008B7924" w:rsidP="00E631A1">
      <w:pPr>
        <w:widowControl w:val="0"/>
        <w:pBdr>
          <w:top w:val="nil"/>
          <w:left w:val="nil"/>
          <w:bottom w:val="nil"/>
          <w:right w:val="nil"/>
          <w:between w:val="nil"/>
        </w:pBdr>
        <w:spacing w:before="0"/>
        <w:ind w:left="567" w:firstLine="0"/>
        <w:jc w:val="center"/>
        <w:rPr>
          <w:del w:id="2586" w:author="Cristiano de Menezes Feu" w:date="2022-11-21T08:33:00Z"/>
          <w:color w:val="005583"/>
          <w:sz w:val="20"/>
          <w:szCs w:val="20"/>
        </w:rPr>
        <w:pPrChange w:id="2587" w:author="Cristiano de Menezes Feu" w:date="2022-11-21T08:33:00Z">
          <w:pPr>
            <w:widowControl w:val="0"/>
            <w:pBdr>
              <w:top w:val="nil"/>
              <w:left w:val="nil"/>
              <w:bottom w:val="nil"/>
              <w:right w:val="nil"/>
              <w:between w:val="nil"/>
            </w:pBdr>
            <w:spacing w:before="0"/>
            <w:ind w:left="567" w:firstLine="0"/>
          </w:pPr>
        </w:pPrChange>
      </w:pPr>
      <w:del w:id="2588" w:author="Cristiano de Menezes Feu" w:date="2022-11-21T08:33:00Z">
        <w:r w:rsidDel="00E631A1">
          <w:rPr>
            <w:color w:val="005583"/>
            <w:sz w:val="20"/>
            <w:szCs w:val="20"/>
          </w:rPr>
          <w:delText>Art. 34.</w:delText>
        </w:r>
      </w:del>
    </w:p>
    <w:p w14:paraId="0000069C" w14:textId="5DD18274" w:rsidR="003D183A" w:rsidDel="00E631A1" w:rsidRDefault="008B7924" w:rsidP="00E631A1">
      <w:pPr>
        <w:widowControl w:val="0"/>
        <w:pBdr>
          <w:top w:val="nil"/>
          <w:left w:val="nil"/>
          <w:bottom w:val="nil"/>
          <w:right w:val="nil"/>
          <w:between w:val="nil"/>
        </w:pBdr>
        <w:ind w:firstLine="0"/>
        <w:jc w:val="center"/>
        <w:rPr>
          <w:del w:id="2589" w:author="Cristiano de Menezes Feu" w:date="2022-11-21T08:33:00Z"/>
          <w:color w:val="000000"/>
        </w:rPr>
        <w:pPrChange w:id="2590" w:author="Cristiano de Menezes Feu" w:date="2022-11-21T08:33:00Z">
          <w:pPr>
            <w:widowControl w:val="0"/>
            <w:pBdr>
              <w:top w:val="nil"/>
              <w:left w:val="nil"/>
              <w:bottom w:val="nil"/>
              <w:right w:val="nil"/>
              <w:between w:val="nil"/>
            </w:pBdr>
          </w:pPr>
        </w:pPrChange>
      </w:pPr>
      <w:del w:id="2591" w:author="Cristiano de Menezes Feu" w:date="2022-11-21T08:33:00Z">
        <w:r w:rsidDel="00E631A1">
          <w:rPr>
            <w:color w:val="000000"/>
          </w:rPr>
          <w:delText xml:space="preserve">II - de Inquérito; </w:delText>
        </w:r>
      </w:del>
    </w:p>
    <w:p w14:paraId="0000069D" w14:textId="4A5CC255" w:rsidR="003D183A" w:rsidDel="00E631A1" w:rsidRDefault="008B7924" w:rsidP="00E631A1">
      <w:pPr>
        <w:widowControl w:val="0"/>
        <w:pBdr>
          <w:top w:val="nil"/>
          <w:left w:val="nil"/>
          <w:bottom w:val="nil"/>
          <w:right w:val="nil"/>
          <w:between w:val="nil"/>
        </w:pBdr>
        <w:spacing w:before="0"/>
        <w:ind w:left="567" w:firstLine="0"/>
        <w:jc w:val="center"/>
        <w:rPr>
          <w:del w:id="2592" w:author="Cristiano de Menezes Feu" w:date="2022-11-21T08:33:00Z"/>
          <w:color w:val="005583"/>
          <w:sz w:val="20"/>
          <w:szCs w:val="20"/>
        </w:rPr>
        <w:pPrChange w:id="2593" w:author="Cristiano de Menezes Feu" w:date="2022-11-21T08:33:00Z">
          <w:pPr>
            <w:widowControl w:val="0"/>
            <w:pBdr>
              <w:top w:val="nil"/>
              <w:left w:val="nil"/>
              <w:bottom w:val="nil"/>
              <w:right w:val="nil"/>
              <w:between w:val="nil"/>
            </w:pBdr>
            <w:spacing w:before="0"/>
            <w:ind w:left="567" w:firstLine="0"/>
          </w:pPr>
        </w:pPrChange>
      </w:pPr>
      <w:del w:id="2594" w:author="Cristiano de Menezes Feu" w:date="2022-11-21T08:33:00Z">
        <w:r w:rsidDel="00E631A1">
          <w:rPr>
            <w:color w:val="005583"/>
            <w:sz w:val="20"/>
            <w:szCs w:val="20"/>
          </w:rPr>
          <w:delText>Art. 35.</w:delText>
        </w:r>
      </w:del>
    </w:p>
    <w:p w14:paraId="0000069E" w14:textId="5CC8E8E0" w:rsidR="003D183A" w:rsidDel="00E631A1" w:rsidRDefault="008B7924" w:rsidP="00E631A1">
      <w:pPr>
        <w:widowControl w:val="0"/>
        <w:pBdr>
          <w:top w:val="nil"/>
          <w:left w:val="nil"/>
          <w:bottom w:val="nil"/>
          <w:right w:val="nil"/>
          <w:between w:val="nil"/>
        </w:pBdr>
        <w:ind w:firstLine="0"/>
        <w:jc w:val="center"/>
        <w:rPr>
          <w:del w:id="2595" w:author="Cristiano de Menezes Feu" w:date="2022-11-21T08:33:00Z"/>
          <w:color w:val="000000"/>
        </w:rPr>
        <w:pPrChange w:id="2596" w:author="Cristiano de Menezes Feu" w:date="2022-11-21T08:33:00Z">
          <w:pPr>
            <w:widowControl w:val="0"/>
            <w:pBdr>
              <w:top w:val="nil"/>
              <w:left w:val="nil"/>
              <w:bottom w:val="nil"/>
              <w:right w:val="nil"/>
              <w:between w:val="nil"/>
            </w:pBdr>
          </w:pPr>
        </w:pPrChange>
      </w:pPr>
      <w:del w:id="2597" w:author="Cristiano de Menezes Feu" w:date="2022-11-21T08:33:00Z">
        <w:r w:rsidDel="00E631A1">
          <w:rPr>
            <w:color w:val="000000"/>
          </w:rPr>
          <w:delText xml:space="preserve">III - Externas. </w:delText>
        </w:r>
      </w:del>
    </w:p>
    <w:p w14:paraId="0000069F" w14:textId="25B18172" w:rsidR="003D183A" w:rsidDel="00E631A1" w:rsidRDefault="008B7924" w:rsidP="00E631A1">
      <w:pPr>
        <w:widowControl w:val="0"/>
        <w:pBdr>
          <w:top w:val="nil"/>
          <w:left w:val="nil"/>
          <w:bottom w:val="nil"/>
          <w:right w:val="nil"/>
          <w:between w:val="nil"/>
        </w:pBdr>
        <w:spacing w:before="0"/>
        <w:ind w:left="567" w:firstLine="0"/>
        <w:jc w:val="center"/>
        <w:rPr>
          <w:del w:id="2598" w:author="Cristiano de Menezes Feu" w:date="2022-11-21T08:33:00Z"/>
          <w:color w:val="005583"/>
          <w:sz w:val="20"/>
          <w:szCs w:val="20"/>
        </w:rPr>
        <w:pPrChange w:id="2599" w:author="Cristiano de Menezes Feu" w:date="2022-11-21T08:33:00Z">
          <w:pPr>
            <w:widowControl w:val="0"/>
            <w:pBdr>
              <w:top w:val="nil"/>
              <w:left w:val="nil"/>
              <w:bottom w:val="nil"/>
              <w:right w:val="nil"/>
              <w:between w:val="nil"/>
            </w:pBdr>
            <w:spacing w:before="0"/>
            <w:ind w:left="567" w:firstLine="0"/>
          </w:pPr>
        </w:pPrChange>
      </w:pPr>
      <w:del w:id="2600" w:author="Cristiano de Menezes Feu" w:date="2022-11-21T08:33:00Z">
        <w:r w:rsidDel="00E631A1">
          <w:rPr>
            <w:color w:val="005583"/>
            <w:sz w:val="20"/>
            <w:szCs w:val="20"/>
          </w:rPr>
          <w:delText>Art. 38.</w:delText>
        </w:r>
      </w:del>
    </w:p>
    <w:p w14:paraId="000006A0" w14:textId="0825B81F" w:rsidR="003D183A" w:rsidDel="00E631A1" w:rsidRDefault="008B7924" w:rsidP="00E631A1">
      <w:pPr>
        <w:widowControl w:val="0"/>
        <w:pBdr>
          <w:top w:val="nil"/>
          <w:left w:val="nil"/>
          <w:bottom w:val="nil"/>
          <w:right w:val="nil"/>
          <w:between w:val="nil"/>
        </w:pBdr>
        <w:ind w:firstLine="0"/>
        <w:jc w:val="center"/>
        <w:rPr>
          <w:del w:id="2601" w:author="Cristiano de Menezes Feu" w:date="2022-11-21T08:33:00Z"/>
          <w:b/>
          <w:color w:val="005583"/>
          <w:sz w:val="20"/>
          <w:szCs w:val="20"/>
        </w:rPr>
        <w:pPrChange w:id="2602" w:author="Cristiano de Menezes Feu" w:date="2022-11-21T08:33:00Z">
          <w:pPr>
            <w:widowControl w:val="0"/>
            <w:pBdr>
              <w:top w:val="nil"/>
              <w:left w:val="nil"/>
              <w:bottom w:val="nil"/>
              <w:right w:val="nil"/>
              <w:between w:val="nil"/>
            </w:pBdr>
          </w:pPr>
        </w:pPrChange>
      </w:pPr>
      <w:del w:id="2603" w:author="Cristiano de Menezes Feu" w:date="2022-11-21T08:33:00Z">
        <w:r w:rsidDel="00E631A1">
          <w:rPr>
            <w:color w:val="000000"/>
          </w:rPr>
          <w:delText>§ 1º As Comissões Temporárias compor-se-ão do número de membros que for previsto no ato ou requerimento de sua constituição, designados pelo Presidente por indicação dos Líderes, ou independentemente desta se, no prazo de quarenta e oito horas após criar-se a Comissão, não se fizer a escolha.</w:delText>
        </w:r>
      </w:del>
    </w:p>
    <w:p w14:paraId="000006A1" w14:textId="4B2E18DC" w:rsidR="003D183A" w:rsidDel="00E631A1" w:rsidRDefault="008B7924" w:rsidP="00E631A1">
      <w:pPr>
        <w:widowControl w:val="0"/>
        <w:pBdr>
          <w:top w:val="nil"/>
          <w:left w:val="nil"/>
          <w:bottom w:val="nil"/>
          <w:right w:val="nil"/>
          <w:between w:val="nil"/>
        </w:pBdr>
        <w:spacing w:before="0"/>
        <w:ind w:left="567" w:firstLine="0"/>
        <w:jc w:val="center"/>
        <w:rPr>
          <w:del w:id="2604" w:author="Cristiano de Menezes Feu" w:date="2022-11-21T08:33:00Z"/>
          <w:color w:val="005583"/>
          <w:sz w:val="20"/>
          <w:szCs w:val="20"/>
        </w:rPr>
        <w:pPrChange w:id="2605" w:author="Cristiano de Menezes Feu" w:date="2022-11-21T08:33:00Z">
          <w:pPr>
            <w:widowControl w:val="0"/>
            <w:pBdr>
              <w:top w:val="nil"/>
              <w:left w:val="nil"/>
              <w:bottom w:val="nil"/>
              <w:right w:val="nil"/>
              <w:between w:val="nil"/>
            </w:pBdr>
            <w:spacing w:before="0"/>
            <w:ind w:left="567" w:firstLine="0"/>
          </w:pPr>
        </w:pPrChange>
      </w:pPr>
      <w:del w:id="2606" w:author="Cristiano de Menezes Feu" w:date="2022-11-21T08:33:00Z">
        <w:r w:rsidDel="00E631A1">
          <w:rPr>
            <w:b/>
            <w:color w:val="005583"/>
            <w:sz w:val="20"/>
            <w:szCs w:val="20"/>
          </w:rPr>
          <w:delText>QO</w:delText>
        </w:r>
        <w:r w:rsidDel="00E631A1">
          <w:rPr>
            <w:color w:val="005583"/>
            <w:sz w:val="20"/>
            <w:szCs w:val="20"/>
          </w:rPr>
          <w:delText xml:space="preserve"> 37/2011 – O limite para funcionamento de Comissão temporária é o término da legislatura. Caso haja necessidade, deve ser criada nova Comissão na legislatura subsequente.</w:delText>
        </w:r>
      </w:del>
    </w:p>
    <w:p w14:paraId="000006A2" w14:textId="3CC3E646" w:rsidR="003D183A" w:rsidDel="00E631A1" w:rsidRDefault="008B7924" w:rsidP="00E631A1">
      <w:pPr>
        <w:widowControl w:val="0"/>
        <w:pBdr>
          <w:top w:val="nil"/>
          <w:left w:val="nil"/>
          <w:bottom w:val="nil"/>
          <w:right w:val="nil"/>
          <w:between w:val="nil"/>
        </w:pBdr>
        <w:ind w:firstLine="0"/>
        <w:jc w:val="center"/>
        <w:rPr>
          <w:del w:id="2607" w:author="Cristiano de Menezes Feu" w:date="2022-11-21T08:33:00Z"/>
          <w:b/>
          <w:color w:val="005583"/>
          <w:sz w:val="20"/>
          <w:szCs w:val="20"/>
        </w:rPr>
        <w:pPrChange w:id="2608" w:author="Cristiano de Menezes Feu" w:date="2022-11-21T08:33:00Z">
          <w:pPr>
            <w:widowControl w:val="0"/>
            <w:pBdr>
              <w:top w:val="nil"/>
              <w:left w:val="nil"/>
              <w:bottom w:val="nil"/>
              <w:right w:val="nil"/>
              <w:between w:val="nil"/>
            </w:pBdr>
          </w:pPr>
        </w:pPrChange>
      </w:pPr>
      <w:del w:id="2609" w:author="Cristiano de Menezes Feu" w:date="2022-11-21T08:33:00Z">
        <w:r w:rsidDel="00E631A1">
          <w:rPr>
            <w:color w:val="000000"/>
          </w:rPr>
          <w:delText xml:space="preserve">§ 2º Na constituição das Comissões Temporárias observar-se-á o rodízio entre as bancadas não contempladas, de tal forma que todos os Partidos ou Blocos Parlamentares possam fazer-se representar. </w:delText>
        </w:r>
      </w:del>
    </w:p>
    <w:p w14:paraId="000006A3" w14:textId="3F0EB300" w:rsidR="003D183A" w:rsidDel="00E631A1" w:rsidRDefault="008B7924" w:rsidP="00E631A1">
      <w:pPr>
        <w:widowControl w:val="0"/>
        <w:pBdr>
          <w:top w:val="nil"/>
          <w:left w:val="nil"/>
          <w:bottom w:val="nil"/>
          <w:right w:val="nil"/>
          <w:between w:val="nil"/>
        </w:pBdr>
        <w:spacing w:before="0"/>
        <w:ind w:left="567" w:firstLine="0"/>
        <w:jc w:val="center"/>
        <w:rPr>
          <w:del w:id="2610" w:author="Cristiano de Menezes Feu" w:date="2022-11-21T08:33:00Z"/>
          <w:color w:val="005583"/>
          <w:sz w:val="20"/>
          <w:szCs w:val="20"/>
        </w:rPr>
        <w:pPrChange w:id="2611" w:author="Cristiano de Menezes Feu" w:date="2022-11-21T08:33:00Z">
          <w:pPr>
            <w:widowControl w:val="0"/>
            <w:pBdr>
              <w:top w:val="nil"/>
              <w:left w:val="nil"/>
              <w:bottom w:val="nil"/>
              <w:right w:val="nil"/>
              <w:between w:val="nil"/>
            </w:pBdr>
            <w:spacing w:before="0"/>
            <w:ind w:left="567" w:firstLine="0"/>
          </w:pPr>
        </w:pPrChange>
      </w:pPr>
      <w:del w:id="2612" w:author="Cristiano de Menezes Feu" w:date="2022-11-21T08:33:00Z">
        <w:r w:rsidDel="00E631A1">
          <w:rPr>
            <w:b/>
            <w:color w:val="005583"/>
            <w:sz w:val="20"/>
            <w:szCs w:val="20"/>
          </w:rPr>
          <w:delText>QO</w:delText>
        </w:r>
        <w:r w:rsidDel="00E631A1">
          <w:rPr>
            <w:color w:val="005583"/>
            <w:sz w:val="20"/>
            <w:szCs w:val="20"/>
          </w:rPr>
          <w:delText xml:space="preserve"> 280/1999 – “[...] serão observadas na composição das Comissões temporárias, além do critério da proporcionalidade partidária, a adição de vaga para abrigar a representação dos Partidos Políticos, mediante rodízio, que, pela proporcionalidade, não teriam direito à representação”. </w:delText>
        </w:r>
      </w:del>
    </w:p>
    <w:p w14:paraId="000006A4" w14:textId="3E63C4F0" w:rsidR="003D183A" w:rsidDel="00E631A1" w:rsidRDefault="008B7924" w:rsidP="00E631A1">
      <w:pPr>
        <w:widowControl w:val="0"/>
        <w:pBdr>
          <w:top w:val="nil"/>
          <w:left w:val="nil"/>
          <w:bottom w:val="nil"/>
          <w:right w:val="nil"/>
          <w:between w:val="nil"/>
        </w:pBdr>
        <w:ind w:firstLine="0"/>
        <w:jc w:val="center"/>
        <w:rPr>
          <w:del w:id="2613" w:author="Cristiano de Menezes Feu" w:date="2022-11-21T08:33:00Z"/>
          <w:color w:val="000000"/>
        </w:rPr>
        <w:pPrChange w:id="2614" w:author="Cristiano de Menezes Feu" w:date="2022-11-21T08:33:00Z">
          <w:pPr>
            <w:widowControl w:val="0"/>
            <w:pBdr>
              <w:top w:val="nil"/>
              <w:left w:val="nil"/>
              <w:bottom w:val="nil"/>
              <w:right w:val="nil"/>
              <w:between w:val="nil"/>
            </w:pBdr>
          </w:pPr>
        </w:pPrChange>
      </w:pPr>
      <w:del w:id="2615" w:author="Cristiano de Menezes Feu" w:date="2022-11-21T08:33:00Z">
        <w:r w:rsidDel="00E631A1">
          <w:rPr>
            <w:color w:val="000000"/>
          </w:rPr>
          <w:delText xml:space="preserve">§ 3º A participação do Deputado em Comissão Temporária cumprir-se-á sem prejuízo de suas funções em Comissões Permanentes. </w:delText>
        </w:r>
      </w:del>
    </w:p>
    <w:p w14:paraId="000006A5" w14:textId="183DCD39" w:rsidR="003D183A" w:rsidDel="00E631A1" w:rsidRDefault="008B7924" w:rsidP="00E631A1">
      <w:pPr>
        <w:widowControl w:val="0"/>
        <w:pBdr>
          <w:top w:val="nil"/>
          <w:left w:val="nil"/>
          <w:bottom w:val="nil"/>
          <w:right w:val="nil"/>
          <w:between w:val="nil"/>
        </w:pBdr>
        <w:ind w:firstLine="0"/>
        <w:jc w:val="center"/>
        <w:rPr>
          <w:del w:id="2616" w:author="Cristiano de Menezes Feu" w:date="2022-11-21T08:33:00Z"/>
          <w:rFonts w:ascii="Sansita" w:eastAsia="Sansita" w:hAnsi="Sansita" w:cs="Sansita"/>
          <w:i/>
          <w:color w:val="000000"/>
          <w:sz w:val="24"/>
          <w:szCs w:val="24"/>
        </w:rPr>
        <w:pPrChange w:id="2617" w:author="Cristiano de Menezes Feu" w:date="2022-11-21T08:33:00Z">
          <w:pPr>
            <w:widowControl w:val="0"/>
            <w:pBdr>
              <w:top w:val="nil"/>
              <w:left w:val="nil"/>
              <w:bottom w:val="nil"/>
              <w:right w:val="nil"/>
              <w:between w:val="nil"/>
            </w:pBdr>
            <w:ind w:firstLine="0"/>
            <w:jc w:val="center"/>
          </w:pPr>
        </w:pPrChange>
      </w:pPr>
      <w:del w:id="2618" w:author="Cristiano de Menezes Feu" w:date="2022-11-21T08:33:00Z">
        <w:r w:rsidDel="00E631A1">
          <w:rPr>
            <w:rFonts w:ascii="Sansita" w:eastAsia="Sansita" w:hAnsi="Sansita" w:cs="Sansita"/>
            <w:i/>
            <w:color w:val="000000"/>
            <w:sz w:val="24"/>
            <w:szCs w:val="24"/>
          </w:rPr>
          <w:delText>Subseção I</w:delText>
        </w:r>
        <w:r w:rsidDel="00E631A1">
          <w:rPr>
            <w:rFonts w:ascii="Sansita" w:eastAsia="Sansita" w:hAnsi="Sansita" w:cs="Sansita"/>
            <w:i/>
            <w:color w:val="000000"/>
            <w:sz w:val="24"/>
            <w:szCs w:val="24"/>
          </w:rPr>
          <w:br/>
          <w:delText>Das Comissões Especiais</w:delText>
        </w:r>
      </w:del>
    </w:p>
    <w:p w14:paraId="000006A6" w14:textId="1B221E32" w:rsidR="003D183A" w:rsidDel="00E631A1" w:rsidRDefault="008B7924" w:rsidP="00E631A1">
      <w:pPr>
        <w:widowControl w:val="0"/>
        <w:pBdr>
          <w:top w:val="nil"/>
          <w:left w:val="nil"/>
          <w:bottom w:val="nil"/>
          <w:right w:val="nil"/>
          <w:between w:val="nil"/>
        </w:pBdr>
        <w:ind w:firstLine="0"/>
        <w:jc w:val="center"/>
        <w:rPr>
          <w:del w:id="2619" w:author="Cristiano de Menezes Feu" w:date="2022-11-21T08:33:00Z"/>
          <w:rFonts w:ascii="ClearSans-Bold" w:eastAsia="ClearSans-Bold" w:hAnsi="ClearSans-Bold" w:cs="ClearSans-Bold"/>
          <w:b/>
          <w:color w:val="000000"/>
        </w:rPr>
        <w:pPrChange w:id="2620" w:author="Cristiano de Menezes Feu" w:date="2022-11-21T08:33:00Z">
          <w:pPr>
            <w:widowControl w:val="0"/>
            <w:pBdr>
              <w:top w:val="nil"/>
              <w:left w:val="nil"/>
              <w:bottom w:val="nil"/>
              <w:right w:val="nil"/>
              <w:between w:val="nil"/>
            </w:pBdr>
          </w:pPr>
        </w:pPrChange>
      </w:pPr>
      <w:del w:id="2621" w:author="Cristiano de Menezes Feu" w:date="2022-11-21T08:33:00Z">
        <w:r w:rsidDel="00E631A1">
          <w:rPr>
            <w:rFonts w:ascii="ClearSans-Bold" w:eastAsia="ClearSans-Bold" w:hAnsi="ClearSans-Bold" w:cs="ClearSans-Bold"/>
            <w:b/>
            <w:color w:val="000000"/>
          </w:rPr>
          <w:delText>Art. 34.</w:delText>
        </w:r>
        <w:r w:rsidDel="00E631A1">
          <w:rPr>
            <w:color w:val="000000"/>
          </w:rPr>
          <w:delText xml:space="preserve"> As Comissões Especiais serão constituídas para dar parecer sobre: </w:delText>
        </w:r>
      </w:del>
    </w:p>
    <w:p w14:paraId="000006A7" w14:textId="4FDC1835" w:rsidR="003D183A" w:rsidDel="00E631A1" w:rsidRDefault="008B7924" w:rsidP="00E631A1">
      <w:pPr>
        <w:widowControl w:val="0"/>
        <w:pBdr>
          <w:top w:val="nil"/>
          <w:left w:val="nil"/>
          <w:bottom w:val="nil"/>
          <w:right w:val="nil"/>
          <w:between w:val="nil"/>
        </w:pBdr>
        <w:spacing w:before="0" w:after="113"/>
        <w:ind w:left="567" w:firstLine="0"/>
        <w:jc w:val="center"/>
        <w:rPr>
          <w:del w:id="2622" w:author="Cristiano de Menezes Feu" w:date="2022-11-21T08:33:00Z"/>
          <w:color w:val="005583"/>
          <w:sz w:val="20"/>
          <w:szCs w:val="20"/>
        </w:rPr>
        <w:pPrChange w:id="2623" w:author="Cristiano de Menezes Feu" w:date="2022-11-21T08:33:00Z">
          <w:pPr>
            <w:widowControl w:val="0"/>
            <w:pBdr>
              <w:top w:val="nil"/>
              <w:left w:val="nil"/>
              <w:bottom w:val="nil"/>
              <w:right w:val="nil"/>
              <w:between w:val="nil"/>
            </w:pBdr>
            <w:spacing w:before="0" w:after="113"/>
            <w:ind w:left="567" w:firstLine="0"/>
          </w:pPr>
        </w:pPrChange>
      </w:pPr>
      <w:del w:id="2624" w:author="Cristiano de Menezes Feu" w:date="2022-11-21T08:33:00Z">
        <w:r w:rsidDel="00E631A1">
          <w:rPr>
            <w:color w:val="005583"/>
            <w:sz w:val="20"/>
            <w:szCs w:val="20"/>
          </w:rPr>
          <w:delText xml:space="preserve">Art. 17, I, m; art. 216; art. 218, § 2º. </w:delText>
        </w:r>
      </w:del>
    </w:p>
    <w:p w14:paraId="000006A8" w14:textId="20330DCF" w:rsidR="003D183A" w:rsidDel="00E631A1" w:rsidRDefault="008B7924" w:rsidP="00E631A1">
      <w:pPr>
        <w:widowControl w:val="0"/>
        <w:pBdr>
          <w:top w:val="nil"/>
          <w:left w:val="nil"/>
          <w:bottom w:val="nil"/>
          <w:right w:val="nil"/>
          <w:between w:val="nil"/>
        </w:pBdr>
        <w:ind w:firstLine="0"/>
        <w:jc w:val="center"/>
        <w:rPr>
          <w:del w:id="2625" w:author="Cristiano de Menezes Feu" w:date="2022-11-21T08:33:00Z"/>
          <w:color w:val="000000"/>
        </w:rPr>
        <w:pPrChange w:id="2626" w:author="Cristiano de Menezes Feu" w:date="2022-11-21T08:33:00Z">
          <w:pPr>
            <w:widowControl w:val="0"/>
            <w:pBdr>
              <w:top w:val="nil"/>
              <w:left w:val="nil"/>
              <w:bottom w:val="nil"/>
              <w:right w:val="nil"/>
              <w:between w:val="nil"/>
            </w:pBdr>
          </w:pPr>
        </w:pPrChange>
      </w:pPr>
      <w:del w:id="2627" w:author="Cristiano de Menezes Feu" w:date="2022-11-21T08:33:00Z">
        <w:r w:rsidDel="00E631A1">
          <w:rPr>
            <w:color w:val="000000"/>
          </w:rPr>
          <w:delText xml:space="preserve">I - proposta de emenda à Constituição e projeto de código, casos em que sua organização e funcionamento obedecerão às normas fixadas nos Capítulos I e III, respectivamente, do Título VI; </w:delText>
        </w:r>
      </w:del>
    </w:p>
    <w:p w14:paraId="000006A9" w14:textId="2D1639DF" w:rsidR="003D183A" w:rsidDel="00E631A1" w:rsidRDefault="008B7924" w:rsidP="00E631A1">
      <w:pPr>
        <w:widowControl w:val="0"/>
        <w:pBdr>
          <w:top w:val="nil"/>
          <w:left w:val="nil"/>
          <w:bottom w:val="nil"/>
          <w:right w:val="nil"/>
          <w:between w:val="nil"/>
        </w:pBdr>
        <w:spacing w:before="0" w:after="113"/>
        <w:ind w:left="567" w:firstLine="0"/>
        <w:jc w:val="center"/>
        <w:rPr>
          <w:del w:id="2628" w:author="Cristiano de Menezes Feu" w:date="2022-11-21T08:33:00Z"/>
          <w:color w:val="005583"/>
          <w:sz w:val="20"/>
          <w:szCs w:val="20"/>
        </w:rPr>
        <w:pPrChange w:id="2629" w:author="Cristiano de Menezes Feu" w:date="2022-11-21T08:33:00Z">
          <w:pPr>
            <w:widowControl w:val="0"/>
            <w:pBdr>
              <w:top w:val="nil"/>
              <w:left w:val="nil"/>
              <w:bottom w:val="nil"/>
              <w:right w:val="nil"/>
              <w:between w:val="nil"/>
            </w:pBdr>
            <w:spacing w:before="0" w:after="113"/>
            <w:ind w:left="567" w:firstLine="0"/>
          </w:pPr>
        </w:pPrChange>
      </w:pPr>
      <w:del w:id="2630" w:author="Cristiano de Menezes Feu" w:date="2022-11-21T08:33:00Z">
        <w:r w:rsidDel="00E631A1">
          <w:rPr>
            <w:color w:val="005583"/>
            <w:sz w:val="20"/>
            <w:szCs w:val="20"/>
          </w:rPr>
          <w:delText>Arts. 201 a 203; arts. 205 a 211.</w:delText>
        </w:r>
      </w:del>
    </w:p>
    <w:p w14:paraId="000006AA" w14:textId="2A0446C3" w:rsidR="003D183A" w:rsidDel="00E631A1" w:rsidRDefault="008B7924" w:rsidP="00E631A1">
      <w:pPr>
        <w:widowControl w:val="0"/>
        <w:pBdr>
          <w:top w:val="nil"/>
          <w:left w:val="nil"/>
          <w:bottom w:val="nil"/>
          <w:right w:val="nil"/>
          <w:between w:val="nil"/>
        </w:pBdr>
        <w:ind w:firstLine="0"/>
        <w:jc w:val="center"/>
        <w:rPr>
          <w:del w:id="2631" w:author="Cristiano de Menezes Feu" w:date="2022-11-21T08:33:00Z"/>
          <w:color w:val="000000"/>
        </w:rPr>
        <w:pPrChange w:id="2632" w:author="Cristiano de Menezes Feu" w:date="2022-11-21T08:33:00Z">
          <w:pPr>
            <w:widowControl w:val="0"/>
            <w:pBdr>
              <w:top w:val="nil"/>
              <w:left w:val="nil"/>
              <w:bottom w:val="nil"/>
              <w:right w:val="nil"/>
              <w:between w:val="nil"/>
            </w:pBdr>
          </w:pPr>
        </w:pPrChange>
      </w:pPr>
      <w:del w:id="2633" w:author="Cristiano de Menezes Feu" w:date="2022-11-21T08:33:00Z">
        <w:r w:rsidDel="00E631A1">
          <w:rPr>
            <w:color w:val="000000"/>
          </w:rPr>
          <w:delText>II - proposições que versarem matéria de competência de mais de três Comissões que devam pronunciar-se quanto ao mérito, por iniciativa do Presidente da Câmara, ou a requerimento de Líder ou de Presidente de Comissão interessada.</w:delText>
        </w:r>
      </w:del>
    </w:p>
    <w:p w14:paraId="000006AB" w14:textId="0F088298" w:rsidR="003D183A" w:rsidDel="00E631A1" w:rsidRDefault="008B7924" w:rsidP="00E631A1">
      <w:pPr>
        <w:widowControl w:val="0"/>
        <w:pBdr>
          <w:top w:val="nil"/>
          <w:left w:val="nil"/>
          <w:bottom w:val="nil"/>
          <w:right w:val="nil"/>
          <w:between w:val="nil"/>
        </w:pBdr>
        <w:spacing w:before="0" w:after="113"/>
        <w:ind w:left="567" w:firstLine="0"/>
        <w:jc w:val="center"/>
        <w:rPr>
          <w:del w:id="2634" w:author="Cristiano de Menezes Feu" w:date="2022-11-21T08:33:00Z"/>
          <w:color w:val="005583"/>
          <w:sz w:val="20"/>
          <w:szCs w:val="20"/>
        </w:rPr>
        <w:pPrChange w:id="2635" w:author="Cristiano de Menezes Feu" w:date="2022-11-21T08:33:00Z">
          <w:pPr>
            <w:widowControl w:val="0"/>
            <w:pBdr>
              <w:top w:val="nil"/>
              <w:left w:val="nil"/>
              <w:bottom w:val="nil"/>
              <w:right w:val="nil"/>
              <w:between w:val="nil"/>
            </w:pBdr>
            <w:spacing w:before="0" w:after="113"/>
            <w:ind w:left="567" w:firstLine="0"/>
          </w:pPr>
        </w:pPrChange>
      </w:pPr>
      <w:del w:id="2636"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o Presidente pode criar Comissão Especial para estudo relacionado a qualquer tema, com base no art. 17, I, m, a exemplo da Comissão da Reforma Política criada em 2011.</w:delText>
        </w:r>
      </w:del>
    </w:p>
    <w:p w14:paraId="000006AC" w14:textId="1C8ECA61" w:rsidR="003D183A" w:rsidDel="00E631A1" w:rsidRDefault="008B7924" w:rsidP="00E631A1">
      <w:pPr>
        <w:widowControl w:val="0"/>
        <w:pBdr>
          <w:top w:val="nil"/>
          <w:left w:val="nil"/>
          <w:bottom w:val="nil"/>
          <w:right w:val="nil"/>
          <w:between w:val="nil"/>
        </w:pBdr>
        <w:ind w:firstLine="0"/>
        <w:jc w:val="center"/>
        <w:rPr>
          <w:del w:id="2637" w:author="Cristiano de Menezes Feu" w:date="2022-11-21T08:33:00Z"/>
          <w:b/>
          <w:color w:val="005583"/>
          <w:sz w:val="20"/>
          <w:szCs w:val="20"/>
        </w:rPr>
        <w:pPrChange w:id="2638" w:author="Cristiano de Menezes Feu" w:date="2022-11-21T08:33:00Z">
          <w:pPr>
            <w:widowControl w:val="0"/>
            <w:pBdr>
              <w:top w:val="nil"/>
              <w:left w:val="nil"/>
              <w:bottom w:val="nil"/>
              <w:right w:val="nil"/>
              <w:between w:val="nil"/>
            </w:pBdr>
          </w:pPr>
        </w:pPrChange>
      </w:pPr>
      <w:del w:id="2639" w:author="Cristiano de Menezes Feu" w:date="2022-11-21T08:33:00Z">
        <w:r w:rsidDel="00E631A1">
          <w:rPr>
            <w:color w:val="000000"/>
          </w:rPr>
          <w:delText xml:space="preserve">§ 1º Pelo menos metade dos membros titulares da Comissão Especial referida no inciso II será constituída por membros titulares das Comissões Permanentes que deveriam ser chamadas a opinar sobre a proposição em causa. </w:delText>
        </w:r>
      </w:del>
    </w:p>
    <w:p w14:paraId="000006AD" w14:textId="01C44859" w:rsidR="003D183A" w:rsidDel="00E631A1" w:rsidRDefault="008B7924" w:rsidP="00E631A1">
      <w:pPr>
        <w:widowControl w:val="0"/>
        <w:pBdr>
          <w:top w:val="nil"/>
          <w:left w:val="nil"/>
          <w:bottom w:val="nil"/>
          <w:right w:val="nil"/>
          <w:between w:val="nil"/>
        </w:pBdr>
        <w:spacing w:before="0"/>
        <w:ind w:left="567" w:firstLine="0"/>
        <w:jc w:val="center"/>
        <w:rPr>
          <w:del w:id="2640" w:author="Cristiano de Menezes Feu" w:date="2022-11-21T08:33:00Z"/>
          <w:b/>
          <w:color w:val="005583"/>
          <w:sz w:val="20"/>
          <w:szCs w:val="20"/>
        </w:rPr>
        <w:pPrChange w:id="2641" w:author="Cristiano de Menezes Feu" w:date="2022-11-21T08:33:00Z">
          <w:pPr>
            <w:widowControl w:val="0"/>
            <w:pBdr>
              <w:top w:val="nil"/>
              <w:left w:val="nil"/>
              <w:bottom w:val="nil"/>
              <w:right w:val="nil"/>
              <w:between w:val="nil"/>
            </w:pBdr>
            <w:spacing w:before="0"/>
            <w:ind w:left="567" w:firstLine="0"/>
          </w:pPr>
        </w:pPrChange>
      </w:pPr>
      <w:del w:id="2642" w:author="Cristiano de Menezes Feu" w:date="2022-11-21T08:33:00Z">
        <w:r w:rsidDel="00E631A1">
          <w:rPr>
            <w:b/>
            <w:color w:val="005583"/>
            <w:sz w:val="20"/>
            <w:szCs w:val="20"/>
          </w:rPr>
          <w:delText>QO</w:delText>
        </w:r>
        <w:r w:rsidDel="00E631A1">
          <w:rPr>
            <w:color w:val="005583"/>
            <w:sz w:val="20"/>
            <w:szCs w:val="20"/>
          </w:rPr>
          <w:delText xml:space="preserve"> 401/2018 – Reafirma entendimento constante da QO 270/2017 no sentido de que as Comissões Especiais podem ser constituídas independentemente da instalação das Comissões Permanentes. Nesse contexto não é possível a aplicação do art. 34, § 1º do Regimento Interno, se as Comissões Permanentes ainda não tiverem sido instaladas. </w:delText>
        </w:r>
      </w:del>
    </w:p>
    <w:p w14:paraId="000006AE" w14:textId="23E547D1" w:rsidR="003D183A" w:rsidDel="00E631A1" w:rsidRDefault="008B7924" w:rsidP="00E631A1">
      <w:pPr>
        <w:widowControl w:val="0"/>
        <w:pBdr>
          <w:top w:val="nil"/>
          <w:left w:val="nil"/>
          <w:bottom w:val="nil"/>
          <w:right w:val="nil"/>
          <w:between w:val="nil"/>
        </w:pBdr>
        <w:spacing w:before="0"/>
        <w:ind w:left="567" w:firstLine="0"/>
        <w:jc w:val="center"/>
        <w:rPr>
          <w:del w:id="2643" w:author="Cristiano de Menezes Feu" w:date="2022-11-21T08:33:00Z"/>
          <w:color w:val="005583"/>
          <w:sz w:val="20"/>
          <w:szCs w:val="20"/>
        </w:rPr>
        <w:pPrChange w:id="2644" w:author="Cristiano de Menezes Feu" w:date="2022-11-21T08:33:00Z">
          <w:pPr>
            <w:widowControl w:val="0"/>
            <w:pBdr>
              <w:top w:val="nil"/>
              <w:left w:val="nil"/>
              <w:bottom w:val="nil"/>
              <w:right w:val="nil"/>
              <w:between w:val="nil"/>
            </w:pBdr>
            <w:spacing w:before="0"/>
            <w:ind w:left="567" w:firstLine="0"/>
          </w:pPr>
        </w:pPrChange>
      </w:pPr>
      <w:del w:id="2645" w:author="Cristiano de Menezes Feu" w:date="2022-11-21T08:33:00Z">
        <w:r w:rsidDel="00E631A1">
          <w:rPr>
            <w:b/>
            <w:color w:val="005583"/>
            <w:sz w:val="20"/>
            <w:szCs w:val="20"/>
          </w:rPr>
          <w:delText>QO</w:delText>
        </w:r>
        <w:r w:rsidDel="00E631A1">
          <w:rPr>
            <w:color w:val="005583"/>
            <w:sz w:val="20"/>
            <w:szCs w:val="20"/>
          </w:rPr>
          <w:delText xml:space="preserve"> 527/2009 – “O que a regra exige é que pelo menos metade dos membros da Comissão Especial provenham das Comissões Permanentes competentes”, não significando que “deve necessariamente contar com representantes de todas as Comissões Permanentes que seriam chamadas a opinar sobre a matéria”.</w:delText>
        </w:r>
      </w:del>
    </w:p>
    <w:p w14:paraId="000006AF" w14:textId="754137CC" w:rsidR="003D183A" w:rsidDel="00E631A1" w:rsidRDefault="008B7924" w:rsidP="00E631A1">
      <w:pPr>
        <w:widowControl w:val="0"/>
        <w:pBdr>
          <w:top w:val="nil"/>
          <w:left w:val="nil"/>
          <w:bottom w:val="nil"/>
          <w:right w:val="nil"/>
          <w:between w:val="nil"/>
        </w:pBdr>
        <w:ind w:firstLine="0"/>
        <w:jc w:val="center"/>
        <w:rPr>
          <w:del w:id="2646" w:author="Cristiano de Menezes Feu" w:date="2022-11-21T08:33:00Z"/>
          <w:rFonts w:ascii="ClearSans-Bold" w:eastAsia="ClearSans-Bold" w:hAnsi="ClearSans-Bold" w:cs="ClearSans-Bold"/>
          <w:b/>
          <w:color w:val="000000"/>
        </w:rPr>
        <w:pPrChange w:id="2647" w:author="Cristiano de Menezes Feu" w:date="2022-11-21T08:33:00Z">
          <w:pPr>
            <w:widowControl w:val="0"/>
            <w:pBdr>
              <w:top w:val="nil"/>
              <w:left w:val="nil"/>
              <w:bottom w:val="nil"/>
              <w:right w:val="nil"/>
              <w:between w:val="nil"/>
            </w:pBdr>
          </w:pPr>
        </w:pPrChange>
      </w:pPr>
      <w:del w:id="2648" w:author="Cristiano de Menezes Feu" w:date="2022-11-21T08:33:00Z">
        <w:r w:rsidDel="00E631A1">
          <w:rPr>
            <w:color w:val="000000"/>
          </w:rPr>
          <w:delText xml:space="preserve">§ 2º Caberá à Comissão Especial o exame de admissibilidade e do mérito da proposição principal e das emendas que lhe forem apresentadas, observado o disposto no art. 49 e no § 1º do art. 24. </w:delText>
        </w:r>
      </w:del>
    </w:p>
    <w:p w14:paraId="000006B0" w14:textId="29A696BB" w:rsidR="003D183A" w:rsidDel="00E631A1" w:rsidRDefault="008B7924" w:rsidP="00E631A1">
      <w:pPr>
        <w:widowControl w:val="0"/>
        <w:pBdr>
          <w:top w:val="nil"/>
          <w:left w:val="nil"/>
          <w:bottom w:val="nil"/>
          <w:right w:val="nil"/>
          <w:between w:val="nil"/>
        </w:pBdr>
        <w:spacing w:before="0"/>
        <w:ind w:left="567" w:firstLine="0"/>
        <w:jc w:val="center"/>
        <w:rPr>
          <w:del w:id="2649" w:author="Cristiano de Menezes Feu" w:date="2022-11-21T08:33:00Z"/>
          <w:b/>
          <w:color w:val="005583"/>
          <w:sz w:val="20"/>
          <w:szCs w:val="20"/>
        </w:rPr>
        <w:pPrChange w:id="2650" w:author="Cristiano de Menezes Feu" w:date="2022-11-21T08:33:00Z">
          <w:pPr>
            <w:widowControl w:val="0"/>
            <w:pBdr>
              <w:top w:val="nil"/>
              <w:left w:val="nil"/>
              <w:bottom w:val="nil"/>
              <w:right w:val="nil"/>
              <w:between w:val="nil"/>
            </w:pBdr>
            <w:spacing w:before="0"/>
            <w:ind w:left="567" w:firstLine="0"/>
          </w:pPr>
        </w:pPrChange>
      </w:pPr>
      <w:del w:id="2651" w:author="Cristiano de Menezes Feu" w:date="2022-11-21T08:33:00Z">
        <w:r w:rsidDel="00E631A1">
          <w:rPr>
            <w:color w:val="005583"/>
            <w:sz w:val="20"/>
            <w:szCs w:val="20"/>
          </w:rPr>
          <w:delText xml:space="preserve">Art. 202, </w:delText>
        </w:r>
        <w:r w:rsidDel="00E631A1">
          <w:rPr>
            <w:i/>
            <w:color w:val="005583"/>
            <w:sz w:val="20"/>
            <w:szCs w:val="20"/>
          </w:rPr>
          <w:delText>caput</w:delText>
        </w:r>
        <w:r w:rsidDel="00E631A1">
          <w:rPr>
            <w:color w:val="005583"/>
            <w:sz w:val="20"/>
            <w:szCs w:val="20"/>
          </w:rPr>
          <w:delText xml:space="preserve"> e § 2º; art. 53, IV; art. 54, III.</w:delText>
        </w:r>
      </w:del>
    </w:p>
    <w:p w14:paraId="000006B1" w14:textId="34D34F8C" w:rsidR="003D183A" w:rsidDel="00E631A1" w:rsidRDefault="008B7924" w:rsidP="00E631A1">
      <w:pPr>
        <w:widowControl w:val="0"/>
        <w:pBdr>
          <w:top w:val="nil"/>
          <w:left w:val="nil"/>
          <w:bottom w:val="nil"/>
          <w:right w:val="nil"/>
          <w:between w:val="nil"/>
        </w:pBdr>
        <w:spacing w:before="0"/>
        <w:ind w:left="567" w:firstLine="0"/>
        <w:jc w:val="center"/>
        <w:rPr>
          <w:del w:id="2652" w:author="Cristiano de Menezes Feu" w:date="2022-11-21T08:33:00Z"/>
          <w:color w:val="005583"/>
          <w:sz w:val="20"/>
          <w:szCs w:val="20"/>
        </w:rPr>
        <w:pPrChange w:id="2653" w:author="Cristiano de Menezes Feu" w:date="2022-11-21T08:33:00Z">
          <w:pPr>
            <w:widowControl w:val="0"/>
            <w:pBdr>
              <w:top w:val="nil"/>
              <w:left w:val="nil"/>
              <w:bottom w:val="nil"/>
              <w:right w:val="nil"/>
              <w:between w:val="nil"/>
            </w:pBdr>
            <w:spacing w:before="0"/>
            <w:ind w:left="567" w:firstLine="0"/>
          </w:pPr>
        </w:pPrChange>
      </w:pPr>
      <w:del w:id="2654" w:author="Cristiano de Menezes Feu" w:date="2022-11-21T08:33:00Z">
        <w:r w:rsidDel="00E631A1">
          <w:rPr>
            <w:b/>
            <w:color w:val="005583"/>
            <w:sz w:val="20"/>
            <w:szCs w:val="20"/>
          </w:rPr>
          <w:delText>QO</w:delText>
        </w:r>
        <w:r w:rsidDel="00E631A1">
          <w:rPr>
            <w:color w:val="005583"/>
            <w:sz w:val="20"/>
            <w:szCs w:val="20"/>
          </w:rPr>
          <w:delText xml:space="preserve"> 640/2010 – Nega pedido para enviar projeto de lei complementar à Comissão Especial criada para apreciar projeto de lei ordinária, entendendo que as Comissões especiais “são constituídas com a finalidade específica de proferir parecer a determinada proposição ou conjunto de proposições apensadas, em razão da matéria contida na iniciativa legislativa, não competindo aos referidos colegiados examinar outras proposições, além daquela para a qual foi criada”.</w:delText>
        </w:r>
      </w:del>
    </w:p>
    <w:p w14:paraId="000006B2" w14:textId="0F419A41" w:rsidR="003D183A" w:rsidDel="00E631A1" w:rsidRDefault="008B7924" w:rsidP="00E631A1">
      <w:pPr>
        <w:widowControl w:val="0"/>
        <w:pBdr>
          <w:top w:val="nil"/>
          <w:left w:val="nil"/>
          <w:bottom w:val="nil"/>
          <w:right w:val="nil"/>
          <w:between w:val="nil"/>
        </w:pBdr>
        <w:ind w:firstLine="0"/>
        <w:jc w:val="center"/>
        <w:rPr>
          <w:del w:id="2655" w:author="Cristiano de Menezes Feu" w:date="2022-11-21T08:33:00Z"/>
          <w:rFonts w:ascii="Sansita" w:eastAsia="Sansita" w:hAnsi="Sansita" w:cs="Sansita"/>
          <w:b/>
          <w:color w:val="005583"/>
          <w:sz w:val="20"/>
          <w:szCs w:val="20"/>
        </w:rPr>
        <w:pPrChange w:id="2656" w:author="Cristiano de Menezes Feu" w:date="2022-11-21T08:33:00Z">
          <w:pPr>
            <w:widowControl w:val="0"/>
            <w:pBdr>
              <w:top w:val="nil"/>
              <w:left w:val="nil"/>
              <w:bottom w:val="nil"/>
              <w:right w:val="nil"/>
              <w:between w:val="nil"/>
            </w:pBdr>
            <w:ind w:firstLine="0"/>
            <w:jc w:val="center"/>
          </w:pPr>
        </w:pPrChange>
      </w:pPr>
      <w:del w:id="2657" w:author="Cristiano de Menezes Feu" w:date="2022-11-21T08:33:00Z">
        <w:r w:rsidDel="00E631A1">
          <w:rPr>
            <w:rFonts w:ascii="Sansita" w:eastAsia="Sansita" w:hAnsi="Sansita" w:cs="Sansita"/>
            <w:i/>
            <w:color w:val="000000"/>
            <w:sz w:val="24"/>
            <w:szCs w:val="24"/>
          </w:rPr>
          <w:delText>Subseção II</w:delText>
        </w:r>
        <w:r w:rsidDel="00E631A1">
          <w:rPr>
            <w:rFonts w:ascii="Sansita" w:eastAsia="Sansita" w:hAnsi="Sansita" w:cs="Sansita"/>
            <w:i/>
            <w:color w:val="000000"/>
            <w:sz w:val="24"/>
            <w:szCs w:val="24"/>
          </w:rPr>
          <w:br/>
          <w:delText>Das Comissões Parlamentares de Inquérito</w:delText>
        </w:r>
        <w:r w:rsidDel="00E631A1">
          <w:rPr>
            <w:rFonts w:ascii="Sansita" w:eastAsia="Sansita" w:hAnsi="Sansita" w:cs="Sansita"/>
            <w:color w:val="005583"/>
            <w:vertAlign w:val="superscript"/>
          </w:rPr>
          <w:footnoteReference w:id="152"/>
        </w:r>
      </w:del>
    </w:p>
    <w:p w14:paraId="000006B3" w14:textId="7BB8561A" w:rsidR="003D183A" w:rsidDel="00E631A1" w:rsidRDefault="008B7924" w:rsidP="00E631A1">
      <w:pPr>
        <w:widowControl w:val="0"/>
        <w:pBdr>
          <w:top w:val="nil"/>
          <w:left w:val="nil"/>
          <w:bottom w:val="nil"/>
          <w:right w:val="nil"/>
          <w:between w:val="nil"/>
        </w:pBdr>
        <w:spacing w:after="113"/>
        <w:ind w:left="567" w:firstLine="0"/>
        <w:jc w:val="center"/>
        <w:rPr>
          <w:del w:id="2661" w:author="Cristiano de Menezes Feu" w:date="2022-11-21T08:33:00Z"/>
          <w:b/>
          <w:color w:val="005583"/>
          <w:sz w:val="20"/>
          <w:szCs w:val="20"/>
        </w:rPr>
        <w:pPrChange w:id="2662" w:author="Cristiano de Menezes Feu" w:date="2022-11-21T08:33:00Z">
          <w:pPr>
            <w:widowControl w:val="0"/>
            <w:pBdr>
              <w:top w:val="nil"/>
              <w:left w:val="nil"/>
              <w:bottom w:val="nil"/>
              <w:right w:val="nil"/>
              <w:between w:val="nil"/>
            </w:pBdr>
            <w:spacing w:after="113"/>
            <w:ind w:left="567" w:firstLine="0"/>
          </w:pPr>
        </w:pPrChange>
      </w:pPr>
      <w:del w:id="2663" w:author="Cristiano de Menezes Feu" w:date="2022-11-21T08:33:00Z">
        <w:r w:rsidDel="00E631A1">
          <w:rPr>
            <w:b/>
            <w:color w:val="005583"/>
            <w:sz w:val="20"/>
            <w:szCs w:val="20"/>
          </w:rPr>
          <w:delText>Lei</w:delText>
        </w:r>
        <w:r w:rsidDel="00E631A1">
          <w:rPr>
            <w:color w:val="005583"/>
            <w:sz w:val="20"/>
            <w:szCs w:val="20"/>
          </w:rPr>
          <w:delText xml:space="preserve"> nº 1.579/1952 – Dispõe sobre as Comissões Parlamentares de Inquérito.</w:delText>
        </w:r>
      </w:del>
    </w:p>
    <w:p w14:paraId="000006B4" w14:textId="1DAE0AE8" w:rsidR="003D183A" w:rsidDel="00E631A1" w:rsidRDefault="008B7924" w:rsidP="00E631A1">
      <w:pPr>
        <w:widowControl w:val="0"/>
        <w:pBdr>
          <w:top w:val="nil"/>
          <w:left w:val="nil"/>
          <w:bottom w:val="nil"/>
          <w:right w:val="nil"/>
          <w:between w:val="nil"/>
        </w:pBdr>
        <w:spacing w:before="0"/>
        <w:ind w:left="567" w:firstLine="0"/>
        <w:jc w:val="center"/>
        <w:rPr>
          <w:del w:id="2664" w:author="Cristiano de Menezes Feu" w:date="2022-11-21T08:33:00Z"/>
          <w:color w:val="005583"/>
          <w:sz w:val="20"/>
          <w:szCs w:val="20"/>
        </w:rPr>
        <w:pPrChange w:id="2665" w:author="Cristiano de Menezes Feu" w:date="2022-11-21T08:33:00Z">
          <w:pPr>
            <w:widowControl w:val="0"/>
            <w:pBdr>
              <w:top w:val="nil"/>
              <w:left w:val="nil"/>
              <w:bottom w:val="nil"/>
              <w:right w:val="nil"/>
              <w:between w:val="nil"/>
            </w:pBdr>
            <w:spacing w:before="0"/>
            <w:ind w:left="567" w:firstLine="0"/>
          </w:pPr>
        </w:pPrChange>
      </w:pPr>
      <w:del w:id="2666" w:author="Cristiano de Menezes Feu" w:date="2022-11-21T08:33:00Z">
        <w:r w:rsidDel="00E631A1">
          <w:rPr>
            <w:b/>
            <w:color w:val="005583"/>
            <w:sz w:val="20"/>
            <w:szCs w:val="20"/>
          </w:rPr>
          <w:delText>Lei</w:delText>
        </w:r>
        <w:r w:rsidDel="00E631A1">
          <w:rPr>
            <w:color w:val="005583"/>
            <w:sz w:val="20"/>
            <w:szCs w:val="20"/>
          </w:rPr>
          <w:delText xml:space="preserve"> nº 10.001/2000 – Dispõe sobre a prioridade nos procedimentos a serem adotados pelo Ministério Público e por outros órgãos a respeito das conclusões das Comissões Parlamentares de Inquérito.</w:delText>
        </w:r>
      </w:del>
    </w:p>
    <w:p w14:paraId="000006B5" w14:textId="6F62DA09" w:rsidR="003D183A" w:rsidDel="00E631A1" w:rsidRDefault="008B7924" w:rsidP="00E631A1">
      <w:pPr>
        <w:widowControl w:val="0"/>
        <w:pBdr>
          <w:top w:val="nil"/>
          <w:left w:val="nil"/>
          <w:bottom w:val="nil"/>
          <w:right w:val="nil"/>
          <w:between w:val="nil"/>
        </w:pBdr>
        <w:ind w:firstLine="0"/>
        <w:jc w:val="center"/>
        <w:rPr>
          <w:del w:id="2667" w:author="Cristiano de Menezes Feu" w:date="2022-11-21T08:33:00Z"/>
          <w:rFonts w:ascii="ClearSans-Bold" w:eastAsia="ClearSans-Bold" w:hAnsi="ClearSans-Bold" w:cs="ClearSans-Bold"/>
          <w:b/>
          <w:color w:val="000000"/>
        </w:rPr>
        <w:pPrChange w:id="2668" w:author="Cristiano de Menezes Feu" w:date="2022-11-21T08:33:00Z">
          <w:pPr>
            <w:widowControl w:val="0"/>
            <w:pBdr>
              <w:top w:val="nil"/>
              <w:left w:val="nil"/>
              <w:bottom w:val="nil"/>
              <w:right w:val="nil"/>
              <w:between w:val="nil"/>
            </w:pBdr>
          </w:pPr>
        </w:pPrChange>
      </w:pPr>
      <w:del w:id="2669" w:author="Cristiano de Menezes Feu" w:date="2022-11-21T08:33:00Z">
        <w:r w:rsidDel="00E631A1">
          <w:rPr>
            <w:rFonts w:ascii="ClearSans-Bold" w:eastAsia="ClearSans-Bold" w:hAnsi="ClearSans-Bold" w:cs="ClearSans-Bold"/>
            <w:b/>
            <w:color w:val="000000"/>
          </w:rPr>
          <w:delText>Art. 35.</w:delText>
        </w:r>
        <w:r w:rsidDel="00E631A1">
          <w:rPr>
            <w:color w:val="000000"/>
          </w:rPr>
          <w:delText xml:space="preserve"> A Câmara dos Deputados, a requerimento de um terço </w:delText>
        </w:r>
        <w:r w:rsidDel="00E631A1">
          <w:rPr>
            <w:rFonts w:ascii="Sansita" w:eastAsia="Sansita" w:hAnsi="Sansita" w:cs="Sansita"/>
            <w:i/>
            <w:color w:val="005583"/>
          </w:rPr>
          <w:delText xml:space="preserve">(171 Deputados) </w:delText>
        </w:r>
        <w:r w:rsidDel="00E631A1">
          <w:rPr>
            <w:color w:val="000000"/>
          </w:rPr>
          <w:delText>de seus membros, instituirá Comissão Parlamentar de Inquérito para apuração de fato determinado e por prazo certo, a qual terá poderes de investigação próprios das autoridades judiciais, além de outros previstos em lei e neste Regimento.</w:delText>
        </w:r>
        <w:r w:rsidDel="00E631A1">
          <w:rPr>
            <w:color w:val="005583"/>
            <w:vertAlign w:val="superscript"/>
          </w:rPr>
          <w:footnoteReference w:id="153"/>
        </w:r>
        <w:r w:rsidDel="00E631A1">
          <w:rPr>
            <w:color w:val="000000"/>
          </w:rPr>
          <w:delText xml:space="preserve"> </w:delText>
        </w:r>
      </w:del>
    </w:p>
    <w:p w14:paraId="000006B6" w14:textId="2642B0E5" w:rsidR="003D183A" w:rsidDel="00E631A1" w:rsidRDefault="008B7924" w:rsidP="00E631A1">
      <w:pPr>
        <w:widowControl w:val="0"/>
        <w:pBdr>
          <w:top w:val="nil"/>
          <w:left w:val="nil"/>
          <w:bottom w:val="nil"/>
          <w:right w:val="nil"/>
          <w:between w:val="nil"/>
        </w:pBdr>
        <w:spacing w:before="0"/>
        <w:ind w:left="567" w:firstLine="0"/>
        <w:jc w:val="center"/>
        <w:rPr>
          <w:del w:id="2673" w:author="Cristiano de Menezes Feu" w:date="2022-11-21T08:33:00Z"/>
          <w:b/>
          <w:color w:val="005583"/>
          <w:sz w:val="20"/>
          <w:szCs w:val="20"/>
        </w:rPr>
        <w:pPrChange w:id="2674" w:author="Cristiano de Menezes Feu" w:date="2022-11-21T08:33:00Z">
          <w:pPr>
            <w:widowControl w:val="0"/>
            <w:pBdr>
              <w:top w:val="nil"/>
              <w:left w:val="nil"/>
              <w:bottom w:val="nil"/>
              <w:right w:val="nil"/>
              <w:between w:val="nil"/>
            </w:pBdr>
            <w:spacing w:before="0"/>
            <w:ind w:left="567" w:firstLine="0"/>
          </w:pPr>
        </w:pPrChange>
      </w:pPr>
      <w:del w:id="2675" w:author="Cristiano de Menezes Feu" w:date="2022-11-21T08:33:00Z">
        <w:r w:rsidDel="00E631A1">
          <w:rPr>
            <w:color w:val="005583"/>
            <w:sz w:val="20"/>
            <w:szCs w:val="20"/>
          </w:rPr>
          <w:delText xml:space="preserve">Art. 109, III, b. </w:delText>
        </w:r>
      </w:del>
    </w:p>
    <w:p w14:paraId="000006B7" w14:textId="6C977015" w:rsidR="003D183A" w:rsidDel="00E631A1" w:rsidRDefault="008B7924" w:rsidP="00E631A1">
      <w:pPr>
        <w:widowControl w:val="0"/>
        <w:pBdr>
          <w:top w:val="nil"/>
          <w:left w:val="nil"/>
          <w:bottom w:val="nil"/>
          <w:right w:val="nil"/>
          <w:between w:val="nil"/>
        </w:pBdr>
        <w:spacing w:before="0" w:after="113"/>
        <w:ind w:left="567" w:firstLine="0"/>
        <w:jc w:val="center"/>
        <w:rPr>
          <w:del w:id="2676" w:author="Cristiano de Menezes Feu" w:date="2022-11-21T08:33:00Z"/>
          <w:b/>
          <w:color w:val="005583"/>
          <w:sz w:val="20"/>
          <w:szCs w:val="20"/>
        </w:rPr>
        <w:pPrChange w:id="2677" w:author="Cristiano de Menezes Feu" w:date="2022-11-21T08:33:00Z">
          <w:pPr>
            <w:widowControl w:val="0"/>
            <w:pBdr>
              <w:top w:val="nil"/>
              <w:left w:val="nil"/>
              <w:bottom w:val="nil"/>
              <w:right w:val="nil"/>
              <w:between w:val="nil"/>
            </w:pBdr>
            <w:spacing w:before="0" w:after="113"/>
            <w:ind w:left="567" w:firstLine="0"/>
          </w:pPr>
        </w:pPrChange>
      </w:pPr>
      <w:del w:id="2678" w:author="Cristiano de Menezes Feu" w:date="2022-11-21T08:33:00Z">
        <w:r w:rsidDel="00E631A1">
          <w:rPr>
            <w:b/>
            <w:color w:val="005583"/>
            <w:sz w:val="20"/>
            <w:szCs w:val="20"/>
          </w:rPr>
          <w:delText xml:space="preserve">QO </w:delText>
        </w:r>
        <w:r w:rsidDel="00E631A1">
          <w:rPr>
            <w:color w:val="005583"/>
            <w:sz w:val="20"/>
            <w:szCs w:val="20"/>
          </w:rPr>
          <w:delText xml:space="preserve">157/2007 - A inexistência de fato determinado devidamente caracterizado no requerimento impede a instauração de uma CPI, ainda que haja número suficiente de assinaturas. </w:delText>
        </w:r>
      </w:del>
    </w:p>
    <w:p w14:paraId="000006B8" w14:textId="500E5B5C" w:rsidR="003D183A" w:rsidDel="00E631A1" w:rsidRDefault="008B7924" w:rsidP="00E631A1">
      <w:pPr>
        <w:widowControl w:val="0"/>
        <w:pBdr>
          <w:top w:val="nil"/>
          <w:left w:val="nil"/>
          <w:bottom w:val="nil"/>
          <w:right w:val="nil"/>
          <w:between w:val="nil"/>
        </w:pBdr>
        <w:spacing w:before="0" w:after="113"/>
        <w:ind w:left="567" w:firstLine="0"/>
        <w:jc w:val="center"/>
        <w:rPr>
          <w:del w:id="2679" w:author="Cristiano de Menezes Feu" w:date="2022-11-21T08:33:00Z"/>
          <w:b/>
          <w:color w:val="005583"/>
          <w:sz w:val="20"/>
          <w:szCs w:val="20"/>
        </w:rPr>
        <w:pPrChange w:id="2680" w:author="Cristiano de Menezes Feu" w:date="2022-11-21T08:33:00Z">
          <w:pPr>
            <w:widowControl w:val="0"/>
            <w:pBdr>
              <w:top w:val="nil"/>
              <w:left w:val="nil"/>
              <w:bottom w:val="nil"/>
              <w:right w:val="nil"/>
              <w:between w:val="nil"/>
            </w:pBdr>
            <w:spacing w:before="0" w:after="113"/>
            <w:ind w:left="567" w:firstLine="0"/>
          </w:pPr>
        </w:pPrChange>
      </w:pPr>
      <w:del w:id="2681" w:author="Cristiano de Menezes Feu" w:date="2022-11-21T08:33:00Z">
        <w:r w:rsidDel="00E631A1">
          <w:rPr>
            <w:b/>
            <w:color w:val="005583"/>
            <w:sz w:val="20"/>
            <w:szCs w:val="20"/>
          </w:rPr>
          <w:delText>QO</w:delText>
        </w:r>
        <w:r w:rsidDel="00E631A1">
          <w:rPr>
            <w:color w:val="005583"/>
            <w:sz w:val="20"/>
            <w:szCs w:val="20"/>
          </w:rPr>
          <w:delText xml:space="preserve"> 31/2007 – Define que os requisitos indispensáveis do requerimento para criação de CPI são: subscrição por um terço da composição da Casa, existência de fato determinado e temporariedade da Comissão, não cabendo ao Presidente da Câmara qualquer apreciação de mérito sobre o objeto da investigação parlamentar. (Consulte STF MS. 24.831).</w:delText>
        </w:r>
      </w:del>
    </w:p>
    <w:p w14:paraId="000006B9" w14:textId="1494257A" w:rsidR="003D183A" w:rsidDel="00E631A1" w:rsidRDefault="008B7924" w:rsidP="00E631A1">
      <w:pPr>
        <w:widowControl w:val="0"/>
        <w:pBdr>
          <w:top w:val="nil"/>
          <w:left w:val="nil"/>
          <w:bottom w:val="nil"/>
          <w:right w:val="nil"/>
          <w:between w:val="nil"/>
        </w:pBdr>
        <w:spacing w:before="0" w:after="113"/>
        <w:ind w:left="567" w:firstLine="0"/>
        <w:jc w:val="center"/>
        <w:rPr>
          <w:del w:id="2682" w:author="Cristiano de Menezes Feu" w:date="2022-11-21T08:33:00Z"/>
          <w:b/>
          <w:color w:val="005583"/>
          <w:sz w:val="20"/>
          <w:szCs w:val="20"/>
        </w:rPr>
        <w:pPrChange w:id="2683" w:author="Cristiano de Menezes Feu" w:date="2022-11-21T08:33:00Z">
          <w:pPr>
            <w:widowControl w:val="0"/>
            <w:pBdr>
              <w:top w:val="nil"/>
              <w:left w:val="nil"/>
              <w:bottom w:val="nil"/>
              <w:right w:val="nil"/>
              <w:between w:val="nil"/>
            </w:pBdr>
            <w:spacing w:before="0" w:after="113"/>
            <w:ind w:left="567" w:firstLine="0"/>
          </w:pPr>
        </w:pPrChange>
      </w:pPr>
      <w:del w:id="2684" w:author="Cristiano de Menezes Feu" w:date="2022-11-21T08:33:00Z">
        <w:r w:rsidDel="00E631A1">
          <w:rPr>
            <w:b/>
            <w:color w:val="005583"/>
            <w:sz w:val="20"/>
            <w:szCs w:val="20"/>
          </w:rPr>
          <w:delText>QO</w:delText>
        </w:r>
        <w:r w:rsidDel="00E631A1">
          <w:rPr>
            <w:color w:val="005583"/>
            <w:sz w:val="20"/>
            <w:szCs w:val="20"/>
          </w:rPr>
          <w:delText xml:space="preserve"> 611/2005 – O prazo da CPI é contado a partir de sua constituição pela Presidência e não de sua efetiva instalação.</w:delText>
        </w:r>
      </w:del>
    </w:p>
    <w:p w14:paraId="000006BA" w14:textId="6C2A46F0" w:rsidR="003D183A" w:rsidDel="00E631A1" w:rsidRDefault="008B7924" w:rsidP="00E631A1">
      <w:pPr>
        <w:widowControl w:val="0"/>
        <w:pBdr>
          <w:top w:val="nil"/>
          <w:left w:val="nil"/>
          <w:bottom w:val="nil"/>
          <w:right w:val="nil"/>
          <w:between w:val="nil"/>
        </w:pBdr>
        <w:spacing w:before="0" w:after="113"/>
        <w:ind w:left="567" w:firstLine="0"/>
        <w:jc w:val="center"/>
        <w:rPr>
          <w:del w:id="2685" w:author="Cristiano de Menezes Feu" w:date="2022-11-21T08:33:00Z"/>
          <w:b/>
          <w:color w:val="005583"/>
          <w:sz w:val="20"/>
          <w:szCs w:val="20"/>
        </w:rPr>
        <w:pPrChange w:id="2686" w:author="Cristiano de Menezes Feu" w:date="2022-11-21T08:33:00Z">
          <w:pPr>
            <w:widowControl w:val="0"/>
            <w:pBdr>
              <w:top w:val="nil"/>
              <w:left w:val="nil"/>
              <w:bottom w:val="nil"/>
              <w:right w:val="nil"/>
              <w:between w:val="nil"/>
            </w:pBdr>
            <w:spacing w:before="0" w:after="113"/>
            <w:ind w:left="567" w:firstLine="0"/>
          </w:pPr>
        </w:pPrChange>
      </w:pPr>
      <w:del w:id="2687" w:author="Cristiano de Menezes Feu" w:date="2022-11-21T08:33:00Z">
        <w:r w:rsidDel="00E631A1">
          <w:rPr>
            <w:b/>
            <w:color w:val="005583"/>
            <w:sz w:val="20"/>
            <w:szCs w:val="20"/>
          </w:rPr>
          <w:delText>QO</w:delText>
        </w:r>
        <w:r w:rsidDel="00E631A1">
          <w:rPr>
            <w:color w:val="005583"/>
            <w:sz w:val="20"/>
            <w:szCs w:val="20"/>
          </w:rPr>
          <w:delText xml:space="preserve"> 612/2005 – É possível a coexistência de uma CPI e de uma CPMI sobre o mesmo tema, ainda que haja pontos em comum, desde que o objeto não seja idêntico.</w:delText>
        </w:r>
      </w:del>
    </w:p>
    <w:p w14:paraId="000006BB" w14:textId="5C464BB9" w:rsidR="003D183A" w:rsidDel="00E631A1" w:rsidRDefault="008B7924" w:rsidP="00E631A1">
      <w:pPr>
        <w:widowControl w:val="0"/>
        <w:pBdr>
          <w:top w:val="nil"/>
          <w:left w:val="nil"/>
          <w:bottom w:val="nil"/>
          <w:right w:val="nil"/>
          <w:between w:val="nil"/>
        </w:pBdr>
        <w:spacing w:before="0" w:after="113"/>
        <w:ind w:left="567" w:firstLine="0"/>
        <w:jc w:val="center"/>
        <w:rPr>
          <w:del w:id="2688" w:author="Cristiano de Menezes Feu" w:date="2022-11-21T08:33:00Z"/>
          <w:color w:val="005583"/>
          <w:sz w:val="20"/>
          <w:szCs w:val="20"/>
        </w:rPr>
        <w:pPrChange w:id="2689" w:author="Cristiano de Menezes Feu" w:date="2022-11-21T08:33:00Z">
          <w:pPr>
            <w:widowControl w:val="0"/>
            <w:pBdr>
              <w:top w:val="nil"/>
              <w:left w:val="nil"/>
              <w:bottom w:val="nil"/>
              <w:right w:val="nil"/>
              <w:between w:val="nil"/>
            </w:pBdr>
            <w:spacing w:before="0" w:after="113"/>
            <w:ind w:left="567" w:firstLine="0"/>
          </w:pPr>
        </w:pPrChange>
      </w:pPr>
      <w:del w:id="2690" w:author="Cristiano de Menezes Feu" w:date="2022-11-21T08:33:00Z">
        <w:r w:rsidDel="00E631A1">
          <w:rPr>
            <w:b/>
            <w:color w:val="005583"/>
            <w:sz w:val="20"/>
            <w:szCs w:val="20"/>
          </w:rPr>
          <w:delText>QO</w:delText>
        </w:r>
        <w:r w:rsidDel="00E631A1">
          <w:rPr>
            <w:color w:val="005583"/>
            <w:sz w:val="20"/>
            <w:szCs w:val="20"/>
          </w:rPr>
          <w:delText xml:space="preserve"> 732/2002 – Torna nula aprovação de requerimentos de convocação de testemunhas referentes a período que não diz respeito aos fatos apurados pela Comissão Parlamentar de Inquérito. </w:delText>
        </w:r>
      </w:del>
    </w:p>
    <w:p w14:paraId="000006BC" w14:textId="05F549C3" w:rsidR="003D183A" w:rsidDel="00E631A1" w:rsidRDefault="008B7924" w:rsidP="00E631A1">
      <w:pPr>
        <w:widowControl w:val="0"/>
        <w:pBdr>
          <w:top w:val="nil"/>
          <w:left w:val="nil"/>
          <w:bottom w:val="nil"/>
          <w:right w:val="nil"/>
          <w:between w:val="nil"/>
        </w:pBdr>
        <w:ind w:firstLine="0"/>
        <w:jc w:val="center"/>
        <w:rPr>
          <w:del w:id="2691" w:author="Cristiano de Menezes Feu" w:date="2022-11-21T08:33:00Z"/>
          <w:b/>
          <w:color w:val="005583"/>
          <w:sz w:val="20"/>
          <w:szCs w:val="20"/>
        </w:rPr>
        <w:pPrChange w:id="2692" w:author="Cristiano de Menezes Feu" w:date="2022-11-21T08:33:00Z">
          <w:pPr>
            <w:widowControl w:val="0"/>
            <w:pBdr>
              <w:top w:val="nil"/>
              <w:left w:val="nil"/>
              <w:bottom w:val="nil"/>
              <w:right w:val="nil"/>
              <w:between w:val="nil"/>
            </w:pBdr>
          </w:pPr>
        </w:pPrChange>
      </w:pPr>
      <w:del w:id="2693" w:author="Cristiano de Menezes Feu" w:date="2022-11-21T08:33:00Z">
        <w:r w:rsidDel="00E631A1">
          <w:rPr>
            <w:color w:val="000000"/>
          </w:rPr>
          <w:delText>§ 1º Considera-se fato determinado o acontecimento de relevante interesse para a vida pública e a ordem constitucional, legal, econômica e social do País, que estiver devidamente caracterizado no requerimento de constituição da Comissão.</w:delText>
        </w:r>
      </w:del>
    </w:p>
    <w:p w14:paraId="000006BD" w14:textId="7E9033CD" w:rsidR="003D183A" w:rsidDel="00E631A1" w:rsidRDefault="008B7924" w:rsidP="00E631A1">
      <w:pPr>
        <w:widowControl w:val="0"/>
        <w:pBdr>
          <w:top w:val="nil"/>
          <w:left w:val="nil"/>
          <w:bottom w:val="nil"/>
          <w:right w:val="nil"/>
          <w:between w:val="nil"/>
        </w:pBdr>
        <w:spacing w:before="0" w:after="113"/>
        <w:ind w:left="567" w:firstLine="0"/>
        <w:jc w:val="center"/>
        <w:rPr>
          <w:del w:id="2694" w:author="Cristiano de Menezes Feu" w:date="2022-11-21T08:33:00Z"/>
          <w:color w:val="005583"/>
          <w:sz w:val="20"/>
          <w:szCs w:val="20"/>
        </w:rPr>
        <w:pPrChange w:id="2695" w:author="Cristiano de Menezes Feu" w:date="2022-11-21T08:33:00Z">
          <w:pPr>
            <w:widowControl w:val="0"/>
            <w:pBdr>
              <w:top w:val="nil"/>
              <w:left w:val="nil"/>
              <w:bottom w:val="nil"/>
              <w:right w:val="nil"/>
              <w:between w:val="nil"/>
            </w:pBdr>
            <w:spacing w:before="0" w:after="113"/>
            <w:ind w:left="567" w:firstLine="0"/>
          </w:pPr>
        </w:pPrChange>
      </w:pPr>
      <w:del w:id="2696" w:author="Cristiano de Menezes Feu" w:date="2022-11-21T08:33:00Z">
        <w:r w:rsidDel="00E631A1">
          <w:rPr>
            <w:b/>
            <w:color w:val="005583"/>
            <w:sz w:val="20"/>
            <w:szCs w:val="20"/>
          </w:rPr>
          <w:delText>STF</w:delText>
        </w:r>
        <w:r w:rsidDel="00E631A1">
          <w:rPr>
            <w:color w:val="005583"/>
            <w:sz w:val="20"/>
            <w:szCs w:val="20"/>
          </w:rPr>
          <w:delText xml:space="preserve"> - MS 26.411 – “a jurisprudência do Supremo Tribunal Federal tem afirmado inexistir obstáculo constitucional a que a CPI apure novos fatos, sequer referidos em seu ato de criação, se esses novos fatos guardarem conexão com o fato determinado expressamente indicado no requerimento de instauração da CPI.”</w:delText>
        </w:r>
      </w:del>
    </w:p>
    <w:p w14:paraId="000006BE" w14:textId="10901F63" w:rsidR="003D183A" w:rsidDel="00E631A1" w:rsidRDefault="008B7924" w:rsidP="00E631A1">
      <w:pPr>
        <w:widowControl w:val="0"/>
        <w:pBdr>
          <w:top w:val="nil"/>
          <w:left w:val="nil"/>
          <w:bottom w:val="nil"/>
          <w:right w:val="nil"/>
          <w:between w:val="nil"/>
        </w:pBdr>
        <w:ind w:firstLine="0"/>
        <w:jc w:val="center"/>
        <w:rPr>
          <w:del w:id="2697" w:author="Cristiano de Menezes Feu" w:date="2022-11-21T08:33:00Z"/>
          <w:b/>
          <w:color w:val="005583"/>
          <w:sz w:val="20"/>
          <w:szCs w:val="20"/>
        </w:rPr>
        <w:pPrChange w:id="2698" w:author="Cristiano de Menezes Feu" w:date="2022-11-21T08:33:00Z">
          <w:pPr>
            <w:widowControl w:val="0"/>
            <w:pBdr>
              <w:top w:val="nil"/>
              <w:left w:val="nil"/>
              <w:bottom w:val="nil"/>
              <w:right w:val="nil"/>
              <w:between w:val="nil"/>
            </w:pBdr>
          </w:pPr>
        </w:pPrChange>
      </w:pPr>
      <w:del w:id="2699" w:author="Cristiano de Menezes Feu" w:date="2022-11-21T08:33:00Z">
        <w:r w:rsidDel="00E631A1">
          <w:rPr>
            <w:color w:val="000000"/>
          </w:rPr>
          <w:delText>§ 2º Recebido o requerimento, o Presidente o mandará a publicação, desde que satisfeitos os requisitos regimentais; caso contrário, devolvê-lo-á ao Autor, cabendo desta decisão recurso para o Plenário, no prazo de cinco sessões, ouvida a Comissão de Constituição e Justiça e de Cidadania.</w:delText>
        </w:r>
        <w:r w:rsidDel="00E631A1">
          <w:rPr>
            <w:color w:val="005583"/>
            <w:vertAlign w:val="superscript"/>
          </w:rPr>
          <w:footnoteReference w:id="154"/>
        </w:r>
      </w:del>
    </w:p>
    <w:p w14:paraId="000006BF" w14:textId="1EAAF674" w:rsidR="003D183A" w:rsidDel="00E631A1" w:rsidRDefault="008B7924" w:rsidP="00E631A1">
      <w:pPr>
        <w:widowControl w:val="0"/>
        <w:pBdr>
          <w:top w:val="nil"/>
          <w:left w:val="nil"/>
          <w:bottom w:val="nil"/>
          <w:right w:val="nil"/>
          <w:between w:val="nil"/>
        </w:pBdr>
        <w:spacing w:before="0" w:after="113"/>
        <w:ind w:left="567" w:firstLine="0"/>
        <w:jc w:val="center"/>
        <w:rPr>
          <w:del w:id="2703" w:author="Cristiano de Menezes Feu" w:date="2022-11-21T08:33:00Z"/>
          <w:b/>
          <w:color w:val="005583"/>
          <w:sz w:val="20"/>
          <w:szCs w:val="20"/>
        </w:rPr>
        <w:pPrChange w:id="2704" w:author="Cristiano de Menezes Feu" w:date="2022-11-21T08:33:00Z">
          <w:pPr>
            <w:widowControl w:val="0"/>
            <w:pBdr>
              <w:top w:val="nil"/>
              <w:left w:val="nil"/>
              <w:bottom w:val="nil"/>
              <w:right w:val="nil"/>
              <w:between w:val="nil"/>
            </w:pBdr>
            <w:spacing w:before="0" w:after="113"/>
            <w:ind w:left="567" w:firstLine="0"/>
          </w:pPr>
        </w:pPrChange>
      </w:pPr>
      <w:del w:id="2705" w:author="Cristiano de Menezes Feu" w:date="2022-11-21T08:33:00Z">
        <w:r w:rsidDel="00E631A1">
          <w:rPr>
            <w:b/>
            <w:color w:val="005583"/>
            <w:sz w:val="20"/>
            <w:szCs w:val="20"/>
          </w:rPr>
          <w:delText>STF</w:delText>
        </w:r>
        <w:r w:rsidDel="00E631A1">
          <w:rPr>
            <w:color w:val="005583"/>
            <w:sz w:val="20"/>
            <w:szCs w:val="20"/>
          </w:rPr>
          <w:delText xml:space="preserve"> MS. 26.441. O Supremo determinou a criação da CPI da Crise no Sistema de Tráfego Aéreo, entendendo que o efeito suspensivo do recurso previsto no art. 95, § 9º, do RICD, não poderia inviabilizar ou adiar a instalação da CPI, uma vez que o requerimento atendia aos requisitos constitucionais.</w:delText>
        </w:r>
      </w:del>
    </w:p>
    <w:p w14:paraId="000006C0" w14:textId="0DBDC6A2" w:rsidR="003D183A" w:rsidDel="00E631A1" w:rsidRDefault="008B7924" w:rsidP="00E631A1">
      <w:pPr>
        <w:widowControl w:val="0"/>
        <w:pBdr>
          <w:top w:val="nil"/>
          <w:left w:val="nil"/>
          <w:bottom w:val="nil"/>
          <w:right w:val="nil"/>
          <w:between w:val="nil"/>
        </w:pBdr>
        <w:spacing w:before="0" w:after="113"/>
        <w:ind w:left="567" w:firstLine="0"/>
        <w:jc w:val="center"/>
        <w:rPr>
          <w:del w:id="2706" w:author="Cristiano de Menezes Feu" w:date="2022-11-21T08:33:00Z"/>
          <w:color w:val="005583"/>
          <w:sz w:val="20"/>
          <w:szCs w:val="20"/>
        </w:rPr>
        <w:pPrChange w:id="2707" w:author="Cristiano de Menezes Feu" w:date="2022-11-21T08:33:00Z">
          <w:pPr>
            <w:widowControl w:val="0"/>
            <w:pBdr>
              <w:top w:val="nil"/>
              <w:left w:val="nil"/>
              <w:bottom w:val="nil"/>
              <w:right w:val="nil"/>
              <w:between w:val="nil"/>
            </w:pBdr>
            <w:spacing w:before="0" w:after="113"/>
            <w:ind w:left="567" w:firstLine="0"/>
          </w:pPr>
        </w:pPrChange>
      </w:pPr>
      <w:del w:id="2708" w:author="Cristiano de Menezes Feu" w:date="2022-11-21T08:33:00Z">
        <w:r w:rsidDel="00E631A1">
          <w:rPr>
            <w:b/>
            <w:color w:val="005583"/>
            <w:sz w:val="20"/>
            <w:szCs w:val="20"/>
          </w:rPr>
          <w:delText>QO</w:delText>
        </w:r>
        <w:r w:rsidDel="00E631A1">
          <w:rPr>
            <w:color w:val="005583"/>
            <w:sz w:val="20"/>
            <w:szCs w:val="20"/>
          </w:rPr>
          <w:delText xml:space="preserve"> 360/2008 – Reafirma entendimento constante da QO 10.488/2000, mencionando decisão do STF, no sentido de que não há “possibilidade regimental de recurso contra o recebimento de requerimento de criação da CPI”.</w:delText>
        </w:r>
      </w:del>
    </w:p>
    <w:p w14:paraId="000006C1" w14:textId="123B853B" w:rsidR="003D183A" w:rsidDel="00E631A1" w:rsidRDefault="008B7924" w:rsidP="00E631A1">
      <w:pPr>
        <w:widowControl w:val="0"/>
        <w:pBdr>
          <w:top w:val="nil"/>
          <w:left w:val="nil"/>
          <w:bottom w:val="nil"/>
          <w:right w:val="nil"/>
          <w:between w:val="nil"/>
        </w:pBdr>
        <w:ind w:firstLine="0"/>
        <w:jc w:val="center"/>
        <w:rPr>
          <w:del w:id="2709" w:author="Cristiano de Menezes Feu" w:date="2022-11-21T08:33:00Z"/>
          <w:b/>
          <w:color w:val="005583"/>
          <w:sz w:val="20"/>
          <w:szCs w:val="20"/>
        </w:rPr>
        <w:pPrChange w:id="2710" w:author="Cristiano de Menezes Feu" w:date="2022-11-21T08:33:00Z">
          <w:pPr>
            <w:widowControl w:val="0"/>
            <w:pBdr>
              <w:top w:val="nil"/>
              <w:left w:val="nil"/>
              <w:bottom w:val="nil"/>
              <w:right w:val="nil"/>
              <w:between w:val="nil"/>
            </w:pBdr>
          </w:pPr>
        </w:pPrChange>
      </w:pPr>
      <w:del w:id="2711" w:author="Cristiano de Menezes Feu" w:date="2022-11-21T08:33:00Z">
        <w:r w:rsidDel="00E631A1">
          <w:rPr>
            <w:color w:val="000000"/>
          </w:rPr>
          <w:delText xml:space="preserve">§ 3º A Comissão, que poderá atuar também durante o recesso parlamentar, terá o prazo de cento e vinte dias, prorrogável por até metade, mediante deliberação do Plenário, para conclusão de seus trabalhos. </w:delText>
        </w:r>
      </w:del>
    </w:p>
    <w:p w14:paraId="000006C2" w14:textId="71545F12" w:rsidR="003D183A" w:rsidDel="00E631A1" w:rsidRDefault="008B7924" w:rsidP="00E631A1">
      <w:pPr>
        <w:widowControl w:val="0"/>
        <w:pBdr>
          <w:top w:val="nil"/>
          <w:left w:val="nil"/>
          <w:bottom w:val="nil"/>
          <w:right w:val="nil"/>
          <w:between w:val="nil"/>
        </w:pBdr>
        <w:spacing w:before="0" w:after="113"/>
        <w:ind w:left="567" w:firstLine="0"/>
        <w:jc w:val="center"/>
        <w:rPr>
          <w:del w:id="2712" w:author="Cristiano de Menezes Feu" w:date="2022-11-21T08:33:00Z"/>
          <w:b/>
          <w:color w:val="005583"/>
          <w:sz w:val="20"/>
          <w:szCs w:val="20"/>
        </w:rPr>
        <w:pPrChange w:id="2713" w:author="Cristiano de Menezes Feu" w:date="2022-11-21T08:33:00Z">
          <w:pPr>
            <w:widowControl w:val="0"/>
            <w:pBdr>
              <w:top w:val="nil"/>
              <w:left w:val="nil"/>
              <w:bottom w:val="nil"/>
              <w:right w:val="nil"/>
              <w:between w:val="nil"/>
            </w:pBdr>
            <w:spacing w:before="0" w:after="113"/>
            <w:ind w:left="567" w:firstLine="0"/>
          </w:pPr>
        </w:pPrChange>
      </w:pPr>
      <w:del w:id="2714" w:author="Cristiano de Menezes Feu" w:date="2022-11-21T08:33:00Z">
        <w:r w:rsidDel="00E631A1">
          <w:rPr>
            <w:b/>
            <w:color w:val="005583"/>
            <w:sz w:val="20"/>
            <w:szCs w:val="20"/>
          </w:rPr>
          <w:delText>QO</w:delText>
        </w:r>
        <w:r w:rsidDel="00E631A1">
          <w:rPr>
            <w:color w:val="005583"/>
            <w:sz w:val="20"/>
            <w:szCs w:val="20"/>
          </w:rPr>
          <w:delText xml:space="preserve"> 165/2016 – Prorrogado o prazo de funcionamento da CPI exclusivamente para a discussão e votação do relatório, “serão nulas todas as oitivas feitas após essa data e as que porventura forem feitas, tendo que ser desentranhadas dos autos da CPI e do relatório final. Ao mesmo tempo, será nula toda e qualquer votação de requerimentos que porventura possa ser feita pela CPI a partir da referida data”.</w:delText>
        </w:r>
      </w:del>
    </w:p>
    <w:p w14:paraId="000006C3" w14:textId="4E373E50" w:rsidR="003D183A" w:rsidDel="00E631A1" w:rsidRDefault="008B7924" w:rsidP="00E631A1">
      <w:pPr>
        <w:widowControl w:val="0"/>
        <w:pBdr>
          <w:top w:val="nil"/>
          <w:left w:val="nil"/>
          <w:bottom w:val="nil"/>
          <w:right w:val="nil"/>
          <w:between w:val="nil"/>
        </w:pBdr>
        <w:spacing w:before="0" w:after="113"/>
        <w:ind w:left="567" w:firstLine="0"/>
        <w:jc w:val="center"/>
        <w:rPr>
          <w:del w:id="2715" w:author="Cristiano de Menezes Feu" w:date="2022-11-21T08:33:00Z"/>
          <w:b/>
          <w:color w:val="005583"/>
          <w:sz w:val="20"/>
          <w:szCs w:val="20"/>
        </w:rPr>
        <w:pPrChange w:id="2716" w:author="Cristiano de Menezes Feu" w:date="2022-11-21T08:33:00Z">
          <w:pPr>
            <w:widowControl w:val="0"/>
            <w:pBdr>
              <w:top w:val="nil"/>
              <w:left w:val="nil"/>
              <w:bottom w:val="nil"/>
              <w:right w:val="nil"/>
              <w:between w:val="nil"/>
            </w:pBdr>
            <w:spacing w:before="0" w:after="113"/>
            <w:ind w:left="567" w:firstLine="0"/>
          </w:pPr>
        </w:pPrChange>
      </w:pPr>
      <w:del w:id="2717" w:author="Cristiano de Menezes Feu" w:date="2022-11-21T08:33:00Z">
        <w:r w:rsidDel="00E631A1">
          <w:rPr>
            <w:b/>
            <w:color w:val="005583"/>
            <w:sz w:val="20"/>
            <w:szCs w:val="20"/>
          </w:rPr>
          <w:delText>QO</w:delText>
        </w:r>
        <w:r w:rsidDel="00E631A1">
          <w:rPr>
            <w:color w:val="005583"/>
            <w:sz w:val="20"/>
            <w:szCs w:val="20"/>
          </w:rPr>
          <w:delText xml:space="preserve"> 349/2004 – Reafirma entendimento constante da QO 425/2001 e da QO 284/1999 no sentido de que, em circunstâncias excepcionais, pode a Presidência determinar a prorrogação do prazo fixado para a conclusão dos trabalhos de CPI, devendo o </w:delText>
        </w:r>
        <w:r w:rsidDel="00E631A1">
          <w:rPr>
            <w:i/>
            <w:color w:val="005583"/>
            <w:sz w:val="20"/>
            <w:szCs w:val="20"/>
          </w:rPr>
          <w:delText>decisum</w:delText>
        </w:r>
        <w:r w:rsidDel="00E631A1">
          <w:rPr>
            <w:color w:val="005583"/>
            <w:sz w:val="20"/>
            <w:szCs w:val="20"/>
          </w:rPr>
          <w:delText xml:space="preserve"> ser submetido ao referendo do Plenário posteriormente”. </w:delText>
        </w:r>
      </w:del>
    </w:p>
    <w:p w14:paraId="000006C4" w14:textId="19E70B97" w:rsidR="003D183A" w:rsidDel="00E631A1" w:rsidRDefault="008B7924" w:rsidP="00E631A1">
      <w:pPr>
        <w:widowControl w:val="0"/>
        <w:pBdr>
          <w:top w:val="nil"/>
          <w:left w:val="nil"/>
          <w:bottom w:val="nil"/>
          <w:right w:val="nil"/>
          <w:between w:val="nil"/>
        </w:pBdr>
        <w:spacing w:before="0" w:after="113"/>
        <w:ind w:left="567" w:firstLine="0"/>
        <w:jc w:val="center"/>
        <w:rPr>
          <w:del w:id="2718" w:author="Cristiano de Menezes Feu" w:date="2022-11-21T08:33:00Z"/>
          <w:color w:val="005583"/>
          <w:sz w:val="20"/>
          <w:szCs w:val="20"/>
        </w:rPr>
        <w:pPrChange w:id="2719" w:author="Cristiano de Menezes Feu" w:date="2022-11-21T08:33:00Z">
          <w:pPr>
            <w:widowControl w:val="0"/>
            <w:pBdr>
              <w:top w:val="nil"/>
              <w:left w:val="nil"/>
              <w:bottom w:val="nil"/>
              <w:right w:val="nil"/>
              <w:between w:val="nil"/>
            </w:pBdr>
            <w:spacing w:before="0" w:after="113"/>
            <w:ind w:left="567" w:firstLine="0"/>
          </w:pPr>
        </w:pPrChange>
      </w:pPr>
      <w:del w:id="2720" w:author="Cristiano de Menezes Feu" w:date="2022-11-21T08:33:00Z">
        <w:r w:rsidDel="00E631A1">
          <w:rPr>
            <w:b/>
            <w:color w:val="005583"/>
            <w:sz w:val="20"/>
            <w:szCs w:val="20"/>
          </w:rPr>
          <w:delText>QO</w:delText>
        </w:r>
        <w:r w:rsidDel="00E631A1">
          <w:rPr>
            <w:color w:val="005583"/>
            <w:sz w:val="20"/>
            <w:szCs w:val="20"/>
          </w:rPr>
          <w:delText xml:space="preserve"> 284/1999 – Decide que o prazo limite das CPIs é o final da legislatura. (Consulte HC. 71.193/STF).</w:delText>
        </w:r>
      </w:del>
    </w:p>
    <w:p w14:paraId="000006C5" w14:textId="094BE7D2" w:rsidR="003D183A" w:rsidDel="00E631A1" w:rsidRDefault="008B7924" w:rsidP="00E631A1">
      <w:pPr>
        <w:widowControl w:val="0"/>
        <w:pBdr>
          <w:top w:val="nil"/>
          <w:left w:val="nil"/>
          <w:bottom w:val="nil"/>
          <w:right w:val="nil"/>
          <w:between w:val="nil"/>
        </w:pBdr>
        <w:ind w:firstLine="0"/>
        <w:jc w:val="center"/>
        <w:rPr>
          <w:del w:id="2721" w:author="Cristiano de Menezes Feu" w:date="2022-11-21T08:33:00Z"/>
          <w:b/>
          <w:color w:val="005583"/>
          <w:sz w:val="20"/>
          <w:szCs w:val="20"/>
        </w:rPr>
        <w:pPrChange w:id="2722" w:author="Cristiano de Menezes Feu" w:date="2022-11-21T08:33:00Z">
          <w:pPr>
            <w:widowControl w:val="0"/>
            <w:pBdr>
              <w:top w:val="nil"/>
              <w:left w:val="nil"/>
              <w:bottom w:val="nil"/>
              <w:right w:val="nil"/>
              <w:between w:val="nil"/>
            </w:pBdr>
          </w:pPr>
        </w:pPrChange>
      </w:pPr>
      <w:del w:id="2723" w:author="Cristiano de Menezes Feu" w:date="2022-11-21T08:33:00Z">
        <w:r w:rsidDel="00E631A1">
          <w:rPr>
            <w:color w:val="000000"/>
          </w:rPr>
          <w:delText xml:space="preserve">§ 4º Não será criada Comissão Parlamentar de Inquérito enquanto estiverem funcionando pelo menos cinco na Câmara, salvo mediante projeto de resolução com o mesmo quórum de apresentação previsto no </w:delText>
        </w:r>
        <w:r w:rsidDel="00E631A1">
          <w:rPr>
            <w:i/>
            <w:color w:val="000000"/>
          </w:rPr>
          <w:delText>caput</w:delText>
        </w:r>
        <w:r w:rsidDel="00E631A1">
          <w:rPr>
            <w:color w:val="000000"/>
          </w:rPr>
          <w:delText xml:space="preserve"> deste artigo.</w:delText>
        </w:r>
      </w:del>
    </w:p>
    <w:p w14:paraId="000006C6" w14:textId="58A00956" w:rsidR="003D183A" w:rsidDel="00E631A1" w:rsidRDefault="008B7924" w:rsidP="00E631A1">
      <w:pPr>
        <w:widowControl w:val="0"/>
        <w:pBdr>
          <w:top w:val="nil"/>
          <w:left w:val="nil"/>
          <w:bottom w:val="nil"/>
          <w:right w:val="nil"/>
          <w:between w:val="nil"/>
        </w:pBdr>
        <w:spacing w:before="0" w:after="113"/>
        <w:ind w:left="567" w:firstLine="0"/>
        <w:jc w:val="center"/>
        <w:rPr>
          <w:del w:id="2724" w:author="Cristiano de Menezes Feu" w:date="2022-11-21T08:33:00Z"/>
          <w:b/>
          <w:color w:val="005583"/>
          <w:sz w:val="20"/>
          <w:szCs w:val="20"/>
        </w:rPr>
        <w:pPrChange w:id="2725" w:author="Cristiano de Menezes Feu" w:date="2022-11-21T08:33:00Z">
          <w:pPr>
            <w:widowControl w:val="0"/>
            <w:pBdr>
              <w:top w:val="nil"/>
              <w:left w:val="nil"/>
              <w:bottom w:val="nil"/>
              <w:right w:val="nil"/>
              <w:between w:val="nil"/>
            </w:pBdr>
            <w:spacing w:before="0" w:after="113"/>
            <w:ind w:left="567" w:firstLine="0"/>
          </w:pPr>
        </w:pPrChange>
      </w:pPr>
      <w:del w:id="2726" w:author="Cristiano de Menezes Feu" w:date="2022-11-21T08:33:00Z">
        <w:r w:rsidDel="00E631A1">
          <w:rPr>
            <w:b/>
            <w:color w:val="005583"/>
            <w:sz w:val="20"/>
            <w:szCs w:val="20"/>
          </w:rPr>
          <w:delText>QO</w:delText>
        </w:r>
        <w:r w:rsidDel="00E631A1">
          <w:rPr>
            <w:color w:val="005583"/>
            <w:sz w:val="20"/>
            <w:szCs w:val="20"/>
          </w:rPr>
          <w:delText xml:space="preserve"> 395/2014 – Informa que o projeto de resolução para criação de CPI deve ser distribuído às Comissões Permanentes da Casa para emissão de parecer antes da apreciação pelo Plenário.</w:delText>
        </w:r>
      </w:del>
    </w:p>
    <w:p w14:paraId="000006C7" w14:textId="0467EB95" w:rsidR="003D183A" w:rsidDel="00E631A1" w:rsidRDefault="008B7924" w:rsidP="00E631A1">
      <w:pPr>
        <w:widowControl w:val="0"/>
        <w:pBdr>
          <w:top w:val="nil"/>
          <w:left w:val="nil"/>
          <w:bottom w:val="nil"/>
          <w:right w:val="nil"/>
          <w:between w:val="nil"/>
        </w:pBdr>
        <w:spacing w:before="0" w:after="113"/>
        <w:ind w:left="567" w:firstLine="0"/>
        <w:jc w:val="center"/>
        <w:rPr>
          <w:del w:id="2727" w:author="Cristiano de Menezes Feu" w:date="2022-11-21T08:33:00Z"/>
          <w:color w:val="005583"/>
          <w:sz w:val="20"/>
          <w:szCs w:val="20"/>
        </w:rPr>
        <w:pPrChange w:id="2728" w:author="Cristiano de Menezes Feu" w:date="2022-11-21T08:33:00Z">
          <w:pPr>
            <w:widowControl w:val="0"/>
            <w:pBdr>
              <w:top w:val="nil"/>
              <w:left w:val="nil"/>
              <w:bottom w:val="nil"/>
              <w:right w:val="nil"/>
              <w:between w:val="nil"/>
            </w:pBdr>
            <w:spacing w:before="0" w:after="113"/>
            <w:ind w:left="567" w:firstLine="0"/>
          </w:pPr>
        </w:pPrChange>
      </w:pPr>
      <w:del w:id="2729" w:author="Cristiano de Menezes Feu" w:date="2022-11-21T08:33:00Z">
        <w:r w:rsidDel="00E631A1">
          <w:rPr>
            <w:b/>
            <w:color w:val="005583"/>
            <w:sz w:val="20"/>
            <w:szCs w:val="20"/>
          </w:rPr>
          <w:delText>QO</w:delText>
        </w:r>
        <w:r w:rsidDel="00E631A1">
          <w:rPr>
            <w:color w:val="005583"/>
            <w:sz w:val="20"/>
            <w:szCs w:val="20"/>
          </w:rPr>
          <w:delText xml:space="preserve"> 61/2003 – “O RICD não estabelece prazo para avaliação do fato determinado. A admissão de CPIs, sem a observância estrita da ordem cronológica de apresentação, não gera nenhum prejuízo se ainda restar espaço à criação e funcionamento de Comissões requeridas anteriormente, dentre as 5 a serem criadas”. </w:delText>
        </w:r>
      </w:del>
    </w:p>
    <w:p w14:paraId="000006C8" w14:textId="15CF4A72" w:rsidR="003D183A" w:rsidDel="00E631A1" w:rsidRDefault="008B7924" w:rsidP="00E631A1">
      <w:pPr>
        <w:widowControl w:val="0"/>
        <w:pBdr>
          <w:top w:val="nil"/>
          <w:left w:val="nil"/>
          <w:bottom w:val="nil"/>
          <w:right w:val="nil"/>
          <w:between w:val="nil"/>
        </w:pBdr>
        <w:ind w:firstLine="0"/>
        <w:jc w:val="center"/>
        <w:rPr>
          <w:del w:id="2730" w:author="Cristiano de Menezes Feu" w:date="2022-11-21T08:33:00Z"/>
          <w:b/>
          <w:color w:val="005583"/>
          <w:sz w:val="20"/>
          <w:szCs w:val="20"/>
        </w:rPr>
        <w:pPrChange w:id="2731" w:author="Cristiano de Menezes Feu" w:date="2022-11-21T08:33:00Z">
          <w:pPr>
            <w:widowControl w:val="0"/>
            <w:pBdr>
              <w:top w:val="nil"/>
              <w:left w:val="nil"/>
              <w:bottom w:val="nil"/>
              <w:right w:val="nil"/>
              <w:between w:val="nil"/>
            </w:pBdr>
          </w:pPr>
        </w:pPrChange>
      </w:pPr>
      <w:del w:id="2732" w:author="Cristiano de Menezes Feu" w:date="2022-11-21T08:33:00Z">
        <w:r w:rsidDel="00E631A1">
          <w:rPr>
            <w:color w:val="000000"/>
          </w:rPr>
          <w:delText>§ 5º A Comissão Parlamentar de Inquérito terá sua composição numérica indicada no requerimento ou projeto de criação.</w:delText>
        </w:r>
      </w:del>
    </w:p>
    <w:p w14:paraId="000006C9" w14:textId="3A7C3B3A" w:rsidR="003D183A" w:rsidDel="00E631A1" w:rsidRDefault="008B7924" w:rsidP="00E631A1">
      <w:pPr>
        <w:widowControl w:val="0"/>
        <w:pBdr>
          <w:top w:val="nil"/>
          <w:left w:val="nil"/>
          <w:bottom w:val="nil"/>
          <w:right w:val="nil"/>
          <w:between w:val="nil"/>
        </w:pBdr>
        <w:spacing w:before="0" w:after="113"/>
        <w:ind w:left="567" w:firstLine="0"/>
        <w:jc w:val="center"/>
        <w:rPr>
          <w:del w:id="2733" w:author="Cristiano de Menezes Feu" w:date="2022-11-21T08:33:00Z"/>
          <w:color w:val="005583"/>
          <w:sz w:val="20"/>
          <w:szCs w:val="20"/>
        </w:rPr>
        <w:pPrChange w:id="2734" w:author="Cristiano de Menezes Feu" w:date="2022-11-21T08:33:00Z">
          <w:pPr>
            <w:widowControl w:val="0"/>
            <w:pBdr>
              <w:top w:val="nil"/>
              <w:left w:val="nil"/>
              <w:bottom w:val="nil"/>
              <w:right w:val="nil"/>
              <w:between w:val="nil"/>
            </w:pBdr>
            <w:spacing w:before="0" w:after="113"/>
            <w:ind w:left="567" w:firstLine="0"/>
          </w:pPr>
        </w:pPrChange>
      </w:pPr>
      <w:del w:id="2735" w:author="Cristiano de Menezes Feu" w:date="2022-11-21T08:33:00Z">
        <w:r w:rsidDel="00E631A1">
          <w:rPr>
            <w:b/>
            <w:color w:val="005583"/>
            <w:sz w:val="20"/>
            <w:szCs w:val="20"/>
          </w:rPr>
          <w:delText>STF</w:delText>
        </w:r>
        <w:r w:rsidDel="00E631A1">
          <w:rPr>
            <w:color w:val="005583"/>
            <w:sz w:val="20"/>
            <w:szCs w:val="20"/>
          </w:rPr>
          <w:delText xml:space="preserve"> MS. 24.847/STF – A não indicação da composição numérica no requerimento não pode inviabilizar a criação de CPI. </w:delText>
        </w:r>
      </w:del>
    </w:p>
    <w:p w14:paraId="000006CA" w14:textId="394BFF67" w:rsidR="003D183A" w:rsidDel="00E631A1" w:rsidRDefault="008B7924" w:rsidP="00E631A1">
      <w:pPr>
        <w:widowControl w:val="0"/>
        <w:pBdr>
          <w:top w:val="nil"/>
          <w:left w:val="nil"/>
          <w:bottom w:val="nil"/>
          <w:right w:val="nil"/>
          <w:between w:val="nil"/>
        </w:pBdr>
        <w:ind w:firstLine="0"/>
        <w:jc w:val="center"/>
        <w:rPr>
          <w:del w:id="2736" w:author="Cristiano de Menezes Feu" w:date="2022-11-21T08:33:00Z"/>
          <w:color w:val="000000"/>
        </w:rPr>
        <w:pPrChange w:id="2737" w:author="Cristiano de Menezes Feu" w:date="2022-11-21T08:33:00Z">
          <w:pPr>
            <w:widowControl w:val="0"/>
            <w:pBdr>
              <w:top w:val="nil"/>
              <w:left w:val="nil"/>
              <w:bottom w:val="nil"/>
              <w:right w:val="nil"/>
              <w:between w:val="nil"/>
            </w:pBdr>
          </w:pPr>
        </w:pPrChange>
      </w:pPr>
      <w:del w:id="2738" w:author="Cristiano de Menezes Feu" w:date="2022-11-21T08:33:00Z">
        <w:r w:rsidDel="00E631A1">
          <w:rPr>
            <w:color w:val="000000"/>
          </w:rPr>
          <w:delText>§ 6º Do ato de criação constarão a provisão de meios ou recursos administrativos, as condições organizacionais e o assessoramento necessários ao bom desempenho da Comissão, incumbindo à Mesa e à Administração da Casa o atendimento preferencial das providências que a Comissão solicitar.</w:delText>
        </w:r>
      </w:del>
    </w:p>
    <w:p w14:paraId="000006CB" w14:textId="7B965B23" w:rsidR="003D183A" w:rsidDel="00E631A1" w:rsidRDefault="008B7924" w:rsidP="00E631A1">
      <w:pPr>
        <w:widowControl w:val="0"/>
        <w:pBdr>
          <w:top w:val="nil"/>
          <w:left w:val="nil"/>
          <w:bottom w:val="nil"/>
          <w:right w:val="nil"/>
          <w:between w:val="nil"/>
        </w:pBdr>
        <w:ind w:firstLine="0"/>
        <w:jc w:val="center"/>
        <w:rPr>
          <w:del w:id="2739" w:author="Cristiano de Menezes Feu" w:date="2022-11-21T08:33:00Z"/>
          <w:color w:val="000000"/>
        </w:rPr>
        <w:pPrChange w:id="2740" w:author="Cristiano de Menezes Feu" w:date="2022-11-21T08:33:00Z">
          <w:pPr>
            <w:widowControl w:val="0"/>
            <w:pBdr>
              <w:top w:val="nil"/>
              <w:left w:val="nil"/>
              <w:bottom w:val="nil"/>
              <w:right w:val="nil"/>
              <w:between w:val="nil"/>
            </w:pBdr>
          </w:pPr>
        </w:pPrChange>
      </w:pPr>
      <w:del w:id="2741" w:author="Cristiano de Menezes Feu" w:date="2022-11-21T08:33:00Z">
        <w:r w:rsidDel="00E631A1">
          <w:rPr>
            <w:b/>
            <w:color w:val="000000"/>
          </w:rPr>
          <w:delText>Art. 36.</w:delText>
        </w:r>
        <w:r w:rsidDel="00E631A1">
          <w:rPr>
            <w:color w:val="000000"/>
          </w:rPr>
          <w:delText xml:space="preserve"> A Comissão Parlamentar de Inquérito poderá, observada a legislação específica:</w:delText>
        </w:r>
        <w:r w:rsidDel="00E631A1">
          <w:rPr>
            <w:color w:val="005583"/>
            <w:vertAlign w:val="superscript"/>
          </w:rPr>
          <w:footnoteReference w:id="155"/>
        </w:r>
        <w:r w:rsidDel="00E631A1">
          <w:rPr>
            <w:color w:val="000000"/>
          </w:rPr>
          <w:delText xml:space="preserve"> </w:delText>
        </w:r>
      </w:del>
    </w:p>
    <w:p w14:paraId="000006CC" w14:textId="5B1063CE" w:rsidR="003D183A" w:rsidDel="00E631A1" w:rsidRDefault="008B7924" w:rsidP="00E631A1">
      <w:pPr>
        <w:widowControl w:val="0"/>
        <w:pBdr>
          <w:top w:val="nil"/>
          <w:left w:val="nil"/>
          <w:bottom w:val="nil"/>
          <w:right w:val="nil"/>
          <w:between w:val="nil"/>
        </w:pBdr>
        <w:ind w:firstLine="0"/>
        <w:jc w:val="center"/>
        <w:rPr>
          <w:del w:id="2745" w:author="Cristiano de Menezes Feu" w:date="2022-11-21T08:33:00Z"/>
          <w:color w:val="000000"/>
        </w:rPr>
        <w:pPrChange w:id="2746" w:author="Cristiano de Menezes Feu" w:date="2022-11-21T08:33:00Z">
          <w:pPr>
            <w:widowControl w:val="0"/>
            <w:pBdr>
              <w:top w:val="nil"/>
              <w:left w:val="nil"/>
              <w:bottom w:val="nil"/>
              <w:right w:val="nil"/>
              <w:between w:val="nil"/>
            </w:pBdr>
          </w:pPr>
        </w:pPrChange>
      </w:pPr>
      <w:del w:id="2747" w:author="Cristiano de Menezes Feu" w:date="2022-11-21T08:33:00Z">
        <w:r w:rsidDel="00E631A1">
          <w:rPr>
            <w:color w:val="000000"/>
          </w:rPr>
          <w:delText xml:space="preserve">I - requisitar funcionários dos serviços administrativos da Câmara, bem como, em caráter transitório, os de qualquer órgão ou entidade da administração pública direta, indireta e fundacional, ou do Poder Judiciário, necessários aos seus trabalhos; </w:delText>
        </w:r>
      </w:del>
    </w:p>
    <w:p w14:paraId="000006CD" w14:textId="6D33EC7F" w:rsidR="003D183A" w:rsidDel="00E631A1" w:rsidRDefault="008B7924" w:rsidP="00E631A1">
      <w:pPr>
        <w:widowControl w:val="0"/>
        <w:pBdr>
          <w:top w:val="nil"/>
          <w:left w:val="nil"/>
          <w:bottom w:val="nil"/>
          <w:right w:val="nil"/>
          <w:between w:val="nil"/>
        </w:pBdr>
        <w:ind w:firstLine="0"/>
        <w:jc w:val="center"/>
        <w:rPr>
          <w:del w:id="2748" w:author="Cristiano de Menezes Feu" w:date="2022-11-21T08:33:00Z"/>
          <w:b/>
          <w:color w:val="000000"/>
        </w:rPr>
        <w:pPrChange w:id="2749" w:author="Cristiano de Menezes Feu" w:date="2022-11-21T08:33:00Z">
          <w:pPr>
            <w:widowControl w:val="0"/>
            <w:pBdr>
              <w:top w:val="nil"/>
              <w:left w:val="nil"/>
              <w:bottom w:val="nil"/>
              <w:right w:val="nil"/>
              <w:between w:val="nil"/>
            </w:pBdr>
          </w:pPr>
        </w:pPrChange>
      </w:pPr>
      <w:del w:id="2750" w:author="Cristiano de Menezes Feu" w:date="2022-11-21T08:33:00Z">
        <w:r w:rsidDel="00E631A1">
          <w:rPr>
            <w:color w:val="000000"/>
          </w:rPr>
          <w:delText>II - determinar diligências, ouvir indiciados, inquirir testemunhas sob compromisso, requisitar de órgãos e entidades da administração pública informações e documentos, requerer a audiência de Deputados e Ministros de Estado, tomar depoimentos de autoridades federais, estaduais e municipais, e requisitar os serviços de quaisquer autoridades, inclusive policiais;</w:delText>
        </w:r>
      </w:del>
    </w:p>
    <w:p w14:paraId="000006CE" w14:textId="2A6A01F5" w:rsidR="003D183A" w:rsidDel="00E631A1" w:rsidRDefault="008B7924" w:rsidP="00E631A1">
      <w:pPr>
        <w:widowControl w:val="0"/>
        <w:pBdr>
          <w:top w:val="nil"/>
          <w:left w:val="nil"/>
          <w:bottom w:val="nil"/>
          <w:right w:val="nil"/>
          <w:between w:val="nil"/>
        </w:pBdr>
        <w:spacing w:before="0" w:after="113"/>
        <w:ind w:left="567" w:firstLine="0"/>
        <w:jc w:val="center"/>
        <w:rPr>
          <w:del w:id="2751" w:author="Cristiano de Menezes Feu" w:date="2022-11-21T08:33:00Z"/>
          <w:b/>
          <w:color w:val="005583"/>
          <w:sz w:val="20"/>
          <w:szCs w:val="20"/>
        </w:rPr>
        <w:pPrChange w:id="2752" w:author="Cristiano de Menezes Feu" w:date="2022-11-21T08:33:00Z">
          <w:pPr>
            <w:widowControl w:val="0"/>
            <w:pBdr>
              <w:top w:val="nil"/>
              <w:left w:val="nil"/>
              <w:bottom w:val="nil"/>
              <w:right w:val="nil"/>
              <w:between w:val="nil"/>
            </w:pBdr>
            <w:spacing w:before="0" w:after="113"/>
            <w:ind w:left="567" w:firstLine="0"/>
          </w:pPr>
        </w:pPrChange>
      </w:pPr>
      <w:del w:id="2753" w:author="Cristiano de Menezes Feu" w:date="2022-11-21T08:33:00Z">
        <w:r w:rsidDel="00E631A1">
          <w:rPr>
            <w:b/>
            <w:color w:val="005583"/>
            <w:sz w:val="20"/>
            <w:szCs w:val="20"/>
          </w:rPr>
          <w:delText>Ato da Mesa</w:delText>
        </w:r>
        <w:r w:rsidDel="00E631A1">
          <w:rPr>
            <w:color w:val="005583"/>
            <w:sz w:val="20"/>
            <w:szCs w:val="20"/>
          </w:rPr>
          <w:delText xml:space="preserve"> nº 52/2015 – Dispõe sobre a oitiva, nas dependências da Câmara dos Deputados, de pessoas submetidas à pena privativa de liberdade ou à prisão processual e revoga o Ato da Mesa nº 82, de 2006.</w:delText>
        </w:r>
      </w:del>
    </w:p>
    <w:p w14:paraId="000006CF" w14:textId="7B9EC13B" w:rsidR="003D183A" w:rsidDel="00E631A1" w:rsidRDefault="008B7924" w:rsidP="00E631A1">
      <w:pPr>
        <w:widowControl w:val="0"/>
        <w:pBdr>
          <w:top w:val="nil"/>
          <w:left w:val="nil"/>
          <w:bottom w:val="nil"/>
          <w:right w:val="nil"/>
          <w:between w:val="nil"/>
        </w:pBdr>
        <w:spacing w:before="0" w:after="113"/>
        <w:ind w:left="567" w:firstLine="0"/>
        <w:jc w:val="center"/>
        <w:rPr>
          <w:del w:id="2754" w:author="Cristiano de Menezes Feu" w:date="2022-11-21T08:33:00Z"/>
          <w:b/>
          <w:color w:val="005583"/>
          <w:sz w:val="20"/>
          <w:szCs w:val="20"/>
        </w:rPr>
        <w:pPrChange w:id="2755" w:author="Cristiano de Menezes Feu" w:date="2022-11-21T08:33:00Z">
          <w:pPr>
            <w:widowControl w:val="0"/>
            <w:pBdr>
              <w:top w:val="nil"/>
              <w:left w:val="nil"/>
              <w:bottom w:val="nil"/>
              <w:right w:val="nil"/>
              <w:between w:val="nil"/>
            </w:pBdr>
            <w:spacing w:before="0" w:after="113"/>
            <w:ind w:left="567" w:firstLine="0"/>
          </w:pPr>
        </w:pPrChange>
      </w:pPr>
      <w:del w:id="2756" w:author="Cristiano de Menezes Feu" w:date="2022-11-21T08:33:00Z">
        <w:r w:rsidDel="00E631A1">
          <w:rPr>
            <w:b/>
            <w:color w:val="005583"/>
            <w:sz w:val="20"/>
            <w:szCs w:val="20"/>
          </w:rPr>
          <w:delText>QO</w:delText>
        </w:r>
        <w:r w:rsidDel="00E631A1">
          <w:rPr>
            <w:color w:val="005583"/>
            <w:sz w:val="20"/>
            <w:szCs w:val="20"/>
          </w:rPr>
          <w:delText xml:space="preserve"> 736/2002 – Anula requerimento de convocação de testemunha referente a período que não diz respeito aos fatos apurados pela CPI.</w:delText>
        </w:r>
      </w:del>
    </w:p>
    <w:p w14:paraId="000006D0" w14:textId="5E28DB44" w:rsidR="003D183A" w:rsidDel="00E631A1" w:rsidRDefault="008B7924" w:rsidP="00E631A1">
      <w:pPr>
        <w:widowControl w:val="0"/>
        <w:pBdr>
          <w:top w:val="nil"/>
          <w:left w:val="nil"/>
          <w:bottom w:val="nil"/>
          <w:right w:val="nil"/>
          <w:between w:val="nil"/>
        </w:pBdr>
        <w:spacing w:before="0" w:after="113"/>
        <w:ind w:left="567" w:firstLine="0"/>
        <w:jc w:val="center"/>
        <w:rPr>
          <w:del w:id="2757" w:author="Cristiano de Menezes Feu" w:date="2022-11-21T08:33:00Z"/>
          <w:b/>
          <w:color w:val="005583"/>
          <w:sz w:val="20"/>
          <w:szCs w:val="20"/>
        </w:rPr>
        <w:pPrChange w:id="2758" w:author="Cristiano de Menezes Feu" w:date="2022-11-21T08:33:00Z">
          <w:pPr>
            <w:widowControl w:val="0"/>
            <w:pBdr>
              <w:top w:val="nil"/>
              <w:left w:val="nil"/>
              <w:bottom w:val="nil"/>
              <w:right w:val="nil"/>
              <w:between w:val="nil"/>
            </w:pBdr>
            <w:spacing w:before="0" w:after="113"/>
            <w:ind w:left="567" w:firstLine="0"/>
          </w:pPr>
        </w:pPrChange>
      </w:pPr>
      <w:del w:id="2759" w:author="Cristiano de Menezes Feu" w:date="2022-11-21T08:33:00Z">
        <w:r w:rsidDel="00E631A1">
          <w:rPr>
            <w:b/>
            <w:color w:val="005583"/>
            <w:sz w:val="20"/>
            <w:szCs w:val="20"/>
          </w:rPr>
          <w:delText>STF</w:delText>
        </w:r>
        <w:r w:rsidDel="00E631A1">
          <w:rPr>
            <w:color w:val="005583"/>
            <w:sz w:val="20"/>
            <w:szCs w:val="20"/>
          </w:rPr>
          <w:delText xml:space="preserve"> HC 79.224 e HC 84.214 – São assegurados à pessoa objeto da investigação e às testemunhas, no tocante à autoincriminação, os seguintes direitos: [...] “a) manter silêncio diante de perguntas cuja resposta possa implicar auto-incriminação; b) não ser presa em flagrante por exercício dessa prerrogativa constitucional, sob pretexto da prática de crime de desobediência (art. 330 do Código Penal), nem tampouco de falso testemunho (art. 342 do mesmo Código); e c) não ter o silêncio interpretado em seu desfavor”.</w:delText>
        </w:r>
      </w:del>
    </w:p>
    <w:p w14:paraId="000006D1" w14:textId="6070AFB8" w:rsidR="003D183A" w:rsidDel="00E631A1" w:rsidRDefault="003D183A" w:rsidP="00E631A1">
      <w:pPr>
        <w:widowControl w:val="0"/>
        <w:pBdr>
          <w:top w:val="nil"/>
          <w:left w:val="nil"/>
          <w:bottom w:val="nil"/>
          <w:right w:val="nil"/>
          <w:between w:val="nil"/>
        </w:pBdr>
        <w:spacing w:before="0" w:after="113"/>
        <w:ind w:left="567" w:firstLine="0"/>
        <w:jc w:val="center"/>
        <w:rPr>
          <w:del w:id="2760" w:author="Cristiano de Menezes Feu" w:date="2022-11-21T08:33:00Z"/>
          <w:b/>
          <w:color w:val="005583"/>
          <w:sz w:val="20"/>
          <w:szCs w:val="20"/>
        </w:rPr>
        <w:pPrChange w:id="2761" w:author="Cristiano de Menezes Feu" w:date="2022-11-21T08:33:00Z">
          <w:pPr>
            <w:widowControl w:val="0"/>
            <w:pBdr>
              <w:top w:val="nil"/>
              <w:left w:val="nil"/>
              <w:bottom w:val="nil"/>
              <w:right w:val="nil"/>
              <w:between w:val="nil"/>
            </w:pBdr>
            <w:spacing w:before="0" w:after="113"/>
            <w:ind w:left="567" w:firstLine="0"/>
          </w:pPr>
        </w:pPrChange>
      </w:pPr>
    </w:p>
    <w:p w14:paraId="000006D2" w14:textId="52E19B66" w:rsidR="003D183A" w:rsidDel="00E631A1" w:rsidRDefault="008B7924" w:rsidP="00E631A1">
      <w:pPr>
        <w:widowControl w:val="0"/>
        <w:pBdr>
          <w:top w:val="nil"/>
          <w:left w:val="nil"/>
          <w:bottom w:val="nil"/>
          <w:right w:val="nil"/>
          <w:between w:val="nil"/>
        </w:pBdr>
        <w:spacing w:before="0" w:after="113"/>
        <w:ind w:left="567" w:firstLine="0"/>
        <w:jc w:val="center"/>
        <w:rPr>
          <w:del w:id="2762" w:author="Cristiano de Menezes Feu" w:date="2022-11-21T08:33:00Z"/>
          <w:b/>
          <w:color w:val="005583"/>
          <w:sz w:val="20"/>
          <w:szCs w:val="20"/>
        </w:rPr>
        <w:pPrChange w:id="2763" w:author="Cristiano de Menezes Feu" w:date="2022-11-21T08:33:00Z">
          <w:pPr>
            <w:widowControl w:val="0"/>
            <w:pBdr>
              <w:top w:val="nil"/>
              <w:left w:val="nil"/>
              <w:bottom w:val="nil"/>
              <w:right w:val="nil"/>
              <w:between w:val="nil"/>
            </w:pBdr>
            <w:spacing w:before="0" w:after="113"/>
            <w:ind w:left="567" w:firstLine="0"/>
          </w:pPr>
        </w:pPrChange>
      </w:pPr>
      <w:del w:id="2764" w:author="Cristiano de Menezes Feu" w:date="2022-11-21T08:33:00Z">
        <w:r w:rsidDel="00E631A1">
          <w:rPr>
            <w:b/>
            <w:color w:val="005583"/>
            <w:sz w:val="20"/>
            <w:szCs w:val="20"/>
          </w:rPr>
          <w:delText>STF</w:delText>
        </w:r>
        <w:r w:rsidDel="00E631A1">
          <w:rPr>
            <w:color w:val="005583"/>
            <w:sz w:val="20"/>
            <w:szCs w:val="20"/>
          </w:rPr>
          <w:delText xml:space="preserve"> MS 23.452 - Em virtude da cláusula constitucional da reserva de jurisdição, não compete às CPIs: a busca domiciliar (CF, art. 5º, XI), a interceptação telefônica (CF, art. 5º, XII) e a decretação da prisão de qualquer pessoa, ressalvada a hipótese de flagrância (CF, art. 5º, LXI).</w:delText>
        </w:r>
      </w:del>
    </w:p>
    <w:p w14:paraId="000006D3" w14:textId="782550FF" w:rsidR="003D183A" w:rsidDel="00E631A1" w:rsidRDefault="008B7924" w:rsidP="00E631A1">
      <w:pPr>
        <w:widowControl w:val="0"/>
        <w:pBdr>
          <w:top w:val="nil"/>
          <w:left w:val="nil"/>
          <w:bottom w:val="nil"/>
          <w:right w:val="nil"/>
          <w:between w:val="nil"/>
        </w:pBdr>
        <w:spacing w:before="0" w:after="113"/>
        <w:ind w:left="567" w:firstLine="0"/>
        <w:jc w:val="center"/>
        <w:rPr>
          <w:del w:id="2765" w:author="Cristiano de Menezes Feu" w:date="2022-11-21T08:33:00Z"/>
          <w:b/>
          <w:color w:val="005583"/>
          <w:sz w:val="20"/>
          <w:szCs w:val="20"/>
        </w:rPr>
        <w:pPrChange w:id="2766" w:author="Cristiano de Menezes Feu" w:date="2022-11-21T08:33:00Z">
          <w:pPr>
            <w:widowControl w:val="0"/>
            <w:pBdr>
              <w:top w:val="nil"/>
              <w:left w:val="nil"/>
              <w:bottom w:val="nil"/>
              <w:right w:val="nil"/>
              <w:between w:val="nil"/>
            </w:pBdr>
            <w:spacing w:before="0" w:after="113"/>
            <w:ind w:left="567" w:firstLine="0"/>
          </w:pPr>
        </w:pPrChange>
      </w:pPr>
      <w:del w:id="2767" w:author="Cristiano de Menezes Feu" w:date="2022-11-21T08:33:00Z">
        <w:r w:rsidDel="00E631A1">
          <w:rPr>
            <w:b/>
            <w:color w:val="005583"/>
            <w:sz w:val="20"/>
            <w:szCs w:val="20"/>
          </w:rPr>
          <w:delText>STF</w:delText>
        </w:r>
        <w:r w:rsidDel="00E631A1">
          <w:rPr>
            <w:color w:val="005583"/>
            <w:sz w:val="20"/>
            <w:szCs w:val="20"/>
          </w:rPr>
          <w:delText xml:space="preserve"> MS 33.663 – É permitido à CPI “ordenar busca e apreensão de bens, objetos e computadores, desde que essa diligência não se efetive em local inviolável, como os espaços domiciliares, sob pena, em tal hipótese, de invalidade da diligência e de ineficácia probatória dos elementos informativos dela resultantes”</w:delText>
        </w:r>
      </w:del>
    </w:p>
    <w:p w14:paraId="000006D4" w14:textId="553E4D36" w:rsidR="003D183A" w:rsidDel="00E631A1" w:rsidRDefault="008B7924" w:rsidP="00E631A1">
      <w:pPr>
        <w:widowControl w:val="0"/>
        <w:pBdr>
          <w:top w:val="nil"/>
          <w:left w:val="nil"/>
          <w:bottom w:val="nil"/>
          <w:right w:val="nil"/>
          <w:between w:val="nil"/>
        </w:pBdr>
        <w:spacing w:before="0" w:after="113"/>
        <w:ind w:left="567" w:firstLine="0"/>
        <w:jc w:val="center"/>
        <w:rPr>
          <w:del w:id="2768" w:author="Cristiano de Menezes Feu" w:date="2022-11-21T08:33:00Z"/>
          <w:b/>
          <w:color w:val="005583"/>
          <w:sz w:val="20"/>
          <w:szCs w:val="20"/>
        </w:rPr>
        <w:pPrChange w:id="2769" w:author="Cristiano de Menezes Feu" w:date="2022-11-21T08:33:00Z">
          <w:pPr>
            <w:widowControl w:val="0"/>
            <w:pBdr>
              <w:top w:val="nil"/>
              <w:left w:val="nil"/>
              <w:bottom w:val="nil"/>
              <w:right w:val="nil"/>
              <w:between w:val="nil"/>
            </w:pBdr>
            <w:spacing w:before="0" w:after="113"/>
            <w:ind w:left="567" w:firstLine="0"/>
          </w:pPr>
        </w:pPrChange>
      </w:pPr>
      <w:del w:id="2770" w:author="Cristiano de Menezes Feu" w:date="2022-11-21T08:33:00Z">
        <w:r w:rsidDel="00E631A1">
          <w:rPr>
            <w:b/>
            <w:color w:val="005583"/>
            <w:sz w:val="20"/>
            <w:szCs w:val="20"/>
          </w:rPr>
          <w:delText>STF</w:delText>
        </w:r>
        <w:r w:rsidDel="00E631A1">
          <w:rPr>
            <w:color w:val="005583"/>
            <w:sz w:val="20"/>
            <w:szCs w:val="20"/>
          </w:rPr>
          <w:delText xml:space="preserve"> MS 30.906 – O depoente tem o direito de ser assistido por seu advogado e de com ele se comunicar durante o curso de seu depoimento. A Comissão Parlamentar de Inquérito [...] não pode, sob pena de grave transgressão à Constituição e às leis da República, impedir, dificultar ou frustrar o exercício, pelo advogado, das prerrogativas de ordem profissional que lhe foram outorgadas.</w:delText>
        </w:r>
      </w:del>
    </w:p>
    <w:p w14:paraId="000006D5" w14:textId="62FF118F" w:rsidR="003D183A" w:rsidDel="00E631A1" w:rsidRDefault="008B7924" w:rsidP="00E631A1">
      <w:pPr>
        <w:widowControl w:val="0"/>
        <w:pBdr>
          <w:top w:val="nil"/>
          <w:left w:val="nil"/>
          <w:bottom w:val="nil"/>
          <w:right w:val="nil"/>
          <w:between w:val="nil"/>
        </w:pBdr>
        <w:spacing w:before="0" w:after="113"/>
        <w:ind w:left="567" w:firstLine="0"/>
        <w:jc w:val="center"/>
        <w:rPr>
          <w:del w:id="2771" w:author="Cristiano de Menezes Feu" w:date="2022-11-21T08:33:00Z"/>
          <w:b/>
          <w:color w:val="005583"/>
          <w:sz w:val="20"/>
          <w:szCs w:val="20"/>
        </w:rPr>
        <w:pPrChange w:id="2772" w:author="Cristiano de Menezes Feu" w:date="2022-11-21T08:33:00Z">
          <w:pPr>
            <w:widowControl w:val="0"/>
            <w:pBdr>
              <w:top w:val="nil"/>
              <w:left w:val="nil"/>
              <w:bottom w:val="nil"/>
              <w:right w:val="nil"/>
              <w:between w:val="nil"/>
            </w:pBdr>
            <w:spacing w:before="0" w:after="113"/>
            <w:ind w:left="567" w:firstLine="0"/>
          </w:pPr>
        </w:pPrChange>
      </w:pPr>
      <w:del w:id="2773" w:author="Cristiano de Menezes Feu" w:date="2022-11-21T08:33:00Z">
        <w:r w:rsidDel="00E631A1">
          <w:rPr>
            <w:b/>
            <w:color w:val="005583"/>
            <w:sz w:val="20"/>
            <w:szCs w:val="20"/>
          </w:rPr>
          <w:delText>STF</w:delText>
        </w:r>
        <w:r w:rsidDel="00E631A1">
          <w:rPr>
            <w:color w:val="005583"/>
            <w:sz w:val="20"/>
            <w:szCs w:val="20"/>
          </w:rPr>
          <w:delText xml:space="preserve"> MS 23.452 - “A jurisprudência firmada pela Corte, ao propósito do alcance da norma prevista no art. 58, § 3º, da Constituição Federal, já reconheceu a qualquer Comissão Parlamentar de Inquérito o poder de decretar quebra dos sigilos fiscal, bancário e telefônico, desde que o faça em ato devidamente fundamentado, relativo a fatos que, servindo de indício de atividade ilícita ou irregular, revelem a existência de causa provável, apta a legitimar a medida, que guarda manifestíssimo caráter excepcional”</w:delText>
        </w:r>
      </w:del>
    </w:p>
    <w:p w14:paraId="000006D6" w14:textId="350CD171" w:rsidR="003D183A" w:rsidDel="00E631A1" w:rsidRDefault="008B7924" w:rsidP="00E631A1">
      <w:pPr>
        <w:widowControl w:val="0"/>
        <w:pBdr>
          <w:top w:val="nil"/>
          <w:left w:val="nil"/>
          <w:bottom w:val="nil"/>
          <w:right w:val="nil"/>
          <w:between w:val="nil"/>
        </w:pBdr>
        <w:spacing w:before="0" w:after="113"/>
        <w:ind w:left="567" w:firstLine="0"/>
        <w:jc w:val="center"/>
        <w:rPr>
          <w:del w:id="2774" w:author="Cristiano de Menezes Feu" w:date="2022-11-21T08:33:00Z"/>
          <w:b/>
          <w:color w:val="005583"/>
          <w:sz w:val="20"/>
          <w:szCs w:val="20"/>
        </w:rPr>
        <w:pPrChange w:id="2775" w:author="Cristiano de Menezes Feu" w:date="2022-11-21T08:33:00Z">
          <w:pPr>
            <w:widowControl w:val="0"/>
            <w:pBdr>
              <w:top w:val="nil"/>
              <w:left w:val="nil"/>
              <w:bottom w:val="nil"/>
              <w:right w:val="nil"/>
              <w:between w:val="nil"/>
            </w:pBdr>
            <w:spacing w:before="0" w:after="113"/>
            <w:ind w:left="567" w:firstLine="0"/>
          </w:pPr>
        </w:pPrChange>
      </w:pPr>
      <w:del w:id="2776" w:author="Cristiano de Menezes Feu" w:date="2022-11-21T08:33:00Z">
        <w:r w:rsidDel="00E631A1">
          <w:rPr>
            <w:b/>
            <w:color w:val="005583"/>
            <w:sz w:val="20"/>
            <w:szCs w:val="20"/>
          </w:rPr>
          <w:delText>STF</w:delText>
        </w:r>
        <w:r w:rsidDel="00E631A1">
          <w:rPr>
            <w:color w:val="005583"/>
            <w:sz w:val="20"/>
            <w:szCs w:val="20"/>
          </w:rPr>
          <w:delText xml:space="preserve"> MS 33751 – “A Comissão Parlamentar de Inquérito detém atribuição para investigação de atos praticados em âmbito privado, desde que revestidos de potencial interesse público e cujo enfrentamento insira-se, ao menos em tese, dentre as competências do Congresso Nacional ou da respectiva Casa Legislativa que lhe dá origem. [...] 4. As provas produzidas em contexto internacional, na hipótese em que amplamente disponíveis ao público em geral, como no caso de publicação na rede mundial de computadores, podem ser utilizadas em âmbito interno”.</w:delText>
        </w:r>
      </w:del>
    </w:p>
    <w:p w14:paraId="000006D7" w14:textId="4D89F454" w:rsidR="003D183A" w:rsidDel="00E631A1" w:rsidRDefault="008B7924" w:rsidP="00E631A1">
      <w:pPr>
        <w:widowControl w:val="0"/>
        <w:pBdr>
          <w:top w:val="nil"/>
          <w:left w:val="nil"/>
          <w:bottom w:val="nil"/>
          <w:right w:val="nil"/>
          <w:between w:val="nil"/>
        </w:pBdr>
        <w:spacing w:before="0" w:after="113"/>
        <w:ind w:left="567" w:firstLine="0"/>
        <w:jc w:val="center"/>
        <w:rPr>
          <w:del w:id="2777" w:author="Cristiano de Menezes Feu" w:date="2022-11-21T08:33:00Z"/>
          <w:rFonts w:ascii="ClearSans-Bold" w:eastAsia="ClearSans-Bold" w:hAnsi="ClearSans-Bold" w:cs="ClearSans-Bold"/>
          <w:b/>
          <w:color w:val="005583"/>
          <w:sz w:val="20"/>
          <w:szCs w:val="20"/>
        </w:rPr>
        <w:pPrChange w:id="2778" w:author="Cristiano de Menezes Feu" w:date="2022-11-21T08:33:00Z">
          <w:pPr>
            <w:widowControl w:val="0"/>
            <w:pBdr>
              <w:top w:val="nil"/>
              <w:left w:val="nil"/>
              <w:bottom w:val="nil"/>
              <w:right w:val="nil"/>
              <w:between w:val="nil"/>
            </w:pBdr>
            <w:spacing w:before="0" w:after="113"/>
            <w:ind w:left="567" w:firstLine="0"/>
          </w:pPr>
        </w:pPrChange>
      </w:pPr>
      <w:del w:id="2779" w:author="Cristiano de Menezes Feu" w:date="2022-11-21T08:33:00Z">
        <w:r w:rsidDel="00E631A1">
          <w:rPr>
            <w:b/>
            <w:color w:val="005583"/>
            <w:sz w:val="20"/>
            <w:szCs w:val="20"/>
          </w:rPr>
          <w:delText>STF</w:delText>
        </w:r>
        <w:r w:rsidDel="00E631A1">
          <w:rPr>
            <w:color w:val="005583"/>
            <w:sz w:val="20"/>
            <w:szCs w:val="20"/>
          </w:rPr>
          <w:delText xml:space="preserve"> HC 80539 – “1. Configura constrangimento ilegal, com evidente ofensa ao princípio da separação dos Poderes, a convocação de magistrado a fim de que preste depoimento em razão de decisões de conteúdo jurisdicional atinentes ao fato investigado pela Comissão Parlamentar de Inquérito”.</w:delText>
        </w:r>
      </w:del>
    </w:p>
    <w:p w14:paraId="000006D8" w14:textId="1792D6C3" w:rsidR="003D183A" w:rsidDel="00E631A1" w:rsidRDefault="008B7924" w:rsidP="00E631A1">
      <w:pPr>
        <w:widowControl w:val="0"/>
        <w:pBdr>
          <w:top w:val="nil"/>
          <w:left w:val="nil"/>
          <w:bottom w:val="nil"/>
          <w:right w:val="nil"/>
          <w:between w:val="nil"/>
        </w:pBdr>
        <w:spacing w:before="0" w:after="113"/>
        <w:ind w:left="567" w:firstLine="0"/>
        <w:jc w:val="center"/>
        <w:rPr>
          <w:del w:id="2780" w:author="Cristiano de Menezes Feu" w:date="2022-11-21T08:33:00Z"/>
          <w:color w:val="005583"/>
          <w:sz w:val="20"/>
          <w:szCs w:val="20"/>
        </w:rPr>
        <w:pPrChange w:id="2781" w:author="Cristiano de Menezes Feu" w:date="2022-11-21T08:33:00Z">
          <w:pPr>
            <w:widowControl w:val="0"/>
            <w:pBdr>
              <w:top w:val="nil"/>
              <w:left w:val="nil"/>
              <w:bottom w:val="nil"/>
              <w:right w:val="nil"/>
              <w:between w:val="nil"/>
            </w:pBdr>
            <w:spacing w:before="0" w:after="113"/>
            <w:ind w:left="567" w:firstLine="0"/>
          </w:pPr>
        </w:pPrChange>
      </w:pPr>
      <w:del w:id="2782"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é possível, no âmbito da CPI, a solicitação de informações às instituições financeiras, nos termos do art. 4º </w:delText>
        </w:r>
        <w:r w:rsidDel="00E631A1">
          <w:rPr>
            <w:color w:val="005583"/>
            <w:sz w:val="20"/>
            <w:szCs w:val="20"/>
            <w:vertAlign w:val="superscript"/>
          </w:rPr>
          <w:footnoteReference w:id="156"/>
        </w:r>
        <w:r w:rsidDel="00E631A1">
          <w:rPr>
            <w:color w:val="005583"/>
            <w:sz w:val="20"/>
            <w:szCs w:val="20"/>
          </w:rPr>
          <w:delText>, da Lei Complementar nº 105/2001.</w:delText>
        </w:r>
      </w:del>
    </w:p>
    <w:p w14:paraId="000006D9" w14:textId="55F8D934" w:rsidR="003D183A" w:rsidDel="00E631A1" w:rsidRDefault="008B7924" w:rsidP="00E631A1">
      <w:pPr>
        <w:widowControl w:val="0"/>
        <w:pBdr>
          <w:top w:val="nil"/>
          <w:left w:val="nil"/>
          <w:bottom w:val="nil"/>
          <w:right w:val="nil"/>
          <w:between w:val="nil"/>
        </w:pBdr>
        <w:ind w:firstLine="0"/>
        <w:jc w:val="center"/>
        <w:rPr>
          <w:del w:id="2786" w:author="Cristiano de Menezes Feu" w:date="2022-11-21T08:33:00Z"/>
          <w:color w:val="000000"/>
        </w:rPr>
        <w:pPrChange w:id="2787" w:author="Cristiano de Menezes Feu" w:date="2022-11-21T08:33:00Z">
          <w:pPr>
            <w:widowControl w:val="0"/>
            <w:pBdr>
              <w:top w:val="nil"/>
              <w:left w:val="nil"/>
              <w:bottom w:val="nil"/>
              <w:right w:val="nil"/>
              <w:between w:val="nil"/>
            </w:pBdr>
          </w:pPr>
        </w:pPrChange>
      </w:pPr>
      <w:del w:id="2788" w:author="Cristiano de Menezes Feu" w:date="2022-11-21T08:33:00Z">
        <w:r w:rsidDel="00E631A1">
          <w:rPr>
            <w:color w:val="000000"/>
          </w:rPr>
          <w:delText xml:space="preserve">III - incumbir qualquer de seus membros, ou funcionários requisitados dos serviços administrativos da Câmara, da realização de sindicâncias ou diligências necessárias aos seus trabalhos, dando conhecimento prévio à Mesa; </w:delText>
        </w:r>
      </w:del>
    </w:p>
    <w:p w14:paraId="000006DA" w14:textId="41CB973F" w:rsidR="003D183A" w:rsidDel="00E631A1" w:rsidRDefault="008B7924" w:rsidP="00E631A1">
      <w:pPr>
        <w:widowControl w:val="0"/>
        <w:pBdr>
          <w:top w:val="nil"/>
          <w:left w:val="nil"/>
          <w:bottom w:val="nil"/>
          <w:right w:val="nil"/>
          <w:between w:val="nil"/>
        </w:pBdr>
        <w:ind w:firstLine="0"/>
        <w:jc w:val="center"/>
        <w:rPr>
          <w:del w:id="2789" w:author="Cristiano de Menezes Feu" w:date="2022-11-21T08:33:00Z"/>
          <w:color w:val="000000"/>
        </w:rPr>
        <w:pPrChange w:id="2790" w:author="Cristiano de Menezes Feu" w:date="2022-11-21T08:33:00Z">
          <w:pPr>
            <w:widowControl w:val="0"/>
            <w:pBdr>
              <w:top w:val="nil"/>
              <w:left w:val="nil"/>
              <w:bottom w:val="nil"/>
              <w:right w:val="nil"/>
              <w:between w:val="nil"/>
            </w:pBdr>
          </w:pPr>
        </w:pPrChange>
      </w:pPr>
      <w:del w:id="2791" w:author="Cristiano de Menezes Feu" w:date="2022-11-21T08:33:00Z">
        <w:r w:rsidDel="00E631A1">
          <w:rPr>
            <w:color w:val="000000"/>
          </w:rPr>
          <w:delText xml:space="preserve">IV - deslocar-se a qualquer ponto do território nacional para a realização de investigações e audiências públicas; </w:delText>
        </w:r>
      </w:del>
    </w:p>
    <w:p w14:paraId="000006DB" w14:textId="63249022" w:rsidR="003D183A" w:rsidDel="00E631A1" w:rsidRDefault="008B7924" w:rsidP="00E631A1">
      <w:pPr>
        <w:widowControl w:val="0"/>
        <w:pBdr>
          <w:top w:val="nil"/>
          <w:left w:val="nil"/>
          <w:bottom w:val="nil"/>
          <w:right w:val="nil"/>
          <w:between w:val="nil"/>
        </w:pBdr>
        <w:ind w:firstLine="0"/>
        <w:jc w:val="center"/>
        <w:rPr>
          <w:del w:id="2792" w:author="Cristiano de Menezes Feu" w:date="2022-11-21T08:33:00Z"/>
          <w:color w:val="000000"/>
        </w:rPr>
        <w:pPrChange w:id="2793" w:author="Cristiano de Menezes Feu" w:date="2022-11-21T08:33:00Z">
          <w:pPr>
            <w:widowControl w:val="0"/>
            <w:pBdr>
              <w:top w:val="nil"/>
              <w:left w:val="nil"/>
              <w:bottom w:val="nil"/>
              <w:right w:val="nil"/>
              <w:between w:val="nil"/>
            </w:pBdr>
          </w:pPr>
        </w:pPrChange>
      </w:pPr>
      <w:del w:id="2794" w:author="Cristiano de Menezes Feu" w:date="2022-11-21T08:33:00Z">
        <w:r w:rsidDel="00E631A1">
          <w:rPr>
            <w:color w:val="000000"/>
          </w:rPr>
          <w:delText xml:space="preserve">V - estipular prazo para o atendimento de qualquer providência ou realização de diligência sob as penas da lei, exceto quando da alçada de autoridade judiciária; </w:delText>
        </w:r>
      </w:del>
    </w:p>
    <w:p w14:paraId="000006DC" w14:textId="082CB936" w:rsidR="003D183A" w:rsidDel="00E631A1" w:rsidRDefault="008B7924" w:rsidP="00E631A1">
      <w:pPr>
        <w:widowControl w:val="0"/>
        <w:pBdr>
          <w:top w:val="nil"/>
          <w:left w:val="nil"/>
          <w:bottom w:val="nil"/>
          <w:right w:val="nil"/>
          <w:between w:val="nil"/>
        </w:pBdr>
        <w:ind w:firstLine="0"/>
        <w:jc w:val="center"/>
        <w:rPr>
          <w:del w:id="2795" w:author="Cristiano de Menezes Feu" w:date="2022-11-21T08:33:00Z"/>
          <w:color w:val="000000"/>
        </w:rPr>
        <w:pPrChange w:id="2796" w:author="Cristiano de Menezes Feu" w:date="2022-11-21T08:33:00Z">
          <w:pPr>
            <w:widowControl w:val="0"/>
            <w:pBdr>
              <w:top w:val="nil"/>
              <w:left w:val="nil"/>
              <w:bottom w:val="nil"/>
              <w:right w:val="nil"/>
              <w:between w:val="nil"/>
            </w:pBdr>
          </w:pPr>
        </w:pPrChange>
      </w:pPr>
      <w:del w:id="2797" w:author="Cristiano de Menezes Feu" w:date="2022-11-21T08:33:00Z">
        <w:r w:rsidDel="00E631A1">
          <w:rPr>
            <w:color w:val="000000"/>
          </w:rPr>
          <w:delText xml:space="preserve">VI - se forem diversos os fatos inter-relacionados objeto do inquérito, dizer em separado sobre cada um, mesmo antes de finda a investigação dos demais. </w:delText>
        </w:r>
      </w:del>
    </w:p>
    <w:p w14:paraId="000006DD" w14:textId="4ED83CE6" w:rsidR="003D183A" w:rsidDel="00E631A1" w:rsidRDefault="008B7924" w:rsidP="00E631A1">
      <w:pPr>
        <w:widowControl w:val="0"/>
        <w:pBdr>
          <w:top w:val="nil"/>
          <w:left w:val="nil"/>
          <w:bottom w:val="nil"/>
          <w:right w:val="nil"/>
          <w:between w:val="nil"/>
        </w:pBdr>
        <w:spacing w:before="57"/>
        <w:ind w:firstLine="0"/>
        <w:jc w:val="center"/>
        <w:rPr>
          <w:del w:id="2798" w:author="Cristiano de Menezes Feu" w:date="2022-11-21T08:33:00Z"/>
          <w:color w:val="000000"/>
        </w:rPr>
        <w:pPrChange w:id="2799" w:author="Cristiano de Menezes Feu" w:date="2022-11-21T08:33:00Z">
          <w:pPr>
            <w:widowControl w:val="0"/>
            <w:pBdr>
              <w:top w:val="nil"/>
              <w:left w:val="nil"/>
              <w:bottom w:val="nil"/>
              <w:right w:val="nil"/>
              <w:between w:val="nil"/>
            </w:pBdr>
            <w:spacing w:before="57"/>
          </w:pPr>
        </w:pPrChange>
      </w:pPr>
      <w:del w:id="2800"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As Comissões Parlamentares de Inquérito valer-se-ão, subsidiariamente, das normas contidas no Código de Processo Penal. </w:delText>
        </w:r>
      </w:del>
    </w:p>
    <w:p w14:paraId="000006DE" w14:textId="1A0BDBF2" w:rsidR="003D183A" w:rsidDel="00E631A1" w:rsidRDefault="008B7924" w:rsidP="00E631A1">
      <w:pPr>
        <w:widowControl w:val="0"/>
        <w:pBdr>
          <w:top w:val="nil"/>
          <w:left w:val="nil"/>
          <w:bottom w:val="nil"/>
          <w:right w:val="nil"/>
          <w:between w:val="nil"/>
        </w:pBdr>
        <w:spacing w:before="57"/>
        <w:ind w:firstLine="0"/>
        <w:jc w:val="center"/>
        <w:rPr>
          <w:del w:id="2801" w:author="Cristiano de Menezes Feu" w:date="2022-11-21T08:33:00Z"/>
          <w:b/>
          <w:color w:val="005583"/>
          <w:sz w:val="20"/>
          <w:szCs w:val="20"/>
        </w:rPr>
        <w:pPrChange w:id="2802" w:author="Cristiano de Menezes Feu" w:date="2022-11-21T08:33:00Z">
          <w:pPr>
            <w:widowControl w:val="0"/>
            <w:pBdr>
              <w:top w:val="nil"/>
              <w:left w:val="nil"/>
              <w:bottom w:val="nil"/>
              <w:right w:val="nil"/>
              <w:between w:val="nil"/>
            </w:pBdr>
            <w:spacing w:before="57"/>
          </w:pPr>
        </w:pPrChange>
      </w:pPr>
      <w:del w:id="2803" w:author="Cristiano de Menezes Feu" w:date="2022-11-21T08:33:00Z">
        <w:r w:rsidDel="00E631A1">
          <w:rPr>
            <w:rFonts w:ascii="ClearSans-Bold" w:eastAsia="ClearSans-Bold" w:hAnsi="ClearSans-Bold" w:cs="ClearSans-Bold"/>
            <w:b/>
            <w:color w:val="000000"/>
          </w:rPr>
          <w:delText>Art. 37.</w:delText>
        </w:r>
        <w:r w:rsidDel="00E631A1">
          <w:rPr>
            <w:color w:val="000000"/>
          </w:rPr>
          <w:delText xml:space="preserve"> Ao termo dos trabalhos a Comissão apresentará relatório circunstanciado, com suas conclusões, que será publicado no </w:delText>
        </w:r>
        <w:r w:rsidDel="00E631A1">
          <w:rPr>
            <w:rFonts w:ascii="Sansita" w:eastAsia="Sansita" w:hAnsi="Sansita" w:cs="Sansita"/>
            <w:i/>
            <w:color w:val="000000"/>
          </w:rPr>
          <w:delText xml:space="preserve">Diário da Câmara dos Deputados </w:delText>
        </w:r>
        <w:r w:rsidDel="00E631A1">
          <w:rPr>
            <w:color w:val="000000"/>
          </w:rPr>
          <w:delText xml:space="preserve">e encaminhado: </w:delText>
        </w:r>
      </w:del>
    </w:p>
    <w:p w14:paraId="000006DF" w14:textId="1E335314" w:rsidR="003D183A" w:rsidDel="00E631A1" w:rsidRDefault="008B7924" w:rsidP="00E631A1">
      <w:pPr>
        <w:widowControl w:val="0"/>
        <w:pBdr>
          <w:top w:val="nil"/>
          <w:left w:val="nil"/>
          <w:bottom w:val="nil"/>
          <w:right w:val="nil"/>
          <w:between w:val="nil"/>
        </w:pBdr>
        <w:spacing w:before="0" w:after="113"/>
        <w:ind w:left="567" w:firstLine="0"/>
        <w:jc w:val="center"/>
        <w:rPr>
          <w:del w:id="2804" w:author="Cristiano de Menezes Feu" w:date="2022-11-21T08:33:00Z"/>
          <w:b/>
          <w:color w:val="005583"/>
          <w:sz w:val="20"/>
          <w:szCs w:val="20"/>
        </w:rPr>
        <w:pPrChange w:id="2805" w:author="Cristiano de Menezes Feu" w:date="2022-11-21T08:33:00Z">
          <w:pPr>
            <w:widowControl w:val="0"/>
            <w:pBdr>
              <w:top w:val="nil"/>
              <w:left w:val="nil"/>
              <w:bottom w:val="nil"/>
              <w:right w:val="nil"/>
              <w:between w:val="nil"/>
            </w:pBdr>
            <w:spacing w:before="0" w:after="113"/>
            <w:ind w:left="567" w:firstLine="0"/>
          </w:pPr>
        </w:pPrChange>
      </w:pPr>
      <w:del w:id="2806" w:author="Cristiano de Menezes Feu" w:date="2022-11-21T08:33:00Z">
        <w:r w:rsidDel="00E631A1">
          <w:rPr>
            <w:b/>
            <w:color w:val="005583"/>
            <w:sz w:val="20"/>
            <w:szCs w:val="20"/>
          </w:rPr>
          <w:delText>REM</w:delText>
        </w:r>
        <w:r w:rsidDel="00E631A1">
          <w:rPr>
            <w:color w:val="005583"/>
            <w:sz w:val="20"/>
            <w:szCs w:val="20"/>
          </w:rPr>
          <w:delText xml:space="preserve"> 8/2017 – “[...] inexiste regra regimental que condicione a validade ou a eficácia dos atos de apresentação de proposições pelas Comissões Parlamentares de Inquérito à publicação dos respectivos relatórios finais no Diário da Câmara dos Deputados”.</w:delText>
        </w:r>
      </w:del>
    </w:p>
    <w:p w14:paraId="000006E0" w14:textId="6FA36AB0" w:rsidR="003D183A" w:rsidDel="00E631A1" w:rsidRDefault="008B7924" w:rsidP="00E631A1">
      <w:pPr>
        <w:widowControl w:val="0"/>
        <w:pBdr>
          <w:top w:val="nil"/>
          <w:left w:val="nil"/>
          <w:bottom w:val="nil"/>
          <w:right w:val="nil"/>
          <w:between w:val="nil"/>
        </w:pBdr>
        <w:spacing w:before="0" w:after="113"/>
        <w:ind w:left="567" w:firstLine="0"/>
        <w:jc w:val="center"/>
        <w:rPr>
          <w:del w:id="2807" w:author="Cristiano de Menezes Feu" w:date="2022-11-21T08:33:00Z"/>
          <w:b/>
          <w:color w:val="005583"/>
          <w:sz w:val="20"/>
          <w:szCs w:val="20"/>
        </w:rPr>
        <w:pPrChange w:id="2808" w:author="Cristiano de Menezes Feu" w:date="2022-11-21T08:33:00Z">
          <w:pPr>
            <w:widowControl w:val="0"/>
            <w:pBdr>
              <w:top w:val="nil"/>
              <w:left w:val="nil"/>
              <w:bottom w:val="nil"/>
              <w:right w:val="nil"/>
              <w:between w:val="nil"/>
            </w:pBdr>
            <w:spacing w:before="0" w:after="113"/>
            <w:ind w:left="567" w:firstLine="0"/>
          </w:pPr>
        </w:pPrChange>
      </w:pPr>
      <w:del w:id="2809" w:author="Cristiano de Menezes Feu" w:date="2022-11-21T08:33:00Z">
        <w:r w:rsidDel="00E631A1">
          <w:rPr>
            <w:b/>
            <w:color w:val="005583"/>
            <w:sz w:val="20"/>
            <w:szCs w:val="20"/>
          </w:rPr>
          <w:delText>QO</w:delText>
        </w:r>
        <w:r w:rsidDel="00E631A1">
          <w:rPr>
            <w:color w:val="005583"/>
            <w:sz w:val="20"/>
            <w:szCs w:val="20"/>
          </w:rPr>
          <w:delText xml:space="preserve"> 384/2004 – “confirma orientação de que não são admissíveis emendas a relatórios apresentados pelos Relatores de CPIs”. Eventuais votos em separado acompanham a documentação da CPI.</w:delText>
        </w:r>
      </w:del>
    </w:p>
    <w:p w14:paraId="000006E1" w14:textId="4E7B8A82" w:rsidR="003D183A" w:rsidDel="00E631A1" w:rsidRDefault="008B7924" w:rsidP="00E631A1">
      <w:pPr>
        <w:widowControl w:val="0"/>
        <w:pBdr>
          <w:top w:val="nil"/>
          <w:left w:val="nil"/>
          <w:bottom w:val="nil"/>
          <w:right w:val="nil"/>
          <w:between w:val="nil"/>
        </w:pBdr>
        <w:spacing w:before="0" w:after="113"/>
        <w:ind w:left="567" w:firstLine="0"/>
        <w:jc w:val="center"/>
        <w:rPr>
          <w:del w:id="2810" w:author="Cristiano de Menezes Feu" w:date="2022-11-21T08:33:00Z"/>
          <w:b/>
          <w:color w:val="005583"/>
          <w:sz w:val="20"/>
          <w:szCs w:val="20"/>
        </w:rPr>
        <w:pPrChange w:id="2811" w:author="Cristiano de Menezes Feu" w:date="2022-11-21T08:33:00Z">
          <w:pPr>
            <w:widowControl w:val="0"/>
            <w:pBdr>
              <w:top w:val="nil"/>
              <w:left w:val="nil"/>
              <w:bottom w:val="nil"/>
              <w:right w:val="nil"/>
              <w:between w:val="nil"/>
            </w:pBdr>
            <w:spacing w:before="0" w:after="113"/>
            <w:ind w:left="567" w:firstLine="0"/>
          </w:pPr>
        </w:pPrChange>
      </w:pPr>
      <w:del w:id="2812" w:author="Cristiano de Menezes Feu" w:date="2022-11-21T08:33:00Z">
        <w:r w:rsidDel="00E631A1">
          <w:rPr>
            <w:b/>
            <w:color w:val="005583"/>
            <w:sz w:val="20"/>
            <w:szCs w:val="20"/>
          </w:rPr>
          <w:delText>Prática 1:</w:delText>
        </w:r>
        <w:r w:rsidDel="00E631A1">
          <w:rPr>
            <w:color w:val="005583"/>
            <w:sz w:val="20"/>
            <w:szCs w:val="20"/>
          </w:rPr>
          <w:delText xml:space="preserve"> admite-se a apresentação de destaques supressivos na votação de relatório de CPI.</w:delText>
        </w:r>
      </w:del>
    </w:p>
    <w:p w14:paraId="000006E2" w14:textId="0F783A4C" w:rsidR="003D183A" w:rsidDel="00E631A1" w:rsidRDefault="008B7924" w:rsidP="00E631A1">
      <w:pPr>
        <w:widowControl w:val="0"/>
        <w:pBdr>
          <w:top w:val="nil"/>
          <w:left w:val="nil"/>
          <w:bottom w:val="nil"/>
          <w:right w:val="nil"/>
          <w:between w:val="nil"/>
        </w:pBdr>
        <w:spacing w:before="0" w:after="113"/>
        <w:ind w:left="567" w:firstLine="0"/>
        <w:jc w:val="center"/>
        <w:rPr>
          <w:del w:id="2813" w:author="Cristiano de Menezes Feu" w:date="2022-11-21T08:33:00Z"/>
          <w:color w:val="005583"/>
          <w:sz w:val="20"/>
          <w:szCs w:val="20"/>
        </w:rPr>
        <w:pPrChange w:id="2814" w:author="Cristiano de Menezes Feu" w:date="2022-11-21T08:33:00Z">
          <w:pPr>
            <w:widowControl w:val="0"/>
            <w:pBdr>
              <w:top w:val="nil"/>
              <w:left w:val="nil"/>
              <w:bottom w:val="nil"/>
              <w:right w:val="nil"/>
              <w:between w:val="nil"/>
            </w:pBdr>
            <w:spacing w:before="0" w:after="113"/>
            <w:ind w:left="567" w:firstLine="0"/>
          </w:pPr>
        </w:pPrChange>
      </w:pPr>
      <w:del w:id="2815" w:author="Cristiano de Menezes Feu" w:date="2022-11-21T08:33:00Z">
        <w:r w:rsidDel="00E631A1">
          <w:rPr>
            <w:b/>
            <w:color w:val="005583"/>
            <w:sz w:val="20"/>
            <w:szCs w:val="20"/>
          </w:rPr>
          <w:delText>Prática 2:</w:delText>
        </w:r>
        <w:r w:rsidDel="00E631A1">
          <w:rPr>
            <w:color w:val="005583"/>
            <w:sz w:val="20"/>
            <w:szCs w:val="20"/>
          </w:rPr>
          <w:delText xml:space="preserve"> não aprovado o relatório da CPI, a documentação é arquivada.</w:delText>
        </w:r>
      </w:del>
    </w:p>
    <w:p w14:paraId="000006E3" w14:textId="0F0943DA" w:rsidR="003D183A" w:rsidDel="00E631A1" w:rsidRDefault="008B7924" w:rsidP="00E631A1">
      <w:pPr>
        <w:widowControl w:val="0"/>
        <w:pBdr>
          <w:top w:val="nil"/>
          <w:left w:val="nil"/>
          <w:bottom w:val="nil"/>
          <w:right w:val="nil"/>
          <w:between w:val="nil"/>
        </w:pBdr>
        <w:ind w:firstLine="0"/>
        <w:jc w:val="center"/>
        <w:rPr>
          <w:del w:id="2816" w:author="Cristiano de Menezes Feu" w:date="2022-11-21T08:33:00Z"/>
          <w:color w:val="000000"/>
        </w:rPr>
        <w:pPrChange w:id="2817" w:author="Cristiano de Menezes Feu" w:date="2022-11-21T08:33:00Z">
          <w:pPr>
            <w:widowControl w:val="0"/>
            <w:pBdr>
              <w:top w:val="nil"/>
              <w:left w:val="nil"/>
              <w:bottom w:val="nil"/>
              <w:right w:val="nil"/>
              <w:between w:val="nil"/>
            </w:pBdr>
          </w:pPr>
        </w:pPrChange>
      </w:pPr>
      <w:del w:id="2818" w:author="Cristiano de Menezes Feu" w:date="2022-11-21T08:33:00Z">
        <w:r w:rsidDel="00E631A1">
          <w:rPr>
            <w:color w:val="000000"/>
          </w:rPr>
          <w:delText xml:space="preserve">I - à Mesa, para as providências de alçada desta ou do Plenário, oferecendo, conforme o caso, projeto de lei, de decreto legislativo ou de resolução, ou indicação, que será incluída em Ordem do Dia dentro de cinco sessões; </w:delText>
        </w:r>
      </w:del>
    </w:p>
    <w:p w14:paraId="000006E4" w14:textId="4CF44A84" w:rsidR="003D183A" w:rsidDel="00E631A1" w:rsidRDefault="008B7924" w:rsidP="00E631A1">
      <w:pPr>
        <w:widowControl w:val="0"/>
        <w:pBdr>
          <w:top w:val="nil"/>
          <w:left w:val="nil"/>
          <w:bottom w:val="nil"/>
          <w:right w:val="nil"/>
          <w:between w:val="nil"/>
        </w:pBdr>
        <w:spacing w:before="0" w:after="113"/>
        <w:ind w:left="567" w:firstLine="0"/>
        <w:jc w:val="center"/>
        <w:rPr>
          <w:del w:id="2819" w:author="Cristiano de Menezes Feu" w:date="2022-11-21T08:33:00Z"/>
          <w:color w:val="005583"/>
          <w:sz w:val="20"/>
          <w:szCs w:val="20"/>
          <w:vertAlign w:val="superscript"/>
        </w:rPr>
        <w:pPrChange w:id="2820" w:author="Cristiano de Menezes Feu" w:date="2022-11-21T08:33:00Z">
          <w:pPr>
            <w:widowControl w:val="0"/>
            <w:pBdr>
              <w:top w:val="nil"/>
              <w:left w:val="nil"/>
              <w:bottom w:val="nil"/>
              <w:right w:val="nil"/>
              <w:between w:val="nil"/>
            </w:pBdr>
            <w:spacing w:before="0" w:after="113"/>
            <w:ind w:left="567" w:firstLine="0"/>
          </w:pPr>
        </w:pPrChange>
      </w:pPr>
      <w:del w:id="2821"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projeto de lei de iniciativa de CPMI inicia a tramitação alternadamente no Senado Federal e na Câmara dos Deputados, conforme art. 142 do Regimento Comum.</w:delText>
        </w:r>
        <w:r w:rsidDel="00E631A1">
          <w:rPr>
            <w:color w:val="005583"/>
            <w:sz w:val="20"/>
            <w:szCs w:val="20"/>
            <w:vertAlign w:val="superscript"/>
          </w:rPr>
          <w:footnoteReference w:id="157"/>
        </w:r>
      </w:del>
    </w:p>
    <w:p w14:paraId="000006E5" w14:textId="6330952B" w:rsidR="003D183A" w:rsidDel="00E631A1" w:rsidRDefault="008B7924" w:rsidP="00E631A1">
      <w:pPr>
        <w:widowControl w:val="0"/>
        <w:pBdr>
          <w:top w:val="nil"/>
          <w:left w:val="nil"/>
          <w:bottom w:val="nil"/>
          <w:right w:val="nil"/>
          <w:between w:val="nil"/>
        </w:pBdr>
        <w:ind w:firstLine="0"/>
        <w:jc w:val="center"/>
        <w:rPr>
          <w:del w:id="2825" w:author="Cristiano de Menezes Feu" w:date="2022-11-21T08:33:00Z"/>
          <w:b/>
          <w:color w:val="000000"/>
        </w:rPr>
        <w:pPrChange w:id="2826" w:author="Cristiano de Menezes Feu" w:date="2022-11-21T08:33:00Z">
          <w:pPr>
            <w:widowControl w:val="0"/>
            <w:pBdr>
              <w:top w:val="nil"/>
              <w:left w:val="nil"/>
              <w:bottom w:val="nil"/>
              <w:right w:val="nil"/>
              <w:between w:val="nil"/>
            </w:pBdr>
          </w:pPr>
        </w:pPrChange>
      </w:pPr>
      <w:del w:id="2827" w:author="Cristiano de Menezes Feu" w:date="2022-11-21T08:33:00Z">
        <w:r w:rsidDel="00E631A1">
          <w:rPr>
            <w:color w:val="000000"/>
          </w:rPr>
          <w:delText>II - ao Ministério Público ou à Advocacia-Geral da União, com a cópia da documentação, para que promovam a responsabilidade civil ou criminal por infrações apuradas e adotem outras medidas decorrentes de suas funções institucionais;</w:delText>
        </w:r>
        <w:r w:rsidDel="00E631A1">
          <w:rPr>
            <w:color w:val="005583"/>
            <w:vertAlign w:val="superscript"/>
          </w:rPr>
          <w:footnoteReference w:id="158"/>
        </w:r>
        <w:r w:rsidDel="00E631A1">
          <w:rPr>
            <w:color w:val="005583"/>
            <w:vertAlign w:val="superscript"/>
          </w:rPr>
          <w:delText xml:space="preserve"> </w:delText>
        </w:r>
      </w:del>
    </w:p>
    <w:p w14:paraId="000006E6" w14:textId="247496E2" w:rsidR="003D183A" w:rsidDel="00E631A1" w:rsidRDefault="008B7924" w:rsidP="00E631A1">
      <w:pPr>
        <w:widowControl w:val="0"/>
        <w:pBdr>
          <w:top w:val="nil"/>
          <w:left w:val="nil"/>
          <w:bottom w:val="nil"/>
          <w:right w:val="nil"/>
          <w:between w:val="nil"/>
        </w:pBdr>
        <w:spacing w:before="0" w:after="113"/>
        <w:ind w:left="567" w:firstLine="0"/>
        <w:jc w:val="center"/>
        <w:rPr>
          <w:del w:id="2831" w:author="Cristiano de Menezes Feu" w:date="2022-11-21T08:33:00Z"/>
          <w:b/>
          <w:color w:val="005583"/>
          <w:sz w:val="20"/>
          <w:szCs w:val="20"/>
        </w:rPr>
        <w:pPrChange w:id="2832" w:author="Cristiano de Menezes Feu" w:date="2022-11-21T08:33:00Z">
          <w:pPr>
            <w:widowControl w:val="0"/>
            <w:pBdr>
              <w:top w:val="nil"/>
              <w:left w:val="nil"/>
              <w:bottom w:val="nil"/>
              <w:right w:val="nil"/>
              <w:between w:val="nil"/>
            </w:pBdr>
            <w:spacing w:before="0" w:after="113"/>
            <w:ind w:left="567" w:firstLine="0"/>
          </w:pPr>
        </w:pPrChange>
      </w:pPr>
      <w:del w:id="2833" w:author="Cristiano de Menezes Feu" w:date="2022-11-21T08:33:00Z">
        <w:r w:rsidDel="00E631A1">
          <w:rPr>
            <w:b/>
            <w:color w:val="005583"/>
            <w:sz w:val="20"/>
            <w:szCs w:val="20"/>
          </w:rPr>
          <w:delText>Lei</w:delText>
        </w:r>
        <w:r w:rsidDel="00E631A1">
          <w:rPr>
            <w:color w:val="005583"/>
            <w:sz w:val="20"/>
            <w:szCs w:val="20"/>
          </w:rPr>
          <w:delText xml:space="preserve"> nº 10.001/2000 – Dispõe sobre a prioridade nos procedimentos a serem adotados pelo Ministério Público e por outros órgãos a respeito das conclusões das Comissões Parlamentares de Inquérito.</w:delText>
        </w:r>
      </w:del>
    </w:p>
    <w:p w14:paraId="000006E7" w14:textId="17FFB82B" w:rsidR="003D183A" w:rsidDel="00E631A1" w:rsidRDefault="008B7924" w:rsidP="00E631A1">
      <w:pPr>
        <w:widowControl w:val="0"/>
        <w:pBdr>
          <w:top w:val="nil"/>
          <w:left w:val="nil"/>
          <w:bottom w:val="nil"/>
          <w:right w:val="nil"/>
          <w:between w:val="nil"/>
        </w:pBdr>
        <w:spacing w:before="0" w:after="113"/>
        <w:ind w:left="567" w:firstLine="0"/>
        <w:jc w:val="center"/>
        <w:rPr>
          <w:del w:id="2834" w:author="Cristiano de Menezes Feu" w:date="2022-11-21T08:33:00Z"/>
          <w:b/>
          <w:color w:val="005583"/>
          <w:sz w:val="20"/>
          <w:szCs w:val="20"/>
        </w:rPr>
        <w:pPrChange w:id="2835" w:author="Cristiano de Menezes Feu" w:date="2022-11-21T08:33:00Z">
          <w:pPr>
            <w:widowControl w:val="0"/>
            <w:pBdr>
              <w:top w:val="nil"/>
              <w:left w:val="nil"/>
              <w:bottom w:val="nil"/>
              <w:right w:val="nil"/>
              <w:between w:val="nil"/>
            </w:pBdr>
            <w:spacing w:before="0" w:after="113"/>
            <w:ind w:left="567" w:firstLine="0"/>
          </w:pPr>
        </w:pPrChange>
      </w:pPr>
      <w:del w:id="2836" w:author="Cristiano de Menezes Feu" w:date="2022-11-21T08:33:00Z">
        <w:r w:rsidDel="00E631A1">
          <w:rPr>
            <w:b/>
            <w:color w:val="005583"/>
            <w:sz w:val="20"/>
            <w:szCs w:val="20"/>
          </w:rPr>
          <w:delText xml:space="preserve">Consulta </w:delText>
        </w:r>
        <w:r w:rsidDel="00E631A1">
          <w:rPr>
            <w:color w:val="005583"/>
            <w:sz w:val="20"/>
            <w:szCs w:val="20"/>
          </w:rPr>
          <w:delText>26/2012 - Os pedidos de cópias referente “a material investigativo e procedente de inquérito policial em curso, de processo judicial em andamento e de fiscalização realizada pelo Tribunal de Contas da União [...] não devem ser dirigidos diretamente aos Presidentes de Comissões, mas à Mesa Diretora da Casa, a quem caberá decidir sobre a conveniência e a oportunidade do fornecimento de informações em cada caso concreto”.</w:delText>
        </w:r>
      </w:del>
    </w:p>
    <w:p w14:paraId="000006E8" w14:textId="275336B6" w:rsidR="003D183A" w:rsidDel="00E631A1" w:rsidRDefault="008B7924" w:rsidP="00E631A1">
      <w:pPr>
        <w:widowControl w:val="0"/>
        <w:pBdr>
          <w:top w:val="nil"/>
          <w:left w:val="nil"/>
          <w:bottom w:val="nil"/>
          <w:right w:val="nil"/>
          <w:between w:val="nil"/>
        </w:pBdr>
        <w:spacing w:before="0" w:after="113"/>
        <w:ind w:left="567" w:firstLine="0"/>
        <w:jc w:val="center"/>
        <w:rPr>
          <w:del w:id="2837" w:author="Cristiano de Menezes Feu" w:date="2022-11-21T08:33:00Z"/>
          <w:color w:val="005583"/>
          <w:sz w:val="20"/>
          <w:szCs w:val="20"/>
        </w:rPr>
        <w:pPrChange w:id="2838" w:author="Cristiano de Menezes Feu" w:date="2022-11-21T08:33:00Z">
          <w:pPr>
            <w:widowControl w:val="0"/>
            <w:pBdr>
              <w:top w:val="nil"/>
              <w:left w:val="nil"/>
              <w:bottom w:val="nil"/>
              <w:right w:val="nil"/>
              <w:between w:val="nil"/>
            </w:pBdr>
            <w:spacing w:before="0" w:after="113"/>
            <w:ind w:left="567" w:firstLine="0"/>
          </w:pPr>
        </w:pPrChange>
      </w:pPr>
      <w:del w:id="2839" w:author="Cristiano de Menezes Feu" w:date="2022-11-21T08:33:00Z">
        <w:r w:rsidDel="00E631A1">
          <w:rPr>
            <w:b/>
            <w:color w:val="005583"/>
            <w:sz w:val="20"/>
            <w:szCs w:val="20"/>
          </w:rPr>
          <w:delText>STF</w:delText>
        </w:r>
        <w:r w:rsidDel="00E631A1">
          <w:rPr>
            <w:color w:val="005583"/>
            <w:sz w:val="20"/>
            <w:szCs w:val="20"/>
          </w:rPr>
          <w:delText xml:space="preserve"> MS 35.216/2016 – “As CPIs possuem permissão legal para encaminhar relatório circunstanciado não só ao Ministério Público e à AGU, mas, também, a outros órgãos públicos, podendo veicular, inclusive, documentação que possibilite a instauração de inquérito policial em face de pessoas envolvidas nos fatos apurados (art. 58, § 3º, CRFB/1988, c/c art. 6º-A da Lei 1.579/1952, incluído pela Lei 13.367/2016)”.</w:delText>
        </w:r>
      </w:del>
    </w:p>
    <w:p w14:paraId="000006E9" w14:textId="41173788" w:rsidR="003D183A" w:rsidDel="00E631A1" w:rsidRDefault="008B7924" w:rsidP="00E631A1">
      <w:pPr>
        <w:widowControl w:val="0"/>
        <w:pBdr>
          <w:top w:val="nil"/>
          <w:left w:val="nil"/>
          <w:bottom w:val="nil"/>
          <w:right w:val="nil"/>
          <w:between w:val="nil"/>
        </w:pBdr>
        <w:ind w:firstLine="0"/>
        <w:jc w:val="center"/>
        <w:rPr>
          <w:del w:id="2840" w:author="Cristiano de Menezes Feu" w:date="2022-11-21T08:33:00Z"/>
          <w:color w:val="005583"/>
          <w:vertAlign w:val="superscript"/>
        </w:rPr>
        <w:pPrChange w:id="2841" w:author="Cristiano de Menezes Feu" w:date="2022-11-21T08:33:00Z">
          <w:pPr>
            <w:widowControl w:val="0"/>
            <w:pBdr>
              <w:top w:val="nil"/>
              <w:left w:val="nil"/>
              <w:bottom w:val="nil"/>
              <w:right w:val="nil"/>
              <w:between w:val="nil"/>
            </w:pBdr>
          </w:pPr>
        </w:pPrChange>
      </w:pPr>
      <w:del w:id="2842" w:author="Cristiano de Menezes Feu" w:date="2022-11-21T08:33:00Z">
        <w:r w:rsidDel="00E631A1">
          <w:rPr>
            <w:color w:val="000000"/>
          </w:rPr>
          <w:delText>III - ao Poder Executivo, para adotar as providências saneadoras de caráter disciplinar e administrativo decorrentes do art. 37, §§ 2º a 6º, da Constituição Federal, e demais dispositivos constitucionais e legais aplicáveis, assinalando prazo hábil para seu cumprimento;</w:delText>
        </w:r>
        <w:r w:rsidDel="00E631A1">
          <w:rPr>
            <w:color w:val="005583"/>
            <w:vertAlign w:val="superscript"/>
          </w:rPr>
          <w:footnoteReference w:id="159"/>
        </w:r>
        <w:r w:rsidDel="00E631A1">
          <w:rPr>
            <w:color w:val="005583"/>
            <w:vertAlign w:val="superscript"/>
          </w:rPr>
          <w:delText xml:space="preserve"> </w:delText>
        </w:r>
      </w:del>
    </w:p>
    <w:p w14:paraId="000006EA" w14:textId="254D3D81" w:rsidR="003D183A" w:rsidDel="00E631A1" w:rsidRDefault="008B7924" w:rsidP="00E631A1">
      <w:pPr>
        <w:widowControl w:val="0"/>
        <w:pBdr>
          <w:top w:val="nil"/>
          <w:left w:val="nil"/>
          <w:bottom w:val="nil"/>
          <w:right w:val="nil"/>
          <w:between w:val="nil"/>
        </w:pBdr>
        <w:ind w:firstLine="0"/>
        <w:jc w:val="center"/>
        <w:rPr>
          <w:del w:id="2846" w:author="Cristiano de Menezes Feu" w:date="2022-11-21T08:33:00Z"/>
          <w:color w:val="000000"/>
        </w:rPr>
        <w:pPrChange w:id="2847" w:author="Cristiano de Menezes Feu" w:date="2022-11-21T08:33:00Z">
          <w:pPr>
            <w:widowControl w:val="0"/>
            <w:pBdr>
              <w:top w:val="nil"/>
              <w:left w:val="nil"/>
              <w:bottom w:val="nil"/>
              <w:right w:val="nil"/>
              <w:between w:val="nil"/>
            </w:pBdr>
          </w:pPr>
        </w:pPrChange>
      </w:pPr>
      <w:del w:id="2848" w:author="Cristiano de Menezes Feu" w:date="2022-11-21T08:33:00Z">
        <w:r w:rsidDel="00E631A1">
          <w:rPr>
            <w:color w:val="000000"/>
          </w:rPr>
          <w:delText>IV - à Comissão Permanente que tenha maior pertinência com a matéria, à qual incumbirá fiscalizar o atendimento do prescrito no inciso anterior;</w:delText>
        </w:r>
      </w:del>
    </w:p>
    <w:p w14:paraId="000006EB" w14:textId="0DE6A244" w:rsidR="003D183A" w:rsidDel="00E631A1" w:rsidRDefault="008B7924" w:rsidP="00E631A1">
      <w:pPr>
        <w:widowControl w:val="0"/>
        <w:pBdr>
          <w:top w:val="nil"/>
          <w:left w:val="nil"/>
          <w:bottom w:val="nil"/>
          <w:right w:val="nil"/>
          <w:between w:val="nil"/>
        </w:pBdr>
        <w:ind w:firstLine="0"/>
        <w:jc w:val="center"/>
        <w:rPr>
          <w:del w:id="2849" w:author="Cristiano de Menezes Feu" w:date="2022-11-21T08:33:00Z"/>
          <w:color w:val="000000"/>
        </w:rPr>
        <w:pPrChange w:id="2850" w:author="Cristiano de Menezes Feu" w:date="2022-11-21T08:33:00Z">
          <w:pPr>
            <w:widowControl w:val="0"/>
            <w:pBdr>
              <w:top w:val="nil"/>
              <w:left w:val="nil"/>
              <w:bottom w:val="nil"/>
              <w:right w:val="nil"/>
              <w:between w:val="nil"/>
            </w:pBdr>
          </w:pPr>
        </w:pPrChange>
      </w:pPr>
      <w:del w:id="2851" w:author="Cristiano de Menezes Feu" w:date="2022-11-21T08:33:00Z">
        <w:r w:rsidDel="00E631A1">
          <w:rPr>
            <w:color w:val="000000"/>
          </w:rPr>
          <w:delText>V - à Comissão Mista Permanente de que trata o art. 166, § 1º, da Constituição Federal, e ao Tribunal de Contas da União, para as providências previstas no art. 71 da mesma Carta.</w:delText>
        </w:r>
        <w:r w:rsidDel="00E631A1">
          <w:rPr>
            <w:color w:val="005583"/>
            <w:vertAlign w:val="superscript"/>
          </w:rPr>
          <w:footnoteReference w:id="160"/>
        </w:r>
        <w:r w:rsidDel="00E631A1">
          <w:rPr>
            <w:color w:val="000000"/>
          </w:rPr>
          <w:delText xml:space="preserve"> </w:delText>
        </w:r>
      </w:del>
    </w:p>
    <w:p w14:paraId="000006EC" w14:textId="53958151" w:rsidR="003D183A" w:rsidDel="00E631A1" w:rsidRDefault="008B7924" w:rsidP="00E631A1">
      <w:pPr>
        <w:widowControl w:val="0"/>
        <w:pBdr>
          <w:top w:val="nil"/>
          <w:left w:val="nil"/>
          <w:bottom w:val="nil"/>
          <w:right w:val="nil"/>
          <w:between w:val="nil"/>
        </w:pBdr>
        <w:ind w:firstLine="0"/>
        <w:jc w:val="center"/>
        <w:rPr>
          <w:del w:id="2855" w:author="Cristiano de Menezes Feu" w:date="2022-11-21T08:33:00Z"/>
          <w:color w:val="000000"/>
        </w:rPr>
        <w:pPrChange w:id="2856" w:author="Cristiano de Menezes Feu" w:date="2022-11-21T08:33:00Z">
          <w:pPr>
            <w:widowControl w:val="0"/>
            <w:pBdr>
              <w:top w:val="nil"/>
              <w:left w:val="nil"/>
              <w:bottom w:val="nil"/>
              <w:right w:val="nil"/>
              <w:between w:val="nil"/>
            </w:pBdr>
          </w:pPr>
        </w:pPrChange>
      </w:pPr>
      <w:del w:id="2857"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Nos casos dos incisos II, III e V, a remessa será feita pelo Presidente da Câmara, no prazo de cinco sessões. </w:delText>
        </w:r>
      </w:del>
    </w:p>
    <w:p w14:paraId="000006ED" w14:textId="6C40875E" w:rsidR="003D183A" w:rsidDel="00E631A1" w:rsidRDefault="008B7924" w:rsidP="00E631A1">
      <w:pPr>
        <w:widowControl w:val="0"/>
        <w:pBdr>
          <w:top w:val="nil"/>
          <w:left w:val="nil"/>
          <w:bottom w:val="nil"/>
          <w:right w:val="nil"/>
          <w:between w:val="nil"/>
        </w:pBdr>
        <w:ind w:firstLine="0"/>
        <w:jc w:val="center"/>
        <w:rPr>
          <w:del w:id="2858" w:author="Cristiano de Menezes Feu" w:date="2022-11-21T08:33:00Z"/>
          <w:rFonts w:ascii="Sansita" w:eastAsia="Sansita" w:hAnsi="Sansita" w:cs="Sansita"/>
          <w:i/>
          <w:color w:val="000000"/>
          <w:sz w:val="24"/>
          <w:szCs w:val="24"/>
        </w:rPr>
        <w:pPrChange w:id="2859" w:author="Cristiano de Menezes Feu" w:date="2022-11-21T08:33:00Z">
          <w:pPr>
            <w:widowControl w:val="0"/>
            <w:pBdr>
              <w:top w:val="nil"/>
              <w:left w:val="nil"/>
              <w:bottom w:val="nil"/>
              <w:right w:val="nil"/>
              <w:between w:val="nil"/>
            </w:pBdr>
            <w:ind w:firstLine="0"/>
            <w:jc w:val="center"/>
          </w:pPr>
        </w:pPrChange>
      </w:pPr>
      <w:del w:id="2860" w:author="Cristiano de Menezes Feu" w:date="2022-11-21T08:33:00Z">
        <w:r w:rsidDel="00E631A1">
          <w:rPr>
            <w:rFonts w:ascii="Sansita" w:eastAsia="Sansita" w:hAnsi="Sansita" w:cs="Sansita"/>
            <w:i/>
            <w:color w:val="000000"/>
            <w:sz w:val="24"/>
            <w:szCs w:val="24"/>
          </w:rPr>
          <w:delText>Subseção III</w:delText>
        </w:r>
        <w:r w:rsidDel="00E631A1">
          <w:rPr>
            <w:rFonts w:ascii="Sansita" w:eastAsia="Sansita" w:hAnsi="Sansita" w:cs="Sansita"/>
            <w:i/>
            <w:color w:val="000000"/>
            <w:sz w:val="24"/>
            <w:szCs w:val="24"/>
          </w:rPr>
          <w:br/>
          <w:delText>Das Comissões Externas</w:delText>
        </w:r>
      </w:del>
    </w:p>
    <w:p w14:paraId="000006EE" w14:textId="36676A4B" w:rsidR="003D183A" w:rsidDel="00E631A1" w:rsidRDefault="008B7924" w:rsidP="00E631A1">
      <w:pPr>
        <w:widowControl w:val="0"/>
        <w:pBdr>
          <w:top w:val="nil"/>
          <w:left w:val="nil"/>
          <w:bottom w:val="nil"/>
          <w:right w:val="nil"/>
          <w:between w:val="nil"/>
        </w:pBdr>
        <w:ind w:firstLine="0"/>
        <w:jc w:val="center"/>
        <w:rPr>
          <w:del w:id="2861" w:author="Cristiano de Menezes Feu" w:date="2022-11-21T08:33:00Z"/>
          <w:rFonts w:ascii="ClearSans-Bold" w:eastAsia="ClearSans-Bold" w:hAnsi="ClearSans-Bold" w:cs="ClearSans-Bold"/>
          <w:b/>
          <w:color w:val="000000"/>
        </w:rPr>
        <w:pPrChange w:id="2862" w:author="Cristiano de Menezes Feu" w:date="2022-11-21T08:33:00Z">
          <w:pPr>
            <w:widowControl w:val="0"/>
            <w:pBdr>
              <w:top w:val="nil"/>
              <w:left w:val="nil"/>
              <w:bottom w:val="nil"/>
              <w:right w:val="nil"/>
              <w:between w:val="nil"/>
            </w:pBdr>
          </w:pPr>
        </w:pPrChange>
      </w:pPr>
      <w:del w:id="2863" w:author="Cristiano de Menezes Feu" w:date="2022-11-21T08:33:00Z">
        <w:r w:rsidDel="00E631A1">
          <w:rPr>
            <w:rFonts w:ascii="ClearSans-Bold" w:eastAsia="ClearSans-Bold" w:hAnsi="ClearSans-Bold" w:cs="ClearSans-Bold"/>
            <w:b/>
            <w:color w:val="000000"/>
          </w:rPr>
          <w:delText>Art. 38.</w:delText>
        </w:r>
        <w:r w:rsidDel="00E631A1">
          <w:rPr>
            <w:color w:val="000000"/>
          </w:rPr>
          <w:delText xml:space="preserve"> As Comissões Externas poderão ser instituídas pelo Presidente da Câmara, de ofício ou a requerimento de qualquer Deputado, para cumprir missão temporária autorizada, sujeitas à deliberação do Plenário quando importarem ônus para a Casa.</w:delText>
        </w:r>
      </w:del>
    </w:p>
    <w:p w14:paraId="000006EF" w14:textId="2C63F607" w:rsidR="003D183A" w:rsidDel="00E631A1" w:rsidRDefault="008B7924" w:rsidP="00E631A1">
      <w:pPr>
        <w:widowControl w:val="0"/>
        <w:pBdr>
          <w:top w:val="nil"/>
          <w:left w:val="nil"/>
          <w:bottom w:val="nil"/>
          <w:right w:val="nil"/>
          <w:between w:val="nil"/>
        </w:pBdr>
        <w:spacing w:before="0" w:after="113"/>
        <w:ind w:left="567" w:firstLine="0"/>
        <w:jc w:val="center"/>
        <w:rPr>
          <w:del w:id="2864" w:author="Cristiano de Menezes Feu" w:date="2022-11-21T08:33:00Z"/>
          <w:b/>
          <w:color w:val="005583"/>
          <w:sz w:val="20"/>
          <w:szCs w:val="20"/>
        </w:rPr>
        <w:pPrChange w:id="2865" w:author="Cristiano de Menezes Feu" w:date="2022-11-21T08:33:00Z">
          <w:pPr>
            <w:widowControl w:val="0"/>
            <w:pBdr>
              <w:top w:val="nil"/>
              <w:left w:val="nil"/>
              <w:bottom w:val="nil"/>
              <w:right w:val="nil"/>
              <w:between w:val="nil"/>
            </w:pBdr>
            <w:spacing w:before="0" w:after="113"/>
            <w:ind w:left="567" w:firstLine="0"/>
          </w:pPr>
        </w:pPrChange>
      </w:pPr>
      <w:del w:id="2866" w:author="Cristiano de Menezes Feu" w:date="2022-11-21T08:33:00Z">
        <w:r w:rsidDel="00E631A1">
          <w:rPr>
            <w:color w:val="005583"/>
            <w:sz w:val="20"/>
            <w:szCs w:val="20"/>
          </w:rPr>
          <w:delText>Art. 33, III.</w:delText>
        </w:r>
      </w:del>
    </w:p>
    <w:p w14:paraId="000006F0" w14:textId="08542464" w:rsidR="003D183A" w:rsidDel="00E631A1" w:rsidRDefault="008B7924" w:rsidP="00E631A1">
      <w:pPr>
        <w:widowControl w:val="0"/>
        <w:pBdr>
          <w:top w:val="nil"/>
          <w:left w:val="nil"/>
          <w:bottom w:val="nil"/>
          <w:right w:val="nil"/>
          <w:between w:val="nil"/>
        </w:pBdr>
        <w:spacing w:before="0" w:after="113"/>
        <w:ind w:left="567" w:firstLine="0"/>
        <w:jc w:val="center"/>
        <w:rPr>
          <w:del w:id="2867" w:author="Cristiano de Menezes Feu" w:date="2022-11-21T08:33:00Z"/>
          <w:b/>
          <w:color w:val="005583"/>
          <w:sz w:val="20"/>
          <w:szCs w:val="20"/>
        </w:rPr>
        <w:pPrChange w:id="2868" w:author="Cristiano de Menezes Feu" w:date="2022-11-21T08:33:00Z">
          <w:pPr>
            <w:widowControl w:val="0"/>
            <w:pBdr>
              <w:top w:val="nil"/>
              <w:left w:val="nil"/>
              <w:bottom w:val="nil"/>
              <w:right w:val="nil"/>
              <w:between w:val="nil"/>
            </w:pBdr>
            <w:spacing w:before="0" w:after="113"/>
            <w:ind w:left="567" w:firstLine="0"/>
          </w:pPr>
        </w:pPrChange>
      </w:pPr>
      <w:del w:id="2869" w:author="Cristiano de Menezes Feu" w:date="2022-11-21T08:33:00Z">
        <w:r w:rsidDel="00E631A1">
          <w:rPr>
            <w:b/>
            <w:color w:val="005583"/>
            <w:sz w:val="20"/>
            <w:szCs w:val="20"/>
          </w:rPr>
          <w:delText>QO</w:delText>
        </w:r>
        <w:r w:rsidDel="00E631A1">
          <w:rPr>
            <w:color w:val="005583"/>
            <w:sz w:val="20"/>
            <w:szCs w:val="20"/>
          </w:rPr>
          <w:delText xml:space="preserve"> 358/2004 – Decide, ao contrário da QO 127/1999 </w:delText>
        </w:r>
        <w:r w:rsidDel="00E631A1">
          <w:rPr>
            <w:color w:val="005583"/>
            <w:sz w:val="20"/>
            <w:szCs w:val="20"/>
            <w:vertAlign w:val="superscript"/>
          </w:rPr>
          <w:footnoteReference w:id="161"/>
        </w:r>
        <w:r w:rsidDel="00E631A1">
          <w:rPr>
            <w:color w:val="005583"/>
            <w:sz w:val="20"/>
            <w:szCs w:val="20"/>
          </w:rPr>
          <w:delText xml:space="preserve"> no sentido de que, pela importância das Comissões Externas como instrumento político, pela amplitude dos temas que abarcam e pela efetividade de suas ações fiscalizadoras, a falta de regulamentação regimental específica não deve prejudicar a manutenção das Comissões Externas já criadas nem a criação de novas Comissões.</w:delText>
        </w:r>
      </w:del>
    </w:p>
    <w:p w14:paraId="000006F1" w14:textId="24614AA7" w:rsidR="003D183A" w:rsidDel="00E631A1" w:rsidRDefault="008B7924" w:rsidP="00E631A1">
      <w:pPr>
        <w:widowControl w:val="0"/>
        <w:pBdr>
          <w:top w:val="nil"/>
          <w:left w:val="nil"/>
          <w:bottom w:val="nil"/>
          <w:right w:val="nil"/>
          <w:between w:val="nil"/>
        </w:pBdr>
        <w:spacing w:before="0" w:after="113"/>
        <w:ind w:left="567" w:firstLine="0"/>
        <w:jc w:val="center"/>
        <w:rPr>
          <w:del w:id="2873" w:author="Cristiano de Menezes Feu" w:date="2022-11-21T08:33:00Z"/>
          <w:b/>
          <w:color w:val="005583"/>
          <w:sz w:val="20"/>
          <w:szCs w:val="20"/>
        </w:rPr>
        <w:pPrChange w:id="2874" w:author="Cristiano de Menezes Feu" w:date="2022-11-21T08:33:00Z">
          <w:pPr>
            <w:widowControl w:val="0"/>
            <w:pBdr>
              <w:top w:val="nil"/>
              <w:left w:val="nil"/>
              <w:bottom w:val="nil"/>
              <w:right w:val="nil"/>
              <w:between w:val="nil"/>
            </w:pBdr>
            <w:spacing w:before="0" w:after="113"/>
            <w:ind w:left="567" w:firstLine="0"/>
          </w:pPr>
        </w:pPrChange>
      </w:pPr>
      <w:del w:id="2875" w:author="Cristiano de Menezes Feu" w:date="2022-11-21T08:33:00Z">
        <w:r w:rsidDel="00E631A1">
          <w:rPr>
            <w:b/>
            <w:color w:val="005583"/>
            <w:sz w:val="20"/>
            <w:szCs w:val="20"/>
          </w:rPr>
          <w:delText>Prática 1:</w:delText>
        </w:r>
        <w:r w:rsidDel="00E631A1">
          <w:rPr>
            <w:color w:val="005583"/>
            <w:sz w:val="20"/>
            <w:szCs w:val="20"/>
          </w:rPr>
          <w:delText xml:space="preserve"> as Comissões Externas têm, via de regra, um Coordenador designado pelo Presidente da Câmara, podendo, ou não, ser designado um Relator.</w:delText>
        </w:r>
      </w:del>
    </w:p>
    <w:p w14:paraId="000006F2" w14:textId="610D1407" w:rsidR="003D183A" w:rsidDel="00E631A1" w:rsidRDefault="008B7924" w:rsidP="00E631A1">
      <w:pPr>
        <w:widowControl w:val="0"/>
        <w:pBdr>
          <w:top w:val="nil"/>
          <w:left w:val="nil"/>
          <w:bottom w:val="nil"/>
          <w:right w:val="nil"/>
          <w:between w:val="nil"/>
        </w:pBdr>
        <w:spacing w:before="0" w:after="113"/>
        <w:ind w:left="567" w:firstLine="0"/>
        <w:jc w:val="center"/>
        <w:rPr>
          <w:del w:id="2876" w:author="Cristiano de Menezes Feu" w:date="2022-11-21T08:33:00Z"/>
          <w:color w:val="005583"/>
          <w:sz w:val="20"/>
          <w:szCs w:val="20"/>
        </w:rPr>
        <w:pPrChange w:id="2877" w:author="Cristiano de Menezes Feu" w:date="2022-11-21T08:33:00Z">
          <w:pPr>
            <w:widowControl w:val="0"/>
            <w:pBdr>
              <w:top w:val="nil"/>
              <w:left w:val="nil"/>
              <w:bottom w:val="nil"/>
              <w:right w:val="nil"/>
              <w:between w:val="nil"/>
            </w:pBdr>
            <w:spacing w:before="0" w:after="113"/>
            <w:ind w:left="567" w:firstLine="0"/>
          </w:pPr>
        </w:pPrChange>
      </w:pPr>
      <w:del w:id="2878" w:author="Cristiano de Menezes Feu" w:date="2022-11-21T08:33:00Z">
        <w:r w:rsidDel="00E631A1">
          <w:rPr>
            <w:b/>
            <w:color w:val="005583"/>
            <w:sz w:val="20"/>
            <w:szCs w:val="20"/>
          </w:rPr>
          <w:delText>Prática 2:</w:delText>
        </w:r>
        <w:r w:rsidDel="00E631A1">
          <w:rPr>
            <w:color w:val="005583"/>
            <w:sz w:val="20"/>
            <w:szCs w:val="20"/>
          </w:rPr>
          <w:delText xml:space="preserve"> as vagas nas Comissões Externas não observam necessariamente o critério da proporcionalidade partidária, a exemplo dos Grupos de Trabalho. Exemplo: Comissão Externa Morte do Repórter Cinematográfico/2014; Combate ao Racismo no Brasil/2014.</w:delText>
        </w:r>
      </w:del>
    </w:p>
    <w:p w14:paraId="000006F3" w14:textId="2E36A6D5" w:rsidR="003D183A" w:rsidDel="00E631A1" w:rsidRDefault="008B7924" w:rsidP="00E631A1">
      <w:pPr>
        <w:widowControl w:val="0"/>
        <w:pBdr>
          <w:top w:val="nil"/>
          <w:left w:val="nil"/>
          <w:bottom w:val="nil"/>
          <w:right w:val="nil"/>
          <w:between w:val="nil"/>
        </w:pBdr>
        <w:spacing w:before="0" w:after="113"/>
        <w:ind w:left="567" w:firstLine="0"/>
        <w:jc w:val="center"/>
        <w:rPr>
          <w:del w:id="2879" w:author="Cristiano de Menezes Feu" w:date="2022-11-21T08:33:00Z"/>
          <w:color w:val="005583"/>
          <w:sz w:val="20"/>
          <w:szCs w:val="20"/>
        </w:rPr>
        <w:pPrChange w:id="2880" w:author="Cristiano de Menezes Feu" w:date="2022-11-21T08:33:00Z">
          <w:pPr>
            <w:widowControl w:val="0"/>
            <w:pBdr>
              <w:top w:val="nil"/>
              <w:left w:val="nil"/>
              <w:bottom w:val="nil"/>
              <w:right w:val="nil"/>
              <w:between w:val="nil"/>
            </w:pBdr>
            <w:spacing w:before="0" w:after="113"/>
            <w:ind w:left="567" w:firstLine="0"/>
          </w:pPr>
        </w:pPrChange>
      </w:pPr>
      <w:del w:id="2881"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embora exista o entendimento de que as Comissões Externas sem proporcionalidade não podem apresentar projetos de lei, verifica-se a existência de projetos em tramitação apresentados por Comissões Externas sem proporcionalidade. Exemplo: PL 8127/2014, PL 9477/2018, PL 9478/2018 e PL 9879/2018. </w:delText>
        </w:r>
      </w:del>
    </w:p>
    <w:p w14:paraId="000006F4" w14:textId="7D50AA9A" w:rsidR="003D183A" w:rsidDel="00E631A1" w:rsidRDefault="008B7924" w:rsidP="00E631A1">
      <w:pPr>
        <w:widowControl w:val="0"/>
        <w:pBdr>
          <w:top w:val="nil"/>
          <w:left w:val="nil"/>
          <w:bottom w:val="nil"/>
          <w:right w:val="nil"/>
          <w:between w:val="nil"/>
        </w:pBdr>
        <w:spacing w:before="57"/>
        <w:ind w:firstLine="0"/>
        <w:jc w:val="center"/>
        <w:rPr>
          <w:del w:id="2882" w:author="Cristiano de Menezes Feu" w:date="2022-11-21T08:33:00Z"/>
          <w:color w:val="000000"/>
        </w:rPr>
        <w:pPrChange w:id="2883" w:author="Cristiano de Menezes Feu" w:date="2022-11-21T08:33:00Z">
          <w:pPr>
            <w:widowControl w:val="0"/>
            <w:pBdr>
              <w:top w:val="nil"/>
              <w:left w:val="nil"/>
              <w:bottom w:val="nil"/>
              <w:right w:val="nil"/>
              <w:between w:val="nil"/>
            </w:pBdr>
            <w:spacing w:before="57"/>
          </w:pPr>
        </w:pPrChange>
      </w:pPr>
      <w:del w:id="2884"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Para os fins deste artigo, considera-se missão autorizada aquela que implicar o afastamento do Parlamentar pelo prazo máximo de oito sessões, se exercida no País, e de trinta, se desempenhada no exterior, para representar a Câmara nos atos a que esta tenha sido convidada ou a que tenha de assistir. </w:delText>
        </w:r>
      </w:del>
    </w:p>
    <w:p w14:paraId="000006F5" w14:textId="18EF0DB6" w:rsidR="003D183A" w:rsidDel="00E631A1" w:rsidRDefault="008B7924" w:rsidP="00E631A1">
      <w:pPr>
        <w:widowControl w:val="0"/>
        <w:pBdr>
          <w:top w:val="nil"/>
          <w:left w:val="nil"/>
          <w:bottom w:val="nil"/>
          <w:right w:val="nil"/>
          <w:between w:val="nil"/>
        </w:pBdr>
        <w:ind w:firstLine="0"/>
        <w:jc w:val="center"/>
        <w:rPr>
          <w:del w:id="2885" w:author="Cristiano de Menezes Feu" w:date="2022-11-21T08:33:00Z"/>
          <w:rFonts w:ascii="ClearSans-Bold" w:eastAsia="ClearSans-Bold" w:hAnsi="ClearSans-Bold" w:cs="ClearSans-Bold"/>
          <w:b/>
          <w:color w:val="000000"/>
          <w:sz w:val="24"/>
          <w:szCs w:val="24"/>
        </w:rPr>
        <w:pPrChange w:id="2886" w:author="Cristiano de Menezes Feu" w:date="2022-11-21T08:33:00Z">
          <w:pPr>
            <w:widowControl w:val="0"/>
            <w:pBdr>
              <w:top w:val="nil"/>
              <w:left w:val="nil"/>
              <w:bottom w:val="nil"/>
              <w:right w:val="nil"/>
              <w:between w:val="nil"/>
            </w:pBdr>
            <w:ind w:firstLine="0"/>
            <w:jc w:val="center"/>
          </w:pPr>
        </w:pPrChange>
      </w:pPr>
      <w:del w:id="2887" w:author="Cristiano de Menezes Feu" w:date="2022-11-21T08:33:00Z">
        <w:r w:rsidDel="00E631A1">
          <w:rPr>
            <w:rFonts w:ascii="ClearSans-Bold" w:eastAsia="ClearSans-Bold" w:hAnsi="ClearSans-Bold" w:cs="ClearSans-Bold"/>
            <w:b/>
            <w:color w:val="000000"/>
            <w:sz w:val="24"/>
            <w:szCs w:val="24"/>
          </w:rPr>
          <w:delText>Seção IV</w:delText>
        </w:r>
        <w:r w:rsidDel="00E631A1">
          <w:rPr>
            <w:rFonts w:ascii="ClearSans-Bold" w:eastAsia="ClearSans-Bold" w:hAnsi="ClearSans-Bold" w:cs="ClearSans-Bold"/>
            <w:b/>
            <w:color w:val="000000"/>
            <w:sz w:val="24"/>
            <w:szCs w:val="24"/>
          </w:rPr>
          <w:br/>
          <w:delText>Da Presidência das Comissões</w:delText>
        </w:r>
      </w:del>
    </w:p>
    <w:p w14:paraId="000006F6" w14:textId="25518659" w:rsidR="003D183A" w:rsidDel="00E631A1" w:rsidRDefault="008B7924" w:rsidP="00E631A1">
      <w:pPr>
        <w:widowControl w:val="0"/>
        <w:pBdr>
          <w:top w:val="nil"/>
          <w:left w:val="nil"/>
          <w:bottom w:val="nil"/>
          <w:right w:val="nil"/>
          <w:between w:val="nil"/>
        </w:pBdr>
        <w:ind w:firstLine="0"/>
        <w:jc w:val="center"/>
        <w:rPr>
          <w:del w:id="2888" w:author="Cristiano de Menezes Feu" w:date="2022-11-21T08:33:00Z"/>
          <w:b/>
          <w:color w:val="005583"/>
          <w:sz w:val="20"/>
          <w:szCs w:val="20"/>
        </w:rPr>
        <w:pPrChange w:id="2889" w:author="Cristiano de Menezes Feu" w:date="2022-11-21T08:33:00Z">
          <w:pPr>
            <w:widowControl w:val="0"/>
            <w:pBdr>
              <w:top w:val="nil"/>
              <w:left w:val="nil"/>
              <w:bottom w:val="nil"/>
              <w:right w:val="nil"/>
              <w:between w:val="nil"/>
            </w:pBdr>
          </w:pPr>
        </w:pPrChange>
      </w:pPr>
      <w:del w:id="2890" w:author="Cristiano de Menezes Feu" w:date="2022-11-21T08:33:00Z">
        <w:r w:rsidDel="00E631A1">
          <w:rPr>
            <w:rFonts w:ascii="ClearSans-Bold" w:eastAsia="ClearSans-Bold" w:hAnsi="ClearSans-Bold" w:cs="ClearSans-Bold"/>
            <w:b/>
            <w:color w:val="000000"/>
          </w:rPr>
          <w:delText>Art. 39.</w:delText>
        </w:r>
        <w:r w:rsidDel="00E631A1">
          <w:rPr>
            <w:color w:val="000000"/>
          </w:rPr>
          <w:delText xml:space="preserve"> As Comissões terão 1 (um) Presidente e 3 (três) Vice-Presidentes, eleitos por seus pares, com mandato até a posse dos novos componentes eleitos no ano subsequente, vedada a reeleição.</w:delText>
        </w:r>
        <w:r w:rsidDel="00E631A1">
          <w:rPr>
            <w:color w:val="005583"/>
            <w:vertAlign w:val="superscript"/>
          </w:rPr>
          <w:footnoteReference w:id="162"/>
        </w:r>
      </w:del>
    </w:p>
    <w:p w14:paraId="000006F7" w14:textId="5FC75052" w:rsidR="003D183A" w:rsidDel="00E631A1" w:rsidRDefault="008B7924" w:rsidP="00E631A1">
      <w:pPr>
        <w:widowControl w:val="0"/>
        <w:pBdr>
          <w:top w:val="nil"/>
          <w:left w:val="nil"/>
          <w:bottom w:val="nil"/>
          <w:right w:val="nil"/>
          <w:between w:val="nil"/>
        </w:pBdr>
        <w:spacing w:before="0" w:after="113"/>
        <w:ind w:left="567" w:firstLine="0"/>
        <w:jc w:val="center"/>
        <w:rPr>
          <w:del w:id="2894" w:author="Cristiano de Menezes Feu" w:date="2022-11-21T08:33:00Z"/>
          <w:b/>
          <w:color w:val="005583"/>
          <w:sz w:val="20"/>
          <w:szCs w:val="20"/>
        </w:rPr>
        <w:pPrChange w:id="2895" w:author="Cristiano de Menezes Feu" w:date="2022-11-21T08:33:00Z">
          <w:pPr>
            <w:widowControl w:val="0"/>
            <w:pBdr>
              <w:top w:val="nil"/>
              <w:left w:val="nil"/>
              <w:bottom w:val="nil"/>
              <w:right w:val="nil"/>
              <w:between w:val="nil"/>
            </w:pBdr>
            <w:spacing w:before="0" w:after="113"/>
            <w:ind w:left="567" w:firstLine="0"/>
          </w:pPr>
        </w:pPrChange>
      </w:pPr>
      <w:del w:id="2896" w:author="Cristiano de Menezes Feu" w:date="2022-11-21T08:33:00Z">
        <w:r w:rsidDel="00E631A1">
          <w:rPr>
            <w:b/>
            <w:color w:val="005583"/>
            <w:sz w:val="20"/>
            <w:szCs w:val="20"/>
          </w:rPr>
          <w:delText xml:space="preserve">QO </w:delText>
        </w:r>
        <w:r w:rsidDel="00E631A1">
          <w:rPr>
            <w:color w:val="005583"/>
            <w:sz w:val="20"/>
            <w:szCs w:val="20"/>
          </w:rPr>
          <w:delText xml:space="preserve">253/2016 – O registro da “presença da maioria absoluta dos membros das Comissões – número legal para deliberar, a teor do art. 47 da Constituição da República – é condição sine qua non para o início de qualquer deliberação por esses órgãos, incluídas as eleições”. </w:delText>
        </w:r>
      </w:del>
    </w:p>
    <w:p w14:paraId="000006F8" w14:textId="34302FF0" w:rsidR="003D183A" w:rsidDel="00E631A1" w:rsidRDefault="008B7924" w:rsidP="00E631A1">
      <w:pPr>
        <w:widowControl w:val="0"/>
        <w:pBdr>
          <w:top w:val="nil"/>
          <w:left w:val="nil"/>
          <w:bottom w:val="nil"/>
          <w:right w:val="nil"/>
          <w:between w:val="nil"/>
        </w:pBdr>
        <w:spacing w:before="0" w:after="113"/>
        <w:ind w:left="567" w:firstLine="0"/>
        <w:jc w:val="center"/>
        <w:rPr>
          <w:del w:id="2897" w:author="Cristiano de Menezes Feu" w:date="2022-11-21T08:33:00Z"/>
          <w:b/>
          <w:color w:val="005583"/>
          <w:sz w:val="20"/>
          <w:szCs w:val="20"/>
        </w:rPr>
        <w:pPrChange w:id="2898" w:author="Cristiano de Menezes Feu" w:date="2022-11-21T08:33:00Z">
          <w:pPr>
            <w:widowControl w:val="0"/>
            <w:pBdr>
              <w:top w:val="nil"/>
              <w:left w:val="nil"/>
              <w:bottom w:val="nil"/>
              <w:right w:val="nil"/>
              <w:between w:val="nil"/>
            </w:pBdr>
            <w:spacing w:before="0" w:after="113"/>
            <w:ind w:left="567" w:firstLine="0"/>
          </w:pPr>
        </w:pPrChange>
      </w:pPr>
      <w:del w:id="2899" w:author="Cristiano de Menezes Feu" w:date="2022-11-21T08:33:00Z">
        <w:r w:rsidDel="00E631A1">
          <w:rPr>
            <w:b/>
            <w:color w:val="005583"/>
            <w:sz w:val="20"/>
            <w:szCs w:val="20"/>
          </w:rPr>
          <w:delText>QO</w:delText>
        </w:r>
        <w:r w:rsidDel="00E631A1">
          <w:rPr>
            <w:color w:val="005583"/>
            <w:sz w:val="20"/>
            <w:szCs w:val="20"/>
          </w:rPr>
          <w:delText xml:space="preserve"> 526/2009 – Respondendo a questão de ordem sobre Comissão Especial, esclarece que “a escolha do Presidente e do Relator é uma questão de natureza política, e não de proporcionalidade, na qual a Comissão tem independência absoluta”.</w:delText>
        </w:r>
      </w:del>
    </w:p>
    <w:p w14:paraId="000006F9" w14:textId="191A3C0B" w:rsidR="003D183A" w:rsidDel="00E631A1" w:rsidRDefault="008B7924" w:rsidP="00E631A1">
      <w:pPr>
        <w:widowControl w:val="0"/>
        <w:pBdr>
          <w:top w:val="nil"/>
          <w:left w:val="nil"/>
          <w:bottom w:val="nil"/>
          <w:right w:val="nil"/>
          <w:between w:val="nil"/>
        </w:pBdr>
        <w:spacing w:before="0" w:after="113"/>
        <w:ind w:left="567" w:firstLine="0"/>
        <w:jc w:val="center"/>
        <w:rPr>
          <w:del w:id="2900" w:author="Cristiano de Menezes Feu" w:date="2022-11-21T08:33:00Z"/>
          <w:color w:val="005583"/>
          <w:sz w:val="20"/>
          <w:szCs w:val="20"/>
        </w:rPr>
        <w:pPrChange w:id="2901" w:author="Cristiano de Menezes Feu" w:date="2022-11-21T08:33:00Z">
          <w:pPr>
            <w:widowControl w:val="0"/>
            <w:pBdr>
              <w:top w:val="nil"/>
              <w:left w:val="nil"/>
              <w:bottom w:val="nil"/>
              <w:right w:val="nil"/>
              <w:between w:val="nil"/>
            </w:pBdr>
            <w:spacing w:before="0" w:after="113"/>
            <w:ind w:left="567" w:firstLine="0"/>
          </w:pPr>
        </w:pPrChange>
      </w:pPr>
      <w:del w:id="2902" w:author="Cristiano de Menezes Feu" w:date="2022-11-21T08:33:00Z">
        <w:r w:rsidDel="00E631A1">
          <w:rPr>
            <w:b/>
            <w:color w:val="005583"/>
            <w:sz w:val="20"/>
            <w:szCs w:val="20"/>
          </w:rPr>
          <w:delText>QO</w:delText>
        </w:r>
        <w:r w:rsidDel="00E631A1">
          <w:rPr>
            <w:color w:val="005583"/>
            <w:sz w:val="20"/>
            <w:szCs w:val="20"/>
          </w:rPr>
          <w:delText xml:space="preserve"> 244/2008 – Decide que “a constituição das Comissões Permanentes perdura até o início de cada sessão legislativa”. Os presidentes da sessão legislativa anterior podem “no início da nova sessão legislativa, até a reunião de instalação do novo colegiado, praticar atos que não exijam o funcionamento das comissões”.</w:delText>
        </w:r>
      </w:del>
    </w:p>
    <w:p w14:paraId="000006FA" w14:textId="7D8C86DD" w:rsidR="003D183A" w:rsidDel="00E631A1" w:rsidRDefault="008B7924" w:rsidP="00E631A1">
      <w:pPr>
        <w:widowControl w:val="0"/>
        <w:pBdr>
          <w:top w:val="nil"/>
          <w:left w:val="nil"/>
          <w:bottom w:val="nil"/>
          <w:right w:val="nil"/>
          <w:between w:val="nil"/>
        </w:pBdr>
        <w:spacing w:before="57"/>
        <w:ind w:firstLine="0"/>
        <w:jc w:val="center"/>
        <w:rPr>
          <w:del w:id="2903" w:author="Cristiano de Menezes Feu" w:date="2022-11-21T08:33:00Z"/>
          <w:rFonts w:ascii="ClearSans-Bold" w:eastAsia="ClearSans-Bold" w:hAnsi="ClearSans-Bold" w:cs="ClearSans-Bold"/>
          <w:b/>
          <w:color w:val="000000"/>
        </w:rPr>
        <w:pPrChange w:id="2904" w:author="Cristiano de Menezes Feu" w:date="2022-11-21T08:33:00Z">
          <w:pPr>
            <w:widowControl w:val="0"/>
            <w:pBdr>
              <w:top w:val="nil"/>
              <w:left w:val="nil"/>
              <w:bottom w:val="nil"/>
              <w:right w:val="nil"/>
              <w:between w:val="nil"/>
            </w:pBdr>
            <w:spacing w:before="57"/>
          </w:pPr>
        </w:pPrChange>
      </w:pPr>
      <w:del w:id="2905" w:author="Cristiano de Menezes Feu" w:date="2022-11-21T08:33:00Z">
        <w:r w:rsidDel="00E631A1">
          <w:rPr>
            <w:color w:val="000000"/>
          </w:rPr>
          <w:delText xml:space="preserve">§ 1º O Presidente da Câmara convocará as Comissões Permanentes para se reunirem até cinco sessões depois de constituídas, para instalação de seus trabalhos e eleição dos respectivos Presidente, Primeiro, Segundo e Terceiro Vice-Presidentes. </w:delText>
        </w:r>
      </w:del>
    </w:p>
    <w:p w14:paraId="000006FB" w14:textId="1EC8B279" w:rsidR="003D183A" w:rsidDel="00E631A1" w:rsidRDefault="008B7924" w:rsidP="00E631A1">
      <w:pPr>
        <w:widowControl w:val="0"/>
        <w:pBdr>
          <w:top w:val="nil"/>
          <w:left w:val="nil"/>
          <w:bottom w:val="nil"/>
          <w:right w:val="nil"/>
          <w:between w:val="nil"/>
        </w:pBdr>
        <w:spacing w:before="0" w:after="113"/>
        <w:ind w:left="567" w:firstLine="0"/>
        <w:jc w:val="center"/>
        <w:rPr>
          <w:del w:id="2906" w:author="Cristiano de Menezes Feu" w:date="2022-11-21T08:33:00Z"/>
          <w:b/>
          <w:color w:val="005583"/>
          <w:sz w:val="20"/>
          <w:szCs w:val="20"/>
        </w:rPr>
        <w:pPrChange w:id="2907" w:author="Cristiano de Menezes Feu" w:date="2022-11-21T08:33:00Z">
          <w:pPr>
            <w:widowControl w:val="0"/>
            <w:pBdr>
              <w:top w:val="nil"/>
              <w:left w:val="nil"/>
              <w:bottom w:val="nil"/>
              <w:right w:val="nil"/>
              <w:between w:val="nil"/>
            </w:pBdr>
            <w:spacing w:before="0" w:after="113"/>
            <w:ind w:left="567" w:firstLine="0"/>
          </w:pPr>
        </w:pPrChange>
      </w:pPr>
      <w:del w:id="2908" w:author="Cristiano de Menezes Feu" w:date="2022-11-21T08:33:00Z">
        <w:r w:rsidDel="00E631A1">
          <w:rPr>
            <w:color w:val="005583"/>
            <w:sz w:val="20"/>
            <w:szCs w:val="20"/>
          </w:rPr>
          <w:delText>Art. 17, III, e; art. 183, § 2º; art. 192, § 8º.</w:delText>
        </w:r>
      </w:del>
    </w:p>
    <w:p w14:paraId="000006FC" w14:textId="137BC83E" w:rsidR="003D183A" w:rsidDel="00E631A1" w:rsidRDefault="008B7924" w:rsidP="00E631A1">
      <w:pPr>
        <w:widowControl w:val="0"/>
        <w:pBdr>
          <w:top w:val="nil"/>
          <w:left w:val="nil"/>
          <w:bottom w:val="nil"/>
          <w:right w:val="nil"/>
          <w:between w:val="nil"/>
        </w:pBdr>
        <w:spacing w:before="0" w:after="113"/>
        <w:ind w:left="567" w:firstLine="0"/>
        <w:jc w:val="center"/>
        <w:rPr>
          <w:del w:id="2909" w:author="Cristiano de Menezes Feu" w:date="2022-11-21T08:33:00Z"/>
          <w:b/>
          <w:color w:val="005583"/>
          <w:sz w:val="20"/>
          <w:szCs w:val="20"/>
        </w:rPr>
        <w:pPrChange w:id="2910" w:author="Cristiano de Menezes Feu" w:date="2022-11-21T08:33:00Z">
          <w:pPr>
            <w:widowControl w:val="0"/>
            <w:pBdr>
              <w:top w:val="nil"/>
              <w:left w:val="nil"/>
              <w:bottom w:val="nil"/>
              <w:right w:val="nil"/>
              <w:between w:val="nil"/>
            </w:pBdr>
            <w:spacing w:before="0" w:after="113"/>
            <w:ind w:left="567" w:firstLine="0"/>
          </w:pPr>
        </w:pPrChange>
      </w:pPr>
      <w:del w:id="2911" w:author="Cristiano de Menezes Feu" w:date="2022-11-21T08:33:00Z">
        <w:r w:rsidDel="00E631A1">
          <w:rPr>
            <w:b/>
            <w:color w:val="005583"/>
            <w:sz w:val="20"/>
            <w:szCs w:val="20"/>
          </w:rPr>
          <w:delText>QO</w:delText>
        </w:r>
        <w:r w:rsidDel="00E631A1">
          <w:rPr>
            <w:color w:val="005583"/>
            <w:sz w:val="20"/>
            <w:szCs w:val="20"/>
          </w:rPr>
          <w:delText xml:space="preserve"> 121/2015 reafirma entendimento constante das QOs 1/2011, 1/2007, 383/2009, 545/2005 e 10.267/1997 no sentido de que “o candidato será eleito, em primeiro escrutínio, se obtiver maioria absoluta de votos dos membros presentes, desde que esteja presente à votação a maioria absoluta dos membros do colegiado, regra essa que vale tanto para a eleição dos membros da Mesa quanto para a eleição dos Presidentes e Vice-Presidentes das Comissões, incluídos os votos em branco e descontando-se os nulos”. </w:delText>
        </w:r>
      </w:del>
    </w:p>
    <w:p w14:paraId="000006FD" w14:textId="640CE310" w:rsidR="003D183A" w:rsidDel="00E631A1" w:rsidRDefault="008B7924" w:rsidP="00E631A1">
      <w:pPr>
        <w:widowControl w:val="0"/>
        <w:pBdr>
          <w:top w:val="nil"/>
          <w:left w:val="nil"/>
          <w:bottom w:val="nil"/>
          <w:right w:val="nil"/>
          <w:between w:val="nil"/>
        </w:pBdr>
        <w:spacing w:before="0" w:after="113"/>
        <w:ind w:left="567" w:firstLine="0"/>
        <w:jc w:val="center"/>
        <w:rPr>
          <w:del w:id="2912" w:author="Cristiano de Menezes Feu" w:date="2022-11-21T08:33:00Z"/>
          <w:color w:val="005583"/>
          <w:sz w:val="20"/>
          <w:szCs w:val="20"/>
        </w:rPr>
        <w:pPrChange w:id="2913" w:author="Cristiano de Menezes Feu" w:date="2022-11-21T08:33:00Z">
          <w:pPr>
            <w:widowControl w:val="0"/>
            <w:pBdr>
              <w:top w:val="nil"/>
              <w:left w:val="nil"/>
              <w:bottom w:val="nil"/>
              <w:right w:val="nil"/>
              <w:between w:val="nil"/>
            </w:pBdr>
            <w:spacing w:before="0" w:after="113"/>
            <w:ind w:left="567" w:firstLine="0"/>
          </w:pPr>
        </w:pPrChange>
      </w:pPr>
      <w:del w:id="2914" w:author="Cristiano de Menezes Feu" w:date="2022-11-21T08:33:00Z">
        <w:r w:rsidDel="00E631A1">
          <w:rPr>
            <w:b/>
            <w:color w:val="005583"/>
            <w:sz w:val="20"/>
            <w:szCs w:val="20"/>
          </w:rPr>
          <w:delText>QO</w:delText>
        </w:r>
        <w:r w:rsidDel="00E631A1">
          <w:rPr>
            <w:color w:val="005583"/>
            <w:sz w:val="20"/>
            <w:szCs w:val="20"/>
          </w:rPr>
          <w:delText xml:space="preserve"> 135/2011</w:delText>
        </w:r>
        <w:r w:rsidDel="00E631A1">
          <w:rPr>
            <w:color w:val="005583"/>
            <w:sz w:val="20"/>
            <w:szCs w:val="20"/>
            <w:vertAlign w:val="superscript"/>
          </w:rPr>
          <w:footnoteReference w:id="163"/>
        </w:r>
        <w:r w:rsidDel="00E631A1">
          <w:rPr>
            <w:color w:val="005583"/>
            <w:sz w:val="20"/>
            <w:szCs w:val="20"/>
          </w:rPr>
          <w:delText xml:space="preserve"> – Nas Comissões Permanentes não é possível candidatura avulsa ao cargo de Presidente por Deputados pertencentes a bancadas distintas daquela a quem coube indicar a Presidência da Comissão, segundo o acordo de lideranças firmado no início da legislatura.</w:delText>
        </w:r>
      </w:del>
    </w:p>
    <w:p w14:paraId="000006FE" w14:textId="225FEF1A" w:rsidR="003D183A" w:rsidDel="00E631A1" w:rsidRDefault="008B7924" w:rsidP="00E631A1">
      <w:pPr>
        <w:widowControl w:val="0"/>
        <w:pBdr>
          <w:top w:val="nil"/>
          <w:left w:val="nil"/>
          <w:bottom w:val="nil"/>
          <w:right w:val="nil"/>
          <w:between w:val="nil"/>
        </w:pBdr>
        <w:spacing w:before="57"/>
        <w:ind w:firstLine="0"/>
        <w:jc w:val="center"/>
        <w:rPr>
          <w:del w:id="2918" w:author="Cristiano de Menezes Feu" w:date="2022-11-21T08:33:00Z"/>
          <w:b/>
          <w:color w:val="005583"/>
          <w:sz w:val="20"/>
          <w:szCs w:val="20"/>
        </w:rPr>
        <w:pPrChange w:id="2919" w:author="Cristiano de Menezes Feu" w:date="2022-11-21T08:33:00Z">
          <w:pPr>
            <w:widowControl w:val="0"/>
            <w:pBdr>
              <w:top w:val="nil"/>
              <w:left w:val="nil"/>
              <w:bottom w:val="nil"/>
              <w:right w:val="nil"/>
              <w:between w:val="nil"/>
            </w:pBdr>
            <w:spacing w:before="57"/>
          </w:pPr>
        </w:pPrChange>
      </w:pPr>
      <w:del w:id="2920" w:author="Cristiano de Menezes Feu" w:date="2022-11-21T08:33:00Z">
        <w:r w:rsidDel="00E631A1">
          <w:rPr>
            <w:color w:val="000000"/>
          </w:rPr>
          <w:delText xml:space="preserve">§ 2º Os Vice-Presidentes terão a designação prevista no parágrafo anterior, obedecidos, pela ordem, os seguintes critérios: </w:delText>
        </w:r>
      </w:del>
    </w:p>
    <w:p w14:paraId="000006FF" w14:textId="4ACB545F" w:rsidR="003D183A" w:rsidDel="00E631A1" w:rsidRDefault="008B7924" w:rsidP="00E631A1">
      <w:pPr>
        <w:widowControl w:val="0"/>
        <w:pBdr>
          <w:top w:val="nil"/>
          <w:left w:val="nil"/>
          <w:bottom w:val="nil"/>
          <w:right w:val="nil"/>
          <w:between w:val="nil"/>
        </w:pBdr>
        <w:spacing w:before="0" w:after="113"/>
        <w:ind w:left="567" w:firstLine="0"/>
        <w:jc w:val="center"/>
        <w:rPr>
          <w:del w:id="2921" w:author="Cristiano de Menezes Feu" w:date="2022-11-21T08:33:00Z"/>
          <w:color w:val="005583"/>
          <w:sz w:val="20"/>
          <w:szCs w:val="20"/>
        </w:rPr>
        <w:pPrChange w:id="2922" w:author="Cristiano de Menezes Feu" w:date="2022-11-21T08:33:00Z">
          <w:pPr>
            <w:widowControl w:val="0"/>
            <w:pBdr>
              <w:top w:val="nil"/>
              <w:left w:val="nil"/>
              <w:bottom w:val="nil"/>
              <w:right w:val="nil"/>
              <w:between w:val="nil"/>
            </w:pBdr>
            <w:spacing w:before="0" w:after="113"/>
            <w:ind w:left="567" w:firstLine="0"/>
          </w:pPr>
        </w:pPrChange>
      </w:pPr>
      <w:del w:id="2923" w:author="Cristiano de Menezes Feu" w:date="2022-11-21T08:33:00Z">
        <w:r w:rsidDel="00E631A1">
          <w:rPr>
            <w:b/>
            <w:color w:val="005583"/>
            <w:sz w:val="20"/>
            <w:szCs w:val="20"/>
          </w:rPr>
          <w:delText>Prática:</w:delText>
        </w:r>
        <w:r w:rsidDel="00E631A1">
          <w:rPr>
            <w:color w:val="005583"/>
            <w:sz w:val="20"/>
            <w:szCs w:val="20"/>
          </w:rPr>
          <w:delText xml:space="preserve"> havendo cessão de vagas entre os Partidos, não se admite candidatura avulsa do Partido cedente.</w:delText>
        </w:r>
      </w:del>
    </w:p>
    <w:p w14:paraId="00000700" w14:textId="7B6585CC" w:rsidR="003D183A" w:rsidDel="00E631A1" w:rsidRDefault="008B7924" w:rsidP="00E631A1">
      <w:pPr>
        <w:widowControl w:val="0"/>
        <w:pBdr>
          <w:top w:val="nil"/>
          <w:left w:val="nil"/>
          <w:bottom w:val="nil"/>
          <w:right w:val="nil"/>
          <w:between w:val="nil"/>
        </w:pBdr>
        <w:ind w:firstLine="0"/>
        <w:jc w:val="center"/>
        <w:rPr>
          <w:del w:id="2924" w:author="Cristiano de Menezes Feu" w:date="2022-11-21T08:33:00Z"/>
          <w:b/>
          <w:color w:val="000000"/>
        </w:rPr>
        <w:pPrChange w:id="2925" w:author="Cristiano de Menezes Feu" w:date="2022-11-21T08:33:00Z">
          <w:pPr>
            <w:widowControl w:val="0"/>
            <w:pBdr>
              <w:top w:val="nil"/>
              <w:left w:val="nil"/>
              <w:bottom w:val="nil"/>
              <w:right w:val="nil"/>
              <w:between w:val="nil"/>
            </w:pBdr>
          </w:pPr>
        </w:pPrChange>
      </w:pPr>
      <w:del w:id="2926" w:author="Cristiano de Menezes Feu" w:date="2022-11-21T08:33:00Z">
        <w:r w:rsidDel="00E631A1">
          <w:rPr>
            <w:color w:val="000000"/>
          </w:rPr>
          <w:delText>I - legenda partidária do Presidente;</w:delText>
        </w:r>
      </w:del>
    </w:p>
    <w:p w14:paraId="00000701" w14:textId="213C128D" w:rsidR="003D183A" w:rsidDel="00E631A1" w:rsidRDefault="008B7924" w:rsidP="00E631A1">
      <w:pPr>
        <w:widowControl w:val="0"/>
        <w:pBdr>
          <w:top w:val="nil"/>
          <w:left w:val="nil"/>
          <w:bottom w:val="nil"/>
          <w:right w:val="nil"/>
          <w:between w:val="nil"/>
        </w:pBdr>
        <w:spacing w:before="0" w:after="113"/>
        <w:ind w:left="567" w:firstLine="0"/>
        <w:jc w:val="center"/>
        <w:rPr>
          <w:del w:id="2927" w:author="Cristiano de Menezes Feu" w:date="2022-11-21T08:33:00Z"/>
          <w:color w:val="005583"/>
          <w:sz w:val="20"/>
          <w:szCs w:val="20"/>
        </w:rPr>
        <w:pPrChange w:id="2928" w:author="Cristiano de Menezes Feu" w:date="2022-11-21T08:33:00Z">
          <w:pPr>
            <w:widowControl w:val="0"/>
            <w:pBdr>
              <w:top w:val="nil"/>
              <w:left w:val="nil"/>
              <w:bottom w:val="nil"/>
              <w:right w:val="nil"/>
              <w:between w:val="nil"/>
            </w:pBdr>
            <w:spacing w:before="0" w:after="113"/>
            <w:ind w:left="567" w:firstLine="0"/>
          </w:pPr>
        </w:pPrChange>
      </w:pPr>
      <w:del w:id="2929" w:author="Cristiano de Menezes Feu" w:date="2022-11-21T08:33:00Z">
        <w:r w:rsidDel="00E631A1">
          <w:rPr>
            <w:b/>
            <w:color w:val="005583"/>
            <w:sz w:val="20"/>
            <w:szCs w:val="20"/>
          </w:rPr>
          <w:delText>QO</w:delText>
        </w:r>
        <w:r w:rsidDel="00E631A1">
          <w:rPr>
            <w:color w:val="005583"/>
            <w:sz w:val="20"/>
            <w:szCs w:val="20"/>
          </w:rPr>
          <w:delText xml:space="preserve"> 526/2005 – Pode haver candidatura de Deputados que não pertençam à legenda do Presidente, ficando, contudo, o resultado subordinado aos critérios do § 2º do art. 39.</w:delText>
        </w:r>
      </w:del>
    </w:p>
    <w:p w14:paraId="00000702" w14:textId="5F38C88C" w:rsidR="003D183A" w:rsidDel="00E631A1" w:rsidRDefault="008B7924" w:rsidP="00E631A1">
      <w:pPr>
        <w:widowControl w:val="0"/>
        <w:pBdr>
          <w:top w:val="nil"/>
          <w:left w:val="nil"/>
          <w:bottom w:val="nil"/>
          <w:right w:val="nil"/>
          <w:between w:val="nil"/>
        </w:pBdr>
        <w:ind w:firstLine="0"/>
        <w:jc w:val="center"/>
        <w:rPr>
          <w:del w:id="2930" w:author="Cristiano de Menezes Feu" w:date="2022-11-21T08:33:00Z"/>
          <w:color w:val="000000"/>
        </w:rPr>
        <w:pPrChange w:id="2931" w:author="Cristiano de Menezes Feu" w:date="2022-11-21T08:33:00Z">
          <w:pPr>
            <w:widowControl w:val="0"/>
            <w:pBdr>
              <w:top w:val="nil"/>
              <w:left w:val="nil"/>
              <w:bottom w:val="nil"/>
              <w:right w:val="nil"/>
              <w:between w:val="nil"/>
            </w:pBdr>
          </w:pPr>
        </w:pPrChange>
      </w:pPr>
      <w:del w:id="2932" w:author="Cristiano de Menezes Feu" w:date="2022-11-21T08:33:00Z">
        <w:r w:rsidDel="00E631A1">
          <w:rPr>
            <w:color w:val="000000"/>
          </w:rPr>
          <w:delText>II - ordem decrescente da votação obtida.</w:delText>
        </w:r>
      </w:del>
    </w:p>
    <w:p w14:paraId="00000703" w14:textId="66E3E5A2" w:rsidR="003D183A" w:rsidDel="00E631A1" w:rsidRDefault="008B7924" w:rsidP="00E631A1">
      <w:pPr>
        <w:widowControl w:val="0"/>
        <w:pBdr>
          <w:top w:val="nil"/>
          <w:left w:val="nil"/>
          <w:bottom w:val="nil"/>
          <w:right w:val="nil"/>
          <w:between w:val="nil"/>
        </w:pBdr>
        <w:ind w:firstLine="0"/>
        <w:jc w:val="center"/>
        <w:rPr>
          <w:del w:id="2933" w:author="Cristiano de Menezes Feu" w:date="2022-11-21T08:33:00Z"/>
          <w:color w:val="000000"/>
        </w:rPr>
        <w:pPrChange w:id="2934" w:author="Cristiano de Menezes Feu" w:date="2022-11-21T08:33:00Z">
          <w:pPr>
            <w:widowControl w:val="0"/>
            <w:pBdr>
              <w:top w:val="nil"/>
              <w:left w:val="nil"/>
              <w:bottom w:val="nil"/>
              <w:right w:val="nil"/>
              <w:between w:val="nil"/>
            </w:pBdr>
          </w:pPr>
        </w:pPrChange>
      </w:pPr>
      <w:del w:id="2935" w:author="Cristiano de Menezes Feu" w:date="2022-11-21T08:33:00Z">
        <w:r w:rsidDel="00E631A1">
          <w:rPr>
            <w:color w:val="000000"/>
          </w:rPr>
          <w:delText xml:space="preserve">§ 3º Serão observados na eleição os procedimentos estabelecidos no art. 7º, no que couber. </w:delText>
        </w:r>
      </w:del>
    </w:p>
    <w:p w14:paraId="00000704" w14:textId="5FA2D69E" w:rsidR="003D183A" w:rsidDel="00E631A1" w:rsidRDefault="008B7924" w:rsidP="00E631A1">
      <w:pPr>
        <w:widowControl w:val="0"/>
        <w:pBdr>
          <w:top w:val="nil"/>
          <w:left w:val="nil"/>
          <w:bottom w:val="nil"/>
          <w:right w:val="nil"/>
          <w:between w:val="nil"/>
        </w:pBdr>
        <w:ind w:firstLine="0"/>
        <w:jc w:val="center"/>
        <w:rPr>
          <w:del w:id="2936" w:author="Cristiano de Menezes Feu" w:date="2022-11-21T08:33:00Z"/>
          <w:b/>
          <w:color w:val="005583"/>
          <w:sz w:val="20"/>
          <w:szCs w:val="20"/>
        </w:rPr>
        <w:pPrChange w:id="2937" w:author="Cristiano de Menezes Feu" w:date="2022-11-21T08:33:00Z">
          <w:pPr>
            <w:widowControl w:val="0"/>
            <w:pBdr>
              <w:top w:val="nil"/>
              <w:left w:val="nil"/>
              <w:bottom w:val="nil"/>
              <w:right w:val="nil"/>
              <w:between w:val="nil"/>
            </w:pBdr>
          </w:pPr>
        </w:pPrChange>
      </w:pPr>
      <w:del w:id="2938" w:author="Cristiano de Menezes Feu" w:date="2022-11-21T08:33:00Z">
        <w:r w:rsidDel="00E631A1">
          <w:rPr>
            <w:color w:val="000000"/>
          </w:rPr>
          <w:delText xml:space="preserve">§ 4º Presidirá a reunião o último Presidente da Comissão, se reeleito Deputado ou se continuar no exercício do mandato, e, na sua falta, o Deputado mais idoso, dentre os de maior número de legislaturas. </w:delText>
        </w:r>
      </w:del>
    </w:p>
    <w:p w14:paraId="00000705" w14:textId="7FB3947B" w:rsidR="003D183A" w:rsidDel="00E631A1" w:rsidRDefault="008B7924" w:rsidP="00E631A1">
      <w:pPr>
        <w:widowControl w:val="0"/>
        <w:pBdr>
          <w:top w:val="nil"/>
          <w:left w:val="nil"/>
          <w:bottom w:val="nil"/>
          <w:right w:val="nil"/>
          <w:between w:val="nil"/>
        </w:pBdr>
        <w:spacing w:before="0" w:after="113"/>
        <w:ind w:left="567" w:firstLine="0"/>
        <w:jc w:val="center"/>
        <w:rPr>
          <w:del w:id="2939" w:author="Cristiano de Menezes Feu" w:date="2022-11-21T08:33:00Z"/>
          <w:rFonts w:ascii="ClearSans-Bold" w:eastAsia="ClearSans-Bold" w:hAnsi="ClearSans-Bold" w:cs="ClearSans-Bold"/>
          <w:b/>
          <w:color w:val="005583"/>
          <w:sz w:val="20"/>
          <w:szCs w:val="20"/>
        </w:rPr>
        <w:pPrChange w:id="2940" w:author="Cristiano de Menezes Feu" w:date="2022-11-21T08:33:00Z">
          <w:pPr>
            <w:widowControl w:val="0"/>
            <w:pBdr>
              <w:top w:val="nil"/>
              <w:left w:val="nil"/>
              <w:bottom w:val="nil"/>
              <w:right w:val="nil"/>
              <w:between w:val="nil"/>
            </w:pBdr>
            <w:spacing w:before="0" w:after="113"/>
            <w:ind w:left="567" w:firstLine="0"/>
          </w:pPr>
        </w:pPrChange>
      </w:pPr>
      <w:del w:id="2941" w:author="Cristiano de Menezes Feu" w:date="2022-11-21T08:33:00Z">
        <w:r w:rsidDel="00E631A1">
          <w:rPr>
            <w:b/>
            <w:color w:val="005583"/>
            <w:sz w:val="20"/>
            <w:szCs w:val="20"/>
          </w:rPr>
          <w:delText>QO</w:delText>
        </w:r>
        <w:r w:rsidDel="00E631A1">
          <w:rPr>
            <w:color w:val="005583"/>
            <w:sz w:val="20"/>
            <w:szCs w:val="20"/>
          </w:rPr>
          <w:delText xml:space="preserve"> 273/2017 –O Deputado suplente, no mandato ou na Comissão, pode presidir a reunião de instalação e eleição de Presidente e Vice-Presidentes. “Ele não pode ser eleito, porém, pode presidi-la temporariamente”.</w:delText>
        </w:r>
      </w:del>
    </w:p>
    <w:p w14:paraId="00000706" w14:textId="5A28F8DF" w:rsidR="003D183A" w:rsidDel="00E631A1" w:rsidRDefault="008B7924" w:rsidP="00E631A1">
      <w:pPr>
        <w:widowControl w:val="0"/>
        <w:pBdr>
          <w:top w:val="nil"/>
          <w:left w:val="nil"/>
          <w:bottom w:val="nil"/>
          <w:right w:val="nil"/>
          <w:between w:val="nil"/>
        </w:pBdr>
        <w:spacing w:before="0" w:after="113"/>
        <w:ind w:left="567" w:firstLine="0"/>
        <w:jc w:val="center"/>
        <w:rPr>
          <w:del w:id="2942" w:author="Cristiano de Menezes Feu" w:date="2022-11-21T08:33:00Z"/>
          <w:color w:val="005583"/>
          <w:sz w:val="20"/>
          <w:szCs w:val="20"/>
        </w:rPr>
        <w:pPrChange w:id="2943" w:author="Cristiano de Menezes Feu" w:date="2022-11-21T08:33:00Z">
          <w:pPr>
            <w:widowControl w:val="0"/>
            <w:pBdr>
              <w:top w:val="nil"/>
              <w:left w:val="nil"/>
              <w:bottom w:val="nil"/>
              <w:right w:val="nil"/>
              <w:between w:val="nil"/>
            </w:pBdr>
            <w:spacing w:before="0" w:after="113"/>
            <w:ind w:left="567" w:firstLine="0"/>
          </w:pPr>
        </w:pPrChange>
      </w:pPr>
      <w:del w:id="2944"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o critério da idade só se utiliza em caso de empate com relação ao número de legislaturas.</w:delText>
        </w:r>
      </w:del>
    </w:p>
    <w:p w14:paraId="00000707" w14:textId="6BE0B726" w:rsidR="003D183A" w:rsidDel="00E631A1" w:rsidRDefault="008B7924" w:rsidP="00E631A1">
      <w:pPr>
        <w:widowControl w:val="0"/>
        <w:pBdr>
          <w:top w:val="nil"/>
          <w:left w:val="nil"/>
          <w:bottom w:val="nil"/>
          <w:right w:val="nil"/>
          <w:between w:val="nil"/>
        </w:pBdr>
        <w:ind w:firstLine="0"/>
        <w:jc w:val="center"/>
        <w:rPr>
          <w:del w:id="2945" w:author="Cristiano de Menezes Feu" w:date="2022-11-21T08:33:00Z"/>
          <w:rFonts w:ascii="ClearSans-Bold" w:eastAsia="ClearSans-Bold" w:hAnsi="ClearSans-Bold" w:cs="ClearSans-Bold"/>
          <w:b/>
          <w:color w:val="000000"/>
        </w:rPr>
        <w:pPrChange w:id="2946" w:author="Cristiano de Menezes Feu" w:date="2022-11-21T08:33:00Z">
          <w:pPr>
            <w:widowControl w:val="0"/>
            <w:pBdr>
              <w:top w:val="nil"/>
              <w:left w:val="nil"/>
              <w:bottom w:val="nil"/>
              <w:right w:val="nil"/>
              <w:between w:val="nil"/>
            </w:pBdr>
          </w:pPr>
        </w:pPrChange>
      </w:pPr>
      <w:del w:id="2947" w:author="Cristiano de Menezes Feu" w:date="2022-11-21T08:33:00Z">
        <w:r w:rsidDel="00E631A1">
          <w:rPr>
            <w:color w:val="000000"/>
          </w:rPr>
          <w:delText>§ 5º O membro suplente não poderá ser eleito Presidente ou Vice-Presidente da Comissão.</w:delText>
        </w:r>
      </w:del>
    </w:p>
    <w:p w14:paraId="00000708" w14:textId="56A12795" w:rsidR="003D183A" w:rsidDel="00E631A1" w:rsidRDefault="008B7924" w:rsidP="00E631A1">
      <w:pPr>
        <w:widowControl w:val="0"/>
        <w:pBdr>
          <w:top w:val="nil"/>
          <w:left w:val="nil"/>
          <w:bottom w:val="nil"/>
          <w:right w:val="nil"/>
          <w:between w:val="nil"/>
        </w:pBdr>
        <w:spacing w:before="0" w:after="113"/>
        <w:ind w:left="567" w:firstLine="0"/>
        <w:jc w:val="center"/>
        <w:rPr>
          <w:del w:id="2948" w:author="Cristiano de Menezes Feu" w:date="2022-11-21T08:33:00Z"/>
          <w:b/>
          <w:color w:val="005583"/>
          <w:sz w:val="20"/>
          <w:szCs w:val="20"/>
        </w:rPr>
        <w:pPrChange w:id="2949" w:author="Cristiano de Menezes Feu" w:date="2022-11-21T08:33:00Z">
          <w:pPr>
            <w:widowControl w:val="0"/>
            <w:pBdr>
              <w:top w:val="nil"/>
              <w:left w:val="nil"/>
              <w:bottom w:val="nil"/>
              <w:right w:val="nil"/>
              <w:between w:val="nil"/>
            </w:pBdr>
            <w:spacing w:before="0" w:after="113"/>
            <w:ind w:left="567" w:firstLine="0"/>
          </w:pPr>
        </w:pPrChange>
      </w:pPr>
      <w:del w:id="2950" w:author="Cristiano de Menezes Feu" w:date="2022-11-21T08:33:00Z">
        <w:r w:rsidDel="00E631A1">
          <w:rPr>
            <w:color w:val="005583"/>
            <w:sz w:val="20"/>
            <w:szCs w:val="20"/>
          </w:rPr>
          <w:delText>Art. 243.</w:delText>
        </w:r>
      </w:del>
    </w:p>
    <w:p w14:paraId="00000709" w14:textId="2A6C95E7" w:rsidR="003D183A" w:rsidDel="00E631A1" w:rsidRDefault="008B7924" w:rsidP="00E631A1">
      <w:pPr>
        <w:widowControl w:val="0"/>
        <w:pBdr>
          <w:top w:val="nil"/>
          <w:left w:val="nil"/>
          <w:bottom w:val="nil"/>
          <w:right w:val="nil"/>
          <w:between w:val="nil"/>
        </w:pBdr>
        <w:spacing w:before="0" w:after="113"/>
        <w:ind w:left="567" w:firstLine="0"/>
        <w:jc w:val="center"/>
        <w:rPr>
          <w:del w:id="2951" w:author="Cristiano de Menezes Feu" w:date="2022-11-21T08:33:00Z"/>
          <w:color w:val="005583"/>
          <w:sz w:val="20"/>
          <w:szCs w:val="20"/>
        </w:rPr>
        <w:pPrChange w:id="2952" w:author="Cristiano de Menezes Feu" w:date="2022-11-21T08:33:00Z">
          <w:pPr>
            <w:widowControl w:val="0"/>
            <w:pBdr>
              <w:top w:val="nil"/>
              <w:left w:val="nil"/>
              <w:bottom w:val="nil"/>
              <w:right w:val="nil"/>
              <w:between w:val="nil"/>
            </w:pBdr>
            <w:spacing w:before="0" w:after="113"/>
            <w:ind w:left="567" w:firstLine="0"/>
          </w:pPr>
        </w:pPrChange>
      </w:pPr>
      <w:del w:id="2953" w:author="Cristiano de Menezes Feu" w:date="2022-11-21T08:33:00Z">
        <w:r w:rsidDel="00E631A1">
          <w:rPr>
            <w:b/>
            <w:color w:val="005583"/>
            <w:sz w:val="20"/>
            <w:szCs w:val="20"/>
          </w:rPr>
          <w:delText>Prática:</w:delText>
        </w:r>
        <w:r w:rsidDel="00E631A1">
          <w:rPr>
            <w:color w:val="005583"/>
            <w:sz w:val="20"/>
            <w:szCs w:val="20"/>
          </w:rPr>
          <w:delText xml:space="preserve"> nos termos do § 5º do art. 14 do RICD, não há impedimento para que suplente da Mesa Diretora seja Presidente de Comissão. Exemplo: Primeiro Suplente da Mesa, foi eleito em 2016 Presidente da Comissão Especial destinada a proferir parecer ao PL 6437/2016.</w:delText>
        </w:r>
      </w:del>
    </w:p>
    <w:p w14:paraId="0000070A" w14:textId="13C48682" w:rsidR="003D183A" w:rsidDel="00E631A1" w:rsidRDefault="008B7924" w:rsidP="00E631A1">
      <w:pPr>
        <w:widowControl w:val="0"/>
        <w:pBdr>
          <w:top w:val="nil"/>
          <w:left w:val="nil"/>
          <w:bottom w:val="nil"/>
          <w:right w:val="nil"/>
          <w:between w:val="nil"/>
        </w:pBdr>
        <w:ind w:firstLine="0"/>
        <w:jc w:val="center"/>
        <w:rPr>
          <w:del w:id="2954" w:author="Cristiano de Menezes Feu" w:date="2022-11-21T08:33:00Z"/>
          <w:color w:val="000000"/>
        </w:rPr>
        <w:pPrChange w:id="2955" w:author="Cristiano de Menezes Feu" w:date="2022-11-21T08:33:00Z">
          <w:pPr>
            <w:widowControl w:val="0"/>
            <w:pBdr>
              <w:top w:val="nil"/>
              <w:left w:val="nil"/>
              <w:bottom w:val="nil"/>
              <w:right w:val="nil"/>
              <w:between w:val="nil"/>
            </w:pBdr>
          </w:pPr>
        </w:pPrChange>
      </w:pPr>
      <w:del w:id="2956" w:author="Cristiano de Menezes Feu" w:date="2022-11-21T08:33:00Z">
        <w:r w:rsidDel="00E631A1">
          <w:rPr>
            <w:b/>
            <w:color w:val="000000"/>
          </w:rPr>
          <w:delText>Art. 40.</w:delText>
        </w:r>
        <w:r w:rsidDel="00E631A1">
          <w:rPr>
            <w:color w:val="000000"/>
          </w:rPr>
          <w:delText xml:space="preserve"> O Presidente será, nos seus impedimentos, substituído por Vice-Presidente, na sequência ordinal, e, na ausência deles, pelo membro mais idoso da Comissão, dentre os de maior número de legislaturas.</w:delText>
        </w:r>
      </w:del>
    </w:p>
    <w:p w14:paraId="0000070B" w14:textId="700E23C0" w:rsidR="003D183A" w:rsidDel="00E631A1" w:rsidRDefault="008B7924" w:rsidP="00E631A1">
      <w:pPr>
        <w:widowControl w:val="0"/>
        <w:pBdr>
          <w:top w:val="nil"/>
          <w:left w:val="nil"/>
          <w:bottom w:val="nil"/>
          <w:right w:val="nil"/>
          <w:between w:val="nil"/>
        </w:pBdr>
        <w:ind w:firstLine="0"/>
        <w:jc w:val="center"/>
        <w:rPr>
          <w:del w:id="2957" w:author="Cristiano de Menezes Feu" w:date="2022-11-21T08:33:00Z"/>
          <w:color w:val="005583"/>
          <w:vertAlign w:val="superscript"/>
        </w:rPr>
        <w:pPrChange w:id="2958" w:author="Cristiano de Menezes Feu" w:date="2022-11-21T08:33:00Z">
          <w:pPr>
            <w:widowControl w:val="0"/>
            <w:pBdr>
              <w:top w:val="nil"/>
              <w:left w:val="nil"/>
              <w:bottom w:val="nil"/>
              <w:right w:val="nil"/>
              <w:between w:val="nil"/>
            </w:pBdr>
          </w:pPr>
        </w:pPrChange>
      </w:pPr>
      <w:del w:id="2959" w:author="Cristiano de Menezes Feu" w:date="2022-11-21T08:33:00Z">
        <w:r w:rsidDel="00E631A1">
          <w:rPr>
            <w:color w:val="000000"/>
          </w:rPr>
          <w:delText xml:space="preserve">§ 1º Se vagar o cargo de Presidente ou de Vice-Presidente, proceder-se-á a nova eleição para escolha do sucessor, salvo se faltarem menos de três meses para o término do mandato, caso em que será provido na forma indicada no </w:delText>
        </w:r>
        <w:r w:rsidDel="00E631A1">
          <w:rPr>
            <w:i/>
            <w:color w:val="000000"/>
          </w:rPr>
          <w:delText>caput</w:delText>
        </w:r>
        <w:r w:rsidDel="00E631A1">
          <w:rPr>
            <w:color w:val="000000"/>
          </w:rPr>
          <w:delText xml:space="preserve"> deste artigo.</w:delText>
        </w:r>
        <w:r w:rsidDel="00E631A1">
          <w:rPr>
            <w:color w:val="005583"/>
            <w:vertAlign w:val="superscript"/>
          </w:rPr>
          <w:footnoteReference w:id="164"/>
        </w:r>
      </w:del>
    </w:p>
    <w:p w14:paraId="0000070C" w14:textId="64DF46C3" w:rsidR="003D183A" w:rsidDel="00E631A1" w:rsidRDefault="008B7924" w:rsidP="00E631A1">
      <w:pPr>
        <w:widowControl w:val="0"/>
        <w:pBdr>
          <w:top w:val="nil"/>
          <w:left w:val="nil"/>
          <w:bottom w:val="nil"/>
          <w:right w:val="nil"/>
          <w:between w:val="nil"/>
        </w:pBdr>
        <w:ind w:firstLine="0"/>
        <w:jc w:val="center"/>
        <w:rPr>
          <w:del w:id="2963" w:author="Cristiano de Menezes Feu" w:date="2022-11-21T08:33:00Z"/>
          <w:rFonts w:ascii="ClearSans-Bold" w:eastAsia="ClearSans-Bold" w:hAnsi="ClearSans-Bold" w:cs="ClearSans-Bold"/>
          <w:b/>
          <w:color w:val="000000"/>
        </w:rPr>
        <w:pPrChange w:id="2964" w:author="Cristiano de Menezes Feu" w:date="2022-11-21T08:33:00Z">
          <w:pPr>
            <w:widowControl w:val="0"/>
            <w:pBdr>
              <w:top w:val="nil"/>
              <w:left w:val="nil"/>
              <w:bottom w:val="nil"/>
              <w:right w:val="nil"/>
              <w:between w:val="nil"/>
            </w:pBdr>
          </w:pPr>
        </w:pPrChange>
      </w:pPr>
      <w:del w:id="2965" w:author="Cristiano de Menezes Feu" w:date="2022-11-21T08:33:00Z">
        <w:r w:rsidDel="00E631A1">
          <w:rPr>
            <w:color w:val="000000"/>
          </w:rPr>
          <w:delText>§ 2º Em caso de mudança de legenda partidária, o Presidente ou Vice-Presidente da Comissão perderá automaticamente o cargo que ocupa, aplicando-se para o preenchimento da vaga o disposto no § 1° deste artigo.</w:delText>
        </w:r>
        <w:r w:rsidDel="00E631A1">
          <w:rPr>
            <w:color w:val="005583"/>
            <w:vertAlign w:val="superscript"/>
          </w:rPr>
          <w:footnoteReference w:id="165"/>
        </w:r>
        <w:r w:rsidDel="00E631A1">
          <w:rPr>
            <w:color w:val="000000"/>
          </w:rPr>
          <w:delText xml:space="preserve"> </w:delText>
        </w:r>
      </w:del>
    </w:p>
    <w:p w14:paraId="0000070D" w14:textId="7E1CCD9A" w:rsidR="003D183A" w:rsidDel="00E631A1" w:rsidRDefault="008B7924" w:rsidP="00E631A1">
      <w:pPr>
        <w:widowControl w:val="0"/>
        <w:pBdr>
          <w:top w:val="nil"/>
          <w:left w:val="nil"/>
          <w:bottom w:val="nil"/>
          <w:right w:val="nil"/>
          <w:between w:val="nil"/>
        </w:pBdr>
        <w:spacing w:before="0" w:after="113"/>
        <w:ind w:left="567" w:firstLine="0"/>
        <w:jc w:val="center"/>
        <w:rPr>
          <w:del w:id="2969" w:author="Cristiano de Menezes Feu" w:date="2022-11-21T08:33:00Z"/>
          <w:b/>
          <w:color w:val="005583"/>
          <w:sz w:val="20"/>
          <w:szCs w:val="20"/>
        </w:rPr>
        <w:pPrChange w:id="2970" w:author="Cristiano de Menezes Feu" w:date="2022-11-21T08:33:00Z">
          <w:pPr>
            <w:widowControl w:val="0"/>
            <w:pBdr>
              <w:top w:val="nil"/>
              <w:left w:val="nil"/>
              <w:bottom w:val="nil"/>
              <w:right w:val="nil"/>
              <w:between w:val="nil"/>
            </w:pBdr>
            <w:spacing w:before="0" w:after="113"/>
            <w:ind w:left="567" w:firstLine="0"/>
          </w:pPr>
        </w:pPrChange>
      </w:pPr>
      <w:del w:id="2971" w:author="Cristiano de Menezes Feu" w:date="2022-11-21T08:33:00Z">
        <w:r w:rsidDel="00E631A1">
          <w:rPr>
            <w:color w:val="005583"/>
            <w:sz w:val="20"/>
            <w:szCs w:val="20"/>
          </w:rPr>
          <w:delText>Art. 8º, § 5º; art. 232.</w:delText>
        </w:r>
      </w:del>
    </w:p>
    <w:p w14:paraId="0000070E" w14:textId="40265324" w:rsidR="003D183A" w:rsidDel="00E631A1" w:rsidRDefault="008B7924" w:rsidP="00E631A1">
      <w:pPr>
        <w:widowControl w:val="0"/>
        <w:pBdr>
          <w:top w:val="nil"/>
          <w:left w:val="nil"/>
          <w:bottom w:val="nil"/>
          <w:right w:val="nil"/>
          <w:between w:val="nil"/>
        </w:pBdr>
        <w:spacing w:before="0" w:after="113"/>
        <w:ind w:left="567" w:firstLine="0"/>
        <w:jc w:val="center"/>
        <w:rPr>
          <w:del w:id="2972" w:author="Cristiano de Menezes Feu" w:date="2022-11-21T08:33:00Z"/>
          <w:color w:val="005583"/>
          <w:sz w:val="20"/>
          <w:szCs w:val="20"/>
        </w:rPr>
        <w:pPrChange w:id="2973" w:author="Cristiano de Menezes Feu" w:date="2022-11-21T08:33:00Z">
          <w:pPr>
            <w:widowControl w:val="0"/>
            <w:pBdr>
              <w:top w:val="nil"/>
              <w:left w:val="nil"/>
              <w:bottom w:val="nil"/>
              <w:right w:val="nil"/>
              <w:between w:val="nil"/>
            </w:pBdr>
            <w:spacing w:before="0" w:after="113"/>
            <w:ind w:left="567" w:firstLine="0"/>
          </w:pPr>
        </w:pPrChange>
      </w:pPr>
      <w:del w:id="2974" w:author="Cristiano de Menezes Feu" w:date="2022-11-21T08:33:00Z">
        <w:r w:rsidDel="00E631A1">
          <w:rPr>
            <w:b/>
            <w:color w:val="005583"/>
            <w:sz w:val="20"/>
            <w:szCs w:val="20"/>
          </w:rPr>
          <w:delText>Ato da Mesa</w:delText>
        </w:r>
        <w:r w:rsidDel="00E631A1">
          <w:rPr>
            <w:color w:val="005583"/>
            <w:sz w:val="20"/>
            <w:szCs w:val="20"/>
          </w:rPr>
          <w:delText xml:space="preserve"> nº 73 de 2016 – art. 4º. A perda de cargos em razão de mudança de legenda partidária a que se referem os arts. 8º, § 5º, 23, parágrafo único, 40, § 2º e 232 do Regimento Interno da Câmara dos Deputados somente será efetivada a partir da publicação do despacho do Presidente da Câmara dos Deputados que determinar o registro da alteração partidária.</w:delText>
        </w:r>
      </w:del>
    </w:p>
    <w:p w14:paraId="0000070F" w14:textId="0B60FF5E" w:rsidR="003D183A" w:rsidDel="00E631A1" w:rsidRDefault="008B7924" w:rsidP="00E631A1">
      <w:pPr>
        <w:widowControl w:val="0"/>
        <w:pBdr>
          <w:top w:val="nil"/>
          <w:left w:val="nil"/>
          <w:bottom w:val="nil"/>
          <w:right w:val="nil"/>
          <w:between w:val="nil"/>
        </w:pBdr>
        <w:ind w:firstLine="0"/>
        <w:jc w:val="center"/>
        <w:rPr>
          <w:del w:id="2975" w:author="Cristiano de Menezes Feu" w:date="2022-11-21T08:33:00Z"/>
          <w:color w:val="000000"/>
        </w:rPr>
        <w:pPrChange w:id="2976" w:author="Cristiano de Menezes Feu" w:date="2022-11-21T08:33:00Z">
          <w:pPr>
            <w:widowControl w:val="0"/>
            <w:pBdr>
              <w:top w:val="nil"/>
              <w:left w:val="nil"/>
              <w:bottom w:val="nil"/>
              <w:right w:val="nil"/>
              <w:between w:val="nil"/>
            </w:pBdr>
          </w:pPr>
        </w:pPrChange>
      </w:pPr>
      <w:del w:id="2977" w:author="Cristiano de Menezes Feu" w:date="2022-11-21T08:33:00Z">
        <w:r w:rsidDel="00E631A1">
          <w:rPr>
            <w:b/>
            <w:color w:val="000000"/>
          </w:rPr>
          <w:delText>Art. 41.</w:delText>
        </w:r>
        <w:r w:rsidDel="00E631A1">
          <w:rPr>
            <w:color w:val="000000"/>
          </w:rPr>
          <w:delText xml:space="preserve"> Ao Presidente de Comissão compete, além do que lhe for atribuído neste Regimento, ou no Regulamento das Comissões: </w:delText>
        </w:r>
      </w:del>
    </w:p>
    <w:p w14:paraId="00000710" w14:textId="3CC48968" w:rsidR="003D183A" w:rsidDel="00E631A1" w:rsidRDefault="008B7924" w:rsidP="00E631A1">
      <w:pPr>
        <w:widowControl w:val="0"/>
        <w:pBdr>
          <w:top w:val="nil"/>
          <w:left w:val="nil"/>
          <w:bottom w:val="nil"/>
          <w:right w:val="nil"/>
          <w:between w:val="nil"/>
        </w:pBdr>
        <w:ind w:firstLine="0"/>
        <w:jc w:val="center"/>
        <w:rPr>
          <w:del w:id="2978" w:author="Cristiano de Menezes Feu" w:date="2022-11-21T08:33:00Z"/>
          <w:color w:val="000000"/>
        </w:rPr>
        <w:pPrChange w:id="2979" w:author="Cristiano de Menezes Feu" w:date="2022-11-21T08:33:00Z">
          <w:pPr>
            <w:widowControl w:val="0"/>
            <w:pBdr>
              <w:top w:val="nil"/>
              <w:left w:val="nil"/>
              <w:bottom w:val="nil"/>
              <w:right w:val="nil"/>
              <w:between w:val="nil"/>
            </w:pBdr>
          </w:pPr>
        </w:pPrChange>
      </w:pPr>
      <w:del w:id="2980" w:author="Cristiano de Menezes Feu" w:date="2022-11-21T08:33:00Z">
        <w:r w:rsidDel="00E631A1">
          <w:rPr>
            <w:color w:val="000000"/>
          </w:rPr>
          <w:delText>I - assinar a correspondência e demais documentos expedidos pela Comissão;</w:delText>
        </w:r>
      </w:del>
    </w:p>
    <w:p w14:paraId="00000711" w14:textId="31EEFA60" w:rsidR="003D183A" w:rsidDel="00E631A1" w:rsidRDefault="008B7924" w:rsidP="00E631A1">
      <w:pPr>
        <w:widowControl w:val="0"/>
        <w:pBdr>
          <w:top w:val="nil"/>
          <w:left w:val="nil"/>
          <w:bottom w:val="nil"/>
          <w:right w:val="nil"/>
          <w:between w:val="nil"/>
        </w:pBdr>
        <w:ind w:firstLine="0"/>
        <w:jc w:val="center"/>
        <w:rPr>
          <w:del w:id="2981" w:author="Cristiano de Menezes Feu" w:date="2022-11-21T08:33:00Z"/>
          <w:color w:val="000000"/>
        </w:rPr>
        <w:pPrChange w:id="2982" w:author="Cristiano de Menezes Feu" w:date="2022-11-21T08:33:00Z">
          <w:pPr>
            <w:widowControl w:val="0"/>
            <w:pBdr>
              <w:top w:val="nil"/>
              <w:left w:val="nil"/>
              <w:bottom w:val="nil"/>
              <w:right w:val="nil"/>
              <w:between w:val="nil"/>
            </w:pBdr>
          </w:pPr>
        </w:pPrChange>
      </w:pPr>
      <w:del w:id="2983" w:author="Cristiano de Menezes Feu" w:date="2022-11-21T08:33:00Z">
        <w:r w:rsidDel="00E631A1">
          <w:rPr>
            <w:color w:val="000000"/>
          </w:rPr>
          <w:delText>II - convocar e presidir todas as reuniões da Comissão e nelas manter a ordem e a solenidade necessárias;</w:delText>
        </w:r>
      </w:del>
    </w:p>
    <w:p w14:paraId="00000712" w14:textId="2F15082B" w:rsidR="003D183A" w:rsidDel="00E631A1" w:rsidRDefault="008B7924" w:rsidP="00E631A1">
      <w:pPr>
        <w:widowControl w:val="0"/>
        <w:pBdr>
          <w:top w:val="nil"/>
          <w:left w:val="nil"/>
          <w:bottom w:val="nil"/>
          <w:right w:val="nil"/>
          <w:between w:val="nil"/>
        </w:pBdr>
        <w:ind w:firstLine="0"/>
        <w:jc w:val="center"/>
        <w:rPr>
          <w:del w:id="2984" w:author="Cristiano de Menezes Feu" w:date="2022-11-21T08:33:00Z"/>
          <w:color w:val="000000"/>
        </w:rPr>
        <w:pPrChange w:id="2985" w:author="Cristiano de Menezes Feu" w:date="2022-11-21T08:33:00Z">
          <w:pPr>
            <w:widowControl w:val="0"/>
            <w:pBdr>
              <w:top w:val="nil"/>
              <w:left w:val="nil"/>
              <w:bottom w:val="nil"/>
              <w:right w:val="nil"/>
              <w:between w:val="nil"/>
            </w:pBdr>
          </w:pPr>
        </w:pPrChange>
      </w:pPr>
      <w:del w:id="2986" w:author="Cristiano de Menezes Feu" w:date="2022-11-21T08:33:00Z">
        <w:r w:rsidDel="00E631A1">
          <w:rPr>
            <w:color w:val="000000"/>
          </w:rPr>
          <w:delText>III - fazer ler a ata da reunião anterior e submetê-la a discussão e votação;</w:delText>
        </w:r>
      </w:del>
    </w:p>
    <w:p w14:paraId="00000713" w14:textId="44AE078A" w:rsidR="003D183A" w:rsidDel="00E631A1" w:rsidRDefault="008B7924" w:rsidP="00E631A1">
      <w:pPr>
        <w:widowControl w:val="0"/>
        <w:pBdr>
          <w:top w:val="nil"/>
          <w:left w:val="nil"/>
          <w:bottom w:val="nil"/>
          <w:right w:val="nil"/>
          <w:between w:val="nil"/>
        </w:pBdr>
        <w:spacing w:before="0" w:after="113"/>
        <w:ind w:left="567" w:firstLine="0"/>
        <w:jc w:val="center"/>
        <w:rPr>
          <w:del w:id="2987" w:author="Cristiano de Menezes Feu" w:date="2022-11-21T08:33:00Z"/>
          <w:color w:val="005583"/>
          <w:sz w:val="20"/>
          <w:szCs w:val="20"/>
        </w:rPr>
        <w:pPrChange w:id="2988" w:author="Cristiano de Menezes Feu" w:date="2022-11-21T08:33:00Z">
          <w:pPr>
            <w:widowControl w:val="0"/>
            <w:pBdr>
              <w:top w:val="nil"/>
              <w:left w:val="nil"/>
              <w:bottom w:val="nil"/>
              <w:right w:val="nil"/>
              <w:between w:val="nil"/>
            </w:pBdr>
            <w:spacing w:before="0" w:after="113"/>
            <w:ind w:left="567" w:firstLine="0"/>
          </w:pPr>
        </w:pPrChange>
      </w:pPr>
      <w:del w:id="2989" w:author="Cristiano de Menezes Feu" w:date="2022-11-21T08:33:00Z">
        <w:r w:rsidDel="00E631A1">
          <w:rPr>
            <w:color w:val="005583"/>
            <w:sz w:val="20"/>
            <w:szCs w:val="20"/>
          </w:rPr>
          <w:delText>Art. 50, I.</w:delText>
        </w:r>
      </w:del>
    </w:p>
    <w:p w14:paraId="00000714" w14:textId="3165413F" w:rsidR="003D183A" w:rsidDel="00E631A1" w:rsidRDefault="008B7924" w:rsidP="00E631A1">
      <w:pPr>
        <w:widowControl w:val="0"/>
        <w:pBdr>
          <w:top w:val="nil"/>
          <w:left w:val="nil"/>
          <w:bottom w:val="nil"/>
          <w:right w:val="nil"/>
          <w:between w:val="nil"/>
        </w:pBdr>
        <w:spacing w:before="0" w:after="113"/>
        <w:ind w:left="567" w:firstLine="0"/>
        <w:jc w:val="center"/>
        <w:rPr>
          <w:del w:id="2990" w:author="Cristiano de Menezes Feu" w:date="2022-11-21T08:33:00Z"/>
          <w:color w:val="005583"/>
          <w:sz w:val="20"/>
          <w:szCs w:val="20"/>
        </w:rPr>
        <w:pPrChange w:id="2991" w:author="Cristiano de Menezes Feu" w:date="2022-11-21T08:33:00Z">
          <w:pPr>
            <w:widowControl w:val="0"/>
            <w:pBdr>
              <w:top w:val="nil"/>
              <w:left w:val="nil"/>
              <w:bottom w:val="nil"/>
              <w:right w:val="nil"/>
              <w:between w:val="nil"/>
            </w:pBdr>
            <w:spacing w:before="0" w:after="113"/>
            <w:ind w:left="567" w:firstLine="0"/>
          </w:pPr>
        </w:pPrChange>
      </w:pPr>
      <w:del w:id="2992" w:author="Cristiano de Menezes Feu" w:date="2022-11-21T08:33:00Z">
        <w:r w:rsidDel="00E631A1">
          <w:rPr>
            <w:b/>
            <w:color w:val="005583"/>
            <w:sz w:val="20"/>
            <w:szCs w:val="20"/>
          </w:rPr>
          <w:delText>REC</w:delText>
        </w:r>
        <w:r w:rsidDel="00E631A1">
          <w:rPr>
            <w:color w:val="005583"/>
            <w:sz w:val="20"/>
            <w:szCs w:val="20"/>
          </w:rPr>
          <w:delText xml:space="preserve"> 132/2016 – A ata é um documento meramente administrativo e sua discussão está afeta apenas aos pontos que precisam ser retificados, não obedecendo às regras de discussão das proposições; outrossim, na votação a ata não está “sujeita a encaminhamento, orientação ou verificação de votação”.</w:delText>
        </w:r>
      </w:del>
    </w:p>
    <w:p w14:paraId="00000715" w14:textId="14E3B1A3" w:rsidR="003D183A" w:rsidDel="00E631A1" w:rsidRDefault="008B7924" w:rsidP="00E631A1">
      <w:pPr>
        <w:widowControl w:val="0"/>
        <w:pBdr>
          <w:top w:val="nil"/>
          <w:left w:val="nil"/>
          <w:bottom w:val="nil"/>
          <w:right w:val="nil"/>
          <w:between w:val="nil"/>
        </w:pBdr>
        <w:spacing w:before="0" w:after="113"/>
        <w:ind w:left="567" w:firstLine="0"/>
        <w:jc w:val="center"/>
        <w:rPr>
          <w:del w:id="2993" w:author="Cristiano de Menezes Feu" w:date="2022-11-21T08:33:00Z"/>
          <w:color w:val="005583"/>
          <w:sz w:val="20"/>
          <w:szCs w:val="20"/>
        </w:rPr>
        <w:pPrChange w:id="2994" w:author="Cristiano de Menezes Feu" w:date="2022-11-21T08:33:00Z">
          <w:pPr>
            <w:widowControl w:val="0"/>
            <w:pBdr>
              <w:top w:val="nil"/>
              <w:left w:val="nil"/>
              <w:bottom w:val="nil"/>
              <w:right w:val="nil"/>
              <w:between w:val="nil"/>
            </w:pBdr>
            <w:spacing w:before="0" w:after="113"/>
            <w:ind w:left="567" w:firstLine="0"/>
          </w:pPr>
        </w:pPrChange>
      </w:pPr>
      <w:del w:id="2995" w:author="Cristiano de Menezes Feu" w:date="2022-11-21T08:33:00Z">
        <w:r w:rsidDel="00E631A1">
          <w:rPr>
            <w:b/>
            <w:color w:val="005583"/>
            <w:sz w:val="20"/>
            <w:szCs w:val="20"/>
          </w:rPr>
          <w:delText>Prática:</w:delText>
        </w:r>
        <w:r w:rsidDel="00E631A1">
          <w:rPr>
            <w:color w:val="005583"/>
            <w:sz w:val="20"/>
            <w:szCs w:val="20"/>
          </w:rPr>
          <w:delText xml:space="preserve"> feita a distribuição da ata da reunião anterior, fica dispensada a leitura da ata, salvo requerimento de leitura por qualquer Deputado.</w:delText>
        </w:r>
      </w:del>
    </w:p>
    <w:p w14:paraId="00000716" w14:textId="0D60683D" w:rsidR="003D183A" w:rsidDel="00E631A1" w:rsidRDefault="008B7924" w:rsidP="00E631A1">
      <w:pPr>
        <w:widowControl w:val="0"/>
        <w:pBdr>
          <w:top w:val="nil"/>
          <w:left w:val="nil"/>
          <w:bottom w:val="nil"/>
          <w:right w:val="nil"/>
          <w:between w:val="nil"/>
        </w:pBdr>
        <w:ind w:firstLine="0"/>
        <w:jc w:val="center"/>
        <w:rPr>
          <w:del w:id="2996" w:author="Cristiano de Menezes Feu" w:date="2022-11-21T08:33:00Z"/>
          <w:color w:val="000000"/>
        </w:rPr>
        <w:pPrChange w:id="2997" w:author="Cristiano de Menezes Feu" w:date="2022-11-21T08:33:00Z">
          <w:pPr>
            <w:widowControl w:val="0"/>
            <w:pBdr>
              <w:top w:val="nil"/>
              <w:left w:val="nil"/>
              <w:bottom w:val="nil"/>
              <w:right w:val="nil"/>
              <w:between w:val="nil"/>
            </w:pBdr>
          </w:pPr>
        </w:pPrChange>
      </w:pPr>
      <w:del w:id="2998" w:author="Cristiano de Menezes Feu" w:date="2022-11-21T08:33:00Z">
        <w:r w:rsidDel="00E631A1">
          <w:rPr>
            <w:color w:val="000000"/>
          </w:rPr>
          <w:delText>IV - dar à Comissão conhecimento de toda a matéria recebida e despachá-la;</w:delText>
        </w:r>
      </w:del>
    </w:p>
    <w:p w14:paraId="00000717" w14:textId="31617E54" w:rsidR="003D183A" w:rsidDel="00E631A1" w:rsidRDefault="008B7924" w:rsidP="00E631A1">
      <w:pPr>
        <w:widowControl w:val="0"/>
        <w:pBdr>
          <w:top w:val="nil"/>
          <w:left w:val="nil"/>
          <w:bottom w:val="nil"/>
          <w:right w:val="nil"/>
          <w:between w:val="nil"/>
        </w:pBdr>
        <w:ind w:firstLine="0"/>
        <w:jc w:val="center"/>
        <w:rPr>
          <w:del w:id="2999" w:author="Cristiano de Menezes Feu" w:date="2022-11-21T08:33:00Z"/>
          <w:color w:val="000000"/>
        </w:rPr>
        <w:pPrChange w:id="3000" w:author="Cristiano de Menezes Feu" w:date="2022-11-21T08:33:00Z">
          <w:pPr>
            <w:widowControl w:val="0"/>
            <w:pBdr>
              <w:top w:val="nil"/>
              <w:left w:val="nil"/>
              <w:bottom w:val="nil"/>
              <w:right w:val="nil"/>
              <w:between w:val="nil"/>
            </w:pBdr>
          </w:pPr>
        </w:pPrChange>
      </w:pPr>
      <w:del w:id="3001" w:author="Cristiano de Menezes Feu" w:date="2022-11-21T08:33:00Z">
        <w:r w:rsidDel="00E631A1">
          <w:rPr>
            <w:color w:val="000000"/>
          </w:rPr>
          <w:delText>V - dar à Comissão e às Lideranças conhecimento da pauta das reuniões, prevista e organizada na forma deste Regimento e do Regulamento das Comissões;</w:delText>
        </w:r>
      </w:del>
    </w:p>
    <w:p w14:paraId="00000718" w14:textId="7870B66C" w:rsidR="003D183A" w:rsidDel="00E631A1" w:rsidRDefault="008B7924" w:rsidP="00E631A1">
      <w:pPr>
        <w:widowControl w:val="0"/>
        <w:pBdr>
          <w:top w:val="nil"/>
          <w:left w:val="nil"/>
          <w:bottom w:val="nil"/>
          <w:right w:val="nil"/>
          <w:between w:val="nil"/>
        </w:pBdr>
        <w:spacing w:before="0" w:after="113"/>
        <w:ind w:left="567" w:firstLine="0"/>
        <w:jc w:val="center"/>
        <w:rPr>
          <w:del w:id="3002" w:author="Cristiano de Menezes Feu" w:date="2022-11-21T08:33:00Z"/>
          <w:color w:val="005583"/>
          <w:sz w:val="20"/>
          <w:szCs w:val="20"/>
        </w:rPr>
        <w:pPrChange w:id="3003" w:author="Cristiano de Menezes Feu" w:date="2022-11-21T08:33:00Z">
          <w:pPr>
            <w:widowControl w:val="0"/>
            <w:pBdr>
              <w:top w:val="nil"/>
              <w:left w:val="nil"/>
              <w:bottom w:val="nil"/>
              <w:right w:val="nil"/>
              <w:between w:val="nil"/>
            </w:pBdr>
            <w:spacing w:before="0" w:after="113"/>
            <w:ind w:left="567" w:firstLine="0"/>
          </w:pPr>
        </w:pPrChange>
      </w:pPr>
      <w:del w:id="3004" w:author="Cristiano de Menezes Feu" w:date="2022-11-21T08:33:00Z">
        <w:r w:rsidDel="00E631A1">
          <w:rPr>
            <w:color w:val="005583"/>
            <w:sz w:val="20"/>
            <w:szCs w:val="20"/>
          </w:rPr>
          <w:delText xml:space="preserve">Art. 47, Parágrafo único. </w:delText>
        </w:r>
      </w:del>
    </w:p>
    <w:p w14:paraId="00000719" w14:textId="0B91FA06" w:rsidR="003D183A" w:rsidDel="00E631A1" w:rsidRDefault="008B7924" w:rsidP="00E631A1">
      <w:pPr>
        <w:widowControl w:val="0"/>
        <w:pBdr>
          <w:top w:val="nil"/>
          <w:left w:val="nil"/>
          <w:bottom w:val="nil"/>
          <w:right w:val="nil"/>
          <w:between w:val="nil"/>
        </w:pBdr>
        <w:ind w:firstLine="0"/>
        <w:jc w:val="center"/>
        <w:rPr>
          <w:del w:id="3005" w:author="Cristiano de Menezes Feu" w:date="2022-11-21T08:33:00Z"/>
          <w:color w:val="000000"/>
        </w:rPr>
        <w:pPrChange w:id="3006" w:author="Cristiano de Menezes Feu" w:date="2022-11-21T08:33:00Z">
          <w:pPr>
            <w:widowControl w:val="0"/>
            <w:pBdr>
              <w:top w:val="nil"/>
              <w:left w:val="nil"/>
              <w:bottom w:val="nil"/>
              <w:right w:val="nil"/>
              <w:between w:val="nil"/>
            </w:pBdr>
          </w:pPr>
        </w:pPrChange>
      </w:pPr>
      <w:del w:id="3007" w:author="Cristiano de Menezes Feu" w:date="2022-11-21T08:33:00Z">
        <w:r w:rsidDel="00E631A1">
          <w:rPr>
            <w:color w:val="000000"/>
          </w:rPr>
          <w:delText>VI - designar Relatores e Relatores-substitutos e distribuir-lhes a matéria sujeita a parecer, ou avocá-la, nas suas faltas;</w:delText>
        </w:r>
      </w:del>
    </w:p>
    <w:p w14:paraId="0000071A" w14:textId="658D209C" w:rsidR="003D183A" w:rsidDel="00E631A1" w:rsidRDefault="008B7924" w:rsidP="00E631A1">
      <w:pPr>
        <w:widowControl w:val="0"/>
        <w:pBdr>
          <w:top w:val="nil"/>
          <w:left w:val="nil"/>
          <w:bottom w:val="nil"/>
          <w:right w:val="nil"/>
          <w:between w:val="nil"/>
        </w:pBdr>
        <w:spacing w:before="0" w:after="113"/>
        <w:ind w:left="567" w:firstLine="0"/>
        <w:jc w:val="center"/>
        <w:rPr>
          <w:del w:id="3008" w:author="Cristiano de Menezes Feu" w:date="2022-11-21T08:33:00Z"/>
          <w:b/>
          <w:color w:val="005583"/>
          <w:sz w:val="20"/>
          <w:szCs w:val="20"/>
        </w:rPr>
        <w:pPrChange w:id="3009" w:author="Cristiano de Menezes Feu" w:date="2022-11-21T08:33:00Z">
          <w:pPr>
            <w:widowControl w:val="0"/>
            <w:pBdr>
              <w:top w:val="nil"/>
              <w:left w:val="nil"/>
              <w:bottom w:val="nil"/>
              <w:right w:val="nil"/>
              <w:between w:val="nil"/>
            </w:pBdr>
            <w:spacing w:before="0" w:after="113"/>
            <w:ind w:left="567" w:firstLine="0"/>
          </w:pPr>
        </w:pPrChange>
      </w:pPr>
      <w:del w:id="3010" w:author="Cristiano de Menezes Feu" w:date="2022-11-21T08:33:00Z">
        <w:r w:rsidDel="00E631A1">
          <w:rPr>
            <w:b/>
            <w:color w:val="005583"/>
            <w:sz w:val="20"/>
            <w:szCs w:val="20"/>
          </w:rPr>
          <w:delText>Parágrafo único</w:delText>
        </w:r>
        <w:r w:rsidDel="00E631A1">
          <w:rPr>
            <w:color w:val="005583"/>
            <w:sz w:val="20"/>
            <w:szCs w:val="20"/>
          </w:rPr>
          <w:delText>; art. 52, § 3º; art. 56.</w:delText>
        </w:r>
      </w:del>
    </w:p>
    <w:p w14:paraId="0000071B" w14:textId="58448858" w:rsidR="003D183A" w:rsidDel="00E631A1" w:rsidRDefault="008B7924" w:rsidP="00E631A1">
      <w:pPr>
        <w:widowControl w:val="0"/>
        <w:pBdr>
          <w:top w:val="nil"/>
          <w:left w:val="nil"/>
          <w:bottom w:val="nil"/>
          <w:right w:val="nil"/>
          <w:between w:val="nil"/>
        </w:pBdr>
        <w:spacing w:before="0" w:after="113"/>
        <w:ind w:left="567" w:firstLine="0"/>
        <w:jc w:val="center"/>
        <w:rPr>
          <w:del w:id="3011" w:author="Cristiano de Menezes Feu" w:date="2022-11-21T08:33:00Z"/>
          <w:b/>
          <w:color w:val="005583"/>
          <w:sz w:val="20"/>
          <w:szCs w:val="20"/>
        </w:rPr>
        <w:pPrChange w:id="3012" w:author="Cristiano de Menezes Feu" w:date="2022-11-21T08:33:00Z">
          <w:pPr>
            <w:widowControl w:val="0"/>
            <w:pBdr>
              <w:top w:val="nil"/>
              <w:left w:val="nil"/>
              <w:bottom w:val="nil"/>
              <w:right w:val="nil"/>
              <w:between w:val="nil"/>
            </w:pBdr>
            <w:spacing w:before="0" w:after="113"/>
            <w:ind w:left="567" w:firstLine="0"/>
          </w:pPr>
        </w:pPrChange>
      </w:pPr>
      <w:del w:id="3013" w:author="Cristiano de Menezes Feu" w:date="2022-11-21T08:33:00Z">
        <w:r w:rsidDel="00E631A1">
          <w:rPr>
            <w:b/>
            <w:color w:val="005583"/>
            <w:sz w:val="20"/>
            <w:szCs w:val="20"/>
          </w:rPr>
          <w:delText>QO</w:delText>
        </w:r>
        <w:r w:rsidDel="00E631A1">
          <w:rPr>
            <w:color w:val="005583"/>
            <w:sz w:val="20"/>
            <w:szCs w:val="20"/>
          </w:rPr>
          <w:delText xml:space="preserve"> 4/2019 - No início de nova legislatura “é de se reconhecer ao Presidente de comissão permanente, eleito para o desempenho dessa função na primeira Sessão Legislativa Ordinária, o pleno exercício da competência prevista no art. 41, VI, do Regimento Interno”, podendo manter os relatores designados em Legislatura passada ou escolher novos relatores, a seu juízo.</w:delText>
        </w:r>
      </w:del>
    </w:p>
    <w:p w14:paraId="0000071C" w14:textId="1DB4A489" w:rsidR="003D183A" w:rsidDel="00E631A1" w:rsidRDefault="008B7924" w:rsidP="00E631A1">
      <w:pPr>
        <w:widowControl w:val="0"/>
        <w:pBdr>
          <w:top w:val="nil"/>
          <w:left w:val="nil"/>
          <w:bottom w:val="nil"/>
          <w:right w:val="nil"/>
          <w:between w:val="nil"/>
        </w:pBdr>
        <w:spacing w:before="0" w:after="113"/>
        <w:ind w:left="567" w:firstLine="0"/>
        <w:jc w:val="center"/>
        <w:rPr>
          <w:del w:id="3014" w:author="Cristiano de Menezes Feu" w:date="2022-11-21T08:33:00Z"/>
          <w:b/>
          <w:color w:val="005583"/>
          <w:sz w:val="20"/>
          <w:szCs w:val="20"/>
        </w:rPr>
        <w:pPrChange w:id="3015" w:author="Cristiano de Menezes Feu" w:date="2022-11-21T08:33:00Z">
          <w:pPr>
            <w:widowControl w:val="0"/>
            <w:pBdr>
              <w:top w:val="nil"/>
              <w:left w:val="nil"/>
              <w:bottom w:val="nil"/>
              <w:right w:val="nil"/>
              <w:between w:val="nil"/>
            </w:pBdr>
            <w:spacing w:before="0" w:after="113"/>
            <w:ind w:left="567" w:firstLine="0"/>
          </w:pPr>
        </w:pPrChange>
      </w:pPr>
      <w:del w:id="3016" w:author="Cristiano de Menezes Feu" w:date="2022-11-21T08:33:00Z">
        <w:r w:rsidDel="00E631A1">
          <w:rPr>
            <w:b/>
            <w:color w:val="005583"/>
            <w:sz w:val="20"/>
            <w:szCs w:val="20"/>
          </w:rPr>
          <w:delText>QO</w:delText>
        </w:r>
        <w:r w:rsidDel="00E631A1">
          <w:rPr>
            <w:color w:val="005583"/>
            <w:sz w:val="20"/>
            <w:szCs w:val="20"/>
          </w:rPr>
          <w:delText xml:space="preserve"> 429/2014 – Não cabe ao Presidente de Comissão substituir Relator, com base no § 6º do art. 180 do Regimento Interno, tendo em vista que, por se tratar de uma questão de foro íntimo e de natureza subjetiva “compete exclusivamente ao Deputado julgar-se impedido”.</w:delText>
        </w:r>
      </w:del>
    </w:p>
    <w:p w14:paraId="0000071D" w14:textId="3F5DF791" w:rsidR="003D183A" w:rsidDel="00E631A1" w:rsidRDefault="008B7924" w:rsidP="00E631A1">
      <w:pPr>
        <w:widowControl w:val="0"/>
        <w:pBdr>
          <w:top w:val="nil"/>
          <w:left w:val="nil"/>
          <w:bottom w:val="nil"/>
          <w:right w:val="nil"/>
          <w:between w:val="nil"/>
        </w:pBdr>
        <w:spacing w:before="0" w:after="113"/>
        <w:ind w:left="567" w:firstLine="0"/>
        <w:jc w:val="center"/>
        <w:rPr>
          <w:del w:id="3017" w:author="Cristiano de Menezes Feu" w:date="2022-11-21T08:33:00Z"/>
          <w:b/>
          <w:color w:val="005583"/>
          <w:sz w:val="20"/>
          <w:szCs w:val="20"/>
        </w:rPr>
        <w:pPrChange w:id="3018" w:author="Cristiano de Menezes Feu" w:date="2022-11-21T08:33:00Z">
          <w:pPr>
            <w:widowControl w:val="0"/>
            <w:pBdr>
              <w:top w:val="nil"/>
              <w:left w:val="nil"/>
              <w:bottom w:val="nil"/>
              <w:right w:val="nil"/>
              <w:between w:val="nil"/>
            </w:pBdr>
            <w:spacing w:before="0" w:after="113"/>
            <w:ind w:left="567" w:firstLine="0"/>
          </w:pPr>
        </w:pPrChange>
      </w:pPr>
      <w:del w:id="3019" w:author="Cristiano de Menezes Feu" w:date="2022-11-21T08:33:00Z">
        <w:r w:rsidDel="00E631A1">
          <w:rPr>
            <w:b/>
            <w:color w:val="005583"/>
            <w:sz w:val="20"/>
            <w:szCs w:val="20"/>
          </w:rPr>
          <w:delText>QO</w:delText>
        </w:r>
        <w:r w:rsidDel="00E631A1">
          <w:rPr>
            <w:color w:val="005583"/>
            <w:sz w:val="20"/>
            <w:szCs w:val="20"/>
          </w:rPr>
          <w:delText xml:space="preserve"> 24/2011 – Decide que “I – as comissões não podem discutir e votar pareceres apresentados por quem delas não sejam membros na ocasião; II – caso existam nas comissões pareceres apresentados por deputados que delas não mais sejam membros, devem as proposições a que se refiram ser redistribuídas a novos relatores, que poderão aproveitar ou não, total ou parcialmente, os pareceres anteriormente oferecidos”. </w:delText>
        </w:r>
      </w:del>
    </w:p>
    <w:p w14:paraId="0000071E" w14:textId="337D62C2" w:rsidR="003D183A" w:rsidDel="00E631A1" w:rsidRDefault="008B7924" w:rsidP="00E631A1">
      <w:pPr>
        <w:widowControl w:val="0"/>
        <w:pBdr>
          <w:top w:val="nil"/>
          <w:left w:val="nil"/>
          <w:bottom w:val="nil"/>
          <w:right w:val="nil"/>
          <w:between w:val="nil"/>
        </w:pBdr>
        <w:spacing w:before="0" w:after="113"/>
        <w:ind w:left="567" w:firstLine="0"/>
        <w:jc w:val="center"/>
        <w:rPr>
          <w:del w:id="3020" w:author="Cristiano de Menezes Feu" w:date="2022-11-21T08:33:00Z"/>
          <w:b/>
          <w:color w:val="005583"/>
          <w:sz w:val="20"/>
          <w:szCs w:val="20"/>
        </w:rPr>
        <w:pPrChange w:id="3021" w:author="Cristiano de Menezes Feu" w:date="2022-11-21T08:33:00Z">
          <w:pPr>
            <w:widowControl w:val="0"/>
            <w:pBdr>
              <w:top w:val="nil"/>
              <w:left w:val="nil"/>
              <w:bottom w:val="nil"/>
              <w:right w:val="nil"/>
              <w:between w:val="nil"/>
            </w:pBdr>
            <w:spacing w:before="0" w:after="113"/>
            <w:ind w:left="567" w:firstLine="0"/>
          </w:pPr>
        </w:pPrChange>
      </w:pPr>
      <w:del w:id="3022" w:author="Cristiano de Menezes Feu" w:date="2022-11-21T08:33:00Z">
        <w:r w:rsidDel="00E631A1">
          <w:rPr>
            <w:b/>
            <w:color w:val="005583"/>
            <w:sz w:val="20"/>
            <w:szCs w:val="20"/>
          </w:rPr>
          <w:delText>QO</w:delText>
        </w:r>
        <w:r w:rsidDel="00E631A1">
          <w:rPr>
            <w:color w:val="005583"/>
            <w:sz w:val="20"/>
            <w:szCs w:val="20"/>
          </w:rPr>
          <w:delText xml:space="preserve"> 423/2009 – Altera entendimento constante na QO 393/2004 </w:delText>
        </w:r>
        <w:r w:rsidDel="00E631A1">
          <w:rPr>
            <w:color w:val="005583"/>
            <w:sz w:val="20"/>
            <w:szCs w:val="20"/>
            <w:vertAlign w:val="superscript"/>
          </w:rPr>
          <w:footnoteReference w:id="166"/>
        </w:r>
        <w:r w:rsidDel="00E631A1">
          <w:rPr>
            <w:color w:val="005583"/>
            <w:sz w:val="20"/>
            <w:szCs w:val="20"/>
          </w:rPr>
          <w:delText xml:space="preserve"> e decide que o Presidente de Comissão somente poderá substituir o Relator nas seguintes hipóteses: 1) não comparecimento à reunião da Comissão em cuja pauta conste a matéria a ser relatada; e 2) o esgotamento do prazo regimental destinado à apresentação do relatório. A prática de substituir relatores livremente causaria intolerável instabilidade no processo legislativo.</w:delText>
        </w:r>
      </w:del>
    </w:p>
    <w:p w14:paraId="0000071F" w14:textId="74BE4CB1" w:rsidR="003D183A" w:rsidDel="00E631A1" w:rsidRDefault="008B7924" w:rsidP="00E631A1">
      <w:pPr>
        <w:widowControl w:val="0"/>
        <w:pBdr>
          <w:top w:val="nil"/>
          <w:left w:val="nil"/>
          <w:bottom w:val="nil"/>
          <w:right w:val="nil"/>
          <w:between w:val="nil"/>
        </w:pBdr>
        <w:spacing w:before="0" w:after="113"/>
        <w:ind w:left="567" w:firstLine="0"/>
        <w:jc w:val="center"/>
        <w:rPr>
          <w:del w:id="3026" w:author="Cristiano de Menezes Feu" w:date="2022-11-21T08:33:00Z"/>
          <w:b/>
          <w:color w:val="005583"/>
          <w:sz w:val="20"/>
          <w:szCs w:val="20"/>
        </w:rPr>
        <w:pPrChange w:id="3027" w:author="Cristiano de Menezes Feu" w:date="2022-11-21T08:33:00Z">
          <w:pPr>
            <w:widowControl w:val="0"/>
            <w:pBdr>
              <w:top w:val="nil"/>
              <w:left w:val="nil"/>
              <w:bottom w:val="nil"/>
              <w:right w:val="nil"/>
              <w:between w:val="nil"/>
            </w:pBdr>
            <w:spacing w:before="0" w:after="113"/>
            <w:ind w:left="567" w:firstLine="0"/>
          </w:pPr>
        </w:pPrChange>
      </w:pPr>
      <w:del w:id="3028" w:author="Cristiano de Menezes Feu" w:date="2022-11-21T08:33:00Z">
        <w:r w:rsidDel="00E631A1">
          <w:rPr>
            <w:b/>
            <w:color w:val="005583"/>
            <w:sz w:val="20"/>
            <w:szCs w:val="20"/>
          </w:rPr>
          <w:delText>QO</w:delText>
        </w:r>
        <w:r w:rsidDel="00E631A1">
          <w:rPr>
            <w:color w:val="005583"/>
            <w:sz w:val="20"/>
            <w:szCs w:val="20"/>
          </w:rPr>
          <w:delText xml:space="preserve"> 688/2006 – Entende “não ser possível apreciar e votar uma proposição sem a presença do Relator nomeado ou do Relator substituto, devido ao fato do mesmo ter a necessidade de apreciar as sugestões de alterações, suscitadas à proposição”. “O Presidente da Comissão, na ausência do Relator, deverá designar outro Relator, ou ele mesmo poderá funcionar como Relator ou Relator substituto. Se não houver nomeação de Relatoria a votação da matéria terá que ser adiada”</w:delText>
        </w:r>
      </w:del>
    </w:p>
    <w:p w14:paraId="00000720" w14:textId="5CC57987" w:rsidR="003D183A" w:rsidDel="00E631A1" w:rsidRDefault="008B7924" w:rsidP="00E631A1">
      <w:pPr>
        <w:widowControl w:val="0"/>
        <w:pBdr>
          <w:top w:val="nil"/>
          <w:left w:val="nil"/>
          <w:bottom w:val="nil"/>
          <w:right w:val="nil"/>
          <w:between w:val="nil"/>
        </w:pBdr>
        <w:spacing w:before="0" w:after="113"/>
        <w:ind w:left="567" w:firstLine="0"/>
        <w:jc w:val="center"/>
        <w:rPr>
          <w:del w:id="3029" w:author="Cristiano de Menezes Feu" w:date="2022-11-21T08:33:00Z"/>
          <w:b/>
          <w:color w:val="005583"/>
          <w:sz w:val="20"/>
          <w:szCs w:val="20"/>
        </w:rPr>
        <w:pPrChange w:id="3030" w:author="Cristiano de Menezes Feu" w:date="2022-11-21T08:33:00Z">
          <w:pPr>
            <w:widowControl w:val="0"/>
            <w:pBdr>
              <w:top w:val="nil"/>
              <w:left w:val="nil"/>
              <w:bottom w:val="nil"/>
              <w:right w:val="nil"/>
              <w:between w:val="nil"/>
            </w:pBdr>
            <w:spacing w:before="0" w:after="113"/>
            <w:ind w:left="567" w:firstLine="0"/>
          </w:pPr>
        </w:pPrChange>
      </w:pPr>
      <w:del w:id="3031" w:author="Cristiano de Menezes Feu" w:date="2022-11-21T08:33:00Z">
        <w:r w:rsidDel="00E631A1">
          <w:rPr>
            <w:b/>
            <w:color w:val="005583"/>
            <w:sz w:val="20"/>
            <w:szCs w:val="20"/>
          </w:rPr>
          <w:delText>REM</w:delText>
        </w:r>
        <w:r w:rsidDel="00E631A1">
          <w:rPr>
            <w:color w:val="005583"/>
            <w:sz w:val="20"/>
            <w:szCs w:val="20"/>
          </w:rPr>
          <w:delText xml:space="preserve"> nº 1/2011 – O Regimento Interno não impede que o Deputado possa atuar como Relator de uma mesma proposição em mais de uma Comissão. </w:delText>
        </w:r>
      </w:del>
    </w:p>
    <w:p w14:paraId="00000721" w14:textId="5599C398" w:rsidR="003D183A" w:rsidDel="00E631A1" w:rsidRDefault="008B7924" w:rsidP="00E631A1">
      <w:pPr>
        <w:widowControl w:val="0"/>
        <w:pBdr>
          <w:top w:val="nil"/>
          <w:left w:val="nil"/>
          <w:bottom w:val="nil"/>
          <w:right w:val="nil"/>
          <w:between w:val="nil"/>
        </w:pBdr>
        <w:spacing w:before="0" w:after="113"/>
        <w:ind w:left="567" w:firstLine="0"/>
        <w:jc w:val="center"/>
        <w:rPr>
          <w:del w:id="3032" w:author="Cristiano de Menezes Feu" w:date="2022-11-21T08:33:00Z"/>
          <w:color w:val="005583"/>
          <w:sz w:val="20"/>
          <w:szCs w:val="20"/>
        </w:rPr>
        <w:pPrChange w:id="3033" w:author="Cristiano de Menezes Feu" w:date="2022-11-21T08:33:00Z">
          <w:pPr>
            <w:widowControl w:val="0"/>
            <w:pBdr>
              <w:top w:val="nil"/>
              <w:left w:val="nil"/>
              <w:bottom w:val="nil"/>
              <w:right w:val="nil"/>
              <w:between w:val="nil"/>
            </w:pBdr>
            <w:spacing w:before="0" w:after="113"/>
            <w:ind w:left="567" w:firstLine="0"/>
          </w:pPr>
        </w:pPrChange>
      </w:pPr>
      <w:del w:id="3034" w:author="Cristiano de Menezes Feu" w:date="2022-11-21T08:33:00Z">
        <w:r w:rsidDel="00E631A1">
          <w:rPr>
            <w:b/>
            <w:color w:val="005583"/>
            <w:sz w:val="20"/>
            <w:szCs w:val="20"/>
          </w:rPr>
          <w:delText>Prática:</w:delText>
        </w:r>
        <w:r w:rsidDel="00E631A1">
          <w:rPr>
            <w:color w:val="005583"/>
            <w:sz w:val="20"/>
            <w:szCs w:val="20"/>
          </w:rPr>
          <w:delText xml:space="preserve"> não há impedimento para a designação de suplente como Relator de proposições nas Comissões. Exemplo: PL 3688/2000, suplente Relator na Comissão de Educação em 2013.</w:delText>
        </w:r>
      </w:del>
    </w:p>
    <w:p w14:paraId="00000722" w14:textId="7B18AC47" w:rsidR="003D183A" w:rsidDel="00E631A1" w:rsidRDefault="008B7924" w:rsidP="00E631A1">
      <w:pPr>
        <w:widowControl w:val="0"/>
        <w:pBdr>
          <w:top w:val="nil"/>
          <w:left w:val="nil"/>
          <w:bottom w:val="nil"/>
          <w:right w:val="nil"/>
          <w:between w:val="nil"/>
        </w:pBdr>
        <w:ind w:firstLine="0"/>
        <w:jc w:val="center"/>
        <w:rPr>
          <w:del w:id="3035" w:author="Cristiano de Menezes Feu" w:date="2022-11-21T08:33:00Z"/>
          <w:color w:val="000000"/>
        </w:rPr>
        <w:pPrChange w:id="3036" w:author="Cristiano de Menezes Feu" w:date="2022-11-21T08:33:00Z">
          <w:pPr>
            <w:widowControl w:val="0"/>
            <w:pBdr>
              <w:top w:val="nil"/>
              <w:left w:val="nil"/>
              <w:bottom w:val="nil"/>
              <w:right w:val="nil"/>
              <w:between w:val="nil"/>
            </w:pBdr>
          </w:pPr>
        </w:pPrChange>
      </w:pPr>
      <w:del w:id="3037" w:author="Cristiano de Menezes Feu" w:date="2022-11-21T08:33:00Z">
        <w:r w:rsidDel="00E631A1">
          <w:rPr>
            <w:color w:val="000000"/>
          </w:rPr>
          <w:delText>VII - conceder a palavra aos membros da Comissão, aos Líderes e aos Deputados que a solicitarem;</w:delText>
        </w:r>
      </w:del>
    </w:p>
    <w:p w14:paraId="00000723" w14:textId="2687291D" w:rsidR="003D183A" w:rsidDel="00E631A1" w:rsidRDefault="008B7924" w:rsidP="00E631A1">
      <w:pPr>
        <w:widowControl w:val="0"/>
        <w:pBdr>
          <w:top w:val="nil"/>
          <w:left w:val="nil"/>
          <w:bottom w:val="nil"/>
          <w:right w:val="nil"/>
          <w:between w:val="nil"/>
        </w:pBdr>
        <w:spacing w:before="0" w:after="113"/>
        <w:ind w:left="567" w:firstLine="0"/>
        <w:jc w:val="center"/>
        <w:rPr>
          <w:del w:id="3038" w:author="Cristiano de Menezes Feu" w:date="2022-11-21T08:33:00Z"/>
          <w:color w:val="005583"/>
          <w:sz w:val="20"/>
          <w:szCs w:val="20"/>
        </w:rPr>
        <w:pPrChange w:id="3039" w:author="Cristiano de Menezes Feu" w:date="2022-11-21T08:33:00Z">
          <w:pPr>
            <w:widowControl w:val="0"/>
            <w:pBdr>
              <w:top w:val="nil"/>
              <w:left w:val="nil"/>
              <w:bottom w:val="nil"/>
              <w:right w:val="nil"/>
              <w:between w:val="nil"/>
            </w:pBdr>
            <w:spacing w:before="0" w:after="113"/>
            <w:ind w:left="567" w:firstLine="0"/>
          </w:pPr>
        </w:pPrChange>
      </w:pPr>
      <w:del w:id="3040" w:author="Cristiano de Menezes Feu" w:date="2022-11-21T08:33:00Z">
        <w:r w:rsidDel="00E631A1">
          <w:rPr>
            <w:color w:val="005583"/>
            <w:sz w:val="20"/>
            <w:szCs w:val="20"/>
          </w:rPr>
          <w:delText>Art. 57, VII; art. 73, VI; art. 114, I; art. 172.</w:delText>
        </w:r>
      </w:del>
    </w:p>
    <w:p w14:paraId="00000724" w14:textId="0418BE0D" w:rsidR="003D183A" w:rsidDel="00E631A1" w:rsidRDefault="008B7924" w:rsidP="00E631A1">
      <w:pPr>
        <w:widowControl w:val="0"/>
        <w:pBdr>
          <w:top w:val="nil"/>
          <w:left w:val="nil"/>
          <w:bottom w:val="nil"/>
          <w:right w:val="nil"/>
          <w:between w:val="nil"/>
        </w:pBdr>
        <w:ind w:firstLine="0"/>
        <w:jc w:val="center"/>
        <w:rPr>
          <w:del w:id="3041" w:author="Cristiano de Menezes Feu" w:date="2022-11-21T08:33:00Z"/>
          <w:color w:val="005583"/>
          <w:vertAlign w:val="superscript"/>
        </w:rPr>
        <w:pPrChange w:id="3042" w:author="Cristiano de Menezes Feu" w:date="2022-11-21T08:33:00Z">
          <w:pPr>
            <w:widowControl w:val="0"/>
            <w:pBdr>
              <w:top w:val="nil"/>
              <w:left w:val="nil"/>
              <w:bottom w:val="nil"/>
              <w:right w:val="nil"/>
              <w:between w:val="nil"/>
            </w:pBdr>
          </w:pPr>
        </w:pPrChange>
      </w:pPr>
      <w:del w:id="3043" w:author="Cristiano de Menezes Feu" w:date="2022-11-21T08:33:00Z">
        <w:r w:rsidDel="00E631A1">
          <w:rPr>
            <w:color w:val="000000"/>
          </w:rPr>
          <w:delText>VIII - advertir o orador que se exaltar no decorrer dos debates;</w:delText>
        </w:r>
        <w:r w:rsidDel="00E631A1">
          <w:rPr>
            <w:color w:val="005583"/>
            <w:vertAlign w:val="superscript"/>
          </w:rPr>
          <w:footnoteReference w:id="167"/>
        </w:r>
      </w:del>
    </w:p>
    <w:p w14:paraId="00000725" w14:textId="01113CED" w:rsidR="003D183A" w:rsidDel="00E631A1" w:rsidRDefault="008B7924" w:rsidP="00E631A1">
      <w:pPr>
        <w:widowControl w:val="0"/>
        <w:pBdr>
          <w:top w:val="nil"/>
          <w:left w:val="nil"/>
          <w:bottom w:val="nil"/>
          <w:right w:val="nil"/>
          <w:between w:val="nil"/>
        </w:pBdr>
        <w:ind w:firstLine="0"/>
        <w:jc w:val="center"/>
        <w:rPr>
          <w:del w:id="3047" w:author="Cristiano de Menezes Feu" w:date="2022-11-21T08:33:00Z"/>
          <w:color w:val="000000"/>
        </w:rPr>
        <w:pPrChange w:id="3048" w:author="Cristiano de Menezes Feu" w:date="2022-11-21T08:33:00Z">
          <w:pPr>
            <w:widowControl w:val="0"/>
            <w:pBdr>
              <w:top w:val="nil"/>
              <w:left w:val="nil"/>
              <w:bottom w:val="nil"/>
              <w:right w:val="nil"/>
              <w:between w:val="nil"/>
            </w:pBdr>
          </w:pPr>
        </w:pPrChange>
      </w:pPr>
      <w:del w:id="3049" w:author="Cristiano de Menezes Feu" w:date="2022-11-21T08:33:00Z">
        <w:r w:rsidDel="00E631A1">
          <w:rPr>
            <w:color w:val="000000"/>
          </w:rPr>
          <w:delText>IX - interromper o orador que estiver falando sobre o vencido e retirar-lhe a palavra no caso de desobediência;</w:delText>
        </w:r>
      </w:del>
    </w:p>
    <w:p w14:paraId="00000726" w14:textId="79489D31" w:rsidR="003D183A" w:rsidDel="00E631A1" w:rsidRDefault="008B7924" w:rsidP="00E631A1">
      <w:pPr>
        <w:widowControl w:val="0"/>
        <w:pBdr>
          <w:top w:val="nil"/>
          <w:left w:val="nil"/>
          <w:bottom w:val="nil"/>
          <w:right w:val="nil"/>
          <w:between w:val="nil"/>
        </w:pBdr>
        <w:spacing w:before="0" w:after="113"/>
        <w:ind w:left="567" w:firstLine="0"/>
        <w:jc w:val="center"/>
        <w:rPr>
          <w:del w:id="3050" w:author="Cristiano de Menezes Feu" w:date="2022-11-21T08:33:00Z"/>
          <w:color w:val="005583"/>
          <w:sz w:val="20"/>
          <w:szCs w:val="20"/>
        </w:rPr>
        <w:pPrChange w:id="3051" w:author="Cristiano de Menezes Feu" w:date="2022-11-21T08:33:00Z">
          <w:pPr>
            <w:widowControl w:val="0"/>
            <w:pBdr>
              <w:top w:val="nil"/>
              <w:left w:val="nil"/>
              <w:bottom w:val="nil"/>
              <w:right w:val="nil"/>
              <w:between w:val="nil"/>
            </w:pBdr>
            <w:spacing w:before="0" w:after="113"/>
            <w:ind w:left="567" w:firstLine="0"/>
          </w:pPr>
        </w:pPrChange>
      </w:pPr>
      <w:del w:id="3052" w:author="Cristiano de Menezes Feu" w:date="2022-11-21T08:33:00Z">
        <w:r w:rsidDel="00E631A1">
          <w:rPr>
            <w:color w:val="005583"/>
            <w:sz w:val="20"/>
            <w:szCs w:val="20"/>
          </w:rPr>
          <w:delText>Art. 175, II.</w:delText>
        </w:r>
      </w:del>
    </w:p>
    <w:p w14:paraId="00000727" w14:textId="6D271F55" w:rsidR="003D183A" w:rsidDel="00E631A1" w:rsidRDefault="008B7924" w:rsidP="00E631A1">
      <w:pPr>
        <w:widowControl w:val="0"/>
        <w:pBdr>
          <w:top w:val="nil"/>
          <w:left w:val="nil"/>
          <w:bottom w:val="nil"/>
          <w:right w:val="nil"/>
          <w:between w:val="nil"/>
        </w:pBdr>
        <w:ind w:firstLine="0"/>
        <w:jc w:val="center"/>
        <w:rPr>
          <w:del w:id="3053" w:author="Cristiano de Menezes Feu" w:date="2022-11-21T08:33:00Z"/>
          <w:color w:val="000000"/>
        </w:rPr>
        <w:pPrChange w:id="3054" w:author="Cristiano de Menezes Feu" w:date="2022-11-21T08:33:00Z">
          <w:pPr>
            <w:widowControl w:val="0"/>
            <w:pBdr>
              <w:top w:val="nil"/>
              <w:left w:val="nil"/>
              <w:bottom w:val="nil"/>
              <w:right w:val="nil"/>
              <w:between w:val="nil"/>
            </w:pBdr>
          </w:pPr>
        </w:pPrChange>
      </w:pPr>
      <w:del w:id="3055" w:author="Cristiano de Menezes Feu" w:date="2022-11-21T08:33:00Z">
        <w:r w:rsidDel="00E631A1">
          <w:rPr>
            <w:color w:val="000000"/>
          </w:rPr>
          <w:delText xml:space="preserve">X - submeter a votos as questões sujeitas à deliberação da Comissão e proclamar o resultado da votação; </w:delText>
        </w:r>
      </w:del>
    </w:p>
    <w:p w14:paraId="00000728" w14:textId="4A7F4D5C" w:rsidR="003D183A" w:rsidDel="00E631A1" w:rsidRDefault="008B7924" w:rsidP="00E631A1">
      <w:pPr>
        <w:widowControl w:val="0"/>
        <w:pBdr>
          <w:top w:val="nil"/>
          <w:left w:val="nil"/>
          <w:bottom w:val="nil"/>
          <w:right w:val="nil"/>
          <w:between w:val="nil"/>
        </w:pBdr>
        <w:ind w:firstLine="0"/>
        <w:jc w:val="center"/>
        <w:rPr>
          <w:del w:id="3056" w:author="Cristiano de Menezes Feu" w:date="2022-11-21T08:33:00Z"/>
          <w:color w:val="000000"/>
        </w:rPr>
        <w:pPrChange w:id="3057" w:author="Cristiano de Menezes Feu" w:date="2022-11-21T08:33:00Z">
          <w:pPr>
            <w:widowControl w:val="0"/>
            <w:pBdr>
              <w:top w:val="nil"/>
              <w:left w:val="nil"/>
              <w:bottom w:val="nil"/>
              <w:right w:val="nil"/>
              <w:between w:val="nil"/>
            </w:pBdr>
          </w:pPr>
        </w:pPrChange>
      </w:pPr>
      <w:del w:id="3058" w:author="Cristiano de Menezes Feu" w:date="2022-11-21T08:33:00Z">
        <w:r w:rsidDel="00E631A1">
          <w:rPr>
            <w:color w:val="000000"/>
          </w:rPr>
          <w:delText xml:space="preserve">XI - conceder vista das proposições aos membros da Comissão, nos termos do art. 57, XVI; </w:delText>
        </w:r>
      </w:del>
    </w:p>
    <w:p w14:paraId="00000729" w14:textId="52DF9DBD" w:rsidR="003D183A" w:rsidDel="00E631A1" w:rsidRDefault="008B7924" w:rsidP="00E631A1">
      <w:pPr>
        <w:widowControl w:val="0"/>
        <w:pBdr>
          <w:top w:val="nil"/>
          <w:left w:val="nil"/>
          <w:bottom w:val="nil"/>
          <w:right w:val="nil"/>
          <w:between w:val="nil"/>
        </w:pBdr>
        <w:ind w:firstLine="0"/>
        <w:jc w:val="center"/>
        <w:rPr>
          <w:del w:id="3059" w:author="Cristiano de Menezes Feu" w:date="2022-11-21T08:33:00Z"/>
          <w:color w:val="000000"/>
        </w:rPr>
        <w:pPrChange w:id="3060" w:author="Cristiano de Menezes Feu" w:date="2022-11-21T08:33:00Z">
          <w:pPr>
            <w:widowControl w:val="0"/>
            <w:pBdr>
              <w:top w:val="nil"/>
              <w:left w:val="nil"/>
              <w:bottom w:val="nil"/>
              <w:right w:val="nil"/>
              <w:between w:val="nil"/>
            </w:pBdr>
          </w:pPr>
        </w:pPrChange>
      </w:pPr>
      <w:del w:id="3061" w:author="Cristiano de Menezes Feu" w:date="2022-11-21T08:33:00Z">
        <w:r w:rsidDel="00E631A1">
          <w:rPr>
            <w:color w:val="000000"/>
          </w:rPr>
          <w:delText>XII - assinar os pareceres, juntamente com o Relator;</w:delText>
        </w:r>
      </w:del>
    </w:p>
    <w:p w14:paraId="0000072A" w14:textId="614BFED8" w:rsidR="003D183A" w:rsidDel="00E631A1" w:rsidRDefault="008B7924" w:rsidP="00E631A1">
      <w:pPr>
        <w:widowControl w:val="0"/>
        <w:pBdr>
          <w:top w:val="nil"/>
          <w:left w:val="nil"/>
          <w:bottom w:val="nil"/>
          <w:right w:val="nil"/>
          <w:between w:val="nil"/>
        </w:pBdr>
        <w:ind w:firstLine="0"/>
        <w:jc w:val="center"/>
        <w:rPr>
          <w:del w:id="3062" w:author="Cristiano de Menezes Feu" w:date="2022-11-21T08:33:00Z"/>
          <w:color w:val="000000"/>
        </w:rPr>
        <w:pPrChange w:id="3063" w:author="Cristiano de Menezes Feu" w:date="2022-11-21T08:33:00Z">
          <w:pPr>
            <w:widowControl w:val="0"/>
            <w:pBdr>
              <w:top w:val="nil"/>
              <w:left w:val="nil"/>
              <w:bottom w:val="nil"/>
              <w:right w:val="nil"/>
              <w:between w:val="nil"/>
            </w:pBdr>
          </w:pPr>
        </w:pPrChange>
      </w:pPr>
      <w:del w:id="3064" w:author="Cristiano de Menezes Feu" w:date="2022-11-21T08:33:00Z">
        <w:r w:rsidDel="00E631A1">
          <w:rPr>
            <w:color w:val="000000"/>
          </w:rPr>
          <w:delText xml:space="preserve">XIII - enviar à Mesa toda a matéria destinada à leitura em Plenário e à publicidade; </w:delText>
        </w:r>
      </w:del>
    </w:p>
    <w:p w14:paraId="0000072B" w14:textId="4B78A0D7" w:rsidR="003D183A" w:rsidDel="00E631A1" w:rsidRDefault="008B7924" w:rsidP="00E631A1">
      <w:pPr>
        <w:widowControl w:val="0"/>
        <w:pBdr>
          <w:top w:val="nil"/>
          <w:left w:val="nil"/>
          <w:bottom w:val="nil"/>
          <w:right w:val="nil"/>
          <w:between w:val="nil"/>
        </w:pBdr>
        <w:ind w:firstLine="0"/>
        <w:jc w:val="center"/>
        <w:rPr>
          <w:del w:id="3065" w:author="Cristiano de Menezes Feu" w:date="2022-11-21T08:33:00Z"/>
          <w:color w:val="000000"/>
        </w:rPr>
        <w:pPrChange w:id="3066" w:author="Cristiano de Menezes Feu" w:date="2022-11-21T08:33:00Z">
          <w:pPr>
            <w:widowControl w:val="0"/>
            <w:pBdr>
              <w:top w:val="nil"/>
              <w:left w:val="nil"/>
              <w:bottom w:val="nil"/>
              <w:right w:val="nil"/>
              <w:between w:val="nil"/>
            </w:pBdr>
          </w:pPr>
        </w:pPrChange>
      </w:pPr>
      <w:del w:id="3067" w:author="Cristiano de Menezes Feu" w:date="2022-11-21T08:33:00Z">
        <w:r w:rsidDel="00E631A1">
          <w:rPr>
            <w:color w:val="000000"/>
          </w:rPr>
          <w:delText xml:space="preserve">XIV - determinar a publicação das atas das reuniões no Diário da Câmara dos Deputados; </w:delText>
        </w:r>
      </w:del>
    </w:p>
    <w:p w14:paraId="0000072C" w14:textId="5AC0C486" w:rsidR="003D183A" w:rsidDel="00E631A1" w:rsidRDefault="008B7924" w:rsidP="00E631A1">
      <w:pPr>
        <w:widowControl w:val="0"/>
        <w:pBdr>
          <w:top w:val="nil"/>
          <w:left w:val="nil"/>
          <w:bottom w:val="nil"/>
          <w:right w:val="nil"/>
          <w:between w:val="nil"/>
        </w:pBdr>
        <w:ind w:firstLine="0"/>
        <w:jc w:val="center"/>
        <w:rPr>
          <w:del w:id="3068" w:author="Cristiano de Menezes Feu" w:date="2022-11-21T08:33:00Z"/>
          <w:color w:val="000000"/>
        </w:rPr>
        <w:pPrChange w:id="3069" w:author="Cristiano de Menezes Feu" w:date="2022-11-21T08:33:00Z">
          <w:pPr>
            <w:widowControl w:val="0"/>
            <w:pBdr>
              <w:top w:val="nil"/>
              <w:left w:val="nil"/>
              <w:bottom w:val="nil"/>
              <w:right w:val="nil"/>
              <w:between w:val="nil"/>
            </w:pBdr>
          </w:pPr>
        </w:pPrChange>
      </w:pPr>
      <w:del w:id="3070" w:author="Cristiano de Menezes Feu" w:date="2022-11-21T08:33:00Z">
        <w:r w:rsidDel="00E631A1">
          <w:rPr>
            <w:color w:val="000000"/>
          </w:rPr>
          <w:delText xml:space="preserve">XV - representar a Comissão nas suas relações com a Mesa, as outras Comissões e os Líderes, ou externas à Casa; </w:delText>
        </w:r>
      </w:del>
    </w:p>
    <w:p w14:paraId="0000072D" w14:textId="189E3EA0" w:rsidR="003D183A" w:rsidDel="00E631A1" w:rsidRDefault="008B7924" w:rsidP="00E631A1">
      <w:pPr>
        <w:widowControl w:val="0"/>
        <w:pBdr>
          <w:top w:val="nil"/>
          <w:left w:val="nil"/>
          <w:bottom w:val="nil"/>
          <w:right w:val="nil"/>
          <w:between w:val="nil"/>
        </w:pBdr>
        <w:ind w:firstLine="0"/>
        <w:jc w:val="center"/>
        <w:rPr>
          <w:del w:id="3071" w:author="Cristiano de Menezes Feu" w:date="2022-11-21T08:33:00Z"/>
          <w:color w:val="000000"/>
        </w:rPr>
        <w:pPrChange w:id="3072" w:author="Cristiano de Menezes Feu" w:date="2022-11-21T08:33:00Z">
          <w:pPr>
            <w:widowControl w:val="0"/>
            <w:pBdr>
              <w:top w:val="nil"/>
              <w:left w:val="nil"/>
              <w:bottom w:val="nil"/>
              <w:right w:val="nil"/>
              <w:between w:val="nil"/>
            </w:pBdr>
          </w:pPr>
        </w:pPrChange>
      </w:pPr>
      <w:del w:id="3073" w:author="Cristiano de Menezes Feu" w:date="2022-11-21T08:33:00Z">
        <w:r w:rsidDel="00E631A1">
          <w:rPr>
            <w:color w:val="000000"/>
          </w:rPr>
          <w:delText xml:space="preserve">XVI - solicitar ao Presidente da Câmara a declaração de vacância na Comissão, consoante o § 1º do art. 45, ou a designação de substituto para o membro faltoso, nos termos do § 1º do art. 44; </w:delText>
        </w:r>
      </w:del>
    </w:p>
    <w:p w14:paraId="0000072E" w14:textId="57371DEE" w:rsidR="003D183A" w:rsidDel="00E631A1" w:rsidRDefault="008B7924" w:rsidP="00E631A1">
      <w:pPr>
        <w:widowControl w:val="0"/>
        <w:pBdr>
          <w:top w:val="nil"/>
          <w:left w:val="nil"/>
          <w:bottom w:val="nil"/>
          <w:right w:val="nil"/>
          <w:between w:val="nil"/>
        </w:pBdr>
        <w:ind w:firstLine="0"/>
        <w:jc w:val="center"/>
        <w:rPr>
          <w:del w:id="3074" w:author="Cristiano de Menezes Feu" w:date="2022-11-21T08:33:00Z"/>
          <w:color w:val="000000"/>
        </w:rPr>
        <w:pPrChange w:id="3075" w:author="Cristiano de Menezes Feu" w:date="2022-11-21T08:33:00Z">
          <w:pPr>
            <w:widowControl w:val="0"/>
            <w:pBdr>
              <w:top w:val="nil"/>
              <w:left w:val="nil"/>
              <w:bottom w:val="nil"/>
              <w:right w:val="nil"/>
              <w:between w:val="nil"/>
            </w:pBdr>
          </w:pPr>
        </w:pPrChange>
      </w:pPr>
      <w:del w:id="3076" w:author="Cristiano de Menezes Feu" w:date="2022-11-21T08:33:00Z">
        <w:r w:rsidDel="00E631A1">
          <w:rPr>
            <w:color w:val="000000"/>
          </w:rPr>
          <w:delText xml:space="preserve">XVII - resolver, de acordo com o Regimento, as questões de ordem ou reclamações suscitadas na Comissão; </w:delText>
        </w:r>
      </w:del>
    </w:p>
    <w:p w14:paraId="0000072F" w14:textId="7E32A6CE" w:rsidR="003D183A" w:rsidDel="00E631A1" w:rsidRDefault="008B7924" w:rsidP="00E631A1">
      <w:pPr>
        <w:widowControl w:val="0"/>
        <w:pBdr>
          <w:top w:val="nil"/>
          <w:left w:val="nil"/>
          <w:bottom w:val="nil"/>
          <w:right w:val="nil"/>
          <w:between w:val="nil"/>
        </w:pBdr>
        <w:spacing w:before="0" w:after="113"/>
        <w:ind w:left="567" w:firstLine="0"/>
        <w:jc w:val="center"/>
        <w:rPr>
          <w:del w:id="3077" w:author="Cristiano de Menezes Feu" w:date="2022-11-21T08:33:00Z"/>
          <w:color w:val="005583"/>
          <w:sz w:val="20"/>
          <w:szCs w:val="20"/>
        </w:rPr>
        <w:pPrChange w:id="3078" w:author="Cristiano de Menezes Feu" w:date="2022-11-21T08:33:00Z">
          <w:pPr>
            <w:widowControl w:val="0"/>
            <w:pBdr>
              <w:top w:val="nil"/>
              <w:left w:val="nil"/>
              <w:bottom w:val="nil"/>
              <w:right w:val="nil"/>
              <w:between w:val="nil"/>
            </w:pBdr>
            <w:spacing w:before="0" w:after="113"/>
            <w:ind w:left="567" w:firstLine="0"/>
          </w:pPr>
        </w:pPrChange>
      </w:pPr>
      <w:del w:id="3079" w:author="Cristiano de Menezes Feu" w:date="2022-11-21T08:33:00Z">
        <w:r w:rsidDel="00E631A1">
          <w:rPr>
            <w:color w:val="005583"/>
            <w:sz w:val="20"/>
            <w:szCs w:val="20"/>
          </w:rPr>
          <w:delText>Art. 57, XXI; arts. 95 e 96.</w:delText>
        </w:r>
      </w:del>
    </w:p>
    <w:p w14:paraId="00000730" w14:textId="612073E1" w:rsidR="003D183A" w:rsidDel="00E631A1" w:rsidRDefault="008B7924" w:rsidP="00E631A1">
      <w:pPr>
        <w:widowControl w:val="0"/>
        <w:pBdr>
          <w:top w:val="nil"/>
          <w:left w:val="nil"/>
          <w:bottom w:val="nil"/>
          <w:right w:val="nil"/>
          <w:between w:val="nil"/>
        </w:pBdr>
        <w:ind w:firstLine="0"/>
        <w:jc w:val="center"/>
        <w:rPr>
          <w:del w:id="3080" w:author="Cristiano de Menezes Feu" w:date="2022-11-21T08:33:00Z"/>
          <w:color w:val="000000"/>
        </w:rPr>
        <w:pPrChange w:id="3081" w:author="Cristiano de Menezes Feu" w:date="2022-11-21T08:33:00Z">
          <w:pPr>
            <w:widowControl w:val="0"/>
            <w:pBdr>
              <w:top w:val="nil"/>
              <w:left w:val="nil"/>
              <w:bottom w:val="nil"/>
              <w:right w:val="nil"/>
              <w:between w:val="nil"/>
            </w:pBdr>
          </w:pPr>
        </w:pPrChange>
      </w:pPr>
      <w:del w:id="3082" w:author="Cristiano de Menezes Feu" w:date="2022-11-21T08:33:00Z">
        <w:r w:rsidDel="00E631A1">
          <w:rPr>
            <w:color w:val="000000"/>
          </w:rPr>
          <w:delText xml:space="preserve">XVIII - remeter à Mesa, no início de cada mês, sumário dos trabalhos da Comissão e, no fim de cada sessão legislativa, como subsídio para a sinopse das atividades da Casa, relatório sobre o andamento e exame das proposições distribuídas à Comissão; </w:delText>
        </w:r>
      </w:del>
    </w:p>
    <w:p w14:paraId="00000731" w14:textId="2A40B8F9" w:rsidR="003D183A" w:rsidDel="00E631A1" w:rsidRDefault="008B7924" w:rsidP="00E631A1">
      <w:pPr>
        <w:widowControl w:val="0"/>
        <w:pBdr>
          <w:top w:val="nil"/>
          <w:left w:val="nil"/>
          <w:bottom w:val="nil"/>
          <w:right w:val="nil"/>
          <w:between w:val="nil"/>
        </w:pBdr>
        <w:ind w:firstLine="0"/>
        <w:jc w:val="center"/>
        <w:rPr>
          <w:del w:id="3083" w:author="Cristiano de Menezes Feu" w:date="2022-11-21T08:33:00Z"/>
          <w:color w:val="000000"/>
        </w:rPr>
        <w:pPrChange w:id="3084" w:author="Cristiano de Menezes Feu" w:date="2022-11-21T08:33:00Z">
          <w:pPr>
            <w:widowControl w:val="0"/>
            <w:pBdr>
              <w:top w:val="nil"/>
              <w:left w:val="nil"/>
              <w:bottom w:val="nil"/>
              <w:right w:val="nil"/>
              <w:between w:val="nil"/>
            </w:pBdr>
          </w:pPr>
        </w:pPrChange>
      </w:pPr>
      <w:del w:id="3085" w:author="Cristiano de Menezes Feu" w:date="2022-11-21T08:33:00Z">
        <w:r w:rsidDel="00E631A1">
          <w:rPr>
            <w:color w:val="000000"/>
          </w:rPr>
          <w:delText xml:space="preserve">XIX - delegar, quando entender conveniente, aos Vice-Presidentes a distribuição das proposições; </w:delText>
        </w:r>
      </w:del>
    </w:p>
    <w:p w14:paraId="00000732" w14:textId="2AF6B221" w:rsidR="003D183A" w:rsidDel="00E631A1" w:rsidRDefault="008B7924" w:rsidP="00E631A1">
      <w:pPr>
        <w:widowControl w:val="0"/>
        <w:pBdr>
          <w:top w:val="nil"/>
          <w:left w:val="nil"/>
          <w:bottom w:val="nil"/>
          <w:right w:val="nil"/>
          <w:between w:val="nil"/>
        </w:pBdr>
        <w:ind w:firstLine="0"/>
        <w:jc w:val="center"/>
        <w:rPr>
          <w:del w:id="3086" w:author="Cristiano de Menezes Feu" w:date="2022-11-21T08:33:00Z"/>
          <w:color w:val="000000"/>
        </w:rPr>
        <w:pPrChange w:id="3087" w:author="Cristiano de Menezes Feu" w:date="2022-11-21T08:33:00Z">
          <w:pPr>
            <w:widowControl w:val="0"/>
            <w:pBdr>
              <w:top w:val="nil"/>
              <w:left w:val="nil"/>
              <w:bottom w:val="nil"/>
              <w:right w:val="nil"/>
              <w:between w:val="nil"/>
            </w:pBdr>
          </w:pPr>
        </w:pPrChange>
      </w:pPr>
      <w:del w:id="3088" w:author="Cristiano de Menezes Feu" w:date="2022-11-21T08:33:00Z">
        <w:r w:rsidDel="00E631A1">
          <w:rPr>
            <w:color w:val="000000"/>
          </w:rPr>
          <w:delText xml:space="preserve">XX - requerer ao Presidente da Câmara, quando julgar necessário, a distribuição de matéria a outras Comissões, observado o disposto no art. 34, II; </w:delText>
        </w:r>
      </w:del>
    </w:p>
    <w:p w14:paraId="00000733" w14:textId="3C26C2A0" w:rsidR="003D183A" w:rsidDel="00E631A1" w:rsidRDefault="008B7924" w:rsidP="00E631A1">
      <w:pPr>
        <w:widowControl w:val="0"/>
        <w:pBdr>
          <w:top w:val="nil"/>
          <w:left w:val="nil"/>
          <w:bottom w:val="nil"/>
          <w:right w:val="nil"/>
          <w:between w:val="nil"/>
        </w:pBdr>
        <w:spacing w:before="0" w:after="113"/>
        <w:ind w:left="567" w:firstLine="0"/>
        <w:jc w:val="center"/>
        <w:rPr>
          <w:del w:id="3089" w:author="Cristiano de Menezes Feu" w:date="2022-11-21T08:33:00Z"/>
          <w:color w:val="005583"/>
          <w:sz w:val="20"/>
          <w:szCs w:val="20"/>
        </w:rPr>
        <w:pPrChange w:id="3090" w:author="Cristiano de Menezes Feu" w:date="2022-11-21T08:33:00Z">
          <w:pPr>
            <w:widowControl w:val="0"/>
            <w:pBdr>
              <w:top w:val="nil"/>
              <w:left w:val="nil"/>
              <w:bottom w:val="nil"/>
              <w:right w:val="nil"/>
              <w:between w:val="nil"/>
            </w:pBdr>
            <w:spacing w:before="0" w:after="113"/>
            <w:ind w:left="567" w:firstLine="0"/>
          </w:pPr>
        </w:pPrChange>
      </w:pPr>
      <w:del w:id="3091" w:author="Cristiano de Menezes Feu" w:date="2022-11-21T08:33:00Z">
        <w:r w:rsidDel="00E631A1">
          <w:rPr>
            <w:color w:val="005583"/>
            <w:sz w:val="20"/>
            <w:szCs w:val="20"/>
          </w:rPr>
          <w:delText>Arts. 139 e 141.</w:delText>
        </w:r>
      </w:del>
    </w:p>
    <w:p w14:paraId="00000734" w14:textId="7BE17E44" w:rsidR="003D183A" w:rsidDel="00E631A1" w:rsidRDefault="008B7924" w:rsidP="00E631A1">
      <w:pPr>
        <w:widowControl w:val="0"/>
        <w:pBdr>
          <w:top w:val="nil"/>
          <w:left w:val="nil"/>
          <w:bottom w:val="nil"/>
          <w:right w:val="nil"/>
          <w:between w:val="nil"/>
        </w:pBdr>
        <w:ind w:firstLine="0"/>
        <w:jc w:val="center"/>
        <w:rPr>
          <w:del w:id="3092" w:author="Cristiano de Menezes Feu" w:date="2022-11-21T08:33:00Z"/>
          <w:color w:val="000000"/>
        </w:rPr>
        <w:pPrChange w:id="3093" w:author="Cristiano de Menezes Feu" w:date="2022-11-21T08:33:00Z">
          <w:pPr>
            <w:widowControl w:val="0"/>
            <w:pBdr>
              <w:top w:val="nil"/>
              <w:left w:val="nil"/>
              <w:bottom w:val="nil"/>
              <w:right w:val="nil"/>
              <w:between w:val="nil"/>
            </w:pBdr>
          </w:pPr>
        </w:pPrChange>
      </w:pPr>
      <w:del w:id="3094" w:author="Cristiano de Menezes Feu" w:date="2022-11-21T08:33:00Z">
        <w:r w:rsidDel="00E631A1">
          <w:rPr>
            <w:color w:val="000000"/>
          </w:rPr>
          <w:delText xml:space="preserve">XXI - fazer publicar no Diário da Câmara dos Deputados e mandar afixar em quadro próprio da Comissão a matéria distribuída, com o nome do Relator, data, prazo regimental para relatar, e respectivas alterações; </w:delText>
        </w:r>
      </w:del>
    </w:p>
    <w:p w14:paraId="00000735" w14:textId="2391ADC0" w:rsidR="003D183A" w:rsidDel="00E631A1" w:rsidRDefault="008B7924" w:rsidP="00E631A1">
      <w:pPr>
        <w:widowControl w:val="0"/>
        <w:pBdr>
          <w:top w:val="nil"/>
          <w:left w:val="nil"/>
          <w:bottom w:val="nil"/>
          <w:right w:val="nil"/>
          <w:between w:val="nil"/>
        </w:pBdr>
        <w:ind w:firstLine="0"/>
        <w:jc w:val="center"/>
        <w:rPr>
          <w:del w:id="3095" w:author="Cristiano de Menezes Feu" w:date="2022-11-21T08:33:00Z"/>
          <w:color w:val="000000"/>
        </w:rPr>
        <w:pPrChange w:id="3096" w:author="Cristiano de Menezes Feu" w:date="2022-11-21T08:33:00Z">
          <w:pPr>
            <w:widowControl w:val="0"/>
            <w:pBdr>
              <w:top w:val="nil"/>
              <w:left w:val="nil"/>
              <w:bottom w:val="nil"/>
              <w:right w:val="nil"/>
              <w:between w:val="nil"/>
            </w:pBdr>
          </w:pPr>
        </w:pPrChange>
      </w:pPr>
      <w:del w:id="3097" w:author="Cristiano de Menezes Feu" w:date="2022-11-21T08:33:00Z">
        <w:r w:rsidDel="00E631A1">
          <w:rPr>
            <w:color w:val="000000"/>
          </w:rPr>
          <w:delText xml:space="preserve">XXII - determinar o registro taquigráfico dos debates quando julgá-lo necessário; </w:delText>
        </w:r>
      </w:del>
    </w:p>
    <w:p w14:paraId="00000736" w14:textId="3CD90DCF" w:rsidR="003D183A" w:rsidDel="00E631A1" w:rsidRDefault="008B7924" w:rsidP="00E631A1">
      <w:pPr>
        <w:widowControl w:val="0"/>
        <w:pBdr>
          <w:top w:val="nil"/>
          <w:left w:val="nil"/>
          <w:bottom w:val="nil"/>
          <w:right w:val="nil"/>
          <w:between w:val="nil"/>
        </w:pBdr>
        <w:ind w:firstLine="0"/>
        <w:jc w:val="center"/>
        <w:rPr>
          <w:del w:id="3098" w:author="Cristiano de Menezes Feu" w:date="2022-11-21T08:33:00Z"/>
        </w:rPr>
        <w:pPrChange w:id="3099" w:author="Cristiano de Menezes Feu" w:date="2022-11-21T08:33:00Z">
          <w:pPr>
            <w:widowControl w:val="0"/>
          </w:pPr>
        </w:pPrChange>
      </w:pPr>
      <w:del w:id="3100" w:author="Cristiano de Menezes Feu" w:date="2022-11-21T08:33:00Z">
        <w:r w:rsidDel="00E631A1">
          <w:delText xml:space="preserve">XXIII - solicitar ao órgão de assessoramento institucional, de sua iniciativa ou a pedido do Relator, a prestação de assessoria ou consultoria técnico-legislativa ou especializada, durante as reuniões da Comissão ou para instruir as matérias sujeitas à apreciação desta. </w:delText>
        </w:r>
      </w:del>
    </w:p>
    <w:p w14:paraId="00000737" w14:textId="331160D8" w:rsidR="003D183A" w:rsidDel="00E631A1" w:rsidRDefault="008B7924" w:rsidP="00E631A1">
      <w:pPr>
        <w:widowControl w:val="0"/>
        <w:pBdr>
          <w:top w:val="nil"/>
          <w:left w:val="nil"/>
          <w:bottom w:val="nil"/>
          <w:right w:val="nil"/>
          <w:between w:val="nil"/>
        </w:pBdr>
        <w:spacing w:before="0" w:after="113"/>
        <w:ind w:left="567" w:firstLine="0"/>
        <w:jc w:val="center"/>
        <w:rPr>
          <w:del w:id="3101" w:author="Cristiano de Menezes Feu" w:date="2022-11-21T08:33:00Z"/>
          <w:color w:val="005583"/>
          <w:sz w:val="20"/>
          <w:szCs w:val="20"/>
        </w:rPr>
        <w:pPrChange w:id="3102" w:author="Cristiano de Menezes Feu" w:date="2022-11-21T08:33:00Z">
          <w:pPr>
            <w:widowControl w:val="0"/>
            <w:pBdr>
              <w:top w:val="nil"/>
              <w:left w:val="nil"/>
              <w:bottom w:val="nil"/>
              <w:right w:val="nil"/>
              <w:between w:val="nil"/>
            </w:pBdr>
            <w:spacing w:before="0" w:after="113"/>
            <w:ind w:left="567" w:firstLine="0"/>
          </w:pPr>
        </w:pPrChange>
      </w:pPr>
      <w:del w:id="3103" w:author="Cristiano de Menezes Feu" w:date="2022-11-21T08:33:00Z">
        <w:r w:rsidDel="00E631A1">
          <w:rPr>
            <w:color w:val="005583"/>
            <w:sz w:val="20"/>
            <w:szCs w:val="20"/>
          </w:rPr>
          <w:delText>Arts. 275 a 278.</w:delText>
        </w:r>
      </w:del>
    </w:p>
    <w:p w14:paraId="00000738" w14:textId="264657B5" w:rsidR="003D183A" w:rsidDel="00E631A1" w:rsidRDefault="008B7924" w:rsidP="00E631A1">
      <w:pPr>
        <w:widowControl w:val="0"/>
        <w:pBdr>
          <w:top w:val="nil"/>
          <w:left w:val="nil"/>
          <w:bottom w:val="nil"/>
          <w:right w:val="nil"/>
          <w:between w:val="nil"/>
        </w:pBdr>
        <w:tabs>
          <w:tab w:val="right" w:pos="1119"/>
        </w:tabs>
        <w:spacing w:before="0" w:after="113"/>
        <w:ind w:firstLine="0"/>
        <w:jc w:val="center"/>
        <w:rPr>
          <w:del w:id="3104" w:author="Cristiano de Menezes Feu" w:date="2022-11-21T08:33:00Z"/>
          <w:color w:val="005583"/>
          <w:sz w:val="20"/>
          <w:szCs w:val="20"/>
        </w:rPr>
        <w:pPrChange w:id="3105" w:author="Cristiano de Menezes Feu" w:date="2022-11-21T08:33:00Z">
          <w:pPr>
            <w:widowControl w:val="0"/>
            <w:pBdr>
              <w:top w:val="nil"/>
              <w:left w:val="nil"/>
              <w:bottom w:val="nil"/>
              <w:right w:val="nil"/>
              <w:between w:val="nil"/>
            </w:pBdr>
            <w:tabs>
              <w:tab w:val="right" w:pos="1119"/>
            </w:tabs>
            <w:spacing w:before="0" w:after="113"/>
          </w:pPr>
        </w:pPrChange>
      </w:pPr>
      <w:del w:id="3106" w:author="Cristiano de Menezes Feu" w:date="2022-11-21T08:33:00Z">
        <w:r w:rsidDel="00E631A1">
          <w:rPr>
            <w:rFonts w:ascii="Roboto" w:eastAsia="Roboto" w:hAnsi="Roboto" w:cs="Roboto"/>
            <w:color w:val="212529"/>
            <w:highlight w:val="white"/>
          </w:rPr>
          <w:delText>XXIV - suspender a reunião por uma única vez, pelo prazo máximo de uma hora, findo o qual considerar-se-á encerrada.</w:delText>
        </w:r>
      </w:del>
    </w:p>
    <w:p w14:paraId="00000739" w14:textId="5BF75361" w:rsidR="003D183A" w:rsidDel="00E631A1" w:rsidRDefault="008B7924" w:rsidP="00E631A1">
      <w:pPr>
        <w:widowControl w:val="0"/>
        <w:pBdr>
          <w:top w:val="nil"/>
          <w:left w:val="nil"/>
          <w:bottom w:val="nil"/>
          <w:right w:val="nil"/>
          <w:between w:val="nil"/>
        </w:pBdr>
        <w:ind w:firstLine="0"/>
        <w:jc w:val="center"/>
        <w:rPr>
          <w:del w:id="3107" w:author="Cristiano de Menezes Feu" w:date="2022-11-21T08:33:00Z"/>
          <w:rFonts w:ascii="ClearSans-Bold" w:eastAsia="ClearSans-Bold" w:hAnsi="ClearSans-Bold" w:cs="ClearSans-Bold"/>
          <w:b/>
          <w:color w:val="000000"/>
        </w:rPr>
        <w:pPrChange w:id="3108" w:author="Cristiano de Menezes Feu" w:date="2022-11-21T08:33:00Z">
          <w:pPr>
            <w:widowControl w:val="0"/>
            <w:pBdr>
              <w:top w:val="nil"/>
              <w:left w:val="nil"/>
              <w:bottom w:val="nil"/>
              <w:right w:val="nil"/>
              <w:between w:val="nil"/>
            </w:pBdr>
          </w:pPr>
        </w:pPrChange>
      </w:pPr>
      <w:del w:id="3109"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 Presidente poderá funcionar como Relator ou Relator substituto e terá voto nas deliberações da Comissão. </w:delText>
        </w:r>
      </w:del>
    </w:p>
    <w:p w14:paraId="0000073A" w14:textId="3F992E06" w:rsidR="003D183A" w:rsidDel="00E631A1" w:rsidRDefault="008B7924" w:rsidP="00E631A1">
      <w:pPr>
        <w:widowControl w:val="0"/>
        <w:pBdr>
          <w:top w:val="nil"/>
          <w:left w:val="nil"/>
          <w:bottom w:val="nil"/>
          <w:right w:val="nil"/>
          <w:between w:val="nil"/>
        </w:pBdr>
        <w:spacing w:before="0" w:after="113"/>
        <w:ind w:left="567" w:firstLine="0"/>
        <w:jc w:val="center"/>
        <w:rPr>
          <w:del w:id="3110" w:author="Cristiano de Menezes Feu" w:date="2022-11-21T08:33:00Z"/>
          <w:color w:val="005583"/>
          <w:sz w:val="20"/>
          <w:szCs w:val="20"/>
        </w:rPr>
        <w:pPrChange w:id="3111" w:author="Cristiano de Menezes Feu" w:date="2022-11-21T08:33:00Z">
          <w:pPr>
            <w:widowControl w:val="0"/>
            <w:pBdr>
              <w:top w:val="nil"/>
              <w:left w:val="nil"/>
              <w:bottom w:val="nil"/>
              <w:right w:val="nil"/>
              <w:between w:val="nil"/>
            </w:pBdr>
            <w:spacing w:before="0" w:after="113"/>
            <w:ind w:left="567" w:firstLine="0"/>
          </w:pPr>
        </w:pPrChange>
      </w:pPr>
      <w:del w:id="3112" w:author="Cristiano de Menezes Feu" w:date="2022-11-21T08:33:00Z">
        <w:r w:rsidDel="00E631A1">
          <w:rPr>
            <w:color w:val="005583"/>
            <w:sz w:val="20"/>
            <w:szCs w:val="20"/>
          </w:rPr>
          <w:delText>Art. 17, § 1º (relativo ao Presidente da Câmara); art. 43.</w:delText>
        </w:r>
      </w:del>
    </w:p>
    <w:p w14:paraId="0000073B" w14:textId="4ADC27B5" w:rsidR="003D183A" w:rsidDel="00E631A1" w:rsidRDefault="008B7924" w:rsidP="00E631A1">
      <w:pPr>
        <w:widowControl w:val="0"/>
        <w:pBdr>
          <w:top w:val="nil"/>
          <w:left w:val="nil"/>
          <w:bottom w:val="nil"/>
          <w:right w:val="nil"/>
          <w:between w:val="nil"/>
        </w:pBdr>
        <w:ind w:firstLine="0"/>
        <w:jc w:val="center"/>
        <w:rPr>
          <w:del w:id="3113" w:author="Cristiano de Menezes Feu" w:date="2022-11-21T08:33:00Z"/>
          <w:color w:val="000000"/>
        </w:rPr>
        <w:pPrChange w:id="3114" w:author="Cristiano de Menezes Feu" w:date="2022-11-21T08:33:00Z">
          <w:pPr>
            <w:widowControl w:val="0"/>
            <w:pBdr>
              <w:top w:val="nil"/>
              <w:left w:val="nil"/>
              <w:bottom w:val="nil"/>
              <w:right w:val="nil"/>
              <w:between w:val="nil"/>
            </w:pBdr>
          </w:pPr>
        </w:pPrChange>
      </w:pPr>
      <w:del w:id="3115" w:author="Cristiano de Menezes Feu" w:date="2022-11-21T08:33:00Z">
        <w:r w:rsidDel="00E631A1">
          <w:rPr>
            <w:rFonts w:ascii="ClearSans-Bold" w:eastAsia="ClearSans-Bold" w:hAnsi="ClearSans-Bold" w:cs="ClearSans-Bold"/>
            <w:b/>
            <w:color w:val="000000"/>
          </w:rPr>
          <w:delText>Art. 42.</w:delText>
        </w:r>
        <w:r w:rsidDel="00E631A1">
          <w:rPr>
            <w:color w:val="000000"/>
          </w:rPr>
          <w:delText xml:space="preserve"> Os Presidentes das Comissões Permanentes reunir-se-ão com o Colégio de Líderes sempre que isso lhes pareça conveniente, ou por convocação do Presidente da Câmara, sob a presidência deste, para o exame e assentamento de providências relativas à eficiência do trabalho legislativo.</w:delText>
        </w:r>
      </w:del>
    </w:p>
    <w:p w14:paraId="0000073C" w14:textId="59D48052" w:rsidR="003D183A" w:rsidDel="00E631A1" w:rsidRDefault="008B7924" w:rsidP="00E631A1">
      <w:pPr>
        <w:widowControl w:val="0"/>
        <w:pBdr>
          <w:top w:val="nil"/>
          <w:left w:val="nil"/>
          <w:bottom w:val="nil"/>
          <w:right w:val="nil"/>
          <w:between w:val="nil"/>
        </w:pBdr>
        <w:ind w:firstLine="0"/>
        <w:jc w:val="center"/>
        <w:rPr>
          <w:del w:id="3116" w:author="Cristiano de Menezes Feu" w:date="2022-11-21T08:33:00Z"/>
          <w:color w:val="000000"/>
        </w:rPr>
        <w:pPrChange w:id="3117" w:author="Cristiano de Menezes Feu" w:date="2022-11-21T08:33:00Z">
          <w:pPr>
            <w:widowControl w:val="0"/>
            <w:pBdr>
              <w:top w:val="nil"/>
              <w:left w:val="nil"/>
              <w:bottom w:val="nil"/>
              <w:right w:val="nil"/>
              <w:between w:val="nil"/>
            </w:pBdr>
          </w:pPr>
        </w:pPrChange>
      </w:pPr>
      <w:del w:id="3118"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Na reunião seguinte à prevista neste artigo, cada Presidente comunicará ao Plenário da respectiva Comissão o que dela tiver resultado. </w:delText>
        </w:r>
      </w:del>
    </w:p>
    <w:p w14:paraId="0000073D" w14:textId="1835F025" w:rsidR="003D183A" w:rsidDel="00E631A1" w:rsidRDefault="008B7924" w:rsidP="00E631A1">
      <w:pPr>
        <w:widowControl w:val="0"/>
        <w:pBdr>
          <w:top w:val="nil"/>
          <w:left w:val="nil"/>
          <w:bottom w:val="nil"/>
          <w:right w:val="nil"/>
          <w:between w:val="nil"/>
        </w:pBdr>
        <w:ind w:firstLine="0"/>
        <w:jc w:val="center"/>
        <w:rPr>
          <w:del w:id="3119" w:author="Cristiano de Menezes Feu" w:date="2022-11-21T08:33:00Z"/>
          <w:rFonts w:ascii="ClearSans-Bold" w:eastAsia="ClearSans-Bold" w:hAnsi="ClearSans-Bold" w:cs="ClearSans-Bold"/>
          <w:b/>
          <w:color w:val="000000"/>
          <w:sz w:val="24"/>
          <w:szCs w:val="24"/>
        </w:rPr>
        <w:pPrChange w:id="3120" w:author="Cristiano de Menezes Feu" w:date="2022-11-21T08:33:00Z">
          <w:pPr>
            <w:widowControl w:val="0"/>
            <w:pBdr>
              <w:top w:val="nil"/>
              <w:left w:val="nil"/>
              <w:bottom w:val="nil"/>
              <w:right w:val="nil"/>
              <w:between w:val="nil"/>
            </w:pBdr>
            <w:ind w:firstLine="0"/>
            <w:jc w:val="center"/>
          </w:pPr>
        </w:pPrChange>
      </w:pPr>
      <w:del w:id="3121" w:author="Cristiano de Menezes Feu" w:date="2022-11-21T08:33:00Z">
        <w:r w:rsidDel="00E631A1">
          <w:rPr>
            <w:rFonts w:ascii="ClearSans-Bold" w:eastAsia="ClearSans-Bold" w:hAnsi="ClearSans-Bold" w:cs="ClearSans-Bold"/>
            <w:b/>
            <w:color w:val="000000"/>
            <w:sz w:val="24"/>
            <w:szCs w:val="24"/>
          </w:rPr>
          <w:delText>Seção V</w:delText>
        </w:r>
        <w:r w:rsidDel="00E631A1">
          <w:rPr>
            <w:rFonts w:ascii="ClearSans-Bold" w:eastAsia="ClearSans-Bold" w:hAnsi="ClearSans-Bold" w:cs="ClearSans-Bold"/>
            <w:b/>
            <w:color w:val="000000"/>
            <w:sz w:val="24"/>
            <w:szCs w:val="24"/>
          </w:rPr>
          <w:br/>
          <w:delText>Dos Impedimentos e Ausências</w:delText>
        </w:r>
      </w:del>
    </w:p>
    <w:p w14:paraId="0000073E" w14:textId="2A68901C" w:rsidR="003D183A" w:rsidDel="00E631A1" w:rsidRDefault="008B7924" w:rsidP="00E631A1">
      <w:pPr>
        <w:widowControl w:val="0"/>
        <w:pBdr>
          <w:top w:val="nil"/>
          <w:left w:val="nil"/>
          <w:bottom w:val="nil"/>
          <w:right w:val="nil"/>
          <w:between w:val="nil"/>
        </w:pBdr>
        <w:ind w:firstLine="0"/>
        <w:jc w:val="center"/>
        <w:rPr>
          <w:del w:id="3122" w:author="Cristiano de Menezes Feu" w:date="2022-11-21T08:33:00Z"/>
          <w:b/>
          <w:color w:val="005583"/>
          <w:sz w:val="20"/>
          <w:szCs w:val="20"/>
        </w:rPr>
        <w:pPrChange w:id="3123" w:author="Cristiano de Menezes Feu" w:date="2022-11-21T08:33:00Z">
          <w:pPr>
            <w:widowControl w:val="0"/>
            <w:pBdr>
              <w:top w:val="nil"/>
              <w:left w:val="nil"/>
              <w:bottom w:val="nil"/>
              <w:right w:val="nil"/>
              <w:between w:val="nil"/>
            </w:pBdr>
          </w:pPr>
        </w:pPrChange>
      </w:pPr>
      <w:del w:id="3124" w:author="Cristiano de Menezes Feu" w:date="2022-11-21T08:33:00Z">
        <w:r w:rsidDel="00E631A1">
          <w:rPr>
            <w:rFonts w:ascii="ClearSans-Bold" w:eastAsia="ClearSans-Bold" w:hAnsi="ClearSans-Bold" w:cs="ClearSans-Bold"/>
            <w:b/>
            <w:color w:val="000000"/>
          </w:rPr>
          <w:delText>Art. 43.</w:delText>
        </w:r>
        <w:r w:rsidDel="00E631A1">
          <w:rPr>
            <w:color w:val="000000"/>
          </w:rPr>
          <w:delText xml:space="preserve"> Nenhum Deputado poderá presidir reunião de Comissão quando se debater ou votar matéria da qual seja Autor ou Relator</w:delText>
        </w:r>
        <w:r w:rsidDel="00E631A1">
          <w:rPr>
            <w:color w:val="005583"/>
          </w:rPr>
          <w:delText xml:space="preserve">. </w:delText>
        </w:r>
      </w:del>
    </w:p>
    <w:p w14:paraId="0000073F" w14:textId="6D82B09D" w:rsidR="003D183A" w:rsidDel="00E631A1" w:rsidRDefault="008B7924" w:rsidP="00E631A1">
      <w:pPr>
        <w:widowControl w:val="0"/>
        <w:pBdr>
          <w:top w:val="nil"/>
          <w:left w:val="nil"/>
          <w:bottom w:val="nil"/>
          <w:right w:val="nil"/>
          <w:between w:val="nil"/>
        </w:pBdr>
        <w:spacing w:before="0" w:after="113"/>
        <w:ind w:left="567" w:firstLine="0"/>
        <w:jc w:val="center"/>
        <w:rPr>
          <w:del w:id="3125" w:author="Cristiano de Menezes Feu" w:date="2022-11-21T08:33:00Z"/>
          <w:b/>
          <w:color w:val="005583"/>
          <w:sz w:val="20"/>
          <w:szCs w:val="20"/>
        </w:rPr>
        <w:pPrChange w:id="3126" w:author="Cristiano de Menezes Feu" w:date="2022-11-21T08:33:00Z">
          <w:pPr>
            <w:widowControl w:val="0"/>
            <w:pBdr>
              <w:top w:val="nil"/>
              <w:left w:val="nil"/>
              <w:bottom w:val="nil"/>
              <w:right w:val="nil"/>
              <w:between w:val="nil"/>
            </w:pBdr>
            <w:spacing w:before="0" w:after="113"/>
            <w:ind w:left="567" w:firstLine="0"/>
          </w:pPr>
        </w:pPrChange>
      </w:pPr>
      <w:del w:id="3127" w:author="Cristiano de Menezes Feu" w:date="2022-11-21T08:33:00Z">
        <w:r w:rsidDel="00E631A1">
          <w:rPr>
            <w:b/>
            <w:color w:val="005583"/>
            <w:sz w:val="20"/>
            <w:szCs w:val="20"/>
          </w:rPr>
          <w:delText>QO</w:delText>
        </w:r>
        <w:r w:rsidDel="00E631A1">
          <w:rPr>
            <w:color w:val="005583"/>
            <w:sz w:val="20"/>
            <w:szCs w:val="20"/>
          </w:rPr>
          <w:delText xml:space="preserve"> 175/2007 – Reafirma o entendimento constante da QO 10.330/1996 no sentido de que é considerado autor aquele que subscreve proposição de iniciativa individual e de autoria coletiva voluntária; para as proposições com subscrição de apoiamento, a exemplo de PEC, considera-se Autor somente o primeiro signatário.</w:delText>
        </w:r>
      </w:del>
    </w:p>
    <w:p w14:paraId="00000740" w14:textId="00073094" w:rsidR="003D183A" w:rsidDel="00E631A1" w:rsidRDefault="008B7924" w:rsidP="00E631A1">
      <w:pPr>
        <w:widowControl w:val="0"/>
        <w:pBdr>
          <w:top w:val="nil"/>
          <w:left w:val="nil"/>
          <w:bottom w:val="nil"/>
          <w:right w:val="nil"/>
          <w:between w:val="nil"/>
        </w:pBdr>
        <w:spacing w:before="0" w:after="113"/>
        <w:ind w:left="567" w:firstLine="0"/>
        <w:jc w:val="center"/>
        <w:rPr>
          <w:del w:id="3128" w:author="Cristiano de Menezes Feu" w:date="2022-11-21T08:33:00Z"/>
          <w:color w:val="005583"/>
          <w:sz w:val="20"/>
          <w:szCs w:val="20"/>
        </w:rPr>
        <w:pPrChange w:id="3129" w:author="Cristiano de Menezes Feu" w:date="2022-11-21T08:33:00Z">
          <w:pPr>
            <w:widowControl w:val="0"/>
            <w:pBdr>
              <w:top w:val="nil"/>
              <w:left w:val="nil"/>
              <w:bottom w:val="nil"/>
              <w:right w:val="nil"/>
              <w:between w:val="nil"/>
            </w:pBdr>
            <w:spacing w:before="0" w:after="113"/>
            <w:ind w:left="567" w:firstLine="0"/>
          </w:pPr>
        </w:pPrChange>
      </w:pPr>
      <w:del w:id="3130" w:author="Cristiano de Menezes Feu" w:date="2022-11-21T08:33:00Z">
        <w:r w:rsidDel="00E631A1">
          <w:rPr>
            <w:b/>
            <w:color w:val="005583"/>
            <w:sz w:val="20"/>
            <w:szCs w:val="20"/>
          </w:rPr>
          <w:delText>Prática:</w:delText>
        </w:r>
        <w:r w:rsidDel="00E631A1">
          <w:rPr>
            <w:color w:val="005583"/>
            <w:sz w:val="20"/>
            <w:szCs w:val="20"/>
          </w:rPr>
          <w:delText xml:space="preserve"> não há impedimento para que o Autor de requerimento de criação de CPI seja Relator ou Presidente da Comissão. Exemplo: Requerimento de Criação de CPI nº 3/2011.</w:delText>
        </w:r>
      </w:del>
    </w:p>
    <w:p w14:paraId="00000741" w14:textId="2A85A303" w:rsidR="003D183A" w:rsidDel="00E631A1" w:rsidRDefault="008B7924" w:rsidP="00E631A1">
      <w:pPr>
        <w:widowControl w:val="0"/>
        <w:pBdr>
          <w:top w:val="nil"/>
          <w:left w:val="nil"/>
          <w:bottom w:val="nil"/>
          <w:right w:val="nil"/>
          <w:between w:val="nil"/>
        </w:pBdr>
        <w:ind w:firstLine="0"/>
        <w:jc w:val="center"/>
        <w:rPr>
          <w:del w:id="3131" w:author="Cristiano de Menezes Feu" w:date="2022-11-21T08:33:00Z"/>
          <w:b/>
          <w:color w:val="005583"/>
          <w:sz w:val="20"/>
          <w:szCs w:val="20"/>
        </w:rPr>
        <w:pPrChange w:id="3132" w:author="Cristiano de Menezes Feu" w:date="2022-11-21T08:33:00Z">
          <w:pPr>
            <w:widowControl w:val="0"/>
            <w:pBdr>
              <w:top w:val="nil"/>
              <w:left w:val="nil"/>
              <w:bottom w:val="nil"/>
              <w:right w:val="nil"/>
              <w:between w:val="nil"/>
            </w:pBdr>
          </w:pPr>
        </w:pPrChange>
      </w:pPr>
      <w:del w:id="3133"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Não poderá o Autor de proposição ser dela Relator, ainda que substituto ou parcial. </w:delText>
        </w:r>
      </w:del>
    </w:p>
    <w:p w14:paraId="00000742" w14:textId="677FF315" w:rsidR="003D183A" w:rsidDel="00E631A1" w:rsidRDefault="008B7924" w:rsidP="00E631A1">
      <w:pPr>
        <w:widowControl w:val="0"/>
        <w:pBdr>
          <w:top w:val="nil"/>
          <w:left w:val="nil"/>
          <w:bottom w:val="nil"/>
          <w:right w:val="nil"/>
          <w:between w:val="nil"/>
        </w:pBdr>
        <w:spacing w:before="0" w:after="113"/>
        <w:ind w:left="567" w:firstLine="0"/>
        <w:jc w:val="center"/>
        <w:rPr>
          <w:del w:id="3134" w:author="Cristiano de Menezes Feu" w:date="2022-11-21T08:33:00Z"/>
          <w:b/>
          <w:color w:val="005583"/>
          <w:sz w:val="20"/>
          <w:szCs w:val="20"/>
        </w:rPr>
        <w:pPrChange w:id="3135" w:author="Cristiano de Menezes Feu" w:date="2022-11-21T08:33:00Z">
          <w:pPr>
            <w:widowControl w:val="0"/>
            <w:pBdr>
              <w:top w:val="nil"/>
              <w:left w:val="nil"/>
              <w:bottom w:val="nil"/>
              <w:right w:val="nil"/>
              <w:between w:val="nil"/>
            </w:pBdr>
            <w:spacing w:before="0" w:after="113"/>
            <w:ind w:left="567" w:firstLine="0"/>
          </w:pPr>
        </w:pPrChange>
      </w:pPr>
      <w:del w:id="3136" w:author="Cristiano de Menezes Feu" w:date="2022-11-21T08:33:00Z">
        <w:r w:rsidDel="00E631A1">
          <w:rPr>
            <w:b/>
            <w:color w:val="005583"/>
            <w:sz w:val="20"/>
            <w:szCs w:val="20"/>
          </w:rPr>
          <w:delText>QO</w:delText>
        </w:r>
        <w:r w:rsidDel="00E631A1">
          <w:rPr>
            <w:color w:val="005583"/>
            <w:sz w:val="20"/>
            <w:szCs w:val="20"/>
          </w:rPr>
          <w:delText xml:space="preserve"> 173/2012 e QO 176/2012 – Não há impedimento para que eventual Autor de apensado, declarado prejudicado em virtude da aprovação do projeto principal na Câmara, seja Relator das emendas do Senado ao projeto, em caráter de revisão.</w:delText>
        </w:r>
      </w:del>
    </w:p>
    <w:p w14:paraId="00000743" w14:textId="54ABEA8B" w:rsidR="003D183A" w:rsidDel="00E631A1" w:rsidRDefault="008B7924" w:rsidP="00E631A1">
      <w:pPr>
        <w:widowControl w:val="0"/>
        <w:pBdr>
          <w:top w:val="nil"/>
          <w:left w:val="nil"/>
          <w:bottom w:val="nil"/>
          <w:right w:val="nil"/>
          <w:between w:val="nil"/>
        </w:pBdr>
        <w:spacing w:before="0" w:after="113"/>
        <w:ind w:left="567" w:firstLine="0"/>
        <w:jc w:val="center"/>
        <w:rPr>
          <w:del w:id="3137" w:author="Cristiano de Menezes Feu" w:date="2022-11-21T08:33:00Z"/>
          <w:b/>
          <w:color w:val="005583"/>
          <w:sz w:val="20"/>
          <w:szCs w:val="20"/>
        </w:rPr>
        <w:pPrChange w:id="3138" w:author="Cristiano de Menezes Feu" w:date="2022-11-21T08:33:00Z">
          <w:pPr>
            <w:widowControl w:val="0"/>
            <w:pBdr>
              <w:top w:val="nil"/>
              <w:left w:val="nil"/>
              <w:bottom w:val="nil"/>
              <w:right w:val="nil"/>
              <w:between w:val="nil"/>
            </w:pBdr>
            <w:spacing w:before="0" w:after="113"/>
            <w:ind w:left="567" w:firstLine="0"/>
          </w:pPr>
        </w:pPrChange>
      </w:pPr>
      <w:del w:id="3139" w:author="Cristiano de Menezes Feu" w:date="2022-11-21T08:33:00Z">
        <w:r w:rsidDel="00E631A1">
          <w:rPr>
            <w:b/>
            <w:color w:val="005583"/>
            <w:sz w:val="20"/>
            <w:szCs w:val="20"/>
          </w:rPr>
          <w:delText>QO</w:delText>
        </w:r>
        <w:r w:rsidDel="00E631A1">
          <w:rPr>
            <w:color w:val="005583"/>
            <w:sz w:val="20"/>
            <w:szCs w:val="20"/>
          </w:rPr>
          <w:delText xml:space="preserve"> 81/2007 – Cumpre o que dispõe o art. 43 do RICD, o relator que requer a retirada de emendas apresentadas quando ainda não tinha sido designado relator da matéria de modo a viabilizar a sua relatoria e não há vício do ponto de vista regimental se as incluir em seu parecer, já que “ele pode colocar nele [o parecer] as suas ideias, as suas opiniões. Até porque, ao final, quem delibera é sempre será o Plenário”</w:delText>
        </w:r>
      </w:del>
    </w:p>
    <w:p w14:paraId="00000744" w14:textId="19FE9FCA" w:rsidR="003D183A" w:rsidDel="00E631A1" w:rsidRDefault="008B7924" w:rsidP="00E631A1">
      <w:pPr>
        <w:widowControl w:val="0"/>
        <w:pBdr>
          <w:top w:val="nil"/>
          <w:left w:val="nil"/>
          <w:bottom w:val="nil"/>
          <w:right w:val="nil"/>
          <w:between w:val="nil"/>
        </w:pBdr>
        <w:spacing w:before="0" w:after="113"/>
        <w:ind w:left="567" w:firstLine="0"/>
        <w:jc w:val="center"/>
        <w:rPr>
          <w:del w:id="3140" w:author="Cristiano de Menezes Feu" w:date="2022-11-21T08:33:00Z"/>
          <w:b/>
          <w:color w:val="005583"/>
          <w:sz w:val="20"/>
          <w:szCs w:val="20"/>
        </w:rPr>
        <w:pPrChange w:id="3141" w:author="Cristiano de Menezes Feu" w:date="2022-11-21T08:33:00Z">
          <w:pPr>
            <w:widowControl w:val="0"/>
            <w:pBdr>
              <w:top w:val="nil"/>
              <w:left w:val="nil"/>
              <w:bottom w:val="nil"/>
              <w:right w:val="nil"/>
              <w:between w:val="nil"/>
            </w:pBdr>
            <w:spacing w:before="0" w:after="113"/>
            <w:ind w:left="567" w:firstLine="0"/>
          </w:pPr>
        </w:pPrChange>
      </w:pPr>
      <w:del w:id="3142" w:author="Cristiano de Menezes Feu" w:date="2022-11-21T08:33:00Z">
        <w:r w:rsidDel="00E631A1">
          <w:rPr>
            <w:b/>
            <w:color w:val="005583"/>
            <w:sz w:val="20"/>
            <w:szCs w:val="20"/>
          </w:rPr>
          <w:delText>QO</w:delText>
        </w:r>
        <w:r w:rsidDel="00E631A1">
          <w:rPr>
            <w:color w:val="005583"/>
            <w:sz w:val="20"/>
            <w:szCs w:val="20"/>
          </w:rPr>
          <w:delText xml:space="preserve"> 695/2006 – Não pode o Autor de proposição apensada ser Relator do bloco de proposições.</w:delText>
        </w:r>
      </w:del>
    </w:p>
    <w:p w14:paraId="00000745" w14:textId="120672B4" w:rsidR="003D183A" w:rsidDel="00E631A1" w:rsidRDefault="008B7924" w:rsidP="00E631A1">
      <w:pPr>
        <w:widowControl w:val="0"/>
        <w:pBdr>
          <w:top w:val="nil"/>
          <w:left w:val="nil"/>
          <w:bottom w:val="nil"/>
          <w:right w:val="nil"/>
          <w:between w:val="nil"/>
        </w:pBdr>
        <w:spacing w:before="0" w:after="113"/>
        <w:ind w:left="567" w:firstLine="0"/>
        <w:jc w:val="center"/>
        <w:rPr>
          <w:del w:id="3143" w:author="Cristiano de Menezes Feu" w:date="2022-11-21T08:33:00Z"/>
          <w:color w:val="005583"/>
          <w:sz w:val="20"/>
          <w:szCs w:val="20"/>
        </w:rPr>
        <w:pPrChange w:id="3144" w:author="Cristiano de Menezes Feu" w:date="2022-11-21T08:33:00Z">
          <w:pPr>
            <w:widowControl w:val="0"/>
            <w:pBdr>
              <w:top w:val="nil"/>
              <w:left w:val="nil"/>
              <w:bottom w:val="nil"/>
              <w:right w:val="nil"/>
              <w:between w:val="nil"/>
            </w:pBdr>
            <w:spacing w:before="0" w:after="113"/>
            <w:ind w:left="567" w:firstLine="0"/>
          </w:pPr>
        </w:pPrChange>
      </w:pPr>
      <w:del w:id="3145" w:author="Cristiano de Menezes Feu" w:date="2022-11-21T08:33:00Z">
        <w:r w:rsidDel="00E631A1">
          <w:rPr>
            <w:b/>
            <w:color w:val="005583"/>
            <w:sz w:val="20"/>
            <w:szCs w:val="20"/>
          </w:rPr>
          <w:delText>Prática:</w:delText>
        </w:r>
        <w:r w:rsidDel="00E631A1">
          <w:rPr>
            <w:color w:val="005583"/>
            <w:sz w:val="20"/>
            <w:szCs w:val="20"/>
          </w:rPr>
          <w:delText xml:space="preserve"> admite-se a apresentação de voto em separado pelo Autor da proposição, se membro da Comissão. Exemplo: PL 2072/1999, na Comissão de Trabalho, de Administração e Serviço Público. </w:delText>
        </w:r>
      </w:del>
    </w:p>
    <w:p w14:paraId="00000746" w14:textId="090E191C" w:rsidR="003D183A" w:rsidDel="00E631A1" w:rsidRDefault="008B7924" w:rsidP="00E631A1">
      <w:pPr>
        <w:widowControl w:val="0"/>
        <w:pBdr>
          <w:top w:val="nil"/>
          <w:left w:val="nil"/>
          <w:bottom w:val="nil"/>
          <w:right w:val="nil"/>
          <w:between w:val="nil"/>
        </w:pBdr>
        <w:ind w:firstLine="0"/>
        <w:jc w:val="center"/>
        <w:rPr>
          <w:del w:id="3146" w:author="Cristiano de Menezes Feu" w:date="2022-11-21T08:33:00Z"/>
          <w:color w:val="000000"/>
        </w:rPr>
        <w:pPrChange w:id="3147" w:author="Cristiano de Menezes Feu" w:date="2022-11-21T08:33:00Z">
          <w:pPr>
            <w:widowControl w:val="0"/>
            <w:pBdr>
              <w:top w:val="nil"/>
              <w:left w:val="nil"/>
              <w:bottom w:val="nil"/>
              <w:right w:val="nil"/>
              <w:between w:val="nil"/>
            </w:pBdr>
          </w:pPr>
        </w:pPrChange>
      </w:pPr>
      <w:del w:id="3148" w:author="Cristiano de Menezes Feu" w:date="2022-11-21T08:33:00Z">
        <w:r w:rsidDel="00E631A1">
          <w:rPr>
            <w:rFonts w:ascii="ClearSans-Bold" w:eastAsia="ClearSans-Bold" w:hAnsi="ClearSans-Bold" w:cs="ClearSans-Bold"/>
            <w:b/>
            <w:color w:val="000000"/>
          </w:rPr>
          <w:delText>Art. 44.</w:delText>
        </w:r>
        <w:r w:rsidDel="00E631A1">
          <w:rPr>
            <w:color w:val="000000"/>
          </w:rPr>
          <w:delText xml:space="preserve"> Sempre que um membro de Comissão não puder comparecer às reuniões, deverá comunicar o fato ao seu Presidente, que fará publicar em ata a escusa.</w:delText>
        </w:r>
      </w:del>
    </w:p>
    <w:p w14:paraId="00000747" w14:textId="2B0F38A0" w:rsidR="003D183A" w:rsidDel="00E631A1" w:rsidRDefault="008B7924" w:rsidP="00E631A1">
      <w:pPr>
        <w:widowControl w:val="0"/>
        <w:pBdr>
          <w:top w:val="nil"/>
          <w:left w:val="nil"/>
          <w:bottom w:val="nil"/>
          <w:right w:val="nil"/>
          <w:between w:val="nil"/>
        </w:pBdr>
        <w:ind w:firstLine="0"/>
        <w:jc w:val="center"/>
        <w:rPr>
          <w:del w:id="3149" w:author="Cristiano de Menezes Feu" w:date="2022-11-21T08:33:00Z"/>
          <w:rFonts w:ascii="ClearSans-Bold" w:eastAsia="ClearSans-Bold" w:hAnsi="ClearSans-Bold" w:cs="ClearSans-Bold"/>
          <w:b/>
          <w:color w:val="000000"/>
        </w:rPr>
        <w:pPrChange w:id="3150" w:author="Cristiano de Menezes Feu" w:date="2022-11-21T08:33:00Z">
          <w:pPr>
            <w:widowControl w:val="0"/>
            <w:pBdr>
              <w:top w:val="nil"/>
              <w:left w:val="nil"/>
              <w:bottom w:val="nil"/>
              <w:right w:val="nil"/>
              <w:between w:val="nil"/>
            </w:pBdr>
          </w:pPr>
        </w:pPrChange>
      </w:pPr>
      <w:del w:id="3151" w:author="Cristiano de Menezes Feu" w:date="2022-11-21T08:33:00Z">
        <w:r w:rsidDel="00E631A1">
          <w:rPr>
            <w:color w:val="000000"/>
          </w:rPr>
          <w:delText xml:space="preserve">§ 1º Se, por falta de comparecimento de membro efetivo, ou de suplente preferencial, estiver sendo prejudicado o trabalho de qualquer Comissão, o Presidente da Câmara, a requerimento do Presidente da Comissão ou de qualquer Deputado, designará substituto para o membro faltoso, por indicação do Líder da respectiva bancada. </w:delText>
        </w:r>
      </w:del>
    </w:p>
    <w:p w14:paraId="00000748" w14:textId="3E7DBEF3" w:rsidR="003D183A" w:rsidDel="00E631A1" w:rsidRDefault="008B7924" w:rsidP="00E631A1">
      <w:pPr>
        <w:widowControl w:val="0"/>
        <w:pBdr>
          <w:top w:val="nil"/>
          <w:left w:val="nil"/>
          <w:bottom w:val="nil"/>
          <w:right w:val="nil"/>
          <w:between w:val="nil"/>
        </w:pBdr>
        <w:spacing w:before="0" w:after="113"/>
        <w:ind w:left="567" w:firstLine="0"/>
        <w:jc w:val="center"/>
        <w:rPr>
          <w:del w:id="3152" w:author="Cristiano de Menezes Feu" w:date="2022-11-21T08:33:00Z"/>
          <w:color w:val="005583"/>
          <w:sz w:val="20"/>
          <w:szCs w:val="20"/>
        </w:rPr>
        <w:pPrChange w:id="3153" w:author="Cristiano de Menezes Feu" w:date="2022-11-21T08:33:00Z">
          <w:pPr>
            <w:widowControl w:val="0"/>
            <w:pBdr>
              <w:top w:val="nil"/>
              <w:left w:val="nil"/>
              <w:bottom w:val="nil"/>
              <w:right w:val="nil"/>
              <w:between w:val="nil"/>
            </w:pBdr>
            <w:spacing w:before="0" w:after="113"/>
            <w:ind w:left="567" w:firstLine="0"/>
          </w:pPr>
        </w:pPrChange>
      </w:pPr>
      <w:del w:id="3154" w:author="Cristiano de Menezes Feu" w:date="2022-11-21T08:33:00Z">
        <w:r w:rsidDel="00E631A1">
          <w:rPr>
            <w:color w:val="005583"/>
            <w:sz w:val="20"/>
            <w:szCs w:val="20"/>
          </w:rPr>
          <w:delText>Art. 10, VI; art. 17, III, a; art. 45, § 1º.</w:delText>
        </w:r>
      </w:del>
    </w:p>
    <w:p w14:paraId="00000749" w14:textId="75F513B7" w:rsidR="003D183A" w:rsidDel="00E631A1" w:rsidRDefault="008B7924" w:rsidP="00E631A1">
      <w:pPr>
        <w:widowControl w:val="0"/>
        <w:pBdr>
          <w:top w:val="nil"/>
          <w:left w:val="nil"/>
          <w:bottom w:val="nil"/>
          <w:right w:val="nil"/>
          <w:between w:val="nil"/>
        </w:pBdr>
        <w:ind w:firstLine="0"/>
        <w:jc w:val="center"/>
        <w:rPr>
          <w:del w:id="3155" w:author="Cristiano de Menezes Feu" w:date="2022-11-21T08:33:00Z"/>
          <w:color w:val="000000"/>
        </w:rPr>
        <w:pPrChange w:id="3156" w:author="Cristiano de Menezes Feu" w:date="2022-11-21T08:33:00Z">
          <w:pPr>
            <w:widowControl w:val="0"/>
            <w:pBdr>
              <w:top w:val="nil"/>
              <w:left w:val="nil"/>
              <w:bottom w:val="nil"/>
              <w:right w:val="nil"/>
              <w:between w:val="nil"/>
            </w:pBdr>
          </w:pPr>
        </w:pPrChange>
      </w:pPr>
      <w:del w:id="3157" w:author="Cristiano de Menezes Feu" w:date="2022-11-21T08:33:00Z">
        <w:r w:rsidDel="00E631A1">
          <w:rPr>
            <w:color w:val="000000"/>
          </w:rPr>
          <w:delText xml:space="preserve">§ 2º Cessará a substituição logo que o titular, ou o suplente preferencial, voltar ao exercício. </w:delText>
        </w:r>
      </w:del>
    </w:p>
    <w:p w14:paraId="0000074A" w14:textId="0FE7F274" w:rsidR="003D183A" w:rsidDel="00E631A1" w:rsidRDefault="008B7924" w:rsidP="00E631A1">
      <w:pPr>
        <w:widowControl w:val="0"/>
        <w:pBdr>
          <w:top w:val="nil"/>
          <w:left w:val="nil"/>
          <w:bottom w:val="nil"/>
          <w:right w:val="nil"/>
          <w:between w:val="nil"/>
        </w:pBdr>
        <w:ind w:firstLine="0"/>
        <w:jc w:val="center"/>
        <w:rPr>
          <w:del w:id="3158" w:author="Cristiano de Menezes Feu" w:date="2022-11-21T08:33:00Z"/>
          <w:rFonts w:ascii="ClearSans-Bold" w:eastAsia="ClearSans-Bold" w:hAnsi="ClearSans-Bold" w:cs="ClearSans-Bold"/>
          <w:b/>
          <w:color w:val="000000"/>
        </w:rPr>
        <w:pPrChange w:id="3159" w:author="Cristiano de Menezes Feu" w:date="2022-11-21T08:33:00Z">
          <w:pPr>
            <w:widowControl w:val="0"/>
            <w:pBdr>
              <w:top w:val="nil"/>
              <w:left w:val="nil"/>
              <w:bottom w:val="nil"/>
              <w:right w:val="nil"/>
              <w:between w:val="nil"/>
            </w:pBdr>
          </w:pPr>
        </w:pPrChange>
      </w:pPr>
      <w:del w:id="3160" w:author="Cristiano de Menezes Feu" w:date="2022-11-21T08:33:00Z">
        <w:r w:rsidDel="00E631A1">
          <w:rPr>
            <w:color w:val="000000"/>
          </w:rPr>
          <w:delText xml:space="preserve">§ 3º Em caso de matéria urgente ou relevante, caberá ao Líder, mediante solicitação do Presidente da Comissão, indicar outro membro da sua bancada para substituir, em reunião, o membro ausente. </w:delText>
        </w:r>
      </w:del>
    </w:p>
    <w:p w14:paraId="0000074B" w14:textId="3866BA7F" w:rsidR="003D183A" w:rsidDel="00E631A1" w:rsidRDefault="008B7924" w:rsidP="00E631A1">
      <w:pPr>
        <w:widowControl w:val="0"/>
        <w:pBdr>
          <w:top w:val="nil"/>
          <w:left w:val="nil"/>
          <w:bottom w:val="nil"/>
          <w:right w:val="nil"/>
          <w:between w:val="nil"/>
        </w:pBdr>
        <w:spacing w:before="0" w:after="113"/>
        <w:ind w:left="567" w:firstLine="0"/>
        <w:jc w:val="center"/>
        <w:rPr>
          <w:del w:id="3161" w:author="Cristiano de Menezes Feu" w:date="2022-11-21T08:33:00Z"/>
          <w:color w:val="005583"/>
          <w:sz w:val="20"/>
          <w:szCs w:val="20"/>
        </w:rPr>
        <w:pPrChange w:id="3162" w:author="Cristiano de Menezes Feu" w:date="2022-11-21T08:33:00Z">
          <w:pPr>
            <w:widowControl w:val="0"/>
            <w:pBdr>
              <w:top w:val="nil"/>
              <w:left w:val="nil"/>
              <w:bottom w:val="nil"/>
              <w:right w:val="nil"/>
              <w:between w:val="nil"/>
            </w:pBdr>
            <w:spacing w:before="0" w:after="113"/>
            <w:ind w:left="567" w:firstLine="0"/>
          </w:pPr>
        </w:pPrChange>
      </w:pPr>
      <w:del w:id="3163" w:author="Cristiano de Menezes Feu" w:date="2022-11-21T08:33:00Z">
        <w:r w:rsidDel="00E631A1">
          <w:rPr>
            <w:color w:val="005583"/>
            <w:sz w:val="20"/>
            <w:szCs w:val="20"/>
          </w:rPr>
          <w:delText>Art. 10, VI.</w:delText>
        </w:r>
      </w:del>
    </w:p>
    <w:p w14:paraId="0000074C" w14:textId="580D7878" w:rsidR="003D183A" w:rsidDel="00E631A1" w:rsidRDefault="003D183A" w:rsidP="00E631A1">
      <w:pPr>
        <w:widowControl w:val="0"/>
        <w:pBdr>
          <w:top w:val="nil"/>
          <w:left w:val="nil"/>
          <w:bottom w:val="nil"/>
          <w:right w:val="nil"/>
          <w:between w:val="nil"/>
        </w:pBdr>
        <w:ind w:firstLine="0"/>
        <w:jc w:val="center"/>
        <w:rPr>
          <w:del w:id="3164" w:author="Cristiano de Menezes Feu" w:date="2022-11-21T08:33:00Z"/>
          <w:rFonts w:ascii="ClearSans-Bold" w:eastAsia="ClearSans-Bold" w:hAnsi="ClearSans-Bold" w:cs="ClearSans-Bold"/>
          <w:b/>
          <w:color w:val="000000"/>
          <w:sz w:val="24"/>
          <w:szCs w:val="24"/>
        </w:rPr>
        <w:pPrChange w:id="3165" w:author="Cristiano de Menezes Feu" w:date="2022-11-21T08:33:00Z">
          <w:pPr>
            <w:widowControl w:val="0"/>
            <w:pBdr>
              <w:top w:val="nil"/>
              <w:left w:val="nil"/>
              <w:bottom w:val="nil"/>
              <w:right w:val="nil"/>
              <w:between w:val="nil"/>
            </w:pBdr>
            <w:ind w:firstLine="0"/>
            <w:jc w:val="center"/>
          </w:pPr>
        </w:pPrChange>
      </w:pPr>
    </w:p>
    <w:p w14:paraId="0000074D" w14:textId="290AFF9B" w:rsidR="003D183A" w:rsidDel="00E631A1" w:rsidRDefault="008B7924" w:rsidP="00E631A1">
      <w:pPr>
        <w:widowControl w:val="0"/>
        <w:pBdr>
          <w:top w:val="nil"/>
          <w:left w:val="nil"/>
          <w:bottom w:val="nil"/>
          <w:right w:val="nil"/>
          <w:between w:val="nil"/>
        </w:pBdr>
        <w:ind w:firstLine="0"/>
        <w:jc w:val="center"/>
        <w:rPr>
          <w:del w:id="3166" w:author="Cristiano de Menezes Feu" w:date="2022-11-21T08:33:00Z"/>
          <w:rFonts w:ascii="ClearSans-Bold" w:eastAsia="ClearSans-Bold" w:hAnsi="ClearSans-Bold" w:cs="ClearSans-Bold"/>
          <w:b/>
          <w:color w:val="000000"/>
          <w:sz w:val="24"/>
          <w:szCs w:val="24"/>
        </w:rPr>
        <w:pPrChange w:id="3167" w:author="Cristiano de Menezes Feu" w:date="2022-11-21T08:33:00Z">
          <w:pPr>
            <w:widowControl w:val="0"/>
            <w:pBdr>
              <w:top w:val="nil"/>
              <w:left w:val="nil"/>
              <w:bottom w:val="nil"/>
              <w:right w:val="nil"/>
              <w:between w:val="nil"/>
            </w:pBdr>
            <w:ind w:firstLine="0"/>
            <w:jc w:val="center"/>
          </w:pPr>
        </w:pPrChange>
      </w:pPr>
      <w:del w:id="3168" w:author="Cristiano de Menezes Feu" w:date="2022-11-21T08:33:00Z">
        <w:r w:rsidDel="00E631A1">
          <w:rPr>
            <w:rFonts w:ascii="ClearSans-Bold" w:eastAsia="ClearSans-Bold" w:hAnsi="ClearSans-Bold" w:cs="ClearSans-Bold"/>
            <w:b/>
            <w:color w:val="000000"/>
            <w:sz w:val="24"/>
            <w:szCs w:val="24"/>
          </w:rPr>
          <w:delText>Seção VI</w:delText>
        </w:r>
        <w:r w:rsidDel="00E631A1">
          <w:rPr>
            <w:rFonts w:ascii="ClearSans-Bold" w:eastAsia="ClearSans-Bold" w:hAnsi="ClearSans-Bold" w:cs="ClearSans-Bold"/>
            <w:b/>
            <w:color w:val="000000"/>
            <w:sz w:val="24"/>
            <w:szCs w:val="24"/>
          </w:rPr>
          <w:br/>
          <w:delText>Das Vagas</w:delText>
        </w:r>
      </w:del>
    </w:p>
    <w:p w14:paraId="0000074E" w14:textId="08DF99D7" w:rsidR="003D183A" w:rsidDel="00E631A1" w:rsidRDefault="008B7924" w:rsidP="00E631A1">
      <w:pPr>
        <w:widowControl w:val="0"/>
        <w:pBdr>
          <w:top w:val="nil"/>
          <w:left w:val="nil"/>
          <w:bottom w:val="nil"/>
          <w:right w:val="nil"/>
          <w:between w:val="nil"/>
        </w:pBdr>
        <w:ind w:firstLine="0"/>
        <w:jc w:val="center"/>
        <w:rPr>
          <w:del w:id="3169" w:author="Cristiano de Menezes Feu" w:date="2022-11-21T08:33:00Z"/>
          <w:rFonts w:ascii="ClearSans-Bold" w:eastAsia="ClearSans-Bold" w:hAnsi="ClearSans-Bold" w:cs="ClearSans-Bold"/>
          <w:b/>
          <w:color w:val="000000"/>
        </w:rPr>
        <w:pPrChange w:id="3170" w:author="Cristiano de Menezes Feu" w:date="2022-11-21T08:33:00Z">
          <w:pPr>
            <w:widowControl w:val="0"/>
            <w:pBdr>
              <w:top w:val="nil"/>
              <w:left w:val="nil"/>
              <w:bottom w:val="nil"/>
              <w:right w:val="nil"/>
              <w:between w:val="nil"/>
            </w:pBdr>
          </w:pPr>
        </w:pPrChange>
      </w:pPr>
      <w:del w:id="3171" w:author="Cristiano de Menezes Feu" w:date="2022-11-21T08:33:00Z">
        <w:r w:rsidDel="00E631A1">
          <w:rPr>
            <w:rFonts w:ascii="ClearSans-Bold" w:eastAsia="ClearSans-Bold" w:hAnsi="ClearSans-Bold" w:cs="ClearSans-Bold"/>
            <w:b/>
            <w:color w:val="000000"/>
          </w:rPr>
          <w:delText xml:space="preserve">Art. 45. </w:delText>
        </w:r>
        <w:r w:rsidDel="00E631A1">
          <w:rPr>
            <w:color w:val="000000"/>
          </w:rPr>
          <w:delText xml:space="preserve">A vaga em Comissão verificar-se-á em virtude de término do mandato, renúncia, falecimento ou perda do lugar. </w:delText>
        </w:r>
      </w:del>
    </w:p>
    <w:p w14:paraId="0000074F" w14:textId="58815E4C" w:rsidR="003D183A" w:rsidDel="00E631A1" w:rsidRDefault="008B7924" w:rsidP="00E631A1">
      <w:pPr>
        <w:widowControl w:val="0"/>
        <w:pBdr>
          <w:top w:val="nil"/>
          <w:left w:val="nil"/>
          <w:bottom w:val="nil"/>
          <w:right w:val="nil"/>
          <w:between w:val="nil"/>
        </w:pBdr>
        <w:spacing w:before="0" w:after="113"/>
        <w:ind w:left="567" w:firstLine="0"/>
        <w:jc w:val="center"/>
        <w:rPr>
          <w:del w:id="3172" w:author="Cristiano de Menezes Feu" w:date="2022-11-21T08:33:00Z"/>
          <w:color w:val="005583"/>
          <w:sz w:val="20"/>
          <w:szCs w:val="20"/>
        </w:rPr>
        <w:pPrChange w:id="3173" w:author="Cristiano de Menezes Feu" w:date="2022-11-21T08:33:00Z">
          <w:pPr>
            <w:widowControl w:val="0"/>
            <w:pBdr>
              <w:top w:val="nil"/>
              <w:left w:val="nil"/>
              <w:bottom w:val="nil"/>
              <w:right w:val="nil"/>
              <w:between w:val="nil"/>
            </w:pBdr>
            <w:spacing w:before="0" w:after="113"/>
            <w:ind w:left="567" w:firstLine="0"/>
          </w:pPr>
        </w:pPrChange>
      </w:pPr>
      <w:del w:id="3174" w:author="Cristiano de Menezes Feu" w:date="2022-11-21T08:33:00Z">
        <w:r w:rsidDel="00E631A1">
          <w:rPr>
            <w:color w:val="005583"/>
            <w:sz w:val="20"/>
            <w:szCs w:val="20"/>
          </w:rPr>
          <w:delText>Art. 17, VI, f; art. 238.</w:delText>
        </w:r>
      </w:del>
    </w:p>
    <w:p w14:paraId="00000750" w14:textId="6CD70389" w:rsidR="003D183A" w:rsidDel="00E631A1" w:rsidRDefault="008B7924" w:rsidP="00E631A1">
      <w:pPr>
        <w:widowControl w:val="0"/>
        <w:pBdr>
          <w:top w:val="nil"/>
          <w:left w:val="nil"/>
          <w:bottom w:val="nil"/>
          <w:right w:val="nil"/>
          <w:between w:val="nil"/>
        </w:pBdr>
        <w:ind w:firstLine="0"/>
        <w:jc w:val="center"/>
        <w:rPr>
          <w:del w:id="3175" w:author="Cristiano de Menezes Feu" w:date="2022-11-21T08:33:00Z"/>
          <w:rFonts w:ascii="ClearSans-Bold" w:eastAsia="ClearSans-Bold" w:hAnsi="ClearSans-Bold" w:cs="ClearSans-Bold"/>
          <w:b/>
          <w:color w:val="000000"/>
        </w:rPr>
        <w:pPrChange w:id="3176" w:author="Cristiano de Menezes Feu" w:date="2022-11-21T08:33:00Z">
          <w:pPr>
            <w:widowControl w:val="0"/>
            <w:pBdr>
              <w:top w:val="nil"/>
              <w:left w:val="nil"/>
              <w:bottom w:val="nil"/>
              <w:right w:val="nil"/>
              <w:between w:val="nil"/>
            </w:pBdr>
          </w:pPr>
        </w:pPrChange>
      </w:pPr>
      <w:del w:id="3177" w:author="Cristiano de Menezes Feu" w:date="2022-11-21T08:33:00Z">
        <w:r w:rsidDel="00E631A1">
          <w:rPr>
            <w:color w:val="000000"/>
          </w:rPr>
          <w:delText xml:space="preserve">§ 1º Além do que estabelecem os arts. 57, XX, </w:delText>
        </w:r>
        <w:r w:rsidDel="00E631A1">
          <w:rPr>
            <w:rFonts w:ascii="Sansita" w:eastAsia="Sansita" w:hAnsi="Sansita" w:cs="Sansita"/>
            <w:i/>
            <w:color w:val="000000"/>
          </w:rPr>
          <w:delText>c</w:delText>
        </w:r>
        <w:r w:rsidDel="00E631A1">
          <w:rPr>
            <w:color w:val="000000"/>
          </w:rPr>
          <w:delText xml:space="preserve">, e 232, perderá automaticamente o lugar na Comissão o Deputado que não comparecer a cinco reuniões ordinárias consecutivas, ou a um quarto das reuniões, intercaladamente, durante a sessão legislativa, salvo motivo de força maior, justificado por escrito à Comissão. A perda do lugar será declarada pelo Presidente da Câmara em virtude de comunicação do Presidente da Comissão. </w:delText>
        </w:r>
      </w:del>
    </w:p>
    <w:p w14:paraId="00000751" w14:textId="5EA39184" w:rsidR="003D183A" w:rsidDel="00E631A1" w:rsidRDefault="008B7924" w:rsidP="00E631A1">
      <w:pPr>
        <w:widowControl w:val="0"/>
        <w:pBdr>
          <w:top w:val="nil"/>
          <w:left w:val="nil"/>
          <w:bottom w:val="nil"/>
          <w:right w:val="nil"/>
          <w:between w:val="nil"/>
        </w:pBdr>
        <w:spacing w:before="0" w:after="113"/>
        <w:ind w:left="567" w:firstLine="0"/>
        <w:jc w:val="center"/>
        <w:rPr>
          <w:del w:id="3178" w:author="Cristiano de Menezes Feu" w:date="2022-11-21T08:33:00Z"/>
          <w:color w:val="005583"/>
          <w:sz w:val="20"/>
          <w:szCs w:val="20"/>
        </w:rPr>
        <w:pPrChange w:id="3179" w:author="Cristiano de Menezes Feu" w:date="2022-11-21T08:33:00Z">
          <w:pPr>
            <w:widowControl w:val="0"/>
            <w:pBdr>
              <w:top w:val="nil"/>
              <w:left w:val="nil"/>
              <w:bottom w:val="nil"/>
              <w:right w:val="nil"/>
              <w:between w:val="nil"/>
            </w:pBdr>
            <w:spacing w:before="0" w:after="113"/>
            <w:ind w:left="567" w:firstLine="0"/>
          </w:pPr>
        </w:pPrChange>
      </w:pPr>
      <w:del w:id="3180" w:author="Cristiano de Menezes Feu" w:date="2022-11-21T08:33:00Z">
        <w:r w:rsidDel="00E631A1">
          <w:rPr>
            <w:color w:val="005583"/>
            <w:sz w:val="20"/>
            <w:szCs w:val="20"/>
          </w:rPr>
          <w:delText>Art. 17, III, b; art. 41, XVI.</w:delText>
        </w:r>
      </w:del>
    </w:p>
    <w:p w14:paraId="00000752" w14:textId="715B049E" w:rsidR="003D183A" w:rsidDel="00E631A1" w:rsidRDefault="008B7924" w:rsidP="00E631A1">
      <w:pPr>
        <w:widowControl w:val="0"/>
        <w:pBdr>
          <w:top w:val="nil"/>
          <w:left w:val="nil"/>
          <w:bottom w:val="nil"/>
          <w:right w:val="nil"/>
          <w:between w:val="nil"/>
        </w:pBdr>
        <w:spacing w:before="57"/>
        <w:ind w:firstLine="0"/>
        <w:jc w:val="center"/>
        <w:rPr>
          <w:del w:id="3181" w:author="Cristiano de Menezes Feu" w:date="2022-11-21T08:33:00Z"/>
          <w:color w:val="000000"/>
        </w:rPr>
        <w:pPrChange w:id="3182" w:author="Cristiano de Menezes Feu" w:date="2022-11-21T08:33:00Z">
          <w:pPr>
            <w:widowControl w:val="0"/>
            <w:pBdr>
              <w:top w:val="nil"/>
              <w:left w:val="nil"/>
              <w:bottom w:val="nil"/>
              <w:right w:val="nil"/>
              <w:between w:val="nil"/>
            </w:pBdr>
            <w:spacing w:before="57"/>
          </w:pPr>
        </w:pPrChange>
      </w:pPr>
      <w:del w:id="3183" w:author="Cristiano de Menezes Feu" w:date="2022-11-21T08:33:00Z">
        <w:r w:rsidDel="00E631A1">
          <w:rPr>
            <w:color w:val="000000"/>
          </w:rPr>
          <w:delText>§ 2º O Deputado que perder o lugar numa Comissão a ele não poderá retornar na mesma sessão legislativa.</w:delText>
        </w:r>
      </w:del>
    </w:p>
    <w:p w14:paraId="00000753" w14:textId="11960C65" w:rsidR="003D183A" w:rsidDel="00E631A1" w:rsidRDefault="008B7924" w:rsidP="00E631A1">
      <w:pPr>
        <w:widowControl w:val="0"/>
        <w:pBdr>
          <w:top w:val="nil"/>
          <w:left w:val="nil"/>
          <w:bottom w:val="nil"/>
          <w:right w:val="nil"/>
          <w:between w:val="nil"/>
        </w:pBdr>
        <w:spacing w:before="57"/>
        <w:ind w:firstLine="0"/>
        <w:jc w:val="center"/>
        <w:rPr>
          <w:del w:id="3184" w:author="Cristiano de Menezes Feu" w:date="2022-11-21T08:33:00Z"/>
          <w:rFonts w:ascii="ClearSans-Bold" w:eastAsia="ClearSans-Bold" w:hAnsi="ClearSans-Bold" w:cs="ClearSans-Bold"/>
          <w:b/>
          <w:color w:val="000000"/>
        </w:rPr>
        <w:pPrChange w:id="3185" w:author="Cristiano de Menezes Feu" w:date="2022-11-21T08:33:00Z">
          <w:pPr>
            <w:widowControl w:val="0"/>
            <w:pBdr>
              <w:top w:val="nil"/>
              <w:left w:val="nil"/>
              <w:bottom w:val="nil"/>
              <w:right w:val="nil"/>
              <w:between w:val="nil"/>
            </w:pBdr>
            <w:spacing w:before="57"/>
          </w:pPr>
        </w:pPrChange>
      </w:pPr>
      <w:del w:id="3186" w:author="Cristiano de Menezes Feu" w:date="2022-11-21T08:33:00Z">
        <w:r w:rsidDel="00E631A1">
          <w:rPr>
            <w:color w:val="000000"/>
          </w:rPr>
          <w:delText xml:space="preserve">§ 3º A vaga em Comissão será preenchida por designação do Presidente da Câmara, no interregno de três sessões, de acordo com a indicação feita pelo Líder do Partido ou de Bloco Parlamentar a que pertencer o lugar, ou independentemente dessa comunicação, se não for feita naquele prazo. </w:delText>
        </w:r>
      </w:del>
    </w:p>
    <w:p w14:paraId="00000754" w14:textId="238D8008" w:rsidR="003D183A" w:rsidDel="00E631A1" w:rsidRDefault="008B7924" w:rsidP="00E631A1">
      <w:pPr>
        <w:widowControl w:val="0"/>
        <w:pBdr>
          <w:top w:val="nil"/>
          <w:left w:val="nil"/>
          <w:bottom w:val="nil"/>
          <w:right w:val="nil"/>
          <w:between w:val="nil"/>
        </w:pBdr>
        <w:spacing w:before="0" w:after="113"/>
        <w:ind w:left="567" w:firstLine="0"/>
        <w:jc w:val="center"/>
        <w:rPr>
          <w:del w:id="3187" w:author="Cristiano de Menezes Feu" w:date="2022-11-21T08:33:00Z"/>
          <w:color w:val="005583"/>
          <w:sz w:val="20"/>
          <w:szCs w:val="20"/>
        </w:rPr>
        <w:pPrChange w:id="3188" w:author="Cristiano de Menezes Feu" w:date="2022-11-21T08:33:00Z">
          <w:pPr>
            <w:widowControl w:val="0"/>
            <w:pBdr>
              <w:top w:val="nil"/>
              <w:left w:val="nil"/>
              <w:bottom w:val="nil"/>
              <w:right w:val="nil"/>
              <w:between w:val="nil"/>
            </w:pBdr>
            <w:spacing w:before="0" w:after="113"/>
            <w:ind w:left="567" w:firstLine="0"/>
          </w:pPr>
        </w:pPrChange>
      </w:pPr>
      <w:del w:id="3189" w:author="Cristiano de Menezes Feu" w:date="2022-11-21T08:33:00Z">
        <w:r w:rsidDel="00E631A1">
          <w:rPr>
            <w:color w:val="005583"/>
            <w:sz w:val="20"/>
            <w:szCs w:val="20"/>
          </w:rPr>
          <w:delText>Art. 10, VI; art. 28, § 1º.</w:delText>
        </w:r>
      </w:del>
    </w:p>
    <w:p w14:paraId="00000755" w14:textId="63247568" w:rsidR="003D183A" w:rsidDel="00E631A1" w:rsidRDefault="008B7924" w:rsidP="00E631A1">
      <w:pPr>
        <w:widowControl w:val="0"/>
        <w:pBdr>
          <w:top w:val="nil"/>
          <w:left w:val="nil"/>
          <w:bottom w:val="nil"/>
          <w:right w:val="nil"/>
          <w:between w:val="nil"/>
        </w:pBdr>
        <w:ind w:firstLine="0"/>
        <w:jc w:val="center"/>
        <w:rPr>
          <w:del w:id="3190" w:author="Cristiano de Menezes Feu" w:date="2022-11-21T08:33:00Z"/>
          <w:rFonts w:ascii="ClearSans-Bold" w:eastAsia="ClearSans-Bold" w:hAnsi="ClearSans-Bold" w:cs="ClearSans-Bold"/>
          <w:b/>
          <w:color w:val="000000"/>
          <w:sz w:val="24"/>
          <w:szCs w:val="24"/>
        </w:rPr>
        <w:pPrChange w:id="3191" w:author="Cristiano de Menezes Feu" w:date="2022-11-21T08:33:00Z">
          <w:pPr>
            <w:widowControl w:val="0"/>
            <w:pBdr>
              <w:top w:val="nil"/>
              <w:left w:val="nil"/>
              <w:bottom w:val="nil"/>
              <w:right w:val="nil"/>
              <w:between w:val="nil"/>
            </w:pBdr>
            <w:ind w:firstLine="0"/>
            <w:jc w:val="center"/>
          </w:pPr>
        </w:pPrChange>
      </w:pPr>
      <w:del w:id="3192" w:author="Cristiano de Menezes Feu" w:date="2022-11-21T08:33:00Z">
        <w:r w:rsidDel="00E631A1">
          <w:rPr>
            <w:rFonts w:ascii="ClearSans-Bold" w:eastAsia="ClearSans-Bold" w:hAnsi="ClearSans-Bold" w:cs="ClearSans-Bold"/>
            <w:b/>
            <w:color w:val="000000"/>
            <w:sz w:val="24"/>
            <w:szCs w:val="24"/>
          </w:rPr>
          <w:delText>Seção VII</w:delText>
        </w:r>
        <w:r w:rsidDel="00E631A1">
          <w:rPr>
            <w:rFonts w:ascii="ClearSans-Bold" w:eastAsia="ClearSans-Bold" w:hAnsi="ClearSans-Bold" w:cs="ClearSans-Bold"/>
            <w:b/>
            <w:color w:val="000000"/>
            <w:sz w:val="24"/>
            <w:szCs w:val="24"/>
          </w:rPr>
          <w:br/>
          <w:delText>Das Reuniões</w:delText>
        </w:r>
      </w:del>
    </w:p>
    <w:p w14:paraId="00000756" w14:textId="17BBFB06" w:rsidR="003D183A" w:rsidDel="00E631A1" w:rsidRDefault="008B7924" w:rsidP="00E631A1">
      <w:pPr>
        <w:widowControl w:val="0"/>
        <w:pBdr>
          <w:top w:val="nil"/>
          <w:left w:val="nil"/>
          <w:bottom w:val="nil"/>
          <w:right w:val="nil"/>
          <w:between w:val="nil"/>
        </w:pBdr>
        <w:ind w:firstLine="0"/>
        <w:jc w:val="center"/>
        <w:rPr>
          <w:del w:id="3193" w:author="Cristiano de Menezes Feu" w:date="2022-11-21T08:33:00Z"/>
          <w:b/>
          <w:color w:val="005583"/>
          <w:sz w:val="20"/>
          <w:szCs w:val="20"/>
        </w:rPr>
        <w:pPrChange w:id="3194" w:author="Cristiano de Menezes Feu" w:date="2022-11-21T08:33:00Z">
          <w:pPr>
            <w:widowControl w:val="0"/>
            <w:pBdr>
              <w:top w:val="nil"/>
              <w:left w:val="nil"/>
              <w:bottom w:val="nil"/>
              <w:right w:val="nil"/>
              <w:between w:val="nil"/>
            </w:pBdr>
          </w:pPr>
        </w:pPrChange>
      </w:pPr>
      <w:del w:id="3195" w:author="Cristiano de Menezes Feu" w:date="2022-11-21T08:33:00Z">
        <w:r w:rsidDel="00E631A1">
          <w:rPr>
            <w:rFonts w:ascii="ClearSans-Bold" w:eastAsia="ClearSans-Bold" w:hAnsi="ClearSans-Bold" w:cs="ClearSans-Bold"/>
            <w:b/>
            <w:color w:val="000000"/>
          </w:rPr>
          <w:delText>Art. 46.</w:delText>
        </w:r>
        <w:r w:rsidDel="00E631A1">
          <w:rPr>
            <w:color w:val="000000"/>
          </w:rPr>
          <w:delText xml:space="preserve"> As Comissões reunir-se-ão na sede da Câmara, em dias e horas prefixados, ordinariamente de terça a quinta-feira, a partir das nove horas, ressalvadas as convocações de Comissão Parlamentar de Inquérito que se realizarem fora de Brasília. </w:delText>
        </w:r>
      </w:del>
    </w:p>
    <w:p w14:paraId="00000757" w14:textId="788886FF" w:rsidR="003D183A" w:rsidDel="00E631A1" w:rsidRDefault="008B7924" w:rsidP="00E631A1">
      <w:pPr>
        <w:widowControl w:val="0"/>
        <w:pBdr>
          <w:top w:val="nil"/>
          <w:left w:val="nil"/>
          <w:bottom w:val="nil"/>
          <w:right w:val="nil"/>
          <w:between w:val="nil"/>
        </w:pBdr>
        <w:spacing w:before="0" w:after="113"/>
        <w:ind w:left="567" w:firstLine="0"/>
        <w:jc w:val="center"/>
        <w:rPr>
          <w:del w:id="3196" w:author="Cristiano de Menezes Feu" w:date="2022-11-21T08:33:00Z"/>
          <w:b/>
          <w:color w:val="005583"/>
          <w:sz w:val="20"/>
          <w:szCs w:val="20"/>
        </w:rPr>
        <w:pPrChange w:id="3197" w:author="Cristiano de Menezes Feu" w:date="2022-11-21T08:33:00Z">
          <w:pPr>
            <w:widowControl w:val="0"/>
            <w:pBdr>
              <w:top w:val="nil"/>
              <w:left w:val="nil"/>
              <w:bottom w:val="nil"/>
              <w:right w:val="nil"/>
              <w:between w:val="nil"/>
            </w:pBdr>
            <w:spacing w:before="0" w:after="113"/>
            <w:ind w:left="567" w:firstLine="0"/>
          </w:pPr>
        </w:pPrChange>
      </w:pPr>
      <w:del w:id="3198" w:author="Cristiano de Menezes Feu" w:date="2022-11-21T08:33:00Z">
        <w:r w:rsidDel="00E631A1">
          <w:rPr>
            <w:b/>
            <w:color w:val="005583"/>
            <w:sz w:val="20"/>
            <w:szCs w:val="20"/>
          </w:rPr>
          <w:delText>Ato da mesa</w:delText>
        </w:r>
        <w:r w:rsidDel="00E631A1">
          <w:rPr>
            <w:color w:val="005583"/>
            <w:sz w:val="20"/>
            <w:szCs w:val="20"/>
          </w:rPr>
          <w:delText xml:space="preserve"> nº 80/2019 – Dispõe sobre eventos e produtos gráficos e bibliográficos</w:delText>
        </w:r>
        <w:r w:rsidDel="00E631A1">
          <w:rPr>
            <w:b/>
            <w:color w:val="005583"/>
            <w:sz w:val="20"/>
            <w:szCs w:val="20"/>
          </w:rPr>
          <w:delText xml:space="preserve"> </w:delText>
        </w:r>
        <w:r w:rsidDel="00E631A1">
          <w:rPr>
            <w:color w:val="005583"/>
            <w:sz w:val="20"/>
            <w:szCs w:val="20"/>
          </w:rPr>
          <w:delText>no âmbito das Comissões.</w:delText>
        </w:r>
      </w:del>
    </w:p>
    <w:p w14:paraId="00000758" w14:textId="7F4EFEDC" w:rsidR="003D183A" w:rsidDel="00E631A1" w:rsidRDefault="008B7924" w:rsidP="00E631A1">
      <w:pPr>
        <w:widowControl w:val="0"/>
        <w:pBdr>
          <w:top w:val="nil"/>
          <w:left w:val="nil"/>
          <w:bottom w:val="nil"/>
          <w:right w:val="nil"/>
          <w:between w:val="nil"/>
        </w:pBdr>
        <w:spacing w:before="0" w:after="113"/>
        <w:ind w:left="567" w:firstLine="0"/>
        <w:jc w:val="center"/>
        <w:rPr>
          <w:del w:id="3199" w:author="Cristiano de Menezes Feu" w:date="2022-11-21T08:33:00Z"/>
          <w:b/>
          <w:color w:val="005583"/>
          <w:sz w:val="20"/>
          <w:szCs w:val="20"/>
        </w:rPr>
        <w:pPrChange w:id="3200" w:author="Cristiano de Menezes Feu" w:date="2022-11-21T08:33:00Z">
          <w:pPr>
            <w:widowControl w:val="0"/>
            <w:pBdr>
              <w:top w:val="nil"/>
              <w:left w:val="nil"/>
              <w:bottom w:val="nil"/>
              <w:right w:val="nil"/>
              <w:between w:val="nil"/>
            </w:pBdr>
            <w:spacing w:before="0" w:after="113"/>
            <w:ind w:left="567" w:firstLine="0"/>
          </w:pPr>
        </w:pPrChange>
      </w:pPr>
      <w:del w:id="3201" w:author="Cristiano de Menezes Feu" w:date="2022-11-21T08:33:00Z">
        <w:r w:rsidDel="00E631A1">
          <w:rPr>
            <w:b/>
            <w:color w:val="005583"/>
            <w:sz w:val="20"/>
            <w:szCs w:val="20"/>
          </w:rPr>
          <w:delText>QO</w:delText>
        </w:r>
        <w:r w:rsidDel="00E631A1">
          <w:rPr>
            <w:color w:val="005583"/>
            <w:sz w:val="20"/>
            <w:szCs w:val="20"/>
          </w:rPr>
          <w:delText xml:space="preserve"> 155/2016 – Não há impedimento para que Comissões se reúnam antes da realização da primeira sessão do Plenário no início da sessão legislativa, a pretexto do disposto no art. 85 do Regimento Interno, em especial CPI que tem prazo constitucional para deliberar</w:delText>
        </w:r>
      </w:del>
    </w:p>
    <w:p w14:paraId="00000759" w14:textId="08B28468" w:rsidR="003D183A" w:rsidDel="00E631A1" w:rsidRDefault="008B7924" w:rsidP="00E631A1">
      <w:pPr>
        <w:widowControl w:val="0"/>
        <w:pBdr>
          <w:top w:val="nil"/>
          <w:left w:val="nil"/>
          <w:bottom w:val="nil"/>
          <w:right w:val="nil"/>
          <w:between w:val="nil"/>
        </w:pBdr>
        <w:spacing w:before="0" w:after="113"/>
        <w:ind w:left="567" w:firstLine="0"/>
        <w:jc w:val="center"/>
        <w:rPr>
          <w:del w:id="3202" w:author="Cristiano de Menezes Feu" w:date="2022-11-21T08:33:00Z"/>
          <w:b/>
          <w:color w:val="005583"/>
          <w:sz w:val="20"/>
          <w:szCs w:val="20"/>
        </w:rPr>
        <w:pPrChange w:id="3203" w:author="Cristiano de Menezes Feu" w:date="2022-11-21T08:33:00Z">
          <w:pPr>
            <w:widowControl w:val="0"/>
            <w:pBdr>
              <w:top w:val="nil"/>
              <w:left w:val="nil"/>
              <w:bottom w:val="nil"/>
              <w:right w:val="nil"/>
              <w:between w:val="nil"/>
            </w:pBdr>
            <w:spacing w:before="0" w:after="113"/>
            <w:ind w:left="567" w:firstLine="0"/>
          </w:pPr>
        </w:pPrChange>
      </w:pPr>
      <w:del w:id="3204" w:author="Cristiano de Menezes Feu" w:date="2022-11-21T08:33:00Z">
        <w:r w:rsidDel="00E631A1">
          <w:rPr>
            <w:b/>
            <w:color w:val="005583"/>
            <w:sz w:val="20"/>
            <w:szCs w:val="20"/>
          </w:rPr>
          <w:delText>QO</w:delText>
        </w:r>
        <w:r w:rsidDel="00E631A1">
          <w:rPr>
            <w:color w:val="005583"/>
            <w:sz w:val="20"/>
            <w:szCs w:val="20"/>
          </w:rPr>
          <w:delText xml:space="preserve"> 10.068/2000 – Anula “decisão da Comissão da Amazônia e de Desenvolvimento Regional, de convocar Ministros [...] e outras autoridades para tratar de assuntos relacionados à Comissão, em Belém do Pará [...] em face de dispositivo regimental que proíbe a realização de reunião de Comissões Permanentes fora da sede da Câmara dos Deputados”.</w:delText>
        </w:r>
      </w:del>
    </w:p>
    <w:p w14:paraId="0000075A" w14:textId="4413EC15" w:rsidR="003D183A" w:rsidDel="00E631A1" w:rsidRDefault="008B7924" w:rsidP="00E631A1">
      <w:pPr>
        <w:widowControl w:val="0"/>
        <w:pBdr>
          <w:top w:val="nil"/>
          <w:left w:val="nil"/>
          <w:bottom w:val="nil"/>
          <w:right w:val="nil"/>
          <w:between w:val="nil"/>
        </w:pBdr>
        <w:spacing w:before="0" w:after="113"/>
        <w:ind w:left="567" w:firstLine="0"/>
        <w:jc w:val="center"/>
        <w:rPr>
          <w:del w:id="3205" w:author="Cristiano de Menezes Feu" w:date="2022-11-21T08:33:00Z"/>
          <w:color w:val="005583"/>
          <w:sz w:val="20"/>
          <w:szCs w:val="20"/>
        </w:rPr>
        <w:pPrChange w:id="3206" w:author="Cristiano de Menezes Feu" w:date="2022-11-21T08:33:00Z">
          <w:pPr>
            <w:widowControl w:val="0"/>
            <w:pBdr>
              <w:top w:val="nil"/>
              <w:left w:val="nil"/>
              <w:bottom w:val="nil"/>
              <w:right w:val="nil"/>
              <w:between w:val="nil"/>
            </w:pBdr>
            <w:spacing w:before="0" w:after="113"/>
            <w:ind w:left="567" w:firstLine="0"/>
          </w:pPr>
        </w:pPrChange>
      </w:pPr>
      <w:del w:id="3207" w:author="Cristiano de Menezes Feu" w:date="2022-11-21T08:33:00Z">
        <w:r w:rsidDel="00E631A1">
          <w:rPr>
            <w:b/>
            <w:color w:val="005583"/>
            <w:sz w:val="20"/>
            <w:szCs w:val="20"/>
          </w:rPr>
          <w:delText>REC</w:delText>
        </w:r>
        <w:r w:rsidDel="00E631A1">
          <w:rPr>
            <w:color w:val="005583"/>
            <w:sz w:val="20"/>
            <w:szCs w:val="20"/>
          </w:rPr>
          <w:delText xml:space="preserve"> 90/2011 – Em virtude do disposto no § 6º do art. 46, não há nenhuma irregularidade na reunião de Comissão que se iniciou na quinta-feira à noite e prolongou seus trabalhos até a madrugada de sexta-feira.</w:delText>
        </w:r>
      </w:del>
    </w:p>
    <w:p w14:paraId="0000075B" w14:textId="4B54C369" w:rsidR="003D183A" w:rsidDel="00E631A1" w:rsidRDefault="003D183A" w:rsidP="00E631A1">
      <w:pPr>
        <w:widowControl w:val="0"/>
        <w:pBdr>
          <w:top w:val="nil"/>
          <w:left w:val="nil"/>
          <w:bottom w:val="nil"/>
          <w:right w:val="nil"/>
          <w:between w:val="nil"/>
        </w:pBdr>
        <w:ind w:firstLine="0"/>
        <w:jc w:val="center"/>
        <w:rPr>
          <w:del w:id="3208" w:author="Cristiano de Menezes Feu" w:date="2022-11-21T08:33:00Z"/>
          <w:color w:val="000000"/>
        </w:rPr>
        <w:pPrChange w:id="3209" w:author="Cristiano de Menezes Feu" w:date="2022-11-21T08:33:00Z">
          <w:pPr>
            <w:widowControl w:val="0"/>
            <w:pBdr>
              <w:top w:val="nil"/>
              <w:left w:val="nil"/>
              <w:bottom w:val="nil"/>
              <w:right w:val="nil"/>
              <w:between w:val="nil"/>
            </w:pBdr>
          </w:pPr>
        </w:pPrChange>
      </w:pPr>
    </w:p>
    <w:p w14:paraId="0000075C" w14:textId="02CBDA71" w:rsidR="003D183A" w:rsidDel="00E631A1" w:rsidRDefault="008B7924" w:rsidP="00E631A1">
      <w:pPr>
        <w:widowControl w:val="0"/>
        <w:pBdr>
          <w:top w:val="nil"/>
          <w:left w:val="nil"/>
          <w:bottom w:val="nil"/>
          <w:right w:val="nil"/>
          <w:between w:val="nil"/>
        </w:pBdr>
        <w:ind w:firstLine="0"/>
        <w:jc w:val="center"/>
        <w:rPr>
          <w:del w:id="3210" w:author="Cristiano de Menezes Feu" w:date="2022-11-21T08:33:00Z"/>
          <w:rFonts w:ascii="ClearSans-Bold" w:eastAsia="ClearSans-Bold" w:hAnsi="ClearSans-Bold" w:cs="ClearSans-Bold"/>
          <w:b/>
          <w:color w:val="000000"/>
        </w:rPr>
        <w:pPrChange w:id="3211" w:author="Cristiano de Menezes Feu" w:date="2022-11-21T08:33:00Z">
          <w:pPr>
            <w:widowControl w:val="0"/>
            <w:pBdr>
              <w:top w:val="nil"/>
              <w:left w:val="nil"/>
              <w:bottom w:val="nil"/>
              <w:right w:val="nil"/>
              <w:between w:val="nil"/>
            </w:pBdr>
          </w:pPr>
        </w:pPrChange>
      </w:pPr>
      <w:del w:id="3212" w:author="Cristiano de Menezes Feu" w:date="2022-11-21T08:33:00Z">
        <w:r w:rsidDel="00E631A1">
          <w:rPr>
            <w:color w:val="000000"/>
          </w:rPr>
          <w:delText xml:space="preserve">§ 1º Em nenhum caso, ainda que se trate de reunião extraordinária, o seu horário poderá coincidir com o da Ordem do Dia da sessão ordinária ou extraordinária da Câmara ou do Congresso Nacional. </w:delText>
        </w:r>
      </w:del>
    </w:p>
    <w:p w14:paraId="0000075D" w14:textId="3261572F" w:rsidR="003D183A" w:rsidDel="00E631A1" w:rsidRDefault="008B7924" w:rsidP="00E631A1">
      <w:pPr>
        <w:widowControl w:val="0"/>
        <w:pBdr>
          <w:top w:val="nil"/>
          <w:left w:val="nil"/>
          <w:bottom w:val="nil"/>
          <w:right w:val="nil"/>
          <w:between w:val="nil"/>
        </w:pBdr>
        <w:spacing w:before="0" w:after="113"/>
        <w:ind w:left="567" w:firstLine="0"/>
        <w:jc w:val="center"/>
        <w:rPr>
          <w:del w:id="3213" w:author="Cristiano de Menezes Feu" w:date="2022-11-21T08:33:00Z"/>
          <w:b/>
          <w:color w:val="005583"/>
          <w:sz w:val="20"/>
          <w:szCs w:val="20"/>
        </w:rPr>
        <w:pPrChange w:id="3214" w:author="Cristiano de Menezes Feu" w:date="2022-11-21T08:33:00Z">
          <w:pPr>
            <w:widowControl w:val="0"/>
            <w:pBdr>
              <w:top w:val="nil"/>
              <w:left w:val="nil"/>
              <w:bottom w:val="nil"/>
              <w:right w:val="nil"/>
              <w:between w:val="nil"/>
            </w:pBdr>
            <w:spacing w:before="0" w:after="113"/>
            <w:ind w:left="567" w:firstLine="0"/>
          </w:pPr>
        </w:pPrChange>
      </w:pPr>
      <w:del w:id="3215" w:author="Cristiano de Menezes Feu" w:date="2022-11-21T08:33:00Z">
        <w:r w:rsidDel="00E631A1">
          <w:rPr>
            <w:color w:val="005583"/>
            <w:sz w:val="20"/>
            <w:szCs w:val="20"/>
          </w:rPr>
          <w:delText xml:space="preserve">Art. 66, III. </w:delText>
        </w:r>
      </w:del>
    </w:p>
    <w:p w14:paraId="0000075E" w14:textId="75BC37FC" w:rsidR="003D183A" w:rsidDel="00E631A1" w:rsidRDefault="008B7924" w:rsidP="00E631A1">
      <w:pPr>
        <w:widowControl w:val="0"/>
        <w:pBdr>
          <w:top w:val="nil"/>
          <w:left w:val="nil"/>
          <w:bottom w:val="nil"/>
          <w:right w:val="nil"/>
          <w:between w:val="nil"/>
        </w:pBdr>
        <w:spacing w:before="0" w:after="113"/>
        <w:ind w:left="567" w:firstLine="0"/>
        <w:jc w:val="center"/>
        <w:rPr>
          <w:del w:id="3216" w:author="Cristiano de Menezes Feu" w:date="2022-11-21T08:33:00Z"/>
          <w:b/>
          <w:color w:val="005583"/>
          <w:sz w:val="20"/>
          <w:szCs w:val="20"/>
        </w:rPr>
        <w:pPrChange w:id="3217" w:author="Cristiano de Menezes Feu" w:date="2022-11-21T08:33:00Z">
          <w:pPr>
            <w:widowControl w:val="0"/>
            <w:pBdr>
              <w:top w:val="nil"/>
              <w:left w:val="nil"/>
              <w:bottom w:val="nil"/>
              <w:right w:val="nil"/>
              <w:between w:val="nil"/>
            </w:pBdr>
            <w:spacing w:before="0" w:after="113"/>
            <w:ind w:left="567" w:firstLine="0"/>
          </w:pPr>
        </w:pPrChange>
      </w:pPr>
      <w:del w:id="3218" w:author="Cristiano de Menezes Feu" w:date="2022-11-21T08:33:00Z">
        <w:r w:rsidDel="00E631A1">
          <w:rPr>
            <w:b/>
            <w:color w:val="005583"/>
            <w:sz w:val="20"/>
            <w:szCs w:val="20"/>
          </w:rPr>
          <w:delText xml:space="preserve">QO </w:delText>
        </w:r>
        <w:r w:rsidDel="00E631A1">
          <w:rPr>
            <w:color w:val="005583"/>
            <w:sz w:val="20"/>
            <w:szCs w:val="20"/>
          </w:rPr>
          <w:delText>65/2019 e 69/2019 - Decide que as Comissões que se encontrem em funcionamento no início da Ordem do Dia devem encerrar a reunião, sendo cabível a suspensão somente quando houver “acordo de todos os membros da comissão”.</w:delText>
        </w:r>
        <w:r w:rsidDel="00E631A1">
          <w:rPr>
            <w:b/>
            <w:color w:val="005583"/>
            <w:sz w:val="20"/>
            <w:szCs w:val="20"/>
          </w:rPr>
          <w:delText xml:space="preserve"> </w:delText>
        </w:r>
      </w:del>
    </w:p>
    <w:p w14:paraId="0000075F" w14:textId="691C65DE" w:rsidR="003D183A" w:rsidDel="00E631A1" w:rsidRDefault="008B7924" w:rsidP="00E631A1">
      <w:pPr>
        <w:widowControl w:val="0"/>
        <w:pBdr>
          <w:top w:val="nil"/>
          <w:left w:val="nil"/>
          <w:bottom w:val="nil"/>
          <w:right w:val="nil"/>
          <w:between w:val="nil"/>
        </w:pBdr>
        <w:spacing w:before="0" w:after="113"/>
        <w:ind w:left="567" w:firstLine="0"/>
        <w:jc w:val="center"/>
        <w:rPr>
          <w:del w:id="3219" w:author="Cristiano de Menezes Feu" w:date="2022-11-21T08:33:00Z"/>
          <w:color w:val="005583"/>
          <w:sz w:val="20"/>
          <w:szCs w:val="20"/>
        </w:rPr>
        <w:pPrChange w:id="3220" w:author="Cristiano de Menezes Feu" w:date="2022-11-21T08:33:00Z">
          <w:pPr>
            <w:widowControl w:val="0"/>
            <w:pBdr>
              <w:top w:val="nil"/>
              <w:left w:val="nil"/>
              <w:bottom w:val="nil"/>
              <w:right w:val="nil"/>
              <w:between w:val="nil"/>
            </w:pBdr>
            <w:spacing w:before="0" w:after="113"/>
            <w:ind w:left="567" w:firstLine="0"/>
          </w:pPr>
        </w:pPrChange>
      </w:pPr>
      <w:del w:id="3221" w:author="Cristiano de Menezes Feu" w:date="2022-11-21T08:33:00Z">
        <w:r w:rsidDel="00E631A1">
          <w:rPr>
            <w:b/>
            <w:color w:val="005583"/>
            <w:sz w:val="20"/>
            <w:szCs w:val="20"/>
          </w:rPr>
          <w:delText xml:space="preserve">QO </w:delText>
        </w:r>
        <w:r w:rsidDel="00E631A1">
          <w:rPr>
            <w:color w:val="005583"/>
            <w:sz w:val="20"/>
            <w:szCs w:val="20"/>
          </w:rPr>
          <w:delText>58/2011 – Reafirma o entendimento constante da QO 49/2007, no sentido de que a reunião de Comissão suspensa em virtude do início da Ordem do Dia, deverá retornar no mesmo dia.</w:delText>
        </w:r>
      </w:del>
    </w:p>
    <w:p w14:paraId="00000760" w14:textId="16BE91A2" w:rsidR="003D183A" w:rsidDel="00E631A1" w:rsidRDefault="008B7924" w:rsidP="00E631A1">
      <w:pPr>
        <w:widowControl w:val="0"/>
        <w:pBdr>
          <w:top w:val="nil"/>
          <w:left w:val="nil"/>
          <w:bottom w:val="nil"/>
          <w:right w:val="nil"/>
          <w:between w:val="nil"/>
        </w:pBdr>
        <w:spacing w:before="0" w:after="113"/>
        <w:ind w:left="567" w:firstLine="0"/>
        <w:jc w:val="center"/>
        <w:rPr>
          <w:del w:id="3222" w:author="Cristiano de Menezes Feu" w:date="2022-11-21T08:33:00Z"/>
          <w:b/>
          <w:color w:val="005583"/>
          <w:sz w:val="20"/>
          <w:szCs w:val="20"/>
        </w:rPr>
        <w:pPrChange w:id="3223" w:author="Cristiano de Menezes Feu" w:date="2022-11-21T08:33:00Z">
          <w:pPr>
            <w:widowControl w:val="0"/>
            <w:pBdr>
              <w:top w:val="nil"/>
              <w:left w:val="nil"/>
              <w:bottom w:val="nil"/>
              <w:right w:val="nil"/>
              <w:between w:val="nil"/>
            </w:pBdr>
            <w:spacing w:before="0" w:after="113"/>
            <w:ind w:left="567" w:firstLine="0"/>
          </w:pPr>
        </w:pPrChange>
      </w:pPr>
      <w:del w:id="3224" w:author="Cristiano de Menezes Feu" w:date="2022-11-21T08:33:00Z">
        <w:r w:rsidDel="00E631A1">
          <w:rPr>
            <w:b/>
            <w:color w:val="005583"/>
            <w:sz w:val="20"/>
            <w:szCs w:val="20"/>
          </w:rPr>
          <w:delText>QO</w:delText>
        </w:r>
        <w:r w:rsidDel="00E631A1">
          <w:rPr>
            <w:color w:val="005583"/>
            <w:sz w:val="20"/>
            <w:szCs w:val="20"/>
          </w:rPr>
          <w:delText xml:space="preserve"> 24/2019 - Contrariamente à QO 167/2016 decide não haver prejuízo na realização de Audiência Pública nas Comissões durante a Ordem do Dia do Plenário. </w:delText>
        </w:r>
      </w:del>
    </w:p>
    <w:p w14:paraId="00000761" w14:textId="388428CE" w:rsidR="003D183A" w:rsidDel="00E631A1" w:rsidRDefault="008B7924" w:rsidP="00E631A1">
      <w:pPr>
        <w:widowControl w:val="0"/>
        <w:pBdr>
          <w:top w:val="nil"/>
          <w:left w:val="nil"/>
          <w:bottom w:val="nil"/>
          <w:right w:val="nil"/>
          <w:between w:val="nil"/>
        </w:pBdr>
        <w:spacing w:before="0" w:after="113"/>
        <w:ind w:left="567" w:firstLine="0"/>
        <w:jc w:val="center"/>
        <w:rPr>
          <w:del w:id="3225" w:author="Cristiano de Menezes Feu" w:date="2022-11-21T08:33:00Z"/>
          <w:b/>
          <w:color w:val="005583"/>
          <w:sz w:val="20"/>
          <w:szCs w:val="20"/>
        </w:rPr>
        <w:pPrChange w:id="3226" w:author="Cristiano de Menezes Feu" w:date="2022-11-21T08:33:00Z">
          <w:pPr>
            <w:widowControl w:val="0"/>
            <w:pBdr>
              <w:top w:val="nil"/>
              <w:left w:val="nil"/>
              <w:bottom w:val="nil"/>
              <w:right w:val="nil"/>
              <w:between w:val="nil"/>
            </w:pBdr>
            <w:spacing w:before="0" w:after="113"/>
            <w:ind w:left="567" w:firstLine="0"/>
          </w:pPr>
        </w:pPrChange>
      </w:pPr>
      <w:del w:id="3227" w:author="Cristiano de Menezes Feu" w:date="2022-11-21T08:33:00Z">
        <w:r w:rsidDel="00E631A1">
          <w:rPr>
            <w:b/>
            <w:color w:val="005583"/>
            <w:sz w:val="20"/>
            <w:szCs w:val="20"/>
          </w:rPr>
          <w:delText>QO</w:delText>
        </w:r>
        <w:r w:rsidDel="00E631A1">
          <w:rPr>
            <w:color w:val="005583"/>
            <w:sz w:val="20"/>
            <w:szCs w:val="20"/>
          </w:rPr>
          <w:delText xml:space="preserve"> 28/2015 – Não há empecilho regimental para oitivas em Comissões Parlamentares de Inquérito durante a Ordem do Dia do Plenário.</w:delText>
        </w:r>
      </w:del>
    </w:p>
    <w:p w14:paraId="00000762" w14:textId="769F2F7E" w:rsidR="003D183A" w:rsidDel="00E631A1" w:rsidRDefault="008B7924" w:rsidP="00E631A1">
      <w:pPr>
        <w:widowControl w:val="0"/>
        <w:pBdr>
          <w:top w:val="nil"/>
          <w:left w:val="nil"/>
          <w:bottom w:val="nil"/>
          <w:right w:val="nil"/>
          <w:between w:val="nil"/>
        </w:pBdr>
        <w:spacing w:before="0" w:after="113"/>
        <w:ind w:left="567" w:firstLine="0"/>
        <w:jc w:val="center"/>
        <w:rPr>
          <w:del w:id="3228" w:author="Cristiano de Menezes Feu" w:date="2022-11-21T08:33:00Z"/>
          <w:b/>
          <w:color w:val="005583"/>
          <w:sz w:val="20"/>
          <w:szCs w:val="20"/>
        </w:rPr>
        <w:pPrChange w:id="3229" w:author="Cristiano de Menezes Feu" w:date="2022-11-21T08:33:00Z">
          <w:pPr>
            <w:widowControl w:val="0"/>
            <w:pBdr>
              <w:top w:val="nil"/>
              <w:left w:val="nil"/>
              <w:bottom w:val="nil"/>
              <w:right w:val="nil"/>
              <w:between w:val="nil"/>
            </w:pBdr>
            <w:spacing w:before="0" w:after="113"/>
            <w:ind w:left="567" w:firstLine="0"/>
          </w:pPr>
        </w:pPrChange>
      </w:pPr>
      <w:del w:id="3230" w:author="Cristiano de Menezes Feu" w:date="2022-11-21T08:33:00Z">
        <w:r w:rsidDel="00E631A1">
          <w:rPr>
            <w:b/>
            <w:color w:val="005583"/>
            <w:sz w:val="20"/>
            <w:szCs w:val="20"/>
          </w:rPr>
          <w:delText>QO</w:delText>
        </w:r>
        <w:r w:rsidDel="00E631A1">
          <w:rPr>
            <w:color w:val="005583"/>
            <w:sz w:val="20"/>
            <w:szCs w:val="20"/>
          </w:rPr>
          <w:delText xml:space="preserve"> 421/2014 – Não há qualquer nulidade no fato de o registro de presença nas Comissões ocorrer durante a Ordem do Dia do Plenário da Casa, com o objetivo de posterior abertura dos trabalhos da Comissão. </w:delText>
        </w:r>
      </w:del>
    </w:p>
    <w:p w14:paraId="00000763" w14:textId="0417EBB9" w:rsidR="003D183A" w:rsidDel="00E631A1" w:rsidRDefault="008B7924" w:rsidP="00E631A1">
      <w:pPr>
        <w:widowControl w:val="0"/>
        <w:pBdr>
          <w:top w:val="nil"/>
          <w:left w:val="nil"/>
          <w:bottom w:val="nil"/>
          <w:right w:val="nil"/>
          <w:between w:val="nil"/>
        </w:pBdr>
        <w:spacing w:before="0" w:after="113"/>
        <w:ind w:left="567" w:firstLine="0"/>
        <w:jc w:val="center"/>
        <w:rPr>
          <w:del w:id="3231" w:author="Cristiano de Menezes Feu" w:date="2022-11-21T08:33:00Z"/>
          <w:b/>
          <w:color w:val="005583"/>
          <w:sz w:val="20"/>
          <w:szCs w:val="20"/>
        </w:rPr>
        <w:pPrChange w:id="3232" w:author="Cristiano de Menezes Feu" w:date="2022-11-21T08:33:00Z">
          <w:pPr>
            <w:widowControl w:val="0"/>
            <w:pBdr>
              <w:top w:val="nil"/>
              <w:left w:val="nil"/>
              <w:bottom w:val="nil"/>
              <w:right w:val="nil"/>
              <w:between w:val="nil"/>
            </w:pBdr>
            <w:spacing w:before="0" w:after="113"/>
            <w:ind w:left="567" w:firstLine="0"/>
          </w:pPr>
        </w:pPrChange>
      </w:pPr>
      <w:del w:id="3233" w:author="Cristiano de Menezes Feu" w:date="2022-11-21T08:33:00Z">
        <w:r w:rsidDel="00E631A1">
          <w:rPr>
            <w:b/>
            <w:color w:val="005583"/>
            <w:sz w:val="20"/>
            <w:szCs w:val="20"/>
          </w:rPr>
          <w:delText>QO</w:delText>
        </w:r>
        <w:r w:rsidDel="00E631A1">
          <w:rPr>
            <w:color w:val="005583"/>
            <w:sz w:val="20"/>
            <w:szCs w:val="20"/>
          </w:rPr>
          <w:delText xml:space="preserve"> 243/2013 – Em resposta a questionamento da Câmara sobre o funcionamento de Comissão Mista de Medida Provisória durante a Ordem do Dia, o Presidente do Congresso Nacional informou, invocando o Regimento Interno do Senado, que as Comissões Mistas estão impedidas de se reunir durante a Ordem do Dia do Senado Federal.</w:delText>
        </w:r>
      </w:del>
    </w:p>
    <w:p w14:paraId="00000764" w14:textId="1EEEDAD7" w:rsidR="003D183A" w:rsidDel="00E631A1" w:rsidRDefault="008B7924" w:rsidP="00E631A1">
      <w:pPr>
        <w:widowControl w:val="0"/>
        <w:pBdr>
          <w:top w:val="nil"/>
          <w:left w:val="nil"/>
          <w:bottom w:val="nil"/>
          <w:right w:val="nil"/>
          <w:between w:val="nil"/>
        </w:pBdr>
        <w:spacing w:before="0" w:after="113"/>
        <w:ind w:left="567" w:firstLine="0"/>
        <w:jc w:val="center"/>
        <w:rPr>
          <w:del w:id="3234" w:author="Cristiano de Menezes Feu" w:date="2022-11-21T08:33:00Z"/>
          <w:b/>
          <w:color w:val="005583"/>
          <w:sz w:val="20"/>
          <w:szCs w:val="20"/>
        </w:rPr>
        <w:pPrChange w:id="3235" w:author="Cristiano de Menezes Feu" w:date="2022-11-21T08:33:00Z">
          <w:pPr>
            <w:widowControl w:val="0"/>
            <w:pBdr>
              <w:top w:val="nil"/>
              <w:left w:val="nil"/>
              <w:bottom w:val="nil"/>
              <w:right w:val="nil"/>
              <w:between w:val="nil"/>
            </w:pBdr>
            <w:spacing w:before="0" w:after="113"/>
            <w:ind w:left="567" w:firstLine="0"/>
          </w:pPr>
        </w:pPrChange>
      </w:pPr>
      <w:del w:id="3236" w:author="Cristiano de Menezes Feu" w:date="2022-11-21T08:33:00Z">
        <w:r w:rsidDel="00E631A1">
          <w:rPr>
            <w:b/>
            <w:color w:val="005583"/>
            <w:sz w:val="20"/>
            <w:szCs w:val="20"/>
          </w:rPr>
          <w:delText>QO</w:delText>
        </w:r>
        <w:r w:rsidDel="00E631A1">
          <w:rPr>
            <w:color w:val="005583"/>
            <w:sz w:val="20"/>
            <w:szCs w:val="20"/>
          </w:rPr>
          <w:delText xml:space="preserve"> 213/2012 – Não há vedação para as Comissões marcarem reuniões no mesmo horário de sessões extraordinárias do Plenário, vez que podem continuar “deliberando até o início da ordem do dia das sessões convocadas no Plenário”.</w:delText>
        </w:r>
      </w:del>
    </w:p>
    <w:p w14:paraId="00000765" w14:textId="749D1337" w:rsidR="003D183A" w:rsidDel="00E631A1" w:rsidRDefault="008B7924" w:rsidP="00E631A1">
      <w:pPr>
        <w:widowControl w:val="0"/>
        <w:pBdr>
          <w:top w:val="nil"/>
          <w:left w:val="nil"/>
          <w:bottom w:val="nil"/>
          <w:right w:val="nil"/>
          <w:between w:val="nil"/>
        </w:pBdr>
        <w:spacing w:before="0" w:after="113"/>
        <w:ind w:left="567" w:firstLine="0"/>
        <w:jc w:val="center"/>
        <w:rPr>
          <w:del w:id="3237" w:author="Cristiano de Menezes Feu" w:date="2022-11-21T08:33:00Z"/>
          <w:color w:val="005583"/>
          <w:sz w:val="20"/>
          <w:szCs w:val="20"/>
        </w:rPr>
        <w:pPrChange w:id="3238" w:author="Cristiano de Menezes Feu" w:date="2022-11-21T08:33:00Z">
          <w:pPr>
            <w:widowControl w:val="0"/>
            <w:pBdr>
              <w:top w:val="nil"/>
              <w:left w:val="nil"/>
              <w:bottom w:val="nil"/>
              <w:right w:val="nil"/>
              <w:between w:val="nil"/>
            </w:pBdr>
            <w:spacing w:before="0" w:after="113"/>
            <w:ind w:left="567" w:firstLine="0"/>
          </w:pPr>
        </w:pPrChange>
      </w:pPr>
      <w:del w:id="3239" w:author="Cristiano de Menezes Feu" w:date="2022-11-21T08:33:00Z">
        <w:r w:rsidDel="00E631A1">
          <w:rPr>
            <w:b/>
            <w:color w:val="005583"/>
            <w:sz w:val="20"/>
            <w:szCs w:val="20"/>
          </w:rPr>
          <w:delText xml:space="preserve">QO </w:delText>
        </w:r>
        <w:r w:rsidDel="00E631A1">
          <w:rPr>
            <w:color w:val="005583"/>
            <w:sz w:val="20"/>
            <w:szCs w:val="20"/>
          </w:rPr>
          <w:delText>499/09 - Reafirma entendimento constante da 595/2001, no sentido de que os atos praticados em reunião de comissão durante a ordem do dia do Plenário são passíveis de anulação.</w:delText>
        </w:r>
      </w:del>
    </w:p>
    <w:p w14:paraId="00000766" w14:textId="144B7F14" w:rsidR="003D183A" w:rsidDel="00E631A1" w:rsidRDefault="008B7924" w:rsidP="00E631A1">
      <w:pPr>
        <w:widowControl w:val="0"/>
        <w:pBdr>
          <w:top w:val="nil"/>
          <w:left w:val="nil"/>
          <w:bottom w:val="nil"/>
          <w:right w:val="nil"/>
          <w:between w:val="nil"/>
        </w:pBdr>
        <w:spacing w:before="0" w:after="113"/>
        <w:ind w:left="567" w:firstLine="0"/>
        <w:jc w:val="center"/>
        <w:rPr>
          <w:del w:id="3240" w:author="Cristiano de Menezes Feu" w:date="2022-11-21T08:33:00Z"/>
          <w:b/>
          <w:color w:val="005583"/>
          <w:sz w:val="20"/>
          <w:szCs w:val="20"/>
        </w:rPr>
        <w:pPrChange w:id="3241" w:author="Cristiano de Menezes Feu" w:date="2022-11-21T08:33:00Z">
          <w:pPr>
            <w:widowControl w:val="0"/>
            <w:pBdr>
              <w:top w:val="nil"/>
              <w:left w:val="nil"/>
              <w:bottom w:val="nil"/>
              <w:right w:val="nil"/>
              <w:between w:val="nil"/>
            </w:pBdr>
            <w:spacing w:before="0" w:after="113"/>
            <w:ind w:left="567" w:firstLine="0"/>
          </w:pPr>
        </w:pPrChange>
      </w:pPr>
      <w:del w:id="3242" w:author="Cristiano de Menezes Feu" w:date="2022-11-21T08:33:00Z">
        <w:r w:rsidDel="00E631A1">
          <w:rPr>
            <w:b/>
            <w:color w:val="005583"/>
            <w:sz w:val="20"/>
            <w:szCs w:val="20"/>
          </w:rPr>
          <w:delText>QO</w:delText>
        </w:r>
        <w:r w:rsidDel="00E631A1">
          <w:rPr>
            <w:color w:val="005583"/>
            <w:sz w:val="20"/>
            <w:szCs w:val="20"/>
          </w:rPr>
          <w:delText xml:space="preserve"> 450/2004 – Não é permitida a realização concomitante de sessões da Câmara dos Deputados e do Congresso Nacional.</w:delText>
        </w:r>
      </w:del>
    </w:p>
    <w:p w14:paraId="00000767" w14:textId="04EB6CA6" w:rsidR="003D183A" w:rsidDel="00E631A1" w:rsidRDefault="008B7924" w:rsidP="00E631A1">
      <w:pPr>
        <w:widowControl w:val="0"/>
        <w:pBdr>
          <w:top w:val="nil"/>
          <w:left w:val="nil"/>
          <w:bottom w:val="nil"/>
          <w:right w:val="nil"/>
          <w:between w:val="nil"/>
        </w:pBdr>
        <w:spacing w:before="0" w:after="113"/>
        <w:ind w:left="567" w:firstLine="0"/>
        <w:jc w:val="center"/>
        <w:rPr>
          <w:del w:id="3243" w:author="Cristiano de Menezes Feu" w:date="2022-11-21T08:33:00Z"/>
          <w:b/>
          <w:color w:val="005583"/>
          <w:sz w:val="20"/>
          <w:szCs w:val="20"/>
        </w:rPr>
        <w:pPrChange w:id="3244" w:author="Cristiano de Menezes Feu" w:date="2022-11-21T08:33:00Z">
          <w:pPr>
            <w:widowControl w:val="0"/>
            <w:pBdr>
              <w:top w:val="nil"/>
              <w:left w:val="nil"/>
              <w:bottom w:val="nil"/>
              <w:right w:val="nil"/>
              <w:between w:val="nil"/>
            </w:pBdr>
            <w:spacing w:before="0" w:after="113"/>
            <w:ind w:left="567" w:firstLine="0"/>
          </w:pPr>
        </w:pPrChange>
      </w:pPr>
      <w:del w:id="3245" w:author="Cristiano de Menezes Feu" w:date="2022-11-21T08:33:00Z">
        <w:r w:rsidDel="00E631A1">
          <w:rPr>
            <w:b/>
            <w:color w:val="005583"/>
            <w:sz w:val="20"/>
            <w:szCs w:val="20"/>
          </w:rPr>
          <w:delText>QO</w:delText>
        </w:r>
        <w:r w:rsidDel="00E631A1">
          <w:rPr>
            <w:color w:val="005583"/>
            <w:sz w:val="20"/>
            <w:szCs w:val="20"/>
          </w:rPr>
          <w:delText xml:space="preserve"> 607/2005 – Decide, com relação às Comissões Mistas, que “[...] as reuniões de comissões não podem coincidir com a ordem do Dia dos Plenários das Casas; ressalta que o cumprimento desta disposição por parte de CPMI deve ser instado junto ao Presidente da Mesa do congresso Nacional”.</w:delText>
        </w:r>
      </w:del>
    </w:p>
    <w:p w14:paraId="00000768" w14:textId="497C513E" w:rsidR="003D183A" w:rsidDel="00E631A1" w:rsidRDefault="008B7924" w:rsidP="00E631A1">
      <w:pPr>
        <w:widowControl w:val="0"/>
        <w:pBdr>
          <w:top w:val="nil"/>
          <w:left w:val="nil"/>
          <w:bottom w:val="nil"/>
          <w:right w:val="nil"/>
          <w:between w:val="nil"/>
        </w:pBdr>
        <w:ind w:firstLine="0"/>
        <w:jc w:val="center"/>
        <w:rPr>
          <w:del w:id="3246" w:author="Cristiano de Menezes Feu" w:date="2022-11-21T08:33:00Z"/>
          <w:b/>
          <w:color w:val="005583"/>
          <w:sz w:val="20"/>
          <w:szCs w:val="20"/>
        </w:rPr>
        <w:pPrChange w:id="3247" w:author="Cristiano de Menezes Feu" w:date="2022-11-21T08:33:00Z">
          <w:pPr>
            <w:widowControl w:val="0"/>
            <w:pBdr>
              <w:top w:val="nil"/>
              <w:left w:val="nil"/>
              <w:bottom w:val="nil"/>
              <w:right w:val="nil"/>
              <w:between w:val="nil"/>
            </w:pBdr>
          </w:pPr>
        </w:pPrChange>
      </w:pPr>
      <w:del w:id="3248" w:author="Cristiano de Menezes Feu" w:date="2022-11-21T08:33:00Z">
        <w:r w:rsidDel="00E631A1">
          <w:rPr>
            <w:color w:val="000000"/>
          </w:rPr>
          <w:delText xml:space="preserve">§ 2º As reuniões das Comissões Temporárias não deverão ser concomitantes com as reuniões ordinárias das Comissões Permanentes. </w:delText>
        </w:r>
      </w:del>
    </w:p>
    <w:p w14:paraId="00000769" w14:textId="22D5F192" w:rsidR="003D183A" w:rsidDel="00E631A1" w:rsidRDefault="008B7924" w:rsidP="00E631A1">
      <w:pPr>
        <w:widowControl w:val="0"/>
        <w:pBdr>
          <w:top w:val="nil"/>
          <w:left w:val="nil"/>
          <w:bottom w:val="nil"/>
          <w:right w:val="nil"/>
          <w:between w:val="nil"/>
        </w:pBdr>
        <w:spacing w:before="0" w:after="113"/>
        <w:ind w:left="567" w:firstLine="0"/>
        <w:jc w:val="center"/>
        <w:rPr>
          <w:del w:id="3249" w:author="Cristiano de Menezes Feu" w:date="2022-11-21T08:33:00Z"/>
          <w:color w:val="005583"/>
          <w:sz w:val="20"/>
          <w:szCs w:val="20"/>
        </w:rPr>
        <w:pPrChange w:id="3250" w:author="Cristiano de Menezes Feu" w:date="2022-11-21T08:33:00Z">
          <w:pPr>
            <w:widowControl w:val="0"/>
            <w:pBdr>
              <w:top w:val="nil"/>
              <w:left w:val="nil"/>
              <w:bottom w:val="nil"/>
              <w:right w:val="nil"/>
              <w:between w:val="nil"/>
            </w:pBdr>
            <w:spacing w:before="0" w:after="113"/>
            <w:ind w:left="567" w:firstLine="0"/>
          </w:pPr>
        </w:pPrChange>
      </w:pPr>
      <w:del w:id="3251" w:author="Cristiano de Menezes Feu" w:date="2022-11-21T08:33:00Z">
        <w:r w:rsidDel="00E631A1">
          <w:rPr>
            <w:b/>
            <w:color w:val="005583"/>
            <w:sz w:val="20"/>
            <w:szCs w:val="20"/>
          </w:rPr>
          <w:delText>QO</w:delText>
        </w:r>
        <w:r w:rsidDel="00E631A1">
          <w:rPr>
            <w:color w:val="005583"/>
            <w:sz w:val="20"/>
            <w:szCs w:val="20"/>
          </w:rPr>
          <w:delText xml:space="preserve"> 396/2014 – Reafirma entendimento constante da QO 420/2009 no sentido de que é possível o funcionamento de Comissão Temporária ao mesmo tempo que Comissão Permanente no período da tarde. O disposto no § 2º do art. 46 não pode ser concebido como “vedação impeditiva absoluta, uma vez que a grande quantidade de Comissões Permanentes e Temporárias em funcionamento sincrônico na Casa demanda que, em situações específicas, as referidas reuniões ocorram paralelamente”.</w:delText>
        </w:r>
      </w:del>
    </w:p>
    <w:p w14:paraId="0000076A" w14:textId="5C7AD0EC" w:rsidR="003D183A" w:rsidDel="00E631A1" w:rsidRDefault="008B7924" w:rsidP="00E631A1">
      <w:pPr>
        <w:widowControl w:val="0"/>
        <w:pBdr>
          <w:top w:val="nil"/>
          <w:left w:val="nil"/>
          <w:bottom w:val="nil"/>
          <w:right w:val="nil"/>
          <w:between w:val="nil"/>
        </w:pBdr>
        <w:ind w:firstLine="0"/>
        <w:jc w:val="center"/>
        <w:rPr>
          <w:del w:id="3252" w:author="Cristiano de Menezes Feu" w:date="2022-11-21T08:33:00Z"/>
          <w:b/>
          <w:color w:val="005583"/>
          <w:sz w:val="20"/>
          <w:szCs w:val="20"/>
        </w:rPr>
        <w:pPrChange w:id="3253" w:author="Cristiano de Menezes Feu" w:date="2022-11-21T08:33:00Z">
          <w:pPr>
            <w:widowControl w:val="0"/>
            <w:pBdr>
              <w:top w:val="nil"/>
              <w:left w:val="nil"/>
              <w:bottom w:val="nil"/>
              <w:right w:val="nil"/>
              <w:between w:val="nil"/>
            </w:pBdr>
          </w:pPr>
        </w:pPrChange>
      </w:pPr>
      <w:del w:id="3254" w:author="Cristiano de Menezes Feu" w:date="2022-11-21T08:33:00Z">
        <w:r w:rsidDel="00E631A1">
          <w:rPr>
            <w:color w:val="000000"/>
          </w:rPr>
          <w:delText xml:space="preserve">§ 3º O </w:delText>
        </w:r>
        <w:r w:rsidDel="00E631A1">
          <w:rPr>
            <w:rFonts w:ascii="Sansita" w:eastAsia="Sansita" w:hAnsi="Sansita" w:cs="Sansita"/>
            <w:i/>
            <w:color w:val="000000"/>
          </w:rPr>
          <w:delText xml:space="preserve">Diário da Câmara dos Deputados </w:delText>
        </w:r>
        <w:r w:rsidDel="00E631A1">
          <w:rPr>
            <w:color w:val="000000"/>
          </w:rPr>
          <w:delText xml:space="preserve">publicará, em todos os seus números, a relação das Comissões Permanentes, Especiais e de Inquérito, com a designação dos locais, dias e horários em que se realizarem as reuniões. </w:delText>
        </w:r>
      </w:del>
    </w:p>
    <w:p w14:paraId="0000076B" w14:textId="320874B7" w:rsidR="003D183A" w:rsidDel="00E631A1" w:rsidRDefault="008B7924" w:rsidP="00E631A1">
      <w:pPr>
        <w:widowControl w:val="0"/>
        <w:pBdr>
          <w:top w:val="nil"/>
          <w:left w:val="nil"/>
          <w:bottom w:val="nil"/>
          <w:right w:val="nil"/>
          <w:between w:val="nil"/>
        </w:pBdr>
        <w:spacing w:before="0" w:after="113"/>
        <w:ind w:left="567" w:firstLine="0"/>
        <w:jc w:val="center"/>
        <w:rPr>
          <w:del w:id="3255" w:author="Cristiano de Menezes Feu" w:date="2022-11-21T08:33:00Z"/>
          <w:color w:val="005583"/>
          <w:sz w:val="20"/>
          <w:szCs w:val="20"/>
        </w:rPr>
        <w:pPrChange w:id="3256" w:author="Cristiano de Menezes Feu" w:date="2022-11-21T08:33:00Z">
          <w:pPr>
            <w:widowControl w:val="0"/>
            <w:pBdr>
              <w:top w:val="nil"/>
              <w:left w:val="nil"/>
              <w:bottom w:val="nil"/>
              <w:right w:val="nil"/>
              <w:between w:val="nil"/>
            </w:pBdr>
            <w:spacing w:before="0" w:after="113"/>
            <w:ind w:left="567" w:firstLine="0"/>
          </w:pPr>
        </w:pPrChange>
      </w:pPr>
      <w:del w:id="3257" w:author="Cristiano de Menezes Feu" w:date="2022-11-21T08:33:00Z">
        <w:r w:rsidDel="00E631A1">
          <w:rPr>
            <w:b/>
            <w:color w:val="005583"/>
            <w:sz w:val="20"/>
            <w:szCs w:val="20"/>
          </w:rPr>
          <w:delText>QO</w:delText>
        </w:r>
        <w:r w:rsidDel="00E631A1">
          <w:rPr>
            <w:color w:val="005583"/>
            <w:sz w:val="20"/>
            <w:szCs w:val="20"/>
          </w:rPr>
          <w:delText xml:space="preserve"> 384/2017 – Na impossibilidade de se realizar a reunião da Comissão no plenário inicialmente designado, a comunicação do novo local publicada na internet, encaminhada por e-mail e informada por contato telefônico aos membros não apresenta qualquer irregularidade. </w:delText>
        </w:r>
      </w:del>
    </w:p>
    <w:p w14:paraId="0000076C" w14:textId="1C95E2BA" w:rsidR="003D183A" w:rsidDel="00E631A1" w:rsidRDefault="008B7924" w:rsidP="00E631A1">
      <w:pPr>
        <w:widowControl w:val="0"/>
        <w:pBdr>
          <w:top w:val="nil"/>
          <w:left w:val="nil"/>
          <w:bottom w:val="nil"/>
          <w:right w:val="nil"/>
          <w:between w:val="nil"/>
        </w:pBdr>
        <w:ind w:firstLine="0"/>
        <w:jc w:val="center"/>
        <w:rPr>
          <w:del w:id="3258" w:author="Cristiano de Menezes Feu" w:date="2022-11-21T08:33:00Z"/>
          <w:b/>
          <w:color w:val="005583"/>
          <w:sz w:val="20"/>
          <w:szCs w:val="20"/>
        </w:rPr>
        <w:pPrChange w:id="3259" w:author="Cristiano de Menezes Feu" w:date="2022-11-21T08:33:00Z">
          <w:pPr>
            <w:widowControl w:val="0"/>
            <w:pBdr>
              <w:top w:val="nil"/>
              <w:left w:val="nil"/>
              <w:bottom w:val="nil"/>
              <w:right w:val="nil"/>
              <w:between w:val="nil"/>
            </w:pBdr>
          </w:pPr>
        </w:pPrChange>
      </w:pPr>
      <w:del w:id="3260" w:author="Cristiano de Menezes Feu" w:date="2022-11-21T08:33:00Z">
        <w:r w:rsidDel="00E631A1">
          <w:rPr>
            <w:color w:val="000000"/>
          </w:rPr>
          <w:delText xml:space="preserve">§ 4º As reuniões extraordinárias das Comissões serão convocadas pela respectiva Presidência, de ofício ou por requerimento de um terço de seus membros. </w:delText>
        </w:r>
      </w:del>
    </w:p>
    <w:p w14:paraId="0000076D" w14:textId="18EE8289" w:rsidR="003D183A" w:rsidDel="00E631A1" w:rsidRDefault="008B7924" w:rsidP="00E631A1">
      <w:pPr>
        <w:widowControl w:val="0"/>
        <w:pBdr>
          <w:top w:val="nil"/>
          <w:left w:val="nil"/>
          <w:bottom w:val="nil"/>
          <w:right w:val="nil"/>
          <w:between w:val="nil"/>
        </w:pBdr>
        <w:spacing w:before="0" w:after="113"/>
        <w:ind w:left="567" w:firstLine="0"/>
        <w:jc w:val="center"/>
        <w:rPr>
          <w:del w:id="3261" w:author="Cristiano de Menezes Feu" w:date="2022-11-21T08:33:00Z"/>
          <w:color w:val="005583"/>
          <w:sz w:val="20"/>
          <w:szCs w:val="20"/>
        </w:rPr>
        <w:pPrChange w:id="3262" w:author="Cristiano de Menezes Feu" w:date="2022-11-21T08:33:00Z">
          <w:pPr>
            <w:widowControl w:val="0"/>
            <w:pBdr>
              <w:top w:val="nil"/>
              <w:left w:val="nil"/>
              <w:bottom w:val="nil"/>
              <w:right w:val="nil"/>
              <w:between w:val="nil"/>
            </w:pBdr>
            <w:spacing w:before="0" w:after="113"/>
            <w:ind w:left="567" w:firstLine="0"/>
          </w:pPr>
        </w:pPrChange>
      </w:pPr>
      <w:del w:id="3263" w:author="Cristiano de Menezes Feu" w:date="2022-11-21T08:33:00Z">
        <w:r w:rsidDel="00E631A1">
          <w:rPr>
            <w:b/>
            <w:color w:val="005583"/>
            <w:sz w:val="20"/>
            <w:szCs w:val="20"/>
          </w:rPr>
          <w:delText>QO</w:delText>
        </w:r>
        <w:r w:rsidDel="00E631A1">
          <w:rPr>
            <w:color w:val="005583"/>
            <w:sz w:val="20"/>
            <w:szCs w:val="20"/>
          </w:rPr>
          <w:delText xml:space="preserve"> 430/2014 – Reafirma o entendimento constante da QO 425/2014, no sentido de que preenchidos os requisitos regimentais de convocação de reunião extraordinária, subscrito por, no mínimo, um terço dos membros da Comissão, o Presidente da Comissão deverá convocá-la.</w:delText>
        </w:r>
      </w:del>
    </w:p>
    <w:p w14:paraId="0000076E" w14:textId="2A00C557" w:rsidR="003D183A" w:rsidDel="00E631A1" w:rsidRDefault="008B7924" w:rsidP="00E631A1">
      <w:pPr>
        <w:widowControl w:val="0"/>
        <w:pBdr>
          <w:top w:val="nil"/>
          <w:left w:val="nil"/>
          <w:bottom w:val="nil"/>
          <w:right w:val="nil"/>
          <w:between w:val="nil"/>
        </w:pBdr>
        <w:ind w:firstLine="0"/>
        <w:jc w:val="center"/>
        <w:rPr>
          <w:del w:id="3264" w:author="Cristiano de Menezes Feu" w:date="2022-11-21T08:33:00Z"/>
          <w:rFonts w:ascii="ClearSans-Bold" w:eastAsia="ClearSans-Bold" w:hAnsi="ClearSans-Bold" w:cs="ClearSans-Bold"/>
          <w:b/>
          <w:color w:val="000000"/>
        </w:rPr>
        <w:pPrChange w:id="3265" w:author="Cristiano de Menezes Feu" w:date="2022-11-21T08:33:00Z">
          <w:pPr>
            <w:widowControl w:val="0"/>
            <w:pBdr>
              <w:top w:val="nil"/>
              <w:left w:val="nil"/>
              <w:bottom w:val="nil"/>
              <w:right w:val="nil"/>
              <w:between w:val="nil"/>
            </w:pBdr>
          </w:pPr>
        </w:pPrChange>
      </w:pPr>
      <w:del w:id="3266" w:author="Cristiano de Menezes Feu" w:date="2022-11-21T08:33:00Z">
        <w:r w:rsidDel="00E631A1">
          <w:rPr>
            <w:color w:val="000000"/>
          </w:rPr>
          <w:delText xml:space="preserve">§ 5º As reuniões extraordinárias serão anunciadas com a devida antecedência, designando-se, no aviso de sua convocação, dia, hora, local e objeto da reunião. Além da publicação no </w:delText>
        </w:r>
        <w:r w:rsidDel="00E631A1">
          <w:rPr>
            <w:rFonts w:ascii="Sansita" w:eastAsia="Sansita" w:hAnsi="Sansita" w:cs="Sansita"/>
            <w:i/>
            <w:color w:val="000000"/>
          </w:rPr>
          <w:delText>Diário da Câmara dos Deputados</w:delText>
        </w:r>
        <w:r w:rsidDel="00E631A1">
          <w:rPr>
            <w:color w:val="000000"/>
          </w:rPr>
          <w:delText xml:space="preserve">, a convocação será comunicada aos membros da Comissão por telegrama ou aviso protocolizado. </w:delText>
        </w:r>
      </w:del>
    </w:p>
    <w:p w14:paraId="0000076F" w14:textId="50C79C28" w:rsidR="003D183A" w:rsidDel="00E631A1" w:rsidRDefault="008B7924" w:rsidP="00E631A1">
      <w:pPr>
        <w:widowControl w:val="0"/>
        <w:pBdr>
          <w:top w:val="nil"/>
          <w:left w:val="nil"/>
          <w:bottom w:val="nil"/>
          <w:right w:val="nil"/>
          <w:between w:val="nil"/>
        </w:pBdr>
        <w:spacing w:before="0" w:after="113"/>
        <w:ind w:left="567" w:firstLine="0"/>
        <w:jc w:val="center"/>
        <w:rPr>
          <w:del w:id="3267" w:author="Cristiano de Menezes Feu" w:date="2022-11-21T08:33:00Z"/>
          <w:b/>
          <w:color w:val="005583"/>
          <w:sz w:val="20"/>
          <w:szCs w:val="20"/>
        </w:rPr>
        <w:pPrChange w:id="3268" w:author="Cristiano de Menezes Feu" w:date="2022-11-21T08:33:00Z">
          <w:pPr>
            <w:widowControl w:val="0"/>
            <w:pBdr>
              <w:top w:val="nil"/>
              <w:left w:val="nil"/>
              <w:bottom w:val="nil"/>
              <w:right w:val="nil"/>
              <w:between w:val="nil"/>
            </w:pBdr>
            <w:spacing w:before="0" w:after="113"/>
            <w:ind w:left="567" w:firstLine="0"/>
          </w:pPr>
        </w:pPrChange>
      </w:pPr>
      <w:del w:id="3269" w:author="Cristiano de Menezes Feu" w:date="2022-11-21T08:33:00Z">
        <w:r w:rsidDel="00E631A1">
          <w:rPr>
            <w:color w:val="005583"/>
            <w:sz w:val="20"/>
            <w:szCs w:val="20"/>
          </w:rPr>
          <w:delText>Art. 67, § 2º (referente ao Plenário).</w:delText>
        </w:r>
      </w:del>
    </w:p>
    <w:p w14:paraId="00000770" w14:textId="4D3A04D7" w:rsidR="003D183A" w:rsidDel="00E631A1" w:rsidRDefault="008B7924" w:rsidP="00E631A1">
      <w:pPr>
        <w:widowControl w:val="0"/>
        <w:pBdr>
          <w:top w:val="nil"/>
          <w:left w:val="nil"/>
          <w:bottom w:val="nil"/>
          <w:right w:val="nil"/>
          <w:between w:val="nil"/>
        </w:pBdr>
        <w:spacing w:before="0" w:after="113"/>
        <w:ind w:left="567" w:firstLine="0"/>
        <w:jc w:val="center"/>
        <w:rPr>
          <w:del w:id="3270" w:author="Cristiano de Menezes Feu" w:date="2022-11-21T08:33:00Z"/>
          <w:color w:val="005583"/>
          <w:sz w:val="20"/>
          <w:szCs w:val="20"/>
        </w:rPr>
        <w:pPrChange w:id="3271" w:author="Cristiano de Menezes Feu" w:date="2022-11-21T08:33:00Z">
          <w:pPr>
            <w:widowControl w:val="0"/>
            <w:pBdr>
              <w:top w:val="nil"/>
              <w:left w:val="nil"/>
              <w:bottom w:val="nil"/>
              <w:right w:val="nil"/>
              <w:between w:val="nil"/>
            </w:pBdr>
            <w:spacing w:before="0" w:after="113"/>
            <w:ind w:left="567" w:firstLine="0"/>
          </w:pPr>
        </w:pPrChange>
      </w:pPr>
      <w:del w:id="3272" w:author="Cristiano de Menezes Feu" w:date="2022-11-21T08:33:00Z">
        <w:r w:rsidDel="00E631A1">
          <w:rPr>
            <w:b/>
            <w:color w:val="005583"/>
            <w:sz w:val="20"/>
            <w:szCs w:val="20"/>
          </w:rPr>
          <w:delText>QO</w:delText>
        </w:r>
        <w:r w:rsidDel="00E631A1">
          <w:rPr>
            <w:color w:val="005583"/>
            <w:sz w:val="20"/>
            <w:szCs w:val="20"/>
          </w:rPr>
          <w:delText xml:space="preserve"> 580/2005 – No âmbito das Comissões, é possível a convocação de reunião extraordinária para o mesmo dia, mediante aviso protocolizado ou ligação telefônica, independentemente de publicação no Diário da Câmara dos Deputados, à luz do art. 67, § 2º.</w:delText>
        </w:r>
      </w:del>
    </w:p>
    <w:p w14:paraId="00000771" w14:textId="63F1AE9C" w:rsidR="003D183A" w:rsidDel="00E631A1" w:rsidRDefault="008B7924" w:rsidP="00E631A1">
      <w:pPr>
        <w:widowControl w:val="0"/>
        <w:pBdr>
          <w:top w:val="nil"/>
          <w:left w:val="nil"/>
          <w:bottom w:val="nil"/>
          <w:right w:val="nil"/>
          <w:between w:val="nil"/>
        </w:pBdr>
        <w:ind w:firstLine="0"/>
        <w:jc w:val="center"/>
        <w:rPr>
          <w:del w:id="3273" w:author="Cristiano de Menezes Feu" w:date="2022-11-21T08:33:00Z"/>
          <w:rFonts w:ascii="ClearSans-Bold" w:eastAsia="ClearSans-Bold" w:hAnsi="ClearSans-Bold" w:cs="ClearSans-Bold"/>
          <w:b/>
          <w:color w:val="000000"/>
        </w:rPr>
        <w:pPrChange w:id="3274" w:author="Cristiano de Menezes Feu" w:date="2022-11-21T08:33:00Z">
          <w:pPr>
            <w:widowControl w:val="0"/>
            <w:pBdr>
              <w:top w:val="nil"/>
              <w:left w:val="nil"/>
              <w:bottom w:val="nil"/>
              <w:right w:val="nil"/>
              <w:between w:val="nil"/>
            </w:pBdr>
          </w:pPr>
        </w:pPrChange>
      </w:pPr>
      <w:del w:id="3275" w:author="Cristiano de Menezes Feu" w:date="2022-11-21T08:33:00Z">
        <w:r w:rsidDel="00E631A1">
          <w:rPr>
            <w:color w:val="000000"/>
          </w:rPr>
          <w:delText xml:space="preserve">§ 6º As reuniões durarão o tempo necessário ao exame da pauta respectiva, a juízo da Presidência. </w:delText>
        </w:r>
      </w:del>
    </w:p>
    <w:p w14:paraId="00000772" w14:textId="12EEA2CE" w:rsidR="003D183A" w:rsidDel="00E631A1" w:rsidRDefault="008B7924" w:rsidP="00E631A1">
      <w:pPr>
        <w:widowControl w:val="0"/>
        <w:pBdr>
          <w:top w:val="nil"/>
          <w:left w:val="nil"/>
          <w:bottom w:val="nil"/>
          <w:right w:val="nil"/>
          <w:between w:val="nil"/>
        </w:pBdr>
        <w:spacing w:before="0" w:after="113"/>
        <w:ind w:left="567" w:firstLine="0"/>
        <w:jc w:val="center"/>
        <w:rPr>
          <w:del w:id="3276" w:author="Cristiano de Menezes Feu" w:date="2022-11-21T08:33:00Z"/>
          <w:color w:val="005583"/>
          <w:sz w:val="20"/>
          <w:szCs w:val="20"/>
        </w:rPr>
        <w:pPrChange w:id="3277" w:author="Cristiano de Menezes Feu" w:date="2022-11-21T08:33:00Z">
          <w:pPr>
            <w:widowControl w:val="0"/>
            <w:pBdr>
              <w:top w:val="nil"/>
              <w:left w:val="nil"/>
              <w:bottom w:val="nil"/>
              <w:right w:val="nil"/>
              <w:between w:val="nil"/>
            </w:pBdr>
            <w:spacing w:before="0" w:after="113"/>
            <w:ind w:left="567" w:firstLine="0"/>
          </w:pPr>
        </w:pPrChange>
      </w:pPr>
      <w:del w:id="3278" w:author="Cristiano de Menezes Feu" w:date="2022-11-21T08:33:00Z">
        <w:r w:rsidDel="00E631A1">
          <w:rPr>
            <w:color w:val="005583"/>
            <w:sz w:val="20"/>
            <w:szCs w:val="20"/>
          </w:rPr>
          <w:delText>Art. 46, § 1º.</w:delText>
        </w:r>
      </w:del>
    </w:p>
    <w:p w14:paraId="00000773" w14:textId="7C8C0843" w:rsidR="003D183A" w:rsidDel="00E631A1" w:rsidRDefault="008B7924" w:rsidP="00E631A1">
      <w:pPr>
        <w:widowControl w:val="0"/>
        <w:pBdr>
          <w:top w:val="nil"/>
          <w:left w:val="nil"/>
          <w:bottom w:val="nil"/>
          <w:right w:val="nil"/>
          <w:between w:val="nil"/>
        </w:pBdr>
        <w:ind w:firstLine="0"/>
        <w:jc w:val="center"/>
        <w:rPr>
          <w:del w:id="3279" w:author="Cristiano de Menezes Feu" w:date="2022-11-21T08:33:00Z"/>
          <w:b/>
          <w:color w:val="005583"/>
          <w:sz w:val="20"/>
          <w:szCs w:val="20"/>
        </w:rPr>
        <w:pPrChange w:id="3280" w:author="Cristiano de Menezes Feu" w:date="2022-11-21T08:33:00Z">
          <w:pPr>
            <w:widowControl w:val="0"/>
            <w:pBdr>
              <w:top w:val="nil"/>
              <w:left w:val="nil"/>
              <w:bottom w:val="nil"/>
              <w:right w:val="nil"/>
              <w:between w:val="nil"/>
            </w:pBdr>
          </w:pPr>
        </w:pPrChange>
      </w:pPr>
      <w:del w:id="3281" w:author="Cristiano de Menezes Feu" w:date="2022-11-21T08:33:00Z">
        <w:r w:rsidDel="00E631A1">
          <w:rPr>
            <w:color w:val="000000"/>
          </w:rPr>
          <w:delText xml:space="preserve">§ 7º As reuniões das Comissões Permanentes das terças e quartas-feiras destinar-se-ão exclusivamente a discussão e votação de proposições, salvo se não houver nenhuma matéria pendente de sua deliberação. </w:delText>
        </w:r>
      </w:del>
    </w:p>
    <w:p w14:paraId="00000774" w14:textId="5D6AC7F5" w:rsidR="003D183A" w:rsidDel="00E631A1" w:rsidRDefault="008B7924" w:rsidP="00E631A1">
      <w:pPr>
        <w:widowControl w:val="0"/>
        <w:pBdr>
          <w:top w:val="nil"/>
          <w:left w:val="nil"/>
          <w:bottom w:val="nil"/>
          <w:right w:val="nil"/>
          <w:between w:val="nil"/>
        </w:pBdr>
        <w:spacing w:before="0" w:after="113"/>
        <w:ind w:left="567" w:firstLine="0"/>
        <w:jc w:val="center"/>
        <w:rPr>
          <w:del w:id="3282" w:author="Cristiano de Menezes Feu" w:date="2022-11-21T08:33:00Z"/>
          <w:color w:val="005583"/>
          <w:sz w:val="20"/>
          <w:szCs w:val="20"/>
        </w:rPr>
        <w:pPrChange w:id="3283" w:author="Cristiano de Menezes Feu" w:date="2022-11-21T08:33:00Z">
          <w:pPr>
            <w:widowControl w:val="0"/>
            <w:pBdr>
              <w:top w:val="nil"/>
              <w:left w:val="nil"/>
              <w:bottom w:val="nil"/>
              <w:right w:val="nil"/>
              <w:between w:val="nil"/>
            </w:pBdr>
            <w:spacing w:before="0" w:after="113"/>
            <w:ind w:left="567" w:firstLine="0"/>
          </w:pPr>
        </w:pPrChange>
      </w:pPr>
      <w:del w:id="3284" w:author="Cristiano de Menezes Feu" w:date="2022-11-21T08:33:00Z">
        <w:r w:rsidDel="00E631A1">
          <w:rPr>
            <w:b/>
            <w:color w:val="005583"/>
            <w:sz w:val="20"/>
            <w:szCs w:val="20"/>
          </w:rPr>
          <w:delText>Prática:</w:delText>
        </w:r>
        <w:r w:rsidDel="00E631A1">
          <w:rPr>
            <w:color w:val="005583"/>
            <w:sz w:val="20"/>
            <w:szCs w:val="20"/>
          </w:rPr>
          <w:delText xml:space="preserve"> as Comissões costumam realizar audiências públicas também às terças e quartas-feiras, mesmo havendo matéria pendente de deliberação. Ex: Audiência Pública da CSSF em 11/12/2018 para debater o imposto sobre bebidas não alcoólicas adoçadas com açúcar. </w:delText>
        </w:r>
      </w:del>
    </w:p>
    <w:p w14:paraId="00000775" w14:textId="20FFA619" w:rsidR="003D183A" w:rsidDel="00E631A1" w:rsidRDefault="008B7924" w:rsidP="00E631A1">
      <w:pPr>
        <w:widowControl w:val="0"/>
        <w:pBdr>
          <w:top w:val="nil"/>
          <w:left w:val="nil"/>
          <w:bottom w:val="nil"/>
          <w:right w:val="nil"/>
          <w:between w:val="nil"/>
        </w:pBdr>
        <w:ind w:firstLine="0"/>
        <w:jc w:val="center"/>
        <w:rPr>
          <w:del w:id="3285" w:author="Cristiano de Menezes Feu" w:date="2022-11-21T08:33:00Z"/>
          <w:color w:val="000000"/>
        </w:rPr>
        <w:pPrChange w:id="3286" w:author="Cristiano de Menezes Feu" w:date="2022-11-21T08:33:00Z">
          <w:pPr>
            <w:widowControl w:val="0"/>
            <w:pBdr>
              <w:top w:val="nil"/>
              <w:left w:val="nil"/>
              <w:bottom w:val="nil"/>
              <w:right w:val="nil"/>
              <w:between w:val="nil"/>
            </w:pBdr>
          </w:pPr>
        </w:pPrChange>
      </w:pPr>
      <w:del w:id="3287" w:author="Cristiano de Menezes Feu" w:date="2022-11-21T08:33:00Z">
        <w:r w:rsidDel="00E631A1">
          <w:rPr>
            <w:rFonts w:ascii="ClearSans-Bold" w:eastAsia="ClearSans-Bold" w:hAnsi="ClearSans-Bold" w:cs="ClearSans-Bold"/>
            <w:b/>
            <w:color w:val="000000"/>
          </w:rPr>
          <w:delText>Art. 47.</w:delText>
        </w:r>
        <w:r w:rsidDel="00E631A1">
          <w:rPr>
            <w:color w:val="000000"/>
          </w:rPr>
          <w:delText xml:space="preserve"> O Presidente da Comissão Permanente organizará a Ordem do Dia de suas reuniões ordinárias e extraordinárias, de acordo com os critérios fixados no Capítulo IX do Título V. </w:delText>
        </w:r>
      </w:del>
    </w:p>
    <w:p w14:paraId="00000776" w14:textId="1A77609C" w:rsidR="003D183A" w:rsidDel="00E631A1" w:rsidRDefault="008B7924" w:rsidP="00E631A1">
      <w:pPr>
        <w:widowControl w:val="0"/>
        <w:pBdr>
          <w:top w:val="nil"/>
          <w:left w:val="nil"/>
          <w:bottom w:val="nil"/>
          <w:right w:val="nil"/>
          <w:between w:val="nil"/>
        </w:pBdr>
        <w:ind w:firstLine="0"/>
        <w:jc w:val="center"/>
        <w:rPr>
          <w:del w:id="3288" w:author="Cristiano de Menezes Feu" w:date="2022-11-21T08:33:00Z"/>
          <w:rFonts w:ascii="ClearSans-Bold" w:eastAsia="ClearSans-Bold" w:hAnsi="ClearSans-Bold" w:cs="ClearSans-Bold"/>
          <w:b/>
          <w:color w:val="000000"/>
        </w:rPr>
        <w:pPrChange w:id="3289" w:author="Cristiano de Menezes Feu" w:date="2022-11-21T08:33:00Z">
          <w:pPr>
            <w:widowControl w:val="0"/>
            <w:pBdr>
              <w:top w:val="nil"/>
              <w:left w:val="nil"/>
              <w:bottom w:val="nil"/>
              <w:right w:val="nil"/>
              <w:between w:val="nil"/>
            </w:pBdr>
          </w:pPr>
        </w:pPrChange>
      </w:pPr>
      <w:del w:id="3290"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Finda a hora dos trabalhos, o Presidente anunciará a Ordem do Dia da reunião seguinte, dando-se ciência da pauta respectiva às Lideranças e distribuindo-se os avulsos com antecedência de pelo menos vinte e quatro horas. </w:delText>
        </w:r>
      </w:del>
    </w:p>
    <w:p w14:paraId="00000777" w14:textId="5BF3E526" w:rsidR="003D183A" w:rsidDel="00E631A1" w:rsidRDefault="008B7924" w:rsidP="00E631A1">
      <w:pPr>
        <w:widowControl w:val="0"/>
        <w:pBdr>
          <w:top w:val="nil"/>
          <w:left w:val="nil"/>
          <w:bottom w:val="nil"/>
          <w:right w:val="nil"/>
          <w:between w:val="nil"/>
        </w:pBdr>
        <w:spacing w:before="0" w:after="113"/>
        <w:ind w:left="567" w:firstLine="0"/>
        <w:jc w:val="center"/>
        <w:rPr>
          <w:del w:id="3291" w:author="Cristiano de Menezes Feu" w:date="2022-11-21T08:33:00Z"/>
          <w:b/>
          <w:color w:val="005583"/>
          <w:sz w:val="20"/>
          <w:szCs w:val="20"/>
        </w:rPr>
        <w:pPrChange w:id="3292" w:author="Cristiano de Menezes Feu" w:date="2022-11-21T08:33:00Z">
          <w:pPr>
            <w:widowControl w:val="0"/>
            <w:pBdr>
              <w:top w:val="nil"/>
              <w:left w:val="nil"/>
              <w:bottom w:val="nil"/>
              <w:right w:val="nil"/>
              <w:between w:val="nil"/>
            </w:pBdr>
            <w:spacing w:before="0" w:after="113"/>
            <w:ind w:left="567" w:firstLine="0"/>
          </w:pPr>
        </w:pPrChange>
      </w:pPr>
      <w:del w:id="3293" w:author="Cristiano de Menezes Feu" w:date="2022-11-21T08:33:00Z">
        <w:r w:rsidDel="00E631A1">
          <w:rPr>
            <w:color w:val="005583"/>
            <w:sz w:val="20"/>
            <w:szCs w:val="20"/>
          </w:rPr>
          <w:delText>Art. 41, V.</w:delText>
        </w:r>
      </w:del>
    </w:p>
    <w:p w14:paraId="00000778" w14:textId="0C5642BD" w:rsidR="003D183A" w:rsidDel="00E631A1" w:rsidRDefault="008B7924" w:rsidP="00E631A1">
      <w:pPr>
        <w:widowControl w:val="0"/>
        <w:pBdr>
          <w:top w:val="nil"/>
          <w:left w:val="nil"/>
          <w:bottom w:val="nil"/>
          <w:right w:val="nil"/>
          <w:between w:val="nil"/>
        </w:pBdr>
        <w:spacing w:before="0" w:after="113"/>
        <w:ind w:left="567" w:firstLine="0"/>
        <w:jc w:val="center"/>
        <w:rPr>
          <w:del w:id="3294" w:author="Cristiano de Menezes Feu" w:date="2022-11-21T08:33:00Z"/>
          <w:color w:val="005583"/>
          <w:sz w:val="20"/>
          <w:szCs w:val="20"/>
        </w:rPr>
        <w:pPrChange w:id="3295" w:author="Cristiano de Menezes Feu" w:date="2022-11-21T08:33:00Z">
          <w:pPr>
            <w:widowControl w:val="0"/>
            <w:pBdr>
              <w:top w:val="nil"/>
              <w:left w:val="nil"/>
              <w:bottom w:val="nil"/>
              <w:right w:val="nil"/>
              <w:between w:val="nil"/>
            </w:pBdr>
            <w:spacing w:before="0" w:after="113"/>
            <w:ind w:left="567" w:firstLine="0"/>
          </w:pPr>
        </w:pPrChange>
      </w:pPr>
      <w:del w:id="3296" w:author="Cristiano de Menezes Feu" w:date="2022-11-21T08:33:00Z">
        <w:r w:rsidDel="00E631A1">
          <w:rPr>
            <w:b/>
            <w:color w:val="005583"/>
            <w:sz w:val="20"/>
            <w:szCs w:val="20"/>
          </w:rPr>
          <w:delText xml:space="preserve">QO </w:delText>
        </w:r>
        <w:r w:rsidDel="00E631A1">
          <w:rPr>
            <w:color w:val="005583"/>
            <w:sz w:val="20"/>
            <w:szCs w:val="20"/>
          </w:rPr>
          <w:delText>218/2012 – Reafirma entendimento constante da QO 670/2010 no sentido de que “diante da falta de regulamentação quanto ao uso de meio eletrônico para divulgação da pauta das reuniões das Comissões, seria recomendável que eventuais alterações fossem informadas com antecedência razoável, podendo ser considerado como horário limite para a referida divulgação o término do expediente da Câmara dos Deputados do dia antecedente à realização da reunião”.</w:delText>
        </w:r>
      </w:del>
    </w:p>
    <w:p w14:paraId="00000779" w14:textId="7F5FC6A0" w:rsidR="003D183A" w:rsidDel="00E631A1" w:rsidRDefault="008B7924" w:rsidP="00E631A1">
      <w:pPr>
        <w:widowControl w:val="0"/>
        <w:pBdr>
          <w:top w:val="nil"/>
          <w:left w:val="nil"/>
          <w:bottom w:val="nil"/>
          <w:right w:val="nil"/>
          <w:between w:val="nil"/>
        </w:pBdr>
        <w:spacing w:before="0" w:after="113"/>
        <w:ind w:left="567" w:firstLine="0"/>
        <w:jc w:val="center"/>
        <w:rPr>
          <w:del w:id="3297" w:author="Cristiano de Menezes Feu" w:date="2022-11-21T08:33:00Z"/>
          <w:b/>
          <w:color w:val="005583"/>
          <w:sz w:val="20"/>
          <w:szCs w:val="20"/>
        </w:rPr>
        <w:pPrChange w:id="3298" w:author="Cristiano de Menezes Feu" w:date="2022-11-21T08:33:00Z">
          <w:pPr>
            <w:widowControl w:val="0"/>
            <w:pBdr>
              <w:top w:val="nil"/>
              <w:left w:val="nil"/>
              <w:bottom w:val="nil"/>
              <w:right w:val="nil"/>
              <w:between w:val="nil"/>
            </w:pBdr>
            <w:spacing w:before="0" w:after="113"/>
            <w:ind w:left="567" w:firstLine="0"/>
          </w:pPr>
        </w:pPrChange>
      </w:pPr>
      <w:del w:id="3299" w:author="Cristiano de Menezes Feu" w:date="2022-11-21T08:33:00Z">
        <w:r w:rsidDel="00E631A1">
          <w:rPr>
            <w:b/>
            <w:color w:val="005583"/>
            <w:sz w:val="20"/>
            <w:szCs w:val="20"/>
          </w:rPr>
          <w:delText>QO</w:delText>
        </w:r>
        <w:r w:rsidDel="00E631A1">
          <w:rPr>
            <w:color w:val="005583"/>
            <w:sz w:val="20"/>
            <w:szCs w:val="20"/>
          </w:rPr>
          <w:delText xml:space="preserve"> 186/2012 – Diferentemente do entendimento constante da QO 492/2009 </w:delText>
        </w:r>
        <w:r w:rsidDel="00E631A1">
          <w:rPr>
            <w:color w:val="005583"/>
            <w:sz w:val="20"/>
            <w:szCs w:val="20"/>
            <w:vertAlign w:val="superscript"/>
          </w:rPr>
          <w:footnoteReference w:id="168"/>
        </w:r>
        <w:r w:rsidDel="00E631A1">
          <w:rPr>
            <w:color w:val="005583"/>
            <w:sz w:val="20"/>
            <w:szCs w:val="20"/>
          </w:rPr>
          <w:delText>, esclareceu que não há necessidade de distribuição dos avulsos de requerimentos, bastando sua divulgação por meio eletrônico.</w:delText>
        </w:r>
      </w:del>
    </w:p>
    <w:p w14:paraId="0000077A" w14:textId="2D13A185" w:rsidR="003D183A" w:rsidDel="00E631A1" w:rsidRDefault="008B7924" w:rsidP="00E631A1">
      <w:pPr>
        <w:widowControl w:val="0"/>
        <w:pBdr>
          <w:top w:val="nil"/>
          <w:left w:val="nil"/>
          <w:bottom w:val="nil"/>
          <w:right w:val="nil"/>
          <w:between w:val="nil"/>
        </w:pBdr>
        <w:spacing w:before="0" w:after="113"/>
        <w:ind w:left="567" w:firstLine="0"/>
        <w:jc w:val="center"/>
        <w:rPr>
          <w:del w:id="3303" w:author="Cristiano de Menezes Feu" w:date="2022-11-21T08:33:00Z"/>
          <w:b/>
          <w:color w:val="005583"/>
          <w:sz w:val="20"/>
          <w:szCs w:val="20"/>
        </w:rPr>
        <w:pPrChange w:id="3304" w:author="Cristiano de Menezes Feu" w:date="2022-11-21T08:33:00Z">
          <w:pPr>
            <w:widowControl w:val="0"/>
            <w:pBdr>
              <w:top w:val="nil"/>
              <w:left w:val="nil"/>
              <w:bottom w:val="nil"/>
              <w:right w:val="nil"/>
              <w:between w:val="nil"/>
            </w:pBdr>
            <w:spacing w:before="0" w:after="113"/>
            <w:ind w:left="567" w:firstLine="0"/>
          </w:pPr>
        </w:pPrChange>
      </w:pPr>
      <w:del w:id="3305" w:author="Cristiano de Menezes Feu" w:date="2022-11-21T08:33:00Z">
        <w:r w:rsidDel="00E631A1">
          <w:rPr>
            <w:b/>
            <w:color w:val="005583"/>
            <w:sz w:val="20"/>
            <w:szCs w:val="20"/>
          </w:rPr>
          <w:delText>QO</w:delText>
        </w:r>
        <w:r w:rsidDel="00E631A1">
          <w:rPr>
            <w:color w:val="005583"/>
            <w:sz w:val="20"/>
            <w:szCs w:val="20"/>
          </w:rPr>
          <w:delText xml:space="preserve"> 117/2011 – O prazo de 24 horas fixado no parágrafo único do art. 47 do RICD não se aplica ao intervalo entre o Ato Convocatório e a reunião de instalação de Comissão Especial.</w:delText>
        </w:r>
      </w:del>
    </w:p>
    <w:p w14:paraId="0000077B" w14:textId="11802271" w:rsidR="003D183A" w:rsidDel="00E631A1" w:rsidRDefault="008B7924" w:rsidP="00E631A1">
      <w:pPr>
        <w:widowControl w:val="0"/>
        <w:pBdr>
          <w:top w:val="nil"/>
          <w:left w:val="nil"/>
          <w:bottom w:val="nil"/>
          <w:right w:val="nil"/>
          <w:between w:val="nil"/>
        </w:pBdr>
        <w:spacing w:before="0" w:after="113"/>
        <w:ind w:left="567" w:firstLine="0"/>
        <w:jc w:val="center"/>
        <w:rPr>
          <w:del w:id="3306" w:author="Cristiano de Menezes Feu" w:date="2022-11-21T08:33:00Z"/>
          <w:b/>
          <w:color w:val="005583"/>
          <w:sz w:val="20"/>
          <w:szCs w:val="20"/>
        </w:rPr>
        <w:pPrChange w:id="3307" w:author="Cristiano de Menezes Feu" w:date="2022-11-21T08:33:00Z">
          <w:pPr>
            <w:widowControl w:val="0"/>
            <w:pBdr>
              <w:top w:val="nil"/>
              <w:left w:val="nil"/>
              <w:bottom w:val="nil"/>
              <w:right w:val="nil"/>
              <w:between w:val="nil"/>
            </w:pBdr>
            <w:spacing w:before="0" w:after="113"/>
            <w:ind w:left="567" w:firstLine="0"/>
          </w:pPr>
        </w:pPrChange>
      </w:pPr>
      <w:del w:id="3308" w:author="Cristiano de Menezes Feu" w:date="2022-11-21T08:33:00Z">
        <w:r w:rsidDel="00E631A1">
          <w:rPr>
            <w:b/>
            <w:color w:val="005583"/>
            <w:sz w:val="20"/>
            <w:szCs w:val="20"/>
          </w:rPr>
          <w:delText>QO</w:delText>
        </w:r>
        <w:r w:rsidDel="00E631A1">
          <w:rPr>
            <w:color w:val="005583"/>
            <w:sz w:val="20"/>
            <w:szCs w:val="20"/>
          </w:rPr>
          <w:delText xml:space="preserve"> 379/2004 – A divulgação da Ordem do Dia de Comissão por meio eletrônico, no dia anterior à reunião, constitui prática na Casa, não havendo, nesse caso, ofensa às regras regimentais. </w:delText>
        </w:r>
      </w:del>
    </w:p>
    <w:p w14:paraId="0000077C" w14:textId="12D8AD0B" w:rsidR="003D183A" w:rsidDel="00E631A1" w:rsidRDefault="008B7924" w:rsidP="00E631A1">
      <w:pPr>
        <w:widowControl w:val="0"/>
        <w:pBdr>
          <w:top w:val="nil"/>
          <w:left w:val="nil"/>
          <w:bottom w:val="nil"/>
          <w:right w:val="nil"/>
          <w:between w:val="nil"/>
        </w:pBdr>
        <w:spacing w:before="0" w:after="113"/>
        <w:ind w:left="567" w:firstLine="0"/>
        <w:jc w:val="center"/>
        <w:rPr>
          <w:del w:id="3309" w:author="Cristiano de Menezes Feu" w:date="2022-11-21T08:33:00Z"/>
          <w:b/>
          <w:color w:val="005583"/>
          <w:sz w:val="20"/>
          <w:szCs w:val="20"/>
        </w:rPr>
        <w:pPrChange w:id="3310" w:author="Cristiano de Menezes Feu" w:date="2022-11-21T08:33:00Z">
          <w:pPr>
            <w:widowControl w:val="0"/>
            <w:pBdr>
              <w:top w:val="nil"/>
              <w:left w:val="nil"/>
              <w:bottom w:val="nil"/>
              <w:right w:val="nil"/>
              <w:between w:val="nil"/>
            </w:pBdr>
            <w:spacing w:before="0" w:after="113"/>
            <w:ind w:left="567" w:firstLine="0"/>
          </w:pPr>
        </w:pPrChange>
      </w:pPr>
      <w:del w:id="3311" w:author="Cristiano de Menezes Feu" w:date="2022-11-21T08:33:00Z">
        <w:r w:rsidDel="00E631A1">
          <w:rPr>
            <w:b/>
            <w:color w:val="005583"/>
            <w:sz w:val="20"/>
            <w:szCs w:val="20"/>
          </w:rPr>
          <w:delText>QO</w:delText>
        </w:r>
        <w:r w:rsidDel="00E631A1">
          <w:rPr>
            <w:color w:val="005583"/>
            <w:sz w:val="20"/>
            <w:szCs w:val="20"/>
          </w:rPr>
          <w:delText xml:space="preserve"> 580/2005 – No âmbito das Comissões, é possível a convocação de reunião extraordinária para o mesmo dia, mediante aviso protocolizado ou ligação telefônica, independentemente de publicação no Diário da Câmara dos Deputados, à luz do art. 67, § 2º.</w:delText>
        </w:r>
      </w:del>
    </w:p>
    <w:p w14:paraId="0000077D" w14:textId="0681CC8A" w:rsidR="003D183A" w:rsidDel="00E631A1" w:rsidRDefault="008B7924" w:rsidP="00E631A1">
      <w:pPr>
        <w:widowControl w:val="0"/>
        <w:pBdr>
          <w:top w:val="nil"/>
          <w:left w:val="nil"/>
          <w:bottom w:val="nil"/>
          <w:right w:val="nil"/>
          <w:between w:val="nil"/>
        </w:pBdr>
        <w:spacing w:before="0" w:after="113"/>
        <w:ind w:left="567" w:firstLine="0"/>
        <w:jc w:val="center"/>
        <w:rPr>
          <w:del w:id="3312" w:author="Cristiano de Menezes Feu" w:date="2022-11-21T08:33:00Z"/>
          <w:color w:val="005583"/>
          <w:sz w:val="20"/>
          <w:szCs w:val="20"/>
        </w:rPr>
        <w:pPrChange w:id="3313" w:author="Cristiano de Menezes Feu" w:date="2022-11-21T08:33:00Z">
          <w:pPr>
            <w:widowControl w:val="0"/>
            <w:pBdr>
              <w:top w:val="nil"/>
              <w:left w:val="nil"/>
              <w:bottom w:val="nil"/>
              <w:right w:val="nil"/>
              <w:between w:val="nil"/>
            </w:pBdr>
            <w:spacing w:before="0" w:after="113"/>
            <w:ind w:left="567" w:firstLine="0"/>
          </w:pPr>
        </w:pPrChange>
      </w:pPr>
      <w:del w:id="3314" w:author="Cristiano de Menezes Feu" w:date="2022-11-21T08:33:00Z">
        <w:r w:rsidDel="00E631A1">
          <w:rPr>
            <w:b/>
            <w:color w:val="005583"/>
            <w:sz w:val="20"/>
            <w:szCs w:val="20"/>
          </w:rPr>
          <w:delText>QO</w:delText>
        </w:r>
        <w:r w:rsidDel="00E631A1">
          <w:rPr>
            <w:color w:val="005583"/>
            <w:sz w:val="20"/>
            <w:szCs w:val="20"/>
          </w:rPr>
          <w:delText xml:space="preserve"> 92/2003 e QO 93/2003 – Decide que “a obrigatoriedade de distribuição de avulsos com antecedência de pelo menos vinte e quatro horas refere-se unicamente às proposições constantes da pauta”, e não do parecer do relator, o qual “poderá ser oferecido antecipadamente, quando então a hipótese de distribuição de avulsos estará contemplada, como também poderá ser oferecido até o início da discussão da matéria, quando então será necessária a leitura do parecer”.</w:delText>
        </w:r>
      </w:del>
    </w:p>
    <w:p w14:paraId="0000077E" w14:textId="1B0E5554" w:rsidR="003D183A" w:rsidDel="00E631A1" w:rsidRDefault="008B7924" w:rsidP="00E631A1">
      <w:pPr>
        <w:widowControl w:val="0"/>
        <w:pBdr>
          <w:top w:val="nil"/>
          <w:left w:val="nil"/>
          <w:bottom w:val="nil"/>
          <w:right w:val="nil"/>
          <w:between w:val="nil"/>
        </w:pBdr>
        <w:spacing w:before="57"/>
        <w:ind w:firstLine="0"/>
        <w:jc w:val="center"/>
        <w:rPr>
          <w:del w:id="3315" w:author="Cristiano de Menezes Feu" w:date="2022-11-21T08:33:00Z"/>
          <w:color w:val="000000"/>
        </w:rPr>
        <w:pPrChange w:id="3316" w:author="Cristiano de Menezes Feu" w:date="2022-11-21T08:33:00Z">
          <w:pPr>
            <w:widowControl w:val="0"/>
            <w:pBdr>
              <w:top w:val="nil"/>
              <w:left w:val="nil"/>
              <w:bottom w:val="nil"/>
              <w:right w:val="nil"/>
              <w:between w:val="nil"/>
            </w:pBdr>
            <w:spacing w:before="57"/>
          </w:pPr>
        </w:pPrChange>
      </w:pPr>
      <w:del w:id="3317" w:author="Cristiano de Menezes Feu" w:date="2022-11-21T08:33:00Z">
        <w:r w:rsidDel="00E631A1">
          <w:rPr>
            <w:rFonts w:ascii="ClearSans-Bold" w:eastAsia="ClearSans-Bold" w:hAnsi="ClearSans-Bold" w:cs="ClearSans-Bold"/>
            <w:b/>
            <w:color w:val="000000"/>
          </w:rPr>
          <w:delText>Art. 48</w:delText>
        </w:r>
        <w:r w:rsidDel="00E631A1">
          <w:rPr>
            <w:color w:val="000000"/>
          </w:rPr>
          <w:delText xml:space="preserve">. As reuniões das Comissões serão públicas, salvo deliberação em contrário. </w:delText>
        </w:r>
      </w:del>
    </w:p>
    <w:p w14:paraId="0000077F" w14:textId="72961FCE" w:rsidR="003D183A" w:rsidDel="00E631A1" w:rsidRDefault="008B7924" w:rsidP="00E631A1">
      <w:pPr>
        <w:widowControl w:val="0"/>
        <w:pBdr>
          <w:top w:val="nil"/>
          <w:left w:val="nil"/>
          <w:bottom w:val="nil"/>
          <w:right w:val="nil"/>
          <w:between w:val="nil"/>
        </w:pBdr>
        <w:spacing w:before="57"/>
        <w:ind w:firstLine="0"/>
        <w:jc w:val="center"/>
        <w:rPr>
          <w:del w:id="3318" w:author="Cristiano de Menezes Feu" w:date="2022-11-21T08:33:00Z"/>
          <w:color w:val="000000"/>
        </w:rPr>
        <w:pPrChange w:id="3319" w:author="Cristiano de Menezes Feu" w:date="2022-11-21T08:33:00Z">
          <w:pPr>
            <w:widowControl w:val="0"/>
            <w:pBdr>
              <w:top w:val="nil"/>
              <w:left w:val="nil"/>
              <w:bottom w:val="nil"/>
              <w:right w:val="nil"/>
              <w:between w:val="nil"/>
            </w:pBdr>
            <w:spacing w:before="57"/>
          </w:pPr>
        </w:pPrChange>
      </w:pPr>
      <w:del w:id="3320" w:author="Cristiano de Menezes Feu" w:date="2022-11-21T08:33:00Z">
        <w:r w:rsidDel="00E631A1">
          <w:rPr>
            <w:color w:val="000000"/>
          </w:rPr>
          <w:delText xml:space="preserve">§ 1º Serão reservadas, a juízo da Comissão, as reuniões em que haja matéria que deva ser debatida com a presença apenas dos funcionários em serviço na Comissão e técnicos ou autoridades que esta convidar. </w:delText>
        </w:r>
      </w:del>
    </w:p>
    <w:p w14:paraId="00000780" w14:textId="284D65BF" w:rsidR="003D183A" w:rsidDel="00E631A1" w:rsidRDefault="008B7924" w:rsidP="00E631A1">
      <w:pPr>
        <w:widowControl w:val="0"/>
        <w:pBdr>
          <w:top w:val="nil"/>
          <w:left w:val="nil"/>
          <w:bottom w:val="nil"/>
          <w:right w:val="nil"/>
          <w:between w:val="nil"/>
        </w:pBdr>
        <w:spacing w:before="57"/>
        <w:ind w:firstLine="0"/>
        <w:jc w:val="center"/>
        <w:rPr>
          <w:del w:id="3321" w:author="Cristiano de Menezes Feu" w:date="2022-11-21T08:33:00Z"/>
          <w:rFonts w:ascii="ClearSans-Bold" w:eastAsia="ClearSans-Bold" w:hAnsi="ClearSans-Bold" w:cs="ClearSans-Bold"/>
          <w:b/>
          <w:color w:val="000000"/>
        </w:rPr>
        <w:pPrChange w:id="3322" w:author="Cristiano de Menezes Feu" w:date="2022-11-21T08:33:00Z">
          <w:pPr>
            <w:widowControl w:val="0"/>
            <w:pBdr>
              <w:top w:val="nil"/>
              <w:left w:val="nil"/>
              <w:bottom w:val="nil"/>
              <w:right w:val="nil"/>
              <w:between w:val="nil"/>
            </w:pBdr>
            <w:spacing w:before="57"/>
          </w:pPr>
        </w:pPrChange>
      </w:pPr>
      <w:del w:id="3323" w:author="Cristiano de Menezes Feu" w:date="2022-11-21T08:33:00Z">
        <w:r w:rsidDel="00E631A1">
          <w:rPr>
            <w:color w:val="000000"/>
          </w:rPr>
          <w:delText xml:space="preserve">§ 2º Serão secretas as reuniões quando as Comissões tiverem de deliberar sobre: </w:delText>
        </w:r>
      </w:del>
    </w:p>
    <w:p w14:paraId="00000781" w14:textId="40ABF032" w:rsidR="003D183A" w:rsidDel="00E631A1" w:rsidRDefault="008B7924" w:rsidP="00E631A1">
      <w:pPr>
        <w:widowControl w:val="0"/>
        <w:pBdr>
          <w:top w:val="nil"/>
          <w:left w:val="nil"/>
          <w:bottom w:val="nil"/>
          <w:right w:val="nil"/>
          <w:between w:val="nil"/>
        </w:pBdr>
        <w:spacing w:before="0" w:after="113"/>
        <w:ind w:left="567" w:firstLine="0"/>
        <w:jc w:val="center"/>
        <w:rPr>
          <w:del w:id="3324" w:author="Cristiano de Menezes Feu" w:date="2022-11-21T08:33:00Z"/>
          <w:color w:val="005583"/>
          <w:sz w:val="20"/>
          <w:szCs w:val="20"/>
        </w:rPr>
        <w:pPrChange w:id="3325" w:author="Cristiano de Menezes Feu" w:date="2022-11-21T08:33:00Z">
          <w:pPr>
            <w:widowControl w:val="0"/>
            <w:pBdr>
              <w:top w:val="nil"/>
              <w:left w:val="nil"/>
              <w:bottom w:val="nil"/>
              <w:right w:val="nil"/>
              <w:between w:val="nil"/>
            </w:pBdr>
            <w:spacing w:before="0" w:after="113"/>
            <w:ind w:left="567" w:firstLine="0"/>
          </w:pPr>
        </w:pPrChange>
      </w:pPr>
      <w:del w:id="3326" w:author="Cristiano de Menezes Feu" w:date="2022-11-21T08:33:00Z">
        <w:r w:rsidDel="00E631A1">
          <w:rPr>
            <w:color w:val="005583"/>
            <w:sz w:val="20"/>
            <w:szCs w:val="20"/>
          </w:rPr>
          <w:delText>Arts. 92 a 93, referentes ao Plenário.</w:delText>
        </w:r>
      </w:del>
    </w:p>
    <w:p w14:paraId="00000782" w14:textId="3E291A9B" w:rsidR="003D183A" w:rsidDel="00E631A1" w:rsidRDefault="008B7924" w:rsidP="00E631A1">
      <w:pPr>
        <w:widowControl w:val="0"/>
        <w:pBdr>
          <w:top w:val="nil"/>
          <w:left w:val="nil"/>
          <w:bottom w:val="nil"/>
          <w:right w:val="nil"/>
          <w:between w:val="nil"/>
        </w:pBdr>
        <w:ind w:firstLine="0"/>
        <w:jc w:val="center"/>
        <w:rPr>
          <w:del w:id="3327" w:author="Cristiano de Menezes Feu" w:date="2022-11-21T08:33:00Z"/>
          <w:color w:val="000000"/>
        </w:rPr>
        <w:pPrChange w:id="3328" w:author="Cristiano de Menezes Feu" w:date="2022-11-21T08:33:00Z">
          <w:pPr>
            <w:widowControl w:val="0"/>
            <w:pBdr>
              <w:top w:val="nil"/>
              <w:left w:val="nil"/>
              <w:bottom w:val="nil"/>
              <w:right w:val="nil"/>
              <w:between w:val="nil"/>
            </w:pBdr>
          </w:pPr>
        </w:pPrChange>
      </w:pPr>
      <w:del w:id="3329" w:author="Cristiano de Menezes Feu" w:date="2022-11-21T08:33:00Z">
        <w:r w:rsidDel="00E631A1">
          <w:rPr>
            <w:color w:val="000000"/>
          </w:rPr>
          <w:delText xml:space="preserve">I - declaração de guerra, ou acordo sobre a paz; </w:delText>
        </w:r>
      </w:del>
    </w:p>
    <w:p w14:paraId="00000783" w14:textId="5B9AD422" w:rsidR="003D183A" w:rsidDel="00E631A1" w:rsidRDefault="008B7924" w:rsidP="00E631A1">
      <w:pPr>
        <w:widowControl w:val="0"/>
        <w:pBdr>
          <w:top w:val="nil"/>
          <w:left w:val="nil"/>
          <w:bottom w:val="nil"/>
          <w:right w:val="nil"/>
          <w:between w:val="nil"/>
        </w:pBdr>
        <w:ind w:firstLine="0"/>
        <w:jc w:val="center"/>
        <w:rPr>
          <w:del w:id="3330" w:author="Cristiano de Menezes Feu" w:date="2022-11-21T08:33:00Z"/>
          <w:color w:val="000000"/>
        </w:rPr>
        <w:pPrChange w:id="3331" w:author="Cristiano de Menezes Feu" w:date="2022-11-21T08:33:00Z">
          <w:pPr>
            <w:widowControl w:val="0"/>
            <w:pBdr>
              <w:top w:val="nil"/>
              <w:left w:val="nil"/>
              <w:bottom w:val="nil"/>
              <w:right w:val="nil"/>
              <w:between w:val="nil"/>
            </w:pBdr>
          </w:pPr>
        </w:pPrChange>
      </w:pPr>
      <w:del w:id="3332" w:author="Cristiano de Menezes Feu" w:date="2022-11-21T08:33:00Z">
        <w:r w:rsidDel="00E631A1">
          <w:rPr>
            <w:color w:val="000000"/>
          </w:rPr>
          <w:delText xml:space="preserve">II - passagem de forças estrangeiras pelo território nacional, ou sua permanência nele; </w:delText>
        </w:r>
      </w:del>
    </w:p>
    <w:p w14:paraId="00000784" w14:textId="5121D8B6" w:rsidR="003D183A" w:rsidDel="00E631A1" w:rsidRDefault="008B7924" w:rsidP="00E631A1">
      <w:pPr>
        <w:widowControl w:val="0"/>
        <w:pBdr>
          <w:top w:val="nil"/>
          <w:left w:val="nil"/>
          <w:bottom w:val="nil"/>
          <w:right w:val="nil"/>
          <w:between w:val="nil"/>
        </w:pBdr>
        <w:spacing w:before="57" w:after="0"/>
        <w:ind w:left="283" w:firstLine="0"/>
        <w:jc w:val="center"/>
        <w:rPr>
          <w:del w:id="3333" w:author="Cristiano de Menezes Feu" w:date="2022-11-21T08:33:00Z"/>
          <w:color w:val="005583"/>
          <w:vertAlign w:val="superscript"/>
        </w:rPr>
        <w:pPrChange w:id="3334" w:author="Cristiano de Menezes Feu" w:date="2022-11-21T08:33:00Z">
          <w:pPr>
            <w:widowControl w:val="0"/>
            <w:pBdr>
              <w:top w:val="nil"/>
              <w:left w:val="nil"/>
              <w:bottom w:val="nil"/>
              <w:right w:val="nil"/>
              <w:between w:val="nil"/>
            </w:pBdr>
            <w:spacing w:before="57" w:after="0"/>
            <w:ind w:left="283" w:firstLine="0"/>
          </w:pPr>
        </w:pPrChange>
      </w:pPr>
      <w:del w:id="3335" w:author="Cristiano de Menezes Feu" w:date="2022-11-21T08:33:00Z">
        <w:r w:rsidDel="00E631A1">
          <w:rPr>
            <w:color w:val="000000"/>
          </w:rPr>
          <w:delText xml:space="preserve">III –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169"/>
        </w:r>
      </w:del>
    </w:p>
    <w:p w14:paraId="00000785" w14:textId="46BF8B4A" w:rsidR="003D183A" w:rsidDel="00E631A1" w:rsidRDefault="008B7924" w:rsidP="00E631A1">
      <w:pPr>
        <w:widowControl w:val="0"/>
        <w:pBdr>
          <w:top w:val="nil"/>
          <w:left w:val="nil"/>
          <w:bottom w:val="nil"/>
          <w:right w:val="nil"/>
          <w:between w:val="nil"/>
        </w:pBdr>
        <w:spacing w:before="57"/>
        <w:ind w:firstLine="0"/>
        <w:jc w:val="center"/>
        <w:rPr>
          <w:del w:id="3339" w:author="Cristiano de Menezes Feu" w:date="2022-11-21T08:33:00Z"/>
          <w:color w:val="000000"/>
        </w:rPr>
        <w:pPrChange w:id="3340" w:author="Cristiano de Menezes Feu" w:date="2022-11-21T08:33:00Z">
          <w:pPr>
            <w:widowControl w:val="0"/>
            <w:pBdr>
              <w:top w:val="nil"/>
              <w:left w:val="nil"/>
              <w:bottom w:val="nil"/>
              <w:right w:val="nil"/>
              <w:between w:val="nil"/>
            </w:pBdr>
            <w:spacing w:before="57"/>
          </w:pPr>
        </w:pPrChange>
      </w:pPr>
      <w:del w:id="3341" w:author="Cristiano de Menezes Feu" w:date="2022-11-21T08:33:00Z">
        <w:r w:rsidDel="00E631A1">
          <w:rPr>
            <w:color w:val="000000"/>
          </w:rPr>
          <w:delText xml:space="preserve">§ 3º Nas reuniões secretas, servirá como Secretário da Comissão, por designação do Presidente, um de seus membros, que também elaborará a ata. </w:delText>
        </w:r>
      </w:del>
    </w:p>
    <w:p w14:paraId="00000786" w14:textId="324F3BE1" w:rsidR="003D183A" w:rsidDel="00E631A1" w:rsidRDefault="008B7924" w:rsidP="00E631A1">
      <w:pPr>
        <w:widowControl w:val="0"/>
        <w:pBdr>
          <w:top w:val="nil"/>
          <w:left w:val="nil"/>
          <w:bottom w:val="nil"/>
          <w:right w:val="nil"/>
          <w:between w:val="nil"/>
        </w:pBdr>
        <w:spacing w:before="57"/>
        <w:ind w:firstLine="0"/>
        <w:jc w:val="center"/>
        <w:rPr>
          <w:del w:id="3342" w:author="Cristiano de Menezes Feu" w:date="2022-11-21T08:33:00Z"/>
          <w:rFonts w:ascii="ClearSans-Bold" w:eastAsia="ClearSans-Bold" w:hAnsi="ClearSans-Bold" w:cs="ClearSans-Bold"/>
          <w:b/>
          <w:color w:val="000000"/>
        </w:rPr>
        <w:pPrChange w:id="3343" w:author="Cristiano de Menezes Feu" w:date="2022-11-21T08:33:00Z">
          <w:pPr>
            <w:widowControl w:val="0"/>
            <w:pBdr>
              <w:top w:val="nil"/>
              <w:left w:val="nil"/>
              <w:bottom w:val="nil"/>
              <w:right w:val="nil"/>
              <w:between w:val="nil"/>
            </w:pBdr>
            <w:spacing w:before="57"/>
          </w:pPr>
        </w:pPrChange>
      </w:pPr>
      <w:del w:id="3344" w:author="Cristiano de Menezes Feu" w:date="2022-11-21T08:33:00Z">
        <w:r w:rsidDel="00E631A1">
          <w:rPr>
            <w:color w:val="000000"/>
          </w:rPr>
          <w:delText xml:space="preserve">§ 4º Só os Deputados e Senadores poderão assistir às reuniões secretas; os Ministros de Estado, quando convocados, ou as testemunhas chamadas a depor participarão dessas reuniões apenas o tempo necessário. </w:delText>
        </w:r>
      </w:del>
    </w:p>
    <w:p w14:paraId="00000787" w14:textId="65B47DD4" w:rsidR="003D183A" w:rsidDel="00E631A1" w:rsidRDefault="008B7924" w:rsidP="00E631A1">
      <w:pPr>
        <w:widowControl w:val="0"/>
        <w:pBdr>
          <w:top w:val="nil"/>
          <w:left w:val="nil"/>
          <w:bottom w:val="nil"/>
          <w:right w:val="nil"/>
          <w:between w:val="nil"/>
        </w:pBdr>
        <w:spacing w:before="0" w:after="113"/>
        <w:ind w:left="567" w:firstLine="0"/>
        <w:jc w:val="center"/>
        <w:rPr>
          <w:del w:id="3345" w:author="Cristiano de Menezes Feu" w:date="2022-11-21T08:33:00Z"/>
          <w:color w:val="005583"/>
          <w:sz w:val="20"/>
          <w:szCs w:val="20"/>
        </w:rPr>
        <w:pPrChange w:id="3346" w:author="Cristiano de Menezes Feu" w:date="2022-11-21T08:33:00Z">
          <w:pPr>
            <w:widowControl w:val="0"/>
            <w:pBdr>
              <w:top w:val="nil"/>
              <w:left w:val="nil"/>
              <w:bottom w:val="nil"/>
              <w:right w:val="nil"/>
              <w:between w:val="nil"/>
            </w:pBdr>
            <w:spacing w:before="0" w:after="113"/>
            <w:ind w:left="567" w:firstLine="0"/>
          </w:pPr>
        </w:pPrChange>
      </w:pPr>
      <w:del w:id="3347" w:author="Cristiano de Menezes Feu" w:date="2022-11-21T08:33:00Z">
        <w:r w:rsidDel="00E631A1">
          <w:rPr>
            <w:color w:val="005583"/>
            <w:sz w:val="20"/>
            <w:szCs w:val="20"/>
          </w:rPr>
          <w:delText>Art. 94, referente ao Plenário.</w:delText>
        </w:r>
      </w:del>
    </w:p>
    <w:p w14:paraId="00000788" w14:textId="31739FD0" w:rsidR="003D183A" w:rsidDel="00E631A1" w:rsidRDefault="008B7924" w:rsidP="00E631A1">
      <w:pPr>
        <w:widowControl w:val="0"/>
        <w:pBdr>
          <w:top w:val="nil"/>
          <w:left w:val="nil"/>
          <w:bottom w:val="nil"/>
          <w:right w:val="nil"/>
          <w:between w:val="nil"/>
        </w:pBdr>
        <w:ind w:firstLine="0"/>
        <w:jc w:val="center"/>
        <w:rPr>
          <w:del w:id="3348" w:author="Cristiano de Menezes Feu" w:date="2022-11-21T08:33:00Z"/>
          <w:rFonts w:ascii="ClearSans-Bold" w:eastAsia="ClearSans-Bold" w:hAnsi="ClearSans-Bold" w:cs="ClearSans-Bold"/>
          <w:b/>
          <w:color w:val="000000"/>
        </w:rPr>
        <w:pPrChange w:id="3349" w:author="Cristiano de Menezes Feu" w:date="2022-11-21T08:33:00Z">
          <w:pPr>
            <w:widowControl w:val="0"/>
            <w:pBdr>
              <w:top w:val="nil"/>
              <w:left w:val="nil"/>
              <w:bottom w:val="nil"/>
              <w:right w:val="nil"/>
              <w:between w:val="nil"/>
            </w:pBdr>
          </w:pPr>
        </w:pPrChange>
      </w:pPr>
      <w:del w:id="3350" w:author="Cristiano de Menezes Feu" w:date="2022-11-21T08:33:00Z">
        <w:r w:rsidDel="00E631A1">
          <w:rPr>
            <w:color w:val="000000"/>
          </w:rPr>
          <w:delText xml:space="preserve">§ 5º Deliberar-se-á, preliminarmente, nas reuniões secretas, sobre a conveniência de os pareceres nelas assentados serem discutidos e votados em reunião pública ou secreta, e se por escrutínio secreto. </w:delText>
        </w:r>
      </w:del>
    </w:p>
    <w:p w14:paraId="00000789" w14:textId="5333F267" w:rsidR="003D183A" w:rsidDel="00E631A1" w:rsidRDefault="008B7924" w:rsidP="00E631A1">
      <w:pPr>
        <w:widowControl w:val="0"/>
        <w:pBdr>
          <w:top w:val="nil"/>
          <w:left w:val="nil"/>
          <w:bottom w:val="nil"/>
          <w:right w:val="nil"/>
          <w:between w:val="nil"/>
        </w:pBdr>
        <w:spacing w:before="0" w:after="113"/>
        <w:ind w:left="567" w:firstLine="0"/>
        <w:jc w:val="center"/>
        <w:rPr>
          <w:del w:id="3351" w:author="Cristiano de Menezes Feu" w:date="2022-11-21T08:33:00Z"/>
          <w:color w:val="005583"/>
          <w:sz w:val="20"/>
          <w:szCs w:val="20"/>
        </w:rPr>
        <w:pPrChange w:id="3352" w:author="Cristiano de Menezes Feu" w:date="2022-11-21T08:33:00Z">
          <w:pPr>
            <w:widowControl w:val="0"/>
            <w:pBdr>
              <w:top w:val="nil"/>
              <w:left w:val="nil"/>
              <w:bottom w:val="nil"/>
              <w:right w:val="nil"/>
              <w:between w:val="nil"/>
            </w:pBdr>
            <w:spacing w:before="0" w:after="113"/>
            <w:ind w:left="567" w:firstLine="0"/>
          </w:pPr>
        </w:pPrChange>
      </w:pPr>
      <w:del w:id="3353" w:author="Cristiano de Menezes Feu" w:date="2022-11-21T08:33:00Z">
        <w:r w:rsidDel="00E631A1">
          <w:rPr>
            <w:color w:val="005583"/>
            <w:sz w:val="20"/>
            <w:szCs w:val="20"/>
          </w:rPr>
          <w:delText>Art. 93, § 1º, referente ao Plenário.</w:delText>
        </w:r>
      </w:del>
    </w:p>
    <w:p w14:paraId="0000078A" w14:textId="7362C938" w:rsidR="003D183A" w:rsidDel="00E631A1" w:rsidRDefault="008B7924" w:rsidP="00E631A1">
      <w:pPr>
        <w:widowControl w:val="0"/>
        <w:pBdr>
          <w:top w:val="nil"/>
          <w:left w:val="nil"/>
          <w:bottom w:val="nil"/>
          <w:right w:val="nil"/>
          <w:between w:val="nil"/>
        </w:pBdr>
        <w:ind w:firstLine="0"/>
        <w:jc w:val="center"/>
        <w:rPr>
          <w:del w:id="3354" w:author="Cristiano de Menezes Feu" w:date="2022-11-21T08:33:00Z"/>
          <w:b/>
          <w:color w:val="005583"/>
          <w:sz w:val="20"/>
          <w:szCs w:val="20"/>
        </w:rPr>
        <w:pPrChange w:id="3355" w:author="Cristiano de Menezes Feu" w:date="2022-11-21T08:33:00Z">
          <w:pPr>
            <w:widowControl w:val="0"/>
            <w:pBdr>
              <w:top w:val="nil"/>
              <w:left w:val="nil"/>
              <w:bottom w:val="nil"/>
              <w:right w:val="nil"/>
              <w:between w:val="nil"/>
            </w:pBdr>
          </w:pPr>
        </w:pPrChange>
      </w:pPr>
      <w:del w:id="3356" w:author="Cristiano de Menezes Feu" w:date="2022-11-21T08:33:00Z">
        <w:r w:rsidDel="00E631A1">
          <w:rPr>
            <w:color w:val="000000"/>
          </w:rPr>
          <w:delText xml:space="preserve">§ 6º A ata da reunião secreta, acompanhada dos pareceres e emendas que foram discutidos e votados, bem como dos votos apresentados em separado, depois de fechados em invólucro lacrado, etiquetado, datado e rubricado pelo Presidente, pelo Secretário e demais membros presentes, será enviada ao Arquivo da Câmara com indicação do prazo pelo qual ficará indisponível para consulta. </w:delText>
        </w:r>
      </w:del>
    </w:p>
    <w:p w14:paraId="0000078B" w14:textId="2E9F7525" w:rsidR="003D183A" w:rsidDel="00E631A1" w:rsidRDefault="008B7924" w:rsidP="00E631A1">
      <w:pPr>
        <w:widowControl w:val="0"/>
        <w:pBdr>
          <w:top w:val="nil"/>
          <w:left w:val="nil"/>
          <w:bottom w:val="nil"/>
          <w:right w:val="nil"/>
          <w:between w:val="nil"/>
        </w:pBdr>
        <w:spacing w:before="0" w:after="113"/>
        <w:ind w:left="567" w:firstLine="0"/>
        <w:jc w:val="center"/>
        <w:rPr>
          <w:del w:id="3357" w:author="Cristiano de Menezes Feu" w:date="2022-11-21T08:33:00Z"/>
          <w:color w:val="005583"/>
          <w:sz w:val="20"/>
          <w:szCs w:val="20"/>
          <w:vertAlign w:val="superscript"/>
        </w:rPr>
        <w:pPrChange w:id="3358" w:author="Cristiano de Menezes Feu" w:date="2022-11-21T08:33:00Z">
          <w:pPr>
            <w:widowControl w:val="0"/>
            <w:pBdr>
              <w:top w:val="nil"/>
              <w:left w:val="nil"/>
              <w:bottom w:val="nil"/>
              <w:right w:val="nil"/>
              <w:between w:val="nil"/>
            </w:pBdr>
            <w:spacing w:before="0" w:after="113"/>
            <w:ind w:left="567" w:firstLine="0"/>
          </w:pPr>
        </w:pPrChange>
      </w:pPr>
      <w:del w:id="3359" w:author="Cristiano de Menezes Feu" w:date="2022-11-21T08:33:00Z">
        <w:r w:rsidDel="00E631A1">
          <w:rPr>
            <w:b/>
            <w:color w:val="005583"/>
            <w:sz w:val="20"/>
            <w:szCs w:val="20"/>
          </w:rPr>
          <w:delText>Ato da Mesa</w:delText>
        </w:r>
        <w:r w:rsidDel="00E631A1">
          <w:rPr>
            <w:color w:val="005583"/>
            <w:sz w:val="20"/>
            <w:szCs w:val="20"/>
          </w:rPr>
          <w:delText xml:space="preserve"> nº 45/2012 – Dispõe sobre a aplicação, no âmbito da Câmara dos Deputados, da Lei de Acesso à Informação.</w:delText>
        </w:r>
        <w:r w:rsidDel="00E631A1">
          <w:rPr>
            <w:color w:val="005583"/>
            <w:sz w:val="20"/>
            <w:szCs w:val="20"/>
            <w:vertAlign w:val="superscript"/>
          </w:rPr>
          <w:footnoteReference w:id="170"/>
        </w:r>
      </w:del>
    </w:p>
    <w:p w14:paraId="0000078C" w14:textId="4BA8A635" w:rsidR="003D183A" w:rsidDel="00E631A1" w:rsidRDefault="008B7924" w:rsidP="00E631A1">
      <w:pPr>
        <w:widowControl w:val="0"/>
        <w:pBdr>
          <w:top w:val="nil"/>
          <w:left w:val="nil"/>
          <w:bottom w:val="nil"/>
          <w:right w:val="nil"/>
          <w:between w:val="nil"/>
        </w:pBdr>
        <w:ind w:firstLine="0"/>
        <w:jc w:val="center"/>
        <w:rPr>
          <w:del w:id="3363" w:author="Cristiano de Menezes Feu" w:date="2022-11-21T08:33:00Z"/>
          <w:rFonts w:ascii="ClearSans-Bold" w:eastAsia="ClearSans-Bold" w:hAnsi="ClearSans-Bold" w:cs="ClearSans-Bold"/>
          <w:b/>
          <w:color w:val="000000"/>
          <w:sz w:val="24"/>
          <w:szCs w:val="24"/>
        </w:rPr>
        <w:pPrChange w:id="3364" w:author="Cristiano de Menezes Feu" w:date="2022-11-21T08:33:00Z">
          <w:pPr>
            <w:widowControl w:val="0"/>
            <w:pBdr>
              <w:top w:val="nil"/>
              <w:left w:val="nil"/>
              <w:bottom w:val="nil"/>
              <w:right w:val="nil"/>
              <w:between w:val="nil"/>
            </w:pBdr>
            <w:ind w:firstLine="0"/>
            <w:jc w:val="center"/>
          </w:pPr>
        </w:pPrChange>
      </w:pPr>
      <w:del w:id="3365" w:author="Cristiano de Menezes Feu" w:date="2022-11-21T08:33:00Z">
        <w:r w:rsidDel="00E631A1">
          <w:rPr>
            <w:rFonts w:ascii="ClearSans-Bold" w:eastAsia="ClearSans-Bold" w:hAnsi="ClearSans-Bold" w:cs="ClearSans-Bold"/>
            <w:b/>
            <w:color w:val="000000"/>
            <w:sz w:val="24"/>
            <w:szCs w:val="24"/>
          </w:rPr>
          <w:delText>Seção VIII</w:delText>
        </w:r>
        <w:r w:rsidDel="00E631A1">
          <w:rPr>
            <w:rFonts w:ascii="ClearSans-Bold" w:eastAsia="ClearSans-Bold" w:hAnsi="ClearSans-Bold" w:cs="ClearSans-Bold"/>
            <w:b/>
            <w:color w:val="000000"/>
            <w:sz w:val="24"/>
            <w:szCs w:val="24"/>
          </w:rPr>
          <w:br/>
          <w:delText>Dos Trabalhos</w:delText>
        </w:r>
      </w:del>
    </w:p>
    <w:p w14:paraId="0000078D" w14:textId="4B9BC0AF" w:rsidR="003D183A" w:rsidDel="00E631A1" w:rsidRDefault="008B7924" w:rsidP="00E631A1">
      <w:pPr>
        <w:widowControl w:val="0"/>
        <w:pBdr>
          <w:top w:val="nil"/>
          <w:left w:val="nil"/>
          <w:bottom w:val="nil"/>
          <w:right w:val="nil"/>
          <w:between w:val="nil"/>
        </w:pBdr>
        <w:ind w:firstLine="0"/>
        <w:jc w:val="center"/>
        <w:rPr>
          <w:del w:id="3366" w:author="Cristiano de Menezes Feu" w:date="2022-11-21T08:33:00Z"/>
          <w:rFonts w:ascii="Sansita" w:eastAsia="Sansita" w:hAnsi="Sansita" w:cs="Sansita"/>
          <w:i/>
          <w:color w:val="000000"/>
          <w:sz w:val="24"/>
          <w:szCs w:val="24"/>
        </w:rPr>
        <w:pPrChange w:id="3367" w:author="Cristiano de Menezes Feu" w:date="2022-11-21T08:33:00Z">
          <w:pPr>
            <w:widowControl w:val="0"/>
            <w:pBdr>
              <w:top w:val="nil"/>
              <w:left w:val="nil"/>
              <w:bottom w:val="nil"/>
              <w:right w:val="nil"/>
              <w:between w:val="nil"/>
            </w:pBdr>
            <w:ind w:firstLine="0"/>
            <w:jc w:val="center"/>
          </w:pPr>
        </w:pPrChange>
      </w:pPr>
      <w:del w:id="3368" w:author="Cristiano de Menezes Feu" w:date="2022-11-21T08:33:00Z">
        <w:r w:rsidDel="00E631A1">
          <w:rPr>
            <w:rFonts w:ascii="Sansita" w:eastAsia="Sansita" w:hAnsi="Sansita" w:cs="Sansita"/>
            <w:i/>
            <w:color w:val="000000"/>
            <w:sz w:val="24"/>
            <w:szCs w:val="24"/>
          </w:rPr>
          <w:delText>Subseção I</w:delText>
        </w:r>
        <w:r w:rsidDel="00E631A1">
          <w:rPr>
            <w:rFonts w:ascii="Sansita" w:eastAsia="Sansita" w:hAnsi="Sansita" w:cs="Sansita"/>
            <w:i/>
            <w:color w:val="000000"/>
            <w:sz w:val="24"/>
            <w:szCs w:val="24"/>
          </w:rPr>
          <w:br/>
          <w:delText>Da Ordem dos Trabalhos</w:delText>
        </w:r>
      </w:del>
    </w:p>
    <w:p w14:paraId="0000078E" w14:textId="2B6B3329" w:rsidR="003D183A" w:rsidDel="00E631A1" w:rsidRDefault="008B7924" w:rsidP="00E631A1">
      <w:pPr>
        <w:widowControl w:val="0"/>
        <w:pBdr>
          <w:top w:val="nil"/>
          <w:left w:val="nil"/>
          <w:bottom w:val="nil"/>
          <w:right w:val="nil"/>
          <w:between w:val="nil"/>
        </w:pBdr>
        <w:ind w:firstLine="0"/>
        <w:jc w:val="center"/>
        <w:rPr>
          <w:del w:id="3369" w:author="Cristiano de Menezes Feu" w:date="2022-11-21T08:33:00Z"/>
          <w:rFonts w:ascii="ClearSans-Bold" w:eastAsia="ClearSans-Bold" w:hAnsi="ClearSans-Bold" w:cs="ClearSans-Bold"/>
          <w:b/>
          <w:color w:val="000000"/>
        </w:rPr>
        <w:pPrChange w:id="3370" w:author="Cristiano de Menezes Feu" w:date="2022-11-21T08:33:00Z">
          <w:pPr>
            <w:widowControl w:val="0"/>
            <w:pBdr>
              <w:top w:val="nil"/>
              <w:left w:val="nil"/>
              <w:bottom w:val="nil"/>
              <w:right w:val="nil"/>
              <w:between w:val="nil"/>
            </w:pBdr>
          </w:pPr>
        </w:pPrChange>
      </w:pPr>
      <w:del w:id="3371" w:author="Cristiano de Menezes Feu" w:date="2022-11-21T08:33:00Z">
        <w:r w:rsidDel="00E631A1">
          <w:rPr>
            <w:rFonts w:ascii="ClearSans-Bold" w:eastAsia="ClearSans-Bold" w:hAnsi="ClearSans-Bold" w:cs="ClearSans-Bold"/>
            <w:b/>
            <w:color w:val="000000"/>
          </w:rPr>
          <w:delText>Art. 49.</w:delText>
        </w:r>
        <w:r w:rsidDel="00E631A1">
          <w:rPr>
            <w:color w:val="000000"/>
          </w:rPr>
          <w:delText xml:space="preserve"> As Comissões a que for distribuída uma proposição poderão estudá-la em reunião conjunta, por acordo dos respectivos Presidentes, com um só Relator ou Relator substituto, devendo os trabalhos ser dirigidos pelo Presidente mais idoso dentre os de maior número de legislaturas. </w:delText>
        </w:r>
      </w:del>
    </w:p>
    <w:p w14:paraId="0000078F" w14:textId="09D4E326" w:rsidR="003D183A" w:rsidDel="00E631A1" w:rsidRDefault="008B7924" w:rsidP="00E631A1">
      <w:pPr>
        <w:widowControl w:val="0"/>
        <w:pBdr>
          <w:top w:val="nil"/>
          <w:left w:val="nil"/>
          <w:bottom w:val="nil"/>
          <w:right w:val="nil"/>
          <w:between w:val="nil"/>
        </w:pBdr>
        <w:spacing w:before="0" w:after="113"/>
        <w:ind w:left="567" w:firstLine="0"/>
        <w:jc w:val="center"/>
        <w:rPr>
          <w:del w:id="3372" w:author="Cristiano de Menezes Feu" w:date="2022-11-21T08:33:00Z"/>
          <w:color w:val="005583"/>
          <w:sz w:val="20"/>
          <w:szCs w:val="20"/>
        </w:rPr>
        <w:pPrChange w:id="3373" w:author="Cristiano de Menezes Feu" w:date="2022-11-21T08:33:00Z">
          <w:pPr>
            <w:widowControl w:val="0"/>
            <w:pBdr>
              <w:top w:val="nil"/>
              <w:left w:val="nil"/>
              <w:bottom w:val="nil"/>
              <w:right w:val="nil"/>
              <w:between w:val="nil"/>
            </w:pBdr>
            <w:spacing w:before="0" w:after="113"/>
            <w:ind w:left="567" w:firstLine="0"/>
          </w:pPr>
        </w:pPrChange>
      </w:pPr>
      <w:del w:id="3374" w:author="Cristiano de Menezes Feu" w:date="2022-11-21T08:33:00Z">
        <w:r w:rsidDel="00E631A1">
          <w:rPr>
            <w:color w:val="005583"/>
            <w:sz w:val="20"/>
            <w:szCs w:val="20"/>
          </w:rPr>
          <w:delText xml:space="preserve">Art. 139, VI. </w:delText>
        </w:r>
      </w:del>
    </w:p>
    <w:p w14:paraId="00000790" w14:textId="6B0BD8A3" w:rsidR="003D183A" w:rsidDel="00E631A1" w:rsidRDefault="008B7924" w:rsidP="00E631A1">
      <w:pPr>
        <w:widowControl w:val="0"/>
        <w:pBdr>
          <w:top w:val="nil"/>
          <w:left w:val="nil"/>
          <w:bottom w:val="nil"/>
          <w:right w:val="nil"/>
          <w:between w:val="nil"/>
        </w:pBdr>
        <w:ind w:firstLine="0"/>
        <w:jc w:val="center"/>
        <w:rPr>
          <w:del w:id="3375" w:author="Cristiano de Menezes Feu" w:date="2022-11-21T08:33:00Z"/>
          <w:color w:val="000000"/>
        </w:rPr>
        <w:pPrChange w:id="3376" w:author="Cristiano de Menezes Feu" w:date="2022-11-21T08:33:00Z">
          <w:pPr>
            <w:widowControl w:val="0"/>
            <w:pBdr>
              <w:top w:val="nil"/>
              <w:left w:val="nil"/>
              <w:bottom w:val="nil"/>
              <w:right w:val="nil"/>
              <w:between w:val="nil"/>
            </w:pBdr>
          </w:pPr>
        </w:pPrChange>
      </w:pPr>
      <w:del w:id="3377" w:author="Cristiano de Menezes Feu" w:date="2022-11-21T08:33:00Z">
        <w:r w:rsidDel="00E631A1">
          <w:rPr>
            <w:color w:val="000000"/>
          </w:rPr>
          <w:delText xml:space="preserve">§ 1º Este procedimento será adotado nos casos de: </w:delText>
        </w:r>
      </w:del>
    </w:p>
    <w:p w14:paraId="00000791" w14:textId="78630EB8" w:rsidR="003D183A" w:rsidDel="00E631A1" w:rsidRDefault="008B7924" w:rsidP="00E631A1">
      <w:pPr>
        <w:widowControl w:val="0"/>
        <w:pBdr>
          <w:top w:val="nil"/>
          <w:left w:val="nil"/>
          <w:bottom w:val="nil"/>
          <w:right w:val="nil"/>
          <w:between w:val="nil"/>
        </w:pBdr>
        <w:ind w:firstLine="0"/>
        <w:jc w:val="center"/>
        <w:rPr>
          <w:del w:id="3378" w:author="Cristiano de Menezes Feu" w:date="2022-11-21T08:33:00Z"/>
          <w:color w:val="000000"/>
        </w:rPr>
        <w:pPrChange w:id="3379" w:author="Cristiano de Menezes Feu" w:date="2022-11-21T08:33:00Z">
          <w:pPr>
            <w:widowControl w:val="0"/>
            <w:pBdr>
              <w:top w:val="nil"/>
              <w:left w:val="nil"/>
              <w:bottom w:val="nil"/>
              <w:right w:val="nil"/>
              <w:between w:val="nil"/>
            </w:pBdr>
          </w:pPr>
        </w:pPrChange>
      </w:pPr>
      <w:del w:id="3380" w:author="Cristiano de Menezes Feu" w:date="2022-11-21T08:33:00Z">
        <w:r w:rsidDel="00E631A1">
          <w:rPr>
            <w:color w:val="000000"/>
          </w:rPr>
          <w:delText xml:space="preserve">I - proposição distribuída à Comissão Especial a que se refere o inciso II do art. 34; </w:delText>
        </w:r>
      </w:del>
    </w:p>
    <w:p w14:paraId="00000792" w14:textId="6A565275" w:rsidR="003D183A" w:rsidDel="00E631A1" w:rsidRDefault="008B7924" w:rsidP="00E631A1">
      <w:pPr>
        <w:widowControl w:val="0"/>
        <w:pBdr>
          <w:top w:val="nil"/>
          <w:left w:val="nil"/>
          <w:bottom w:val="nil"/>
          <w:right w:val="nil"/>
          <w:between w:val="nil"/>
        </w:pBdr>
        <w:ind w:firstLine="0"/>
        <w:jc w:val="center"/>
        <w:rPr>
          <w:del w:id="3381" w:author="Cristiano de Menezes Feu" w:date="2022-11-21T08:33:00Z"/>
          <w:color w:val="005583"/>
          <w:vertAlign w:val="superscript"/>
        </w:rPr>
        <w:pPrChange w:id="3382" w:author="Cristiano de Menezes Feu" w:date="2022-11-21T08:33:00Z">
          <w:pPr>
            <w:widowControl w:val="0"/>
            <w:pBdr>
              <w:top w:val="nil"/>
              <w:left w:val="nil"/>
              <w:bottom w:val="nil"/>
              <w:right w:val="nil"/>
              <w:between w:val="nil"/>
            </w:pBdr>
          </w:pPr>
        </w:pPrChange>
      </w:pPr>
      <w:del w:id="3383" w:author="Cristiano de Menezes Feu" w:date="2022-11-21T08:33:00Z">
        <w:r w:rsidDel="00E631A1">
          <w:rPr>
            <w:color w:val="000000"/>
          </w:rPr>
          <w:delText>II - proposição aprovada, com emendas, por mais de uma Comissão, a fim de harmonizar o respectivo texto, na redação final, se necessário, por iniciativa da Comissão de Constituição e Justiça e de Cidadania.</w:delText>
        </w:r>
        <w:r w:rsidDel="00E631A1">
          <w:rPr>
            <w:color w:val="005583"/>
            <w:vertAlign w:val="superscript"/>
          </w:rPr>
          <w:footnoteReference w:id="171"/>
        </w:r>
      </w:del>
    </w:p>
    <w:p w14:paraId="00000793" w14:textId="3C48FC4E" w:rsidR="003D183A" w:rsidDel="00E631A1" w:rsidRDefault="008B7924" w:rsidP="00E631A1">
      <w:pPr>
        <w:widowControl w:val="0"/>
        <w:pBdr>
          <w:top w:val="nil"/>
          <w:left w:val="nil"/>
          <w:bottom w:val="nil"/>
          <w:right w:val="nil"/>
          <w:between w:val="nil"/>
        </w:pBdr>
        <w:ind w:firstLine="0"/>
        <w:jc w:val="center"/>
        <w:rPr>
          <w:del w:id="3387" w:author="Cristiano de Menezes Feu" w:date="2022-11-21T08:33:00Z"/>
          <w:rFonts w:ascii="ClearSans-Bold" w:eastAsia="ClearSans-Bold" w:hAnsi="ClearSans-Bold" w:cs="ClearSans-Bold"/>
          <w:b/>
          <w:color w:val="000000"/>
        </w:rPr>
        <w:pPrChange w:id="3388" w:author="Cristiano de Menezes Feu" w:date="2022-11-21T08:33:00Z">
          <w:pPr>
            <w:widowControl w:val="0"/>
            <w:pBdr>
              <w:top w:val="nil"/>
              <w:left w:val="nil"/>
              <w:bottom w:val="nil"/>
              <w:right w:val="nil"/>
              <w:between w:val="nil"/>
            </w:pBdr>
          </w:pPr>
        </w:pPrChange>
      </w:pPr>
      <w:del w:id="3389" w:author="Cristiano de Menezes Feu" w:date="2022-11-21T08:33:00Z">
        <w:r w:rsidDel="00E631A1">
          <w:rPr>
            <w:color w:val="000000"/>
          </w:rPr>
          <w:delText xml:space="preserve">§ 2º Na hipótese de reunião conjunta, é também facultada a designação do Relator-Geral e dos Relatores-Parciais correspondentes a cada Comissão, cabendo a estes metade do prazo concedido àquele para elaborar seu parecer. As emendas serão encaminhadas aos Relatores-Parciais consoante a matéria a que se referirem. </w:delText>
        </w:r>
      </w:del>
    </w:p>
    <w:p w14:paraId="00000794" w14:textId="53CAC2E6" w:rsidR="003D183A" w:rsidDel="00E631A1" w:rsidRDefault="008B7924" w:rsidP="00E631A1">
      <w:pPr>
        <w:widowControl w:val="0"/>
        <w:pBdr>
          <w:top w:val="nil"/>
          <w:left w:val="nil"/>
          <w:bottom w:val="nil"/>
          <w:right w:val="nil"/>
          <w:between w:val="nil"/>
        </w:pBdr>
        <w:spacing w:before="0" w:after="113"/>
        <w:ind w:left="567" w:firstLine="0"/>
        <w:jc w:val="center"/>
        <w:rPr>
          <w:del w:id="3390" w:author="Cristiano de Menezes Feu" w:date="2022-11-21T08:33:00Z"/>
          <w:color w:val="005583"/>
          <w:sz w:val="20"/>
          <w:szCs w:val="20"/>
        </w:rPr>
        <w:pPrChange w:id="3391" w:author="Cristiano de Menezes Feu" w:date="2022-11-21T08:33:00Z">
          <w:pPr>
            <w:widowControl w:val="0"/>
            <w:pBdr>
              <w:top w:val="nil"/>
              <w:left w:val="nil"/>
              <w:bottom w:val="nil"/>
              <w:right w:val="nil"/>
              <w:between w:val="nil"/>
            </w:pBdr>
            <w:spacing w:before="0" w:after="113"/>
            <w:ind w:left="567" w:firstLine="0"/>
          </w:pPr>
        </w:pPrChange>
      </w:pPr>
      <w:del w:id="3392" w:author="Cristiano de Menezes Feu" w:date="2022-11-21T08:33:00Z">
        <w:r w:rsidDel="00E631A1">
          <w:rPr>
            <w:color w:val="005583"/>
            <w:sz w:val="20"/>
            <w:szCs w:val="20"/>
          </w:rPr>
          <w:delText>Art. 52.</w:delText>
        </w:r>
      </w:del>
    </w:p>
    <w:p w14:paraId="00000795" w14:textId="42E1F97C" w:rsidR="003D183A" w:rsidDel="00E631A1" w:rsidRDefault="008B7924" w:rsidP="00E631A1">
      <w:pPr>
        <w:widowControl w:val="0"/>
        <w:pBdr>
          <w:top w:val="nil"/>
          <w:left w:val="nil"/>
          <w:bottom w:val="nil"/>
          <w:right w:val="nil"/>
          <w:between w:val="nil"/>
        </w:pBdr>
        <w:ind w:firstLine="0"/>
        <w:jc w:val="center"/>
        <w:rPr>
          <w:del w:id="3393" w:author="Cristiano de Menezes Feu" w:date="2022-11-21T08:33:00Z"/>
          <w:rFonts w:ascii="ClearSans-Bold" w:eastAsia="ClearSans-Bold" w:hAnsi="ClearSans-Bold" w:cs="ClearSans-Bold"/>
          <w:b/>
          <w:color w:val="000000"/>
        </w:rPr>
        <w:pPrChange w:id="3394" w:author="Cristiano de Menezes Feu" w:date="2022-11-21T08:33:00Z">
          <w:pPr>
            <w:widowControl w:val="0"/>
            <w:pBdr>
              <w:top w:val="nil"/>
              <w:left w:val="nil"/>
              <w:bottom w:val="nil"/>
              <w:right w:val="nil"/>
              <w:between w:val="nil"/>
            </w:pBdr>
          </w:pPr>
        </w:pPrChange>
      </w:pPr>
      <w:del w:id="3395" w:author="Cristiano de Menezes Feu" w:date="2022-11-21T08:33:00Z">
        <w:r w:rsidDel="00E631A1">
          <w:rPr>
            <w:rFonts w:ascii="ClearSans-Bold" w:eastAsia="ClearSans-Bold" w:hAnsi="ClearSans-Bold" w:cs="ClearSans-Bold"/>
            <w:b/>
            <w:color w:val="000000"/>
          </w:rPr>
          <w:delText>Art. 50.</w:delText>
        </w:r>
        <w:r w:rsidDel="00E631A1">
          <w:rPr>
            <w:color w:val="000000"/>
          </w:rPr>
          <w:delText xml:space="preserve"> Os trabalhos das Comissões serão iniciados com a presença de, pelo menos, metade de seus membros, ou com qualquer número, se não houver matéria sujeita a deliberação ou se a reunião se destinar a atividades referidas no inciso III, alínea </w:delText>
        </w:r>
        <w:r w:rsidDel="00E631A1">
          <w:rPr>
            <w:rFonts w:ascii="Sansita" w:eastAsia="Sansita" w:hAnsi="Sansita" w:cs="Sansita"/>
            <w:i/>
            <w:color w:val="000000"/>
          </w:rPr>
          <w:delText>a</w:delText>
        </w:r>
        <w:r w:rsidDel="00E631A1">
          <w:rPr>
            <w:color w:val="000000"/>
          </w:rPr>
          <w:delText xml:space="preserve">, deste artigo, e obedecerão à seguinte ordem: </w:delText>
        </w:r>
      </w:del>
    </w:p>
    <w:p w14:paraId="00000796" w14:textId="3ECD9189" w:rsidR="003D183A" w:rsidDel="00E631A1" w:rsidRDefault="008B7924" w:rsidP="00E631A1">
      <w:pPr>
        <w:widowControl w:val="0"/>
        <w:pBdr>
          <w:top w:val="nil"/>
          <w:left w:val="nil"/>
          <w:bottom w:val="nil"/>
          <w:right w:val="nil"/>
          <w:between w:val="nil"/>
        </w:pBdr>
        <w:spacing w:before="0" w:after="113"/>
        <w:ind w:left="567" w:firstLine="0"/>
        <w:jc w:val="center"/>
        <w:rPr>
          <w:del w:id="3396" w:author="Cristiano de Menezes Feu" w:date="2022-11-21T08:33:00Z"/>
          <w:b/>
          <w:color w:val="005583"/>
          <w:sz w:val="20"/>
          <w:szCs w:val="20"/>
        </w:rPr>
        <w:pPrChange w:id="3397" w:author="Cristiano de Menezes Feu" w:date="2022-11-21T08:33:00Z">
          <w:pPr>
            <w:widowControl w:val="0"/>
            <w:pBdr>
              <w:top w:val="nil"/>
              <w:left w:val="nil"/>
              <w:bottom w:val="nil"/>
              <w:right w:val="nil"/>
              <w:between w:val="nil"/>
            </w:pBdr>
            <w:spacing w:before="0" w:after="113"/>
            <w:ind w:left="567" w:firstLine="0"/>
          </w:pPr>
        </w:pPrChange>
      </w:pPr>
      <w:del w:id="3398" w:author="Cristiano de Menezes Feu" w:date="2022-11-21T08:33:00Z">
        <w:r w:rsidDel="00E631A1">
          <w:rPr>
            <w:color w:val="005583"/>
            <w:sz w:val="20"/>
            <w:szCs w:val="20"/>
          </w:rPr>
          <w:delText>Art. 56, § 2º (quórum de deliberação); art. 227, III.</w:delText>
        </w:r>
      </w:del>
    </w:p>
    <w:p w14:paraId="00000797" w14:textId="72007F14" w:rsidR="003D183A" w:rsidDel="00E631A1" w:rsidRDefault="008B7924" w:rsidP="00E631A1">
      <w:pPr>
        <w:widowControl w:val="0"/>
        <w:pBdr>
          <w:top w:val="nil"/>
          <w:left w:val="nil"/>
          <w:bottom w:val="nil"/>
          <w:right w:val="nil"/>
          <w:between w:val="nil"/>
        </w:pBdr>
        <w:spacing w:before="0" w:after="113"/>
        <w:ind w:left="567" w:firstLine="0"/>
        <w:jc w:val="center"/>
        <w:rPr>
          <w:del w:id="3399" w:author="Cristiano de Menezes Feu" w:date="2022-11-21T08:33:00Z"/>
          <w:b/>
          <w:color w:val="005583"/>
          <w:sz w:val="20"/>
          <w:szCs w:val="20"/>
        </w:rPr>
        <w:pPrChange w:id="3400" w:author="Cristiano de Menezes Feu" w:date="2022-11-21T08:33:00Z">
          <w:pPr>
            <w:widowControl w:val="0"/>
            <w:pBdr>
              <w:top w:val="nil"/>
              <w:left w:val="nil"/>
              <w:bottom w:val="nil"/>
              <w:right w:val="nil"/>
              <w:between w:val="nil"/>
            </w:pBdr>
            <w:spacing w:before="0" w:after="113"/>
            <w:ind w:left="567" w:firstLine="0"/>
          </w:pPr>
        </w:pPrChange>
      </w:pPr>
      <w:del w:id="3401" w:author="Cristiano de Menezes Feu" w:date="2022-11-21T08:33:00Z">
        <w:r w:rsidDel="00E631A1">
          <w:rPr>
            <w:b/>
            <w:color w:val="005583"/>
            <w:sz w:val="20"/>
            <w:szCs w:val="20"/>
          </w:rPr>
          <w:delText>QO</w:delText>
        </w:r>
        <w:r w:rsidDel="00E631A1">
          <w:rPr>
            <w:color w:val="005583"/>
            <w:sz w:val="20"/>
            <w:szCs w:val="20"/>
          </w:rPr>
          <w:delText xml:space="preserve"> 253/2016 – O registro da “presença da maioria absoluta dos membros das Comissões – número legal para deliberar, a teor do art. 47 da Constituição da República – é condição sine qua non para o início de qualquer deliberação por esses órgãos, incluídas as eleições”.</w:delText>
        </w:r>
      </w:del>
    </w:p>
    <w:p w14:paraId="00000798" w14:textId="2466A7AC" w:rsidR="003D183A" w:rsidDel="00E631A1" w:rsidRDefault="008B7924" w:rsidP="00E631A1">
      <w:pPr>
        <w:widowControl w:val="0"/>
        <w:pBdr>
          <w:top w:val="nil"/>
          <w:left w:val="nil"/>
          <w:bottom w:val="nil"/>
          <w:right w:val="nil"/>
          <w:between w:val="nil"/>
        </w:pBdr>
        <w:spacing w:before="0" w:after="113"/>
        <w:ind w:left="567" w:firstLine="0"/>
        <w:jc w:val="center"/>
        <w:rPr>
          <w:del w:id="3402" w:author="Cristiano de Menezes Feu" w:date="2022-11-21T08:33:00Z"/>
          <w:color w:val="005583"/>
          <w:sz w:val="20"/>
          <w:szCs w:val="20"/>
        </w:rPr>
        <w:pPrChange w:id="3403" w:author="Cristiano de Menezes Feu" w:date="2022-11-21T08:33:00Z">
          <w:pPr>
            <w:widowControl w:val="0"/>
            <w:pBdr>
              <w:top w:val="nil"/>
              <w:left w:val="nil"/>
              <w:bottom w:val="nil"/>
              <w:right w:val="nil"/>
              <w:between w:val="nil"/>
            </w:pBdr>
            <w:spacing w:before="0" w:after="113"/>
            <w:ind w:left="567" w:firstLine="0"/>
          </w:pPr>
        </w:pPrChange>
      </w:pPr>
      <w:del w:id="3404" w:author="Cristiano de Menezes Feu" w:date="2022-11-21T08:33:00Z">
        <w:r w:rsidDel="00E631A1">
          <w:rPr>
            <w:b/>
            <w:color w:val="005583"/>
            <w:sz w:val="20"/>
            <w:szCs w:val="20"/>
          </w:rPr>
          <w:delText>QO</w:delText>
        </w:r>
        <w:r w:rsidDel="00E631A1">
          <w:rPr>
            <w:color w:val="005583"/>
            <w:sz w:val="20"/>
            <w:szCs w:val="20"/>
          </w:rPr>
          <w:delText xml:space="preserve"> 664/2002 – É possível aproveitar as presenças registradas no painel da sessão anterior para uma nova sessão subsequente, se houver acordo unânime.</w:delText>
        </w:r>
      </w:del>
    </w:p>
    <w:p w14:paraId="00000799" w14:textId="403C7231" w:rsidR="003D183A" w:rsidDel="00E631A1" w:rsidRDefault="008B7924" w:rsidP="00E631A1">
      <w:pPr>
        <w:widowControl w:val="0"/>
        <w:pBdr>
          <w:top w:val="nil"/>
          <w:left w:val="nil"/>
          <w:bottom w:val="nil"/>
          <w:right w:val="nil"/>
          <w:between w:val="nil"/>
        </w:pBdr>
        <w:spacing w:before="0" w:after="113"/>
        <w:ind w:left="567" w:firstLine="0"/>
        <w:jc w:val="center"/>
        <w:rPr>
          <w:del w:id="3405" w:author="Cristiano de Menezes Feu" w:date="2022-11-21T08:33:00Z"/>
          <w:color w:val="005583"/>
          <w:sz w:val="20"/>
          <w:szCs w:val="20"/>
        </w:rPr>
        <w:pPrChange w:id="3406" w:author="Cristiano de Menezes Feu" w:date="2022-11-21T08:33:00Z">
          <w:pPr>
            <w:widowControl w:val="0"/>
            <w:pBdr>
              <w:top w:val="nil"/>
              <w:left w:val="nil"/>
              <w:bottom w:val="nil"/>
              <w:right w:val="nil"/>
              <w:between w:val="nil"/>
            </w:pBdr>
            <w:spacing w:before="0" w:after="113"/>
            <w:ind w:left="567" w:firstLine="0"/>
          </w:pPr>
        </w:pPrChange>
      </w:pPr>
      <w:del w:id="3407"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o quórum para início dos trabalhos é de metade dos membros da Comissão, enquanto o quórum para deliberação é de maioria absoluta.</w:delText>
        </w:r>
      </w:del>
    </w:p>
    <w:p w14:paraId="0000079A" w14:textId="109F9A63" w:rsidR="003D183A" w:rsidDel="00E631A1" w:rsidRDefault="008B7924" w:rsidP="00E631A1">
      <w:pPr>
        <w:widowControl w:val="0"/>
        <w:pBdr>
          <w:top w:val="nil"/>
          <w:left w:val="nil"/>
          <w:bottom w:val="nil"/>
          <w:right w:val="nil"/>
          <w:between w:val="nil"/>
        </w:pBdr>
        <w:ind w:firstLine="0"/>
        <w:jc w:val="center"/>
        <w:rPr>
          <w:del w:id="3408" w:author="Cristiano de Menezes Feu" w:date="2022-11-21T08:33:00Z"/>
          <w:color w:val="000000"/>
        </w:rPr>
        <w:pPrChange w:id="3409" w:author="Cristiano de Menezes Feu" w:date="2022-11-21T08:33:00Z">
          <w:pPr>
            <w:widowControl w:val="0"/>
            <w:pBdr>
              <w:top w:val="nil"/>
              <w:left w:val="nil"/>
              <w:bottom w:val="nil"/>
              <w:right w:val="nil"/>
              <w:between w:val="nil"/>
            </w:pBdr>
          </w:pPr>
        </w:pPrChange>
      </w:pPr>
      <w:del w:id="3410" w:author="Cristiano de Menezes Feu" w:date="2022-11-21T08:33:00Z">
        <w:r w:rsidDel="00E631A1">
          <w:rPr>
            <w:color w:val="000000"/>
          </w:rPr>
          <w:delText xml:space="preserve">I - discussão e votação da ata da reunião anterior; </w:delText>
        </w:r>
      </w:del>
    </w:p>
    <w:p w14:paraId="0000079B" w14:textId="555C0E5B" w:rsidR="003D183A" w:rsidDel="00E631A1" w:rsidRDefault="008B7924" w:rsidP="00E631A1">
      <w:pPr>
        <w:widowControl w:val="0"/>
        <w:pBdr>
          <w:top w:val="nil"/>
          <w:left w:val="nil"/>
          <w:bottom w:val="nil"/>
          <w:right w:val="nil"/>
          <w:between w:val="nil"/>
        </w:pBdr>
        <w:spacing w:before="0" w:after="113"/>
        <w:ind w:left="567" w:firstLine="0"/>
        <w:jc w:val="center"/>
        <w:rPr>
          <w:del w:id="3411" w:author="Cristiano de Menezes Feu" w:date="2022-11-21T08:33:00Z"/>
          <w:b/>
          <w:color w:val="005583"/>
          <w:sz w:val="20"/>
          <w:szCs w:val="20"/>
        </w:rPr>
        <w:pPrChange w:id="3412" w:author="Cristiano de Menezes Feu" w:date="2022-11-21T08:33:00Z">
          <w:pPr>
            <w:widowControl w:val="0"/>
            <w:pBdr>
              <w:top w:val="nil"/>
              <w:left w:val="nil"/>
              <w:bottom w:val="nil"/>
              <w:right w:val="nil"/>
              <w:between w:val="nil"/>
            </w:pBdr>
            <w:spacing w:before="0" w:after="113"/>
            <w:ind w:left="567" w:firstLine="0"/>
          </w:pPr>
        </w:pPrChange>
      </w:pPr>
      <w:del w:id="3413" w:author="Cristiano de Menezes Feu" w:date="2022-11-21T08:33:00Z">
        <w:r w:rsidDel="00E631A1">
          <w:rPr>
            <w:color w:val="005583"/>
            <w:sz w:val="20"/>
            <w:szCs w:val="20"/>
          </w:rPr>
          <w:delText>Art. 41, III; art. 80 (não há discussão nem votação de ata no Plenário).</w:delText>
        </w:r>
      </w:del>
    </w:p>
    <w:p w14:paraId="0000079C" w14:textId="105CA67C" w:rsidR="003D183A" w:rsidDel="00E631A1" w:rsidRDefault="008B7924" w:rsidP="00E631A1">
      <w:pPr>
        <w:widowControl w:val="0"/>
        <w:pBdr>
          <w:top w:val="nil"/>
          <w:left w:val="nil"/>
          <w:bottom w:val="nil"/>
          <w:right w:val="nil"/>
          <w:between w:val="nil"/>
        </w:pBdr>
        <w:spacing w:before="0" w:after="113"/>
        <w:ind w:left="567" w:firstLine="0"/>
        <w:jc w:val="center"/>
        <w:rPr>
          <w:del w:id="3414" w:author="Cristiano de Menezes Feu" w:date="2022-11-21T08:33:00Z"/>
          <w:b/>
          <w:color w:val="005583"/>
          <w:sz w:val="20"/>
          <w:szCs w:val="20"/>
        </w:rPr>
        <w:pPrChange w:id="3415" w:author="Cristiano de Menezes Feu" w:date="2022-11-21T08:33:00Z">
          <w:pPr>
            <w:widowControl w:val="0"/>
            <w:pBdr>
              <w:top w:val="nil"/>
              <w:left w:val="nil"/>
              <w:bottom w:val="nil"/>
              <w:right w:val="nil"/>
              <w:between w:val="nil"/>
            </w:pBdr>
            <w:spacing w:before="0" w:after="113"/>
            <w:ind w:left="567" w:firstLine="0"/>
          </w:pPr>
        </w:pPrChange>
      </w:pPr>
      <w:del w:id="3416" w:author="Cristiano de Menezes Feu" w:date="2022-11-21T08:33:00Z">
        <w:r w:rsidDel="00E631A1">
          <w:rPr>
            <w:b/>
            <w:color w:val="005583"/>
            <w:sz w:val="20"/>
            <w:szCs w:val="20"/>
          </w:rPr>
          <w:delText>QO</w:delText>
        </w:r>
        <w:r w:rsidDel="00E631A1">
          <w:rPr>
            <w:color w:val="005583"/>
            <w:sz w:val="20"/>
            <w:szCs w:val="20"/>
          </w:rPr>
          <w:delText xml:space="preserve"> 380/2017 – Desnecessária a anulação de ata quando eventual erro é “retificado com a aprovação do Plenário da Comissão, em demonstração inequívoca da ciência por parte de seus membros da matéria que estava em deliberação”.</w:delText>
        </w:r>
      </w:del>
    </w:p>
    <w:p w14:paraId="0000079D" w14:textId="4DEEC582" w:rsidR="003D183A" w:rsidDel="00E631A1" w:rsidRDefault="008B7924" w:rsidP="00E631A1">
      <w:pPr>
        <w:widowControl w:val="0"/>
        <w:pBdr>
          <w:top w:val="nil"/>
          <w:left w:val="nil"/>
          <w:bottom w:val="nil"/>
          <w:right w:val="nil"/>
          <w:between w:val="nil"/>
        </w:pBdr>
        <w:spacing w:before="0" w:after="113"/>
        <w:ind w:left="567" w:firstLine="0"/>
        <w:jc w:val="center"/>
        <w:rPr>
          <w:del w:id="3417" w:author="Cristiano de Menezes Feu" w:date="2022-11-21T08:33:00Z"/>
          <w:b/>
          <w:color w:val="005583"/>
          <w:sz w:val="20"/>
          <w:szCs w:val="20"/>
        </w:rPr>
        <w:pPrChange w:id="3418" w:author="Cristiano de Menezes Feu" w:date="2022-11-21T08:33:00Z">
          <w:pPr>
            <w:widowControl w:val="0"/>
            <w:pBdr>
              <w:top w:val="nil"/>
              <w:left w:val="nil"/>
              <w:bottom w:val="nil"/>
              <w:right w:val="nil"/>
              <w:between w:val="nil"/>
            </w:pBdr>
            <w:spacing w:before="0" w:after="113"/>
            <w:ind w:left="567" w:firstLine="0"/>
          </w:pPr>
        </w:pPrChange>
      </w:pPr>
      <w:del w:id="3419" w:author="Cristiano de Menezes Feu" w:date="2022-11-21T08:33:00Z">
        <w:r w:rsidDel="00E631A1">
          <w:rPr>
            <w:b/>
            <w:color w:val="005583"/>
            <w:sz w:val="20"/>
            <w:szCs w:val="20"/>
          </w:rPr>
          <w:delText>QO</w:delText>
        </w:r>
        <w:r w:rsidDel="00E631A1">
          <w:rPr>
            <w:color w:val="005583"/>
            <w:sz w:val="20"/>
            <w:szCs w:val="20"/>
          </w:rPr>
          <w:delText xml:space="preserve"> 461/2009 – É possível a fixação de tempo diferente do previsto no art. 57, VII, para discussão da ata, “porquanto razoável, a concessão do tempo de três minutos do referido documento”.</w:delText>
        </w:r>
      </w:del>
    </w:p>
    <w:p w14:paraId="0000079E" w14:textId="495B3903" w:rsidR="003D183A" w:rsidDel="00E631A1" w:rsidRDefault="008B7924" w:rsidP="00E631A1">
      <w:pPr>
        <w:widowControl w:val="0"/>
        <w:pBdr>
          <w:top w:val="nil"/>
          <w:left w:val="nil"/>
          <w:bottom w:val="nil"/>
          <w:right w:val="nil"/>
          <w:between w:val="nil"/>
        </w:pBdr>
        <w:spacing w:before="0" w:after="113"/>
        <w:ind w:left="567" w:firstLine="0"/>
        <w:jc w:val="center"/>
        <w:rPr>
          <w:del w:id="3420" w:author="Cristiano de Menezes Feu" w:date="2022-11-21T08:33:00Z"/>
          <w:b/>
          <w:color w:val="005583"/>
          <w:sz w:val="20"/>
          <w:szCs w:val="20"/>
        </w:rPr>
        <w:pPrChange w:id="3421" w:author="Cristiano de Menezes Feu" w:date="2022-11-21T08:33:00Z">
          <w:pPr>
            <w:widowControl w:val="0"/>
            <w:pBdr>
              <w:top w:val="nil"/>
              <w:left w:val="nil"/>
              <w:bottom w:val="nil"/>
              <w:right w:val="nil"/>
              <w:between w:val="nil"/>
            </w:pBdr>
            <w:spacing w:before="0" w:after="113"/>
            <w:ind w:left="567" w:firstLine="0"/>
          </w:pPr>
        </w:pPrChange>
      </w:pPr>
      <w:del w:id="3422" w:author="Cristiano de Menezes Feu" w:date="2022-11-21T08:33:00Z">
        <w:r w:rsidDel="00E631A1">
          <w:rPr>
            <w:b/>
            <w:color w:val="005583"/>
            <w:sz w:val="20"/>
            <w:szCs w:val="20"/>
          </w:rPr>
          <w:delText>REC</w:delText>
        </w:r>
        <w:r w:rsidDel="00E631A1">
          <w:rPr>
            <w:color w:val="005583"/>
            <w:sz w:val="20"/>
            <w:szCs w:val="20"/>
          </w:rPr>
          <w:delText xml:space="preserve"> 132/2016 – A ata é um documento meramente administrativo e sua discussão está afeta apenas aos pontos que precisam ser retificados, não obedecendo às regras de discussão das proposições; outrossim, na votação a ata não está “sujeita a encaminhamento, orientação ou verificação de votação”.</w:delText>
        </w:r>
      </w:del>
    </w:p>
    <w:p w14:paraId="0000079F" w14:textId="40BE491C" w:rsidR="003D183A" w:rsidDel="00E631A1" w:rsidRDefault="008B7924" w:rsidP="00E631A1">
      <w:pPr>
        <w:widowControl w:val="0"/>
        <w:pBdr>
          <w:top w:val="nil"/>
          <w:left w:val="nil"/>
          <w:bottom w:val="nil"/>
          <w:right w:val="nil"/>
          <w:between w:val="nil"/>
        </w:pBdr>
        <w:spacing w:before="0" w:after="113"/>
        <w:ind w:left="567" w:firstLine="0"/>
        <w:jc w:val="center"/>
        <w:rPr>
          <w:del w:id="3423" w:author="Cristiano de Menezes Feu" w:date="2022-11-21T08:33:00Z"/>
          <w:color w:val="005583"/>
          <w:sz w:val="20"/>
          <w:szCs w:val="20"/>
        </w:rPr>
        <w:pPrChange w:id="3424" w:author="Cristiano de Menezes Feu" w:date="2022-11-21T08:33:00Z">
          <w:pPr>
            <w:widowControl w:val="0"/>
            <w:pBdr>
              <w:top w:val="nil"/>
              <w:left w:val="nil"/>
              <w:bottom w:val="nil"/>
              <w:right w:val="nil"/>
              <w:between w:val="nil"/>
            </w:pBdr>
            <w:spacing w:before="0" w:after="113"/>
            <w:ind w:left="567" w:firstLine="0"/>
          </w:pPr>
        </w:pPrChange>
      </w:pPr>
      <w:del w:id="3425" w:author="Cristiano de Menezes Feu" w:date="2022-11-21T08:33:00Z">
        <w:r w:rsidDel="00E631A1">
          <w:rPr>
            <w:b/>
            <w:color w:val="005583"/>
            <w:sz w:val="20"/>
            <w:szCs w:val="20"/>
          </w:rPr>
          <w:delText>Prática:</w:delText>
        </w:r>
        <w:r w:rsidDel="00E631A1">
          <w:rPr>
            <w:color w:val="005583"/>
            <w:sz w:val="20"/>
            <w:szCs w:val="20"/>
          </w:rPr>
          <w:delText xml:space="preserve"> feita a distribuição da ata da reunião anterior, fica dispensada a leitura da ata, salvo requerimento de leitura por qualquer Deputado.</w:delText>
        </w:r>
      </w:del>
    </w:p>
    <w:p w14:paraId="000007A0" w14:textId="40A64E03" w:rsidR="003D183A" w:rsidDel="00E631A1" w:rsidRDefault="008B7924" w:rsidP="00E631A1">
      <w:pPr>
        <w:widowControl w:val="0"/>
        <w:pBdr>
          <w:top w:val="nil"/>
          <w:left w:val="nil"/>
          <w:bottom w:val="nil"/>
          <w:right w:val="nil"/>
          <w:between w:val="nil"/>
        </w:pBdr>
        <w:ind w:firstLine="0"/>
        <w:jc w:val="center"/>
        <w:rPr>
          <w:del w:id="3426" w:author="Cristiano de Menezes Feu" w:date="2022-11-21T08:33:00Z"/>
          <w:color w:val="000000"/>
        </w:rPr>
        <w:pPrChange w:id="3427" w:author="Cristiano de Menezes Feu" w:date="2022-11-21T08:33:00Z">
          <w:pPr>
            <w:widowControl w:val="0"/>
            <w:pBdr>
              <w:top w:val="nil"/>
              <w:left w:val="nil"/>
              <w:bottom w:val="nil"/>
              <w:right w:val="nil"/>
              <w:between w:val="nil"/>
            </w:pBdr>
          </w:pPr>
        </w:pPrChange>
      </w:pPr>
      <w:del w:id="3428" w:author="Cristiano de Menezes Feu" w:date="2022-11-21T08:33:00Z">
        <w:r w:rsidDel="00E631A1">
          <w:rPr>
            <w:color w:val="000000"/>
          </w:rPr>
          <w:delText xml:space="preserve">II - expediente: </w:delText>
        </w:r>
      </w:del>
    </w:p>
    <w:p w14:paraId="000007A1" w14:textId="23BB7E8A" w:rsidR="003D183A" w:rsidDel="00E631A1" w:rsidRDefault="008B7924" w:rsidP="00E631A1">
      <w:pPr>
        <w:widowControl w:val="0"/>
        <w:pBdr>
          <w:top w:val="nil"/>
          <w:left w:val="nil"/>
          <w:bottom w:val="nil"/>
          <w:right w:val="nil"/>
          <w:between w:val="nil"/>
        </w:pBdr>
        <w:spacing w:before="57" w:after="0"/>
        <w:ind w:left="283" w:firstLine="0"/>
        <w:jc w:val="center"/>
        <w:rPr>
          <w:del w:id="3429" w:author="Cristiano de Menezes Feu" w:date="2022-11-21T08:33:00Z"/>
          <w:color w:val="000000"/>
        </w:rPr>
        <w:pPrChange w:id="3430" w:author="Cristiano de Menezes Feu" w:date="2022-11-21T08:33:00Z">
          <w:pPr>
            <w:widowControl w:val="0"/>
            <w:pBdr>
              <w:top w:val="nil"/>
              <w:left w:val="nil"/>
              <w:bottom w:val="nil"/>
              <w:right w:val="nil"/>
              <w:between w:val="nil"/>
            </w:pBdr>
            <w:spacing w:before="57" w:after="0"/>
            <w:ind w:left="283" w:firstLine="0"/>
          </w:pPr>
        </w:pPrChange>
      </w:pPr>
      <w:del w:id="3431" w:author="Cristiano de Menezes Feu" w:date="2022-11-21T08:33:00Z">
        <w:r w:rsidDel="00E631A1">
          <w:rPr>
            <w:color w:val="000000"/>
          </w:rPr>
          <w:delText xml:space="preserve">a) sinopse da correspondência e outros documentos recebidos e da agenda da Comissão; </w:delText>
        </w:r>
      </w:del>
    </w:p>
    <w:p w14:paraId="000007A2" w14:textId="454B6618" w:rsidR="003D183A" w:rsidDel="00E631A1" w:rsidRDefault="008B7924" w:rsidP="00E631A1">
      <w:pPr>
        <w:widowControl w:val="0"/>
        <w:pBdr>
          <w:top w:val="nil"/>
          <w:left w:val="nil"/>
          <w:bottom w:val="nil"/>
          <w:right w:val="nil"/>
          <w:between w:val="nil"/>
        </w:pBdr>
        <w:spacing w:before="57" w:after="0"/>
        <w:ind w:left="283" w:firstLine="0"/>
        <w:jc w:val="center"/>
        <w:rPr>
          <w:del w:id="3432" w:author="Cristiano de Menezes Feu" w:date="2022-11-21T08:33:00Z"/>
          <w:color w:val="005583"/>
          <w:vertAlign w:val="superscript"/>
        </w:rPr>
        <w:pPrChange w:id="3433" w:author="Cristiano de Menezes Feu" w:date="2022-11-21T08:33:00Z">
          <w:pPr>
            <w:widowControl w:val="0"/>
            <w:pBdr>
              <w:top w:val="nil"/>
              <w:left w:val="nil"/>
              <w:bottom w:val="nil"/>
              <w:right w:val="nil"/>
              <w:between w:val="nil"/>
            </w:pBdr>
            <w:spacing w:before="57" w:after="0"/>
            <w:ind w:left="283" w:firstLine="0"/>
          </w:pPr>
        </w:pPrChange>
      </w:pPr>
      <w:del w:id="3434" w:author="Cristiano de Menezes Feu" w:date="2022-11-21T08:33:00Z">
        <w:r w:rsidDel="00E631A1">
          <w:rPr>
            <w:color w:val="000000"/>
          </w:rPr>
          <w:delText>b) comunicação das matérias distribuídas aos Relatores;</w:delText>
        </w:r>
        <w:r w:rsidDel="00E631A1">
          <w:rPr>
            <w:color w:val="005583"/>
            <w:vertAlign w:val="superscript"/>
          </w:rPr>
          <w:footnoteReference w:id="172"/>
        </w:r>
      </w:del>
    </w:p>
    <w:p w14:paraId="000007A3" w14:textId="0C01D136" w:rsidR="003D183A" w:rsidDel="00E631A1" w:rsidRDefault="008B7924" w:rsidP="00E631A1">
      <w:pPr>
        <w:widowControl w:val="0"/>
        <w:pBdr>
          <w:top w:val="nil"/>
          <w:left w:val="nil"/>
          <w:bottom w:val="nil"/>
          <w:right w:val="nil"/>
          <w:between w:val="nil"/>
        </w:pBdr>
        <w:ind w:firstLine="0"/>
        <w:jc w:val="center"/>
        <w:rPr>
          <w:del w:id="3438" w:author="Cristiano de Menezes Feu" w:date="2022-11-21T08:33:00Z"/>
          <w:color w:val="000000"/>
        </w:rPr>
        <w:pPrChange w:id="3439" w:author="Cristiano de Menezes Feu" w:date="2022-11-21T08:33:00Z">
          <w:pPr>
            <w:widowControl w:val="0"/>
            <w:pBdr>
              <w:top w:val="nil"/>
              <w:left w:val="nil"/>
              <w:bottom w:val="nil"/>
              <w:right w:val="nil"/>
              <w:between w:val="nil"/>
            </w:pBdr>
          </w:pPr>
        </w:pPrChange>
      </w:pPr>
      <w:del w:id="3440" w:author="Cristiano de Menezes Feu" w:date="2022-11-21T08:33:00Z">
        <w:r w:rsidDel="00E631A1">
          <w:rPr>
            <w:color w:val="000000"/>
          </w:rPr>
          <w:delText xml:space="preserve">III - Ordem do Dia: </w:delText>
        </w:r>
      </w:del>
    </w:p>
    <w:p w14:paraId="000007A4" w14:textId="3EEF9A8F" w:rsidR="003D183A" w:rsidDel="00E631A1" w:rsidRDefault="008B7924" w:rsidP="00E631A1">
      <w:pPr>
        <w:widowControl w:val="0"/>
        <w:pBdr>
          <w:top w:val="nil"/>
          <w:left w:val="nil"/>
          <w:bottom w:val="nil"/>
          <w:right w:val="nil"/>
          <w:between w:val="nil"/>
        </w:pBdr>
        <w:spacing w:before="57" w:after="0"/>
        <w:ind w:left="283" w:firstLine="0"/>
        <w:jc w:val="center"/>
        <w:rPr>
          <w:del w:id="3441" w:author="Cristiano de Menezes Feu" w:date="2022-11-21T08:33:00Z"/>
          <w:color w:val="000000"/>
        </w:rPr>
        <w:pPrChange w:id="3442" w:author="Cristiano de Menezes Feu" w:date="2022-11-21T08:33:00Z">
          <w:pPr>
            <w:widowControl w:val="0"/>
            <w:pBdr>
              <w:top w:val="nil"/>
              <w:left w:val="nil"/>
              <w:bottom w:val="nil"/>
              <w:right w:val="nil"/>
              <w:between w:val="nil"/>
            </w:pBdr>
            <w:spacing w:before="57" w:after="0"/>
            <w:ind w:left="283" w:firstLine="0"/>
          </w:pPr>
        </w:pPrChange>
      </w:pPr>
      <w:del w:id="3443" w:author="Cristiano de Menezes Feu" w:date="2022-11-21T08:33:00Z">
        <w:r w:rsidDel="00E631A1">
          <w:rPr>
            <w:color w:val="000000"/>
          </w:rPr>
          <w:delText xml:space="preserve">a) conhecimento, exame ou instrução de matéria de natureza legislativa, fiscalizatória ou informativa, ou outros assuntos da alçada da Comissão; </w:delText>
        </w:r>
      </w:del>
    </w:p>
    <w:p w14:paraId="000007A5" w14:textId="416B1285" w:rsidR="003D183A" w:rsidDel="00E631A1" w:rsidRDefault="008B7924" w:rsidP="00E631A1">
      <w:pPr>
        <w:widowControl w:val="0"/>
        <w:pBdr>
          <w:top w:val="nil"/>
          <w:left w:val="nil"/>
          <w:bottom w:val="nil"/>
          <w:right w:val="nil"/>
          <w:between w:val="nil"/>
        </w:pBdr>
        <w:spacing w:before="57" w:after="0"/>
        <w:ind w:left="283" w:firstLine="0"/>
        <w:jc w:val="center"/>
        <w:rPr>
          <w:del w:id="3444" w:author="Cristiano de Menezes Feu" w:date="2022-11-21T08:33:00Z"/>
          <w:color w:val="000000"/>
        </w:rPr>
        <w:pPrChange w:id="3445" w:author="Cristiano de Menezes Feu" w:date="2022-11-21T08:33:00Z">
          <w:pPr>
            <w:widowControl w:val="0"/>
            <w:pBdr>
              <w:top w:val="nil"/>
              <w:left w:val="nil"/>
              <w:bottom w:val="nil"/>
              <w:right w:val="nil"/>
              <w:between w:val="nil"/>
            </w:pBdr>
            <w:spacing w:before="57" w:after="0"/>
            <w:ind w:left="283" w:firstLine="0"/>
          </w:pPr>
        </w:pPrChange>
      </w:pPr>
      <w:del w:id="3446" w:author="Cristiano de Menezes Feu" w:date="2022-11-21T08:33:00Z">
        <w:r w:rsidDel="00E631A1">
          <w:rPr>
            <w:color w:val="000000"/>
          </w:rPr>
          <w:delText>b) discussão e votação de requerimentos e relatórios em geral:</w:delText>
        </w:r>
      </w:del>
    </w:p>
    <w:p w14:paraId="000007A6" w14:textId="79F2B229" w:rsidR="003D183A" w:rsidDel="00E631A1" w:rsidRDefault="008B7924" w:rsidP="00E631A1">
      <w:pPr>
        <w:widowControl w:val="0"/>
        <w:pBdr>
          <w:top w:val="nil"/>
          <w:left w:val="nil"/>
          <w:bottom w:val="nil"/>
          <w:right w:val="nil"/>
          <w:between w:val="nil"/>
        </w:pBdr>
        <w:spacing w:before="57" w:after="0"/>
        <w:ind w:left="283" w:firstLine="0"/>
        <w:jc w:val="center"/>
        <w:rPr>
          <w:del w:id="3447" w:author="Cristiano de Menezes Feu" w:date="2022-11-21T08:33:00Z"/>
          <w:color w:val="000000"/>
        </w:rPr>
        <w:pPrChange w:id="3448" w:author="Cristiano de Menezes Feu" w:date="2022-11-21T08:33:00Z">
          <w:pPr>
            <w:widowControl w:val="0"/>
            <w:pBdr>
              <w:top w:val="nil"/>
              <w:left w:val="nil"/>
              <w:bottom w:val="nil"/>
              <w:right w:val="nil"/>
              <w:between w:val="nil"/>
            </w:pBdr>
            <w:spacing w:before="57" w:after="0"/>
            <w:ind w:left="283" w:firstLine="0"/>
          </w:pPr>
        </w:pPrChange>
      </w:pPr>
      <w:del w:id="3449" w:author="Cristiano de Menezes Feu" w:date="2022-11-21T08:33:00Z">
        <w:r w:rsidDel="00E631A1">
          <w:rPr>
            <w:color w:val="000000"/>
          </w:rPr>
          <w:delText xml:space="preserve">c) discussão e votação de proposições e respectivos pareceres sujeitos à aprovação do Plenário da Câmara; </w:delText>
        </w:r>
      </w:del>
    </w:p>
    <w:p w14:paraId="000007A7" w14:textId="00924541" w:rsidR="003D183A" w:rsidDel="00E631A1" w:rsidRDefault="008B7924" w:rsidP="00E631A1">
      <w:pPr>
        <w:widowControl w:val="0"/>
        <w:pBdr>
          <w:top w:val="nil"/>
          <w:left w:val="nil"/>
          <w:bottom w:val="nil"/>
          <w:right w:val="nil"/>
          <w:between w:val="nil"/>
        </w:pBdr>
        <w:spacing w:before="57"/>
        <w:ind w:left="283" w:firstLine="0"/>
        <w:jc w:val="center"/>
        <w:rPr>
          <w:del w:id="3450" w:author="Cristiano de Menezes Feu" w:date="2022-11-21T08:33:00Z"/>
          <w:color w:val="000000"/>
        </w:rPr>
        <w:pPrChange w:id="3451" w:author="Cristiano de Menezes Feu" w:date="2022-11-21T08:33:00Z">
          <w:pPr>
            <w:widowControl w:val="0"/>
            <w:pBdr>
              <w:top w:val="nil"/>
              <w:left w:val="nil"/>
              <w:bottom w:val="nil"/>
              <w:right w:val="nil"/>
              <w:between w:val="nil"/>
            </w:pBdr>
            <w:spacing w:before="57"/>
            <w:ind w:left="283" w:firstLine="0"/>
          </w:pPr>
        </w:pPrChange>
      </w:pPr>
      <w:del w:id="3452" w:author="Cristiano de Menezes Feu" w:date="2022-11-21T08:33:00Z">
        <w:r w:rsidDel="00E631A1">
          <w:rPr>
            <w:color w:val="000000"/>
          </w:rPr>
          <w:delText xml:space="preserve">d) discussão e votação de projetos de lei e respectivos pareceres que dispensarem a aprovação do Plenário da Câmara. </w:delText>
        </w:r>
      </w:del>
    </w:p>
    <w:p w14:paraId="000007A8" w14:textId="30B28A72" w:rsidR="003D183A" w:rsidDel="00E631A1" w:rsidRDefault="008B7924" w:rsidP="00E631A1">
      <w:pPr>
        <w:widowControl w:val="0"/>
        <w:pBdr>
          <w:top w:val="nil"/>
          <w:left w:val="nil"/>
          <w:bottom w:val="nil"/>
          <w:right w:val="nil"/>
          <w:between w:val="nil"/>
        </w:pBdr>
        <w:spacing w:before="0" w:after="113"/>
        <w:ind w:left="567" w:firstLine="0"/>
        <w:jc w:val="center"/>
        <w:rPr>
          <w:del w:id="3453" w:author="Cristiano de Menezes Feu" w:date="2022-11-21T08:33:00Z"/>
          <w:color w:val="005583"/>
          <w:sz w:val="20"/>
          <w:szCs w:val="20"/>
        </w:rPr>
        <w:pPrChange w:id="3454" w:author="Cristiano de Menezes Feu" w:date="2022-11-21T08:33:00Z">
          <w:pPr>
            <w:widowControl w:val="0"/>
            <w:pBdr>
              <w:top w:val="nil"/>
              <w:left w:val="nil"/>
              <w:bottom w:val="nil"/>
              <w:right w:val="nil"/>
              <w:between w:val="nil"/>
            </w:pBdr>
            <w:spacing w:before="0" w:after="113"/>
            <w:ind w:left="567" w:firstLine="0"/>
          </w:pPr>
        </w:pPrChange>
      </w:pPr>
      <w:del w:id="3455" w:author="Cristiano de Menezes Feu" w:date="2022-11-21T08:33:00Z">
        <w:r w:rsidDel="00E631A1">
          <w:rPr>
            <w:color w:val="005583"/>
            <w:sz w:val="20"/>
            <w:szCs w:val="20"/>
          </w:rPr>
          <w:delText>Art. 24, II.</w:delText>
        </w:r>
      </w:del>
    </w:p>
    <w:p w14:paraId="000007A9" w14:textId="0F9F8EA4" w:rsidR="003D183A" w:rsidDel="00E631A1" w:rsidRDefault="008B7924" w:rsidP="00E631A1">
      <w:pPr>
        <w:widowControl w:val="0"/>
        <w:pBdr>
          <w:top w:val="nil"/>
          <w:left w:val="nil"/>
          <w:bottom w:val="nil"/>
          <w:right w:val="nil"/>
          <w:between w:val="nil"/>
        </w:pBdr>
        <w:ind w:firstLine="0"/>
        <w:jc w:val="center"/>
        <w:rPr>
          <w:del w:id="3456" w:author="Cristiano de Menezes Feu" w:date="2022-11-21T08:33:00Z"/>
          <w:rFonts w:ascii="ClearSans-Bold" w:eastAsia="ClearSans-Bold" w:hAnsi="ClearSans-Bold" w:cs="ClearSans-Bold"/>
          <w:b/>
          <w:color w:val="000000"/>
        </w:rPr>
        <w:pPrChange w:id="3457" w:author="Cristiano de Menezes Feu" w:date="2022-11-21T08:33:00Z">
          <w:pPr>
            <w:widowControl w:val="0"/>
            <w:pBdr>
              <w:top w:val="nil"/>
              <w:left w:val="nil"/>
              <w:bottom w:val="nil"/>
              <w:right w:val="nil"/>
              <w:between w:val="nil"/>
            </w:pBdr>
          </w:pPr>
        </w:pPrChange>
      </w:pPr>
      <w:del w:id="3458" w:author="Cristiano de Menezes Feu" w:date="2022-11-21T08:33:00Z">
        <w:r w:rsidDel="00E631A1">
          <w:rPr>
            <w:color w:val="000000"/>
          </w:rPr>
          <w:delText xml:space="preserve">§ 1º Essa ordem poderá ser alterada pela Comissão, a requerimento de qualquer de seus membros, para tratar de matéria em regime de urgência, de prioridade ou de tramitação ordinária, ou ainda no caso de comparecimento de Ministro de Estado ou de qualquer autoridade, e de realização de audiência pública. </w:delText>
        </w:r>
      </w:del>
    </w:p>
    <w:p w14:paraId="000007AA" w14:textId="19688327" w:rsidR="003D183A" w:rsidDel="00E631A1" w:rsidRDefault="008B7924" w:rsidP="00E631A1">
      <w:pPr>
        <w:widowControl w:val="0"/>
        <w:pBdr>
          <w:top w:val="nil"/>
          <w:left w:val="nil"/>
          <w:bottom w:val="nil"/>
          <w:right w:val="nil"/>
          <w:between w:val="nil"/>
        </w:pBdr>
        <w:spacing w:before="0" w:after="113"/>
        <w:ind w:left="567" w:firstLine="0"/>
        <w:jc w:val="center"/>
        <w:rPr>
          <w:del w:id="3459" w:author="Cristiano de Menezes Feu" w:date="2022-11-21T08:33:00Z"/>
          <w:b/>
          <w:color w:val="005583"/>
          <w:sz w:val="20"/>
          <w:szCs w:val="20"/>
        </w:rPr>
        <w:pPrChange w:id="3460" w:author="Cristiano de Menezes Feu" w:date="2022-11-21T08:33:00Z">
          <w:pPr>
            <w:widowControl w:val="0"/>
            <w:pBdr>
              <w:top w:val="nil"/>
              <w:left w:val="nil"/>
              <w:bottom w:val="nil"/>
              <w:right w:val="nil"/>
              <w:between w:val="nil"/>
            </w:pBdr>
            <w:spacing w:before="0" w:after="113"/>
            <w:ind w:left="567" w:firstLine="0"/>
          </w:pPr>
        </w:pPrChange>
      </w:pPr>
      <w:del w:id="3461" w:author="Cristiano de Menezes Feu" w:date="2022-11-21T08:33:00Z">
        <w:r w:rsidDel="00E631A1">
          <w:rPr>
            <w:color w:val="005583"/>
            <w:sz w:val="20"/>
            <w:szCs w:val="20"/>
          </w:rPr>
          <w:delText>Art. 83, parágrafo único, II, d.</w:delText>
        </w:r>
      </w:del>
    </w:p>
    <w:p w14:paraId="000007AB" w14:textId="4A93804C" w:rsidR="003D183A" w:rsidDel="00E631A1" w:rsidRDefault="008B7924" w:rsidP="00E631A1">
      <w:pPr>
        <w:widowControl w:val="0"/>
        <w:pBdr>
          <w:top w:val="nil"/>
          <w:left w:val="nil"/>
          <w:bottom w:val="nil"/>
          <w:right w:val="nil"/>
          <w:between w:val="nil"/>
        </w:pBdr>
        <w:spacing w:before="0" w:after="113"/>
        <w:ind w:left="567" w:firstLine="0"/>
        <w:jc w:val="center"/>
        <w:rPr>
          <w:del w:id="3462" w:author="Cristiano de Menezes Feu" w:date="2022-11-21T08:33:00Z"/>
          <w:b/>
          <w:color w:val="005583"/>
          <w:sz w:val="20"/>
          <w:szCs w:val="20"/>
        </w:rPr>
        <w:pPrChange w:id="3463" w:author="Cristiano de Menezes Feu" w:date="2022-11-21T08:33:00Z">
          <w:pPr>
            <w:widowControl w:val="0"/>
            <w:pBdr>
              <w:top w:val="nil"/>
              <w:left w:val="nil"/>
              <w:bottom w:val="nil"/>
              <w:right w:val="nil"/>
              <w:between w:val="nil"/>
            </w:pBdr>
            <w:spacing w:before="0" w:after="113"/>
            <w:ind w:left="567" w:firstLine="0"/>
          </w:pPr>
        </w:pPrChange>
      </w:pPr>
      <w:del w:id="3464" w:author="Cristiano de Menezes Feu" w:date="2022-11-21T08:33:00Z">
        <w:r w:rsidDel="00E631A1">
          <w:rPr>
            <w:b/>
            <w:color w:val="005583"/>
            <w:sz w:val="20"/>
            <w:szCs w:val="20"/>
          </w:rPr>
          <w:delText>QO</w:delText>
        </w:r>
        <w:r w:rsidDel="00E631A1">
          <w:rPr>
            <w:color w:val="005583"/>
            <w:sz w:val="20"/>
            <w:szCs w:val="20"/>
          </w:rPr>
          <w:delText xml:space="preserve"> 533/2009 – Reafirma entendimento constante da QO 45/2007 no sentido de que é “possível a inversão da pauta no âmbito das Comissões, para que matérias que figurem na Ordem do Dia sejam apreciadas antes da discussão e votação da ata da reunião anterior, ou antes da leitura do expediente”. </w:delText>
        </w:r>
      </w:del>
    </w:p>
    <w:p w14:paraId="000007AC" w14:textId="3F1D8135" w:rsidR="003D183A" w:rsidDel="00E631A1" w:rsidRDefault="008B7924" w:rsidP="00E631A1">
      <w:pPr>
        <w:widowControl w:val="0"/>
        <w:pBdr>
          <w:top w:val="nil"/>
          <w:left w:val="nil"/>
          <w:bottom w:val="nil"/>
          <w:right w:val="nil"/>
          <w:between w:val="nil"/>
        </w:pBdr>
        <w:spacing w:before="0" w:after="113"/>
        <w:ind w:left="567" w:firstLine="0"/>
        <w:jc w:val="center"/>
        <w:rPr>
          <w:del w:id="3465" w:author="Cristiano de Menezes Feu" w:date="2022-11-21T08:33:00Z"/>
          <w:color w:val="005583"/>
          <w:sz w:val="20"/>
          <w:szCs w:val="20"/>
        </w:rPr>
        <w:pPrChange w:id="3466" w:author="Cristiano de Menezes Feu" w:date="2022-11-21T08:33:00Z">
          <w:pPr>
            <w:widowControl w:val="0"/>
            <w:pBdr>
              <w:top w:val="nil"/>
              <w:left w:val="nil"/>
              <w:bottom w:val="nil"/>
              <w:right w:val="nil"/>
              <w:between w:val="nil"/>
            </w:pBdr>
            <w:spacing w:before="0" w:after="113"/>
            <w:ind w:left="567" w:firstLine="0"/>
          </w:pPr>
        </w:pPrChange>
      </w:pPr>
      <w:del w:id="3467" w:author="Cristiano de Menezes Feu" w:date="2022-11-21T08:33:00Z">
        <w:r w:rsidDel="00E631A1">
          <w:rPr>
            <w:b/>
            <w:color w:val="005583"/>
            <w:sz w:val="20"/>
            <w:szCs w:val="20"/>
          </w:rPr>
          <w:delText>Prática:</w:delText>
        </w:r>
        <w:r w:rsidDel="00E631A1">
          <w:rPr>
            <w:color w:val="005583"/>
            <w:sz w:val="20"/>
            <w:szCs w:val="20"/>
          </w:rPr>
          <w:delText xml:space="preserve"> Nas Comissões, o requerimento de Alteração da Ordem dos Trabalhos, tem como objetivo alterar a ordem regimental proposta pelos incisos do art. 50 do RICD, admitindo-se, tão somente, a inversão para que a Ordem do Dia figure como primeiro item, na frente da Ata e do Expediente. Exemplo: Comissão Especial do PL 7180/2014.</w:delText>
        </w:r>
      </w:del>
    </w:p>
    <w:p w14:paraId="000007AD" w14:textId="1F15D5D4" w:rsidR="003D183A" w:rsidDel="00E631A1" w:rsidRDefault="008B7924" w:rsidP="00E631A1">
      <w:pPr>
        <w:widowControl w:val="0"/>
        <w:pBdr>
          <w:top w:val="nil"/>
          <w:left w:val="nil"/>
          <w:bottom w:val="nil"/>
          <w:right w:val="nil"/>
          <w:between w:val="nil"/>
        </w:pBdr>
        <w:spacing w:before="57"/>
        <w:ind w:firstLine="0"/>
        <w:jc w:val="center"/>
        <w:rPr>
          <w:del w:id="3468" w:author="Cristiano de Menezes Feu" w:date="2022-11-21T08:33:00Z"/>
          <w:rFonts w:ascii="ClearSans-Bold" w:eastAsia="ClearSans-Bold" w:hAnsi="ClearSans-Bold" w:cs="ClearSans-Bold"/>
          <w:b/>
          <w:color w:val="000000"/>
        </w:rPr>
        <w:pPrChange w:id="3469" w:author="Cristiano de Menezes Feu" w:date="2022-11-21T08:33:00Z">
          <w:pPr>
            <w:widowControl w:val="0"/>
            <w:pBdr>
              <w:top w:val="nil"/>
              <w:left w:val="nil"/>
              <w:bottom w:val="nil"/>
              <w:right w:val="nil"/>
              <w:between w:val="nil"/>
            </w:pBdr>
            <w:spacing w:before="57"/>
          </w:pPr>
        </w:pPrChange>
      </w:pPr>
      <w:del w:id="3470" w:author="Cristiano de Menezes Feu" w:date="2022-11-21T08:33:00Z">
        <w:r w:rsidDel="00E631A1">
          <w:rPr>
            <w:color w:val="000000"/>
          </w:rPr>
          <w:delText xml:space="preserve">§ 2º Para efeito do quórum de abertura, o comparecimento dos Deputados verificar-se-á pela sua presença na Casa, e do quórum de votação por sua presença no recinto onde se realiza a reunião. </w:delText>
        </w:r>
      </w:del>
    </w:p>
    <w:p w14:paraId="000007AE" w14:textId="09705AED" w:rsidR="003D183A" w:rsidDel="00E631A1" w:rsidRDefault="008B7924" w:rsidP="00E631A1">
      <w:pPr>
        <w:widowControl w:val="0"/>
        <w:pBdr>
          <w:top w:val="nil"/>
          <w:left w:val="nil"/>
          <w:bottom w:val="nil"/>
          <w:right w:val="nil"/>
          <w:between w:val="nil"/>
        </w:pBdr>
        <w:spacing w:before="0" w:after="113"/>
        <w:ind w:left="567" w:firstLine="0"/>
        <w:jc w:val="center"/>
        <w:rPr>
          <w:del w:id="3471" w:author="Cristiano de Menezes Feu" w:date="2022-11-21T08:33:00Z"/>
          <w:b/>
          <w:color w:val="005583"/>
          <w:sz w:val="20"/>
          <w:szCs w:val="20"/>
        </w:rPr>
        <w:pPrChange w:id="3472" w:author="Cristiano de Menezes Feu" w:date="2022-11-21T08:33:00Z">
          <w:pPr>
            <w:widowControl w:val="0"/>
            <w:pBdr>
              <w:top w:val="nil"/>
              <w:left w:val="nil"/>
              <w:bottom w:val="nil"/>
              <w:right w:val="nil"/>
              <w:between w:val="nil"/>
            </w:pBdr>
            <w:spacing w:before="0" w:after="113"/>
            <w:ind w:left="567" w:firstLine="0"/>
          </w:pPr>
        </w:pPrChange>
      </w:pPr>
      <w:del w:id="3473" w:author="Cristiano de Menezes Feu" w:date="2022-11-21T08:33:00Z">
        <w:r w:rsidDel="00E631A1">
          <w:rPr>
            <w:color w:val="005583"/>
            <w:sz w:val="20"/>
            <w:szCs w:val="20"/>
          </w:rPr>
          <w:delText>Art. 50, quórum para início das reuniões; art. 227, III.</w:delText>
        </w:r>
      </w:del>
    </w:p>
    <w:p w14:paraId="000007AF" w14:textId="0D75D5B9" w:rsidR="003D183A" w:rsidDel="00E631A1" w:rsidRDefault="008B7924" w:rsidP="00E631A1">
      <w:pPr>
        <w:widowControl w:val="0"/>
        <w:pBdr>
          <w:top w:val="nil"/>
          <w:left w:val="nil"/>
          <w:bottom w:val="nil"/>
          <w:right w:val="nil"/>
          <w:between w:val="nil"/>
        </w:pBdr>
        <w:spacing w:before="0" w:after="113"/>
        <w:ind w:left="567" w:firstLine="0"/>
        <w:jc w:val="center"/>
        <w:rPr>
          <w:del w:id="3474" w:author="Cristiano de Menezes Feu" w:date="2022-11-21T08:33:00Z"/>
          <w:b/>
          <w:color w:val="005583"/>
          <w:sz w:val="20"/>
          <w:szCs w:val="20"/>
        </w:rPr>
        <w:pPrChange w:id="3475" w:author="Cristiano de Menezes Feu" w:date="2022-11-21T08:33:00Z">
          <w:pPr>
            <w:widowControl w:val="0"/>
            <w:pBdr>
              <w:top w:val="nil"/>
              <w:left w:val="nil"/>
              <w:bottom w:val="nil"/>
              <w:right w:val="nil"/>
              <w:between w:val="nil"/>
            </w:pBdr>
            <w:spacing w:before="0" w:after="113"/>
            <w:ind w:left="567" w:firstLine="0"/>
          </w:pPr>
        </w:pPrChange>
      </w:pPr>
      <w:del w:id="3476" w:author="Cristiano de Menezes Feu" w:date="2022-11-21T08:33:00Z">
        <w:r w:rsidDel="00E631A1">
          <w:rPr>
            <w:b/>
            <w:color w:val="005583"/>
            <w:sz w:val="20"/>
            <w:szCs w:val="20"/>
          </w:rPr>
          <w:delText>Ato da Mesa</w:delText>
        </w:r>
        <w:r w:rsidDel="00E631A1">
          <w:rPr>
            <w:color w:val="005583"/>
            <w:sz w:val="20"/>
            <w:szCs w:val="20"/>
          </w:rPr>
          <w:delText xml:space="preserve"> nº 191/2017 – Estabelece os critérios para a contabilização de presença às sessões da Câmara dos Deputados para os fins do disposto no art. 55, III, da Constituição Federal, e dá outras providências.</w:delText>
        </w:r>
      </w:del>
    </w:p>
    <w:p w14:paraId="000007B0" w14:textId="3B57D581" w:rsidR="003D183A" w:rsidDel="00E631A1" w:rsidRDefault="008B7924" w:rsidP="00E631A1">
      <w:pPr>
        <w:widowControl w:val="0"/>
        <w:pBdr>
          <w:top w:val="nil"/>
          <w:left w:val="nil"/>
          <w:bottom w:val="nil"/>
          <w:right w:val="nil"/>
          <w:between w:val="nil"/>
        </w:pBdr>
        <w:spacing w:before="0" w:after="113"/>
        <w:ind w:left="567" w:firstLine="0"/>
        <w:jc w:val="center"/>
        <w:rPr>
          <w:del w:id="3477" w:author="Cristiano de Menezes Feu" w:date="2022-11-21T08:33:00Z"/>
          <w:b/>
          <w:color w:val="005583"/>
          <w:sz w:val="20"/>
          <w:szCs w:val="20"/>
        </w:rPr>
        <w:pPrChange w:id="3478" w:author="Cristiano de Menezes Feu" w:date="2022-11-21T08:33:00Z">
          <w:pPr>
            <w:widowControl w:val="0"/>
            <w:pBdr>
              <w:top w:val="nil"/>
              <w:left w:val="nil"/>
              <w:bottom w:val="nil"/>
              <w:right w:val="nil"/>
              <w:between w:val="nil"/>
            </w:pBdr>
            <w:spacing w:before="0" w:after="113"/>
            <w:ind w:left="567" w:firstLine="0"/>
          </w:pPr>
        </w:pPrChange>
      </w:pPr>
      <w:del w:id="3479" w:author="Cristiano de Menezes Feu" w:date="2022-11-21T08:33:00Z">
        <w:r w:rsidDel="00E631A1">
          <w:rPr>
            <w:b/>
            <w:color w:val="005583"/>
            <w:sz w:val="20"/>
            <w:szCs w:val="20"/>
          </w:rPr>
          <w:delText>Ato da Mesa</w:delText>
        </w:r>
        <w:r w:rsidDel="00E631A1">
          <w:rPr>
            <w:color w:val="005583"/>
            <w:sz w:val="20"/>
            <w:szCs w:val="20"/>
          </w:rPr>
          <w:delText xml:space="preserve"> nº 66/2010 – Dispõe sobre o registro de comparecimento dos Deputados.</w:delText>
        </w:r>
      </w:del>
    </w:p>
    <w:p w14:paraId="000007B1" w14:textId="6A173BE2" w:rsidR="003D183A" w:rsidDel="00E631A1" w:rsidRDefault="008B7924" w:rsidP="00E631A1">
      <w:pPr>
        <w:widowControl w:val="0"/>
        <w:pBdr>
          <w:top w:val="nil"/>
          <w:left w:val="nil"/>
          <w:bottom w:val="nil"/>
          <w:right w:val="nil"/>
          <w:between w:val="nil"/>
        </w:pBdr>
        <w:spacing w:before="0" w:after="113"/>
        <w:ind w:left="567" w:firstLine="0"/>
        <w:jc w:val="center"/>
        <w:rPr>
          <w:del w:id="3480" w:author="Cristiano de Menezes Feu" w:date="2022-11-21T08:33:00Z"/>
          <w:b/>
          <w:color w:val="005583"/>
          <w:sz w:val="20"/>
          <w:szCs w:val="20"/>
        </w:rPr>
        <w:pPrChange w:id="3481" w:author="Cristiano de Menezes Feu" w:date="2022-11-21T08:33:00Z">
          <w:pPr>
            <w:widowControl w:val="0"/>
            <w:pBdr>
              <w:top w:val="nil"/>
              <w:left w:val="nil"/>
              <w:bottom w:val="nil"/>
              <w:right w:val="nil"/>
              <w:between w:val="nil"/>
            </w:pBdr>
            <w:spacing w:before="0" w:after="113"/>
            <w:ind w:left="567" w:firstLine="0"/>
          </w:pPr>
        </w:pPrChange>
      </w:pPr>
      <w:del w:id="3482" w:author="Cristiano de Menezes Feu" w:date="2022-11-21T08:33:00Z">
        <w:r w:rsidDel="00E631A1">
          <w:rPr>
            <w:b/>
            <w:color w:val="005583"/>
            <w:sz w:val="20"/>
            <w:szCs w:val="20"/>
          </w:rPr>
          <w:delText>QO</w:delText>
        </w:r>
        <w:r w:rsidDel="00E631A1">
          <w:rPr>
            <w:color w:val="005583"/>
            <w:sz w:val="20"/>
            <w:szCs w:val="20"/>
          </w:rPr>
          <w:delText xml:space="preserve"> 265/2013 – Reafirma o entendimento constante da QO 200/2012 no sentido de que é prerrogativa do Presidente determinar o registro de presença do Deputado que, não tendo registrado presença, usar da palavra, visto que regimentalmente “a obstrução é às votações, e não à sessão”. </w:delText>
        </w:r>
      </w:del>
    </w:p>
    <w:p w14:paraId="000007B2" w14:textId="50FC80B4" w:rsidR="003D183A" w:rsidDel="00E631A1" w:rsidRDefault="008B7924" w:rsidP="00E631A1">
      <w:pPr>
        <w:widowControl w:val="0"/>
        <w:pBdr>
          <w:top w:val="nil"/>
          <w:left w:val="nil"/>
          <w:bottom w:val="nil"/>
          <w:right w:val="nil"/>
          <w:between w:val="nil"/>
        </w:pBdr>
        <w:spacing w:before="0" w:after="113"/>
        <w:ind w:left="567" w:firstLine="0"/>
        <w:jc w:val="center"/>
        <w:rPr>
          <w:del w:id="3483" w:author="Cristiano de Menezes Feu" w:date="2022-11-21T08:33:00Z"/>
          <w:color w:val="005583"/>
          <w:sz w:val="20"/>
          <w:szCs w:val="20"/>
        </w:rPr>
        <w:pPrChange w:id="3484" w:author="Cristiano de Menezes Feu" w:date="2022-11-21T08:33:00Z">
          <w:pPr>
            <w:widowControl w:val="0"/>
            <w:pBdr>
              <w:top w:val="nil"/>
              <w:left w:val="nil"/>
              <w:bottom w:val="nil"/>
              <w:right w:val="nil"/>
              <w:between w:val="nil"/>
            </w:pBdr>
            <w:spacing w:before="0" w:after="113"/>
            <w:ind w:left="567" w:firstLine="0"/>
          </w:pPr>
        </w:pPrChange>
      </w:pPr>
      <w:del w:id="3485" w:author="Cristiano de Menezes Feu" w:date="2022-11-21T08:33:00Z">
        <w:r w:rsidDel="00E631A1">
          <w:rPr>
            <w:b/>
            <w:color w:val="005583"/>
            <w:sz w:val="20"/>
            <w:szCs w:val="20"/>
          </w:rPr>
          <w:delText>Prática:</w:delText>
        </w:r>
        <w:r w:rsidDel="00E631A1">
          <w:rPr>
            <w:color w:val="005583"/>
            <w:sz w:val="20"/>
            <w:szCs w:val="20"/>
          </w:rPr>
          <w:delText xml:space="preserve"> o quórum de abertura e o quórum de votação são verificados pela assinatura dos membros no painel eletrônico ou em livro próprio no recinto da reunião.</w:delText>
        </w:r>
      </w:del>
    </w:p>
    <w:p w14:paraId="000007B3" w14:textId="63BF432C" w:rsidR="003D183A" w:rsidDel="00E631A1" w:rsidRDefault="008B7924" w:rsidP="00E631A1">
      <w:pPr>
        <w:widowControl w:val="0"/>
        <w:pBdr>
          <w:top w:val="nil"/>
          <w:left w:val="nil"/>
          <w:bottom w:val="nil"/>
          <w:right w:val="nil"/>
          <w:between w:val="nil"/>
        </w:pBdr>
        <w:spacing w:before="57"/>
        <w:ind w:firstLine="0"/>
        <w:jc w:val="center"/>
        <w:rPr>
          <w:del w:id="3486" w:author="Cristiano de Menezes Feu" w:date="2022-11-21T08:33:00Z"/>
          <w:rFonts w:ascii="ClearSans-Bold" w:eastAsia="ClearSans-Bold" w:hAnsi="ClearSans-Bold" w:cs="ClearSans-Bold"/>
          <w:b/>
          <w:color w:val="000000"/>
        </w:rPr>
        <w:pPrChange w:id="3487" w:author="Cristiano de Menezes Feu" w:date="2022-11-21T08:33:00Z">
          <w:pPr>
            <w:widowControl w:val="0"/>
            <w:pBdr>
              <w:top w:val="nil"/>
              <w:left w:val="nil"/>
              <w:bottom w:val="nil"/>
              <w:right w:val="nil"/>
              <w:between w:val="nil"/>
            </w:pBdr>
            <w:spacing w:before="57"/>
          </w:pPr>
        </w:pPrChange>
      </w:pPr>
      <w:del w:id="3488" w:author="Cristiano de Menezes Feu" w:date="2022-11-21T08:33:00Z">
        <w:r w:rsidDel="00E631A1">
          <w:rPr>
            <w:color w:val="000000"/>
          </w:rPr>
          <w:delText xml:space="preserve">§ 3º O Deputado poderá participar, sem direito a voto, dos trabalhos e debates de qualquer Comissão de que não seja membro. </w:delText>
        </w:r>
      </w:del>
    </w:p>
    <w:p w14:paraId="000007B4" w14:textId="580F5F08" w:rsidR="003D183A" w:rsidDel="00E631A1" w:rsidRDefault="008B7924" w:rsidP="00E631A1">
      <w:pPr>
        <w:widowControl w:val="0"/>
        <w:pBdr>
          <w:top w:val="nil"/>
          <w:left w:val="nil"/>
          <w:bottom w:val="nil"/>
          <w:right w:val="nil"/>
          <w:between w:val="nil"/>
        </w:pBdr>
        <w:spacing w:before="0" w:after="113"/>
        <w:ind w:left="567" w:firstLine="0"/>
        <w:jc w:val="center"/>
        <w:rPr>
          <w:del w:id="3489" w:author="Cristiano de Menezes Feu" w:date="2022-11-21T08:33:00Z"/>
          <w:b/>
          <w:color w:val="005583"/>
          <w:sz w:val="20"/>
          <w:szCs w:val="20"/>
        </w:rPr>
        <w:pPrChange w:id="3490" w:author="Cristiano de Menezes Feu" w:date="2022-11-21T08:33:00Z">
          <w:pPr>
            <w:widowControl w:val="0"/>
            <w:pBdr>
              <w:top w:val="nil"/>
              <w:left w:val="nil"/>
              <w:bottom w:val="nil"/>
              <w:right w:val="nil"/>
              <w:between w:val="nil"/>
            </w:pBdr>
            <w:spacing w:before="0" w:after="113"/>
            <w:ind w:left="567" w:firstLine="0"/>
          </w:pPr>
        </w:pPrChange>
      </w:pPr>
      <w:del w:id="3491" w:author="Cristiano de Menezes Feu" w:date="2022-11-21T08:33:00Z">
        <w:r w:rsidDel="00E631A1">
          <w:rPr>
            <w:color w:val="005583"/>
            <w:sz w:val="20"/>
            <w:szCs w:val="20"/>
          </w:rPr>
          <w:delText xml:space="preserve">Art. 57, VII; art. 10, III. </w:delText>
        </w:r>
      </w:del>
    </w:p>
    <w:p w14:paraId="000007B5" w14:textId="2EB208D7" w:rsidR="003D183A" w:rsidDel="00E631A1" w:rsidRDefault="008B7924" w:rsidP="00E631A1">
      <w:pPr>
        <w:widowControl w:val="0"/>
        <w:pBdr>
          <w:top w:val="nil"/>
          <w:left w:val="nil"/>
          <w:bottom w:val="nil"/>
          <w:right w:val="nil"/>
          <w:between w:val="nil"/>
        </w:pBdr>
        <w:spacing w:before="0" w:after="113"/>
        <w:ind w:left="567" w:firstLine="0"/>
        <w:jc w:val="center"/>
        <w:rPr>
          <w:del w:id="3492" w:author="Cristiano de Menezes Feu" w:date="2022-11-21T08:33:00Z"/>
          <w:color w:val="005583"/>
          <w:sz w:val="20"/>
          <w:szCs w:val="20"/>
        </w:rPr>
        <w:pPrChange w:id="3493" w:author="Cristiano de Menezes Feu" w:date="2022-11-21T08:33:00Z">
          <w:pPr>
            <w:widowControl w:val="0"/>
            <w:pBdr>
              <w:top w:val="nil"/>
              <w:left w:val="nil"/>
              <w:bottom w:val="nil"/>
              <w:right w:val="nil"/>
              <w:between w:val="nil"/>
            </w:pBdr>
            <w:spacing w:before="0" w:after="113"/>
            <w:ind w:left="567" w:firstLine="0"/>
          </w:pPr>
        </w:pPrChange>
      </w:pPr>
      <w:del w:id="3494" w:author="Cristiano de Menezes Feu" w:date="2022-11-21T08:33:00Z">
        <w:r w:rsidDel="00E631A1">
          <w:rPr>
            <w:b/>
            <w:color w:val="005583"/>
            <w:sz w:val="20"/>
            <w:szCs w:val="20"/>
          </w:rPr>
          <w:delText>QO</w:delText>
        </w:r>
        <w:r w:rsidDel="00E631A1">
          <w:rPr>
            <w:color w:val="005583"/>
            <w:sz w:val="20"/>
            <w:szCs w:val="20"/>
          </w:rPr>
          <w:delText xml:space="preserve"> 575/2005 – Nas Comissões de sindicância, instauradas em razão de representação contra Deputado, só podem ter participação nos atos da Comissão aqueles que a integram.</w:delText>
        </w:r>
      </w:del>
    </w:p>
    <w:p w14:paraId="000007B6" w14:textId="635B931E" w:rsidR="003D183A" w:rsidDel="00E631A1" w:rsidRDefault="008B7924" w:rsidP="00E631A1">
      <w:pPr>
        <w:widowControl w:val="0"/>
        <w:pBdr>
          <w:top w:val="nil"/>
          <w:left w:val="nil"/>
          <w:bottom w:val="nil"/>
          <w:right w:val="nil"/>
          <w:between w:val="nil"/>
        </w:pBdr>
        <w:spacing w:before="0" w:after="113"/>
        <w:ind w:left="567" w:firstLine="0"/>
        <w:jc w:val="center"/>
        <w:rPr>
          <w:del w:id="3495" w:author="Cristiano de Menezes Feu" w:date="2022-11-21T08:33:00Z"/>
          <w:color w:val="005583"/>
          <w:sz w:val="20"/>
          <w:szCs w:val="20"/>
        </w:rPr>
        <w:pPrChange w:id="3496" w:author="Cristiano de Menezes Feu" w:date="2022-11-21T08:33:00Z">
          <w:pPr>
            <w:widowControl w:val="0"/>
            <w:pBdr>
              <w:top w:val="nil"/>
              <w:left w:val="nil"/>
              <w:bottom w:val="nil"/>
              <w:right w:val="nil"/>
              <w:between w:val="nil"/>
            </w:pBdr>
            <w:spacing w:before="0" w:after="113"/>
            <w:ind w:left="567" w:firstLine="0"/>
          </w:pPr>
        </w:pPrChange>
      </w:pPr>
      <w:del w:id="3497"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é vedado ao Deputado não membro formular questão de ordem ou reclamação na Comissão, conforme art. 57, XXI, e art. 96, § 2º.</w:delText>
        </w:r>
      </w:del>
    </w:p>
    <w:p w14:paraId="000007B7" w14:textId="6221FC3A" w:rsidR="003D183A" w:rsidDel="00E631A1" w:rsidRDefault="008B7924" w:rsidP="00E631A1">
      <w:pPr>
        <w:widowControl w:val="0"/>
        <w:pBdr>
          <w:top w:val="nil"/>
          <w:left w:val="nil"/>
          <w:bottom w:val="nil"/>
          <w:right w:val="nil"/>
          <w:between w:val="nil"/>
        </w:pBdr>
        <w:ind w:firstLine="0"/>
        <w:jc w:val="center"/>
        <w:rPr>
          <w:del w:id="3498" w:author="Cristiano de Menezes Feu" w:date="2022-11-21T08:33:00Z"/>
          <w:b/>
          <w:color w:val="005583"/>
          <w:sz w:val="20"/>
          <w:szCs w:val="20"/>
        </w:rPr>
        <w:pPrChange w:id="3499" w:author="Cristiano de Menezes Feu" w:date="2022-11-21T08:33:00Z">
          <w:pPr>
            <w:widowControl w:val="0"/>
            <w:pBdr>
              <w:top w:val="nil"/>
              <w:left w:val="nil"/>
              <w:bottom w:val="nil"/>
              <w:right w:val="nil"/>
              <w:between w:val="nil"/>
            </w:pBdr>
          </w:pPr>
        </w:pPrChange>
      </w:pPr>
      <w:del w:id="3500" w:author="Cristiano de Menezes Feu" w:date="2022-11-21T08:33:00Z">
        <w:r w:rsidDel="00E631A1">
          <w:rPr>
            <w:rFonts w:ascii="ClearSans-Bold" w:eastAsia="ClearSans-Bold" w:hAnsi="ClearSans-Bold" w:cs="ClearSans-Bold"/>
            <w:b/>
            <w:color w:val="000000"/>
          </w:rPr>
          <w:delText xml:space="preserve">Art. 51. </w:delText>
        </w:r>
        <w:r w:rsidDel="00E631A1">
          <w:rPr>
            <w:color w:val="000000"/>
          </w:rPr>
          <w:delText>As Comissões Permanentes poderão estabelecer regras e condições específicas para a organização e o bom andamento dos seus trabalhos, observadas as normas fixadas neste Regimento e no Regulamento das Comissões, bem como ter Relatores e Relatores substitutos previamente designados por assuntos.</w:delText>
        </w:r>
      </w:del>
    </w:p>
    <w:p w14:paraId="000007B8" w14:textId="714ECE61" w:rsidR="003D183A" w:rsidDel="00E631A1" w:rsidRDefault="008B7924" w:rsidP="00E631A1">
      <w:pPr>
        <w:widowControl w:val="0"/>
        <w:pBdr>
          <w:top w:val="nil"/>
          <w:left w:val="nil"/>
          <w:bottom w:val="nil"/>
          <w:right w:val="nil"/>
          <w:between w:val="nil"/>
        </w:pBdr>
        <w:spacing w:before="0" w:after="113"/>
        <w:ind w:left="567" w:firstLine="0"/>
        <w:jc w:val="center"/>
        <w:rPr>
          <w:del w:id="3501" w:author="Cristiano de Menezes Feu" w:date="2022-11-21T08:33:00Z"/>
          <w:rFonts w:ascii="ClearSans-Bold" w:eastAsia="ClearSans-Bold" w:hAnsi="ClearSans-Bold" w:cs="ClearSans-Bold"/>
          <w:b/>
          <w:color w:val="005583"/>
          <w:sz w:val="20"/>
          <w:szCs w:val="20"/>
        </w:rPr>
        <w:pPrChange w:id="3502" w:author="Cristiano de Menezes Feu" w:date="2022-11-21T08:33:00Z">
          <w:pPr>
            <w:widowControl w:val="0"/>
            <w:pBdr>
              <w:top w:val="nil"/>
              <w:left w:val="nil"/>
              <w:bottom w:val="nil"/>
              <w:right w:val="nil"/>
              <w:between w:val="nil"/>
            </w:pBdr>
            <w:spacing w:before="0" w:after="113"/>
            <w:ind w:left="567" w:firstLine="0"/>
          </w:pPr>
        </w:pPrChange>
      </w:pPr>
      <w:del w:id="3503" w:author="Cristiano de Menezes Feu" w:date="2022-11-21T08:33:00Z">
        <w:r w:rsidDel="00E631A1">
          <w:rPr>
            <w:b/>
            <w:color w:val="005583"/>
            <w:sz w:val="20"/>
            <w:szCs w:val="20"/>
          </w:rPr>
          <w:delText>QO</w:delText>
        </w:r>
        <w:r w:rsidDel="00E631A1">
          <w:rPr>
            <w:color w:val="005583"/>
            <w:sz w:val="20"/>
            <w:szCs w:val="20"/>
          </w:rPr>
          <w:delText xml:space="preserve"> 282/2017 – “Inexiste previsão normativa que obrigue o relator a apresentar à Comissão seu plano de trabalho, sendo, portanto, prerrogativa sua fazê-lo, para receber opiniões e sugestões de seus pares acerca do andamento dos trabalhos e do seu cronograma. Uma vez apresentado, não se sujeita à deliberação do colegiado, tampouco vincula a Comissão”.</w:delText>
        </w:r>
      </w:del>
    </w:p>
    <w:p w14:paraId="000007B9" w14:textId="1157FEC6" w:rsidR="003D183A" w:rsidDel="00E631A1" w:rsidRDefault="008B7924" w:rsidP="00E631A1">
      <w:pPr>
        <w:widowControl w:val="0"/>
        <w:pBdr>
          <w:top w:val="nil"/>
          <w:left w:val="nil"/>
          <w:bottom w:val="nil"/>
          <w:right w:val="nil"/>
          <w:between w:val="nil"/>
        </w:pBdr>
        <w:spacing w:before="0" w:after="113"/>
        <w:ind w:left="567" w:firstLine="0"/>
        <w:jc w:val="center"/>
        <w:rPr>
          <w:del w:id="3504" w:author="Cristiano de Menezes Feu" w:date="2022-11-21T08:33:00Z"/>
          <w:color w:val="005583"/>
          <w:sz w:val="20"/>
          <w:szCs w:val="20"/>
        </w:rPr>
        <w:pPrChange w:id="3505" w:author="Cristiano de Menezes Feu" w:date="2022-11-21T08:33:00Z">
          <w:pPr>
            <w:widowControl w:val="0"/>
            <w:pBdr>
              <w:top w:val="nil"/>
              <w:left w:val="nil"/>
              <w:bottom w:val="nil"/>
              <w:right w:val="nil"/>
              <w:between w:val="nil"/>
            </w:pBdr>
            <w:spacing w:before="0" w:after="113"/>
            <w:ind w:left="567" w:firstLine="0"/>
          </w:pPr>
        </w:pPrChange>
      </w:pPr>
      <w:del w:id="3506"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não existe o Regulamento das Comissões previsto neste artigo. Apenas a Comissão de Legislação Participativa elaborou seu Regulamento Interno, que pode ser acessado na página da Comissão.</w:delText>
        </w:r>
      </w:del>
    </w:p>
    <w:p w14:paraId="000007BA" w14:textId="5C4E0066" w:rsidR="003D183A" w:rsidDel="00E631A1" w:rsidRDefault="008B7924" w:rsidP="00E631A1">
      <w:pPr>
        <w:widowControl w:val="0"/>
        <w:pBdr>
          <w:top w:val="nil"/>
          <w:left w:val="nil"/>
          <w:bottom w:val="nil"/>
          <w:right w:val="nil"/>
          <w:between w:val="nil"/>
        </w:pBdr>
        <w:ind w:firstLine="0"/>
        <w:jc w:val="center"/>
        <w:rPr>
          <w:del w:id="3507" w:author="Cristiano de Menezes Feu" w:date="2022-11-21T08:33:00Z"/>
          <w:rFonts w:ascii="Sansita" w:eastAsia="Sansita" w:hAnsi="Sansita" w:cs="Sansita"/>
          <w:i/>
          <w:color w:val="000000"/>
          <w:sz w:val="24"/>
          <w:szCs w:val="24"/>
        </w:rPr>
        <w:pPrChange w:id="3508" w:author="Cristiano de Menezes Feu" w:date="2022-11-21T08:33:00Z">
          <w:pPr>
            <w:widowControl w:val="0"/>
            <w:pBdr>
              <w:top w:val="nil"/>
              <w:left w:val="nil"/>
              <w:bottom w:val="nil"/>
              <w:right w:val="nil"/>
              <w:between w:val="nil"/>
            </w:pBdr>
            <w:ind w:firstLine="0"/>
            <w:jc w:val="center"/>
          </w:pPr>
        </w:pPrChange>
      </w:pPr>
      <w:del w:id="3509" w:author="Cristiano de Menezes Feu" w:date="2022-11-21T08:33:00Z">
        <w:r w:rsidDel="00E631A1">
          <w:rPr>
            <w:rFonts w:ascii="Sansita" w:eastAsia="Sansita" w:hAnsi="Sansita" w:cs="Sansita"/>
            <w:i/>
            <w:color w:val="000000"/>
            <w:sz w:val="24"/>
            <w:szCs w:val="24"/>
          </w:rPr>
          <w:delText>Subseção II</w:delText>
        </w:r>
        <w:r w:rsidDel="00E631A1">
          <w:rPr>
            <w:rFonts w:ascii="Sansita" w:eastAsia="Sansita" w:hAnsi="Sansita" w:cs="Sansita"/>
            <w:i/>
            <w:color w:val="000000"/>
            <w:sz w:val="24"/>
            <w:szCs w:val="24"/>
          </w:rPr>
          <w:br/>
          <w:delText>Dos Prazos</w:delText>
        </w:r>
      </w:del>
    </w:p>
    <w:p w14:paraId="000007BB" w14:textId="30BCFC59" w:rsidR="003D183A" w:rsidDel="00E631A1" w:rsidRDefault="008B7924" w:rsidP="00E631A1">
      <w:pPr>
        <w:widowControl w:val="0"/>
        <w:pBdr>
          <w:top w:val="nil"/>
          <w:left w:val="nil"/>
          <w:bottom w:val="nil"/>
          <w:right w:val="nil"/>
          <w:between w:val="nil"/>
        </w:pBdr>
        <w:spacing w:before="0" w:after="113"/>
        <w:ind w:firstLine="0"/>
        <w:jc w:val="center"/>
        <w:rPr>
          <w:del w:id="3510" w:author="Cristiano de Menezes Feu" w:date="2022-11-21T08:33:00Z"/>
          <w:color w:val="005583"/>
          <w:sz w:val="20"/>
          <w:szCs w:val="20"/>
        </w:rPr>
        <w:pPrChange w:id="3511" w:author="Cristiano de Menezes Feu" w:date="2022-11-21T08:33:00Z">
          <w:pPr>
            <w:widowControl w:val="0"/>
            <w:pBdr>
              <w:top w:val="nil"/>
              <w:left w:val="nil"/>
              <w:bottom w:val="nil"/>
              <w:right w:val="nil"/>
              <w:between w:val="nil"/>
            </w:pBdr>
            <w:spacing w:before="0" w:after="113"/>
            <w:ind w:firstLine="0"/>
            <w:jc w:val="center"/>
          </w:pPr>
        </w:pPrChange>
      </w:pPr>
      <w:del w:id="3512" w:author="Cristiano de Menezes Feu" w:date="2022-11-21T08:33:00Z">
        <w:r w:rsidDel="00E631A1">
          <w:rPr>
            <w:color w:val="005583"/>
            <w:sz w:val="20"/>
            <w:szCs w:val="20"/>
          </w:rPr>
          <w:delText>Art. 280.</w:delText>
        </w:r>
      </w:del>
    </w:p>
    <w:p w14:paraId="000007BC" w14:textId="32304C22" w:rsidR="003D183A" w:rsidDel="00E631A1" w:rsidRDefault="008B7924" w:rsidP="00E631A1">
      <w:pPr>
        <w:widowControl w:val="0"/>
        <w:pBdr>
          <w:top w:val="nil"/>
          <w:left w:val="nil"/>
          <w:bottom w:val="nil"/>
          <w:right w:val="nil"/>
          <w:between w:val="nil"/>
        </w:pBdr>
        <w:ind w:firstLine="0"/>
        <w:jc w:val="center"/>
        <w:rPr>
          <w:del w:id="3513" w:author="Cristiano de Menezes Feu" w:date="2022-11-21T08:33:00Z"/>
          <w:b/>
          <w:color w:val="005583"/>
          <w:sz w:val="20"/>
          <w:szCs w:val="20"/>
        </w:rPr>
        <w:pPrChange w:id="3514" w:author="Cristiano de Menezes Feu" w:date="2022-11-21T08:33:00Z">
          <w:pPr>
            <w:widowControl w:val="0"/>
            <w:pBdr>
              <w:top w:val="nil"/>
              <w:left w:val="nil"/>
              <w:bottom w:val="nil"/>
              <w:right w:val="nil"/>
              <w:between w:val="nil"/>
            </w:pBdr>
          </w:pPr>
        </w:pPrChange>
      </w:pPr>
      <w:del w:id="3515" w:author="Cristiano de Menezes Feu" w:date="2022-11-21T08:33:00Z">
        <w:r w:rsidDel="00E631A1">
          <w:rPr>
            <w:rFonts w:ascii="ClearSans-Bold" w:eastAsia="ClearSans-Bold" w:hAnsi="ClearSans-Bold" w:cs="ClearSans-Bold"/>
            <w:b/>
            <w:color w:val="000000"/>
          </w:rPr>
          <w:delText>Art. 52.</w:delText>
        </w:r>
        <w:r w:rsidDel="00E631A1">
          <w:rPr>
            <w:color w:val="000000"/>
          </w:rPr>
          <w:delText xml:space="preserve"> Excetuados os casos em que este Regimento determine de forma diversa, as Comissões deverão obedecer aos seguintes prazos para examinar as proposições e sobre elas decidir:</w:delText>
        </w:r>
      </w:del>
    </w:p>
    <w:p w14:paraId="000007BD" w14:textId="58549CA3" w:rsidR="003D183A" w:rsidDel="00E631A1" w:rsidRDefault="008B7924" w:rsidP="00E631A1">
      <w:pPr>
        <w:widowControl w:val="0"/>
        <w:pBdr>
          <w:top w:val="nil"/>
          <w:left w:val="nil"/>
          <w:bottom w:val="nil"/>
          <w:right w:val="nil"/>
          <w:between w:val="nil"/>
        </w:pBdr>
        <w:spacing w:before="0" w:after="113"/>
        <w:ind w:left="567" w:firstLine="0"/>
        <w:jc w:val="center"/>
        <w:rPr>
          <w:del w:id="3516" w:author="Cristiano de Menezes Feu" w:date="2022-11-21T08:33:00Z"/>
          <w:color w:val="005583"/>
          <w:sz w:val="20"/>
          <w:szCs w:val="20"/>
        </w:rPr>
        <w:pPrChange w:id="3517" w:author="Cristiano de Menezes Feu" w:date="2022-11-21T08:33:00Z">
          <w:pPr>
            <w:widowControl w:val="0"/>
            <w:pBdr>
              <w:top w:val="nil"/>
              <w:left w:val="nil"/>
              <w:bottom w:val="nil"/>
              <w:right w:val="nil"/>
              <w:between w:val="nil"/>
            </w:pBdr>
            <w:spacing w:before="0" w:after="113"/>
            <w:ind w:left="567" w:firstLine="0"/>
          </w:pPr>
        </w:pPrChange>
      </w:pPr>
      <w:del w:id="3518" w:author="Cristiano de Menezes Feu" w:date="2022-11-21T08:33:00Z">
        <w:r w:rsidDel="00E631A1">
          <w:rPr>
            <w:b/>
            <w:color w:val="005583"/>
            <w:sz w:val="20"/>
            <w:szCs w:val="20"/>
          </w:rPr>
          <w:delText>QO</w:delText>
        </w:r>
        <w:r w:rsidDel="00E631A1">
          <w:rPr>
            <w:color w:val="005583"/>
            <w:sz w:val="20"/>
            <w:szCs w:val="20"/>
          </w:rPr>
          <w:delText xml:space="preserve"> 4/2019 – “os prazos descritos nos incisos do art. 52 do RICD devem ser verificados dentro da legislatura [...] e serão integralmente devolvidos às comissões permanentes a partir da data das respectivas instalações ou, tratando-se de proposição desarquivada após esse evento, a partir do desarquivamento”.</w:delText>
        </w:r>
      </w:del>
    </w:p>
    <w:p w14:paraId="000007BE" w14:textId="3CA5902F" w:rsidR="003D183A" w:rsidDel="00E631A1" w:rsidRDefault="008B7924" w:rsidP="00E631A1">
      <w:pPr>
        <w:widowControl w:val="0"/>
        <w:pBdr>
          <w:top w:val="nil"/>
          <w:left w:val="nil"/>
          <w:bottom w:val="nil"/>
          <w:right w:val="nil"/>
          <w:between w:val="nil"/>
        </w:pBdr>
        <w:ind w:firstLine="0"/>
        <w:jc w:val="center"/>
        <w:rPr>
          <w:del w:id="3519" w:author="Cristiano de Menezes Feu" w:date="2022-11-21T08:33:00Z"/>
          <w:color w:val="005583"/>
          <w:vertAlign w:val="superscript"/>
        </w:rPr>
        <w:pPrChange w:id="3520" w:author="Cristiano de Menezes Feu" w:date="2022-11-21T08:33:00Z">
          <w:pPr>
            <w:widowControl w:val="0"/>
            <w:pBdr>
              <w:top w:val="nil"/>
              <w:left w:val="nil"/>
              <w:bottom w:val="nil"/>
              <w:right w:val="nil"/>
              <w:between w:val="nil"/>
            </w:pBdr>
          </w:pPr>
        </w:pPrChange>
      </w:pPr>
      <w:del w:id="3521" w:author="Cristiano de Menezes Feu" w:date="2022-11-21T08:33:00Z">
        <w:r w:rsidDel="00E631A1">
          <w:rPr>
            <w:color w:val="000000"/>
          </w:rPr>
          <w:delText>I - cinco sessões, quando se tratar de matéria em regime de urgência;</w:delText>
        </w:r>
        <w:r w:rsidDel="00E631A1">
          <w:rPr>
            <w:color w:val="005583"/>
            <w:vertAlign w:val="superscript"/>
          </w:rPr>
          <w:footnoteReference w:id="173"/>
        </w:r>
        <w:r w:rsidDel="00E631A1">
          <w:rPr>
            <w:color w:val="005583"/>
            <w:vertAlign w:val="superscript"/>
          </w:rPr>
          <w:delText xml:space="preserve"> </w:delText>
        </w:r>
      </w:del>
    </w:p>
    <w:p w14:paraId="000007BF" w14:textId="2D1457C1" w:rsidR="003D183A" w:rsidDel="00E631A1" w:rsidRDefault="008B7924" w:rsidP="00E631A1">
      <w:pPr>
        <w:widowControl w:val="0"/>
        <w:pBdr>
          <w:top w:val="nil"/>
          <w:left w:val="nil"/>
          <w:bottom w:val="nil"/>
          <w:right w:val="nil"/>
          <w:between w:val="nil"/>
        </w:pBdr>
        <w:spacing w:before="0" w:after="113"/>
        <w:ind w:left="567" w:firstLine="0"/>
        <w:jc w:val="center"/>
        <w:rPr>
          <w:del w:id="3525" w:author="Cristiano de Menezes Feu" w:date="2022-11-21T08:33:00Z"/>
          <w:color w:val="005583"/>
          <w:sz w:val="20"/>
          <w:szCs w:val="20"/>
        </w:rPr>
        <w:pPrChange w:id="3526" w:author="Cristiano de Menezes Feu" w:date="2022-11-21T08:33:00Z">
          <w:pPr>
            <w:widowControl w:val="0"/>
            <w:pBdr>
              <w:top w:val="nil"/>
              <w:left w:val="nil"/>
              <w:bottom w:val="nil"/>
              <w:right w:val="nil"/>
              <w:between w:val="nil"/>
            </w:pBdr>
            <w:spacing w:before="0" w:after="113"/>
            <w:ind w:left="567" w:firstLine="0"/>
          </w:pPr>
        </w:pPrChange>
      </w:pPr>
      <w:del w:id="3527" w:author="Cristiano de Menezes Feu" w:date="2022-11-21T08:33:00Z">
        <w:r w:rsidDel="00E631A1">
          <w:rPr>
            <w:color w:val="005583"/>
            <w:sz w:val="20"/>
            <w:szCs w:val="20"/>
          </w:rPr>
          <w:delText>Art. 151, I; art. 152.</w:delText>
        </w:r>
      </w:del>
    </w:p>
    <w:p w14:paraId="000007C0" w14:textId="785F5599" w:rsidR="003D183A" w:rsidDel="00E631A1" w:rsidRDefault="008B7924" w:rsidP="00E631A1">
      <w:pPr>
        <w:widowControl w:val="0"/>
        <w:pBdr>
          <w:top w:val="nil"/>
          <w:left w:val="nil"/>
          <w:bottom w:val="nil"/>
          <w:right w:val="nil"/>
          <w:between w:val="nil"/>
        </w:pBdr>
        <w:ind w:firstLine="0"/>
        <w:jc w:val="center"/>
        <w:rPr>
          <w:del w:id="3528" w:author="Cristiano de Menezes Feu" w:date="2022-11-21T08:33:00Z"/>
          <w:color w:val="000000"/>
        </w:rPr>
        <w:pPrChange w:id="3529" w:author="Cristiano de Menezes Feu" w:date="2022-11-21T08:33:00Z">
          <w:pPr>
            <w:widowControl w:val="0"/>
            <w:pBdr>
              <w:top w:val="nil"/>
              <w:left w:val="nil"/>
              <w:bottom w:val="nil"/>
              <w:right w:val="nil"/>
              <w:between w:val="nil"/>
            </w:pBdr>
          </w:pPr>
        </w:pPrChange>
      </w:pPr>
      <w:del w:id="3530" w:author="Cristiano de Menezes Feu" w:date="2022-11-21T08:33:00Z">
        <w:r w:rsidDel="00E631A1">
          <w:rPr>
            <w:color w:val="000000"/>
          </w:rPr>
          <w:delText>II - dez sessões, quando se tratar de matéria em regime de prioridade;</w:delText>
        </w:r>
        <w:r w:rsidDel="00E631A1">
          <w:rPr>
            <w:color w:val="005583"/>
            <w:vertAlign w:val="superscript"/>
          </w:rPr>
          <w:footnoteReference w:id="174"/>
        </w:r>
        <w:r w:rsidDel="00E631A1">
          <w:rPr>
            <w:color w:val="000000"/>
          </w:rPr>
          <w:delText xml:space="preserve"> </w:delText>
        </w:r>
      </w:del>
    </w:p>
    <w:p w14:paraId="000007C1" w14:textId="1B658DC1" w:rsidR="003D183A" w:rsidDel="00E631A1" w:rsidRDefault="008B7924" w:rsidP="00E631A1">
      <w:pPr>
        <w:widowControl w:val="0"/>
        <w:pBdr>
          <w:top w:val="nil"/>
          <w:left w:val="nil"/>
          <w:bottom w:val="nil"/>
          <w:right w:val="nil"/>
          <w:between w:val="nil"/>
        </w:pBdr>
        <w:spacing w:before="0" w:after="113"/>
        <w:ind w:left="567" w:firstLine="0"/>
        <w:jc w:val="center"/>
        <w:rPr>
          <w:del w:id="3534" w:author="Cristiano de Menezes Feu" w:date="2022-11-21T08:33:00Z"/>
          <w:color w:val="005583"/>
          <w:sz w:val="20"/>
          <w:szCs w:val="20"/>
        </w:rPr>
        <w:pPrChange w:id="3535" w:author="Cristiano de Menezes Feu" w:date="2022-11-21T08:33:00Z">
          <w:pPr>
            <w:widowControl w:val="0"/>
            <w:pBdr>
              <w:top w:val="nil"/>
              <w:left w:val="nil"/>
              <w:bottom w:val="nil"/>
              <w:right w:val="nil"/>
              <w:between w:val="nil"/>
            </w:pBdr>
            <w:spacing w:before="0" w:after="113"/>
            <w:ind w:left="567" w:firstLine="0"/>
          </w:pPr>
        </w:pPrChange>
      </w:pPr>
      <w:del w:id="3536" w:author="Cristiano de Menezes Feu" w:date="2022-11-21T08:33:00Z">
        <w:r w:rsidDel="00E631A1">
          <w:rPr>
            <w:color w:val="005583"/>
            <w:sz w:val="20"/>
            <w:szCs w:val="20"/>
          </w:rPr>
          <w:delText xml:space="preserve">Art. 151, II; art. 158. </w:delText>
        </w:r>
      </w:del>
    </w:p>
    <w:p w14:paraId="000007C2" w14:textId="2B970BB6" w:rsidR="003D183A" w:rsidDel="00E631A1" w:rsidRDefault="008B7924" w:rsidP="00E631A1">
      <w:pPr>
        <w:widowControl w:val="0"/>
        <w:pBdr>
          <w:top w:val="nil"/>
          <w:left w:val="nil"/>
          <w:bottom w:val="nil"/>
          <w:right w:val="nil"/>
          <w:between w:val="nil"/>
        </w:pBdr>
        <w:ind w:firstLine="0"/>
        <w:jc w:val="center"/>
        <w:rPr>
          <w:del w:id="3537" w:author="Cristiano de Menezes Feu" w:date="2022-11-21T08:33:00Z"/>
          <w:color w:val="005583"/>
          <w:vertAlign w:val="superscript"/>
        </w:rPr>
        <w:pPrChange w:id="3538" w:author="Cristiano de Menezes Feu" w:date="2022-11-21T08:33:00Z">
          <w:pPr>
            <w:widowControl w:val="0"/>
            <w:pBdr>
              <w:top w:val="nil"/>
              <w:left w:val="nil"/>
              <w:bottom w:val="nil"/>
              <w:right w:val="nil"/>
              <w:between w:val="nil"/>
            </w:pBdr>
          </w:pPr>
        </w:pPrChange>
      </w:pPr>
      <w:del w:id="3539" w:author="Cristiano de Menezes Feu" w:date="2022-11-21T08:33:00Z">
        <w:r w:rsidDel="00E631A1">
          <w:rPr>
            <w:color w:val="000000"/>
          </w:rPr>
          <w:delText>III - quarenta sessões, quando se tratar de matéria em regime de tramitação ordinária;</w:delText>
        </w:r>
        <w:r w:rsidDel="00E631A1">
          <w:rPr>
            <w:color w:val="005583"/>
            <w:vertAlign w:val="superscript"/>
          </w:rPr>
          <w:footnoteReference w:id="175"/>
        </w:r>
      </w:del>
    </w:p>
    <w:p w14:paraId="000007C3" w14:textId="5EA273D9" w:rsidR="003D183A" w:rsidDel="00E631A1" w:rsidRDefault="008B7924" w:rsidP="00E631A1">
      <w:pPr>
        <w:widowControl w:val="0"/>
        <w:pBdr>
          <w:top w:val="nil"/>
          <w:left w:val="nil"/>
          <w:bottom w:val="nil"/>
          <w:right w:val="nil"/>
          <w:between w:val="nil"/>
        </w:pBdr>
        <w:spacing w:before="0" w:after="113"/>
        <w:ind w:left="567" w:firstLine="0"/>
        <w:jc w:val="center"/>
        <w:rPr>
          <w:del w:id="3543" w:author="Cristiano de Menezes Feu" w:date="2022-11-21T08:33:00Z"/>
          <w:color w:val="005583"/>
          <w:sz w:val="20"/>
          <w:szCs w:val="20"/>
        </w:rPr>
        <w:pPrChange w:id="3544" w:author="Cristiano de Menezes Feu" w:date="2022-11-21T08:33:00Z">
          <w:pPr>
            <w:widowControl w:val="0"/>
            <w:pBdr>
              <w:top w:val="nil"/>
              <w:left w:val="nil"/>
              <w:bottom w:val="nil"/>
              <w:right w:val="nil"/>
              <w:between w:val="nil"/>
            </w:pBdr>
            <w:spacing w:before="0" w:after="113"/>
            <w:ind w:left="567" w:firstLine="0"/>
          </w:pPr>
        </w:pPrChange>
      </w:pPr>
      <w:del w:id="3545" w:author="Cristiano de Menezes Feu" w:date="2022-11-21T08:33:00Z">
        <w:r w:rsidDel="00E631A1">
          <w:rPr>
            <w:color w:val="005583"/>
            <w:sz w:val="20"/>
            <w:szCs w:val="20"/>
          </w:rPr>
          <w:delText>Art. 151, III.</w:delText>
        </w:r>
      </w:del>
    </w:p>
    <w:p w14:paraId="000007C4" w14:textId="19D980F6" w:rsidR="003D183A" w:rsidDel="00E631A1" w:rsidRDefault="008B7924" w:rsidP="00E631A1">
      <w:pPr>
        <w:widowControl w:val="0"/>
        <w:pBdr>
          <w:top w:val="nil"/>
          <w:left w:val="nil"/>
          <w:bottom w:val="nil"/>
          <w:right w:val="nil"/>
          <w:between w:val="nil"/>
        </w:pBdr>
        <w:ind w:firstLine="0"/>
        <w:jc w:val="center"/>
        <w:rPr>
          <w:del w:id="3546" w:author="Cristiano de Menezes Feu" w:date="2022-11-21T08:33:00Z"/>
          <w:color w:val="000000"/>
        </w:rPr>
        <w:pPrChange w:id="3547" w:author="Cristiano de Menezes Feu" w:date="2022-11-21T08:33:00Z">
          <w:pPr>
            <w:widowControl w:val="0"/>
            <w:pBdr>
              <w:top w:val="nil"/>
              <w:left w:val="nil"/>
              <w:bottom w:val="nil"/>
              <w:right w:val="nil"/>
              <w:between w:val="nil"/>
            </w:pBdr>
          </w:pPr>
        </w:pPrChange>
      </w:pPr>
      <w:del w:id="3548" w:author="Cristiano de Menezes Feu" w:date="2022-11-21T08:33:00Z">
        <w:r w:rsidDel="00E631A1">
          <w:rPr>
            <w:color w:val="000000"/>
          </w:rPr>
          <w:delText xml:space="preserve">IV - o mesmo prazo da proposição principal, quando se tratar de emendas apresentadas no Plenário da Câmara, correndo em conjunto para todas as Comissões, observado o disposto no parágrafo único do art. 121. </w:delText>
        </w:r>
      </w:del>
    </w:p>
    <w:p w14:paraId="000007C5" w14:textId="378917FE" w:rsidR="003D183A" w:rsidDel="00E631A1" w:rsidRDefault="008B7924" w:rsidP="00E631A1">
      <w:pPr>
        <w:widowControl w:val="0"/>
        <w:pBdr>
          <w:top w:val="nil"/>
          <w:left w:val="nil"/>
          <w:bottom w:val="nil"/>
          <w:right w:val="nil"/>
          <w:between w:val="nil"/>
        </w:pBdr>
        <w:spacing w:before="0" w:after="113"/>
        <w:ind w:left="567" w:firstLine="0"/>
        <w:jc w:val="center"/>
        <w:rPr>
          <w:del w:id="3549" w:author="Cristiano de Menezes Feu" w:date="2022-11-21T08:33:00Z"/>
          <w:color w:val="005583"/>
          <w:sz w:val="20"/>
          <w:szCs w:val="20"/>
        </w:rPr>
        <w:pPrChange w:id="3550" w:author="Cristiano de Menezes Feu" w:date="2022-11-21T08:33:00Z">
          <w:pPr>
            <w:widowControl w:val="0"/>
            <w:pBdr>
              <w:top w:val="nil"/>
              <w:left w:val="nil"/>
              <w:bottom w:val="nil"/>
              <w:right w:val="nil"/>
              <w:between w:val="nil"/>
            </w:pBdr>
            <w:spacing w:before="0" w:after="113"/>
            <w:ind w:left="567" w:firstLine="0"/>
          </w:pPr>
        </w:pPrChange>
      </w:pPr>
      <w:del w:id="3551" w:author="Cristiano de Menezes Feu" w:date="2022-11-21T08:33:00Z">
        <w:r w:rsidDel="00E631A1">
          <w:rPr>
            <w:color w:val="005583"/>
            <w:sz w:val="20"/>
            <w:szCs w:val="20"/>
          </w:rPr>
          <w:delText>Art. 157, § 4º (matéria urgente).</w:delText>
        </w:r>
      </w:del>
    </w:p>
    <w:p w14:paraId="000007C6" w14:textId="5602F74A" w:rsidR="003D183A" w:rsidDel="00E631A1" w:rsidRDefault="008B7924" w:rsidP="00E631A1">
      <w:pPr>
        <w:widowControl w:val="0"/>
        <w:pBdr>
          <w:top w:val="nil"/>
          <w:left w:val="nil"/>
          <w:bottom w:val="nil"/>
          <w:right w:val="nil"/>
          <w:between w:val="nil"/>
        </w:pBdr>
        <w:spacing w:before="0" w:after="113"/>
        <w:ind w:left="567" w:firstLine="0"/>
        <w:jc w:val="center"/>
        <w:rPr>
          <w:del w:id="3552" w:author="Cristiano de Menezes Feu" w:date="2022-11-21T08:33:00Z"/>
          <w:color w:val="005583"/>
          <w:sz w:val="20"/>
          <w:szCs w:val="20"/>
        </w:rPr>
        <w:pPrChange w:id="3553" w:author="Cristiano de Menezes Feu" w:date="2022-11-21T08:33:00Z">
          <w:pPr>
            <w:widowControl w:val="0"/>
            <w:pBdr>
              <w:top w:val="nil"/>
              <w:left w:val="nil"/>
              <w:bottom w:val="nil"/>
              <w:right w:val="nil"/>
              <w:between w:val="nil"/>
            </w:pBdr>
            <w:spacing w:before="0" w:after="113"/>
            <w:ind w:left="567" w:firstLine="0"/>
          </w:pPr>
        </w:pPrChange>
      </w:pPr>
      <w:del w:id="3554" w:author="Cristiano de Menezes Feu" w:date="2022-11-21T08:33:00Z">
        <w:r w:rsidDel="00E631A1">
          <w:rPr>
            <w:b/>
            <w:color w:val="005583"/>
            <w:sz w:val="20"/>
            <w:szCs w:val="20"/>
          </w:rPr>
          <w:delText xml:space="preserve">Observação: </w:delText>
        </w:r>
        <w:r w:rsidDel="00E631A1">
          <w:rPr>
            <w:color w:val="005583"/>
            <w:sz w:val="20"/>
            <w:szCs w:val="20"/>
          </w:rPr>
          <w:delText>Contagem de prazos nas Comissões:</w:delText>
        </w:r>
      </w:del>
    </w:p>
    <w:p w14:paraId="000007C7" w14:textId="2358C548" w:rsidR="003D183A" w:rsidDel="00E631A1" w:rsidRDefault="008B7924" w:rsidP="00E631A1">
      <w:pPr>
        <w:widowControl w:val="0"/>
        <w:pBdr>
          <w:top w:val="nil"/>
          <w:left w:val="nil"/>
          <w:bottom w:val="nil"/>
          <w:right w:val="nil"/>
          <w:between w:val="nil"/>
        </w:pBdr>
        <w:spacing w:before="0"/>
        <w:ind w:left="567" w:firstLine="0"/>
        <w:jc w:val="center"/>
        <w:rPr>
          <w:del w:id="3555" w:author="Cristiano de Menezes Feu" w:date="2022-11-21T08:33:00Z"/>
          <w:color w:val="005583"/>
          <w:sz w:val="20"/>
          <w:szCs w:val="20"/>
        </w:rPr>
        <w:pPrChange w:id="3556" w:author="Cristiano de Menezes Feu" w:date="2022-11-21T08:33:00Z">
          <w:pPr>
            <w:widowControl w:val="0"/>
            <w:pBdr>
              <w:top w:val="nil"/>
              <w:left w:val="nil"/>
              <w:bottom w:val="nil"/>
              <w:right w:val="nil"/>
              <w:between w:val="nil"/>
            </w:pBdr>
            <w:spacing w:before="0"/>
            <w:ind w:left="567" w:firstLine="0"/>
          </w:pPr>
        </w:pPrChange>
      </w:pPr>
      <w:del w:id="3557" w:author="Cristiano de Menezes Feu" w:date="2022-11-21T08:33:00Z">
        <w:r w:rsidDel="00E631A1">
          <w:rPr>
            <w:color w:val="005583"/>
            <w:sz w:val="20"/>
            <w:szCs w:val="20"/>
          </w:rPr>
          <w:delText>a) Para Comissão Parlamentar de Inquérito aprovar o relatório: conta-se a partir da data da constituição da Comissão (QO 611/2005);</w:delText>
        </w:r>
      </w:del>
    </w:p>
    <w:p w14:paraId="000007C8" w14:textId="38672B99" w:rsidR="003D183A" w:rsidDel="00E631A1" w:rsidRDefault="008B7924" w:rsidP="00E631A1">
      <w:pPr>
        <w:widowControl w:val="0"/>
        <w:pBdr>
          <w:top w:val="nil"/>
          <w:left w:val="nil"/>
          <w:bottom w:val="nil"/>
          <w:right w:val="nil"/>
          <w:between w:val="nil"/>
        </w:pBdr>
        <w:spacing w:before="0"/>
        <w:ind w:left="567" w:firstLine="0"/>
        <w:jc w:val="center"/>
        <w:rPr>
          <w:del w:id="3558" w:author="Cristiano de Menezes Feu" w:date="2022-11-21T08:33:00Z"/>
          <w:color w:val="005583"/>
          <w:sz w:val="20"/>
          <w:szCs w:val="20"/>
        </w:rPr>
        <w:pPrChange w:id="3559" w:author="Cristiano de Menezes Feu" w:date="2022-11-21T08:33:00Z">
          <w:pPr>
            <w:widowControl w:val="0"/>
            <w:pBdr>
              <w:top w:val="nil"/>
              <w:left w:val="nil"/>
              <w:bottom w:val="nil"/>
              <w:right w:val="nil"/>
              <w:between w:val="nil"/>
            </w:pBdr>
            <w:spacing w:before="0"/>
            <w:ind w:left="567" w:firstLine="0"/>
          </w:pPr>
        </w:pPrChange>
      </w:pPr>
      <w:del w:id="3560" w:author="Cristiano de Menezes Feu" w:date="2022-11-21T08:33:00Z">
        <w:r w:rsidDel="00E631A1">
          <w:rPr>
            <w:color w:val="005583"/>
            <w:sz w:val="20"/>
            <w:szCs w:val="20"/>
          </w:rPr>
          <w:delText>b) Para Comissão Especial dar parecer a PEC: conta-se a partir da constituição da Comissão (Art. 202, § 2º);</w:delText>
        </w:r>
      </w:del>
    </w:p>
    <w:p w14:paraId="000007C9" w14:textId="4E480BBC" w:rsidR="003D183A" w:rsidDel="00E631A1" w:rsidRDefault="008B7924" w:rsidP="00E631A1">
      <w:pPr>
        <w:widowControl w:val="0"/>
        <w:pBdr>
          <w:top w:val="nil"/>
          <w:left w:val="nil"/>
          <w:bottom w:val="nil"/>
          <w:right w:val="nil"/>
          <w:between w:val="nil"/>
        </w:pBdr>
        <w:spacing w:before="0"/>
        <w:ind w:left="567" w:firstLine="0"/>
        <w:jc w:val="center"/>
        <w:rPr>
          <w:del w:id="3561" w:author="Cristiano de Menezes Feu" w:date="2022-11-21T08:33:00Z"/>
          <w:color w:val="005583"/>
          <w:sz w:val="20"/>
          <w:szCs w:val="20"/>
        </w:rPr>
        <w:pPrChange w:id="3562" w:author="Cristiano de Menezes Feu" w:date="2022-11-21T08:33:00Z">
          <w:pPr>
            <w:widowControl w:val="0"/>
            <w:pBdr>
              <w:top w:val="nil"/>
              <w:left w:val="nil"/>
              <w:bottom w:val="nil"/>
              <w:right w:val="nil"/>
              <w:between w:val="nil"/>
            </w:pBdr>
            <w:spacing w:before="0"/>
            <w:ind w:left="567" w:firstLine="0"/>
          </w:pPr>
        </w:pPrChange>
      </w:pPr>
      <w:del w:id="3563" w:author="Cristiano de Menezes Feu" w:date="2022-11-21T08:33:00Z">
        <w:r w:rsidDel="00E631A1">
          <w:rPr>
            <w:color w:val="005583"/>
            <w:sz w:val="20"/>
            <w:szCs w:val="20"/>
          </w:rPr>
          <w:delText>c) Para Comissão Especial dar parecer a PL: conta-se a partir da data do recebimento da proposição na Comissão (Prática);</w:delText>
        </w:r>
      </w:del>
    </w:p>
    <w:p w14:paraId="000007CA" w14:textId="5133838D" w:rsidR="003D183A" w:rsidDel="00E631A1" w:rsidRDefault="008B7924" w:rsidP="00E631A1">
      <w:pPr>
        <w:widowControl w:val="0"/>
        <w:pBdr>
          <w:top w:val="nil"/>
          <w:left w:val="nil"/>
          <w:bottom w:val="nil"/>
          <w:right w:val="nil"/>
          <w:between w:val="nil"/>
        </w:pBdr>
        <w:spacing w:before="0"/>
        <w:ind w:left="567" w:firstLine="0"/>
        <w:jc w:val="center"/>
        <w:rPr>
          <w:del w:id="3564" w:author="Cristiano de Menezes Feu" w:date="2022-11-21T08:33:00Z"/>
          <w:color w:val="005583"/>
          <w:sz w:val="20"/>
          <w:szCs w:val="20"/>
        </w:rPr>
        <w:pPrChange w:id="3565" w:author="Cristiano de Menezes Feu" w:date="2022-11-21T08:33:00Z">
          <w:pPr>
            <w:widowControl w:val="0"/>
            <w:pBdr>
              <w:top w:val="nil"/>
              <w:left w:val="nil"/>
              <w:bottom w:val="nil"/>
              <w:right w:val="nil"/>
              <w:between w:val="nil"/>
            </w:pBdr>
            <w:spacing w:before="0"/>
            <w:ind w:left="567" w:firstLine="0"/>
          </w:pPr>
        </w:pPrChange>
      </w:pPr>
      <w:del w:id="3566" w:author="Cristiano de Menezes Feu" w:date="2022-11-21T08:33:00Z">
        <w:r w:rsidDel="00E631A1">
          <w:rPr>
            <w:color w:val="005583"/>
            <w:sz w:val="20"/>
            <w:szCs w:val="20"/>
          </w:rPr>
          <w:delText>d) Para Comissão Permanente dar parecer a proposição: conta-se a partir da data do recebimento da proposição na Comissão (Prática).</w:delText>
        </w:r>
      </w:del>
    </w:p>
    <w:p w14:paraId="000007CB" w14:textId="22EB7735" w:rsidR="003D183A" w:rsidDel="00E631A1" w:rsidRDefault="008B7924" w:rsidP="00E631A1">
      <w:pPr>
        <w:widowControl w:val="0"/>
        <w:pBdr>
          <w:top w:val="nil"/>
          <w:left w:val="nil"/>
          <w:bottom w:val="nil"/>
          <w:right w:val="nil"/>
          <w:between w:val="nil"/>
        </w:pBdr>
        <w:ind w:firstLine="0"/>
        <w:jc w:val="center"/>
        <w:rPr>
          <w:del w:id="3567" w:author="Cristiano de Menezes Feu" w:date="2022-11-21T08:33:00Z"/>
          <w:rFonts w:ascii="ClearSans-Bold" w:eastAsia="ClearSans-Bold" w:hAnsi="ClearSans-Bold" w:cs="ClearSans-Bold"/>
          <w:b/>
          <w:color w:val="000000"/>
        </w:rPr>
        <w:pPrChange w:id="3568" w:author="Cristiano de Menezes Feu" w:date="2022-11-21T08:33:00Z">
          <w:pPr>
            <w:widowControl w:val="0"/>
            <w:pBdr>
              <w:top w:val="nil"/>
              <w:left w:val="nil"/>
              <w:bottom w:val="nil"/>
              <w:right w:val="nil"/>
              <w:between w:val="nil"/>
            </w:pBdr>
          </w:pPr>
        </w:pPrChange>
      </w:pPr>
      <w:del w:id="3569" w:author="Cristiano de Menezes Feu" w:date="2022-11-21T08:33:00Z">
        <w:r w:rsidDel="00E631A1">
          <w:rPr>
            <w:color w:val="000000"/>
          </w:rPr>
          <w:delText>§ 1º O Relator disporá da metade do prazo concedido à Comissão para oferecer seu parecer.</w:delText>
        </w:r>
        <w:r w:rsidDel="00E631A1">
          <w:rPr>
            <w:color w:val="005583"/>
            <w:vertAlign w:val="superscript"/>
          </w:rPr>
          <w:footnoteReference w:id="176"/>
        </w:r>
        <w:r w:rsidDel="00E631A1">
          <w:rPr>
            <w:color w:val="000000"/>
          </w:rPr>
          <w:delText xml:space="preserve"> </w:delText>
        </w:r>
      </w:del>
    </w:p>
    <w:p w14:paraId="000007CC" w14:textId="0D2915B2" w:rsidR="003D183A" w:rsidDel="00E631A1" w:rsidRDefault="008B7924" w:rsidP="00E631A1">
      <w:pPr>
        <w:widowControl w:val="0"/>
        <w:pBdr>
          <w:top w:val="nil"/>
          <w:left w:val="nil"/>
          <w:bottom w:val="nil"/>
          <w:right w:val="nil"/>
          <w:between w:val="nil"/>
        </w:pBdr>
        <w:spacing w:before="0" w:after="113"/>
        <w:ind w:left="567" w:firstLine="0"/>
        <w:jc w:val="center"/>
        <w:rPr>
          <w:del w:id="3573" w:author="Cristiano de Menezes Feu" w:date="2022-11-21T08:33:00Z"/>
          <w:color w:val="005583"/>
          <w:sz w:val="20"/>
          <w:szCs w:val="20"/>
        </w:rPr>
        <w:pPrChange w:id="3574" w:author="Cristiano de Menezes Feu" w:date="2022-11-21T08:33:00Z">
          <w:pPr>
            <w:widowControl w:val="0"/>
            <w:pBdr>
              <w:top w:val="nil"/>
              <w:left w:val="nil"/>
              <w:bottom w:val="nil"/>
              <w:right w:val="nil"/>
              <w:between w:val="nil"/>
            </w:pBdr>
            <w:spacing w:before="0" w:after="113"/>
            <w:ind w:left="567" w:firstLine="0"/>
          </w:pPr>
        </w:pPrChange>
      </w:pPr>
      <w:del w:id="3575" w:author="Cristiano de Menezes Feu" w:date="2022-11-21T08:33:00Z">
        <w:r w:rsidDel="00E631A1">
          <w:rPr>
            <w:color w:val="005583"/>
            <w:sz w:val="20"/>
            <w:szCs w:val="20"/>
          </w:rPr>
          <w:delText xml:space="preserve">Art. 49, § 2º. </w:delText>
        </w:r>
      </w:del>
    </w:p>
    <w:p w14:paraId="000007CD" w14:textId="58812B28" w:rsidR="003D183A" w:rsidDel="00E631A1" w:rsidRDefault="008B7924" w:rsidP="00E631A1">
      <w:pPr>
        <w:widowControl w:val="0"/>
        <w:pBdr>
          <w:top w:val="nil"/>
          <w:left w:val="nil"/>
          <w:bottom w:val="nil"/>
          <w:right w:val="nil"/>
          <w:between w:val="nil"/>
        </w:pBdr>
        <w:spacing w:before="57"/>
        <w:ind w:firstLine="0"/>
        <w:jc w:val="center"/>
        <w:rPr>
          <w:del w:id="3576" w:author="Cristiano de Menezes Feu" w:date="2022-11-21T08:33:00Z"/>
          <w:color w:val="000000"/>
        </w:rPr>
        <w:pPrChange w:id="3577" w:author="Cristiano de Menezes Feu" w:date="2022-11-21T08:33:00Z">
          <w:pPr>
            <w:widowControl w:val="0"/>
            <w:pBdr>
              <w:top w:val="nil"/>
              <w:left w:val="nil"/>
              <w:bottom w:val="nil"/>
              <w:right w:val="nil"/>
              <w:between w:val="nil"/>
            </w:pBdr>
            <w:spacing w:before="57"/>
          </w:pPr>
        </w:pPrChange>
      </w:pPr>
      <w:del w:id="3578" w:author="Cristiano de Menezes Feu" w:date="2022-11-21T08:33:00Z">
        <w:r w:rsidDel="00E631A1">
          <w:rPr>
            <w:color w:val="000000"/>
          </w:rPr>
          <w:delText>§ 2º O Presidente da Comissão poderá, a requerimento fundamentado do Relator, conceder-lhe prorrogação de até metade dos prazos previstos neste artigo, exceto se em regime de urgência a matéria.</w:delText>
        </w:r>
        <w:r w:rsidDel="00E631A1">
          <w:rPr>
            <w:color w:val="005583"/>
            <w:vertAlign w:val="superscript"/>
          </w:rPr>
          <w:footnoteReference w:id="177"/>
        </w:r>
        <w:r w:rsidDel="00E631A1">
          <w:rPr>
            <w:color w:val="000000"/>
          </w:rPr>
          <w:delText xml:space="preserve"> </w:delText>
        </w:r>
      </w:del>
    </w:p>
    <w:p w14:paraId="000007CE" w14:textId="39F1B02C" w:rsidR="003D183A" w:rsidDel="00E631A1" w:rsidRDefault="008B7924" w:rsidP="00E631A1">
      <w:pPr>
        <w:widowControl w:val="0"/>
        <w:pBdr>
          <w:top w:val="nil"/>
          <w:left w:val="nil"/>
          <w:bottom w:val="nil"/>
          <w:right w:val="nil"/>
          <w:between w:val="nil"/>
        </w:pBdr>
        <w:ind w:firstLine="0"/>
        <w:jc w:val="center"/>
        <w:rPr>
          <w:del w:id="3582" w:author="Cristiano de Menezes Feu" w:date="2022-11-21T08:33:00Z"/>
          <w:rFonts w:ascii="ClearSans-Bold" w:eastAsia="ClearSans-Bold" w:hAnsi="ClearSans-Bold" w:cs="ClearSans-Bold"/>
          <w:b/>
          <w:color w:val="000000"/>
        </w:rPr>
        <w:pPrChange w:id="3583" w:author="Cristiano de Menezes Feu" w:date="2022-11-21T08:33:00Z">
          <w:pPr>
            <w:widowControl w:val="0"/>
            <w:pBdr>
              <w:top w:val="nil"/>
              <w:left w:val="nil"/>
              <w:bottom w:val="nil"/>
              <w:right w:val="nil"/>
              <w:between w:val="nil"/>
            </w:pBdr>
          </w:pPr>
        </w:pPrChange>
      </w:pPr>
      <w:del w:id="3584" w:author="Cristiano de Menezes Feu" w:date="2022-11-21T08:33:00Z">
        <w:r w:rsidDel="00E631A1">
          <w:rPr>
            <w:color w:val="000000"/>
          </w:rPr>
          <w:delText>§ 3º Esgotado o prazo destinado ao Relator, o Presidente da Comissão avocará a proposição ou designará outro membro para relatá-la, no prazo improrrogável de duas sessões, se em regime de prioridade, e de cinco sessões, se em regime de tramitação ordinária.</w:delText>
        </w:r>
        <w:r w:rsidDel="00E631A1">
          <w:rPr>
            <w:color w:val="005583"/>
            <w:vertAlign w:val="superscript"/>
          </w:rPr>
          <w:footnoteReference w:id="178"/>
        </w:r>
        <w:r w:rsidDel="00E631A1">
          <w:rPr>
            <w:color w:val="000000"/>
          </w:rPr>
          <w:delText xml:space="preserve"> </w:delText>
        </w:r>
      </w:del>
    </w:p>
    <w:p w14:paraId="000007CF" w14:textId="108D9AA6" w:rsidR="003D183A" w:rsidDel="00E631A1" w:rsidRDefault="008B7924" w:rsidP="00E631A1">
      <w:pPr>
        <w:widowControl w:val="0"/>
        <w:pBdr>
          <w:top w:val="nil"/>
          <w:left w:val="nil"/>
          <w:bottom w:val="nil"/>
          <w:right w:val="nil"/>
          <w:between w:val="nil"/>
        </w:pBdr>
        <w:spacing w:before="0" w:after="113"/>
        <w:ind w:left="567" w:firstLine="0"/>
        <w:jc w:val="center"/>
        <w:rPr>
          <w:del w:id="3588" w:author="Cristiano de Menezes Feu" w:date="2022-11-21T08:33:00Z"/>
          <w:b/>
          <w:color w:val="005583"/>
          <w:sz w:val="20"/>
          <w:szCs w:val="20"/>
        </w:rPr>
        <w:pPrChange w:id="3589" w:author="Cristiano de Menezes Feu" w:date="2022-11-21T08:33:00Z">
          <w:pPr>
            <w:widowControl w:val="0"/>
            <w:pBdr>
              <w:top w:val="nil"/>
              <w:left w:val="nil"/>
              <w:bottom w:val="nil"/>
              <w:right w:val="nil"/>
              <w:between w:val="nil"/>
            </w:pBdr>
            <w:spacing w:before="0" w:after="113"/>
            <w:ind w:left="567" w:firstLine="0"/>
          </w:pPr>
        </w:pPrChange>
      </w:pPr>
      <w:del w:id="3590" w:author="Cristiano de Menezes Feu" w:date="2022-11-21T08:33:00Z">
        <w:r w:rsidDel="00E631A1">
          <w:rPr>
            <w:color w:val="005583"/>
            <w:sz w:val="20"/>
            <w:szCs w:val="20"/>
          </w:rPr>
          <w:delText>Art. 41, VI.</w:delText>
        </w:r>
      </w:del>
    </w:p>
    <w:p w14:paraId="000007D0" w14:textId="0AD29CB1" w:rsidR="003D183A" w:rsidDel="00E631A1" w:rsidRDefault="008B7924" w:rsidP="00E631A1">
      <w:pPr>
        <w:widowControl w:val="0"/>
        <w:pBdr>
          <w:top w:val="nil"/>
          <w:left w:val="nil"/>
          <w:bottom w:val="nil"/>
          <w:right w:val="nil"/>
          <w:between w:val="nil"/>
        </w:pBdr>
        <w:spacing w:before="0" w:after="113"/>
        <w:ind w:left="567" w:firstLine="0"/>
        <w:jc w:val="center"/>
        <w:rPr>
          <w:del w:id="3591" w:author="Cristiano de Menezes Feu" w:date="2022-11-21T08:33:00Z"/>
          <w:b/>
          <w:color w:val="005583"/>
          <w:sz w:val="20"/>
          <w:szCs w:val="20"/>
        </w:rPr>
        <w:pPrChange w:id="3592" w:author="Cristiano de Menezes Feu" w:date="2022-11-21T08:33:00Z">
          <w:pPr>
            <w:widowControl w:val="0"/>
            <w:pBdr>
              <w:top w:val="nil"/>
              <w:left w:val="nil"/>
              <w:bottom w:val="nil"/>
              <w:right w:val="nil"/>
              <w:between w:val="nil"/>
            </w:pBdr>
            <w:spacing w:before="0" w:after="113"/>
            <w:ind w:left="567" w:firstLine="0"/>
          </w:pPr>
        </w:pPrChange>
      </w:pPr>
      <w:del w:id="3593" w:author="Cristiano de Menezes Feu" w:date="2022-11-21T08:33:00Z">
        <w:r w:rsidDel="00E631A1">
          <w:rPr>
            <w:b/>
            <w:color w:val="005583"/>
            <w:sz w:val="20"/>
            <w:szCs w:val="20"/>
          </w:rPr>
          <w:delText>QO</w:delText>
        </w:r>
        <w:r w:rsidDel="00E631A1">
          <w:rPr>
            <w:color w:val="005583"/>
            <w:sz w:val="20"/>
            <w:szCs w:val="20"/>
          </w:rPr>
          <w:delText xml:space="preserve"> 423/2009 – Altera entendimento constante na QO 393/2004 </w:delText>
        </w:r>
        <w:r w:rsidDel="00E631A1">
          <w:rPr>
            <w:color w:val="005583"/>
            <w:sz w:val="20"/>
            <w:szCs w:val="20"/>
            <w:vertAlign w:val="superscript"/>
          </w:rPr>
          <w:footnoteReference w:id="179"/>
        </w:r>
        <w:r w:rsidDel="00E631A1">
          <w:rPr>
            <w:color w:val="005583"/>
            <w:sz w:val="20"/>
            <w:szCs w:val="20"/>
          </w:rPr>
          <w:delText xml:space="preserve"> e decide que o Presidente de Comissão somente poderá substituir o Relator nas seguintes hipóteses: 1) não comparecimento à reunião da Comissão em cuja pauta conste a matéria a ser relatada; e 2) o esgotamento do prazo regimental destinado à apresentação do relatório. A prática de substituir relatores livremente causaria intolerável instabilidade no processo legislativo.</w:delText>
        </w:r>
      </w:del>
    </w:p>
    <w:p w14:paraId="000007D1" w14:textId="358FEAD9" w:rsidR="003D183A" w:rsidDel="00E631A1" w:rsidRDefault="008B7924" w:rsidP="00E631A1">
      <w:pPr>
        <w:widowControl w:val="0"/>
        <w:pBdr>
          <w:top w:val="nil"/>
          <w:left w:val="nil"/>
          <w:bottom w:val="nil"/>
          <w:right w:val="nil"/>
          <w:between w:val="nil"/>
        </w:pBdr>
        <w:spacing w:before="0" w:after="113"/>
        <w:ind w:left="567" w:firstLine="0"/>
        <w:jc w:val="center"/>
        <w:rPr>
          <w:del w:id="3597" w:author="Cristiano de Menezes Feu" w:date="2022-11-21T08:33:00Z"/>
          <w:color w:val="005583"/>
          <w:sz w:val="20"/>
          <w:szCs w:val="20"/>
        </w:rPr>
        <w:pPrChange w:id="3598" w:author="Cristiano de Menezes Feu" w:date="2022-11-21T08:33:00Z">
          <w:pPr>
            <w:widowControl w:val="0"/>
            <w:pBdr>
              <w:top w:val="nil"/>
              <w:left w:val="nil"/>
              <w:bottom w:val="nil"/>
              <w:right w:val="nil"/>
              <w:between w:val="nil"/>
            </w:pBdr>
            <w:spacing w:before="0" w:after="113"/>
            <w:ind w:left="567" w:firstLine="0"/>
          </w:pPr>
        </w:pPrChange>
      </w:pPr>
      <w:del w:id="3599" w:author="Cristiano de Menezes Feu" w:date="2022-11-21T08:33:00Z">
        <w:r w:rsidDel="00E631A1">
          <w:rPr>
            <w:b/>
            <w:color w:val="005583"/>
            <w:sz w:val="20"/>
            <w:szCs w:val="20"/>
          </w:rPr>
          <w:delText>QO</w:delText>
        </w:r>
        <w:r w:rsidDel="00E631A1">
          <w:rPr>
            <w:color w:val="005583"/>
            <w:sz w:val="20"/>
            <w:szCs w:val="20"/>
          </w:rPr>
          <w:delText xml:space="preserve"> 524/2009 – Esgotado o prazo da Comissão, a proposição poderá ser encaminhada ao Plenário pendente de parecer não havendo “impedimento para que o Presidente da Câmara mantenha o mesmo Relator designado na Comissão ou designe novo Relator em Plenário”.</w:delText>
        </w:r>
      </w:del>
    </w:p>
    <w:p w14:paraId="000007D2" w14:textId="1C1662D1" w:rsidR="003D183A" w:rsidDel="00E631A1" w:rsidRDefault="008B7924" w:rsidP="00E631A1">
      <w:pPr>
        <w:widowControl w:val="0"/>
        <w:pBdr>
          <w:top w:val="nil"/>
          <w:left w:val="nil"/>
          <w:bottom w:val="nil"/>
          <w:right w:val="nil"/>
          <w:between w:val="nil"/>
        </w:pBdr>
        <w:ind w:firstLine="0"/>
        <w:jc w:val="center"/>
        <w:rPr>
          <w:del w:id="3600" w:author="Cristiano de Menezes Feu" w:date="2022-11-21T08:33:00Z"/>
          <w:color w:val="000000"/>
        </w:rPr>
        <w:pPrChange w:id="3601" w:author="Cristiano de Menezes Feu" w:date="2022-11-21T08:33:00Z">
          <w:pPr>
            <w:widowControl w:val="0"/>
            <w:pBdr>
              <w:top w:val="nil"/>
              <w:left w:val="nil"/>
              <w:bottom w:val="nil"/>
              <w:right w:val="nil"/>
              <w:between w:val="nil"/>
            </w:pBdr>
          </w:pPr>
        </w:pPrChange>
      </w:pPr>
      <w:del w:id="3602" w:author="Cristiano de Menezes Feu" w:date="2022-11-21T08:33:00Z">
        <w:r w:rsidDel="00E631A1">
          <w:rPr>
            <w:color w:val="000000"/>
          </w:rPr>
          <w:delText>§ 4º Esgotados os prazos previstos neste artigo, poderá a Comissão, a requerimento do Autor da proposição, deferir sua inclusão na Ordem do Dia da reunião imediata, pendente de parecer. Caso o Relator não ofereça parecer até o início da discussão da matéria, o Presidente designará outro membro para relatá-la na mesma reunião ou até a seguinte.</w:delText>
        </w:r>
        <w:r w:rsidDel="00E631A1">
          <w:rPr>
            <w:color w:val="005583"/>
            <w:vertAlign w:val="superscript"/>
          </w:rPr>
          <w:footnoteReference w:id="180"/>
        </w:r>
        <w:r w:rsidDel="00E631A1">
          <w:rPr>
            <w:color w:val="000000"/>
          </w:rPr>
          <w:delText xml:space="preserve"> </w:delText>
        </w:r>
      </w:del>
    </w:p>
    <w:p w14:paraId="000007D3" w14:textId="490707EA" w:rsidR="003D183A" w:rsidDel="00E631A1" w:rsidRDefault="008B7924" w:rsidP="00E631A1">
      <w:pPr>
        <w:widowControl w:val="0"/>
        <w:pBdr>
          <w:top w:val="nil"/>
          <w:left w:val="nil"/>
          <w:bottom w:val="nil"/>
          <w:right w:val="nil"/>
          <w:between w:val="nil"/>
        </w:pBdr>
        <w:ind w:firstLine="0"/>
        <w:jc w:val="center"/>
        <w:rPr>
          <w:del w:id="3606" w:author="Cristiano de Menezes Feu" w:date="2022-11-21T08:33:00Z"/>
          <w:b/>
          <w:color w:val="005583"/>
          <w:sz w:val="20"/>
          <w:szCs w:val="20"/>
        </w:rPr>
        <w:pPrChange w:id="3607" w:author="Cristiano de Menezes Feu" w:date="2022-11-21T08:33:00Z">
          <w:pPr>
            <w:widowControl w:val="0"/>
            <w:pBdr>
              <w:top w:val="nil"/>
              <w:left w:val="nil"/>
              <w:bottom w:val="nil"/>
              <w:right w:val="nil"/>
              <w:between w:val="nil"/>
            </w:pBdr>
          </w:pPr>
        </w:pPrChange>
      </w:pPr>
      <w:del w:id="3608" w:author="Cristiano de Menezes Feu" w:date="2022-11-21T08:33:00Z">
        <w:r w:rsidDel="00E631A1">
          <w:rPr>
            <w:color w:val="000000"/>
          </w:rPr>
          <w:delText>§ 5º A Comissão poderá, mediante requerimento de um terço de seus membros, aprovado pela maioria absoluta da respectiva composição plenária, incluir matéria na Ordem do Dia para apreciação imediata, independentemente do disposto nos parágrafos anteriores, desde que publicada e distribuída em avulsos ou cópias. Não havendo parecer, o Presidente designará Relator para proferi-lo oralmente no curso da reunião ou até a reunião seguinte.</w:delText>
        </w:r>
        <w:r w:rsidDel="00E631A1">
          <w:rPr>
            <w:color w:val="005583"/>
            <w:vertAlign w:val="superscript"/>
          </w:rPr>
          <w:footnoteReference w:id="181"/>
        </w:r>
        <w:r w:rsidDel="00E631A1">
          <w:rPr>
            <w:color w:val="000000"/>
          </w:rPr>
          <w:delText xml:space="preserve"> </w:delText>
        </w:r>
      </w:del>
    </w:p>
    <w:p w14:paraId="000007D4" w14:textId="7876C99C" w:rsidR="003D183A" w:rsidDel="00E631A1" w:rsidRDefault="008B7924" w:rsidP="00E631A1">
      <w:pPr>
        <w:widowControl w:val="0"/>
        <w:pBdr>
          <w:top w:val="nil"/>
          <w:left w:val="nil"/>
          <w:bottom w:val="nil"/>
          <w:right w:val="nil"/>
          <w:between w:val="nil"/>
        </w:pBdr>
        <w:spacing w:before="0" w:after="113"/>
        <w:ind w:left="567" w:firstLine="0"/>
        <w:jc w:val="center"/>
        <w:rPr>
          <w:del w:id="3612" w:author="Cristiano de Menezes Feu" w:date="2022-11-21T08:33:00Z"/>
          <w:b/>
          <w:color w:val="005583"/>
          <w:sz w:val="20"/>
          <w:szCs w:val="20"/>
        </w:rPr>
        <w:pPrChange w:id="3613" w:author="Cristiano de Menezes Feu" w:date="2022-11-21T08:33:00Z">
          <w:pPr>
            <w:widowControl w:val="0"/>
            <w:pBdr>
              <w:top w:val="nil"/>
              <w:left w:val="nil"/>
              <w:bottom w:val="nil"/>
              <w:right w:val="nil"/>
              <w:between w:val="nil"/>
            </w:pBdr>
            <w:spacing w:before="0" w:after="113"/>
            <w:ind w:left="567" w:firstLine="0"/>
          </w:pPr>
        </w:pPrChange>
      </w:pPr>
      <w:del w:id="3614" w:author="Cristiano de Menezes Feu" w:date="2022-11-21T08:33:00Z">
        <w:r w:rsidDel="00E631A1">
          <w:rPr>
            <w:b/>
            <w:color w:val="005583"/>
            <w:sz w:val="20"/>
            <w:szCs w:val="20"/>
          </w:rPr>
          <w:delText>QO</w:delText>
        </w:r>
        <w:r w:rsidDel="00E631A1">
          <w:rPr>
            <w:color w:val="005583"/>
            <w:sz w:val="20"/>
            <w:szCs w:val="20"/>
          </w:rPr>
          <w:delText xml:space="preserve"> 10.498/2000 – “A faculdade regimental de as Comissões Permanentes, mediante requerimento de um terço de seus membros, aprovado pela maioria absoluta da respectiva composição plenária, incluírem matéria na Ordem do Dia para apreciação imediata não dá à proposição o rito de tramitação em regime de urgência urgentíssima, não podendo, pois, sobrestar a pauta”.</w:delText>
        </w:r>
      </w:del>
    </w:p>
    <w:p w14:paraId="000007D5" w14:textId="5D9669F3" w:rsidR="003D183A" w:rsidDel="00E631A1" w:rsidRDefault="008B7924" w:rsidP="00E631A1">
      <w:pPr>
        <w:widowControl w:val="0"/>
        <w:pBdr>
          <w:top w:val="nil"/>
          <w:left w:val="nil"/>
          <w:bottom w:val="nil"/>
          <w:right w:val="nil"/>
          <w:between w:val="nil"/>
        </w:pBdr>
        <w:spacing w:before="0" w:after="113"/>
        <w:ind w:left="567" w:firstLine="0"/>
        <w:jc w:val="center"/>
        <w:rPr>
          <w:del w:id="3615" w:author="Cristiano de Menezes Feu" w:date="2022-11-21T08:33:00Z"/>
          <w:b/>
          <w:color w:val="005583"/>
          <w:sz w:val="20"/>
          <w:szCs w:val="20"/>
        </w:rPr>
        <w:pPrChange w:id="3616" w:author="Cristiano de Menezes Feu" w:date="2022-11-21T08:33:00Z">
          <w:pPr>
            <w:widowControl w:val="0"/>
            <w:pBdr>
              <w:top w:val="nil"/>
              <w:left w:val="nil"/>
              <w:bottom w:val="nil"/>
              <w:right w:val="nil"/>
              <w:between w:val="nil"/>
            </w:pBdr>
            <w:spacing w:before="0" w:after="113"/>
            <w:ind w:left="567" w:firstLine="0"/>
          </w:pPr>
        </w:pPrChange>
      </w:pPr>
      <w:del w:id="3617" w:author="Cristiano de Menezes Feu" w:date="2022-11-21T08:33:00Z">
        <w:r w:rsidDel="00E631A1">
          <w:rPr>
            <w:b/>
            <w:color w:val="005583"/>
            <w:sz w:val="20"/>
            <w:szCs w:val="20"/>
          </w:rPr>
          <w:delText>REC</w:delText>
        </w:r>
        <w:r w:rsidDel="00E631A1">
          <w:rPr>
            <w:color w:val="005583"/>
            <w:sz w:val="20"/>
            <w:szCs w:val="20"/>
          </w:rPr>
          <w:delText xml:space="preserve"> 42/2015 – Os requerimentos para inclusão extrapauta devem ser apresentados antes de iniciada a Ordem do Dia e têm que ser votados imediatamente na ordem de ingresso na Comissão.</w:delText>
        </w:r>
      </w:del>
    </w:p>
    <w:p w14:paraId="000007D6" w14:textId="63EBEEC0" w:rsidR="003D183A" w:rsidDel="00E631A1" w:rsidRDefault="008B7924" w:rsidP="00E631A1">
      <w:pPr>
        <w:widowControl w:val="0"/>
        <w:pBdr>
          <w:top w:val="nil"/>
          <w:left w:val="nil"/>
          <w:bottom w:val="nil"/>
          <w:right w:val="nil"/>
          <w:between w:val="nil"/>
        </w:pBdr>
        <w:spacing w:before="0" w:after="113"/>
        <w:ind w:left="567" w:firstLine="0"/>
        <w:jc w:val="center"/>
        <w:rPr>
          <w:del w:id="3618" w:author="Cristiano de Menezes Feu" w:date="2022-11-21T08:33:00Z"/>
          <w:b/>
          <w:color w:val="005583"/>
          <w:sz w:val="20"/>
          <w:szCs w:val="20"/>
        </w:rPr>
        <w:pPrChange w:id="3619" w:author="Cristiano de Menezes Feu" w:date="2022-11-21T08:33:00Z">
          <w:pPr>
            <w:widowControl w:val="0"/>
            <w:pBdr>
              <w:top w:val="nil"/>
              <w:left w:val="nil"/>
              <w:bottom w:val="nil"/>
              <w:right w:val="nil"/>
              <w:between w:val="nil"/>
            </w:pBdr>
            <w:spacing w:before="0" w:after="113"/>
            <w:ind w:left="567" w:firstLine="0"/>
          </w:pPr>
        </w:pPrChange>
      </w:pPr>
      <w:del w:id="3620" w:author="Cristiano de Menezes Feu" w:date="2022-11-21T08:33:00Z">
        <w:r w:rsidDel="00E631A1">
          <w:rPr>
            <w:b/>
            <w:color w:val="005583"/>
            <w:sz w:val="20"/>
            <w:szCs w:val="20"/>
          </w:rPr>
          <w:delText>REC</w:delText>
        </w:r>
        <w:r w:rsidDel="00E631A1">
          <w:rPr>
            <w:color w:val="005583"/>
            <w:sz w:val="20"/>
            <w:szCs w:val="20"/>
          </w:rPr>
          <w:delText xml:space="preserve"> 37/2007 – Proposição retirada da pauta da Comissão, de ofício ou mediante deliberação do Colegiado, só pode ser novamente incluída, para deliberação imediata, mediante apresentação de requerimento de inclusão extrapauta, aprovado em votação nominal.</w:delText>
        </w:r>
      </w:del>
    </w:p>
    <w:p w14:paraId="000007D7" w14:textId="27071C6B" w:rsidR="003D183A" w:rsidDel="00E631A1" w:rsidRDefault="008B7924" w:rsidP="00E631A1">
      <w:pPr>
        <w:widowControl w:val="0"/>
        <w:pBdr>
          <w:top w:val="nil"/>
          <w:left w:val="nil"/>
          <w:bottom w:val="nil"/>
          <w:right w:val="nil"/>
          <w:between w:val="nil"/>
        </w:pBdr>
        <w:spacing w:before="0" w:after="113"/>
        <w:ind w:left="567" w:firstLine="0"/>
        <w:jc w:val="center"/>
        <w:rPr>
          <w:del w:id="3621" w:author="Cristiano de Menezes Feu" w:date="2022-11-21T08:33:00Z"/>
          <w:b/>
          <w:color w:val="005583"/>
          <w:sz w:val="20"/>
          <w:szCs w:val="20"/>
        </w:rPr>
        <w:pPrChange w:id="3622" w:author="Cristiano de Menezes Feu" w:date="2022-11-21T08:33:00Z">
          <w:pPr>
            <w:widowControl w:val="0"/>
            <w:pBdr>
              <w:top w:val="nil"/>
              <w:left w:val="nil"/>
              <w:bottom w:val="nil"/>
              <w:right w:val="nil"/>
              <w:between w:val="nil"/>
            </w:pBdr>
            <w:spacing w:before="0" w:after="113"/>
            <w:ind w:left="567" w:firstLine="0"/>
          </w:pPr>
        </w:pPrChange>
      </w:pPr>
      <w:del w:id="3623" w:author="Cristiano de Menezes Feu" w:date="2022-11-21T08:33:00Z">
        <w:r w:rsidDel="00E631A1">
          <w:rPr>
            <w:b/>
            <w:color w:val="005583"/>
            <w:sz w:val="20"/>
            <w:szCs w:val="20"/>
          </w:rPr>
          <w:delText>REM</w:delText>
        </w:r>
        <w:r w:rsidDel="00E631A1">
          <w:rPr>
            <w:color w:val="005583"/>
            <w:sz w:val="20"/>
            <w:szCs w:val="20"/>
          </w:rPr>
          <w:delText xml:space="preserve"> 4/2014 – No mesmo sentido da QO 368/2008 e da QO 72/2007, decide que não é possível votação simbólica de requerimento para inclusão de matéria extrapauta nas Comissões, tendo em vista a exigência regimental de quórum qualificado.</w:delText>
        </w:r>
      </w:del>
    </w:p>
    <w:p w14:paraId="000007D8" w14:textId="39DA5925" w:rsidR="003D183A" w:rsidDel="00E631A1" w:rsidRDefault="00977417" w:rsidP="00E631A1">
      <w:pPr>
        <w:widowControl w:val="0"/>
        <w:pBdr>
          <w:top w:val="nil"/>
          <w:left w:val="nil"/>
          <w:bottom w:val="nil"/>
          <w:right w:val="nil"/>
          <w:between w:val="nil"/>
        </w:pBdr>
        <w:spacing w:before="0" w:after="113"/>
        <w:ind w:left="567" w:firstLine="0"/>
        <w:jc w:val="center"/>
        <w:rPr>
          <w:del w:id="3624" w:author="Cristiano de Menezes Feu" w:date="2022-11-21T08:33:00Z"/>
          <w:color w:val="005583"/>
          <w:sz w:val="20"/>
          <w:szCs w:val="20"/>
        </w:rPr>
        <w:pPrChange w:id="3625" w:author="Cristiano de Menezes Feu" w:date="2022-11-21T08:33:00Z">
          <w:pPr>
            <w:widowControl w:val="0"/>
            <w:pBdr>
              <w:top w:val="nil"/>
              <w:left w:val="nil"/>
              <w:bottom w:val="nil"/>
              <w:right w:val="nil"/>
              <w:between w:val="nil"/>
            </w:pBdr>
            <w:spacing w:before="0" w:after="113"/>
            <w:ind w:left="567" w:firstLine="0"/>
          </w:pPr>
        </w:pPrChange>
      </w:pPr>
      <w:customXmlDelRangeStart w:id="3626" w:author="Cristiano de Menezes Feu" w:date="2022-11-21T08:33:00Z"/>
      <w:sdt>
        <w:sdtPr>
          <w:tag w:val="goog_rdk_10"/>
          <w:id w:val="-1358580919"/>
        </w:sdtPr>
        <w:sdtEndPr/>
        <w:sdtContent>
          <w:customXmlDelRangeEnd w:id="3626"/>
          <w:commentRangeStart w:id="3627"/>
          <w:customXmlDelRangeStart w:id="3628" w:author="Cristiano de Menezes Feu" w:date="2022-11-21T08:33:00Z"/>
        </w:sdtContent>
      </w:sdt>
      <w:customXmlDelRangeEnd w:id="3628"/>
      <w:del w:id="3629" w:author="Cristiano de Menezes Feu" w:date="2022-11-21T08:33:00Z">
        <w:r w:rsidR="008B7924" w:rsidDel="00E631A1">
          <w:rPr>
            <w:b/>
            <w:color w:val="005583"/>
            <w:sz w:val="20"/>
            <w:szCs w:val="20"/>
          </w:rPr>
          <w:delText>REM</w:delText>
        </w:r>
        <w:r w:rsidR="008B7924" w:rsidDel="00E631A1">
          <w:rPr>
            <w:color w:val="005583"/>
            <w:sz w:val="20"/>
            <w:szCs w:val="20"/>
          </w:rPr>
          <w:delText xml:space="preserve"> 6/2012 – Considerou regimental a dispensa de abertura de prazo de emendamento a substitutivo apresentado durante a discussão de projeto, aprovado por unanimidade, que foi incluído na Ordem do Dia por meio de requerimento extrapauta.</w:delText>
        </w:r>
        <w:commentRangeEnd w:id="3627"/>
        <w:r w:rsidR="008B7924" w:rsidDel="00E631A1">
          <w:commentReference w:id="3627"/>
        </w:r>
      </w:del>
    </w:p>
    <w:p w14:paraId="000007D9" w14:textId="25FB1232" w:rsidR="003D183A" w:rsidDel="00E631A1" w:rsidRDefault="008B7924" w:rsidP="00E631A1">
      <w:pPr>
        <w:widowControl w:val="0"/>
        <w:pBdr>
          <w:top w:val="nil"/>
          <w:left w:val="nil"/>
          <w:bottom w:val="nil"/>
          <w:right w:val="nil"/>
          <w:between w:val="nil"/>
        </w:pBdr>
        <w:ind w:firstLine="0"/>
        <w:jc w:val="center"/>
        <w:rPr>
          <w:del w:id="3630" w:author="Cristiano de Menezes Feu" w:date="2022-11-21T08:33:00Z"/>
          <w:b/>
          <w:color w:val="005583"/>
          <w:sz w:val="20"/>
          <w:szCs w:val="20"/>
        </w:rPr>
        <w:pPrChange w:id="3631" w:author="Cristiano de Menezes Feu" w:date="2022-11-21T08:33:00Z">
          <w:pPr>
            <w:widowControl w:val="0"/>
            <w:pBdr>
              <w:top w:val="nil"/>
              <w:left w:val="nil"/>
              <w:bottom w:val="nil"/>
              <w:right w:val="nil"/>
              <w:between w:val="nil"/>
            </w:pBdr>
          </w:pPr>
        </w:pPrChange>
      </w:pPr>
      <w:del w:id="3632" w:author="Cristiano de Menezes Feu" w:date="2022-11-21T08:33:00Z">
        <w:r w:rsidDel="00E631A1">
          <w:rPr>
            <w:color w:val="000000"/>
          </w:rPr>
          <w:delText>§ 6º Sem prejuízo do disposto nos §§ 4º e 5º, esgotados os prazos previstos neste artigo, o Presidente da Câmara poderá, de ofício ou a requerimento de qualquer Deputado, determinar o envio de proposição pendente de parecer à Comissão seguinte ou ao Plenário, conforme o caso, independentemente de interposição do recurso previsto no art. 132, § 2º, para as referidas no art. 24, inciso II.</w:delText>
        </w:r>
        <w:r w:rsidDel="00E631A1">
          <w:rPr>
            <w:color w:val="005583"/>
            <w:vertAlign w:val="superscript"/>
          </w:rPr>
          <w:footnoteReference w:id="182"/>
        </w:r>
      </w:del>
    </w:p>
    <w:p w14:paraId="000007DA" w14:textId="727E5AFB" w:rsidR="003D183A" w:rsidDel="00E631A1" w:rsidRDefault="008B7924" w:rsidP="00E631A1">
      <w:pPr>
        <w:widowControl w:val="0"/>
        <w:pBdr>
          <w:top w:val="nil"/>
          <w:left w:val="nil"/>
          <w:bottom w:val="nil"/>
          <w:right w:val="nil"/>
          <w:between w:val="nil"/>
        </w:pBdr>
        <w:spacing w:before="0" w:after="113"/>
        <w:ind w:left="567" w:firstLine="0"/>
        <w:jc w:val="center"/>
        <w:rPr>
          <w:del w:id="3636" w:author="Cristiano de Menezes Feu" w:date="2022-11-21T08:33:00Z"/>
          <w:b/>
          <w:color w:val="005583"/>
          <w:sz w:val="20"/>
          <w:szCs w:val="20"/>
        </w:rPr>
        <w:pPrChange w:id="3637" w:author="Cristiano de Menezes Feu" w:date="2022-11-21T08:33:00Z">
          <w:pPr>
            <w:widowControl w:val="0"/>
            <w:pBdr>
              <w:top w:val="nil"/>
              <w:left w:val="nil"/>
              <w:bottom w:val="nil"/>
              <w:right w:val="nil"/>
              <w:between w:val="nil"/>
            </w:pBdr>
            <w:spacing w:before="0" w:after="113"/>
            <w:ind w:left="567" w:firstLine="0"/>
          </w:pPr>
        </w:pPrChange>
      </w:pPr>
      <w:del w:id="3638" w:author="Cristiano de Menezes Feu" w:date="2022-11-21T08:33:00Z">
        <w:r w:rsidDel="00E631A1">
          <w:rPr>
            <w:b/>
            <w:color w:val="005583"/>
            <w:sz w:val="20"/>
            <w:szCs w:val="20"/>
          </w:rPr>
          <w:delText>QO</w:delText>
        </w:r>
        <w:r w:rsidDel="00E631A1">
          <w:rPr>
            <w:color w:val="005583"/>
            <w:sz w:val="20"/>
            <w:szCs w:val="20"/>
          </w:rPr>
          <w:delText xml:space="preserve"> 6/2015 – Não há impedimento para que, esgotado o prazo de 5 sessões para análise da admissibilidade de PEC, esta seja apreciada pelo Plenário, para substituir a manifestação da CCJC.</w:delText>
        </w:r>
      </w:del>
    </w:p>
    <w:p w14:paraId="000007DB" w14:textId="2123D874" w:rsidR="003D183A" w:rsidDel="00E631A1" w:rsidRDefault="008B7924" w:rsidP="00E631A1">
      <w:pPr>
        <w:widowControl w:val="0"/>
        <w:pBdr>
          <w:top w:val="nil"/>
          <w:left w:val="nil"/>
          <w:bottom w:val="nil"/>
          <w:right w:val="nil"/>
          <w:between w:val="nil"/>
        </w:pBdr>
        <w:spacing w:before="0" w:after="113"/>
        <w:ind w:left="567" w:firstLine="0"/>
        <w:jc w:val="center"/>
        <w:rPr>
          <w:del w:id="3639" w:author="Cristiano de Menezes Feu" w:date="2022-11-21T08:33:00Z"/>
          <w:b/>
          <w:color w:val="005583"/>
          <w:sz w:val="20"/>
          <w:szCs w:val="20"/>
        </w:rPr>
        <w:pPrChange w:id="3640" w:author="Cristiano de Menezes Feu" w:date="2022-11-21T08:33:00Z">
          <w:pPr>
            <w:widowControl w:val="0"/>
            <w:pBdr>
              <w:top w:val="nil"/>
              <w:left w:val="nil"/>
              <w:bottom w:val="nil"/>
              <w:right w:val="nil"/>
              <w:between w:val="nil"/>
            </w:pBdr>
            <w:spacing w:before="0" w:after="113"/>
            <w:ind w:left="567" w:firstLine="0"/>
          </w:pPr>
        </w:pPrChange>
      </w:pPr>
      <w:del w:id="3641" w:author="Cristiano de Menezes Feu" w:date="2022-11-21T08:33:00Z">
        <w:r w:rsidDel="00E631A1">
          <w:rPr>
            <w:b/>
            <w:color w:val="005583"/>
            <w:sz w:val="20"/>
            <w:szCs w:val="20"/>
          </w:rPr>
          <w:delText>QO</w:delText>
        </w:r>
        <w:r w:rsidDel="00E631A1">
          <w:rPr>
            <w:color w:val="005583"/>
            <w:sz w:val="20"/>
            <w:szCs w:val="20"/>
          </w:rPr>
          <w:delText xml:space="preserve"> 206/2003 – Constitui “óbice à tramitação legislativa a pendência de deliberação plenária acerca de requerimento de retirada de tramitação de proposição”, não havendo cabimento o envio da proposição ao Plenário, nos termos do art. 52, § 6º.</w:delText>
        </w:r>
      </w:del>
    </w:p>
    <w:p w14:paraId="000007DC" w14:textId="1DA6CF5B" w:rsidR="003D183A" w:rsidDel="00E631A1" w:rsidRDefault="008B7924" w:rsidP="00E631A1">
      <w:pPr>
        <w:widowControl w:val="0"/>
        <w:pBdr>
          <w:top w:val="nil"/>
          <w:left w:val="nil"/>
          <w:bottom w:val="nil"/>
          <w:right w:val="nil"/>
          <w:between w:val="nil"/>
        </w:pBdr>
        <w:spacing w:before="0" w:after="113"/>
        <w:ind w:left="567" w:firstLine="0"/>
        <w:jc w:val="center"/>
        <w:rPr>
          <w:del w:id="3642" w:author="Cristiano de Menezes Feu" w:date="2022-11-21T08:33:00Z"/>
          <w:b/>
          <w:color w:val="005583"/>
          <w:sz w:val="20"/>
          <w:szCs w:val="20"/>
        </w:rPr>
        <w:pPrChange w:id="3643" w:author="Cristiano de Menezes Feu" w:date="2022-11-21T08:33:00Z">
          <w:pPr>
            <w:widowControl w:val="0"/>
            <w:pBdr>
              <w:top w:val="nil"/>
              <w:left w:val="nil"/>
              <w:bottom w:val="nil"/>
              <w:right w:val="nil"/>
              <w:between w:val="nil"/>
            </w:pBdr>
            <w:spacing w:before="0" w:after="113"/>
            <w:ind w:left="567" w:firstLine="0"/>
          </w:pPr>
        </w:pPrChange>
      </w:pPr>
      <w:del w:id="3644" w:author="Cristiano de Menezes Feu" w:date="2022-11-21T08:33:00Z">
        <w:r w:rsidDel="00E631A1">
          <w:rPr>
            <w:b/>
            <w:color w:val="005583"/>
            <w:sz w:val="20"/>
            <w:szCs w:val="20"/>
          </w:rPr>
          <w:delText>QO</w:delText>
        </w:r>
        <w:r w:rsidDel="00E631A1">
          <w:rPr>
            <w:color w:val="005583"/>
            <w:sz w:val="20"/>
            <w:szCs w:val="20"/>
          </w:rPr>
          <w:delText xml:space="preserve"> 47/2003 - Esgotado o prazo para apreciação da admissibilidade de PEC, poderá a CCJC requerer, nos termos do artigo 117, inciso VII, do RICD, a prorrogação do prazo para a apresentação de parecer, sujeita à deliberação do Plenário; caso não venha a Comissão a requerer a prorrogação, qualquer Deputado poderá solicitar as providências previstas no artigo 52, § 6º, do RICD, cabendo ao Presidente da Câmara atender ou não ao pedido discricionariamente. </w:delText>
        </w:r>
      </w:del>
    </w:p>
    <w:p w14:paraId="000007DD" w14:textId="3EB147A1" w:rsidR="003D183A" w:rsidDel="00E631A1" w:rsidRDefault="008B7924" w:rsidP="00E631A1">
      <w:pPr>
        <w:widowControl w:val="0"/>
        <w:pBdr>
          <w:top w:val="nil"/>
          <w:left w:val="nil"/>
          <w:bottom w:val="nil"/>
          <w:right w:val="nil"/>
          <w:between w:val="nil"/>
        </w:pBdr>
        <w:spacing w:before="0" w:after="113"/>
        <w:ind w:left="567" w:firstLine="0"/>
        <w:jc w:val="center"/>
        <w:rPr>
          <w:del w:id="3645" w:author="Cristiano de Menezes Feu" w:date="2022-11-21T08:33:00Z"/>
          <w:color w:val="005583"/>
          <w:sz w:val="20"/>
          <w:szCs w:val="20"/>
        </w:rPr>
        <w:pPrChange w:id="3646" w:author="Cristiano de Menezes Feu" w:date="2022-11-21T08:33:00Z">
          <w:pPr>
            <w:widowControl w:val="0"/>
            <w:pBdr>
              <w:top w:val="nil"/>
              <w:left w:val="nil"/>
              <w:bottom w:val="nil"/>
              <w:right w:val="nil"/>
              <w:between w:val="nil"/>
            </w:pBdr>
            <w:spacing w:before="0" w:after="113"/>
            <w:ind w:left="567" w:firstLine="0"/>
          </w:pPr>
        </w:pPrChange>
      </w:pPr>
      <w:del w:id="3647" w:author="Cristiano de Menezes Feu" w:date="2022-11-21T08:33:00Z">
        <w:r w:rsidDel="00E631A1">
          <w:rPr>
            <w:b/>
            <w:color w:val="005583"/>
            <w:sz w:val="20"/>
            <w:szCs w:val="20"/>
          </w:rPr>
          <w:delText>Prática:</w:delText>
        </w:r>
        <w:r w:rsidDel="00E631A1">
          <w:rPr>
            <w:color w:val="005583"/>
            <w:sz w:val="20"/>
            <w:szCs w:val="20"/>
          </w:rPr>
          <w:delText xml:space="preserve"> a proposição enviada à Comissão seguinte em virtude da ausência tempestiva de parecer perde a conclusividade, devendo receber parecer pela Comissão no Plenário. Exemplo: PL 4434/2008.</w:delText>
        </w:r>
      </w:del>
    </w:p>
    <w:p w14:paraId="000007DE" w14:textId="151475BC" w:rsidR="003D183A" w:rsidDel="00E631A1" w:rsidRDefault="008B7924" w:rsidP="00E631A1">
      <w:pPr>
        <w:widowControl w:val="0"/>
        <w:pBdr>
          <w:top w:val="nil"/>
          <w:left w:val="nil"/>
          <w:bottom w:val="nil"/>
          <w:right w:val="nil"/>
          <w:between w:val="nil"/>
        </w:pBdr>
        <w:spacing w:before="0" w:after="113"/>
        <w:ind w:left="567" w:firstLine="0"/>
        <w:jc w:val="center"/>
        <w:rPr>
          <w:del w:id="3648" w:author="Cristiano de Menezes Feu" w:date="2022-11-21T08:33:00Z"/>
          <w:color w:val="005583"/>
          <w:sz w:val="20"/>
          <w:szCs w:val="20"/>
        </w:rPr>
        <w:pPrChange w:id="3649" w:author="Cristiano de Menezes Feu" w:date="2022-11-21T08:33:00Z">
          <w:pPr>
            <w:widowControl w:val="0"/>
            <w:pBdr>
              <w:top w:val="nil"/>
              <w:left w:val="nil"/>
              <w:bottom w:val="nil"/>
              <w:right w:val="nil"/>
              <w:between w:val="nil"/>
            </w:pBdr>
            <w:spacing w:before="0" w:after="113"/>
            <w:ind w:left="567" w:firstLine="0"/>
          </w:pPr>
        </w:pPrChange>
      </w:pPr>
      <w:del w:id="3650" w:author="Cristiano de Menezes Feu" w:date="2022-11-21T08:33:00Z">
        <w:r w:rsidDel="00E631A1">
          <w:rPr>
            <w:b/>
            <w:color w:val="005583"/>
            <w:sz w:val="20"/>
            <w:szCs w:val="20"/>
          </w:rPr>
          <w:delText xml:space="preserve">Precedente 1: </w:delText>
        </w:r>
        <w:r w:rsidDel="00E631A1">
          <w:rPr>
            <w:color w:val="005583"/>
            <w:sz w:val="20"/>
            <w:szCs w:val="20"/>
          </w:rPr>
          <w:delText xml:space="preserve">Indeferido o REC 6.792/2017, invocando decisão constante dos Requerimentos nos 7.540/2010 e 7.545/2010, no sentido de que “a prerrogativa prevista no art. 52, § 6º, do RICD, será utilizada por esta Presidência apenas excepcionalmente, de forma que a aferição da relevância política das proposições permaneça sob responsabilidade das comissões e lideranças partidárias”. </w:delText>
        </w:r>
      </w:del>
    </w:p>
    <w:p w14:paraId="000007DF" w14:textId="7CA9B655" w:rsidR="003D183A" w:rsidDel="00E631A1" w:rsidRDefault="008B7924" w:rsidP="00E631A1">
      <w:pPr>
        <w:widowControl w:val="0"/>
        <w:pBdr>
          <w:top w:val="nil"/>
          <w:left w:val="nil"/>
          <w:bottom w:val="nil"/>
          <w:right w:val="nil"/>
          <w:between w:val="nil"/>
        </w:pBdr>
        <w:spacing w:before="0" w:after="113"/>
        <w:ind w:left="567" w:firstLine="0"/>
        <w:jc w:val="center"/>
        <w:rPr>
          <w:del w:id="3651" w:author="Cristiano de Menezes Feu" w:date="2022-11-21T08:33:00Z"/>
          <w:color w:val="005583"/>
          <w:sz w:val="20"/>
          <w:szCs w:val="20"/>
        </w:rPr>
        <w:pPrChange w:id="3652" w:author="Cristiano de Menezes Feu" w:date="2022-11-21T08:33:00Z">
          <w:pPr>
            <w:widowControl w:val="0"/>
            <w:pBdr>
              <w:top w:val="nil"/>
              <w:left w:val="nil"/>
              <w:bottom w:val="nil"/>
              <w:right w:val="nil"/>
              <w:between w:val="nil"/>
            </w:pBdr>
            <w:spacing w:before="0" w:after="113"/>
            <w:ind w:left="567" w:firstLine="0"/>
          </w:pPr>
        </w:pPrChange>
      </w:pPr>
      <w:del w:id="3653" w:author="Cristiano de Menezes Feu" w:date="2022-11-21T08:33:00Z">
        <w:r w:rsidDel="00E631A1">
          <w:rPr>
            <w:b/>
            <w:color w:val="005583"/>
            <w:sz w:val="20"/>
            <w:szCs w:val="20"/>
          </w:rPr>
          <w:delText xml:space="preserve">Precedente 2: </w:delText>
        </w:r>
        <w:r w:rsidDel="00E631A1">
          <w:rPr>
            <w:color w:val="005583"/>
            <w:sz w:val="20"/>
            <w:szCs w:val="20"/>
          </w:rPr>
          <w:delText xml:space="preserve">Concedido prazo adicional de dez sessões à Comissão de Constituição e Justiça e de Cidadania para apreciar o Projeto de Lei nº 813/2007. </w:delText>
        </w:r>
      </w:del>
    </w:p>
    <w:p w14:paraId="000007E0" w14:textId="15C4CF8C" w:rsidR="003D183A" w:rsidDel="00E631A1" w:rsidRDefault="003D183A" w:rsidP="00E631A1">
      <w:pPr>
        <w:widowControl w:val="0"/>
        <w:pBdr>
          <w:top w:val="nil"/>
          <w:left w:val="nil"/>
          <w:bottom w:val="nil"/>
          <w:right w:val="nil"/>
          <w:between w:val="nil"/>
        </w:pBdr>
        <w:ind w:firstLine="0"/>
        <w:jc w:val="center"/>
        <w:rPr>
          <w:del w:id="3654" w:author="Cristiano de Menezes Feu" w:date="2022-11-21T08:33:00Z"/>
          <w:rFonts w:ascii="ClearSans-Bold" w:eastAsia="ClearSans-Bold" w:hAnsi="ClearSans-Bold" w:cs="ClearSans-Bold"/>
          <w:b/>
          <w:color w:val="000000"/>
          <w:sz w:val="24"/>
          <w:szCs w:val="24"/>
        </w:rPr>
        <w:pPrChange w:id="3655" w:author="Cristiano de Menezes Feu" w:date="2022-11-21T08:33:00Z">
          <w:pPr>
            <w:widowControl w:val="0"/>
            <w:pBdr>
              <w:top w:val="nil"/>
              <w:left w:val="nil"/>
              <w:bottom w:val="nil"/>
              <w:right w:val="nil"/>
              <w:between w:val="nil"/>
            </w:pBdr>
            <w:ind w:firstLine="0"/>
            <w:jc w:val="center"/>
          </w:pPr>
        </w:pPrChange>
      </w:pPr>
    </w:p>
    <w:p w14:paraId="000007E1" w14:textId="0EDB15AE" w:rsidR="003D183A" w:rsidDel="00E631A1" w:rsidRDefault="008B7924" w:rsidP="00E631A1">
      <w:pPr>
        <w:widowControl w:val="0"/>
        <w:pBdr>
          <w:top w:val="nil"/>
          <w:left w:val="nil"/>
          <w:bottom w:val="nil"/>
          <w:right w:val="nil"/>
          <w:between w:val="nil"/>
        </w:pBdr>
        <w:ind w:firstLine="0"/>
        <w:jc w:val="center"/>
        <w:rPr>
          <w:del w:id="3656" w:author="Cristiano de Menezes Feu" w:date="2022-11-21T08:33:00Z"/>
          <w:rFonts w:ascii="ClearSans-Bold" w:eastAsia="ClearSans-Bold" w:hAnsi="ClearSans-Bold" w:cs="ClearSans-Bold"/>
          <w:b/>
          <w:color w:val="000000"/>
          <w:sz w:val="24"/>
          <w:szCs w:val="24"/>
        </w:rPr>
        <w:pPrChange w:id="3657" w:author="Cristiano de Menezes Feu" w:date="2022-11-21T08:33:00Z">
          <w:pPr>
            <w:widowControl w:val="0"/>
            <w:pBdr>
              <w:top w:val="nil"/>
              <w:left w:val="nil"/>
              <w:bottom w:val="nil"/>
              <w:right w:val="nil"/>
              <w:between w:val="nil"/>
            </w:pBdr>
            <w:ind w:firstLine="0"/>
            <w:jc w:val="center"/>
          </w:pPr>
        </w:pPrChange>
      </w:pPr>
      <w:del w:id="3658" w:author="Cristiano de Menezes Feu" w:date="2022-11-21T08:33:00Z">
        <w:r w:rsidDel="00E631A1">
          <w:rPr>
            <w:rFonts w:ascii="ClearSans-Bold" w:eastAsia="ClearSans-Bold" w:hAnsi="ClearSans-Bold" w:cs="ClearSans-Bold"/>
            <w:b/>
            <w:color w:val="000000"/>
            <w:sz w:val="24"/>
            <w:szCs w:val="24"/>
          </w:rPr>
          <w:delText>Seção IX</w:delText>
        </w:r>
        <w:r w:rsidDel="00E631A1">
          <w:rPr>
            <w:rFonts w:ascii="ClearSans-Bold" w:eastAsia="ClearSans-Bold" w:hAnsi="ClearSans-Bold" w:cs="ClearSans-Bold"/>
            <w:b/>
            <w:color w:val="000000"/>
            <w:sz w:val="24"/>
            <w:szCs w:val="24"/>
          </w:rPr>
          <w:br/>
          <w:delText>Da Admissibilidade e da Apreciação</w:delText>
        </w:r>
        <w:r w:rsidDel="00E631A1">
          <w:rPr>
            <w:rFonts w:ascii="ClearSans-Bold" w:eastAsia="ClearSans-Bold" w:hAnsi="ClearSans-Bold" w:cs="ClearSans-Bold"/>
            <w:b/>
            <w:color w:val="000000"/>
            <w:sz w:val="24"/>
            <w:szCs w:val="24"/>
          </w:rPr>
          <w:br/>
          <w:delText>das Matérias pelas Comissões</w:delText>
        </w:r>
      </w:del>
    </w:p>
    <w:p w14:paraId="000007E2" w14:textId="09E1286C" w:rsidR="003D183A" w:rsidDel="00E631A1" w:rsidRDefault="008B7924" w:rsidP="00E631A1">
      <w:pPr>
        <w:widowControl w:val="0"/>
        <w:pBdr>
          <w:top w:val="nil"/>
          <w:left w:val="nil"/>
          <w:bottom w:val="nil"/>
          <w:right w:val="nil"/>
          <w:between w:val="nil"/>
        </w:pBdr>
        <w:ind w:firstLine="0"/>
        <w:jc w:val="center"/>
        <w:rPr>
          <w:del w:id="3659" w:author="Cristiano de Menezes Feu" w:date="2022-11-21T08:33:00Z"/>
          <w:rFonts w:ascii="ClearSans-Bold" w:eastAsia="ClearSans-Bold" w:hAnsi="ClearSans-Bold" w:cs="ClearSans-Bold"/>
          <w:b/>
          <w:color w:val="000000"/>
        </w:rPr>
        <w:pPrChange w:id="3660" w:author="Cristiano de Menezes Feu" w:date="2022-11-21T08:33:00Z">
          <w:pPr>
            <w:widowControl w:val="0"/>
            <w:pBdr>
              <w:top w:val="nil"/>
              <w:left w:val="nil"/>
              <w:bottom w:val="nil"/>
              <w:right w:val="nil"/>
              <w:between w:val="nil"/>
            </w:pBdr>
          </w:pPr>
        </w:pPrChange>
      </w:pPr>
      <w:del w:id="3661" w:author="Cristiano de Menezes Feu" w:date="2022-11-21T08:33:00Z">
        <w:r w:rsidDel="00E631A1">
          <w:rPr>
            <w:rFonts w:ascii="ClearSans-Bold" w:eastAsia="ClearSans-Bold" w:hAnsi="ClearSans-Bold" w:cs="ClearSans-Bold"/>
            <w:b/>
            <w:color w:val="000000"/>
          </w:rPr>
          <w:delText>Art. 53.</w:delText>
        </w:r>
        <w:r w:rsidDel="00E631A1">
          <w:rPr>
            <w:color w:val="000000"/>
          </w:rPr>
          <w:delText xml:space="preserve"> Antes da deliberação do Plenário, ou quando esta for dispensada, as proposições, exceto os requerimentos, serão apreciadas:</w:delText>
        </w:r>
      </w:del>
    </w:p>
    <w:p w14:paraId="000007E3" w14:textId="102CB4B1" w:rsidR="003D183A" w:rsidDel="00E631A1" w:rsidRDefault="008B7924" w:rsidP="00E631A1">
      <w:pPr>
        <w:widowControl w:val="0"/>
        <w:pBdr>
          <w:top w:val="nil"/>
          <w:left w:val="nil"/>
          <w:bottom w:val="nil"/>
          <w:right w:val="nil"/>
          <w:between w:val="nil"/>
        </w:pBdr>
        <w:spacing w:before="0" w:after="113"/>
        <w:ind w:left="567" w:firstLine="0"/>
        <w:jc w:val="center"/>
        <w:rPr>
          <w:del w:id="3662" w:author="Cristiano de Menezes Feu" w:date="2022-11-21T08:33:00Z"/>
          <w:color w:val="005583"/>
          <w:sz w:val="20"/>
          <w:szCs w:val="20"/>
        </w:rPr>
        <w:pPrChange w:id="3663" w:author="Cristiano de Menezes Feu" w:date="2022-11-21T08:33:00Z">
          <w:pPr>
            <w:widowControl w:val="0"/>
            <w:pBdr>
              <w:top w:val="nil"/>
              <w:left w:val="nil"/>
              <w:bottom w:val="nil"/>
              <w:right w:val="nil"/>
              <w:between w:val="nil"/>
            </w:pBdr>
            <w:spacing w:before="0" w:after="113"/>
            <w:ind w:left="567" w:firstLine="0"/>
          </w:pPr>
        </w:pPrChange>
      </w:pPr>
      <w:del w:id="3664" w:author="Cristiano de Menezes Feu" w:date="2022-11-21T08:33:00Z">
        <w:r w:rsidDel="00E631A1">
          <w:rPr>
            <w:color w:val="005583"/>
            <w:sz w:val="20"/>
            <w:szCs w:val="20"/>
          </w:rPr>
          <w:delText>Art. 128; art. 132, § 1º; art. 139.</w:delText>
        </w:r>
      </w:del>
    </w:p>
    <w:p w14:paraId="000007E4" w14:textId="4CC656FB" w:rsidR="003D183A" w:rsidDel="00E631A1" w:rsidRDefault="008B7924" w:rsidP="00E631A1">
      <w:pPr>
        <w:widowControl w:val="0"/>
        <w:pBdr>
          <w:top w:val="nil"/>
          <w:left w:val="nil"/>
          <w:bottom w:val="nil"/>
          <w:right w:val="nil"/>
          <w:between w:val="nil"/>
        </w:pBdr>
        <w:ind w:firstLine="0"/>
        <w:jc w:val="center"/>
        <w:rPr>
          <w:del w:id="3665" w:author="Cristiano de Menezes Feu" w:date="2022-11-21T08:33:00Z"/>
          <w:color w:val="000000"/>
        </w:rPr>
        <w:pPrChange w:id="3666" w:author="Cristiano de Menezes Feu" w:date="2022-11-21T08:33:00Z">
          <w:pPr>
            <w:widowControl w:val="0"/>
            <w:pBdr>
              <w:top w:val="nil"/>
              <w:left w:val="nil"/>
              <w:bottom w:val="nil"/>
              <w:right w:val="nil"/>
              <w:between w:val="nil"/>
            </w:pBdr>
          </w:pPr>
        </w:pPrChange>
      </w:pPr>
      <w:del w:id="3667" w:author="Cristiano de Menezes Feu" w:date="2022-11-21T08:33:00Z">
        <w:r w:rsidDel="00E631A1">
          <w:rPr>
            <w:color w:val="000000"/>
          </w:rPr>
          <w:delText xml:space="preserve">I - pelas Comissões de mérito a que a matéria estiver afeta; </w:delText>
        </w:r>
      </w:del>
    </w:p>
    <w:p w14:paraId="000007E5" w14:textId="19E85813" w:rsidR="003D183A" w:rsidDel="00E631A1" w:rsidRDefault="008B7924" w:rsidP="00E631A1">
      <w:pPr>
        <w:widowControl w:val="0"/>
        <w:pBdr>
          <w:top w:val="nil"/>
          <w:left w:val="nil"/>
          <w:bottom w:val="nil"/>
          <w:right w:val="nil"/>
          <w:between w:val="nil"/>
        </w:pBdr>
        <w:spacing w:before="0" w:after="113"/>
        <w:ind w:left="567" w:firstLine="0"/>
        <w:jc w:val="center"/>
        <w:rPr>
          <w:del w:id="3668" w:author="Cristiano de Menezes Feu" w:date="2022-11-21T08:33:00Z"/>
          <w:color w:val="005583"/>
          <w:sz w:val="20"/>
          <w:szCs w:val="20"/>
        </w:rPr>
        <w:pPrChange w:id="3669" w:author="Cristiano de Menezes Feu" w:date="2022-11-21T08:33:00Z">
          <w:pPr>
            <w:widowControl w:val="0"/>
            <w:pBdr>
              <w:top w:val="nil"/>
              <w:left w:val="nil"/>
              <w:bottom w:val="nil"/>
              <w:right w:val="nil"/>
              <w:between w:val="nil"/>
            </w:pBdr>
            <w:spacing w:before="0" w:after="113"/>
            <w:ind w:left="567" w:firstLine="0"/>
          </w:pPr>
        </w:pPrChange>
      </w:pPr>
      <w:del w:id="3670" w:author="Cristiano de Menezes Feu" w:date="2022-11-21T08:33:00Z">
        <w:r w:rsidDel="00E631A1">
          <w:rPr>
            <w:color w:val="005583"/>
            <w:sz w:val="20"/>
            <w:szCs w:val="20"/>
          </w:rPr>
          <w:delText xml:space="preserve">Art. 128; art. 139, </w:delText>
        </w:r>
        <w:r w:rsidDel="00E631A1">
          <w:rPr>
            <w:i/>
            <w:color w:val="005583"/>
            <w:sz w:val="20"/>
            <w:szCs w:val="20"/>
          </w:rPr>
          <w:delText>caput</w:delText>
        </w:r>
        <w:r w:rsidDel="00E631A1">
          <w:rPr>
            <w:color w:val="005583"/>
            <w:sz w:val="20"/>
            <w:szCs w:val="20"/>
          </w:rPr>
          <w:delText xml:space="preserve"> e I; art. 139, II, a.</w:delText>
        </w:r>
      </w:del>
    </w:p>
    <w:p w14:paraId="000007E6" w14:textId="314B2EF3" w:rsidR="003D183A" w:rsidDel="00E631A1" w:rsidRDefault="008B7924" w:rsidP="00E631A1">
      <w:pPr>
        <w:widowControl w:val="0"/>
        <w:pBdr>
          <w:top w:val="nil"/>
          <w:left w:val="nil"/>
          <w:bottom w:val="nil"/>
          <w:right w:val="nil"/>
          <w:between w:val="nil"/>
        </w:pBdr>
        <w:ind w:firstLine="0"/>
        <w:jc w:val="center"/>
        <w:rPr>
          <w:del w:id="3671" w:author="Cristiano de Menezes Feu" w:date="2022-11-21T08:33:00Z"/>
          <w:color w:val="000000"/>
        </w:rPr>
        <w:pPrChange w:id="3672" w:author="Cristiano de Menezes Feu" w:date="2022-11-21T08:33:00Z">
          <w:pPr>
            <w:widowControl w:val="0"/>
            <w:pBdr>
              <w:top w:val="nil"/>
              <w:left w:val="nil"/>
              <w:bottom w:val="nil"/>
              <w:right w:val="nil"/>
              <w:between w:val="nil"/>
            </w:pBdr>
          </w:pPr>
        </w:pPrChange>
      </w:pPr>
      <w:del w:id="3673" w:author="Cristiano de Menezes Feu" w:date="2022-11-21T08:33:00Z">
        <w:r w:rsidDel="00E631A1">
          <w:rPr>
            <w:color w:val="000000"/>
          </w:rPr>
          <w:delText xml:space="preserve">II - pela Comissão de Finanças e Tributação, para o exame dos aspectos financeiro e orçamentário públicos, quanto à sua compatibilidade ou adequação com o plano plurianual, a lei de diretrizes orçamentárias e o orçamento anual, e para o exame do mérito, quando for o caso; </w:delText>
        </w:r>
      </w:del>
    </w:p>
    <w:p w14:paraId="000007E7" w14:textId="4F464E06" w:rsidR="003D183A" w:rsidDel="00E631A1" w:rsidRDefault="008B7924" w:rsidP="00E631A1">
      <w:pPr>
        <w:widowControl w:val="0"/>
        <w:pBdr>
          <w:top w:val="nil"/>
          <w:left w:val="nil"/>
          <w:bottom w:val="nil"/>
          <w:right w:val="nil"/>
          <w:between w:val="nil"/>
        </w:pBdr>
        <w:spacing w:before="0" w:after="113"/>
        <w:ind w:left="567" w:firstLine="0"/>
        <w:jc w:val="center"/>
        <w:rPr>
          <w:del w:id="3674" w:author="Cristiano de Menezes Feu" w:date="2022-11-21T08:33:00Z"/>
          <w:color w:val="005583"/>
          <w:sz w:val="20"/>
          <w:szCs w:val="20"/>
        </w:rPr>
        <w:pPrChange w:id="3675" w:author="Cristiano de Menezes Feu" w:date="2022-11-21T08:33:00Z">
          <w:pPr>
            <w:widowControl w:val="0"/>
            <w:pBdr>
              <w:top w:val="nil"/>
              <w:left w:val="nil"/>
              <w:bottom w:val="nil"/>
              <w:right w:val="nil"/>
              <w:between w:val="nil"/>
            </w:pBdr>
            <w:spacing w:before="0" w:after="113"/>
            <w:ind w:left="567" w:firstLine="0"/>
          </w:pPr>
        </w:pPrChange>
      </w:pPr>
      <w:del w:id="3676" w:author="Cristiano de Menezes Feu" w:date="2022-11-21T08:33:00Z">
        <w:r w:rsidDel="00E631A1">
          <w:rPr>
            <w:color w:val="005583"/>
            <w:sz w:val="20"/>
            <w:szCs w:val="20"/>
          </w:rPr>
          <w:delText>Art. 32, X; art. 139, II, b.</w:delText>
        </w:r>
      </w:del>
    </w:p>
    <w:p w14:paraId="000007E8" w14:textId="59B1A16D" w:rsidR="003D183A" w:rsidDel="00E631A1" w:rsidRDefault="008B7924" w:rsidP="00E631A1">
      <w:pPr>
        <w:widowControl w:val="0"/>
        <w:pBdr>
          <w:top w:val="nil"/>
          <w:left w:val="nil"/>
          <w:bottom w:val="nil"/>
          <w:right w:val="nil"/>
          <w:between w:val="nil"/>
        </w:pBdr>
        <w:ind w:firstLine="0"/>
        <w:jc w:val="center"/>
        <w:rPr>
          <w:del w:id="3677" w:author="Cristiano de Menezes Feu" w:date="2022-11-21T08:33:00Z"/>
          <w:color w:val="000000"/>
        </w:rPr>
        <w:pPrChange w:id="3678" w:author="Cristiano de Menezes Feu" w:date="2022-11-21T08:33:00Z">
          <w:pPr>
            <w:widowControl w:val="0"/>
            <w:pBdr>
              <w:top w:val="nil"/>
              <w:left w:val="nil"/>
              <w:bottom w:val="nil"/>
              <w:right w:val="nil"/>
              <w:between w:val="nil"/>
            </w:pBdr>
          </w:pPr>
        </w:pPrChange>
      </w:pPr>
      <w:del w:id="3679" w:author="Cristiano de Menezes Feu" w:date="2022-11-21T08:33:00Z">
        <w:r w:rsidDel="00E631A1">
          <w:rPr>
            <w:color w:val="000000"/>
          </w:rPr>
          <w:delText>III - pela Comissão de Constituição e Justiça e de Cidadania, para o exame dos aspectos de constitucionalidade, legalidade, juridicidade, regimentalidade e de técnica legislativa, e, juntamente com as Comissões técnicas, para pronunciar-se sobre o seu mérito, quando for o caso;</w:delText>
        </w:r>
        <w:r w:rsidDel="00E631A1">
          <w:rPr>
            <w:color w:val="005583"/>
            <w:vertAlign w:val="superscript"/>
          </w:rPr>
          <w:footnoteReference w:id="183"/>
        </w:r>
        <w:r w:rsidDel="00E631A1">
          <w:rPr>
            <w:color w:val="000000"/>
          </w:rPr>
          <w:delText xml:space="preserve"> </w:delText>
        </w:r>
      </w:del>
    </w:p>
    <w:p w14:paraId="000007E9" w14:textId="7B929900" w:rsidR="003D183A" w:rsidDel="00E631A1" w:rsidRDefault="008B7924" w:rsidP="00E631A1">
      <w:pPr>
        <w:widowControl w:val="0"/>
        <w:pBdr>
          <w:top w:val="nil"/>
          <w:left w:val="nil"/>
          <w:bottom w:val="nil"/>
          <w:right w:val="nil"/>
          <w:between w:val="nil"/>
        </w:pBdr>
        <w:spacing w:before="0" w:after="113"/>
        <w:ind w:left="567" w:firstLine="0"/>
        <w:jc w:val="center"/>
        <w:rPr>
          <w:del w:id="3683" w:author="Cristiano de Menezes Feu" w:date="2022-11-21T08:33:00Z"/>
          <w:color w:val="005583"/>
          <w:sz w:val="20"/>
          <w:szCs w:val="20"/>
        </w:rPr>
        <w:pPrChange w:id="3684" w:author="Cristiano de Menezes Feu" w:date="2022-11-21T08:33:00Z">
          <w:pPr>
            <w:widowControl w:val="0"/>
            <w:pBdr>
              <w:top w:val="nil"/>
              <w:left w:val="nil"/>
              <w:bottom w:val="nil"/>
              <w:right w:val="nil"/>
              <w:between w:val="nil"/>
            </w:pBdr>
            <w:spacing w:before="0" w:after="113"/>
            <w:ind w:left="567" w:firstLine="0"/>
          </w:pPr>
        </w:pPrChange>
      </w:pPr>
      <w:del w:id="3685" w:author="Cristiano de Menezes Feu" w:date="2022-11-21T08:33:00Z">
        <w:r w:rsidDel="00E631A1">
          <w:rPr>
            <w:color w:val="005583"/>
            <w:sz w:val="20"/>
            <w:szCs w:val="20"/>
          </w:rPr>
          <w:delText>Art. 32, IV; art. 139, II, c.</w:delText>
        </w:r>
      </w:del>
    </w:p>
    <w:p w14:paraId="000007EA" w14:textId="3D0F4252" w:rsidR="003D183A" w:rsidDel="00E631A1" w:rsidRDefault="008B7924" w:rsidP="00E631A1">
      <w:pPr>
        <w:widowControl w:val="0"/>
        <w:pBdr>
          <w:top w:val="nil"/>
          <w:left w:val="nil"/>
          <w:bottom w:val="nil"/>
          <w:right w:val="nil"/>
          <w:between w:val="nil"/>
        </w:pBdr>
        <w:ind w:firstLine="0"/>
        <w:jc w:val="center"/>
        <w:rPr>
          <w:del w:id="3686" w:author="Cristiano de Menezes Feu" w:date="2022-11-21T08:33:00Z"/>
          <w:color w:val="005583"/>
          <w:vertAlign w:val="superscript"/>
        </w:rPr>
        <w:pPrChange w:id="3687" w:author="Cristiano de Menezes Feu" w:date="2022-11-21T08:33:00Z">
          <w:pPr>
            <w:widowControl w:val="0"/>
            <w:pBdr>
              <w:top w:val="nil"/>
              <w:left w:val="nil"/>
              <w:bottom w:val="nil"/>
              <w:right w:val="nil"/>
              <w:between w:val="nil"/>
            </w:pBdr>
          </w:pPr>
        </w:pPrChange>
      </w:pPr>
      <w:del w:id="3688" w:author="Cristiano de Menezes Feu" w:date="2022-11-21T08:33:00Z">
        <w:r w:rsidDel="00E631A1">
          <w:rPr>
            <w:color w:val="000000"/>
          </w:rPr>
          <w:delText>IV - pela Comissão Especial a que se refere o art. 34, inciso II, para pronunciar-se quanto à admissibilidade jurídica e legislativa e, quando for o caso, a compatibilidade orçamentária da proposição, e sobre o mérito, aplicando-se em relação à mesma o disposto no artigo seguinte.</w:delText>
        </w:r>
        <w:r w:rsidDel="00E631A1">
          <w:rPr>
            <w:color w:val="005583"/>
            <w:vertAlign w:val="superscript"/>
          </w:rPr>
          <w:footnoteReference w:id="184"/>
        </w:r>
        <w:r w:rsidDel="00E631A1">
          <w:rPr>
            <w:color w:val="005583"/>
            <w:vertAlign w:val="superscript"/>
          </w:rPr>
          <w:delText xml:space="preserve"> </w:delText>
        </w:r>
      </w:del>
    </w:p>
    <w:p w14:paraId="000007EB" w14:textId="2055F053" w:rsidR="003D183A" w:rsidDel="00E631A1" w:rsidRDefault="008B7924" w:rsidP="00E631A1">
      <w:pPr>
        <w:widowControl w:val="0"/>
        <w:pBdr>
          <w:top w:val="nil"/>
          <w:left w:val="nil"/>
          <w:bottom w:val="nil"/>
          <w:right w:val="nil"/>
          <w:between w:val="nil"/>
        </w:pBdr>
        <w:spacing w:before="0" w:after="113"/>
        <w:ind w:left="567" w:firstLine="0"/>
        <w:jc w:val="center"/>
        <w:rPr>
          <w:del w:id="3692" w:author="Cristiano de Menezes Feu" w:date="2022-11-21T08:33:00Z"/>
          <w:color w:val="005583"/>
          <w:sz w:val="20"/>
          <w:szCs w:val="20"/>
        </w:rPr>
        <w:pPrChange w:id="3693" w:author="Cristiano de Menezes Feu" w:date="2022-11-21T08:33:00Z">
          <w:pPr>
            <w:widowControl w:val="0"/>
            <w:pBdr>
              <w:top w:val="nil"/>
              <w:left w:val="nil"/>
              <w:bottom w:val="nil"/>
              <w:right w:val="nil"/>
              <w:between w:val="nil"/>
            </w:pBdr>
            <w:spacing w:before="0" w:after="113"/>
            <w:ind w:left="567" w:firstLine="0"/>
          </w:pPr>
        </w:pPrChange>
      </w:pPr>
      <w:del w:id="3694" w:author="Cristiano de Menezes Feu" w:date="2022-11-21T08:33:00Z">
        <w:r w:rsidDel="00E631A1">
          <w:rPr>
            <w:color w:val="005583"/>
            <w:sz w:val="20"/>
            <w:szCs w:val="20"/>
          </w:rPr>
          <w:delText>Art. 34, § 2º.</w:delText>
        </w:r>
      </w:del>
    </w:p>
    <w:p w14:paraId="000007EC" w14:textId="7A876E11" w:rsidR="003D183A" w:rsidDel="00E631A1" w:rsidRDefault="008B7924" w:rsidP="00E631A1">
      <w:pPr>
        <w:widowControl w:val="0"/>
        <w:pBdr>
          <w:top w:val="nil"/>
          <w:left w:val="nil"/>
          <w:bottom w:val="nil"/>
          <w:right w:val="nil"/>
          <w:between w:val="nil"/>
        </w:pBdr>
        <w:ind w:firstLine="0"/>
        <w:jc w:val="center"/>
        <w:rPr>
          <w:del w:id="3695" w:author="Cristiano de Menezes Feu" w:date="2022-11-21T08:33:00Z"/>
          <w:color w:val="000000"/>
        </w:rPr>
        <w:pPrChange w:id="3696" w:author="Cristiano de Menezes Feu" w:date="2022-11-21T08:33:00Z">
          <w:pPr>
            <w:widowControl w:val="0"/>
            <w:pBdr>
              <w:top w:val="nil"/>
              <w:left w:val="nil"/>
              <w:bottom w:val="nil"/>
              <w:right w:val="nil"/>
              <w:between w:val="nil"/>
            </w:pBdr>
          </w:pPr>
        </w:pPrChange>
      </w:pPr>
      <w:del w:id="3697" w:author="Cristiano de Menezes Feu" w:date="2022-11-21T08:33:00Z">
        <w:r w:rsidDel="00E631A1">
          <w:rPr>
            <w:b/>
            <w:color w:val="000000"/>
          </w:rPr>
          <w:delText>Art. 54.</w:delText>
        </w:r>
        <w:r w:rsidDel="00E631A1">
          <w:rPr>
            <w:color w:val="000000"/>
          </w:rPr>
          <w:delText xml:space="preserve"> Será terminativo o parecer:</w:delText>
        </w:r>
        <w:r w:rsidDel="00E631A1">
          <w:rPr>
            <w:color w:val="005583"/>
            <w:vertAlign w:val="superscript"/>
          </w:rPr>
          <w:footnoteReference w:id="185"/>
        </w:r>
        <w:r w:rsidDel="00E631A1">
          <w:rPr>
            <w:color w:val="000000"/>
          </w:rPr>
          <w:delText xml:space="preserve"> </w:delText>
        </w:r>
      </w:del>
    </w:p>
    <w:p w14:paraId="000007ED" w14:textId="405EFDE9" w:rsidR="003D183A" w:rsidDel="00E631A1" w:rsidRDefault="008B7924" w:rsidP="00E631A1">
      <w:pPr>
        <w:widowControl w:val="0"/>
        <w:pBdr>
          <w:top w:val="nil"/>
          <w:left w:val="nil"/>
          <w:bottom w:val="nil"/>
          <w:right w:val="nil"/>
          <w:between w:val="nil"/>
        </w:pBdr>
        <w:ind w:firstLine="0"/>
        <w:jc w:val="center"/>
        <w:rPr>
          <w:del w:id="3701" w:author="Cristiano de Menezes Feu" w:date="2022-11-21T08:33:00Z"/>
          <w:color w:val="000000"/>
        </w:rPr>
        <w:pPrChange w:id="3702" w:author="Cristiano de Menezes Feu" w:date="2022-11-21T08:33:00Z">
          <w:pPr>
            <w:widowControl w:val="0"/>
            <w:pBdr>
              <w:top w:val="nil"/>
              <w:left w:val="nil"/>
              <w:bottom w:val="nil"/>
              <w:right w:val="nil"/>
              <w:between w:val="nil"/>
            </w:pBdr>
          </w:pPr>
        </w:pPrChange>
      </w:pPr>
      <w:del w:id="3703" w:author="Cristiano de Menezes Feu" w:date="2022-11-21T08:33:00Z">
        <w:r w:rsidDel="00E631A1">
          <w:rPr>
            <w:color w:val="000000"/>
          </w:rPr>
          <w:delText>I - da Comissão de Constituição e Justiça e de Cidadania, quanto à constitucionalidade ou juridicidade da matéria;</w:delText>
        </w:r>
        <w:r w:rsidDel="00E631A1">
          <w:rPr>
            <w:color w:val="005583"/>
            <w:vertAlign w:val="superscript"/>
          </w:rPr>
          <w:footnoteReference w:id="186"/>
        </w:r>
        <w:r w:rsidDel="00E631A1">
          <w:rPr>
            <w:color w:val="000000"/>
          </w:rPr>
          <w:delText xml:space="preserve"> </w:delText>
        </w:r>
      </w:del>
    </w:p>
    <w:p w14:paraId="000007EE" w14:textId="56FD465C" w:rsidR="003D183A" w:rsidDel="00E631A1" w:rsidRDefault="008B7924" w:rsidP="00E631A1">
      <w:pPr>
        <w:widowControl w:val="0"/>
        <w:pBdr>
          <w:top w:val="nil"/>
          <w:left w:val="nil"/>
          <w:bottom w:val="nil"/>
          <w:right w:val="nil"/>
          <w:between w:val="nil"/>
        </w:pBdr>
        <w:spacing w:before="0" w:after="113"/>
        <w:ind w:left="567" w:firstLine="0"/>
        <w:jc w:val="center"/>
        <w:rPr>
          <w:del w:id="3707" w:author="Cristiano de Menezes Feu" w:date="2022-11-21T08:33:00Z"/>
          <w:b/>
          <w:color w:val="005583"/>
          <w:sz w:val="20"/>
          <w:szCs w:val="20"/>
        </w:rPr>
        <w:pPrChange w:id="3708" w:author="Cristiano de Menezes Feu" w:date="2022-11-21T08:33:00Z">
          <w:pPr>
            <w:widowControl w:val="0"/>
            <w:pBdr>
              <w:top w:val="nil"/>
              <w:left w:val="nil"/>
              <w:bottom w:val="nil"/>
              <w:right w:val="nil"/>
              <w:between w:val="nil"/>
            </w:pBdr>
            <w:spacing w:before="0" w:after="113"/>
            <w:ind w:left="567" w:firstLine="0"/>
          </w:pPr>
        </w:pPrChange>
      </w:pPr>
      <w:del w:id="3709" w:author="Cristiano de Menezes Feu" w:date="2022-11-21T08:33:00Z">
        <w:r w:rsidDel="00E631A1">
          <w:rPr>
            <w:color w:val="005583"/>
            <w:sz w:val="20"/>
            <w:szCs w:val="20"/>
          </w:rPr>
          <w:delText xml:space="preserve">Art. 144, </w:delText>
        </w:r>
        <w:r w:rsidDel="00E631A1">
          <w:rPr>
            <w:i/>
            <w:color w:val="005583"/>
            <w:sz w:val="20"/>
            <w:szCs w:val="20"/>
          </w:rPr>
          <w:delText>caput</w:delText>
        </w:r>
        <w:r w:rsidDel="00E631A1">
          <w:rPr>
            <w:color w:val="005583"/>
            <w:sz w:val="20"/>
            <w:szCs w:val="20"/>
          </w:rPr>
          <w:delText xml:space="preserve"> e parágrafo único; art. 189, § 6º.</w:delText>
        </w:r>
      </w:del>
    </w:p>
    <w:p w14:paraId="000007EF" w14:textId="5F53F453" w:rsidR="003D183A" w:rsidDel="00E631A1" w:rsidRDefault="008B7924" w:rsidP="00E631A1">
      <w:pPr>
        <w:widowControl w:val="0"/>
        <w:pBdr>
          <w:top w:val="nil"/>
          <w:left w:val="nil"/>
          <w:bottom w:val="nil"/>
          <w:right w:val="nil"/>
          <w:between w:val="nil"/>
        </w:pBdr>
        <w:spacing w:before="0" w:after="113"/>
        <w:ind w:left="567" w:firstLine="0"/>
        <w:jc w:val="center"/>
        <w:rPr>
          <w:del w:id="3710" w:author="Cristiano de Menezes Feu" w:date="2022-11-21T08:33:00Z"/>
          <w:color w:val="005583"/>
          <w:sz w:val="20"/>
          <w:szCs w:val="20"/>
        </w:rPr>
        <w:pPrChange w:id="3711" w:author="Cristiano de Menezes Feu" w:date="2022-11-21T08:33:00Z">
          <w:pPr>
            <w:widowControl w:val="0"/>
            <w:pBdr>
              <w:top w:val="nil"/>
              <w:left w:val="nil"/>
              <w:bottom w:val="nil"/>
              <w:right w:val="nil"/>
              <w:between w:val="nil"/>
            </w:pBdr>
            <w:spacing w:before="0" w:after="113"/>
            <w:ind w:left="567" w:firstLine="0"/>
          </w:pPr>
        </w:pPrChange>
      </w:pPr>
      <w:del w:id="3712" w:author="Cristiano de Menezes Feu" w:date="2022-11-21T08:33:00Z">
        <w:r w:rsidDel="00E631A1">
          <w:rPr>
            <w:b/>
            <w:color w:val="005583"/>
            <w:sz w:val="20"/>
            <w:szCs w:val="20"/>
          </w:rPr>
          <w:delText>QO</w:delText>
        </w:r>
        <w:r w:rsidDel="00E631A1">
          <w:rPr>
            <w:color w:val="005583"/>
            <w:sz w:val="20"/>
            <w:szCs w:val="20"/>
          </w:rPr>
          <w:delText xml:space="preserve"> 218/2007 – Esclarece que “mesmo que o requerimento de preferência venha a ser aprovado, o apensado que receber a preferência não terá parecer quanto à constitucionalidade proferido em plenário, já que o parecer pela constitucionalidade e juridicidade dado ao principal se estende aos apensados”.</w:delText>
        </w:r>
      </w:del>
    </w:p>
    <w:p w14:paraId="000007F0" w14:textId="07E9B89B" w:rsidR="003D183A" w:rsidDel="00E631A1" w:rsidRDefault="008B7924" w:rsidP="00E631A1">
      <w:pPr>
        <w:widowControl w:val="0"/>
        <w:pBdr>
          <w:top w:val="nil"/>
          <w:left w:val="nil"/>
          <w:bottom w:val="nil"/>
          <w:right w:val="nil"/>
          <w:between w:val="nil"/>
        </w:pBdr>
        <w:ind w:firstLine="0"/>
        <w:jc w:val="center"/>
        <w:rPr>
          <w:del w:id="3713" w:author="Cristiano de Menezes Feu" w:date="2022-11-21T08:33:00Z"/>
          <w:color w:val="000000"/>
        </w:rPr>
        <w:pPrChange w:id="3714" w:author="Cristiano de Menezes Feu" w:date="2022-11-21T08:33:00Z">
          <w:pPr>
            <w:widowControl w:val="0"/>
            <w:pBdr>
              <w:top w:val="nil"/>
              <w:left w:val="nil"/>
              <w:bottom w:val="nil"/>
              <w:right w:val="nil"/>
              <w:between w:val="nil"/>
            </w:pBdr>
          </w:pPr>
        </w:pPrChange>
      </w:pPr>
      <w:del w:id="3715" w:author="Cristiano de Menezes Feu" w:date="2022-11-21T08:33:00Z">
        <w:r w:rsidDel="00E631A1">
          <w:rPr>
            <w:color w:val="000000"/>
          </w:rPr>
          <w:delText xml:space="preserve">II - da Comissão de Finanças e Tributação, sobre a adequação financeira ou orçamentária da proposição; </w:delText>
        </w:r>
      </w:del>
    </w:p>
    <w:p w14:paraId="000007F1" w14:textId="1D0AECB2" w:rsidR="003D183A" w:rsidDel="00E631A1" w:rsidRDefault="008B7924" w:rsidP="00E631A1">
      <w:pPr>
        <w:widowControl w:val="0"/>
        <w:pBdr>
          <w:top w:val="nil"/>
          <w:left w:val="nil"/>
          <w:bottom w:val="nil"/>
          <w:right w:val="nil"/>
          <w:between w:val="nil"/>
        </w:pBdr>
        <w:spacing w:before="0" w:after="113"/>
        <w:ind w:left="567" w:firstLine="0"/>
        <w:jc w:val="center"/>
        <w:rPr>
          <w:del w:id="3716" w:author="Cristiano de Menezes Feu" w:date="2022-11-21T08:33:00Z"/>
          <w:color w:val="005583"/>
          <w:sz w:val="20"/>
          <w:szCs w:val="20"/>
        </w:rPr>
        <w:pPrChange w:id="3717" w:author="Cristiano de Menezes Feu" w:date="2022-11-21T08:33:00Z">
          <w:pPr>
            <w:widowControl w:val="0"/>
            <w:pBdr>
              <w:top w:val="nil"/>
              <w:left w:val="nil"/>
              <w:bottom w:val="nil"/>
              <w:right w:val="nil"/>
              <w:between w:val="nil"/>
            </w:pBdr>
            <w:spacing w:before="0" w:after="113"/>
            <w:ind w:left="567" w:firstLine="0"/>
          </w:pPr>
        </w:pPrChange>
      </w:pPr>
      <w:del w:id="3718" w:author="Cristiano de Menezes Feu" w:date="2022-11-21T08:33:00Z">
        <w:r w:rsidDel="00E631A1">
          <w:rPr>
            <w:color w:val="005583"/>
            <w:sz w:val="20"/>
            <w:szCs w:val="20"/>
          </w:rPr>
          <w:delText xml:space="preserve">Art. 144, </w:delText>
        </w:r>
        <w:r w:rsidDel="00E631A1">
          <w:rPr>
            <w:i/>
            <w:color w:val="005583"/>
            <w:sz w:val="20"/>
            <w:szCs w:val="20"/>
          </w:rPr>
          <w:delText>caput</w:delText>
        </w:r>
        <w:r w:rsidDel="00E631A1">
          <w:rPr>
            <w:color w:val="005583"/>
            <w:sz w:val="20"/>
            <w:szCs w:val="20"/>
          </w:rPr>
          <w:delText xml:space="preserve"> e parágrafo único; art. 189, § 6º.</w:delText>
        </w:r>
      </w:del>
    </w:p>
    <w:p w14:paraId="000007F2" w14:textId="43275A79" w:rsidR="003D183A" w:rsidDel="00E631A1" w:rsidRDefault="008B7924" w:rsidP="00E631A1">
      <w:pPr>
        <w:widowControl w:val="0"/>
        <w:pBdr>
          <w:top w:val="nil"/>
          <w:left w:val="nil"/>
          <w:bottom w:val="nil"/>
          <w:right w:val="nil"/>
          <w:between w:val="nil"/>
        </w:pBdr>
        <w:ind w:firstLine="0"/>
        <w:jc w:val="center"/>
        <w:rPr>
          <w:del w:id="3719" w:author="Cristiano de Menezes Feu" w:date="2022-11-21T08:33:00Z"/>
          <w:color w:val="000000"/>
        </w:rPr>
        <w:pPrChange w:id="3720" w:author="Cristiano de Menezes Feu" w:date="2022-11-21T08:33:00Z">
          <w:pPr>
            <w:widowControl w:val="0"/>
            <w:pBdr>
              <w:top w:val="nil"/>
              <w:left w:val="nil"/>
              <w:bottom w:val="nil"/>
              <w:right w:val="nil"/>
              <w:between w:val="nil"/>
            </w:pBdr>
          </w:pPr>
        </w:pPrChange>
      </w:pPr>
      <w:del w:id="3721" w:author="Cristiano de Menezes Feu" w:date="2022-11-21T08:33:00Z">
        <w:r w:rsidDel="00E631A1">
          <w:rPr>
            <w:color w:val="000000"/>
          </w:rPr>
          <w:delText xml:space="preserve">III - da Comissão Especial referida no art. 34, II, acerca de ambas as preliminares. </w:delText>
        </w:r>
      </w:del>
    </w:p>
    <w:p w14:paraId="000007F3" w14:textId="53442C6B" w:rsidR="003D183A" w:rsidDel="00E631A1" w:rsidRDefault="008B7924" w:rsidP="00E631A1">
      <w:pPr>
        <w:widowControl w:val="0"/>
        <w:pBdr>
          <w:top w:val="nil"/>
          <w:left w:val="nil"/>
          <w:bottom w:val="nil"/>
          <w:right w:val="nil"/>
          <w:between w:val="nil"/>
        </w:pBdr>
        <w:spacing w:before="0" w:after="113"/>
        <w:ind w:left="567" w:firstLine="0"/>
        <w:jc w:val="center"/>
        <w:rPr>
          <w:del w:id="3722" w:author="Cristiano de Menezes Feu" w:date="2022-11-21T08:33:00Z"/>
          <w:color w:val="005583"/>
          <w:sz w:val="20"/>
          <w:szCs w:val="20"/>
        </w:rPr>
        <w:pPrChange w:id="3723" w:author="Cristiano de Menezes Feu" w:date="2022-11-21T08:33:00Z">
          <w:pPr>
            <w:widowControl w:val="0"/>
            <w:pBdr>
              <w:top w:val="nil"/>
              <w:left w:val="nil"/>
              <w:bottom w:val="nil"/>
              <w:right w:val="nil"/>
              <w:between w:val="nil"/>
            </w:pBdr>
            <w:spacing w:before="0" w:after="113"/>
            <w:ind w:left="567" w:firstLine="0"/>
          </w:pPr>
        </w:pPrChange>
      </w:pPr>
      <w:del w:id="3724" w:author="Cristiano de Menezes Feu" w:date="2022-11-21T08:33:00Z">
        <w:r w:rsidDel="00E631A1">
          <w:rPr>
            <w:color w:val="005583"/>
            <w:sz w:val="20"/>
            <w:szCs w:val="20"/>
          </w:rPr>
          <w:delText xml:space="preserve">Art. 34, § 2º; art. 144, </w:delText>
        </w:r>
        <w:r w:rsidDel="00E631A1">
          <w:rPr>
            <w:i/>
            <w:color w:val="005583"/>
            <w:sz w:val="20"/>
            <w:szCs w:val="20"/>
          </w:rPr>
          <w:delText>caput</w:delText>
        </w:r>
        <w:r w:rsidDel="00E631A1">
          <w:rPr>
            <w:color w:val="005583"/>
            <w:sz w:val="20"/>
            <w:szCs w:val="20"/>
          </w:rPr>
          <w:delText xml:space="preserve"> e parágrafo único; art. 189, § 6º.</w:delText>
        </w:r>
      </w:del>
    </w:p>
    <w:p w14:paraId="000007F4" w14:textId="2046EECB" w:rsidR="003D183A" w:rsidDel="00E631A1" w:rsidRDefault="008B7924" w:rsidP="00E631A1">
      <w:pPr>
        <w:widowControl w:val="0"/>
        <w:pBdr>
          <w:top w:val="nil"/>
          <w:left w:val="nil"/>
          <w:bottom w:val="nil"/>
          <w:right w:val="nil"/>
          <w:between w:val="nil"/>
        </w:pBdr>
        <w:ind w:firstLine="0"/>
        <w:jc w:val="center"/>
        <w:rPr>
          <w:del w:id="3725" w:author="Cristiano de Menezes Feu" w:date="2022-11-21T08:33:00Z"/>
          <w:color w:val="005583"/>
          <w:vertAlign w:val="superscript"/>
        </w:rPr>
        <w:pPrChange w:id="3726" w:author="Cristiano de Menezes Feu" w:date="2022-11-21T08:33:00Z">
          <w:pPr>
            <w:widowControl w:val="0"/>
            <w:pBdr>
              <w:top w:val="nil"/>
              <w:left w:val="nil"/>
              <w:bottom w:val="nil"/>
              <w:right w:val="nil"/>
              <w:between w:val="nil"/>
            </w:pBdr>
          </w:pPr>
        </w:pPrChange>
      </w:pPr>
      <w:del w:id="3727" w:author="Cristiano de Menezes Feu" w:date="2022-11-21T08:33:00Z">
        <w:r w:rsidDel="00E631A1">
          <w:rPr>
            <w:color w:val="000000"/>
          </w:rPr>
          <w:delText xml:space="preserve">§ 1º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187"/>
        </w:r>
      </w:del>
    </w:p>
    <w:p w14:paraId="000007F5" w14:textId="5513232A" w:rsidR="003D183A" w:rsidDel="00E631A1" w:rsidRDefault="008B7924" w:rsidP="00E631A1">
      <w:pPr>
        <w:widowControl w:val="0"/>
        <w:pBdr>
          <w:top w:val="nil"/>
          <w:left w:val="nil"/>
          <w:bottom w:val="nil"/>
          <w:right w:val="nil"/>
          <w:between w:val="nil"/>
        </w:pBdr>
        <w:ind w:firstLine="0"/>
        <w:jc w:val="center"/>
        <w:rPr>
          <w:del w:id="3731" w:author="Cristiano de Menezes Feu" w:date="2022-11-21T08:33:00Z"/>
          <w:color w:val="005583"/>
          <w:vertAlign w:val="superscript"/>
        </w:rPr>
        <w:pPrChange w:id="3732" w:author="Cristiano de Menezes Feu" w:date="2022-11-21T08:33:00Z">
          <w:pPr>
            <w:widowControl w:val="0"/>
            <w:pBdr>
              <w:top w:val="nil"/>
              <w:left w:val="nil"/>
              <w:bottom w:val="nil"/>
              <w:right w:val="nil"/>
              <w:between w:val="nil"/>
            </w:pBdr>
          </w:pPr>
        </w:pPrChange>
      </w:pPr>
      <w:del w:id="3733" w:author="Cristiano de Menezes Feu" w:date="2022-11-21T08:33:00Z">
        <w:r w:rsidDel="00E631A1">
          <w:rPr>
            <w:color w:val="000000"/>
          </w:rPr>
          <w:delText xml:space="preserve">§ 2º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188"/>
        </w:r>
      </w:del>
    </w:p>
    <w:p w14:paraId="000007F6" w14:textId="5464E4FC" w:rsidR="003D183A" w:rsidDel="00E631A1" w:rsidRDefault="008B7924" w:rsidP="00E631A1">
      <w:pPr>
        <w:widowControl w:val="0"/>
        <w:pBdr>
          <w:top w:val="nil"/>
          <w:left w:val="nil"/>
          <w:bottom w:val="nil"/>
          <w:right w:val="nil"/>
          <w:between w:val="nil"/>
        </w:pBdr>
        <w:ind w:firstLine="0"/>
        <w:jc w:val="center"/>
        <w:rPr>
          <w:del w:id="3737" w:author="Cristiano de Menezes Feu" w:date="2022-11-21T08:33:00Z"/>
          <w:color w:val="005583"/>
          <w:vertAlign w:val="superscript"/>
        </w:rPr>
        <w:pPrChange w:id="3738" w:author="Cristiano de Menezes Feu" w:date="2022-11-21T08:33:00Z">
          <w:pPr>
            <w:widowControl w:val="0"/>
            <w:pBdr>
              <w:top w:val="nil"/>
              <w:left w:val="nil"/>
              <w:bottom w:val="nil"/>
              <w:right w:val="nil"/>
              <w:between w:val="nil"/>
            </w:pBdr>
          </w:pPr>
        </w:pPrChange>
      </w:pPr>
      <w:del w:id="3739" w:author="Cristiano de Menezes Feu" w:date="2022-11-21T08:33:00Z">
        <w:r w:rsidDel="00E631A1">
          <w:rPr>
            <w:color w:val="000000"/>
          </w:rPr>
          <w:delText xml:space="preserve">§ 3º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189"/>
        </w:r>
      </w:del>
    </w:p>
    <w:p w14:paraId="000007F7" w14:textId="0E93EB1C" w:rsidR="003D183A" w:rsidDel="00E631A1" w:rsidRDefault="008B7924" w:rsidP="00E631A1">
      <w:pPr>
        <w:widowControl w:val="0"/>
        <w:pBdr>
          <w:top w:val="nil"/>
          <w:left w:val="nil"/>
          <w:bottom w:val="nil"/>
          <w:right w:val="nil"/>
          <w:between w:val="nil"/>
        </w:pBdr>
        <w:ind w:firstLine="0"/>
        <w:jc w:val="center"/>
        <w:rPr>
          <w:del w:id="3743" w:author="Cristiano de Menezes Feu" w:date="2022-11-21T08:33:00Z"/>
          <w:color w:val="005583"/>
          <w:vertAlign w:val="superscript"/>
        </w:rPr>
        <w:pPrChange w:id="3744" w:author="Cristiano de Menezes Feu" w:date="2022-11-21T08:33:00Z">
          <w:pPr>
            <w:widowControl w:val="0"/>
            <w:pBdr>
              <w:top w:val="nil"/>
              <w:left w:val="nil"/>
              <w:bottom w:val="nil"/>
              <w:right w:val="nil"/>
              <w:between w:val="nil"/>
            </w:pBdr>
          </w:pPr>
        </w:pPrChange>
      </w:pPr>
      <w:del w:id="3745" w:author="Cristiano de Menezes Feu" w:date="2022-11-21T08:33:00Z">
        <w:r w:rsidDel="00E631A1">
          <w:rPr>
            <w:color w:val="000000"/>
          </w:rPr>
          <w:delText xml:space="preserve">§ 4º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190"/>
        </w:r>
      </w:del>
    </w:p>
    <w:p w14:paraId="000007F8" w14:textId="19DD129D" w:rsidR="003D183A" w:rsidDel="00E631A1" w:rsidRDefault="008B7924" w:rsidP="00E631A1">
      <w:pPr>
        <w:widowControl w:val="0"/>
        <w:pBdr>
          <w:top w:val="nil"/>
          <w:left w:val="nil"/>
          <w:bottom w:val="nil"/>
          <w:right w:val="nil"/>
          <w:between w:val="nil"/>
        </w:pBdr>
        <w:ind w:firstLine="0"/>
        <w:jc w:val="center"/>
        <w:rPr>
          <w:del w:id="3749" w:author="Cristiano de Menezes Feu" w:date="2022-11-21T08:33:00Z"/>
          <w:rFonts w:ascii="ClearSans-Bold" w:eastAsia="ClearSans-Bold" w:hAnsi="ClearSans-Bold" w:cs="ClearSans-Bold"/>
          <w:b/>
          <w:color w:val="000000"/>
        </w:rPr>
        <w:pPrChange w:id="3750" w:author="Cristiano de Menezes Feu" w:date="2022-11-21T08:33:00Z">
          <w:pPr>
            <w:widowControl w:val="0"/>
            <w:pBdr>
              <w:top w:val="nil"/>
              <w:left w:val="nil"/>
              <w:bottom w:val="nil"/>
              <w:right w:val="nil"/>
              <w:between w:val="nil"/>
            </w:pBdr>
          </w:pPr>
        </w:pPrChange>
      </w:pPr>
      <w:del w:id="3751" w:author="Cristiano de Menezes Feu" w:date="2022-11-21T08:33:00Z">
        <w:r w:rsidDel="00E631A1">
          <w:rPr>
            <w:rFonts w:ascii="ClearSans-Bold" w:eastAsia="ClearSans-Bold" w:hAnsi="ClearSans-Bold" w:cs="ClearSans-Bold"/>
            <w:b/>
            <w:color w:val="000000"/>
          </w:rPr>
          <w:delText>Art. 55.</w:delText>
        </w:r>
        <w:r w:rsidDel="00E631A1">
          <w:rPr>
            <w:color w:val="000000"/>
          </w:rPr>
          <w:delText xml:space="preserve"> A nenhuma Comissão cabe manifestar-se sobre o que não for de sua atribuição específica.</w:delText>
        </w:r>
      </w:del>
    </w:p>
    <w:p w14:paraId="000007F9" w14:textId="4A2D2DFD" w:rsidR="003D183A" w:rsidDel="00E631A1" w:rsidRDefault="008B7924" w:rsidP="00E631A1">
      <w:pPr>
        <w:widowControl w:val="0"/>
        <w:pBdr>
          <w:top w:val="nil"/>
          <w:left w:val="nil"/>
          <w:bottom w:val="nil"/>
          <w:right w:val="nil"/>
          <w:between w:val="nil"/>
        </w:pBdr>
        <w:spacing w:before="0" w:after="113"/>
        <w:ind w:left="567" w:firstLine="0"/>
        <w:jc w:val="center"/>
        <w:rPr>
          <w:del w:id="3752" w:author="Cristiano de Menezes Feu" w:date="2022-11-21T08:33:00Z"/>
          <w:color w:val="005583"/>
          <w:sz w:val="20"/>
          <w:szCs w:val="20"/>
        </w:rPr>
        <w:pPrChange w:id="3753" w:author="Cristiano de Menezes Feu" w:date="2022-11-21T08:33:00Z">
          <w:pPr>
            <w:widowControl w:val="0"/>
            <w:pBdr>
              <w:top w:val="nil"/>
              <w:left w:val="nil"/>
              <w:bottom w:val="nil"/>
              <w:right w:val="nil"/>
              <w:between w:val="nil"/>
            </w:pBdr>
            <w:spacing w:before="0" w:after="113"/>
            <w:ind w:left="567" w:firstLine="0"/>
          </w:pPr>
        </w:pPrChange>
      </w:pPr>
      <w:del w:id="3754" w:author="Cristiano de Menezes Feu" w:date="2022-11-21T08:33:00Z">
        <w:r w:rsidDel="00E631A1">
          <w:rPr>
            <w:color w:val="005583"/>
            <w:sz w:val="20"/>
            <w:szCs w:val="20"/>
          </w:rPr>
          <w:delText>Art. 32, parágrafo único; art. 57, I; art. 126, parágrafo único; art. 130, parágrafo único; art. 140, II.</w:delText>
        </w:r>
      </w:del>
    </w:p>
    <w:p w14:paraId="000007FA" w14:textId="6B597F25" w:rsidR="003D183A" w:rsidDel="00E631A1" w:rsidRDefault="008B7924" w:rsidP="00E631A1">
      <w:pPr>
        <w:widowControl w:val="0"/>
        <w:pBdr>
          <w:top w:val="nil"/>
          <w:left w:val="nil"/>
          <w:bottom w:val="nil"/>
          <w:right w:val="nil"/>
          <w:between w:val="nil"/>
        </w:pBdr>
        <w:ind w:firstLine="0"/>
        <w:jc w:val="center"/>
        <w:rPr>
          <w:del w:id="3755" w:author="Cristiano de Menezes Feu" w:date="2022-11-21T08:33:00Z"/>
          <w:rFonts w:ascii="ClearSans-Bold" w:eastAsia="ClearSans-Bold" w:hAnsi="ClearSans-Bold" w:cs="ClearSans-Bold"/>
          <w:b/>
          <w:color w:val="000000"/>
        </w:rPr>
        <w:pPrChange w:id="3756" w:author="Cristiano de Menezes Feu" w:date="2022-11-21T08:33:00Z">
          <w:pPr>
            <w:widowControl w:val="0"/>
            <w:pBdr>
              <w:top w:val="nil"/>
              <w:left w:val="nil"/>
              <w:bottom w:val="nil"/>
              <w:right w:val="nil"/>
              <w:between w:val="nil"/>
            </w:pBdr>
          </w:pPr>
        </w:pPrChange>
      </w:pPr>
      <w:del w:id="3757"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Considerar-se-á como não escrito o parecer, ou parte dele, que infringir o disposto neste artigo, o mesmo acontecendo em relação às emendas ou substitutivos elaborados com violação do art. 119, §§ 2º e 3º, desde que provida reclamação apresentada antes da aprovação definitiva da matéria pelas Comissões ou pelo Plenário.</w:delText>
        </w:r>
      </w:del>
    </w:p>
    <w:p w14:paraId="000007FB" w14:textId="4C80993A" w:rsidR="003D183A" w:rsidDel="00E631A1" w:rsidRDefault="008B7924" w:rsidP="00E631A1">
      <w:pPr>
        <w:widowControl w:val="0"/>
        <w:pBdr>
          <w:top w:val="nil"/>
          <w:left w:val="nil"/>
          <w:bottom w:val="nil"/>
          <w:right w:val="nil"/>
          <w:between w:val="nil"/>
        </w:pBdr>
        <w:spacing w:before="0" w:after="113"/>
        <w:ind w:left="567" w:firstLine="0"/>
        <w:jc w:val="center"/>
        <w:rPr>
          <w:del w:id="3758" w:author="Cristiano de Menezes Feu" w:date="2022-11-21T08:33:00Z"/>
          <w:b/>
          <w:color w:val="005583"/>
          <w:sz w:val="20"/>
          <w:szCs w:val="20"/>
        </w:rPr>
        <w:pPrChange w:id="3759" w:author="Cristiano de Menezes Feu" w:date="2022-11-21T08:33:00Z">
          <w:pPr>
            <w:widowControl w:val="0"/>
            <w:pBdr>
              <w:top w:val="nil"/>
              <w:left w:val="nil"/>
              <w:bottom w:val="nil"/>
              <w:right w:val="nil"/>
              <w:between w:val="nil"/>
            </w:pBdr>
            <w:spacing w:before="0" w:after="113"/>
            <w:ind w:left="567" w:firstLine="0"/>
          </w:pPr>
        </w:pPrChange>
      </w:pPr>
      <w:del w:id="3760" w:author="Cristiano de Menezes Feu" w:date="2022-11-21T08:33:00Z">
        <w:r w:rsidDel="00E631A1">
          <w:rPr>
            <w:color w:val="005583"/>
            <w:sz w:val="20"/>
            <w:szCs w:val="20"/>
          </w:rPr>
          <w:delText>Art. 96; art. 119, § 4º; art. 126, parágrafo único; art. 130, Parágrafo único.</w:delText>
        </w:r>
      </w:del>
    </w:p>
    <w:p w14:paraId="000007FC" w14:textId="1717F607" w:rsidR="003D183A" w:rsidDel="00E631A1" w:rsidRDefault="008B7924" w:rsidP="00E631A1">
      <w:pPr>
        <w:widowControl w:val="0"/>
        <w:pBdr>
          <w:top w:val="nil"/>
          <w:left w:val="nil"/>
          <w:bottom w:val="nil"/>
          <w:right w:val="nil"/>
          <w:between w:val="nil"/>
        </w:pBdr>
        <w:spacing w:before="0" w:after="113"/>
        <w:ind w:left="567" w:firstLine="0"/>
        <w:jc w:val="center"/>
        <w:rPr>
          <w:del w:id="3761" w:author="Cristiano de Menezes Feu" w:date="2022-11-21T08:33:00Z"/>
          <w:b/>
          <w:color w:val="005583"/>
          <w:sz w:val="20"/>
          <w:szCs w:val="20"/>
        </w:rPr>
        <w:pPrChange w:id="3762" w:author="Cristiano de Menezes Feu" w:date="2022-11-21T08:33:00Z">
          <w:pPr>
            <w:widowControl w:val="0"/>
            <w:pBdr>
              <w:top w:val="nil"/>
              <w:left w:val="nil"/>
              <w:bottom w:val="nil"/>
              <w:right w:val="nil"/>
              <w:between w:val="nil"/>
            </w:pBdr>
            <w:spacing w:before="0" w:after="113"/>
            <w:ind w:left="567" w:firstLine="0"/>
          </w:pPr>
        </w:pPrChange>
      </w:pPr>
      <w:del w:id="3763" w:author="Cristiano de Menezes Feu" w:date="2022-11-21T08:33:00Z">
        <w:r w:rsidDel="00E631A1">
          <w:rPr>
            <w:b/>
            <w:color w:val="005583"/>
            <w:sz w:val="20"/>
            <w:szCs w:val="20"/>
          </w:rPr>
          <w:delText>QO</w:delText>
        </w:r>
        <w:r w:rsidDel="00E631A1">
          <w:rPr>
            <w:color w:val="005583"/>
            <w:sz w:val="20"/>
            <w:szCs w:val="20"/>
          </w:rPr>
          <w:delText xml:space="preserve"> 278/2017 – Declarado como não escrito o parecer de uma Comissão, o relator deverá apresentar novo parecer.</w:delText>
        </w:r>
      </w:del>
    </w:p>
    <w:p w14:paraId="000007FD" w14:textId="64A4F747" w:rsidR="003D183A" w:rsidDel="00E631A1" w:rsidRDefault="008B7924" w:rsidP="00E631A1">
      <w:pPr>
        <w:widowControl w:val="0"/>
        <w:pBdr>
          <w:top w:val="nil"/>
          <w:left w:val="nil"/>
          <w:bottom w:val="nil"/>
          <w:right w:val="nil"/>
          <w:between w:val="nil"/>
        </w:pBdr>
        <w:spacing w:before="0" w:after="113"/>
        <w:ind w:left="567" w:firstLine="0"/>
        <w:jc w:val="center"/>
        <w:rPr>
          <w:del w:id="3764" w:author="Cristiano de Menezes Feu" w:date="2022-11-21T08:33:00Z"/>
          <w:b/>
          <w:color w:val="005583"/>
          <w:sz w:val="20"/>
          <w:szCs w:val="20"/>
        </w:rPr>
        <w:pPrChange w:id="3765" w:author="Cristiano de Menezes Feu" w:date="2022-11-21T08:33:00Z">
          <w:pPr>
            <w:widowControl w:val="0"/>
            <w:pBdr>
              <w:top w:val="nil"/>
              <w:left w:val="nil"/>
              <w:bottom w:val="nil"/>
              <w:right w:val="nil"/>
              <w:between w:val="nil"/>
            </w:pBdr>
            <w:spacing w:before="0" w:after="113"/>
            <w:ind w:left="567" w:firstLine="0"/>
          </w:pPr>
        </w:pPrChange>
      </w:pPr>
      <w:del w:id="3766" w:author="Cristiano de Menezes Feu" w:date="2022-11-21T08:33:00Z">
        <w:r w:rsidDel="00E631A1">
          <w:rPr>
            <w:b/>
            <w:color w:val="005583"/>
            <w:sz w:val="20"/>
            <w:szCs w:val="20"/>
          </w:rPr>
          <w:delText>QO</w:delText>
        </w:r>
        <w:r w:rsidDel="00E631A1">
          <w:rPr>
            <w:color w:val="005583"/>
            <w:sz w:val="20"/>
            <w:szCs w:val="20"/>
          </w:rPr>
          <w:delText xml:space="preserve"> 279/2008 – É competência da Presidência da Câmara, e não de qualquer Comissão, considerar emenda ou parecer de outra Comissão como não escrito.</w:delText>
        </w:r>
      </w:del>
    </w:p>
    <w:p w14:paraId="000007FE" w14:textId="19BBBA53" w:rsidR="003D183A" w:rsidDel="00E631A1" w:rsidRDefault="008B7924" w:rsidP="00E631A1">
      <w:pPr>
        <w:widowControl w:val="0"/>
        <w:pBdr>
          <w:top w:val="nil"/>
          <w:left w:val="nil"/>
          <w:bottom w:val="nil"/>
          <w:right w:val="nil"/>
          <w:between w:val="nil"/>
        </w:pBdr>
        <w:spacing w:before="0" w:after="113"/>
        <w:ind w:left="567" w:firstLine="0"/>
        <w:jc w:val="center"/>
        <w:rPr>
          <w:del w:id="3767" w:author="Cristiano de Menezes Feu" w:date="2022-11-21T08:33:00Z"/>
          <w:b/>
          <w:color w:val="005583"/>
          <w:sz w:val="20"/>
          <w:szCs w:val="20"/>
        </w:rPr>
        <w:pPrChange w:id="3768" w:author="Cristiano de Menezes Feu" w:date="2022-11-21T08:33:00Z">
          <w:pPr>
            <w:widowControl w:val="0"/>
            <w:pBdr>
              <w:top w:val="nil"/>
              <w:left w:val="nil"/>
              <w:bottom w:val="nil"/>
              <w:right w:val="nil"/>
              <w:between w:val="nil"/>
            </w:pBdr>
            <w:spacing w:before="0" w:after="113"/>
            <w:ind w:left="567" w:firstLine="0"/>
          </w:pPr>
        </w:pPrChange>
      </w:pPr>
      <w:del w:id="3769" w:author="Cristiano de Menezes Feu" w:date="2022-11-21T08:33:00Z">
        <w:r w:rsidDel="00E631A1">
          <w:rPr>
            <w:b/>
            <w:color w:val="005583"/>
            <w:sz w:val="20"/>
            <w:szCs w:val="20"/>
          </w:rPr>
          <w:delText>QO</w:delText>
        </w:r>
        <w:r w:rsidDel="00E631A1">
          <w:rPr>
            <w:color w:val="005583"/>
            <w:sz w:val="20"/>
            <w:szCs w:val="20"/>
          </w:rPr>
          <w:delText xml:space="preserve"> 685/2006 – “não tem cabimento considerar não escrito o parecer da Comissão de Constituição e Justiça e de Cidadania em consulta que lhe seja formulada com base no art. 32, inciso IV, alínea “c”, do RICD, já que a resposta tem caráter meramente opinativo, não vinculando a Presidência ou a Mesa da Câmara dos Deputados”.</w:delText>
        </w:r>
      </w:del>
    </w:p>
    <w:p w14:paraId="000007FF" w14:textId="67DA79F0" w:rsidR="003D183A" w:rsidDel="00E631A1" w:rsidRDefault="008B7924" w:rsidP="00E631A1">
      <w:pPr>
        <w:widowControl w:val="0"/>
        <w:pBdr>
          <w:top w:val="nil"/>
          <w:left w:val="nil"/>
          <w:bottom w:val="nil"/>
          <w:right w:val="nil"/>
          <w:between w:val="nil"/>
        </w:pBdr>
        <w:spacing w:before="0" w:after="113"/>
        <w:ind w:left="567" w:firstLine="0"/>
        <w:jc w:val="center"/>
        <w:rPr>
          <w:del w:id="3770" w:author="Cristiano de Menezes Feu" w:date="2022-11-21T08:33:00Z"/>
          <w:color w:val="005583"/>
          <w:sz w:val="20"/>
          <w:szCs w:val="20"/>
        </w:rPr>
        <w:pPrChange w:id="3771" w:author="Cristiano de Menezes Feu" w:date="2022-11-21T08:33:00Z">
          <w:pPr>
            <w:widowControl w:val="0"/>
            <w:pBdr>
              <w:top w:val="nil"/>
              <w:left w:val="nil"/>
              <w:bottom w:val="nil"/>
              <w:right w:val="nil"/>
              <w:between w:val="nil"/>
            </w:pBdr>
            <w:spacing w:before="0" w:after="113"/>
            <w:ind w:left="567" w:firstLine="0"/>
          </w:pPr>
        </w:pPrChange>
      </w:pPr>
      <w:del w:id="3772" w:author="Cristiano de Menezes Feu" w:date="2022-11-21T08:33:00Z">
        <w:r w:rsidDel="00E631A1">
          <w:rPr>
            <w:b/>
            <w:color w:val="005583"/>
            <w:sz w:val="20"/>
            <w:szCs w:val="20"/>
          </w:rPr>
          <w:delText xml:space="preserve">REM </w:delText>
        </w:r>
        <w:r w:rsidDel="00E631A1">
          <w:rPr>
            <w:color w:val="005583"/>
            <w:sz w:val="20"/>
            <w:szCs w:val="20"/>
          </w:rPr>
          <w:delText>9/2019 – Esclarece que o Parecer do Relator apresentado e pendente de deliberação pela Comissão é insuscetível de ser objeto de reclamação, por não se caracterizar como manifestação ou proposição do colegiado.</w:delText>
        </w:r>
      </w:del>
    </w:p>
    <w:p w14:paraId="00000800" w14:textId="565DEFBF" w:rsidR="003D183A" w:rsidDel="00E631A1" w:rsidRDefault="008B7924" w:rsidP="00E631A1">
      <w:pPr>
        <w:widowControl w:val="0"/>
        <w:pBdr>
          <w:top w:val="nil"/>
          <w:left w:val="nil"/>
          <w:bottom w:val="nil"/>
          <w:right w:val="nil"/>
          <w:between w:val="nil"/>
        </w:pBdr>
        <w:spacing w:before="0" w:after="113"/>
        <w:ind w:left="567" w:firstLine="0"/>
        <w:jc w:val="center"/>
        <w:rPr>
          <w:del w:id="3773" w:author="Cristiano de Menezes Feu" w:date="2022-11-21T08:33:00Z"/>
          <w:b/>
          <w:color w:val="005583"/>
          <w:sz w:val="20"/>
          <w:szCs w:val="20"/>
        </w:rPr>
        <w:pPrChange w:id="3774" w:author="Cristiano de Menezes Feu" w:date="2022-11-21T08:33:00Z">
          <w:pPr>
            <w:widowControl w:val="0"/>
            <w:pBdr>
              <w:top w:val="nil"/>
              <w:left w:val="nil"/>
              <w:bottom w:val="nil"/>
              <w:right w:val="nil"/>
              <w:between w:val="nil"/>
            </w:pBdr>
            <w:spacing w:before="0" w:after="113"/>
            <w:ind w:left="567" w:firstLine="0"/>
          </w:pPr>
        </w:pPrChange>
      </w:pPr>
      <w:del w:id="3775" w:author="Cristiano de Menezes Feu" w:date="2022-11-21T08:33:00Z">
        <w:r w:rsidDel="00E631A1">
          <w:rPr>
            <w:b/>
            <w:color w:val="005583"/>
            <w:sz w:val="20"/>
            <w:szCs w:val="20"/>
          </w:rPr>
          <w:delText>REM</w:delText>
        </w:r>
        <w:r w:rsidDel="00E631A1">
          <w:rPr>
            <w:color w:val="005583"/>
            <w:sz w:val="20"/>
            <w:szCs w:val="20"/>
          </w:rPr>
          <w:delText xml:space="preserve"> 7/2012 – A retirada de recurso apresentado contra a apreciação conclusiva de projeto de lei esgota a fase deliberativa da apreciação da matéria pela Câmara dos Deputados.</w:delText>
        </w:r>
      </w:del>
    </w:p>
    <w:p w14:paraId="00000801" w14:textId="22F469E8" w:rsidR="003D183A" w:rsidDel="00E631A1" w:rsidRDefault="008B7924" w:rsidP="00E631A1">
      <w:pPr>
        <w:widowControl w:val="0"/>
        <w:pBdr>
          <w:top w:val="nil"/>
          <w:left w:val="nil"/>
          <w:bottom w:val="nil"/>
          <w:right w:val="nil"/>
          <w:between w:val="nil"/>
        </w:pBdr>
        <w:spacing w:before="0" w:after="113"/>
        <w:ind w:left="567" w:firstLine="0"/>
        <w:jc w:val="center"/>
        <w:rPr>
          <w:del w:id="3776" w:author="Cristiano de Menezes Feu" w:date="2022-11-21T08:33:00Z"/>
          <w:b/>
          <w:color w:val="005583"/>
          <w:sz w:val="20"/>
          <w:szCs w:val="20"/>
        </w:rPr>
        <w:pPrChange w:id="3777" w:author="Cristiano de Menezes Feu" w:date="2022-11-21T08:33:00Z">
          <w:pPr>
            <w:widowControl w:val="0"/>
            <w:pBdr>
              <w:top w:val="nil"/>
              <w:left w:val="nil"/>
              <w:bottom w:val="nil"/>
              <w:right w:val="nil"/>
              <w:between w:val="nil"/>
            </w:pBdr>
            <w:spacing w:before="0" w:after="113"/>
            <w:ind w:left="567" w:firstLine="0"/>
          </w:pPr>
        </w:pPrChange>
      </w:pPr>
      <w:del w:id="3778" w:author="Cristiano de Menezes Feu" w:date="2022-11-21T08:33:00Z">
        <w:r w:rsidDel="00E631A1">
          <w:rPr>
            <w:b/>
            <w:color w:val="005583"/>
            <w:sz w:val="20"/>
            <w:szCs w:val="20"/>
          </w:rPr>
          <w:delText>REM</w:delText>
        </w:r>
        <w:r w:rsidDel="00E631A1">
          <w:rPr>
            <w:color w:val="005583"/>
            <w:sz w:val="20"/>
            <w:szCs w:val="20"/>
          </w:rPr>
          <w:delText xml:space="preserve"> 4/2012 – Qualquer Deputado é parte legítima para apresentar reclamação prevista neste dispositivo, a qual só é cabível perante o Presidente da Câmara, não se confundindo com a reclamação genérica prevista no § 2º do art. 96 do RICD. Esclarece ainda que aprovação definitiva é “o pronunciamento final da Câmara sobre uma proposição, quer por meio da apreciação conclusiva da matéria no âmbito das Comissões, quer pela sua aprovação pelo Plenário da Casa”. </w:delText>
        </w:r>
      </w:del>
    </w:p>
    <w:p w14:paraId="00000802" w14:textId="5D3C3CA4" w:rsidR="003D183A" w:rsidDel="00E631A1" w:rsidRDefault="008B7924" w:rsidP="00E631A1">
      <w:pPr>
        <w:widowControl w:val="0"/>
        <w:pBdr>
          <w:top w:val="nil"/>
          <w:left w:val="nil"/>
          <w:bottom w:val="nil"/>
          <w:right w:val="nil"/>
          <w:between w:val="nil"/>
        </w:pBdr>
        <w:spacing w:before="0" w:after="113"/>
        <w:ind w:left="567" w:firstLine="0"/>
        <w:jc w:val="center"/>
        <w:rPr>
          <w:del w:id="3779" w:author="Cristiano de Menezes Feu" w:date="2022-11-21T08:33:00Z"/>
          <w:color w:val="005583"/>
          <w:sz w:val="20"/>
          <w:szCs w:val="20"/>
        </w:rPr>
        <w:pPrChange w:id="3780" w:author="Cristiano de Menezes Feu" w:date="2022-11-21T08:33:00Z">
          <w:pPr>
            <w:widowControl w:val="0"/>
            <w:pBdr>
              <w:top w:val="nil"/>
              <w:left w:val="nil"/>
              <w:bottom w:val="nil"/>
              <w:right w:val="nil"/>
              <w:between w:val="nil"/>
            </w:pBdr>
            <w:spacing w:before="0" w:after="113"/>
            <w:ind w:left="567" w:firstLine="0"/>
          </w:pPr>
        </w:pPrChange>
      </w:pPr>
      <w:del w:id="3781" w:author="Cristiano de Menezes Feu" w:date="2022-11-21T08:33:00Z">
        <w:r w:rsidDel="00E631A1">
          <w:rPr>
            <w:b/>
            <w:color w:val="005583"/>
            <w:sz w:val="20"/>
            <w:szCs w:val="20"/>
          </w:rPr>
          <w:delText>REM</w:delText>
        </w:r>
        <w:r w:rsidDel="00E631A1">
          <w:rPr>
            <w:color w:val="005583"/>
            <w:sz w:val="20"/>
            <w:szCs w:val="20"/>
          </w:rPr>
          <w:delText xml:space="preserve"> 2/2018 e 2/2012 – É extemporânea a reclamação contra parecer dado a matéria conclusiva que já se encontre em fase de Redação Final.</w:delText>
        </w:r>
      </w:del>
    </w:p>
    <w:p w14:paraId="00000803" w14:textId="79286E86" w:rsidR="003D183A" w:rsidDel="00E631A1" w:rsidRDefault="008B7924" w:rsidP="00E631A1">
      <w:pPr>
        <w:widowControl w:val="0"/>
        <w:pBdr>
          <w:top w:val="nil"/>
          <w:left w:val="nil"/>
          <w:bottom w:val="nil"/>
          <w:right w:val="nil"/>
          <w:between w:val="nil"/>
        </w:pBdr>
        <w:ind w:firstLine="0"/>
        <w:jc w:val="center"/>
        <w:rPr>
          <w:del w:id="3782" w:author="Cristiano de Menezes Feu" w:date="2022-11-21T08:33:00Z"/>
          <w:rFonts w:ascii="ClearSans-Bold" w:eastAsia="ClearSans-Bold" w:hAnsi="ClearSans-Bold" w:cs="ClearSans-Bold"/>
          <w:b/>
          <w:color w:val="000000"/>
        </w:rPr>
        <w:pPrChange w:id="3783" w:author="Cristiano de Menezes Feu" w:date="2022-11-21T08:33:00Z">
          <w:pPr>
            <w:widowControl w:val="0"/>
            <w:pBdr>
              <w:top w:val="nil"/>
              <w:left w:val="nil"/>
              <w:bottom w:val="nil"/>
              <w:right w:val="nil"/>
              <w:between w:val="nil"/>
            </w:pBdr>
          </w:pPr>
        </w:pPrChange>
      </w:pPr>
      <w:del w:id="3784" w:author="Cristiano de Menezes Feu" w:date="2022-11-21T08:33:00Z">
        <w:r w:rsidDel="00E631A1">
          <w:rPr>
            <w:rFonts w:ascii="ClearSans-Bold" w:eastAsia="ClearSans-Bold" w:hAnsi="ClearSans-Bold" w:cs="ClearSans-Bold"/>
            <w:b/>
            <w:color w:val="000000"/>
          </w:rPr>
          <w:delText>Art. 56</w:delText>
        </w:r>
        <w:r w:rsidDel="00E631A1">
          <w:rPr>
            <w:color w:val="000000"/>
          </w:rPr>
          <w:delText xml:space="preserve">. Os projetos de lei e demais proposições distribuídos às Comissões, consoante o disposto no art. 139, serão examinados pelo Relator designado em seu âmbito, ou no de Subcomissão ou Turma, quando for o caso, para proferir parecer. </w:delText>
        </w:r>
      </w:del>
    </w:p>
    <w:p w14:paraId="00000804" w14:textId="67D517D0" w:rsidR="003D183A" w:rsidDel="00E631A1" w:rsidRDefault="008B7924" w:rsidP="00E631A1">
      <w:pPr>
        <w:widowControl w:val="0"/>
        <w:pBdr>
          <w:top w:val="nil"/>
          <w:left w:val="nil"/>
          <w:bottom w:val="nil"/>
          <w:right w:val="nil"/>
          <w:between w:val="nil"/>
        </w:pBdr>
        <w:spacing w:before="0" w:after="113"/>
        <w:ind w:left="567" w:firstLine="0"/>
        <w:jc w:val="center"/>
        <w:rPr>
          <w:del w:id="3785" w:author="Cristiano de Menezes Feu" w:date="2022-11-21T08:33:00Z"/>
          <w:b/>
          <w:color w:val="005583"/>
          <w:sz w:val="20"/>
          <w:szCs w:val="20"/>
        </w:rPr>
        <w:pPrChange w:id="3786" w:author="Cristiano de Menezes Feu" w:date="2022-11-21T08:33:00Z">
          <w:pPr>
            <w:widowControl w:val="0"/>
            <w:pBdr>
              <w:top w:val="nil"/>
              <w:left w:val="nil"/>
              <w:bottom w:val="nil"/>
              <w:right w:val="nil"/>
              <w:between w:val="nil"/>
            </w:pBdr>
            <w:spacing w:before="0" w:after="113"/>
            <w:ind w:left="567" w:firstLine="0"/>
          </w:pPr>
        </w:pPrChange>
      </w:pPr>
      <w:del w:id="3787" w:author="Cristiano de Menezes Feu" w:date="2022-11-21T08:33:00Z">
        <w:r w:rsidDel="00E631A1">
          <w:rPr>
            <w:color w:val="005583"/>
            <w:sz w:val="20"/>
            <w:szCs w:val="20"/>
          </w:rPr>
          <w:delText xml:space="preserve">Art. 129. </w:delText>
        </w:r>
      </w:del>
    </w:p>
    <w:p w14:paraId="00000805" w14:textId="09DAB5FE" w:rsidR="003D183A" w:rsidDel="00E631A1" w:rsidRDefault="008B7924" w:rsidP="00E631A1">
      <w:pPr>
        <w:widowControl w:val="0"/>
        <w:pBdr>
          <w:top w:val="nil"/>
          <w:left w:val="nil"/>
          <w:bottom w:val="nil"/>
          <w:right w:val="nil"/>
          <w:between w:val="nil"/>
        </w:pBdr>
        <w:spacing w:before="0" w:after="113"/>
        <w:ind w:left="567" w:firstLine="0"/>
        <w:jc w:val="center"/>
        <w:rPr>
          <w:del w:id="3788" w:author="Cristiano de Menezes Feu" w:date="2022-11-21T08:33:00Z"/>
          <w:b/>
          <w:color w:val="005583"/>
          <w:sz w:val="20"/>
          <w:szCs w:val="20"/>
        </w:rPr>
        <w:pPrChange w:id="3789" w:author="Cristiano de Menezes Feu" w:date="2022-11-21T08:33:00Z">
          <w:pPr>
            <w:widowControl w:val="0"/>
            <w:pBdr>
              <w:top w:val="nil"/>
              <w:left w:val="nil"/>
              <w:bottom w:val="nil"/>
              <w:right w:val="nil"/>
              <w:between w:val="nil"/>
            </w:pBdr>
            <w:spacing w:before="0" w:after="113"/>
            <w:ind w:left="567" w:firstLine="0"/>
          </w:pPr>
        </w:pPrChange>
      </w:pPr>
      <w:del w:id="3790" w:author="Cristiano de Menezes Feu" w:date="2022-11-21T08:33:00Z">
        <w:r w:rsidDel="00E631A1">
          <w:rPr>
            <w:b/>
            <w:color w:val="005583"/>
            <w:sz w:val="20"/>
            <w:szCs w:val="20"/>
          </w:rPr>
          <w:delText>QO</w:delText>
        </w:r>
        <w:r w:rsidDel="00E631A1">
          <w:rPr>
            <w:color w:val="005583"/>
            <w:sz w:val="20"/>
            <w:szCs w:val="20"/>
          </w:rPr>
          <w:delText xml:space="preserve"> 423/2009 – Diferentemente do entendimento constante da QO 393/2004</w:delText>
        </w:r>
        <w:r w:rsidDel="00E631A1">
          <w:rPr>
            <w:color w:val="005583"/>
            <w:sz w:val="20"/>
            <w:szCs w:val="20"/>
            <w:vertAlign w:val="superscript"/>
          </w:rPr>
          <w:footnoteReference w:id="191"/>
        </w:r>
        <w:r w:rsidDel="00E631A1">
          <w:rPr>
            <w:color w:val="005583"/>
            <w:sz w:val="20"/>
            <w:szCs w:val="20"/>
          </w:rPr>
          <w:delText xml:space="preserve"> entendeu que o Presidente de Comissão somente poderá substituir o Relator nas seguintes hipóteses: 1) não comparecimento à reunião da Comissão em cuja pauta conste a matéria a ser relatada; e 2) o esgotamento do prazo regimental destinado à apresentação do relatório. A prática de substituir relatores livremente causaria intolerável instabilidade no processo legislativo. </w:delText>
        </w:r>
      </w:del>
    </w:p>
    <w:p w14:paraId="00000806" w14:textId="3560C1D7" w:rsidR="003D183A" w:rsidDel="00E631A1" w:rsidRDefault="008B7924" w:rsidP="00E631A1">
      <w:pPr>
        <w:widowControl w:val="0"/>
        <w:pBdr>
          <w:top w:val="nil"/>
          <w:left w:val="nil"/>
          <w:bottom w:val="nil"/>
          <w:right w:val="nil"/>
          <w:between w:val="nil"/>
        </w:pBdr>
        <w:spacing w:before="0" w:after="113"/>
        <w:ind w:left="567" w:firstLine="0"/>
        <w:jc w:val="center"/>
        <w:rPr>
          <w:del w:id="3794" w:author="Cristiano de Menezes Feu" w:date="2022-11-21T08:33:00Z"/>
          <w:color w:val="005583"/>
          <w:sz w:val="20"/>
          <w:szCs w:val="20"/>
        </w:rPr>
        <w:pPrChange w:id="3795" w:author="Cristiano de Menezes Feu" w:date="2022-11-21T08:33:00Z">
          <w:pPr>
            <w:widowControl w:val="0"/>
            <w:pBdr>
              <w:top w:val="nil"/>
              <w:left w:val="nil"/>
              <w:bottom w:val="nil"/>
              <w:right w:val="nil"/>
              <w:between w:val="nil"/>
            </w:pBdr>
            <w:spacing w:before="0" w:after="113"/>
            <w:ind w:left="567" w:firstLine="0"/>
          </w:pPr>
        </w:pPrChange>
      </w:pPr>
      <w:del w:id="3796" w:author="Cristiano de Menezes Feu" w:date="2022-11-21T08:33:00Z">
        <w:r w:rsidDel="00E631A1">
          <w:rPr>
            <w:b/>
            <w:color w:val="005583"/>
            <w:sz w:val="20"/>
            <w:szCs w:val="20"/>
          </w:rPr>
          <w:delText>REM</w:delText>
        </w:r>
        <w:r w:rsidDel="00E631A1">
          <w:rPr>
            <w:color w:val="005583"/>
            <w:sz w:val="20"/>
            <w:szCs w:val="20"/>
          </w:rPr>
          <w:delText xml:space="preserve"> 1/2011 – O Regimento Interno não impede que o Deputado possa atuar como Relator de uma mesma proposição em mais de uma Comissão.</w:delText>
        </w:r>
      </w:del>
    </w:p>
    <w:p w14:paraId="00000807" w14:textId="0E19E0EC" w:rsidR="003D183A" w:rsidDel="00E631A1" w:rsidRDefault="008B7924" w:rsidP="00E631A1">
      <w:pPr>
        <w:widowControl w:val="0"/>
        <w:pBdr>
          <w:top w:val="nil"/>
          <w:left w:val="nil"/>
          <w:bottom w:val="nil"/>
          <w:right w:val="nil"/>
          <w:between w:val="nil"/>
        </w:pBdr>
        <w:ind w:firstLine="0"/>
        <w:jc w:val="center"/>
        <w:rPr>
          <w:del w:id="3797" w:author="Cristiano de Menezes Feu" w:date="2022-11-21T08:33:00Z"/>
          <w:color w:val="000000"/>
        </w:rPr>
        <w:pPrChange w:id="3798" w:author="Cristiano de Menezes Feu" w:date="2022-11-21T08:33:00Z">
          <w:pPr>
            <w:widowControl w:val="0"/>
            <w:pBdr>
              <w:top w:val="nil"/>
              <w:left w:val="nil"/>
              <w:bottom w:val="nil"/>
              <w:right w:val="nil"/>
              <w:between w:val="nil"/>
            </w:pBdr>
          </w:pPr>
        </w:pPrChange>
      </w:pPr>
      <w:del w:id="3799" w:author="Cristiano de Menezes Feu" w:date="2022-11-21T08:33:00Z">
        <w:r w:rsidDel="00E631A1">
          <w:rPr>
            <w:color w:val="000000"/>
          </w:rPr>
          <w:delText>§ 1º A discussão e a votação do parecer e da proposição serão realizadas pelo Plenário da Comissão.</w:delText>
        </w:r>
      </w:del>
    </w:p>
    <w:p w14:paraId="00000808" w14:textId="7A47509F" w:rsidR="003D183A" w:rsidDel="00E631A1" w:rsidRDefault="008B7924" w:rsidP="00E631A1">
      <w:pPr>
        <w:widowControl w:val="0"/>
        <w:pBdr>
          <w:top w:val="nil"/>
          <w:left w:val="nil"/>
          <w:bottom w:val="nil"/>
          <w:right w:val="nil"/>
          <w:between w:val="nil"/>
        </w:pBdr>
        <w:ind w:firstLine="0"/>
        <w:jc w:val="center"/>
        <w:rPr>
          <w:del w:id="3800" w:author="Cristiano de Menezes Feu" w:date="2022-11-21T08:33:00Z"/>
          <w:rFonts w:ascii="ClearSans-Bold" w:eastAsia="ClearSans-Bold" w:hAnsi="ClearSans-Bold" w:cs="ClearSans-Bold"/>
          <w:b/>
          <w:color w:val="005583"/>
          <w:vertAlign w:val="superscript"/>
        </w:rPr>
        <w:pPrChange w:id="3801" w:author="Cristiano de Menezes Feu" w:date="2022-11-21T08:33:00Z">
          <w:pPr>
            <w:widowControl w:val="0"/>
            <w:pBdr>
              <w:top w:val="nil"/>
              <w:left w:val="nil"/>
              <w:bottom w:val="nil"/>
              <w:right w:val="nil"/>
              <w:between w:val="nil"/>
            </w:pBdr>
          </w:pPr>
        </w:pPrChange>
      </w:pPr>
      <w:del w:id="3802" w:author="Cristiano de Menezes Feu" w:date="2022-11-21T08:33:00Z">
        <w:r w:rsidDel="00E631A1">
          <w:rPr>
            <w:color w:val="000000"/>
          </w:rPr>
          <w:delText>§ 2º Salvo disposição constitucional em contrário, as deliberações das Comissões serão tomadas por maioria dos votos, presente a maioria absoluta de seus membros, prevalecendo em caso de empate o voto do Relator.</w:delText>
        </w:r>
        <w:r w:rsidDel="00E631A1">
          <w:rPr>
            <w:color w:val="005583"/>
            <w:vertAlign w:val="superscript"/>
          </w:rPr>
          <w:footnoteReference w:id="192"/>
        </w:r>
      </w:del>
    </w:p>
    <w:p w14:paraId="00000809" w14:textId="432C77EE" w:rsidR="003D183A" w:rsidDel="00E631A1" w:rsidRDefault="008B7924" w:rsidP="00E631A1">
      <w:pPr>
        <w:widowControl w:val="0"/>
        <w:pBdr>
          <w:top w:val="nil"/>
          <w:left w:val="nil"/>
          <w:bottom w:val="nil"/>
          <w:right w:val="nil"/>
          <w:between w:val="nil"/>
        </w:pBdr>
        <w:spacing w:before="0" w:after="113"/>
        <w:ind w:left="567" w:firstLine="0"/>
        <w:jc w:val="center"/>
        <w:rPr>
          <w:del w:id="3806" w:author="Cristiano de Menezes Feu" w:date="2022-11-21T08:33:00Z"/>
          <w:b/>
          <w:color w:val="005583"/>
          <w:sz w:val="20"/>
          <w:szCs w:val="20"/>
        </w:rPr>
        <w:pPrChange w:id="3807" w:author="Cristiano de Menezes Feu" w:date="2022-11-21T08:33:00Z">
          <w:pPr>
            <w:widowControl w:val="0"/>
            <w:pBdr>
              <w:top w:val="nil"/>
              <w:left w:val="nil"/>
              <w:bottom w:val="nil"/>
              <w:right w:val="nil"/>
              <w:between w:val="nil"/>
            </w:pBdr>
            <w:spacing w:before="0" w:after="113"/>
            <w:ind w:left="567" w:firstLine="0"/>
          </w:pPr>
        </w:pPrChange>
      </w:pPr>
      <w:del w:id="3808" w:author="Cristiano de Menezes Feu" w:date="2022-11-21T08:33:00Z">
        <w:r w:rsidDel="00E631A1">
          <w:rPr>
            <w:color w:val="005583"/>
            <w:sz w:val="20"/>
            <w:szCs w:val="20"/>
          </w:rPr>
          <w:delText xml:space="preserve">Art. 180, § 3º (Plenário). </w:delText>
        </w:r>
      </w:del>
    </w:p>
    <w:p w14:paraId="0000080A" w14:textId="00047093" w:rsidR="003D183A" w:rsidDel="00E631A1" w:rsidRDefault="008B7924" w:rsidP="00E631A1">
      <w:pPr>
        <w:widowControl w:val="0"/>
        <w:pBdr>
          <w:top w:val="nil"/>
          <w:left w:val="nil"/>
          <w:bottom w:val="nil"/>
          <w:right w:val="nil"/>
          <w:between w:val="nil"/>
        </w:pBdr>
        <w:spacing w:before="0" w:after="113"/>
        <w:ind w:left="567" w:firstLine="0"/>
        <w:jc w:val="center"/>
        <w:rPr>
          <w:del w:id="3809" w:author="Cristiano de Menezes Feu" w:date="2022-11-21T08:33:00Z"/>
          <w:color w:val="005583"/>
          <w:sz w:val="20"/>
          <w:szCs w:val="20"/>
        </w:rPr>
        <w:pPrChange w:id="3810" w:author="Cristiano de Menezes Feu" w:date="2022-11-21T08:33:00Z">
          <w:pPr>
            <w:widowControl w:val="0"/>
            <w:pBdr>
              <w:top w:val="nil"/>
              <w:left w:val="nil"/>
              <w:bottom w:val="nil"/>
              <w:right w:val="nil"/>
              <w:between w:val="nil"/>
            </w:pBdr>
            <w:spacing w:before="0" w:after="113"/>
            <w:ind w:left="567" w:firstLine="0"/>
          </w:pPr>
        </w:pPrChange>
      </w:pPr>
      <w:del w:id="3811" w:author="Cristiano de Menezes Feu" w:date="2022-11-21T08:33:00Z">
        <w:r w:rsidDel="00E631A1">
          <w:rPr>
            <w:b/>
            <w:color w:val="005583"/>
            <w:sz w:val="20"/>
            <w:szCs w:val="20"/>
          </w:rPr>
          <w:delText>Prática:</w:delText>
        </w:r>
        <w:r w:rsidDel="00E631A1">
          <w:rPr>
            <w:color w:val="005583"/>
            <w:sz w:val="20"/>
            <w:szCs w:val="20"/>
          </w:rPr>
          <w:delText xml:space="preserve"> os Deputados ausentes nas votações simbólicas, mas que registraram presença no painel ou, assinaram o livro de presença são considerados para efeito de quórum.</w:delText>
        </w:r>
      </w:del>
    </w:p>
    <w:p w14:paraId="0000080B" w14:textId="7C7363D7" w:rsidR="003D183A" w:rsidDel="00E631A1" w:rsidRDefault="008B7924" w:rsidP="00E631A1">
      <w:pPr>
        <w:widowControl w:val="0"/>
        <w:pBdr>
          <w:top w:val="nil"/>
          <w:left w:val="nil"/>
          <w:bottom w:val="nil"/>
          <w:right w:val="nil"/>
          <w:between w:val="nil"/>
        </w:pBdr>
        <w:ind w:firstLine="0"/>
        <w:jc w:val="center"/>
        <w:rPr>
          <w:del w:id="3812" w:author="Cristiano de Menezes Feu" w:date="2022-11-21T08:33:00Z"/>
          <w:color w:val="000000"/>
        </w:rPr>
        <w:pPrChange w:id="3813" w:author="Cristiano de Menezes Feu" w:date="2022-11-21T08:33:00Z">
          <w:pPr>
            <w:widowControl w:val="0"/>
            <w:pBdr>
              <w:top w:val="nil"/>
              <w:left w:val="nil"/>
              <w:bottom w:val="nil"/>
              <w:right w:val="nil"/>
              <w:between w:val="nil"/>
            </w:pBdr>
          </w:pPr>
        </w:pPrChange>
      </w:pPr>
      <w:del w:id="3814" w:author="Cristiano de Menezes Feu" w:date="2022-11-21T08:33:00Z">
        <w:r w:rsidDel="00E631A1">
          <w:rPr>
            <w:b/>
            <w:color w:val="000000"/>
          </w:rPr>
          <w:delText xml:space="preserve">Art. 57. </w:delText>
        </w:r>
        <w:r w:rsidDel="00E631A1">
          <w:rPr>
            <w:color w:val="000000"/>
          </w:rPr>
          <w:delText>No desenvolvimento dos seus trabalhos, as Comissões observarão as seguintes normas:</w:delText>
        </w:r>
      </w:del>
    </w:p>
    <w:p w14:paraId="0000080C" w14:textId="75604CF0" w:rsidR="003D183A" w:rsidDel="00E631A1" w:rsidRDefault="008B7924" w:rsidP="00E631A1">
      <w:pPr>
        <w:widowControl w:val="0"/>
        <w:pBdr>
          <w:top w:val="nil"/>
          <w:left w:val="nil"/>
          <w:bottom w:val="nil"/>
          <w:right w:val="nil"/>
          <w:between w:val="nil"/>
        </w:pBdr>
        <w:ind w:firstLine="0"/>
        <w:jc w:val="center"/>
        <w:rPr>
          <w:del w:id="3815" w:author="Cristiano de Menezes Feu" w:date="2022-11-21T08:33:00Z"/>
          <w:color w:val="000000"/>
        </w:rPr>
        <w:pPrChange w:id="3816" w:author="Cristiano de Menezes Feu" w:date="2022-11-21T08:33:00Z">
          <w:pPr>
            <w:widowControl w:val="0"/>
            <w:pBdr>
              <w:top w:val="nil"/>
              <w:left w:val="nil"/>
              <w:bottom w:val="nil"/>
              <w:right w:val="nil"/>
              <w:between w:val="nil"/>
            </w:pBdr>
          </w:pPr>
        </w:pPrChange>
      </w:pPr>
      <w:del w:id="3817" w:author="Cristiano de Menezes Feu" w:date="2022-11-21T08:33:00Z">
        <w:r w:rsidDel="00E631A1">
          <w:rPr>
            <w:color w:val="000000"/>
          </w:rPr>
          <w:delText xml:space="preserve">I - no caso de matéria distribuída por dependência para tramitação conjunta, cada Comissão competente, em seu parecer, deve pronunciar-se em relação a todas as proposições apensadas; </w:delText>
        </w:r>
      </w:del>
    </w:p>
    <w:p w14:paraId="0000080D" w14:textId="33084EF1" w:rsidR="003D183A" w:rsidDel="00E631A1" w:rsidRDefault="008B7924" w:rsidP="00E631A1">
      <w:pPr>
        <w:widowControl w:val="0"/>
        <w:pBdr>
          <w:top w:val="nil"/>
          <w:left w:val="nil"/>
          <w:bottom w:val="nil"/>
          <w:right w:val="nil"/>
          <w:between w:val="nil"/>
        </w:pBdr>
        <w:spacing w:before="0" w:after="113"/>
        <w:ind w:left="567" w:firstLine="0"/>
        <w:jc w:val="center"/>
        <w:rPr>
          <w:del w:id="3818" w:author="Cristiano de Menezes Feu" w:date="2022-11-21T08:33:00Z"/>
          <w:b/>
          <w:color w:val="005583"/>
          <w:sz w:val="20"/>
          <w:szCs w:val="20"/>
        </w:rPr>
        <w:pPrChange w:id="3819" w:author="Cristiano de Menezes Feu" w:date="2022-11-21T08:33:00Z">
          <w:pPr>
            <w:widowControl w:val="0"/>
            <w:pBdr>
              <w:top w:val="nil"/>
              <w:left w:val="nil"/>
              <w:bottom w:val="nil"/>
              <w:right w:val="nil"/>
              <w:between w:val="nil"/>
            </w:pBdr>
            <w:spacing w:before="0" w:after="113"/>
            <w:ind w:left="567" w:firstLine="0"/>
          </w:pPr>
        </w:pPrChange>
      </w:pPr>
      <w:del w:id="3820" w:author="Cristiano de Menezes Feu" w:date="2022-11-21T08:33:00Z">
        <w:r w:rsidDel="00E631A1">
          <w:rPr>
            <w:color w:val="005583"/>
            <w:sz w:val="20"/>
            <w:szCs w:val="20"/>
          </w:rPr>
          <w:delText>Art. 127; art. 139, I; art. 142, II; art. 143, Parágrafo único.</w:delText>
        </w:r>
      </w:del>
    </w:p>
    <w:p w14:paraId="0000080E" w14:textId="64F1EDBD" w:rsidR="003D183A" w:rsidDel="00E631A1" w:rsidRDefault="008B7924" w:rsidP="00E631A1">
      <w:pPr>
        <w:widowControl w:val="0"/>
        <w:pBdr>
          <w:top w:val="nil"/>
          <w:left w:val="nil"/>
          <w:bottom w:val="nil"/>
          <w:right w:val="nil"/>
          <w:between w:val="nil"/>
        </w:pBdr>
        <w:spacing w:before="0" w:after="113"/>
        <w:ind w:left="567" w:firstLine="0"/>
        <w:jc w:val="center"/>
        <w:rPr>
          <w:del w:id="3821" w:author="Cristiano de Menezes Feu" w:date="2022-11-21T08:33:00Z"/>
          <w:color w:val="005583"/>
          <w:sz w:val="20"/>
          <w:szCs w:val="20"/>
        </w:rPr>
        <w:pPrChange w:id="3822" w:author="Cristiano de Menezes Feu" w:date="2022-11-21T08:33:00Z">
          <w:pPr>
            <w:widowControl w:val="0"/>
            <w:pBdr>
              <w:top w:val="nil"/>
              <w:left w:val="nil"/>
              <w:bottom w:val="nil"/>
              <w:right w:val="nil"/>
              <w:between w:val="nil"/>
            </w:pBdr>
            <w:spacing w:before="0" w:after="113"/>
            <w:ind w:left="567" w:firstLine="0"/>
          </w:pPr>
        </w:pPrChange>
      </w:pPr>
      <w:del w:id="3823" w:author="Cristiano de Menezes Feu" w:date="2022-11-21T08:33:00Z">
        <w:r w:rsidDel="00E631A1">
          <w:rPr>
            <w:b/>
            <w:color w:val="005583"/>
            <w:sz w:val="20"/>
            <w:szCs w:val="20"/>
          </w:rPr>
          <w:delText>Prática:</w:delText>
        </w:r>
        <w:r w:rsidDel="00E631A1">
          <w:rPr>
            <w:color w:val="005583"/>
            <w:sz w:val="20"/>
            <w:szCs w:val="20"/>
          </w:rPr>
          <w:delText xml:space="preserve"> havendo apensação de uma proposição antes da aprovação do parecer na Comissão, o Relator deve se manifestar sobre o novo apensado.</w:delText>
        </w:r>
      </w:del>
    </w:p>
    <w:p w14:paraId="0000080F" w14:textId="79F7FBAB" w:rsidR="003D183A" w:rsidDel="00E631A1" w:rsidRDefault="008B7924" w:rsidP="00E631A1">
      <w:pPr>
        <w:widowControl w:val="0"/>
        <w:pBdr>
          <w:top w:val="nil"/>
          <w:left w:val="nil"/>
          <w:bottom w:val="nil"/>
          <w:right w:val="nil"/>
          <w:between w:val="nil"/>
        </w:pBdr>
        <w:ind w:firstLine="0"/>
        <w:jc w:val="center"/>
        <w:rPr>
          <w:del w:id="3824" w:author="Cristiano de Menezes Feu" w:date="2022-11-21T08:33:00Z"/>
          <w:color w:val="005583"/>
          <w:vertAlign w:val="superscript"/>
        </w:rPr>
        <w:pPrChange w:id="3825" w:author="Cristiano de Menezes Feu" w:date="2022-11-21T08:33:00Z">
          <w:pPr>
            <w:widowControl w:val="0"/>
            <w:pBdr>
              <w:top w:val="nil"/>
              <w:left w:val="nil"/>
              <w:bottom w:val="nil"/>
              <w:right w:val="nil"/>
              <w:between w:val="nil"/>
            </w:pBdr>
          </w:pPr>
        </w:pPrChange>
      </w:pPr>
      <w:del w:id="3826" w:author="Cristiano de Menezes Feu" w:date="2022-11-21T08:33:00Z">
        <w:r w:rsidDel="00E631A1">
          <w:rPr>
            <w:color w:val="000000"/>
          </w:rPr>
          <w:delText>II - à Comissão é lícito, para facilidade de estudo, dividir qualquer matéria, distribuindo-se cada parte, ou capítulo, a Relator-Parcial e Relator-Parcial substituto, mas escolhidos Relator-Geral e Relator-Geral substituto, de modo que seja enviado à Mesa um só parecer;</w:delText>
        </w:r>
        <w:r w:rsidDel="00E631A1">
          <w:rPr>
            <w:color w:val="005583"/>
            <w:vertAlign w:val="superscript"/>
          </w:rPr>
          <w:footnoteReference w:id="193"/>
        </w:r>
      </w:del>
    </w:p>
    <w:p w14:paraId="00000810" w14:textId="4DB2FE3A" w:rsidR="003D183A" w:rsidDel="00E631A1" w:rsidRDefault="008B7924" w:rsidP="00E631A1">
      <w:pPr>
        <w:widowControl w:val="0"/>
        <w:pBdr>
          <w:top w:val="nil"/>
          <w:left w:val="nil"/>
          <w:bottom w:val="nil"/>
          <w:right w:val="nil"/>
          <w:between w:val="nil"/>
        </w:pBdr>
        <w:ind w:firstLine="0"/>
        <w:jc w:val="center"/>
        <w:rPr>
          <w:del w:id="3830" w:author="Cristiano de Menezes Feu" w:date="2022-11-21T08:33:00Z"/>
          <w:color w:val="000000"/>
        </w:rPr>
        <w:pPrChange w:id="3831" w:author="Cristiano de Menezes Feu" w:date="2022-11-21T08:33:00Z">
          <w:pPr>
            <w:widowControl w:val="0"/>
            <w:pBdr>
              <w:top w:val="nil"/>
              <w:left w:val="nil"/>
              <w:bottom w:val="nil"/>
              <w:right w:val="nil"/>
              <w:between w:val="nil"/>
            </w:pBdr>
          </w:pPr>
        </w:pPrChange>
      </w:pPr>
      <w:del w:id="3832" w:author="Cristiano de Menezes Feu" w:date="2022-11-21T08:33:00Z">
        <w:r w:rsidDel="00E631A1">
          <w:rPr>
            <w:color w:val="000000"/>
          </w:rPr>
          <w:delText xml:space="preserve">III - quando diferentes matérias se encontrarem num mesmo projeto, poderão as Comissões dividi-las para constituírem proposições separadas, remetendo-as à Mesa para efeito de renumeração e distribuição; </w:delText>
        </w:r>
      </w:del>
    </w:p>
    <w:p w14:paraId="00000811" w14:textId="4E1E05D9" w:rsidR="003D183A" w:rsidDel="00E631A1" w:rsidRDefault="008B7924" w:rsidP="00E631A1">
      <w:pPr>
        <w:widowControl w:val="0"/>
        <w:pBdr>
          <w:top w:val="nil"/>
          <w:left w:val="nil"/>
          <w:bottom w:val="nil"/>
          <w:right w:val="nil"/>
          <w:between w:val="nil"/>
        </w:pBdr>
        <w:spacing w:before="0" w:after="113"/>
        <w:ind w:left="567" w:firstLine="0"/>
        <w:jc w:val="center"/>
        <w:rPr>
          <w:del w:id="3833" w:author="Cristiano de Menezes Feu" w:date="2022-11-21T08:33:00Z"/>
          <w:b/>
          <w:color w:val="005583"/>
          <w:sz w:val="20"/>
          <w:szCs w:val="20"/>
        </w:rPr>
        <w:pPrChange w:id="3834" w:author="Cristiano de Menezes Feu" w:date="2022-11-21T08:33:00Z">
          <w:pPr>
            <w:widowControl w:val="0"/>
            <w:pBdr>
              <w:top w:val="nil"/>
              <w:left w:val="nil"/>
              <w:bottom w:val="nil"/>
              <w:right w:val="nil"/>
              <w:between w:val="nil"/>
            </w:pBdr>
            <w:spacing w:before="0" w:after="113"/>
            <w:ind w:left="567" w:firstLine="0"/>
          </w:pPr>
        </w:pPrChange>
      </w:pPr>
      <w:del w:id="3835" w:author="Cristiano de Menezes Feu" w:date="2022-11-21T08:33:00Z">
        <w:r w:rsidDel="00E631A1">
          <w:rPr>
            <w:color w:val="005583"/>
            <w:sz w:val="20"/>
            <w:szCs w:val="20"/>
          </w:rPr>
          <w:delText>Art. 161, III; art. 162, IX, X e XI; art. 252, VIII.</w:delText>
        </w:r>
      </w:del>
    </w:p>
    <w:p w14:paraId="00000812" w14:textId="2B85FA60" w:rsidR="003D183A" w:rsidDel="00E631A1" w:rsidRDefault="008B7924" w:rsidP="00E631A1">
      <w:pPr>
        <w:widowControl w:val="0"/>
        <w:pBdr>
          <w:top w:val="nil"/>
          <w:left w:val="nil"/>
          <w:bottom w:val="nil"/>
          <w:right w:val="nil"/>
          <w:between w:val="nil"/>
        </w:pBdr>
        <w:spacing w:before="0" w:after="113"/>
        <w:ind w:left="567" w:firstLine="0"/>
        <w:jc w:val="center"/>
        <w:rPr>
          <w:del w:id="3836" w:author="Cristiano de Menezes Feu" w:date="2022-11-21T08:33:00Z"/>
          <w:b/>
          <w:color w:val="005583"/>
          <w:sz w:val="20"/>
          <w:szCs w:val="20"/>
        </w:rPr>
        <w:pPrChange w:id="3837" w:author="Cristiano de Menezes Feu" w:date="2022-11-21T08:33:00Z">
          <w:pPr>
            <w:widowControl w:val="0"/>
            <w:pBdr>
              <w:top w:val="nil"/>
              <w:left w:val="nil"/>
              <w:bottom w:val="nil"/>
              <w:right w:val="nil"/>
              <w:between w:val="nil"/>
            </w:pBdr>
            <w:spacing w:before="0" w:after="113"/>
            <w:ind w:left="567" w:firstLine="0"/>
          </w:pPr>
        </w:pPrChange>
      </w:pPr>
      <w:del w:id="3838" w:author="Cristiano de Menezes Feu" w:date="2022-11-21T08:33:00Z">
        <w:r w:rsidDel="00E631A1">
          <w:rPr>
            <w:b/>
            <w:color w:val="005583"/>
            <w:sz w:val="20"/>
            <w:szCs w:val="20"/>
          </w:rPr>
          <w:delText>QO</w:delText>
        </w:r>
        <w:r w:rsidDel="00E631A1">
          <w:rPr>
            <w:color w:val="005583"/>
            <w:sz w:val="20"/>
            <w:szCs w:val="20"/>
          </w:rPr>
          <w:delText xml:space="preserve"> 356/2013 – Reafirma entendimento constante da QO 171/2012 no sentido de que “o requerimento para constituição de proposições separadas pode ser apresentado por qualquer membro da Comissão” e esclarece que o “requerimento não é objeto do parecer do Relator da proposição que está sendo dividida, devendo ser deliberado pela Comissão”.</w:delText>
        </w:r>
      </w:del>
    </w:p>
    <w:p w14:paraId="00000813" w14:textId="444CCF2E" w:rsidR="003D183A" w:rsidDel="00E631A1" w:rsidRDefault="008B7924" w:rsidP="00E631A1">
      <w:pPr>
        <w:widowControl w:val="0"/>
        <w:pBdr>
          <w:top w:val="nil"/>
          <w:left w:val="nil"/>
          <w:bottom w:val="nil"/>
          <w:right w:val="nil"/>
          <w:between w:val="nil"/>
        </w:pBdr>
        <w:spacing w:before="0" w:after="113"/>
        <w:ind w:left="567" w:firstLine="0"/>
        <w:jc w:val="center"/>
        <w:rPr>
          <w:del w:id="3839" w:author="Cristiano de Menezes Feu" w:date="2022-11-21T08:33:00Z"/>
          <w:b/>
          <w:color w:val="005583"/>
          <w:sz w:val="20"/>
          <w:szCs w:val="20"/>
        </w:rPr>
        <w:pPrChange w:id="3840" w:author="Cristiano de Menezes Feu" w:date="2022-11-21T08:33:00Z">
          <w:pPr>
            <w:widowControl w:val="0"/>
            <w:pBdr>
              <w:top w:val="nil"/>
              <w:left w:val="nil"/>
              <w:bottom w:val="nil"/>
              <w:right w:val="nil"/>
              <w:between w:val="nil"/>
            </w:pBdr>
            <w:spacing w:before="0" w:after="113"/>
            <w:ind w:left="567" w:firstLine="0"/>
          </w:pPr>
        </w:pPrChange>
      </w:pPr>
      <w:del w:id="3841" w:author="Cristiano de Menezes Feu" w:date="2022-11-21T08:33:00Z">
        <w:r w:rsidDel="00E631A1">
          <w:rPr>
            <w:b/>
            <w:color w:val="005583"/>
            <w:sz w:val="20"/>
            <w:szCs w:val="20"/>
          </w:rPr>
          <w:delText>QO</w:delText>
        </w:r>
        <w:r w:rsidDel="00E631A1">
          <w:rPr>
            <w:color w:val="005583"/>
            <w:sz w:val="20"/>
            <w:szCs w:val="20"/>
          </w:rPr>
          <w:delText xml:space="preserve"> 456/2004 – É possível o desmembramento de PECs, mesmo as oriundas do Senado, seja na Comissão Especial, seja no Plenário, nesta última hipótese, por meio de destaque.</w:delText>
        </w:r>
      </w:del>
    </w:p>
    <w:p w14:paraId="00000814" w14:textId="6CE51A86" w:rsidR="003D183A" w:rsidDel="00E631A1" w:rsidRDefault="008B7924" w:rsidP="00E631A1">
      <w:pPr>
        <w:widowControl w:val="0"/>
        <w:pBdr>
          <w:top w:val="nil"/>
          <w:left w:val="nil"/>
          <w:bottom w:val="nil"/>
          <w:right w:val="nil"/>
          <w:between w:val="nil"/>
        </w:pBdr>
        <w:spacing w:before="0" w:after="113"/>
        <w:ind w:left="567" w:firstLine="0"/>
        <w:jc w:val="center"/>
        <w:rPr>
          <w:del w:id="3842" w:author="Cristiano de Menezes Feu" w:date="2022-11-21T08:33:00Z"/>
          <w:color w:val="005583"/>
          <w:sz w:val="20"/>
          <w:szCs w:val="20"/>
        </w:rPr>
        <w:pPrChange w:id="3843" w:author="Cristiano de Menezes Feu" w:date="2022-11-21T08:33:00Z">
          <w:pPr>
            <w:widowControl w:val="0"/>
            <w:pBdr>
              <w:top w:val="nil"/>
              <w:left w:val="nil"/>
              <w:bottom w:val="nil"/>
              <w:right w:val="nil"/>
              <w:between w:val="nil"/>
            </w:pBdr>
            <w:spacing w:before="0" w:after="113"/>
            <w:ind w:left="567" w:firstLine="0"/>
          </w:pPr>
        </w:pPrChange>
      </w:pPr>
      <w:del w:id="3844" w:author="Cristiano de Menezes Feu" w:date="2022-11-21T08:33:00Z">
        <w:r w:rsidDel="00E631A1">
          <w:rPr>
            <w:b/>
            <w:color w:val="005583"/>
            <w:sz w:val="20"/>
            <w:szCs w:val="20"/>
          </w:rPr>
          <w:delText>QO</w:delText>
        </w:r>
        <w:r w:rsidDel="00E631A1">
          <w:rPr>
            <w:color w:val="005583"/>
            <w:sz w:val="20"/>
            <w:szCs w:val="20"/>
          </w:rPr>
          <w:delText xml:space="preserve"> 10.463/1991 – Não há impedimento para que a Comissão de Constituição e Justiça e de Cidadania e as Comissões Especiais procedam ao desmembramento de PECs.</w:delText>
        </w:r>
      </w:del>
    </w:p>
    <w:p w14:paraId="00000815" w14:textId="64F16F4E" w:rsidR="003D183A" w:rsidDel="00E631A1" w:rsidRDefault="008B7924" w:rsidP="00E631A1">
      <w:pPr>
        <w:widowControl w:val="0"/>
        <w:pBdr>
          <w:top w:val="nil"/>
          <w:left w:val="nil"/>
          <w:bottom w:val="nil"/>
          <w:right w:val="nil"/>
          <w:between w:val="nil"/>
        </w:pBdr>
        <w:ind w:firstLine="0"/>
        <w:jc w:val="center"/>
        <w:rPr>
          <w:del w:id="3845" w:author="Cristiano de Menezes Feu" w:date="2022-11-21T08:33:00Z"/>
          <w:color w:val="000000"/>
        </w:rPr>
        <w:pPrChange w:id="3846" w:author="Cristiano de Menezes Feu" w:date="2022-11-21T08:33:00Z">
          <w:pPr>
            <w:widowControl w:val="0"/>
            <w:pBdr>
              <w:top w:val="nil"/>
              <w:left w:val="nil"/>
              <w:bottom w:val="nil"/>
              <w:right w:val="nil"/>
              <w:between w:val="nil"/>
            </w:pBdr>
          </w:pPr>
        </w:pPrChange>
      </w:pPr>
      <w:del w:id="3847" w:author="Cristiano de Menezes Feu" w:date="2022-11-21T08:33:00Z">
        <w:r w:rsidDel="00E631A1">
          <w:rPr>
            <w:color w:val="000000"/>
          </w:rPr>
          <w:delText xml:space="preserve">IV - ao apreciar qualquer matéria, a Comissão poderá propor a sua adoção ou a sua rejeição total ou parcial, sugerir o seu arquivamento, formular projeto dela decorrente, dar-lhe substitutivo e apresentar emenda ou subemenda; </w:delText>
        </w:r>
      </w:del>
    </w:p>
    <w:p w14:paraId="00000816" w14:textId="238C24E2" w:rsidR="003D183A" w:rsidDel="00E631A1" w:rsidRDefault="008B7924" w:rsidP="00E631A1">
      <w:pPr>
        <w:widowControl w:val="0"/>
        <w:pBdr>
          <w:top w:val="nil"/>
          <w:left w:val="nil"/>
          <w:bottom w:val="nil"/>
          <w:right w:val="nil"/>
          <w:between w:val="nil"/>
        </w:pBdr>
        <w:spacing w:before="0" w:after="113"/>
        <w:ind w:left="567" w:firstLine="0"/>
        <w:jc w:val="center"/>
        <w:rPr>
          <w:del w:id="3848" w:author="Cristiano de Menezes Feu" w:date="2022-11-21T08:33:00Z"/>
          <w:b/>
          <w:color w:val="005583"/>
          <w:sz w:val="20"/>
          <w:szCs w:val="20"/>
        </w:rPr>
        <w:pPrChange w:id="3849" w:author="Cristiano de Menezes Feu" w:date="2022-11-21T08:33:00Z">
          <w:pPr>
            <w:widowControl w:val="0"/>
            <w:pBdr>
              <w:top w:val="nil"/>
              <w:left w:val="nil"/>
              <w:bottom w:val="nil"/>
              <w:right w:val="nil"/>
              <w:between w:val="nil"/>
            </w:pBdr>
            <w:spacing w:before="0" w:after="113"/>
            <w:ind w:left="567" w:firstLine="0"/>
          </w:pPr>
        </w:pPrChange>
      </w:pPr>
      <w:del w:id="3850" w:author="Cristiano de Menezes Feu" w:date="2022-11-21T08:33:00Z">
        <w:r w:rsidDel="00E631A1">
          <w:rPr>
            <w:color w:val="005583"/>
            <w:sz w:val="20"/>
            <w:szCs w:val="20"/>
          </w:rPr>
          <w:delText>Arts. 126 a 129; art. 138, § 4º.</w:delText>
        </w:r>
      </w:del>
    </w:p>
    <w:p w14:paraId="00000817" w14:textId="665B7BFD" w:rsidR="003D183A" w:rsidDel="00E631A1" w:rsidRDefault="008B7924" w:rsidP="00E631A1">
      <w:pPr>
        <w:widowControl w:val="0"/>
        <w:pBdr>
          <w:top w:val="nil"/>
          <w:left w:val="nil"/>
          <w:bottom w:val="nil"/>
          <w:right w:val="nil"/>
          <w:between w:val="nil"/>
        </w:pBdr>
        <w:spacing w:before="0" w:after="113"/>
        <w:ind w:left="567" w:firstLine="0"/>
        <w:jc w:val="center"/>
        <w:rPr>
          <w:del w:id="3851" w:author="Cristiano de Menezes Feu" w:date="2022-11-21T08:33:00Z"/>
          <w:b/>
          <w:color w:val="005583"/>
          <w:sz w:val="20"/>
          <w:szCs w:val="20"/>
        </w:rPr>
        <w:pPrChange w:id="3852" w:author="Cristiano de Menezes Feu" w:date="2022-11-21T08:33:00Z">
          <w:pPr>
            <w:widowControl w:val="0"/>
            <w:pBdr>
              <w:top w:val="nil"/>
              <w:left w:val="nil"/>
              <w:bottom w:val="nil"/>
              <w:right w:val="nil"/>
              <w:between w:val="nil"/>
            </w:pBdr>
            <w:spacing w:before="0" w:after="113"/>
            <w:ind w:left="567" w:firstLine="0"/>
          </w:pPr>
        </w:pPrChange>
      </w:pPr>
      <w:del w:id="3853" w:author="Cristiano de Menezes Feu" w:date="2022-11-21T08:33:00Z">
        <w:r w:rsidDel="00E631A1">
          <w:rPr>
            <w:b/>
            <w:color w:val="005583"/>
            <w:sz w:val="20"/>
            <w:szCs w:val="20"/>
          </w:rPr>
          <w:delText>QO</w:delText>
        </w:r>
        <w:r w:rsidDel="00E631A1">
          <w:rPr>
            <w:color w:val="005583"/>
            <w:sz w:val="20"/>
            <w:szCs w:val="20"/>
          </w:rPr>
          <w:delText xml:space="preserve"> 318/2017 – Reafirma entendimento constante da Reclamação nº 1/2006 no sentido de que o parecer pela aprovação, total ou parcial, de duas ou mais proposições deve concluir com a apresentação de um Substitutivo. Sendo idênticas as proposições, não é possível, nesta fase do processo, aprovar uma e declarar prejudicada a outra, por isso há que se aprovar uma e rejeitar a outra. </w:delText>
        </w:r>
      </w:del>
    </w:p>
    <w:p w14:paraId="00000818" w14:textId="563704B4" w:rsidR="003D183A" w:rsidDel="00E631A1" w:rsidRDefault="008B7924" w:rsidP="00E631A1">
      <w:pPr>
        <w:widowControl w:val="0"/>
        <w:pBdr>
          <w:top w:val="nil"/>
          <w:left w:val="nil"/>
          <w:bottom w:val="nil"/>
          <w:right w:val="nil"/>
          <w:between w:val="nil"/>
        </w:pBdr>
        <w:spacing w:before="0" w:after="113"/>
        <w:ind w:left="567" w:firstLine="0"/>
        <w:jc w:val="center"/>
        <w:rPr>
          <w:del w:id="3854" w:author="Cristiano de Menezes Feu" w:date="2022-11-21T08:33:00Z"/>
          <w:b/>
          <w:color w:val="005583"/>
          <w:sz w:val="20"/>
          <w:szCs w:val="20"/>
        </w:rPr>
        <w:pPrChange w:id="3855" w:author="Cristiano de Menezes Feu" w:date="2022-11-21T08:33:00Z">
          <w:pPr>
            <w:widowControl w:val="0"/>
            <w:pBdr>
              <w:top w:val="nil"/>
              <w:left w:val="nil"/>
              <w:bottom w:val="nil"/>
              <w:right w:val="nil"/>
              <w:between w:val="nil"/>
            </w:pBdr>
            <w:spacing w:before="0" w:after="113"/>
            <w:ind w:left="567" w:firstLine="0"/>
          </w:pPr>
        </w:pPrChange>
      </w:pPr>
      <w:del w:id="3856" w:author="Cristiano de Menezes Feu" w:date="2022-11-21T08:33:00Z">
        <w:r w:rsidDel="00E631A1">
          <w:rPr>
            <w:b/>
            <w:color w:val="005583"/>
            <w:sz w:val="20"/>
            <w:szCs w:val="20"/>
          </w:rPr>
          <w:delText>Prática 1:</w:delText>
        </w:r>
        <w:r w:rsidDel="00E631A1">
          <w:rPr>
            <w:color w:val="005583"/>
            <w:sz w:val="20"/>
            <w:szCs w:val="20"/>
          </w:rPr>
          <w:delText xml:space="preserve"> admite-se parecer no sentido de rejeitar projeto de lei que trata de competência exclusiva do Poder Executivo e, consequentemente, de apresentar a indicação prevista no art. 113, I. A nova proposição tramita como de autoria da Comissão. Exemplo: PL 5261/2016 e INC 4113/2017.</w:delText>
        </w:r>
      </w:del>
    </w:p>
    <w:p w14:paraId="00000819" w14:textId="1D40AADA" w:rsidR="003D183A" w:rsidDel="00E631A1" w:rsidRDefault="008B7924" w:rsidP="00E631A1">
      <w:pPr>
        <w:widowControl w:val="0"/>
        <w:pBdr>
          <w:top w:val="nil"/>
          <w:left w:val="nil"/>
          <w:bottom w:val="nil"/>
          <w:right w:val="nil"/>
          <w:between w:val="nil"/>
        </w:pBdr>
        <w:spacing w:before="0" w:after="113"/>
        <w:ind w:left="567" w:firstLine="0"/>
        <w:jc w:val="center"/>
        <w:rPr>
          <w:del w:id="3857" w:author="Cristiano de Menezes Feu" w:date="2022-11-21T08:33:00Z"/>
          <w:b/>
          <w:color w:val="005583"/>
          <w:sz w:val="20"/>
          <w:szCs w:val="20"/>
        </w:rPr>
        <w:pPrChange w:id="3858" w:author="Cristiano de Menezes Feu" w:date="2022-11-21T08:33:00Z">
          <w:pPr>
            <w:widowControl w:val="0"/>
            <w:pBdr>
              <w:top w:val="nil"/>
              <w:left w:val="nil"/>
              <w:bottom w:val="nil"/>
              <w:right w:val="nil"/>
              <w:between w:val="nil"/>
            </w:pBdr>
            <w:spacing w:before="0" w:after="113"/>
            <w:ind w:left="567" w:firstLine="0"/>
          </w:pPr>
        </w:pPrChange>
      </w:pPr>
      <w:del w:id="3859" w:author="Cristiano de Menezes Feu" w:date="2022-11-21T08:33:00Z">
        <w:r w:rsidDel="00E631A1">
          <w:rPr>
            <w:b/>
            <w:color w:val="005583"/>
            <w:sz w:val="20"/>
            <w:szCs w:val="20"/>
          </w:rPr>
          <w:delText>Prática 2:</w:delText>
        </w:r>
        <w:r w:rsidDel="00E631A1">
          <w:rPr>
            <w:color w:val="005583"/>
            <w:sz w:val="20"/>
            <w:szCs w:val="20"/>
          </w:rPr>
          <w:delText xml:space="preserve"> nas Comissões, a alteração do parecer pelo Relator é feita mediante apresentação de novo relatório ou de complementação de voto. Em se tratando de alteração feita pela Comissão, decorrente da aprovação de destaque, o Relator apresenta “parecer reformulado” com as alterações aprovadas. Exemplo: PL 29/2007.</w:delText>
        </w:r>
      </w:del>
    </w:p>
    <w:p w14:paraId="0000081A" w14:textId="5A4B72DE" w:rsidR="003D183A" w:rsidDel="00E631A1" w:rsidRDefault="008B7924" w:rsidP="00E631A1">
      <w:pPr>
        <w:widowControl w:val="0"/>
        <w:pBdr>
          <w:top w:val="nil"/>
          <w:left w:val="nil"/>
          <w:bottom w:val="nil"/>
          <w:right w:val="nil"/>
          <w:between w:val="nil"/>
        </w:pBdr>
        <w:spacing w:before="0" w:after="113"/>
        <w:ind w:left="567" w:firstLine="0"/>
        <w:jc w:val="center"/>
        <w:rPr>
          <w:del w:id="3860" w:author="Cristiano de Menezes Feu" w:date="2022-11-21T08:33:00Z"/>
          <w:color w:val="005583"/>
          <w:sz w:val="20"/>
          <w:szCs w:val="20"/>
        </w:rPr>
        <w:pPrChange w:id="3861" w:author="Cristiano de Menezes Feu" w:date="2022-11-21T08:33:00Z">
          <w:pPr>
            <w:widowControl w:val="0"/>
            <w:pBdr>
              <w:top w:val="nil"/>
              <w:left w:val="nil"/>
              <w:bottom w:val="nil"/>
              <w:right w:val="nil"/>
              <w:between w:val="nil"/>
            </w:pBdr>
            <w:spacing w:before="0" w:after="113"/>
            <w:ind w:left="567" w:firstLine="0"/>
          </w:pPr>
        </w:pPrChange>
      </w:pPr>
      <w:del w:id="3862" w:author="Cristiano de Menezes Feu" w:date="2022-11-21T08:33:00Z">
        <w:r w:rsidDel="00E631A1">
          <w:rPr>
            <w:b/>
            <w:color w:val="005583"/>
            <w:sz w:val="20"/>
            <w:szCs w:val="20"/>
          </w:rPr>
          <w:delText xml:space="preserve">Precedente: </w:delText>
        </w:r>
        <w:r w:rsidDel="00E631A1">
          <w:rPr>
            <w:color w:val="005583"/>
            <w:sz w:val="20"/>
            <w:szCs w:val="20"/>
          </w:rPr>
          <w:delText xml:space="preserve">O PL 6781/2010 foi transformado no PLP 161/2015, em virtude de aprovação do parecer do relator na CCJC com essa orientação, mantendo-se a autoria do parlamentar. </w:delText>
        </w:r>
      </w:del>
    </w:p>
    <w:p w14:paraId="0000081B" w14:textId="5F0D2095" w:rsidR="003D183A" w:rsidDel="00E631A1" w:rsidRDefault="008B7924" w:rsidP="00E631A1">
      <w:pPr>
        <w:widowControl w:val="0"/>
        <w:pBdr>
          <w:top w:val="nil"/>
          <w:left w:val="nil"/>
          <w:bottom w:val="nil"/>
          <w:right w:val="nil"/>
          <w:between w:val="nil"/>
        </w:pBdr>
        <w:ind w:firstLine="0"/>
        <w:jc w:val="center"/>
        <w:rPr>
          <w:del w:id="3863" w:author="Cristiano de Menezes Feu" w:date="2022-11-21T08:33:00Z"/>
          <w:color w:val="000000"/>
        </w:rPr>
        <w:pPrChange w:id="3864" w:author="Cristiano de Menezes Feu" w:date="2022-11-21T08:33:00Z">
          <w:pPr>
            <w:widowControl w:val="0"/>
            <w:pBdr>
              <w:top w:val="nil"/>
              <w:left w:val="nil"/>
              <w:bottom w:val="nil"/>
              <w:right w:val="nil"/>
              <w:between w:val="nil"/>
            </w:pBdr>
          </w:pPr>
        </w:pPrChange>
      </w:pPr>
      <w:del w:id="3865" w:author="Cristiano de Menezes Feu" w:date="2022-11-21T08:33:00Z">
        <w:r w:rsidDel="00E631A1">
          <w:rPr>
            <w:color w:val="000000"/>
          </w:rPr>
          <w:delText xml:space="preserve">V - é lícito às Comissões determinar o arquivamento de papéis enviados à sua apreciação, exceto proposições, publicando-se o despacho respectivo na ata dos seus trabalhos; </w:delText>
        </w:r>
      </w:del>
    </w:p>
    <w:p w14:paraId="0000081C" w14:textId="63AC1CB6" w:rsidR="003D183A" w:rsidDel="00E631A1" w:rsidRDefault="008B7924" w:rsidP="00E631A1">
      <w:pPr>
        <w:widowControl w:val="0"/>
        <w:pBdr>
          <w:top w:val="nil"/>
          <w:left w:val="nil"/>
          <w:bottom w:val="nil"/>
          <w:right w:val="nil"/>
          <w:between w:val="nil"/>
        </w:pBdr>
        <w:spacing w:before="0" w:after="113"/>
        <w:ind w:left="567" w:firstLine="0"/>
        <w:jc w:val="center"/>
        <w:rPr>
          <w:del w:id="3866" w:author="Cristiano de Menezes Feu" w:date="2022-11-21T08:33:00Z"/>
          <w:color w:val="005583"/>
          <w:sz w:val="20"/>
          <w:szCs w:val="20"/>
        </w:rPr>
        <w:pPrChange w:id="3867" w:author="Cristiano de Menezes Feu" w:date="2022-11-21T08:33:00Z">
          <w:pPr>
            <w:widowControl w:val="0"/>
            <w:pBdr>
              <w:top w:val="nil"/>
              <w:left w:val="nil"/>
              <w:bottom w:val="nil"/>
              <w:right w:val="nil"/>
              <w:between w:val="nil"/>
            </w:pBdr>
            <w:spacing w:before="0" w:after="113"/>
            <w:ind w:left="567" w:firstLine="0"/>
          </w:pPr>
        </w:pPrChange>
      </w:pPr>
      <w:del w:id="3868" w:author="Cristiano de Menezes Feu" w:date="2022-11-21T08:33:00Z">
        <w:r w:rsidDel="00E631A1">
          <w:rPr>
            <w:color w:val="005583"/>
            <w:sz w:val="20"/>
            <w:szCs w:val="20"/>
          </w:rPr>
          <w:delText>Art. 105.</w:delText>
        </w:r>
      </w:del>
    </w:p>
    <w:p w14:paraId="0000081D" w14:textId="24384729" w:rsidR="003D183A" w:rsidDel="00E631A1" w:rsidRDefault="008B7924" w:rsidP="00E631A1">
      <w:pPr>
        <w:widowControl w:val="0"/>
        <w:pBdr>
          <w:top w:val="nil"/>
          <w:left w:val="nil"/>
          <w:bottom w:val="nil"/>
          <w:right w:val="nil"/>
          <w:between w:val="nil"/>
        </w:pBdr>
        <w:ind w:firstLine="0"/>
        <w:jc w:val="center"/>
        <w:rPr>
          <w:del w:id="3869" w:author="Cristiano de Menezes Feu" w:date="2022-11-21T08:33:00Z"/>
          <w:b/>
          <w:color w:val="000000"/>
        </w:rPr>
        <w:pPrChange w:id="3870" w:author="Cristiano de Menezes Feu" w:date="2022-11-21T08:33:00Z">
          <w:pPr>
            <w:widowControl w:val="0"/>
            <w:pBdr>
              <w:top w:val="nil"/>
              <w:left w:val="nil"/>
              <w:bottom w:val="nil"/>
              <w:right w:val="nil"/>
              <w:between w:val="nil"/>
            </w:pBdr>
          </w:pPr>
        </w:pPrChange>
      </w:pPr>
      <w:del w:id="3871" w:author="Cristiano de Menezes Feu" w:date="2022-11-21T08:33:00Z">
        <w:r w:rsidDel="00E631A1">
          <w:rPr>
            <w:color w:val="000000"/>
          </w:rPr>
          <w:delText xml:space="preserve">VI - lido o parecer, ou dispensada a sua leitura se for distribuído em avulsos, será ele de imediato submetido a discussão; </w:delText>
        </w:r>
      </w:del>
    </w:p>
    <w:p w14:paraId="0000081E" w14:textId="791383C9" w:rsidR="003D183A" w:rsidDel="00E631A1" w:rsidRDefault="008B7924" w:rsidP="00E631A1">
      <w:pPr>
        <w:widowControl w:val="0"/>
        <w:pBdr>
          <w:top w:val="nil"/>
          <w:left w:val="nil"/>
          <w:bottom w:val="nil"/>
          <w:right w:val="nil"/>
          <w:between w:val="nil"/>
        </w:pBdr>
        <w:spacing w:before="0" w:after="113"/>
        <w:ind w:left="567" w:firstLine="0"/>
        <w:jc w:val="center"/>
        <w:rPr>
          <w:del w:id="3872" w:author="Cristiano de Menezes Feu" w:date="2022-11-21T08:33:00Z"/>
          <w:b/>
          <w:color w:val="005583"/>
          <w:sz w:val="20"/>
          <w:szCs w:val="20"/>
        </w:rPr>
        <w:pPrChange w:id="3873" w:author="Cristiano de Menezes Feu" w:date="2022-11-21T08:33:00Z">
          <w:pPr>
            <w:widowControl w:val="0"/>
            <w:pBdr>
              <w:top w:val="nil"/>
              <w:left w:val="nil"/>
              <w:bottom w:val="nil"/>
              <w:right w:val="nil"/>
              <w:between w:val="nil"/>
            </w:pBdr>
            <w:spacing w:before="0" w:after="113"/>
            <w:ind w:left="567" w:firstLine="0"/>
          </w:pPr>
        </w:pPrChange>
      </w:pPr>
      <w:del w:id="3874" w:author="Cristiano de Menezes Feu" w:date="2022-11-21T08:33:00Z">
        <w:r w:rsidDel="00E631A1">
          <w:rPr>
            <w:b/>
            <w:color w:val="005583"/>
            <w:sz w:val="20"/>
            <w:szCs w:val="20"/>
          </w:rPr>
          <w:delText>QO</w:delText>
        </w:r>
        <w:r w:rsidDel="00E631A1">
          <w:rPr>
            <w:color w:val="005583"/>
            <w:sz w:val="20"/>
            <w:szCs w:val="20"/>
          </w:rPr>
          <w:delText xml:space="preserve"> 24/2011 – Decide que “I - as comissões não podem discutir e votar pareceres apresentados por quem delas não sejam membros na ocasião; II - caso existam nas comissões pareceres apresentados por deputados que delas não mais sejam membros, devem as proposições a que se refiram ser redistribuídas a novos relatores, que poderão aproveitar ou não, total ou parcialmente, os pareceres anteriormente oferecidos”. </w:delText>
        </w:r>
      </w:del>
    </w:p>
    <w:p w14:paraId="0000081F" w14:textId="3D6E5BEC" w:rsidR="003D183A" w:rsidDel="00E631A1" w:rsidRDefault="008B7924" w:rsidP="00E631A1">
      <w:pPr>
        <w:widowControl w:val="0"/>
        <w:pBdr>
          <w:top w:val="nil"/>
          <w:left w:val="nil"/>
          <w:bottom w:val="nil"/>
          <w:right w:val="nil"/>
          <w:between w:val="nil"/>
        </w:pBdr>
        <w:spacing w:before="0" w:after="113"/>
        <w:ind w:left="567" w:firstLine="0"/>
        <w:jc w:val="center"/>
        <w:rPr>
          <w:del w:id="3875" w:author="Cristiano de Menezes Feu" w:date="2022-11-21T08:33:00Z"/>
          <w:color w:val="005583"/>
          <w:sz w:val="20"/>
          <w:szCs w:val="20"/>
        </w:rPr>
        <w:pPrChange w:id="3876" w:author="Cristiano de Menezes Feu" w:date="2022-11-21T08:33:00Z">
          <w:pPr>
            <w:widowControl w:val="0"/>
            <w:pBdr>
              <w:top w:val="nil"/>
              <w:left w:val="nil"/>
              <w:bottom w:val="nil"/>
              <w:right w:val="nil"/>
              <w:between w:val="nil"/>
            </w:pBdr>
            <w:spacing w:before="0" w:after="113"/>
            <w:ind w:left="567" w:firstLine="0"/>
          </w:pPr>
        </w:pPrChange>
      </w:pPr>
      <w:del w:id="3877" w:author="Cristiano de Menezes Feu" w:date="2022-11-21T08:33:00Z">
        <w:r w:rsidDel="00E631A1">
          <w:rPr>
            <w:b/>
            <w:color w:val="005583"/>
            <w:sz w:val="20"/>
            <w:szCs w:val="20"/>
          </w:rPr>
          <w:delText>QO</w:delText>
        </w:r>
        <w:r w:rsidDel="00E631A1">
          <w:rPr>
            <w:color w:val="005583"/>
            <w:sz w:val="20"/>
            <w:szCs w:val="20"/>
          </w:rPr>
          <w:delText xml:space="preserve"> 92/2003 e QO 93/2003 – Decide que “a obrigatoriedade de distribuição de avulsos com antecedência de pelo menos vinte e quatro horas refere-se unicamente às proposições constantes da pauta”, e não do parecer do relator, o qual “poderá ser oferecido antecipadamente, quando então a hipótese de distribuição de avulsos estará contemplada, como também poderá ser oferecido até o início da discussão da matéria, quando então será necessária a leitura do parecer”.</w:delText>
        </w:r>
      </w:del>
    </w:p>
    <w:p w14:paraId="00000820" w14:textId="0941D29E" w:rsidR="003D183A" w:rsidDel="00E631A1" w:rsidRDefault="008B7924" w:rsidP="00E631A1">
      <w:pPr>
        <w:widowControl w:val="0"/>
        <w:pBdr>
          <w:top w:val="nil"/>
          <w:left w:val="nil"/>
          <w:bottom w:val="nil"/>
          <w:right w:val="nil"/>
          <w:between w:val="nil"/>
        </w:pBdr>
        <w:spacing w:before="0" w:after="113"/>
        <w:ind w:left="567" w:firstLine="0"/>
        <w:jc w:val="center"/>
        <w:rPr>
          <w:del w:id="3878" w:author="Cristiano de Menezes Feu" w:date="2022-11-21T08:33:00Z"/>
          <w:color w:val="005583"/>
          <w:sz w:val="20"/>
          <w:szCs w:val="20"/>
        </w:rPr>
        <w:pPrChange w:id="3879" w:author="Cristiano de Menezes Feu" w:date="2022-11-21T08:33:00Z">
          <w:pPr>
            <w:widowControl w:val="0"/>
            <w:pBdr>
              <w:top w:val="nil"/>
              <w:left w:val="nil"/>
              <w:bottom w:val="nil"/>
              <w:right w:val="nil"/>
              <w:between w:val="nil"/>
            </w:pBdr>
            <w:spacing w:before="0" w:after="113"/>
            <w:ind w:left="567" w:firstLine="0"/>
          </w:pPr>
        </w:pPrChange>
      </w:pPr>
      <w:del w:id="3880" w:author="Cristiano de Menezes Feu" w:date="2022-11-21T08:33:00Z">
        <w:r w:rsidDel="00E631A1">
          <w:rPr>
            <w:b/>
            <w:color w:val="005583"/>
            <w:sz w:val="20"/>
            <w:szCs w:val="20"/>
          </w:rPr>
          <w:delText>REC</w:delText>
        </w:r>
        <w:r w:rsidDel="00E631A1">
          <w:rPr>
            <w:color w:val="005583"/>
            <w:sz w:val="20"/>
            <w:szCs w:val="20"/>
          </w:rPr>
          <w:delText xml:space="preserve"> 47/2019 – Diferente da QO 435/2014</w:delText>
        </w:r>
        <w:r w:rsidDel="00E631A1">
          <w:rPr>
            <w:color w:val="005583"/>
            <w:sz w:val="20"/>
            <w:szCs w:val="20"/>
            <w:vertAlign w:val="superscript"/>
          </w:rPr>
          <w:footnoteReference w:id="194"/>
        </w:r>
        <w:r w:rsidDel="00E631A1">
          <w:rPr>
            <w:color w:val="005583"/>
            <w:sz w:val="20"/>
            <w:szCs w:val="20"/>
          </w:rPr>
          <w:delText>, decide que “somente se pode conceder vista após a leitura do parecer do relator ou a declaração de sua dispensa (marco inicial), caso o parecer tenha sido disponibilizado previamente com a pauta da reunião, e até o anúncio da votação da matéria (marco final) […] Afigura-se igualmente razoável o entendimento segundo o qual a disponibilização prévia do parecer é condição necessária, mas não suficiente à dispensa de sua leitura. Para tanto, faz-se também necessária a anuência do relator”. Dispensada a leitura, a concessão da palavra ao Relator para apresentar um resumo ou fazer esclarecimentos, “desde que não acresçam elementos novos ao parecer previamente disponibilizado aos membros da Comissão, não caracterizam ato processual novo”.</w:delText>
        </w:r>
      </w:del>
    </w:p>
    <w:p w14:paraId="00000821" w14:textId="359BAE58" w:rsidR="003D183A" w:rsidDel="00E631A1" w:rsidRDefault="008B7924" w:rsidP="00E631A1">
      <w:pPr>
        <w:widowControl w:val="0"/>
        <w:pBdr>
          <w:top w:val="nil"/>
          <w:left w:val="nil"/>
          <w:bottom w:val="nil"/>
          <w:right w:val="nil"/>
          <w:between w:val="nil"/>
        </w:pBdr>
        <w:ind w:firstLine="0"/>
        <w:jc w:val="center"/>
        <w:rPr>
          <w:del w:id="3884" w:author="Cristiano de Menezes Feu" w:date="2022-11-21T08:33:00Z"/>
          <w:color w:val="000000"/>
        </w:rPr>
        <w:pPrChange w:id="3885" w:author="Cristiano de Menezes Feu" w:date="2022-11-21T08:33:00Z">
          <w:pPr>
            <w:widowControl w:val="0"/>
            <w:pBdr>
              <w:top w:val="nil"/>
              <w:left w:val="nil"/>
              <w:bottom w:val="nil"/>
              <w:right w:val="nil"/>
              <w:between w:val="nil"/>
            </w:pBdr>
          </w:pPr>
        </w:pPrChange>
      </w:pPr>
      <w:del w:id="3886" w:author="Cristiano de Menezes Feu" w:date="2022-11-21T08:33:00Z">
        <w:r w:rsidDel="00E631A1">
          <w:rPr>
            <w:color w:val="000000"/>
          </w:rPr>
          <w:delText xml:space="preserve">VII - durante a discussão na Comissão, podem usar da palavra o Autor do projeto, o Relator, demais membros e Líder, durante quinze minutos improrrogáveis, e, por dez minutos, Deputados que a ela não pertençam; é facultada a apresentação de requerimento de encerramento da discussão após falarem dez Deputados; </w:delText>
        </w:r>
        <w:r w:rsidDel="00E631A1">
          <w:rPr>
            <w:color w:val="005583"/>
            <w:vertAlign w:val="superscript"/>
          </w:rPr>
          <w:footnoteReference w:id="195"/>
        </w:r>
      </w:del>
    </w:p>
    <w:p w14:paraId="00000822" w14:textId="29D997AD" w:rsidR="003D183A" w:rsidDel="00E631A1" w:rsidRDefault="008B7924" w:rsidP="00E631A1">
      <w:pPr>
        <w:widowControl w:val="0"/>
        <w:pBdr>
          <w:top w:val="nil"/>
          <w:left w:val="nil"/>
          <w:bottom w:val="nil"/>
          <w:right w:val="nil"/>
          <w:between w:val="nil"/>
        </w:pBdr>
        <w:spacing w:before="0" w:after="113"/>
        <w:ind w:left="567" w:firstLine="0"/>
        <w:jc w:val="center"/>
        <w:rPr>
          <w:del w:id="3890" w:author="Cristiano de Menezes Feu" w:date="2022-11-21T08:33:00Z"/>
          <w:color w:val="005583"/>
          <w:sz w:val="20"/>
          <w:szCs w:val="20"/>
        </w:rPr>
        <w:pPrChange w:id="3891" w:author="Cristiano de Menezes Feu" w:date="2022-11-21T08:33:00Z">
          <w:pPr>
            <w:widowControl w:val="0"/>
            <w:pBdr>
              <w:top w:val="nil"/>
              <w:left w:val="nil"/>
              <w:bottom w:val="nil"/>
              <w:right w:val="nil"/>
              <w:between w:val="nil"/>
            </w:pBdr>
            <w:spacing w:before="0" w:after="113"/>
            <w:ind w:left="567" w:firstLine="0"/>
          </w:pPr>
        </w:pPrChange>
      </w:pPr>
      <w:del w:id="3892" w:author="Cristiano de Menezes Feu" w:date="2022-11-21T08:33:00Z">
        <w:r w:rsidDel="00E631A1">
          <w:rPr>
            <w:color w:val="005583"/>
            <w:sz w:val="20"/>
            <w:szCs w:val="20"/>
          </w:rPr>
          <w:delText>Art. 41, VII; art. 172; art. 174; art. 178.</w:delText>
        </w:r>
      </w:del>
    </w:p>
    <w:p w14:paraId="00000823" w14:textId="6D7EFCF7" w:rsidR="003D183A" w:rsidDel="00E631A1" w:rsidRDefault="008B7924" w:rsidP="00E631A1">
      <w:pPr>
        <w:widowControl w:val="0"/>
        <w:pBdr>
          <w:top w:val="nil"/>
          <w:left w:val="nil"/>
          <w:bottom w:val="nil"/>
          <w:right w:val="nil"/>
          <w:between w:val="nil"/>
        </w:pBdr>
        <w:ind w:firstLine="0"/>
        <w:jc w:val="center"/>
        <w:rPr>
          <w:del w:id="3893" w:author="Cristiano de Menezes Feu" w:date="2022-11-21T08:33:00Z"/>
          <w:color w:val="000000"/>
        </w:rPr>
        <w:pPrChange w:id="3894" w:author="Cristiano de Menezes Feu" w:date="2022-11-21T08:33:00Z">
          <w:pPr>
            <w:widowControl w:val="0"/>
            <w:pBdr>
              <w:top w:val="nil"/>
              <w:left w:val="nil"/>
              <w:bottom w:val="nil"/>
              <w:right w:val="nil"/>
              <w:between w:val="nil"/>
            </w:pBdr>
          </w:pPr>
        </w:pPrChange>
      </w:pPr>
      <w:del w:id="3895" w:author="Cristiano de Menezes Feu" w:date="2022-11-21T08:33:00Z">
        <w:r w:rsidDel="00E631A1">
          <w:rPr>
            <w:color w:val="000000"/>
          </w:rPr>
          <w:delText xml:space="preserve">VIII - os Autores terão ciência, com antecedência mínima de três sessões, da data em que suas proposições serão discutidas em Comissão técnica, salvo se estiverem em regime de urgência; </w:delText>
        </w:r>
      </w:del>
    </w:p>
    <w:p w14:paraId="00000824" w14:textId="22B9362A" w:rsidR="003D183A" w:rsidDel="00E631A1" w:rsidRDefault="008B7924" w:rsidP="00E631A1">
      <w:pPr>
        <w:widowControl w:val="0"/>
        <w:pBdr>
          <w:top w:val="nil"/>
          <w:left w:val="nil"/>
          <w:bottom w:val="nil"/>
          <w:right w:val="nil"/>
          <w:between w:val="nil"/>
        </w:pBdr>
        <w:spacing w:before="0" w:after="113"/>
        <w:ind w:left="567" w:firstLine="0"/>
        <w:jc w:val="center"/>
        <w:rPr>
          <w:del w:id="3896" w:author="Cristiano de Menezes Feu" w:date="2022-11-21T08:33:00Z"/>
          <w:b/>
          <w:color w:val="005583"/>
          <w:sz w:val="20"/>
          <w:szCs w:val="20"/>
        </w:rPr>
        <w:pPrChange w:id="3897" w:author="Cristiano de Menezes Feu" w:date="2022-11-21T08:33:00Z">
          <w:pPr>
            <w:widowControl w:val="0"/>
            <w:pBdr>
              <w:top w:val="nil"/>
              <w:left w:val="nil"/>
              <w:bottom w:val="nil"/>
              <w:right w:val="nil"/>
              <w:between w:val="nil"/>
            </w:pBdr>
            <w:spacing w:before="0" w:after="113"/>
            <w:ind w:left="567" w:firstLine="0"/>
          </w:pPr>
        </w:pPrChange>
      </w:pPr>
      <w:del w:id="3898" w:author="Cristiano de Menezes Feu" w:date="2022-11-21T08:33:00Z">
        <w:r w:rsidDel="00E631A1">
          <w:rPr>
            <w:color w:val="005583"/>
            <w:sz w:val="20"/>
            <w:szCs w:val="20"/>
          </w:rPr>
          <w:delText>Art. 153; art. 155; art. 157.</w:delText>
        </w:r>
      </w:del>
    </w:p>
    <w:p w14:paraId="00000825" w14:textId="2D1CB437" w:rsidR="003D183A" w:rsidDel="00E631A1" w:rsidRDefault="008B7924" w:rsidP="00E631A1">
      <w:pPr>
        <w:widowControl w:val="0"/>
        <w:pBdr>
          <w:top w:val="nil"/>
          <w:left w:val="nil"/>
          <w:bottom w:val="nil"/>
          <w:right w:val="nil"/>
          <w:between w:val="nil"/>
        </w:pBdr>
        <w:spacing w:before="0" w:after="113"/>
        <w:ind w:left="567" w:firstLine="0"/>
        <w:jc w:val="center"/>
        <w:rPr>
          <w:del w:id="3899" w:author="Cristiano de Menezes Feu" w:date="2022-11-21T08:33:00Z"/>
          <w:b/>
          <w:color w:val="005583"/>
          <w:sz w:val="20"/>
          <w:szCs w:val="20"/>
        </w:rPr>
        <w:pPrChange w:id="3900" w:author="Cristiano de Menezes Feu" w:date="2022-11-21T08:33:00Z">
          <w:pPr>
            <w:widowControl w:val="0"/>
            <w:pBdr>
              <w:top w:val="nil"/>
              <w:left w:val="nil"/>
              <w:bottom w:val="nil"/>
              <w:right w:val="nil"/>
              <w:between w:val="nil"/>
            </w:pBdr>
            <w:spacing w:before="0" w:after="113"/>
            <w:ind w:left="567" w:firstLine="0"/>
          </w:pPr>
        </w:pPrChange>
      </w:pPr>
      <w:del w:id="3901" w:author="Cristiano de Menezes Feu" w:date="2022-11-21T08:33:00Z">
        <w:r w:rsidDel="00E631A1">
          <w:rPr>
            <w:b/>
            <w:color w:val="005583"/>
            <w:sz w:val="20"/>
            <w:szCs w:val="20"/>
          </w:rPr>
          <w:delText>QO</w:delText>
        </w:r>
        <w:r w:rsidDel="00E631A1">
          <w:rPr>
            <w:color w:val="005583"/>
            <w:sz w:val="20"/>
            <w:szCs w:val="20"/>
          </w:rPr>
          <w:delText xml:space="preserve"> 164/2007 – “[...]o disposto no art. 57, inciso VIII do Regimento, diz respeito apenas às Comissões Permanentes, não se aplicando às Comissões Especiais, que têm uma só matéria para apreciar”.</w:delText>
        </w:r>
      </w:del>
    </w:p>
    <w:p w14:paraId="00000826" w14:textId="5BAE225E" w:rsidR="003D183A" w:rsidDel="00E631A1" w:rsidRDefault="008B7924" w:rsidP="00E631A1">
      <w:pPr>
        <w:widowControl w:val="0"/>
        <w:pBdr>
          <w:top w:val="nil"/>
          <w:left w:val="nil"/>
          <w:bottom w:val="nil"/>
          <w:right w:val="nil"/>
          <w:between w:val="nil"/>
        </w:pBdr>
        <w:spacing w:before="0" w:after="113"/>
        <w:ind w:left="567" w:firstLine="0"/>
        <w:jc w:val="center"/>
        <w:rPr>
          <w:del w:id="3902" w:author="Cristiano de Menezes Feu" w:date="2022-11-21T08:33:00Z"/>
          <w:color w:val="005583"/>
          <w:sz w:val="20"/>
          <w:szCs w:val="20"/>
        </w:rPr>
        <w:pPrChange w:id="3903" w:author="Cristiano de Menezes Feu" w:date="2022-11-21T08:33:00Z">
          <w:pPr>
            <w:widowControl w:val="0"/>
            <w:pBdr>
              <w:top w:val="nil"/>
              <w:left w:val="nil"/>
              <w:bottom w:val="nil"/>
              <w:right w:val="nil"/>
              <w:between w:val="nil"/>
            </w:pBdr>
            <w:spacing w:before="0" w:after="113"/>
            <w:ind w:left="567" w:firstLine="0"/>
          </w:pPr>
        </w:pPrChange>
      </w:pPr>
      <w:del w:id="3904" w:author="Cristiano de Menezes Feu" w:date="2022-11-21T08:33:00Z">
        <w:r w:rsidDel="00E631A1">
          <w:rPr>
            <w:b/>
            <w:color w:val="005583"/>
            <w:sz w:val="20"/>
            <w:szCs w:val="20"/>
          </w:rPr>
          <w:delText>QO</w:delText>
        </w:r>
        <w:r w:rsidDel="00E631A1">
          <w:rPr>
            <w:color w:val="005583"/>
            <w:sz w:val="20"/>
            <w:szCs w:val="20"/>
          </w:rPr>
          <w:delText xml:space="preserve"> 368/2004 – Esclarece que “não há necessidade de os requerimentos serem distribuídos como avulsos”, já que “não faria sentido exigir a entrega antecipada de três sessões para um requerimento, ao abrigo do artigo 57, inciso VIII, do RICD, […] pois esse dispositivo refere-se às proposições legislativas que vêm tramitando na Casa”.</w:delText>
        </w:r>
      </w:del>
    </w:p>
    <w:p w14:paraId="00000827" w14:textId="5F8CBAF2" w:rsidR="003D183A" w:rsidDel="00E631A1" w:rsidRDefault="008B7924" w:rsidP="00E631A1">
      <w:pPr>
        <w:widowControl w:val="0"/>
        <w:pBdr>
          <w:top w:val="nil"/>
          <w:left w:val="nil"/>
          <w:bottom w:val="nil"/>
          <w:right w:val="nil"/>
          <w:between w:val="nil"/>
        </w:pBdr>
        <w:ind w:firstLine="0"/>
        <w:jc w:val="center"/>
        <w:rPr>
          <w:del w:id="3905" w:author="Cristiano de Menezes Feu" w:date="2022-11-21T08:33:00Z"/>
          <w:color w:val="000000"/>
        </w:rPr>
        <w:pPrChange w:id="3906" w:author="Cristiano de Menezes Feu" w:date="2022-11-21T08:33:00Z">
          <w:pPr>
            <w:widowControl w:val="0"/>
            <w:pBdr>
              <w:top w:val="nil"/>
              <w:left w:val="nil"/>
              <w:bottom w:val="nil"/>
              <w:right w:val="nil"/>
              <w:between w:val="nil"/>
            </w:pBdr>
          </w:pPr>
        </w:pPrChange>
      </w:pPr>
      <w:del w:id="3907" w:author="Cristiano de Menezes Feu" w:date="2022-11-21T08:33:00Z">
        <w:r w:rsidDel="00E631A1">
          <w:rPr>
            <w:color w:val="000000"/>
          </w:rPr>
          <w:delText xml:space="preserve">IX - encerrada a discussão, será dada a palavra ao Relator para réplica, se for o caso, por vinte minutos, procedendo-se, em seguida, à votação do parecer; </w:delText>
        </w:r>
      </w:del>
    </w:p>
    <w:p w14:paraId="00000828" w14:textId="7E5F4E26" w:rsidR="003D183A" w:rsidDel="00E631A1" w:rsidRDefault="008B7924" w:rsidP="00E631A1">
      <w:pPr>
        <w:widowControl w:val="0"/>
        <w:pBdr>
          <w:top w:val="nil"/>
          <w:left w:val="nil"/>
          <w:bottom w:val="nil"/>
          <w:right w:val="nil"/>
          <w:between w:val="nil"/>
        </w:pBdr>
        <w:ind w:firstLine="0"/>
        <w:jc w:val="center"/>
        <w:rPr>
          <w:del w:id="3908" w:author="Cristiano de Menezes Feu" w:date="2022-11-21T08:33:00Z"/>
          <w:color w:val="005583"/>
          <w:vertAlign w:val="superscript"/>
        </w:rPr>
        <w:pPrChange w:id="3909" w:author="Cristiano de Menezes Feu" w:date="2022-11-21T08:33:00Z">
          <w:pPr>
            <w:widowControl w:val="0"/>
            <w:pBdr>
              <w:top w:val="nil"/>
              <w:left w:val="nil"/>
              <w:bottom w:val="nil"/>
              <w:right w:val="nil"/>
              <w:between w:val="nil"/>
            </w:pBdr>
          </w:pPr>
        </w:pPrChange>
      </w:pPr>
      <w:del w:id="3910" w:author="Cristiano de Menezes Feu" w:date="2022-11-21T08:33:00Z">
        <w:r w:rsidDel="00E631A1">
          <w:rPr>
            <w:color w:val="000000"/>
          </w:rPr>
          <w:delText>IX-A - na votação, serão colhidos primeiramente os votos dos membros titulares presentes e, em seguida, os dos suplentes dos partidos dos titulares ausentes;</w:delText>
        </w:r>
        <w:r w:rsidDel="00E631A1">
          <w:rPr>
            <w:color w:val="005583"/>
            <w:vertAlign w:val="superscript"/>
          </w:rPr>
          <w:footnoteReference w:id="196"/>
        </w:r>
      </w:del>
    </w:p>
    <w:p w14:paraId="00000829" w14:textId="1CDC5BDB" w:rsidR="003D183A" w:rsidDel="00E631A1" w:rsidRDefault="008B7924" w:rsidP="00E631A1">
      <w:pPr>
        <w:widowControl w:val="0"/>
        <w:pBdr>
          <w:top w:val="nil"/>
          <w:left w:val="nil"/>
          <w:bottom w:val="nil"/>
          <w:right w:val="nil"/>
          <w:between w:val="nil"/>
        </w:pBdr>
        <w:ind w:firstLine="0"/>
        <w:jc w:val="center"/>
        <w:rPr>
          <w:del w:id="3914" w:author="Cristiano de Menezes Feu" w:date="2022-11-21T08:33:00Z"/>
          <w:b/>
          <w:color w:val="000000"/>
        </w:rPr>
        <w:pPrChange w:id="3915" w:author="Cristiano de Menezes Feu" w:date="2022-11-21T08:33:00Z">
          <w:pPr>
            <w:widowControl w:val="0"/>
            <w:pBdr>
              <w:top w:val="nil"/>
              <w:left w:val="nil"/>
              <w:bottom w:val="nil"/>
              <w:right w:val="nil"/>
              <w:between w:val="nil"/>
            </w:pBdr>
          </w:pPr>
        </w:pPrChange>
      </w:pPr>
      <w:del w:id="3916" w:author="Cristiano de Menezes Feu" w:date="2022-11-21T08:33:00Z">
        <w:r w:rsidDel="00E631A1">
          <w:rPr>
            <w:color w:val="000000"/>
          </w:rPr>
          <w:delText>X - se for aprovado o parecer em todos os seus termos, será tido como da Comissão e, desde logo, assinado pelo Presidente, pelo Relator ou Relator substituto e pelos autores de votos vencidos, em separado ou com restrições, que manifestem a intenção de fazê-lo; constarão da conclusão os nomes dos votantes e os respectivos votos;</w:delText>
        </w:r>
      </w:del>
    </w:p>
    <w:p w14:paraId="0000082A" w14:textId="5978C36D" w:rsidR="003D183A" w:rsidDel="00E631A1" w:rsidRDefault="008B7924" w:rsidP="00E631A1">
      <w:pPr>
        <w:widowControl w:val="0"/>
        <w:pBdr>
          <w:top w:val="nil"/>
          <w:left w:val="nil"/>
          <w:bottom w:val="nil"/>
          <w:right w:val="nil"/>
          <w:between w:val="nil"/>
        </w:pBdr>
        <w:spacing w:before="0" w:after="113"/>
        <w:ind w:left="567" w:firstLine="0"/>
        <w:jc w:val="center"/>
        <w:rPr>
          <w:del w:id="3917" w:author="Cristiano de Menezes Feu" w:date="2022-11-21T08:33:00Z"/>
          <w:color w:val="005583"/>
          <w:sz w:val="20"/>
          <w:szCs w:val="20"/>
        </w:rPr>
        <w:pPrChange w:id="3918" w:author="Cristiano de Menezes Feu" w:date="2022-11-21T08:33:00Z">
          <w:pPr>
            <w:widowControl w:val="0"/>
            <w:pBdr>
              <w:top w:val="nil"/>
              <w:left w:val="nil"/>
              <w:bottom w:val="nil"/>
              <w:right w:val="nil"/>
              <w:between w:val="nil"/>
            </w:pBdr>
            <w:spacing w:before="0" w:after="113"/>
            <w:ind w:left="567" w:firstLine="0"/>
          </w:pPr>
        </w:pPrChange>
      </w:pPr>
      <w:del w:id="3919" w:author="Cristiano de Menezes Feu" w:date="2022-11-21T08:33:00Z">
        <w:r w:rsidDel="00E631A1">
          <w:rPr>
            <w:b/>
            <w:color w:val="005583"/>
            <w:sz w:val="20"/>
            <w:szCs w:val="20"/>
          </w:rPr>
          <w:delText>Prática:</w:delText>
        </w:r>
        <w:r w:rsidDel="00E631A1">
          <w:rPr>
            <w:color w:val="005583"/>
            <w:sz w:val="20"/>
            <w:szCs w:val="20"/>
          </w:rPr>
          <w:delText xml:space="preserve"> os votos em separado acompanham o processo, mas não são apreciados nas Comissões seguintes.</w:delText>
        </w:r>
      </w:del>
    </w:p>
    <w:p w14:paraId="0000082B" w14:textId="305F9281" w:rsidR="003D183A" w:rsidDel="00E631A1" w:rsidRDefault="008B7924" w:rsidP="00E631A1">
      <w:pPr>
        <w:widowControl w:val="0"/>
        <w:pBdr>
          <w:top w:val="nil"/>
          <w:left w:val="nil"/>
          <w:bottom w:val="nil"/>
          <w:right w:val="nil"/>
          <w:between w:val="nil"/>
        </w:pBdr>
        <w:ind w:firstLine="0"/>
        <w:jc w:val="center"/>
        <w:rPr>
          <w:del w:id="3920" w:author="Cristiano de Menezes Feu" w:date="2022-11-21T08:33:00Z"/>
          <w:b/>
          <w:color w:val="000000"/>
        </w:rPr>
        <w:pPrChange w:id="3921" w:author="Cristiano de Menezes Feu" w:date="2022-11-21T08:33:00Z">
          <w:pPr>
            <w:widowControl w:val="0"/>
            <w:pBdr>
              <w:top w:val="nil"/>
              <w:left w:val="nil"/>
              <w:bottom w:val="nil"/>
              <w:right w:val="nil"/>
              <w:between w:val="nil"/>
            </w:pBdr>
          </w:pPr>
        </w:pPrChange>
      </w:pPr>
      <w:del w:id="3922" w:author="Cristiano de Menezes Feu" w:date="2022-11-21T08:33:00Z">
        <w:r w:rsidDel="00E631A1">
          <w:rPr>
            <w:color w:val="000000"/>
          </w:rPr>
          <w:delText xml:space="preserve">XI - se ao voto do Relator forem sugeridas alterações, com as quais ele concorde, ser-lhe-á concedido prazo até a reunião seguinte para a redação do novo texto; </w:delText>
        </w:r>
      </w:del>
    </w:p>
    <w:p w14:paraId="0000082C" w14:textId="0A1455E2" w:rsidR="003D183A" w:rsidDel="00E631A1" w:rsidRDefault="008B7924" w:rsidP="00E631A1">
      <w:pPr>
        <w:widowControl w:val="0"/>
        <w:pBdr>
          <w:top w:val="nil"/>
          <w:left w:val="nil"/>
          <w:bottom w:val="nil"/>
          <w:right w:val="nil"/>
          <w:between w:val="nil"/>
        </w:pBdr>
        <w:spacing w:before="0" w:after="113"/>
        <w:ind w:left="567" w:firstLine="0"/>
        <w:jc w:val="center"/>
        <w:rPr>
          <w:del w:id="3923" w:author="Cristiano de Menezes Feu" w:date="2022-11-21T08:33:00Z"/>
          <w:b/>
          <w:color w:val="005583"/>
          <w:sz w:val="20"/>
          <w:szCs w:val="20"/>
        </w:rPr>
        <w:pPrChange w:id="3924" w:author="Cristiano de Menezes Feu" w:date="2022-11-21T08:33:00Z">
          <w:pPr>
            <w:widowControl w:val="0"/>
            <w:pBdr>
              <w:top w:val="nil"/>
              <w:left w:val="nil"/>
              <w:bottom w:val="nil"/>
              <w:right w:val="nil"/>
              <w:between w:val="nil"/>
            </w:pBdr>
            <w:spacing w:before="0" w:after="113"/>
            <w:ind w:left="567" w:firstLine="0"/>
          </w:pPr>
        </w:pPrChange>
      </w:pPr>
      <w:del w:id="3925" w:author="Cristiano de Menezes Feu" w:date="2022-11-21T08:33:00Z">
        <w:r w:rsidDel="00E631A1">
          <w:rPr>
            <w:b/>
            <w:color w:val="005583"/>
            <w:sz w:val="20"/>
            <w:szCs w:val="20"/>
          </w:rPr>
          <w:delText>QO</w:delText>
        </w:r>
        <w:r w:rsidDel="00E631A1">
          <w:rPr>
            <w:color w:val="005583"/>
            <w:sz w:val="20"/>
            <w:szCs w:val="20"/>
          </w:rPr>
          <w:delText xml:space="preserve"> 380/2017 – Havendo sugestão de alteração e solicitado o prazo pelo Relator antes do início da votação, o Presidente deverá concedê-lo, não cabendo a este emitir juízo de valor, tendo em vista tratar-se de prerrogativa do Relator. </w:delText>
        </w:r>
      </w:del>
    </w:p>
    <w:p w14:paraId="0000082D" w14:textId="39C600D0" w:rsidR="003D183A" w:rsidDel="00E631A1" w:rsidRDefault="008B7924" w:rsidP="00E631A1">
      <w:pPr>
        <w:widowControl w:val="0"/>
        <w:pBdr>
          <w:top w:val="nil"/>
          <w:left w:val="nil"/>
          <w:bottom w:val="nil"/>
          <w:right w:val="nil"/>
          <w:between w:val="nil"/>
        </w:pBdr>
        <w:spacing w:before="0" w:after="113"/>
        <w:ind w:left="567" w:firstLine="0"/>
        <w:jc w:val="center"/>
        <w:rPr>
          <w:del w:id="3926" w:author="Cristiano de Menezes Feu" w:date="2022-11-21T08:33:00Z"/>
          <w:b/>
          <w:color w:val="005583"/>
          <w:sz w:val="20"/>
          <w:szCs w:val="20"/>
        </w:rPr>
        <w:pPrChange w:id="3927" w:author="Cristiano de Menezes Feu" w:date="2022-11-21T08:33:00Z">
          <w:pPr>
            <w:widowControl w:val="0"/>
            <w:pBdr>
              <w:top w:val="nil"/>
              <w:left w:val="nil"/>
              <w:bottom w:val="nil"/>
              <w:right w:val="nil"/>
              <w:between w:val="nil"/>
            </w:pBdr>
            <w:spacing w:before="0" w:after="113"/>
            <w:ind w:left="567" w:firstLine="0"/>
          </w:pPr>
        </w:pPrChange>
      </w:pPr>
      <w:del w:id="3928" w:author="Cristiano de Menezes Feu" w:date="2022-11-21T08:33:00Z">
        <w:r w:rsidDel="00E631A1">
          <w:rPr>
            <w:b/>
            <w:color w:val="005583"/>
            <w:sz w:val="20"/>
            <w:szCs w:val="20"/>
          </w:rPr>
          <w:delText>QO</w:delText>
        </w:r>
        <w:r w:rsidDel="00E631A1">
          <w:rPr>
            <w:color w:val="005583"/>
            <w:sz w:val="20"/>
            <w:szCs w:val="20"/>
          </w:rPr>
          <w:delText xml:space="preserve"> 168/2012 – “A faculdade assegurada ao Relator pelo art. 57, XI, do RICD, não pode se converter em prerrogativa de adiar a votação de uma matéria ao seu alvedrio, em contrariedade à vontade do Plenário da Comissão. É indispensável, para a concessão do prazo a que se refere o referido dispositivo, que o Relator tenha sido confrontado com uma sugestão concreta de alteração de seu parecer e tenha publicamente acatado a mesma”. </w:delText>
        </w:r>
      </w:del>
    </w:p>
    <w:p w14:paraId="0000082E" w14:textId="222444F6" w:rsidR="003D183A" w:rsidDel="00E631A1" w:rsidRDefault="008B7924" w:rsidP="00E631A1">
      <w:pPr>
        <w:widowControl w:val="0"/>
        <w:pBdr>
          <w:top w:val="nil"/>
          <w:left w:val="nil"/>
          <w:bottom w:val="nil"/>
          <w:right w:val="nil"/>
          <w:between w:val="nil"/>
        </w:pBdr>
        <w:spacing w:before="0" w:after="113"/>
        <w:ind w:left="567" w:firstLine="0"/>
        <w:jc w:val="center"/>
        <w:rPr>
          <w:del w:id="3929" w:author="Cristiano de Menezes Feu" w:date="2022-11-21T08:33:00Z"/>
          <w:b/>
          <w:color w:val="005583"/>
          <w:sz w:val="20"/>
          <w:szCs w:val="20"/>
        </w:rPr>
        <w:pPrChange w:id="3930" w:author="Cristiano de Menezes Feu" w:date="2022-11-21T08:33:00Z">
          <w:pPr>
            <w:widowControl w:val="0"/>
            <w:pBdr>
              <w:top w:val="nil"/>
              <w:left w:val="nil"/>
              <w:bottom w:val="nil"/>
              <w:right w:val="nil"/>
              <w:between w:val="nil"/>
            </w:pBdr>
            <w:spacing w:before="0" w:after="113"/>
            <w:ind w:left="567" w:firstLine="0"/>
          </w:pPr>
        </w:pPrChange>
      </w:pPr>
      <w:del w:id="3931" w:author="Cristiano de Menezes Feu" w:date="2022-11-21T08:33:00Z">
        <w:r w:rsidDel="00E631A1">
          <w:rPr>
            <w:b/>
            <w:color w:val="005583"/>
            <w:sz w:val="20"/>
            <w:szCs w:val="20"/>
          </w:rPr>
          <w:delText>QO</w:delText>
        </w:r>
        <w:r w:rsidDel="00E631A1">
          <w:rPr>
            <w:color w:val="005583"/>
            <w:sz w:val="20"/>
            <w:szCs w:val="20"/>
          </w:rPr>
          <w:delText xml:space="preserve"> 688/2006 – Entende “não ser possível apreciar e votar uma proposição sem a presença do Relator nomeado ou do Relator substituto, devido ao fato do mesmo ter a necessidade de apreciar as sugestões de alterações, suscitadas à proposição”. “O Presidente da Comissão, na ausência do Relator, deverá designar outro Relator, ou ele mesmo poderá funcionar como Relator ou Relator substituto. Se não houver nomeação de Relatoria a votação da matéria terá que ser adiada”</w:delText>
        </w:r>
      </w:del>
    </w:p>
    <w:p w14:paraId="0000082F" w14:textId="22AB8C8F" w:rsidR="003D183A" w:rsidDel="00E631A1" w:rsidRDefault="008B7924" w:rsidP="00E631A1">
      <w:pPr>
        <w:widowControl w:val="0"/>
        <w:pBdr>
          <w:top w:val="nil"/>
          <w:left w:val="nil"/>
          <w:bottom w:val="nil"/>
          <w:right w:val="nil"/>
          <w:between w:val="nil"/>
        </w:pBdr>
        <w:spacing w:before="0" w:after="113"/>
        <w:ind w:left="567" w:firstLine="0"/>
        <w:jc w:val="center"/>
        <w:rPr>
          <w:del w:id="3932" w:author="Cristiano de Menezes Feu" w:date="2022-11-21T08:33:00Z"/>
          <w:b/>
          <w:color w:val="005583"/>
          <w:sz w:val="20"/>
          <w:szCs w:val="20"/>
        </w:rPr>
        <w:pPrChange w:id="3933" w:author="Cristiano de Menezes Feu" w:date="2022-11-21T08:33:00Z">
          <w:pPr>
            <w:widowControl w:val="0"/>
            <w:pBdr>
              <w:top w:val="nil"/>
              <w:left w:val="nil"/>
              <w:bottom w:val="nil"/>
              <w:right w:val="nil"/>
              <w:between w:val="nil"/>
            </w:pBdr>
            <w:spacing w:before="0" w:after="113"/>
            <w:ind w:left="567" w:firstLine="0"/>
          </w:pPr>
        </w:pPrChange>
      </w:pPr>
      <w:del w:id="3934" w:author="Cristiano de Menezes Feu" w:date="2022-11-21T08:33:00Z">
        <w:r w:rsidDel="00E631A1">
          <w:rPr>
            <w:b/>
            <w:color w:val="005583"/>
            <w:sz w:val="20"/>
            <w:szCs w:val="20"/>
          </w:rPr>
          <w:delText>REM</w:delText>
        </w:r>
        <w:r w:rsidDel="00E631A1">
          <w:rPr>
            <w:color w:val="005583"/>
            <w:sz w:val="20"/>
            <w:szCs w:val="20"/>
          </w:rPr>
          <w:delText xml:space="preserve"> 4/2017 – Determina “que as Comissões sejam cientificadas de que deverão atentar para a natureza dos substitutivos provenientes do Senado Federal, para que os seus pareceres não deixem de se manifestar conclusivamente sobre cada qual das emendas procedentes daquela Casa”, conforme descreve o art. 190 do RICD. </w:delText>
        </w:r>
      </w:del>
    </w:p>
    <w:p w14:paraId="00000830" w14:textId="605AE3BE" w:rsidR="003D183A" w:rsidDel="00E631A1" w:rsidRDefault="008B7924" w:rsidP="00E631A1">
      <w:pPr>
        <w:widowControl w:val="0"/>
        <w:pBdr>
          <w:top w:val="nil"/>
          <w:left w:val="nil"/>
          <w:bottom w:val="nil"/>
          <w:right w:val="nil"/>
          <w:between w:val="nil"/>
        </w:pBdr>
        <w:spacing w:before="0" w:after="113"/>
        <w:ind w:left="567" w:firstLine="0"/>
        <w:jc w:val="center"/>
        <w:rPr>
          <w:del w:id="3935" w:author="Cristiano de Menezes Feu" w:date="2022-11-21T08:33:00Z"/>
          <w:color w:val="005583"/>
          <w:sz w:val="20"/>
          <w:szCs w:val="20"/>
        </w:rPr>
        <w:pPrChange w:id="3936" w:author="Cristiano de Menezes Feu" w:date="2022-11-21T08:33:00Z">
          <w:pPr>
            <w:widowControl w:val="0"/>
            <w:pBdr>
              <w:top w:val="nil"/>
              <w:left w:val="nil"/>
              <w:bottom w:val="nil"/>
              <w:right w:val="nil"/>
              <w:between w:val="nil"/>
            </w:pBdr>
            <w:spacing w:before="0" w:after="113"/>
            <w:ind w:left="567" w:firstLine="0"/>
          </w:pPr>
        </w:pPrChange>
      </w:pPr>
      <w:del w:id="3937" w:author="Cristiano de Menezes Feu" w:date="2022-11-21T08:33:00Z">
        <w:r w:rsidDel="00E631A1">
          <w:rPr>
            <w:b/>
            <w:color w:val="005583"/>
            <w:sz w:val="20"/>
            <w:szCs w:val="20"/>
          </w:rPr>
          <w:delText>Prática:</w:delText>
        </w:r>
        <w:r w:rsidDel="00E631A1">
          <w:rPr>
            <w:color w:val="005583"/>
            <w:sz w:val="20"/>
            <w:szCs w:val="20"/>
          </w:rPr>
          <w:delText xml:space="preserve"> nas Comissões, a alteração do parecer pelo Relator é feita mediante apresentação de novo parecer ou de complementação de voto. Em se tratando de alteração feita pela Comissão, decorrente da aprovação de destaque, o Relator apresenta “parecer reformulado” com as alterações aprovadas. Exemplo: PL 29/2007.</w:delText>
        </w:r>
      </w:del>
    </w:p>
    <w:p w14:paraId="00000831" w14:textId="4B36FA2E" w:rsidR="003D183A" w:rsidDel="00E631A1" w:rsidRDefault="008B7924" w:rsidP="00E631A1">
      <w:pPr>
        <w:widowControl w:val="0"/>
        <w:pBdr>
          <w:top w:val="nil"/>
          <w:left w:val="nil"/>
          <w:bottom w:val="nil"/>
          <w:right w:val="nil"/>
          <w:between w:val="nil"/>
        </w:pBdr>
        <w:ind w:firstLine="0"/>
        <w:jc w:val="center"/>
        <w:rPr>
          <w:del w:id="3938" w:author="Cristiano de Menezes Feu" w:date="2022-11-21T08:33:00Z"/>
          <w:b/>
          <w:color w:val="000000"/>
        </w:rPr>
        <w:pPrChange w:id="3939" w:author="Cristiano de Menezes Feu" w:date="2022-11-21T08:33:00Z">
          <w:pPr>
            <w:widowControl w:val="0"/>
            <w:pBdr>
              <w:top w:val="nil"/>
              <w:left w:val="nil"/>
              <w:bottom w:val="nil"/>
              <w:right w:val="nil"/>
              <w:between w:val="nil"/>
            </w:pBdr>
          </w:pPr>
        </w:pPrChange>
      </w:pPr>
      <w:del w:id="3940" w:author="Cristiano de Menezes Feu" w:date="2022-11-21T08:33:00Z">
        <w:r w:rsidDel="00E631A1">
          <w:rPr>
            <w:color w:val="000000"/>
          </w:rPr>
          <w:delText xml:space="preserve">XII - se o voto do Relator não for adotado pela Comissão, a redação do parecer vencedor será feita até a reunião ordinária seguinte pelo Relator substituto, salvo se vencido ou ausente este, caso em que o Presidente designará outro Deputado para fazê-lo; </w:delText>
        </w:r>
      </w:del>
    </w:p>
    <w:p w14:paraId="00000832" w14:textId="030BE2E9" w:rsidR="003D183A" w:rsidDel="00E631A1" w:rsidRDefault="008B7924" w:rsidP="00E631A1">
      <w:pPr>
        <w:widowControl w:val="0"/>
        <w:pBdr>
          <w:top w:val="nil"/>
          <w:left w:val="nil"/>
          <w:bottom w:val="nil"/>
          <w:right w:val="nil"/>
          <w:between w:val="nil"/>
        </w:pBdr>
        <w:spacing w:before="0" w:after="113"/>
        <w:ind w:left="567" w:firstLine="0"/>
        <w:jc w:val="center"/>
        <w:rPr>
          <w:del w:id="3941" w:author="Cristiano de Menezes Feu" w:date="2022-11-21T08:33:00Z"/>
          <w:b/>
          <w:color w:val="005583"/>
          <w:sz w:val="20"/>
          <w:szCs w:val="20"/>
        </w:rPr>
        <w:pPrChange w:id="3942" w:author="Cristiano de Menezes Feu" w:date="2022-11-21T08:33:00Z">
          <w:pPr>
            <w:widowControl w:val="0"/>
            <w:pBdr>
              <w:top w:val="nil"/>
              <w:left w:val="nil"/>
              <w:bottom w:val="nil"/>
              <w:right w:val="nil"/>
              <w:between w:val="nil"/>
            </w:pBdr>
            <w:spacing w:before="0" w:after="113"/>
            <w:ind w:left="567" w:firstLine="0"/>
          </w:pPr>
        </w:pPrChange>
      </w:pPr>
      <w:del w:id="3943" w:author="Cristiano de Menezes Feu" w:date="2022-11-21T08:33:00Z">
        <w:r w:rsidDel="00E631A1">
          <w:rPr>
            <w:b/>
            <w:color w:val="005583"/>
            <w:sz w:val="20"/>
            <w:szCs w:val="20"/>
          </w:rPr>
          <w:delText>QO</w:delText>
        </w:r>
        <w:r w:rsidDel="00E631A1">
          <w:rPr>
            <w:color w:val="005583"/>
            <w:sz w:val="20"/>
            <w:szCs w:val="20"/>
          </w:rPr>
          <w:delText xml:space="preserve"> 402/2003 – Vencidos o relator e o relator substituto, a Comissão pode acatar parecer de um terceiro Relator que traduza a vontade da maioria do colegiado.</w:delText>
        </w:r>
      </w:del>
    </w:p>
    <w:p w14:paraId="00000833" w14:textId="2CCF5EF9" w:rsidR="003D183A" w:rsidDel="00E631A1" w:rsidRDefault="008B7924" w:rsidP="00E631A1">
      <w:pPr>
        <w:widowControl w:val="0"/>
        <w:pBdr>
          <w:top w:val="nil"/>
          <w:left w:val="nil"/>
          <w:bottom w:val="nil"/>
          <w:right w:val="nil"/>
          <w:between w:val="nil"/>
        </w:pBdr>
        <w:spacing w:before="0" w:after="113"/>
        <w:ind w:left="567" w:firstLine="0"/>
        <w:jc w:val="center"/>
        <w:rPr>
          <w:del w:id="3944" w:author="Cristiano de Menezes Feu" w:date="2022-11-21T08:33:00Z"/>
          <w:b/>
          <w:color w:val="005583"/>
          <w:sz w:val="20"/>
          <w:szCs w:val="20"/>
        </w:rPr>
        <w:pPrChange w:id="3945" w:author="Cristiano de Menezes Feu" w:date="2022-11-21T08:33:00Z">
          <w:pPr>
            <w:widowControl w:val="0"/>
            <w:pBdr>
              <w:top w:val="nil"/>
              <w:left w:val="nil"/>
              <w:bottom w:val="nil"/>
              <w:right w:val="nil"/>
              <w:between w:val="nil"/>
            </w:pBdr>
            <w:spacing w:before="0" w:after="113"/>
            <w:ind w:left="567" w:firstLine="0"/>
          </w:pPr>
        </w:pPrChange>
      </w:pPr>
      <w:del w:id="3946" w:author="Cristiano de Menezes Feu" w:date="2022-11-21T08:33:00Z">
        <w:r w:rsidDel="00E631A1">
          <w:rPr>
            <w:b/>
            <w:color w:val="005583"/>
            <w:sz w:val="20"/>
            <w:szCs w:val="20"/>
          </w:rPr>
          <w:delText>QO</w:delText>
        </w:r>
        <w:r w:rsidDel="00E631A1">
          <w:rPr>
            <w:color w:val="005583"/>
            <w:sz w:val="20"/>
            <w:szCs w:val="20"/>
          </w:rPr>
          <w:delText xml:space="preserve"> 5.568/1995 – “[...] rejeitado o parecer do Relator, não há obrigatoriedade de serem colocados em votação os votos em separado apresentados”, devendo, contudo, o Presidente indicar membro para redigir o parecer vencedor, podendo essa indicação recair, eventualmente, sobre Autor de voto em separado, ou ainda adotar texto apresentado no bojo de voto em separado como parecer vencedor, caso considere que consubstancia fielmente a decisão do colegiado”.</w:delText>
        </w:r>
      </w:del>
    </w:p>
    <w:p w14:paraId="00000834" w14:textId="29FEF49D" w:rsidR="003D183A" w:rsidDel="00E631A1" w:rsidRDefault="008B7924" w:rsidP="00E631A1">
      <w:pPr>
        <w:widowControl w:val="0"/>
        <w:pBdr>
          <w:top w:val="nil"/>
          <w:left w:val="nil"/>
          <w:bottom w:val="nil"/>
          <w:right w:val="nil"/>
          <w:between w:val="nil"/>
        </w:pBdr>
        <w:spacing w:before="0" w:after="113"/>
        <w:ind w:left="567" w:firstLine="0"/>
        <w:jc w:val="center"/>
        <w:rPr>
          <w:del w:id="3947" w:author="Cristiano de Menezes Feu" w:date="2022-11-21T08:33:00Z"/>
          <w:color w:val="005583"/>
          <w:sz w:val="20"/>
          <w:szCs w:val="20"/>
        </w:rPr>
        <w:pPrChange w:id="3948" w:author="Cristiano de Menezes Feu" w:date="2022-11-21T08:33:00Z">
          <w:pPr>
            <w:widowControl w:val="0"/>
            <w:pBdr>
              <w:top w:val="nil"/>
              <w:left w:val="nil"/>
              <w:bottom w:val="nil"/>
              <w:right w:val="nil"/>
              <w:between w:val="nil"/>
            </w:pBdr>
            <w:spacing w:before="0" w:after="113"/>
            <w:ind w:left="567" w:firstLine="0"/>
          </w:pPr>
        </w:pPrChange>
      </w:pPr>
      <w:del w:id="3949" w:author="Cristiano de Menezes Feu" w:date="2022-11-21T08:33:00Z">
        <w:r w:rsidDel="00E631A1">
          <w:rPr>
            <w:b/>
            <w:color w:val="005583"/>
            <w:sz w:val="20"/>
            <w:szCs w:val="20"/>
          </w:rPr>
          <w:delText>Prática:</w:delText>
        </w:r>
        <w:r w:rsidDel="00E631A1">
          <w:rPr>
            <w:color w:val="005583"/>
            <w:sz w:val="20"/>
            <w:szCs w:val="20"/>
          </w:rPr>
          <w:delText xml:space="preserve"> rejeitado o parecer do Relator, o novo parecer é submetido à deliberação da Comissão. Exemplo: PRC 204/2013. </w:delText>
        </w:r>
      </w:del>
    </w:p>
    <w:p w14:paraId="00000835" w14:textId="5A4B3C17" w:rsidR="003D183A" w:rsidDel="00E631A1" w:rsidRDefault="008B7924" w:rsidP="00E631A1">
      <w:pPr>
        <w:widowControl w:val="0"/>
        <w:pBdr>
          <w:top w:val="nil"/>
          <w:left w:val="nil"/>
          <w:bottom w:val="nil"/>
          <w:right w:val="nil"/>
          <w:between w:val="nil"/>
        </w:pBdr>
        <w:ind w:firstLine="0"/>
        <w:jc w:val="center"/>
        <w:rPr>
          <w:del w:id="3950" w:author="Cristiano de Menezes Feu" w:date="2022-11-21T08:33:00Z"/>
          <w:b/>
          <w:color w:val="000000"/>
        </w:rPr>
        <w:pPrChange w:id="3951" w:author="Cristiano de Menezes Feu" w:date="2022-11-21T08:33:00Z">
          <w:pPr>
            <w:widowControl w:val="0"/>
            <w:pBdr>
              <w:top w:val="nil"/>
              <w:left w:val="nil"/>
              <w:bottom w:val="nil"/>
              <w:right w:val="nil"/>
              <w:between w:val="nil"/>
            </w:pBdr>
          </w:pPr>
        </w:pPrChange>
      </w:pPr>
      <w:del w:id="3952" w:author="Cristiano de Menezes Feu" w:date="2022-11-21T08:33:00Z">
        <w:r w:rsidDel="00E631A1">
          <w:rPr>
            <w:color w:val="000000"/>
          </w:rPr>
          <w:delText xml:space="preserve">XIII - na hipótese de a Comissão aceitar parecer diverso do voto do Relator, o deste constituirá voto em separado; </w:delText>
        </w:r>
      </w:del>
    </w:p>
    <w:p w14:paraId="00000836" w14:textId="23F989D2" w:rsidR="003D183A" w:rsidDel="00E631A1" w:rsidRDefault="008B7924" w:rsidP="00E631A1">
      <w:pPr>
        <w:widowControl w:val="0"/>
        <w:pBdr>
          <w:top w:val="nil"/>
          <w:left w:val="nil"/>
          <w:bottom w:val="nil"/>
          <w:right w:val="nil"/>
          <w:between w:val="nil"/>
        </w:pBdr>
        <w:spacing w:before="0" w:after="113"/>
        <w:ind w:left="567" w:firstLine="0"/>
        <w:jc w:val="center"/>
        <w:rPr>
          <w:del w:id="3953" w:author="Cristiano de Menezes Feu" w:date="2022-11-21T08:33:00Z"/>
          <w:color w:val="005583"/>
          <w:sz w:val="20"/>
          <w:szCs w:val="20"/>
        </w:rPr>
        <w:pPrChange w:id="3954" w:author="Cristiano de Menezes Feu" w:date="2022-11-21T08:33:00Z">
          <w:pPr>
            <w:widowControl w:val="0"/>
            <w:pBdr>
              <w:top w:val="nil"/>
              <w:left w:val="nil"/>
              <w:bottom w:val="nil"/>
              <w:right w:val="nil"/>
              <w:between w:val="nil"/>
            </w:pBdr>
            <w:spacing w:before="0" w:after="113"/>
            <w:ind w:left="567" w:firstLine="0"/>
          </w:pPr>
        </w:pPrChange>
      </w:pPr>
      <w:del w:id="3955" w:author="Cristiano de Menezes Feu" w:date="2022-11-21T08:33:00Z">
        <w:r w:rsidDel="00E631A1">
          <w:rPr>
            <w:b/>
            <w:color w:val="005583"/>
            <w:sz w:val="20"/>
            <w:szCs w:val="20"/>
          </w:rPr>
          <w:delText>QO</w:delText>
        </w:r>
        <w:r w:rsidDel="00E631A1">
          <w:rPr>
            <w:color w:val="005583"/>
            <w:sz w:val="20"/>
            <w:szCs w:val="20"/>
          </w:rPr>
          <w:delText xml:space="preserve"> 79/2007 – Informa que ‘não existe a possibilidade de ser oferecido voto em separado no Plenário”.</w:delText>
        </w:r>
      </w:del>
    </w:p>
    <w:p w14:paraId="00000837" w14:textId="3B66C152" w:rsidR="003D183A" w:rsidDel="00E631A1" w:rsidRDefault="008B7924" w:rsidP="00E631A1">
      <w:pPr>
        <w:widowControl w:val="0"/>
        <w:pBdr>
          <w:top w:val="nil"/>
          <w:left w:val="nil"/>
          <w:bottom w:val="nil"/>
          <w:right w:val="nil"/>
          <w:between w:val="nil"/>
        </w:pBdr>
        <w:ind w:firstLine="0"/>
        <w:jc w:val="center"/>
        <w:rPr>
          <w:del w:id="3956" w:author="Cristiano de Menezes Feu" w:date="2022-11-21T08:33:00Z"/>
          <w:color w:val="000000"/>
        </w:rPr>
        <w:pPrChange w:id="3957" w:author="Cristiano de Menezes Feu" w:date="2022-11-21T08:33:00Z">
          <w:pPr>
            <w:widowControl w:val="0"/>
            <w:pBdr>
              <w:top w:val="nil"/>
              <w:left w:val="nil"/>
              <w:bottom w:val="nil"/>
              <w:right w:val="nil"/>
              <w:between w:val="nil"/>
            </w:pBdr>
          </w:pPr>
        </w:pPrChange>
      </w:pPr>
      <w:del w:id="3958" w:author="Cristiano de Menezes Feu" w:date="2022-11-21T08:33:00Z">
        <w:r w:rsidDel="00E631A1">
          <w:rPr>
            <w:color w:val="000000"/>
          </w:rPr>
          <w:delText xml:space="preserve">XIV - para o efeito da contagem dos votos relativos ao parecer serão considerados: </w:delText>
        </w:r>
      </w:del>
    </w:p>
    <w:p w14:paraId="00000838" w14:textId="4D6D00BF" w:rsidR="003D183A" w:rsidDel="00E631A1" w:rsidRDefault="008B7924" w:rsidP="00E631A1">
      <w:pPr>
        <w:widowControl w:val="0"/>
        <w:pBdr>
          <w:top w:val="nil"/>
          <w:left w:val="nil"/>
          <w:bottom w:val="nil"/>
          <w:right w:val="nil"/>
          <w:between w:val="nil"/>
        </w:pBdr>
        <w:spacing w:before="57" w:after="0"/>
        <w:ind w:left="283" w:firstLine="0"/>
        <w:jc w:val="center"/>
        <w:rPr>
          <w:del w:id="3959" w:author="Cristiano de Menezes Feu" w:date="2022-11-21T08:33:00Z"/>
          <w:color w:val="000000"/>
        </w:rPr>
        <w:pPrChange w:id="3960" w:author="Cristiano de Menezes Feu" w:date="2022-11-21T08:33:00Z">
          <w:pPr>
            <w:widowControl w:val="0"/>
            <w:pBdr>
              <w:top w:val="nil"/>
              <w:left w:val="nil"/>
              <w:bottom w:val="nil"/>
              <w:right w:val="nil"/>
              <w:between w:val="nil"/>
            </w:pBdr>
            <w:spacing w:before="57" w:after="0"/>
            <w:ind w:left="283" w:firstLine="0"/>
          </w:pPr>
        </w:pPrChange>
      </w:pPr>
      <w:del w:id="3961" w:author="Cristiano de Menezes Feu" w:date="2022-11-21T08:33:00Z">
        <w:r w:rsidDel="00E631A1">
          <w:rPr>
            <w:color w:val="000000"/>
          </w:rPr>
          <w:delText>a) favoráveis - os “pelas conclusões’, “com restrições” e “em separado” não divergentes das conclusões;</w:delText>
        </w:r>
      </w:del>
    </w:p>
    <w:p w14:paraId="00000839" w14:textId="680CF112" w:rsidR="003D183A" w:rsidDel="00E631A1" w:rsidRDefault="008B7924" w:rsidP="00E631A1">
      <w:pPr>
        <w:widowControl w:val="0"/>
        <w:pBdr>
          <w:top w:val="nil"/>
          <w:left w:val="nil"/>
          <w:bottom w:val="nil"/>
          <w:right w:val="nil"/>
          <w:between w:val="nil"/>
        </w:pBdr>
        <w:spacing w:before="57" w:after="0"/>
        <w:ind w:left="283" w:firstLine="0"/>
        <w:jc w:val="center"/>
        <w:rPr>
          <w:del w:id="3962" w:author="Cristiano de Menezes Feu" w:date="2022-11-21T08:33:00Z"/>
          <w:b/>
          <w:color w:val="000000"/>
        </w:rPr>
        <w:pPrChange w:id="3963" w:author="Cristiano de Menezes Feu" w:date="2022-11-21T08:33:00Z">
          <w:pPr>
            <w:widowControl w:val="0"/>
            <w:pBdr>
              <w:top w:val="nil"/>
              <w:left w:val="nil"/>
              <w:bottom w:val="nil"/>
              <w:right w:val="nil"/>
              <w:between w:val="nil"/>
            </w:pBdr>
            <w:spacing w:before="57" w:after="0"/>
            <w:ind w:left="283" w:firstLine="0"/>
          </w:pPr>
        </w:pPrChange>
      </w:pPr>
      <w:del w:id="3964" w:author="Cristiano de Menezes Feu" w:date="2022-11-21T08:33:00Z">
        <w:r w:rsidDel="00E631A1">
          <w:rPr>
            <w:color w:val="000000"/>
          </w:rPr>
          <w:delText xml:space="preserve">b) contrários - os “vencidos” e os “em separado” divergentes das conclusões; </w:delText>
        </w:r>
      </w:del>
    </w:p>
    <w:p w14:paraId="0000083A" w14:textId="4648ECBA" w:rsidR="003D183A" w:rsidDel="00E631A1" w:rsidRDefault="008B7924" w:rsidP="00E631A1">
      <w:pPr>
        <w:widowControl w:val="0"/>
        <w:pBdr>
          <w:top w:val="nil"/>
          <w:left w:val="nil"/>
          <w:bottom w:val="nil"/>
          <w:right w:val="nil"/>
          <w:between w:val="nil"/>
        </w:pBdr>
        <w:spacing w:before="0" w:after="113"/>
        <w:ind w:left="567" w:firstLine="0"/>
        <w:jc w:val="center"/>
        <w:rPr>
          <w:del w:id="3965" w:author="Cristiano de Menezes Feu" w:date="2022-11-21T08:33:00Z"/>
          <w:color w:val="005583"/>
          <w:sz w:val="20"/>
          <w:szCs w:val="20"/>
        </w:rPr>
        <w:pPrChange w:id="3966" w:author="Cristiano de Menezes Feu" w:date="2022-11-21T08:33:00Z">
          <w:pPr>
            <w:widowControl w:val="0"/>
            <w:pBdr>
              <w:top w:val="nil"/>
              <w:left w:val="nil"/>
              <w:bottom w:val="nil"/>
              <w:right w:val="nil"/>
              <w:between w:val="nil"/>
            </w:pBdr>
            <w:spacing w:before="0" w:after="113"/>
            <w:ind w:left="567" w:firstLine="0"/>
          </w:pPr>
        </w:pPrChange>
      </w:pPr>
      <w:del w:id="3967" w:author="Cristiano de Menezes Feu" w:date="2022-11-21T08:33:00Z">
        <w:r w:rsidDel="00E631A1">
          <w:rPr>
            <w:b/>
            <w:color w:val="005583"/>
            <w:sz w:val="20"/>
            <w:szCs w:val="20"/>
          </w:rPr>
          <w:delText>Prática:</w:delText>
        </w:r>
        <w:r w:rsidDel="00E631A1">
          <w:rPr>
            <w:color w:val="005583"/>
            <w:sz w:val="20"/>
            <w:szCs w:val="20"/>
          </w:rPr>
          <w:delText xml:space="preserve"> os parlamentares que assinarem a lista ou registrarem presença no painel eletrônico, mas estiverem ausentes no momento da votação simbólica, constam da ata e do parecer da Comissão, fazendo-se o registro nominal apenas dos votos divergentes que se manifestaram no momento da votação.</w:delText>
        </w:r>
      </w:del>
    </w:p>
    <w:p w14:paraId="0000083B" w14:textId="274C5787" w:rsidR="003D183A" w:rsidDel="00E631A1" w:rsidRDefault="008B7924" w:rsidP="00E631A1">
      <w:pPr>
        <w:widowControl w:val="0"/>
        <w:pBdr>
          <w:top w:val="nil"/>
          <w:left w:val="nil"/>
          <w:bottom w:val="nil"/>
          <w:right w:val="nil"/>
          <w:between w:val="nil"/>
        </w:pBdr>
        <w:ind w:firstLine="0"/>
        <w:jc w:val="center"/>
        <w:rPr>
          <w:del w:id="3968" w:author="Cristiano de Menezes Feu" w:date="2022-11-21T08:33:00Z"/>
          <w:color w:val="000000"/>
        </w:rPr>
        <w:pPrChange w:id="3969" w:author="Cristiano de Menezes Feu" w:date="2022-11-21T08:33:00Z">
          <w:pPr>
            <w:widowControl w:val="0"/>
            <w:pBdr>
              <w:top w:val="nil"/>
              <w:left w:val="nil"/>
              <w:bottom w:val="nil"/>
              <w:right w:val="nil"/>
              <w:between w:val="nil"/>
            </w:pBdr>
          </w:pPr>
        </w:pPrChange>
      </w:pPr>
      <w:del w:id="3970" w:author="Cristiano de Menezes Feu" w:date="2022-11-21T08:33:00Z">
        <w:r w:rsidDel="00E631A1">
          <w:rPr>
            <w:color w:val="000000"/>
          </w:rPr>
          <w:delText xml:space="preserve">XV - sempre que adotar parecer com restrição, o membro da Comissão expressará em que consiste a sua divergência; não o fazendo, o seu voto será considerado integralmente favorável; </w:delText>
        </w:r>
      </w:del>
    </w:p>
    <w:p w14:paraId="0000083C" w14:textId="7E287059" w:rsidR="003D183A" w:rsidDel="00E631A1" w:rsidRDefault="008B7924" w:rsidP="00E631A1">
      <w:pPr>
        <w:widowControl w:val="0"/>
        <w:pBdr>
          <w:top w:val="nil"/>
          <w:left w:val="nil"/>
          <w:bottom w:val="nil"/>
          <w:right w:val="nil"/>
          <w:between w:val="nil"/>
        </w:pBdr>
        <w:spacing w:before="0" w:after="113"/>
        <w:ind w:left="567" w:firstLine="0"/>
        <w:jc w:val="center"/>
        <w:rPr>
          <w:del w:id="3971" w:author="Cristiano de Menezes Feu" w:date="2022-11-21T08:33:00Z"/>
          <w:color w:val="005583"/>
          <w:sz w:val="20"/>
          <w:szCs w:val="20"/>
        </w:rPr>
        <w:pPrChange w:id="3972" w:author="Cristiano de Menezes Feu" w:date="2022-11-21T08:33:00Z">
          <w:pPr>
            <w:widowControl w:val="0"/>
            <w:pBdr>
              <w:top w:val="nil"/>
              <w:left w:val="nil"/>
              <w:bottom w:val="nil"/>
              <w:right w:val="nil"/>
              <w:between w:val="nil"/>
            </w:pBdr>
            <w:spacing w:before="0" w:after="113"/>
            <w:ind w:left="567" w:firstLine="0"/>
          </w:pPr>
        </w:pPrChange>
      </w:pPr>
      <w:del w:id="3973" w:author="Cristiano de Menezes Feu" w:date="2022-11-21T08:33:00Z">
        <w:r w:rsidDel="00E631A1">
          <w:rPr>
            <w:color w:val="005583"/>
            <w:sz w:val="20"/>
            <w:szCs w:val="20"/>
          </w:rPr>
          <w:delText>Art. 182, Parágrafo único.</w:delText>
        </w:r>
      </w:del>
    </w:p>
    <w:p w14:paraId="0000083D" w14:textId="2E957E8A" w:rsidR="003D183A" w:rsidDel="00E631A1" w:rsidRDefault="008B7924" w:rsidP="00E631A1">
      <w:pPr>
        <w:widowControl w:val="0"/>
        <w:pBdr>
          <w:top w:val="nil"/>
          <w:left w:val="nil"/>
          <w:bottom w:val="nil"/>
          <w:right w:val="nil"/>
          <w:between w:val="nil"/>
        </w:pBdr>
        <w:ind w:firstLine="0"/>
        <w:jc w:val="center"/>
        <w:rPr>
          <w:del w:id="3974" w:author="Cristiano de Menezes Feu" w:date="2022-11-21T08:33:00Z"/>
          <w:color w:val="000000"/>
        </w:rPr>
        <w:pPrChange w:id="3975" w:author="Cristiano de Menezes Feu" w:date="2022-11-21T08:33:00Z">
          <w:pPr>
            <w:widowControl w:val="0"/>
            <w:pBdr>
              <w:top w:val="nil"/>
              <w:left w:val="nil"/>
              <w:bottom w:val="nil"/>
              <w:right w:val="nil"/>
              <w:between w:val="nil"/>
            </w:pBdr>
          </w:pPr>
        </w:pPrChange>
      </w:pPr>
      <w:del w:id="3976" w:author="Cristiano de Menezes Feu" w:date="2022-11-21T08:33:00Z">
        <w:r w:rsidDel="00E631A1">
          <w:rPr>
            <w:color w:val="000000"/>
          </w:rPr>
          <w:delText>XVI - ao membro da Comissão que pedir vista do processo, ser-lhe-á concedida esta por duas sessões, se não se tratar de matéria em regime de urgência; quando mais de um membro da Comissão, simultaneamente, pedir vista, ela será conjunta e na própria Comissão, não podendo haver atendimento a pedidos sucessivos;</w:delText>
        </w:r>
      </w:del>
    </w:p>
    <w:p w14:paraId="0000083E" w14:textId="5F4F6EFD" w:rsidR="003D183A" w:rsidDel="00E631A1" w:rsidRDefault="008B7924" w:rsidP="00E631A1">
      <w:pPr>
        <w:widowControl w:val="0"/>
        <w:pBdr>
          <w:top w:val="nil"/>
          <w:left w:val="nil"/>
          <w:bottom w:val="nil"/>
          <w:right w:val="nil"/>
          <w:between w:val="nil"/>
        </w:pBdr>
        <w:spacing w:before="0" w:after="113"/>
        <w:ind w:left="567" w:firstLine="0"/>
        <w:jc w:val="center"/>
        <w:rPr>
          <w:del w:id="3977" w:author="Cristiano de Menezes Feu" w:date="2022-11-21T08:33:00Z"/>
          <w:b/>
          <w:color w:val="005583"/>
          <w:sz w:val="20"/>
          <w:szCs w:val="20"/>
        </w:rPr>
        <w:pPrChange w:id="3978" w:author="Cristiano de Menezes Feu" w:date="2022-11-21T08:33:00Z">
          <w:pPr>
            <w:widowControl w:val="0"/>
            <w:pBdr>
              <w:top w:val="nil"/>
              <w:left w:val="nil"/>
              <w:bottom w:val="nil"/>
              <w:right w:val="nil"/>
              <w:between w:val="nil"/>
            </w:pBdr>
            <w:spacing w:before="0" w:after="113"/>
            <w:ind w:left="567" w:firstLine="0"/>
          </w:pPr>
        </w:pPrChange>
      </w:pPr>
      <w:del w:id="3979" w:author="Cristiano de Menezes Feu" w:date="2022-11-21T08:33:00Z">
        <w:r w:rsidDel="00E631A1">
          <w:rPr>
            <w:color w:val="005583"/>
            <w:sz w:val="20"/>
            <w:szCs w:val="20"/>
          </w:rPr>
          <w:delText>Art. 41, XI.</w:delText>
        </w:r>
      </w:del>
    </w:p>
    <w:p w14:paraId="0000083F" w14:textId="72EC8BAA" w:rsidR="003D183A" w:rsidDel="00E631A1" w:rsidRDefault="008B7924" w:rsidP="00E631A1">
      <w:pPr>
        <w:widowControl w:val="0"/>
        <w:pBdr>
          <w:top w:val="nil"/>
          <w:left w:val="nil"/>
          <w:bottom w:val="nil"/>
          <w:right w:val="nil"/>
          <w:between w:val="nil"/>
        </w:pBdr>
        <w:spacing w:before="0" w:after="113"/>
        <w:ind w:left="567" w:firstLine="0"/>
        <w:jc w:val="center"/>
        <w:rPr>
          <w:del w:id="3980" w:author="Cristiano de Menezes Feu" w:date="2022-11-21T08:33:00Z"/>
          <w:b/>
          <w:color w:val="005583"/>
          <w:sz w:val="20"/>
          <w:szCs w:val="20"/>
        </w:rPr>
        <w:pPrChange w:id="3981" w:author="Cristiano de Menezes Feu" w:date="2022-11-21T08:33:00Z">
          <w:pPr>
            <w:widowControl w:val="0"/>
            <w:pBdr>
              <w:top w:val="nil"/>
              <w:left w:val="nil"/>
              <w:bottom w:val="nil"/>
              <w:right w:val="nil"/>
              <w:between w:val="nil"/>
            </w:pBdr>
            <w:spacing w:before="0" w:after="113"/>
            <w:ind w:left="567" w:firstLine="0"/>
          </w:pPr>
        </w:pPrChange>
      </w:pPr>
      <w:del w:id="3982" w:author="Cristiano de Menezes Feu" w:date="2022-11-21T08:33:00Z">
        <w:r w:rsidDel="00E631A1">
          <w:rPr>
            <w:b/>
            <w:color w:val="005583"/>
            <w:sz w:val="20"/>
            <w:szCs w:val="20"/>
          </w:rPr>
          <w:delText>QO</w:delText>
        </w:r>
        <w:r w:rsidDel="00E631A1">
          <w:rPr>
            <w:color w:val="005583"/>
            <w:sz w:val="20"/>
            <w:szCs w:val="20"/>
          </w:rPr>
          <w:delText xml:space="preserve"> 4/2019 – Altera entendimento constante da QO 26/2015</w:delText>
        </w:r>
        <w:r w:rsidDel="00E631A1">
          <w:rPr>
            <w:color w:val="005583"/>
            <w:sz w:val="20"/>
            <w:szCs w:val="20"/>
            <w:vertAlign w:val="superscript"/>
          </w:rPr>
          <w:footnoteReference w:id="197"/>
        </w:r>
        <w:r w:rsidDel="00E631A1">
          <w:rPr>
            <w:color w:val="005583"/>
            <w:sz w:val="20"/>
            <w:szCs w:val="20"/>
          </w:rPr>
          <w:delText xml:space="preserve"> esclarecendo que cabe novo pedido de vista em nova legislatura.</w:delText>
        </w:r>
      </w:del>
    </w:p>
    <w:p w14:paraId="00000840" w14:textId="5C4516C4" w:rsidR="003D183A" w:rsidDel="00E631A1" w:rsidRDefault="008B7924" w:rsidP="00E631A1">
      <w:pPr>
        <w:widowControl w:val="0"/>
        <w:pBdr>
          <w:top w:val="nil"/>
          <w:left w:val="nil"/>
          <w:bottom w:val="nil"/>
          <w:right w:val="nil"/>
          <w:between w:val="nil"/>
        </w:pBdr>
        <w:spacing w:before="0" w:after="113"/>
        <w:ind w:left="567" w:firstLine="0"/>
        <w:jc w:val="center"/>
        <w:rPr>
          <w:del w:id="3986" w:author="Cristiano de Menezes Feu" w:date="2022-11-21T08:33:00Z"/>
          <w:b/>
          <w:color w:val="005583"/>
          <w:sz w:val="20"/>
          <w:szCs w:val="20"/>
        </w:rPr>
        <w:pPrChange w:id="3987" w:author="Cristiano de Menezes Feu" w:date="2022-11-21T08:33:00Z">
          <w:pPr>
            <w:widowControl w:val="0"/>
            <w:pBdr>
              <w:top w:val="nil"/>
              <w:left w:val="nil"/>
              <w:bottom w:val="nil"/>
              <w:right w:val="nil"/>
              <w:between w:val="nil"/>
            </w:pBdr>
            <w:spacing w:before="0" w:after="113"/>
            <w:ind w:left="567" w:firstLine="0"/>
          </w:pPr>
        </w:pPrChange>
      </w:pPr>
      <w:del w:id="3988" w:author="Cristiano de Menezes Feu" w:date="2022-11-21T08:33:00Z">
        <w:r w:rsidDel="00E631A1">
          <w:rPr>
            <w:b/>
            <w:color w:val="005583"/>
            <w:sz w:val="20"/>
            <w:szCs w:val="20"/>
          </w:rPr>
          <w:delText xml:space="preserve">QO </w:delText>
        </w:r>
        <w:r w:rsidDel="00E631A1">
          <w:rPr>
            <w:color w:val="005583"/>
            <w:sz w:val="20"/>
            <w:szCs w:val="20"/>
          </w:rPr>
          <w:delText>448/2018 - Reafirma o entendimento constante da QO 435/14 e esclarece que, apresentado o relatório, não há necessidade de sua leitura para a concessão do pedido de vista, que pode ocorrer até antes do início da votação. Do mesmo modo, concedida a vista, não é obrigatório o encerramento da reunião: o que se impede é a apreciação da matéria durante o prazo da vista e não sua instrução.</w:delText>
        </w:r>
      </w:del>
    </w:p>
    <w:p w14:paraId="00000841" w14:textId="02B1C53D" w:rsidR="003D183A" w:rsidDel="00E631A1" w:rsidRDefault="008B7924" w:rsidP="00E631A1">
      <w:pPr>
        <w:widowControl w:val="0"/>
        <w:pBdr>
          <w:top w:val="nil"/>
          <w:left w:val="nil"/>
          <w:bottom w:val="nil"/>
          <w:right w:val="nil"/>
          <w:between w:val="nil"/>
        </w:pBdr>
        <w:spacing w:before="0" w:after="113"/>
        <w:ind w:left="567" w:firstLine="0"/>
        <w:jc w:val="center"/>
        <w:rPr>
          <w:del w:id="3989" w:author="Cristiano de Menezes Feu" w:date="2022-11-21T08:33:00Z"/>
          <w:b/>
          <w:color w:val="005583"/>
          <w:sz w:val="20"/>
          <w:szCs w:val="20"/>
        </w:rPr>
        <w:pPrChange w:id="3990" w:author="Cristiano de Menezes Feu" w:date="2022-11-21T08:33:00Z">
          <w:pPr>
            <w:widowControl w:val="0"/>
            <w:pBdr>
              <w:top w:val="nil"/>
              <w:left w:val="nil"/>
              <w:bottom w:val="nil"/>
              <w:right w:val="nil"/>
              <w:between w:val="nil"/>
            </w:pBdr>
            <w:spacing w:before="0" w:after="113"/>
            <w:ind w:left="567" w:firstLine="0"/>
          </w:pPr>
        </w:pPrChange>
      </w:pPr>
      <w:del w:id="3991" w:author="Cristiano de Menezes Feu" w:date="2022-11-21T08:33:00Z">
        <w:r w:rsidDel="00E631A1">
          <w:rPr>
            <w:b/>
            <w:color w:val="005583"/>
            <w:sz w:val="20"/>
            <w:szCs w:val="20"/>
          </w:rPr>
          <w:delText>QO</w:delText>
        </w:r>
        <w:r w:rsidDel="00E631A1">
          <w:rPr>
            <w:color w:val="005583"/>
            <w:sz w:val="20"/>
            <w:szCs w:val="20"/>
          </w:rPr>
          <w:delText xml:space="preserve"> 234/2016 – O prazo do pedido de vista se encerra ao término da segunda sessão contabilizada, não havendo necessidade de aguardar o fim do dia para realização da reunião de discussão ou votação da matéria na Comissão.</w:delText>
        </w:r>
      </w:del>
    </w:p>
    <w:p w14:paraId="00000842" w14:textId="20885F23" w:rsidR="003D183A" w:rsidDel="00E631A1" w:rsidRDefault="008B7924" w:rsidP="00E631A1">
      <w:pPr>
        <w:widowControl w:val="0"/>
        <w:pBdr>
          <w:top w:val="nil"/>
          <w:left w:val="nil"/>
          <w:bottom w:val="nil"/>
          <w:right w:val="nil"/>
          <w:between w:val="nil"/>
        </w:pBdr>
        <w:spacing w:before="0" w:after="113"/>
        <w:ind w:left="567" w:firstLine="0"/>
        <w:jc w:val="center"/>
        <w:rPr>
          <w:del w:id="3992" w:author="Cristiano de Menezes Feu" w:date="2022-11-21T08:33:00Z"/>
          <w:b/>
          <w:color w:val="005583"/>
          <w:sz w:val="20"/>
          <w:szCs w:val="20"/>
        </w:rPr>
        <w:pPrChange w:id="3993" w:author="Cristiano de Menezes Feu" w:date="2022-11-21T08:33:00Z">
          <w:pPr>
            <w:widowControl w:val="0"/>
            <w:pBdr>
              <w:top w:val="nil"/>
              <w:left w:val="nil"/>
              <w:bottom w:val="nil"/>
              <w:right w:val="nil"/>
              <w:between w:val="nil"/>
            </w:pBdr>
            <w:spacing w:before="0" w:after="113"/>
            <w:ind w:left="567" w:firstLine="0"/>
          </w:pPr>
        </w:pPrChange>
      </w:pPr>
      <w:del w:id="3994" w:author="Cristiano de Menezes Feu" w:date="2022-11-21T08:33:00Z">
        <w:r w:rsidDel="00E631A1">
          <w:rPr>
            <w:b/>
            <w:color w:val="005583"/>
            <w:sz w:val="20"/>
            <w:szCs w:val="20"/>
          </w:rPr>
          <w:delText>QO</w:delText>
        </w:r>
        <w:r w:rsidDel="00E631A1">
          <w:rPr>
            <w:color w:val="005583"/>
            <w:sz w:val="20"/>
            <w:szCs w:val="20"/>
          </w:rPr>
          <w:delText xml:space="preserve"> 567/2005 – “[...] atendidos os requisitos regimentais, não pode o Presidente da Comissão indeferir o pedido de vista do processo. Dito ainda de outra forma, a decisão do Presidente da Comissão nessa matéria é ato vinculado e não discricionário”. </w:delText>
        </w:r>
      </w:del>
    </w:p>
    <w:p w14:paraId="00000843" w14:textId="795D3A33" w:rsidR="003D183A" w:rsidDel="00E631A1" w:rsidRDefault="008B7924" w:rsidP="00E631A1">
      <w:pPr>
        <w:widowControl w:val="0"/>
        <w:pBdr>
          <w:top w:val="nil"/>
          <w:left w:val="nil"/>
          <w:bottom w:val="nil"/>
          <w:right w:val="nil"/>
          <w:between w:val="nil"/>
        </w:pBdr>
        <w:spacing w:before="0" w:after="113"/>
        <w:ind w:left="567" w:firstLine="0"/>
        <w:jc w:val="center"/>
        <w:rPr>
          <w:del w:id="3995" w:author="Cristiano de Menezes Feu" w:date="2022-11-21T08:33:00Z"/>
          <w:b/>
          <w:color w:val="005583"/>
          <w:sz w:val="20"/>
          <w:szCs w:val="20"/>
        </w:rPr>
        <w:pPrChange w:id="3996" w:author="Cristiano de Menezes Feu" w:date="2022-11-21T08:33:00Z">
          <w:pPr>
            <w:widowControl w:val="0"/>
            <w:pBdr>
              <w:top w:val="nil"/>
              <w:left w:val="nil"/>
              <w:bottom w:val="nil"/>
              <w:right w:val="nil"/>
              <w:between w:val="nil"/>
            </w:pBdr>
            <w:spacing w:before="0" w:after="113"/>
            <w:ind w:left="567" w:firstLine="0"/>
          </w:pPr>
        </w:pPrChange>
      </w:pPr>
      <w:del w:id="3997" w:author="Cristiano de Menezes Feu" w:date="2022-11-21T08:33:00Z">
        <w:r w:rsidDel="00E631A1">
          <w:rPr>
            <w:b/>
            <w:color w:val="005583"/>
            <w:sz w:val="20"/>
            <w:szCs w:val="20"/>
          </w:rPr>
          <w:delText>QO</w:delText>
        </w:r>
        <w:r w:rsidDel="00E631A1">
          <w:rPr>
            <w:color w:val="005583"/>
            <w:sz w:val="20"/>
            <w:szCs w:val="20"/>
          </w:rPr>
          <w:delText xml:space="preserve"> 5.534/1995 – Não é possível pedido de vista da redação para o segundo turno de PEC.</w:delText>
        </w:r>
      </w:del>
    </w:p>
    <w:p w14:paraId="00000844" w14:textId="2ED268AD" w:rsidR="003D183A" w:rsidDel="00E631A1" w:rsidRDefault="008B7924" w:rsidP="00E631A1">
      <w:pPr>
        <w:widowControl w:val="0"/>
        <w:pBdr>
          <w:top w:val="nil"/>
          <w:left w:val="nil"/>
          <w:bottom w:val="nil"/>
          <w:right w:val="nil"/>
          <w:between w:val="nil"/>
        </w:pBdr>
        <w:spacing w:before="0" w:after="113"/>
        <w:ind w:left="567" w:firstLine="0"/>
        <w:jc w:val="center"/>
        <w:rPr>
          <w:del w:id="3998" w:author="Cristiano de Menezes Feu" w:date="2022-11-21T08:33:00Z"/>
          <w:b/>
          <w:color w:val="005583"/>
          <w:sz w:val="20"/>
          <w:szCs w:val="20"/>
        </w:rPr>
        <w:pPrChange w:id="3999" w:author="Cristiano de Menezes Feu" w:date="2022-11-21T08:33:00Z">
          <w:pPr>
            <w:widowControl w:val="0"/>
            <w:pBdr>
              <w:top w:val="nil"/>
              <w:left w:val="nil"/>
              <w:bottom w:val="nil"/>
              <w:right w:val="nil"/>
              <w:between w:val="nil"/>
            </w:pBdr>
            <w:spacing w:before="0" w:after="113"/>
            <w:ind w:left="567" w:firstLine="0"/>
          </w:pPr>
        </w:pPrChange>
      </w:pPr>
      <w:del w:id="4000" w:author="Cristiano de Menezes Feu" w:date="2022-11-21T08:33:00Z">
        <w:r w:rsidDel="00E631A1">
          <w:rPr>
            <w:b/>
            <w:color w:val="005583"/>
            <w:sz w:val="20"/>
            <w:szCs w:val="20"/>
          </w:rPr>
          <w:delText xml:space="preserve">REC </w:delText>
        </w:r>
        <w:r w:rsidDel="00E631A1">
          <w:rPr>
            <w:color w:val="005583"/>
            <w:sz w:val="20"/>
            <w:szCs w:val="20"/>
          </w:rPr>
          <w:delText>47/2019 – Diferente da QO 435/2014, decide que “somente se pode conceder vista após a leitura do parecer do relator ou a declaração de sua dispensa (marco inicial), caso o parecer tenha sido disponibilizado previamente com a pauta da reunião, e até o anúncio da votação da matéria (marco final) […] Afigura-se igualmente razoável o entendimento segundo o qual a disponibilização prévia do parecer é condição necessária, mas não suficiente à dispensa de sua leitura. Para tanto, faz-se também necessária a anuência do relator”. Dispensada a leitura, a concessão da palavra ao Relator para apresentar um resumo ou fazer esclarecimentos, “desde que não acresçam elementos novos ao parecer previamente disponibilizado aos membros da Comissão, não caracterizam ato processual novo”.</w:delText>
        </w:r>
      </w:del>
    </w:p>
    <w:p w14:paraId="00000845" w14:textId="74B59FD3" w:rsidR="003D183A" w:rsidDel="00E631A1" w:rsidRDefault="008B7924" w:rsidP="00E631A1">
      <w:pPr>
        <w:widowControl w:val="0"/>
        <w:pBdr>
          <w:top w:val="nil"/>
          <w:left w:val="nil"/>
          <w:bottom w:val="nil"/>
          <w:right w:val="nil"/>
          <w:between w:val="nil"/>
        </w:pBdr>
        <w:spacing w:before="0" w:after="113"/>
        <w:ind w:left="567" w:firstLine="0"/>
        <w:jc w:val="center"/>
        <w:rPr>
          <w:del w:id="4001" w:author="Cristiano de Menezes Feu" w:date="2022-11-21T08:33:00Z"/>
          <w:b/>
          <w:color w:val="005583"/>
          <w:sz w:val="20"/>
          <w:szCs w:val="20"/>
        </w:rPr>
        <w:pPrChange w:id="4002" w:author="Cristiano de Menezes Feu" w:date="2022-11-21T08:33:00Z">
          <w:pPr>
            <w:widowControl w:val="0"/>
            <w:pBdr>
              <w:top w:val="nil"/>
              <w:left w:val="nil"/>
              <w:bottom w:val="nil"/>
              <w:right w:val="nil"/>
              <w:between w:val="nil"/>
            </w:pBdr>
            <w:spacing w:before="0" w:after="113"/>
            <w:ind w:left="567" w:firstLine="0"/>
          </w:pPr>
        </w:pPrChange>
      </w:pPr>
      <w:del w:id="4003" w:author="Cristiano de Menezes Feu" w:date="2022-11-21T08:33:00Z">
        <w:r w:rsidDel="00E631A1">
          <w:rPr>
            <w:b/>
            <w:color w:val="005583"/>
            <w:sz w:val="20"/>
            <w:szCs w:val="20"/>
          </w:rPr>
          <w:delText>Prática 1:</w:delText>
        </w:r>
        <w:r w:rsidDel="00E631A1">
          <w:rPr>
            <w:color w:val="005583"/>
            <w:sz w:val="20"/>
            <w:szCs w:val="20"/>
          </w:rPr>
          <w:delText xml:space="preserve"> admite-se novo pedido de vistas quando da apreciação da redação final na CCJC. Exemplo: PL 7672/2010.</w:delText>
        </w:r>
      </w:del>
    </w:p>
    <w:p w14:paraId="00000846" w14:textId="269B2D53" w:rsidR="003D183A" w:rsidDel="00E631A1" w:rsidRDefault="008B7924" w:rsidP="00E631A1">
      <w:pPr>
        <w:widowControl w:val="0"/>
        <w:pBdr>
          <w:top w:val="nil"/>
          <w:left w:val="nil"/>
          <w:bottom w:val="nil"/>
          <w:right w:val="nil"/>
          <w:between w:val="nil"/>
        </w:pBdr>
        <w:spacing w:before="0" w:after="113"/>
        <w:ind w:left="567" w:firstLine="0"/>
        <w:jc w:val="center"/>
        <w:rPr>
          <w:del w:id="4004" w:author="Cristiano de Menezes Feu" w:date="2022-11-21T08:33:00Z"/>
          <w:color w:val="005583"/>
          <w:sz w:val="20"/>
          <w:szCs w:val="20"/>
        </w:rPr>
        <w:pPrChange w:id="4005" w:author="Cristiano de Menezes Feu" w:date="2022-11-21T08:33:00Z">
          <w:pPr>
            <w:widowControl w:val="0"/>
            <w:pBdr>
              <w:top w:val="nil"/>
              <w:left w:val="nil"/>
              <w:bottom w:val="nil"/>
              <w:right w:val="nil"/>
              <w:between w:val="nil"/>
            </w:pBdr>
            <w:spacing w:before="0" w:after="113"/>
            <w:ind w:left="567" w:firstLine="0"/>
          </w:pPr>
        </w:pPrChange>
      </w:pPr>
      <w:del w:id="4006" w:author="Cristiano de Menezes Feu" w:date="2022-11-21T08:33:00Z">
        <w:r w:rsidDel="00E631A1">
          <w:rPr>
            <w:b/>
            <w:color w:val="005583"/>
            <w:sz w:val="20"/>
            <w:szCs w:val="20"/>
          </w:rPr>
          <w:delText>Prática 2:</w:delText>
        </w:r>
        <w:r w:rsidDel="00E631A1">
          <w:rPr>
            <w:color w:val="005583"/>
            <w:sz w:val="20"/>
            <w:szCs w:val="20"/>
          </w:rPr>
          <w:delText xml:space="preserve"> não se admite pedido de vista de requerimentos em geral.</w:delText>
        </w:r>
      </w:del>
    </w:p>
    <w:p w14:paraId="00000847" w14:textId="3D34CFCE" w:rsidR="003D183A" w:rsidDel="00E631A1" w:rsidRDefault="008B7924" w:rsidP="00E631A1">
      <w:pPr>
        <w:widowControl w:val="0"/>
        <w:pBdr>
          <w:top w:val="nil"/>
          <w:left w:val="nil"/>
          <w:bottom w:val="nil"/>
          <w:right w:val="nil"/>
          <w:between w:val="nil"/>
        </w:pBdr>
        <w:ind w:firstLine="0"/>
        <w:jc w:val="center"/>
        <w:rPr>
          <w:del w:id="4007" w:author="Cristiano de Menezes Feu" w:date="2022-11-21T08:33:00Z"/>
          <w:color w:val="000000"/>
        </w:rPr>
        <w:pPrChange w:id="4008" w:author="Cristiano de Menezes Feu" w:date="2022-11-21T08:33:00Z">
          <w:pPr>
            <w:widowControl w:val="0"/>
            <w:pBdr>
              <w:top w:val="nil"/>
              <w:left w:val="nil"/>
              <w:bottom w:val="nil"/>
              <w:right w:val="nil"/>
              <w:between w:val="nil"/>
            </w:pBdr>
          </w:pPr>
        </w:pPrChange>
      </w:pPr>
      <w:del w:id="4009" w:author="Cristiano de Menezes Feu" w:date="2022-11-21T08:33:00Z">
        <w:r w:rsidDel="00E631A1">
          <w:rPr>
            <w:color w:val="000000"/>
          </w:rPr>
          <w:delText xml:space="preserve">XVII - os processos de proposições em regime de urgência não podem sair da Comissão, sendo entregues diretamente em mãos dos respectivos Relatores e Relatores substitutos; </w:delText>
        </w:r>
      </w:del>
    </w:p>
    <w:p w14:paraId="00000848" w14:textId="7CAF0525" w:rsidR="003D183A" w:rsidDel="00E631A1" w:rsidRDefault="008B7924" w:rsidP="00E631A1">
      <w:pPr>
        <w:widowControl w:val="0"/>
        <w:pBdr>
          <w:top w:val="nil"/>
          <w:left w:val="nil"/>
          <w:bottom w:val="nil"/>
          <w:right w:val="nil"/>
          <w:between w:val="nil"/>
        </w:pBdr>
        <w:ind w:firstLine="0"/>
        <w:jc w:val="center"/>
        <w:rPr>
          <w:del w:id="4010" w:author="Cristiano de Menezes Feu" w:date="2022-11-21T08:33:00Z"/>
          <w:color w:val="000000"/>
        </w:rPr>
        <w:pPrChange w:id="4011" w:author="Cristiano de Menezes Feu" w:date="2022-11-21T08:33:00Z">
          <w:pPr>
            <w:widowControl w:val="0"/>
            <w:pBdr>
              <w:top w:val="nil"/>
              <w:left w:val="nil"/>
              <w:bottom w:val="nil"/>
              <w:right w:val="nil"/>
              <w:between w:val="nil"/>
            </w:pBdr>
          </w:pPr>
        </w:pPrChange>
      </w:pPr>
      <w:del w:id="4012" w:author="Cristiano de Menezes Feu" w:date="2022-11-21T08:33:00Z">
        <w:r w:rsidDel="00E631A1">
          <w:rPr>
            <w:color w:val="000000"/>
          </w:rPr>
          <w:delText xml:space="preserve">XVIII - poderão ser publicadas as exposições escritas e os resumos das orais, os extratos redigidos pelos próprios Autores, ou as notas taquigráficas, se assim entender a Comissão; </w:delText>
        </w:r>
      </w:del>
    </w:p>
    <w:p w14:paraId="00000849" w14:textId="06781086" w:rsidR="003D183A" w:rsidDel="00E631A1" w:rsidRDefault="008B7924" w:rsidP="00E631A1">
      <w:pPr>
        <w:widowControl w:val="0"/>
        <w:pBdr>
          <w:top w:val="nil"/>
          <w:left w:val="nil"/>
          <w:bottom w:val="nil"/>
          <w:right w:val="nil"/>
          <w:between w:val="nil"/>
        </w:pBdr>
        <w:ind w:firstLine="0"/>
        <w:jc w:val="center"/>
        <w:rPr>
          <w:del w:id="4013" w:author="Cristiano de Menezes Feu" w:date="2022-11-21T08:33:00Z"/>
          <w:color w:val="000000"/>
        </w:rPr>
        <w:pPrChange w:id="4014" w:author="Cristiano de Menezes Feu" w:date="2022-11-21T08:33:00Z">
          <w:pPr>
            <w:widowControl w:val="0"/>
            <w:pBdr>
              <w:top w:val="nil"/>
              <w:left w:val="nil"/>
              <w:bottom w:val="nil"/>
              <w:right w:val="nil"/>
              <w:between w:val="nil"/>
            </w:pBdr>
          </w:pPr>
        </w:pPrChange>
      </w:pPr>
      <w:del w:id="4015" w:author="Cristiano de Menezes Feu" w:date="2022-11-21T08:33:00Z">
        <w:r w:rsidDel="00E631A1">
          <w:rPr>
            <w:color w:val="000000"/>
          </w:rPr>
          <w:delText xml:space="preserve">XIX - nenhuma irradiação ou gravação poderá ser feita dos trabalhos das Comissões sem prévia autorização do seu Presidente, observadas as diretrizes fixadas pela Mesa; </w:delText>
        </w:r>
      </w:del>
    </w:p>
    <w:p w14:paraId="0000084A" w14:textId="56261DC2" w:rsidR="003D183A" w:rsidDel="00E631A1" w:rsidRDefault="008B7924" w:rsidP="00E631A1">
      <w:pPr>
        <w:widowControl w:val="0"/>
        <w:pBdr>
          <w:top w:val="nil"/>
          <w:left w:val="nil"/>
          <w:bottom w:val="nil"/>
          <w:right w:val="nil"/>
          <w:between w:val="nil"/>
        </w:pBdr>
        <w:ind w:firstLine="0"/>
        <w:jc w:val="center"/>
        <w:rPr>
          <w:del w:id="4016" w:author="Cristiano de Menezes Feu" w:date="2022-11-21T08:33:00Z"/>
          <w:color w:val="000000"/>
        </w:rPr>
        <w:pPrChange w:id="4017" w:author="Cristiano de Menezes Feu" w:date="2022-11-21T08:33:00Z">
          <w:pPr>
            <w:widowControl w:val="0"/>
            <w:pBdr>
              <w:top w:val="nil"/>
              <w:left w:val="nil"/>
              <w:bottom w:val="nil"/>
              <w:right w:val="nil"/>
              <w:between w:val="nil"/>
            </w:pBdr>
          </w:pPr>
        </w:pPrChange>
      </w:pPr>
      <w:del w:id="4018" w:author="Cristiano de Menezes Feu" w:date="2022-11-21T08:33:00Z">
        <w:r w:rsidDel="00E631A1">
          <w:rPr>
            <w:color w:val="000000"/>
          </w:rPr>
          <w:delText>XX - quando algum membro de Comissão retiver em seu poder papéis a ela pertencentes, adotar-se-á o seguinte procedimento:</w:delText>
        </w:r>
      </w:del>
    </w:p>
    <w:p w14:paraId="0000084B" w14:textId="208E499D" w:rsidR="003D183A" w:rsidDel="00E631A1" w:rsidRDefault="008B7924" w:rsidP="00E631A1">
      <w:pPr>
        <w:widowControl w:val="0"/>
        <w:pBdr>
          <w:top w:val="nil"/>
          <w:left w:val="nil"/>
          <w:bottom w:val="nil"/>
          <w:right w:val="nil"/>
          <w:between w:val="nil"/>
        </w:pBdr>
        <w:spacing w:before="57" w:after="0"/>
        <w:ind w:left="283" w:firstLine="0"/>
        <w:jc w:val="center"/>
        <w:rPr>
          <w:del w:id="4019" w:author="Cristiano de Menezes Feu" w:date="2022-11-21T08:33:00Z"/>
          <w:color w:val="000000"/>
        </w:rPr>
        <w:pPrChange w:id="4020" w:author="Cristiano de Menezes Feu" w:date="2022-11-21T08:33:00Z">
          <w:pPr>
            <w:widowControl w:val="0"/>
            <w:pBdr>
              <w:top w:val="nil"/>
              <w:left w:val="nil"/>
              <w:bottom w:val="nil"/>
              <w:right w:val="nil"/>
              <w:between w:val="nil"/>
            </w:pBdr>
            <w:spacing w:before="57" w:after="0"/>
            <w:ind w:left="283" w:firstLine="0"/>
          </w:pPr>
        </w:pPrChange>
      </w:pPr>
      <w:del w:id="4021" w:author="Cristiano de Menezes Feu" w:date="2022-11-21T08:33:00Z">
        <w:r w:rsidDel="00E631A1">
          <w:rPr>
            <w:color w:val="000000"/>
          </w:rPr>
          <w:delText>a) frustrada a reclamação escrita do Presidente da Comissão, o fato será comunicado à Mesa;</w:delText>
        </w:r>
      </w:del>
    </w:p>
    <w:p w14:paraId="0000084C" w14:textId="6AB593EE" w:rsidR="003D183A" w:rsidDel="00E631A1" w:rsidRDefault="008B7924" w:rsidP="00E631A1">
      <w:pPr>
        <w:widowControl w:val="0"/>
        <w:pBdr>
          <w:top w:val="nil"/>
          <w:left w:val="nil"/>
          <w:bottom w:val="nil"/>
          <w:right w:val="nil"/>
          <w:between w:val="nil"/>
        </w:pBdr>
        <w:spacing w:before="57" w:after="0"/>
        <w:ind w:left="283" w:firstLine="0"/>
        <w:jc w:val="center"/>
        <w:rPr>
          <w:del w:id="4022" w:author="Cristiano de Menezes Feu" w:date="2022-11-21T08:33:00Z"/>
          <w:color w:val="000000"/>
        </w:rPr>
        <w:pPrChange w:id="4023" w:author="Cristiano de Menezes Feu" w:date="2022-11-21T08:33:00Z">
          <w:pPr>
            <w:widowControl w:val="0"/>
            <w:pBdr>
              <w:top w:val="nil"/>
              <w:left w:val="nil"/>
              <w:bottom w:val="nil"/>
              <w:right w:val="nil"/>
              <w:between w:val="nil"/>
            </w:pBdr>
            <w:spacing w:before="57" w:after="0"/>
            <w:ind w:left="283" w:firstLine="0"/>
          </w:pPr>
        </w:pPrChange>
      </w:pPr>
      <w:del w:id="4024" w:author="Cristiano de Menezes Feu" w:date="2022-11-21T08:33:00Z">
        <w:r w:rsidDel="00E631A1">
          <w:rPr>
            <w:color w:val="000000"/>
          </w:rPr>
          <w:delText xml:space="preserve">b) o Presidente da Câmara fará apelo a este membro da Comissão no sentido de atender à reclamação, fixando-lhe para isso o prazo de duas sessões; </w:delText>
        </w:r>
      </w:del>
    </w:p>
    <w:p w14:paraId="0000084D" w14:textId="6CF78249" w:rsidR="003D183A" w:rsidDel="00E631A1" w:rsidRDefault="008B7924" w:rsidP="00E631A1">
      <w:pPr>
        <w:widowControl w:val="0"/>
        <w:pBdr>
          <w:top w:val="nil"/>
          <w:left w:val="nil"/>
          <w:bottom w:val="nil"/>
          <w:right w:val="nil"/>
          <w:between w:val="nil"/>
        </w:pBdr>
        <w:spacing w:before="57" w:after="0"/>
        <w:ind w:left="283" w:firstLine="0"/>
        <w:jc w:val="center"/>
        <w:rPr>
          <w:del w:id="4025" w:author="Cristiano de Menezes Feu" w:date="2022-11-21T08:33:00Z"/>
          <w:color w:val="000000"/>
        </w:rPr>
        <w:pPrChange w:id="4026" w:author="Cristiano de Menezes Feu" w:date="2022-11-21T08:33:00Z">
          <w:pPr>
            <w:widowControl w:val="0"/>
            <w:pBdr>
              <w:top w:val="nil"/>
              <w:left w:val="nil"/>
              <w:bottom w:val="nil"/>
              <w:right w:val="nil"/>
              <w:between w:val="nil"/>
            </w:pBdr>
            <w:spacing w:before="57" w:after="0"/>
            <w:ind w:left="283" w:firstLine="0"/>
          </w:pPr>
        </w:pPrChange>
      </w:pPr>
      <w:del w:id="4027" w:author="Cristiano de Menezes Feu" w:date="2022-11-21T08:33:00Z">
        <w:r w:rsidDel="00E631A1">
          <w:rPr>
            <w:color w:val="000000"/>
          </w:rPr>
          <w:delText>c) se, vencido o prazo, não houver sido atendido o apelo, o Presidente da Câmara designará substituto na Comissão para o membro faltoso, por indicação do Líder da bancada respectiva, e mandará proceder à restauração dos autos;</w:delText>
        </w:r>
      </w:del>
    </w:p>
    <w:p w14:paraId="0000084E" w14:textId="479EAED2" w:rsidR="003D183A" w:rsidDel="00E631A1" w:rsidRDefault="008B7924" w:rsidP="00E631A1">
      <w:pPr>
        <w:widowControl w:val="0"/>
        <w:pBdr>
          <w:top w:val="nil"/>
          <w:left w:val="nil"/>
          <w:bottom w:val="nil"/>
          <w:right w:val="nil"/>
          <w:between w:val="nil"/>
        </w:pBdr>
        <w:spacing w:before="0" w:after="113"/>
        <w:ind w:left="567" w:firstLine="0"/>
        <w:jc w:val="center"/>
        <w:rPr>
          <w:del w:id="4028" w:author="Cristiano de Menezes Feu" w:date="2022-11-21T08:33:00Z"/>
          <w:color w:val="005583"/>
          <w:sz w:val="20"/>
          <w:szCs w:val="20"/>
        </w:rPr>
        <w:pPrChange w:id="4029" w:author="Cristiano de Menezes Feu" w:date="2022-11-21T08:33:00Z">
          <w:pPr>
            <w:widowControl w:val="0"/>
            <w:pBdr>
              <w:top w:val="nil"/>
              <w:left w:val="nil"/>
              <w:bottom w:val="nil"/>
              <w:right w:val="nil"/>
              <w:between w:val="nil"/>
            </w:pBdr>
            <w:spacing w:before="0" w:after="113"/>
            <w:ind w:left="567" w:firstLine="0"/>
          </w:pPr>
        </w:pPrChange>
      </w:pPr>
      <w:del w:id="4030" w:author="Cristiano de Menezes Feu" w:date="2022-11-21T08:33:00Z">
        <w:r w:rsidDel="00E631A1">
          <w:rPr>
            <w:color w:val="005583"/>
            <w:sz w:val="20"/>
            <w:szCs w:val="20"/>
          </w:rPr>
          <w:delText>Art. 106.</w:delText>
        </w:r>
      </w:del>
    </w:p>
    <w:p w14:paraId="0000084F" w14:textId="37CF6A17" w:rsidR="003D183A" w:rsidDel="00E631A1" w:rsidRDefault="008B7924" w:rsidP="00E631A1">
      <w:pPr>
        <w:widowControl w:val="0"/>
        <w:pBdr>
          <w:top w:val="nil"/>
          <w:left w:val="nil"/>
          <w:bottom w:val="nil"/>
          <w:right w:val="nil"/>
          <w:between w:val="nil"/>
        </w:pBdr>
        <w:ind w:firstLine="0"/>
        <w:jc w:val="center"/>
        <w:rPr>
          <w:del w:id="4031" w:author="Cristiano de Menezes Feu" w:date="2022-11-21T08:33:00Z"/>
          <w:color w:val="000000"/>
        </w:rPr>
        <w:pPrChange w:id="4032" w:author="Cristiano de Menezes Feu" w:date="2022-11-21T08:33:00Z">
          <w:pPr>
            <w:widowControl w:val="0"/>
            <w:pBdr>
              <w:top w:val="nil"/>
              <w:left w:val="nil"/>
              <w:bottom w:val="nil"/>
              <w:right w:val="nil"/>
              <w:between w:val="nil"/>
            </w:pBdr>
          </w:pPr>
        </w:pPrChange>
      </w:pPr>
      <w:del w:id="4033" w:author="Cristiano de Menezes Feu" w:date="2022-11-21T08:33:00Z">
        <w:r w:rsidDel="00E631A1">
          <w:rPr>
            <w:color w:val="000000"/>
          </w:rPr>
          <w:delText>XXI - o membro da Comissão pode levantar questão de ordem sobre a ação ou omissão do órgão técnico que integra, mas somente depois de resolvida conclusivamente pelo seu Presidente poderá a questão ser levada, em grau de recurso, por escrito, ao Presidente da Câmara, sem prejuízo do andamento da matéria em trâmite.</w:delText>
        </w:r>
      </w:del>
    </w:p>
    <w:p w14:paraId="00000850" w14:textId="62B2195D" w:rsidR="003D183A" w:rsidDel="00E631A1" w:rsidRDefault="008B7924" w:rsidP="00E631A1">
      <w:pPr>
        <w:widowControl w:val="0"/>
        <w:pBdr>
          <w:top w:val="nil"/>
          <w:left w:val="nil"/>
          <w:bottom w:val="nil"/>
          <w:right w:val="nil"/>
          <w:between w:val="nil"/>
        </w:pBdr>
        <w:spacing w:before="0" w:after="113"/>
        <w:ind w:left="567" w:firstLine="0"/>
        <w:jc w:val="center"/>
        <w:rPr>
          <w:del w:id="4034" w:author="Cristiano de Menezes Feu" w:date="2022-11-21T08:33:00Z"/>
          <w:b/>
          <w:color w:val="005583"/>
          <w:sz w:val="20"/>
          <w:szCs w:val="20"/>
        </w:rPr>
        <w:pPrChange w:id="4035" w:author="Cristiano de Menezes Feu" w:date="2022-11-21T08:33:00Z">
          <w:pPr>
            <w:widowControl w:val="0"/>
            <w:pBdr>
              <w:top w:val="nil"/>
              <w:left w:val="nil"/>
              <w:bottom w:val="nil"/>
              <w:right w:val="nil"/>
              <w:between w:val="nil"/>
            </w:pBdr>
            <w:spacing w:before="0" w:after="113"/>
            <w:ind w:left="567" w:firstLine="0"/>
          </w:pPr>
        </w:pPrChange>
      </w:pPr>
      <w:del w:id="4036" w:author="Cristiano de Menezes Feu" w:date="2022-11-21T08:33:00Z">
        <w:r w:rsidDel="00E631A1">
          <w:rPr>
            <w:color w:val="005583"/>
            <w:sz w:val="20"/>
            <w:szCs w:val="20"/>
          </w:rPr>
          <w:delText xml:space="preserve">Art. 41, XVII; art. 95 e parágrafos; art. 17, III, f; art. 74, IV. </w:delText>
        </w:r>
      </w:del>
    </w:p>
    <w:p w14:paraId="00000851" w14:textId="3688BACD" w:rsidR="003D183A" w:rsidDel="00E631A1" w:rsidRDefault="008B7924" w:rsidP="00E631A1">
      <w:pPr>
        <w:widowControl w:val="0"/>
        <w:pBdr>
          <w:top w:val="nil"/>
          <w:left w:val="nil"/>
          <w:bottom w:val="nil"/>
          <w:right w:val="nil"/>
          <w:between w:val="nil"/>
        </w:pBdr>
        <w:spacing w:before="0" w:after="113"/>
        <w:ind w:left="567" w:firstLine="0"/>
        <w:jc w:val="center"/>
        <w:rPr>
          <w:del w:id="4037" w:author="Cristiano de Menezes Feu" w:date="2022-11-21T08:33:00Z"/>
          <w:b/>
          <w:color w:val="005583"/>
          <w:sz w:val="20"/>
          <w:szCs w:val="20"/>
        </w:rPr>
        <w:pPrChange w:id="4038" w:author="Cristiano de Menezes Feu" w:date="2022-11-21T08:33:00Z">
          <w:pPr>
            <w:widowControl w:val="0"/>
            <w:pBdr>
              <w:top w:val="nil"/>
              <w:left w:val="nil"/>
              <w:bottom w:val="nil"/>
              <w:right w:val="nil"/>
              <w:between w:val="nil"/>
            </w:pBdr>
            <w:spacing w:before="0" w:after="113"/>
            <w:ind w:left="567" w:firstLine="0"/>
          </w:pPr>
        </w:pPrChange>
      </w:pPr>
      <w:del w:id="4039" w:author="Cristiano de Menezes Feu" w:date="2022-11-21T08:33:00Z">
        <w:r w:rsidDel="00E631A1">
          <w:rPr>
            <w:b/>
            <w:color w:val="005583"/>
            <w:sz w:val="20"/>
            <w:szCs w:val="20"/>
          </w:rPr>
          <w:delText>QO</w:delText>
        </w:r>
        <w:r w:rsidDel="00E631A1">
          <w:rPr>
            <w:color w:val="005583"/>
            <w:sz w:val="20"/>
            <w:szCs w:val="20"/>
          </w:rPr>
          <w:delText xml:space="preserve"> 325/2008 – O recurso contra decisão do Presidente de Comissão em questão de ordem deve ser apresentado na forma escrita.</w:delText>
        </w:r>
      </w:del>
    </w:p>
    <w:p w14:paraId="00000852" w14:textId="55621679" w:rsidR="003D183A" w:rsidDel="00E631A1" w:rsidRDefault="008B7924" w:rsidP="00E631A1">
      <w:pPr>
        <w:widowControl w:val="0"/>
        <w:pBdr>
          <w:top w:val="nil"/>
          <w:left w:val="nil"/>
          <w:bottom w:val="nil"/>
          <w:right w:val="nil"/>
          <w:between w:val="nil"/>
        </w:pBdr>
        <w:spacing w:before="0" w:after="113"/>
        <w:ind w:left="567" w:firstLine="0"/>
        <w:jc w:val="center"/>
        <w:rPr>
          <w:del w:id="4040" w:author="Cristiano de Menezes Feu" w:date="2022-11-21T08:33:00Z"/>
          <w:b/>
          <w:color w:val="005583"/>
          <w:sz w:val="20"/>
          <w:szCs w:val="20"/>
        </w:rPr>
        <w:pPrChange w:id="4041" w:author="Cristiano de Menezes Feu" w:date="2022-11-21T08:33:00Z">
          <w:pPr>
            <w:widowControl w:val="0"/>
            <w:pBdr>
              <w:top w:val="nil"/>
              <w:left w:val="nil"/>
              <w:bottom w:val="nil"/>
              <w:right w:val="nil"/>
              <w:between w:val="nil"/>
            </w:pBdr>
            <w:spacing w:before="0" w:after="113"/>
            <w:ind w:left="567" w:firstLine="0"/>
          </w:pPr>
        </w:pPrChange>
      </w:pPr>
      <w:del w:id="4042" w:author="Cristiano de Menezes Feu" w:date="2022-11-21T08:33:00Z">
        <w:r w:rsidDel="00E631A1">
          <w:rPr>
            <w:b/>
            <w:color w:val="005583"/>
            <w:sz w:val="20"/>
            <w:szCs w:val="20"/>
          </w:rPr>
          <w:delText>QO</w:delText>
        </w:r>
        <w:r w:rsidDel="00E631A1">
          <w:rPr>
            <w:color w:val="005583"/>
            <w:sz w:val="20"/>
            <w:szCs w:val="20"/>
          </w:rPr>
          <w:delText xml:space="preserve"> 218/2012 – Reafirma entendimento constante da QO 360/2004 no sentido de que não ocorre supressão de instância quando qualquer Deputado, sendo ou não membro da Comissão interessada, formula questão de ordem que diga respeito aos trabalhos das Comissões diretamente no Plenário da Casa. </w:delText>
        </w:r>
      </w:del>
    </w:p>
    <w:p w14:paraId="00000853" w14:textId="242285A4" w:rsidR="003D183A" w:rsidDel="00E631A1" w:rsidRDefault="008B7924" w:rsidP="00E631A1">
      <w:pPr>
        <w:widowControl w:val="0"/>
        <w:pBdr>
          <w:top w:val="nil"/>
          <w:left w:val="nil"/>
          <w:bottom w:val="nil"/>
          <w:right w:val="nil"/>
          <w:between w:val="nil"/>
        </w:pBdr>
        <w:spacing w:before="0" w:after="113"/>
        <w:ind w:left="567" w:firstLine="0"/>
        <w:jc w:val="center"/>
        <w:rPr>
          <w:del w:id="4043" w:author="Cristiano de Menezes Feu" w:date="2022-11-21T08:33:00Z"/>
          <w:b/>
          <w:color w:val="005583"/>
          <w:sz w:val="20"/>
          <w:szCs w:val="20"/>
        </w:rPr>
        <w:pPrChange w:id="4044" w:author="Cristiano de Menezes Feu" w:date="2022-11-21T08:33:00Z">
          <w:pPr>
            <w:widowControl w:val="0"/>
            <w:pBdr>
              <w:top w:val="nil"/>
              <w:left w:val="nil"/>
              <w:bottom w:val="nil"/>
              <w:right w:val="nil"/>
              <w:between w:val="nil"/>
            </w:pBdr>
            <w:spacing w:before="0" w:after="113"/>
            <w:ind w:left="567" w:firstLine="0"/>
          </w:pPr>
        </w:pPrChange>
      </w:pPr>
      <w:del w:id="4045" w:author="Cristiano de Menezes Feu" w:date="2022-11-21T08:33:00Z">
        <w:r w:rsidDel="00E631A1">
          <w:rPr>
            <w:b/>
            <w:color w:val="005583"/>
            <w:sz w:val="20"/>
            <w:szCs w:val="20"/>
          </w:rPr>
          <w:delText>Prática 1:</w:delText>
        </w:r>
        <w:r w:rsidDel="00E631A1">
          <w:rPr>
            <w:color w:val="005583"/>
            <w:sz w:val="20"/>
            <w:szCs w:val="20"/>
          </w:rPr>
          <w:delText xml:space="preserve"> quando há questão de ordem ou recurso ao Presidente da Câmara relacionados a procedimentos nas Comissões, o Presidente usualmente solicita informações à Comissão, antes de proferir a decisão. Exemplo: REC 168/2016.</w:delText>
        </w:r>
      </w:del>
    </w:p>
    <w:p w14:paraId="00000854" w14:textId="1A8BA992" w:rsidR="003D183A" w:rsidDel="00E631A1" w:rsidRDefault="008B7924" w:rsidP="00E631A1">
      <w:pPr>
        <w:widowControl w:val="0"/>
        <w:pBdr>
          <w:top w:val="nil"/>
          <w:left w:val="nil"/>
          <w:bottom w:val="nil"/>
          <w:right w:val="nil"/>
          <w:between w:val="nil"/>
        </w:pBdr>
        <w:spacing w:before="0" w:after="113"/>
        <w:ind w:left="567" w:firstLine="0"/>
        <w:jc w:val="center"/>
        <w:rPr>
          <w:del w:id="4046" w:author="Cristiano de Menezes Feu" w:date="2022-11-21T08:33:00Z"/>
          <w:color w:val="005583"/>
          <w:sz w:val="20"/>
          <w:szCs w:val="20"/>
        </w:rPr>
        <w:pPrChange w:id="4047" w:author="Cristiano de Menezes Feu" w:date="2022-11-21T08:33:00Z">
          <w:pPr>
            <w:widowControl w:val="0"/>
            <w:pBdr>
              <w:top w:val="nil"/>
              <w:left w:val="nil"/>
              <w:bottom w:val="nil"/>
              <w:right w:val="nil"/>
              <w:between w:val="nil"/>
            </w:pBdr>
            <w:spacing w:before="0" w:after="113"/>
            <w:ind w:left="567" w:firstLine="0"/>
          </w:pPr>
        </w:pPrChange>
      </w:pPr>
      <w:del w:id="4048" w:author="Cristiano de Menezes Feu" w:date="2022-11-21T08:33:00Z">
        <w:r w:rsidDel="00E631A1">
          <w:rPr>
            <w:b/>
            <w:color w:val="005583"/>
            <w:sz w:val="20"/>
            <w:szCs w:val="20"/>
          </w:rPr>
          <w:delText>Prática 2:</w:delText>
        </w:r>
        <w:r w:rsidDel="00E631A1">
          <w:rPr>
            <w:color w:val="005583"/>
            <w:sz w:val="20"/>
            <w:szCs w:val="20"/>
          </w:rPr>
          <w:delText xml:space="preserve"> não se admite efeito suspensivo do recurso em decisão de questão de ordem no âmbito das Comissões, em virtude do disposto no inciso XXI, do art. 57, no sentido de que o recurso ocorrerá “sem prejuízo do andamento da matéria em trâmite”. Exemplo: PL 6922/02 na Comissão Especial. </w:delText>
        </w:r>
      </w:del>
    </w:p>
    <w:p w14:paraId="00000855" w14:textId="123BAB7E" w:rsidR="003D183A" w:rsidDel="00E631A1" w:rsidRDefault="008B7924" w:rsidP="00E631A1">
      <w:pPr>
        <w:widowControl w:val="0"/>
        <w:pBdr>
          <w:top w:val="nil"/>
          <w:left w:val="nil"/>
          <w:bottom w:val="nil"/>
          <w:right w:val="nil"/>
          <w:between w:val="nil"/>
        </w:pBdr>
        <w:ind w:firstLine="0"/>
        <w:jc w:val="center"/>
        <w:rPr>
          <w:del w:id="4049" w:author="Cristiano de Menezes Feu" w:date="2022-11-21T08:33:00Z"/>
          <w:rFonts w:ascii="ClearSans-Bold" w:eastAsia="ClearSans-Bold" w:hAnsi="ClearSans-Bold" w:cs="ClearSans-Bold"/>
          <w:b/>
          <w:color w:val="005583"/>
          <w:vertAlign w:val="superscript"/>
        </w:rPr>
        <w:pPrChange w:id="4050" w:author="Cristiano de Menezes Feu" w:date="2022-11-21T08:33:00Z">
          <w:pPr>
            <w:widowControl w:val="0"/>
            <w:pBdr>
              <w:top w:val="nil"/>
              <w:left w:val="nil"/>
              <w:bottom w:val="nil"/>
              <w:right w:val="nil"/>
              <w:between w:val="nil"/>
            </w:pBdr>
          </w:pPr>
        </w:pPrChange>
      </w:pPr>
      <w:del w:id="4051" w:author="Cristiano de Menezes Feu" w:date="2022-11-21T08:33:00Z">
        <w:r w:rsidDel="00E631A1">
          <w:rPr>
            <w:rFonts w:ascii="ClearSans-Bold" w:eastAsia="ClearSans-Bold" w:hAnsi="ClearSans-Bold" w:cs="ClearSans-Bold"/>
            <w:b/>
            <w:color w:val="000000"/>
          </w:rPr>
          <w:delText>Art. 58.</w:delText>
        </w:r>
        <w:r w:rsidDel="00E631A1">
          <w:rPr>
            <w:color w:val="000000"/>
          </w:rPr>
          <w:delText xml:space="preserve"> Encerrada a apreciação conclusiva da matéria, a proposição e respectivos pareceres serão mandados à publicação e remetidos à Mesa até a sessão subsequente, para serem anunciados na Ordem do Dia.</w:delText>
        </w:r>
        <w:r w:rsidDel="00E631A1">
          <w:rPr>
            <w:color w:val="005583"/>
            <w:vertAlign w:val="superscript"/>
          </w:rPr>
          <w:footnoteReference w:id="198"/>
        </w:r>
        <w:r w:rsidDel="00E631A1">
          <w:rPr>
            <w:color w:val="005583"/>
            <w:vertAlign w:val="superscript"/>
          </w:rPr>
          <w:delText xml:space="preserve"> </w:delText>
        </w:r>
      </w:del>
    </w:p>
    <w:p w14:paraId="00000856" w14:textId="1752FD9C" w:rsidR="003D183A" w:rsidDel="00E631A1" w:rsidRDefault="008B7924" w:rsidP="00E631A1">
      <w:pPr>
        <w:widowControl w:val="0"/>
        <w:pBdr>
          <w:top w:val="nil"/>
          <w:left w:val="nil"/>
          <w:bottom w:val="nil"/>
          <w:right w:val="nil"/>
          <w:between w:val="nil"/>
        </w:pBdr>
        <w:spacing w:before="0" w:after="113"/>
        <w:ind w:left="567" w:firstLine="0"/>
        <w:jc w:val="center"/>
        <w:rPr>
          <w:del w:id="4055" w:author="Cristiano de Menezes Feu" w:date="2022-11-21T08:33:00Z"/>
          <w:color w:val="005583"/>
          <w:sz w:val="20"/>
          <w:szCs w:val="20"/>
        </w:rPr>
        <w:pPrChange w:id="4056" w:author="Cristiano de Menezes Feu" w:date="2022-11-21T08:33:00Z">
          <w:pPr>
            <w:widowControl w:val="0"/>
            <w:pBdr>
              <w:top w:val="nil"/>
              <w:left w:val="nil"/>
              <w:bottom w:val="nil"/>
              <w:right w:val="nil"/>
              <w:between w:val="nil"/>
            </w:pBdr>
            <w:spacing w:before="0" w:after="113"/>
            <w:ind w:left="567" w:firstLine="0"/>
          </w:pPr>
        </w:pPrChange>
      </w:pPr>
      <w:del w:id="4057" w:author="Cristiano de Menezes Feu" w:date="2022-11-21T08:33:00Z">
        <w:r w:rsidDel="00E631A1">
          <w:rPr>
            <w:color w:val="005583"/>
            <w:sz w:val="20"/>
            <w:szCs w:val="20"/>
          </w:rPr>
          <w:delText>Art. 24, II; art. 59.</w:delText>
        </w:r>
      </w:del>
    </w:p>
    <w:p w14:paraId="00000857" w14:textId="6CF054C1" w:rsidR="003D183A" w:rsidDel="00E631A1" w:rsidRDefault="008B7924" w:rsidP="00E631A1">
      <w:pPr>
        <w:widowControl w:val="0"/>
        <w:pBdr>
          <w:top w:val="nil"/>
          <w:left w:val="nil"/>
          <w:bottom w:val="nil"/>
          <w:right w:val="nil"/>
          <w:between w:val="nil"/>
        </w:pBdr>
        <w:ind w:firstLine="0"/>
        <w:jc w:val="center"/>
        <w:rPr>
          <w:del w:id="4058" w:author="Cristiano de Menezes Feu" w:date="2022-11-21T08:33:00Z"/>
          <w:rFonts w:ascii="ClearSans-Bold" w:eastAsia="ClearSans-Bold" w:hAnsi="ClearSans-Bold" w:cs="ClearSans-Bold"/>
          <w:b/>
          <w:color w:val="000000"/>
        </w:rPr>
        <w:pPrChange w:id="4059" w:author="Cristiano de Menezes Feu" w:date="2022-11-21T08:33:00Z">
          <w:pPr>
            <w:widowControl w:val="0"/>
            <w:pBdr>
              <w:top w:val="nil"/>
              <w:left w:val="nil"/>
              <w:bottom w:val="nil"/>
              <w:right w:val="nil"/>
              <w:between w:val="nil"/>
            </w:pBdr>
          </w:pPr>
        </w:pPrChange>
      </w:pPr>
      <w:del w:id="4060" w:author="Cristiano de Menezes Feu" w:date="2022-11-21T08:33:00Z">
        <w:r w:rsidDel="00E631A1">
          <w:rPr>
            <w:color w:val="000000"/>
          </w:rPr>
          <w:delText xml:space="preserve">§ 1º Dentro de cinco sessões da publicação referida no </w:delText>
        </w:r>
        <w:r w:rsidDel="00E631A1">
          <w:rPr>
            <w:i/>
            <w:color w:val="000000"/>
          </w:rPr>
          <w:delText>caput</w:delText>
        </w:r>
        <w:r w:rsidDel="00E631A1">
          <w:rPr>
            <w:color w:val="000000"/>
          </w:rPr>
          <w:delText>, poderá ser apresentado o recurso de que trata o art. 58, § 2º, I, da Constituição Federal.</w:delText>
        </w:r>
        <w:r w:rsidDel="00E631A1">
          <w:rPr>
            <w:color w:val="005583"/>
            <w:vertAlign w:val="superscript"/>
          </w:rPr>
          <w:footnoteReference w:id="199"/>
        </w:r>
        <w:r w:rsidDel="00E631A1">
          <w:rPr>
            <w:color w:val="000000"/>
          </w:rPr>
          <w:delText xml:space="preserve"> </w:delText>
        </w:r>
      </w:del>
    </w:p>
    <w:p w14:paraId="00000858" w14:textId="50041F5E" w:rsidR="003D183A" w:rsidDel="00E631A1" w:rsidRDefault="008B7924" w:rsidP="00E631A1">
      <w:pPr>
        <w:widowControl w:val="0"/>
        <w:pBdr>
          <w:top w:val="nil"/>
          <w:left w:val="nil"/>
          <w:bottom w:val="nil"/>
          <w:right w:val="nil"/>
          <w:between w:val="nil"/>
        </w:pBdr>
        <w:spacing w:before="0" w:after="113"/>
        <w:ind w:left="567" w:firstLine="0"/>
        <w:jc w:val="center"/>
        <w:rPr>
          <w:del w:id="4064" w:author="Cristiano de Menezes Feu" w:date="2022-11-21T08:33:00Z"/>
          <w:color w:val="005583"/>
          <w:sz w:val="20"/>
          <w:szCs w:val="20"/>
        </w:rPr>
        <w:pPrChange w:id="4065" w:author="Cristiano de Menezes Feu" w:date="2022-11-21T08:33:00Z">
          <w:pPr>
            <w:widowControl w:val="0"/>
            <w:pBdr>
              <w:top w:val="nil"/>
              <w:left w:val="nil"/>
              <w:bottom w:val="nil"/>
              <w:right w:val="nil"/>
              <w:between w:val="nil"/>
            </w:pBdr>
            <w:spacing w:before="0" w:after="113"/>
            <w:ind w:left="567" w:firstLine="0"/>
          </w:pPr>
        </w:pPrChange>
      </w:pPr>
      <w:del w:id="4066" w:author="Cristiano de Menezes Feu" w:date="2022-11-21T08:33:00Z">
        <w:r w:rsidDel="00E631A1">
          <w:rPr>
            <w:color w:val="005583"/>
            <w:sz w:val="20"/>
            <w:szCs w:val="20"/>
          </w:rPr>
          <w:delText>Art. 132, § 2º.</w:delText>
        </w:r>
      </w:del>
    </w:p>
    <w:p w14:paraId="00000859" w14:textId="430253FB" w:rsidR="003D183A" w:rsidDel="00E631A1" w:rsidRDefault="008B7924" w:rsidP="00E631A1">
      <w:pPr>
        <w:widowControl w:val="0"/>
        <w:pBdr>
          <w:top w:val="nil"/>
          <w:left w:val="nil"/>
          <w:bottom w:val="nil"/>
          <w:right w:val="nil"/>
          <w:between w:val="nil"/>
        </w:pBdr>
        <w:ind w:firstLine="0"/>
        <w:jc w:val="center"/>
        <w:rPr>
          <w:del w:id="4067" w:author="Cristiano de Menezes Feu" w:date="2022-11-21T08:33:00Z"/>
          <w:rFonts w:ascii="ClearSans-Bold" w:eastAsia="ClearSans-Bold" w:hAnsi="ClearSans-Bold" w:cs="ClearSans-Bold"/>
          <w:b/>
          <w:color w:val="000000"/>
        </w:rPr>
        <w:pPrChange w:id="4068" w:author="Cristiano de Menezes Feu" w:date="2022-11-21T08:33:00Z">
          <w:pPr>
            <w:widowControl w:val="0"/>
            <w:pBdr>
              <w:top w:val="nil"/>
              <w:left w:val="nil"/>
              <w:bottom w:val="nil"/>
              <w:right w:val="nil"/>
              <w:between w:val="nil"/>
            </w:pBdr>
          </w:pPr>
        </w:pPrChange>
      </w:pPr>
      <w:del w:id="4069" w:author="Cristiano de Menezes Feu" w:date="2022-11-21T08:33:00Z">
        <w:r w:rsidDel="00E631A1">
          <w:rPr>
            <w:color w:val="000000"/>
          </w:rPr>
          <w:delText>§ 2º Durante a fluência do prazo recursal, o avulso da Ordem do Dia de cada sessão deverá consignar a data final para interposição do recurso.</w:delText>
        </w:r>
      </w:del>
    </w:p>
    <w:p w14:paraId="0000085A" w14:textId="3C970D4C" w:rsidR="003D183A" w:rsidDel="00E631A1" w:rsidRDefault="008B7924" w:rsidP="00E631A1">
      <w:pPr>
        <w:widowControl w:val="0"/>
        <w:pBdr>
          <w:top w:val="nil"/>
          <w:left w:val="nil"/>
          <w:bottom w:val="nil"/>
          <w:right w:val="nil"/>
          <w:between w:val="nil"/>
        </w:pBdr>
        <w:spacing w:before="0" w:after="113"/>
        <w:ind w:left="567" w:firstLine="0"/>
        <w:jc w:val="center"/>
        <w:rPr>
          <w:del w:id="4070" w:author="Cristiano de Menezes Feu" w:date="2022-11-21T08:33:00Z"/>
          <w:rFonts w:ascii="ClearSans-Bold" w:eastAsia="ClearSans-Bold" w:hAnsi="ClearSans-Bold" w:cs="ClearSans-Bold"/>
          <w:b/>
          <w:color w:val="005583"/>
          <w:sz w:val="20"/>
          <w:szCs w:val="20"/>
        </w:rPr>
        <w:pPrChange w:id="4071" w:author="Cristiano de Menezes Feu" w:date="2022-11-21T08:33:00Z">
          <w:pPr>
            <w:widowControl w:val="0"/>
            <w:pBdr>
              <w:top w:val="nil"/>
              <w:left w:val="nil"/>
              <w:bottom w:val="nil"/>
              <w:right w:val="nil"/>
              <w:between w:val="nil"/>
            </w:pBdr>
            <w:spacing w:before="0" w:after="113"/>
            <w:ind w:left="567" w:firstLine="0"/>
          </w:pPr>
        </w:pPrChange>
      </w:pPr>
      <w:del w:id="4072" w:author="Cristiano de Menezes Feu" w:date="2022-11-21T08:33:00Z">
        <w:r w:rsidDel="00E631A1">
          <w:rPr>
            <w:color w:val="005583"/>
            <w:sz w:val="20"/>
            <w:szCs w:val="20"/>
          </w:rPr>
          <w:delText>Art. 280.</w:delText>
        </w:r>
      </w:del>
    </w:p>
    <w:p w14:paraId="0000085B" w14:textId="0EB16AD5" w:rsidR="003D183A" w:rsidDel="00E631A1" w:rsidRDefault="008B7924" w:rsidP="00E631A1">
      <w:pPr>
        <w:widowControl w:val="0"/>
        <w:pBdr>
          <w:top w:val="nil"/>
          <w:left w:val="nil"/>
          <w:bottom w:val="nil"/>
          <w:right w:val="nil"/>
          <w:between w:val="nil"/>
        </w:pBdr>
        <w:spacing w:before="0" w:after="113"/>
        <w:ind w:left="567" w:firstLine="0"/>
        <w:jc w:val="center"/>
        <w:rPr>
          <w:del w:id="4073" w:author="Cristiano de Menezes Feu" w:date="2022-11-21T08:33:00Z"/>
          <w:color w:val="005583"/>
          <w:sz w:val="20"/>
          <w:szCs w:val="20"/>
        </w:rPr>
        <w:pPrChange w:id="4074" w:author="Cristiano de Menezes Feu" w:date="2022-11-21T08:33:00Z">
          <w:pPr>
            <w:widowControl w:val="0"/>
            <w:pBdr>
              <w:top w:val="nil"/>
              <w:left w:val="nil"/>
              <w:bottom w:val="nil"/>
              <w:right w:val="nil"/>
              <w:between w:val="nil"/>
            </w:pBdr>
            <w:spacing w:before="0" w:after="113"/>
            <w:ind w:left="567" w:firstLine="0"/>
          </w:pPr>
        </w:pPrChange>
      </w:pPr>
      <w:del w:id="4075"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a abertura do prazo recursal também consta da tramitação eletrônica da proposição.</w:delText>
        </w:r>
      </w:del>
    </w:p>
    <w:p w14:paraId="0000085C" w14:textId="2CAC64D4" w:rsidR="003D183A" w:rsidDel="00E631A1" w:rsidRDefault="008B7924" w:rsidP="00E631A1">
      <w:pPr>
        <w:widowControl w:val="0"/>
        <w:pBdr>
          <w:top w:val="nil"/>
          <w:left w:val="nil"/>
          <w:bottom w:val="nil"/>
          <w:right w:val="nil"/>
          <w:between w:val="nil"/>
        </w:pBdr>
        <w:ind w:firstLine="0"/>
        <w:jc w:val="center"/>
        <w:rPr>
          <w:del w:id="4076" w:author="Cristiano de Menezes Feu" w:date="2022-11-21T08:33:00Z"/>
          <w:rFonts w:ascii="ClearSans-Bold" w:eastAsia="ClearSans-Bold" w:hAnsi="ClearSans-Bold" w:cs="ClearSans-Bold"/>
          <w:b/>
          <w:color w:val="000000"/>
        </w:rPr>
        <w:pPrChange w:id="4077" w:author="Cristiano de Menezes Feu" w:date="2022-11-21T08:33:00Z">
          <w:pPr>
            <w:widowControl w:val="0"/>
            <w:pBdr>
              <w:top w:val="nil"/>
              <w:left w:val="nil"/>
              <w:bottom w:val="nil"/>
              <w:right w:val="nil"/>
              <w:between w:val="nil"/>
            </w:pBdr>
          </w:pPr>
        </w:pPrChange>
      </w:pPr>
      <w:del w:id="4078" w:author="Cristiano de Menezes Feu" w:date="2022-11-21T08:33:00Z">
        <w:r w:rsidDel="00E631A1">
          <w:rPr>
            <w:color w:val="000000"/>
          </w:rPr>
          <w:delText xml:space="preserve">§ 3º O recurso, dirigido ao Presidente da Câmara e assinado por um décimo </w:delText>
        </w:r>
        <w:r w:rsidDel="00E631A1">
          <w:rPr>
            <w:rFonts w:ascii="Sansita" w:eastAsia="Sansita" w:hAnsi="Sansita" w:cs="Sansita"/>
            <w:i/>
            <w:color w:val="005583"/>
          </w:rPr>
          <w:delText>(52 Deputados)</w:delText>
        </w:r>
        <w:r w:rsidDel="00E631A1">
          <w:rPr>
            <w:color w:val="000000"/>
          </w:rPr>
          <w:delText>, pelo menos, dos membros da Casa, deverá indicar expressamente, dentre a matéria apreciada pelas Comissões, o que será objeto de deliberação do Plenário.</w:delText>
        </w:r>
        <w:r w:rsidDel="00E631A1">
          <w:rPr>
            <w:color w:val="005583"/>
            <w:vertAlign w:val="superscript"/>
          </w:rPr>
          <w:footnoteReference w:id="200"/>
        </w:r>
        <w:r w:rsidDel="00E631A1">
          <w:rPr>
            <w:color w:val="000000"/>
          </w:rPr>
          <w:delText xml:space="preserve"> </w:delText>
        </w:r>
      </w:del>
    </w:p>
    <w:p w14:paraId="0000085D" w14:textId="0F280BAF" w:rsidR="003D183A" w:rsidDel="00E631A1" w:rsidRDefault="008B7924" w:rsidP="00E631A1">
      <w:pPr>
        <w:widowControl w:val="0"/>
        <w:pBdr>
          <w:top w:val="nil"/>
          <w:left w:val="nil"/>
          <w:bottom w:val="nil"/>
          <w:right w:val="nil"/>
          <w:between w:val="nil"/>
        </w:pBdr>
        <w:spacing w:before="0" w:after="113"/>
        <w:ind w:left="567" w:firstLine="0"/>
        <w:jc w:val="center"/>
        <w:rPr>
          <w:del w:id="4082" w:author="Cristiano de Menezes Feu" w:date="2022-11-21T08:33:00Z"/>
          <w:b/>
          <w:color w:val="005583"/>
          <w:sz w:val="20"/>
          <w:szCs w:val="20"/>
        </w:rPr>
        <w:pPrChange w:id="4083" w:author="Cristiano de Menezes Feu" w:date="2022-11-21T08:33:00Z">
          <w:pPr>
            <w:widowControl w:val="0"/>
            <w:pBdr>
              <w:top w:val="nil"/>
              <w:left w:val="nil"/>
              <w:bottom w:val="nil"/>
              <w:right w:val="nil"/>
              <w:between w:val="nil"/>
            </w:pBdr>
            <w:spacing w:before="0" w:after="113"/>
            <w:ind w:left="567" w:firstLine="0"/>
          </w:pPr>
        </w:pPrChange>
      </w:pPr>
      <w:del w:id="4084" w:author="Cristiano de Menezes Feu" w:date="2022-11-21T08:33:00Z">
        <w:r w:rsidDel="00E631A1">
          <w:rPr>
            <w:color w:val="005583"/>
            <w:sz w:val="20"/>
            <w:szCs w:val="20"/>
          </w:rPr>
          <w:delText>Art. 132, § 2º; art. 120, § 5º; art. 161, § 1º.</w:delText>
        </w:r>
      </w:del>
    </w:p>
    <w:p w14:paraId="0000085E" w14:textId="2BA76109" w:rsidR="003D183A" w:rsidDel="00E631A1" w:rsidRDefault="008B7924" w:rsidP="00E631A1">
      <w:pPr>
        <w:widowControl w:val="0"/>
        <w:pBdr>
          <w:top w:val="nil"/>
          <w:left w:val="nil"/>
          <w:bottom w:val="nil"/>
          <w:right w:val="nil"/>
          <w:between w:val="nil"/>
        </w:pBdr>
        <w:spacing w:before="0"/>
        <w:ind w:left="567" w:firstLine="0"/>
        <w:jc w:val="center"/>
        <w:rPr>
          <w:del w:id="4085" w:author="Cristiano de Menezes Feu" w:date="2022-11-21T08:33:00Z"/>
          <w:b/>
          <w:color w:val="005583"/>
          <w:sz w:val="20"/>
          <w:szCs w:val="20"/>
        </w:rPr>
        <w:pPrChange w:id="4086" w:author="Cristiano de Menezes Feu" w:date="2022-11-21T08:33:00Z">
          <w:pPr>
            <w:widowControl w:val="0"/>
            <w:pBdr>
              <w:top w:val="nil"/>
              <w:left w:val="nil"/>
              <w:bottom w:val="nil"/>
              <w:right w:val="nil"/>
              <w:between w:val="nil"/>
            </w:pBdr>
            <w:spacing w:before="0"/>
            <w:ind w:left="567" w:firstLine="0"/>
          </w:pPr>
        </w:pPrChange>
      </w:pPr>
      <w:del w:id="4087" w:author="Cristiano de Menezes Feu" w:date="2022-11-21T08:33:00Z">
        <w:r w:rsidDel="00E631A1">
          <w:rPr>
            <w:b/>
            <w:color w:val="005583"/>
            <w:sz w:val="20"/>
            <w:szCs w:val="20"/>
          </w:rPr>
          <w:delText>QO</w:delText>
        </w:r>
        <w:r w:rsidDel="00E631A1">
          <w:rPr>
            <w:color w:val="005583"/>
            <w:sz w:val="20"/>
            <w:szCs w:val="20"/>
          </w:rPr>
          <w:delText xml:space="preserve"> 79/2015 – “é possível apreciar recursos interpostos contra a tramitação conclusiva (art. 58, § 2º, I, da Constituição Federal, c/c art. 132, § 2º, do RICD) ou contra pareceres terminativos (art. 54, do RICD), ainda que a pauta se encontre sobrestada por medidas provisórias ou por proposições tramitando em urgência constitucional, com o prazo constitucional de 45 dias vencido, em ambos os casos”.</w:delText>
        </w:r>
      </w:del>
    </w:p>
    <w:p w14:paraId="0000085F" w14:textId="7C578E09" w:rsidR="003D183A" w:rsidDel="00E631A1" w:rsidRDefault="008B7924" w:rsidP="00E631A1">
      <w:pPr>
        <w:widowControl w:val="0"/>
        <w:pBdr>
          <w:top w:val="nil"/>
          <w:left w:val="nil"/>
          <w:bottom w:val="nil"/>
          <w:right w:val="nil"/>
          <w:between w:val="nil"/>
        </w:pBdr>
        <w:spacing w:before="0"/>
        <w:ind w:left="567" w:firstLine="0"/>
        <w:jc w:val="center"/>
        <w:rPr>
          <w:del w:id="4088" w:author="Cristiano de Menezes Feu" w:date="2022-11-21T08:33:00Z"/>
          <w:color w:val="005583"/>
          <w:sz w:val="20"/>
          <w:szCs w:val="20"/>
        </w:rPr>
        <w:pPrChange w:id="4089" w:author="Cristiano de Menezes Feu" w:date="2022-11-21T08:33:00Z">
          <w:pPr>
            <w:widowControl w:val="0"/>
            <w:pBdr>
              <w:top w:val="nil"/>
              <w:left w:val="nil"/>
              <w:bottom w:val="nil"/>
              <w:right w:val="nil"/>
              <w:between w:val="nil"/>
            </w:pBdr>
            <w:spacing w:before="0"/>
            <w:ind w:left="567" w:firstLine="0"/>
          </w:pPr>
        </w:pPrChange>
      </w:pPr>
      <w:del w:id="4090" w:author="Cristiano de Menezes Feu" w:date="2022-11-21T08:33:00Z">
        <w:r w:rsidDel="00E631A1">
          <w:rPr>
            <w:b/>
            <w:color w:val="005583"/>
            <w:sz w:val="20"/>
            <w:szCs w:val="20"/>
          </w:rPr>
          <w:delText>QO</w:delText>
        </w:r>
        <w:r w:rsidDel="00E631A1">
          <w:rPr>
            <w:color w:val="005583"/>
            <w:sz w:val="20"/>
            <w:szCs w:val="20"/>
          </w:rPr>
          <w:delText xml:space="preserve"> 402/2009 – Provido em Plenário recurso contra apreciação conclusiva das Comissões, mesmo que parcial, o Plenário poderá reexaminar a matéria em sua inteireza.</w:delText>
        </w:r>
      </w:del>
    </w:p>
    <w:p w14:paraId="00000860" w14:textId="628AE6C2" w:rsidR="003D183A" w:rsidDel="00E631A1" w:rsidRDefault="008B7924" w:rsidP="00E631A1">
      <w:pPr>
        <w:widowControl w:val="0"/>
        <w:pBdr>
          <w:top w:val="nil"/>
          <w:left w:val="nil"/>
          <w:bottom w:val="nil"/>
          <w:right w:val="nil"/>
          <w:between w:val="nil"/>
        </w:pBdr>
        <w:spacing w:before="57"/>
        <w:ind w:firstLine="0"/>
        <w:jc w:val="center"/>
        <w:rPr>
          <w:del w:id="4091" w:author="Cristiano de Menezes Feu" w:date="2022-11-21T08:33:00Z"/>
          <w:rFonts w:ascii="ClearSans-Bold" w:eastAsia="ClearSans-Bold" w:hAnsi="ClearSans-Bold" w:cs="ClearSans-Bold"/>
          <w:b/>
          <w:color w:val="000000"/>
        </w:rPr>
        <w:pPrChange w:id="4092" w:author="Cristiano de Menezes Feu" w:date="2022-11-21T08:33:00Z">
          <w:pPr>
            <w:widowControl w:val="0"/>
            <w:pBdr>
              <w:top w:val="nil"/>
              <w:left w:val="nil"/>
              <w:bottom w:val="nil"/>
              <w:right w:val="nil"/>
              <w:between w:val="nil"/>
            </w:pBdr>
            <w:spacing w:before="57"/>
          </w:pPr>
        </w:pPrChange>
      </w:pPr>
      <w:del w:id="4093" w:author="Cristiano de Menezes Feu" w:date="2022-11-21T08:33:00Z">
        <w:r w:rsidDel="00E631A1">
          <w:rPr>
            <w:color w:val="000000"/>
          </w:rPr>
          <w:delText>§ 4º Fluído o prazo sem interposição de recurso, ou improvido este, a matéria será enviada à redação final ou arquivada, conforme o caso.</w:delText>
        </w:r>
      </w:del>
    </w:p>
    <w:p w14:paraId="00000861" w14:textId="3C00D001" w:rsidR="003D183A" w:rsidDel="00E631A1" w:rsidRDefault="008B7924" w:rsidP="00E631A1">
      <w:pPr>
        <w:widowControl w:val="0"/>
        <w:pBdr>
          <w:top w:val="nil"/>
          <w:left w:val="nil"/>
          <w:bottom w:val="nil"/>
          <w:right w:val="nil"/>
          <w:between w:val="nil"/>
        </w:pBdr>
        <w:spacing w:before="0" w:after="113"/>
        <w:ind w:left="567" w:firstLine="0"/>
        <w:jc w:val="center"/>
        <w:rPr>
          <w:del w:id="4094" w:author="Cristiano de Menezes Feu" w:date="2022-11-21T08:33:00Z"/>
          <w:color w:val="005583"/>
          <w:sz w:val="20"/>
          <w:szCs w:val="20"/>
        </w:rPr>
        <w:pPrChange w:id="4095" w:author="Cristiano de Menezes Feu" w:date="2022-11-21T08:33:00Z">
          <w:pPr>
            <w:widowControl w:val="0"/>
            <w:pBdr>
              <w:top w:val="nil"/>
              <w:left w:val="nil"/>
              <w:bottom w:val="nil"/>
              <w:right w:val="nil"/>
              <w:between w:val="nil"/>
            </w:pBdr>
            <w:spacing w:before="0" w:after="113"/>
            <w:ind w:left="567" w:firstLine="0"/>
          </w:pPr>
        </w:pPrChange>
      </w:pPr>
      <w:del w:id="4096" w:author="Cristiano de Menezes Feu" w:date="2022-11-21T08:33:00Z">
        <w:r w:rsidDel="00E631A1">
          <w:rPr>
            <w:color w:val="005583"/>
            <w:sz w:val="20"/>
            <w:szCs w:val="20"/>
          </w:rPr>
          <w:delText>Arts. 132, § 2º, e 133.</w:delText>
        </w:r>
      </w:del>
    </w:p>
    <w:p w14:paraId="00000862" w14:textId="0D682506" w:rsidR="003D183A" w:rsidDel="00E631A1" w:rsidRDefault="008B7924" w:rsidP="00E631A1">
      <w:pPr>
        <w:widowControl w:val="0"/>
        <w:pBdr>
          <w:top w:val="nil"/>
          <w:left w:val="nil"/>
          <w:bottom w:val="nil"/>
          <w:right w:val="nil"/>
          <w:between w:val="nil"/>
        </w:pBdr>
        <w:spacing w:before="57"/>
        <w:ind w:firstLine="0"/>
        <w:jc w:val="center"/>
        <w:rPr>
          <w:del w:id="4097" w:author="Cristiano de Menezes Feu" w:date="2022-11-21T08:33:00Z"/>
          <w:rFonts w:ascii="ClearSans-Bold" w:eastAsia="ClearSans-Bold" w:hAnsi="ClearSans-Bold" w:cs="ClearSans-Bold"/>
          <w:b/>
          <w:color w:val="000000"/>
        </w:rPr>
        <w:pPrChange w:id="4098" w:author="Cristiano de Menezes Feu" w:date="2022-11-21T08:33:00Z">
          <w:pPr>
            <w:widowControl w:val="0"/>
            <w:pBdr>
              <w:top w:val="nil"/>
              <w:left w:val="nil"/>
              <w:bottom w:val="nil"/>
              <w:right w:val="nil"/>
              <w:between w:val="nil"/>
            </w:pBdr>
            <w:spacing w:before="57"/>
          </w:pPr>
        </w:pPrChange>
      </w:pPr>
      <w:del w:id="4099" w:author="Cristiano de Menezes Feu" w:date="2022-11-21T08:33:00Z">
        <w:r w:rsidDel="00E631A1">
          <w:rPr>
            <w:color w:val="000000"/>
          </w:rPr>
          <w:delText xml:space="preserve">§ 5º Aprovada a redação final pela Comissão competente, o projeto de lei torna à Mesa para ser encaminhado ao Senado Federal ou à Presidência da República, conforme o caso, no prazo de setenta e duas horas. </w:delText>
        </w:r>
      </w:del>
    </w:p>
    <w:p w14:paraId="00000863" w14:textId="77E88BF4" w:rsidR="003D183A" w:rsidDel="00E631A1" w:rsidRDefault="008B7924" w:rsidP="00E631A1">
      <w:pPr>
        <w:widowControl w:val="0"/>
        <w:pBdr>
          <w:top w:val="nil"/>
          <w:left w:val="nil"/>
          <w:bottom w:val="nil"/>
          <w:right w:val="nil"/>
          <w:between w:val="nil"/>
        </w:pBdr>
        <w:spacing w:before="0" w:after="113"/>
        <w:ind w:left="567" w:firstLine="0"/>
        <w:jc w:val="center"/>
        <w:rPr>
          <w:del w:id="4100" w:author="Cristiano de Menezes Feu" w:date="2022-11-21T08:33:00Z"/>
          <w:color w:val="005583"/>
          <w:sz w:val="20"/>
          <w:szCs w:val="20"/>
        </w:rPr>
        <w:pPrChange w:id="4101" w:author="Cristiano de Menezes Feu" w:date="2022-11-21T08:33:00Z">
          <w:pPr>
            <w:widowControl w:val="0"/>
            <w:pBdr>
              <w:top w:val="nil"/>
              <w:left w:val="nil"/>
              <w:bottom w:val="nil"/>
              <w:right w:val="nil"/>
              <w:between w:val="nil"/>
            </w:pBdr>
            <w:spacing w:before="0" w:after="113"/>
            <w:ind w:left="567" w:firstLine="0"/>
          </w:pPr>
        </w:pPrChange>
      </w:pPr>
      <w:del w:id="4102" w:author="Cristiano de Menezes Feu" w:date="2022-11-21T08:33:00Z">
        <w:r w:rsidDel="00E631A1">
          <w:rPr>
            <w:color w:val="005583"/>
            <w:sz w:val="20"/>
            <w:szCs w:val="20"/>
          </w:rPr>
          <w:delText>Art. 32, IV, q; art. 195 e seguintes; art. 200.</w:delText>
        </w:r>
      </w:del>
    </w:p>
    <w:p w14:paraId="00000864" w14:textId="7B082FC4" w:rsidR="003D183A" w:rsidDel="00E631A1" w:rsidRDefault="008B7924" w:rsidP="00E631A1">
      <w:pPr>
        <w:widowControl w:val="0"/>
        <w:pBdr>
          <w:top w:val="nil"/>
          <w:left w:val="nil"/>
          <w:bottom w:val="nil"/>
          <w:right w:val="nil"/>
          <w:between w:val="nil"/>
        </w:pBdr>
        <w:spacing w:before="57"/>
        <w:ind w:firstLine="0"/>
        <w:jc w:val="center"/>
        <w:rPr>
          <w:del w:id="4103" w:author="Cristiano de Menezes Feu" w:date="2022-11-21T08:33:00Z"/>
          <w:rFonts w:ascii="ClearSans-Bold" w:eastAsia="ClearSans-Bold" w:hAnsi="ClearSans-Bold" w:cs="ClearSans-Bold"/>
          <w:b/>
          <w:color w:val="000000"/>
        </w:rPr>
        <w:pPrChange w:id="4104" w:author="Cristiano de Menezes Feu" w:date="2022-11-21T08:33:00Z">
          <w:pPr>
            <w:widowControl w:val="0"/>
            <w:pBdr>
              <w:top w:val="nil"/>
              <w:left w:val="nil"/>
              <w:bottom w:val="nil"/>
              <w:right w:val="nil"/>
              <w:between w:val="nil"/>
            </w:pBdr>
            <w:spacing w:before="57"/>
          </w:pPr>
        </w:pPrChange>
      </w:pPr>
      <w:del w:id="4105" w:author="Cristiano de Menezes Feu" w:date="2022-11-21T08:33:00Z">
        <w:r w:rsidDel="00E631A1">
          <w:rPr>
            <w:rFonts w:ascii="ClearSans-Bold" w:eastAsia="ClearSans-Bold" w:hAnsi="ClearSans-Bold" w:cs="ClearSans-Bold"/>
            <w:b/>
            <w:color w:val="000000"/>
          </w:rPr>
          <w:delText>Art. 59.</w:delText>
        </w:r>
        <w:r w:rsidDel="00E631A1">
          <w:rPr>
            <w:color w:val="000000"/>
          </w:rPr>
          <w:delText xml:space="preserve"> Encerrada a apreciação, pelas Comissões, da matéria sujeita à deliberação do Plenário, ou na hipótese de ser provido o recurso mencionado no § 1º do artigo anterior, a proposição será enviada à Mesa e aguardará inclusão na Ordem do Dia.</w:delText>
        </w:r>
      </w:del>
    </w:p>
    <w:p w14:paraId="00000865" w14:textId="77E33B26" w:rsidR="003D183A" w:rsidDel="00E631A1" w:rsidRDefault="008B7924" w:rsidP="00E631A1">
      <w:pPr>
        <w:widowControl w:val="0"/>
        <w:pBdr>
          <w:top w:val="nil"/>
          <w:left w:val="nil"/>
          <w:bottom w:val="nil"/>
          <w:right w:val="nil"/>
          <w:between w:val="nil"/>
        </w:pBdr>
        <w:spacing w:before="0" w:after="113"/>
        <w:ind w:left="567" w:firstLine="0"/>
        <w:jc w:val="center"/>
        <w:rPr>
          <w:del w:id="4106" w:author="Cristiano de Menezes Feu" w:date="2022-11-21T08:33:00Z"/>
          <w:color w:val="005583"/>
          <w:sz w:val="20"/>
          <w:szCs w:val="20"/>
        </w:rPr>
        <w:pPrChange w:id="4107" w:author="Cristiano de Menezes Feu" w:date="2022-11-21T08:33:00Z">
          <w:pPr>
            <w:widowControl w:val="0"/>
            <w:pBdr>
              <w:top w:val="nil"/>
              <w:left w:val="nil"/>
              <w:bottom w:val="nil"/>
              <w:right w:val="nil"/>
              <w:between w:val="nil"/>
            </w:pBdr>
            <w:spacing w:before="0" w:after="113"/>
            <w:ind w:left="567" w:firstLine="0"/>
          </w:pPr>
        </w:pPrChange>
      </w:pPr>
      <w:del w:id="4108" w:author="Cristiano de Menezes Feu" w:date="2022-11-21T08:33:00Z">
        <w:r w:rsidDel="00E631A1">
          <w:rPr>
            <w:color w:val="005583"/>
            <w:sz w:val="20"/>
            <w:szCs w:val="20"/>
          </w:rPr>
          <w:delText>Art. 132, § 2º.</w:delText>
        </w:r>
      </w:del>
    </w:p>
    <w:p w14:paraId="00000866" w14:textId="254D34AC" w:rsidR="003D183A" w:rsidDel="00E631A1" w:rsidRDefault="008B7924" w:rsidP="00E631A1">
      <w:pPr>
        <w:widowControl w:val="0"/>
        <w:pBdr>
          <w:top w:val="nil"/>
          <w:left w:val="nil"/>
          <w:bottom w:val="nil"/>
          <w:right w:val="nil"/>
          <w:between w:val="nil"/>
        </w:pBdr>
        <w:ind w:firstLine="0"/>
        <w:jc w:val="center"/>
        <w:rPr>
          <w:del w:id="4109" w:author="Cristiano de Menezes Feu" w:date="2022-11-21T08:33:00Z"/>
          <w:rFonts w:ascii="ClearSans-Bold" w:eastAsia="ClearSans-Bold" w:hAnsi="ClearSans-Bold" w:cs="ClearSans-Bold"/>
          <w:color w:val="005583"/>
          <w:vertAlign w:val="superscript"/>
        </w:rPr>
        <w:pPrChange w:id="4110" w:author="Cristiano de Menezes Feu" w:date="2022-11-21T08:33:00Z">
          <w:pPr>
            <w:widowControl w:val="0"/>
            <w:pBdr>
              <w:top w:val="nil"/>
              <w:left w:val="nil"/>
              <w:bottom w:val="nil"/>
              <w:right w:val="nil"/>
              <w:between w:val="nil"/>
            </w:pBdr>
            <w:ind w:firstLine="0"/>
            <w:jc w:val="center"/>
          </w:pPr>
        </w:pPrChange>
      </w:pPr>
      <w:del w:id="4111" w:author="Cristiano de Menezes Feu" w:date="2022-11-21T08:33:00Z">
        <w:r w:rsidDel="00E631A1">
          <w:rPr>
            <w:rFonts w:ascii="ClearSans-Bold" w:eastAsia="ClearSans-Bold" w:hAnsi="ClearSans-Bold" w:cs="ClearSans-Bold"/>
            <w:b/>
            <w:color w:val="000000"/>
            <w:sz w:val="24"/>
            <w:szCs w:val="24"/>
          </w:rPr>
          <w:delText>Seção X</w:delText>
        </w:r>
        <w:r w:rsidDel="00E631A1">
          <w:rPr>
            <w:rFonts w:ascii="ClearSans-Bold" w:eastAsia="ClearSans-Bold" w:hAnsi="ClearSans-Bold" w:cs="ClearSans-Bold"/>
            <w:b/>
            <w:color w:val="000000"/>
            <w:sz w:val="24"/>
            <w:szCs w:val="24"/>
          </w:rPr>
          <w:br/>
          <w:delText>Da Fiscalização e Controle</w:delText>
        </w:r>
        <w:r w:rsidDel="00E631A1">
          <w:rPr>
            <w:rFonts w:ascii="ClearSans-Bold" w:eastAsia="ClearSans-Bold" w:hAnsi="ClearSans-Bold" w:cs="ClearSans-Bold"/>
            <w:color w:val="005583"/>
            <w:vertAlign w:val="superscript"/>
          </w:rPr>
          <w:footnoteReference w:id="201"/>
        </w:r>
      </w:del>
    </w:p>
    <w:p w14:paraId="00000867" w14:textId="3252AD72" w:rsidR="003D183A" w:rsidDel="00E631A1" w:rsidRDefault="008B7924" w:rsidP="00E631A1">
      <w:pPr>
        <w:widowControl w:val="0"/>
        <w:pBdr>
          <w:top w:val="nil"/>
          <w:left w:val="nil"/>
          <w:bottom w:val="nil"/>
          <w:right w:val="nil"/>
          <w:between w:val="nil"/>
        </w:pBdr>
        <w:ind w:firstLine="0"/>
        <w:jc w:val="center"/>
        <w:rPr>
          <w:del w:id="4115" w:author="Cristiano de Menezes Feu" w:date="2022-11-21T08:33:00Z"/>
          <w:color w:val="000000"/>
        </w:rPr>
        <w:pPrChange w:id="4116" w:author="Cristiano de Menezes Feu" w:date="2022-11-21T08:33:00Z">
          <w:pPr>
            <w:widowControl w:val="0"/>
            <w:pBdr>
              <w:top w:val="nil"/>
              <w:left w:val="nil"/>
              <w:bottom w:val="nil"/>
              <w:right w:val="nil"/>
              <w:between w:val="nil"/>
            </w:pBdr>
          </w:pPr>
        </w:pPrChange>
      </w:pPr>
      <w:del w:id="4117" w:author="Cristiano de Menezes Feu" w:date="2022-11-21T08:33:00Z">
        <w:r w:rsidDel="00E631A1">
          <w:rPr>
            <w:b/>
            <w:color w:val="000000"/>
          </w:rPr>
          <w:delText>Art. 60.</w:delText>
        </w:r>
        <w:r w:rsidDel="00E631A1">
          <w:rPr>
            <w:color w:val="000000"/>
          </w:rPr>
          <w:delText xml:space="preserve"> Constituem atos ou fatos sujeitos à fiscalização e controle do Congresso Nacional, de suas Casas e Comissões: </w:delText>
        </w:r>
      </w:del>
    </w:p>
    <w:p w14:paraId="00000868" w14:textId="01A98A1D" w:rsidR="003D183A" w:rsidDel="00E631A1" w:rsidRDefault="008B7924" w:rsidP="00E631A1">
      <w:pPr>
        <w:widowControl w:val="0"/>
        <w:pBdr>
          <w:top w:val="nil"/>
          <w:left w:val="nil"/>
          <w:bottom w:val="nil"/>
          <w:right w:val="nil"/>
          <w:between w:val="nil"/>
        </w:pBdr>
        <w:ind w:firstLine="0"/>
        <w:jc w:val="center"/>
        <w:rPr>
          <w:del w:id="4118" w:author="Cristiano de Menezes Feu" w:date="2022-11-21T08:33:00Z"/>
          <w:color w:val="000000"/>
        </w:rPr>
        <w:pPrChange w:id="4119" w:author="Cristiano de Menezes Feu" w:date="2022-11-21T08:33:00Z">
          <w:pPr>
            <w:widowControl w:val="0"/>
            <w:pBdr>
              <w:top w:val="nil"/>
              <w:left w:val="nil"/>
              <w:bottom w:val="nil"/>
              <w:right w:val="nil"/>
              <w:between w:val="nil"/>
            </w:pBdr>
          </w:pPr>
        </w:pPrChange>
      </w:pPr>
      <w:del w:id="4120" w:author="Cristiano de Menezes Feu" w:date="2022-11-21T08:33:00Z">
        <w:r w:rsidDel="00E631A1">
          <w:rPr>
            <w:color w:val="000000"/>
          </w:rPr>
          <w:delText xml:space="preserve">I - os passíveis de fiscalização contábil, financeira, orçamentária, operacional e patrimonial referida no art. 70 da Constituição Federal; </w:delText>
        </w:r>
      </w:del>
    </w:p>
    <w:p w14:paraId="00000869" w14:textId="26535E37" w:rsidR="003D183A" w:rsidDel="00E631A1" w:rsidRDefault="008B7924" w:rsidP="00E631A1">
      <w:pPr>
        <w:widowControl w:val="0"/>
        <w:pBdr>
          <w:top w:val="nil"/>
          <w:left w:val="nil"/>
          <w:bottom w:val="nil"/>
          <w:right w:val="nil"/>
          <w:between w:val="nil"/>
        </w:pBdr>
        <w:ind w:firstLine="0"/>
        <w:jc w:val="center"/>
        <w:rPr>
          <w:del w:id="4121" w:author="Cristiano de Menezes Feu" w:date="2022-11-21T08:33:00Z"/>
          <w:color w:val="000000"/>
        </w:rPr>
        <w:pPrChange w:id="4122" w:author="Cristiano de Menezes Feu" w:date="2022-11-21T08:33:00Z">
          <w:pPr>
            <w:widowControl w:val="0"/>
            <w:pBdr>
              <w:top w:val="nil"/>
              <w:left w:val="nil"/>
              <w:bottom w:val="nil"/>
              <w:right w:val="nil"/>
              <w:between w:val="nil"/>
            </w:pBdr>
          </w:pPr>
        </w:pPrChange>
      </w:pPr>
      <w:del w:id="4123" w:author="Cristiano de Menezes Feu" w:date="2022-11-21T08:33:00Z">
        <w:r w:rsidDel="00E631A1">
          <w:rPr>
            <w:color w:val="000000"/>
          </w:rPr>
          <w:delText xml:space="preserve">II - os atos de gestão administrativa do Poder Executivo, incluídos os da administração indireta, seja qual for a autoridade que os tenha praticado; </w:delText>
        </w:r>
      </w:del>
    </w:p>
    <w:p w14:paraId="0000086A" w14:textId="243C21FC" w:rsidR="003D183A" w:rsidDel="00E631A1" w:rsidRDefault="008B7924" w:rsidP="00E631A1">
      <w:pPr>
        <w:widowControl w:val="0"/>
        <w:pBdr>
          <w:top w:val="nil"/>
          <w:left w:val="nil"/>
          <w:bottom w:val="nil"/>
          <w:right w:val="nil"/>
          <w:between w:val="nil"/>
        </w:pBdr>
        <w:ind w:firstLine="0"/>
        <w:jc w:val="center"/>
        <w:rPr>
          <w:del w:id="4124" w:author="Cristiano de Menezes Feu" w:date="2022-11-21T08:33:00Z"/>
          <w:color w:val="000000"/>
        </w:rPr>
        <w:pPrChange w:id="4125" w:author="Cristiano de Menezes Feu" w:date="2022-11-21T08:33:00Z">
          <w:pPr>
            <w:widowControl w:val="0"/>
            <w:pBdr>
              <w:top w:val="nil"/>
              <w:left w:val="nil"/>
              <w:bottom w:val="nil"/>
              <w:right w:val="nil"/>
              <w:between w:val="nil"/>
            </w:pBdr>
          </w:pPr>
        </w:pPrChange>
      </w:pPr>
      <w:del w:id="4126" w:author="Cristiano de Menezes Feu" w:date="2022-11-21T08:33:00Z">
        <w:r w:rsidDel="00E631A1">
          <w:rPr>
            <w:color w:val="000000"/>
          </w:rPr>
          <w:delText xml:space="preserve">III - os atos do Presidente e Vice-Presidente da República, dos Ministros de Estado, dos Ministros do Supremo Tribunal Federal, do Procurador-Geral da República e do Advogado-Geral da União que importarem, tipicamente, crime de responsabilidade; </w:delText>
        </w:r>
      </w:del>
    </w:p>
    <w:p w14:paraId="0000086B" w14:textId="7226CA43" w:rsidR="003D183A" w:rsidDel="00E631A1" w:rsidRDefault="008B7924" w:rsidP="00E631A1">
      <w:pPr>
        <w:widowControl w:val="0"/>
        <w:pBdr>
          <w:top w:val="nil"/>
          <w:left w:val="nil"/>
          <w:bottom w:val="nil"/>
          <w:right w:val="nil"/>
          <w:between w:val="nil"/>
        </w:pBdr>
        <w:spacing w:before="0" w:after="113"/>
        <w:ind w:left="567" w:firstLine="0"/>
        <w:jc w:val="center"/>
        <w:rPr>
          <w:del w:id="4127" w:author="Cristiano de Menezes Feu" w:date="2022-11-21T08:33:00Z"/>
          <w:color w:val="005583"/>
          <w:sz w:val="20"/>
          <w:szCs w:val="20"/>
        </w:rPr>
        <w:pPrChange w:id="4128" w:author="Cristiano de Menezes Feu" w:date="2022-11-21T08:33:00Z">
          <w:pPr>
            <w:widowControl w:val="0"/>
            <w:pBdr>
              <w:top w:val="nil"/>
              <w:left w:val="nil"/>
              <w:bottom w:val="nil"/>
              <w:right w:val="nil"/>
              <w:between w:val="nil"/>
            </w:pBdr>
            <w:spacing w:before="0" w:after="113"/>
            <w:ind w:left="567" w:firstLine="0"/>
          </w:pPr>
        </w:pPrChange>
      </w:pPr>
      <w:del w:id="4129" w:author="Cristiano de Menezes Feu" w:date="2022-11-21T08:33:00Z">
        <w:r w:rsidDel="00E631A1">
          <w:rPr>
            <w:color w:val="005583"/>
            <w:sz w:val="20"/>
            <w:szCs w:val="20"/>
          </w:rPr>
          <w:delText>Art. 218.</w:delText>
        </w:r>
      </w:del>
    </w:p>
    <w:p w14:paraId="0000086C" w14:textId="5400CB5E" w:rsidR="003D183A" w:rsidDel="00E631A1" w:rsidRDefault="008B7924" w:rsidP="00E631A1">
      <w:pPr>
        <w:widowControl w:val="0"/>
        <w:pBdr>
          <w:top w:val="nil"/>
          <w:left w:val="nil"/>
          <w:bottom w:val="nil"/>
          <w:right w:val="nil"/>
          <w:between w:val="nil"/>
        </w:pBdr>
        <w:ind w:firstLine="0"/>
        <w:jc w:val="center"/>
        <w:rPr>
          <w:del w:id="4130" w:author="Cristiano de Menezes Feu" w:date="2022-11-21T08:33:00Z"/>
          <w:color w:val="000000"/>
        </w:rPr>
        <w:pPrChange w:id="4131" w:author="Cristiano de Menezes Feu" w:date="2022-11-21T08:33:00Z">
          <w:pPr>
            <w:widowControl w:val="0"/>
            <w:pBdr>
              <w:top w:val="nil"/>
              <w:left w:val="nil"/>
              <w:bottom w:val="nil"/>
              <w:right w:val="nil"/>
              <w:between w:val="nil"/>
            </w:pBdr>
          </w:pPr>
        </w:pPrChange>
      </w:pPr>
      <w:del w:id="4132" w:author="Cristiano de Menezes Feu" w:date="2022-11-21T08:33:00Z">
        <w:r w:rsidDel="00E631A1">
          <w:rPr>
            <w:color w:val="000000"/>
          </w:rPr>
          <w:delText xml:space="preserve">IV - os de que trata o art. 253. </w:delText>
        </w:r>
      </w:del>
    </w:p>
    <w:p w14:paraId="0000086D" w14:textId="066C40F6" w:rsidR="003D183A" w:rsidDel="00E631A1" w:rsidRDefault="008B7924" w:rsidP="00E631A1">
      <w:pPr>
        <w:widowControl w:val="0"/>
        <w:pBdr>
          <w:top w:val="nil"/>
          <w:left w:val="nil"/>
          <w:bottom w:val="nil"/>
          <w:right w:val="nil"/>
          <w:between w:val="nil"/>
        </w:pBdr>
        <w:ind w:firstLine="0"/>
        <w:jc w:val="center"/>
        <w:rPr>
          <w:del w:id="4133" w:author="Cristiano de Menezes Feu" w:date="2022-11-21T08:33:00Z"/>
          <w:rFonts w:ascii="ClearSans-Bold" w:eastAsia="ClearSans-Bold" w:hAnsi="ClearSans-Bold" w:cs="ClearSans-Bold"/>
          <w:b/>
          <w:color w:val="000000"/>
        </w:rPr>
        <w:pPrChange w:id="4134" w:author="Cristiano de Menezes Feu" w:date="2022-11-21T08:33:00Z">
          <w:pPr>
            <w:widowControl w:val="0"/>
            <w:pBdr>
              <w:top w:val="nil"/>
              <w:left w:val="nil"/>
              <w:bottom w:val="nil"/>
              <w:right w:val="nil"/>
              <w:between w:val="nil"/>
            </w:pBdr>
          </w:pPr>
        </w:pPrChange>
      </w:pPr>
      <w:del w:id="4135" w:author="Cristiano de Menezes Feu" w:date="2022-11-21T08:33:00Z">
        <w:r w:rsidDel="00E631A1">
          <w:rPr>
            <w:rFonts w:ascii="ClearSans-Bold" w:eastAsia="ClearSans-Bold" w:hAnsi="ClearSans-Bold" w:cs="ClearSans-Bold"/>
            <w:b/>
            <w:color w:val="000000"/>
          </w:rPr>
          <w:delText>Art. 61.</w:delText>
        </w:r>
        <w:r w:rsidDel="00E631A1">
          <w:rPr>
            <w:color w:val="000000"/>
          </w:rPr>
          <w:delText xml:space="preserve"> A fiscalização e controle dos atos do Poder Executivo, incluídos os da administração indireta, pelas Comissões, sobre matéria de competência destas, obedecerão às regras seguintes: </w:delText>
        </w:r>
      </w:del>
    </w:p>
    <w:p w14:paraId="0000086E" w14:textId="1092C033" w:rsidR="003D183A" w:rsidDel="00E631A1" w:rsidRDefault="008B7924" w:rsidP="00E631A1">
      <w:pPr>
        <w:widowControl w:val="0"/>
        <w:pBdr>
          <w:top w:val="nil"/>
          <w:left w:val="nil"/>
          <w:bottom w:val="nil"/>
          <w:right w:val="nil"/>
          <w:between w:val="nil"/>
        </w:pBdr>
        <w:spacing w:before="0" w:after="113"/>
        <w:ind w:left="567" w:firstLine="0"/>
        <w:jc w:val="center"/>
        <w:rPr>
          <w:del w:id="4136" w:author="Cristiano de Menezes Feu" w:date="2022-11-21T08:33:00Z"/>
          <w:color w:val="005583"/>
          <w:sz w:val="20"/>
          <w:szCs w:val="20"/>
        </w:rPr>
        <w:pPrChange w:id="4137" w:author="Cristiano de Menezes Feu" w:date="2022-11-21T08:33:00Z">
          <w:pPr>
            <w:widowControl w:val="0"/>
            <w:pBdr>
              <w:top w:val="nil"/>
              <w:left w:val="nil"/>
              <w:bottom w:val="nil"/>
              <w:right w:val="nil"/>
              <w:between w:val="nil"/>
            </w:pBdr>
            <w:spacing w:before="0" w:after="113"/>
            <w:ind w:left="567" w:firstLine="0"/>
          </w:pPr>
        </w:pPrChange>
      </w:pPr>
      <w:del w:id="4138" w:author="Cristiano de Menezes Feu" w:date="2022-11-21T08:33:00Z">
        <w:r w:rsidDel="00E631A1">
          <w:rPr>
            <w:color w:val="005583"/>
            <w:sz w:val="20"/>
            <w:szCs w:val="20"/>
          </w:rPr>
          <w:delText>Art. 116, II, b.</w:delText>
        </w:r>
      </w:del>
    </w:p>
    <w:p w14:paraId="0000086F" w14:textId="65EBFB7A" w:rsidR="003D183A" w:rsidDel="00E631A1" w:rsidRDefault="008B7924" w:rsidP="00E631A1">
      <w:pPr>
        <w:widowControl w:val="0"/>
        <w:pBdr>
          <w:top w:val="nil"/>
          <w:left w:val="nil"/>
          <w:bottom w:val="nil"/>
          <w:right w:val="nil"/>
          <w:between w:val="nil"/>
        </w:pBdr>
        <w:ind w:firstLine="0"/>
        <w:jc w:val="center"/>
        <w:rPr>
          <w:del w:id="4139" w:author="Cristiano de Menezes Feu" w:date="2022-11-21T08:33:00Z"/>
          <w:b/>
          <w:color w:val="000000"/>
        </w:rPr>
        <w:pPrChange w:id="4140" w:author="Cristiano de Menezes Feu" w:date="2022-11-21T08:33:00Z">
          <w:pPr>
            <w:widowControl w:val="0"/>
            <w:pBdr>
              <w:top w:val="nil"/>
              <w:left w:val="nil"/>
              <w:bottom w:val="nil"/>
              <w:right w:val="nil"/>
              <w:between w:val="nil"/>
            </w:pBdr>
          </w:pPr>
        </w:pPrChange>
      </w:pPr>
      <w:del w:id="4141" w:author="Cristiano de Menezes Feu" w:date="2022-11-21T08:33:00Z">
        <w:r w:rsidDel="00E631A1">
          <w:rPr>
            <w:color w:val="000000"/>
          </w:rPr>
          <w:delText>I - a proposta da fiscalização e controle poderá ser apresentada por qualquer membro ou Deputado, à Comissão, com específica indicação do ato e fundamentação da providência objetivada;</w:delText>
        </w:r>
      </w:del>
    </w:p>
    <w:p w14:paraId="00000870" w14:textId="63CA1569" w:rsidR="003D183A" w:rsidDel="00E631A1" w:rsidRDefault="008B7924" w:rsidP="00E631A1">
      <w:pPr>
        <w:widowControl w:val="0"/>
        <w:pBdr>
          <w:top w:val="nil"/>
          <w:left w:val="nil"/>
          <w:bottom w:val="nil"/>
          <w:right w:val="nil"/>
          <w:between w:val="nil"/>
        </w:pBdr>
        <w:spacing w:before="0" w:after="113"/>
        <w:ind w:left="567" w:firstLine="0"/>
        <w:jc w:val="center"/>
        <w:rPr>
          <w:del w:id="4142" w:author="Cristiano de Menezes Feu" w:date="2022-11-21T08:33:00Z"/>
          <w:color w:val="005583"/>
          <w:sz w:val="20"/>
          <w:szCs w:val="20"/>
        </w:rPr>
        <w:pPrChange w:id="4143" w:author="Cristiano de Menezes Feu" w:date="2022-11-21T08:33:00Z">
          <w:pPr>
            <w:widowControl w:val="0"/>
            <w:pBdr>
              <w:top w:val="nil"/>
              <w:left w:val="nil"/>
              <w:bottom w:val="nil"/>
              <w:right w:val="nil"/>
              <w:between w:val="nil"/>
            </w:pBdr>
            <w:spacing w:before="0" w:after="113"/>
            <w:ind w:left="567" w:firstLine="0"/>
          </w:pPr>
        </w:pPrChange>
      </w:pPr>
      <w:del w:id="4144" w:author="Cristiano de Menezes Feu" w:date="2022-11-21T08:33:00Z">
        <w:r w:rsidDel="00E631A1">
          <w:rPr>
            <w:b/>
            <w:color w:val="005583"/>
            <w:sz w:val="20"/>
            <w:szCs w:val="20"/>
          </w:rPr>
          <w:delText>Prática:</w:delText>
        </w:r>
        <w:r w:rsidDel="00E631A1">
          <w:rPr>
            <w:color w:val="005583"/>
            <w:sz w:val="20"/>
            <w:szCs w:val="20"/>
          </w:rPr>
          <w:delText xml:space="preserve"> Após a apresentação na Comissão, a PFC é encaminhada à Secretaria-Geral da Mesa para numeração e, em seguida, é distribuída para a Comissão Competente. Exemplo: PFC 197/2018.</w:delText>
        </w:r>
      </w:del>
    </w:p>
    <w:p w14:paraId="00000871" w14:textId="6CB546FD" w:rsidR="003D183A" w:rsidDel="00E631A1" w:rsidRDefault="008B7924" w:rsidP="00E631A1">
      <w:pPr>
        <w:widowControl w:val="0"/>
        <w:pBdr>
          <w:top w:val="nil"/>
          <w:left w:val="nil"/>
          <w:bottom w:val="nil"/>
          <w:right w:val="nil"/>
          <w:between w:val="nil"/>
        </w:pBdr>
        <w:ind w:firstLine="0"/>
        <w:jc w:val="center"/>
        <w:rPr>
          <w:del w:id="4145" w:author="Cristiano de Menezes Feu" w:date="2022-11-21T08:33:00Z"/>
          <w:color w:val="000000"/>
        </w:rPr>
        <w:pPrChange w:id="4146" w:author="Cristiano de Menezes Feu" w:date="2022-11-21T08:33:00Z">
          <w:pPr>
            <w:widowControl w:val="0"/>
            <w:pBdr>
              <w:top w:val="nil"/>
              <w:left w:val="nil"/>
              <w:bottom w:val="nil"/>
              <w:right w:val="nil"/>
              <w:between w:val="nil"/>
            </w:pBdr>
          </w:pPr>
        </w:pPrChange>
      </w:pPr>
      <w:del w:id="4147" w:author="Cristiano de Menezes Feu" w:date="2022-11-21T08:33:00Z">
        <w:r w:rsidDel="00E631A1">
          <w:rPr>
            <w:color w:val="000000"/>
          </w:rPr>
          <w:delText xml:space="preserve">II - a proposta será relatada previamente quanto à oportunidade e conveniência da medida e o alcance jurídico, administrativo, político, econômico, social ou orçamentário do ato impugnado, definindo-se o plano de execução e a metodologia de avaliação; </w:delText>
        </w:r>
      </w:del>
    </w:p>
    <w:p w14:paraId="00000872" w14:textId="0AE72E81" w:rsidR="003D183A" w:rsidDel="00E631A1" w:rsidRDefault="008B7924" w:rsidP="00E631A1">
      <w:pPr>
        <w:widowControl w:val="0"/>
        <w:pBdr>
          <w:top w:val="nil"/>
          <w:left w:val="nil"/>
          <w:bottom w:val="nil"/>
          <w:right w:val="nil"/>
          <w:between w:val="nil"/>
        </w:pBdr>
        <w:ind w:firstLine="0"/>
        <w:jc w:val="center"/>
        <w:rPr>
          <w:del w:id="4148" w:author="Cristiano de Menezes Feu" w:date="2022-11-21T08:33:00Z"/>
          <w:color w:val="000000"/>
        </w:rPr>
        <w:pPrChange w:id="4149" w:author="Cristiano de Menezes Feu" w:date="2022-11-21T08:33:00Z">
          <w:pPr>
            <w:widowControl w:val="0"/>
            <w:pBdr>
              <w:top w:val="nil"/>
              <w:left w:val="nil"/>
              <w:bottom w:val="nil"/>
              <w:right w:val="nil"/>
              <w:between w:val="nil"/>
            </w:pBdr>
          </w:pPr>
        </w:pPrChange>
      </w:pPr>
      <w:del w:id="4150" w:author="Cristiano de Menezes Feu" w:date="2022-11-21T08:33:00Z">
        <w:r w:rsidDel="00E631A1">
          <w:rPr>
            <w:color w:val="000000"/>
          </w:rPr>
          <w:delText>III - aprovado pela Comissão o relatório prévio, o mesmo Relator ficará encarregado de sua implementação, sendo aplicável à hipótese o disposto no § 6º do art. 35;</w:delText>
        </w:r>
      </w:del>
    </w:p>
    <w:p w14:paraId="00000873" w14:textId="744E024F" w:rsidR="003D183A" w:rsidDel="00E631A1" w:rsidRDefault="008B7924" w:rsidP="00E631A1">
      <w:pPr>
        <w:widowControl w:val="0"/>
        <w:pBdr>
          <w:top w:val="nil"/>
          <w:left w:val="nil"/>
          <w:bottom w:val="nil"/>
          <w:right w:val="nil"/>
          <w:between w:val="nil"/>
        </w:pBdr>
        <w:ind w:firstLine="0"/>
        <w:jc w:val="center"/>
        <w:rPr>
          <w:del w:id="4151" w:author="Cristiano de Menezes Feu" w:date="2022-11-21T08:33:00Z"/>
          <w:b/>
          <w:color w:val="000000"/>
        </w:rPr>
        <w:pPrChange w:id="4152" w:author="Cristiano de Menezes Feu" w:date="2022-11-21T08:33:00Z">
          <w:pPr>
            <w:widowControl w:val="0"/>
            <w:pBdr>
              <w:top w:val="nil"/>
              <w:left w:val="nil"/>
              <w:bottom w:val="nil"/>
              <w:right w:val="nil"/>
              <w:between w:val="nil"/>
            </w:pBdr>
          </w:pPr>
        </w:pPrChange>
      </w:pPr>
      <w:del w:id="4153" w:author="Cristiano de Menezes Feu" w:date="2022-11-21T08:33:00Z">
        <w:r w:rsidDel="00E631A1">
          <w:rPr>
            <w:color w:val="000000"/>
          </w:rPr>
          <w:delText>IV - o relatório final da fiscalização e controle, em termos de comprovação da legalidade do ato, avaliação política, administrativa, social e econômica de sua edição, e quanto à eficácia dos resultados sobre a gestão orçamentária, financeira e patrimonial, atenderá, no que couber, ao que dispõe o art. 37.</w:delText>
        </w:r>
      </w:del>
    </w:p>
    <w:p w14:paraId="00000874" w14:textId="5BEF39BB" w:rsidR="003D183A" w:rsidDel="00E631A1" w:rsidRDefault="008B7924" w:rsidP="00E631A1">
      <w:pPr>
        <w:widowControl w:val="0"/>
        <w:pBdr>
          <w:top w:val="nil"/>
          <w:left w:val="nil"/>
          <w:bottom w:val="nil"/>
          <w:right w:val="nil"/>
          <w:between w:val="nil"/>
        </w:pBdr>
        <w:spacing w:before="0" w:after="113"/>
        <w:ind w:left="567" w:firstLine="0"/>
        <w:jc w:val="center"/>
        <w:rPr>
          <w:del w:id="4154" w:author="Cristiano de Menezes Feu" w:date="2022-11-21T08:33:00Z"/>
          <w:b/>
          <w:color w:val="005583"/>
          <w:sz w:val="20"/>
          <w:szCs w:val="20"/>
        </w:rPr>
        <w:pPrChange w:id="4155" w:author="Cristiano de Menezes Feu" w:date="2022-11-21T08:33:00Z">
          <w:pPr>
            <w:widowControl w:val="0"/>
            <w:pBdr>
              <w:top w:val="nil"/>
              <w:left w:val="nil"/>
              <w:bottom w:val="nil"/>
              <w:right w:val="nil"/>
              <w:between w:val="nil"/>
            </w:pBdr>
            <w:spacing w:before="0" w:after="113"/>
            <w:ind w:left="567" w:firstLine="0"/>
          </w:pPr>
        </w:pPrChange>
      </w:pPr>
      <w:del w:id="4156" w:author="Cristiano de Menezes Feu" w:date="2022-11-21T08:33:00Z">
        <w:r w:rsidDel="00E631A1">
          <w:rPr>
            <w:b/>
            <w:color w:val="005583"/>
            <w:sz w:val="20"/>
            <w:szCs w:val="20"/>
          </w:rPr>
          <w:delText>QO</w:delText>
        </w:r>
        <w:r w:rsidDel="00E631A1">
          <w:rPr>
            <w:color w:val="005583"/>
            <w:sz w:val="20"/>
            <w:szCs w:val="20"/>
          </w:rPr>
          <w:delText xml:space="preserve"> 450/2009 – Esclarece que “os resultados da fiscalização vão redundar na apresentação, pelo Relator, de relatório final circunstanciado, com suas conclusões, que será submetido à apreciação da Comissão”. </w:delText>
        </w:r>
      </w:del>
    </w:p>
    <w:p w14:paraId="00000875" w14:textId="4C303A41" w:rsidR="003D183A" w:rsidDel="00E631A1" w:rsidRDefault="008B7924" w:rsidP="00E631A1">
      <w:pPr>
        <w:widowControl w:val="0"/>
        <w:pBdr>
          <w:top w:val="nil"/>
          <w:left w:val="nil"/>
          <w:bottom w:val="nil"/>
          <w:right w:val="nil"/>
          <w:between w:val="nil"/>
        </w:pBdr>
        <w:spacing w:before="0" w:after="113"/>
        <w:ind w:left="567" w:firstLine="0"/>
        <w:jc w:val="center"/>
        <w:rPr>
          <w:del w:id="4157" w:author="Cristiano de Menezes Feu" w:date="2022-11-21T08:33:00Z"/>
          <w:color w:val="005583"/>
          <w:sz w:val="20"/>
          <w:szCs w:val="20"/>
        </w:rPr>
        <w:pPrChange w:id="4158" w:author="Cristiano de Menezes Feu" w:date="2022-11-21T08:33:00Z">
          <w:pPr>
            <w:widowControl w:val="0"/>
            <w:pBdr>
              <w:top w:val="nil"/>
              <w:left w:val="nil"/>
              <w:bottom w:val="nil"/>
              <w:right w:val="nil"/>
              <w:between w:val="nil"/>
            </w:pBdr>
            <w:spacing w:before="0" w:after="113"/>
            <w:ind w:left="567" w:firstLine="0"/>
          </w:pPr>
        </w:pPrChange>
      </w:pPr>
      <w:del w:id="4159" w:author="Cristiano de Menezes Feu" w:date="2022-11-21T08:33:00Z">
        <w:r w:rsidDel="00E631A1">
          <w:rPr>
            <w:b/>
            <w:color w:val="005583"/>
            <w:sz w:val="20"/>
            <w:szCs w:val="20"/>
          </w:rPr>
          <w:delText>QO</w:delText>
        </w:r>
        <w:r w:rsidDel="00E631A1">
          <w:rPr>
            <w:color w:val="005583"/>
            <w:sz w:val="20"/>
            <w:szCs w:val="20"/>
          </w:rPr>
          <w:delText xml:space="preserve"> 370/2004 – “I - no desempenho de sua relevante função de acompanhamento e fiscalização contábil, financeira, orçamentária, operacional e patrimonial dos órgãos e entidades públicos federais, esta Casa e suas Comissões devem realizar diligências, perícias, inspeções e auditorias com o auxílio do TCU; II - verificada qualquer ilegalidade, somente o TCU está autorizado para assinar prazo a que órgão ou entidade pública federal adote as providências necessárias ao exato cumprimento da lei; III - falece competência a esta Casa e a qualquer de suas Comissões para sustar contrato administrativo tido por ilegal; somente ao Congresso Nacional cabe fazê-lo, por meio de Decreto Legislativo”.</w:delText>
        </w:r>
      </w:del>
    </w:p>
    <w:p w14:paraId="00000876" w14:textId="5AB3467B" w:rsidR="003D183A" w:rsidDel="00E631A1" w:rsidRDefault="008B7924" w:rsidP="00E631A1">
      <w:pPr>
        <w:widowControl w:val="0"/>
        <w:pBdr>
          <w:top w:val="nil"/>
          <w:left w:val="nil"/>
          <w:bottom w:val="nil"/>
          <w:right w:val="nil"/>
          <w:between w:val="nil"/>
        </w:pBdr>
        <w:ind w:firstLine="0"/>
        <w:jc w:val="center"/>
        <w:rPr>
          <w:del w:id="4160" w:author="Cristiano de Menezes Feu" w:date="2022-11-21T08:33:00Z"/>
          <w:b/>
          <w:color w:val="005583"/>
          <w:sz w:val="20"/>
          <w:szCs w:val="20"/>
        </w:rPr>
        <w:pPrChange w:id="4161" w:author="Cristiano de Menezes Feu" w:date="2022-11-21T08:33:00Z">
          <w:pPr>
            <w:widowControl w:val="0"/>
            <w:pBdr>
              <w:top w:val="nil"/>
              <w:left w:val="nil"/>
              <w:bottom w:val="nil"/>
              <w:right w:val="nil"/>
              <w:between w:val="nil"/>
            </w:pBdr>
          </w:pPr>
        </w:pPrChange>
      </w:pPr>
      <w:del w:id="4162" w:author="Cristiano de Menezes Feu" w:date="2022-11-21T08:33:00Z">
        <w:r w:rsidDel="00E631A1">
          <w:rPr>
            <w:color w:val="000000"/>
          </w:rPr>
          <w:delText>§ 1º A Comissão, para a execução das atividades de que trata este artigo, poderá solicitar ao Tribunal de Contas da União as providências ou informações previstas no art. 71, IV e VII, da Constituição Federal.</w:delText>
        </w:r>
        <w:r w:rsidDel="00E631A1">
          <w:rPr>
            <w:color w:val="005583"/>
            <w:vertAlign w:val="superscript"/>
          </w:rPr>
          <w:footnoteReference w:id="202"/>
        </w:r>
      </w:del>
    </w:p>
    <w:p w14:paraId="00000877" w14:textId="3213DAFC" w:rsidR="003D183A" w:rsidDel="00E631A1" w:rsidRDefault="008B7924" w:rsidP="00E631A1">
      <w:pPr>
        <w:widowControl w:val="0"/>
        <w:pBdr>
          <w:top w:val="nil"/>
          <w:left w:val="nil"/>
          <w:bottom w:val="nil"/>
          <w:right w:val="nil"/>
          <w:between w:val="nil"/>
        </w:pBdr>
        <w:spacing w:before="0" w:after="113"/>
        <w:ind w:left="567" w:firstLine="0"/>
        <w:jc w:val="center"/>
        <w:rPr>
          <w:del w:id="4166" w:author="Cristiano de Menezes Feu" w:date="2022-11-21T08:33:00Z"/>
          <w:b/>
          <w:color w:val="005583"/>
          <w:sz w:val="20"/>
          <w:szCs w:val="20"/>
        </w:rPr>
        <w:pPrChange w:id="4167" w:author="Cristiano de Menezes Feu" w:date="2022-11-21T08:33:00Z">
          <w:pPr>
            <w:widowControl w:val="0"/>
            <w:pBdr>
              <w:top w:val="nil"/>
              <w:left w:val="nil"/>
              <w:bottom w:val="nil"/>
              <w:right w:val="nil"/>
              <w:between w:val="nil"/>
            </w:pBdr>
            <w:spacing w:before="0" w:after="113"/>
            <w:ind w:left="567" w:firstLine="0"/>
          </w:pPr>
        </w:pPrChange>
      </w:pPr>
      <w:del w:id="4168" w:author="Cristiano de Menezes Feu" w:date="2022-11-21T08:33:00Z">
        <w:r w:rsidDel="00E631A1">
          <w:rPr>
            <w:b/>
            <w:color w:val="005583"/>
            <w:sz w:val="20"/>
            <w:szCs w:val="20"/>
          </w:rPr>
          <w:delText>Prática 1:</w:delText>
        </w:r>
        <w:r w:rsidDel="00E631A1">
          <w:rPr>
            <w:color w:val="005583"/>
            <w:sz w:val="20"/>
            <w:szCs w:val="20"/>
          </w:rPr>
          <w:delText xml:space="preserve"> pedido de informações ao TCU sobre fiscalização contábil, financeira, orçamentária, operacional e patrimonial e de resultados de auditorias e inspeções realizadas, somente pode ser feito pelo Congresso Nacional, por qualquer de suas Casas, ou por qualquer das respectivas Comissões, por meio de uma solicitação de informação ao TCU (SIT)Exemplo: SIT 43/2013. </w:delText>
        </w:r>
      </w:del>
    </w:p>
    <w:p w14:paraId="00000878" w14:textId="5EB51FB2" w:rsidR="003D183A" w:rsidDel="00E631A1" w:rsidRDefault="008B7924" w:rsidP="00E631A1">
      <w:pPr>
        <w:widowControl w:val="0"/>
        <w:pBdr>
          <w:top w:val="nil"/>
          <w:left w:val="nil"/>
          <w:bottom w:val="nil"/>
          <w:right w:val="nil"/>
          <w:between w:val="nil"/>
        </w:pBdr>
        <w:spacing w:before="0" w:after="113"/>
        <w:ind w:left="567" w:firstLine="0"/>
        <w:jc w:val="center"/>
        <w:rPr>
          <w:del w:id="4169" w:author="Cristiano de Menezes Feu" w:date="2022-11-21T08:33:00Z"/>
          <w:color w:val="005583"/>
          <w:sz w:val="20"/>
          <w:szCs w:val="20"/>
        </w:rPr>
        <w:pPrChange w:id="4170" w:author="Cristiano de Menezes Feu" w:date="2022-11-21T08:33:00Z">
          <w:pPr>
            <w:widowControl w:val="0"/>
            <w:pBdr>
              <w:top w:val="nil"/>
              <w:left w:val="nil"/>
              <w:bottom w:val="nil"/>
              <w:right w:val="nil"/>
              <w:between w:val="nil"/>
            </w:pBdr>
            <w:spacing w:before="0" w:after="113"/>
            <w:ind w:left="567" w:firstLine="0"/>
          </w:pPr>
        </w:pPrChange>
      </w:pPr>
      <w:del w:id="4171" w:author="Cristiano de Menezes Feu" w:date="2022-11-21T08:33:00Z">
        <w:r w:rsidDel="00E631A1">
          <w:rPr>
            <w:b/>
            <w:color w:val="005583"/>
            <w:sz w:val="20"/>
            <w:szCs w:val="20"/>
          </w:rPr>
          <w:delText>Prática 2:</w:delText>
        </w:r>
        <w:r w:rsidDel="00E631A1">
          <w:rPr>
            <w:color w:val="005583"/>
            <w:sz w:val="20"/>
            <w:szCs w:val="20"/>
          </w:rPr>
          <w:delText xml:space="preserve"> Caso a SIT seja apresentada por um parlamentar, o Presidente da Câmara submete a proposição à Mesa Diretora, que, se aprovada, será encaminhada ao TCU, conforme art. 4º </w:delText>
        </w:r>
        <w:r w:rsidDel="00E631A1">
          <w:rPr>
            <w:color w:val="005583"/>
            <w:sz w:val="20"/>
            <w:szCs w:val="20"/>
            <w:vertAlign w:val="superscript"/>
          </w:rPr>
          <w:footnoteReference w:id="203"/>
        </w:r>
        <w:r w:rsidDel="00E631A1">
          <w:rPr>
            <w:color w:val="005583"/>
            <w:sz w:val="20"/>
            <w:szCs w:val="20"/>
          </w:rPr>
          <w:delText xml:space="preserve"> da Resolução nº 215/2008 - TCU. Exemplo: SIT 37/2018.</w:delText>
        </w:r>
      </w:del>
    </w:p>
    <w:p w14:paraId="00000879" w14:textId="7A9EB800" w:rsidR="003D183A" w:rsidDel="00E631A1" w:rsidRDefault="008B7924" w:rsidP="00E631A1">
      <w:pPr>
        <w:widowControl w:val="0"/>
        <w:pBdr>
          <w:top w:val="nil"/>
          <w:left w:val="nil"/>
          <w:bottom w:val="nil"/>
          <w:right w:val="nil"/>
          <w:between w:val="nil"/>
        </w:pBdr>
        <w:ind w:firstLine="0"/>
        <w:jc w:val="center"/>
        <w:rPr>
          <w:del w:id="4175" w:author="Cristiano de Menezes Feu" w:date="2022-11-21T08:33:00Z"/>
          <w:color w:val="000000"/>
        </w:rPr>
        <w:pPrChange w:id="4176" w:author="Cristiano de Menezes Feu" w:date="2022-11-21T08:33:00Z">
          <w:pPr>
            <w:widowControl w:val="0"/>
            <w:pBdr>
              <w:top w:val="nil"/>
              <w:left w:val="nil"/>
              <w:bottom w:val="nil"/>
              <w:right w:val="nil"/>
              <w:between w:val="nil"/>
            </w:pBdr>
          </w:pPr>
        </w:pPrChange>
      </w:pPr>
      <w:del w:id="4177" w:author="Cristiano de Menezes Feu" w:date="2022-11-21T08:33:00Z">
        <w:r w:rsidDel="00E631A1">
          <w:rPr>
            <w:color w:val="000000"/>
          </w:rPr>
          <w:delText xml:space="preserve">§ 2º Serão assinados prazos não inferiores a dez dias para cumprimento das convocações, prestação de informações, atendimento às requisições de documentos públicos e para a realização de diligências e perícias. </w:delText>
        </w:r>
      </w:del>
    </w:p>
    <w:p w14:paraId="0000087A" w14:textId="19A8B030" w:rsidR="003D183A" w:rsidDel="00E631A1" w:rsidRDefault="008B7924" w:rsidP="00E631A1">
      <w:pPr>
        <w:widowControl w:val="0"/>
        <w:pBdr>
          <w:top w:val="nil"/>
          <w:left w:val="nil"/>
          <w:bottom w:val="nil"/>
          <w:right w:val="nil"/>
          <w:between w:val="nil"/>
        </w:pBdr>
        <w:ind w:firstLine="0"/>
        <w:jc w:val="center"/>
        <w:rPr>
          <w:del w:id="4178" w:author="Cristiano de Menezes Feu" w:date="2022-11-21T08:33:00Z"/>
          <w:b/>
          <w:color w:val="005583"/>
          <w:sz w:val="20"/>
          <w:szCs w:val="20"/>
        </w:rPr>
        <w:pPrChange w:id="4179" w:author="Cristiano de Menezes Feu" w:date="2022-11-21T08:33:00Z">
          <w:pPr>
            <w:widowControl w:val="0"/>
            <w:pBdr>
              <w:top w:val="nil"/>
              <w:left w:val="nil"/>
              <w:bottom w:val="nil"/>
              <w:right w:val="nil"/>
              <w:between w:val="nil"/>
            </w:pBdr>
          </w:pPr>
        </w:pPrChange>
      </w:pPr>
      <w:del w:id="4180" w:author="Cristiano de Menezes Feu" w:date="2022-11-21T08:33:00Z">
        <w:r w:rsidDel="00E631A1">
          <w:rPr>
            <w:color w:val="000000"/>
          </w:rPr>
          <w:delText>§ 3º O descumprimento do disposto no parágrafo anterior ensejará a apuração da responsabilidade do infrator, na forma da lei.</w:delText>
        </w:r>
      </w:del>
    </w:p>
    <w:p w14:paraId="0000087B" w14:textId="4623017B" w:rsidR="003D183A" w:rsidDel="00E631A1" w:rsidRDefault="008B7924" w:rsidP="00E631A1">
      <w:pPr>
        <w:widowControl w:val="0"/>
        <w:pBdr>
          <w:top w:val="nil"/>
          <w:left w:val="nil"/>
          <w:bottom w:val="nil"/>
          <w:right w:val="nil"/>
          <w:between w:val="nil"/>
        </w:pBdr>
        <w:spacing w:before="0" w:after="113"/>
        <w:ind w:left="567" w:firstLine="0"/>
        <w:jc w:val="center"/>
        <w:rPr>
          <w:del w:id="4181" w:author="Cristiano de Menezes Feu" w:date="2022-11-21T08:33:00Z"/>
          <w:color w:val="005583"/>
          <w:sz w:val="20"/>
          <w:szCs w:val="20"/>
        </w:rPr>
        <w:pPrChange w:id="4182" w:author="Cristiano de Menezes Feu" w:date="2022-11-21T08:33:00Z">
          <w:pPr>
            <w:widowControl w:val="0"/>
            <w:pBdr>
              <w:top w:val="nil"/>
              <w:left w:val="nil"/>
              <w:bottom w:val="nil"/>
              <w:right w:val="nil"/>
              <w:between w:val="nil"/>
            </w:pBdr>
            <w:spacing w:before="0" w:after="113"/>
            <w:ind w:left="567" w:firstLine="0"/>
          </w:pPr>
        </w:pPrChange>
      </w:pPr>
      <w:del w:id="4183" w:author="Cristiano de Menezes Feu" w:date="2022-11-21T08:33:00Z">
        <w:r w:rsidDel="00E631A1">
          <w:rPr>
            <w:b/>
            <w:color w:val="005583"/>
            <w:sz w:val="20"/>
            <w:szCs w:val="20"/>
          </w:rPr>
          <w:delText>QO</w:delText>
        </w:r>
        <w:r w:rsidDel="00E631A1">
          <w:rPr>
            <w:color w:val="005583"/>
            <w:sz w:val="20"/>
            <w:szCs w:val="20"/>
          </w:rPr>
          <w:delText xml:space="preserve"> 10.120/1999 – “entendo que não há como aplicar o disposto no art. 61, § 3º, à hipótese de não comparecimento de autoridade titular de órgão diretamente subordinado à Presidência da República, quando convocada por Comissão Permanente ou pelo Plenário”.</w:delText>
        </w:r>
      </w:del>
    </w:p>
    <w:p w14:paraId="0000087C" w14:textId="40BD6A7E" w:rsidR="003D183A" w:rsidDel="00E631A1" w:rsidRDefault="008B7924" w:rsidP="00E631A1">
      <w:pPr>
        <w:widowControl w:val="0"/>
        <w:pBdr>
          <w:top w:val="nil"/>
          <w:left w:val="nil"/>
          <w:bottom w:val="nil"/>
          <w:right w:val="nil"/>
          <w:between w:val="nil"/>
        </w:pBdr>
        <w:ind w:firstLine="0"/>
        <w:jc w:val="center"/>
        <w:rPr>
          <w:del w:id="4184" w:author="Cristiano de Menezes Feu" w:date="2022-11-21T08:33:00Z"/>
          <w:b/>
          <w:color w:val="005583"/>
          <w:sz w:val="20"/>
          <w:szCs w:val="20"/>
        </w:rPr>
        <w:pPrChange w:id="4185" w:author="Cristiano de Menezes Feu" w:date="2022-11-21T08:33:00Z">
          <w:pPr>
            <w:widowControl w:val="0"/>
            <w:pBdr>
              <w:top w:val="nil"/>
              <w:left w:val="nil"/>
              <w:bottom w:val="nil"/>
              <w:right w:val="nil"/>
              <w:between w:val="nil"/>
            </w:pBdr>
          </w:pPr>
        </w:pPrChange>
      </w:pPr>
      <w:del w:id="4186" w:author="Cristiano de Menezes Feu" w:date="2022-11-21T08:33:00Z">
        <w:r w:rsidDel="00E631A1">
          <w:rPr>
            <w:color w:val="000000"/>
          </w:rPr>
          <w:delText xml:space="preserve">§ 4º Quando se tratar de documentos de caráter sigiloso, reservado ou confidencial, identificados com estas classificações, observar-se-á o prescrito no § 5º do art. 98. </w:delText>
        </w:r>
      </w:del>
    </w:p>
    <w:p w14:paraId="0000087D" w14:textId="37C4EBFB" w:rsidR="003D183A" w:rsidDel="00E631A1" w:rsidRDefault="008B7924" w:rsidP="00E631A1">
      <w:pPr>
        <w:widowControl w:val="0"/>
        <w:pBdr>
          <w:top w:val="nil"/>
          <w:left w:val="nil"/>
          <w:bottom w:val="nil"/>
          <w:right w:val="nil"/>
          <w:between w:val="nil"/>
        </w:pBdr>
        <w:spacing w:before="0" w:after="113"/>
        <w:ind w:left="567" w:firstLine="0"/>
        <w:jc w:val="center"/>
        <w:rPr>
          <w:del w:id="4187" w:author="Cristiano de Menezes Feu" w:date="2022-11-21T08:33:00Z"/>
          <w:b/>
          <w:color w:val="005583"/>
          <w:sz w:val="20"/>
          <w:szCs w:val="20"/>
        </w:rPr>
        <w:pPrChange w:id="4188" w:author="Cristiano de Menezes Feu" w:date="2022-11-21T08:33:00Z">
          <w:pPr>
            <w:widowControl w:val="0"/>
            <w:pBdr>
              <w:top w:val="nil"/>
              <w:left w:val="nil"/>
              <w:bottom w:val="nil"/>
              <w:right w:val="nil"/>
              <w:between w:val="nil"/>
            </w:pBdr>
            <w:spacing w:before="0" w:after="113"/>
            <w:ind w:left="567" w:firstLine="0"/>
          </w:pPr>
        </w:pPrChange>
      </w:pPr>
      <w:del w:id="4189" w:author="Cristiano de Menezes Feu" w:date="2022-11-21T08:33:00Z">
        <w:r w:rsidDel="00E631A1">
          <w:rPr>
            <w:b/>
            <w:color w:val="005583"/>
            <w:sz w:val="20"/>
            <w:szCs w:val="20"/>
          </w:rPr>
          <w:delText>Ato da Mesa</w:delText>
        </w:r>
        <w:r w:rsidDel="00E631A1">
          <w:rPr>
            <w:color w:val="005583"/>
            <w:sz w:val="20"/>
            <w:szCs w:val="20"/>
          </w:rPr>
          <w:delText xml:space="preserve"> nº 33/2015 – Dispõe sobre o tratamento dos documentos que contêm informações de acesso restrito recebidos de órgão externo pela Câmara dos Deputados.</w:delText>
        </w:r>
      </w:del>
    </w:p>
    <w:p w14:paraId="0000087E" w14:textId="3993581D" w:rsidR="003D183A" w:rsidDel="00E631A1" w:rsidRDefault="008B7924" w:rsidP="00E631A1">
      <w:pPr>
        <w:widowControl w:val="0"/>
        <w:pBdr>
          <w:top w:val="nil"/>
          <w:left w:val="nil"/>
          <w:bottom w:val="nil"/>
          <w:right w:val="nil"/>
          <w:between w:val="nil"/>
        </w:pBdr>
        <w:spacing w:before="0" w:after="113"/>
        <w:ind w:left="567" w:firstLine="0"/>
        <w:jc w:val="center"/>
        <w:rPr>
          <w:del w:id="4190" w:author="Cristiano de Menezes Feu" w:date="2022-11-21T08:33:00Z"/>
          <w:color w:val="005583"/>
          <w:sz w:val="20"/>
          <w:szCs w:val="20"/>
        </w:rPr>
        <w:pPrChange w:id="4191" w:author="Cristiano de Menezes Feu" w:date="2022-11-21T08:33:00Z">
          <w:pPr>
            <w:widowControl w:val="0"/>
            <w:pBdr>
              <w:top w:val="nil"/>
              <w:left w:val="nil"/>
              <w:bottom w:val="nil"/>
              <w:right w:val="nil"/>
              <w:between w:val="nil"/>
            </w:pBdr>
            <w:spacing w:before="0" w:after="113"/>
            <w:ind w:left="567" w:firstLine="0"/>
          </w:pPr>
        </w:pPrChange>
      </w:pPr>
      <w:del w:id="4192" w:author="Cristiano de Menezes Feu" w:date="2022-11-21T08:33:00Z">
        <w:r w:rsidDel="00E631A1">
          <w:rPr>
            <w:b/>
            <w:color w:val="005583"/>
            <w:sz w:val="20"/>
            <w:szCs w:val="20"/>
          </w:rPr>
          <w:delText>Ato da Mesa</w:delText>
        </w:r>
        <w:r w:rsidDel="00E631A1">
          <w:rPr>
            <w:color w:val="005583"/>
            <w:sz w:val="20"/>
            <w:szCs w:val="20"/>
          </w:rPr>
          <w:delText xml:space="preserve"> nº 45/2012 – Dispõe sobre a aplicação, no âmbito da Câmara dos Deputados, da Lei de Acesso à Informação - Lei nº 12.527, de 18 de novembro de 2011, e dá outras providências. </w:delText>
        </w:r>
      </w:del>
    </w:p>
    <w:p w14:paraId="0000087F" w14:textId="6D0119CC" w:rsidR="003D183A" w:rsidDel="00E631A1" w:rsidRDefault="008B7924" w:rsidP="00E631A1">
      <w:pPr>
        <w:widowControl w:val="0"/>
        <w:pBdr>
          <w:top w:val="nil"/>
          <w:left w:val="nil"/>
          <w:bottom w:val="nil"/>
          <w:right w:val="nil"/>
          <w:between w:val="nil"/>
        </w:pBdr>
        <w:ind w:firstLine="0"/>
        <w:jc w:val="center"/>
        <w:rPr>
          <w:del w:id="4193" w:author="Cristiano de Menezes Feu" w:date="2022-11-21T08:33:00Z"/>
          <w:color w:val="000000"/>
        </w:rPr>
        <w:pPrChange w:id="4194" w:author="Cristiano de Menezes Feu" w:date="2022-11-21T08:33:00Z">
          <w:pPr>
            <w:widowControl w:val="0"/>
            <w:pBdr>
              <w:top w:val="nil"/>
              <w:left w:val="nil"/>
              <w:bottom w:val="nil"/>
              <w:right w:val="nil"/>
              <w:between w:val="nil"/>
            </w:pBdr>
          </w:pPr>
        </w:pPrChange>
      </w:pPr>
      <w:del w:id="4195" w:author="Cristiano de Menezes Feu" w:date="2022-11-21T08:33:00Z">
        <w:r w:rsidDel="00E631A1">
          <w:rPr>
            <w:rFonts w:ascii="ClearSans-Bold" w:eastAsia="ClearSans-Bold" w:hAnsi="ClearSans-Bold" w:cs="ClearSans-Bold"/>
            <w:b/>
            <w:color w:val="000000"/>
          </w:rPr>
          <w:delText>Art. 61-A</w:delText>
        </w:r>
        <w:r w:rsidDel="00E631A1">
          <w:rPr>
            <w:color w:val="000000"/>
          </w:rPr>
          <w:delText>. A Comissão de Fiscalização Financeira e Controle implementará, em cada sessão legislativa, o Plano Anual de Fiscalização Financeira e Controle (PAFC), a ser aprovado em até cinco sessões contadas a partir da reinstalação da Comissão.</w:delText>
        </w:r>
      </w:del>
    </w:p>
    <w:p w14:paraId="00000880" w14:textId="68FDFB3A" w:rsidR="003D183A" w:rsidDel="00E631A1" w:rsidRDefault="008B7924" w:rsidP="00E631A1">
      <w:pPr>
        <w:widowControl w:val="0"/>
        <w:pBdr>
          <w:top w:val="nil"/>
          <w:left w:val="nil"/>
          <w:bottom w:val="nil"/>
          <w:right w:val="nil"/>
          <w:between w:val="nil"/>
        </w:pBdr>
        <w:ind w:firstLine="0"/>
        <w:jc w:val="center"/>
        <w:rPr>
          <w:del w:id="4196" w:author="Cristiano de Menezes Feu" w:date="2022-11-21T08:33:00Z"/>
          <w:color w:val="000000"/>
        </w:rPr>
        <w:pPrChange w:id="4197" w:author="Cristiano de Menezes Feu" w:date="2022-11-21T08:33:00Z">
          <w:pPr>
            <w:widowControl w:val="0"/>
            <w:pBdr>
              <w:top w:val="nil"/>
              <w:left w:val="nil"/>
              <w:bottom w:val="nil"/>
              <w:right w:val="nil"/>
              <w:between w:val="nil"/>
            </w:pBdr>
          </w:pPr>
        </w:pPrChange>
      </w:pPr>
      <w:del w:id="4198" w:author="Cristiano de Menezes Feu" w:date="2022-11-21T08:33:00Z">
        <w:r w:rsidDel="00E631A1">
          <w:rPr>
            <w:color w:val="000000"/>
          </w:rPr>
          <w:delText>§ 1º A Comissão apresentará Relatório Anual de Fiscalização e Controle (RAFC), a ser aprovado até o fim da sessão legislativa.</w:delText>
        </w:r>
      </w:del>
    </w:p>
    <w:p w14:paraId="00000881" w14:textId="3A30C8A7" w:rsidR="003D183A" w:rsidDel="00E631A1" w:rsidRDefault="008B7924" w:rsidP="00E631A1">
      <w:pPr>
        <w:widowControl w:val="0"/>
        <w:pBdr>
          <w:top w:val="nil"/>
          <w:left w:val="nil"/>
          <w:bottom w:val="nil"/>
          <w:right w:val="nil"/>
          <w:between w:val="nil"/>
        </w:pBdr>
        <w:ind w:firstLine="0"/>
        <w:jc w:val="center"/>
        <w:rPr>
          <w:del w:id="4199" w:author="Cristiano de Menezes Feu" w:date="2022-11-21T08:33:00Z"/>
          <w:color w:val="000000"/>
        </w:rPr>
        <w:pPrChange w:id="4200" w:author="Cristiano de Menezes Feu" w:date="2022-11-21T08:33:00Z">
          <w:pPr>
            <w:widowControl w:val="0"/>
            <w:pBdr>
              <w:top w:val="nil"/>
              <w:left w:val="nil"/>
              <w:bottom w:val="nil"/>
              <w:right w:val="nil"/>
              <w:between w:val="nil"/>
            </w:pBdr>
          </w:pPr>
        </w:pPrChange>
      </w:pPr>
      <w:del w:id="4201" w:author="Cristiano de Menezes Feu" w:date="2022-11-21T08:33:00Z">
        <w:r w:rsidDel="00E631A1">
          <w:rPr>
            <w:color w:val="000000"/>
          </w:rPr>
          <w:delText>§ 2º O RAFC será encaminhado ao Tribunal de Contas da União e ao órgão de controle interno do Poder Executivo.</w:delText>
        </w:r>
        <w:r w:rsidDel="00E631A1">
          <w:rPr>
            <w:color w:val="005583"/>
            <w:vertAlign w:val="superscript"/>
          </w:rPr>
          <w:footnoteReference w:id="204"/>
        </w:r>
        <w:r w:rsidDel="00E631A1">
          <w:rPr>
            <w:color w:val="000000"/>
          </w:rPr>
          <w:delText xml:space="preserve"> </w:delText>
        </w:r>
      </w:del>
    </w:p>
    <w:p w14:paraId="00000882" w14:textId="1BD24EAA" w:rsidR="003D183A" w:rsidDel="00E631A1" w:rsidRDefault="008B7924" w:rsidP="00E631A1">
      <w:pPr>
        <w:widowControl w:val="0"/>
        <w:pBdr>
          <w:top w:val="nil"/>
          <w:left w:val="nil"/>
          <w:bottom w:val="nil"/>
          <w:right w:val="nil"/>
          <w:between w:val="nil"/>
        </w:pBdr>
        <w:ind w:firstLine="0"/>
        <w:jc w:val="center"/>
        <w:rPr>
          <w:del w:id="4205" w:author="Cristiano de Menezes Feu" w:date="2022-11-21T08:33:00Z"/>
          <w:rFonts w:ascii="ClearSans-Bold" w:eastAsia="ClearSans-Bold" w:hAnsi="ClearSans-Bold" w:cs="ClearSans-Bold"/>
          <w:b/>
          <w:color w:val="000000"/>
          <w:sz w:val="24"/>
          <w:szCs w:val="24"/>
        </w:rPr>
        <w:pPrChange w:id="4206" w:author="Cristiano de Menezes Feu" w:date="2022-11-21T08:33:00Z">
          <w:pPr>
            <w:widowControl w:val="0"/>
            <w:pBdr>
              <w:top w:val="nil"/>
              <w:left w:val="nil"/>
              <w:bottom w:val="nil"/>
              <w:right w:val="nil"/>
              <w:between w:val="nil"/>
            </w:pBdr>
            <w:ind w:firstLine="0"/>
            <w:jc w:val="center"/>
          </w:pPr>
        </w:pPrChange>
      </w:pPr>
      <w:del w:id="4207" w:author="Cristiano de Menezes Feu" w:date="2022-11-21T08:33:00Z">
        <w:r w:rsidDel="00E631A1">
          <w:rPr>
            <w:rFonts w:ascii="ClearSans-Bold" w:eastAsia="ClearSans-Bold" w:hAnsi="ClearSans-Bold" w:cs="ClearSans-Bold"/>
            <w:b/>
            <w:color w:val="000000"/>
            <w:sz w:val="24"/>
            <w:szCs w:val="24"/>
          </w:rPr>
          <w:delText>Seção XI</w:delText>
        </w:r>
        <w:r w:rsidDel="00E631A1">
          <w:rPr>
            <w:rFonts w:ascii="ClearSans-Bold" w:eastAsia="ClearSans-Bold" w:hAnsi="ClearSans-Bold" w:cs="ClearSans-Bold"/>
            <w:b/>
            <w:color w:val="000000"/>
            <w:sz w:val="24"/>
            <w:szCs w:val="24"/>
          </w:rPr>
          <w:br/>
          <w:delText>Da Secretaria e das Atas</w:delText>
        </w:r>
      </w:del>
    </w:p>
    <w:p w14:paraId="00000883" w14:textId="7F3EED7C" w:rsidR="003D183A" w:rsidDel="00E631A1" w:rsidRDefault="008B7924" w:rsidP="00E631A1">
      <w:pPr>
        <w:widowControl w:val="0"/>
        <w:pBdr>
          <w:top w:val="nil"/>
          <w:left w:val="nil"/>
          <w:bottom w:val="nil"/>
          <w:right w:val="nil"/>
          <w:between w:val="nil"/>
        </w:pBdr>
        <w:ind w:firstLine="0"/>
        <w:jc w:val="center"/>
        <w:rPr>
          <w:del w:id="4208" w:author="Cristiano de Menezes Feu" w:date="2022-11-21T08:33:00Z"/>
          <w:b/>
          <w:color w:val="000000"/>
        </w:rPr>
        <w:pPrChange w:id="4209" w:author="Cristiano de Menezes Feu" w:date="2022-11-21T08:33:00Z">
          <w:pPr>
            <w:widowControl w:val="0"/>
            <w:pBdr>
              <w:top w:val="nil"/>
              <w:left w:val="nil"/>
              <w:bottom w:val="nil"/>
              <w:right w:val="nil"/>
              <w:between w:val="nil"/>
            </w:pBdr>
          </w:pPr>
        </w:pPrChange>
      </w:pPr>
      <w:del w:id="4210" w:author="Cristiano de Menezes Feu" w:date="2022-11-21T08:33:00Z">
        <w:r w:rsidDel="00E631A1">
          <w:rPr>
            <w:rFonts w:ascii="ClearSans-Bold" w:eastAsia="ClearSans-Bold" w:hAnsi="ClearSans-Bold" w:cs="ClearSans-Bold"/>
            <w:b/>
            <w:color w:val="000000"/>
          </w:rPr>
          <w:delText>Art. 62.</w:delText>
        </w:r>
        <w:r w:rsidDel="00E631A1">
          <w:rPr>
            <w:color w:val="000000"/>
          </w:rPr>
          <w:delText xml:space="preserve"> Cada Comissão terá uma secretaria incumbida dos serviços de apoio administrativo. </w:delText>
        </w:r>
      </w:del>
    </w:p>
    <w:p w14:paraId="00000884" w14:textId="31B3E5C5" w:rsidR="003D183A" w:rsidDel="00E631A1" w:rsidRDefault="008B7924" w:rsidP="00E631A1">
      <w:pPr>
        <w:widowControl w:val="0"/>
        <w:pBdr>
          <w:top w:val="nil"/>
          <w:left w:val="nil"/>
          <w:bottom w:val="nil"/>
          <w:right w:val="nil"/>
          <w:between w:val="nil"/>
        </w:pBdr>
        <w:ind w:firstLine="0"/>
        <w:jc w:val="center"/>
        <w:rPr>
          <w:del w:id="4211" w:author="Cristiano de Menezes Feu" w:date="2022-11-21T08:33:00Z"/>
          <w:color w:val="000000"/>
        </w:rPr>
        <w:pPrChange w:id="4212" w:author="Cristiano de Menezes Feu" w:date="2022-11-21T08:33:00Z">
          <w:pPr>
            <w:widowControl w:val="0"/>
            <w:pBdr>
              <w:top w:val="nil"/>
              <w:left w:val="nil"/>
              <w:bottom w:val="nil"/>
              <w:right w:val="nil"/>
              <w:between w:val="nil"/>
            </w:pBdr>
          </w:pPr>
        </w:pPrChange>
      </w:pPr>
      <w:del w:id="4213" w:author="Cristiano de Menezes Feu" w:date="2022-11-21T08:33:00Z">
        <w:r w:rsidDel="00E631A1">
          <w:rPr>
            <w:b/>
            <w:color w:val="000000"/>
          </w:rPr>
          <w:delText>Parágrafo único.</w:delText>
        </w:r>
        <w:r w:rsidDel="00E631A1">
          <w:rPr>
            <w:color w:val="000000"/>
          </w:rPr>
          <w:delText xml:space="preserve"> Incluem-se nos serviços de secretaria: </w:delText>
        </w:r>
      </w:del>
    </w:p>
    <w:p w14:paraId="00000885" w14:textId="7363C90A" w:rsidR="003D183A" w:rsidDel="00E631A1" w:rsidRDefault="008B7924" w:rsidP="00E631A1">
      <w:pPr>
        <w:widowControl w:val="0"/>
        <w:pBdr>
          <w:top w:val="nil"/>
          <w:left w:val="nil"/>
          <w:bottom w:val="nil"/>
          <w:right w:val="nil"/>
          <w:between w:val="nil"/>
        </w:pBdr>
        <w:ind w:firstLine="0"/>
        <w:jc w:val="center"/>
        <w:rPr>
          <w:del w:id="4214" w:author="Cristiano de Menezes Feu" w:date="2022-11-21T08:33:00Z"/>
          <w:color w:val="000000"/>
        </w:rPr>
        <w:pPrChange w:id="4215" w:author="Cristiano de Menezes Feu" w:date="2022-11-21T08:33:00Z">
          <w:pPr>
            <w:widowControl w:val="0"/>
            <w:pBdr>
              <w:top w:val="nil"/>
              <w:left w:val="nil"/>
              <w:bottom w:val="nil"/>
              <w:right w:val="nil"/>
              <w:between w:val="nil"/>
            </w:pBdr>
          </w:pPr>
        </w:pPrChange>
      </w:pPr>
      <w:del w:id="4216" w:author="Cristiano de Menezes Feu" w:date="2022-11-21T08:33:00Z">
        <w:r w:rsidDel="00E631A1">
          <w:rPr>
            <w:color w:val="000000"/>
          </w:rPr>
          <w:delText xml:space="preserve">I - apoiamento aos trabalhos e redação da ata das reuniões; </w:delText>
        </w:r>
      </w:del>
    </w:p>
    <w:p w14:paraId="00000886" w14:textId="7B96814A" w:rsidR="003D183A" w:rsidDel="00E631A1" w:rsidRDefault="008B7924" w:rsidP="00E631A1">
      <w:pPr>
        <w:widowControl w:val="0"/>
        <w:pBdr>
          <w:top w:val="nil"/>
          <w:left w:val="nil"/>
          <w:bottom w:val="nil"/>
          <w:right w:val="nil"/>
          <w:between w:val="nil"/>
        </w:pBdr>
        <w:ind w:firstLine="0"/>
        <w:jc w:val="center"/>
        <w:rPr>
          <w:del w:id="4217" w:author="Cristiano de Menezes Feu" w:date="2022-11-21T08:33:00Z"/>
          <w:color w:val="000000"/>
        </w:rPr>
        <w:pPrChange w:id="4218" w:author="Cristiano de Menezes Feu" w:date="2022-11-21T08:33:00Z">
          <w:pPr>
            <w:widowControl w:val="0"/>
            <w:pBdr>
              <w:top w:val="nil"/>
              <w:left w:val="nil"/>
              <w:bottom w:val="nil"/>
              <w:right w:val="nil"/>
              <w:between w:val="nil"/>
            </w:pBdr>
          </w:pPr>
        </w:pPrChange>
      </w:pPr>
      <w:del w:id="4219" w:author="Cristiano de Menezes Feu" w:date="2022-11-21T08:33:00Z">
        <w:r w:rsidDel="00E631A1">
          <w:rPr>
            <w:color w:val="000000"/>
          </w:rPr>
          <w:delText xml:space="preserve">II - a organização do protocolo de entrada e saída de matéria; </w:delText>
        </w:r>
      </w:del>
    </w:p>
    <w:p w14:paraId="00000887" w14:textId="6935DDAC" w:rsidR="003D183A" w:rsidDel="00E631A1" w:rsidRDefault="008B7924" w:rsidP="00E631A1">
      <w:pPr>
        <w:widowControl w:val="0"/>
        <w:pBdr>
          <w:top w:val="nil"/>
          <w:left w:val="nil"/>
          <w:bottom w:val="nil"/>
          <w:right w:val="nil"/>
          <w:between w:val="nil"/>
        </w:pBdr>
        <w:ind w:firstLine="0"/>
        <w:jc w:val="center"/>
        <w:rPr>
          <w:del w:id="4220" w:author="Cristiano de Menezes Feu" w:date="2022-11-21T08:33:00Z"/>
          <w:color w:val="000000"/>
        </w:rPr>
        <w:pPrChange w:id="4221" w:author="Cristiano de Menezes Feu" w:date="2022-11-21T08:33:00Z">
          <w:pPr>
            <w:widowControl w:val="0"/>
            <w:pBdr>
              <w:top w:val="nil"/>
              <w:left w:val="nil"/>
              <w:bottom w:val="nil"/>
              <w:right w:val="nil"/>
              <w:between w:val="nil"/>
            </w:pBdr>
          </w:pPr>
        </w:pPrChange>
      </w:pPr>
      <w:del w:id="4222" w:author="Cristiano de Menezes Feu" w:date="2022-11-21T08:33:00Z">
        <w:r w:rsidDel="00E631A1">
          <w:rPr>
            <w:color w:val="000000"/>
          </w:rPr>
          <w:delText xml:space="preserve">III - a sinopse dos trabalhos, com o andamento de todas as proposições em curso na Comissão; </w:delText>
        </w:r>
      </w:del>
    </w:p>
    <w:p w14:paraId="00000888" w14:textId="78B10728" w:rsidR="003D183A" w:rsidDel="00E631A1" w:rsidRDefault="008B7924" w:rsidP="00E631A1">
      <w:pPr>
        <w:widowControl w:val="0"/>
        <w:pBdr>
          <w:top w:val="nil"/>
          <w:left w:val="nil"/>
          <w:bottom w:val="nil"/>
          <w:right w:val="nil"/>
          <w:between w:val="nil"/>
        </w:pBdr>
        <w:ind w:firstLine="0"/>
        <w:jc w:val="center"/>
        <w:rPr>
          <w:del w:id="4223" w:author="Cristiano de Menezes Feu" w:date="2022-11-21T08:33:00Z"/>
          <w:color w:val="000000"/>
        </w:rPr>
        <w:pPrChange w:id="4224" w:author="Cristiano de Menezes Feu" w:date="2022-11-21T08:33:00Z">
          <w:pPr>
            <w:widowControl w:val="0"/>
            <w:pBdr>
              <w:top w:val="nil"/>
              <w:left w:val="nil"/>
              <w:bottom w:val="nil"/>
              <w:right w:val="nil"/>
              <w:between w:val="nil"/>
            </w:pBdr>
          </w:pPr>
        </w:pPrChange>
      </w:pPr>
      <w:del w:id="4225" w:author="Cristiano de Menezes Feu" w:date="2022-11-21T08:33:00Z">
        <w:r w:rsidDel="00E631A1">
          <w:rPr>
            <w:color w:val="000000"/>
          </w:rPr>
          <w:delText xml:space="preserve">IV - o fornecimento ao Presidente da Comissão, no último dia de cada mês, de informações sucintas sobre o andamento das proposições; </w:delText>
        </w:r>
      </w:del>
    </w:p>
    <w:p w14:paraId="00000889" w14:textId="6E68E003" w:rsidR="003D183A" w:rsidDel="00E631A1" w:rsidRDefault="008B7924" w:rsidP="00E631A1">
      <w:pPr>
        <w:widowControl w:val="0"/>
        <w:pBdr>
          <w:top w:val="nil"/>
          <w:left w:val="nil"/>
          <w:bottom w:val="nil"/>
          <w:right w:val="nil"/>
          <w:between w:val="nil"/>
        </w:pBdr>
        <w:ind w:firstLine="0"/>
        <w:jc w:val="center"/>
        <w:rPr>
          <w:del w:id="4226" w:author="Cristiano de Menezes Feu" w:date="2022-11-21T08:33:00Z"/>
          <w:color w:val="000000"/>
        </w:rPr>
        <w:pPrChange w:id="4227" w:author="Cristiano de Menezes Feu" w:date="2022-11-21T08:33:00Z">
          <w:pPr>
            <w:widowControl w:val="0"/>
            <w:pBdr>
              <w:top w:val="nil"/>
              <w:left w:val="nil"/>
              <w:bottom w:val="nil"/>
              <w:right w:val="nil"/>
              <w:between w:val="nil"/>
            </w:pBdr>
          </w:pPr>
        </w:pPrChange>
      </w:pPr>
      <w:del w:id="4228" w:author="Cristiano de Menezes Feu" w:date="2022-11-21T08:33:00Z">
        <w:r w:rsidDel="00E631A1">
          <w:rPr>
            <w:color w:val="000000"/>
          </w:rPr>
          <w:delText xml:space="preserve">V - a organização dos processos legislativos na forma dos autos judiciais, com a numeração das páginas por ordem cronológica, rubricadas pelo Secretário da Comissão onde foram incluídas; </w:delText>
        </w:r>
      </w:del>
    </w:p>
    <w:p w14:paraId="0000088A" w14:textId="6A710278" w:rsidR="003D183A" w:rsidDel="00E631A1" w:rsidRDefault="008B7924" w:rsidP="00E631A1">
      <w:pPr>
        <w:widowControl w:val="0"/>
        <w:pBdr>
          <w:top w:val="nil"/>
          <w:left w:val="nil"/>
          <w:bottom w:val="nil"/>
          <w:right w:val="nil"/>
          <w:between w:val="nil"/>
        </w:pBdr>
        <w:ind w:firstLine="0"/>
        <w:jc w:val="center"/>
        <w:rPr>
          <w:del w:id="4229" w:author="Cristiano de Menezes Feu" w:date="2022-11-21T08:33:00Z"/>
          <w:color w:val="000000"/>
        </w:rPr>
        <w:pPrChange w:id="4230" w:author="Cristiano de Menezes Feu" w:date="2022-11-21T08:33:00Z">
          <w:pPr>
            <w:widowControl w:val="0"/>
            <w:pBdr>
              <w:top w:val="nil"/>
              <w:left w:val="nil"/>
              <w:bottom w:val="nil"/>
              <w:right w:val="nil"/>
              <w:between w:val="nil"/>
            </w:pBdr>
          </w:pPr>
        </w:pPrChange>
      </w:pPr>
      <w:del w:id="4231" w:author="Cristiano de Menezes Feu" w:date="2022-11-21T08:33:00Z">
        <w:r w:rsidDel="00E631A1">
          <w:rPr>
            <w:color w:val="000000"/>
          </w:rPr>
          <w:delText xml:space="preserve">VI - a entrega do processo referente a cada proposição ao Relator, até o dia seguinte à distribuição; </w:delText>
        </w:r>
      </w:del>
    </w:p>
    <w:p w14:paraId="0000088B" w14:textId="0BD7FC52" w:rsidR="003D183A" w:rsidDel="00E631A1" w:rsidRDefault="008B7924" w:rsidP="00E631A1">
      <w:pPr>
        <w:widowControl w:val="0"/>
        <w:pBdr>
          <w:top w:val="nil"/>
          <w:left w:val="nil"/>
          <w:bottom w:val="nil"/>
          <w:right w:val="nil"/>
          <w:between w:val="nil"/>
        </w:pBdr>
        <w:spacing w:before="0" w:after="113"/>
        <w:ind w:left="567" w:firstLine="0"/>
        <w:jc w:val="center"/>
        <w:rPr>
          <w:del w:id="4232" w:author="Cristiano de Menezes Feu" w:date="2022-11-21T08:33:00Z"/>
          <w:color w:val="005583"/>
          <w:sz w:val="20"/>
          <w:szCs w:val="20"/>
        </w:rPr>
        <w:pPrChange w:id="4233" w:author="Cristiano de Menezes Feu" w:date="2022-11-21T08:33:00Z">
          <w:pPr>
            <w:widowControl w:val="0"/>
            <w:pBdr>
              <w:top w:val="nil"/>
              <w:left w:val="nil"/>
              <w:bottom w:val="nil"/>
              <w:right w:val="nil"/>
              <w:between w:val="nil"/>
            </w:pBdr>
            <w:spacing w:before="0" w:after="113"/>
            <w:ind w:left="567" w:firstLine="0"/>
          </w:pPr>
        </w:pPrChange>
      </w:pPr>
      <w:del w:id="4234" w:author="Cristiano de Menezes Feu" w:date="2022-11-21T08:33:00Z">
        <w:r w:rsidDel="00E631A1">
          <w:rPr>
            <w:color w:val="005583"/>
            <w:sz w:val="20"/>
            <w:szCs w:val="20"/>
          </w:rPr>
          <w:delText>Art. 56.</w:delText>
        </w:r>
      </w:del>
    </w:p>
    <w:p w14:paraId="0000088C" w14:textId="717323AE" w:rsidR="003D183A" w:rsidDel="00E631A1" w:rsidRDefault="008B7924" w:rsidP="00E631A1">
      <w:pPr>
        <w:widowControl w:val="0"/>
        <w:pBdr>
          <w:top w:val="nil"/>
          <w:left w:val="nil"/>
          <w:bottom w:val="nil"/>
          <w:right w:val="nil"/>
          <w:between w:val="nil"/>
        </w:pBdr>
        <w:ind w:firstLine="0"/>
        <w:jc w:val="center"/>
        <w:rPr>
          <w:del w:id="4235" w:author="Cristiano de Menezes Feu" w:date="2022-11-21T08:33:00Z"/>
          <w:color w:val="000000"/>
        </w:rPr>
        <w:pPrChange w:id="4236" w:author="Cristiano de Menezes Feu" w:date="2022-11-21T08:33:00Z">
          <w:pPr>
            <w:widowControl w:val="0"/>
            <w:pBdr>
              <w:top w:val="nil"/>
              <w:left w:val="nil"/>
              <w:bottom w:val="nil"/>
              <w:right w:val="nil"/>
              <w:between w:val="nil"/>
            </w:pBdr>
          </w:pPr>
        </w:pPrChange>
      </w:pPr>
      <w:del w:id="4237" w:author="Cristiano de Menezes Feu" w:date="2022-11-21T08:33:00Z">
        <w:r w:rsidDel="00E631A1">
          <w:rPr>
            <w:color w:val="000000"/>
          </w:rPr>
          <w:delText xml:space="preserve">VII - o acompanhamento sistemático da distribuição de proposições aos Relatores e Relatores substitutos e dos prazos regimentais, mantendo o Presidente constantemente informado a respeito; </w:delText>
        </w:r>
      </w:del>
    </w:p>
    <w:p w14:paraId="0000088D" w14:textId="561DA0B5" w:rsidR="003D183A" w:rsidDel="00E631A1" w:rsidRDefault="008B7924" w:rsidP="00E631A1">
      <w:pPr>
        <w:widowControl w:val="0"/>
        <w:pBdr>
          <w:top w:val="nil"/>
          <w:left w:val="nil"/>
          <w:bottom w:val="nil"/>
          <w:right w:val="nil"/>
          <w:between w:val="nil"/>
        </w:pBdr>
        <w:spacing w:before="0" w:after="113"/>
        <w:ind w:left="567" w:firstLine="0"/>
        <w:jc w:val="center"/>
        <w:rPr>
          <w:del w:id="4238" w:author="Cristiano de Menezes Feu" w:date="2022-11-21T08:33:00Z"/>
          <w:color w:val="005583"/>
          <w:sz w:val="20"/>
          <w:szCs w:val="20"/>
        </w:rPr>
        <w:pPrChange w:id="4239" w:author="Cristiano de Menezes Feu" w:date="2022-11-21T08:33:00Z">
          <w:pPr>
            <w:widowControl w:val="0"/>
            <w:pBdr>
              <w:top w:val="nil"/>
              <w:left w:val="nil"/>
              <w:bottom w:val="nil"/>
              <w:right w:val="nil"/>
              <w:between w:val="nil"/>
            </w:pBdr>
            <w:spacing w:before="0" w:after="113"/>
            <w:ind w:left="567" w:firstLine="0"/>
          </w:pPr>
        </w:pPrChange>
      </w:pPr>
      <w:del w:id="4240" w:author="Cristiano de Menezes Feu" w:date="2022-11-21T08:33:00Z">
        <w:r w:rsidDel="00E631A1">
          <w:rPr>
            <w:color w:val="005583"/>
            <w:sz w:val="20"/>
            <w:szCs w:val="20"/>
          </w:rPr>
          <w:delText>Art. 41, VI.</w:delText>
        </w:r>
      </w:del>
    </w:p>
    <w:p w14:paraId="0000088E" w14:textId="45CD9933" w:rsidR="003D183A" w:rsidDel="00E631A1" w:rsidRDefault="008B7924" w:rsidP="00E631A1">
      <w:pPr>
        <w:widowControl w:val="0"/>
        <w:pBdr>
          <w:top w:val="nil"/>
          <w:left w:val="nil"/>
          <w:bottom w:val="nil"/>
          <w:right w:val="nil"/>
          <w:between w:val="nil"/>
        </w:pBdr>
        <w:ind w:firstLine="0"/>
        <w:jc w:val="center"/>
        <w:rPr>
          <w:del w:id="4241" w:author="Cristiano de Menezes Feu" w:date="2022-11-21T08:33:00Z"/>
          <w:color w:val="000000"/>
        </w:rPr>
        <w:pPrChange w:id="4242" w:author="Cristiano de Menezes Feu" w:date="2022-11-21T08:33:00Z">
          <w:pPr>
            <w:widowControl w:val="0"/>
            <w:pBdr>
              <w:top w:val="nil"/>
              <w:left w:val="nil"/>
              <w:bottom w:val="nil"/>
              <w:right w:val="nil"/>
              <w:between w:val="nil"/>
            </w:pBdr>
          </w:pPr>
        </w:pPrChange>
      </w:pPr>
      <w:del w:id="4243" w:author="Cristiano de Menezes Feu" w:date="2022-11-21T08:33:00Z">
        <w:r w:rsidDel="00E631A1">
          <w:rPr>
            <w:color w:val="000000"/>
          </w:rPr>
          <w:delText>VIII - o encaminhamento, ao órgão incumbido da sinopse, de cópia da ata das reuniões com as respectivas distribuições;</w:delText>
        </w:r>
      </w:del>
    </w:p>
    <w:p w14:paraId="0000088F" w14:textId="7FD6F6D4" w:rsidR="003D183A" w:rsidDel="00E631A1" w:rsidRDefault="008B7924" w:rsidP="00E631A1">
      <w:pPr>
        <w:widowControl w:val="0"/>
        <w:pBdr>
          <w:top w:val="nil"/>
          <w:left w:val="nil"/>
          <w:bottom w:val="nil"/>
          <w:right w:val="nil"/>
          <w:between w:val="nil"/>
        </w:pBdr>
        <w:ind w:firstLine="0"/>
        <w:jc w:val="center"/>
        <w:rPr>
          <w:del w:id="4244" w:author="Cristiano de Menezes Feu" w:date="2022-11-21T08:33:00Z"/>
          <w:color w:val="000000"/>
        </w:rPr>
        <w:pPrChange w:id="4245" w:author="Cristiano de Menezes Feu" w:date="2022-11-21T08:33:00Z">
          <w:pPr>
            <w:widowControl w:val="0"/>
            <w:pBdr>
              <w:top w:val="nil"/>
              <w:left w:val="nil"/>
              <w:bottom w:val="nil"/>
              <w:right w:val="nil"/>
              <w:between w:val="nil"/>
            </w:pBdr>
          </w:pPr>
        </w:pPrChange>
      </w:pPr>
      <w:del w:id="4246" w:author="Cristiano de Menezes Feu" w:date="2022-11-21T08:33:00Z">
        <w:r w:rsidDel="00E631A1">
          <w:rPr>
            <w:color w:val="000000"/>
          </w:rPr>
          <w:delText xml:space="preserve">IX - a organização de súmula da jurisprudência dominante da Comissão, quanto aos assuntos mais relevantes, sob orientação de seu Presidente; </w:delText>
        </w:r>
      </w:del>
    </w:p>
    <w:p w14:paraId="00000890" w14:textId="3B4420F4" w:rsidR="003D183A" w:rsidDel="00E631A1" w:rsidRDefault="008B7924" w:rsidP="00E631A1">
      <w:pPr>
        <w:widowControl w:val="0"/>
        <w:pBdr>
          <w:top w:val="nil"/>
          <w:left w:val="nil"/>
          <w:bottom w:val="nil"/>
          <w:right w:val="nil"/>
          <w:between w:val="nil"/>
        </w:pBdr>
        <w:spacing w:before="0" w:after="113"/>
        <w:ind w:left="567" w:firstLine="0"/>
        <w:jc w:val="center"/>
        <w:rPr>
          <w:del w:id="4247" w:author="Cristiano de Menezes Feu" w:date="2022-11-21T08:33:00Z"/>
          <w:b/>
          <w:color w:val="005583"/>
          <w:sz w:val="20"/>
          <w:szCs w:val="20"/>
        </w:rPr>
        <w:pPrChange w:id="4248" w:author="Cristiano de Menezes Feu" w:date="2022-11-21T08:33:00Z">
          <w:pPr>
            <w:widowControl w:val="0"/>
            <w:pBdr>
              <w:top w:val="nil"/>
              <w:left w:val="nil"/>
              <w:bottom w:val="nil"/>
              <w:right w:val="nil"/>
              <w:between w:val="nil"/>
            </w:pBdr>
            <w:spacing w:before="0" w:after="113"/>
            <w:ind w:left="567" w:firstLine="0"/>
          </w:pPr>
        </w:pPrChange>
      </w:pPr>
      <w:del w:id="4249" w:author="Cristiano de Menezes Feu" w:date="2022-11-21T08:33:00Z">
        <w:r w:rsidDel="00E631A1">
          <w:rPr>
            <w:color w:val="005583"/>
            <w:sz w:val="20"/>
            <w:szCs w:val="20"/>
          </w:rPr>
          <w:delText>Art. 51.</w:delText>
        </w:r>
      </w:del>
    </w:p>
    <w:p w14:paraId="00000891" w14:textId="3FA2EA42" w:rsidR="003D183A" w:rsidDel="00E631A1" w:rsidRDefault="008B7924" w:rsidP="00E631A1">
      <w:pPr>
        <w:widowControl w:val="0"/>
        <w:pBdr>
          <w:top w:val="nil"/>
          <w:left w:val="nil"/>
          <w:bottom w:val="nil"/>
          <w:right w:val="nil"/>
          <w:between w:val="nil"/>
        </w:pBdr>
        <w:spacing w:before="0" w:after="113"/>
        <w:ind w:left="567" w:firstLine="0"/>
        <w:jc w:val="center"/>
        <w:rPr>
          <w:del w:id="4250" w:author="Cristiano de Menezes Feu" w:date="2022-11-21T08:33:00Z"/>
          <w:b/>
          <w:color w:val="005583"/>
          <w:sz w:val="20"/>
          <w:szCs w:val="20"/>
        </w:rPr>
        <w:pPrChange w:id="4251" w:author="Cristiano de Menezes Feu" w:date="2022-11-21T08:33:00Z">
          <w:pPr>
            <w:widowControl w:val="0"/>
            <w:pBdr>
              <w:top w:val="nil"/>
              <w:left w:val="nil"/>
              <w:bottom w:val="nil"/>
              <w:right w:val="nil"/>
              <w:between w:val="nil"/>
            </w:pBdr>
            <w:spacing w:before="0" w:after="113"/>
            <w:ind w:left="567" w:firstLine="0"/>
          </w:pPr>
        </w:pPrChange>
      </w:pPr>
      <w:del w:id="4252" w:author="Cristiano de Menezes Feu" w:date="2022-11-21T08:33:00Z">
        <w:r w:rsidDel="00E631A1">
          <w:rPr>
            <w:b/>
            <w:color w:val="005583"/>
            <w:sz w:val="20"/>
            <w:szCs w:val="20"/>
          </w:rPr>
          <w:delText>QO</w:delText>
        </w:r>
        <w:r w:rsidDel="00E631A1">
          <w:rPr>
            <w:color w:val="005583"/>
            <w:sz w:val="20"/>
            <w:szCs w:val="20"/>
          </w:rPr>
          <w:delText xml:space="preserve"> 404/2014 – O suposto descumprimento das recomendações de súmula não constitui óbice regimental apto a impedir a inclusão de proposição na Ordem do Dia de reunião de Comissão.</w:delText>
        </w:r>
      </w:del>
    </w:p>
    <w:p w14:paraId="00000892" w14:textId="7B950ACC" w:rsidR="003D183A" w:rsidDel="00E631A1" w:rsidRDefault="008B7924" w:rsidP="00E631A1">
      <w:pPr>
        <w:widowControl w:val="0"/>
        <w:pBdr>
          <w:top w:val="nil"/>
          <w:left w:val="nil"/>
          <w:bottom w:val="nil"/>
          <w:right w:val="nil"/>
          <w:between w:val="nil"/>
        </w:pBdr>
        <w:spacing w:before="0" w:after="113"/>
        <w:ind w:left="567" w:firstLine="0"/>
        <w:jc w:val="center"/>
        <w:rPr>
          <w:del w:id="4253" w:author="Cristiano de Menezes Feu" w:date="2022-11-21T08:33:00Z"/>
          <w:color w:val="005583"/>
          <w:sz w:val="20"/>
          <w:szCs w:val="20"/>
        </w:rPr>
        <w:pPrChange w:id="4254" w:author="Cristiano de Menezes Feu" w:date="2022-11-21T08:33:00Z">
          <w:pPr>
            <w:widowControl w:val="0"/>
            <w:pBdr>
              <w:top w:val="nil"/>
              <w:left w:val="nil"/>
              <w:bottom w:val="nil"/>
              <w:right w:val="nil"/>
              <w:between w:val="nil"/>
            </w:pBdr>
            <w:spacing w:before="0" w:after="113"/>
            <w:ind w:left="567" w:firstLine="0"/>
          </w:pPr>
        </w:pPrChange>
      </w:pPr>
      <w:del w:id="4255" w:author="Cristiano de Menezes Feu" w:date="2022-11-21T08:33:00Z">
        <w:r w:rsidDel="00E631A1">
          <w:rPr>
            <w:b/>
            <w:color w:val="005583"/>
            <w:sz w:val="20"/>
            <w:szCs w:val="20"/>
          </w:rPr>
          <w:delText>QO</w:delText>
        </w:r>
        <w:r w:rsidDel="00E631A1">
          <w:rPr>
            <w:color w:val="005583"/>
            <w:sz w:val="20"/>
            <w:szCs w:val="20"/>
          </w:rPr>
          <w:delText xml:space="preserve"> 359/2013 e QO 355/2013 – “[...] como o próprio nome indica - a Súmula é uma recomendação, e não vincula o Deputado que relata a matéria, muito menos o Plenário da Comissão. O Relator é sempre livre para proferir sua opinião a respeito da matéria que lhe for submetida, não sendo admissível qualquer tipo de ingerência sobre seu trabalho”.</w:delText>
        </w:r>
      </w:del>
    </w:p>
    <w:p w14:paraId="00000893" w14:textId="77983776" w:rsidR="003D183A" w:rsidDel="00E631A1" w:rsidRDefault="008B7924" w:rsidP="00E631A1">
      <w:pPr>
        <w:widowControl w:val="0"/>
        <w:pBdr>
          <w:top w:val="nil"/>
          <w:left w:val="nil"/>
          <w:bottom w:val="nil"/>
          <w:right w:val="nil"/>
          <w:between w:val="nil"/>
        </w:pBdr>
        <w:ind w:firstLine="0"/>
        <w:jc w:val="center"/>
        <w:rPr>
          <w:del w:id="4256" w:author="Cristiano de Menezes Feu" w:date="2022-11-21T08:33:00Z"/>
          <w:color w:val="000000"/>
        </w:rPr>
        <w:pPrChange w:id="4257" w:author="Cristiano de Menezes Feu" w:date="2022-11-21T08:33:00Z">
          <w:pPr>
            <w:widowControl w:val="0"/>
            <w:pBdr>
              <w:top w:val="nil"/>
              <w:left w:val="nil"/>
              <w:bottom w:val="nil"/>
              <w:right w:val="nil"/>
              <w:between w:val="nil"/>
            </w:pBdr>
          </w:pPr>
        </w:pPrChange>
      </w:pPr>
      <w:del w:id="4258" w:author="Cristiano de Menezes Feu" w:date="2022-11-21T08:33:00Z">
        <w:r w:rsidDel="00E631A1">
          <w:rPr>
            <w:color w:val="000000"/>
          </w:rPr>
          <w:delText xml:space="preserve">X - o desempenho de outros encargos determinados pelo Presidente. </w:delText>
        </w:r>
      </w:del>
    </w:p>
    <w:p w14:paraId="00000894" w14:textId="05CAFAAD" w:rsidR="003D183A" w:rsidDel="00E631A1" w:rsidRDefault="008B7924" w:rsidP="00E631A1">
      <w:pPr>
        <w:widowControl w:val="0"/>
        <w:pBdr>
          <w:top w:val="nil"/>
          <w:left w:val="nil"/>
          <w:bottom w:val="nil"/>
          <w:right w:val="nil"/>
          <w:between w:val="nil"/>
        </w:pBdr>
        <w:ind w:firstLine="0"/>
        <w:jc w:val="center"/>
        <w:rPr>
          <w:del w:id="4259" w:author="Cristiano de Menezes Feu" w:date="2022-11-21T08:33:00Z"/>
          <w:rFonts w:ascii="ClearSans-Bold" w:eastAsia="ClearSans-Bold" w:hAnsi="ClearSans-Bold" w:cs="ClearSans-Bold"/>
          <w:b/>
          <w:color w:val="000000"/>
        </w:rPr>
        <w:pPrChange w:id="4260" w:author="Cristiano de Menezes Feu" w:date="2022-11-21T08:33:00Z">
          <w:pPr>
            <w:widowControl w:val="0"/>
            <w:pBdr>
              <w:top w:val="nil"/>
              <w:left w:val="nil"/>
              <w:bottom w:val="nil"/>
              <w:right w:val="nil"/>
              <w:between w:val="nil"/>
            </w:pBdr>
          </w:pPr>
        </w:pPrChange>
      </w:pPr>
      <w:del w:id="4261" w:author="Cristiano de Menezes Feu" w:date="2022-11-21T08:33:00Z">
        <w:r w:rsidDel="00E631A1">
          <w:rPr>
            <w:rFonts w:ascii="ClearSans-Bold" w:eastAsia="ClearSans-Bold" w:hAnsi="ClearSans-Bold" w:cs="ClearSans-Bold"/>
            <w:b/>
            <w:color w:val="000000"/>
          </w:rPr>
          <w:delText>Art. 63.</w:delText>
        </w:r>
        <w:r w:rsidDel="00E631A1">
          <w:rPr>
            <w:color w:val="000000"/>
          </w:rPr>
          <w:delText xml:space="preserve"> Lida e aprovada, a ata de cada reunião da Comissão será assinada pelo Presidente e rubricada em todas as folhas. </w:delText>
        </w:r>
      </w:del>
    </w:p>
    <w:p w14:paraId="00000895" w14:textId="6BF745A0" w:rsidR="003D183A" w:rsidDel="00E631A1" w:rsidRDefault="008B7924" w:rsidP="00E631A1">
      <w:pPr>
        <w:widowControl w:val="0"/>
        <w:pBdr>
          <w:top w:val="nil"/>
          <w:left w:val="nil"/>
          <w:bottom w:val="nil"/>
          <w:right w:val="nil"/>
          <w:between w:val="nil"/>
        </w:pBdr>
        <w:spacing w:before="0" w:after="113"/>
        <w:ind w:left="567" w:firstLine="0"/>
        <w:jc w:val="center"/>
        <w:rPr>
          <w:del w:id="4262" w:author="Cristiano de Menezes Feu" w:date="2022-11-21T08:33:00Z"/>
          <w:b/>
          <w:color w:val="005583"/>
          <w:sz w:val="20"/>
          <w:szCs w:val="20"/>
        </w:rPr>
        <w:pPrChange w:id="4263" w:author="Cristiano de Menezes Feu" w:date="2022-11-21T08:33:00Z">
          <w:pPr>
            <w:widowControl w:val="0"/>
            <w:pBdr>
              <w:top w:val="nil"/>
              <w:left w:val="nil"/>
              <w:bottom w:val="nil"/>
              <w:right w:val="nil"/>
              <w:between w:val="nil"/>
            </w:pBdr>
            <w:spacing w:before="0" w:after="113"/>
            <w:ind w:left="567" w:firstLine="0"/>
          </w:pPr>
        </w:pPrChange>
      </w:pPr>
      <w:del w:id="4264" w:author="Cristiano de Menezes Feu" w:date="2022-11-21T08:33:00Z">
        <w:r w:rsidDel="00E631A1">
          <w:rPr>
            <w:color w:val="005583"/>
            <w:sz w:val="20"/>
            <w:szCs w:val="20"/>
          </w:rPr>
          <w:delText>Art. 80 (não há votação da ata no Plenário); art. 50, I.</w:delText>
        </w:r>
      </w:del>
    </w:p>
    <w:p w14:paraId="00000896" w14:textId="618CDBDF" w:rsidR="003D183A" w:rsidDel="00E631A1" w:rsidRDefault="008B7924" w:rsidP="00E631A1">
      <w:pPr>
        <w:widowControl w:val="0"/>
        <w:pBdr>
          <w:top w:val="nil"/>
          <w:left w:val="nil"/>
          <w:bottom w:val="nil"/>
          <w:right w:val="nil"/>
          <w:between w:val="nil"/>
        </w:pBdr>
        <w:spacing w:before="0" w:after="113"/>
        <w:ind w:left="567" w:firstLine="0"/>
        <w:jc w:val="center"/>
        <w:rPr>
          <w:del w:id="4265" w:author="Cristiano de Menezes Feu" w:date="2022-11-21T08:33:00Z"/>
          <w:b/>
          <w:color w:val="005583"/>
          <w:sz w:val="20"/>
          <w:szCs w:val="20"/>
        </w:rPr>
        <w:pPrChange w:id="4266" w:author="Cristiano de Menezes Feu" w:date="2022-11-21T08:33:00Z">
          <w:pPr>
            <w:widowControl w:val="0"/>
            <w:pBdr>
              <w:top w:val="nil"/>
              <w:left w:val="nil"/>
              <w:bottom w:val="nil"/>
              <w:right w:val="nil"/>
              <w:between w:val="nil"/>
            </w:pBdr>
            <w:spacing w:before="0" w:after="113"/>
            <w:ind w:left="567" w:firstLine="0"/>
          </w:pPr>
        </w:pPrChange>
      </w:pPr>
      <w:del w:id="4267" w:author="Cristiano de Menezes Feu" w:date="2022-11-21T08:33:00Z">
        <w:r w:rsidDel="00E631A1">
          <w:rPr>
            <w:b/>
            <w:color w:val="005583"/>
            <w:sz w:val="20"/>
            <w:szCs w:val="20"/>
          </w:rPr>
          <w:delText>REC</w:delText>
        </w:r>
        <w:r w:rsidDel="00E631A1">
          <w:rPr>
            <w:color w:val="005583"/>
            <w:sz w:val="20"/>
            <w:szCs w:val="20"/>
          </w:rPr>
          <w:delText xml:space="preserve"> 132/2016 – A ata é um documento meramente administrativo e sua discussão está afeta apenas aos pontos que precisam ser retificados, não obedecendo às regras de discussão das proposições; outrossim, na votação a ata não está “sujeita a encaminhamento, orientação ou verificação de votação”.</w:delText>
        </w:r>
      </w:del>
    </w:p>
    <w:p w14:paraId="00000897" w14:textId="38622C46" w:rsidR="003D183A" w:rsidDel="00E631A1" w:rsidRDefault="008B7924" w:rsidP="00E631A1">
      <w:pPr>
        <w:widowControl w:val="0"/>
        <w:pBdr>
          <w:top w:val="nil"/>
          <w:left w:val="nil"/>
          <w:bottom w:val="nil"/>
          <w:right w:val="nil"/>
          <w:between w:val="nil"/>
        </w:pBdr>
        <w:ind w:firstLine="0"/>
        <w:jc w:val="center"/>
        <w:rPr>
          <w:del w:id="4268" w:author="Cristiano de Menezes Feu" w:date="2022-11-21T08:33:00Z"/>
          <w:color w:val="000000"/>
        </w:rPr>
        <w:pPrChange w:id="4269" w:author="Cristiano de Menezes Feu" w:date="2022-11-21T08:33:00Z">
          <w:pPr>
            <w:widowControl w:val="0"/>
            <w:pBdr>
              <w:top w:val="nil"/>
              <w:left w:val="nil"/>
              <w:bottom w:val="nil"/>
              <w:right w:val="nil"/>
              <w:between w:val="nil"/>
            </w:pBdr>
          </w:pPr>
        </w:pPrChange>
      </w:pPr>
      <w:del w:id="4270" w:author="Cristiano de Menezes Feu" w:date="2022-11-21T08:33:00Z">
        <w:r w:rsidDel="00E631A1">
          <w:rPr>
            <w:b/>
            <w:color w:val="000000"/>
          </w:rPr>
          <w:delText>Parágrafo único.</w:delText>
        </w:r>
        <w:r w:rsidDel="00E631A1">
          <w:rPr>
            <w:color w:val="000000"/>
          </w:rPr>
          <w:delText xml:space="preserve"> A ata será publicada no Diário da Câmara dos Deputados, de preferência no dia seguinte, e obedecerá, na sua redação, o padrão uniforme de que conste o seguinte: </w:delText>
        </w:r>
      </w:del>
    </w:p>
    <w:p w14:paraId="00000898" w14:textId="6CAB0585" w:rsidR="003D183A" w:rsidDel="00E631A1" w:rsidRDefault="008B7924" w:rsidP="00E631A1">
      <w:pPr>
        <w:widowControl w:val="0"/>
        <w:pBdr>
          <w:top w:val="nil"/>
          <w:left w:val="nil"/>
          <w:bottom w:val="nil"/>
          <w:right w:val="nil"/>
          <w:between w:val="nil"/>
        </w:pBdr>
        <w:ind w:firstLine="0"/>
        <w:jc w:val="center"/>
        <w:rPr>
          <w:del w:id="4271" w:author="Cristiano de Menezes Feu" w:date="2022-11-21T08:33:00Z"/>
          <w:color w:val="000000"/>
        </w:rPr>
        <w:pPrChange w:id="4272" w:author="Cristiano de Menezes Feu" w:date="2022-11-21T08:33:00Z">
          <w:pPr>
            <w:widowControl w:val="0"/>
            <w:pBdr>
              <w:top w:val="nil"/>
              <w:left w:val="nil"/>
              <w:bottom w:val="nil"/>
              <w:right w:val="nil"/>
              <w:between w:val="nil"/>
            </w:pBdr>
          </w:pPr>
        </w:pPrChange>
      </w:pPr>
      <w:del w:id="4273" w:author="Cristiano de Menezes Feu" w:date="2022-11-21T08:33:00Z">
        <w:r w:rsidDel="00E631A1">
          <w:rPr>
            <w:color w:val="000000"/>
          </w:rPr>
          <w:delText xml:space="preserve">I - data, hora e local da reunião; </w:delText>
        </w:r>
      </w:del>
    </w:p>
    <w:p w14:paraId="00000899" w14:textId="28383084" w:rsidR="003D183A" w:rsidDel="00E631A1" w:rsidRDefault="008B7924" w:rsidP="00E631A1">
      <w:pPr>
        <w:widowControl w:val="0"/>
        <w:pBdr>
          <w:top w:val="nil"/>
          <w:left w:val="nil"/>
          <w:bottom w:val="nil"/>
          <w:right w:val="nil"/>
          <w:between w:val="nil"/>
        </w:pBdr>
        <w:ind w:firstLine="0"/>
        <w:jc w:val="center"/>
        <w:rPr>
          <w:del w:id="4274" w:author="Cristiano de Menezes Feu" w:date="2022-11-21T08:33:00Z"/>
          <w:b/>
          <w:color w:val="000000"/>
        </w:rPr>
        <w:pPrChange w:id="4275" w:author="Cristiano de Menezes Feu" w:date="2022-11-21T08:33:00Z">
          <w:pPr>
            <w:widowControl w:val="0"/>
            <w:pBdr>
              <w:top w:val="nil"/>
              <w:left w:val="nil"/>
              <w:bottom w:val="nil"/>
              <w:right w:val="nil"/>
              <w:between w:val="nil"/>
            </w:pBdr>
          </w:pPr>
        </w:pPrChange>
      </w:pPr>
      <w:del w:id="4276" w:author="Cristiano de Menezes Feu" w:date="2022-11-21T08:33:00Z">
        <w:r w:rsidDel="00E631A1">
          <w:rPr>
            <w:color w:val="000000"/>
          </w:rPr>
          <w:delText xml:space="preserve">II - nomes dos membros presentes e dos ausentes, com expressa referência às faltas justificadas; </w:delText>
        </w:r>
      </w:del>
    </w:p>
    <w:p w14:paraId="0000089A" w14:textId="698968FF" w:rsidR="003D183A" w:rsidDel="00E631A1" w:rsidRDefault="008B7924" w:rsidP="00E631A1">
      <w:pPr>
        <w:widowControl w:val="0"/>
        <w:pBdr>
          <w:top w:val="nil"/>
          <w:left w:val="nil"/>
          <w:bottom w:val="nil"/>
          <w:right w:val="nil"/>
          <w:between w:val="nil"/>
        </w:pBdr>
        <w:spacing w:before="0" w:after="113"/>
        <w:ind w:left="567" w:firstLine="0"/>
        <w:jc w:val="center"/>
        <w:rPr>
          <w:del w:id="4277" w:author="Cristiano de Menezes Feu" w:date="2022-11-21T08:33:00Z"/>
          <w:color w:val="005583"/>
          <w:sz w:val="20"/>
          <w:szCs w:val="20"/>
        </w:rPr>
        <w:pPrChange w:id="4278" w:author="Cristiano de Menezes Feu" w:date="2022-11-21T08:33:00Z">
          <w:pPr>
            <w:widowControl w:val="0"/>
            <w:pBdr>
              <w:top w:val="nil"/>
              <w:left w:val="nil"/>
              <w:bottom w:val="nil"/>
              <w:right w:val="nil"/>
              <w:between w:val="nil"/>
            </w:pBdr>
            <w:spacing w:before="0" w:after="113"/>
            <w:ind w:left="567" w:firstLine="0"/>
          </w:pPr>
        </w:pPrChange>
      </w:pPr>
      <w:del w:id="4279" w:author="Cristiano de Menezes Feu" w:date="2022-11-21T08:33:00Z">
        <w:r w:rsidDel="00E631A1">
          <w:rPr>
            <w:b/>
            <w:color w:val="005583"/>
            <w:sz w:val="20"/>
            <w:szCs w:val="20"/>
          </w:rPr>
          <w:delText>Ato da Mesa</w:delText>
        </w:r>
        <w:r w:rsidDel="00E631A1">
          <w:rPr>
            <w:color w:val="005583"/>
            <w:sz w:val="20"/>
            <w:szCs w:val="20"/>
          </w:rPr>
          <w:delText xml:space="preserve"> nº 66/2010 – Dispõe sobre o registro de comparecimento dos Deputados.</w:delText>
        </w:r>
      </w:del>
    </w:p>
    <w:p w14:paraId="0000089B" w14:textId="7A1AD671" w:rsidR="003D183A" w:rsidDel="00E631A1" w:rsidRDefault="008B7924" w:rsidP="00E631A1">
      <w:pPr>
        <w:widowControl w:val="0"/>
        <w:pBdr>
          <w:top w:val="nil"/>
          <w:left w:val="nil"/>
          <w:bottom w:val="nil"/>
          <w:right w:val="nil"/>
          <w:between w:val="nil"/>
        </w:pBdr>
        <w:ind w:firstLine="0"/>
        <w:jc w:val="center"/>
        <w:rPr>
          <w:del w:id="4280" w:author="Cristiano de Menezes Feu" w:date="2022-11-21T08:33:00Z"/>
          <w:color w:val="000000"/>
        </w:rPr>
        <w:pPrChange w:id="4281" w:author="Cristiano de Menezes Feu" w:date="2022-11-21T08:33:00Z">
          <w:pPr>
            <w:widowControl w:val="0"/>
            <w:pBdr>
              <w:top w:val="nil"/>
              <w:left w:val="nil"/>
              <w:bottom w:val="nil"/>
              <w:right w:val="nil"/>
              <w:between w:val="nil"/>
            </w:pBdr>
          </w:pPr>
        </w:pPrChange>
      </w:pPr>
      <w:del w:id="4282" w:author="Cristiano de Menezes Feu" w:date="2022-11-21T08:33:00Z">
        <w:r w:rsidDel="00E631A1">
          <w:rPr>
            <w:color w:val="000000"/>
          </w:rPr>
          <w:delText xml:space="preserve">III - resumo do expediente; </w:delText>
        </w:r>
      </w:del>
    </w:p>
    <w:p w14:paraId="0000089C" w14:textId="6D5411B6" w:rsidR="003D183A" w:rsidDel="00E631A1" w:rsidRDefault="008B7924" w:rsidP="00E631A1">
      <w:pPr>
        <w:widowControl w:val="0"/>
        <w:pBdr>
          <w:top w:val="nil"/>
          <w:left w:val="nil"/>
          <w:bottom w:val="nil"/>
          <w:right w:val="nil"/>
          <w:between w:val="nil"/>
        </w:pBdr>
        <w:ind w:firstLine="0"/>
        <w:jc w:val="center"/>
        <w:rPr>
          <w:del w:id="4283" w:author="Cristiano de Menezes Feu" w:date="2022-11-21T08:33:00Z"/>
          <w:color w:val="000000"/>
        </w:rPr>
        <w:pPrChange w:id="4284" w:author="Cristiano de Menezes Feu" w:date="2022-11-21T08:33:00Z">
          <w:pPr>
            <w:widowControl w:val="0"/>
            <w:pBdr>
              <w:top w:val="nil"/>
              <w:left w:val="nil"/>
              <w:bottom w:val="nil"/>
              <w:right w:val="nil"/>
              <w:between w:val="nil"/>
            </w:pBdr>
          </w:pPr>
        </w:pPrChange>
      </w:pPr>
      <w:del w:id="4285" w:author="Cristiano de Menezes Feu" w:date="2022-11-21T08:33:00Z">
        <w:r w:rsidDel="00E631A1">
          <w:rPr>
            <w:color w:val="000000"/>
          </w:rPr>
          <w:delText xml:space="preserve">IV - relação das matérias distribuídas, por proposições, Relatores e Relatores substitutos; </w:delText>
        </w:r>
      </w:del>
    </w:p>
    <w:p w14:paraId="0000089D" w14:textId="05153782" w:rsidR="003D183A" w:rsidDel="00E631A1" w:rsidRDefault="008B7924" w:rsidP="00E631A1">
      <w:pPr>
        <w:widowControl w:val="0"/>
        <w:pBdr>
          <w:top w:val="nil"/>
          <w:left w:val="nil"/>
          <w:bottom w:val="nil"/>
          <w:right w:val="nil"/>
          <w:between w:val="nil"/>
        </w:pBdr>
        <w:ind w:firstLine="0"/>
        <w:jc w:val="center"/>
        <w:rPr>
          <w:del w:id="4286" w:author="Cristiano de Menezes Feu" w:date="2022-11-21T08:33:00Z"/>
          <w:color w:val="000000"/>
        </w:rPr>
        <w:pPrChange w:id="4287" w:author="Cristiano de Menezes Feu" w:date="2022-11-21T08:33:00Z">
          <w:pPr>
            <w:widowControl w:val="0"/>
            <w:pBdr>
              <w:top w:val="nil"/>
              <w:left w:val="nil"/>
              <w:bottom w:val="nil"/>
              <w:right w:val="nil"/>
              <w:between w:val="nil"/>
            </w:pBdr>
          </w:pPr>
        </w:pPrChange>
      </w:pPr>
      <w:del w:id="4288" w:author="Cristiano de Menezes Feu" w:date="2022-11-21T08:33:00Z">
        <w:r w:rsidDel="00E631A1">
          <w:rPr>
            <w:color w:val="000000"/>
          </w:rPr>
          <w:delText xml:space="preserve">V - registro das proposições apreciadas e das respectivas conclusões. </w:delText>
        </w:r>
      </w:del>
    </w:p>
    <w:p w14:paraId="0000089E" w14:textId="6E963D0D" w:rsidR="003D183A" w:rsidDel="00E631A1" w:rsidRDefault="008B7924" w:rsidP="00E631A1">
      <w:pPr>
        <w:widowControl w:val="0"/>
        <w:pBdr>
          <w:top w:val="nil"/>
          <w:left w:val="nil"/>
          <w:bottom w:val="nil"/>
          <w:right w:val="nil"/>
          <w:between w:val="nil"/>
        </w:pBdr>
        <w:ind w:firstLine="0"/>
        <w:jc w:val="center"/>
        <w:rPr>
          <w:del w:id="4289" w:author="Cristiano de Menezes Feu" w:date="2022-11-21T08:33:00Z"/>
          <w:rFonts w:ascii="ClearSans-Bold" w:eastAsia="ClearSans-Bold" w:hAnsi="ClearSans-Bold" w:cs="ClearSans-Bold"/>
          <w:b/>
          <w:color w:val="000000"/>
          <w:sz w:val="24"/>
          <w:szCs w:val="24"/>
        </w:rPr>
        <w:pPrChange w:id="4290" w:author="Cristiano de Menezes Feu" w:date="2022-11-21T08:33:00Z">
          <w:pPr>
            <w:widowControl w:val="0"/>
            <w:pBdr>
              <w:top w:val="nil"/>
              <w:left w:val="nil"/>
              <w:bottom w:val="nil"/>
              <w:right w:val="nil"/>
              <w:between w:val="nil"/>
            </w:pBdr>
            <w:ind w:firstLine="0"/>
            <w:jc w:val="center"/>
          </w:pPr>
        </w:pPrChange>
      </w:pPr>
      <w:del w:id="4291" w:author="Cristiano de Menezes Feu" w:date="2022-11-21T08:33:00Z">
        <w:r w:rsidDel="00E631A1">
          <w:rPr>
            <w:rFonts w:ascii="ClearSans-Bold" w:eastAsia="ClearSans-Bold" w:hAnsi="ClearSans-Bold" w:cs="ClearSans-Bold"/>
            <w:b/>
            <w:color w:val="000000"/>
            <w:sz w:val="24"/>
            <w:szCs w:val="24"/>
          </w:rPr>
          <w:delText>Seção XII</w:delText>
        </w:r>
        <w:r w:rsidDel="00E631A1">
          <w:rPr>
            <w:rFonts w:ascii="ClearSans-Bold" w:eastAsia="ClearSans-Bold" w:hAnsi="ClearSans-Bold" w:cs="ClearSans-Bold"/>
            <w:b/>
            <w:color w:val="000000"/>
            <w:sz w:val="24"/>
            <w:szCs w:val="24"/>
          </w:rPr>
          <w:br/>
          <w:delText>Do Assessoramento Legislativo</w:delText>
        </w:r>
      </w:del>
    </w:p>
    <w:p w14:paraId="0000089F" w14:textId="4F0EB187" w:rsidR="003D183A" w:rsidDel="00E631A1" w:rsidRDefault="008B7924" w:rsidP="00E631A1">
      <w:pPr>
        <w:widowControl w:val="0"/>
        <w:pBdr>
          <w:top w:val="nil"/>
          <w:left w:val="nil"/>
          <w:bottom w:val="nil"/>
          <w:right w:val="nil"/>
          <w:between w:val="nil"/>
        </w:pBdr>
        <w:ind w:firstLine="0"/>
        <w:jc w:val="center"/>
        <w:rPr>
          <w:del w:id="4292" w:author="Cristiano de Menezes Feu" w:date="2022-11-21T08:33:00Z"/>
          <w:color w:val="005583"/>
          <w:vertAlign w:val="superscript"/>
        </w:rPr>
        <w:pPrChange w:id="4293" w:author="Cristiano de Menezes Feu" w:date="2022-11-21T08:33:00Z">
          <w:pPr>
            <w:widowControl w:val="0"/>
            <w:pBdr>
              <w:top w:val="nil"/>
              <w:left w:val="nil"/>
              <w:bottom w:val="nil"/>
              <w:right w:val="nil"/>
              <w:between w:val="nil"/>
            </w:pBdr>
          </w:pPr>
        </w:pPrChange>
      </w:pPr>
      <w:del w:id="4294" w:author="Cristiano de Menezes Feu" w:date="2022-11-21T08:33:00Z">
        <w:r w:rsidDel="00E631A1">
          <w:rPr>
            <w:rFonts w:ascii="ClearSans-Bold" w:eastAsia="ClearSans-Bold" w:hAnsi="ClearSans-Bold" w:cs="ClearSans-Bold"/>
            <w:b/>
            <w:color w:val="000000"/>
          </w:rPr>
          <w:delText>Art. 64.</w:delText>
        </w:r>
        <w:r w:rsidDel="00E631A1">
          <w:rPr>
            <w:color w:val="000000"/>
          </w:rPr>
          <w:delText xml:space="preserve"> As Comissões contarão, para o desempenho das suas atribuições, com assessoramento e consultoria técnico-legislativa e especializada em suas áreas de competência, a cargo do órgão de assessoramento institucional da Câmara, nos termos de resolução específica e do que prevê o § 1º do art. 278.</w:delText>
        </w:r>
        <w:r w:rsidDel="00E631A1">
          <w:rPr>
            <w:color w:val="005583"/>
            <w:vertAlign w:val="superscript"/>
          </w:rPr>
          <w:footnoteReference w:id="205"/>
        </w:r>
      </w:del>
    </w:p>
    <w:p w14:paraId="000008A0" w14:textId="1D6AFB75" w:rsidR="003D183A" w:rsidDel="00E631A1" w:rsidRDefault="008B7924" w:rsidP="00E631A1">
      <w:pPr>
        <w:widowControl w:val="0"/>
        <w:pBdr>
          <w:top w:val="nil"/>
          <w:left w:val="nil"/>
          <w:bottom w:val="nil"/>
          <w:right w:val="nil"/>
          <w:between w:val="nil"/>
        </w:pBdr>
        <w:spacing w:before="0" w:after="113"/>
        <w:ind w:firstLine="0"/>
        <w:jc w:val="center"/>
        <w:rPr>
          <w:del w:id="4298" w:author="Cristiano de Menezes Feu" w:date="2022-11-21T08:33:00Z"/>
          <w:color w:val="005583"/>
          <w:sz w:val="20"/>
          <w:szCs w:val="20"/>
        </w:rPr>
        <w:pPrChange w:id="4299" w:author="Cristiano de Menezes Feu" w:date="2022-11-21T08:33:00Z">
          <w:pPr>
            <w:widowControl w:val="0"/>
            <w:pBdr>
              <w:top w:val="nil"/>
              <w:left w:val="nil"/>
              <w:bottom w:val="nil"/>
              <w:right w:val="nil"/>
              <w:between w:val="nil"/>
            </w:pBdr>
            <w:spacing w:before="0" w:after="113"/>
            <w:ind w:firstLine="0"/>
            <w:jc w:val="center"/>
          </w:pPr>
        </w:pPrChange>
      </w:pPr>
      <w:del w:id="4300" w:author="Cristiano de Menezes Feu" w:date="2022-11-21T08:33:00Z">
        <w:r w:rsidDel="00E631A1">
          <w:rPr>
            <w:b/>
            <w:color w:val="005583"/>
            <w:sz w:val="20"/>
            <w:szCs w:val="20"/>
          </w:rPr>
          <w:delText>Resolução</w:delText>
        </w:r>
        <w:r w:rsidDel="00E631A1">
          <w:rPr>
            <w:color w:val="005583"/>
            <w:sz w:val="20"/>
            <w:szCs w:val="20"/>
          </w:rPr>
          <w:delText xml:space="preserve"> nº 48/1993 – Dispõe sobre a Assessoria Legislativa.</w:delText>
        </w:r>
      </w:del>
    </w:p>
    <w:p w14:paraId="000008A1" w14:textId="4CADE04D" w:rsidR="003D183A" w:rsidDel="00E631A1" w:rsidRDefault="008B7924" w:rsidP="00E631A1">
      <w:pPr>
        <w:widowControl w:val="0"/>
        <w:pBdr>
          <w:top w:val="nil"/>
          <w:left w:val="nil"/>
          <w:bottom w:val="nil"/>
          <w:right w:val="nil"/>
          <w:between w:val="nil"/>
        </w:pBdr>
        <w:spacing w:before="170" w:after="113"/>
        <w:ind w:firstLine="0"/>
        <w:jc w:val="center"/>
        <w:rPr>
          <w:del w:id="4301" w:author="Cristiano de Menezes Feu" w:date="2022-11-21T08:33:00Z"/>
          <w:color w:val="005583"/>
          <w:sz w:val="30"/>
          <w:szCs w:val="30"/>
        </w:rPr>
        <w:pPrChange w:id="4302" w:author="Cristiano de Menezes Feu" w:date="2022-11-21T08:33:00Z">
          <w:pPr>
            <w:widowControl w:val="0"/>
            <w:pBdr>
              <w:top w:val="nil"/>
              <w:left w:val="nil"/>
              <w:bottom w:val="nil"/>
              <w:right w:val="nil"/>
              <w:between w:val="nil"/>
            </w:pBdr>
            <w:spacing w:before="170" w:after="113"/>
            <w:ind w:firstLine="0"/>
            <w:jc w:val="center"/>
          </w:pPr>
        </w:pPrChange>
      </w:pPr>
      <w:del w:id="4303" w:author="Cristiano de Menezes Feu" w:date="2022-11-21T08:33:00Z">
        <w:r w:rsidDel="00E631A1">
          <w:rPr>
            <w:color w:val="005583"/>
            <w:sz w:val="30"/>
            <w:szCs w:val="30"/>
          </w:rPr>
          <w:delText>TÍTULO III</w:delText>
        </w:r>
        <w:r w:rsidDel="00E631A1">
          <w:rPr>
            <w:color w:val="005583"/>
            <w:sz w:val="30"/>
            <w:szCs w:val="30"/>
          </w:rPr>
          <w:br/>
          <w:delText>DAS SESSÕES DA CÂMARA</w:delText>
        </w:r>
      </w:del>
    </w:p>
    <w:p w14:paraId="000008A2" w14:textId="45FD8475" w:rsidR="003D183A" w:rsidDel="00E631A1" w:rsidRDefault="008B7924" w:rsidP="00E631A1">
      <w:pPr>
        <w:widowControl w:val="0"/>
        <w:pBdr>
          <w:top w:val="nil"/>
          <w:left w:val="nil"/>
          <w:bottom w:val="nil"/>
          <w:right w:val="nil"/>
          <w:between w:val="nil"/>
        </w:pBdr>
        <w:spacing w:before="170" w:after="113"/>
        <w:ind w:firstLine="0"/>
        <w:jc w:val="center"/>
        <w:rPr>
          <w:del w:id="4304" w:author="Cristiano de Menezes Feu" w:date="2022-11-21T08:33:00Z"/>
          <w:rFonts w:ascii="ClearSans-Light" w:eastAsia="ClearSans-Light" w:hAnsi="ClearSans-Light" w:cs="ClearSans-Light"/>
          <w:color w:val="000000"/>
          <w:sz w:val="24"/>
          <w:szCs w:val="24"/>
        </w:rPr>
        <w:pPrChange w:id="4305" w:author="Cristiano de Menezes Feu" w:date="2022-11-21T08:33:00Z">
          <w:pPr>
            <w:widowControl w:val="0"/>
            <w:pBdr>
              <w:top w:val="nil"/>
              <w:left w:val="nil"/>
              <w:bottom w:val="nil"/>
              <w:right w:val="nil"/>
              <w:between w:val="nil"/>
            </w:pBdr>
            <w:spacing w:before="170" w:after="113"/>
            <w:ind w:firstLine="0"/>
            <w:jc w:val="center"/>
          </w:pPr>
        </w:pPrChange>
      </w:pPr>
      <w:del w:id="4306" w:author="Cristiano de Menezes Feu" w:date="2022-11-21T08:33:00Z">
        <w:r w:rsidDel="00E631A1">
          <w:rPr>
            <w:rFonts w:ascii="ClearSans-Light" w:eastAsia="ClearSans-Light" w:hAnsi="ClearSans-Light" w:cs="ClearSans-Light"/>
            <w:color w:val="000000"/>
            <w:sz w:val="24"/>
            <w:szCs w:val="24"/>
          </w:rPr>
          <w:delText>CAPÍTULO I</w:delText>
        </w:r>
        <w:r w:rsidDel="00E631A1">
          <w:rPr>
            <w:rFonts w:ascii="ClearSans-Light" w:eastAsia="ClearSans-Light" w:hAnsi="ClearSans-Light" w:cs="ClearSans-Light"/>
            <w:color w:val="000000"/>
            <w:sz w:val="24"/>
            <w:szCs w:val="24"/>
          </w:rPr>
          <w:br/>
          <w:delText>DISPOSIÇÕES GERAIS</w:delText>
        </w:r>
      </w:del>
    </w:p>
    <w:p w14:paraId="000008A3" w14:textId="07857E88" w:rsidR="003D183A" w:rsidDel="00E631A1" w:rsidRDefault="008B7924" w:rsidP="00E631A1">
      <w:pPr>
        <w:widowControl w:val="0"/>
        <w:pBdr>
          <w:top w:val="nil"/>
          <w:left w:val="nil"/>
          <w:bottom w:val="nil"/>
          <w:right w:val="nil"/>
          <w:between w:val="nil"/>
        </w:pBdr>
        <w:ind w:firstLine="0"/>
        <w:jc w:val="center"/>
        <w:rPr>
          <w:del w:id="4307" w:author="Cristiano de Menezes Feu" w:date="2022-11-21T08:33:00Z"/>
          <w:rFonts w:ascii="ClearSans-Bold" w:eastAsia="ClearSans-Bold" w:hAnsi="ClearSans-Bold" w:cs="ClearSans-Bold"/>
          <w:b/>
          <w:color w:val="000000"/>
        </w:rPr>
        <w:pPrChange w:id="4308" w:author="Cristiano de Menezes Feu" w:date="2022-11-21T08:33:00Z">
          <w:pPr>
            <w:widowControl w:val="0"/>
            <w:pBdr>
              <w:top w:val="nil"/>
              <w:left w:val="nil"/>
              <w:bottom w:val="nil"/>
              <w:right w:val="nil"/>
              <w:between w:val="nil"/>
            </w:pBdr>
          </w:pPr>
        </w:pPrChange>
      </w:pPr>
      <w:del w:id="4309" w:author="Cristiano de Menezes Feu" w:date="2022-11-21T08:33:00Z">
        <w:r w:rsidDel="00E631A1">
          <w:rPr>
            <w:rFonts w:ascii="ClearSans-Bold" w:eastAsia="ClearSans-Bold" w:hAnsi="ClearSans-Bold" w:cs="ClearSans-Bold"/>
            <w:b/>
            <w:color w:val="000000"/>
          </w:rPr>
          <w:delText>Art. 65.</w:delText>
        </w:r>
        <w:r w:rsidDel="00E631A1">
          <w:rPr>
            <w:color w:val="000000"/>
          </w:rPr>
          <w:delText xml:space="preserve"> As sessões da Câmara dos Deputados serão:</w:delText>
        </w:r>
      </w:del>
    </w:p>
    <w:p w14:paraId="000008A4" w14:textId="658FD616" w:rsidR="003D183A" w:rsidDel="00E631A1" w:rsidRDefault="008B7924" w:rsidP="00E631A1">
      <w:pPr>
        <w:widowControl w:val="0"/>
        <w:pBdr>
          <w:top w:val="nil"/>
          <w:left w:val="nil"/>
          <w:bottom w:val="nil"/>
          <w:right w:val="nil"/>
          <w:between w:val="nil"/>
        </w:pBdr>
        <w:spacing w:before="0" w:after="113"/>
        <w:ind w:left="567" w:firstLine="0"/>
        <w:jc w:val="center"/>
        <w:rPr>
          <w:del w:id="4310" w:author="Cristiano de Menezes Feu" w:date="2022-11-21T08:33:00Z"/>
          <w:color w:val="005583"/>
          <w:sz w:val="20"/>
          <w:szCs w:val="20"/>
        </w:rPr>
        <w:pPrChange w:id="4311" w:author="Cristiano de Menezes Feu" w:date="2022-11-21T08:33:00Z">
          <w:pPr>
            <w:widowControl w:val="0"/>
            <w:pBdr>
              <w:top w:val="nil"/>
              <w:left w:val="nil"/>
              <w:bottom w:val="nil"/>
              <w:right w:val="nil"/>
              <w:between w:val="nil"/>
            </w:pBdr>
            <w:spacing w:before="0" w:after="113"/>
            <w:ind w:left="567" w:firstLine="0"/>
          </w:pPr>
        </w:pPrChange>
      </w:pPr>
      <w:del w:id="4312" w:author="Cristiano de Menezes Feu" w:date="2022-11-21T08:33:00Z">
        <w:r w:rsidDel="00E631A1">
          <w:rPr>
            <w:color w:val="005583"/>
            <w:sz w:val="20"/>
            <w:szCs w:val="20"/>
          </w:rPr>
          <w:delText>Art. 92 (sessões secretas); art. 207, § 3º (sessões exclusivas).</w:delText>
        </w:r>
      </w:del>
    </w:p>
    <w:p w14:paraId="000008A5" w14:textId="5BE3D132" w:rsidR="003D183A" w:rsidDel="00E631A1" w:rsidRDefault="008B7924" w:rsidP="00E631A1">
      <w:pPr>
        <w:widowControl w:val="0"/>
        <w:pBdr>
          <w:top w:val="nil"/>
          <w:left w:val="nil"/>
          <w:bottom w:val="nil"/>
          <w:right w:val="nil"/>
          <w:between w:val="nil"/>
        </w:pBdr>
        <w:ind w:firstLine="0"/>
        <w:jc w:val="center"/>
        <w:rPr>
          <w:del w:id="4313" w:author="Cristiano de Menezes Feu" w:date="2022-11-21T08:33:00Z"/>
          <w:color w:val="000000"/>
        </w:rPr>
        <w:pPrChange w:id="4314" w:author="Cristiano de Menezes Feu" w:date="2022-11-21T08:33:00Z">
          <w:pPr>
            <w:widowControl w:val="0"/>
            <w:pBdr>
              <w:top w:val="nil"/>
              <w:left w:val="nil"/>
              <w:bottom w:val="nil"/>
              <w:right w:val="nil"/>
              <w:between w:val="nil"/>
            </w:pBdr>
          </w:pPr>
        </w:pPrChange>
      </w:pPr>
      <w:del w:id="4315" w:author="Cristiano de Menezes Feu" w:date="2022-11-21T08:33:00Z">
        <w:r w:rsidDel="00E631A1">
          <w:rPr>
            <w:color w:val="000000"/>
          </w:rPr>
          <w:delText>I - preparatórias, as que precedem a inauguração dos trabalhos do Congresso Nacional na primeira e na terceira sessões legislativas de cada legislatura;</w:delText>
        </w:r>
        <w:r w:rsidDel="00E631A1">
          <w:rPr>
            <w:color w:val="005583"/>
            <w:vertAlign w:val="superscript"/>
          </w:rPr>
          <w:footnoteReference w:id="206"/>
        </w:r>
        <w:r w:rsidDel="00E631A1">
          <w:rPr>
            <w:color w:val="000000"/>
          </w:rPr>
          <w:delText xml:space="preserve"> </w:delText>
        </w:r>
      </w:del>
    </w:p>
    <w:p w14:paraId="000008A6" w14:textId="3BFDB0ED" w:rsidR="003D183A" w:rsidDel="00E631A1" w:rsidRDefault="008B7924" w:rsidP="00E631A1">
      <w:pPr>
        <w:widowControl w:val="0"/>
        <w:pBdr>
          <w:top w:val="nil"/>
          <w:left w:val="nil"/>
          <w:bottom w:val="nil"/>
          <w:right w:val="nil"/>
          <w:between w:val="nil"/>
        </w:pBdr>
        <w:spacing w:before="0" w:after="113"/>
        <w:ind w:left="567" w:firstLine="0"/>
        <w:jc w:val="center"/>
        <w:rPr>
          <w:del w:id="4319" w:author="Cristiano de Menezes Feu" w:date="2022-11-21T08:33:00Z"/>
          <w:color w:val="005583"/>
          <w:sz w:val="20"/>
          <w:szCs w:val="20"/>
        </w:rPr>
        <w:pPrChange w:id="4320" w:author="Cristiano de Menezes Feu" w:date="2022-11-21T08:33:00Z">
          <w:pPr>
            <w:widowControl w:val="0"/>
            <w:pBdr>
              <w:top w:val="nil"/>
              <w:left w:val="nil"/>
              <w:bottom w:val="nil"/>
              <w:right w:val="nil"/>
              <w:between w:val="nil"/>
            </w:pBdr>
            <w:spacing w:before="0" w:after="113"/>
            <w:ind w:left="567" w:firstLine="0"/>
          </w:pPr>
        </w:pPrChange>
      </w:pPr>
      <w:del w:id="4321" w:author="Cristiano de Menezes Feu" w:date="2022-11-21T08:33:00Z">
        <w:r w:rsidDel="00E631A1">
          <w:rPr>
            <w:color w:val="005583"/>
            <w:sz w:val="20"/>
            <w:szCs w:val="20"/>
          </w:rPr>
          <w:delText xml:space="preserve">Art. 2º, § 2º. </w:delText>
        </w:r>
      </w:del>
    </w:p>
    <w:p w14:paraId="000008A7" w14:textId="5C0C4040" w:rsidR="003D183A" w:rsidDel="00E631A1" w:rsidRDefault="008B7924" w:rsidP="00E631A1">
      <w:pPr>
        <w:widowControl w:val="0"/>
        <w:pBdr>
          <w:top w:val="nil"/>
          <w:left w:val="nil"/>
          <w:bottom w:val="nil"/>
          <w:right w:val="nil"/>
          <w:between w:val="nil"/>
        </w:pBdr>
        <w:spacing w:before="57" w:after="0"/>
        <w:ind w:left="283" w:firstLine="0"/>
        <w:jc w:val="center"/>
        <w:rPr>
          <w:del w:id="4322" w:author="Cristiano de Menezes Feu" w:date="2022-11-21T08:33:00Z"/>
          <w:color w:val="000000"/>
        </w:rPr>
        <w:pPrChange w:id="4323" w:author="Cristiano de Menezes Feu" w:date="2022-11-21T08:33:00Z">
          <w:pPr>
            <w:widowControl w:val="0"/>
            <w:pBdr>
              <w:top w:val="nil"/>
              <w:left w:val="nil"/>
              <w:bottom w:val="nil"/>
              <w:right w:val="nil"/>
              <w:between w:val="nil"/>
            </w:pBdr>
            <w:spacing w:before="57" w:after="0"/>
            <w:ind w:left="283" w:firstLine="0"/>
          </w:pPr>
        </w:pPrChange>
      </w:pPr>
      <w:del w:id="4324" w:author="Cristiano de Menezes Feu" w:date="2022-11-21T08:33:00Z">
        <w:r w:rsidDel="00E631A1">
          <w:rPr>
            <w:color w:val="000000"/>
          </w:rPr>
          <w:delText xml:space="preserve">II – deliberativas: </w:delText>
        </w:r>
      </w:del>
    </w:p>
    <w:p w14:paraId="000008A8" w14:textId="6012CBEB" w:rsidR="003D183A" w:rsidDel="00E631A1" w:rsidRDefault="008B7924" w:rsidP="00E631A1">
      <w:pPr>
        <w:widowControl w:val="0"/>
        <w:pBdr>
          <w:top w:val="nil"/>
          <w:left w:val="nil"/>
          <w:bottom w:val="nil"/>
          <w:right w:val="nil"/>
          <w:between w:val="nil"/>
        </w:pBdr>
        <w:spacing w:before="57" w:after="0"/>
        <w:ind w:left="283" w:firstLine="0"/>
        <w:jc w:val="center"/>
        <w:rPr>
          <w:del w:id="4325" w:author="Cristiano de Menezes Feu" w:date="2022-11-21T08:33:00Z"/>
          <w:color w:val="000000"/>
        </w:rPr>
        <w:pPrChange w:id="4326" w:author="Cristiano de Menezes Feu" w:date="2022-11-21T08:33:00Z">
          <w:pPr>
            <w:widowControl w:val="0"/>
            <w:pBdr>
              <w:top w:val="nil"/>
              <w:left w:val="nil"/>
              <w:bottom w:val="nil"/>
              <w:right w:val="nil"/>
              <w:between w:val="nil"/>
            </w:pBdr>
            <w:spacing w:before="57" w:after="0"/>
            <w:ind w:left="283" w:firstLine="0"/>
          </w:pPr>
        </w:pPrChange>
      </w:pPr>
      <w:del w:id="4327" w:author="Cristiano de Menezes Feu" w:date="2022-11-21T08:33:00Z">
        <w:r w:rsidDel="00E631A1">
          <w:rPr>
            <w:color w:val="000000"/>
          </w:rPr>
          <w:delText>a) ordinárias, as de qualquer sessão legislativa, realizadas apenas uma vez por dia, de terça a quinta-feira, iniciando-se às quatorze horas;</w:delText>
        </w:r>
      </w:del>
    </w:p>
    <w:p w14:paraId="000008A9" w14:textId="2D4055E0" w:rsidR="003D183A" w:rsidDel="00E631A1" w:rsidRDefault="008B7924" w:rsidP="00E631A1">
      <w:pPr>
        <w:widowControl w:val="0"/>
        <w:pBdr>
          <w:top w:val="nil"/>
          <w:left w:val="nil"/>
          <w:bottom w:val="nil"/>
          <w:right w:val="nil"/>
          <w:between w:val="nil"/>
        </w:pBdr>
        <w:spacing w:before="57" w:after="113"/>
        <w:ind w:left="567" w:firstLine="0"/>
        <w:jc w:val="center"/>
        <w:rPr>
          <w:del w:id="4328" w:author="Cristiano de Menezes Feu" w:date="2022-11-21T08:33:00Z"/>
          <w:b/>
          <w:color w:val="005583"/>
          <w:sz w:val="20"/>
          <w:szCs w:val="20"/>
        </w:rPr>
        <w:pPrChange w:id="4329" w:author="Cristiano de Menezes Feu" w:date="2022-11-21T08:33:00Z">
          <w:pPr>
            <w:widowControl w:val="0"/>
            <w:pBdr>
              <w:top w:val="nil"/>
              <w:left w:val="nil"/>
              <w:bottom w:val="nil"/>
              <w:right w:val="nil"/>
              <w:between w:val="nil"/>
            </w:pBdr>
            <w:spacing w:before="57" w:after="113"/>
            <w:ind w:left="567" w:firstLine="0"/>
          </w:pPr>
        </w:pPrChange>
      </w:pPr>
      <w:del w:id="4330" w:author="Cristiano de Menezes Feu" w:date="2022-11-21T08:33:00Z">
        <w:r w:rsidDel="00E631A1">
          <w:rPr>
            <w:color w:val="005583"/>
            <w:sz w:val="20"/>
            <w:szCs w:val="20"/>
          </w:rPr>
          <w:delText xml:space="preserve">Art. 66, </w:delText>
        </w:r>
        <w:r w:rsidDel="00E631A1">
          <w:rPr>
            <w:i/>
            <w:color w:val="005583"/>
            <w:sz w:val="20"/>
            <w:szCs w:val="20"/>
          </w:rPr>
          <w:delText>caput</w:delText>
        </w:r>
        <w:r w:rsidDel="00E631A1">
          <w:rPr>
            <w:color w:val="005583"/>
            <w:sz w:val="20"/>
            <w:szCs w:val="20"/>
          </w:rPr>
          <w:delText xml:space="preserve"> e § 3º; art. 280 (contagem de prazo).</w:delText>
        </w:r>
      </w:del>
    </w:p>
    <w:p w14:paraId="000008AA" w14:textId="083C2201" w:rsidR="003D183A" w:rsidDel="00E631A1" w:rsidRDefault="008B7924" w:rsidP="00E631A1">
      <w:pPr>
        <w:widowControl w:val="0"/>
        <w:pBdr>
          <w:top w:val="nil"/>
          <w:left w:val="nil"/>
          <w:bottom w:val="nil"/>
          <w:right w:val="nil"/>
          <w:between w:val="nil"/>
        </w:pBdr>
        <w:spacing w:before="0" w:after="113"/>
        <w:ind w:left="567" w:firstLine="0"/>
        <w:jc w:val="center"/>
        <w:rPr>
          <w:del w:id="4331" w:author="Cristiano de Menezes Feu" w:date="2022-11-21T08:33:00Z"/>
          <w:color w:val="005583"/>
          <w:sz w:val="20"/>
          <w:szCs w:val="20"/>
        </w:rPr>
        <w:pPrChange w:id="4332" w:author="Cristiano de Menezes Feu" w:date="2022-11-21T08:33:00Z">
          <w:pPr>
            <w:widowControl w:val="0"/>
            <w:pBdr>
              <w:top w:val="nil"/>
              <w:left w:val="nil"/>
              <w:bottom w:val="nil"/>
              <w:right w:val="nil"/>
              <w:between w:val="nil"/>
            </w:pBdr>
            <w:spacing w:before="0" w:after="113"/>
            <w:ind w:left="567" w:firstLine="0"/>
          </w:pPr>
        </w:pPrChange>
      </w:pPr>
      <w:del w:id="4333" w:author="Cristiano de Menezes Feu" w:date="2022-11-21T08:33:00Z">
        <w:r w:rsidDel="00E631A1">
          <w:rPr>
            <w:b/>
            <w:color w:val="005583"/>
            <w:sz w:val="20"/>
            <w:szCs w:val="20"/>
          </w:rPr>
          <w:delText>Prática:</w:delText>
        </w:r>
        <w:r w:rsidDel="00E631A1">
          <w:rPr>
            <w:color w:val="005583"/>
            <w:sz w:val="20"/>
            <w:szCs w:val="20"/>
          </w:rPr>
          <w:delText xml:space="preserve"> quando eventual sessão extraordinária em andamento avança sobre o horário previsto para o início da ordinária, esta deixa de ser realizada. Exemplo: Sessão Deliberativa Extraordinária do dia 15/7/2014, iniciada às 12:04.</w:delText>
        </w:r>
      </w:del>
    </w:p>
    <w:p w14:paraId="000008AB" w14:textId="12CE803A" w:rsidR="003D183A" w:rsidDel="00E631A1" w:rsidRDefault="008B7924" w:rsidP="00E631A1">
      <w:pPr>
        <w:widowControl w:val="0"/>
        <w:pBdr>
          <w:top w:val="nil"/>
          <w:left w:val="nil"/>
          <w:bottom w:val="nil"/>
          <w:right w:val="nil"/>
          <w:between w:val="nil"/>
        </w:pBdr>
        <w:ind w:firstLine="0"/>
        <w:jc w:val="center"/>
        <w:rPr>
          <w:del w:id="4334" w:author="Cristiano de Menezes Feu" w:date="2022-11-21T08:33:00Z"/>
          <w:rFonts w:ascii="ClearSans-Bold" w:eastAsia="ClearSans-Bold" w:hAnsi="ClearSans-Bold" w:cs="ClearSans-Bold"/>
          <w:b/>
          <w:color w:val="000000"/>
        </w:rPr>
        <w:pPrChange w:id="4335" w:author="Cristiano de Menezes Feu" w:date="2022-11-21T08:33:00Z">
          <w:pPr>
            <w:widowControl w:val="0"/>
            <w:pBdr>
              <w:top w:val="nil"/>
              <w:left w:val="nil"/>
              <w:bottom w:val="nil"/>
              <w:right w:val="nil"/>
              <w:between w:val="nil"/>
            </w:pBdr>
          </w:pPr>
        </w:pPrChange>
      </w:pPr>
      <w:del w:id="4336" w:author="Cristiano de Menezes Feu" w:date="2022-11-21T08:33:00Z">
        <w:r w:rsidDel="00E631A1">
          <w:rPr>
            <w:color w:val="000000"/>
          </w:rPr>
          <w:delText>b) extraordinárias, as realizadas em dias ou horas diversos dos prefixados para as ordinárias;</w:delText>
        </w:r>
      </w:del>
    </w:p>
    <w:p w14:paraId="000008AC" w14:textId="64E6D174" w:rsidR="003D183A" w:rsidDel="00E631A1" w:rsidRDefault="008B7924" w:rsidP="00E631A1">
      <w:pPr>
        <w:widowControl w:val="0"/>
        <w:pBdr>
          <w:top w:val="nil"/>
          <w:left w:val="nil"/>
          <w:bottom w:val="nil"/>
          <w:right w:val="nil"/>
          <w:between w:val="nil"/>
        </w:pBdr>
        <w:spacing w:before="57" w:after="113"/>
        <w:ind w:left="567" w:firstLine="0"/>
        <w:jc w:val="center"/>
        <w:rPr>
          <w:del w:id="4337" w:author="Cristiano de Menezes Feu" w:date="2022-11-21T08:33:00Z"/>
          <w:b/>
          <w:color w:val="005583"/>
          <w:sz w:val="20"/>
          <w:szCs w:val="20"/>
        </w:rPr>
        <w:pPrChange w:id="4338" w:author="Cristiano de Menezes Feu" w:date="2022-11-21T08:33:00Z">
          <w:pPr>
            <w:widowControl w:val="0"/>
            <w:pBdr>
              <w:top w:val="nil"/>
              <w:left w:val="nil"/>
              <w:bottom w:val="nil"/>
              <w:right w:val="nil"/>
              <w:between w:val="nil"/>
            </w:pBdr>
            <w:spacing w:before="57" w:after="113"/>
            <w:ind w:left="567" w:firstLine="0"/>
          </w:pPr>
        </w:pPrChange>
      </w:pPr>
      <w:del w:id="4339" w:author="Cristiano de Menezes Feu" w:date="2022-11-21T08:33:00Z">
        <w:r w:rsidDel="00E631A1">
          <w:rPr>
            <w:color w:val="005583"/>
            <w:sz w:val="20"/>
            <w:szCs w:val="20"/>
          </w:rPr>
          <w:delText>Art. 67; art. 280 (contagem de prazo).</w:delText>
        </w:r>
      </w:del>
    </w:p>
    <w:p w14:paraId="000008AD" w14:textId="280F3D34" w:rsidR="003D183A" w:rsidDel="00E631A1" w:rsidRDefault="008B7924" w:rsidP="00E631A1">
      <w:pPr>
        <w:widowControl w:val="0"/>
        <w:pBdr>
          <w:top w:val="nil"/>
          <w:left w:val="nil"/>
          <w:bottom w:val="nil"/>
          <w:right w:val="nil"/>
          <w:between w:val="nil"/>
        </w:pBdr>
        <w:spacing w:before="0" w:after="113"/>
        <w:ind w:left="567" w:firstLine="0"/>
        <w:jc w:val="center"/>
        <w:rPr>
          <w:del w:id="4340" w:author="Cristiano de Menezes Feu" w:date="2022-11-21T08:33:00Z"/>
          <w:b/>
          <w:color w:val="005583"/>
          <w:sz w:val="20"/>
          <w:szCs w:val="20"/>
        </w:rPr>
        <w:pPrChange w:id="4341" w:author="Cristiano de Menezes Feu" w:date="2022-11-21T08:33:00Z">
          <w:pPr>
            <w:widowControl w:val="0"/>
            <w:pBdr>
              <w:top w:val="nil"/>
              <w:left w:val="nil"/>
              <w:bottom w:val="nil"/>
              <w:right w:val="nil"/>
              <w:between w:val="nil"/>
            </w:pBdr>
            <w:spacing w:before="0" w:after="113"/>
            <w:ind w:left="567" w:firstLine="0"/>
          </w:pPr>
        </w:pPrChange>
      </w:pPr>
      <w:del w:id="4342" w:author="Cristiano de Menezes Feu" w:date="2022-11-21T08:33:00Z">
        <w:r w:rsidDel="00E631A1">
          <w:rPr>
            <w:b/>
            <w:color w:val="005583"/>
            <w:sz w:val="20"/>
            <w:szCs w:val="20"/>
          </w:rPr>
          <w:delText>QO</w:delText>
        </w:r>
        <w:r w:rsidDel="00E631A1">
          <w:rPr>
            <w:color w:val="005583"/>
            <w:sz w:val="20"/>
            <w:szCs w:val="20"/>
          </w:rPr>
          <w:delText xml:space="preserve"> 664/2002 – É possível aproveitar as presenças registradas no painel da sessão anterior em uma nova sessão subsequente, se houver acordo unânime.</w:delText>
        </w:r>
      </w:del>
    </w:p>
    <w:p w14:paraId="000008AE" w14:textId="533F3EC7" w:rsidR="003D183A" w:rsidDel="00E631A1" w:rsidRDefault="008B7924" w:rsidP="00E631A1">
      <w:pPr>
        <w:widowControl w:val="0"/>
        <w:pBdr>
          <w:top w:val="nil"/>
          <w:left w:val="nil"/>
          <w:bottom w:val="nil"/>
          <w:right w:val="nil"/>
          <w:between w:val="nil"/>
        </w:pBdr>
        <w:spacing w:before="0" w:after="113"/>
        <w:ind w:left="567" w:firstLine="0"/>
        <w:jc w:val="center"/>
        <w:rPr>
          <w:del w:id="4343" w:author="Cristiano de Menezes Feu" w:date="2022-11-21T08:33:00Z"/>
          <w:color w:val="005583"/>
          <w:sz w:val="20"/>
          <w:szCs w:val="20"/>
        </w:rPr>
        <w:pPrChange w:id="4344" w:author="Cristiano de Menezes Feu" w:date="2022-11-21T08:33:00Z">
          <w:pPr>
            <w:widowControl w:val="0"/>
            <w:pBdr>
              <w:top w:val="nil"/>
              <w:left w:val="nil"/>
              <w:bottom w:val="nil"/>
              <w:right w:val="nil"/>
              <w:between w:val="nil"/>
            </w:pBdr>
            <w:spacing w:before="0" w:after="113"/>
            <w:ind w:left="567" w:firstLine="0"/>
          </w:pPr>
        </w:pPrChange>
      </w:pPr>
      <w:del w:id="4345" w:author="Cristiano de Menezes Feu" w:date="2022-11-21T08:33:00Z">
        <w:r w:rsidDel="00E631A1">
          <w:rPr>
            <w:b/>
            <w:color w:val="005583"/>
            <w:sz w:val="20"/>
            <w:szCs w:val="20"/>
          </w:rPr>
          <w:delText>Prática:</w:delText>
        </w:r>
        <w:r w:rsidDel="00E631A1">
          <w:rPr>
            <w:color w:val="005583"/>
            <w:sz w:val="20"/>
            <w:szCs w:val="20"/>
          </w:rPr>
          <w:delText xml:space="preserve"> admite-se a convocação de sessões extraordinárias subsequentes, observado o tempo de duração de cada sessão. Exemplo: sessões extraordinárias para votação da MPV 595/2013.</w:delText>
        </w:r>
      </w:del>
    </w:p>
    <w:p w14:paraId="000008AF" w14:textId="1D6E60B3" w:rsidR="003D183A" w:rsidDel="00E631A1" w:rsidRDefault="008B7924" w:rsidP="00E631A1">
      <w:pPr>
        <w:widowControl w:val="0"/>
        <w:pBdr>
          <w:top w:val="nil"/>
          <w:left w:val="nil"/>
          <w:bottom w:val="nil"/>
          <w:right w:val="nil"/>
          <w:between w:val="nil"/>
        </w:pBdr>
        <w:spacing w:before="57" w:after="0"/>
        <w:ind w:left="283" w:firstLine="0"/>
        <w:jc w:val="center"/>
        <w:rPr>
          <w:del w:id="4346" w:author="Cristiano de Menezes Feu" w:date="2022-11-21T08:33:00Z"/>
          <w:color w:val="000000"/>
        </w:rPr>
        <w:pPrChange w:id="4347" w:author="Cristiano de Menezes Feu" w:date="2022-11-21T08:33:00Z">
          <w:pPr>
            <w:widowControl w:val="0"/>
            <w:pBdr>
              <w:top w:val="nil"/>
              <w:left w:val="nil"/>
              <w:bottom w:val="nil"/>
              <w:right w:val="nil"/>
              <w:between w:val="nil"/>
            </w:pBdr>
            <w:spacing w:before="57" w:after="0"/>
            <w:ind w:left="283" w:firstLine="0"/>
          </w:pPr>
        </w:pPrChange>
      </w:pPr>
      <w:del w:id="4348" w:author="Cristiano de Menezes Feu" w:date="2022-11-21T08:33:00Z">
        <w:r w:rsidDel="00E631A1">
          <w:rPr>
            <w:color w:val="000000"/>
          </w:rPr>
          <w:delText>III – não deliberativas:</w:delText>
        </w:r>
      </w:del>
    </w:p>
    <w:p w14:paraId="000008B0" w14:textId="7DC9B9A6" w:rsidR="003D183A" w:rsidDel="00E631A1" w:rsidRDefault="008B7924" w:rsidP="00E631A1">
      <w:pPr>
        <w:widowControl w:val="0"/>
        <w:pBdr>
          <w:top w:val="nil"/>
          <w:left w:val="nil"/>
          <w:bottom w:val="nil"/>
          <w:right w:val="nil"/>
          <w:between w:val="nil"/>
        </w:pBdr>
        <w:spacing w:before="57" w:after="0"/>
        <w:ind w:left="283" w:firstLine="0"/>
        <w:jc w:val="center"/>
        <w:rPr>
          <w:del w:id="4349" w:author="Cristiano de Menezes Feu" w:date="2022-11-21T08:33:00Z"/>
          <w:color w:val="000000"/>
        </w:rPr>
        <w:pPrChange w:id="4350" w:author="Cristiano de Menezes Feu" w:date="2022-11-21T08:33:00Z">
          <w:pPr>
            <w:widowControl w:val="0"/>
            <w:pBdr>
              <w:top w:val="nil"/>
              <w:left w:val="nil"/>
              <w:bottom w:val="nil"/>
              <w:right w:val="nil"/>
              <w:between w:val="nil"/>
            </w:pBdr>
            <w:spacing w:before="57" w:after="0"/>
            <w:ind w:left="283" w:firstLine="0"/>
          </w:pPr>
        </w:pPrChange>
      </w:pPr>
      <w:del w:id="4351" w:author="Cristiano de Menezes Feu" w:date="2022-11-21T08:33:00Z">
        <w:r w:rsidDel="00E631A1">
          <w:rPr>
            <w:color w:val="000000"/>
          </w:rPr>
          <w:delText xml:space="preserve">a) de debates, as realizadas de forma idêntica às ordinárias, porém sem Ordem do Dia, apenas uma vez às segundas e sextas-feiras, iniciando-se às quatorze horas nas segundas e às nove horas nas sextas-feiras, disciplinando o Presidente da Câmara dos Deputados o tempo que corresponderia à Ordem do Dia, podendo os Líderes delegar a membros de suas bancadas o tempo relativo às Comunicações de Lideranças. </w:delText>
        </w:r>
      </w:del>
    </w:p>
    <w:p w14:paraId="000008B1" w14:textId="4BA495CE" w:rsidR="003D183A" w:rsidDel="00E631A1" w:rsidRDefault="008B7924" w:rsidP="00E631A1">
      <w:pPr>
        <w:widowControl w:val="0"/>
        <w:pBdr>
          <w:top w:val="nil"/>
          <w:left w:val="nil"/>
          <w:bottom w:val="nil"/>
          <w:right w:val="nil"/>
          <w:between w:val="nil"/>
        </w:pBdr>
        <w:spacing w:before="57" w:after="113"/>
        <w:ind w:left="567" w:firstLine="0"/>
        <w:jc w:val="center"/>
        <w:rPr>
          <w:del w:id="4352" w:author="Cristiano de Menezes Feu" w:date="2022-11-21T08:33:00Z"/>
          <w:b/>
          <w:color w:val="005583"/>
          <w:sz w:val="20"/>
          <w:szCs w:val="20"/>
        </w:rPr>
        <w:pPrChange w:id="4353" w:author="Cristiano de Menezes Feu" w:date="2022-11-21T08:33:00Z">
          <w:pPr>
            <w:widowControl w:val="0"/>
            <w:pBdr>
              <w:top w:val="nil"/>
              <w:left w:val="nil"/>
              <w:bottom w:val="nil"/>
              <w:right w:val="nil"/>
              <w:between w:val="nil"/>
            </w:pBdr>
            <w:spacing w:before="57" w:after="113"/>
            <w:ind w:left="567" w:firstLine="0"/>
          </w:pPr>
        </w:pPrChange>
      </w:pPr>
      <w:del w:id="4354" w:author="Cristiano de Menezes Feu" w:date="2022-11-21T08:33:00Z">
        <w:r w:rsidDel="00E631A1">
          <w:rPr>
            <w:color w:val="005583"/>
            <w:sz w:val="20"/>
            <w:szCs w:val="20"/>
          </w:rPr>
          <w:delText>Art. 280 (contagem de prazo).</w:delText>
        </w:r>
      </w:del>
    </w:p>
    <w:p w14:paraId="000008B2" w14:textId="2243AE8B" w:rsidR="003D183A" w:rsidDel="00E631A1" w:rsidRDefault="008B7924" w:rsidP="00E631A1">
      <w:pPr>
        <w:widowControl w:val="0"/>
        <w:pBdr>
          <w:top w:val="nil"/>
          <w:left w:val="nil"/>
          <w:bottom w:val="nil"/>
          <w:right w:val="nil"/>
          <w:between w:val="nil"/>
        </w:pBdr>
        <w:spacing w:before="0" w:after="113"/>
        <w:ind w:left="567" w:firstLine="0"/>
        <w:jc w:val="center"/>
        <w:rPr>
          <w:del w:id="4355" w:author="Cristiano de Menezes Feu" w:date="2022-11-21T08:33:00Z"/>
          <w:color w:val="005583"/>
          <w:sz w:val="20"/>
          <w:szCs w:val="20"/>
        </w:rPr>
        <w:pPrChange w:id="4356" w:author="Cristiano de Menezes Feu" w:date="2022-11-21T08:33:00Z">
          <w:pPr>
            <w:widowControl w:val="0"/>
            <w:pBdr>
              <w:top w:val="nil"/>
              <w:left w:val="nil"/>
              <w:bottom w:val="nil"/>
              <w:right w:val="nil"/>
              <w:between w:val="nil"/>
            </w:pBdr>
            <w:spacing w:before="0" w:after="113"/>
            <w:ind w:left="567" w:firstLine="0"/>
          </w:pPr>
        </w:pPrChange>
      </w:pPr>
      <w:del w:id="4357" w:author="Cristiano de Menezes Feu" w:date="2022-11-21T08:33:00Z">
        <w:r w:rsidDel="00E631A1">
          <w:rPr>
            <w:b/>
            <w:color w:val="005583"/>
            <w:sz w:val="20"/>
            <w:szCs w:val="20"/>
          </w:rPr>
          <w:delText>Prática:</w:delText>
        </w:r>
        <w:r w:rsidDel="00E631A1">
          <w:rPr>
            <w:color w:val="005583"/>
            <w:sz w:val="20"/>
            <w:szCs w:val="20"/>
          </w:rPr>
          <w:delText xml:space="preserve"> em Plenário, os Líderes da Maioria, da Minoria, do Governo e da Oposição, mesmo não tendo bancada, podem indicar quaisquer parlamentares dos Partidos de sua base para as Comunicações de Liderança, quando não houver Ordem do Dia.</w:delText>
        </w:r>
      </w:del>
    </w:p>
    <w:p w14:paraId="000008B3" w14:textId="2481C2E9" w:rsidR="003D183A" w:rsidDel="00E631A1" w:rsidRDefault="008B7924" w:rsidP="00E631A1">
      <w:pPr>
        <w:widowControl w:val="0"/>
        <w:pBdr>
          <w:top w:val="nil"/>
          <w:left w:val="nil"/>
          <w:bottom w:val="nil"/>
          <w:right w:val="nil"/>
          <w:between w:val="nil"/>
        </w:pBdr>
        <w:ind w:firstLine="0"/>
        <w:jc w:val="center"/>
        <w:rPr>
          <w:del w:id="4358" w:author="Cristiano de Menezes Feu" w:date="2022-11-21T08:33:00Z"/>
          <w:rFonts w:ascii="ClearSans-Bold" w:eastAsia="ClearSans-Bold" w:hAnsi="ClearSans-Bold" w:cs="ClearSans-Bold"/>
          <w:b/>
          <w:color w:val="000000"/>
        </w:rPr>
        <w:pPrChange w:id="4359" w:author="Cristiano de Menezes Feu" w:date="2022-11-21T08:33:00Z">
          <w:pPr>
            <w:widowControl w:val="0"/>
            <w:pBdr>
              <w:top w:val="nil"/>
              <w:left w:val="nil"/>
              <w:bottom w:val="nil"/>
              <w:right w:val="nil"/>
              <w:between w:val="nil"/>
            </w:pBdr>
          </w:pPr>
        </w:pPrChange>
      </w:pPr>
      <w:del w:id="4360" w:author="Cristiano de Menezes Feu" w:date="2022-11-21T08:33:00Z">
        <w:r w:rsidDel="00E631A1">
          <w:rPr>
            <w:color w:val="000000"/>
          </w:rPr>
          <w:delText>b) solenes, as realizadas para grandes comemorações ou homenagens especiais.</w:delText>
        </w:r>
      </w:del>
    </w:p>
    <w:p w14:paraId="000008B4" w14:textId="4442E886" w:rsidR="003D183A" w:rsidDel="00E631A1" w:rsidRDefault="008B7924" w:rsidP="00E631A1">
      <w:pPr>
        <w:widowControl w:val="0"/>
        <w:pBdr>
          <w:top w:val="nil"/>
          <w:left w:val="nil"/>
          <w:bottom w:val="nil"/>
          <w:right w:val="nil"/>
          <w:between w:val="nil"/>
        </w:pBdr>
        <w:spacing w:before="0" w:after="113"/>
        <w:ind w:left="567" w:firstLine="0"/>
        <w:jc w:val="center"/>
        <w:rPr>
          <w:del w:id="4361" w:author="Cristiano de Menezes Feu" w:date="2022-11-21T08:33:00Z"/>
          <w:color w:val="005583"/>
          <w:sz w:val="20"/>
          <w:szCs w:val="20"/>
        </w:rPr>
        <w:pPrChange w:id="4362" w:author="Cristiano de Menezes Feu" w:date="2022-11-21T08:33:00Z">
          <w:pPr>
            <w:widowControl w:val="0"/>
            <w:pBdr>
              <w:top w:val="nil"/>
              <w:left w:val="nil"/>
              <w:bottom w:val="nil"/>
              <w:right w:val="nil"/>
              <w:between w:val="nil"/>
            </w:pBdr>
            <w:spacing w:before="0" w:after="113"/>
            <w:ind w:left="567" w:firstLine="0"/>
          </w:pPr>
        </w:pPrChange>
      </w:pPr>
      <w:del w:id="4363" w:author="Cristiano de Menezes Feu" w:date="2022-11-21T08:33:00Z">
        <w:r w:rsidDel="00E631A1">
          <w:rPr>
            <w:color w:val="005583"/>
            <w:sz w:val="20"/>
            <w:szCs w:val="20"/>
          </w:rPr>
          <w:delText>Art. 68; art. 77, § 2º.</w:delText>
        </w:r>
      </w:del>
    </w:p>
    <w:p w14:paraId="000008B5" w14:textId="32A38126" w:rsidR="003D183A" w:rsidDel="00E631A1" w:rsidRDefault="008B7924" w:rsidP="00E631A1">
      <w:pPr>
        <w:widowControl w:val="0"/>
        <w:pBdr>
          <w:top w:val="nil"/>
          <w:left w:val="nil"/>
          <w:bottom w:val="nil"/>
          <w:right w:val="nil"/>
          <w:between w:val="nil"/>
        </w:pBdr>
        <w:ind w:firstLine="0"/>
        <w:jc w:val="center"/>
        <w:rPr>
          <w:del w:id="4364" w:author="Cristiano de Menezes Feu" w:date="2022-11-21T08:33:00Z"/>
          <w:color w:val="005583"/>
          <w:vertAlign w:val="superscript"/>
        </w:rPr>
        <w:pPrChange w:id="4365" w:author="Cristiano de Menezes Feu" w:date="2022-11-21T08:33:00Z">
          <w:pPr>
            <w:widowControl w:val="0"/>
            <w:pBdr>
              <w:top w:val="nil"/>
              <w:left w:val="nil"/>
              <w:bottom w:val="nil"/>
              <w:right w:val="nil"/>
              <w:between w:val="nil"/>
            </w:pBdr>
          </w:pPr>
        </w:pPrChange>
      </w:pPr>
      <w:del w:id="4366" w:author="Cristiano de Menezes Feu" w:date="2022-11-21T08:33:00Z">
        <w:r w:rsidDel="00E631A1">
          <w:rPr>
            <w:color w:val="000000"/>
          </w:rPr>
          <w:delText xml:space="preserve">IV –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207"/>
        </w:r>
      </w:del>
    </w:p>
    <w:p w14:paraId="000008B6" w14:textId="02DD4437" w:rsidR="003D183A" w:rsidDel="00E631A1" w:rsidRDefault="008B7924" w:rsidP="00E631A1">
      <w:pPr>
        <w:widowControl w:val="0"/>
        <w:pBdr>
          <w:top w:val="nil"/>
          <w:left w:val="nil"/>
          <w:bottom w:val="nil"/>
          <w:right w:val="nil"/>
          <w:between w:val="nil"/>
        </w:pBdr>
        <w:ind w:firstLine="0"/>
        <w:jc w:val="center"/>
        <w:rPr>
          <w:del w:id="4370" w:author="Cristiano de Menezes Feu" w:date="2022-11-21T08:33:00Z"/>
          <w:rFonts w:ascii="ClearSans-Bold" w:eastAsia="ClearSans-Bold" w:hAnsi="ClearSans-Bold" w:cs="ClearSans-Bold"/>
          <w:b/>
          <w:color w:val="005583"/>
          <w:vertAlign w:val="superscript"/>
        </w:rPr>
        <w:pPrChange w:id="4371" w:author="Cristiano de Menezes Feu" w:date="2022-11-21T08:33:00Z">
          <w:pPr>
            <w:widowControl w:val="0"/>
            <w:pBdr>
              <w:top w:val="nil"/>
              <w:left w:val="nil"/>
              <w:bottom w:val="nil"/>
              <w:right w:val="nil"/>
              <w:between w:val="nil"/>
            </w:pBdr>
          </w:pPr>
        </w:pPrChange>
      </w:pPr>
      <w:del w:id="4372" w:author="Cristiano de Menezes Feu" w:date="2022-11-21T08:33:00Z">
        <w:r w:rsidDel="00E631A1">
          <w:rPr>
            <w:rFonts w:ascii="ClearSans-Bold" w:eastAsia="ClearSans-Bold" w:hAnsi="ClearSans-Bold" w:cs="ClearSans-Bold"/>
            <w:b/>
            <w:color w:val="000000"/>
          </w:rPr>
          <w:delText>Art. 66.</w:delText>
        </w:r>
        <w:r w:rsidDel="00E631A1">
          <w:rPr>
            <w:color w:val="000000"/>
          </w:rPr>
          <w:delText xml:space="preserve"> As sessões ordinárias terão duração de cinco horas e constarão de:</w:delText>
        </w:r>
        <w:r w:rsidDel="00E631A1">
          <w:rPr>
            <w:color w:val="005583"/>
            <w:vertAlign w:val="superscript"/>
          </w:rPr>
          <w:footnoteReference w:id="208"/>
        </w:r>
        <w:r w:rsidDel="00E631A1">
          <w:rPr>
            <w:color w:val="005583"/>
            <w:vertAlign w:val="superscript"/>
          </w:rPr>
          <w:delText xml:space="preserve"> </w:delText>
        </w:r>
      </w:del>
    </w:p>
    <w:p w14:paraId="000008B7" w14:textId="62A25FDE" w:rsidR="003D183A" w:rsidDel="00E631A1" w:rsidRDefault="008B7924" w:rsidP="00E631A1">
      <w:pPr>
        <w:widowControl w:val="0"/>
        <w:pBdr>
          <w:top w:val="nil"/>
          <w:left w:val="nil"/>
          <w:bottom w:val="nil"/>
          <w:right w:val="nil"/>
          <w:between w:val="nil"/>
        </w:pBdr>
        <w:spacing w:before="0" w:after="113"/>
        <w:ind w:left="567" w:firstLine="0"/>
        <w:jc w:val="center"/>
        <w:rPr>
          <w:del w:id="4376" w:author="Cristiano de Menezes Feu" w:date="2022-11-21T08:33:00Z"/>
          <w:color w:val="005583"/>
          <w:sz w:val="20"/>
          <w:szCs w:val="20"/>
        </w:rPr>
        <w:pPrChange w:id="4377" w:author="Cristiano de Menezes Feu" w:date="2022-11-21T08:33:00Z">
          <w:pPr>
            <w:widowControl w:val="0"/>
            <w:pBdr>
              <w:top w:val="nil"/>
              <w:left w:val="nil"/>
              <w:bottom w:val="nil"/>
              <w:right w:val="nil"/>
              <w:between w:val="nil"/>
            </w:pBdr>
            <w:spacing w:before="0" w:after="113"/>
            <w:ind w:left="567" w:firstLine="0"/>
          </w:pPr>
        </w:pPrChange>
      </w:pPr>
      <w:del w:id="4378" w:author="Cristiano de Menezes Feu" w:date="2022-11-21T08:33:00Z">
        <w:r w:rsidDel="00E631A1">
          <w:rPr>
            <w:color w:val="005583"/>
            <w:sz w:val="20"/>
            <w:szCs w:val="20"/>
          </w:rPr>
          <w:delText>Art. 72; art. 79, § 2º; art. 181, § 1º.</w:delText>
        </w:r>
      </w:del>
    </w:p>
    <w:p w14:paraId="000008B8" w14:textId="3E59BBBE" w:rsidR="003D183A" w:rsidDel="00E631A1" w:rsidRDefault="008B7924" w:rsidP="00E631A1">
      <w:pPr>
        <w:widowControl w:val="0"/>
        <w:pBdr>
          <w:top w:val="nil"/>
          <w:left w:val="nil"/>
          <w:bottom w:val="nil"/>
          <w:right w:val="nil"/>
          <w:between w:val="nil"/>
        </w:pBdr>
        <w:ind w:firstLine="0"/>
        <w:jc w:val="center"/>
        <w:rPr>
          <w:del w:id="4379" w:author="Cristiano de Menezes Feu" w:date="2022-11-21T08:33:00Z"/>
          <w:color w:val="005583"/>
          <w:vertAlign w:val="superscript"/>
        </w:rPr>
        <w:pPrChange w:id="4380" w:author="Cristiano de Menezes Feu" w:date="2022-11-21T08:33:00Z">
          <w:pPr>
            <w:widowControl w:val="0"/>
            <w:pBdr>
              <w:top w:val="nil"/>
              <w:left w:val="nil"/>
              <w:bottom w:val="nil"/>
              <w:right w:val="nil"/>
              <w:between w:val="nil"/>
            </w:pBdr>
          </w:pPr>
        </w:pPrChange>
      </w:pPr>
      <w:del w:id="4381" w:author="Cristiano de Menezes Feu" w:date="2022-11-21T08:33:00Z">
        <w:r w:rsidDel="00E631A1">
          <w:rPr>
            <w:color w:val="000000"/>
          </w:rPr>
          <w:delText>I - Pequeno Expediente, com duração de sessenta minutos improrrogáveis, destinado à matéria do expediente e aos oradores inscritos que tenham comunicação a fazer;</w:delText>
        </w:r>
        <w:r w:rsidDel="00E631A1">
          <w:rPr>
            <w:color w:val="005583"/>
            <w:vertAlign w:val="superscript"/>
          </w:rPr>
          <w:footnoteReference w:id="209"/>
        </w:r>
      </w:del>
    </w:p>
    <w:p w14:paraId="000008B9" w14:textId="5475063B" w:rsidR="003D183A" w:rsidDel="00E631A1" w:rsidRDefault="008B7924" w:rsidP="00E631A1">
      <w:pPr>
        <w:widowControl w:val="0"/>
        <w:pBdr>
          <w:top w:val="nil"/>
          <w:left w:val="nil"/>
          <w:bottom w:val="nil"/>
          <w:right w:val="nil"/>
          <w:between w:val="nil"/>
        </w:pBdr>
        <w:spacing w:before="0" w:after="113"/>
        <w:ind w:left="567" w:firstLine="0"/>
        <w:jc w:val="center"/>
        <w:rPr>
          <w:del w:id="4385" w:author="Cristiano de Menezes Feu" w:date="2022-11-21T08:33:00Z"/>
          <w:b/>
          <w:color w:val="005583"/>
          <w:sz w:val="20"/>
          <w:szCs w:val="20"/>
        </w:rPr>
        <w:pPrChange w:id="4386" w:author="Cristiano de Menezes Feu" w:date="2022-11-21T08:33:00Z">
          <w:pPr>
            <w:widowControl w:val="0"/>
            <w:pBdr>
              <w:top w:val="nil"/>
              <w:left w:val="nil"/>
              <w:bottom w:val="nil"/>
              <w:right w:val="nil"/>
              <w:between w:val="nil"/>
            </w:pBdr>
            <w:spacing w:before="0" w:after="113"/>
            <w:ind w:left="567" w:firstLine="0"/>
          </w:pPr>
        </w:pPrChange>
      </w:pPr>
      <w:del w:id="4387" w:author="Cristiano de Menezes Feu" w:date="2022-11-21T08:33:00Z">
        <w:r w:rsidDel="00E631A1">
          <w:rPr>
            <w:color w:val="005583"/>
            <w:sz w:val="20"/>
            <w:szCs w:val="20"/>
          </w:rPr>
          <w:delText xml:space="preserve">Arts. 79 a 81; art. 176, § 2º, VII. </w:delText>
        </w:r>
      </w:del>
    </w:p>
    <w:p w14:paraId="000008BA" w14:textId="2526D1BD" w:rsidR="003D183A" w:rsidDel="00E631A1" w:rsidRDefault="008B7924" w:rsidP="00E631A1">
      <w:pPr>
        <w:widowControl w:val="0"/>
        <w:pBdr>
          <w:top w:val="nil"/>
          <w:left w:val="nil"/>
          <w:bottom w:val="nil"/>
          <w:right w:val="nil"/>
          <w:between w:val="nil"/>
        </w:pBdr>
        <w:spacing w:before="0" w:after="113"/>
        <w:ind w:left="567" w:firstLine="0"/>
        <w:jc w:val="center"/>
        <w:rPr>
          <w:del w:id="4388" w:author="Cristiano de Menezes Feu" w:date="2022-11-21T08:33:00Z"/>
          <w:b/>
          <w:color w:val="005583"/>
          <w:sz w:val="20"/>
          <w:szCs w:val="20"/>
        </w:rPr>
        <w:pPrChange w:id="4389" w:author="Cristiano de Menezes Feu" w:date="2022-11-21T08:33:00Z">
          <w:pPr>
            <w:widowControl w:val="0"/>
            <w:pBdr>
              <w:top w:val="nil"/>
              <w:left w:val="nil"/>
              <w:bottom w:val="nil"/>
              <w:right w:val="nil"/>
              <w:between w:val="nil"/>
            </w:pBdr>
            <w:spacing w:before="0" w:after="113"/>
            <w:ind w:left="567" w:firstLine="0"/>
          </w:pPr>
        </w:pPrChange>
      </w:pPr>
      <w:del w:id="4390" w:author="Cristiano de Menezes Feu" w:date="2022-11-21T08:33:00Z">
        <w:r w:rsidDel="00E631A1">
          <w:rPr>
            <w:b/>
            <w:color w:val="005583"/>
            <w:sz w:val="20"/>
            <w:szCs w:val="20"/>
          </w:rPr>
          <w:delText>Ato da Mesa</w:delText>
        </w:r>
        <w:r w:rsidDel="00E631A1">
          <w:rPr>
            <w:color w:val="005583"/>
            <w:sz w:val="20"/>
            <w:szCs w:val="20"/>
          </w:rPr>
          <w:delText xml:space="preserve"> nº 66/2005 – Dispõe sobre o uso da palavra em sessão da Câmara dos Deputados.</w:delText>
        </w:r>
      </w:del>
    </w:p>
    <w:p w14:paraId="000008BB" w14:textId="69379202" w:rsidR="003D183A" w:rsidDel="00E631A1" w:rsidRDefault="008B7924" w:rsidP="00E631A1">
      <w:pPr>
        <w:widowControl w:val="0"/>
        <w:pBdr>
          <w:top w:val="nil"/>
          <w:left w:val="nil"/>
          <w:bottom w:val="nil"/>
          <w:right w:val="nil"/>
          <w:between w:val="nil"/>
        </w:pBdr>
        <w:spacing w:before="0" w:after="113"/>
        <w:ind w:left="567" w:firstLine="0"/>
        <w:jc w:val="center"/>
        <w:rPr>
          <w:del w:id="4391" w:author="Cristiano de Menezes Feu" w:date="2022-11-21T08:33:00Z"/>
          <w:b/>
          <w:color w:val="005583"/>
          <w:sz w:val="20"/>
          <w:szCs w:val="20"/>
        </w:rPr>
        <w:pPrChange w:id="4392" w:author="Cristiano de Menezes Feu" w:date="2022-11-21T08:33:00Z">
          <w:pPr>
            <w:widowControl w:val="0"/>
            <w:pBdr>
              <w:top w:val="nil"/>
              <w:left w:val="nil"/>
              <w:bottom w:val="nil"/>
              <w:right w:val="nil"/>
              <w:between w:val="nil"/>
            </w:pBdr>
            <w:spacing w:before="0" w:after="113"/>
            <w:ind w:left="567" w:firstLine="0"/>
          </w:pPr>
        </w:pPrChange>
      </w:pPr>
      <w:del w:id="4393" w:author="Cristiano de Menezes Feu" w:date="2022-11-21T08:33:00Z">
        <w:r w:rsidDel="00E631A1">
          <w:rPr>
            <w:b/>
            <w:color w:val="005583"/>
            <w:sz w:val="20"/>
            <w:szCs w:val="20"/>
          </w:rPr>
          <w:delText>Prática 1:</w:delText>
        </w:r>
        <w:r w:rsidDel="00E631A1">
          <w:rPr>
            <w:color w:val="005583"/>
            <w:sz w:val="20"/>
            <w:szCs w:val="20"/>
          </w:rPr>
          <w:delText xml:space="preserve"> a inscrição para as breves comunicações do Pequeno Expediente é feita por meio eletrônico nos terminais instalados na entrada do Plenário.</w:delText>
        </w:r>
      </w:del>
    </w:p>
    <w:p w14:paraId="000008BC" w14:textId="0CACA258" w:rsidR="003D183A" w:rsidDel="00E631A1" w:rsidRDefault="008B7924" w:rsidP="00E631A1">
      <w:pPr>
        <w:widowControl w:val="0"/>
        <w:pBdr>
          <w:top w:val="nil"/>
          <w:left w:val="nil"/>
          <w:bottom w:val="nil"/>
          <w:right w:val="nil"/>
          <w:between w:val="nil"/>
        </w:pBdr>
        <w:spacing w:before="0" w:after="113"/>
        <w:ind w:left="567" w:firstLine="0"/>
        <w:jc w:val="center"/>
        <w:rPr>
          <w:del w:id="4394" w:author="Cristiano de Menezes Feu" w:date="2022-11-21T08:33:00Z"/>
          <w:color w:val="005583"/>
          <w:sz w:val="20"/>
          <w:szCs w:val="20"/>
        </w:rPr>
        <w:pPrChange w:id="4395" w:author="Cristiano de Menezes Feu" w:date="2022-11-21T08:33:00Z">
          <w:pPr>
            <w:widowControl w:val="0"/>
            <w:pBdr>
              <w:top w:val="nil"/>
              <w:left w:val="nil"/>
              <w:bottom w:val="nil"/>
              <w:right w:val="nil"/>
              <w:between w:val="nil"/>
            </w:pBdr>
            <w:spacing w:before="0" w:after="113"/>
            <w:ind w:left="567" w:firstLine="0"/>
          </w:pPr>
        </w:pPrChange>
      </w:pPr>
      <w:del w:id="4396" w:author="Cristiano de Menezes Feu" w:date="2022-11-21T08:33:00Z">
        <w:r w:rsidDel="00E631A1">
          <w:rPr>
            <w:b/>
            <w:color w:val="005583"/>
            <w:sz w:val="20"/>
            <w:szCs w:val="20"/>
          </w:rPr>
          <w:delText>Prática 2:</w:delText>
        </w:r>
        <w:r w:rsidDel="00E631A1">
          <w:rPr>
            <w:color w:val="005583"/>
            <w:sz w:val="20"/>
            <w:szCs w:val="20"/>
          </w:rPr>
          <w:delText xml:space="preserve"> o Presidente da sessão, a seu critério, flexibiliza o tempo de duração do Pequeno Expediente, de acordo com o andamento dos trabalhos.</w:delText>
        </w:r>
      </w:del>
    </w:p>
    <w:p w14:paraId="000008BD" w14:textId="3000A060" w:rsidR="003D183A" w:rsidDel="00E631A1" w:rsidRDefault="008B7924" w:rsidP="00E631A1">
      <w:pPr>
        <w:widowControl w:val="0"/>
        <w:pBdr>
          <w:top w:val="nil"/>
          <w:left w:val="nil"/>
          <w:bottom w:val="nil"/>
          <w:right w:val="nil"/>
          <w:between w:val="nil"/>
        </w:pBdr>
        <w:ind w:firstLine="0"/>
        <w:jc w:val="center"/>
        <w:rPr>
          <w:del w:id="4397" w:author="Cristiano de Menezes Feu" w:date="2022-11-21T08:33:00Z"/>
          <w:color w:val="005583"/>
          <w:vertAlign w:val="superscript"/>
        </w:rPr>
        <w:pPrChange w:id="4398" w:author="Cristiano de Menezes Feu" w:date="2022-11-21T08:33:00Z">
          <w:pPr>
            <w:widowControl w:val="0"/>
            <w:pBdr>
              <w:top w:val="nil"/>
              <w:left w:val="nil"/>
              <w:bottom w:val="nil"/>
              <w:right w:val="nil"/>
              <w:between w:val="nil"/>
            </w:pBdr>
          </w:pPr>
        </w:pPrChange>
      </w:pPr>
      <w:del w:id="4399" w:author="Cristiano de Menezes Feu" w:date="2022-11-21T08:33:00Z">
        <w:r w:rsidDel="00E631A1">
          <w:rPr>
            <w:color w:val="000000"/>
          </w:rPr>
          <w:delText>II - Grande Expediente, a iniciar-se às dez ou às quinze horas, conforme o caso, com duração improrrogável de cinquenta minutos, distribuída entre os oradores inscritos;</w:delText>
        </w:r>
        <w:r w:rsidDel="00E631A1">
          <w:rPr>
            <w:color w:val="005583"/>
            <w:vertAlign w:val="superscript"/>
          </w:rPr>
          <w:footnoteReference w:id="210"/>
        </w:r>
      </w:del>
    </w:p>
    <w:p w14:paraId="000008BE" w14:textId="05FD9D70" w:rsidR="003D183A" w:rsidDel="00E631A1" w:rsidRDefault="008B7924" w:rsidP="00E631A1">
      <w:pPr>
        <w:widowControl w:val="0"/>
        <w:pBdr>
          <w:top w:val="nil"/>
          <w:left w:val="nil"/>
          <w:bottom w:val="nil"/>
          <w:right w:val="nil"/>
          <w:between w:val="nil"/>
        </w:pBdr>
        <w:spacing w:before="0" w:after="113"/>
        <w:ind w:left="567" w:firstLine="0"/>
        <w:jc w:val="center"/>
        <w:rPr>
          <w:del w:id="4403" w:author="Cristiano de Menezes Feu" w:date="2022-11-21T08:33:00Z"/>
          <w:color w:val="005583"/>
          <w:sz w:val="20"/>
          <w:szCs w:val="20"/>
        </w:rPr>
        <w:pPrChange w:id="4404" w:author="Cristiano de Menezes Feu" w:date="2022-11-21T08:33:00Z">
          <w:pPr>
            <w:widowControl w:val="0"/>
            <w:pBdr>
              <w:top w:val="nil"/>
              <w:left w:val="nil"/>
              <w:bottom w:val="nil"/>
              <w:right w:val="nil"/>
              <w:between w:val="nil"/>
            </w:pBdr>
            <w:spacing w:before="0" w:after="113"/>
            <w:ind w:left="567" w:firstLine="0"/>
          </w:pPr>
        </w:pPrChange>
      </w:pPr>
      <w:del w:id="4405" w:author="Cristiano de Menezes Feu" w:date="2022-11-21T08:33:00Z">
        <w:r w:rsidDel="00E631A1">
          <w:rPr>
            <w:color w:val="005583"/>
            <w:sz w:val="20"/>
            <w:szCs w:val="20"/>
          </w:rPr>
          <w:delText>Arts. 87 a 88.</w:delText>
        </w:r>
      </w:del>
    </w:p>
    <w:p w14:paraId="000008BF" w14:textId="5FDDAEA3" w:rsidR="003D183A" w:rsidDel="00E631A1" w:rsidRDefault="008B7924" w:rsidP="00E631A1">
      <w:pPr>
        <w:widowControl w:val="0"/>
        <w:pBdr>
          <w:top w:val="nil"/>
          <w:left w:val="nil"/>
          <w:bottom w:val="nil"/>
          <w:right w:val="nil"/>
          <w:between w:val="nil"/>
        </w:pBdr>
        <w:ind w:firstLine="0"/>
        <w:jc w:val="center"/>
        <w:rPr>
          <w:del w:id="4406" w:author="Cristiano de Menezes Feu" w:date="2022-11-21T08:33:00Z"/>
          <w:color w:val="000000"/>
        </w:rPr>
        <w:pPrChange w:id="4407" w:author="Cristiano de Menezes Feu" w:date="2022-11-21T08:33:00Z">
          <w:pPr>
            <w:widowControl w:val="0"/>
            <w:pBdr>
              <w:top w:val="nil"/>
              <w:left w:val="nil"/>
              <w:bottom w:val="nil"/>
              <w:right w:val="nil"/>
              <w:between w:val="nil"/>
            </w:pBdr>
          </w:pPr>
        </w:pPrChange>
      </w:pPr>
      <w:del w:id="4408" w:author="Cristiano de Menezes Feu" w:date="2022-11-21T08:33:00Z">
        <w:r w:rsidDel="00E631A1">
          <w:rPr>
            <w:color w:val="000000"/>
          </w:rPr>
          <w:delText>III - Ordem do Dia, a iniciar-se às dezesseis horas, com duração de três horas prorrogáveis, para apreciação da pauta;</w:delText>
        </w:r>
        <w:r w:rsidDel="00E631A1">
          <w:rPr>
            <w:color w:val="005583"/>
            <w:vertAlign w:val="superscript"/>
          </w:rPr>
          <w:footnoteReference w:id="211"/>
        </w:r>
        <w:r w:rsidDel="00E631A1">
          <w:rPr>
            <w:color w:val="000000"/>
          </w:rPr>
          <w:delText xml:space="preserve"> </w:delText>
        </w:r>
      </w:del>
    </w:p>
    <w:p w14:paraId="000008C0" w14:textId="40F21065" w:rsidR="003D183A" w:rsidDel="00E631A1" w:rsidRDefault="008B7924" w:rsidP="00E631A1">
      <w:pPr>
        <w:widowControl w:val="0"/>
        <w:pBdr>
          <w:top w:val="nil"/>
          <w:left w:val="nil"/>
          <w:bottom w:val="nil"/>
          <w:right w:val="nil"/>
          <w:between w:val="nil"/>
        </w:pBdr>
        <w:spacing w:before="0" w:after="113"/>
        <w:ind w:left="567" w:firstLine="0"/>
        <w:jc w:val="center"/>
        <w:rPr>
          <w:del w:id="4412" w:author="Cristiano de Menezes Feu" w:date="2022-11-21T08:33:00Z"/>
          <w:b/>
          <w:color w:val="005583"/>
          <w:sz w:val="20"/>
          <w:szCs w:val="20"/>
        </w:rPr>
        <w:pPrChange w:id="4413" w:author="Cristiano de Menezes Feu" w:date="2022-11-21T08:33:00Z">
          <w:pPr>
            <w:widowControl w:val="0"/>
            <w:pBdr>
              <w:top w:val="nil"/>
              <w:left w:val="nil"/>
              <w:bottom w:val="nil"/>
              <w:right w:val="nil"/>
              <w:between w:val="nil"/>
            </w:pBdr>
            <w:spacing w:before="0" w:after="113"/>
            <w:ind w:left="567" w:firstLine="0"/>
          </w:pPr>
        </w:pPrChange>
      </w:pPr>
      <w:del w:id="4414" w:author="Cristiano de Menezes Feu" w:date="2022-11-21T08:33:00Z">
        <w:r w:rsidDel="00E631A1">
          <w:rPr>
            <w:color w:val="005583"/>
            <w:sz w:val="20"/>
            <w:szCs w:val="20"/>
          </w:rPr>
          <w:delText xml:space="preserve">Arts. 82 a 86; art. 46, § 1º. </w:delText>
        </w:r>
      </w:del>
    </w:p>
    <w:p w14:paraId="000008C1" w14:textId="7E71E8B8" w:rsidR="003D183A" w:rsidDel="00E631A1" w:rsidRDefault="008B7924" w:rsidP="00E631A1">
      <w:pPr>
        <w:widowControl w:val="0"/>
        <w:pBdr>
          <w:top w:val="nil"/>
          <w:left w:val="nil"/>
          <w:bottom w:val="nil"/>
          <w:right w:val="nil"/>
          <w:between w:val="nil"/>
        </w:pBdr>
        <w:spacing w:before="0" w:after="113"/>
        <w:ind w:left="567" w:firstLine="0"/>
        <w:jc w:val="center"/>
        <w:rPr>
          <w:del w:id="4415" w:author="Cristiano de Menezes Feu" w:date="2022-11-21T08:33:00Z"/>
          <w:color w:val="005583"/>
          <w:sz w:val="20"/>
          <w:szCs w:val="20"/>
        </w:rPr>
        <w:pPrChange w:id="4416" w:author="Cristiano de Menezes Feu" w:date="2022-11-21T08:33:00Z">
          <w:pPr>
            <w:widowControl w:val="0"/>
            <w:pBdr>
              <w:top w:val="nil"/>
              <w:left w:val="nil"/>
              <w:bottom w:val="nil"/>
              <w:right w:val="nil"/>
              <w:between w:val="nil"/>
            </w:pBdr>
            <w:spacing w:before="0" w:after="113"/>
            <w:ind w:left="567" w:firstLine="0"/>
          </w:pPr>
        </w:pPrChange>
      </w:pPr>
      <w:del w:id="4417" w:author="Cristiano de Menezes Feu" w:date="2022-11-21T08:33:00Z">
        <w:r w:rsidDel="00E631A1">
          <w:rPr>
            <w:b/>
            <w:color w:val="005583"/>
            <w:sz w:val="20"/>
            <w:szCs w:val="20"/>
          </w:rPr>
          <w:delText>Prática:</w:delText>
        </w:r>
        <w:r w:rsidDel="00E631A1">
          <w:rPr>
            <w:color w:val="005583"/>
            <w:sz w:val="20"/>
            <w:szCs w:val="20"/>
          </w:rPr>
          <w:delText xml:space="preserve"> A Ordem do Dia no Plenário se inicia a critério do Presidente. </w:delText>
        </w:r>
      </w:del>
    </w:p>
    <w:p w14:paraId="000008C2" w14:textId="3C4E70EB" w:rsidR="003D183A" w:rsidDel="00E631A1" w:rsidRDefault="008B7924" w:rsidP="00E631A1">
      <w:pPr>
        <w:widowControl w:val="0"/>
        <w:pBdr>
          <w:top w:val="nil"/>
          <w:left w:val="nil"/>
          <w:bottom w:val="nil"/>
          <w:right w:val="nil"/>
          <w:between w:val="nil"/>
        </w:pBdr>
        <w:ind w:firstLine="0"/>
        <w:jc w:val="center"/>
        <w:rPr>
          <w:del w:id="4418" w:author="Cristiano de Menezes Feu" w:date="2022-11-21T08:33:00Z"/>
          <w:color w:val="005583"/>
          <w:vertAlign w:val="superscript"/>
        </w:rPr>
        <w:pPrChange w:id="4419" w:author="Cristiano de Menezes Feu" w:date="2022-11-21T08:33:00Z">
          <w:pPr>
            <w:widowControl w:val="0"/>
            <w:pBdr>
              <w:top w:val="nil"/>
              <w:left w:val="nil"/>
              <w:bottom w:val="nil"/>
              <w:right w:val="nil"/>
              <w:between w:val="nil"/>
            </w:pBdr>
          </w:pPr>
        </w:pPrChange>
      </w:pPr>
      <w:del w:id="4420" w:author="Cristiano de Menezes Feu" w:date="2022-11-21T08:33:00Z">
        <w:r w:rsidDel="00E631A1">
          <w:rPr>
            <w:color w:val="000000"/>
          </w:rPr>
          <w:delText>IV - Comunicações Parlamentares, desde que haja tempo, destinadas a representantes de Partidos e Blocos Parlamentares, alternadamente, indicados pelos Líderes.</w:delText>
        </w:r>
        <w:r w:rsidDel="00E631A1">
          <w:rPr>
            <w:color w:val="005583"/>
            <w:vertAlign w:val="superscript"/>
          </w:rPr>
          <w:footnoteReference w:id="212"/>
        </w:r>
      </w:del>
    </w:p>
    <w:p w14:paraId="000008C3" w14:textId="708DA3D4" w:rsidR="003D183A" w:rsidDel="00E631A1" w:rsidRDefault="008B7924" w:rsidP="00E631A1">
      <w:pPr>
        <w:widowControl w:val="0"/>
        <w:pBdr>
          <w:top w:val="nil"/>
          <w:left w:val="nil"/>
          <w:bottom w:val="nil"/>
          <w:right w:val="nil"/>
          <w:between w:val="nil"/>
        </w:pBdr>
        <w:spacing w:before="0" w:after="113"/>
        <w:ind w:left="567" w:firstLine="0"/>
        <w:jc w:val="center"/>
        <w:rPr>
          <w:del w:id="4424" w:author="Cristiano de Menezes Feu" w:date="2022-11-21T08:33:00Z"/>
          <w:color w:val="005583"/>
          <w:sz w:val="20"/>
          <w:szCs w:val="20"/>
        </w:rPr>
        <w:pPrChange w:id="4425" w:author="Cristiano de Menezes Feu" w:date="2022-11-21T08:33:00Z">
          <w:pPr>
            <w:widowControl w:val="0"/>
            <w:pBdr>
              <w:top w:val="nil"/>
              <w:left w:val="nil"/>
              <w:bottom w:val="nil"/>
              <w:right w:val="nil"/>
              <w:between w:val="nil"/>
            </w:pBdr>
            <w:spacing w:before="0" w:after="113"/>
            <w:ind w:left="567" w:firstLine="0"/>
          </w:pPr>
        </w:pPrChange>
      </w:pPr>
      <w:del w:id="4426" w:author="Cristiano de Menezes Feu" w:date="2022-11-21T08:33:00Z">
        <w:r w:rsidDel="00E631A1">
          <w:rPr>
            <w:color w:val="005583"/>
            <w:sz w:val="20"/>
            <w:szCs w:val="20"/>
          </w:rPr>
          <w:delText>Art. 66, II; art. 90.</w:delText>
        </w:r>
      </w:del>
    </w:p>
    <w:p w14:paraId="000008C4" w14:textId="6C737338" w:rsidR="003D183A" w:rsidDel="00E631A1" w:rsidRDefault="008B7924" w:rsidP="00E631A1">
      <w:pPr>
        <w:widowControl w:val="0"/>
        <w:pBdr>
          <w:top w:val="nil"/>
          <w:left w:val="nil"/>
          <w:bottom w:val="nil"/>
          <w:right w:val="nil"/>
          <w:between w:val="nil"/>
        </w:pBdr>
        <w:ind w:firstLine="0"/>
        <w:jc w:val="center"/>
        <w:rPr>
          <w:del w:id="4427" w:author="Cristiano de Menezes Feu" w:date="2022-11-21T08:33:00Z"/>
          <w:rFonts w:ascii="ClearSans-Bold" w:eastAsia="ClearSans-Bold" w:hAnsi="ClearSans-Bold" w:cs="ClearSans-Bold"/>
          <w:b/>
          <w:color w:val="005583"/>
          <w:vertAlign w:val="superscript"/>
        </w:rPr>
        <w:pPrChange w:id="4428" w:author="Cristiano de Menezes Feu" w:date="2022-11-21T08:33:00Z">
          <w:pPr>
            <w:widowControl w:val="0"/>
            <w:pBdr>
              <w:top w:val="nil"/>
              <w:left w:val="nil"/>
              <w:bottom w:val="nil"/>
              <w:right w:val="nil"/>
              <w:between w:val="nil"/>
            </w:pBdr>
          </w:pPr>
        </w:pPrChange>
      </w:pPr>
      <w:del w:id="4429" w:author="Cristiano de Menezes Feu" w:date="2022-11-21T08:33:00Z">
        <w:r w:rsidDel="00E631A1">
          <w:rPr>
            <w:color w:val="000000"/>
          </w:rPr>
          <w:delText>§ 1° Em qualquer tempo da sessão, os Líderes, pessoalmente, ou mediante delegação escrita a Vice-Líder, poderão fazer comunicações destinadas ao debate em torno de assuntos de relevância nacional.</w:delText>
        </w:r>
        <w:r w:rsidDel="00E631A1">
          <w:rPr>
            <w:color w:val="005583"/>
            <w:vertAlign w:val="superscript"/>
          </w:rPr>
          <w:footnoteReference w:id="213"/>
        </w:r>
      </w:del>
    </w:p>
    <w:p w14:paraId="000008C5" w14:textId="492F8660" w:rsidR="003D183A" w:rsidDel="00E631A1" w:rsidRDefault="008B7924" w:rsidP="00E631A1">
      <w:pPr>
        <w:widowControl w:val="0"/>
        <w:pBdr>
          <w:top w:val="nil"/>
          <w:left w:val="nil"/>
          <w:bottom w:val="nil"/>
          <w:right w:val="nil"/>
          <w:between w:val="nil"/>
        </w:pBdr>
        <w:spacing w:before="0" w:after="113"/>
        <w:ind w:left="567" w:firstLine="0"/>
        <w:jc w:val="center"/>
        <w:rPr>
          <w:del w:id="4433" w:author="Cristiano de Menezes Feu" w:date="2022-11-21T08:33:00Z"/>
          <w:b/>
          <w:color w:val="005583"/>
          <w:sz w:val="20"/>
          <w:szCs w:val="20"/>
        </w:rPr>
        <w:pPrChange w:id="4434" w:author="Cristiano de Menezes Feu" w:date="2022-11-21T08:33:00Z">
          <w:pPr>
            <w:widowControl w:val="0"/>
            <w:pBdr>
              <w:top w:val="nil"/>
              <w:left w:val="nil"/>
              <w:bottom w:val="nil"/>
              <w:right w:val="nil"/>
              <w:between w:val="nil"/>
            </w:pBdr>
            <w:spacing w:before="0" w:after="113"/>
            <w:ind w:left="567" w:firstLine="0"/>
          </w:pPr>
        </w:pPrChange>
      </w:pPr>
      <w:del w:id="4435" w:author="Cristiano de Menezes Feu" w:date="2022-11-21T08:33:00Z">
        <w:r w:rsidDel="00E631A1">
          <w:rPr>
            <w:color w:val="005583"/>
            <w:sz w:val="20"/>
            <w:szCs w:val="20"/>
          </w:rPr>
          <w:delText>Art. 9º, § 4º; art. 10, I; art. 20-E, II; art. 20-H, VI; art. 73, IV; art. 89; art. 176, § 2º, VII.</w:delText>
        </w:r>
      </w:del>
    </w:p>
    <w:p w14:paraId="000008C6" w14:textId="3F42E58B" w:rsidR="003D183A" w:rsidDel="00E631A1" w:rsidRDefault="003D183A" w:rsidP="00E631A1">
      <w:pPr>
        <w:widowControl w:val="0"/>
        <w:pBdr>
          <w:top w:val="nil"/>
          <w:left w:val="nil"/>
          <w:bottom w:val="nil"/>
          <w:right w:val="nil"/>
          <w:between w:val="nil"/>
        </w:pBdr>
        <w:spacing w:before="0" w:after="113"/>
        <w:ind w:left="567" w:firstLine="0"/>
        <w:jc w:val="center"/>
        <w:rPr>
          <w:del w:id="4436" w:author="Cristiano de Menezes Feu" w:date="2022-11-21T08:33:00Z"/>
          <w:b/>
          <w:color w:val="005583"/>
          <w:sz w:val="20"/>
          <w:szCs w:val="20"/>
        </w:rPr>
        <w:pPrChange w:id="4437" w:author="Cristiano de Menezes Feu" w:date="2022-11-21T08:33:00Z">
          <w:pPr>
            <w:widowControl w:val="0"/>
            <w:pBdr>
              <w:top w:val="nil"/>
              <w:left w:val="nil"/>
              <w:bottom w:val="nil"/>
              <w:right w:val="nil"/>
              <w:between w:val="nil"/>
            </w:pBdr>
            <w:spacing w:before="0" w:after="113"/>
            <w:ind w:left="567" w:firstLine="0"/>
          </w:pPr>
        </w:pPrChange>
      </w:pPr>
    </w:p>
    <w:p w14:paraId="000008C7" w14:textId="436B82A4" w:rsidR="003D183A" w:rsidDel="00E631A1" w:rsidRDefault="008B7924" w:rsidP="00E631A1">
      <w:pPr>
        <w:widowControl w:val="0"/>
        <w:pBdr>
          <w:top w:val="nil"/>
          <w:left w:val="nil"/>
          <w:bottom w:val="nil"/>
          <w:right w:val="nil"/>
          <w:between w:val="nil"/>
        </w:pBdr>
        <w:spacing w:before="0" w:after="113"/>
        <w:ind w:left="567" w:firstLine="0"/>
        <w:jc w:val="center"/>
        <w:rPr>
          <w:del w:id="4438" w:author="Cristiano de Menezes Feu" w:date="2022-11-21T08:33:00Z"/>
          <w:b/>
          <w:color w:val="005583"/>
          <w:sz w:val="20"/>
          <w:szCs w:val="20"/>
        </w:rPr>
        <w:pPrChange w:id="4439" w:author="Cristiano de Menezes Feu" w:date="2022-11-21T08:33:00Z">
          <w:pPr>
            <w:widowControl w:val="0"/>
            <w:pBdr>
              <w:top w:val="nil"/>
              <w:left w:val="nil"/>
              <w:bottom w:val="nil"/>
              <w:right w:val="nil"/>
              <w:between w:val="nil"/>
            </w:pBdr>
            <w:spacing w:before="0" w:after="113"/>
            <w:ind w:left="567" w:firstLine="0"/>
          </w:pPr>
        </w:pPrChange>
      </w:pPr>
      <w:del w:id="4440" w:author="Cristiano de Menezes Feu" w:date="2022-11-21T08:33:00Z">
        <w:r w:rsidDel="00E631A1">
          <w:rPr>
            <w:b/>
            <w:color w:val="005583"/>
            <w:sz w:val="20"/>
            <w:szCs w:val="20"/>
          </w:rPr>
          <w:delText>QO</w:delText>
        </w:r>
        <w:r w:rsidDel="00E631A1">
          <w:rPr>
            <w:color w:val="005583"/>
            <w:sz w:val="20"/>
            <w:szCs w:val="20"/>
          </w:rPr>
          <w:delText xml:space="preserve"> 66/2015 – O Líder pode fazer a cessão total ou parcial, a Vice-Líder, do tempo destinado às Comunicações de Liderança.</w:delText>
        </w:r>
      </w:del>
    </w:p>
    <w:p w14:paraId="000008C8" w14:textId="0E4829F8" w:rsidR="003D183A" w:rsidDel="00E631A1" w:rsidRDefault="008B7924" w:rsidP="00E631A1">
      <w:pPr>
        <w:widowControl w:val="0"/>
        <w:pBdr>
          <w:top w:val="nil"/>
          <w:left w:val="nil"/>
          <w:bottom w:val="nil"/>
          <w:right w:val="nil"/>
          <w:between w:val="nil"/>
        </w:pBdr>
        <w:spacing w:before="0" w:after="113"/>
        <w:ind w:left="567" w:firstLine="0"/>
        <w:jc w:val="center"/>
        <w:rPr>
          <w:del w:id="4441" w:author="Cristiano de Menezes Feu" w:date="2022-11-21T08:33:00Z"/>
          <w:b/>
          <w:color w:val="005583"/>
          <w:sz w:val="20"/>
          <w:szCs w:val="20"/>
        </w:rPr>
        <w:pPrChange w:id="4442" w:author="Cristiano de Menezes Feu" w:date="2022-11-21T08:33:00Z">
          <w:pPr>
            <w:widowControl w:val="0"/>
            <w:pBdr>
              <w:top w:val="nil"/>
              <w:left w:val="nil"/>
              <w:bottom w:val="nil"/>
              <w:right w:val="nil"/>
              <w:between w:val="nil"/>
            </w:pBdr>
            <w:spacing w:before="0" w:after="113"/>
            <w:ind w:left="567" w:firstLine="0"/>
          </w:pPr>
        </w:pPrChange>
      </w:pPr>
      <w:del w:id="4443" w:author="Cristiano de Menezes Feu" w:date="2022-11-21T08:33:00Z">
        <w:r w:rsidDel="00E631A1">
          <w:rPr>
            <w:b/>
            <w:color w:val="005583"/>
            <w:sz w:val="20"/>
            <w:szCs w:val="20"/>
          </w:rPr>
          <w:delText xml:space="preserve">QO </w:delText>
        </w:r>
        <w:r w:rsidDel="00E631A1">
          <w:rPr>
            <w:color w:val="005583"/>
            <w:sz w:val="20"/>
            <w:szCs w:val="20"/>
          </w:rPr>
          <w:delText>264/2016 – Reafirma entendimento constante da QO 18/2015 no sentido de que somente é exigida delegação aos Vice-Líderes, para comunicação de liderança, esclarecendo ainda que é permitido aos “Vice-Líderes, na ausência do Líder, oficiarem com plenitude de poderes em nome das respectivas Lideranças, podendo requerer verificação de votação em Plenário, apoiar proposições de iniciativa coletiva, [...] orientar as votações e indicar parlamentares para integrar Comissões”.</w:delText>
        </w:r>
      </w:del>
    </w:p>
    <w:p w14:paraId="000008C9" w14:textId="739FF0FC" w:rsidR="003D183A" w:rsidDel="00E631A1" w:rsidRDefault="008B7924" w:rsidP="00E631A1">
      <w:pPr>
        <w:widowControl w:val="0"/>
        <w:pBdr>
          <w:top w:val="nil"/>
          <w:left w:val="nil"/>
          <w:bottom w:val="nil"/>
          <w:right w:val="nil"/>
          <w:between w:val="nil"/>
        </w:pBdr>
        <w:spacing w:before="0" w:after="113"/>
        <w:ind w:left="567" w:firstLine="0"/>
        <w:jc w:val="center"/>
        <w:rPr>
          <w:del w:id="4444" w:author="Cristiano de Menezes Feu" w:date="2022-11-21T08:33:00Z"/>
          <w:b/>
          <w:color w:val="005583"/>
          <w:sz w:val="20"/>
          <w:szCs w:val="20"/>
        </w:rPr>
        <w:pPrChange w:id="4445" w:author="Cristiano de Menezes Feu" w:date="2022-11-21T08:33:00Z">
          <w:pPr>
            <w:widowControl w:val="0"/>
            <w:pBdr>
              <w:top w:val="nil"/>
              <w:left w:val="nil"/>
              <w:bottom w:val="nil"/>
              <w:right w:val="nil"/>
              <w:between w:val="nil"/>
            </w:pBdr>
            <w:spacing w:before="0" w:after="113"/>
            <w:ind w:left="567" w:firstLine="0"/>
          </w:pPr>
        </w:pPrChange>
      </w:pPr>
      <w:del w:id="4446" w:author="Cristiano de Menezes Feu" w:date="2022-11-21T08:33:00Z">
        <w:r w:rsidDel="00E631A1">
          <w:rPr>
            <w:b/>
            <w:color w:val="005583"/>
            <w:sz w:val="20"/>
            <w:szCs w:val="20"/>
          </w:rPr>
          <w:delText>QO</w:delText>
        </w:r>
        <w:r w:rsidDel="00E631A1">
          <w:rPr>
            <w:color w:val="005583"/>
            <w:sz w:val="20"/>
            <w:szCs w:val="20"/>
          </w:rPr>
          <w:delText xml:space="preserve"> 16/2011 – Reafirma o entendimento constante da QO 147/2007 no sentido de que a palavra para Comunicação de Liderança pode ser concedida a qualquer momento da sessão, inclusive durante a orientação ou o encaminhamento de votação, podendo ser somados os tempos. </w:delText>
        </w:r>
      </w:del>
    </w:p>
    <w:p w14:paraId="000008CA" w14:textId="79A43DD0" w:rsidR="003D183A" w:rsidDel="00E631A1" w:rsidRDefault="008B7924" w:rsidP="00E631A1">
      <w:pPr>
        <w:widowControl w:val="0"/>
        <w:pBdr>
          <w:top w:val="nil"/>
          <w:left w:val="nil"/>
          <w:bottom w:val="nil"/>
          <w:right w:val="nil"/>
          <w:between w:val="nil"/>
        </w:pBdr>
        <w:spacing w:before="0" w:after="113"/>
        <w:ind w:left="567" w:firstLine="0"/>
        <w:jc w:val="center"/>
        <w:rPr>
          <w:del w:id="4447" w:author="Cristiano de Menezes Feu" w:date="2022-11-21T08:33:00Z"/>
          <w:b/>
          <w:color w:val="005583"/>
          <w:sz w:val="20"/>
          <w:szCs w:val="20"/>
        </w:rPr>
        <w:pPrChange w:id="4448" w:author="Cristiano de Menezes Feu" w:date="2022-11-21T08:33:00Z">
          <w:pPr>
            <w:widowControl w:val="0"/>
            <w:pBdr>
              <w:top w:val="nil"/>
              <w:left w:val="nil"/>
              <w:bottom w:val="nil"/>
              <w:right w:val="nil"/>
              <w:between w:val="nil"/>
            </w:pBdr>
            <w:spacing w:before="0" w:after="113"/>
            <w:ind w:left="567" w:firstLine="0"/>
          </w:pPr>
        </w:pPrChange>
      </w:pPr>
      <w:del w:id="4449" w:author="Cristiano de Menezes Feu" w:date="2022-11-21T08:33:00Z">
        <w:r w:rsidDel="00E631A1">
          <w:rPr>
            <w:b/>
            <w:color w:val="005583"/>
            <w:sz w:val="20"/>
            <w:szCs w:val="20"/>
          </w:rPr>
          <w:delText>QO</w:delText>
        </w:r>
        <w:r w:rsidDel="00E631A1">
          <w:rPr>
            <w:color w:val="005583"/>
            <w:sz w:val="20"/>
            <w:szCs w:val="20"/>
          </w:rPr>
          <w:delText xml:space="preserve"> 414/2004 – Toda vez que o Líder se ausentar de Brasília ou deixar de comparecer à Câmara dos Deputados, o exercício pleno de suas prerrogativas passará ao Vice-Líder que for indicado por meio de ofício.</w:delText>
        </w:r>
      </w:del>
    </w:p>
    <w:p w14:paraId="000008CB" w14:textId="32FD770E" w:rsidR="003D183A" w:rsidDel="00E631A1" w:rsidRDefault="008B7924" w:rsidP="00E631A1">
      <w:pPr>
        <w:widowControl w:val="0"/>
        <w:pBdr>
          <w:top w:val="nil"/>
          <w:left w:val="nil"/>
          <w:bottom w:val="nil"/>
          <w:right w:val="nil"/>
          <w:between w:val="nil"/>
        </w:pBdr>
        <w:spacing w:before="0" w:after="113"/>
        <w:ind w:left="567" w:firstLine="0"/>
        <w:jc w:val="center"/>
        <w:rPr>
          <w:del w:id="4450" w:author="Cristiano de Menezes Feu" w:date="2022-11-21T08:33:00Z"/>
          <w:b/>
          <w:color w:val="005583"/>
          <w:sz w:val="20"/>
          <w:szCs w:val="20"/>
        </w:rPr>
        <w:pPrChange w:id="4451" w:author="Cristiano de Menezes Feu" w:date="2022-11-21T08:33:00Z">
          <w:pPr>
            <w:widowControl w:val="0"/>
            <w:pBdr>
              <w:top w:val="nil"/>
              <w:left w:val="nil"/>
              <w:bottom w:val="nil"/>
              <w:right w:val="nil"/>
              <w:between w:val="nil"/>
            </w:pBdr>
            <w:spacing w:before="0" w:after="113"/>
            <w:ind w:left="567" w:firstLine="0"/>
          </w:pPr>
        </w:pPrChange>
      </w:pPr>
      <w:del w:id="4452" w:author="Cristiano de Menezes Feu" w:date="2022-11-21T08:33:00Z">
        <w:r w:rsidDel="00E631A1">
          <w:rPr>
            <w:b/>
            <w:color w:val="005583"/>
            <w:sz w:val="20"/>
            <w:szCs w:val="20"/>
          </w:rPr>
          <w:delText>QO</w:delText>
        </w:r>
        <w:r w:rsidDel="00E631A1">
          <w:rPr>
            <w:color w:val="005583"/>
            <w:sz w:val="20"/>
            <w:szCs w:val="20"/>
          </w:rPr>
          <w:delText xml:space="preserve"> 10.031/2000 – Esclarece que é prerrogativa do líder fazer uso da palavra em qualquer tempo da sessão; o Presidente não tem como detectar antecipadamente se o assunto é ou não de relevância nacional.</w:delText>
        </w:r>
      </w:del>
    </w:p>
    <w:p w14:paraId="000008CC" w14:textId="52D8C9F2" w:rsidR="003D183A" w:rsidDel="00E631A1" w:rsidRDefault="008B7924" w:rsidP="00E631A1">
      <w:pPr>
        <w:widowControl w:val="0"/>
        <w:pBdr>
          <w:top w:val="nil"/>
          <w:left w:val="nil"/>
          <w:bottom w:val="nil"/>
          <w:right w:val="nil"/>
          <w:between w:val="nil"/>
        </w:pBdr>
        <w:spacing w:before="0" w:after="113"/>
        <w:ind w:left="567" w:firstLine="0"/>
        <w:jc w:val="center"/>
        <w:rPr>
          <w:del w:id="4453" w:author="Cristiano de Menezes Feu" w:date="2022-11-21T08:33:00Z"/>
          <w:b/>
          <w:color w:val="005583"/>
          <w:sz w:val="20"/>
          <w:szCs w:val="20"/>
        </w:rPr>
        <w:pPrChange w:id="4454" w:author="Cristiano de Menezes Feu" w:date="2022-11-21T08:33:00Z">
          <w:pPr>
            <w:widowControl w:val="0"/>
            <w:pBdr>
              <w:top w:val="nil"/>
              <w:left w:val="nil"/>
              <w:bottom w:val="nil"/>
              <w:right w:val="nil"/>
              <w:between w:val="nil"/>
            </w:pBdr>
            <w:spacing w:before="0" w:after="113"/>
            <w:ind w:left="567" w:firstLine="0"/>
          </w:pPr>
        </w:pPrChange>
      </w:pPr>
      <w:del w:id="4455" w:author="Cristiano de Menezes Feu" w:date="2022-11-21T08:33:00Z">
        <w:r w:rsidDel="00E631A1">
          <w:rPr>
            <w:b/>
            <w:color w:val="005583"/>
            <w:sz w:val="20"/>
            <w:szCs w:val="20"/>
          </w:rPr>
          <w:delText>REM</w:delText>
        </w:r>
        <w:r w:rsidDel="00E631A1">
          <w:rPr>
            <w:color w:val="005583"/>
            <w:sz w:val="20"/>
            <w:szCs w:val="20"/>
          </w:rPr>
          <w:delText xml:space="preserve"> 2/2011 – “não compete à Presidência ou à Mesa Diretora interferir no teor dos pronunciamentos dos Líderes e demais membros da Casa, salvo para o cumprimento das normas procedimentais previstas no Regimento Interno”. </w:delText>
        </w:r>
      </w:del>
    </w:p>
    <w:p w14:paraId="000008CD" w14:textId="709C97FF" w:rsidR="003D183A" w:rsidDel="00E631A1" w:rsidRDefault="008B7924" w:rsidP="00E631A1">
      <w:pPr>
        <w:widowControl w:val="0"/>
        <w:pBdr>
          <w:top w:val="nil"/>
          <w:left w:val="nil"/>
          <w:bottom w:val="nil"/>
          <w:right w:val="nil"/>
          <w:between w:val="nil"/>
        </w:pBdr>
        <w:spacing w:before="0" w:after="113"/>
        <w:ind w:left="567" w:firstLine="0"/>
        <w:jc w:val="center"/>
        <w:rPr>
          <w:del w:id="4456" w:author="Cristiano de Menezes Feu" w:date="2022-11-21T08:33:00Z"/>
          <w:color w:val="005583"/>
          <w:sz w:val="20"/>
          <w:szCs w:val="20"/>
        </w:rPr>
        <w:pPrChange w:id="4457" w:author="Cristiano de Menezes Feu" w:date="2022-11-21T08:33:00Z">
          <w:pPr>
            <w:widowControl w:val="0"/>
            <w:pBdr>
              <w:top w:val="nil"/>
              <w:left w:val="nil"/>
              <w:bottom w:val="nil"/>
              <w:right w:val="nil"/>
              <w:between w:val="nil"/>
            </w:pBdr>
            <w:spacing w:before="0" w:after="113"/>
            <w:ind w:left="567" w:firstLine="0"/>
          </w:pPr>
        </w:pPrChange>
      </w:pPr>
      <w:del w:id="4458" w:author="Cristiano de Menezes Feu" w:date="2022-11-21T08:33:00Z">
        <w:r w:rsidDel="00E631A1">
          <w:rPr>
            <w:b/>
            <w:color w:val="005583"/>
            <w:sz w:val="20"/>
            <w:szCs w:val="20"/>
          </w:rPr>
          <w:delText>Prática:</w:delText>
        </w:r>
        <w:r w:rsidDel="00E631A1">
          <w:rPr>
            <w:color w:val="005583"/>
            <w:sz w:val="20"/>
            <w:szCs w:val="20"/>
          </w:rPr>
          <w:delText xml:space="preserve"> o tempo destinado às Comunicações de Liderança é renovado a cada sessão ou reunião.</w:delText>
        </w:r>
      </w:del>
    </w:p>
    <w:p w14:paraId="000008CE" w14:textId="4E599AC1" w:rsidR="003D183A" w:rsidDel="00E631A1" w:rsidRDefault="008B7924" w:rsidP="00E631A1">
      <w:pPr>
        <w:widowControl w:val="0"/>
        <w:pBdr>
          <w:top w:val="nil"/>
          <w:left w:val="nil"/>
          <w:bottom w:val="nil"/>
          <w:right w:val="nil"/>
          <w:between w:val="nil"/>
        </w:pBdr>
        <w:ind w:firstLine="0"/>
        <w:jc w:val="center"/>
        <w:rPr>
          <w:del w:id="4459" w:author="Cristiano de Menezes Feu" w:date="2022-11-21T08:33:00Z"/>
          <w:rFonts w:ascii="ClearSans-Bold" w:eastAsia="ClearSans-Bold" w:hAnsi="ClearSans-Bold" w:cs="ClearSans-Bold"/>
          <w:b/>
          <w:color w:val="000000"/>
        </w:rPr>
        <w:pPrChange w:id="4460" w:author="Cristiano de Menezes Feu" w:date="2022-11-21T08:33:00Z">
          <w:pPr>
            <w:widowControl w:val="0"/>
            <w:pBdr>
              <w:top w:val="nil"/>
              <w:left w:val="nil"/>
              <w:bottom w:val="nil"/>
              <w:right w:val="nil"/>
              <w:between w:val="nil"/>
            </w:pBdr>
          </w:pPr>
        </w:pPrChange>
      </w:pPr>
      <w:del w:id="4461" w:author="Cristiano de Menezes Feu" w:date="2022-11-21T08:33:00Z">
        <w:r w:rsidDel="00E631A1">
          <w:rPr>
            <w:color w:val="000000"/>
          </w:rPr>
          <w:delText>§ 2º O Presidente da Câmara dos Deputados poderá determinar, a fim de adequá-la às necessidades da Casa, que a Ordem do Dia absorva o tempo destinado aos oradores do Grande Expediente.</w:delText>
        </w:r>
        <w:r w:rsidDel="00E631A1">
          <w:rPr>
            <w:color w:val="005583"/>
            <w:vertAlign w:val="superscript"/>
          </w:rPr>
          <w:footnoteReference w:id="214"/>
        </w:r>
        <w:r w:rsidDel="00E631A1">
          <w:rPr>
            <w:color w:val="000000"/>
          </w:rPr>
          <w:delText xml:space="preserve"> </w:delText>
        </w:r>
      </w:del>
    </w:p>
    <w:p w14:paraId="000008CF" w14:textId="3FE6C373" w:rsidR="003D183A" w:rsidDel="00E631A1" w:rsidRDefault="008B7924" w:rsidP="00E631A1">
      <w:pPr>
        <w:widowControl w:val="0"/>
        <w:pBdr>
          <w:top w:val="nil"/>
          <w:left w:val="nil"/>
          <w:bottom w:val="nil"/>
          <w:right w:val="nil"/>
          <w:between w:val="nil"/>
        </w:pBdr>
        <w:spacing w:before="0" w:after="113"/>
        <w:ind w:left="567" w:firstLine="0"/>
        <w:jc w:val="center"/>
        <w:rPr>
          <w:del w:id="4465" w:author="Cristiano de Menezes Feu" w:date="2022-11-21T08:33:00Z"/>
          <w:color w:val="005583"/>
          <w:sz w:val="20"/>
          <w:szCs w:val="20"/>
        </w:rPr>
        <w:pPrChange w:id="4466" w:author="Cristiano de Menezes Feu" w:date="2022-11-21T08:33:00Z">
          <w:pPr>
            <w:widowControl w:val="0"/>
            <w:pBdr>
              <w:top w:val="nil"/>
              <w:left w:val="nil"/>
              <w:bottom w:val="nil"/>
              <w:right w:val="nil"/>
              <w:between w:val="nil"/>
            </w:pBdr>
            <w:spacing w:before="0" w:after="113"/>
            <w:ind w:left="567" w:firstLine="0"/>
          </w:pPr>
        </w:pPrChange>
      </w:pPr>
      <w:del w:id="4467" w:author="Cristiano de Menezes Feu" w:date="2022-11-21T08:33:00Z">
        <w:r w:rsidDel="00E631A1">
          <w:rPr>
            <w:color w:val="005583"/>
            <w:sz w:val="20"/>
            <w:szCs w:val="20"/>
          </w:rPr>
          <w:delText>Art. 82.</w:delText>
        </w:r>
      </w:del>
    </w:p>
    <w:p w14:paraId="000008D0" w14:textId="3603B742" w:rsidR="003D183A" w:rsidDel="00E631A1" w:rsidRDefault="008B7924" w:rsidP="00E631A1">
      <w:pPr>
        <w:widowControl w:val="0"/>
        <w:pBdr>
          <w:top w:val="nil"/>
          <w:left w:val="nil"/>
          <w:bottom w:val="nil"/>
          <w:right w:val="nil"/>
          <w:between w:val="nil"/>
        </w:pBdr>
        <w:ind w:firstLine="0"/>
        <w:jc w:val="center"/>
        <w:rPr>
          <w:del w:id="4468" w:author="Cristiano de Menezes Feu" w:date="2022-11-21T08:33:00Z"/>
          <w:rFonts w:ascii="ClearSans-Bold" w:eastAsia="ClearSans-Bold" w:hAnsi="ClearSans-Bold" w:cs="ClearSans-Bold"/>
          <w:b/>
          <w:color w:val="005583"/>
          <w:vertAlign w:val="superscript"/>
        </w:rPr>
        <w:pPrChange w:id="4469" w:author="Cristiano de Menezes Feu" w:date="2022-11-21T08:33:00Z">
          <w:pPr>
            <w:widowControl w:val="0"/>
            <w:pBdr>
              <w:top w:val="nil"/>
              <w:left w:val="nil"/>
              <w:bottom w:val="nil"/>
              <w:right w:val="nil"/>
              <w:between w:val="nil"/>
            </w:pBdr>
          </w:pPr>
        </w:pPrChange>
      </w:pPr>
      <w:del w:id="4470" w:author="Cristiano de Menezes Feu" w:date="2022-11-21T08:33:00Z">
        <w:r w:rsidDel="00E631A1">
          <w:rPr>
            <w:color w:val="000000"/>
          </w:rPr>
          <w:delText>§ 3º O Presidente da Câmara dos Deputados poderá não designar Ordem do Dia para sessões ordinárias, que se converterão sessões de debates.</w:delText>
        </w:r>
        <w:r w:rsidDel="00E631A1">
          <w:rPr>
            <w:color w:val="005583"/>
            <w:vertAlign w:val="superscript"/>
          </w:rPr>
          <w:footnoteReference w:id="215"/>
        </w:r>
      </w:del>
    </w:p>
    <w:p w14:paraId="000008D1" w14:textId="034312F0" w:rsidR="003D183A" w:rsidDel="00E631A1" w:rsidRDefault="008B7924" w:rsidP="00E631A1">
      <w:pPr>
        <w:widowControl w:val="0"/>
        <w:pBdr>
          <w:top w:val="nil"/>
          <w:left w:val="nil"/>
          <w:bottom w:val="nil"/>
          <w:right w:val="nil"/>
          <w:between w:val="nil"/>
        </w:pBdr>
        <w:spacing w:before="0" w:after="113"/>
        <w:ind w:left="567" w:firstLine="0"/>
        <w:jc w:val="center"/>
        <w:rPr>
          <w:del w:id="4474" w:author="Cristiano de Menezes Feu" w:date="2022-11-21T08:33:00Z"/>
          <w:color w:val="005583"/>
          <w:sz w:val="20"/>
          <w:szCs w:val="20"/>
        </w:rPr>
        <w:pPrChange w:id="4475" w:author="Cristiano de Menezes Feu" w:date="2022-11-21T08:33:00Z">
          <w:pPr>
            <w:widowControl w:val="0"/>
            <w:pBdr>
              <w:top w:val="nil"/>
              <w:left w:val="nil"/>
              <w:bottom w:val="nil"/>
              <w:right w:val="nil"/>
              <w:between w:val="nil"/>
            </w:pBdr>
            <w:spacing w:before="0" w:after="113"/>
            <w:ind w:left="567" w:firstLine="0"/>
          </w:pPr>
        </w:pPrChange>
      </w:pPr>
      <w:del w:id="4476" w:author="Cristiano de Menezes Feu" w:date="2022-11-21T08:33:00Z">
        <w:r w:rsidDel="00E631A1">
          <w:rPr>
            <w:color w:val="005583"/>
            <w:sz w:val="20"/>
            <w:szCs w:val="20"/>
          </w:rPr>
          <w:delText>Art. 82.</w:delText>
        </w:r>
      </w:del>
    </w:p>
    <w:p w14:paraId="000008D2" w14:textId="78D442C0" w:rsidR="003D183A" w:rsidDel="00E631A1" w:rsidRDefault="008B7924" w:rsidP="00E631A1">
      <w:pPr>
        <w:widowControl w:val="0"/>
        <w:pBdr>
          <w:top w:val="nil"/>
          <w:left w:val="nil"/>
          <w:bottom w:val="nil"/>
          <w:right w:val="nil"/>
          <w:between w:val="nil"/>
        </w:pBdr>
        <w:ind w:firstLine="0"/>
        <w:jc w:val="center"/>
        <w:rPr>
          <w:del w:id="4477" w:author="Cristiano de Menezes Feu" w:date="2022-11-21T08:33:00Z"/>
          <w:rFonts w:ascii="ClearSans-Bold" w:eastAsia="ClearSans-Bold" w:hAnsi="ClearSans-Bold" w:cs="ClearSans-Bold"/>
          <w:b/>
          <w:color w:val="000000"/>
        </w:rPr>
        <w:pPrChange w:id="4478" w:author="Cristiano de Menezes Feu" w:date="2022-11-21T08:33:00Z">
          <w:pPr>
            <w:widowControl w:val="0"/>
            <w:pBdr>
              <w:top w:val="nil"/>
              <w:left w:val="nil"/>
              <w:bottom w:val="nil"/>
              <w:right w:val="nil"/>
              <w:between w:val="nil"/>
            </w:pBdr>
          </w:pPr>
        </w:pPrChange>
      </w:pPr>
      <w:del w:id="4479" w:author="Cristiano de Menezes Feu" w:date="2022-11-21T08:33:00Z">
        <w:r w:rsidDel="00E631A1">
          <w:rPr>
            <w:color w:val="000000"/>
          </w:rPr>
          <w:delText xml:space="preserve">§ 4º O Presidente da Câmara, de ofício, por proposta do Colégio de Líderes ou mediante deliberação do Plenário sobre requerimento de pelo menos um décimo </w:delText>
        </w:r>
        <w:r w:rsidDel="00E631A1">
          <w:rPr>
            <w:rFonts w:ascii="Sansita" w:eastAsia="Sansita" w:hAnsi="Sansita" w:cs="Sansita"/>
            <w:i/>
            <w:color w:val="005583"/>
          </w:rPr>
          <w:delText>(52 Deputados)</w:delText>
        </w:r>
        <w:r w:rsidDel="00E631A1">
          <w:rPr>
            <w:color w:val="000000"/>
          </w:rPr>
          <w:delText xml:space="preserve"> dos Deputados, poderá convocar períodos de sessões extraordinárias exclusivamente destinadas à discussão e votação das matérias constantes do ato de convocação.</w:delText>
        </w:r>
        <w:r w:rsidDel="00E631A1">
          <w:rPr>
            <w:color w:val="005583"/>
            <w:vertAlign w:val="superscript"/>
          </w:rPr>
          <w:footnoteReference w:id="216"/>
        </w:r>
        <w:r w:rsidDel="00E631A1">
          <w:rPr>
            <w:color w:val="000000"/>
          </w:rPr>
          <w:delText xml:space="preserve"> </w:delText>
        </w:r>
      </w:del>
    </w:p>
    <w:p w14:paraId="000008D3" w14:textId="7ACA8A51" w:rsidR="003D183A" w:rsidDel="00E631A1" w:rsidRDefault="008B7924" w:rsidP="00E631A1">
      <w:pPr>
        <w:widowControl w:val="0"/>
        <w:pBdr>
          <w:top w:val="nil"/>
          <w:left w:val="nil"/>
          <w:bottom w:val="nil"/>
          <w:right w:val="nil"/>
          <w:between w:val="nil"/>
        </w:pBdr>
        <w:spacing w:before="0" w:after="113"/>
        <w:ind w:left="567" w:firstLine="0"/>
        <w:jc w:val="center"/>
        <w:rPr>
          <w:del w:id="4483" w:author="Cristiano de Menezes Feu" w:date="2022-11-21T08:33:00Z"/>
          <w:b/>
          <w:color w:val="005583"/>
          <w:sz w:val="20"/>
          <w:szCs w:val="20"/>
        </w:rPr>
        <w:pPrChange w:id="4484" w:author="Cristiano de Menezes Feu" w:date="2022-11-21T08:33:00Z">
          <w:pPr>
            <w:widowControl w:val="0"/>
            <w:pBdr>
              <w:top w:val="nil"/>
              <w:left w:val="nil"/>
              <w:bottom w:val="nil"/>
              <w:right w:val="nil"/>
              <w:between w:val="nil"/>
            </w:pBdr>
            <w:spacing w:before="0" w:after="113"/>
            <w:ind w:left="567" w:firstLine="0"/>
          </w:pPr>
        </w:pPrChange>
      </w:pPr>
      <w:del w:id="4485" w:author="Cristiano de Menezes Feu" w:date="2022-11-21T08:33:00Z">
        <w:r w:rsidDel="00E631A1">
          <w:rPr>
            <w:color w:val="005583"/>
            <w:sz w:val="20"/>
            <w:szCs w:val="20"/>
          </w:rPr>
          <w:delText>Art. 65, II, b; art. 67.</w:delText>
        </w:r>
      </w:del>
    </w:p>
    <w:p w14:paraId="000008D4" w14:textId="5CBA729F" w:rsidR="003D183A" w:rsidDel="00E631A1" w:rsidRDefault="008B7924" w:rsidP="00E631A1">
      <w:pPr>
        <w:widowControl w:val="0"/>
        <w:pBdr>
          <w:top w:val="nil"/>
          <w:left w:val="nil"/>
          <w:bottom w:val="nil"/>
          <w:right w:val="nil"/>
          <w:between w:val="nil"/>
        </w:pBdr>
        <w:spacing w:before="0" w:after="113"/>
        <w:ind w:left="567" w:firstLine="0"/>
        <w:jc w:val="center"/>
        <w:rPr>
          <w:del w:id="4486" w:author="Cristiano de Menezes Feu" w:date="2022-11-21T08:33:00Z"/>
          <w:color w:val="005583"/>
          <w:sz w:val="20"/>
          <w:szCs w:val="20"/>
        </w:rPr>
        <w:pPrChange w:id="4487" w:author="Cristiano de Menezes Feu" w:date="2022-11-21T08:33:00Z">
          <w:pPr>
            <w:widowControl w:val="0"/>
            <w:pBdr>
              <w:top w:val="nil"/>
              <w:left w:val="nil"/>
              <w:bottom w:val="nil"/>
              <w:right w:val="nil"/>
              <w:between w:val="nil"/>
            </w:pBdr>
            <w:spacing w:before="0" w:after="113"/>
            <w:ind w:left="567" w:firstLine="0"/>
          </w:pPr>
        </w:pPrChange>
      </w:pPr>
      <w:del w:id="4488" w:author="Cristiano de Menezes Feu" w:date="2022-11-21T08:33:00Z">
        <w:r w:rsidDel="00E631A1">
          <w:rPr>
            <w:b/>
            <w:color w:val="005583"/>
            <w:sz w:val="20"/>
            <w:szCs w:val="20"/>
          </w:rPr>
          <w:delText>QO</w:delText>
        </w:r>
        <w:r w:rsidDel="00E631A1">
          <w:rPr>
            <w:color w:val="005583"/>
            <w:sz w:val="20"/>
            <w:szCs w:val="20"/>
          </w:rPr>
          <w:delText xml:space="preserve"> 18/2007 – Não há impedimento para apreciação de requerimento de urgência em sessão extraordinária, mesmo que não conste do ato de convocação, em virtude do previsto no art. 155 do Regimento. </w:delText>
        </w:r>
      </w:del>
    </w:p>
    <w:p w14:paraId="000008D5" w14:textId="228E5684" w:rsidR="003D183A" w:rsidDel="00E631A1" w:rsidRDefault="008B7924" w:rsidP="00E631A1">
      <w:pPr>
        <w:widowControl w:val="0"/>
        <w:pBdr>
          <w:top w:val="nil"/>
          <w:left w:val="nil"/>
          <w:bottom w:val="nil"/>
          <w:right w:val="nil"/>
          <w:between w:val="nil"/>
        </w:pBdr>
        <w:ind w:firstLine="0"/>
        <w:jc w:val="center"/>
        <w:rPr>
          <w:del w:id="4489" w:author="Cristiano de Menezes Feu" w:date="2022-11-21T08:33:00Z"/>
          <w:color w:val="005583"/>
          <w:vertAlign w:val="superscript"/>
        </w:rPr>
        <w:pPrChange w:id="4490" w:author="Cristiano de Menezes Feu" w:date="2022-11-21T08:33:00Z">
          <w:pPr>
            <w:widowControl w:val="0"/>
            <w:pBdr>
              <w:top w:val="nil"/>
              <w:left w:val="nil"/>
              <w:bottom w:val="nil"/>
              <w:right w:val="nil"/>
              <w:between w:val="nil"/>
            </w:pBdr>
          </w:pPr>
        </w:pPrChange>
      </w:pPr>
      <w:del w:id="4491" w:author="Cristiano de Menezes Feu" w:date="2022-11-21T08:33:00Z">
        <w:r w:rsidDel="00E631A1">
          <w:rPr>
            <w:color w:val="000000"/>
          </w:rPr>
          <w:delText>§ 5º Durante os períodos de sessões a que se refere o parágrafo anterior, não serão realizadas sessões ordinárias nem funcionarão as Comissões Permanentes.</w:delText>
        </w:r>
        <w:r w:rsidDel="00E631A1">
          <w:rPr>
            <w:color w:val="005583"/>
            <w:vertAlign w:val="superscript"/>
          </w:rPr>
          <w:footnoteReference w:id="217"/>
        </w:r>
      </w:del>
    </w:p>
    <w:p w14:paraId="000008D6" w14:textId="2C32EF2E" w:rsidR="003D183A" w:rsidDel="00E631A1" w:rsidRDefault="008B7924" w:rsidP="00E631A1">
      <w:pPr>
        <w:widowControl w:val="0"/>
        <w:pBdr>
          <w:top w:val="nil"/>
          <w:left w:val="nil"/>
          <w:bottom w:val="nil"/>
          <w:right w:val="nil"/>
          <w:between w:val="nil"/>
        </w:pBdr>
        <w:ind w:firstLine="0"/>
        <w:jc w:val="center"/>
        <w:rPr>
          <w:del w:id="4495" w:author="Cristiano de Menezes Feu" w:date="2022-11-21T08:33:00Z"/>
          <w:rFonts w:ascii="ClearSans-Bold" w:eastAsia="ClearSans-Bold" w:hAnsi="ClearSans-Bold" w:cs="ClearSans-Bold"/>
          <w:b/>
          <w:color w:val="000000"/>
        </w:rPr>
        <w:pPrChange w:id="4496" w:author="Cristiano de Menezes Feu" w:date="2022-11-21T08:33:00Z">
          <w:pPr>
            <w:widowControl w:val="0"/>
            <w:pBdr>
              <w:top w:val="nil"/>
              <w:left w:val="nil"/>
              <w:bottom w:val="nil"/>
              <w:right w:val="nil"/>
              <w:between w:val="nil"/>
            </w:pBdr>
          </w:pPr>
        </w:pPrChange>
      </w:pPr>
      <w:del w:id="4497" w:author="Cristiano de Menezes Feu" w:date="2022-11-21T08:33:00Z">
        <w:r w:rsidDel="00E631A1">
          <w:rPr>
            <w:rFonts w:ascii="ClearSans-Bold" w:eastAsia="ClearSans-Bold" w:hAnsi="ClearSans-Bold" w:cs="ClearSans-Bold"/>
            <w:b/>
            <w:color w:val="000000"/>
          </w:rPr>
          <w:delText>Art. 67.</w:delText>
        </w:r>
        <w:r w:rsidDel="00E631A1">
          <w:rPr>
            <w:color w:val="000000"/>
          </w:rPr>
          <w:delText xml:space="preserve"> A sessão extraordinária, com duração de quatro horas, será destinada exclusivamente à discussão e votação das matérias constantes da Ordem do Dia.</w:delText>
        </w:r>
      </w:del>
    </w:p>
    <w:p w14:paraId="000008D7" w14:textId="7EC781D5" w:rsidR="003D183A" w:rsidDel="00E631A1" w:rsidRDefault="008B7924" w:rsidP="00E631A1">
      <w:pPr>
        <w:widowControl w:val="0"/>
        <w:pBdr>
          <w:top w:val="nil"/>
          <w:left w:val="nil"/>
          <w:bottom w:val="nil"/>
          <w:right w:val="nil"/>
          <w:between w:val="nil"/>
        </w:pBdr>
        <w:spacing w:before="0" w:after="113"/>
        <w:ind w:left="567" w:firstLine="0"/>
        <w:jc w:val="center"/>
        <w:rPr>
          <w:del w:id="4498" w:author="Cristiano de Menezes Feu" w:date="2022-11-21T08:33:00Z"/>
          <w:b/>
          <w:color w:val="005583"/>
          <w:sz w:val="20"/>
          <w:szCs w:val="20"/>
        </w:rPr>
        <w:pPrChange w:id="4499" w:author="Cristiano de Menezes Feu" w:date="2022-11-21T08:33:00Z">
          <w:pPr>
            <w:widowControl w:val="0"/>
            <w:pBdr>
              <w:top w:val="nil"/>
              <w:left w:val="nil"/>
              <w:bottom w:val="nil"/>
              <w:right w:val="nil"/>
              <w:between w:val="nil"/>
            </w:pBdr>
            <w:spacing w:before="0" w:after="113"/>
            <w:ind w:left="567" w:firstLine="0"/>
          </w:pPr>
        </w:pPrChange>
      </w:pPr>
      <w:del w:id="4500" w:author="Cristiano de Menezes Feu" w:date="2022-11-21T08:33:00Z">
        <w:r w:rsidDel="00E631A1">
          <w:rPr>
            <w:color w:val="005583"/>
            <w:sz w:val="20"/>
            <w:szCs w:val="20"/>
          </w:rPr>
          <w:delText>Art. 65, II, b; art. 66, § 4º.</w:delText>
        </w:r>
      </w:del>
    </w:p>
    <w:p w14:paraId="000008D8" w14:textId="5E81FF04" w:rsidR="003D183A" w:rsidDel="00E631A1" w:rsidRDefault="008B7924" w:rsidP="00E631A1">
      <w:pPr>
        <w:widowControl w:val="0"/>
        <w:pBdr>
          <w:top w:val="nil"/>
          <w:left w:val="nil"/>
          <w:bottom w:val="nil"/>
          <w:right w:val="nil"/>
          <w:between w:val="nil"/>
        </w:pBdr>
        <w:spacing w:before="0" w:after="113"/>
        <w:ind w:left="567" w:firstLine="0"/>
        <w:jc w:val="center"/>
        <w:rPr>
          <w:del w:id="4501" w:author="Cristiano de Menezes Feu" w:date="2022-11-21T08:33:00Z"/>
          <w:color w:val="005583"/>
          <w:sz w:val="20"/>
          <w:szCs w:val="20"/>
        </w:rPr>
        <w:pPrChange w:id="4502" w:author="Cristiano de Menezes Feu" w:date="2022-11-21T08:33:00Z">
          <w:pPr>
            <w:widowControl w:val="0"/>
            <w:pBdr>
              <w:top w:val="nil"/>
              <w:left w:val="nil"/>
              <w:bottom w:val="nil"/>
              <w:right w:val="nil"/>
              <w:between w:val="nil"/>
            </w:pBdr>
            <w:spacing w:before="0" w:after="113"/>
            <w:ind w:left="567" w:firstLine="0"/>
          </w:pPr>
        </w:pPrChange>
      </w:pPr>
      <w:del w:id="4503" w:author="Cristiano de Menezes Feu" w:date="2022-11-21T08:33:00Z">
        <w:r w:rsidDel="00E631A1">
          <w:rPr>
            <w:b/>
            <w:color w:val="005583"/>
            <w:sz w:val="20"/>
            <w:szCs w:val="20"/>
          </w:rPr>
          <w:delText>QO</w:delText>
        </w:r>
        <w:r w:rsidDel="00E631A1">
          <w:rPr>
            <w:color w:val="005583"/>
            <w:sz w:val="20"/>
            <w:szCs w:val="20"/>
          </w:rPr>
          <w:delText xml:space="preserve"> 18/2007 – (Vide § 4º, do art. 66). </w:delText>
        </w:r>
      </w:del>
    </w:p>
    <w:p w14:paraId="000008D9" w14:textId="09E32DDE" w:rsidR="003D183A" w:rsidDel="00E631A1" w:rsidRDefault="008B7924" w:rsidP="00E631A1">
      <w:pPr>
        <w:widowControl w:val="0"/>
        <w:pBdr>
          <w:top w:val="nil"/>
          <w:left w:val="nil"/>
          <w:bottom w:val="nil"/>
          <w:right w:val="nil"/>
          <w:between w:val="nil"/>
        </w:pBdr>
        <w:ind w:firstLine="0"/>
        <w:jc w:val="center"/>
        <w:rPr>
          <w:del w:id="4504" w:author="Cristiano de Menezes Feu" w:date="2022-11-21T08:33:00Z"/>
          <w:rFonts w:ascii="ClearSans-Bold" w:eastAsia="ClearSans-Bold" w:hAnsi="ClearSans-Bold" w:cs="ClearSans-Bold"/>
          <w:b/>
          <w:color w:val="000000"/>
        </w:rPr>
        <w:pPrChange w:id="4505" w:author="Cristiano de Menezes Feu" w:date="2022-11-21T08:33:00Z">
          <w:pPr>
            <w:widowControl w:val="0"/>
            <w:pBdr>
              <w:top w:val="nil"/>
              <w:left w:val="nil"/>
              <w:bottom w:val="nil"/>
              <w:right w:val="nil"/>
              <w:between w:val="nil"/>
            </w:pBdr>
          </w:pPr>
        </w:pPrChange>
      </w:pPr>
      <w:del w:id="4506" w:author="Cristiano de Menezes Feu" w:date="2022-11-21T08:33:00Z">
        <w:r w:rsidDel="00E631A1">
          <w:rPr>
            <w:color w:val="000000"/>
          </w:rPr>
          <w:delText xml:space="preserve">§ 1º A sessão extraordinária será convocada pelo Presidente, de ofício, pelo Colégio de Líderes ou por deliberação do Plenário, a requerimento de qualquer Deputado. </w:delText>
        </w:r>
      </w:del>
    </w:p>
    <w:p w14:paraId="000008DA" w14:textId="5CBEA3B3" w:rsidR="003D183A" w:rsidDel="00E631A1" w:rsidRDefault="008B7924" w:rsidP="00E631A1">
      <w:pPr>
        <w:widowControl w:val="0"/>
        <w:pBdr>
          <w:top w:val="nil"/>
          <w:left w:val="nil"/>
          <w:bottom w:val="nil"/>
          <w:right w:val="nil"/>
          <w:between w:val="nil"/>
        </w:pBdr>
        <w:spacing w:before="0" w:after="113"/>
        <w:ind w:left="567" w:firstLine="0"/>
        <w:jc w:val="center"/>
        <w:rPr>
          <w:del w:id="4507" w:author="Cristiano de Menezes Feu" w:date="2022-11-21T08:33:00Z"/>
          <w:color w:val="005583"/>
          <w:sz w:val="20"/>
          <w:szCs w:val="20"/>
        </w:rPr>
        <w:pPrChange w:id="4508" w:author="Cristiano de Menezes Feu" w:date="2022-11-21T08:33:00Z">
          <w:pPr>
            <w:widowControl w:val="0"/>
            <w:pBdr>
              <w:top w:val="nil"/>
              <w:left w:val="nil"/>
              <w:bottom w:val="nil"/>
              <w:right w:val="nil"/>
              <w:between w:val="nil"/>
            </w:pBdr>
            <w:spacing w:before="0" w:after="113"/>
            <w:ind w:left="567" w:firstLine="0"/>
          </w:pPr>
        </w:pPrChange>
      </w:pPr>
      <w:del w:id="4509" w:author="Cristiano de Menezes Feu" w:date="2022-11-21T08:33:00Z">
        <w:r w:rsidDel="00E631A1">
          <w:rPr>
            <w:color w:val="005583"/>
            <w:sz w:val="20"/>
            <w:szCs w:val="20"/>
          </w:rPr>
          <w:delText>Art. 117, III.</w:delText>
        </w:r>
      </w:del>
    </w:p>
    <w:p w14:paraId="000008DB" w14:textId="0BD3139F" w:rsidR="003D183A" w:rsidDel="00E631A1" w:rsidRDefault="008B7924" w:rsidP="00E631A1">
      <w:pPr>
        <w:widowControl w:val="0"/>
        <w:pBdr>
          <w:top w:val="nil"/>
          <w:left w:val="nil"/>
          <w:bottom w:val="nil"/>
          <w:right w:val="nil"/>
          <w:between w:val="nil"/>
        </w:pBdr>
        <w:ind w:firstLine="0"/>
        <w:jc w:val="center"/>
        <w:rPr>
          <w:del w:id="4510" w:author="Cristiano de Menezes Feu" w:date="2022-11-21T08:33:00Z"/>
          <w:rFonts w:ascii="ClearSans-Bold" w:eastAsia="ClearSans-Bold" w:hAnsi="ClearSans-Bold" w:cs="ClearSans-Bold"/>
          <w:b/>
          <w:color w:val="000000"/>
        </w:rPr>
        <w:pPrChange w:id="4511" w:author="Cristiano de Menezes Feu" w:date="2022-11-21T08:33:00Z">
          <w:pPr>
            <w:widowControl w:val="0"/>
            <w:pBdr>
              <w:top w:val="nil"/>
              <w:left w:val="nil"/>
              <w:bottom w:val="nil"/>
              <w:right w:val="nil"/>
              <w:between w:val="nil"/>
            </w:pBdr>
          </w:pPr>
        </w:pPrChange>
      </w:pPr>
      <w:del w:id="4512" w:author="Cristiano de Menezes Feu" w:date="2022-11-21T08:33:00Z">
        <w:r w:rsidDel="00E631A1">
          <w:rPr>
            <w:color w:val="000000"/>
          </w:rPr>
          <w:delText xml:space="preserve">§ 2º O Presidente prefixará o dia, a hora e a Ordem do Dia da sessão extraordinária, que serão comunicados à Câmara em sessão ou pelo </w:delText>
        </w:r>
        <w:r w:rsidDel="00E631A1">
          <w:rPr>
            <w:rFonts w:ascii="Sansita" w:eastAsia="Sansita" w:hAnsi="Sansita" w:cs="Sansita"/>
            <w:i/>
            <w:color w:val="000000"/>
          </w:rPr>
          <w:delText>Diário da Câmara dos Deputados</w:delText>
        </w:r>
        <w:r w:rsidDel="00E631A1">
          <w:rPr>
            <w:color w:val="000000"/>
          </w:rPr>
          <w:delText xml:space="preserve">, e, quando mediar tempo inferior a vinte e quatro horas para convocação, também por via telegráfica ou telefônica, aos Deputados. </w:delText>
        </w:r>
      </w:del>
    </w:p>
    <w:p w14:paraId="000008DC" w14:textId="2DAD3144" w:rsidR="003D183A" w:rsidDel="00E631A1" w:rsidRDefault="008B7924" w:rsidP="00E631A1">
      <w:pPr>
        <w:widowControl w:val="0"/>
        <w:pBdr>
          <w:top w:val="nil"/>
          <w:left w:val="nil"/>
          <w:bottom w:val="nil"/>
          <w:right w:val="nil"/>
          <w:between w:val="nil"/>
        </w:pBdr>
        <w:spacing w:before="0" w:after="113"/>
        <w:ind w:left="567" w:firstLine="0"/>
        <w:jc w:val="center"/>
        <w:rPr>
          <w:del w:id="4513" w:author="Cristiano de Menezes Feu" w:date="2022-11-21T08:33:00Z"/>
          <w:b/>
          <w:color w:val="005583"/>
          <w:sz w:val="20"/>
          <w:szCs w:val="20"/>
        </w:rPr>
        <w:pPrChange w:id="4514" w:author="Cristiano de Menezes Feu" w:date="2022-11-21T08:33:00Z">
          <w:pPr>
            <w:widowControl w:val="0"/>
            <w:pBdr>
              <w:top w:val="nil"/>
              <w:left w:val="nil"/>
              <w:bottom w:val="nil"/>
              <w:right w:val="nil"/>
              <w:between w:val="nil"/>
            </w:pBdr>
            <w:spacing w:before="0" w:after="113"/>
            <w:ind w:left="567" w:firstLine="0"/>
          </w:pPr>
        </w:pPrChange>
      </w:pPr>
      <w:del w:id="4515" w:author="Cristiano de Menezes Feu" w:date="2022-11-21T08:33:00Z">
        <w:r w:rsidDel="00E631A1">
          <w:rPr>
            <w:color w:val="005583"/>
            <w:sz w:val="20"/>
            <w:szCs w:val="20"/>
          </w:rPr>
          <w:delText>Art. 85.</w:delText>
        </w:r>
      </w:del>
    </w:p>
    <w:p w14:paraId="000008DD" w14:textId="5F39D568" w:rsidR="003D183A" w:rsidDel="00E631A1" w:rsidRDefault="008B7924" w:rsidP="00E631A1">
      <w:pPr>
        <w:widowControl w:val="0"/>
        <w:pBdr>
          <w:top w:val="nil"/>
          <w:left w:val="nil"/>
          <w:bottom w:val="nil"/>
          <w:right w:val="nil"/>
          <w:between w:val="nil"/>
        </w:pBdr>
        <w:spacing w:before="0" w:after="113"/>
        <w:ind w:left="567" w:firstLine="0"/>
        <w:jc w:val="center"/>
        <w:rPr>
          <w:del w:id="4516" w:author="Cristiano de Menezes Feu" w:date="2022-11-21T08:33:00Z"/>
          <w:b/>
          <w:color w:val="005583"/>
          <w:sz w:val="20"/>
          <w:szCs w:val="20"/>
        </w:rPr>
        <w:pPrChange w:id="4517" w:author="Cristiano de Menezes Feu" w:date="2022-11-21T08:33:00Z">
          <w:pPr>
            <w:widowControl w:val="0"/>
            <w:pBdr>
              <w:top w:val="nil"/>
              <w:left w:val="nil"/>
              <w:bottom w:val="nil"/>
              <w:right w:val="nil"/>
              <w:between w:val="nil"/>
            </w:pBdr>
            <w:spacing w:before="0" w:after="113"/>
            <w:ind w:left="567" w:firstLine="0"/>
          </w:pPr>
        </w:pPrChange>
      </w:pPr>
      <w:del w:id="4518" w:author="Cristiano de Menezes Feu" w:date="2022-11-21T08:33:00Z">
        <w:r w:rsidDel="00E631A1">
          <w:rPr>
            <w:b/>
            <w:color w:val="005583"/>
            <w:sz w:val="20"/>
            <w:szCs w:val="20"/>
          </w:rPr>
          <w:delText>QO</w:delText>
        </w:r>
        <w:r w:rsidDel="00E631A1">
          <w:rPr>
            <w:color w:val="005583"/>
            <w:sz w:val="20"/>
            <w:szCs w:val="20"/>
          </w:rPr>
          <w:delText xml:space="preserve"> 241/2013 – “A convocação dos parlamentares para a sessão extraordinária por meio de e-mail, conforme registro, substitui com muito mais objetividade a convocação por meio telegráfico exigida pelo Regimento, no caso em que o prazo de convocação for inferior a vinte e quatro horas”.</w:delText>
        </w:r>
      </w:del>
    </w:p>
    <w:p w14:paraId="000008DE" w14:textId="74411DC3" w:rsidR="003D183A" w:rsidDel="00E631A1" w:rsidRDefault="008B7924" w:rsidP="00E631A1">
      <w:pPr>
        <w:widowControl w:val="0"/>
        <w:pBdr>
          <w:top w:val="nil"/>
          <w:left w:val="nil"/>
          <w:bottom w:val="nil"/>
          <w:right w:val="nil"/>
          <w:between w:val="nil"/>
        </w:pBdr>
        <w:spacing w:before="0" w:after="113"/>
        <w:ind w:left="567" w:firstLine="0"/>
        <w:jc w:val="center"/>
        <w:rPr>
          <w:del w:id="4519" w:author="Cristiano de Menezes Feu" w:date="2022-11-21T08:33:00Z"/>
          <w:color w:val="005583"/>
          <w:sz w:val="20"/>
          <w:szCs w:val="20"/>
        </w:rPr>
        <w:pPrChange w:id="4520" w:author="Cristiano de Menezes Feu" w:date="2022-11-21T08:33:00Z">
          <w:pPr>
            <w:widowControl w:val="0"/>
            <w:pBdr>
              <w:top w:val="nil"/>
              <w:left w:val="nil"/>
              <w:bottom w:val="nil"/>
              <w:right w:val="nil"/>
              <w:between w:val="nil"/>
            </w:pBdr>
            <w:spacing w:before="0" w:after="113"/>
            <w:ind w:left="567" w:firstLine="0"/>
          </w:pPr>
        </w:pPrChange>
      </w:pPr>
      <w:del w:id="4521" w:author="Cristiano de Menezes Feu" w:date="2022-11-21T08:33:00Z">
        <w:r w:rsidDel="00E631A1">
          <w:rPr>
            <w:b/>
            <w:color w:val="005583"/>
            <w:sz w:val="20"/>
            <w:szCs w:val="20"/>
          </w:rPr>
          <w:delText>Prática:</w:delText>
        </w:r>
        <w:r w:rsidDel="00E631A1">
          <w:rPr>
            <w:color w:val="005583"/>
            <w:sz w:val="20"/>
            <w:szCs w:val="20"/>
          </w:rPr>
          <w:delText xml:space="preserve"> no Plenário, o Presidente convoca sessões extraordinárias subsequentes à sessão ordinária ou extraordinária em curso, independentemente de comunicação por via telegráfica ou telefônica. Exemplo: sessões extraordinárias para votação da MPV 595/2013.</w:delText>
        </w:r>
      </w:del>
    </w:p>
    <w:p w14:paraId="000008DF" w14:textId="21408AFB" w:rsidR="003D183A" w:rsidDel="00E631A1" w:rsidRDefault="008B7924" w:rsidP="00E631A1">
      <w:pPr>
        <w:widowControl w:val="0"/>
        <w:pBdr>
          <w:top w:val="nil"/>
          <w:left w:val="nil"/>
          <w:bottom w:val="nil"/>
          <w:right w:val="nil"/>
          <w:between w:val="nil"/>
        </w:pBdr>
        <w:ind w:firstLine="0"/>
        <w:jc w:val="center"/>
        <w:rPr>
          <w:del w:id="4522" w:author="Cristiano de Menezes Feu" w:date="2022-11-21T08:33:00Z"/>
          <w:rFonts w:ascii="ClearSans-Bold" w:eastAsia="ClearSans-Bold" w:hAnsi="ClearSans-Bold" w:cs="ClearSans-Bold"/>
          <w:b/>
          <w:color w:val="000000"/>
        </w:rPr>
        <w:pPrChange w:id="4523" w:author="Cristiano de Menezes Feu" w:date="2022-11-21T08:33:00Z">
          <w:pPr>
            <w:widowControl w:val="0"/>
            <w:pBdr>
              <w:top w:val="nil"/>
              <w:left w:val="nil"/>
              <w:bottom w:val="nil"/>
              <w:right w:val="nil"/>
              <w:between w:val="nil"/>
            </w:pBdr>
          </w:pPr>
        </w:pPrChange>
      </w:pPr>
      <w:del w:id="4524" w:author="Cristiano de Menezes Feu" w:date="2022-11-21T08:33:00Z">
        <w:r w:rsidDel="00E631A1">
          <w:rPr>
            <w:rFonts w:ascii="ClearSans-Bold" w:eastAsia="ClearSans-Bold" w:hAnsi="ClearSans-Bold" w:cs="ClearSans-Bold"/>
            <w:b/>
            <w:color w:val="000000"/>
          </w:rPr>
          <w:delText>Art. 68.</w:delText>
        </w:r>
        <w:r w:rsidDel="00E631A1">
          <w:rPr>
            <w:color w:val="000000"/>
          </w:rPr>
          <w:delText xml:space="preserve"> A Câmara poderá realizar sessão solene para comemorações especiais ou recepção de altas personalidades, a juízo do Presidente ou por deliberação do Plenário, mediante requerimento de um décimo </w:delText>
        </w:r>
        <w:r w:rsidDel="00E631A1">
          <w:rPr>
            <w:rFonts w:ascii="Sansita" w:eastAsia="Sansita" w:hAnsi="Sansita" w:cs="Sansita"/>
            <w:i/>
            <w:color w:val="005583"/>
          </w:rPr>
          <w:delText>(52 Deputados)</w:delText>
        </w:r>
        <w:r w:rsidDel="00E631A1">
          <w:rPr>
            <w:color w:val="000000"/>
          </w:rPr>
          <w:delText xml:space="preserve"> dos Deputados ou Líderes que representem este número, atendendo-se que: </w:delText>
        </w:r>
      </w:del>
    </w:p>
    <w:p w14:paraId="000008E0" w14:textId="30705A4D" w:rsidR="003D183A" w:rsidDel="00E631A1" w:rsidRDefault="008B7924" w:rsidP="00E631A1">
      <w:pPr>
        <w:widowControl w:val="0"/>
        <w:pBdr>
          <w:top w:val="nil"/>
          <w:left w:val="nil"/>
          <w:bottom w:val="nil"/>
          <w:right w:val="nil"/>
          <w:between w:val="nil"/>
        </w:pBdr>
        <w:spacing w:before="0" w:after="113"/>
        <w:ind w:left="567" w:firstLine="0"/>
        <w:jc w:val="center"/>
        <w:rPr>
          <w:del w:id="4525" w:author="Cristiano de Menezes Feu" w:date="2022-11-21T08:33:00Z"/>
          <w:color w:val="005583"/>
          <w:sz w:val="20"/>
          <w:szCs w:val="20"/>
        </w:rPr>
        <w:pPrChange w:id="4526" w:author="Cristiano de Menezes Feu" w:date="2022-11-21T08:33:00Z">
          <w:pPr>
            <w:widowControl w:val="0"/>
            <w:pBdr>
              <w:top w:val="nil"/>
              <w:left w:val="nil"/>
              <w:bottom w:val="nil"/>
              <w:right w:val="nil"/>
              <w:between w:val="nil"/>
            </w:pBdr>
            <w:spacing w:before="0" w:after="113"/>
            <w:ind w:left="567" w:firstLine="0"/>
          </w:pPr>
        </w:pPrChange>
      </w:pPr>
      <w:del w:id="4527" w:author="Cristiano de Menezes Feu" w:date="2022-11-21T08:33:00Z">
        <w:r w:rsidDel="00E631A1">
          <w:rPr>
            <w:color w:val="005583"/>
            <w:sz w:val="20"/>
            <w:szCs w:val="20"/>
          </w:rPr>
          <w:delText>Art. 65, III, b; art. 77, § 2º.</w:delText>
        </w:r>
      </w:del>
    </w:p>
    <w:p w14:paraId="000008E1" w14:textId="334E53A1" w:rsidR="003D183A" w:rsidDel="00E631A1" w:rsidRDefault="008B7924" w:rsidP="00E631A1">
      <w:pPr>
        <w:widowControl w:val="0"/>
        <w:pBdr>
          <w:top w:val="nil"/>
          <w:left w:val="nil"/>
          <w:bottom w:val="nil"/>
          <w:right w:val="nil"/>
          <w:between w:val="nil"/>
        </w:pBdr>
        <w:ind w:firstLine="0"/>
        <w:jc w:val="center"/>
        <w:rPr>
          <w:del w:id="4528" w:author="Cristiano de Menezes Feu" w:date="2022-11-21T08:33:00Z"/>
          <w:color w:val="000000"/>
        </w:rPr>
        <w:pPrChange w:id="4529" w:author="Cristiano de Menezes Feu" w:date="2022-11-21T08:33:00Z">
          <w:pPr>
            <w:widowControl w:val="0"/>
            <w:pBdr>
              <w:top w:val="nil"/>
              <w:left w:val="nil"/>
              <w:bottom w:val="nil"/>
              <w:right w:val="nil"/>
              <w:between w:val="nil"/>
            </w:pBdr>
          </w:pPr>
        </w:pPrChange>
      </w:pPr>
      <w:del w:id="4530" w:author="Cristiano de Menezes Feu" w:date="2022-11-21T08:33:00Z">
        <w:r w:rsidDel="00E631A1">
          <w:rPr>
            <w:color w:val="000000"/>
          </w:rPr>
          <w:delText xml:space="preserve">I - em sessão solene, poderão ser admitidos convidados à Mesa e no Plenário; </w:delText>
        </w:r>
      </w:del>
    </w:p>
    <w:p w14:paraId="000008E2" w14:textId="1706C9C5" w:rsidR="003D183A" w:rsidDel="00E631A1" w:rsidRDefault="008B7924" w:rsidP="00E631A1">
      <w:pPr>
        <w:widowControl w:val="0"/>
        <w:pBdr>
          <w:top w:val="nil"/>
          <w:left w:val="nil"/>
          <w:bottom w:val="nil"/>
          <w:right w:val="nil"/>
          <w:between w:val="nil"/>
        </w:pBdr>
        <w:ind w:firstLine="0"/>
        <w:jc w:val="center"/>
        <w:rPr>
          <w:del w:id="4531" w:author="Cristiano de Menezes Feu" w:date="2022-11-21T08:33:00Z"/>
          <w:b/>
          <w:color w:val="000000"/>
        </w:rPr>
        <w:pPrChange w:id="4532" w:author="Cristiano de Menezes Feu" w:date="2022-11-21T08:33:00Z">
          <w:pPr>
            <w:widowControl w:val="0"/>
            <w:pBdr>
              <w:top w:val="nil"/>
              <w:left w:val="nil"/>
              <w:bottom w:val="nil"/>
              <w:right w:val="nil"/>
              <w:between w:val="nil"/>
            </w:pBdr>
          </w:pPr>
        </w:pPrChange>
      </w:pPr>
      <w:del w:id="4533" w:author="Cristiano de Menezes Feu" w:date="2022-11-21T08:33:00Z">
        <w:r w:rsidDel="00E631A1">
          <w:rPr>
            <w:color w:val="000000"/>
          </w:rPr>
          <w:delText xml:space="preserve">II - a sessão solene, que independe de número, será convocada em sessão ou através do Diário da Câmara dos Deputados e nela só usarão da palavra os oradores previamente designados pelo Presidente; </w:delText>
        </w:r>
      </w:del>
    </w:p>
    <w:p w14:paraId="000008E3" w14:textId="57A1F50D" w:rsidR="003D183A" w:rsidDel="00E631A1" w:rsidRDefault="008B7924" w:rsidP="00E631A1">
      <w:pPr>
        <w:widowControl w:val="0"/>
        <w:pBdr>
          <w:top w:val="nil"/>
          <w:left w:val="nil"/>
          <w:bottom w:val="nil"/>
          <w:right w:val="nil"/>
          <w:between w:val="nil"/>
        </w:pBdr>
        <w:spacing w:before="0" w:after="113"/>
        <w:ind w:left="567" w:firstLine="0"/>
        <w:jc w:val="center"/>
        <w:rPr>
          <w:del w:id="4534" w:author="Cristiano de Menezes Feu" w:date="2022-11-21T08:33:00Z"/>
          <w:color w:val="005583"/>
          <w:sz w:val="20"/>
          <w:szCs w:val="20"/>
        </w:rPr>
        <w:pPrChange w:id="4535" w:author="Cristiano de Menezes Feu" w:date="2022-11-21T08:33:00Z">
          <w:pPr>
            <w:widowControl w:val="0"/>
            <w:pBdr>
              <w:top w:val="nil"/>
              <w:left w:val="nil"/>
              <w:bottom w:val="nil"/>
              <w:right w:val="nil"/>
              <w:between w:val="nil"/>
            </w:pBdr>
            <w:spacing w:before="0" w:after="113"/>
            <w:ind w:left="567" w:firstLine="0"/>
          </w:pPr>
        </w:pPrChange>
      </w:pPr>
      <w:del w:id="4536" w:author="Cristiano de Menezes Feu" w:date="2022-11-21T08:33:00Z">
        <w:r w:rsidDel="00E631A1">
          <w:rPr>
            <w:b/>
            <w:color w:val="005583"/>
            <w:sz w:val="20"/>
            <w:szCs w:val="20"/>
          </w:rPr>
          <w:delText>Prática:</w:delText>
        </w:r>
        <w:r w:rsidDel="00E631A1">
          <w:rPr>
            <w:color w:val="005583"/>
            <w:sz w:val="20"/>
            <w:szCs w:val="20"/>
          </w:rPr>
          <w:delText xml:space="preserve"> nas sessões solenes podem usar da palavra, além de parlamentares, convidados previamente designados.</w:delText>
        </w:r>
      </w:del>
    </w:p>
    <w:p w14:paraId="000008E4" w14:textId="2160C5AC" w:rsidR="003D183A" w:rsidDel="00E631A1" w:rsidRDefault="008B7924" w:rsidP="00E631A1">
      <w:pPr>
        <w:widowControl w:val="0"/>
        <w:pBdr>
          <w:top w:val="nil"/>
          <w:left w:val="nil"/>
          <w:bottom w:val="nil"/>
          <w:right w:val="nil"/>
          <w:between w:val="nil"/>
        </w:pBdr>
        <w:ind w:firstLine="0"/>
        <w:jc w:val="center"/>
        <w:rPr>
          <w:del w:id="4537" w:author="Cristiano de Menezes Feu" w:date="2022-11-21T08:33:00Z"/>
          <w:color w:val="000000"/>
        </w:rPr>
        <w:pPrChange w:id="4538" w:author="Cristiano de Menezes Feu" w:date="2022-11-21T08:33:00Z">
          <w:pPr>
            <w:widowControl w:val="0"/>
            <w:pBdr>
              <w:top w:val="nil"/>
              <w:left w:val="nil"/>
              <w:bottom w:val="nil"/>
              <w:right w:val="nil"/>
              <w:between w:val="nil"/>
            </w:pBdr>
          </w:pPr>
        </w:pPrChange>
      </w:pPr>
      <w:del w:id="4539" w:author="Cristiano de Menezes Feu" w:date="2022-11-21T08:33:00Z">
        <w:r w:rsidDel="00E631A1">
          <w:rPr>
            <w:color w:val="000000"/>
          </w:rPr>
          <w:delText>III – será admitida a realização de até duas sessões solenes, por deliberação do Plenário, a cada mês;</w:delText>
        </w:r>
        <w:r w:rsidDel="00E631A1">
          <w:rPr>
            <w:color w:val="005583"/>
            <w:vertAlign w:val="superscript"/>
          </w:rPr>
          <w:footnoteReference w:id="218"/>
        </w:r>
        <w:r w:rsidDel="00E631A1">
          <w:rPr>
            <w:color w:val="000000"/>
          </w:rPr>
          <w:delText xml:space="preserve"> </w:delText>
        </w:r>
      </w:del>
    </w:p>
    <w:p w14:paraId="000008E5" w14:textId="188C0FAF" w:rsidR="003D183A" w:rsidDel="00E631A1" w:rsidRDefault="003D183A" w:rsidP="00E631A1">
      <w:pPr>
        <w:widowControl w:val="0"/>
        <w:pBdr>
          <w:top w:val="nil"/>
          <w:left w:val="nil"/>
          <w:bottom w:val="nil"/>
          <w:right w:val="nil"/>
          <w:between w:val="nil"/>
        </w:pBdr>
        <w:ind w:firstLine="0"/>
        <w:jc w:val="center"/>
        <w:rPr>
          <w:del w:id="4543" w:author="Cristiano de Menezes Feu" w:date="2022-11-21T08:33:00Z"/>
          <w:color w:val="000000"/>
        </w:rPr>
        <w:pPrChange w:id="4544" w:author="Cristiano de Menezes Feu" w:date="2022-11-21T08:33:00Z">
          <w:pPr>
            <w:widowControl w:val="0"/>
            <w:pBdr>
              <w:top w:val="nil"/>
              <w:left w:val="nil"/>
              <w:bottom w:val="nil"/>
              <w:right w:val="nil"/>
              <w:between w:val="nil"/>
            </w:pBdr>
          </w:pPr>
        </w:pPrChange>
      </w:pPr>
    </w:p>
    <w:p w14:paraId="000008E6" w14:textId="0E673BC9" w:rsidR="003D183A" w:rsidDel="00E631A1" w:rsidRDefault="008B7924" w:rsidP="00E631A1">
      <w:pPr>
        <w:widowControl w:val="0"/>
        <w:pBdr>
          <w:top w:val="nil"/>
          <w:left w:val="nil"/>
          <w:bottom w:val="nil"/>
          <w:right w:val="nil"/>
          <w:between w:val="nil"/>
        </w:pBdr>
        <w:ind w:firstLine="0"/>
        <w:jc w:val="center"/>
        <w:rPr>
          <w:del w:id="4545" w:author="Cristiano de Menezes Feu" w:date="2022-11-21T08:33:00Z"/>
          <w:color w:val="000000"/>
        </w:rPr>
        <w:pPrChange w:id="4546" w:author="Cristiano de Menezes Feu" w:date="2022-11-21T08:33:00Z">
          <w:pPr>
            <w:widowControl w:val="0"/>
            <w:pBdr>
              <w:top w:val="nil"/>
              <w:left w:val="nil"/>
              <w:bottom w:val="nil"/>
              <w:right w:val="nil"/>
              <w:between w:val="nil"/>
            </w:pBdr>
          </w:pPr>
        </w:pPrChange>
      </w:pPr>
      <w:del w:id="4547" w:author="Cristiano de Menezes Feu" w:date="2022-11-21T08:33:00Z">
        <w:r w:rsidDel="00E631A1">
          <w:rPr>
            <w:color w:val="000000"/>
          </w:rPr>
          <w:delText>IV- para ser submetido ao Plenário, o requerimento para homenagem deverá constar no avulso da Ordem do Dia como matéria sobre a mesa;</w:delText>
        </w:r>
        <w:r w:rsidDel="00E631A1">
          <w:rPr>
            <w:color w:val="005583"/>
            <w:vertAlign w:val="superscript"/>
          </w:rPr>
          <w:footnoteReference w:id="219"/>
        </w:r>
        <w:r w:rsidDel="00E631A1">
          <w:rPr>
            <w:color w:val="000000"/>
          </w:rPr>
          <w:delText xml:space="preserve"> </w:delText>
        </w:r>
      </w:del>
    </w:p>
    <w:p w14:paraId="000008E7" w14:textId="1B2B10E5" w:rsidR="003D183A" w:rsidDel="00E631A1" w:rsidRDefault="008B7924" w:rsidP="00E631A1">
      <w:pPr>
        <w:widowControl w:val="0"/>
        <w:pBdr>
          <w:top w:val="nil"/>
          <w:left w:val="nil"/>
          <w:bottom w:val="nil"/>
          <w:right w:val="nil"/>
          <w:between w:val="nil"/>
        </w:pBdr>
        <w:ind w:firstLine="0"/>
        <w:jc w:val="center"/>
        <w:rPr>
          <w:del w:id="4551" w:author="Cristiano de Menezes Feu" w:date="2022-11-21T08:33:00Z"/>
          <w:color w:val="000000"/>
        </w:rPr>
        <w:pPrChange w:id="4552" w:author="Cristiano de Menezes Feu" w:date="2022-11-21T08:33:00Z">
          <w:pPr>
            <w:widowControl w:val="0"/>
            <w:pBdr>
              <w:top w:val="nil"/>
              <w:left w:val="nil"/>
              <w:bottom w:val="nil"/>
              <w:right w:val="nil"/>
              <w:between w:val="nil"/>
            </w:pBdr>
          </w:pPr>
        </w:pPrChange>
      </w:pPr>
      <w:del w:id="4553" w:author="Cristiano de Menezes Feu" w:date="2022-11-21T08:33:00Z">
        <w:r w:rsidDel="00E631A1">
          <w:rPr>
            <w:color w:val="000000"/>
          </w:rPr>
          <w:delText>V - terá preferência para deliberação do Plenário o requerimento que for apresentado à Mesa em primeiro lugar.</w:delText>
        </w:r>
        <w:r w:rsidDel="00E631A1">
          <w:rPr>
            <w:color w:val="005583"/>
            <w:vertAlign w:val="superscript"/>
          </w:rPr>
          <w:footnoteReference w:id="220"/>
        </w:r>
        <w:r w:rsidDel="00E631A1">
          <w:rPr>
            <w:color w:val="000000"/>
          </w:rPr>
          <w:delText xml:space="preserve"> </w:delText>
        </w:r>
      </w:del>
    </w:p>
    <w:p w14:paraId="000008E8" w14:textId="29693CA8" w:rsidR="003D183A" w:rsidDel="00E631A1" w:rsidRDefault="008B7924" w:rsidP="00E631A1">
      <w:pPr>
        <w:widowControl w:val="0"/>
        <w:pBdr>
          <w:top w:val="nil"/>
          <w:left w:val="nil"/>
          <w:bottom w:val="nil"/>
          <w:right w:val="nil"/>
          <w:between w:val="nil"/>
        </w:pBdr>
        <w:ind w:firstLine="0"/>
        <w:jc w:val="center"/>
        <w:rPr>
          <w:del w:id="4557" w:author="Cristiano de Menezes Feu" w:date="2022-11-21T08:33:00Z"/>
          <w:rFonts w:ascii="ClearSans-Bold" w:eastAsia="ClearSans-Bold" w:hAnsi="ClearSans-Bold" w:cs="ClearSans-Bold"/>
          <w:b/>
          <w:color w:val="005583"/>
          <w:vertAlign w:val="superscript"/>
        </w:rPr>
        <w:pPrChange w:id="4558" w:author="Cristiano de Menezes Feu" w:date="2022-11-21T08:33:00Z">
          <w:pPr>
            <w:widowControl w:val="0"/>
            <w:pBdr>
              <w:top w:val="nil"/>
              <w:left w:val="nil"/>
              <w:bottom w:val="nil"/>
              <w:right w:val="nil"/>
              <w:between w:val="nil"/>
            </w:pBdr>
          </w:pPr>
        </w:pPrChange>
      </w:pPr>
      <w:del w:id="4559" w:author="Cristiano de Menezes Feu" w:date="2022-11-21T08:33:00Z">
        <w:r w:rsidDel="00E631A1">
          <w:rPr>
            <w:color w:val="000000"/>
          </w:rPr>
          <w:delText>§ 1º As demais homenagens serão prestadas durante prorrogação das sessões de debates convocadas para as segundas e sextas-feiras e por prazo não superior a trinta minutos. Tratando-se de congressista da legislatura, Chefe de um dos Poderes da República ou Chefe de Estado estrangeiro com o qual o Brasil mantenha relações diplomáticas, as homenagens poderão ser prestadas no Grande Expediente.</w:delText>
        </w:r>
        <w:r w:rsidDel="00E631A1">
          <w:rPr>
            <w:color w:val="005583"/>
            <w:vertAlign w:val="superscript"/>
          </w:rPr>
          <w:footnoteReference w:id="221"/>
        </w:r>
      </w:del>
    </w:p>
    <w:p w14:paraId="000008E9" w14:textId="13BABE9D" w:rsidR="003D183A" w:rsidDel="00E631A1" w:rsidRDefault="008B7924" w:rsidP="00E631A1">
      <w:pPr>
        <w:widowControl w:val="0"/>
        <w:pBdr>
          <w:top w:val="nil"/>
          <w:left w:val="nil"/>
          <w:bottom w:val="nil"/>
          <w:right w:val="nil"/>
          <w:between w:val="nil"/>
        </w:pBdr>
        <w:spacing w:before="0" w:after="113"/>
        <w:ind w:left="567" w:firstLine="0"/>
        <w:jc w:val="center"/>
        <w:rPr>
          <w:del w:id="4563" w:author="Cristiano de Menezes Feu" w:date="2022-11-21T08:33:00Z"/>
          <w:color w:val="005583"/>
          <w:sz w:val="20"/>
          <w:szCs w:val="20"/>
        </w:rPr>
        <w:pPrChange w:id="4564" w:author="Cristiano de Menezes Feu" w:date="2022-11-21T08:33:00Z">
          <w:pPr>
            <w:widowControl w:val="0"/>
            <w:pBdr>
              <w:top w:val="nil"/>
              <w:left w:val="nil"/>
              <w:bottom w:val="nil"/>
              <w:right w:val="nil"/>
              <w:between w:val="nil"/>
            </w:pBdr>
            <w:spacing w:before="0" w:after="113"/>
            <w:ind w:left="567" w:firstLine="0"/>
          </w:pPr>
        </w:pPrChange>
      </w:pPr>
      <w:del w:id="4565" w:author="Cristiano de Menezes Feu" w:date="2022-11-21T08:33:00Z">
        <w:r w:rsidDel="00E631A1">
          <w:rPr>
            <w:color w:val="005583"/>
            <w:sz w:val="20"/>
            <w:szCs w:val="20"/>
          </w:rPr>
          <w:delText>Art. 72; art. 88.</w:delText>
        </w:r>
      </w:del>
    </w:p>
    <w:p w14:paraId="000008EA" w14:textId="66C48C91" w:rsidR="003D183A" w:rsidDel="00E631A1" w:rsidRDefault="008B7924" w:rsidP="00E631A1">
      <w:pPr>
        <w:widowControl w:val="0"/>
        <w:pBdr>
          <w:top w:val="nil"/>
          <w:left w:val="nil"/>
          <w:bottom w:val="nil"/>
          <w:right w:val="nil"/>
          <w:between w:val="nil"/>
        </w:pBdr>
        <w:ind w:firstLine="0"/>
        <w:jc w:val="center"/>
        <w:rPr>
          <w:del w:id="4566" w:author="Cristiano de Menezes Feu" w:date="2022-11-21T08:33:00Z"/>
          <w:rFonts w:ascii="ClearSans-Bold" w:eastAsia="ClearSans-Bold" w:hAnsi="ClearSans-Bold" w:cs="ClearSans-Bold"/>
          <w:b/>
          <w:color w:val="000000"/>
        </w:rPr>
        <w:pPrChange w:id="4567" w:author="Cristiano de Menezes Feu" w:date="2022-11-21T08:33:00Z">
          <w:pPr>
            <w:widowControl w:val="0"/>
            <w:pBdr>
              <w:top w:val="nil"/>
              <w:left w:val="nil"/>
              <w:bottom w:val="nil"/>
              <w:right w:val="nil"/>
              <w:between w:val="nil"/>
            </w:pBdr>
          </w:pPr>
        </w:pPrChange>
      </w:pPr>
      <w:del w:id="4568" w:author="Cristiano de Menezes Feu" w:date="2022-11-21T08:33:00Z">
        <w:r w:rsidDel="00E631A1">
          <w:rPr>
            <w:color w:val="000000"/>
          </w:rPr>
          <w:delText xml:space="preserve">§ 2° Nas homenagens prestadas durante o Grande Expediente observar-se-á o previsto para as sessões solenes, e nas prestadas nas prorrogações das sessões atender-se-á, ainda, ao seguinte; </w:delText>
        </w:r>
      </w:del>
    </w:p>
    <w:p w14:paraId="000008EB" w14:textId="596A3D35" w:rsidR="003D183A" w:rsidDel="00E631A1" w:rsidRDefault="008B7924" w:rsidP="00E631A1">
      <w:pPr>
        <w:widowControl w:val="0"/>
        <w:pBdr>
          <w:top w:val="nil"/>
          <w:left w:val="nil"/>
          <w:bottom w:val="nil"/>
          <w:right w:val="nil"/>
          <w:between w:val="nil"/>
        </w:pBdr>
        <w:spacing w:before="0" w:after="113"/>
        <w:ind w:left="567" w:firstLine="0"/>
        <w:jc w:val="center"/>
        <w:rPr>
          <w:del w:id="4569" w:author="Cristiano de Menezes Feu" w:date="2022-11-21T08:33:00Z"/>
          <w:color w:val="005583"/>
          <w:sz w:val="20"/>
          <w:szCs w:val="20"/>
        </w:rPr>
        <w:pPrChange w:id="4570" w:author="Cristiano de Menezes Feu" w:date="2022-11-21T08:33:00Z">
          <w:pPr>
            <w:widowControl w:val="0"/>
            <w:pBdr>
              <w:top w:val="nil"/>
              <w:left w:val="nil"/>
              <w:bottom w:val="nil"/>
              <w:right w:val="nil"/>
              <w:between w:val="nil"/>
            </w:pBdr>
            <w:spacing w:before="0" w:after="113"/>
            <w:ind w:left="567" w:firstLine="0"/>
          </w:pPr>
        </w:pPrChange>
      </w:pPr>
      <w:del w:id="4571" w:author="Cristiano de Menezes Feu" w:date="2022-11-21T08:33:00Z">
        <w:r w:rsidDel="00E631A1">
          <w:rPr>
            <w:color w:val="005583"/>
            <w:sz w:val="20"/>
            <w:szCs w:val="20"/>
          </w:rPr>
          <w:delText>Art. 88.</w:delText>
        </w:r>
      </w:del>
    </w:p>
    <w:p w14:paraId="000008EC" w14:textId="3215A1A5" w:rsidR="003D183A" w:rsidDel="00E631A1" w:rsidRDefault="008B7924" w:rsidP="00E631A1">
      <w:pPr>
        <w:widowControl w:val="0"/>
        <w:pBdr>
          <w:top w:val="nil"/>
          <w:left w:val="nil"/>
          <w:bottom w:val="nil"/>
          <w:right w:val="nil"/>
          <w:between w:val="nil"/>
        </w:pBdr>
        <w:ind w:firstLine="0"/>
        <w:jc w:val="center"/>
        <w:rPr>
          <w:del w:id="4572" w:author="Cristiano de Menezes Feu" w:date="2022-11-21T08:33:00Z"/>
          <w:color w:val="000000"/>
        </w:rPr>
        <w:pPrChange w:id="4573" w:author="Cristiano de Menezes Feu" w:date="2022-11-21T08:33:00Z">
          <w:pPr>
            <w:widowControl w:val="0"/>
            <w:pBdr>
              <w:top w:val="nil"/>
              <w:left w:val="nil"/>
              <w:bottom w:val="nil"/>
              <w:right w:val="nil"/>
              <w:between w:val="nil"/>
            </w:pBdr>
          </w:pPr>
        </w:pPrChange>
      </w:pPr>
      <w:del w:id="4574" w:author="Cristiano de Menezes Feu" w:date="2022-11-21T08:33:00Z">
        <w:r w:rsidDel="00E631A1">
          <w:rPr>
            <w:color w:val="000000"/>
          </w:rPr>
          <w:delText xml:space="preserve">I – só poderão ocorrer, no máximo, duas homenagens a cada mês; </w:delText>
        </w:r>
      </w:del>
    </w:p>
    <w:p w14:paraId="000008ED" w14:textId="008E53F8" w:rsidR="003D183A" w:rsidDel="00E631A1" w:rsidRDefault="008B7924" w:rsidP="00E631A1">
      <w:pPr>
        <w:widowControl w:val="0"/>
        <w:pBdr>
          <w:top w:val="nil"/>
          <w:left w:val="nil"/>
          <w:bottom w:val="nil"/>
          <w:right w:val="nil"/>
          <w:between w:val="nil"/>
        </w:pBdr>
        <w:ind w:firstLine="0"/>
        <w:jc w:val="center"/>
        <w:rPr>
          <w:del w:id="4575" w:author="Cristiano de Menezes Feu" w:date="2022-11-21T08:33:00Z"/>
          <w:b/>
          <w:color w:val="005583"/>
          <w:sz w:val="20"/>
          <w:szCs w:val="20"/>
        </w:rPr>
        <w:pPrChange w:id="4576" w:author="Cristiano de Menezes Feu" w:date="2022-11-21T08:33:00Z">
          <w:pPr>
            <w:widowControl w:val="0"/>
            <w:pBdr>
              <w:top w:val="nil"/>
              <w:left w:val="nil"/>
              <w:bottom w:val="nil"/>
              <w:right w:val="nil"/>
              <w:between w:val="nil"/>
            </w:pBdr>
          </w:pPr>
        </w:pPrChange>
      </w:pPr>
      <w:del w:id="4577" w:author="Cristiano de Menezes Feu" w:date="2022-11-21T08:33:00Z">
        <w:r w:rsidDel="00E631A1">
          <w:rPr>
            <w:color w:val="000000"/>
          </w:rPr>
          <w:delText xml:space="preserve">II – falará, por cinco minutos, além do Autor, um Deputado de cada Partido ou Bloco, indicado pelo respectivo Líder; </w:delText>
        </w:r>
      </w:del>
    </w:p>
    <w:p w14:paraId="000008EE" w14:textId="273A5ABE" w:rsidR="003D183A" w:rsidDel="00E631A1" w:rsidRDefault="008B7924" w:rsidP="00E631A1">
      <w:pPr>
        <w:widowControl w:val="0"/>
        <w:pBdr>
          <w:top w:val="nil"/>
          <w:left w:val="nil"/>
          <w:bottom w:val="nil"/>
          <w:right w:val="nil"/>
          <w:between w:val="nil"/>
        </w:pBdr>
        <w:spacing w:before="0" w:after="113"/>
        <w:ind w:left="567" w:firstLine="0"/>
        <w:jc w:val="center"/>
        <w:rPr>
          <w:del w:id="4578" w:author="Cristiano de Menezes Feu" w:date="2022-11-21T08:33:00Z"/>
          <w:color w:val="005583"/>
          <w:sz w:val="20"/>
          <w:szCs w:val="20"/>
        </w:rPr>
        <w:pPrChange w:id="4579" w:author="Cristiano de Menezes Feu" w:date="2022-11-21T08:33:00Z">
          <w:pPr>
            <w:widowControl w:val="0"/>
            <w:pBdr>
              <w:top w:val="nil"/>
              <w:left w:val="nil"/>
              <w:bottom w:val="nil"/>
              <w:right w:val="nil"/>
              <w:between w:val="nil"/>
            </w:pBdr>
            <w:spacing w:before="0" w:after="113"/>
            <w:ind w:left="567" w:firstLine="0"/>
          </w:pPr>
        </w:pPrChange>
      </w:pPr>
      <w:del w:id="4580" w:author="Cristiano de Menezes Feu" w:date="2022-11-21T08:33:00Z">
        <w:r w:rsidDel="00E631A1">
          <w:rPr>
            <w:b/>
            <w:color w:val="005583"/>
            <w:sz w:val="20"/>
            <w:szCs w:val="20"/>
          </w:rPr>
          <w:delText>Prática:</w:delText>
        </w:r>
        <w:r w:rsidDel="00E631A1">
          <w:rPr>
            <w:color w:val="005583"/>
            <w:sz w:val="20"/>
            <w:szCs w:val="20"/>
          </w:rPr>
          <w:delText xml:space="preserve"> os Líderes da Maioria, da Minoria, do Governo e da Oposição também indicam Deputados para falar nas sessões de homenagens.</w:delText>
        </w:r>
      </w:del>
    </w:p>
    <w:p w14:paraId="000008EF" w14:textId="5526C8D6" w:rsidR="003D183A" w:rsidDel="00E631A1" w:rsidRDefault="008B7924" w:rsidP="00E631A1">
      <w:pPr>
        <w:widowControl w:val="0"/>
        <w:pBdr>
          <w:top w:val="nil"/>
          <w:left w:val="nil"/>
          <w:bottom w:val="nil"/>
          <w:right w:val="nil"/>
          <w:between w:val="nil"/>
        </w:pBdr>
        <w:ind w:firstLine="0"/>
        <w:jc w:val="center"/>
        <w:rPr>
          <w:del w:id="4581" w:author="Cristiano de Menezes Feu" w:date="2022-11-21T08:33:00Z"/>
          <w:color w:val="005583"/>
          <w:vertAlign w:val="superscript"/>
        </w:rPr>
        <w:pPrChange w:id="4582" w:author="Cristiano de Menezes Feu" w:date="2022-11-21T08:33:00Z">
          <w:pPr>
            <w:widowControl w:val="0"/>
            <w:pBdr>
              <w:top w:val="nil"/>
              <w:left w:val="nil"/>
              <w:bottom w:val="nil"/>
              <w:right w:val="nil"/>
              <w:between w:val="nil"/>
            </w:pBdr>
          </w:pPr>
        </w:pPrChange>
      </w:pPr>
      <w:del w:id="4583" w:author="Cristiano de Menezes Feu" w:date="2022-11-21T08:33:00Z">
        <w:r w:rsidDel="00E631A1">
          <w:rPr>
            <w:color w:val="000000"/>
          </w:rPr>
          <w:delText>III – esgotado o prazo previsto neste parágrafo, a sessão será levantada, facultado aos inscritos o direito à publicação e divulgação de seus pronunciamentos.</w:delText>
        </w:r>
        <w:r w:rsidDel="00E631A1">
          <w:rPr>
            <w:color w:val="005583"/>
            <w:vertAlign w:val="superscript"/>
          </w:rPr>
          <w:footnoteReference w:id="222"/>
        </w:r>
      </w:del>
    </w:p>
    <w:p w14:paraId="000008F0" w14:textId="2070EAD7" w:rsidR="003D183A" w:rsidDel="00E631A1" w:rsidRDefault="008B7924" w:rsidP="00E631A1">
      <w:pPr>
        <w:widowControl w:val="0"/>
        <w:pBdr>
          <w:top w:val="nil"/>
          <w:left w:val="nil"/>
          <w:bottom w:val="nil"/>
          <w:right w:val="nil"/>
          <w:between w:val="nil"/>
        </w:pBdr>
        <w:ind w:firstLine="0"/>
        <w:jc w:val="center"/>
        <w:rPr>
          <w:del w:id="4587" w:author="Cristiano de Menezes Feu" w:date="2022-11-21T08:33:00Z"/>
          <w:rFonts w:ascii="ClearSans-Bold" w:eastAsia="ClearSans-Bold" w:hAnsi="ClearSans-Bold" w:cs="ClearSans-Bold"/>
          <w:b/>
          <w:color w:val="000000"/>
        </w:rPr>
        <w:pPrChange w:id="4588" w:author="Cristiano de Menezes Feu" w:date="2022-11-21T08:33:00Z">
          <w:pPr>
            <w:widowControl w:val="0"/>
            <w:pBdr>
              <w:top w:val="nil"/>
              <w:left w:val="nil"/>
              <w:bottom w:val="nil"/>
              <w:right w:val="nil"/>
              <w:between w:val="nil"/>
            </w:pBdr>
          </w:pPr>
        </w:pPrChange>
      </w:pPr>
      <w:del w:id="4589" w:author="Cristiano de Menezes Feu" w:date="2022-11-21T08:33:00Z">
        <w:r w:rsidDel="00E631A1">
          <w:rPr>
            <w:rFonts w:ascii="ClearSans-Bold" w:eastAsia="ClearSans-Bold" w:hAnsi="ClearSans-Bold" w:cs="ClearSans-Bold"/>
            <w:b/>
            <w:color w:val="000000"/>
          </w:rPr>
          <w:delText>Art. 69</w:delText>
        </w:r>
        <w:r w:rsidDel="00E631A1">
          <w:rPr>
            <w:color w:val="000000"/>
          </w:rPr>
          <w:delText xml:space="preserve">. As sessões serão públicas, mas excepcionalmente poderão ser secretas, quando assim deliberado pelo Plenário. </w:delText>
        </w:r>
      </w:del>
    </w:p>
    <w:p w14:paraId="000008F1" w14:textId="1391BE58" w:rsidR="003D183A" w:rsidDel="00E631A1" w:rsidRDefault="008B7924" w:rsidP="00E631A1">
      <w:pPr>
        <w:widowControl w:val="0"/>
        <w:pBdr>
          <w:top w:val="nil"/>
          <w:left w:val="nil"/>
          <w:bottom w:val="nil"/>
          <w:right w:val="nil"/>
          <w:between w:val="nil"/>
        </w:pBdr>
        <w:spacing w:before="0" w:after="113"/>
        <w:ind w:left="567" w:firstLine="0"/>
        <w:jc w:val="center"/>
        <w:rPr>
          <w:del w:id="4590" w:author="Cristiano de Menezes Feu" w:date="2022-11-21T08:33:00Z"/>
          <w:color w:val="005583"/>
          <w:sz w:val="20"/>
          <w:szCs w:val="20"/>
        </w:rPr>
        <w:pPrChange w:id="4591" w:author="Cristiano de Menezes Feu" w:date="2022-11-21T08:33:00Z">
          <w:pPr>
            <w:widowControl w:val="0"/>
            <w:pBdr>
              <w:top w:val="nil"/>
              <w:left w:val="nil"/>
              <w:bottom w:val="nil"/>
              <w:right w:val="nil"/>
              <w:between w:val="nil"/>
            </w:pBdr>
            <w:spacing w:before="0" w:after="113"/>
            <w:ind w:left="567" w:firstLine="0"/>
          </w:pPr>
        </w:pPrChange>
      </w:pPr>
      <w:del w:id="4592" w:author="Cristiano de Menezes Feu" w:date="2022-11-21T08:33:00Z">
        <w:r w:rsidDel="00E631A1">
          <w:rPr>
            <w:color w:val="005583"/>
            <w:sz w:val="20"/>
            <w:szCs w:val="20"/>
          </w:rPr>
          <w:delText>Arts. 92 a 94.</w:delText>
        </w:r>
      </w:del>
    </w:p>
    <w:p w14:paraId="000008F2" w14:textId="17FD61F7" w:rsidR="003D183A" w:rsidDel="00E631A1" w:rsidRDefault="008B7924" w:rsidP="00E631A1">
      <w:pPr>
        <w:widowControl w:val="0"/>
        <w:pBdr>
          <w:top w:val="nil"/>
          <w:left w:val="nil"/>
          <w:bottom w:val="nil"/>
          <w:right w:val="nil"/>
          <w:between w:val="nil"/>
        </w:pBdr>
        <w:ind w:firstLine="0"/>
        <w:jc w:val="center"/>
        <w:rPr>
          <w:del w:id="4593" w:author="Cristiano de Menezes Feu" w:date="2022-11-21T08:33:00Z"/>
          <w:rFonts w:ascii="ClearSans-Bold" w:eastAsia="ClearSans-Bold" w:hAnsi="ClearSans-Bold" w:cs="ClearSans-Bold"/>
          <w:b/>
          <w:color w:val="000000"/>
        </w:rPr>
        <w:pPrChange w:id="4594" w:author="Cristiano de Menezes Feu" w:date="2022-11-21T08:33:00Z">
          <w:pPr>
            <w:widowControl w:val="0"/>
            <w:pBdr>
              <w:top w:val="nil"/>
              <w:left w:val="nil"/>
              <w:bottom w:val="nil"/>
              <w:right w:val="nil"/>
              <w:between w:val="nil"/>
            </w:pBdr>
          </w:pPr>
        </w:pPrChange>
      </w:pPr>
      <w:del w:id="4595" w:author="Cristiano de Menezes Feu" w:date="2022-11-21T08:33:00Z">
        <w:r w:rsidDel="00E631A1">
          <w:rPr>
            <w:rFonts w:ascii="ClearSans-Bold" w:eastAsia="ClearSans-Bold" w:hAnsi="ClearSans-Bold" w:cs="ClearSans-Bold"/>
            <w:b/>
            <w:color w:val="000000"/>
          </w:rPr>
          <w:delText xml:space="preserve">Art. 70. </w:delText>
        </w:r>
        <w:r w:rsidDel="00E631A1">
          <w:rPr>
            <w:color w:val="000000"/>
          </w:rPr>
          <w:delText xml:space="preserve">Poderá a sessão ser suspensa por conveniência da manutenção da ordem, não se computando o tempo da suspensão no prazo regimental. </w:delText>
        </w:r>
      </w:del>
    </w:p>
    <w:p w14:paraId="000008F3" w14:textId="21D9B291" w:rsidR="003D183A" w:rsidDel="00E631A1" w:rsidRDefault="008B7924" w:rsidP="00E631A1">
      <w:pPr>
        <w:widowControl w:val="0"/>
        <w:pBdr>
          <w:top w:val="nil"/>
          <w:left w:val="nil"/>
          <w:bottom w:val="nil"/>
          <w:right w:val="nil"/>
          <w:between w:val="nil"/>
        </w:pBdr>
        <w:spacing w:before="0" w:after="113"/>
        <w:ind w:left="567" w:firstLine="0"/>
        <w:jc w:val="center"/>
        <w:rPr>
          <w:del w:id="4596" w:author="Cristiano de Menezes Feu" w:date="2022-11-21T08:33:00Z"/>
          <w:color w:val="005583"/>
          <w:sz w:val="20"/>
          <w:szCs w:val="20"/>
        </w:rPr>
        <w:pPrChange w:id="4597" w:author="Cristiano de Menezes Feu" w:date="2022-11-21T08:33:00Z">
          <w:pPr>
            <w:widowControl w:val="0"/>
            <w:pBdr>
              <w:top w:val="nil"/>
              <w:left w:val="nil"/>
              <w:bottom w:val="nil"/>
              <w:right w:val="nil"/>
              <w:between w:val="nil"/>
            </w:pBdr>
            <w:spacing w:before="0" w:after="113"/>
            <w:ind w:left="567" w:firstLine="0"/>
          </w:pPr>
        </w:pPrChange>
      </w:pPr>
      <w:del w:id="4598" w:author="Cristiano de Menezes Feu" w:date="2022-11-21T08:33:00Z">
        <w:r w:rsidDel="00E631A1">
          <w:rPr>
            <w:color w:val="005583"/>
            <w:sz w:val="20"/>
            <w:szCs w:val="20"/>
          </w:rPr>
          <w:delText>Art. 17, I, j.</w:delText>
        </w:r>
      </w:del>
    </w:p>
    <w:p w14:paraId="000008F4" w14:textId="2F8E707E" w:rsidR="003D183A" w:rsidDel="00E631A1" w:rsidRDefault="008B7924" w:rsidP="00E631A1">
      <w:pPr>
        <w:widowControl w:val="0"/>
        <w:pBdr>
          <w:top w:val="nil"/>
          <w:left w:val="nil"/>
          <w:bottom w:val="nil"/>
          <w:right w:val="nil"/>
          <w:between w:val="nil"/>
        </w:pBdr>
        <w:spacing w:before="0" w:after="113"/>
        <w:ind w:left="567" w:firstLine="0"/>
        <w:jc w:val="center"/>
        <w:rPr>
          <w:del w:id="4599" w:author="Cristiano de Menezes Feu" w:date="2022-11-21T08:33:00Z"/>
          <w:color w:val="005583"/>
          <w:sz w:val="20"/>
          <w:szCs w:val="20"/>
        </w:rPr>
        <w:pPrChange w:id="4600" w:author="Cristiano de Menezes Feu" w:date="2022-11-21T08:33:00Z">
          <w:pPr>
            <w:widowControl w:val="0"/>
            <w:pBdr>
              <w:top w:val="nil"/>
              <w:left w:val="nil"/>
              <w:bottom w:val="nil"/>
              <w:right w:val="nil"/>
              <w:between w:val="nil"/>
            </w:pBdr>
            <w:spacing w:before="0" w:after="113"/>
            <w:ind w:left="567" w:firstLine="0"/>
          </w:pPr>
        </w:pPrChange>
      </w:pPr>
      <w:del w:id="4601" w:author="Cristiano de Menezes Feu" w:date="2022-11-21T08:33:00Z">
        <w:r w:rsidDel="00E631A1">
          <w:rPr>
            <w:b/>
            <w:color w:val="005583"/>
            <w:sz w:val="20"/>
            <w:szCs w:val="20"/>
          </w:rPr>
          <w:delText xml:space="preserve">QO </w:delText>
        </w:r>
        <w:r w:rsidDel="00E631A1">
          <w:rPr>
            <w:color w:val="005583"/>
            <w:sz w:val="20"/>
            <w:szCs w:val="20"/>
          </w:rPr>
          <w:delText xml:space="preserve">65/2019 e 69/2019 - Decide que as Comissões que se encontrem em funcionamento no início da Ordem do Dia devem encerrar a reunião, sendo cabível a suspensão somente quando houver “acordo de todos os membros da comissão”. </w:delText>
        </w:r>
      </w:del>
    </w:p>
    <w:p w14:paraId="000008F5" w14:textId="64ED27C4" w:rsidR="003D183A" w:rsidDel="00E631A1" w:rsidRDefault="008B7924" w:rsidP="00E631A1">
      <w:pPr>
        <w:widowControl w:val="0"/>
        <w:pBdr>
          <w:top w:val="nil"/>
          <w:left w:val="nil"/>
          <w:bottom w:val="nil"/>
          <w:right w:val="nil"/>
          <w:between w:val="nil"/>
        </w:pBdr>
        <w:spacing w:before="0" w:after="113"/>
        <w:ind w:left="567" w:firstLine="0"/>
        <w:jc w:val="center"/>
        <w:rPr>
          <w:del w:id="4602" w:author="Cristiano de Menezes Feu" w:date="2022-11-21T08:33:00Z"/>
          <w:color w:val="005583"/>
          <w:sz w:val="20"/>
          <w:szCs w:val="20"/>
        </w:rPr>
        <w:pPrChange w:id="4603" w:author="Cristiano de Menezes Feu" w:date="2022-11-21T08:33:00Z">
          <w:pPr>
            <w:widowControl w:val="0"/>
            <w:pBdr>
              <w:top w:val="nil"/>
              <w:left w:val="nil"/>
              <w:bottom w:val="nil"/>
              <w:right w:val="nil"/>
              <w:between w:val="nil"/>
            </w:pBdr>
            <w:spacing w:before="0" w:after="113"/>
            <w:ind w:left="567" w:firstLine="0"/>
          </w:pPr>
        </w:pPrChange>
      </w:pPr>
      <w:del w:id="4604" w:author="Cristiano de Menezes Feu" w:date="2022-11-21T08:33:00Z">
        <w:r w:rsidDel="00E631A1">
          <w:rPr>
            <w:b/>
            <w:color w:val="005583"/>
            <w:sz w:val="20"/>
            <w:szCs w:val="20"/>
          </w:rPr>
          <w:delText xml:space="preserve">QO </w:delText>
        </w:r>
        <w:r w:rsidDel="00E631A1">
          <w:rPr>
            <w:color w:val="005583"/>
            <w:sz w:val="20"/>
            <w:szCs w:val="20"/>
          </w:rPr>
          <w:delText>58/2011 – Reafirma o entendimento constante da QO 49/2007, no sentido de que a reunião de Comissão suspensa em virtude do início da Ordem do Dia, deverá retornar no mesmo dia.</w:delText>
        </w:r>
      </w:del>
    </w:p>
    <w:p w14:paraId="000008F6" w14:textId="1D6B0A0C" w:rsidR="003D183A" w:rsidDel="00E631A1" w:rsidRDefault="008B7924" w:rsidP="00E631A1">
      <w:pPr>
        <w:widowControl w:val="0"/>
        <w:pBdr>
          <w:top w:val="nil"/>
          <w:left w:val="nil"/>
          <w:bottom w:val="nil"/>
          <w:right w:val="nil"/>
          <w:between w:val="nil"/>
        </w:pBdr>
        <w:spacing w:before="0" w:after="113"/>
        <w:ind w:left="567" w:firstLine="0"/>
        <w:jc w:val="center"/>
        <w:rPr>
          <w:del w:id="4605" w:author="Cristiano de Menezes Feu" w:date="2022-11-21T08:33:00Z"/>
          <w:b/>
          <w:color w:val="005583"/>
          <w:sz w:val="20"/>
          <w:szCs w:val="20"/>
        </w:rPr>
        <w:pPrChange w:id="4606" w:author="Cristiano de Menezes Feu" w:date="2022-11-21T08:33:00Z">
          <w:pPr>
            <w:widowControl w:val="0"/>
            <w:pBdr>
              <w:top w:val="nil"/>
              <w:left w:val="nil"/>
              <w:bottom w:val="nil"/>
              <w:right w:val="nil"/>
              <w:between w:val="nil"/>
            </w:pBdr>
            <w:spacing w:before="0" w:after="113"/>
            <w:ind w:left="567" w:firstLine="0"/>
          </w:pPr>
        </w:pPrChange>
      </w:pPr>
      <w:del w:id="4607" w:author="Cristiano de Menezes Feu" w:date="2022-11-21T08:33:00Z">
        <w:r w:rsidDel="00E631A1">
          <w:rPr>
            <w:b/>
            <w:color w:val="005583"/>
            <w:sz w:val="20"/>
            <w:szCs w:val="20"/>
          </w:rPr>
          <w:delText>QO</w:delText>
        </w:r>
        <w:r w:rsidDel="00E631A1">
          <w:rPr>
            <w:color w:val="005583"/>
            <w:sz w:val="20"/>
            <w:szCs w:val="20"/>
          </w:rPr>
          <w:delText xml:space="preserve"> 213/2016 – O Presidente possui atribuição para suspender ou levantar a sessão quando entender necessário, nos termos do art. 17, I, “j” do Regimento Interno.</w:delText>
        </w:r>
      </w:del>
    </w:p>
    <w:p w14:paraId="000008F7" w14:textId="2A73974F" w:rsidR="003D183A" w:rsidDel="00E631A1" w:rsidRDefault="008B7924" w:rsidP="00E631A1">
      <w:pPr>
        <w:widowControl w:val="0"/>
        <w:pBdr>
          <w:top w:val="nil"/>
          <w:left w:val="nil"/>
          <w:bottom w:val="nil"/>
          <w:right w:val="nil"/>
          <w:between w:val="nil"/>
        </w:pBdr>
        <w:spacing w:before="0" w:after="113"/>
        <w:ind w:left="567" w:firstLine="0"/>
        <w:jc w:val="center"/>
        <w:rPr>
          <w:del w:id="4608" w:author="Cristiano de Menezes Feu" w:date="2022-11-21T08:33:00Z"/>
          <w:b/>
          <w:color w:val="005583"/>
          <w:sz w:val="20"/>
          <w:szCs w:val="20"/>
        </w:rPr>
        <w:pPrChange w:id="4609" w:author="Cristiano de Menezes Feu" w:date="2022-11-21T08:33:00Z">
          <w:pPr>
            <w:widowControl w:val="0"/>
            <w:pBdr>
              <w:top w:val="nil"/>
              <w:left w:val="nil"/>
              <w:bottom w:val="nil"/>
              <w:right w:val="nil"/>
              <w:between w:val="nil"/>
            </w:pBdr>
            <w:spacing w:before="0" w:after="113"/>
            <w:ind w:left="567" w:firstLine="0"/>
          </w:pPr>
        </w:pPrChange>
      </w:pPr>
      <w:del w:id="4610" w:author="Cristiano de Menezes Feu" w:date="2022-11-21T08:33:00Z">
        <w:r w:rsidDel="00E631A1">
          <w:rPr>
            <w:b/>
            <w:color w:val="005583"/>
            <w:sz w:val="20"/>
            <w:szCs w:val="20"/>
          </w:rPr>
          <w:delText>QO</w:delText>
        </w:r>
        <w:r w:rsidDel="00E631A1">
          <w:rPr>
            <w:color w:val="005583"/>
            <w:sz w:val="20"/>
            <w:szCs w:val="20"/>
          </w:rPr>
          <w:delText xml:space="preserve"> 222/2012 – Permite a suspensão da sessão extraordinária para realização de sessão solene “por entender que o artifício da suspensão da sessão tem sido usado rotineiramente pela Câmara, sem prejuízo ao debate, na busca do entendimento nos acordos e nas negociações”.</w:delText>
        </w:r>
      </w:del>
    </w:p>
    <w:p w14:paraId="000008F8" w14:textId="2A24B502" w:rsidR="003D183A" w:rsidDel="00E631A1" w:rsidRDefault="008B7924" w:rsidP="00E631A1">
      <w:pPr>
        <w:widowControl w:val="0"/>
        <w:pBdr>
          <w:top w:val="nil"/>
          <w:left w:val="nil"/>
          <w:bottom w:val="nil"/>
          <w:right w:val="nil"/>
          <w:between w:val="nil"/>
        </w:pBdr>
        <w:spacing w:before="57"/>
        <w:ind w:firstLine="0"/>
        <w:jc w:val="center"/>
        <w:rPr>
          <w:del w:id="4611" w:author="Cristiano de Menezes Feu" w:date="2022-11-21T08:33:00Z"/>
          <w:rFonts w:ascii="ClearSans-Bold" w:eastAsia="ClearSans-Bold" w:hAnsi="ClearSans-Bold" w:cs="ClearSans-Bold"/>
          <w:b/>
          <w:color w:val="000000"/>
        </w:rPr>
        <w:pPrChange w:id="4612" w:author="Cristiano de Menezes Feu" w:date="2022-11-21T08:33:00Z">
          <w:pPr>
            <w:widowControl w:val="0"/>
            <w:pBdr>
              <w:top w:val="nil"/>
              <w:left w:val="nil"/>
              <w:bottom w:val="nil"/>
              <w:right w:val="nil"/>
              <w:between w:val="nil"/>
            </w:pBdr>
            <w:spacing w:before="57"/>
          </w:pPr>
        </w:pPrChange>
      </w:pPr>
      <w:del w:id="4613" w:author="Cristiano de Menezes Feu" w:date="2022-11-21T08:33:00Z">
        <w:r w:rsidDel="00E631A1">
          <w:rPr>
            <w:rFonts w:ascii="ClearSans-Bold" w:eastAsia="ClearSans-Bold" w:hAnsi="ClearSans-Bold" w:cs="ClearSans-Bold"/>
            <w:b/>
            <w:color w:val="000000"/>
          </w:rPr>
          <w:delText xml:space="preserve">Art. 71. </w:delText>
        </w:r>
        <w:r w:rsidDel="00E631A1">
          <w:rPr>
            <w:color w:val="000000"/>
          </w:rPr>
          <w:delText xml:space="preserve">A sessão da Câmara só poderá ser levantada, antes do prazo previsto para o término dos seus trabalhos, no caso de: </w:delText>
        </w:r>
      </w:del>
    </w:p>
    <w:p w14:paraId="000008F9" w14:textId="1E50F3BB" w:rsidR="003D183A" w:rsidDel="00E631A1" w:rsidRDefault="008B7924" w:rsidP="00E631A1">
      <w:pPr>
        <w:widowControl w:val="0"/>
        <w:pBdr>
          <w:top w:val="nil"/>
          <w:left w:val="nil"/>
          <w:bottom w:val="nil"/>
          <w:right w:val="nil"/>
          <w:between w:val="nil"/>
        </w:pBdr>
        <w:spacing w:before="0" w:after="113"/>
        <w:ind w:left="567" w:firstLine="0"/>
        <w:jc w:val="center"/>
        <w:rPr>
          <w:del w:id="4614" w:author="Cristiano de Menezes Feu" w:date="2022-11-21T08:33:00Z"/>
          <w:b/>
          <w:color w:val="005583"/>
          <w:sz w:val="20"/>
          <w:szCs w:val="20"/>
        </w:rPr>
        <w:pPrChange w:id="4615" w:author="Cristiano de Menezes Feu" w:date="2022-11-21T08:33:00Z">
          <w:pPr>
            <w:widowControl w:val="0"/>
            <w:pBdr>
              <w:top w:val="nil"/>
              <w:left w:val="nil"/>
              <w:bottom w:val="nil"/>
              <w:right w:val="nil"/>
              <w:between w:val="nil"/>
            </w:pBdr>
            <w:spacing w:before="0" w:after="113"/>
            <w:ind w:left="567" w:firstLine="0"/>
          </w:pPr>
        </w:pPrChange>
      </w:pPr>
      <w:del w:id="4616" w:author="Cristiano de Menezes Feu" w:date="2022-11-21T08:33:00Z">
        <w:r w:rsidDel="00E631A1">
          <w:rPr>
            <w:color w:val="005583"/>
            <w:sz w:val="20"/>
            <w:szCs w:val="20"/>
          </w:rPr>
          <w:delText>Art. 17, I, j.</w:delText>
        </w:r>
      </w:del>
    </w:p>
    <w:p w14:paraId="000008FA" w14:textId="7D3E239F" w:rsidR="003D183A" w:rsidDel="00E631A1" w:rsidRDefault="008B7924" w:rsidP="00E631A1">
      <w:pPr>
        <w:widowControl w:val="0"/>
        <w:pBdr>
          <w:top w:val="nil"/>
          <w:left w:val="nil"/>
          <w:bottom w:val="nil"/>
          <w:right w:val="nil"/>
          <w:between w:val="nil"/>
        </w:pBdr>
        <w:spacing w:before="0" w:after="113"/>
        <w:ind w:left="567" w:firstLine="0"/>
        <w:jc w:val="center"/>
        <w:rPr>
          <w:del w:id="4617" w:author="Cristiano de Menezes Feu" w:date="2022-11-21T08:33:00Z"/>
          <w:color w:val="005583"/>
          <w:sz w:val="20"/>
          <w:szCs w:val="20"/>
        </w:rPr>
        <w:pPrChange w:id="4618" w:author="Cristiano de Menezes Feu" w:date="2022-11-21T08:33:00Z">
          <w:pPr>
            <w:widowControl w:val="0"/>
            <w:pBdr>
              <w:top w:val="nil"/>
              <w:left w:val="nil"/>
              <w:bottom w:val="nil"/>
              <w:right w:val="nil"/>
              <w:between w:val="nil"/>
            </w:pBdr>
            <w:spacing w:before="0" w:after="113"/>
            <w:ind w:left="567" w:firstLine="0"/>
          </w:pPr>
        </w:pPrChange>
      </w:pPr>
      <w:del w:id="4619" w:author="Cristiano de Menezes Feu" w:date="2022-11-21T08:33:00Z">
        <w:r w:rsidDel="00E631A1">
          <w:rPr>
            <w:b/>
            <w:color w:val="005583"/>
            <w:sz w:val="20"/>
            <w:szCs w:val="20"/>
          </w:rPr>
          <w:delText>QO</w:delText>
        </w:r>
        <w:r w:rsidDel="00E631A1">
          <w:rPr>
            <w:color w:val="005583"/>
            <w:sz w:val="20"/>
            <w:szCs w:val="20"/>
          </w:rPr>
          <w:delText xml:space="preserve"> 44/2003 – “[...] o dispositivo regimental que prevê o levantamento da sessão não é determinante, a sessão poderá ou não ser levantada”.</w:delText>
        </w:r>
      </w:del>
    </w:p>
    <w:p w14:paraId="000008FB" w14:textId="3EF594F7" w:rsidR="003D183A" w:rsidDel="00E631A1" w:rsidRDefault="008B7924" w:rsidP="00E631A1">
      <w:pPr>
        <w:widowControl w:val="0"/>
        <w:pBdr>
          <w:top w:val="nil"/>
          <w:left w:val="nil"/>
          <w:bottom w:val="nil"/>
          <w:right w:val="nil"/>
          <w:between w:val="nil"/>
        </w:pBdr>
        <w:ind w:firstLine="0"/>
        <w:jc w:val="center"/>
        <w:rPr>
          <w:del w:id="4620" w:author="Cristiano de Menezes Feu" w:date="2022-11-21T08:33:00Z"/>
          <w:color w:val="000000"/>
        </w:rPr>
        <w:pPrChange w:id="4621" w:author="Cristiano de Menezes Feu" w:date="2022-11-21T08:33:00Z">
          <w:pPr>
            <w:widowControl w:val="0"/>
            <w:pBdr>
              <w:top w:val="nil"/>
              <w:left w:val="nil"/>
              <w:bottom w:val="nil"/>
              <w:right w:val="nil"/>
              <w:between w:val="nil"/>
            </w:pBdr>
          </w:pPr>
        </w:pPrChange>
      </w:pPr>
      <w:del w:id="4622" w:author="Cristiano de Menezes Feu" w:date="2022-11-21T08:33:00Z">
        <w:r w:rsidDel="00E631A1">
          <w:rPr>
            <w:color w:val="000000"/>
          </w:rPr>
          <w:delText xml:space="preserve">I - tumulto grave; </w:delText>
        </w:r>
      </w:del>
    </w:p>
    <w:p w14:paraId="000008FC" w14:textId="0A31E617" w:rsidR="003D183A" w:rsidDel="00E631A1" w:rsidRDefault="008B7924" w:rsidP="00E631A1">
      <w:pPr>
        <w:widowControl w:val="0"/>
        <w:pBdr>
          <w:top w:val="nil"/>
          <w:left w:val="nil"/>
          <w:bottom w:val="nil"/>
          <w:right w:val="nil"/>
          <w:between w:val="nil"/>
        </w:pBdr>
        <w:ind w:firstLine="0"/>
        <w:jc w:val="center"/>
        <w:rPr>
          <w:del w:id="4623" w:author="Cristiano de Menezes Feu" w:date="2022-11-21T08:33:00Z"/>
          <w:color w:val="000000"/>
        </w:rPr>
        <w:pPrChange w:id="4624" w:author="Cristiano de Menezes Feu" w:date="2022-11-21T08:33:00Z">
          <w:pPr>
            <w:widowControl w:val="0"/>
            <w:pBdr>
              <w:top w:val="nil"/>
              <w:left w:val="nil"/>
              <w:bottom w:val="nil"/>
              <w:right w:val="nil"/>
              <w:between w:val="nil"/>
            </w:pBdr>
          </w:pPr>
        </w:pPrChange>
      </w:pPr>
      <w:del w:id="4625" w:author="Cristiano de Menezes Feu" w:date="2022-11-21T08:33:00Z">
        <w:r w:rsidDel="00E631A1">
          <w:rPr>
            <w:color w:val="000000"/>
          </w:rPr>
          <w:delText>II - falecimento de congressista da legislatura, de Chefe de um dos Poderes da República ou quando for decretado luto oficial;</w:delText>
        </w:r>
      </w:del>
    </w:p>
    <w:p w14:paraId="000008FD" w14:textId="4511203E" w:rsidR="003D183A" w:rsidDel="00E631A1" w:rsidRDefault="008B7924" w:rsidP="00E631A1">
      <w:pPr>
        <w:widowControl w:val="0"/>
        <w:pBdr>
          <w:top w:val="nil"/>
          <w:left w:val="nil"/>
          <w:bottom w:val="nil"/>
          <w:right w:val="nil"/>
          <w:between w:val="nil"/>
        </w:pBdr>
        <w:spacing w:before="0" w:after="113"/>
        <w:ind w:left="567" w:firstLine="0"/>
        <w:jc w:val="center"/>
        <w:rPr>
          <w:del w:id="4626" w:author="Cristiano de Menezes Feu" w:date="2022-11-21T08:33:00Z"/>
          <w:color w:val="005583"/>
          <w:sz w:val="20"/>
          <w:szCs w:val="20"/>
        </w:rPr>
        <w:pPrChange w:id="4627" w:author="Cristiano de Menezes Feu" w:date="2022-11-21T08:33:00Z">
          <w:pPr>
            <w:widowControl w:val="0"/>
            <w:pBdr>
              <w:top w:val="nil"/>
              <w:left w:val="nil"/>
              <w:bottom w:val="nil"/>
              <w:right w:val="nil"/>
              <w:between w:val="nil"/>
            </w:pBdr>
            <w:spacing w:before="0" w:after="113"/>
            <w:ind w:left="567" w:firstLine="0"/>
          </w:pPr>
        </w:pPrChange>
      </w:pPr>
      <w:del w:id="4628" w:author="Cristiano de Menezes Feu" w:date="2022-11-21T08:33:00Z">
        <w:r w:rsidDel="00E631A1">
          <w:rPr>
            <w:color w:val="005583"/>
            <w:sz w:val="20"/>
            <w:szCs w:val="20"/>
          </w:rPr>
          <w:delText>Art. 117, § 2º, II.</w:delText>
        </w:r>
      </w:del>
    </w:p>
    <w:p w14:paraId="000008FE" w14:textId="3F35E63F" w:rsidR="003D183A" w:rsidDel="00E631A1" w:rsidRDefault="008B7924" w:rsidP="00E631A1">
      <w:pPr>
        <w:widowControl w:val="0"/>
        <w:pBdr>
          <w:top w:val="nil"/>
          <w:left w:val="nil"/>
          <w:bottom w:val="nil"/>
          <w:right w:val="nil"/>
          <w:between w:val="nil"/>
        </w:pBdr>
        <w:ind w:firstLine="0"/>
        <w:jc w:val="center"/>
        <w:rPr>
          <w:del w:id="4629" w:author="Cristiano de Menezes Feu" w:date="2022-11-21T08:33:00Z"/>
          <w:color w:val="000000"/>
        </w:rPr>
        <w:pPrChange w:id="4630" w:author="Cristiano de Menezes Feu" w:date="2022-11-21T08:33:00Z">
          <w:pPr>
            <w:widowControl w:val="0"/>
            <w:pBdr>
              <w:top w:val="nil"/>
              <w:left w:val="nil"/>
              <w:bottom w:val="nil"/>
              <w:right w:val="nil"/>
              <w:between w:val="nil"/>
            </w:pBdr>
          </w:pPr>
        </w:pPrChange>
      </w:pPr>
      <w:del w:id="4631" w:author="Cristiano de Menezes Feu" w:date="2022-11-21T08:33:00Z">
        <w:r w:rsidDel="00E631A1">
          <w:rPr>
            <w:color w:val="000000"/>
          </w:rPr>
          <w:delText>III - presença nos debates de menos de um décimo</w:delText>
        </w:r>
        <w:r w:rsidDel="00E631A1">
          <w:rPr>
            <w:color w:val="005583"/>
          </w:rPr>
          <w:delText xml:space="preserve"> (52 Deputados) </w:delText>
        </w:r>
        <w:r w:rsidDel="00E631A1">
          <w:rPr>
            <w:color w:val="000000"/>
          </w:rPr>
          <w:delText xml:space="preserve">do número total de Deputados. </w:delText>
        </w:r>
      </w:del>
    </w:p>
    <w:p w14:paraId="000008FF" w14:textId="464935A8" w:rsidR="003D183A" w:rsidDel="00E631A1" w:rsidRDefault="008B7924" w:rsidP="00E631A1">
      <w:pPr>
        <w:widowControl w:val="0"/>
        <w:pBdr>
          <w:top w:val="nil"/>
          <w:left w:val="nil"/>
          <w:bottom w:val="nil"/>
          <w:right w:val="nil"/>
          <w:between w:val="nil"/>
        </w:pBdr>
        <w:spacing w:before="0" w:after="113"/>
        <w:ind w:left="567" w:firstLine="0"/>
        <w:jc w:val="center"/>
        <w:rPr>
          <w:del w:id="4632" w:author="Cristiano de Menezes Feu" w:date="2022-11-21T08:33:00Z"/>
          <w:b/>
          <w:color w:val="005583"/>
          <w:sz w:val="20"/>
          <w:szCs w:val="20"/>
        </w:rPr>
        <w:pPrChange w:id="4633" w:author="Cristiano de Menezes Feu" w:date="2022-11-21T08:33:00Z">
          <w:pPr>
            <w:widowControl w:val="0"/>
            <w:pBdr>
              <w:top w:val="nil"/>
              <w:left w:val="nil"/>
              <w:bottom w:val="nil"/>
              <w:right w:val="nil"/>
              <w:between w:val="nil"/>
            </w:pBdr>
            <w:spacing w:before="0" w:after="113"/>
            <w:ind w:left="567" w:firstLine="0"/>
          </w:pPr>
        </w:pPrChange>
      </w:pPr>
      <w:del w:id="4634" w:author="Cristiano de Menezes Feu" w:date="2022-11-21T08:33:00Z">
        <w:r w:rsidDel="00E631A1">
          <w:rPr>
            <w:color w:val="005583"/>
            <w:sz w:val="20"/>
            <w:szCs w:val="20"/>
          </w:rPr>
          <w:delText>Art. 79, § 2º.</w:delText>
        </w:r>
      </w:del>
    </w:p>
    <w:p w14:paraId="00000900" w14:textId="79FEA14F" w:rsidR="003D183A" w:rsidDel="00E631A1" w:rsidRDefault="00977417" w:rsidP="00E631A1">
      <w:pPr>
        <w:widowControl w:val="0"/>
        <w:pBdr>
          <w:top w:val="nil"/>
          <w:left w:val="nil"/>
          <w:bottom w:val="nil"/>
          <w:right w:val="nil"/>
          <w:between w:val="nil"/>
        </w:pBdr>
        <w:spacing w:before="0" w:after="113"/>
        <w:ind w:left="567" w:firstLine="0"/>
        <w:jc w:val="center"/>
        <w:rPr>
          <w:del w:id="4635" w:author="Cristiano de Menezes Feu" w:date="2022-11-21T08:33:00Z"/>
          <w:color w:val="005583"/>
          <w:sz w:val="20"/>
          <w:szCs w:val="20"/>
        </w:rPr>
        <w:pPrChange w:id="4636" w:author="Cristiano de Menezes Feu" w:date="2022-11-21T08:33:00Z">
          <w:pPr>
            <w:widowControl w:val="0"/>
            <w:pBdr>
              <w:top w:val="nil"/>
              <w:left w:val="nil"/>
              <w:bottom w:val="nil"/>
              <w:right w:val="nil"/>
              <w:between w:val="nil"/>
            </w:pBdr>
            <w:spacing w:before="0" w:after="113"/>
            <w:ind w:left="567" w:firstLine="0"/>
          </w:pPr>
        </w:pPrChange>
      </w:pPr>
      <w:customXmlDelRangeStart w:id="4637" w:author="Cristiano de Menezes Feu" w:date="2022-11-21T08:33:00Z"/>
      <w:sdt>
        <w:sdtPr>
          <w:tag w:val="goog_rdk_11"/>
          <w:id w:val="-586150650"/>
        </w:sdtPr>
        <w:sdtEndPr/>
        <w:sdtContent>
          <w:customXmlDelRangeEnd w:id="4637"/>
          <w:commentRangeStart w:id="4638"/>
          <w:customXmlDelRangeStart w:id="4639" w:author="Cristiano de Menezes Feu" w:date="2022-11-21T08:33:00Z"/>
        </w:sdtContent>
      </w:sdt>
      <w:customXmlDelRangeEnd w:id="4639"/>
      <w:del w:id="4640" w:author="Cristiano de Menezes Feu" w:date="2022-11-21T08:33:00Z">
        <w:r w:rsidR="008B7924" w:rsidDel="00E631A1">
          <w:rPr>
            <w:b/>
            <w:color w:val="005583"/>
            <w:sz w:val="20"/>
            <w:szCs w:val="20"/>
          </w:rPr>
          <w:delText>QO</w:delText>
        </w:r>
        <w:r w:rsidR="008B7924" w:rsidDel="00E631A1">
          <w:rPr>
            <w:color w:val="005583"/>
            <w:sz w:val="20"/>
            <w:szCs w:val="20"/>
          </w:rPr>
          <w:delText xml:space="preserve"> 221/2012 – Ao contrário do entendimento constante da QO 370/2008 </w:delText>
        </w:r>
        <w:r w:rsidR="008B7924" w:rsidDel="00E631A1">
          <w:rPr>
            <w:color w:val="005583"/>
            <w:sz w:val="20"/>
            <w:szCs w:val="20"/>
            <w:vertAlign w:val="superscript"/>
          </w:rPr>
          <w:footnoteReference w:id="223"/>
        </w:r>
        <w:r w:rsidR="008B7924" w:rsidDel="00E631A1">
          <w:rPr>
            <w:color w:val="005583"/>
            <w:sz w:val="20"/>
            <w:szCs w:val="20"/>
          </w:rPr>
          <w:delText>, “declara encerrada a ordem do dia, por ter verificado visualmente não haver número no Plenário”.</w:delText>
        </w:r>
        <w:commentRangeEnd w:id="4638"/>
        <w:r w:rsidR="008B7924" w:rsidDel="00E631A1">
          <w:commentReference w:id="4638"/>
        </w:r>
      </w:del>
    </w:p>
    <w:p w14:paraId="00000901" w14:textId="02FEBAAA" w:rsidR="003D183A" w:rsidDel="00E631A1" w:rsidRDefault="008B7924" w:rsidP="00E631A1">
      <w:pPr>
        <w:widowControl w:val="0"/>
        <w:pBdr>
          <w:top w:val="nil"/>
          <w:left w:val="nil"/>
          <w:bottom w:val="nil"/>
          <w:right w:val="nil"/>
          <w:between w:val="nil"/>
        </w:pBdr>
        <w:spacing w:before="57"/>
        <w:ind w:firstLine="0"/>
        <w:jc w:val="center"/>
        <w:rPr>
          <w:del w:id="4644" w:author="Cristiano de Menezes Feu" w:date="2022-11-21T08:33:00Z"/>
          <w:rFonts w:ascii="ClearSans-Bold" w:eastAsia="ClearSans-Bold" w:hAnsi="ClearSans-Bold" w:cs="ClearSans-Bold"/>
          <w:b/>
          <w:color w:val="005583"/>
          <w:vertAlign w:val="superscript"/>
        </w:rPr>
        <w:pPrChange w:id="4645" w:author="Cristiano de Menezes Feu" w:date="2022-11-21T08:33:00Z">
          <w:pPr>
            <w:widowControl w:val="0"/>
            <w:pBdr>
              <w:top w:val="nil"/>
              <w:left w:val="nil"/>
              <w:bottom w:val="nil"/>
              <w:right w:val="nil"/>
              <w:between w:val="nil"/>
            </w:pBdr>
            <w:spacing w:before="57"/>
          </w:pPr>
        </w:pPrChange>
      </w:pPr>
      <w:del w:id="4646" w:author="Cristiano de Menezes Feu" w:date="2022-11-21T08:33:00Z">
        <w:r w:rsidDel="00E631A1">
          <w:rPr>
            <w:rFonts w:ascii="ClearSans-Bold" w:eastAsia="ClearSans-Bold" w:hAnsi="ClearSans-Bold" w:cs="ClearSans-Bold"/>
            <w:b/>
            <w:color w:val="000000"/>
          </w:rPr>
          <w:delText>Art. 72</w:delText>
        </w:r>
        <w:r w:rsidDel="00E631A1">
          <w:rPr>
            <w:color w:val="000000"/>
          </w:rPr>
          <w:delText>. O prazo da duração da sessão poderá ser prorrogado pelo Presidente, de ofício, ou, automaticamente, quando requerido pelo Colégio de Líderes, ou por deliberação do Plenário, a requerimento de qualquer Deputado, por tempo nunca superior a uma hora, para continuar a discussão e votação da matéria da Ordem do Dia, audiência de Ministro de Estado e homenagens, observado, neste último caso, o que dispõe o § 1º do art. 68.</w:delText>
        </w:r>
        <w:r w:rsidDel="00E631A1">
          <w:rPr>
            <w:color w:val="005583"/>
            <w:vertAlign w:val="superscript"/>
          </w:rPr>
          <w:footnoteReference w:id="224"/>
        </w:r>
        <w:r w:rsidDel="00E631A1">
          <w:rPr>
            <w:color w:val="005583"/>
            <w:vertAlign w:val="superscript"/>
          </w:rPr>
          <w:delText xml:space="preserve"> </w:delText>
        </w:r>
      </w:del>
    </w:p>
    <w:p w14:paraId="00000902" w14:textId="4F64CFF5" w:rsidR="003D183A" w:rsidDel="00E631A1" w:rsidRDefault="008B7924" w:rsidP="00E631A1">
      <w:pPr>
        <w:widowControl w:val="0"/>
        <w:pBdr>
          <w:top w:val="nil"/>
          <w:left w:val="nil"/>
          <w:bottom w:val="nil"/>
          <w:right w:val="nil"/>
          <w:between w:val="nil"/>
        </w:pBdr>
        <w:spacing w:before="0" w:after="113"/>
        <w:ind w:left="567" w:firstLine="0"/>
        <w:jc w:val="center"/>
        <w:rPr>
          <w:del w:id="4650" w:author="Cristiano de Menezes Feu" w:date="2022-11-21T08:33:00Z"/>
          <w:color w:val="005583"/>
          <w:sz w:val="20"/>
          <w:szCs w:val="20"/>
        </w:rPr>
        <w:pPrChange w:id="4651" w:author="Cristiano de Menezes Feu" w:date="2022-11-21T08:33:00Z">
          <w:pPr>
            <w:widowControl w:val="0"/>
            <w:pBdr>
              <w:top w:val="nil"/>
              <w:left w:val="nil"/>
              <w:bottom w:val="nil"/>
              <w:right w:val="nil"/>
              <w:between w:val="nil"/>
            </w:pBdr>
            <w:spacing w:before="0" w:after="113"/>
            <w:ind w:left="567" w:firstLine="0"/>
          </w:pPr>
        </w:pPrChange>
      </w:pPr>
      <w:del w:id="4652" w:author="Cristiano de Menezes Feu" w:date="2022-11-21T08:33:00Z">
        <w:r w:rsidDel="00E631A1">
          <w:rPr>
            <w:color w:val="005583"/>
            <w:sz w:val="20"/>
            <w:szCs w:val="20"/>
          </w:rPr>
          <w:delText>Art. 66.</w:delText>
        </w:r>
      </w:del>
    </w:p>
    <w:p w14:paraId="00000903" w14:textId="1D31022E" w:rsidR="003D183A" w:rsidDel="00E631A1" w:rsidRDefault="008B7924" w:rsidP="00E631A1">
      <w:pPr>
        <w:widowControl w:val="0"/>
        <w:pBdr>
          <w:top w:val="nil"/>
          <w:left w:val="nil"/>
          <w:bottom w:val="nil"/>
          <w:right w:val="nil"/>
          <w:between w:val="nil"/>
        </w:pBdr>
        <w:spacing w:before="57"/>
        <w:ind w:firstLine="0"/>
        <w:jc w:val="center"/>
        <w:rPr>
          <w:del w:id="4653" w:author="Cristiano de Menezes Feu" w:date="2022-11-21T08:33:00Z"/>
          <w:b/>
          <w:color w:val="005583"/>
          <w:sz w:val="20"/>
          <w:szCs w:val="20"/>
        </w:rPr>
        <w:pPrChange w:id="4654" w:author="Cristiano de Menezes Feu" w:date="2022-11-21T08:33:00Z">
          <w:pPr>
            <w:widowControl w:val="0"/>
            <w:pBdr>
              <w:top w:val="nil"/>
              <w:left w:val="nil"/>
              <w:bottom w:val="nil"/>
              <w:right w:val="nil"/>
              <w:between w:val="nil"/>
            </w:pBdr>
            <w:spacing w:before="57"/>
          </w:pPr>
        </w:pPrChange>
      </w:pPr>
      <w:del w:id="4655" w:author="Cristiano de Menezes Feu" w:date="2022-11-21T08:33:00Z">
        <w:r w:rsidDel="00E631A1">
          <w:rPr>
            <w:color w:val="000000"/>
          </w:rPr>
          <w:delText>§ 1º O requerimento de prorrogação, que poderá ser apresentado à Mesa até o momento de o Presidente anunciar a Ordem do Dia da sessão seguinte, será verbal, prefixará o seu prazo, não terá discussão nem encaminhamento de votação e será votado pelo processo simbólico.</w:delText>
        </w:r>
      </w:del>
    </w:p>
    <w:p w14:paraId="00000904" w14:textId="64AAD960" w:rsidR="003D183A" w:rsidDel="00E631A1" w:rsidRDefault="008B7924" w:rsidP="00E631A1">
      <w:pPr>
        <w:widowControl w:val="0"/>
        <w:pBdr>
          <w:top w:val="nil"/>
          <w:left w:val="nil"/>
          <w:bottom w:val="nil"/>
          <w:right w:val="nil"/>
          <w:between w:val="nil"/>
        </w:pBdr>
        <w:spacing w:before="0" w:after="113"/>
        <w:ind w:left="567" w:firstLine="0"/>
        <w:jc w:val="center"/>
        <w:rPr>
          <w:del w:id="4656" w:author="Cristiano de Menezes Feu" w:date="2022-11-21T08:33:00Z"/>
          <w:b/>
          <w:color w:val="005583"/>
          <w:sz w:val="20"/>
          <w:szCs w:val="20"/>
        </w:rPr>
        <w:pPrChange w:id="4657" w:author="Cristiano de Menezes Feu" w:date="2022-11-21T08:33:00Z">
          <w:pPr>
            <w:widowControl w:val="0"/>
            <w:pBdr>
              <w:top w:val="nil"/>
              <w:left w:val="nil"/>
              <w:bottom w:val="nil"/>
              <w:right w:val="nil"/>
              <w:between w:val="nil"/>
            </w:pBdr>
            <w:spacing w:before="0" w:after="113"/>
            <w:ind w:left="567" w:firstLine="0"/>
          </w:pPr>
        </w:pPrChange>
      </w:pPr>
      <w:del w:id="4658" w:author="Cristiano de Menezes Feu" w:date="2022-11-21T08:33:00Z">
        <w:r w:rsidDel="00E631A1">
          <w:rPr>
            <w:b/>
            <w:color w:val="005583"/>
            <w:sz w:val="20"/>
            <w:szCs w:val="20"/>
          </w:rPr>
          <w:delText>QO</w:delText>
        </w:r>
        <w:r w:rsidDel="00E631A1">
          <w:rPr>
            <w:color w:val="005583"/>
            <w:sz w:val="20"/>
            <w:szCs w:val="20"/>
          </w:rPr>
          <w:delText xml:space="preserve"> 156/2016 – “Afirma que a orientação faz parte do encaminhamento, portanto a proibição contida no art. 125 do Regimento Interno se estende à orientação de bancada”. </w:delText>
        </w:r>
      </w:del>
    </w:p>
    <w:p w14:paraId="00000905" w14:textId="493C9D46" w:rsidR="003D183A" w:rsidDel="00E631A1" w:rsidRDefault="008B7924" w:rsidP="00E631A1">
      <w:pPr>
        <w:widowControl w:val="0"/>
        <w:pBdr>
          <w:top w:val="nil"/>
          <w:left w:val="nil"/>
          <w:bottom w:val="nil"/>
          <w:right w:val="nil"/>
          <w:between w:val="nil"/>
        </w:pBdr>
        <w:spacing w:before="0" w:after="113"/>
        <w:ind w:left="567" w:firstLine="0"/>
        <w:jc w:val="center"/>
        <w:rPr>
          <w:del w:id="4659" w:author="Cristiano de Menezes Feu" w:date="2022-11-21T08:33:00Z"/>
          <w:color w:val="005583"/>
          <w:sz w:val="20"/>
          <w:szCs w:val="20"/>
        </w:rPr>
        <w:pPrChange w:id="4660" w:author="Cristiano de Menezes Feu" w:date="2022-11-21T08:33:00Z">
          <w:pPr>
            <w:widowControl w:val="0"/>
            <w:pBdr>
              <w:top w:val="nil"/>
              <w:left w:val="nil"/>
              <w:bottom w:val="nil"/>
              <w:right w:val="nil"/>
              <w:between w:val="nil"/>
            </w:pBdr>
            <w:spacing w:before="0" w:after="113"/>
            <w:ind w:left="567" w:firstLine="0"/>
          </w:pPr>
        </w:pPrChange>
      </w:pPr>
      <w:del w:id="4661" w:author="Cristiano de Menezes Feu" w:date="2022-11-21T08:33:00Z">
        <w:r w:rsidDel="00E631A1">
          <w:rPr>
            <w:b/>
            <w:color w:val="005583"/>
            <w:sz w:val="20"/>
            <w:szCs w:val="20"/>
          </w:rPr>
          <w:delText>Prática:</w:delText>
        </w:r>
        <w:r w:rsidDel="00E631A1">
          <w:rPr>
            <w:color w:val="005583"/>
            <w:sz w:val="20"/>
            <w:szCs w:val="20"/>
          </w:rPr>
          <w:delText xml:space="preserve"> a sessão é prorrogada de ofício ou a pedido de qualquer Deputado, pelo Presidente, sem deliberação do Plenário.</w:delText>
        </w:r>
      </w:del>
    </w:p>
    <w:p w14:paraId="00000906" w14:textId="356A6152" w:rsidR="003D183A" w:rsidDel="00E631A1" w:rsidRDefault="003D183A" w:rsidP="00E631A1">
      <w:pPr>
        <w:widowControl w:val="0"/>
        <w:pBdr>
          <w:top w:val="nil"/>
          <w:left w:val="nil"/>
          <w:bottom w:val="nil"/>
          <w:right w:val="nil"/>
          <w:between w:val="nil"/>
        </w:pBdr>
        <w:spacing w:before="57"/>
        <w:ind w:firstLine="0"/>
        <w:jc w:val="center"/>
        <w:rPr>
          <w:del w:id="4662" w:author="Cristiano de Menezes Feu" w:date="2022-11-21T08:33:00Z"/>
          <w:color w:val="000000"/>
        </w:rPr>
        <w:pPrChange w:id="4663" w:author="Cristiano de Menezes Feu" w:date="2022-11-21T08:33:00Z">
          <w:pPr>
            <w:widowControl w:val="0"/>
            <w:pBdr>
              <w:top w:val="nil"/>
              <w:left w:val="nil"/>
              <w:bottom w:val="nil"/>
              <w:right w:val="nil"/>
              <w:between w:val="nil"/>
            </w:pBdr>
            <w:spacing w:before="57"/>
          </w:pPr>
        </w:pPrChange>
      </w:pPr>
    </w:p>
    <w:p w14:paraId="00000907" w14:textId="3F8267C9" w:rsidR="003D183A" w:rsidDel="00E631A1" w:rsidRDefault="008B7924" w:rsidP="00E631A1">
      <w:pPr>
        <w:widowControl w:val="0"/>
        <w:pBdr>
          <w:top w:val="nil"/>
          <w:left w:val="nil"/>
          <w:bottom w:val="nil"/>
          <w:right w:val="nil"/>
          <w:between w:val="nil"/>
        </w:pBdr>
        <w:spacing w:before="57"/>
        <w:ind w:firstLine="0"/>
        <w:jc w:val="center"/>
        <w:rPr>
          <w:del w:id="4664" w:author="Cristiano de Menezes Feu" w:date="2022-11-21T08:33:00Z"/>
          <w:rFonts w:ascii="ClearSans-Bold" w:eastAsia="ClearSans-Bold" w:hAnsi="ClearSans-Bold" w:cs="ClearSans-Bold"/>
          <w:b/>
          <w:color w:val="000000"/>
        </w:rPr>
        <w:pPrChange w:id="4665" w:author="Cristiano de Menezes Feu" w:date="2022-11-21T08:33:00Z">
          <w:pPr>
            <w:widowControl w:val="0"/>
            <w:pBdr>
              <w:top w:val="nil"/>
              <w:left w:val="nil"/>
              <w:bottom w:val="nil"/>
              <w:right w:val="nil"/>
              <w:between w:val="nil"/>
            </w:pBdr>
            <w:spacing w:before="57"/>
          </w:pPr>
        </w:pPrChange>
      </w:pPr>
      <w:del w:id="4666" w:author="Cristiano de Menezes Feu" w:date="2022-11-21T08:33:00Z">
        <w:r w:rsidDel="00E631A1">
          <w:rPr>
            <w:color w:val="000000"/>
          </w:rPr>
          <w:delText xml:space="preserve">§ 2º O esgotamento da hora não interrompe o processo de votação, ou o de sua verificação, nem do requerimento de prorrogação obstado pelo surgimento de questões de ordem. </w:delText>
        </w:r>
      </w:del>
    </w:p>
    <w:p w14:paraId="00000908" w14:textId="59076993" w:rsidR="003D183A" w:rsidDel="00E631A1" w:rsidRDefault="008B7924" w:rsidP="00E631A1">
      <w:pPr>
        <w:widowControl w:val="0"/>
        <w:pBdr>
          <w:top w:val="nil"/>
          <w:left w:val="nil"/>
          <w:bottom w:val="nil"/>
          <w:right w:val="nil"/>
          <w:between w:val="nil"/>
        </w:pBdr>
        <w:spacing w:before="0" w:after="113"/>
        <w:ind w:left="567" w:firstLine="0"/>
        <w:jc w:val="center"/>
        <w:rPr>
          <w:del w:id="4667" w:author="Cristiano de Menezes Feu" w:date="2022-11-21T08:33:00Z"/>
          <w:b/>
          <w:color w:val="005583"/>
          <w:sz w:val="20"/>
          <w:szCs w:val="20"/>
        </w:rPr>
        <w:pPrChange w:id="4668" w:author="Cristiano de Menezes Feu" w:date="2022-11-21T08:33:00Z">
          <w:pPr>
            <w:widowControl w:val="0"/>
            <w:pBdr>
              <w:top w:val="nil"/>
              <w:left w:val="nil"/>
              <w:bottom w:val="nil"/>
              <w:right w:val="nil"/>
              <w:between w:val="nil"/>
            </w:pBdr>
            <w:spacing w:before="0" w:after="113"/>
            <w:ind w:left="567" w:firstLine="0"/>
          </w:pPr>
        </w:pPrChange>
      </w:pPr>
      <w:del w:id="4669" w:author="Cristiano de Menezes Feu" w:date="2022-11-21T08:33:00Z">
        <w:r w:rsidDel="00E631A1">
          <w:rPr>
            <w:color w:val="005583"/>
            <w:sz w:val="20"/>
            <w:szCs w:val="20"/>
          </w:rPr>
          <w:delText>Art. 181, § 1º.</w:delText>
        </w:r>
      </w:del>
    </w:p>
    <w:p w14:paraId="00000909" w14:textId="15F47D07" w:rsidR="003D183A" w:rsidDel="00E631A1" w:rsidRDefault="008B7924" w:rsidP="00E631A1">
      <w:pPr>
        <w:widowControl w:val="0"/>
        <w:pBdr>
          <w:top w:val="nil"/>
          <w:left w:val="nil"/>
          <w:bottom w:val="nil"/>
          <w:right w:val="nil"/>
          <w:between w:val="nil"/>
        </w:pBdr>
        <w:spacing w:before="0" w:after="113"/>
        <w:ind w:left="567" w:firstLine="0"/>
        <w:jc w:val="center"/>
        <w:rPr>
          <w:del w:id="4670" w:author="Cristiano de Menezes Feu" w:date="2022-11-21T08:33:00Z"/>
          <w:b/>
          <w:color w:val="005583"/>
          <w:sz w:val="20"/>
          <w:szCs w:val="20"/>
        </w:rPr>
        <w:pPrChange w:id="4671" w:author="Cristiano de Menezes Feu" w:date="2022-11-21T08:33:00Z">
          <w:pPr>
            <w:widowControl w:val="0"/>
            <w:pBdr>
              <w:top w:val="nil"/>
              <w:left w:val="nil"/>
              <w:bottom w:val="nil"/>
              <w:right w:val="nil"/>
              <w:between w:val="nil"/>
            </w:pBdr>
            <w:spacing w:before="0" w:after="113"/>
            <w:ind w:left="567" w:firstLine="0"/>
          </w:pPr>
        </w:pPrChange>
      </w:pPr>
      <w:del w:id="4672" w:author="Cristiano de Menezes Feu" w:date="2022-11-21T08:33:00Z">
        <w:r w:rsidDel="00E631A1">
          <w:rPr>
            <w:b/>
            <w:color w:val="005583"/>
            <w:sz w:val="20"/>
            <w:szCs w:val="20"/>
          </w:rPr>
          <w:delText>QO</w:delText>
        </w:r>
        <w:r w:rsidDel="00E631A1">
          <w:rPr>
            <w:color w:val="005583"/>
            <w:sz w:val="20"/>
            <w:szCs w:val="20"/>
          </w:rPr>
          <w:delText xml:space="preserve"> 289/2017 – Esclarece que “apenas quando se está em processo de votação, ou seja, quando os Deputados já estão votando, haveria a prorrogação automática da sessão”.</w:delText>
        </w:r>
      </w:del>
    </w:p>
    <w:p w14:paraId="0000090A" w14:textId="3365E3CC" w:rsidR="003D183A" w:rsidDel="00E631A1" w:rsidRDefault="008B7924" w:rsidP="00E631A1">
      <w:pPr>
        <w:widowControl w:val="0"/>
        <w:pBdr>
          <w:top w:val="nil"/>
          <w:left w:val="nil"/>
          <w:bottom w:val="nil"/>
          <w:right w:val="nil"/>
          <w:between w:val="nil"/>
        </w:pBdr>
        <w:spacing w:before="0" w:after="113"/>
        <w:ind w:left="567" w:firstLine="0"/>
        <w:jc w:val="center"/>
        <w:rPr>
          <w:del w:id="4673" w:author="Cristiano de Menezes Feu" w:date="2022-11-21T08:33:00Z"/>
          <w:b/>
          <w:color w:val="005583"/>
          <w:sz w:val="20"/>
          <w:szCs w:val="20"/>
        </w:rPr>
        <w:pPrChange w:id="4674" w:author="Cristiano de Menezes Feu" w:date="2022-11-21T08:33:00Z">
          <w:pPr>
            <w:widowControl w:val="0"/>
            <w:pBdr>
              <w:top w:val="nil"/>
              <w:left w:val="nil"/>
              <w:bottom w:val="nil"/>
              <w:right w:val="nil"/>
              <w:between w:val="nil"/>
            </w:pBdr>
            <w:spacing w:before="0" w:after="113"/>
            <w:ind w:left="567" w:firstLine="0"/>
          </w:pPr>
        </w:pPrChange>
      </w:pPr>
      <w:del w:id="4675" w:author="Cristiano de Menezes Feu" w:date="2022-11-21T08:33:00Z">
        <w:r w:rsidDel="00E631A1">
          <w:rPr>
            <w:b/>
            <w:color w:val="005583"/>
            <w:sz w:val="20"/>
            <w:szCs w:val="20"/>
          </w:rPr>
          <w:delText>QO</w:delText>
        </w:r>
        <w:r w:rsidDel="00E631A1">
          <w:rPr>
            <w:color w:val="005583"/>
            <w:sz w:val="20"/>
            <w:szCs w:val="20"/>
          </w:rPr>
          <w:delText xml:space="preserve"> 14/2011 e QO 13/2011 – A fase da votação compreende o anúncio da votação, o seu encaminhamento, o processo de votação e a proclamação do resultado. Somente “no curso da votação é que se prorroga automaticamente a sessão [...] o mero anúncio da votação de uma matéria ou mesmo seu encaminhamento, nos termos do art. 192 do RICD, não obsta o encerramento da sessão pelo Presidente”.</w:delText>
        </w:r>
      </w:del>
    </w:p>
    <w:p w14:paraId="0000090B" w14:textId="730F024E" w:rsidR="003D183A" w:rsidDel="00E631A1" w:rsidRDefault="008B7924" w:rsidP="00E631A1">
      <w:pPr>
        <w:widowControl w:val="0"/>
        <w:pBdr>
          <w:top w:val="nil"/>
          <w:left w:val="nil"/>
          <w:bottom w:val="nil"/>
          <w:right w:val="nil"/>
          <w:between w:val="nil"/>
        </w:pBdr>
        <w:spacing w:before="0" w:after="113"/>
        <w:ind w:left="567" w:firstLine="0"/>
        <w:jc w:val="center"/>
        <w:rPr>
          <w:del w:id="4676" w:author="Cristiano de Menezes Feu" w:date="2022-11-21T08:33:00Z"/>
          <w:b/>
          <w:color w:val="005583"/>
          <w:sz w:val="20"/>
          <w:szCs w:val="20"/>
        </w:rPr>
        <w:pPrChange w:id="4677" w:author="Cristiano de Menezes Feu" w:date="2022-11-21T08:33:00Z">
          <w:pPr>
            <w:widowControl w:val="0"/>
            <w:pBdr>
              <w:top w:val="nil"/>
              <w:left w:val="nil"/>
              <w:bottom w:val="nil"/>
              <w:right w:val="nil"/>
              <w:between w:val="nil"/>
            </w:pBdr>
            <w:spacing w:before="0" w:after="113"/>
            <w:ind w:left="567" w:firstLine="0"/>
          </w:pPr>
        </w:pPrChange>
      </w:pPr>
      <w:del w:id="4678" w:author="Cristiano de Menezes Feu" w:date="2022-11-21T08:33:00Z">
        <w:r w:rsidDel="00E631A1">
          <w:rPr>
            <w:b/>
            <w:color w:val="005583"/>
            <w:sz w:val="20"/>
            <w:szCs w:val="20"/>
          </w:rPr>
          <w:delText>QO</w:delText>
        </w:r>
        <w:r w:rsidDel="00E631A1">
          <w:rPr>
            <w:color w:val="005583"/>
            <w:sz w:val="20"/>
            <w:szCs w:val="20"/>
          </w:rPr>
          <w:delText xml:space="preserve"> 376/2004 – Informa “que cada votação constitui um processo autônomo e, não havendo mais tempo regimental, a sessão deverá ser encerrada, ficando pendentes os demais destaques”.</w:delText>
        </w:r>
      </w:del>
    </w:p>
    <w:p w14:paraId="0000090C" w14:textId="2F857862" w:rsidR="003D183A" w:rsidDel="00E631A1" w:rsidRDefault="008B7924" w:rsidP="00E631A1">
      <w:pPr>
        <w:widowControl w:val="0"/>
        <w:pBdr>
          <w:top w:val="nil"/>
          <w:left w:val="nil"/>
          <w:bottom w:val="nil"/>
          <w:right w:val="nil"/>
          <w:between w:val="nil"/>
        </w:pBdr>
        <w:spacing w:before="0" w:after="113"/>
        <w:ind w:left="567" w:firstLine="0"/>
        <w:jc w:val="center"/>
        <w:rPr>
          <w:del w:id="4679" w:author="Cristiano de Menezes Feu" w:date="2022-11-21T08:33:00Z"/>
          <w:color w:val="005583"/>
          <w:sz w:val="20"/>
          <w:szCs w:val="20"/>
        </w:rPr>
        <w:pPrChange w:id="4680" w:author="Cristiano de Menezes Feu" w:date="2022-11-21T08:33:00Z">
          <w:pPr>
            <w:widowControl w:val="0"/>
            <w:pBdr>
              <w:top w:val="nil"/>
              <w:left w:val="nil"/>
              <w:bottom w:val="nil"/>
              <w:right w:val="nil"/>
              <w:between w:val="nil"/>
            </w:pBdr>
            <w:spacing w:before="0" w:after="113"/>
            <w:ind w:left="567" w:firstLine="0"/>
          </w:pPr>
        </w:pPrChange>
      </w:pPr>
      <w:del w:id="4681" w:author="Cristiano de Menezes Feu" w:date="2022-11-21T08:33:00Z">
        <w:r w:rsidDel="00E631A1">
          <w:rPr>
            <w:b/>
            <w:color w:val="005583"/>
            <w:sz w:val="20"/>
            <w:szCs w:val="20"/>
          </w:rPr>
          <w:delText>QO</w:delText>
        </w:r>
        <w:r w:rsidDel="00E631A1">
          <w:rPr>
            <w:color w:val="005583"/>
            <w:sz w:val="20"/>
            <w:szCs w:val="20"/>
          </w:rPr>
          <w:delText xml:space="preserve"> 595/2001 – Ocorrendo a suspensão de reunião de Comissão em virtude da Ordem do Dia do Plenário, eventual votação nominal já iniciada deverá ser interrompida e retomada oportunamente desde o início.</w:delText>
        </w:r>
      </w:del>
    </w:p>
    <w:p w14:paraId="0000090D" w14:textId="67571195" w:rsidR="003D183A" w:rsidDel="00E631A1" w:rsidRDefault="008B7924" w:rsidP="00E631A1">
      <w:pPr>
        <w:widowControl w:val="0"/>
        <w:pBdr>
          <w:top w:val="nil"/>
          <w:left w:val="nil"/>
          <w:bottom w:val="nil"/>
          <w:right w:val="nil"/>
          <w:between w:val="nil"/>
        </w:pBdr>
        <w:spacing w:before="57"/>
        <w:ind w:firstLine="0"/>
        <w:jc w:val="center"/>
        <w:rPr>
          <w:del w:id="4682" w:author="Cristiano de Menezes Feu" w:date="2022-11-21T08:33:00Z"/>
          <w:color w:val="000000"/>
        </w:rPr>
        <w:pPrChange w:id="4683" w:author="Cristiano de Menezes Feu" w:date="2022-11-21T08:33:00Z">
          <w:pPr>
            <w:widowControl w:val="0"/>
            <w:pBdr>
              <w:top w:val="nil"/>
              <w:left w:val="nil"/>
              <w:bottom w:val="nil"/>
              <w:right w:val="nil"/>
              <w:between w:val="nil"/>
            </w:pBdr>
            <w:spacing w:before="57"/>
          </w:pPr>
        </w:pPrChange>
      </w:pPr>
      <w:del w:id="4684" w:author="Cristiano de Menezes Feu" w:date="2022-11-21T08:33:00Z">
        <w:r w:rsidDel="00E631A1">
          <w:rPr>
            <w:color w:val="000000"/>
          </w:rPr>
          <w:delText xml:space="preserve">§ 3º Havendo matéria urgente, o Presidente poderá deferir requerimento de prorrogação da sessão. </w:delText>
        </w:r>
      </w:del>
    </w:p>
    <w:p w14:paraId="0000090E" w14:textId="6F5E1E57" w:rsidR="003D183A" w:rsidDel="00E631A1" w:rsidRDefault="008B7924" w:rsidP="00E631A1">
      <w:pPr>
        <w:widowControl w:val="0"/>
        <w:pBdr>
          <w:top w:val="nil"/>
          <w:left w:val="nil"/>
          <w:bottom w:val="nil"/>
          <w:right w:val="nil"/>
          <w:between w:val="nil"/>
        </w:pBdr>
        <w:spacing w:before="57"/>
        <w:ind w:firstLine="0"/>
        <w:jc w:val="center"/>
        <w:rPr>
          <w:del w:id="4685" w:author="Cristiano de Menezes Feu" w:date="2022-11-21T08:33:00Z"/>
          <w:b/>
          <w:color w:val="005583"/>
          <w:sz w:val="20"/>
          <w:szCs w:val="20"/>
        </w:rPr>
        <w:pPrChange w:id="4686" w:author="Cristiano de Menezes Feu" w:date="2022-11-21T08:33:00Z">
          <w:pPr>
            <w:widowControl w:val="0"/>
            <w:pBdr>
              <w:top w:val="nil"/>
              <w:left w:val="nil"/>
              <w:bottom w:val="nil"/>
              <w:right w:val="nil"/>
              <w:between w:val="nil"/>
            </w:pBdr>
            <w:spacing w:before="57"/>
          </w:pPr>
        </w:pPrChange>
      </w:pPr>
      <w:del w:id="4687" w:author="Cristiano de Menezes Feu" w:date="2022-11-21T08:33:00Z">
        <w:r w:rsidDel="00E631A1">
          <w:rPr>
            <w:color w:val="000000"/>
          </w:rPr>
          <w:delText xml:space="preserve">§ 4º A prorrogação destinada à votação da matéria da Ordem do Dia só poderá ser concedida com a presença da maioria absoluta </w:delText>
        </w:r>
        <w:r w:rsidDel="00E631A1">
          <w:rPr>
            <w:rFonts w:ascii="Sansita" w:eastAsia="Sansita" w:hAnsi="Sansita" w:cs="Sansita"/>
            <w:i/>
            <w:color w:val="005583"/>
          </w:rPr>
          <w:delText>(257 Deputados)</w:delText>
        </w:r>
        <w:r w:rsidDel="00E631A1">
          <w:rPr>
            <w:color w:val="000000"/>
          </w:rPr>
          <w:delText xml:space="preserve"> dos Deputados. </w:delText>
        </w:r>
      </w:del>
    </w:p>
    <w:p w14:paraId="0000090F" w14:textId="2D245616" w:rsidR="003D183A" w:rsidDel="00E631A1" w:rsidRDefault="008B7924" w:rsidP="00E631A1">
      <w:pPr>
        <w:widowControl w:val="0"/>
        <w:pBdr>
          <w:top w:val="nil"/>
          <w:left w:val="nil"/>
          <w:bottom w:val="nil"/>
          <w:right w:val="nil"/>
          <w:between w:val="nil"/>
        </w:pBdr>
        <w:spacing w:before="0" w:after="113"/>
        <w:ind w:left="567" w:firstLine="0"/>
        <w:jc w:val="center"/>
        <w:rPr>
          <w:del w:id="4688" w:author="Cristiano de Menezes Feu" w:date="2022-11-21T08:33:00Z"/>
          <w:color w:val="005583"/>
          <w:sz w:val="20"/>
          <w:szCs w:val="20"/>
        </w:rPr>
        <w:pPrChange w:id="4689" w:author="Cristiano de Menezes Feu" w:date="2022-11-21T08:33:00Z">
          <w:pPr>
            <w:widowControl w:val="0"/>
            <w:pBdr>
              <w:top w:val="nil"/>
              <w:left w:val="nil"/>
              <w:bottom w:val="nil"/>
              <w:right w:val="nil"/>
              <w:between w:val="nil"/>
            </w:pBdr>
            <w:spacing w:before="0" w:after="113"/>
            <w:ind w:left="567" w:firstLine="0"/>
          </w:pPr>
        </w:pPrChange>
      </w:pPr>
      <w:del w:id="4690" w:author="Cristiano de Menezes Feu" w:date="2022-11-21T08:33:00Z">
        <w:r w:rsidDel="00E631A1">
          <w:rPr>
            <w:b/>
            <w:color w:val="005583"/>
            <w:sz w:val="20"/>
            <w:szCs w:val="20"/>
          </w:rPr>
          <w:delText>QO</w:delText>
        </w:r>
        <w:r w:rsidDel="00E631A1">
          <w:rPr>
            <w:color w:val="005583"/>
            <w:sz w:val="20"/>
            <w:szCs w:val="20"/>
          </w:rPr>
          <w:delText xml:space="preserve"> 10.460/1991 – “A prorrogação de sessão, de ofício, pelo presidente, independe de quórum de maioria absoluta em plenário; este quórum é exigido quando a prorrogação é requerida”.</w:delText>
        </w:r>
      </w:del>
    </w:p>
    <w:p w14:paraId="00000910" w14:textId="3FB9ABA9" w:rsidR="003D183A" w:rsidDel="00E631A1" w:rsidRDefault="008B7924" w:rsidP="00E631A1">
      <w:pPr>
        <w:widowControl w:val="0"/>
        <w:pBdr>
          <w:top w:val="nil"/>
          <w:left w:val="nil"/>
          <w:bottom w:val="nil"/>
          <w:right w:val="nil"/>
          <w:between w:val="nil"/>
        </w:pBdr>
        <w:ind w:firstLine="0"/>
        <w:jc w:val="center"/>
        <w:rPr>
          <w:del w:id="4691" w:author="Cristiano de Menezes Feu" w:date="2022-11-21T08:33:00Z"/>
          <w:rFonts w:ascii="ClearSans-Bold" w:eastAsia="ClearSans-Bold" w:hAnsi="ClearSans-Bold" w:cs="ClearSans-Bold"/>
          <w:b/>
          <w:color w:val="000000"/>
        </w:rPr>
        <w:pPrChange w:id="4692" w:author="Cristiano de Menezes Feu" w:date="2022-11-21T08:33:00Z">
          <w:pPr>
            <w:widowControl w:val="0"/>
            <w:pBdr>
              <w:top w:val="nil"/>
              <w:left w:val="nil"/>
              <w:bottom w:val="nil"/>
              <w:right w:val="nil"/>
              <w:between w:val="nil"/>
            </w:pBdr>
          </w:pPr>
        </w:pPrChange>
      </w:pPr>
      <w:del w:id="4693" w:author="Cristiano de Menezes Feu" w:date="2022-11-21T08:33:00Z">
        <w:r w:rsidDel="00E631A1">
          <w:rPr>
            <w:color w:val="000000"/>
          </w:rPr>
          <w:delText xml:space="preserve">§ 5º Se, ao ser requerida prorrogação de sessão, houver orador na tribuna, o Presidente o interromperá para submeter a votos o requerimento. </w:delText>
        </w:r>
      </w:del>
    </w:p>
    <w:p w14:paraId="00000911" w14:textId="54B0DF92" w:rsidR="003D183A" w:rsidDel="00E631A1" w:rsidRDefault="008B7924" w:rsidP="00E631A1">
      <w:pPr>
        <w:widowControl w:val="0"/>
        <w:pBdr>
          <w:top w:val="nil"/>
          <w:left w:val="nil"/>
          <w:bottom w:val="nil"/>
          <w:right w:val="nil"/>
          <w:between w:val="nil"/>
        </w:pBdr>
        <w:spacing w:before="0" w:after="113"/>
        <w:ind w:left="567" w:firstLine="0"/>
        <w:jc w:val="center"/>
        <w:rPr>
          <w:del w:id="4694" w:author="Cristiano de Menezes Feu" w:date="2022-11-21T08:33:00Z"/>
          <w:color w:val="005583"/>
          <w:sz w:val="20"/>
          <w:szCs w:val="20"/>
        </w:rPr>
        <w:pPrChange w:id="4695" w:author="Cristiano de Menezes Feu" w:date="2022-11-21T08:33:00Z">
          <w:pPr>
            <w:widowControl w:val="0"/>
            <w:pBdr>
              <w:top w:val="nil"/>
              <w:left w:val="nil"/>
              <w:bottom w:val="nil"/>
              <w:right w:val="nil"/>
              <w:between w:val="nil"/>
            </w:pBdr>
            <w:spacing w:before="0" w:after="113"/>
            <w:ind w:left="567" w:firstLine="0"/>
          </w:pPr>
        </w:pPrChange>
      </w:pPr>
      <w:del w:id="4696" w:author="Cristiano de Menezes Feu" w:date="2022-11-21T08:33:00Z">
        <w:r w:rsidDel="00E631A1">
          <w:rPr>
            <w:color w:val="005583"/>
            <w:sz w:val="20"/>
            <w:szCs w:val="20"/>
          </w:rPr>
          <w:delText xml:space="preserve">Art. 170, V. </w:delText>
        </w:r>
      </w:del>
    </w:p>
    <w:p w14:paraId="00000912" w14:textId="007715A2" w:rsidR="003D183A" w:rsidDel="00E631A1" w:rsidRDefault="008B7924" w:rsidP="00E631A1">
      <w:pPr>
        <w:widowControl w:val="0"/>
        <w:pBdr>
          <w:top w:val="nil"/>
          <w:left w:val="nil"/>
          <w:bottom w:val="nil"/>
          <w:right w:val="nil"/>
          <w:between w:val="nil"/>
        </w:pBdr>
        <w:ind w:firstLine="0"/>
        <w:jc w:val="center"/>
        <w:rPr>
          <w:del w:id="4697" w:author="Cristiano de Menezes Feu" w:date="2022-11-21T08:33:00Z"/>
          <w:b/>
          <w:color w:val="005583"/>
          <w:sz w:val="20"/>
          <w:szCs w:val="20"/>
        </w:rPr>
        <w:pPrChange w:id="4698" w:author="Cristiano de Menezes Feu" w:date="2022-11-21T08:33:00Z">
          <w:pPr>
            <w:widowControl w:val="0"/>
            <w:pBdr>
              <w:top w:val="nil"/>
              <w:left w:val="nil"/>
              <w:bottom w:val="nil"/>
              <w:right w:val="nil"/>
              <w:between w:val="nil"/>
            </w:pBdr>
          </w:pPr>
        </w:pPrChange>
      </w:pPr>
      <w:del w:id="4699" w:author="Cristiano de Menezes Feu" w:date="2022-11-21T08:33:00Z">
        <w:r w:rsidDel="00E631A1">
          <w:rPr>
            <w:color w:val="000000"/>
          </w:rPr>
          <w:delText xml:space="preserve">§ 6º Aprovada a prorrogação, não lhe poderá ser reduzido o prazo, salvo se encerrada a discussão e votação da matéria em debate. </w:delText>
        </w:r>
      </w:del>
    </w:p>
    <w:p w14:paraId="00000913" w14:textId="6C647783" w:rsidR="003D183A" w:rsidDel="00E631A1" w:rsidRDefault="008B7924" w:rsidP="00E631A1">
      <w:pPr>
        <w:widowControl w:val="0"/>
        <w:pBdr>
          <w:top w:val="nil"/>
          <w:left w:val="nil"/>
          <w:bottom w:val="nil"/>
          <w:right w:val="nil"/>
          <w:between w:val="nil"/>
        </w:pBdr>
        <w:spacing w:before="0" w:after="113"/>
        <w:ind w:left="567" w:firstLine="0"/>
        <w:jc w:val="center"/>
        <w:rPr>
          <w:del w:id="4700" w:author="Cristiano de Menezes Feu" w:date="2022-11-21T08:33:00Z"/>
          <w:color w:val="005583"/>
          <w:sz w:val="20"/>
          <w:szCs w:val="20"/>
        </w:rPr>
        <w:pPrChange w:id="4701" w:author="Cristiano de Menezes Feu" w:date="2022-11-21T08:33:00Z">
          <w:pPr>
            <w:widowControl w:val="0"/>
            <w:pBdr>
              <w:top w:val="nil"/>
              <w:left w:val="nil"/>
              <w:bottom w:val="nil"/>
              <w:right w:val="nil"/>
              <w:between w:val="nil"/>
            </w:pBdr>
            <w:spacing w:before="0" w:after="113"/>
            <w:ind w:left="567" w:firstLine="0"/>
          </w:pPr>
        </w:pPrChange>
      </w:pPr>
      <w:del w:id="4702" w:author="Cristiano de Menezes Feu" w:date="2022-11-21T08:33:00Z">
        <w:r w:rsidDel="00E631A1">
          <w:rPr>
            <w:b/>
            <w:color w:val="005583"/>
            <w:sz w:val="20"/>
            <w:szCs w:val="20"/>
          </w:rPr>
          <w:delText>QO</w:delText>
        </w:r>
        <w:r w:rsidDel="00E631A1">
          <w:rPr>
            <w:color w:val="005583"/>
            <w:sz w:val="20"/>
            <w:szCs w:val="20"/>
          </w:rPr>
          <w:delText xml:space="preserve"> 416/2018 – A vedação para a redução do prazo da prorrogação somente se aplica se a sessão tiver sido prorrogada por meio de requerimento; caso tenha sido prorrogada por ato de ofício do Presidente, a sessão poderá ser encerrada antes do prazo.</w:delText>
        </w:r>
      </w:del>
    </w:p>
    <w:p w14:paraId="00000914" w14:textId="726F0B46" w:rsidR="003D183A" w:rsidDel="00E631A1" w:rsidRDefault="008B7924" w:rsidP="00E631A1">
      <w:pPr>
        <w:widowControl w:val="0"/>
        <w:pBdr>
          <w:top w:val="nil"/>
          <w:left w:val="nil"/>
          <w:bottom w:val="nil"/>
          <w:right w:val="nil"/>
          <w:between w:val="nil"/>
        </w:pBdr>
        <w:ind w:firstLine="0"/>
        <w:jc w:val="center"/>
        <w:rPr>
          <w:del w:id="4703" w:author="Cristiano de Menezes Feu" w:date="2022-11-21T08:33:00Z"/>
          <w:color w:val="000000"/>
        </w:rPr>
        <w:pPrChange w:id="4704" w:author="Cristiano de Menezes Feu" w:date="2022-11-21T08:33:00Z">
          <w:pPr>
            <w:widowControl w:val="0"/>
            <w:pBdr>
              <w:top w:val="nil"/>
              <w:left w:val="nil"/>
              <w:bottom w:val="nil"/>
              <w:right w:val="nil"/>
              <w:between w:val="nil"/>
            </w:pBdr>
          </w:pPr>
        </w:pPrChange>
      </w:pPr>
      <w:del w:id="4705" w:author="Cristiano de Menezes Feu" w:date="2022-11-21T08:33:00Z">
        <w:r w:rsidDel="00E631A1">
          <w:rPr>
            <w:b/>
            <w:color w:val="000000"/>
          </w:rPr>
          <w:delText>Art. 73.</w:delText>
        </w:r>
        <w:r w:rsidDel="00E631A1">
          <w:rPr>
            <w:color w:val="000000"/>
          </w:rPr>
          <w:delText xml:space="preserve"> Para a manutenção da ordem, respeito e austeridade das sessões, serão observadas as seguintes regras: </w:delText>
        </w:r>
      </w:del>
    </w:p>
    <w:p w14:paraId="00000915" w14:textId="76EC3738" w:rsidR="003D183A" w:rsidDel="00E631A1" w:rsidRDefault="008B7924" w:rsidP="00E631A1">
      <w:pPr>
        <w:widowControl w:val="0"/>
        <w:pBdr>
          <w:top w:val="nil"/>
          <w:left w:val="nil"/>
          <w:bottom w:val="nil"/>
          <w:right w:val="nil"/>
          <w:between w:val="nil"/>
        </w:pBdr>
        <w:ind w:firstLine="0"/>
        <w:jc w:val="center"/>
        <w:rPr>
          <w:del w:id="4706" w:author="Cristiano de Menezes Feu" w:date="2022-11-21T08:33:00Z"/>
          <w:color w:val="000000"/>
        </w:rPr>
        <w:pPrChange w:id="4707" w:author="Cristiano de Menezes Feu" w:date="2022-11-21T08:33:00Z">
          <w:pPr>
            <w:widowControl w:val="0"/>
            <w:pBdr>
              <w:top w:val="nil"/>
              <w:left w:val="nil"/>
              <w:bottom w:val="nil"/>
              <w:right w:val="nil"/>
              <w:between w:val="nil"/>
            </w:pBdr>
          </w:pPr>
        </w:pPrChange>
      </w:pPr>
      <w:del w:id="4708" w:author="Cristiano de Menezes Feu" w:date="2022-11-21T08:33:00Z">
        <w:r w:rsidDel="00E631A1">
          <w:rPr>
            <w:color w:val="000000"/>
          </w:rPr>
          <w:delText xml:space="preserve">I - só Deputados e Senadores podem ter assento no Plenário, ressalvado o disposto no art. 77, §§ 2º e 3º; </w:delText>
        </w:r>
      </w:del>
    </w:p>
    <w:p w14:paraId="00000916" w14:textId="270827C4" w:rsidR="003D183A" w:rsidDel="00E631A1" w:rsidRDefault="008B7924" w:rsidP="00E631A1">
      <w:pPr>
        <w:widowControl w:val="0"/>
        <w:pBdr>
          <w:top w:val="nil"/>
          <w:left w:val="nil"/>
          <w:bottom w:val="nil"/>
          <w:right w:val="nil"/>
          <w:between w:val="nil"/>
        </w:pBdr>
        <w:ind w:firstLine="0"/>
        <w:jc w:val="center"/>
        <w:rPr>
          <w:del w:id="4709" w:author="Cristiano de Menezes Feu" w:date="2022-11-21T08:33:00Z"/>
          <w:color w:val="000000"/>
        </w:rPr>
        <w:pPrChange w:id="4710" w:author="Cristiano de Menezes Feu" w:date="2022-11-21T08:33:00Z">
          <w:pPr>
            <w:widowControl w:val="0"/>
            <w:pBdr>
              <w:top w:val="nil"/>
              <w:left w:val="nil"/>
              <w:bottom w:val="nil"/>
              <w:right w:val="nil"/>
              <w:between w:val="nil"/>
            </w:pBdr>
          </w:pPr>
        </w:pPrChange>
      </w:pPr>
      <w:del w:id="4711" w:author="Cristiano de Menezes Feu" w:date="2022-11-21T08:33:00Z">
        <w:r w:rsidDel="00E631A1">
          <w:rPr>
            <w:color w:val="000000"/>
          </w:rPr>
          <w:delText>II - não será permitida conversação que perturbe a leitura de documento, chamada para votação, comunicações da Mesa, discursos e debates;</w:delText>
        </w:r>
      </w:del>
    </w:p>
    <w:p w14:paraId="00000917" w14:textId="7EEA579A" w:rsidR="003D183A" w:rsidDel="00E631A1" w:rsidRDefault="003D183A" w:rsidP="00E631A1">
      <w:pPr>
        <w:widowControl w:val="0"/>
        <w:pBdr>
          <w:top w:val="nil"/>
          <w:left w:val="nil"/>
          <w:bottom w:val="nil"/>
          <w:right w:val="nil"/>
          <w:between w:val="nil"/>
        </w:pBdr>
        <w:ind w:firstLine="0"/>
        <w:jc w:val="center"/>
        <w:rPr>
          <w:del w:id="4712" w:author="Cristiano de Menezes Feu" w:date="2022-11-21T08:33:00Z"/>
          <w:color w:val="000000"/>
        </w:rPr>
        <w:pPrChange w:id="4713" w:author="Cristiano de Menezes Feu" w:date="2022-11-21T08:33:00Z">
          <w:pPr>
            <w:widowControl w:val="0"/>
            <w:pBdr>
              <w:top w:val="nil"/>
              <w:left w:val="nil"/>
              <w:bottom w:val="nil"/>
              <w:right w:val="nil"/>
              <w:between w:val="nil"/>
            </w:pBdr>
          </w:pPr>
        </w:pPrChange>
      </w:pPr>
    </w:p>
    <w:p w14:paraId="00000918" w14:textId="61458EA9" w:rsidR="003D183A" w:rsidDel="00E631A1" w:rsidRDefault="008B7924" w:rsidP="00E631A1">
      <w:pPr>
        <w:widowControl w:val="0"/>
        <w:pBdr>
          <w:top w:val="nil"/>
          <w:left w:val="nil"/>
          <w:bottom w:val="nil"/>
          <w:right w:val="nil"/>
          <w:between w:val="nil"/>
        </w:pBdr>
        <w:ind w:firstLine="0"/>
        <w:jc w:val="center"/>
        <w:rPr>
          <w:del w:id="4714" w:author="Cristiano de Menezes Feu" w:date="2022-11-21T08:33:00Z"/>
          <w:color w:val="000000"/>
        </w:rPr>
        <w:pPrChange w:id="4715" w:author="Cristiano de Menezes Feu" w:date="2022-11-21T08:33:00Z">
          <w:pPr>
            <w:widowControl w:val="0"/>
            <w:pBdr>
              <w:top w:val="nil"/>
              <w:left w:val="nil"/>
              <w:bottom w:val="nil"/>
              <w:right w:val="nil"/>
              <w:between w:val="nil"/>
            </w:pBdr>
          </w:pPr>
        </w:pPrChange>
      </w:pPr>
      <w:del w:id="4716" w:author="Cristiano de Menezes Feu" w:date="2022-11-21T08:33:00Z">
        <w:r w:rsidDel="00E631A1">
          <w:rPr>
            <w:color w:val="000000"/>
          </w:rPr>
          <w:delText xml:space="preserve">III - o Presidente falará sentado, e os demais Deputados, de pé, a não ser que fisicamente impossibilitados; </w:delText>
        </w:r>
      </w:del>
    </w:p>
    <w:p w14:paraId="00000919" w14:textId="4E87A14C" w:rsidR="003D183A" w:rsidDel="00E631A1" w:rsidRDefault="008B7924" w:rsidP="00E631A1">
      <w:pPr>
        <w:widowControl w:val="0"/>
        <w:pBdr>
          <w:top w:val="nil"/>
          <w:left w:val="nil"/>
          <w:bottom w:val="nil"/>
          <w:right w:val="nil"/>
          <w:between w:val="nil"/>
        </w:pBdr>
        <w:spacing w:before="0" w:after="113"/>
        <w:ind w:left="567" w:firstLine="0"/>
        <w:jc w:val="center"/>
        <w:rPr>
          <w:del w:id="4717" w:author="Cristiano de Menezes Feu" w:date="2022-11-21T08:33:00Z"/>
          <w:color w:val="005583"/>
          <w:sz w:val="20"/>
          <w:szCs w:val="20"/>
        </w:rPr>
        <w:pPrChange w:id="4718" w:author="Cristiano de Menezes Feu" w:date="2022-11-21T08:33:00Z">
          <w:pPr>
            <w:widowControl w:val="0"/>
            <w:pBdr>
              <w:top w:val="nil"/>
              <w:left w:val="nil"/>
              <w:bottom w:val="nil"/>
              <w:right w:val="nil"/>
              <w:between w:val="nil"/>
            </w:pBdr>
            <w:spacing w:before="0" w:after="113"/>
            <w:ind w:left="567" w:firstLine="0"/>
          </w:pPr>
        </w:pPrChange>
      </w:pPr>
      <w:del w:id="4719" w:author="Cristiano de Menezes Feu" w:date="2022-11-21T08:33:00Z">
        <w:r w:rsidDel="00E631A1">
          <w:rPr>
            <w:color w:val="005583"/>
            <w:sz w:val="20"/>
            <w:szCs w:val="20"/>
          </w:rPr>
          <w:delText>Art. 114, II.</w:delText>
        </w:r>
      </w:del>
    </w:p>
    <w:p w14:paraId="0000091A" w14:textId="1CD937E3" w:rsidR="003D183A" w:rsidDel="00E631A1" w:rsidRDefault="008B7924" w:rsidP="00E631A1">
      <w:pPr>
        <w:widowControl w:val="0"/>
        <w:pBdr>
          <w:top w:val="nil"/>
          <w:left w:val="nil"/>
          <w:bottom w:val="nil"/>
          <w:right w:val="nil"/>
          <w:between w:val="nil"/>
        </w:pBdr>
        <w:ind w:firstLine="0"/>
        <w:jc w:val="center"/>
        <w:rPr>
          <w:del w:id="4720" w:author="Cristiano de Menezes Feu" w:date="2022-11-21T08:33:00Z"/>
          <w:color w:val="000000"/>
        </w:rPr>
        <w:pPrChange w:id="4721" w:author="Cristiano de Menezes Feu" w:date="2022-11-21T08:33:00Z">
          <w:pPr>
            <w:widowControl w:val="0"/>
            <w:pBdr>
              <w:top w:val="nil"/>
              <w:left w:val="nil"/>
              <w:bottom w:val="nil"/>
              <w:right w:val="nil"/>
              <w:between w:val="nil"/>
            </w:pBdr>
          </w:pPr>
        </w:pPrChange>
      </w:pPr>
      <w:del w:id="4722" w:author="Cristiano de Menezes Feu" w:date="2022-11-21T08:33:00Z">
        <w:r w:rsidDel="00E631A1">
          <w:rPr>
            <w:color w:val="000000"/>
          </w:rPr>
          <w:delText xml:space="preserve">IV - o orador usará da tribuna à hora do Grande Expediente, nas Comunicações de Lideranças e nas Comunicações Parlamentares, ou durante as discussões, podendo, porém, falar dos microfones de apartes sempre que, no interesse da ordem, o Presidente a isto não se opuser; </w:delText>
        </w:r>
      </w:del>
    </w:p>
    <w:p w14:paraId="0000091B" w14:textId="794F2424" w:rsidR="003D183A" w:rsidDel="00E631A1" w:rsidRDefault="008B7924" w:rsidP="00E631A1">
      <w:pPr>
        <w:widowControl w:val="0"/>
        <w:pBdr>
          <w:top w:val="nil"/>
          <w:left w:val="nil"/>
          <w:bottom w:val="nil"/>
          <w:right w:val="nil"/>
          <w:between w:val="nil"/>
        </w:pBdr>
        <w:ind w:firstLine="0"/>
        <w:jc w:val="center"/>
        <w:rPr>
          <w:del w:id="4723" w:author="Cristiano de Menezes Feu" w:date="2022-11-21T08:33:00Z"/>
          <w:color w:val="000000"/>
        </w:rPr>
        <w:pPrChange w:id="4724" w:author="Cristiano de Menezes Feu" w:date="2022-11-21T08:33:00Z">
          <w:pPr>
            <w:widowControl w:val="0"/>
            <w:pBdr>
              <w:top w:val="nil"/>
              <w:left w:val="nil"/>
              <w:bottom w:val="nil"/>
              <w:right w:val="nil"/>
              <w:between w:val="nil"/>
            </w:pBdr>
          </w:pPr>
        </w:pPrChange>
      </w:pPr>
      <w:del w:id="4725" w:author="Cristiano de Menezes Feu" w:date="2022-11-21T08:33:00Z">
        <w:r w:rsidDel="00E631A1">
          <w:rPr>
            <w:color w:val="000000"/>
          </w:rPr>
          <w:delText>V - ao falar da bancada, o orador em nenhuma hipótese poderá fazê-lo de costas para a Mesa;</w:delText>
        </w:r>
      </w:del>
    </w:p>
    <w:p w14:paraId="0000091C" w14:textId="317C135C" w:rsidR="003D183A" w:rsidDel="00E631A1" w:rsidRDefault="008B7924" w:rsidP="00E631A1">
      <w:pPr>
        <w:widowControl w:val="0"/>
        <w:pBdr>
          <w:top w:val="nil"/>
          <w:left w:val="nil"/>
          <w:bottom w:val="nil"/>
          <w:right w:val="nil"/>
          <w:between w:val="nil"/>
        </w:pBdr>
        <w:spacing w:before="0" w:after="113"/>
        <w:ind w:left="567" w:firstLine="0"/>
        <w:jc w:val="center"/>
        <w:rPr>
          <w:del w:id="4726" w:author="Cristiano de Menezes Feu" w:date="2022-11-21T08:33:00Z"/>
          <w:color w:val="005583"/>
          <w:sz w:val="20"/>
          <w:szCs w:val="20"/>
        </w:rPr>
        <w:pPrChange w:id="4727" w:author="Cristiano de Menezes Feu" w:date="2022-11-21T08:33:00Z">
          <w:pPr>
            <w:widowControl w:val="0"/>
            <w:pBdr>
              <w:top w:val="nil"/>
              <w:left w:val="nil"/>
              <w:bottom w:val="nil"/>
              <w:right w:val="nil"/>
              <w:between w:val="nil"/>
            </w:pBdr>
            <w:spacing w:before="0" w:after="113"/>
            <w:ind w:left="567" w:firstLine="0"/>
          </w:pPr>
        </w:pPrChange>
      </w:pPr>
      <w:del w:id="4728" w:author="Cristiano de Menezes Feu" w:date="2022-11-21T08:33:00Z">
        <w:r w:rsidDel="00E631A1">
          <w:rPr>
            <w:color w:val="005583"/>
            <w:sz w:val="20"/>
            <w:szCs w:val="20"/>
          </w:rPr>
          <w:delText>Art. 17, I, g.</w:delText>
        </w:r>
      </w:del>
    </w:p>
    <w:p w14:paraId="0000091D" w14:textId="17531500" w:rsidR="003D183A" w:rsidDel="00E631A1" w:rsidRDefault="008B7924" w:rsidP="00E631A1">
      <w:pPr>
        <w:widowControl w:val="0"/>
        <w:pBdr>
          <w:top w:val="nil"/>
          <w:left w:val="nil"/>
          <w:bottom w:val="nil"/>
          <w:right w:val="nil"/>
          <w:between w:val="nil"/>
        </w:pBdr>
        <w:ind w:firstLine="0"/>
        <w:jc w:val="center"/>
        <w:rPr>
          <w:del w:id="4729" w:author="Cristiano de Menezes Feu" w:date="2022-11-21T08:33:00Z"/>
          <w:color w:val="000000"/>
        </w:rPr>
        <w:pPrChange w:id="4730" w:author="Cristiano de Menezes Feu" w:date="2022-11-21T08:33:00Z">
          <w:pPr>
            <w:widowControl w:val="0"/>
            <w:pBdr>
              <w:top w:val="nil"/>
              <w:left w:val="nil"/>
              <w:bottom w:val="nil"/>
              <w:right w:val="nil"/>
              <w:between w:val="nil"/>
            </w:pBdr>
          </w:pPr>
        </w:pPrChange>
      </w:pPr>
      <w:del w:id="4731" w:author="Cristiano de Menezes Feu" w:date="2022-11-21T08:33:00Z">
        <w:r w:rsidDel="00E631A1">
          <w:rPr>
            <w:color w:val="000000"/>
          </w:rPr>
          <w:delText xml:space="preserve">VI - a nenhum Deputado será permitido falar sem pedir a palavra e sem que o Presidente a conceda, e somente após essa concessão a taquigrafia iniciará o apanhamento do discurso; </w:delText>
        </w:r>
      </w:del>
    </w:p>
    <w:p w14:paraId="0000091E" w14:textId="2574A230" w:rsidR="003D183A" w:rsidDel="00E631A1" w:rsidRDefault="008B7924" w:rsidP="00E631A1">
      <w:pPr>
        <w:widowControl w:val="0"/>
        <w:pBdr>
          <w:top w:val="nil"/>
          <w:left w:val="nil"/>
          <w:bottom w:val="nil"/>
          <w:right w:val="nil"/>
          <w:between w:val="nil"/>
        </w:pBdr>
        <w:spacing w:before="0" w:after="113"/>
        <w:ind w:left="567" w:firstLine="0"/>
        <w:jc w:val="center"/>
        <w:rPr>
          <w:del w:id="4732" w:author="Cristiano de Menezes Feu" w:date="2022-11-21T08:33:00Z"/>
          <w:color w:val="005583"/>
          <w:sz w:val="20"/>
          <w:szCs w:val="20"/>
        </w:rPr>
        <w:pPrChange w:id="4733" w:author="Cristiano de Menezes Feu" w:date="2022-11-21T08:33:00Z">
          <w:pPr>
            <w:widowControl w:val="0"/>
            <w:pBdr>
              <w:top w:val="nil"/>
              <w:left w:val="nil"/>
              <w:bottom w:val="nil"/>
              <w:right w:val="nil"/>
              <w:between w:val="nil"/>
            </w:pBdr>
            <w:spacing w:before="0" w:after="113"/>
            <w:ind w:left="567" w:firstLine="0"/>
          </w:pPr>
        </w:pPrChange>
      </w:pPr>
      <w:del w:id="4734" w:author="Cristiano de Menezes Feu" w:date="2022-11-21T08:33:00Z">
        <w:r w:rsidDel="00E631A1">
          <w:rPr>
            <w:color w:val="005583"/>
            <w:sz w:val="20"/>
            <w:szCs w:val="20"/>
          </w:rPr>
          <w:delText>Art. 17, I, h; art. 41, VII; art. 114, I.</w:delText>
        </w:r>
      </w:del>
    </w:p>
    <w:p w14:paraId="0000091F" w14:textId="60943CA2" w:rsidR="003D183A" w:rsidDel="00E631A1" w:rsidRDefault="008B7924" w:rsidP="00E631A1">
      <w:pPr>
        <w:widowControl w:val="0"/>
        <w:pBdr>
          <w:top w:val="nil"/>
          <w:left w:val="nil"/>
          <w:bottom w:val="nil"/>
          <w:right w:val="nil"/>
          <w:between w:val="nil"/>
        </w:pBdr>
        <w:ind w:firstLine="0"/>
        <w:jc w:val="center"/>
        <w:rPr>
          <w:del w:id="4735" w:author="Cristiano de Menezes Feu" w:date="2022-11-21T08:33:00Z"/>
          <w:color w:val="000000"/>
        </w:rPr>
        <w:pPrChange w:id="4736" w:author="Cristiano de Menezes Feu" w:date="2022-11-21T08:33:00Z">
          <w:pPr>
            <w:widowControl w:val="0"/>
            <w:pBdr>
              <w:top w:val="nil"/>
              <w:left w:val="nil"/>
              <w:bottom w:val="nil"/>
              <w:right w:val="nil"/>
              <w:between w:val="nil"/>
            </w:pBdr>
          </w:pPr>
        </w:pPrChange>
      </w:pPr>
      <w:del w:id="4737" w:author="Cristiano de Menezes Feu" w:date="2022-11-21T08:33:00Z">
        <w:r w:rsidDel="00E631A1">
          <w:rPr>
            <w:color w:val="000000"/>
          </w:rPr>
          <w:delText xml:space="preserve">VII - se o Deputado pretender falar ou permanecer na tribuna antirregimentalmente, o Presidente adverti-lo-á; se, apesar dessa advertência, o Deputado insistir em falar, o Presidente dará o seu discurso por terminado; </w:delText>
        </w:r>
      </w:del>
    </w:p>
    <w:p w14:paraId="00000920" w14:textId="03FEC95F" w:rsidR="003D183A" w:rsidDel="00E631A1" w:rsidRDefault="008B7924" w:rsidP="00E631A1">
      <w:pPr>
        <w:widowControl w:val="0"/>
        <w:pBdr>
          <w:top w:val="nil"/>
          <w:left w:val="nil"/>
          <w:bottom w:val="nil"/>
          <w:right w:val="nil"/>
          <w:between w:val="nil"/>
        </w:pBdr>
        <w:ind w:firstLine="0"/>
        <w:jc w:val="center"/>
        <w:rPr>
          <w:del w:id="4738" w:author="Cristiano de Menezes Feu" w:date="2022-11-21T08:33:00Z"/>
          <w:color w:val="000000"/>
        </w:rPr>
        <w:pPrChange w:id="4739" w:author="Cristiano de Menezes Feu" w:date="2022-11-21T08:33:00Z">
          <w:pPr>
            <w:widowControl w:val="0"/>
            <w:pBdr>
              <w:top w:val="nil"/>
              <w:left w:val="nil"/>
              <w:bottom w:val="nil"/>
              <w:right w:val="nil"/>
              <w:between w:val="nil"/>
            </w:pBdr>
          </w:pPr>
        </w:pPrChange>
      </w:pPr>
      <w:del w:id="4740" w:author="Cristiano de Menezes Feu" w:date="2022-11-21T08:33:00Z">
        <w:r w:rsidDel="00E631A1">
          <w:rPr>
            <w:color w:val="000000"/>
          </w:rPr>
          <w:delText xml:space="preserve">VIII - sempre que o Presidente der por findo o discurso, os taquígrafos deixarão de registrá-lo; </w:delText>
        </w:r>
      </w:del>
    </w:p>
    <w:p w14:paraId="00000921" w14:textId="28EED3B0" w:rsidR="003D183A" w:rsidDel="00E631A1" w:rsidRDefault="008B7924" w:rsidP="00E631A1">
      <w:pPr>
        <w:widowControl w:val="0"/>
        <w:pBdr>
          <w:top w:val="nil"/>
          <w:left w:val="nil"/>
          <w:bottom w:val="nil"/>
          <w:right w:val="nil"/>
          <w:between w:val="nil"/>
        </w:pBdr>
        <w:spacing w:before="0" w:after="113"/>
        <w:ind w:left="567" w:firstLine="0"/>
        <w:jc w:val="center"/>
        <w:rPr>
          <w:del w:id="4741" w:author="Cristiano de Menezes Feu" w:date="2022-11-21T08:33:00Z"/>
          <w:color w:val="005583"/>
          <w:sz w:val="20"/>
          <w:szCs w:val="20"/>
        </w:rPr>
        <w:pPrChange w:id="4742" w:author="Cristiano de Menezes Feu" w:date="2022-11-21T08:33:00Z">
          <w:pPr>
            <w:widowControl w:val="0"/>
            <w:pBdr>
              <w:top w:val="nil"/>
              <w:left w:val="nil"/>
              <w:bottom w:val="nil"/>
              <w:right w:val="nil"/>
              <w:between w:val="nil"/>
            </w:pBdr>
            <w:spacing w:before="0" w:after="113"/>
            <w:ind w:left="567" w:firstLine="0"/>
          </w:pPr>
        </w:pPrChange>
      </w:pPr>
      <w:del w:id="4743" w:author="Cristiano de Menezes Feu" w:date="2022-11-21T08:33:00Z">
        <w:r w:rsidDel="00E631A1">
          <w:rPr>
            <w:color w:val="005583"/>
            <w:sz w:val="20"/>
            <w:szCs w:val="20"/>
          </w:rPr>
          <w:delText>Art. 17, I, h.</w:delText>
        </w:r>
      </w:del>
    </w:p>
    <w:p w14:paraId="00000922" w14:textId="28067F33" w:rsidR="003D183A" w:rsidDel="00E631A1" w:rsidRDefault="008B7924" w:rsidP="00E631A1">
      <w:pPr>
        <w:widowControl w:val="0"/>
        <w:pBdr>
          <w:top w:val="nil"/>
          <w:left w:val="nil"/>
          <w:bottom w:val="nil"/>
          <w:right w:val="nil"/>
          <w:between w:val="nil"/>
        </w:pBdr>
        <w:ind w:firstLine="0"/>
        <w:jc w:val="center"/>
        <w:rPr>
          <w:del w:id="4744" w:author="Cristiano de Menezes Feu" w:date="2022-11-21T08:33:00Z"/>
          <w:color w:val="000000"/>
        </w:rPr>
        <w:pPrChange w:id="4745" w:author="Cristiano de Menezes Feu" w:date="2022-11-21T08:33:00Z">
          <w:pPr>
            <w:widowControl w:val="0"/>
            <w:pBdr>
              <w:top w:val="nil"/>
              <w:left w:val="nil"/>
              <w:bottom w:val="nil"/>
              <w:right w:val="nil"/>
              <w:between w:val="nil"/>
            </w:pBdr>
          </w:pPr>
        </w:pPrChange>
      </w:pPr>
      <w:del w:id="4746" w:author="Cristiano de Menezes Feu" w:date="2022-11-21T08:33:00Z">
        <w:r w:rsidDel="00E631A1">
          <w:rPr>
            <w:color w:val="000000"/>
          </w:rPr>
          <w:delText xml:space="preserve">IX - se o Deputado perturbar a ordem ou o andamento regimental da sessão, o Presidente poderá censurá-lo oralmente ou, conforme a gravidade, promover a aplicação das sanções previstas neste Regimento; </w:delText>
        </w:r>
      </w:del>
    </w:p>
    <w:p w14:paraId="00000923" w14:textId="71719A9E" w:rsidR="003D183A" w:rsidDel="00E631A1" w:rsidRDefault="008B7924" w:rsidP="00E631A1">
      <w:pPr>
        <w:widowControl w:val="0"/>
        <w:pBdr>
          <w:top w:val="nil"/>
          <w:left w:val="nil"/>
          <w:bottom w:val="nil"/>
          <w:right w:val="nil"/>
          <w:between w:val="nil"/>
        </w:pBdr>
        <w:spacing w:before="0" w:after="113"/>
        <w:ind w:left="567" w:firstLine="0"/>
        <w:jc w:val="center"/>
        <w:rPr>
          <w:del w:id="4747" w:author="Cristiano de Menezes Feu" w:date="2022-11-21T08:33:00Z"/>
          <w:color w:val="005583"/>
          <w:sz w:val="20"/>
          <w:szCs w:val="20"/>
        </w:rPr>
        <w:pPrChange w:id="4748" w:author="Cristiano de Menezes Feu" w:date="2022-11-21T08:33:00Z">
          <w:pPr>
            <w:widowControl w:val="0"/>
            <w:pBdr>
              <w:top w:val="nil"/>
              <w:left w:val="nil"/>
              <w:bottom w:val="nil"/>
              <w:right w:val="nil"/>
              <w:between w:val="nil"/>
            </w:pBdr>
            <w:spacing w:before="0" w:after="113"/>
            <w:ind w:left="567" w:firstLine="0"/>
          </w:pPr>
        </w:pPrChange>
      </w:pPr>
      <w:del w:id="4749" w:author="Cristiano de Menezes Feu" w:date="2022-11-21T08:33:00Z">
        <w:r w:rsidDel="00E631A1">
          <w:rPr>
            <w:color w:val="005583"/>
            <w:sz w:val="20"/>
            <w:szCs w:val="20"/>
          </w:rPr>
          <w:delText>Art. 15, XV; art. 17, I, i e x.</w:delText>
        </w:r>
      </w:del>
    </w:p>
    <w:p w14:paraId="00000924" w14:textId="2593C4CF" w:rsidR="003D183A" w:rsidDel="00E631A1" w:rsidRDefault="008B7924" w:rsidP="00E631A1">
      <w:pPr>
        <w:widowControl w:val="0"/>
        <w:pBdr>
          <w:top w:val="nil"/>
          <w:left w:val="nil"/>
          <w:bottom w:val="nil"/>
          <w:right w:val="nil"/>
          <w:between w:val="nil"/>
        </w:pBdr>
        <w:ind w:firstLine="0"/>
        <w:jc w:val="center"/>
        <w:rPr>
          <w:del w:id="4750" w:author="Cristiano de Menezes Feu" w:date="2022-11-21T08:33:00Z"/>
          <w:color w:val="000000"/>
        </w:rPr>
        <w:pPrChange w:id="4751" w:author="Cristiano de Menezes Feu" w:date="2022-11-21T08:33:00Z">
          <w:pPr>
            <w:widowControl w:val="0"/>
            <w:pBdr>
              <w:top w:val="nil"/>
              <w:left w:val="nil"/>
              <w:bottom w:val="nil"/>
              <w:right w:val="nil"/>
              <w:between w:val="nil"/>
            </w:pBdr>
          </w:pPr>
        </w:pPrChange>
      </w:pPr>
      <w:del w:id="4752" w:author="Cristiano de Menezes Feu" w:date="2022-11-21T08:33:00Z">
        <w:r w:rsidDel="00E631A1">
          <w:rPr>
            <w:color w:val="000000"/>
          </w:rPr>
          <w:delText xml:space="preserve">X - o Deputado, ao falar, dirigirá a palavra ao Presidente, ou aos Deputados de modo geral; </w:delText>
        </w:r>
      </w:del>
    </w:p>
    <w:p w14:paraId="00000925" w14:textId="7E034379" w:rsidR="003D183A" w:rsidDel="00E631A1" w:rsidRDefault="008B7924" w:rsidP="00E631A1">
      <w:pPr>
        <w:widowControl w:val="0"/>
        <w:pBdr>
          <w:top w:val="nil"/>
          <w:left w:val="nil"/>
          <w:bottom w:val="nil"/>
          <w:right w:val="nil"/>
          <w:between w:val="nil"/>
        </w:pBdr>
        <w:ind w:firstLine="0"/>
        <w:jc w:val="center"/>
        <w:rPr>
          <w:del w:id="4753" w:author="Cristiano de Menezes Feu" w:date="2022-11-21T08:33:00Z"/>
          <w:color w:val="000000"/>
        </w:rPr>
        <w:pPrChange w:id="4754" w:author="Cristiano de Menezes Feu" w:date="2022-11-21T08:33:00Z">
          <w:pPr>
            <w:widowControl w:val="0"/>
            <w:pBdr>
              <w:top w:val="nil"/>
              <w:left w:val="nil"/>
              <w:bottom w:val="nil"/>
              <w:right w:val="nil"/>
              <w:between w:val="nil"/>
            </w:pBdr>
          </w:pPr>
        </w:pPrChange>
      </w:pPr>
      <w:del w:id="4755" w:author="Cristiano de Menezes Feu" w:date="2022-11-21T08:33:00Z">
        <w:r w:rsidDel="00E631A1">
          <w:rPr>
            <w:color w:val="000000"/>
          </w:rPr>
          <w:delText xml:space="preserve">XI - referindo-se, em discurso, a colega, o Deputado deverá fazer preceder o seu nome do tratamento de Senhor ou de Deputado; quando a ele se dirigir, o Deputado dar-lhe-á o tratamento de Excelência; </w:delText>
        </w:r>
      </w:del>
    </w:p>
    <w:p w14:paraId="00000926" w14:textId="67DABEC2" w:rsidR="003D183A" w:rsidDel="00E631A1" w:rsidRDefault="008B7924" w:rsidP="00E631A1">
      <w:pPr>
        <w:widowControl w:val="0"/>
        <w:pBdr>
          <w:top w:val="nil"/>
          <w:left w:val="nil"/>
          <w:bottom w:val="nil"/>
          <w:right w:val="nil"/>
          <w:between w:val="nil"/>
        </w:pBdr>
        <w:ind w:firstLine="0"/>
        <w:jc w:val="center"/>
        <w:rPr>
          <w:del w:id="4756" w:author="Cristiano de Menezes Feu" w:date="2022-11-21T08:33:00Z"/>
          <w:color w:val="000000"/>
        </w:rPr>
        <w:pPrChange w:id="4757" w:author="Cristiano de Menezes Feu" w:date="2022-11-21T08:33:00Z">
          <w:pPr>
            <w:widowControl w:val="0"/>
            <w:pBdr>
              <w:top w:val="nil"/>
              <w:left w:val="nil"/>
              <w:bottom w:val="nil"/>
              <w:right w:val="nil"/>
              <w:between w:val="nil"/>
            </w:pBdr>
          </w:pPr>
        </w:pPrChange>
      </w:pPr>
      <w:del w:id="4758" w:author="Cristiano de Menezes Feu" w:date="2022-11-21T08:33:00Z">
        <w:r w:rsidDel="00E631A1">
          <w:rPr>
            <w:color w:val="000000"/>
          </w:rPr>
          <w:delText xml:space="preserve">XII - nenhum Deputado poderá referir-se de forma descortês ou injuriosa a membros do Poder Legislativo ou às autoridades constituídas deste e dos demais Poderes da República, às instituições nacionais, ou a Chefe de Estado estrangeiro com o qual o Brasil mantenha relações diplomáticas; </w:delText>
        </w:r>
      </w:del>
    </w:p>
    <w:p w14:paraId="00000927" w14:textId="7FB10474" w:rsidR="003D183A" w:rsidDel="00E631A1" w:rsidRDefault="008B7924" w:rsidP="00E631A1">
      <w:pPr>
        <w:widowControl w:val="0"/>
        <w:pBdr>
          <w:top w:val="nil"/>
          <w:left w:val="nil"/>
          <w:bottom w:val="nil"/>
          <w:right w:val="nil"/>
          <w:between w:val="nil"/>
        </w:pBdr>
        <w:ind w:firstLine="0"/>
        <w:jc w:val="center"/>
        <w:rPr>
          <w:del w:id="4759" w:author="Cristiano de Menezes Feu" w:date="2022-11-21T08:33:00Z"/>
          <w:color w:val="000000"/>
        </w:rPr>
        <w:pPrChange w:id="4760" w:author="Cristiano de Menezes Feu" w:date="2022-11-21T08:33:00Z">
          <w:pPr>
            <w:widowControl w:val="0"/>
            <w:pBdr>
              <w:top w:val="nil"/>
              <w:left w:val="nil"/>
              <w:bottom w:val="nil"/>
              <w:right w:val="nil"/>
              <w:between w:val="nil"/>
            </w:pBdr>
          </w:pPr>
        </w:pPrChange>
      </w:pPr>
      <w:del w:id="4761" w:author="Cristiano de Menezes Feu" w:date="2022-11-21T08:33:00Z">
        <w:r w:rsidDel="00E631A1">
          <w:rPr>
            <w:color w:val="000000"/>
          </w:rPr>
          <w:delText xml:space="preserve">XIII - não se poderá interromper o orador, salvo concessão especial deste para levantar questão de ordem ou para aparteá-lo, e no caso de comunicação relevante que o Presidente tiver de fazer; </w:delText>
        </w:r>
      </w:del>
    </w:p>
    <w:p w14:paraId="00000928" w14:textId="38BCE7B6" w:rsidR="003D183A" w:rsidDel="00E631A1" w:rsidRDefault="008B7924" w:rsidP="00E631A1">
      <w:pPr>
        <w:widowControl w:val="0"/>
        <w:pBdr>
          <w:top w:val="nil"/>
          <w:left w:val="nil"/>
          <w:bottom w:val="nil"/>
          <w:right w:val="nil"/>
          <w:between w:val="nil"/>
        </w:pBdr>
        <w:spacing w:before="0" w:after="113"/>
        <w:ind w:left="567" w:firstLine="0"/>
        <w:jc w:val="center"/>
        <w:rPr>
          <w:del w:id="4762" w:author="Cristiano de Menezes Feu" w:date="2022-11-21T08:33:00Z"/>
          <w:color w:val="005583"/>
          <w:sz w:val="20"/>
          <w:szCs w:val="20"/>
        </w:rPr>
        <w:pPrChange w:id="4763" w:author="Cristiano de Menezes Feu" w:date="2022-11-21T08:33:00Z">
          <w:pPr>
            <w:widowControl w:val="0"/>
            <w:pBdr>
              <w:top w:val="nil"/>
              <w:left w:val="nil"/>
              <w:bottom w:val="nil"/>
              <w:right w:val="nil"/>
              <w:between w:val="nil"/>
            </w:pBdr>
            <w:spacing w:before="0" w:after="113"/>
            <w:ind w:left="567" w:firstLine="0"/>
          </w:pPr>
        </w:pPrChange>
      </w:pPr>
      <w:del w:id="4764" w:author="Cristiano de Menezes Feu" w:date="2022-11-21T08:33:00Z">
        <w:r w:rsidDel="00E631A1">
          <w:rPr>
            <w:color w:val="005583"/>
            <w:sz w:val="20"/>
            <w:szCs w:val="20"/>
          </w:rPr>
          <w:delText>Art. 95; art. 76; art. 82, § 2º; art. 170, I; art. 176.</w:delText>
        </w:r>
      </w:del>
    </w:p>
    <w:p w14:paraId="00000929" w14:textId="4894722D" w:rsidR="003D183A" w:rsidDel="00E631A1" w:rsidRDefault="008B7924" w:rsidP="00E631A1">
      <w:pPr>
        <w:widowControl w:val="0"/>
        <w:pBdr>
          <w:top w:val="nil"/>
          <w:left w:val="nil"/>
          <w:bottom w:val="nil"/>
          <w:right w:val="nil"/>
          <w:between w:val="nil"/>
        </w:pBdr>
        <w:ind w:firstLine="0"/>
        <w:jc w:val="center"/>
        <w:rPr>
          <w:del w:id="4765" w:author="Cristiano de Menezes Feu" w:date="2022-11-21T08:33:00Z"/>
          <w:color w:val="000000"/>
        </w:rPr>
        <w:pPrChange w:id="4766" w:author="Cristiano de Menezes Feu" w:date="2022-11-21T08:33:00Z">
          <w:pPr>
            <w:widowControl w:val="0"/>
            <w:pBdr>
              <w:top w:val="nil"/>
              <w:left w:val="nil"/>
              <w:bottom w:val="nil"/>
              <w:right w:val="nil"/>
              <w:between w:val="nil"/>
            </w:pBdr>
          </w:pPr>
        </w:pPrChange>
      </w:pPr>
      <w:del w:id="4767" w:author="Cristiano de Menezes Feu" w:date="2022-11-21T08:33:00Z">
        <w:r w:rsidDel="00E631A1">
          <w:rPr>
            <w:color w:val="000000"/>
          </w:rPr>
          <w:delText xml:space="preserve">XIV- a qualquer pessoa é vedado fumar no recinto do Plenário. </w:delText>
        </w:r>
      </w:del>
    </w:p>
    <w:p w14:paraId="0000092A" w14:textId="24270852" w:rsidR="003D183A" w:rsidDel="00E631A1" w:rsidRDefault="008B7924" w:rsidP="00E631A1">
      <w:pPr>
        <w:widowControl w:val="0"/>
        <w:pBdr>
          <w:top w:val="nil"/>
          <w:left w:val="nil"/>
          <w:bottom w:val="nil"/>
          <w:right w:val="nil"/>
          <w:between w:val="nil"/>
        </w:pBdr>
        <w:ind w:firstLine="0"/>
        <w:jc w:val="center"/>
        <w:rPr>
          <w:del w:id="4768" w:author="Cristiano de Menezes Feu" w:date="2022-11-21T08:33:00Z"/>
          <w:color w:val="000000"/>
        </w:rPr>
        <w:pPrChange w:id="4769" w:author="Cristiano de Menezes Feu" w:date="2022-11-21T08:33:00Z">
          <w:pPr>
            <w:widowControl w:val="0"/>
            <w:pBdr>
              <w:top w:val="nil"/>
              <w:left w:val="nil"/>
              <w:bottom w:val="nil"/>
              <w:right w:val="nil"/>
              <w:between w:val="nil"/>
            </w:pBdr>
          </w:pPr>
        </w:pPrChange>
      </w:pPr>
      <w:del w:id="4770" w:author="Cristiano de Menezes Feu" w:date="2022-11-21T08:33:00Z">
        <w:r w:rsidDel="00E631A1">
          <w:rPr>
            <w:b/>
            <w:color w:val="000000"/>
          </w:rPr>
          <w:delText>Art. 74</w:delText>
        </w:r>
        <w:r w:rsidDel="00E631A1">
          <w:rPr>
            <w:color w:val="000000"/>
          </w:rPr>
          <w:delText xml:space="preserve">. O Deputado só poderá falar, nos expressos termos deste Regimento: </w:delText>
        </w:r>
      </w:del>
    </w:p>
    <w:p w14:paraId="0000092B" w14:textId="56851982" w:rsidR="003D183A" w:rsidDel="00E631A1" w:rsidRDefault="008B7924" w:rsidP="00E631A1">
      <w:pPr>
        <w:widowControl w:val="0"/>
        <w:pBdr>
          <w:top w:val="nil"/>
          <w:left w:val="nil"/>
          <w:bottom w:val="nil"/>
          <w:right w:val="nil"/>
          <w:between w:val="nil"/>
        </w:pBdr>
        <w:ind w:firstLine="0"/>
        <w:jc w:val="center"/>
        <w:rPr>
          <w:del w:id="4771" w:author="Cristiano de Menezes Feu" w:date="2022-11-21T08:33:00Z"/>
          <w:color w:val="000000"/>
        </w:rPr>
        <w:pPrChange w:id="4772" w:author="Cristiano de Menezes Feu" w:date="2022-11-21T08:33:00Z">
          <w:pPr>
            <w:widowControl w:val="0"/>
            <w:pBdr>
              <w:top w:val="nil"/>
              <w:left w:val="nil"/>
              <w:bottom w:val="nil"/>
              <w:right w:val="nil"/>
              <w:between w:val="nil"/>
            </w:pBdr>
          </w:pPr>
        </w:pPrChange>
      </w:pPr>
      <w:del w:id="4773" w:author="Cristiano de Menezes Feu" w:date="2022-11-21T08:33:00Z">
        <w:r w:rsidDel="00E631A1">
          <w:rPr>
            <w:color w:val="000000"/>
          </w:rPr>
          <w:delText xml:space="preserve">I - para apresentar proposição; </w:delText>
        </w:r>
      </w:del>
    </w:p>
    <w:p w14:paraId="0000092C" w14:textId="1E477E7C" w:rsidR="003D183A" w:rsidDel="00E631A1" w:rsidRDefault="008B7924" w:rsidP="00E631A1">
      <w:pPr>
        <w:widowControl w:val="0"/>
        <w:pBdr>
          <w:top w:val="nil"/>
          <w:left w:val="nil"/>
          <w:bottom w:val="nil"/>
          <w:right w:val="nil"/>
          <w:between w:val="nil"/>
        </w:pBdr>
        <w:spacing w:before="0" w:after="113"/>
        <w:ind w:left="567" w:firstLine="0"/>
        <w:jc w:val="center"/>
        <w:rPr>
          <w:del w:id="4774" w:author="Cristiano de Menezes Feu" w:date="2022-11-21T08:33:00Z"/>
          <w:color w:val="005583"/>
          <w:sz w:val="20"/>
          <w:szCs w:val="20"/>
        </w:rPr>
        <w:pPrChange w:id="4775" w:author="Cristiano de Menezes Feu" w:date="2022-11-21T08:33:00Z">
          <w:pPr>
            <w:widowControl w:val="0"/>
            <w:pBdr>
              <w:top w:val="nil"/>
              <w:left w:val="nil"/>
              <w:bottom w:val="nil"/>
              <w:right w:val="nil"/>
              <w:between w:val="nil"/>
            </w:pBdr>
            <w:spacing w:before="0" w:after="113"/>
            <w:ind w:left="567" w:firstLine="0"/>
          </w:pPr>
        </w:pPrChange>
      </w:pPr>
      <w:del w:id="4776" w:author="Cristiano de Menezes Feu" w:date="2022-11-21T08:33:00Z">
        <w:r w:rsidDel="00E631A1">
          <w:rPr>
            <w:color w:val="005583"/>
            <w:sz w:val="20"/>
            <w:szCs w:val="20"/>
          </w:rPr>
          <w:delText>Art. 82, § 4º.</w:delText>
        </w:r>
      </w:del>
    </w:p>
    <w:p w14:paraId="0000092D" w14:textId="0E40CAC8" w:rsidR="003D183A" w:rsidDel="00E631A1" w:rsidRDefault="008B7924" w:rsidP="00E631A1">
      <w:pPr>
        <w:widowControl w:val="0"/>
        <w:pBdr>
          <w:top w:val="nil"/>
          <w:left w:val="nil"/>
          <w:bottom w:val="nil"/>
          <w:right w:val="nil"/>
          <w:between w:val="nil"/>
        </w:pBdr>
        <w:ind w:firstLine="0"/>
        <w:jc w:val="center"/>
        <w:rPr>
          <w:del w:id="4777" w:author="Cristiano de Menezes Feu" w:date="2022-11-21T08:33:00Z"/>
          <w:color w:val="000000"/>
        </w:rPr>
        <w:pPrChange w:id="4778" w:author="Cristiano de Menezes Feu" w:date="2022-11-21T08:33:00Z">
          <w:pPr>
            <w:widowControl w:val="0"/>
            <w:pBdr>
              <w:top w:val="nil"/>
              <w:left w:val="nil"/>
              <w:bottom w:val="nil"/>
              <w:right w:val="nil"/>
              <w:between w:val="nil"/>
            </w:pBdr>
          </w:pPr>
        </w:pPrChange>
      </w:pPr>
      <w:del w:id="4779" w:author="Cristiano de Menezes Feu" w:date="2022-11-21T08:33:00Z">
        <w:r w:rsidDel="00E631A1">
          <w:rPr>
            <w:color w:val="000000"/>
          </w:rPr>
          <w:delText xml:space="preserve">II - para fazer comunicação ou versar assuntos diversos, à hora do Expediente ou das Comunicações Parlamentares; </w:delText>
        </w:r>
      </w:del>
    </w:p>
    <w:p w14:paraId="0000092E" w14:textId="0B79DBC2" w:rsidR="003D183A" w:rsidDel="00E631A1" w:rsidRDefault="008B7924" w:rsidP="00E631A1">
      <w:pPr>
        <w:widowControl w:val="0"/>
        <w:pBdr>
          <w:top w:val="nil"/>
          <w:left w:val="nil"/>
          <w:bottom w:val="nil"/>
          <w:right w:val="nil"/>
          <w:between w:val="nil"/>
        </w:pBdr>
        <w:spacing w:before="0" w:after="113"/>
        <w:ind w:left="567" w:firstLine="0"/>
        <w:jc w:val="center"/>
        <w:rPr>
          <w:del w:id="4780" w:author="Cristiano de Menezes Feu" w:date="2022-11-21T08:33:00Z"/>
          <w:color w:val="005583"/>
          <w:sz w:val="20"/>
          <w:szCs w:val="20"/>
        </w:rPr>
        <w:pPrChange w:id="4781" w:author="Cristiano de Menezes Feu" w:date="2022-11-21T08:33:00Z">
          <w:pPr>
            <w:widowControl w:val="0"/>
            <w:pBdr>
              <w:top w:val="nil"/>
              <w:left w:val="nil"/>
              <w:bottom w:val="nil"/>
              <w:right w:val="nil"/>
              <w:between w:val="nil"/>
            </w:pBdr>
            <w:spacing w:before="0" w:after="113"/>
            <w:ind w:left="567" w:firstLine="0"/>
          </w:pPr>
        </w:pPrChange>
      </w:pPr>
      <w:del w:id="4782" w:author="Cristiano de Menezes Feu" w:date="2022-11-21T08:33:00Z">
        <w:r w:rsidDel="00E631A1">
          <w:rPr>
            <w:color w:val="005583"/>
            <w:sz w:val="20"/>
            <w:szCs w:val="20"/>
          </w:rPr>
          <w:delText>Art. 66, I, II e IV; art. 81, § 2º; art. 90.</w:delText>
        </w:r>
      </w:del>
    </w:p>
    <w:p w14:paraId="0000092F" w14:textId="0D8468F5" w:rsidR="003D183A" w:rsidDel="00E631A1" w:rsidRDefault="008B7924" w:rsidP="00E631A1">
      <w:pPr>
        <w:widowControl w:val="0"/>
        <w:pBdr>
          <w:top w:val="nil"/>
          <w:left w:val="nil"/>
          <w:bottom w:val="nil"/>
          <w:right w:val="nil"/>
          <w:between w:val="nil"/>
        </w:pBdr>
        <w:ind w:firstLine="0"/>
        <w:jc w:val="center"/>
        <w:rPr>
          <w:del w:id="4783" w:author="Cristiano de Menezes Feu" w:date="2022-11-21T08:33:00Z"/>
          <w:color w:val="000000"/>
        </w:rPr>
        <w:pPrChange w:id="4784" w:author="Cristiano de Menezes Feu" w:date="2022-11-21T08:33:00Z">
          <w:pPr>
            <w:widowControl w:val="0"/>
            <w:pBdr>
              <w:top w:val="nil"/>
              <w:left w:val="nil"/>
              <w:bottom w:val="nil"/>
              <w:right w:val="nil"/>
              <w:between w:val="nil"/>
            </w:pBdr>
          </w:pPr>
        </w:pPrChange>
      </w:pPr>
      <w:del w:id="4785" w:author="Cristiano de Menezes Feu" w:date="2022-11-21T08:33:00Z">
        <w:r w:rsidDel="00E631A1">
          <w:rPr>
            <w:color w:val="000000"/>
          </w:rPr>
          <w:delText xml:space="preserve">III - sobre proposição em discussão; </w:delText>
        </w:r>
      </w:del>
    </w:p>
    <w:p w14:paraId="00000930" w14:textId="4B04A265" w:rsidR="003D183A" w:rsidDel="00E631A1" w:rsidRDefault="008B7924" w:rsidP="00E631A1">
      <w:pPr>
        <w:widowControl w:val="0"/>
        <w:pBdr>
          <w:top w:val="nil"/>
          <w:left w:val="nil"/>
          <w:bottom w:val="nil"/>
          <w:right w:val="nil"/>
          <w:between w:val="nil"/>
        </w:pBdr>
        <w:spacing w:before="0" w:after="113"/>
        <w:ind w:left="567" w:firstLine="0"/>
        <w:jc w:val="center"/>
        <w:rPr>
          <w:del w:id="4786" w:author="Cristiano de Menezes Feu" w:date="2022-11-21T08:33:00Z"/>
          <w:color w:val="005583"/>
          <w:sz w:val="20"/>
          <w:szCs w:val="20"/>
        </w:rPr>
        <w:pPrChange w:id="4787" w:author="Cristiano de Menezes Feu" w:date="2022-11-21T08:33:00Z">
          <w:pPr>
            <w:widowControl w:val="0"/>
            <w:pBdr>
              <w:top w:val="nil"/>
              <w:left w:val="nil"/>
              <w:bottom w:val="nil"/>
              <w:right w:val="nil"/>
              <w:between w:val="nil"/>
            </w:pBdr>
            <w:spacing w:before="0" w:after="113"/>
            <w:ind w:left="567" w:firstLine="0"/>
          </w:pPr>
        </w:pPrChange>
      </w:pPr>
      <w:del w:id="4788" w:author="Cristiano de Menezes Feu" w:date="2022-11-21T08:33:00Z">
        <w:r w:rsidDel="00E631A1">
          <w:rPr>
            <w:color w:val="005583"/>
            <w:sz w:val="20"/>
            <w:szCs w:val="20"/>
          </w:rPr>
          <w:delText>Art. 57, VII; art. 165 e seguintes.</w:delText>
        </w:r>
      </w:del>
    </w:p>
    <w:p w14:paraId="00000931" w14:textId="4AC31EA8" w:rsidR="003D183A" w:rsidDel="00E631A1" w:rsidRDefault="008B7924" w:rsidP="00E631A1">
      <w:pPr>
        <w:widowControl w:val="0"/>
        <w:pBdr>
          <w:top w:val="nil"/>
          <w:left w:val="nil"/>
          <w:bottom w:val="nil"/>
          <w:right w:val="nil"/>
          <w:between w:val="nil"/>
        </w:pBdr>
        <w:ind w:firstLine="0"/>
        <w:jc w:val="center"/>
        <w:rPr>
          <w:del w:id="4789" w:author="Cristiano de Menezes Feu" w:date="2022-11-21T08:33:00Z"/>
          <w:color w:val="000000"/>
        </w:rPr>
        <w:pPrChange w:id="4790" w:author="Cristiano de Menezes Feu" w:date="2022-11-21T08:33:00Z">
          <w:pPr>
            <w:widowControl w:val="0"/>
            <w:pBdr>
              <w:top w:val="nil"/>
              <w:left w:val="nil"/>
              <w:bottom w:val="nil"/>
              <w:right w:val="nil"/>
              <w:between w:val="nil"/>
            </w:pBdr>
          </w:pPr>
        </w:pPrChange>
      </w:pPr>
      <w:del w:id="4791" w:author="Cristiano de Menezes Feu" w:date="2022-11-21T08:33:00Z">
        <w:r w:rsidDel="00E631A1">
          <w:rPr>
            <w:color w:val="000000"/>
          </w:rPr>
          <w:delText xml:space="preserve">IV - para questão de ordem; </w:delText>
        </w:r>
      </w:del>
    </w:p>
    <w:p w14:paraId="00000932" w14:textId="5811D5FC" w:rsidR="003D183A" w:rsidDel="00E631A1" w:rsidRDefault="008B7924" w:rsidP="00E631A1">
      <w:pPr>
        <w:widowControl w:val="0"/>
        <w:pBdr>
          <w:top w:val="nil"/>
          <w:left w:val="nil"/>
          <w:bottom w:val="nil"/>
          <w:right w:val="nil"/>
          <w:between w:val="nil"/>
        </w:pBdr>
        <w:spacing w:before="0" w:after="113"/>
        <w:ind w:left="567" w:firstLine="0"/>
        <w:jc w:val="center"/>
        <w:rPr>
          <w:del w:id="4792" w:author="Cristiano de Menezes Feu" w:date="2022-11-21T08:33:00Z"/>
          <w:color w:val="005583"/>
          <w:sz w:val="20"/>
          <w:szCs w:val="20"/>
        </w:rPr>
        <w:pPrChange w:id="4793" w:author="Cristiano de Menezes Feu" w:date="2022-11-21T08:33:00Z">
          <w:pPr>
            <w:widowControl w:val="0"/>
            <w:pBdr>
              <w:top w:val="nil"/>
              <w:left w:val="nil"/>
              <w:bottom w:val="nil"/>
              <w:right w:val="nil"/>
              <w:between w:val="nil"/>
            </w:pBdr>
            <w:spacing w:before="0" w:after="113"/>
            <w:ind w:left="567" w:firstLine="0"/>
          </w:pPr>
        </w:pPrChange>
      </w:pPr>
      <w:del w:id="4794" w:author="Cristiano de Menezes Feu" w:date="2022-11-21T08:33:00Z">
        <w:r w:rsidDel="00E631A1">
          <w:rPr>
            <w:color w:val="005583"/>
            <w:sz w:val="20"/>
            <w:szCs w:val="20"/>
          </w:rPr>
          <w:delText>Art. 57, XXI; art. 95.</w:delText>
        </w:r>
      </w:del>
    </w:p>
    <w:p w14:paraId="00000933" w14:textId="3B41AB4F" w:rsidR="003D183A" w:rsidDel="00E631A1" w:rsidRDefault="008B7924" w:rsidP="00E631A1">
      <w:pPr>
        <w:widowControl w:val="0"/>
        <w:pBdr>
          <w:top w:val="nil"/>
          <w:left w:val="nil"/>
          <w:bottom w:val="nil"/>
          <w:right w:val="nil"/>
          <w:between w:val="nil"/>
        </w:pBdr>
        <w:ind w:firstLine="0"/>
        <w:jc w:val="center"/>
        <w:rPr>
          <w:del w:id="4795" w:author="Cristiano de Menezes Feu" w:date="2022-11-21T08:33:00Z"/>
          <w:color w:val="000000"/>
        </w:rPr>
        <w:pPrChange w:id="4796" w:author="Cristiano de Menezes Feu" w:date="2022-11-21T08:33:00Z">
          <w:pPr>
            <w:widowControl w:val="0"/>
            <w:pBdr>
              <w:top w:val="nil"/>
              <w:left w:val="nil"/>
              <w:bottom w:val="nil"/>
              <w:right w:val="nil"/>
              <w:between w:val="nil"/>
            </w:pBdr>
          </w:pPr>
        </w:pPrChange>
      </w:pPr>
      <w:del w:id="4797" w:author="Cristiano de Menezes Feu" w:date="2022-11-21T08:33:00Z">
        <w:r w:rsidDel="00E631A1">
          <w:rPr>
            <w:color w:val="000000"/>
          </w:rPr>
          <w:delText xml:space="preserve">V - para reclamação; </w:delText>
        </w:r>
      </w:del>
    </w:p>
    <w:p w14:paraId="00000934" w14:textId="34582F2F" w:rsidR="003D183A" w:rsidDel="00E631A1" w:rsidRDefault="008B7924" w:rsidP="00E631A1">
      <w:pPr>
        <w:widowControl w:val="0"/>
        <w:pBdr>
          <w:top w:val="nil"/>
          <w:left w:val="nil"/>
          <w:bottom w:val="nil"/>
          <w:right w:val="nil"/>
          <w:between w:val="nil"/>
        </w:pBdr>
        <w:spacing w:before="0" w:after="113"/>
        <w:ind w:left="567" w:firstLine="0"/>
        <w:jc w:val="center"/>
        <w:rPr>
          <w:del w:id="4798" w:author="Cristiano de Menezes Feu" w:date="2022-11-21T08:33:00Z"/>
          <w:color w:val="005583"/>
          <w:sz w:val="20"/>
          <w:szCs w:val="20"/>
        </w:rPr>
        <w:pPrChange w:id="4799" w:author="Cristiano de Menezes Feu" w:date="2022-11-21T08:33:00Z">
          <w:pPr>
            <w:widowControl w:val="0"/>
            <w:pBdr>
              <w:top w:val="nil"/>
              <w:left w:val="nil"/>
              <w:bottom w:val="nil"/>
              <w:right w:val="nil"/>
              <w:between w:val="nil"/>
            </w:pBdr>
            <w:spacing w:before="0" w:after="113"/>
            <w:ind w:left="567" w:firstLine="0"/>
          </w:pPr>
        </w:pPrChange>
      </w:pPr>
      <w:del w:id="4800" w:author="Cristiano de Menezes Feu" w:date="2022-11-21T08:33:00Z">
        <w:r w:rsidDel="00E631A1">
          <w:rPr>
            <w:color w:val="005583"/>
            <w:sz w:val="20"/>
            <w:szCs w:val="20"/>
          </w:rPr>
          <w:delText xml:space="preserve">Art. 96. </w:delText>
        </w:r>
      </w:del>
    </w:p>
    <w:p w14:paraId="00000935" w14:textId="2A14DEF9" w:rsidR="003D183A" w:rsidDel="00E631A1" w:rsidRDefault="008B7924" w:rsidP="00E631A1">
      <w:pPr>
        <w:widowControl w:val="0"/>
        <w:pBdr>
          <w:top w:val="nil"/>
          <w:left w:val="nil"/>
          <w:bottom w:val="nil"/>
          <w:right w:val="nil"/>
          <w:between w:val="nil"/>
        </w:pBdr>
        <w:ind w:firstLine="0"/>
        <w:jc w:val="center"/>
        <w:rPr>
          <w:del w:id="4801" w:author="Cristiano de Menezes Feu" w:date="2022-11-21T08:33:00Z"/>
          <w:color w:val="000000"/>
        </w:rPr>
        <w:pPrChange w:id="4802" w:author="Cristiano de Menezes Feu" w:date="2022-11-21T08:33:00Z">
          <w:pPr>
            <w:widowControl w:val="0"/>
            <w:pBdr>
              <w:top w:val="nil"/>
              <w:left w:val="nil"/>
              <w:bottom w:val="nil"/>
              <w:right w:val="nil"/>
              <w:between w:val="nil"/>
            </w:pBdr>
          </w:pPr>
        </w:pPrChange>
      </w:pPr>
      <w:del w:id="4803" w:author="Cristiano de Menezes Feu" w:date="2022-11-21T08:33:00Z">
        <w:r w:rsidDel="00E631A1">
          <w:rPr>
            <w:color w:val="000000"/>
          </w:rPr>
          <w:delText xml:space="preserve">VI - para encaminhar a votação; </w:delText>
        </w:r>
      </w:del>
    </w:p>
    <w:p w14:paraId="00000936" w14:textId="0331C126" w:rsidR="003D183A" w:rsidDel="00E631A1" w:rsidRDefault="008B7924" w:rsidP="00E631A1">
      <w:pPr>
        <w:widowControl w:val="0"/>
        <w:pBdr>
          <w:top w:val="nil"/>
          <w:left w:val="nil"/>
          <w:bottom w:val="nil"/>
          <w:right w:val="nil"/>
          <w:between w:val="nil"/>
        </w:pBdr>
        <w:spacing w:before="0" w:after="113"/>
        <w:ind w:left="567" w:firstLine="0"/>
        <w:jc w:val="center"/>
        <w:rPr>
          <w:del w:id="4804" w:author="Cristiano de Menezes Feu" w:date="2022-11-21T08:33:00Z"/>
          <w:color w:val="005583"/>
          <w:sz w:val="20"/>
          <w:szCs w:val="20"/>
        </w:rPr>
        <w:pPrChange w:id="4805" w:author="Cristiano de Menezes Feu" w:date="2022-11-21T08:33:00Z">
          <w:pPr>
            <w:widowControl w:val="0"/>
            <w:pBdr>
              <w:top w:val="nil"/>
              <w:left w:val="nil"/>
              <w:bottom w:val="nil"/>
              <w:right w:val="nil"/>
              <w:between w:val="nil"/>
            </w:pBdr>
            <w:spacing w:before="0" w:after="113"/>
            <w:ind w:left="567" w:firstLine="0"/>
          </w:pPr>
        </w:pPrChange>
      </w:pPr>
      <w:del w:id="4806" w:author="Cristiano de Menezes Feu" w:date="2022-11-21T08:33:00Z">
        <w:r w:rsidDel="00E631A1">
          <w:rPr>
            <w:color w:val="005583"/>
            <w:sz w:val="20"/>
            <w:szCs w:val="20"/>
          </w:rPr>
          <w:delText>Art. 192.</w:delText>
        </w:r>
      </w:del>
    </w:p>
    <w:p w14:paraId="00000937" w14:textId="6FCEC756" w:rsidR="003D183A" w:rsidDel="00E631A1" w:rsidRDefault="008B7924" w:rsidP="00E631A1">
      <w:pPr>
        <w:widowControl w:val="0"/>
        <w:pBdr>
          <w:top w:val="nil"/>
          <w:left w:val="nil"/>
          <w:bottom w:val="nil"/>
          <w:right w:val="nil"/>
          <w:between w:val="nil"/>
        </w:pBdr>
        <w:ind w:firstLine="0"/>
        <w:jc w:val="center"/>
        <w:rPr>
          <w:del w:id="4807" w:author="Cristiano de Menezes Feu" w:date="2022-11-21T08:33:00Z"/>
          <w:color w:val="000000"/>
        </w:rPr>
        <w:pPrChange w:id="4808" w:author="Cristiano de Menezes Feu" w:date="2022-11-21T08:33:00Z">
          <w:pPr>
            <w:widowControl w:val="0"/>
            <w:pBdr>
              <w:top w:val="nil"/>
              <w:left w:val="nil"/>
              <w:bottom w:val="nil"/>
              <w:right w:val="nil"/>
              <w:between w:val="nil"/>
            </w:pBdr>
          </w:pPr>
        </w:pPrChange>
      </w:pPr>
      <w:del w:id="4809" w:author="Cristiano de Menezes Feu" w:date="2022-11-21T08:33:00Z">
        <w:r w:rsidDel="00E631A1">
          <w:rPr>
            <w:color w:val="000000"/>
          </w:rPr>
          <w:delText xml:space="preserve">VII - a juízo do Presidente, para contestar acusação pessoal à própria conduta, feita durante a discussão, ou para contradizer o que lhe for indevidamente atribuído como opinião pessoal. </w:delText>
        </w:r>
      </w:del>
    </w:p>
    <w:p w14:paraId="00000938" w14:textId="09D3E91E" w:rsidR="003D183A" w:rsidDel="00E631A1" w:rsidRDefault="008B7924" w:rsidP="00E631A1">
      <w:pPr>
        <w:widowControl w:val="0"/>
        <w:pBdr>
          <w:top w:val="nil"/>
          <w:left w:val="nil"/>
          <w:bottom w:val="nil"/>
          <w:right w:val="nil"/>
          <w:between w:val="nil"/>
        </w:pBdr>
        <w:ind w:firstLine="0"/>
        <w:jc w:val="center"/>
        <w:rPr>
          <w:del w:id="4810" w:author="Cristiano de Menezes Feu" w:date="2022-11-21T08:33:00Z"/>
          <w:color w:val="000000"/>
        </w:rPr>
        <w:pPrChange w:id="4811" w:author="Cristiano de Menezes Feu" w:date="2022-11-21T08:33:00Z">
          <w:pPr>
            <w:widowControl w:val="0"/>
            <w:pBdr>
              <w:top w:val="nil"/>
              <w:left w:val="nil"/>
              <w:bottom w:val="nil"/>
              <w:right w:val="nil"/>
              <w:between w:val="nil"/>
            </w:pBdr>
          </w:pPr>
        </w:pPrChange>
      </w:pPr>
      <w:del w:id="4812" w:author="Cristiano de Menezes Feu" w:date="2022-11-21T08:33:00Z">
        <w:r w:rsidDel="00E631A1">
          <w:rPr>
            <w:b/>
            <w:color w:val="000000"/>
          </w:rPr>
          <w:delText>Art. 75</w:delText>
        </w:r>
        <w:r w:rsidDel="00E631A1">
          <w:rPr>
            <w:color w:val="000000"/>
          </w:rPr>
          <w:delText>. Ao ser-lhe concedida a palavra, o Deputado que, inscrito, não puder falar, entregará à Mesa discurso escrito para ser publicado, dispensando-se a leitura, observadas as seguintes normas:</w:delText>
        </w:r>
      </w:del>
    </w:p>
    <w:p w14:paraId="00000939" w14:textId="286037D0" w:rsidR="003D183A" w:rsidDel="00E631A1" w:rsidRDefault="008B7924" w:rsidP="00E631A1">
      <w:pPr>
        <w:widowControl w:val="0"/>
        <w:pBdr>
          <w:top w:val="nil"/>
          <w:left w:val="nil"/>
          <w:bottom w:val="nil"/>
          <w:right w:val="nil"/>
          <w:between w:val="nil"/>
        </w:pBdr>
        <w:ind w:firstLine="0"/>
        <w:jc w:val="center"/>
        <w:rPr>
          <w:del w:id="4813" w:author="Cristiano de Menezes Feu" w:date="2022-11-21T08:33:00Z"/>
          <w:color w:val="005583"/>
          <w:vertAlign w:val="superscript"/>
        </w:rPr>
        <w:pPrChange w:id="4814" w:author="Cristiano de Menezes Feu" w:date="2022-11-21T08:33:00Z">
          <w:pPr>
            <w:widowControl w:val="0"/>
            <w:pBdr>
              <w:top w:val="nil"/>
              <w:left w:val="nil"/>
              <w:bottom w:val="nil"/>
              <w:right w:val="nil"/>
              <w:between w:val="nil"/>
            </w:pBdr>
          </w:pPr>
        </w:pPrChange>
      </w:pPr>
      <w:del w:id="4815" w:author="Cristiano de Menezes Feu" w:date="2022-11-21T08:33:00Z">
        <w:r w:rsidDel="00E631A1">
          <w:rPr>
            <w:color w:val="000000"/>
          </w:rPr>
          <w:delText>I - se a inscrição houver sido para o Pequeno Expediente, serão admitidos, na conformidade deste artigo, discursos que não resultem em transcrição de qualquer matéria e desde que não ultrapasse, cada um, três laudas datilografadas em espaço dois;</w:delText>
        </w:r>
        <w:r w:rsidDel="00E631A1">
          <w:rPr>
            <w:color w:val="005583"/>
            <w:vertAlign w:val="superscript"/>
          </w:rPr>
          <w:footnoteReference w:id="225"/>
        </w:r>
      </w:del>
    </w:p>
    <w:p w14:paraId="0000093A" w14:textId="724737DE" w:rsidR="003D183A" w:rsidDel="00E631A1" w:rsidRDefault="008B7924" w:rsidP="00E631A1">
      <w:pPr>
        <w:widowControl w:val="0"/>
        <w:pBdr>
          <w:top w:val="nil"/>
          <w:left w:val="nil"/>
          <w:bottom w:val="nil"/>
          <w:right w:val="nil"/>
          <w:between w:val="nil"/>
        </w:pBdr>
        <w:ind w:firstLine="0"/>
        <w:jc w:val="center"/>
        <w:rPr>
          <w:del w:id="4819" w:author="Cristiano de Menezes Feu" w:date="2022-11-21T08:33:00Z"/>
          <w:color w:val="000000"/>
        </w:rPr>
        <w:pPrChange w:id="4820" w:author="Cristiano de Menezes Feu" w:date="2022-11-21T08:33:00Z">
          <w:pPr>
            <w:widowControl w:val="0"/>
            <w:pBdr>
              <w:top w:val="nil"/>
              <w:left w:val="nil"/>
              <w:bottom w:val="nil"/>
              <w:right w:val="nil"/>
              <w:between w:val="nil"/>
            </w:pBdr>
          </w:pPr>
        </w:pPrChange>
      </w:pPr>
      <w:del w:id="4821" w:author="Cristiano de Menezes Feu" w:date="2022-11-21T08:33:00Z">
        <w:r w:rsidDel="00E631A1">
          <w:rPr>
            <w:color w:val="000000"/>
          </w:rPr>
          <w:delText>II - a publicação será feita pela ordem de entrega e, quando desatender às condições fixadas no inciso anterior, o discurso será devolvido ao Autor.</w:delText>
        </w:r>
      </w:del>
    </w:p>
    <w:p w14:paraId="0000093B" w14:textId="5389C38A" w:rsidR="003D183A" w:rsidDel="00E631A1" w:rsidRDefault="008B7924" w:rsidP="00E631A1">
      <w:pPr>
        <w:widowControl w:val="0"/>
        <w:pBdr>
          <w:top w:val="nil"/>
          <w:left w:val="nil"/>
          <w:bottom w:val="nil"/>
          <w:right w:val="nil"/>
          <w:between w:val="nil"/>
        </w:pBdr>
        <w:ind w:firstLine="0"/>
        <w:jc w:val="center"/>
        <w:rPr>
          <w:del w:id="4822" w:author="Cristiano de Menezes Feu" w:date="2022-11-21T08:33:00Z"/>
          <w:rFonts w:ascii="ClearSans-Bold" w:eastAsia="ClearSans-Bold" w:hAnsi="ClearSans-Bold" w:cs="ClearSans-Bold"/>
          <w:b/>
          <w:color w:val="000000"/>
        </w:rPr>
        <w:pPrChange w:id="4823" w:author="Cristiano de Menezes Feu" w:date="2022-11-21T08:33:00Z">
          <w:pPr>
            <w:widowControl w:val="0"/>
            <w:pBdr>
              <w:top w:val="nil"/>
              <w:left w:val="nil"/>
              <w:bottom w:val="nil"/>
              <w:right w:val="nil"/>
              <w:between w:val="nil"/>
            </w:pBdr>
          </w:pPr>
        </w:pPrChange>
      </w:pPr>
      <w:del w:id="4824" w:author="Cristiano de Menezes Feu" w:date="2022-11-21T08:33:00Z">
        <w:r w:rsidDel="00E631A1">
          <w:rPr>
            <w:rFonts w:ascii="ClearSans-Bold" w:eastAsia="ClearSans-Bold" w:hAnsi="ClearSans-Bold" w:cs="ClearSans-Bold"/>
            <w:b/>
            <w:color w:val="000000"/>
          </w:rPr>
          <w:delText>Art. 76.</w:delText>
        </w:r>
        <w:r w:rsidDel="00E631A1">
          <w:rPr>
            <w:color w:val="000000"/>
          </w:rPr>
          <w:delText xml:space="preserve"> Nenhum discurso poderá ser interrompido ou transferido para outra sessão, salvo se findo o tempo a ele destinado, ou da parte da sessão em que deve ser proferido, e nas hipóteses dos arts. 70, 71, 73, XIII, 79, § 3º, 82, § 2º, e 91. </w:delText>
        </w:r>
      </w:del>
    </w:p>
    <w:p w14:paraId="0000093C" w14:textId="3AA21B96" w:rsidR="003D183A" w:rsidDel="00E631A1" w:rsidRDefault="008B7924" w:rsidP="00E631A1">
      <w:pPr>
        <w:widowControl w:val="0"/>
        <w:pBdr>
          <w:top w:val="nil"/>
          <w:left w:val="nil"/>
          <w:bottom w:val="nil"/>
          <w:right w:val="nil"/>
          <w:between w:val="nil"/>
        </w:pBdr>
        <w:spacing w:before="0" w:after="113"/>
        <w:ind w:left="567" w:firstLine="0"/>
        <w:jc w:val="center"/>
        <w:rPr>
          <w:del w:id="4825" w:author="Cristiano de Menezes Feu" w:date="2022-11-21T08:33:00Z"/>
          <w:color w:val="005583"/>
          <w:sz w:val="20"/>
          <w:szCs w:val="20"/>
        </w:rPr>
        <w:pPrChange w:id="4826" w:author="Cristiano de Menezes Feu" w:date="2022-11-21T08:33:00Z">
          <w:pPr>
            <w:widowControl w:val="0"/>
            <w:pBdr>
              <w:top w:val="nil"/>
              <w:left w:val="nil"/>
              <w:bottom w:val="nil"/>
              <w:right w:val="nil"/>
              <w:between w:val="nil"/>
            </w:pBdr>
            <w:spacing w:before="0" w:after="113"/>
            <w:ind w:left="567" w:firstLine="0"/>
          </w:pPr>
        </w:pPrChange>
      </w:pPr>
      <w:del w:id="4827" w:author="Cristiano de Menezes Feu" w:date="2022-11-21T08:33:00Z">
        <w:r w:rsidDel="00E631A1">
          <w:rPr>
            <w:color w:val="005583"/>
            <w:sz w:val="20"/>
            <w:szCs w:val="20"/>
          </w:rPr>
          <w:delText>Arts. 169 e 170.</w:delText>
        </w:r>
      </w:del>
    </w:p>
    <w:p w14:paraId="0000093D" w14:textId="26B8A1DA" w:rsidR="003D183A" w:rsidDel="00E631A1" w:rsidRDefault="008B7924" w:rsidP="00E631A1">
      <w:pPr>
        <w:widowControl w:val="0"/>
        <w:pBdr>
          <w:top w:val="nil"/>
          <w:left w:val="nil"/>
          <w:bottom w:val="nil"/>
          <w:right w:val="nil"/>
          <w:between w:val="nil"/>
        </w:pBdr>
        <w:spacing w:before="57"/>
        <w:ind w:firstLine="0"/>
        <w:jc w:val="center"/>
        <w:rPr>
          <w:del w:id="4828" w:author="Cristiano de Menezes Feu" w:date="2022-11-21T08:33:00Z"/>
          <w:b/>
          <w:color w:val="005583"/>
          <w:sz w:val="20"/>
          <w:szCs w:val="20"/>
        </w:rPr>
        <w:pPrChange w:id="4829" w:author="Cristiano de Menezes Feu" w:date="2022-11-21T08:33:00Z">
          <w:pPr>
            <w:widowControl w:val="0"/>
            <w:pBdr>
              <w:top w:val="nil"/>
              <w:left w:val="nil"/>
              <w:bottom w:val="nil"/>
              <w:right w:val="nil"/>
              <w:between w:val="nil"/>
            </w:pBdr>
            <w:spacing w:before="57"/>
          </w:pPr>
        </w:pPrChange>
      </w:pPr>
      <w:del w:id="4830" w:author="Cristiano de Menezes Feu" w:date="2022-11-21T08:33:00Z">
        <w:r w:rsidDel="00E631A1">
          <w:rPr>
            <w:rFonts w:ascii="ClearSans-Bold" w:eastAsia="ClearSans-Bold" w:hAnsi="ClearSans-Bold" w:cs="ClearSans-Bold"/>
            <w:b/>
            <w:color w:val="000000"/>
          </w:rPr>
          <w:delText>Art. 77.</w:delText>
        </w:r>
        <w:r w:rsidDel="00E631A1">
          <w:rPr>
            <w:color w:val="000000"/>
          </w:rPr>
          <w:delText xml:space="preserve"> No recinto do Plenário, durante as sessões, só serão admitidos os Deputados e Senadores, os ex-parlamentares, os funcionários da Câmara em serviço local e os jornalistas credenciados.</w:delText>
        </w:r>
      </w:del>
    </w:p>
    <w:p w14:paraId="0000093E" w14:textId="2E4C80C8" w:rsidR="003D183A" w:rsidDel="00E631A1" w:rsidRDefault="008B7924" w:rsidP="00E631A1">
      <w:pPr>
        <w:widowControl w:val="0"/>
        <w:pBdr>
          <w:top w:val="nil"/>
          <w:left w:val="nil"/>
          <w:bottom w:val="nil"/>
          <w:right w:val="nil"/>
          <w:between w:val="nil"/>
        </w:pBdr>
        <w:spacing w:before="0" w:after="113"/>
        <w:ind w:left="567" w:firstLine="0"/>
        <w:jc w:val="center"/>
        <w:rPr>
          <w:del w:id="4831" w:author="Cristiano de Menezes Feu" w:date="2022-11-21T08:33:00Z"/>
          <w:rFonts w:ascii="ClearSans-Bold" w:eastAsia="ClearSans-Bold" w:hAnsi="ClearSans-Bold" w:cs="ClearSans-Bold"/>
          <w:b/>
          <w:color w:val="005583"/>
          <w:sz w:val="20"/>
          <w:szCs w:val="20"/>
        </w:rPr>
        <w:pPrChange w:id="4832" w:author="Cristiano de Menezes Feu" w:date="2022-11-21T08:33:00Z">
          <w:pPr>
            <w:widowControl w:val="0"/>
            <w:pBdr>
              <w:top w:val="nil"/>
              <w:left w:val="nil"/>
              <w:bottom w:val="nil"/>
              <w:right w:val="nil"/>
              <w:between w:val="nil"/>
            </w:pBdr>
            <w:spacing w:before="0" w:after="113"/>
            <w:ind w:left="567" w:firstLine="0"/>
          </w:pPr>
        </w:pPrChange>
      </w:pPr>
      <w:del w:id="4833" w:author="Cristiano de Menezes Feu" w:date="2022-11-21T08:33:00Z">
        <w:r w:rsidDel="00E631A1">
          <w:rPr>
            <w:b/>
            <w:color w:val="005583"/>
            <w:sz w:val="20"/>
            <w:szCs w:val="20"/>
          </w:rPr>
          <w:delText>Ato da Mesa</w:delText>
        </w:r>
        <w:r w:rsidDel="00E631A1">
          <w:rPr>
            <w:color w:val="005583"/>
            <w:sz w:val="20"/>
            <w:szCs w:val="20"/>
          </w:rPr>
          <w:delText xml:space="preserve"> nº 100/2013 - Disciplina o acesso ao Plenário da Câmara dos Deputados e dá outras providências.</w:delText>
        </w:r>
      </w:del>
    </w:p>
    <w:p w14:paraId="0000093F" w14:textId="436D8724" w:rsidR="003D183A" w:rsidDel="00E631A1" w:rsidRDefault="008B7924" w:rsidP="00E631A1">
      <w:pPr>
        <w:widowControl w:val="0"/>
        <w:pBdr>
          <w:top w:val="nil"/>
          <w:left w:val="nil"/>
          <w:bottom w:val="nil"/>
          <w:right w:val="nil"/>
          <w:between w:val="nil"/>
        </w:pBdr>
        <w:spacing w:before="0" w:after="113"/>
        <w:ind w:left="567" w:firstLine="0"/>
        <w:jc w:val="center"/>
        <w:rPr>
          <w:del w:id="4834" w:author="Cristiano de Menezes Feu" w:date="2022-11-21T08:33:00Z"/>
          <w:color w:val="005583"/>
          <w:sz w:val="20"/>
          <w:szCs w:val="20"/>
        </w:rPr>
        <w:pPrChange w:id="4835" w:author="Cristiano de Menezes Feu" w:date="2022-11-21T08:33:00Z">
          <w:pPr>
            <w:widowControl w:val="0"/>
            <w:pBdr>
              <w:top w:val="nil"/>
              <w:left w:val="nil"/>
              <w:bottom w:val="nil"/>
              <w:right w:val="nil"/>
              <w:between w:val="nil"/>
            </w:pBdr>
            <w:spacing w:before="0" w:after="113"/>
            <w:ind w:left="567" w:firstLine="0"/>
          </w:pPr>
        </w:pPrChange>
      </w:pPr>
      <w:del w:id="4836"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no plenário das sessões e na sala das reuniões das Comissões, na sala do café, no salão que circunda o plenário e nas tribunas de imprensa e especial, é obrigatório o uso de traje passeio completo, conforme o Ato da Mesa nº 63/1980.</w:delText>
        </w:r>
      </w:del>
    </w:p>
    <w:p w14:paraId="00000940" w14:textId="2C4152F5" w:rsidR="003D183A" w:rsidDel="00E631A1" w:rsidRDefault="008B7924" w:rsidP="00E631A1">
      <w:pPr>
        <w:widowControl w:val="0"/>
        <w:pBdr>
          <w:top w:val="nil"/>
          <w:left w:val="nil"/>
          <w:bottom w:val="nil"/>
          <w:right w:val="nil"/>
          <w:between w:val="nil"/>
        </w:pBdr>
        <w:spacing w:before="57"/>
        <w:ind w:firstLine="0"/>
        <w:jc w:val="center"/>
        <w:rPr>
          <w:del w:id="4837" w:author="Cristiano de Menezes Feu" w:date="2022-11-21T08:33:00Z"/>
          <w:color w:val="000000"/>
        </w:rPr>
        <w:pPrChange w:id="4838" w:author="Cristiano de Menezes Feu" w:date="2022-11-21T08:33:00Z">
          <w:pPr>
            <w:widowControl w:val="0"/>
            <w:pBdr>
              <w:top w:val="nil"/>
              <w:left w:val="nil"/>
              <w:bottom w:val="nil"/>
              <w:right w:val="nil"/>
              <w:between w:val="nil"/>
            </w:pBdr>
            <w:spacing w:before="57"/>
          </w:pPr>
        </w:pPrChange>
      </w:pPr>
      <w:del w:id="4839" w:author="Cristiano de Menezes Feu" w:date="2022-11-21T08:33:00Z">
        <w:r w:rsidDel="00E631A1">
          <w:rPr>
            <w:color w:val="000000"/>
          </w:rPr>
          <w:delText xml:space="preserve">§ 1º Será também admitido o acesso a parlamentar estrangeiro, desde que no respectivo Parlamento se adote igual medida. </w:delText>
        </w:r>
      </w:del>
    </w:p>
    <w:p w14:paraId="00000941" w14:textId="0E143C89" w:rsidR="003D183A" w:rsidDel="00E631A1" w:rsidRDefault="008B7924" w:rsidP="00E631A1">
      <w:pPr>
        <w:widowControl w:val="0"/>
        <w:pBdr>
          <w:top w:val="nil"/>
          <w:left w:val="nil"/>
          <w:bottom w:val="nil"/>
          <w:right w:val="nil"/>
          <w:between w:val="nil"/>
        </w:pBdr>
        <w:spacing w:before="57"/>
        <w:ind w:firstLine="0"/>
        <w:jc w:val="center"/>
        <w:rPr>
          <w:del w:id="4840" w:author="Cristiano de Menezes Feu" w:date="2022-11-21T08:33:00Z"/>
          <w:rFonts w:ascii="ClearSans-Bold" w:eastAsia="ClearSans-Bold" w:hAnsi="ClearSans-Bold" w:cs="ClearSans-Bold"/>
          <w:b/>
          <w:color w:val="000000"/>
        </w:rPr>
        <w:pPrChange w:id="4841" w:author="Cristiano de Menezes Feu" w:date="2022-11-21T08:33:00Z">
          <w:pPr>
            <w:widowControl w:val="0"/>
            <w:pBdr>
              <w:top w:val="nil"/>
              <w:left w:val="nil"/>
              <w:bottom w:val="nil"/>
              <w:right w:val="nil"/>
              <w:between w:val="nil"/>
            </w:pBdr>
            <w:spacing w:before="57"/>
          </w:pPr>
        </w:pPrChange>
      </w:pPr>
      <w:del w:id="4842" w:author="Cristiano de Menezes Feu" w:date="2022-11-21T08:33:00Z">
        <w:r w:rsidDel="00E631A1">
          <w:rPr>
            <w:color w:val="000000"/>
          </w:rPr>
          <w:delText xml:space="preserve">§ 2º Nas sessões solenes, quando permitido o ingresso de autoridades no Plenário, os convites serão feitos de maneira a assegurar, tanto aos convidados como aos Deputados, lugares determinados. </w:delText>
        </w:r>
      </w:del>
    </w:p>
    <w:p w14:paraId="00000942" w14:textId="27648A33" w:rsidR="003D183A" w:rsidDel="00E631A1" w:rsidRDefault="008B7924" w:rsidP="00E631A1">
      <w:pPr>
        <w:widowControl w:val="0"/>
        <w:pBdr>
          <w:top w:val="nil"/>
          <w:left w:val="nil"/>
          <w:bottom w:val="nil"/>
          <w:right w:val="nil"/>
          <w:between w:val="nil"/>
        </w:pBdr>
        <w:spacing w:before="0" w:after="113"/>
        <w:ind w:left="567" w:firstLine="0"/>
        <w:jc w:val="center"/>
        <w:rPr>
          <w:del w:id="4843" w:author="Cristiano de Menezes Feu" w:date="2022-11-21T08:33:00Z"/>
          <w:color w:val="005583"/>
          <w:sz w:val="20"/>
          <w:szCs w:val="20"/>
        </w:rPr>
        <w:pPrChange w:id="4844" w:author="Cristiano de Menezes Feu" w:date="2022-11-21T08:33:00Z">
          <w:pPr>
            <w:widowControl w:val="0"/>
            <w:pBdr>
              <w:top w:val="nil"/>
              <w:left w:val="nil"/>
              <w:bottom w:val="nil"/>
              <w:right w:val="nil"/>
              <w:between w:val="nil"/>
            </w:pBdr>
            <w:spacing w:before="0" w:after="113"/>
            <w:ind w:left="567" w:firstLine="0"/>
          </w:pPr>
        </w:pPrChange>
      </w:pPr>
      <w:del w:id="4845" w:author="Cristiano de Menezes Feu" w:date="2022-11-21T08:33:00Z">
        <w:r w:rsidDel="00E631A1">
          <w:rPr>
            <w:color w:val="005583"/>
            <w:sz w:val="20"/>
            <w:szCs w:val="20"/>
          </w:rPr>
          <w:delText>Art. 65, III, b; art. 68.</w:delText>
        </w:r>
      </w:del>
    </w:p>
    <w:p w14:paraId="00000943" w14:textId="1572BD1B" w:rsidR="003D183A" w:rsidDel="00E631A1" w:rsidRDefault="008B7924" w:rsidP="00E631A1">
      <w:pPr>
        <w:widowControl w:val="0"/>
        <w:pBdr>
          <w:top w:val="nil"/>
          <w:left w:val="nil"/>
          <w:bottom w:val="nil"/>
          <w:right w:val="nil"/>
          <w:between w:val="nil"/>
        </w:pBdr>
        <w:spacing w:before="57"/>
        <w:ind w:firstLine="0"/>
        <w:jc w:val="center"/>
        <w:rPr>
          <w:del w:id="4846" w:author="Cristiano de Menezes Feu" w:date="2022-11-21T08:33:00Z"/>
          <w:color w:val="000000"/>
        </w:rPr>
        <w:pPrChange w:id="4847" w:author="Cristiano de Menezes Feu" w:date="2022-11-21T08:33:00Z">
          <w:pPr>
            <w:widowControl w:val="0"/>
            <w:pBdr>
              <w:top w:val="nil"/>
              <w:left w:val="nil"/>
              <w:bottom w:val="nil"/>
              <w:right w:val="nil"/>
              <w:between w:val="nil"/>
            </w:pBdr>
            <w:spacing w:before="57"/>
          </w:pPr>
        </w:pPrChange>
      </w:pPr>
      <w:del w:id="4848" w:author="Cristiano de Menezes Feu" w:date="2022-11-21T08:33:00Z">
        <w:r w:rsidDel="00E631A1">
          <w:rPr>
            <w:color w:val="000000"/>
          </w:rPr>
          <w:delText xml:space="preserve">§ 3º Haverá lugares na tribuna de honra reservados para convidados, membros do Corpo Diplomático e jornalistas credenciados. </w:delText>
        </w:r>
      </w:del>
    </w:p>
    <w:p w14:paraId="00000944" w14:textId="3438716A" w:rsidR="003D183A" w:rsidDel="00E631A1" w:rsidRDefault="008B7924" w:rsidP="00E631A1">
      <w:pPr>
        <w:widowControl w:val="0"/>
        <w:pBdr>
          <w:top w:val="nil"/>
          <w:left w:val="nil"/>
          <w:bottom w:val="nil"/>
          <w:right w:val="nil"/>
          <w:between w:val="nil"/>
        </w:pBdr>
        <w:spacing w:before="57"/>
        <w:ind w:firstLine="0"/>
        <w:jc w:val="center"/>
        <w:rPr>
          <w:del w:id="4849" w:author="Cristiano de Menezes Feu" w:date="2022-11-21T08:33:00Z"/>
          <w:color w:val="000000"/>
        </w:rPr>
        <w:pPrChange w:id="4850" w:author="Cristiano de Menezes Feu" w:date="2022-11-21T08:33:00Z">
          <w:pPr>
            <w:widowControl w:val="0"/>
            <w:pBdr>
              <w:top w:val="nil"/>
              <w:left w:val="nil"/>
              <w:bottom w:val="nil"/>
              <w:right w:val="nil"/>
              <w:between w:val="nil"/>
            </w:pBdr>
            <w:spacing w:before="57"/>
          </w:pPr>
        </w:pPrChange>
      </w:pPr>
      <w:del w:id="4851" w:author="Cristiano de Menezes Feu" w:date="2022-11-21T08:33:00Z">
        <w:r w:rsidDel="00E631A1">
          <w:rPr>
            <w:color w:val="000000"/>
          </w:rPr>
          <w:delText xml:space="preserve">§ 4º Ao público será franqueado o acesso às galerias circundantes para assistir às sessões, mantendo-se a incomunicabilidade da assistência com o recinto do Plenário. </w:delText>
        </w:r>
      </w:del>
    </w:p>
    <w:p w14:paraId="00000945" w14:textId="585474D6" w:rsidR="003D183A" w:rsidDel="00E631A1" w:rsidRDefault="008B7924" w:rsidP="00E631A1">
      <w:pPr>
        <w:widowControl w:val="0"/>
        <w:pBdr>
          <w:top w:val="nil"/>
          <w:left w:val="nil"/>
          <w:bottom w:val="nil"/>
          <w:right w:val="nil"/>
          <w:between w:val="nil"/>
        </w:pBdr>
        <w:spacing w:before="0" w:after="113"/>
        <w:ind w:left="567" w:firstLine="0"/>
        <w:jc w:val="center"/>
        <w:rPr>
          <w:del w:id="4852" w:author="Cristiano de Menezes Feu" w:date="2022-11-21T08:33:00Z"/>
          <w:color w:val="005583"/>
          <w:sz w:val="20"/>
          <w:szCs w:val="20"/>
        </w:rPr>
        <w:pPrChange w:id="4853" w:author="Cristiano de Menezes Feu" w:date="2022-11-21T08:33:00Z">
          <w:pPr>
            <w:widowControl w:val="0"/>
            <w:pBdr>
              <w:top w:val="nil"/>
              <w:left w:val="nil"/>
              <w:bottom w:val="nil"/>
              <w:right w:val="nil"/>
              <w:between w:val="nil"/>
            </w:pBdr>
            <w:spacing w:before="0" w:after="113"/>
            <w:ind w:left="567" w:firstLine="0"/>
          </w:pPr>
        </w:pPrChange>
      </w:pPr>
      <w:del w:id="4854" w:author="Cristiano de Menezes Feu" w:date="2022-11-21T08:33:00Z">
        <w:r w:rsidDel="00E631A1">
          <w:rPr>
            <w:b/>
            <w:color w:val="005583"/>
            <w:sz w:val="20"/>
            <w:szCs w:val="20"/>
          </w:rPr>
          <w:delText>Atos da Mesa</w:delText>
        </w:r>
        <w:r w:rsidDel="00E631A1">
          <w:rPr>
            <w:color w:val="005583"/>
            <w:sz w:val="20"/>
            <w:szCs w:val="20"/>
          </w:rPr>
          <w:delText xml:space="preserve"> nº 63/1980 e nº 106/2013 – Dispõem sobre o ingresso nas dependências da Câmara dos Deputados.</w:delText>
        </w:r>
      </w:del>
    </w:p>
    <w:p w14:paraId="00000946" w14:textId="314FF02D" w:rsidR="003D183A" w:rsidDel="00E631A1" w:rsidRDefault="008B7924" w:rsidP="00E631A1">
      <w:pPr>
        <w:widowControl w:val="0"/>
        <w:pBdr>
          <w:top w:val="nil"/>
          <w:left w:val="nil"/>
          <w:bottom w:val="nil"/>
          <w:right w:val="nil"/>
          <w:between w:val="nil"/>
        </w:pBdr>
        <w:spacing w:before="57"/>
        <w:ind w:firstLine="0"/>
        <w:jc w:val="center"/>
        <w:rPr>
          <w:del w:id="4855" w:author="Cristiano de Menezes Feu" w:date="2022-11-21T08:33:00Z"/>
          <w:rFonts w:ascii="ClearSans-Bold" w:eastAsia="ClearSans-Bold" w:hAnsi="ClearSans-Bold" w:cs="ClearSans-Bold"/>
          <w:b/>
          <w:color w:val="000000"/>
        </w:rPr>
        <w:pPrChange w:id="4856" w:author="Cristiano de Menezes Feu" w:date="2022-11-21T08:33:00Z">
          <w:pPr>
            <w:widowControl w:val="0"/>
            <w:pBdr>
              <w:top w:val="nil"/>
              <w:left w:val="nil"/>
              <w:bottom w:val="nil"/>
              <w:right w:val="nil"/>
              <w:between w:val="nil"/>
            </w:pBdr>
            <w:spacing w:before="57"/>
          </w:pPr>
        </w:pPrChange>
      </w:pPr>
      <w:del w:id="4857" w:author="Cristiano de Menezes Feu" w:date="2022-11-21T08:33:00Z">
        <w:r w:rsidDel="00E631A1">
          <w:rPr>
            <w:rFonts w:ascii="ClearSans-Bold" w:eastAsia="ClearSans-Bold" w:hAnsi="ClearSans-Bold" w:cs="ClearSans-Bold"/>
            <w:b/>
            <w:color w:val="000000"/>
          </w:rPr>
          <w:delText>Art. 78.</w:delText>
        </w:r>
        <w:r w:rsidDel="00E631A1">
          <w:rPr>
            <w:color w:val="000000"/>
          </w:rPr>
          <w:delText xml:space="preserve"> A transmissão por rádio ou televisão, bem como a gravação das sessões da Câmara, depende de prévia autorização do Presidente e obedecerá às normas fixadas pela Mesa. </w:delText>
        </w:r>
      </w:del>
    </w:p>
    <w:p w14:paraId="00000947" w14:textId="215A5D4A" w:rsidR="003D183A" w:rsidDel="00E631A1" w:rsidRDefault="008B7924" w:rsidP="00E631A1">
      <w:pPr>
        <w:widowControl w:val="0"/>
        <w:pBdr>
          <w:top w:val="nil"/>
          <w:left w:val="nil"/>
          <w:bottom w:val="nil"/>
          <w:right w:val="nil"/>
          <w:between w:val="nil"/>
        </w:pBdr>
        <w:spacing w:before="0" w:after="113"/>
        <w:ind w:left="567" w:firstLine="0"/>
        <w:jc w:val="center"/>
        <w:rPr>
          <w:del w:id="4858" w:author="Cristiano de Menezes Feu" w:date="2022-11-21T08:33:00Z"/>
          <w:color w:val="005583"/>
          <w:sz w:val="20"/>
          <w:szCs w:val="20"/>
        </w:rPr>
        <w:pPrChange w:id="4859" w:author="Cristiano de Menezes Feu" w:date="2022-11-21T08:33:00Z">
          <w:pPr>
            <w:widowControl w:val="0"/>
            <w:pBdr>
              <w:top w:val="nil"/>
              <w:left w:val="nil"/>
              <w:bottom w:val="nil"/>
              <w:right w:val="nil"/>
              <w:between w:val="nil"/>
            </w:pBdr>
            <w:spacing w:before="0" w:after="113"/>
            <w:ind w:left="567" w:firstLine="0"/>
          </w:pPr>
        </w:pPrChange>
      </w:pPr>
      <w:del w:id="4860" w:author="Cristiano de Menezes Feu" w:date="2022-11-21T08:33:00Z">
        <w:r w:rsidDel="00E631A1">
          <w:rPr>
            <w:color w:val="005583"/>
            <w:sz w:val="20"/>
            <w:szCs w:val="20"/>
          </w:rPr>
          <w:delText>Art. 57, XIX (referente às Comissões).</w:delText>
        </w:r>
      </w:del>
    </w:p>
    <w:p w14:paraId="00000948" w14:textId="482E15DD" w:rsidR="003D183A" w:rsidDel="00E631A1" w:rsidRDefault="008B7924" w:rsidP="00E631A1">
      <w:pPr>
        <w:widowControl w:val="0"/>
        <w:pBdr>
          <w:top w:val="nil"/>
          <w:left w:val="nil"/>
          <w:bottom w:val="nil"/>
          <w:right w:val="nil"/>
          <w:between w:val="nil"/>
        </w:pBdr>
        <w:spacing w:before="170" w:after="113"/>
        <w:ind w:firstLine="0"/>
        <w:jc w:val="center"/>
        <w:rPr>
          <w:del w:id="4861" w:author="Cristiano de Menezes Feu" w:date="2022-11-21T08:33:00Z"/>
          <w:rFonts w:ascii="ClearSans-Light" w:eastAsia="ClearSans-Light" w:hAnsi="ClearSans-Light" w:cs="ClearSans-Light"/>
          <w:color w:val="000000"/>
          <w:sz w:val="24"/>
          <w:szCs w:val="24"/>
        </w:rPr>
        <w:pPrChange w:id="4862" w:author="Cristiano de Menezes Feu" w:date="2022-11-21T08:33:00Z">
          <w:pPr>
            <w:widowControl w:val="0"/>
            <w:pBdr>
              <w:top w:val="nil"/>
              <w:left w:val="nil"/>
              <w:bottom w:val="nil"/>
              <w:right w:val="nil"/>
              <w:between w:val="nil"/>
            </w:pBdr>
            <w:spacing w:before="170" w:after="113"/>
            <w:ind w:firstLine="0"/>
            <w:jc w:val="center"/>
          </w:pPr>
        </w:pPrChange>
      </w:pPr>
      <w:del w:id="4863" w:author="Cristiano de Menezes Feu" w:date="2022-11-21T08:33:00Z">
        <w:r w:rsidDel="00E631A1">
          <w:rPr>
            <w:rFonts w:ascii="ClearSans-Light" w:eastAsia="ClearSans-Light" w:hAnsi="ClearSans-Light" w:cs="ClearSans-Light"/>
            <w:color w:val="000000"/>
            <w:sz w:val="24"/>
            <w:szCs w:val="24"/>
          </w:rPr>
          <w:delText>CAPÍTULO II</w:delText>
        </w:r>
        <w:r w:rsidDel="00E631A1">
          <w:rPr>
            <w:rFonts w:ascii="ClearSans-Light" w:eastAsia="ClearSans-Light" w:hAnsi="ClearSans-Light" w:cs="ClearSans-Light"/>
            <w:color w:val="000000"/>
            <w:sz w:val="24"/>
            <w:szCs w:val="24"/>
          </w:rPr>
          <w:br/>
          <w:delText>DAS SESSÕES PÚBLICAS</w:delText>
        </w:r>
      </w:del>
    </w:p>
    <w:p w14:paraId="00000949" w14:textId="387F5901" w:rsidR="003D183A" w:rsidDel="00E631A1" w:rsidRDefault="008B7924" w:rsidP="00E631A1">
      <w:pPr>
        <w:widowControl w:val="0"/>
        <w:pBdr>
          <w:top w:val="nil"/>
          <w:left w:val="nil"/>
          <w:bottom w:val="nil"/>
          <w:right w:val="nil"/>
          <w:between w:val="nil"/>
        </w:pBdr>
        <w:ind w:firstLine="0"/>
        <w:jc w:val="center"/>
        <w:rPr>
          <w:del w:id="4864" w:author="Cristiano de Menezes Feu" w:date="2022-11-21T08:33:00Z"/>
          <w:rFonts w:ascii="ClearSans-Bold" w:eastAsia="ClearSans-Bold" w:hAnsi="ClearSans-Bold" w:cs="ClearSans-Bold"/>
          <w:b/>
          <w:color w:val="000000"/>
          <w:sz w:val="24"/>
          <w:szCs w:val="24"/>
        </w:rPr>
        <w:pPrChange w:id="4865" w:author="Cristiano de Menezes Feu" w:date="2022-11-21T08:33:00Z">
          <w:pPr>
            <w:widowControl w:val="0"/>
            <w:pBdr>
              <w:top w:val="nil"/>
              <w:left w:val="nil"/>
              <w:bottom w:val="nil"/>
              <w:right w:val="nil"/>
              <w:between w:val="nil"/>
            </w:pBdr>
            <w:ind w:firstLine="0"/>
            <w:jc w:val="center"/>
          </w:pPr>
        </w:pPrChange>
      </w:pPr>
      <w:del w:id="4866" w:author="Cristiano de Menezes Feu" w:date="2022-11-21T08:33:00Z">
        <w:r w:rsidDel="00E631A1">
          <w:rPr>
            <w:rFonts w:ascii="ClearSans-Bold" w:eastAsia="ClearSans-Bold" w:hAnsi="ClearSans-Bold" w:cs="ClearSans-Bold"/>
            <w:b/>
            <w:color w:val="000000"/>
            <w:sz w:val="24"/>
            <w:szCs w:val="24"/>
          </w:rPr>
          <w:delText>Seção I</w:delText>
        </w:r>
        <w:r w:rsidDel="00E631A1">
          <w:rPr>
            <w:rFonts w:ascii="ClearSans-Bold" w:eastAsia="ClearSans-Bold" w:hAnsi="ClearSans-Bold" w:cs="ClearSans-Bold"/>
            <w:b/>
            <w:color w:val="000000"/>
            <w:sz w:val="24"/>
            <w:szCs w:val="24"/>
          </w:rPr>
          <w:br/>
          <w:delText>Do Pequeno Expediente</w:delText>
        </w:r>
      </w:del>
    </w:p>
    <w:p w14:paraId="0000094A" w14:textId="2431E10E" w:rsidR="003D183A" w:rsidDel="00E631A1" w:rsidRDefault="008B7924" w:rsidP="00E631A1">
      <w:pPr>
        <w:widowControl w:val="0"/>
        <w:pBdr>
          <w:top w:val="nil"/>
          <w:left w:val="nil"/>
          <w:bottom w:val="nil"/>
          <w:right w:val="nil"/>
          <w:between w:val="nil"/>
        </w:pBdr>
        <w:spacing w:before="0" w:after="113"/>
        <w:ind w:firstLine="0"/>
        <w:jc w:val="center"/>
        <w:rPr>
          <w:del w:id="4867" w:author="Cristiano de Menezes Feu" w:date="2022-11-21T08:33:00Z"/>
          <w:color w:val="005583"/>
          <w:sz w:val="20"/>
          <w:szCs w:val="20"/>
        </w:rPr>
        <w:pPrChange w:id="4868" w:author="Cristiano de Menezes Feu" w:date="2022-11-21T08:33:00Z">
          <w:pPr>
            <w:widowControl w:val="0"/>
            <w:pBdr>
              <w:top w:val="nil"/>
              <w:left w:val="nil"/>
              <w:bottom w:val="nil"/>
              <w:right w:val="nil"/>
              <w:between w:val="nil"/>
            </w:pBdr>
            <w:spacing w:before="0" w:after="113"/>
            <w:ind w:firstLine="0"/>
            <w:jc w:val="center"/>
          </w:pPr>
        </w:pPrChange>
      </w:pPr>
      <w:del w:id="4869" w:author="Cristiano de Menezes Feu" w:date="2022-11-21T08:33:00Z">
        <w:r w:rsidDel="00E631A1">
          <w:rPr>
            <w:color w:val="005583"/>
            <w:sz w:val="20"/>
            <w:szCs w:val="20"/>
          </w:rPr>
          <w:delText>Art. 66, I.</w:delText>
        </w:r>
      </w:del>
    </w:p>
    <w:p w14:paraId="0000094B" w14:textId="0FD11331" w:rsidR="003D183A" w:rsidDel="00E631A1" w:rsidRDefault="008B7924" w:rsidP="00E631A1">
      <w:pPr>
        <w:widowControl w:val="0"/>
        <w:pBdr>
          <w:top w:val="nil"/>
          <w:left w:val="nil"/>
          <w:bottom w:val="nil"/>
          <w:right w:val="nil"/>
          <w:between w:val="nil"/>
        </w:pBdr>
        <w:spacing w:before="57"/>
        <w:ind w:firstLine="0"/>
        <w:jc w:val="center"/>
        <w:rPr>
          <w:del w:id="4870" w:author="Cristiano de Menezes Feu" w:date="2022-11-21T08:33:00Z"/>
          <w:color w:val="000000"/>
        </w:rPr>
        <w:pPrChange w:id="4871" w:author="Cristiano de Menezes Feu" w:date="2022-11-21T08:33:00Z">
          <w:pPr>
            <w:widowControl w:val="0"/>
            <w:pBdr>
              <w:top w:val="nil"/>
              <w:left w:val="nil"/>
              <w:bottom w:val="nil"/>
              <w:right w:val="nil"/>
              <w:between w:val="nil"/>
            </w:pBdr>
            <w:spacing w:before="57"/>
          </w:pPr>
        </w:pPrChange>
      </w:pPr>
      <w:del w:id="4872" w:author="Cristiano de Menezes Feu" w:date="2022-11-21T08:33:00Z">
        <w:r w:rsidDel="00E631A1">
          <w:rPr>
            <w:rFonts w:ascii="ClearSans-Bold" w:eastAsia="ClearSans-Bold" w:hAnsi="ClearSans-Bold" w:cs="ClearSans-Bold"/>
            <w:b/>
            <w:color w:val="000000"/>
          </w:rPr>
          <w:delText>Art. 79.</w:delText>
        </w:r>
        <w:r w:rsidDel="00E631A1">
          <w:rPr>
            <w:color w:val="000000"/>
          </w:rPr>
          <w:delText xml:space="preserve"> À hora do início da sessão, os membros da Mesa e os Deputados ocuparão os seus lugares. </w:delText>
        </w:r>
      </w:del>
    </w:p>
    <w:p w14:paraId="0000094C" w14:textId="0498F9C0" w:rsidR="003D183A" w:rsidDel="00E631A1" w:rsidRDefault="008B7924" w:rsidP="00E631A1">
      <w:pPr>
        <w:widowControl w:val="0"/>
        <w:pBdr>
          <w:top w:val="nil"/>
          <w:left w:val="nil"/>
          <w:bottom w:val="nil"/>
          <w:right w:val="nil"/>
          <w:between w:val="nil"/>
        </w:pBdr>
        <w:spacing w:before="57"/>
        <w:ind w:firstLine="0"/>
        <w:jc w:val="center"/>
        <w:rPr>
          <w:del w:id="4873" w:author="Cristiano de Menezes Feu" w:date="2022-11-21T08:33:00Z"/>
          <w:color w:val="000000"/>
        </w:rPr>
        <w:pPrChange w:id="4874" w:author="Cristiano de Menezes Feu" w:date="2022-11-21T08:33:00Z">
          <w:pPr>
            <w:widowControl w:val="0"/>
            <w:pBdr>
              <w:top w:val="nil"/>
              <w:left w:val="nil"/>
              <w:bottom w:val="nil"/>
              <w:right w:val="nil"/>
              <w:between w:val="nil"/>
            </w:pBdr>
            <w:spacing w:before="57"/>
          </w:pPr>
        </w:pPrChange>
      </w:pPr>
      <w:del w:id="4875" w:author="Cristiano de Menezes Feu" w:date="2022-11-21T08:33:00Z">
        <w:r w:rsidDel="00E631A1">
          <w:rPr>
            <w:color w:val="000000"/>
          </w:rPr>
          <w:delText>§ 1º A Bíblia Sagrada deverá ficar, durante todo o tempo da sessão, sobre a mesa, à disposição de quem dela quiser fazer uso.</w:delText>
        </w:r>
      </w:del>
    </w:p>
    <w:p w14:paraId="0000094D" w14:textId="78B14C3E" w:rsidR="003D183A" w:rsidDel="00E631A1" w:rsidRDefault="008B7924" w:rsidP="00E631A1">
      <w:pPr>
        <w:widowControl w:val="0"/>
        <w:pBdr>
          <w:top w:val="nil"/>
          <w:left w:val="nil"/>
          <w:bottom w:val="nil"/>
          <w:right w:val="nil"/>
          <w:between w:val="nil"/>
        </w:pBdr>
        <w:spacing w:before="57"/>
        <w:ind w:firstLine="0"/>
        <w:jc w:val="center"/>
        <w:rPr>
          <w:del w:id="4876" w:author="Cristiano de Menezes Feu" w:date="2022-11-21T08:33:00Z"/>
          <w:color w:val="000000"/>
        </w:rPr>
        <w:pPrChange w:id="4877" w:author="Cristiano de Menezes Feu" w:date="2022-11-21T08:33:00Z">
          <w:pPr>
            <w:widowControl w:val="0"/>
            <w:pBdr>
              <w:top w:val="nil"/>
              <w:left w:val="nil"/>
              <w:bottom w:val="nil"/>
              <w:right w:val="nil"/>
              <w:between w:val="nil"/>
            </w:pBdr>
            <w:spacing w:before="57"/>
          </w:pPr>
        </w:pPrChange>
      </w:pPr>
      <w:del w:id="4878" w:author="Cristiano de Menezes Feu" w:date="2022-11-21T08:33:00Z">
        <w:r w:rsidDel="00E631A1">
          <w:rPr>
            <w:color w:val="000000"/>
          </w:rPr>
          <w:delText xml:space="preserve">§ 2º Achando-se presente na Casa pelo menos a décima parte </w:delText>
        </w:r>
        <w:r w:rsidDel="00E631A1">
          <w:rPr>
            <w:rFonts w:ascii="Sansita" w:eastAsia="Sansita" w:hAnsi="Sansita" w:cs="Sansita"/>
            <w:i/>
            <w:color w:val="005583"/>
          </w:rPr>
          <w:delText xml:space="preserve">(51 Deputados) </w:delText>
        </w:r>
        <w:r w:rsidDel="00E631A1">
          <w:rPr>
            <w:color w:val="000000"/>
          </w:rPr>
          <w:delText xml:space="preserve">do número total de Deputados, desprezada a fração, o Presidente declarará aberta a sessão, proferindo as seguintes palavras: </w:delText>
        </w:r>
      </w:del>
    </w:p>
    <w:p w14:paraId="0000094E" w14:textId="55B8BCE8" w:rsidR="003D183A" w:rsidDel="00E631A1" w:rsidRDefault="008B7924" w:rsidP="00E631A1">
      <w:pPr>
        <w:widowControl w:val="0"/>
        <w:pBdr>
          <w:top w:val="nil"/>
          <w:left w:val="nil"/>
          <w:bottom w:val="nil"/>
          <w:right w:val="nil"/>
          <w:between w:val="nil"/>
        </w:pBdr>
        <w:spacing w:before="57"/>
        <w:ind w:firstLine="0"/>
        <w:jc w:val="center"/>
        <w:rPr>
          <w:del w:id="4879" w:author="Cristiano de Menezes Feu" w:date="2022-11-21T08:33:00Z"/>
          <w:rFonts w:ascii="ClearSans-Bold" w:eastAsia="ClearSans-Bold" w:hAnsi="ClearSans-Bold" w:cs="ClearSans-Bold"/>
          <w:b/>
          <w:color w:val="000000"/>
        </w:rPr>
        <w:pPrChange w:id="4880" w:author="Cristiano de Menezes Feu" w:date="2022-11-21T08:33:00Z">
          <w:pPr>
            <w:widowControl w:val="0"/>
            <w:pBdr>
              <w:top w:val="nil"/>
              <w:left w:val="nil"/>
              <w:bottom w:val="nil"/>
              <w:right w:val="nil"/>
              <w:between w:val="nil"/>
            </w:pBdr>
            <w:spacing w:before="57"/>
          </w:pPr>
        </w:pPrChange>
      </w:pPr>
      <w:del w:id="4881" w:author="Cristiano de Menezes Feu" w:date="2022-11-21T08:33:00Z">
        <w:r w:rsidDel="00E631A1">
          <w:rPr>
            <w:color w:val="000000"/>
          </w:rPr>
          <w:delText>“Sob a proteção de Deus e em nome do povo brasileiro iniciamos nossos trabalhos.”</w:delText>
        </w:r>
      </w:del>
    </w:p>
    <w:p w14:paraId="0000094F" w14:textId="01E8B618" w:rsidR="003D183A" w:rsidDel="00E631A1" w:rsidRDefault="008B7924" w:rsidP="00E631A1">
      <w:pPr>
        <w:widowControl w:val="0"/>
        <w:pBdr>
          <w:top w:val="nil"/>
          <w:left w:val="nil"/>
          <w:bottom w:val="nil"/>
          <w:right w:val="nil"/>
          <w:between w:val="nil"/>
        </w:pBdr>
        <w:spacing w:before="0" w:after="113"/>
        <w:ind w:left="567" w:firstLine="0"/>
        <w:jc w:val="center"/>
        <w:rPr>
          <w:del w:id="4882" w:author="Cristiano de Menezes Feu" w:date="2022-11-21T08:33:00Z"/>
          <w:b/>
          <w:color w:val="005583"/>
          <w:sz w:val="20"/>
          <w:szCs w:val="20"/>
        </w:rPr>
        <w:pPrChange w:id="4883" w:author="Cristiano de Menezes Feu" w:date="2022-11-21T08:33:00Z">
          <w:pPr>
            <w:widowControl w:val="0"/>
            <w:pBdr>
              <w:top w:val="nil"/>
              <w:left w:val="nil"/>
              <w:bottom w:val="nil"/>
              <w:right w:val="nil"/>
              <w:between w:val="nil"/>
            </w:pBdr>
            <w:spacing w:before="0" w:after="113"/>
            <w:ind w:left="567" w:firstLine="0"/>
          </w:pPr>
        </w:pPrChange>
      </w:pPr>
      <w:del w:id="4884" w:author="Cristiano de Menezes Feu" w:date="2022-11-21T08:33:00Z">
        <w:r w:rsidDel="00E631A1">
          <w:rPr>
            <w:color w:val="005583"/>
            <w:sz w:val="20"/>
            <w:szCs w:val="20"/>
          </w:rPr>
          <w:delText xml:space="preserve">Art. 66, I; art. 71, III. </w:delText>
        </w:r>
      </w:del>
    </w:p>
    <w:p w14:paraId="00000950" w14:textId="161B8421" w:rsidR="003D183A" w:rsidDel="00E631A1" w:rsidRDefault="008B7924" w:rsidP="00E631A1">
      <w:pPr>
        <w:widowControl w:val="0"/>
        <w:pBdr>
          <w:top w:val="nil"/>
          <w:left w:val="nil"/>
          <w:bottom w:val="nil"/>
          <w:right w:val="nil"/>
          <w:between w:val="nil"/>
        </w:pBdr>
        <w:spacing w:before="0" w:after="113"/>
        <w:ind w:left="567" w:firstLine="0"/>
        <w:jc w:val="center"/>
        <w:rPr>
          <w:del w:id="4885" w:author="Cristiano de Menezes Feu" w:date="2022-11-21T08:33:00Z"/>
          <w:b/>
          <w:color w:val="005583"/>
          <w:sz w:val="20"/>
          <w:szCs w:val="20"/>
        </w:rPr>
        <w:pPrChange w:id="4886" w:author="Cristiano de Menezes Feu" w:date="2022-11-21T08:33:00Z">
          <w:pPr>
            <w:widowControl w:val="0"/>
            <w:pBdr>
              <w:top w:val="nil"/>
              <w:left w:val="nil"/>
              <w:bottom w:val="nil"/>
              <w:right w:val="nil"/>
              <w:between w:val="nil"/>
            </w:pBdr>
            <w:spacing w:before="0" w:after="113"/>
            <w:ind w:left="567" w:firstLine="0"/>
          </w:pPr>
        </w:pPrChange>
      </w:pPr>
      <w:del w:id="4887" w:author="Cristiano de Menezes Feu" w:date="2022-11-21T08:33:00Z">
        <w:r w:rsidDel="00E631A1">
          <w:rPr>
            <w:b/>
            <w:color w:val="005583"/>
            <w:sz w:val="20"/>
            <w:szCs w:val="20"/>
          </w:rPr>
          <w:delText>QO</w:delText>
        </w:r>
        <w:r w:rsidDel="00E631A1">
          <w:rPr>
            <w:color w:val="005583"/>
            <w:sz w:val="20"/>
            <w:szCs w:val="20"/>
          </w:rPr>
          <w:delText xml:space="preserve"> 694/2010 – Determina a anulação de sessão ordinária realizada com quórum inferior a um décimo de Deputados.</w:delText>
        </w:r>
      </w:del>
    </w:p>
    <w:p w14:paraId="00000951" w14:textId="17E02FC2" w:rsidR="003D183A" w:rsidDel="00E631A1" w:rsidRDefault="008B7924" w:rsidP="00E631A1">
      <w:pPr>
        <w:widowControl w:val="0"/>
        <w:pBdr>
          <w:top w:val="nil"/>
          <w:left w:val="nil"/>
          <w:bottom w:val="nil"/>
          <w:right w:val="nil"/>
          <w:between w:val="nil"/>
        </w:pBdr>
        <w:spacing w:before="0" w:after="113"/>
        <w:ind w:left="567" w:firstLine="0"/>
        <w:jc w:val="center"/>
        <w:rPr>
          <w:del w:id="4888" w:author="Cristiano de Menezes Feu" w:date="2022-11-21T08:33:00Z"/>
          <w:color w:val="005583"/>
          <w:sz w:val="20"/>
          <w:szCs w:val="20"/>
        </w:rPr>
        <w:pPrChange w:id="4889" w:author="Cristiano de Menezes Feu" w:date="2022-11-21T08:33:00Z">
          <w:pPr>
            <w:widowControl w:val="0"/>
            <w:pBdr>
              <w:top w:val="nil"/>
              <w:left w:val="nil"/>
              <w:bottom w:val="nil"/>
              <w:right w:val="nil"/>
              <w:between w:val="nil"/>
            </w:pBdr>
            <w:spacing w:before="0" w:after="113"/>
            <w:ind w:left="567" w:firstLine="0"/>
          </w:pPr>
        </w:pPrChange>
      </w:pPr>
      <w:del w:id="4890" w:author="Cristiano de Menezes Feu" w:date="2022-11-21T08:33:00Z">
        <w:r w:rsidDel="00E631A1">
          <w:rPr>
            <w:b/>
            <w:color w:val="005583"/>
            <w:sz w:val="20"/>
            <w:szCs w:val="20"/>
          </w:rPr>
          <w:delText>REM</w:delText>
        </w:r>
        <w:r w:rsidDel="00E631A1">
          <w:rPr>
            <w:color w:val="005583"/>
            <w:sz w:val="20"/>
            <w:szCs w:val="20"/>
          </w:rPr>
          <w:delText xml:space="preserve"> 15/2016 – É imprescindível a observância do quórum previsto no § 2º do art. 79 para abertura de toda e qualquer sessão, sem o qual os trabalhos não devem ter início.</w:delText>
        </w:r>
      </w:del>
    </w:p>
    <w:p w14:paraId="00000952" w14:textId="7C1EE333" w:rsidR="003D183A" w:rsidDel="00E631A1" w:rsidRDefault="008B7924" w:rsidP="00E631A1">
      <w:pPr>
        <w:widowControl w:val="0"/>
        <w:pBdr>
          <w:top w:val="nil"/>
          <w:left w:val="nil"/>
          <w:bottom w:val="nil"/>
          <w:right w:val="nil"/>
          <w:between w:val="nil"/>
        </w:pBdr>
        <w:spacing w:before="57"/>
        <w:ind w:firstLine="0"/>
        <w:jc w:val="center"/>
        <w:rPr>
          <w:del w:id="4891" w:author="Cristiano de Menezes Feu" w:date="2022-11-21T08:33:00Z"/>
          <w:b/>
          <w:color w:val="005583"/>
          <w:sz w:val="20"/>
          <w:szCs w:val="20"/>
        </w:rPr>
        <w:pPrChange w:id="4892" w:author="Cristiano de Menezes Feu" w:date="2022-11-21T08:33:00Z">
          <w:pPr>
            <w:widowControl w:val="0"/>
            <w:pBdr>
              <w:top w:val="nil"/>
              <w:left w:val="nil"/>
              <w:bottom w:val="nil"/>
              <w:right w:val="nil"/>
              <w:between w:val="nil"/>
            </w:pBdr>
            <w:spacing w:before="57"/>
          </w:pPr>
        </w:pPrChange>
      </w:pPr>
      <w:del w:id="4893" w:author="Cristiano de Menezes Feu" w:date="2022-11-21T08:33:00Z">
        <w:r w:rsidDel="00E631A1">
          <w:rPr>
            <w:color w:val="000000"/>
          </w:rPr>
          <w:delText xml:space="preserve">§ 3º Não se verificando o quórum de presença, o Presidente aguardará, durante meia hora, que ele se complete, sendo o retardamento deduzido do tempo destinado ao expediente. Se persistir a falta de número, o Presidente declarará que não pode haver sessão, determinando a atribuição de falta aos ausentes para os efeitos legais. </w:delText>
        </w:r>
      </w:del>
    </w:p>
    <w:p w14:paraId="00000953" w14:textId="17C9D42B" w:rsidR="003D183A" w:rsidDel="00E631A1" w:rsidRDefault="008B7924" w:rsidP="00E631A1">
      <w:pPr>
        <w:widowControl w:val="0"/>
        <w:pBdr>
          <w:top w:val="nil"/>
          <w:left w:val="nil"/>
          <w:bottom w:val="nil"/>
          <w:right w:val="nil"/>
          <w:between w:val="nil"/>
        </w:pBdr>
        <w:spacing w:before="0" w:after="113"/>
        <w:ind w:left="567" w:firstLine="0"/>
        <w:jc w:val="center"/>
        <w:rPr>
          <w:del w:id="4894" w:author="Cristiano de Menezes Feu" w:date="2022-11-21T08:33:00Z"/>
          <w:b/>
          <w:color w:val="005583"/>
          <w:sz w:val="20"/>
          <w:szCs w:val="20"/>
        </w:rPr>
        <w:pPrChange w:id="4895" w:author="Cristiano de Menezes Feu" w:date="2022-11-21T08:33:00Z">
          <w:pPr>
            <w:widowControl w:val="0"/>
            <w:pBdr>
              <w:top w:val="nil"/>
              <w:left w:val="nil"/>
              <w:bottom w:val="nil"/>
              <w:right w:val="nil"/>
              <w:between w:val="nil"/>
            </w:pBdr>
            <w:spacing w:before="0" w:after="113"/>
            <w:ind w:left="567" w:firstLine="0"/>
          </w:pPr>
        </w:pPrChange>
      </w:pPr>
      <w:del w:id="4896" w:author="Cristiano de Menezes Feu" w:date="2022-11-21T08:33:00Z">
        <w:r w:rsidDel="00E631A1">
          <w:rPr>
            <w:b/>
            <w:color w:val="005583"/>
            <w:sz w:val="20"/>
            <w:szCs w:val="20"/>
          </w:rPr>
          <w:delText>Ato da Mesa</w:delText>
        </w:r>
        <w:r w:rsidDel="00E631A1">
          <w:rPr>
            <w:color w:val="005583"/>
            <w:sz w:val="20"/>
            <w:szCs w:val="20"/>
          </w:rPr>
          <w:delText xml:space="preserve"> nº 66/2010 – Dispõe sobre o registro de comparecimento dos Deputados.</w:delText>
        </w:r>
      </w:del>
    </w:p>
    <w:p w14:paraId="00000954" w14:textId="07CA7DB3" w:rsidR="003D183A" w:rsidDel="00E631A1" w:rsidRDefault="008B7924" w:rsidP="00E631A1">
      <w:pPr>
        <w:widowControl w:val="0"/>
        <w:pBdr>
          <w:top w:val="nil"/>
          <w:left w:val="nil"/>
          <w:bottom w:val="nil"/>
          <w:right w:val="nil"/>
          <w:between w:val="nil"/>
        </w:pBdr>
        <w:spacing w:before="0" w:after="113"/>
        <w:ind w:left="567" w:firstLine="0"/>
        <w:jc w:val="center"/>
        <w:rPr>
          <w:del w:id="4897" w:author="Cristiano de Menezes Feu" w:date="2022-11-21T08:33:00Z"/>
          <w:b/>
          <w:color w:val="005583"/>
          <w:sz w:val="20"/>
          <w:szCs w:val="20"/>
        </w:rPr>
        <w:pPrChange w:id="4898" w:author="Cristiano de Menezes Feu" w:date="2022-11-21T08:33:00Z">
          <w:pPr>
            <w:widowControl w:val="0"/>
            <w:pBdr>
              <w:top w:val="nil"/>
              <w:left w:val="nil"/>
              <w:bottom w:val="nil"/>
              <w:right w:val="nil"/>
              <w:between w:val="nil"/>
            </w:pBdr>
            <w:spacing w:before="0" w:after="113"/>
            <w:ind w:left="567" w:firstLine="0"/>
          </w:pPr>
        </w:pPrChange>
      </w:pPr>
      <w:del w:id="4899" w:author="Cristiano de Menezes Feu" w:date="2022-11-21T08:33:00Z">
        <w:r w:rsidDel="00E631A1">
          <w:rPr>
            <w:b/>
            <w:color w:val="005583"/>
            <w:sz w:val="20"/>
            <w:szCs w:val="20"/>
          </w:rPr>
          <w:delText>QO</w:delText>
        </w:r>
        <w:r w:rsidDel="00E631A1">
          <w:rPr>
            <w:color w:val="005583"/>
            <w:sz w:val="20"/>
            <w:szCs w:val="20"/>
          </w:rPr>
          <w:delText xml:space="preserve"> 328/2017 – Reafirma entendimento constante da QO 57/2003 no sentido de que o prazo de meia hora se aplica apenas às sessões ordinárias e, “em se tratando de sessão extraordinária, não existe um prazo prefixado para começar a Ordem do Dia”.</w:delText>
        </w:r>
      </w:del>
    </w:p>
    <w:p w14:paraId="00000955" w14:textId="7EC19E47" w:rsidR="003D183A" w:rsidDel="00E631A1" w:rsidRDefault="008B7924" w:rsidP="00E631A1">
      <w:pPr>
        <w:widowControl w:val="0"/>
        <w:pBdr>
          <w:top w:val="nil"/>
          <w:left w:val="nil"/>
          <w:bottom w:val="nil"/>
          <w:right w:val="nil"/>
          <w:between w:val="nil"/>
        </w:pBdr>
        <w:spacing w:before="0" w:after="113"/>
        <w:ind w:left="567" w:firstLine="0"/>
        <w:jc w:val="center"/>
        <w:rPr>
          <w:del w:id="4900" w:author="Cristiano de Menezes Feu" w:date="2022-11-21T08:33:00Z"/>
          <w:b/>
          <w:color w:val="005583"/>
          <w:sz w:val="20"/>
          <w:szCs w:val="20"/>
        </w:rPr>
        <w:pPrChange w:id="4901" w:author="Cristiano de Menezes Feu" w:date="2022-11-21T08:33:00Z">
          <w:pPr>
            <w:widowControl w:val="0"/>
            <w:pBdr>
              <w:top w:val="nil"/>
              <w:left w:val="nil"/>
              <w:bottom w:val="nil"/>
              <w:right w:val="nil"/>
              <w:between w:val="nil"/>
            </w:pBdr>
            <w:spacing w:before="0" w:after="113"/>
            <w:ind w:left="567" w:firstLine="0"/>
          </w:pPr>
        </w:pPrChange>
      </w:pPr>
      <w:del w:id="4902" w:author="Cristiano de Menezes Feu" w:date="2022-11-21T08:33:00Z">
        <w:r w:rsidDel="00E631A1">
          <w:rPr>
            <w:b/>
            <w:color w:val="005583"/>
            <w:sz w:val="20"/>
            <w:szCs w:val="20"/>
          </w:rPr>
          <w:delText>QO</w:delText>
        </w:r>
        <w:r w:rsidDel="00E631A1">
          <w:rPr>
            <w:color w:val="005583"/>
            <w:sz w:val="20"/>
            <w:szCs w:val="20"/>
          </w:rPr>
          <w:delText xml:space="preserve"> 420/2009 – Reafirma entendimento constante da QO 10.117/1999 para esclarecer que o período de meia hora de espera para iniciar a sessão não é de aplicação compulsória às Comissões.</w:delText>
        </w:r>
      </w:del>
    </w:p>
    <w:p w14:paraId="00000956" w14:textId="11CAE078" w:rsidR="003D183A" w:rsidDel="00E631A1" w:rsidRDefault="008B7924" w:rsidP="00E631A1">
      <w:pPr>
        <w:widowControl w:val="0"/>
        <w:pBdr>
          <w:top w:val="nil"/>
          <w:left w:val="nil"/>
          <w:bottom w:val="nil"/>
          <w:right w:val="nil"/>
          <w:between w:val="nil"/>
        </w:pBdr>
        <w:spacing w:before="0" w:after="113"/>
        <w:ind w:left="567" w:firstLine="0"/>
        <w:jc w:val="center"/>
        <w:rPr>
          <w:del w:id="4903" w:author="Cristiano de Menezes Feu" w:date="2022-11-21T08:33:00Z"/>
          <w:color w:val="005583"/>
          <w:sz w:val="20"/>
          <w:szCs w:val="20"/>
        </w:rPr>
        <w:pPrChange w:id="4904" w:author="Cristiano de Menezes Feu" w:date="2022-11-21T08:33:00Z">
          <w:pPr>
            <w:widowControl w:val="0"/>
            <w:pBdr>
              <w:top w:val="nil"/>
              <w:left w:val="nil"/>
              <w:bottom w:val="nil"/>
              <w:right w:val="nil"/>
              <w:between w:val="nil"/>
            </w:pBdr>
            <w:spacing w:before="0" w:after="113"/>
            <w:ind w:left="567" w:firstLine="0"/>
          </w:pPr>
        </w:pPrChange>
      </w:pPr>
      <w:del w:id="4905" w:author="Cristiano de Menezes Feu" w:date="2022-11-21T08:33:00Z">
        <w:r w:rsidDel="00E631A1">
          <w:rPr>
            <w:b/>
            <w:color w:val="005583"/>
            <w:sz w:val="20"/>
            <w:szCs w:val="20"/>
          </w:rPr>
          <w:delText>QO</w:delText>
        </w:r>
        <w:r w:rsidDel="00E631A1">
          <w:rPr>
            <w:color w:val="005583"/>
            <w:sz w:val="20"/>
            <w:szCs w:val="20"/>
          </w:rPr>
          <w:delText xml:space="preserve"> 664/2002 – É possível aproveitar as presenças registradas no painel da sessão anterior em uma nova sessão subsequente, se houver acordo unânime.</w:delText>
        </w:r>
      </w:del>
    </w:p>
    <w:p w14:paraId="00000957" w14:textId="3A1F4D0D" w:rsidR="003D183A" w:rsidDel="00E631A1" w:rsidRDefault="008B7924" w:rsidP="00E631A1">
      <w:pPr>
        <w:widowControl w:val="0"/>
        <w:pBdr>
          <w:top w:val="nil"/>
          <w:left w:val="nil"/>
          <w:bottom w:val="nil"/>
          <w:right w:val="nil"/>
          <w:between w:val="nil"/>
        </w:pBdr>
        <w:spacing w:before="0" w:after="113"/>
        <w:ind w:left="567" w:firstLine="0"/>
        <w:jc w:val="center"/>
        <w:rPr>
          <w:del w:id="4906" w:author="Cristiano de Menezes Feu" w:date="2022-11-21T08:33:00Z"/>
          <w:color w:val="005583"/>
          <w:sz w:val="20"/>
          <w:szCs w:val="20"/>
        </w:rPr>
        <w:pPrChange w:id="4907" w:author="Cristiano de Menezes Feu" w:date="2022-11-21T08:33:00Z">
          <w:pPr>
            <w:widowControl w:val="0"/>
            <w:pBdr>
              <w:top w:val="nil"/>
              <w:left w:val="nil"/>
              <w:bottom w:val="nil"/>
              <w:right w:val="nil"/>
              <w:between w:val="nil"/>
            </w:pBdr>
            <w:spacing w:before="0" w:after="113"/>
            <w:ind w:left="567" w:firstLine="0"/>
          </w:pPr>
        </w:pPrChange>
      </w:pPr>
      <w:del w:id="4908" w:author="Cristiano de Menezes Feu" w:date="2022-11-21T08:33:00Z">
        <w:r w:rsidDel="00E631A1">
          <w:rPr>
            <w:b/>
            <w:color w:val="005583"/>
            <w:sz w:val="20"/>
            <w:szCs w:val="20"/>
          </w:rPr>
          <w:delText>Decisões da Mesa</w:delText>
        </w:r>
        <w:r w:rsidDel="00E631A1">
          <w:rPr>
            <w:color w:val="005583"/>
            <w:sz w:val="20"/>
            <w:szCs w:val="20"/>
          </w:rPr>
          <w:delText xml:space="preserve"> de 11/2/2015, de 25/2/2015, de 18/06/2015 e 02/09/2015: estabelecem que, nas sessões deliberativas e nas votações da Casa, somente os membros da Mesa Diretora, os Líderes de Partido, os ex-Presidentes da Casa, o Procurador Parlamentar, o Corregedor, o Ouvidor-Geral, os Presidentes Nacionais de Partidos com liderança na Casa, o Secretário de Comunicação Social e o Secretário de Relações Internacionais, terão as ausências justificadas, não gerando efeitos administrativos.</w:delText>
        </w:r>
      </w:del>
    </w:p>
    <w:p w14:paraId="00000958" w14:textId="61C946A8" w:rsidR="003D183A" w:rsidDel="00E631A1" w:rsidRDefault="008B7924" w:rsidP="00E631A1">
      <w:pPr>
        <w:widowControl w:val="0"/>
        <w:pBdr>
          <w:top w:val="nil"/>
          <w:left w:val="nil"/>
          <w:bottom w:val="nil"/>
          <w:right w:val="nil"/>
          <w:between w:val="nil"/>
        </w:pBdr>
        <w:ind w:firstLine="0"/>
        <w:jc w:val="center"/>
        <w:rPr>
          <w:del w:id="4909" w:author="Cristiano de Menezes Feu" w:date="2022-11-21T08:33:00Z"/>
          <w:rFonts w:ascii="ClearSans-Bold" w:eastAsia="ClearSans-Bold" w:hAnsi="ClearSans-Bold" w:cs="ClearSans-Bold"/>
          <w:b/>
          <w:color w:val="000000"/>
        </w:rPr>
        <w:pPrChange w:id="4910" w:author="Cristiano de Menezes Feu" w:date="2022-11-21T08:33:00Z">
          <w:pPr>
            <w:widowControl w:val="0"/>
            <w:pBdr>
              <w:top w:val="nil"/>
              <w:left w:val="nil"/>
              <w:bottom w:val="nil"/>
              <w:right w:val="nil"/>
              <w:between w:val="nil"/>
            </w:pBdr>
          </w:pPr>
        </w:pPrChange>
      </w:pPr>
      <w:del w:id="4911" w:author="Cristiano de Menezes Feu" w:date="2022-11-21T08:33:00Z">
        <w:r w:rsidDel="00E631A1">
          <w:rPr>
            <w:rFonts w:ascii="ClearSans-Bold" w:eastAsia="ClearSans-Bold" w:hAnsi="ClearSans-Bold" w:cs="ClearSans-Bold"/>
            <w:b/>
            <w:color w:val="000000"/>
          </w:rPr>
          <w:delText>Art. 80.</w:delText>
        </w:r>
        <w:r w:rsidDel="00E631A1">
          <w:rPr>
            <w:color w:val="000000"/>
          </w:rPr>
          <w:delText xml:space="preserve"> Abertos os trabalhos, o Segundo-Secretário fará a leitura da ata da sessão anterior, que o Presidente considerará aprovada, independentemente de votação.</w:delText>
        </w:r>
      </w:del>
    </w:p>
    <w:p w14:paraId="00000959" w14:textId="6CF77098" w:rsidR="003D183A" w:rsidDel="00E631A1" w:rsidRDefault="008B7924" w:rsidP="00E631A1">
      <w:pPr>
        <w:widowControl w:val="0"/>
        <w:pBdr>
          <w:top w:val="nil"/>
          <w:left w:val="nil"/>
          <w:bottom w:val="nil"/>
          <w:right w:val="nil"/>
          <w:between w:val="nil"/>
        </w:pBdr>
        <w:spacing w:before="0" w:after="113"/>
        <w:ind w:left="567" w:firstLine="0"/>
        <w:jc w:val="center"/>
        <w:rPr>
          <w:del w:id="4912" w:author="Cristiano de Menezes Feu" w:date="2022-11-21T08:33:00Z"/>
          <w:b/>
          <w:color w:val="005583"/>
          <w:sz w:val="20"/>
          <w:szCs w:val="20"/>
        </w:rPr>
        <w:pPrChange w:id="4913" w:author="Cristiano de Menezes Feu" w:date="2022-11-21T08:33:00Z">
          <w:pPr>
            <w:widowControl w:val="0"/>
            <w:pBdr>
              <w:top w:val="nil"/>
              <w:left w:val="nil"/>
              <w:bottom w:val="nil"/>
              <w:right w:val="nil"/>
              <w:between w:val="nil"/>
            </w:pBdr>
            <w:spacing w:before="0" w:after="113"/>
            <w:ind w:left="567" w:firstLine="0"/>
          </w:pPr>
        </w:pPrChange>
      </w:pPr>
      <w:del w:id="4914" w:author="Cristiano de Menezes Feu" w:date="2022-11-21T08:33:00Z">
        <w:r w:rsidDel="00E631A1">
          <w:rPr>
            <w:color w:val="005583"/>
            <w:sz w:val="20"/>
            <w:szCs w:val="20"/>
          </w:rPr>
          <w:delText>Art. 50, I (previsão de votação da ata nas Comissões); art. 63; art. 97, § 3º.</w:delText>
        </w:r>
      </w:del>
    </w:p>
    <w:p w14:paraId="0000095A" w14:textId="15E9FCF5" w:rsidR="003D183A" w:rsidDel="00E631A1" w:rsidRDefault="008B7924" w:rsidP="00E631A1">
      <w:pPr>
        <w:widowControl w:val="0"/>
        <w:pBdr>
          <w:top w:val="nil"/>
          <w:left w:val="nil"/>
          <w:bottom w:val="nil"/>
          <w:right w:val="nil"/>
          <w:between w:val="nil"/>
        </w:pBdr>
        <w:spacing w:before="0" w:after="113"/>
        <w:ind w:left="567" w:firstLine="0"/>
        <w:jc w:val="center"/>
        <w:rPr>
          <w:del w:id="4915" w:author="Cristiano de Menezes Feu" w:date="2022-11-21T08:33:00Z"/>
          <w:color w:val="005583"/>
          <w:sz w:val="20"/>
          <w:szCs w:val="20"/>
        </w:rPr>
        <w:pPrChange w:id="4916" w:author="Cristiano de Menezes Feu" w:date="2022-11-21T08:33:00Z">
          <w:pPr>
            <w:widowControl w:val="0"/>
            <w:pBdr>
              <w:top w:val="nil"/>
              <w:left w:val="nil"/>
              <w:bottom w:val="nil"/>
              <w:right w:val="nil"/>
              <w:between w:val="nil"/>
            </w:pBdr>
            <w:spacing w:before="0" w:after="113"/>
            <w:ind w:left="567" w:firstLine="0"/>
          </w:pPr>
        </w:pPrChange>
      </w:pPr>
      <w:del w:id="4917" w:author="Cristiano de Menezes Feu" w:date="2022-11-21T08:33:00Z">
        <w:r w:rsidDel="00E631A1">
          <w:rPr>
            <w:b/>
            <w:color w:val="005583"/>
            <w:sz w:val="20"/>
            <w:szCs w:val="20"/>
          </w:rPr>
          <w:delText>Prática:</w:delText>
        </w:r>
        <w:r w:rsidDel="00E631A1">
          <w:rPr>
            <w:color w:val="005583"/>
            <w:sz w:val="20"/>
            <w:szCs w:val="20"/>
          </w:rPr>
          <w:delText xml:space="preserve"> o Presidente da sessão dispensa a leitura da ata, desde que não seja requerida sua leitura. Exemplo: sessão extraordinária do dia 27/9/2007.</w:delText>
        </w:r>
      </w:del>
    </w:p>
    <w:p w14:paraId="0000095B" w14:textId="0A215EF7" w:rsidR="003D183A" w:rsidDel="00E631A1" w:rsidRDefault="008B7924" w:rsidP="00E631A1">
      <w:pPr>
        <w:widowControl w:val="0"/>
        <w:pBdr>
          <w:top w:val="nil"/>
          <w:left w:val="nil"/>
          <w:bottom w:val="nil"/>
          <w:right w:val="nil"/>
          <w:between w:val="nil"/>
        </w:pBdr>
        <w:ind w:firstLine="0"/>
        <w:jc w:val="center"/>
        <w:rPr>
          <w:del w:id="4918" w:author="Cristiano de Menezes Feu" w:date="2022-11-21T08:33:00Z"/>
          <w:color w:val="000000"/>
        </w:rPr>
        <w:pPrChange w:id="4919" w:author="Cristiano de Menezes Feu" w:date="2022-11-21T08:33:00Z">
          <w:pPr>
            <w:widowControl w:val="0"/>
            <w:pBdr>
              <w:top w:val="nil"/>
              <w:left w:val="nil"/>
              <w:bottom w:val="nil"/>
              <w:right w:val="nil"/>
              <w:between w:val="nil"/>
            </w:pBdr>
          </w:pPr>
        </w:pPrChange>
      </w:pPr>
      <w:del w:id="4920" w:author="Cristiano de Menezes Feu" w:date="2022-11-21T08:33:00Z">
        <w:r w:rsidDel="00E631A1">
          <w:rPr>
            <w:color w:val="000000"/>
          </w:rPr>
          <w:delText>§ 1º O Deputado que pretender retificar a ata enviará à Mesa declaração escrita. Essa declaração será inserta em ata, e o Presidente dará, se julgar conveniente, as necessárias explicações pelas quais a tenha considerado procedente, ou não, cabendo recurso ao Plenário.</w:delText>
        </w:r>
      </w:del>
    </w:p>
    <w:p w14:paraId="0000095C" w14:textId="57B8D143" w:rsidR="003D183A" w:rsidDel="00E631A1" w:rsidRDefault="00977417" w:rsidP="00E631A1">
      <w:pPr>
        <w:widowControl w:val="0"/>
        <w:pBdr>
          <w:top w:val="nil"/>
          <w:left w:val="nil"/>
          <w:bottom w:val="nil"/>
          <w:right w:val="nil"/>
          <w:between w:val="nil"/>
        </w:pBdr>
        <w:ind w:firstLine="0"/>
        <w:jc w:val="center"/>
        <w:rPr>
          <w:del w:id="4921" w:author="Cristiano de Menezes Feu" w:date="2022-11-21T08:33:00Z"/>
          <w:color w:val="000000"/>
        </w:rPr>
        <w:pPrChange w:id="4922" w:author="Cristiano de Menezes Feu" w:date="2022-11-21T08:33:00Z">
          <w:pPr>
            <w:widowControl w:val="0"/>
            <w:pBdr>
              <w:top w:val="nil"/>
              <w:left w:val="nil"/>
              <w:bottom w:val="nil"/>
              <w:right w:val="nil"/>
              <w:between w:val="nil"/>
            </w:pBdr>
          </w:pPr>
        </w:pPrChange>
      </w:pPr>
      <w:customXmlDelRangeStart w:id="4923" w:author="Cristiano de Menezes Feu" w:date="2022-11-21T08:33:00Z"/>
      <w:sdt>
        <w:sdtPr>
          <w:tag w:val="goog_rdk_12"/>
          <w:id w:val="1422982325"/>
        </w:sdtPr>
        <w:sdtEndPr/>
        <w:sdtContent>
          <w:customXmlDelRangeEnd w:id="4923"/>
          <w:commentRangeStart w:id="4924"/>
          <w:customXmlDelRangeStart w:id="4925" w:author="Cristiano de Menezes Feu" w:date="2022-11-21T08:33:00Z"/>
        </w:sdtContent>
      </w:sdt>
      <w:customXmlDelRangeEnd w:id="4925"/>
      <w:del w:id="4926" w:author="Cristiano de Menezes Feu" w:date="2022-11-21T08:33:00Z">
        <w:r w:rsidR="008B7924" w:rsidDel="00E631A1">
          <w:rPr>
            <w:color w:val="000000"/>
          </w:rPr>
          <w:delText xml:space="preserve">§ 2º Proceder-se-á de imediato à leitura da matéria do expediente, abrangendo: </w:delText>
        </w:r>
      </w:del>
    </w:p>
    <w:p w14:paraId="0000095D" w14:textId="1D6E57CD" w:rsidR="003D183A" w:rsidDel="00E631A1" w:rsidRDefault="008B7924" w:rsidP="00E631A1">
      <w:pPr>
        <w:widowControl w:val="0"/>
        <w:pBdr>
          <w:top w:val="nil"/>
          <w:left w:val="nil"/>
          <w:bottom w:val="nil"/>
          <w:right w:val="nil"/>
          <w:between w:val="nil"/>
        </w:pBdr>
        <w:ind w:firstLine="0"/>
        <w:jc w:val="center"/>
        <w:rPr>
          <w:del w:id="4927" w:author="Cristiano de Menezes Feu" w:date="2022-11-21T08:33:00Z"/>
          <w:color w:val="000000"/>
        </w:rPr>
        <w:pPrChange w:id="4928" w:author="Cristiano de Menezes Feu" w:date="2022-11-21T08:33:00Z">
          <w:pPr>
            <w:widowControl w:val="0"/>
            <w:pBdr>
              <w:top w:val="nil"/>
              <w:left w:val="nil"/>
              <w:bottom w:val="nil"/>
              <w:right w:val="nil"/>
              <w:between w:val="nil"/>
            </w:pBdr>
          </w:pPr>
        </w:pPrChange>
      </w:pPr>
      <w:del w:id="4929" w:author="Cristiano de Menezes Feu" w:date="2022-11-21T08:33:00Z">
        <w:r w:rsidDel="00E631A1">
          <w:rPr>
            <w:color w:val="000000"/>
          </w:rPr>
          <w:delText xml:space="preserve">I - as comunicações enviadas à Mesa pelos Deputados; </w:delText>
        </w:r>
      </w:del>
    </w:p>
    <w:p w14:paraId="0000095E" w14:textId="24DD7810" w:rsidR="003D183A" w:rsidDel="00E631A1" w:rsidRDefault="008B7924" w:rsidP="00E631A1">
      <w:pPr>
        <w:widowControl w:val="0"/>
        <w:pBdr>
          <w:top w:val="nil"/>
          <w:left w:val="nil"/>
          <w:bottom w:val="nil"/>
          <w:right w:val="nil"/>
          <w:between w:val="nil"/>
        </w:pBdr>
        <w:ind w:firstLine="0"/>
        <w:jc w:val="center"/>
        <w:rPr>
          <w:del w:id="4930" w:author="Cristiano de Menezes Feu" w:date="2022-11-21T08:33:00Z"/>
          <w:color w:val="000000"/>
        </w:rPr>
        <w:pPrChange w:id="4931" w:author="Cristiano de Menezes Feu" w:date="2022-11-21T08:33:00Z">
          <w:pPr>
            <w:widowControl w:val="0"/>
            <w:pBdr>
              <w:top w:val="nil"/>
              <w:left w:val="nil"/>
              <w:bottom w:val="nil"/>
              <w:right w:val="nil"/>
              <w:between w:val="nil"/>
            </w:pBdr>
          </w:pPr>
        </w:pPrChange>
      </w:pPr>
      <w:del w:id="4932" w:author="Cristiano de Menezes Feu" w:date="2022-11-21T08:33:00Z">
        <w:r w:rsidDel="00E631A1">
          <w:rPr>
            <w:color w:val="000000"/>
          </w:rPr>
          <w:delText>II - a correspondência em geral, as petições e outros documentos recebidos pelo Presidente ou pela Mesa, de interesse do Plenário</w:delText>
        </w:r>
        <w:commentRangeEnd w:id="4924"/>
        <w:r w:rsidDel="00E631A1">
          <w:commentReference w:id="4924"/>
        </w:r>
        <w:r w:rsidDel="00E631A1">
          <w:rPr>
            <w:color w:val="000000"/>
          </w:rPr>
          <w:delText>.</w:delText>
        </w:r>
      </w:del>
    </w:p>
    <w:p w14:paraId="0000095F" w14:textId="2C712B44" w:rsidR="003D183A" w:rsidDel="00E631A1" w:rsidRDefault="008B7924" w:rsidP="00E631A1">
      <w:pPr>
        <w:widowControl w:val="0"/>
        <w:pBdr>
          <w:top w:val="nil"/>
          <w:left w:val="nil"/>
          <w:bottom w:val="nil"/>
          <w:right w:val="nil"/>
          <w:between w:val="nil"/>
        </w:pBdr>
        <w:spacing w:before="0" w:after="113"/>
        <w:ind w:left="567" w:firstLine="0"/>
        <w:jc w:val="center"/>
        <w:rPr>
          <w:del w:id="4933" w:author="Cristiano de Menezes Feu" w:date="2022-11-21T08:33:00Z"/>
          <w:color w:val="005583"/>
          <w:sz w:val="20"/>
          <w:szCs w:val="20"/>
        </w:rPr>
        <w:pPrChange w:id="4934" w:author="Cristiano de Menezes Feu" w:date="2022-11-21T08:33:00Z">
          <w:pPr>
            <w:widowControl w:val="0"/>
            <w:pBdr>
              <w:top w:val="nil"/>
              <w:left w:val="nil"/>
              <w:bottom w:val="nil"/>
              <w:right w:val="nil"/>
              <w:between w:val="nil"/>
            </w:pBdr>
            <w:spacing w:before="0" w:after="113"/>
            <w:ind w:left="567" w:firstLine="0"/>
          </w:pPr>
        </w:pPrChange>
      </w:pPr>
      <w:del w:id="4935" w:author="Cristiano de Menezes Feu" w:date="2022-11-21T08:33:00Z">
        <w:r w:rsidDel="00E631A1">
          <w:rPr>
            <w:color w:val="005583"/>
            <w:sz w:val="20"/>
            <w:szCs w:val="20"/>
          </w:rPr>
          <w:delText>Art. 134; art. 253.</w:delText>
        </w:r>
      </w:del>
    </w:p>
    <w:p w14:paraId="00000960" w14:textId="58F4E4EB" w:rsidR="003D183A" w:rsidDel="00E631A1" w:rsidRDefault="008B7924" w:rsidP="00E631A1">
      <w:pPr>
        <w:widowControl w:val="0"/>
        <w:pBdr>
          <w:top w:val="nil"/>
          <w:left w:val="nil"/>
          <w:bottom w:val="nil"/>
          <w:right w:val="nil"/>
          <w:between w:val="nil"/>
        </w:pBdr>
        <w:ind w:firstLine="0"/>
        <w:jc w:val="center"/>
        <w:rPr>
          <w:del w:id="4936" w:author="Cristiano de Menezes Feu" w:date="2022-11-21T08:33:00Z"/>
          <w:b/>
          <w:color w:val="005583"/>
          <w:sz w:val="20"/>
          <w:szCs w:val="20"/>
        </w:rPr>
        <w:pPrChange w:id="4937" w:author="Cristiano de Menezes Feu" w:date="2022-11-21T08:33:00Z">
          <w:pPr>
            <w:widowControl w:val="0"/>
            <w:pBdr>
              <w:top w:val="nil"/>
              <w:left w:val="nil"/>
              <w:bottom w:val="nil"/>
              <w:right w:val="nil"/>
              <w:between w:val="nil"/>
            </w:pBdr>
          </w:pPr>
        </w:pPrChange>
      </w:pPr>
      <w:del w:id="4938" w:author="Cristiano de Menezes Feu" w:date="2022-11-21T08:33:00Z">
        <w:r w:rsidDel="00E631A1">
          <w:rPr>
            <w:rFonts w:ascii="ClearSans-Bold" w:eastAsia="ClearSans-Bold" w:hAnsi="ClearSans-Bold" w:cs="ClearSans-Bold"/>
            <w:b/>
            <w:color w:val="000000"/>
          </w:rPr>
          <w:delText>Art. 81.</w:delText>
        </w:r>
        <w:r w:rsidDel="00E631A1">
          <w:rPr>
            <w:color w:val="000000"/>
          </w:rPr>
          <w:delText xml:space="preserve"> O tempo que se seguir à leitura da matéria do expediente será destinado aos Deputados inscritos para breves comunicações, podendo cada um falar por cinco minutos, não sendo permitidos apartes. </w:delText>
        </w:r>
      </w:del>
    </w:p>
    <w:p w14:paraId="00000961" w14:textId="48B00545" w:rsidR="003D183A" w:rsidDel="00E631A1" w:rsidRDefault="008B7924" w:rsidP="00E631A1">
      <w:pPr>
        <w:widowControl w:val="0"/>
        <w:pBdr>
          <w:top w:val="nil"/>
          <w:left w:val="nil"/>
          <w:bottom w:val="nil"/>
          <w:right w:val="nil"/>
          <w:between w:val="nil"/>
        </w:pBdr>
        <w:spacing w:before="0" w:after="113"/>
        <w:ind w:left="567" w:firstLine="0"/>
        <w:jc w:val="center"/>
        <w:rPr>
          <w:del w:id="4939" w:author="Cristiano de Menezes Feu" w:date="2022-11-21T08:33:00Z"/>
          <w:b/>
          <w:color w:val="005583"/>
          <w:sz w:val="20"/>
          <w:szCs w:val="20"/>
        </w:rPr>
        <w:pPrChange w:id="4940" w:author="Cristiano de Menezes Feu" w:date="2022-11-21T08:33:00Z">
          <w:pPr>
            <w:widowControl w:val="0"/>
            <w:pBdr>
              <w:top w:val="nil"/>
              <w:left w:val="nil"/>
              <w:bottom w:val="nil"/>
              <w:right w:val="nil"/>
              <w:between w:val="nil"/>
            </w:pBdr>
            <w:spacing w:before="0" w:after="113"/>
            <w:ind w:left="567" w:firstLine="0"/>
          </w:pPr>
        </w:pPrChange>
      </w:pPr>
      <w:del w:id="4941" w:author="Cristiano de Menezes Feu" w:date="2022-11-21T08:33:00Z">
        <w:r w:rsidDel="00E631A1">
          <w:rPr>
            <w:b/>
            <w:color w:val="005583"/>
            <w:sz w:val="20"/>
            <w:szCs w:val="20"/>
          </w:rPr>
          <w:delText>Ato da Mesa</w:delText>
        </w:r>
        <w:r w:rsidDel="00E631A1">
          <w:rPr>
            <w:color w:val="005583"/>
            <w:sz w:val="20"/>
            <w:szCs w:val="20"/>
          </w:rPr>
          <w:delText xml:space="preserve"> nº 66/2005, art. 2º.</w:delText>
        </w:r>
        <w:r w:rsidDel="00E631A1">
          <w:rPr>
            <w:color w:val="005583"/>
            <w:sz w:val="20"/>
            <w:szCs w:val="20"/>
            <w:vertAlign w:val="superscript"/>
          </w:rPr>
          <w:footnoteReference w:id="226"/>
        </w:r>
      </w:del>
    </w:p>
    <w:p w14:paraId="00000962" w14:textId="154BA7EB" w:rsidR="003D183A" w:rsidDel="00E631A1" w:rsidRDefault="008B7924" w:rsidP="00E631A1">
      <w:pPr>
        <w:widowControl w:val="0"/>
        <w:pBdr>
          <w:top w:val="nil"/>
          <w:left w:val="nil"/>
          <w:bottom w:val="nil"/>
          <w:right w:val="nil"/>
          <w:between w:val="nil"/>
        </w:pBdr>
        <w:spacing w:before="0" w:after="113"/>
        <w:ind w:left="567" w:firstLine="0"/>
        <w:jc w:val="center"/>
        <w:rPr>
          <w:del w:id="4945" w:author="Cristiano de Menezes Feu" w:date="2022-11-21T08:33:00Z"/>
          <w:color w:val="005583"/>
          <w:sz w:val="20"/>
          <w:szCs w:val="20"/>
        </w:rPr>
        <w:pPrChange w:id="4946" w:author="Cristiano de Menezes Feu" w:date="2022-11-21T08:33:00Z">
          <w:pPr>
            <w:widowControl w:val="0"/>
            <w:pBdr>
              <w:top w:val="nil"/>
              <w:left w:val="nil"/>
              <w:bottom w:val="nil"/>
              <w:right w:val="nil"/>
              <w:between w:val="nil"/>
            </w:pBdr>
            <w:spacing w:before="0" w:after="113"/>
            <w:ind w:left="567" w:firstLine="0"/>
          </w:pPr>
        </w:pPrChange>
      </w:pPr>
      <w:del w:id="4947" w:author="Cristiano de Menezes Feu" w:date="2022-11-21T08:33:00Z">
        <w:r w:rsidDel="00E631A1">
          <w:rPr>
            <w:b/>
            <w:color w:val="005583"/>
            <w:sz w:val="20"/>
            <w:szCs w:val="20"/>
          </w:rPr>
          <w:delText>Prática:</w:delText>
        </w:r>
        <w:r w:rsidDel="00E631A1">
          <w:rPr>
            <w:color w:val="005583"/>
            <w:sz w:val="20"/>
            <w:szCs w:val="20"/>
          </w:rPr>
          <w:delText xml:space="preserve"> a inscrição para as breves comunicações e para dar como lido o discurso é feita por meio eletrônico nos terminais instalados na entrada do Plenário.</w:delText>
        </w:r>
      </w:del>
    </w:p>
    <w:p w14:paraId="00000963" w14:textId="6C324B95" w:rsidR="003D183A" w:rsidDel="00E631A1" w:rsidRDefault="008B7924" w:rsidP="00E631A1">
      <w:pPr>
        <w:widowControl w:val="0"/>
        <w:pBdr>
          <w:top w:val="nil"/>
          <w:left w:val="nil"/>
          <w:bottom w:val="nil"/>
          <w:right w:val="nil"/>
          <w:between w:val="nil"/>
        </w:pBdr>
        <w:ind w:firstLine="0"/>
        <w:jc w:val="center"/>
        <w:rPr>
          <w:del w:id="4948" w:author="Cristiano de Menezes Feu" w:date="2022-11-21T08:33:00Z"/>
          <w:rFonts w:ascii="Sansita" w:eastAsia="Sansita" w:hAnsi="Sansita" w:cs="Sansita"/>
          <w:i/>
          <w:color w:val="000000"/>
        </w:rPr>
        <w:pPrChange w:id="4949" w:author="Cristiano de Menezes Feu" w:date="2022-11-21T08:33:00Z">
          <w:pPr>
            <w:widowControl w:val="0"/>
            <w:pBdr>
              <w:top w:val="nil"/>
              <w:left w:val="nil"/>
              <w:bottom w:val="nil"/>
              <w:right w:val="nil"/>
              <w:between w:val="nil"/>
            </w:pBdr>
          </w:pPr>
        </w:pPrChange>
      </w:pPr>
      <w:del w:id="4950" w:author="Cristiano de Menezes Feu" w:date="2022-11-21T08:33:00Z">
        <w:r w:rsidDel="00E631A1">
          <w:rPr>
            <w:color w:val="000000"/>
          </w:rPr>
          <w:delText>§ 1º Sempre que um Deputado tiver comunicação a fazer à Mesa, ou ao Plenário, deverá fazê-la oralmente, ou redigi-la para publicação no Diário da Câmara dos Deputados. A comunicação por escrito não pode ser feita com a juntada ou transcrição de documentos</w:delText>
        </w:r>
        <w:r w:rsidDel="00E631A1">
          <w:rPr>
            <w:rFonts w:ascii="Sansita" w:eastAsia="Sansita" w:hAnsi="Sansita" w:cs="Sansita"/>
            <w:i/>
            <w:color w:val="000000"/>
          </w:rPr>
          <w:delText xml:space="preserve">. </w:delText>
        </w:r>
      </w:del>
    </w:p>
    <w:p w14:paraId="00000964" w14:textId="478D1ACA" w:rsidR="003D183A" w:rsidDel="00E631A1" w:rsidRDefault="008B7924" w:rsidP="00E631A1">
      <w:pPr>
        <w:widowControl w:val="0"/>
        <w:pBdr>
          <w:top w:val="nil"/>
          <w:left w:val="nil"/>
          <w:bottom w:val="nil"/>
          <w:right w:val="nil"/>
          <w:between w:val="nil"/>
        </w:pBdr>
        <w:ind w:firstLine="0"/>
        <w:jc w:val="center"/>
        <w:rPr>
          <w:del w:id="4951" w:author="Cristiano de Menezes Feu" w:date="2022-11-21T08:33:00Z"/>
          <w:b/>
          <w:color w:val="005583"/>
          <w:sz w:val="20"/>
          <w:szCs w:val="20"/>
        </w:rPr>
        <w:pPrChange w:id="4952" w:author="Cristiano de Menezes Feu" w:date="2022-11-21T08:33:00Z">
          <w:pPr>
            <w:widowControl w:val="0"/>
            <w:pBdr>
              <w:top w:val="nil"/>
              <w:left w:val="nil"/>
              <w:bottom w:val="nil"/>
              <w:right w:val="nil"/>
              <w:between w:val="nil"/>
            </w:pBdr>
          </w:pPr>
        </w:pPrChange>
      </w:pPr>
      <w:del w:id="4953" w:author="Cristiano de Menezes Feu" w:date="2022-11-21T08:33:00Z">
        <w:r w:rsidDel="00E631A1">
          <w:rPr>
            <w:color w:val="000000"/>
          </w:rPr>
          <w:delText>§ 2º A inscrição dos oradores será feita na Mesa, em caráter pessoal e intransferível, em livro próprio, das oito às treze horas e trinta minutos, diariamente, assegurada a preferência aos que não hajam falado nas cinco sessões anteriores.</w:delText>
        </w:r>
      </w:del>
    </w:p>
    <w:p w14:paraId="00000965" w14:textId="5C9CA859" w:rsidR="003D183A" w:rsidDel="00E631A1" w:rsidRDefault="008B7924" w:rsidP="00E631A1">
      <w:pPr>
        <w:widowControl w:val="0"/>
        <w:pBdr>
          <w:top w:val="nil"/>
          <w:left w:val="nil"/>
          <w:bottom w:val="nil"/>
          <w:right w:val="nil"/>
          <w:between w:val="nil"/>
        </w:pBdr>
        <w:spacing w:before="0" w:after="113"/>
        <w:ind w:left="567" w:firstLine="0"/>
        <w:jc w:val="center"/>
        <w:rPr>
          <w:del w:id="4954" w:author="Cristiano de Menezes Feu" w:date="2022-11-21T08:33:00Z"/>
          <w:b/>
          <w:color w:val="005583"/>
          <w:sz w:val="20"/>
          <w:szCs w:val="20"/>
        </w:rPr>
        <w:pPrChange w:id="4955" w:author="Cristiano de Menezes Feu" w:date="2022-11-21T08:33:00Z">
          <w:pPr>
            <w:widowControl w:val="0"/>
            <w:pBdr>
              <w:top w:val="nil"/>
              <w:left w:val="nil"/>
              <w:bottom w:val="nil"/>
              <w:right w:val="nil"/>
              <w:between w:val="nil"/>
            </w:pBdr>
            <w:spacing w:before="0" w:after="113"/>
            <w:ind w:left="567" w:firstLine="0"/>
          </w:pPr>
        </w:pPrChange>
      </w:pPr>
      <w:del w:id="4956" w:author="Cristiano de Menezes Feu" w:date="2022-11-21T08:33:00Z">
        <w:r w:rsidDel="00E631A1">
          <w:rPr>
            <w:b/>
            <w:color w:val="005583"/>
            <w:sz w:val="20"/>
            <w:szCs w:val="20"/>
          </w:rPr>
          <w:delText>QO</w:delText>
        </w:r>
        <w:r w:rsidDel="00E631A1">
          <w:rPr>
            <w:color w:val="005583"/>
            <w:sz w:val="20"/>
            <w:szCs w:val="20"/>
          </w:rPr>
          <w:delText xml:space="preserve"> 6/2003 – “Informa que, mesmo que o discurso seja dado como lido ao microfone ou encaminhado à Mesa, os Deputados perdem a preferência para falar no Pequeno Expediente, assegurada aos parlamentares que não falaram nas cinco últimas sessões; comunica, no entanto, que o prazo de cinco sessões não será computado se o parlamentar der como lido seu discurso durante o Grande Expediente [...]”.</w:delText>
        </w:r>
      </w:del>
    </w:p>
    <w:p w14:paraId="00000966" w14:textId="285F15E6" w:rsidR="003D183A" w:rsidDel="00E631A1" w:rsidRDefault="008B7924" w:rsidP="00E631A1">
      <w:pPr>
        <w:widowControl w:val="0"/>
        <w:pBdr>
          <w:top w:val="nil"/>
          <w:left w:val="nil"/>
          <w:bottom w:val="nil"/>
          <w:right w:val="nil"/>
          <w:between w:val="nil"/>
        </w:pBdr>
        <w:spacing w:before="0" w:after="113"/>
        <w:ind w:left="567" w:firstLine="0"/>
        <w:jc w:val="center"/>
        <w:rPr>
          <w:del w:id="4957" w:author="Cristiano de Menezes Feu" w:date="2022-11-21T08:33:00Z"/>
          <w:color w:val="005583"/>
          <w:sz w:val="20"/>
          <w:szCs w:val="20"/>
        </w:rPr>
        <w:pPrChange w:id="4958" w:author="Cristiano de Menezes Feu" w:date="2022-11-21T08:33:00Z">
          <w:pPr>
            <w:widowControl w:val="0"/>
            <w:pBdr>
              <w:top w:val="nil"/>
              <w:left w:val="nil"/>
              <w:bottom w:val="nil"/>
              <w:right w:val="nil"/>
              <w:between w:val="nil"/>
            </w:pBdr>
            <w:spacing w:before="0" w:after="113"/>
            <w:ind w:left="567" w:firstLine="0"/>
          </w:pPr>
        </w:pPrChange>
      </w:pPr>
      <w:del w:id="4959" w:author="Cristiano de Menezes Feu" w:date="2022-11-21T08:33:00Z">
        <w:r w:rsidDel="00E631A1">
          <w:rPr>
            <w:b/>
            <w:color w:val="005583"/>
            <w:sz w:val="20"/>
            <w:szCs w:val="20"/>
          </w:rPr>
          <w:delText>Prática:</w:delText>
        </w:r>
        <w:r w:rsidDel="00E631A1">
          <w:rPr>
            <w:color w:val="005583"/>
            <w:sz w:val="20"/>
            <w:szCs w:val="20"/>
          </w:rPr>
          <w:delText xml:space="preserve"> apesar do disposto na QO 6/2003, o Deputado que encaminha o discurso à Mesa, sem usar o microfone, não perde a preferência.</w:delText>
        </w:r>
      </w:del>
    </w:p>
    <w:p w14:paraId="00000967" w14:textId="0F2AB902" w:rsidR="003D183A" w:rsidDel="00E631A1" w:rsidRDefault="008B7924" w:rsidP="00E631A1">
      <w:pPr>
        <w:widowControl w:val="0"/>
        <w:pBdr>
          <w:top w:val="nil"/>
          <w:left w:val="nil"/>
          <w:bottom w:val="nil"/>
          <w:right w:val="nil"/>
          <w:between w:val="nil"/>
        </w:pBdr>
        <w:ind w:firstLine="0"/>
        <w:jc w:val="center"/>
        <w:rPr>
          <w:del w:id="4960" w:author="Cristiano de Menezes Feu" w:date="2022-11-21T08:33:00Z"/>
          <w:color w:val="000000"/>
        </w:rPr>
        <w:pPrChange w:id="4961" w:author="Cristiano de Menezes Feu" w:date="2022-11-21T08:33:00Z">
          <w:pPr>
            <w:widowControl w:val="0"/>
            <w:pBdr>
              <w:top w:val="nil"/>
              <w:left w:val="nil"/>
              <w:bottom w:val="nil"/>
              <w:right w:val="nil"/>
              <w:between w:val="nil"/>
            </w:pBdr>
          </w:pPr>
        </w:pPrChange>
      </w:pPr>
      <w:del w:id="4962" w:author="Cristiano de Menezes Feu" w:date="2022-11-21T08:33:00Z">
        <w:r w:rsidDel="00E631A1">
          <w:rPr>
            <w:color w:val="000000"/>
          </w:rPr>
          <w:delText>§ 3º O Deputado que, chamado a ocupar o microfone, não se apresentar, perderá a prerrogativa a que se refere o parágrafo anterior.</w:delText>
        </w:r>
      </w:del>
    </w:p>
    <w:p w14:paraId="00000968" w14:textId="56DA884A" w:rsidR="003D183A" w:rsidDel="00E631A1" w:rsidRDefault="008B7924" w:rsidP="00E631A1">
      <w:pPr>
        <w:widowControl w:val="0"/>
        <w:pBdr>
          <w:top w:val="nil"/>
          <w:left w:val="nil"/>
          <w:bottom w:val="nil"/>
          <w:right w:val="nil"/>
          <w:between w:val="nil"/>
        </w:pBdr>
        <w:ind w:firstLine="0"/>
        <w:jc w:val="center"/>
        <w:rPr>
          <w:del w:id="4963" w:author="Cristiano de Menezes Feu" w:date="2022-11-21T08:33:00Z"/>
          <w:color w:val="000000"/>
        </w:rPr>
        <w:pPrChange w:id="4964" w:author="Cristiano de Menezes Feu" w:date="2022-11-21T08:33:00Z">
          <w:pPr>
            <w:widowControl w:val="0"/>
            <w:pBdr>
              <w:top w:val="nil"/>
              <w:left w:val="nil"/>
              <w:bottom w:val="nil"/>
              <w:right w:val="nil"/>
              <w:between w:val="nil"/>
            </w:pBdr>
          </w:pPr>
        </w:pPrChange>
      </w:pPr>
      <w:del w:id="4965" w:author="Cristiano de Menezes Feu" w:date="2022-11-21T08:33:00Z">
        <w:r w:rsidDel="00E631A1">
          <w:rPr>
            <w:color w:val="000000"/>
          </w:rPr>
          <w:delText>§ 4º As inscrições que não puderem ser atendidas em virtude do levantamento ou não realização da sessão transferir-se-ão para a sessão ordinária seguinte.</w:delText>
        </w:r>
      </w:del>
    </w:p>
    <w:p w14:paraId="00000969" w14:textId="18EFB4F1" w:rsidR="003D183A" w:rsidDel="00E631A1" w:rsidRDefault="008B7924" w:rsidP="00E631A1">
      <w:pPr>
        <w:widowControl w:val="0"/>
        <w:pBdr>
          <w:top w:val="nil"/>
          <w:left w:val="nil"/>
          <w:bottom w:val="nil"/>
          <w:right w:val="nil"/>
          <w:between w:val="nil"/>
        </w:pBdr>
        <w:ind w:firstLine="0"/>
        <w:jc w:val="center"/>
        <w:rPr>
          <w:del w:id="4966" w:author="Cristiano de Menezes Feu" w:date="2022-11-21T08:33:00Z"/>
          <w:rFonts w:ascii="ClearSans-Bold" w:eastAsia="ClearSans-Bold" w:hAnsi="ClearSans-Bold" w:cs="ClearSans-Bold"/>
          <w:b/>
          <w:color w:val="005583"/>
          <w:sz w:val="24"/>
          <w:szCs w:val="24"/>
          <w:vertAlign w:val="superscript"/>
        </w:rPr>
        <w:pPrChange w:id="4967" w:author="Cristiano de Menezes Feu" w:date="2022-11-21T08:33:00Z">
          <w:pPr>
            <w:widowControl w:val="0"/>
            <w:pBdr>
              <w:top w:val="nil"/>
              <w:left w:val="nil"/>
              <w:bottom w:val="nil"/>
              <w:right w:val="nil"/>
              <w:between w:val="nil"/>
            </w:pBdr>
            <w:ind w:firstLine="0"/>
            <w:jc w:val="center"/>
          </w:pPr>
        </w:pPrChange>
      </w:pPr>
      <w:del w:id="4968" w:author="Cristiano de Menezes Feu" w:date="2022-11-21T08:33:00Z">
        <w:r w:rsidDel="00E631A1">
          <w:rPr>
            <w:rFonts w:ascii="ClearSans-Bold" w:eastAsia="ClearSans-Bold" w:hAnsi="ClearSans-Bold" w:cs="ClearSans-Bold"/>
            <w:b/>
            <w:color w:val="000000"/>
            <w:sz w:val="24"/>
            <w:szCs w:val="24"/>
          </w:rPr>
          <w:delText>Seção II</w:delText>
        </w:r>
        <w:r w:rsidDel="00E631A1">
          <w:rPr>
            <w:rFonts w:ascii="ClearSans-Bold" w:eastAsia="ClearSans-Bold" w:hAnsi="ClearSans-Bold" w:cs="ClearSans-Bold"/>
            <w:b/>
            <w:color w:val="000000"/>
            <w:sz w:val="24"/>
            <w:szCs w:val="24"/>
          </w:rPr>
          <w:br/>
          <w:delText>Da Ordem do Dia</w:delText>
        </w:r>
        <w:r w:rsidDel="00E631A1">
          <w:rPr>
            <w:rFonts w:ascii="ClearSans-Bold" w:eastAsia="ClearSans-Bold" w:hAnsi="ClearSans-Bold" w:cs="ClearSans-Bold"/>
            <w:color w:val="005583"/>
            <w:sz w:val="24"/>
            <w:szCs w:val="24"/>
            <w:vertAlign w:val="superscript"/>
          </w:rPr>
          <w:footnoteReference w:id="227"/>
        </w:r>
      </w:del>
    </w:p>
    <w:p w14:paraId="0000096A" w14:textId="1280A3E0" w:rsidR="003D183A" w:rsidDel="00E631A1" w:rsidRDefault="008B7924" w:rsidP="00E631A1">
      <w:pPr>
        <w:widowControl w:val="0"/>
        <w:pBdr>
          <w:top w:val="nil"/>
          <w:left w:val="nil"/>
          <w:bottom w:val="nil"/>
          <w:right w:val="nil"/>
          <w:between w:val="nil"/>
        </w:pBdr>
        <w:spacing w:before="0" w:after="113"/>
        <w:ind w:firstLine="0"/>
        <w:jc w:val="center"/>
        <w:rPr>
          <w:del w:id="4972" w:author="Cristiano de Menezes Feu" w:date="2022-11-21T08:33:00Z"/>
          <w:color w:val="005583"/>
          <w:sz w:val="20"/>
          <w:szCs w:val="20"/>
        </w:rPr>
        <w:pPrChange w:id="4973" w:author="Cristiano de Menezes Feu" w:date="2022-11-21T08:33:00Z">
          <w:pPr>
            <w:widowControl w:val="0"/>
            <w:pBdr>
              <w:top w:val="nil"/>
              <w:left w:val="nil"/>
              <w:bottom w:val="nil"/>
              <w:right w:val="nil"/>
              <w:between w:val="nil"/>
            </w:pBdr>
            <w:spacing w:before="0" w:after="113"/>
            <w:ind w:firstLine="0"/>
            <w:jc w:val="center"/>
          </w:pPr>
        </w:pPrChange>
      </w:pPr>
      <w:del w:id="4974" w:author="Cristiano de Menezes Feu" w:date="2022-11-21T08:33:00Z">
        <w:r w:rsidDel="00E631A1">
          <w:rPr>
            <w:color w:val="005583"/>
            <w:sz w:val="20"/>
            <w:szCs w:val="20"/>
          </w:rPr>
          <w:delText>Art. 66, III.</w:delText>
        </w:r>
      </w:del>
    </w:p>
    <w:p w14:paraId="0000096B" w14:textId="2AA4C8A4" w:rsidR="003D183A" w:rsidDel="00E631A1" w:rsidRDefault="008B7924" w:rsidP="00E631A1">
      <w:pPr>
        <w:widowControl w:val="0"/>
        <w:pBdr>
          <w:top w:val="nil"/>
          <w:left w:val="nil"/>
          <w:bottom w:val="nil"/>
          <w:right w:val="nil"/>
          <w:between w:val="nil"/>
        </w:pBdr>
        <w:ind w:firstLine="0"/>
        <w:jc w:val="center"/>
        <w:rPr>
          <w:del w:id="4975" w:author="Cristiano de Menezes Feu" w:date="2022-11-21T08:33:00Z"/>
          <w:rFonts w:ascii="ClearSans-Bold" w:eastAsia="ClearSans-Bold" w:hAnsi="ClearSans-Bold" w:cs="ClearSans-Bold"/>
          <w:b/>
          <w:color w:val="000000"/>
        </w:rPr>
        <w:pPrChange w:id="4976" w:author="Cristiano de Menezes Feu" w:date="2022-11-21T08:33:00Z">
          <w:pPr>
            <w:widowControl w:val="0"/>
            <w:pBdr>
              <w:top w:val="nil"/>
              <w:left w:val="nil"/>
              <w:bottom w:val="nil"/>
              <w:right w:val="nil"/>
              <w:between w:val="nil"/>
            </w:pBdr>
          </w:pPr>
        </w:pPrChange>
      </w:pPr>
      <w:del w:id="4977" w:author="Cristiano de Menezes Feu" w:date="2022-11-21T08:33:00Z">
        <w:r w:rsidDel="00E631A1">
          <w:rPr>
            <w:rFonts w:ascii="ClearSans-Bold" w:eastAsia="ClearSans-Bold" w:hAnsi="ClearSans-Bold" w:cs="ClearSans-Bold"/>
            <w:b/>
            <w:color w:val="000000"/>
          </w:rPr>
          <w:delText>Art. 82</w:delText>
        </w:r>
        <w:r w:rsidDel="00E631A1">
          <w:rPr>
            <w:color w:val="000000"/>
          </w:rPr>
          <w:delText>. Às onze ou às dezesseis horas, conforme o caso, passar-se-á a tratar da matéria destinada à Ordem do Dia, sendo previamente verificado o número de Deputados presentes no recinto do Plenário, através do sistema eletrônico, para o mesmo efeito do que prescreve o § 5º deste artigo.</w:delText>
        </w:r>
        <w:r w:rsidDel="00E631A1">
          <w:rPr>
            <w:color w:val="005583"/>
            <w:vertAlign w:val="superscript"/>
          </w:rPr>
          <w:footnoteReference w:id="228"/>
        </w:r>
        <w:r w:rsidDel="00E631A1">
          <w:rPr>
            <w:color w:val="000000"/>
          </w:rPr>
          <w:delText xml:space="preserve"> </w:delText>
        </w:r>
      </w:del>
    </w:p>
    <w:p w14:paraId="0000096C" w14:textId="5E827759" w:rsidR="003D183A" w:rsidDel="00E631A1" w:rsidRDefault="008B7924" w:rsidP="00E631A1">
      <w:pPr>
        <w:widowControl w:val="0"/>
        <w:pBdr>
          <w:top w:val="nil"/>
          <w:left w:val="nil"/>
          <w:bottom w:val="nil"/>
          <w:right w:val="nil"/>
          <w:between w:val="nil"/>
        </w:pBdr>
        <w:spacing w:before="0" w:after="113"/>
        <w:ind w:left="567" w:firstLine="0"/>
        <w:jc w:val="center"/>
        <w:rPr>
          <w:del w:id="4981" w:author="Cristiano de Menezes Feu" w:date="2022-11-21T08:33:00Z"/>
          <w:rFonts w:ascii="ClearSans-Bold" w:eastAsia="ClearSans-Bold" w:hAnsi="ClearSans-Bold" w:cs="ClearSans-Bold"/>
          <w:b/>
          <w:color w:val="005583"/>
          <w:sz w:val="20"/>
          <w:szCs w:val="20"/>
        </w:rPr>
        <w:pPrChange w:id="4982" w:author="Cristiano de Menezes Feu" w:date="2022-11-21T08:33:00Z">
          <w:pPr>
            <w:widowControl w:val="0"/>
            <w:pBdr>
              <w:top w:val="nil"/>
              <w:left w:val="nil"/>
              <w:bottom w:val="nil"/>
              <w:right w:val="nil"/>
              <w:between w:val="nil"/>
            </w:pBdr>
            <w:spacing w:before="0" w:after="113"/>
            <w:ind w:left="567" w:firstLine="0"/>
          </w:pPr>
        </w:pPrChange>
      </w:pPr>
      <w:del w:id="4983" w:author="Cristiano de Menezes Feu" w:date="2022-11-21T08:33:00Z">
        <w:r w:rsidDel="00E631A1">
          <w:rPr>
            <w:color w:val="005583"/>
            <w:sz w:val="20"/>
            <w:szCs w:val="20"/>
          </w:rPr>
          <w:delText>Art. 66, III; art. 66, § 2º.</w:delText>
        </w:r>
      </w:del>
    </w:p>
    <w:p w14:paraId="0000096D" w14:textId="2BCC2C2E" w:rsidR="003D183A" w:rsidDel="00E631A1" w:rsidRDefault="008B7924" w:rsidP="00E631A1">
      <w:pPr>
        <w:widowControl w:val="0"/>
        <w:pBdr>
          <w:top w:val="nil"/>
          <w:left w:val="nil"/>
          <w:bottom w:val="nil"/>
          <w:right w:val="nil"/>
          <w:between w:val="nil"/>
        </w:pBdr>
        <w:spacing w:before="0" w:after="113"/>
        <w:ind w:left="567" w:firstLine="0"/>
        <w:jc w:val="center"/>
        <w:rPr>
          <w:del w:id="4984" w:author="Cristiano de Menezes Feu" w:date="2022-11-21T08:33:00Z"/>
          <w:color w:val="005583"/>
          <w:sz w:val="20"/>
          <w:szCs w:val="20"/>
        </w:rPr>
        <w:pPrChange w:id="4985" w:author="Cristiano de Menezes Feu" w:date="2022-11-21T08:33:00Z">
          <w:pPr>
            <w:widowControl w:val="0"/>
            <w:pBdr>
              <w:top w:val="nil"/>
              <w:left w:val="nil"/>
              <w:bottom w:val="nil"/>
              <w:right w:val="nil"/>
              <w:between w:val="nil"/>
            </w:pBdr>
            <w:spacing w:before="0" w:after="113"/>
            <w:ind w:left="567" w:firstLine="0"/>
          </w:pPr>
        </w:pPrChange>
      </w:pPr>
      <w:del w:id="4986"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a alteração do art. 65, promovida pela Resolução nº 19/2012, relativa às sessões ordinárias, eliminou a previsão de Ordem do Dia às 11h nas sessões das sextas-feiras.</w:delText>
        </w:r>
      </w:del>
    </w:p>
    <w:p w14:paraId="0000096E" w14:textId="517DB9B7" w:rsidR="003D183A" w:rsidDel="00E631A1" w:rsidRDefault="008B7924" w:rsidP="00E631A1">
      <w:pPr>
        <w:widowControl w:val="0"/>
        <w:pBdr>
          <w:top w:val="nil"/>
          <w:left w:val="nil"/>
          <w:bottom w:val="nil"/>
          <w:right w:val="nil"/>
          <w:between w:val="nil"/>
        </w:pBdr>
        <w:ind w:firstLine="0"/>
        <w:jc w:val="center"/>
        <w:rPr>
          <w:del w:id="4987" w:author="Cristiano de Menezes Feu" w:date="2022-11-21T08:33:00Z"/>
          <w:color w:val="000000"/>
        </w:rPr>
        <w:pPrChange w:id="4988" w:author="Cristiano de Menezes Feu" w:date="2022-11-21T08:33:00Z">
          <w:pPr>
            <w:widowControl w:val="0"/>
            <w:pBdr>
              <w:top w:val="nil"/>
              <w:left w:val="nil"/>
              <w:bottom w:val="nil"/>
              <w:right w:val="nil"/>
              <w:between w:val="nil"/>
            </w:pBdr>
          </w:pPr>
        </w:pPrChange>
      </w:pPr>
      <w:del w:id="4989" w:author="Cristiano de Menezes Feu" w:date="2022-11-21T08:33:00Z">
        <w:r w:rsidDel="00E631A1">
          <w:rPr>
            <w:color w:val="000000"/>
          </w:rPr>
          <w:delText xml:space="preserve">§ 1º O Presidente dará conhecimento da existência de projetos de lei: </w:delText>
        </w:r>
      </w:del>
    </w:p>
    <w:p w14:paraId="0000096F" w14:textId="366AE467" w:rsidR="003D183A" w:rsidDel="00E631A1" w:rsidRDefault="008B7924" w:rsidP="00E631A1">
      <w:pPr>
        <w:widowControl w:val="0"/>
        <w:pBdr>
          <w:top w:val="nil"/>
          <w:left w:val="nil"/>
          <w:bottom w:val="nil"/>
          <w:right w:val="nil"/>
          <w:between w:val="nil"/>
        </w:pBdr>
        <w:ind w:firstLine="0"/>
        <w:jc w:val="center"/>
        <w:rPr>
          <w:del w:id="4990" w:author="Cristiano de Menezes Feu" w:date="2022-11-21T08:33:00Z"/>
          <w:color w:val="000000"/>
        </w:rPr>
        <w:pPrChange w:id="4991" w:author="Cristiano de Menezes Feu" w:date="2022-11-21T08:33:00Z">
          <w:pPr>
            <w:widowControl w:val="0"/>
            <w:pBdr>
              <w:top w:val="nil"/>
              <w:left w:val="nil"/>
              <w:bottom w:val="nil"/>
              <w:right w:val="nil"/>
              <w:between w:val="nil"/>
            </w:pBdr>
          </w:pPr>
        </w:pPrChange>
      </w:pPr>
      <w:del w:id="4992" w:author="Cristiano de Menezes Feu" w:date="2022-11-21T08:33:00Z">
        <w:r w:rsidDel="00E631A1">
          <w:rPr>
            <w:color w:val="000000"/>
          </w:rPr>
          <w:delText xml:space="preserve">I - constantes da pauta e aprovados conclusivamente pelas Comissões Permanentes ou Especiais, para efeito de eventual apresentação do recurso previsto no § 2º do art. 132; </w:delText>
        </w:r>
      </w:del>
    </w:p>
    <w:p w14:paraId="00000970" w14:textId="681AF725" w:rsidR="003D183A" w:rsidDel="00E631A1" w:rsidRDefault="008B7924" w:rsidP="00E631A1">
      <w:pPr>
        <w:widowControl w:val="0"/>
        <w:pBdr>
          <w:top w:val="nil"/>
          <w:left w:val="nil"/>
          <w:bottom w:val="nil"/>
          <w:right w:val="nil"/>
          <w:between w:val="nil"/>
        </w:pBdr>
        <w:spacing w:before="0" w:after="113"/>
        <w:ind w:left="567" w:firstLine="0"/>
        <w:jc w:val="center"/>
        <w:rPr>
          <w:del w:id="4993" w:author="Cristiano de Menezes Feu" w:date="2022-11-21T08:33:00Z"/>
          <w:b/>
          <w:color w:val="005583"/>
          <w:sz w:val="20"/>
          <w:szCs w:val="20"/>
        </w:rPr>
        <w:pPrChange w:id="4994" w:author="Cristiano de Menezes Feu" w:date="2022-11-21T08:33:00Z">
          <w:pPr>
            <w:widowControl w:val="0"/>
            <w:pBdr>
              <w:top w:val="nil"/>
              <w:left w:val="nil"/>
              <w:bottom w:val="nil"/>
              <w:right w:val="nil"/>
              <w:between w:val="nil"/>
            </w:pBdr>
            <w:spacing w:before="0" w:after="113"/>
            <w:ind w:left="567" w:firstLine="0"/>
          </w:pPr>
        </w:pPrChange>
      </w:pPr>
      <w:del w:id="4995" w:author="Cristiano de Menezes Feu" w:date="2022-11-21T08:33:00Z">
        <w:r w:rsidDel="00E631A1">
          <w:rPr>
            <w:color w:val="005583"/>
            <w:sz w:val="20"/>
            <w:szCs w:val="20"/>
          </w:rPr>
          <w:delText>Art. 17, I, p; art. 24, II.</w:delText>
        </w:r>
      </w:del>
    </w:p>
    <w:p w14:paraId="00000971" w14:textId="4E156B6C" w:rsidR="003D183A" w:rsidDel="00E631A1" w:rsidRDefault="008B7924" w:rsidP="00E631A1">
      <w:pPr>
        <w:widowControl w:val="0"/>
        <w:pBdr>
          <w:top w:val="nil"/>
          <w:left w:val="nil"/>
          <w:bottom w:val="nil"/>
          <w:right w:val="nil"/>
          <w:between w:val="nil"/>
        </w:pBdr>
        <w:spacing w:before="0" w:after="113"/>
        <w:ind w:left="567" w:firstLine="0"/>
        <w:jc w:val="center"/>
        <w:rPr>
          <w:del w:id="4996" w:author="Cristiano de Menezes Feu" w:date="2022-11-21T08:33:00Z"/>
          <w:color w:val="005583"/>
          <w:sz w:val="20"/>
          <w:szCs w:val="20"/>
        </w:rPr>
        <w:pPrChange w:id="4997" w:author="Cristiano de Menezes Feu" w:date="2022-11-21T08:33:00Z">
          <w:pPr>
            <w:widowControl w:val="0"/>
            <w:pBdr>
              <w:top w:val="nil"/>
              <w:left w:val="nil"/>
              <w:bottom w:val="nil"/>
              <w:right w:val="nil"/>
              <w:between w:val="nil"/>
            </w:pBdr>
            <w:spacing w:before="0" w:after="113"/>
            <w:ind w:left="567" w:firstLine="0"/>
          </w:pPr>
        </w:pPrChange>
      </w:pPr>
      <w:del w:id="4998" w:author="Cristiano de Menezes Feu" w:date="2022-11-21T08:33:00Z">
        <w:r w:rsidDel="00E631A1">
          <w:rPr>
            <w:b/>
            <w:color w:val="005583"/>
            <w:sz w:val="20"/>
            <w:szCs w:val="20"/>
          </w:rPr>
          <w:delText>Prática:</w:delText>
        </w:r>
        <w:r w:rsidDel="00E631A1">
          <w:rPr>
            <w:color w:val="005583"/>
            <w:sz w:val="20"/>
            <w:szCs w:val="20"/>
          </w:rPr>
          <w:delText xml:space="preserve"> o conhecimento dos projetos conclusivos aprovados ou rejeitados nas Comissões é dado nos Avisos da Ordem do Dia e na página da tramitação eletrônica da proposição, para efeito de eventual apresentação do recurso. </w:delText>
        </w:r>
      </w:del>
    </w:p>
    <w:p w14:paraId="00000972" w14:textId="36A27F82" w:rsidR="003D183A" w:rsidDel="00E631A1" w:rsidRDefault="008B7924" w:rsidP="00E631A1">
      <w:pPr>
        <w:widowControl w:val="0"/>
        <w:pBdr>
          <w:top w:val="nil"/>
          <w:left w:val="nil"/>
          <w:bottom w:val="nil"/>
          <w:right w:val="nil"/>
          <w:between w:val="nil"/>
        </w:pBdr>
        <w:ind w:firstLine="0"/>
        <w:jc w:val="center"/>
        <w:rPr>
          <w:del w:id="4999" w:author="Cristiano de Menezes Feu" w:date="2022-11-21T08:33:00Z"/>
          <w:color w:val="000000"/>
        </w:rPr>
        <w:pPrChange w:id="5000" w:author="Cristiano de Menezes Feu" w:date="2022-11-21T08:33:00Z">
          <w:pPr>
            <w:widowControl w:val="0"/>
            <w:pBdr>
              <w:top w:val="nil"/>
              <w:left w:val="nil"/>
              <w:bottom w:val="nil"/>
              <w:right w:val="nil"/>
              <w:between w:val="nil"/>
            </w:pBdr>
          </w:pPr>
        </w:pPrChange>
      </w:pPr>
      <w:del w:id="5001" w:author="Cristiano de Menezes Feu" w:date="2022-11-21T08:33:00Z">
        <w:r w:rsidDel="00E631A1">
          <w:rPr>
            <w:color w:val="000000"/>
          </w:rPr>
          <w:delText>II - sujeitos à deliberação do Plenário, para o caso de oferecimento de emendas, na forma do art. 120.</w:delText>
        </w:r>
      </w:del>
    </w:p>
    <w:p w14:paraId="00000973" w14:textId="1DE69FF4" w:rsidR="003D183A" w:rsidDel="00E631A1" w:rsidRDefault="008B7924" w:rsidP="00E631A1">
      <w:pPr>
        <w:widowControl w:val="0"/>
        <w:pBdr>
          <w:top w:val="nil"/>
          <w:left w:val="nil"/>
          <w:bottom w:val="nil"/>
          <w:right w:val="nil"/>
          <w:between w:val="nil"/>
        </w:pBdr>
        <w:ind w:firstLine="0"/>
        <w:jc w:val="center"/>
        <w:rPr>
          <w:del w:id="5002" w:author="Cristiano de Menezes Feu" w:date="2022-11-21T08:33:00Z"/>
          <w:rFonts w:ascii="ClearSans-Bold" w:eastAsia="ClearSans-Bold" w:hAnsi="ClearSans-Bold" w:cs="ClearSans-Bold"/>
          <w:b/>
          <w:color w:val="005583"/>
          <w:vertAlign w:val="superscript"/>
        </w:rPr>
        <w:pPrChange w:id="5003" w:author="Cristiano de Menezes Feu" w:date="2022-11-21T08:33:00Z">
          <w:pPr>
            <w:widowControl w:val="0"/>
            <w:pBdr>
              <w:top w:val="nil"/>
              <w:left w:val="nil"/>
              <w:bottom w:val="nil"/>
              <w:right w:val="nil"/>
              <w:between w:val="nil"/>
            </w:pBdr>
          </w:pPr>
        </w:pPrChange>
      </w:pPr>
      <w:del w:id="5004" w:author="Cristiano de Menezes Feu" w:date="2022-11-21T08:33:00Z">
        <w:r w:rsidDel="00E631A1">
          <w:rPr>
            <w:color w:val="000000"/>
          </w:rPr>
          <w:delText>§ 2º Havendo matéria a ser votada e número legal para deliberar, proceder-se-á imediatamente à votação, interrompendo-se o orador que estiver na tribuna.</w:delText>
        </w:r>
        <w:r w:rsidDel="00E631A1">
          <w:rPr>
            <w:color w:val="005583"/>
            <w:vertAlign w:val="superscript"/>
          </w:rPr>
          <w:footnoteReference w:id="229"/>
        </w:r>
      </w:del>
    </w:p>
    <w:p w14:paraId="00000974" w14:textId="2C3F87A8" w:rsidR="003D183A" w:rsidDel="00E631A1" w:rsidRDefault="008B7924" w:rsidP="00E631A1">
      <w:pPr>
        <w:widowControl w:val="0"/>
        <w:pBdr>
          <w:top w:val="nil"/>
          <w:left w:val="nil"/>
          <w:bottom w:val="nil"/>
          <w:right w:val="nil"/>
          <w:between w:val="nil"/>
        </w:pBdr>
        <w:spacing w:before="0" w:after="113"/>
        <w:ind w:left="567" w:firstLine="0"/>
        <w:jc w:val="center"/>
        <w:rPr>
          <w:del w:id="5008" w:author="Cristiano de Menezes Feu" w:date="2022-11-21T08:33:00Z"/>
          <w:b/>
          <w:color w:val="005583"/>
          <w:sz w:val="20"/>
          <w:szCs w:val="20"/>
        </w:rPr>
        <w:pPrChange w:id="5009" w:author="Cristiano de Menezes Feu" w:date="2022-11-21T08:33:00Z">
          <w:pPr>
            <w:widowControl w:val="0"/>
            <w:pBdr>
              <w:top w:val="nil"/>
              <w:left w:val="nil"/>
              <w:bottom w:val="nil"/>
              <w:right w:val="nil"/>
              <w:between w:val="nil"/>
            </w:pBdr>
            <w:spacing w:before="0" w:after="113"/>
            <w:ind w:left="567" w:firstLine="0"/>
          </w:pPr>
        </w:pPrChange>
      </w:pPr>
      <w:del w:id="5010" w:author="Cristiano de Menezes Feu" w:date="2022-11-21T08:33:00Z">
        <w:r w:rsidDel="00E631A1">
          <w:rPr>
            <w:color w:val="005583"/>
            <w:sz w:val="20"/>
            <w:szCs w:val="20"/>
          </w:rPr>
          <w:delText>Art. 83; art. 183.</w:delText>
        </w:r>
      </w:del>
    </w:p>
    <w:p w14:paraId="00000975" w14:textId="179BD373" w:rsidR="003D183A" w:rsidDel="00E631A1" w:rsidRDefault="008B7924" w:rsidP="00E631A1">
      <w:pPr>
        <w:widowControl w:val="0"/>
        <w:pBdr>
          <w:top w:val="nil"/>
          <w:left w:val="nil"/>
          <w:bottom w:val="nil"/>
          <w:right w:val="nil"/>
          <w:between w:val="nil"/>
        </w:pBdr>
        <w:spacing w:before="0" w:after="113"/>
        <w:ind w:left="567" w:firstLine="0"/>
        <w:jc w:val="center"/>
        <w:rPr>
          <w:del w:id="5011" w:author="Cristiano de Menezes Feu" w:date="2022-11-21T08:33:00Z"/>
          <w:color w:val="005583"/>
          <w:sz w:val="20"/>
          <w:szCs w:val="20"/>
        </w:rPr>
        <w:pPrChange w:id="5012" w:author="Cristiano de Menezes Feu" w:date="2022-11-21T08:33:00Z">
          <w:pPr>
            <w:widowControl w:val="0"/>
            <w:pBdr>
              <w:top w:val="nil"/>
              <w:left w:val="nil"/>
              <w:bottom w:val="nil"/>
              <w:right w:val="nil"/>
              <w:between w:val="nil"/>
            </w:pBdr>
            <w:spacing w:before="0" w:after="113"/>
            <w:ind w:left="567" w:firstLine="0"/>
          </w:pPr>
        </w:pPrChange>
      </w:pPr>
      <w:del w:id="5013" w:author="Cristiano de Menezes Feu" w:date="2022-11-21T08:33:00Z">
        <w:r w:rsidDel="00E631A1">
          <w:rPr>
            <w:b/>
            <w:color w:val="005583"/>
            <w:sz w:val="20"/>
            <w:szCs w:val="20"/>
          </w:rPr>
          <w:delText>Prática 1:</w:delText>
        </w:r>
        <w:r w:rsidDel="00E631A1">
          <w:rPr>
            <w:color w:val="005583"/>
            <w:sz w:val="20"/>
            <w:szCs w:val="20"/>
          </w:rPr>
          <w:delText xml:space="preserve"> mesmo havendo número legal para deliberar e matéria a ser votada, a Ordem do Dia se inicia a critério do Presidente.</w:delText>
        </w:r>
      </w:del>
    </w:p>
    <w:p w14:paraId="00000976" w14:textId="32201B5C" w:rsidR="003D183A" w:rsidDel="00E631A1" w:rsidRDefault="008B7924" w:rsidP="00E631A1">
      <w:pPr>
        <w:widowControl w:val="0"/>
        <w:pBdr>
          <w:top w:val="nil"/>
          <w:left w:val="nil"/>
          <w:bottom w:val="nil"/>
          <w:right w:val="nil"/>
          <w:between w:val="nil"/>
        </w:pBdr>
        <w:spacing w:before="0" w:after="113"/>
        <w:ind w:left="567" w:firstLine="0"/>
        <w:jc w:val="center"/>
        <w:rPr>
          <w:del w:id="5014" w:author="Cristiano de Menezes Feu" w:date="2022-11-21T08:33:00Z"/>
          <w:color w:val="005583"/>
          <w:sz w:val="20"/>
          <w:szCs w:val="20"/>
        </w:rPr>
        <w:pPrChange w:id="5015" w:author="Cristiano de Menezes Feu" w:date="2022-11-21T08:33:00Z">
          <w:pPr>
            <w:widowControl w:val="0"/>
            <w:pBdr>
              <w:top w:val="nil"/>
              <w:left w:val="nil"/>
              <w:bottom w:val="nil"/>
              <w:right w:val="nil"/>
              <w:between w:val="nil"/>
            </w:pBdr>
            <w:spacing w:before="0" w:after="113"/>
            <w:ind w:left="567" w:firstLine="0"/>
          </w:pPr>
        </w:pPrChange>
      </w:pPr>
      <w:del w:id="5016" w:author="Cristiano de Menezes Feu" w:date="2022-11-21T08:33:00Z">
        <w:r w:rsidDel="00E631A1">
          <w:rPr>
            <w:b/>
            <w:color w:val="005583"/>
            <w:sz w:val="20"/>
            <w:szCs w:val="20"/>
          </w:rPr>
          <w:delText>Pratica 2:</w:delText>
        </w:r>
        <w:r w:rsidDel="00E631A1">
          <w:rPr>
            <w:color w:val="005583"/>
            <w:sz w:val="20"/>
            <w:szCs w:val="20"/>
          </w:rPr>
          <w:delText xml:space="preserve"> No caso de votação de matéria que exige quórum qualificado, a votação só se inicia após alcançado, no painel, o quórum mínimo exigido para sua aprovação. Exemplo: PEC 61/2011.</w:delText>
        </w:r>
      </w:del>
    </w:p>
    <w:p w14:paraId="00000977" w14:textId="3B24B56D" w:rsidR="003D183A" w:rsidDel="00E631A1" w:rsidRDefault="008B7924" w:rsidP="00E631A1">
      <w:pPr>
        <w:widowControl w:val="0"/>
        <w:pBdr>
          <w:top w:val="nil"/>
          <w:left w:val="nil"/>
          <w:bottom w:val="nil"/>
          <w:right w:val="nil"/>
          <w:between w:val="nil"/>
        </w:pBdr>
        <w:ind w:firstLine="0"/>
        <w:jc w:val="center"/>
        <w:rPr>
          <w:del w:id="5017" w:author="Cristiano de Menezes Feu" w:date="2022-11-21T08:33:00Z"/>
          <w:rFonts w:ascii="ClearSans-Bold" w:eastAsia="ClearSans-Bold" w:hAnsi="ClearSans-Bold" w:cs="ClearSans-Bold"/>
          <w:b/>
          <w:color w:val="000000"/>
        </w:rPr>
        <w:pPrChange w:id="5018" w:author="Cristiano de Menezes Feu" w:date="2022-11-21T08:33:00Z">
          <w:pPr>
            <w:widowControl w:val="0"/>
            <w:pBdr>
              <w:top w:val="nil"/>
              <w:left w:val="nil"/>
              <w:bottom w:val="nil"/>
              <w:right w:val="nil"/>
              <w:between w:val="nil"/>
            </w:pBdr>
          </w:pPr>
        </w:pPrChange>
      </w:pPr>
      <w:del w:id="5019" w:author="Cristiano de Menezes Feu" w:date="2022-11-21T08:33:00Z">
        <w:r w:rsidDel="00E631A1">
          <w:rPr>
            <w:color w:val="000000"/>
          </w:rPr>
          <w:delText>§ 3º Não havendo matéria a ser votada, ou se inexistir quórum para votação, ou, ainda, se sobrevier a falta de quórum durante a Ordem do Dia, o Presidente anunciará o debate das matérias em discussão.</w:delText>
        </w:r>
        <w:r w:rsidDel="00E631A1">
          <w:rPr>
            <w:color w:val="005583"/>
            <w:vertAlign w:val="superscript"/>
          </w:rPr>
          <w:footnoteReference w:id="230"/>
        </w:r>
        <w:r w:rsidDel="00E631A1">
          <w:rPr>
            <w:color w:val="000000"/>
          </w:rPr>
          <w:delText xml:space="preserve"> </w:delText>
        </w:r>
      </w:del>
    </w:p>
    <w:p w14:paraId="00000978" w14:textId="5C6CFE25" w:rsidR="003D183A" w:rsidDel="00E631A1" w:rsidRDefault="008B7924" w:rsidP="00E631A1">
      <w:pPr>
        <w:widowControl w:val="0"/>
        <w:pBdr>
          <w:top w:val="nil"/>
          <w:left w:val="nil"/>
          <w:bottom w:val="nil"/>
          <w:right w:val="nil"/>
          <w:between w:val="nil"/>
        </w:pBdr>
        <w:spacing w:before="0" w:after="113"/>
        <w:ind w:left="567" w:firstLine="0"/>
        <w:jc w:val="center"/>
        <w:rPr>
          <w:del w:id="5023" w:author="Cristiano de Menezes Feu" w:date="2022-11-21T08:33:00Z"/>
          <w:b/>
          <w:color w:val="005583"/>
          <w:sz w:val="20"/>
          <w:szCs w:val="20"/>
        </w:rPr>
        <w:pPrChange w:id="5024" w:author="Cristiano de Menezes Feu" w:date="2022-11-21T08:33:00Z">
          <w:pPr>
            <w:widowControl w:val="0"/>
            <w:pBdr>
              <w:top w:val="nil"/>
              <w:left w:val="nil"/>
              <w:bottom w:val="nil"/>
              <w:right w:val="nil"/>
              <w:between w:val="nil"/>
            </w:pBdr>
            <w:spacing w:before="0" w:after="113"/>
            <w:ind w:left="567" w:firstLine="0"/>
          </w:pPr>
        </w:pPrChange>
      </w:pPr>
      <w:del w:id="5025" w:author="Cristiano de Menezes Feu" w:date="2022-11-21T08:33:00Z">
        <w:r w:rsidDel="00E631A1">
          <w:rPr>
            <w:color w:val="005583"/>
            <w:sz w:val="20"/>
            <w:szCs w:val="20"/>
          </w:rPr>
          <w:delText>Art. 159, § 4º, I; art. 174, § 1º.</w:delText>
        </w:r>
      </w:del>
    </w:p>
    <w:p w14:paraId="00000979" w14:textId="0BDEABA1" w:rsidR="003D183A" w:rsidDel="00E631A1" w:rsidRDefault="008B7924" w:rsidP="00E631A1">
      <w:pPr>
        <w:widowControl w:val="0"/>
        <w:pBdr>
          <w:top w:val="nil"/>
          <w:left w:val="nil"/>
          <w:bottom w:val="nil"/>
          <w:right w:val="nil"/>
          <w:between w:val="nil"/>
        </w:pBdr>
        <w:spacing w:before="0" w:after="113"/>
        <w:ind w:left="567" w:firstLine="0"/>
        <w:jc w:val="center"/>
        <w:rPr>
          <w:del w:id="5026" w:author="Cristiano de Menezes Feu" w:date="2022-11-21T08:33:00Z"/>
          <w:b/>
          <w:color w:val="005583"/>
          <w:sz w:val="20"/>
          <w:szCs w:val="20"/>
        </w:rPr>
        <w:pPrChange w:id="5027" w:author="Cristiano de Menezes Feu" w:date="2022-11-21T08:33:00Z">
          <w:pPr>
            <w:widowControl w:val="0"/>
            <w:pBdr>
              <w:top w:val="nil"/>
              <w:left w:val="nil"/>
              <w:bottom w:val="nil"/>
              <w:right w:val="nil"/>
              <w:between w:val="nil"/>
            </w:pBdr>
            <w:spacing w:before="0" w:after="113"/>
            <w:ind w:left="567" w:firstLine="0"/>
          </w:pPr>
        </w:pPrChange>
      </w:pPr>
      <w:del w:id="5028" w:author="Cristiano de Menezes Feu" w:date="2022-11-21T08:33:00Z">
        <w:r w:rsidDel="00E631A1">
          <w:rPr>
            <w:b/>
            <w:color w:val="005583"/>
            <w:sz w:val="20"/>
            <w:szCs w:val="20"/>
          </w:rPr>
          <w:delText>QO</w:delText>
        </w:r>
        <w:r w:rsidDel="00E631A1">
          <w:rPr>
            <w:color w:val="005583"/>
            <w:sz w:val="20"/>
            <w:szCs w:val="20"/>
          </w:rPr>
          <w:delText xml:space="preserve"> 391/2018 – Reafirma o entendimento constante das QO 45/2015 e 366/2017 no sentido de que, no caso do § 3º do art. 82, se iniciada a discussão por falta de quórum ficam prejudicados os requerimentos de retirada de pauta e de adiamento da discussão. Decisão contrária à QO 260/2008.</w:delText>
        </w:r>
        <w:r w:rsidDel="00E631A1">
          <w:rPr>
            <w:color w:val="005583"/>
            <w:sz w:val="20"/>
            <w:szCs w:val="20"/>
            <w:vertAlign w:val="superscript"/>
          </w:rPr>
          <w:footnoteReference w:id="231"/>
        </w:r>
      </w:del>
    </w:p>
    <w:p w14:paraId="0000097A" w14:textId="626BC0B8" w:rsidR="003D183A" w:rsidDel="00E631A1" w:rsidRDefault="008B7924" w:rsidP="00E631A1">
      <w:pPr>
        <w:widowControl w:val="0"/>
        <w:pBdr>
          <w:top w:val="nil"/>
          <w:left w:val="nil"/>
          <w:bottom w:val="nil"/>
          <w:right w:val="nil"/>
          <w:between w:val="nil"/>
        </w:pBdr>
        <w:spacing w:before="0" w:after="113"/>
        <w:ind w:left="567" w:firstLine="0"/>
        <w:jc w:val="center"/>
        <w:rPr>
          <w:del w:id="5032" w:author="Cristiano de Menezes Feu" w:date="2022-11-21T08:33:00Z"/>
          <w:color w:val="005583"/>
          <w:sz w:val="20"/>
          <w:szCs w:val="20"/>
        </w:rPr>
        <w:pPrChange w:id="5033" w:author="Cristiano de Menezes Feu" w:date="2022-11-21T08:33:00Z">
          <w:pPr>
            <w:widowControl w:val="0"/>
            <w:pBdr>
              <w:top w:val="nil"/>
              <w:left w:val="nil"/>
              <w:bottom w:val="nil"/>
              <w:right w:val="nil"/>
              <w:between w:val="nil"/>
            </w:pBdr>
            <w:spacing w:before="0" w:after="113"/>
            <w:ind w:left="567" w:firstLine="0"/>
          </w:pPr>
        </w:pPrChange>
      </w:pPr>
      <w:del w:id="5034" w:author="Cristiano de Menezes Feu" w:date="2022-11-21T08:33:00Z">
        <w:r w:rsidDel="00E631A1">
          <w:rPr>
            <w:b/>
            <w:color w:val="005583"/>
            <w:sz w:val="20"/>
            <w:szCs w:val="20"/>
          </w:rPr>
          <w:delText>QO</w:delText>
        </w:r>
        <w:r w:rsidDel="00E631A1">
          <w:rPr>
            <w:color w:val="005583"/>
            <w:sz w:val="20"/>
            <w:szCs w:val="20"/>
          </w:rPr>
          <w:delText xml:space="preserve"> 534/2009 – Mesmo iniciado o debate das matérias, a orientação de bancada não poderá ocorrer antes de se alcançar o quórum para deliberação.</w:delText>
        </w:r>
      </w:del>
    </w:p>
    <w:p w14:paraId="0000097B" w14:textId="3CA38C0E" w:rsidR="003D183A" w:rsidDel="00E631A1" w:rsidRDefault="008B7924" w:rsidP="00E631A1">
      <w:pPr>
        <w:widowControl w:val="0"/>
        <w:pBdr>
          <w:top w:val="nil"/>
          <w:left w:val="nil"/>
          <w:bottom w:val="nil"/>
          <w:right w:val="nil"/>
          <w:between w:val="nil"/>
        </w:pBdr>
        <w:ind w:firstLine="0"/>
        <w:jc w:val="center"/>
        <w:rPr>
          <w:del w:id="5035" w:author="Cristiano de Menezes Feu" w:date="2022-11-21T08:33:00Z"/>
          <w:rFonts w:ascii="ClearSans-Bold" w:eastAsia="ClearSans-Bold" w:hAnsi="ClearSans-Bold" w:cs="ClearSans-Bold"/>
          <w:b/>
          <w:color w:val="000000"/>
        </w:rPr>
        <w:pPrChange w:id="5036" w:author="Cristiano de Menezes Feu" w:date="2022-11-21T08:33:00Z">
          <w:pPr>
            <w:widowControl w:val="0"/>
            <w:pBdr>
              <w:top w:val="nil"/>
              <w:left w:val="nil"/>
              <w:bottom w:val="nil"/>
              <w:right w:val="nil"/>
              <w:between w:val="nil"/>
            </w:pBdr>
          </w:pPr>
        </w:pPrChange>
      </w:pPr>
      <w:del w:id="5037" w:author="Cristiano de Menezes Feu" w:date="2022-11-21T08:33:00Z">
        <w:r w:rsidDel="00E631A1">
          <w:rPr>
            <w:color w:val="000000"/>
          </w:rPr>
          <w:delText>§ 4º Encerrado o Grande Expediente, será aberto o prazo de 10 (dez) minutos para apresentação de proposições, ou solicitação de apoiamento eletrônico a elas, que se resumirá à leitura das ementas.</w:delText>
        </w:r>
        <w:r w:rsidDel="00E631A1">
          <w:rPr>
            <w:color w:val="005583"/>
            <w:vertAlign w:val="superscript"/>
          </w:rPr>
          <w:footnoteReference w:id="232"/>
        </w:r>
        <w:r w:rsidDel="00E631A1">
          <w:rPr>
            <w:color w:val="000000"/>
          </w:rPr>
          <w:delText xml:space="preserve"> </w:delText>
        </w:r>
      </w:del>
    </w:p>
    <w:p w14:paraId="0000097C" w14:textId="77F2D8E3" w:rsidR="003D183A" w:rsidDel="00E631A1" w:rsidRDefault="008B7924" w:rsidP="00E631A1">
      <w:pPr>
        <w:widowControl w:val="0"/>
        <w:pBdr>
          <w:top w:val="nil"/>
          <w:left w:val="nil"/>
          <w:bottom w:val="nil"/>
          <w:right w:val="nil"/>
          <w:between w:val="nil"/>
        </w:pBdr>
        <w:spacing w:before="0" w:after="113"/>
        <w:ind w:left="567" w:firstLine="0"/>
        <w:jc w:val="center"/>
        <w:rPr>
          <w:del w:id="5041" w:author="Cristiano de Menezes Feu" w:date="2022-11-21T08:33:00Z"/>
          <w:b/>
          <w:color w:val="005583"/>
          <w:sz w:val="20"/>
          <w:szCs w:val="20"/>
        </w:rPr>
        <w:pPrChange w:id="5042" w:author="Cristiano de Menezes Feu" w:date="2022-11-21T08:33:00Z">
          <w:pPr>
            <w:widowControl w:val="0"/>
            <w:pBdr>
              <w:top w:val="nil"/>
              <w:left w:val="nil"/>
              <w:bottom w:val="nil"/>
              <w:right w:val="nil"/>
              <w:between w:val="nil"/>
            </w:pBdr>
            <w:spacing w:before="0" w:after="113"/>
            <w:ind w:left="567" w:firstLine="0"/>
          </w:pPr>
        </w:pPrChange>
      </w:pPr>
      <w:del w:id="5043" w:author="Cristiano de Menezes Feu" w:date="2022-11-21T08:33:00Z">
        <w:r w:rsidDel="00E631A1">
          <w:rPr>
            <w:color w:val="005583"/>
            <w:sz w:val="20"/>
            <w:szCs w:val="20"/>
          </w:rPr>
          <w:delText>Art. 66, II; art. 101.</w:delText>
        </w:r>
      </w:del>
    </w:p>
    <w:p w14:paraId="0000097D" w14:textId="710024A5" w:rsidR="003D183A" w:rsidDel="00E631A1" w:rsidRDefault="008B7924" w:rsidP="00E631A1">
      <w:pPr>
        <w:widowControl w:val="0"/>
        <w:pBdr>
          <w:top w:val="nil"/>
          <w:left w:val="nil"/>
          <w:bottom w:val="nil"/>
          <w:right w:val="nil"/>
          <w:between w:val="nil"/>
        </w:pBdr>
        <w:spacing w:before="0" w:after="113"/>
        <w:ind w:left="567" w:firstLine="0"/>
        <w:jc w:val="center"/>
        <w:rPr>
          <w:del w:id="5044" w:author="Cristiano de Menezes Feu" w:date="2022-11-21T08:33:00Z"/>
          <w:color w:val="005583"/>
          <w:sz w:val="20"/>
          <w:szCs w:val="20"/>
        </w:rPr>
        <w:pPrChange w:id="5045" w:author="Cristiano de Menezes Feu" w:date="2022-11-21T08:33:00Z">
          <w:pPr>
            <w:widowControl w:val="0"/>
            <w:pBdr>
              <w:top w:val="nil"/>
              <w:left w:val="nil"/>
              <w:bottom w:val="nil"/>
              <w:right w:val="nil"/>
              <w:between w:val="nil"/>
            </w:pBdr>
            <w:spacing w:before="0" w:after="113"/>
            <w:ind w:left="567" w:firstLine="0"/>
          </w:pPr>
        </w:pPrChange>
      </w:pPr>
      <w:del w:id="5046" w:author="Cristiano de Menezes Feu" w:date="2022-11-21T08:33:00Z">
        <w:r w:rsidDel="00E631A1">
          <w:rPr>
            <w:b/>
            <w:color w:val="005583"/>
            <w:sz w:val="20"/>
            <w:szCs w:val="20"/>
          </w:rPr>
          <w:delText>Prática:</w:delText>
        </w:r>
        <w:r w:rsidDel="00E631A1">
          <w:rPr>
            <w:color w:val="005583"/>
            <w:sz w:val="20"/>
            <w:szCs w:val="20"/>
          </w:rPr>
          <w:delText xml:space="preserve"> o anúncio da apresentação de proposições por parlamentares durante a sessão pode ocorrer a qualquer momento, mediante autorização do Presidente.</w:delText>
        </w:r>
      </w:del>
    </w:p>
    <w:p w14:paraId="0000097E" w14:textId="3D309FEF" w:rsidR="003D183A" w:rsidDel="00E631A1" w:rsidRDefault="008B7924" w:rsidP="00E631A1">
      <w:pPr>
        <w:widowControl w:val="0"/>
        <w:pBdr>
          <w:top w:val="nil"/>
          <w:left w:val="nil"/>
          <w:bottom w:val="nil"/>
          <w:right w:val="nil"/>
          <w:between w:val="nil"/>
        </w:pBdr>
        <w:ind w:firstLine="0"/>
        <w:jc w:val="center"/>
        <w:rPr>
          <w:del w:id="5047" w:author="Cristiano de Menezes Feu" w:date="2022-11-21T08:33:00Z"/>
          <w:rFonts w:ascii="ClearSans-Bold" w:eastAsia="ClearSans-Bold" w:hAnsi="ClearSans-Bold" w:cs="ClearSans-Bold"/>
          <w:b/>
          <w:color w:val="000000"/>
        </w:rPr>
        <w:pPrChange w:id="5048" w:author="Cristiano de Menezes Feu" w:date="2022-11-21T08:33:00Z">
          <w:pPr>
            <w:widowControl w:val="0"/>
            <w:pBdr>
              <w:top w:val="nil"/>
              <w:left w:val="nil"/>
              <w:bottom w:val="nil"/>
              <w:right w:val="nil"/>
              <w:between w:val="nil"/>
            </w:pBdr>
          </w:pPr>
        </w:pPrChange>
      </w:pPr>
      <w:del w:id="5049" w:author="Cristiano de Menezes Feu" w:date="2022-11-21T08:33:00Z">
        <w:r w:rsidDel="00E631A1">
          <w:rPr>
            <w:color w:val="000000"/>
          </w:rPr>
          <w:delText>§ 5º Ocorrendo verificação de votação e comprovando-se presenças suficientes em Plenário, o Presidente determinará a atribuição de faltas aos ausentes, para os efeitos legais.</w:delText>
        </w:r>
      </w:del>
    </w:p>
    <w:p w14:paraId="0000097F" w14:textId="48912E0E" w:rsidR="003D183A" w:rsidDel="00E631A1" w:rsidRDefault="008B7924" w:rsidP="00E631A1">
      <w:pPr>
        <w:widowControl w:val="0"/>
        <w:pBdr>
          <w:top w:val="nil"/>
          <w:left w:val="nil"/>
          <w:bottom w:val="nil"/>
          <w:right w:val="nil"/>
          <w:between w:val="nil"/>
        </w:pBdr>
        <w:spacing w:before="0" w:after="113"/>
        <w:ind w:left="567" w:firstLine="0"/>
        <w:jc w:val="center"/>
        <w:rPr>
          <w:del w:id="5050" w:author="Cristiano de Menezes Feu" w:date="2022-11-21T08:33:00Z"/>
          <w:b/>
          <w:color w:val="005583"/>
          <w:sz w:val="20"/>
          <w:szCs w:val="20"/>
        </w:rPr>
        <w:pPrChange w:id="5051" w:author="Cristiano de Menezes Feu" w:date="2022-11-21T08:33:00Z">
          <w:pPr>
            <w:widowControl w:val="0"/>
            <w:pBdr>
              <w:top w:val="nil"/>
              <w:left w:val="nil"/>
              <w:bottom w:val="nil"/>
              <w:right w:val="nil"/>
              <w:between w:val="nil"/>
            </w:pBdr>
            <w:spacing w:before="0" w:after="113"/>
            <w:ind w:left="567" w:firstLine="0"/>
          </w:pPr>
        </w:pPrChange>
      </w:pPr>
      <w:del w:id="5052" w:author="Cristiano de Menezes Feu" w:date="2022-11-21T08:33:00Z">
        <w:r w:rsidDel="00E631A1">
          <w:rPr>
            <w:color w:val="005583"/>
            <w:sz w:val="20"/>
            <w:szCs w:val="20"/>
          </w:rPr>
          <w:delText xml:space="preserve">Art. 114, VIII; art. 185, §§ 1º e 3º. </w:delText>
        </w:r>
      </w:del>
    </w:p>
    <w:p w14:paraId="00000980" w14:textId="73558A33" w:rsidR="003D183A" w:rsidDel="00E631A1" w:rsidRDefault="008B7924" w:rsidP="00E631A1">
      <w:pPr>
        <w:widowControl w:val="0"/>
        <w:pBdr>
          <w:top w:val="nil"/>
          <w:left w:val="nil"/>
          <w:bottom w:val="nil"/>
          <w:right w:val="nil"/>
          <w:between w:val="nil"/>
        </w:pBdr>
        <w:spacing w:before="0" w:after="113"/>
        <w:ind w:left="567" w:firstLine="0"/>
        <w:jc w:val="center"/>
        <w:rPr>
          <w:del w:id="5053" w:author="Cristiano de Menezes Feu" w:date="2022-11-21T08:33:00Z"/>
          <w:color w:val="005583"/>
          <w:sz w:val="20"/>
          <w:szCs w:val="20"/>
        </w:rPr>
        <w:pPrChange w:id="5054" w:author="Cristiano de Menezes Feu" w:date="2022-11-21T08:33:00Z">
          <w:pPr>
            <w:widowControl w:val="0"/>
            <w:pBdr>
              <w:top w:val="nil"/>
              <w:left w:val="nil"/>
              <w:bottom w:val="nil"/>
              <w:right w:val="nil"/>
              <w:between w:val="nil"/>
            </w:pBdr>
            <w:spacing w:before="0" w:after="113"/>
            <w:ind w:left="567" w:firstLine="0"/>
          </w:pPr>
        </w:pPrChange>
      </w:pPr>
      <w:del w:id="5055" w:author="Cristiano de Menezes Feu" w:date="2022-11-21T08:33:00Z">
        <w:r w:rsidDel="00E631A1">
          <w:rPr>
            <w:b/>
            <w:color w:val="005583"/>
            <w:sz w:val="20"/>
            <w:szCs w:val="20"/>
          </w:rPr>
          <w:delText>Ato da Mesa</w:delText>
        </w:r>
        <w:r w:rsidDel="00E631A1">
          <w:rPr>
            <w:color w:val="005583"/>
            <w:sz w:val="20"/>
            <w:szCs w:val="20"/>
          </w:rPr>
          <w:delText xml:space="preserve"> nº 66/2010 – Dispõe sobre o registro de comparecimento dos Deputados.</w:delText>
        </w:r>
      </w:del>
    </w:p>
    <w:p w14:paraId="00000981" w14:textId="0CB86A09" w:rsidR="003D183A" w:rsidDel="00E631A1" w:rsidRDefault="008B7924" w:rsidP="00E631A1">
      <w:pPr>
        <w:widowControl w:val="0"/>
        <w:pBdr>
          <w:top w:val="nil"/>
          <w:left w:val="nil"/>
          <w:bottom w:val="nil"/>
          <w:right w:val="nil"/>
          <w:between w:val="nil"/>
        </w:pBdr>
        <w:spacing w:before="0" w:after="113"/>
        <w:ind w:left="567" w:firstLine="0"/>
        <w:jc w:val="center"/>
        <w:rPr>
          <w:del w:id="5056" w:author="Cristiano de Menezes Feu" w:date="2022-11-21T08:33:00Z"/>
          <w:color w:val="005583"/>
          <w:sz w:val="20"/>
          <w:szCs w:val="20"/>
        </w:rPr>
        <w:pPrChange w:id="5057" w:author="Cristiano de Menezes Feu" w:date="2022-11-21T08:33:00Z">
          <w:pPr>
            <w:widowControl w:val="0"/>
            <w:pBdr>
              <w:top w:val="nil"/>
              <w:left w:val="nil"/>
              <w:bottom w:val="nil"/>
              <w:right w:val="nil"/>
              <w:between w:val="nil"/>
            </w:pBdr>
            <w:spacing w:before="0" w:after="113"/>
            <w:ind w:left="567" w:firstLine="0"/>
          </w:pPr>
        </w:pPrChange>
      </w:pPr>
      <w:del w:id="5058" w:author="Cristiano de Menezes Feu" w:date="2022-11-21T08:33:00Z">
        <w:r w:rsidDel="00E631A1">
          <w:rPr>
            <w:b/>
            <w:color w:val="005583"/>
            <w:sz w:val="20"/>
            <w:szCs w:val="20"/>
          </w:rPr>
          <w:delText>Decisões da Mesa</w:delText>
        </w:r>
        <w:r w:rsidDel="00E631A1">
          <w:rPr>
            <w:color w:val="005583"/>
            <w:sz w:val="20"/>
            <w:szCs w:val="20"/>
          </w:rPr>
          <w:delText xml:space="preserve"> de 11/2/2015, de 25/2/2015, de 18/06/2015 e 02/09/2015: estabelecem que, nas sessões deliberativas e nas votações da Casa, somente os membros da Mesa Diretora, os Líderes de Partido, os ex-Presidentes da Casa, o Procurador Parlamentar, o Corregedor, o Ouvidor-Geral, os Presidentes Nacionais de Partidos com liderança na Casa, o Secretário de Comunicação Social e o Secretário de Relações Internacionais, terão as ausências justificadas, não gerando efeitos administrativos.</w:delText>
        </w:r>
      </w:del>
    </w:p>
    <w:p w14:paraId="00000982" w14:textId="7CCA0596" w:rsidR="003D183A" w:rsidDel="00E631A1" w:rsidRDefault="008B7924" w:rsidP="00E631A1">
      <w:pPr>
        <w:widowControl w:val="0"/>
        <w:pBdr>
          <w:top w:val="nil"/>
          <w:left w:val="nil"/>
          <w:bottom w:val="nil"/>
          <w:right w:val="nil"/>
          <w:between w:val="nil"/>
        </w:pBdr>
        <w:ind w:firstLine="0"/>
        <w:jc w:val="center"/>
        <w:rPr>
          <w:del w:id="5059" w:author="Cristiano de Menezes Feu" w:date="2022-11-21T08:33:00Z"/>
          <w:rFonts w:ascii="ClearSans-Bold" w:eastAsia="ClearSans-Bold" w:hAnsi="ClearSans-Bold" w:cs="ClearSans-Bold"/>
          <w:b/>
          <w:color w:val="000000"/>
        </w:rPr>
        <w:pPrChange w:id="5060" w:author="Cristiano de Menezes Feu" w:date="2022-11-21T08:33:00Z">
          <w:pPr>
            <w:widowControl w:val="0"/>
            <w:pBdr>
              <w:top w:val="nil"/>
              <w:left w:val="nil"/>
              <w:bottom w:val="nil"/>
              <w:right w:val="nil"/>
              <w:between w:val="nil"/>
            </w:pBdr>
          </w:pPr>
        </w:pPrChange>
      </w:pPr>
      <w:del w:id="5061" w:author="Cristiano de Menezes Feu" w:date="2022-11-21T08:33:00Z">
        <w:r w:rsidDel="00E631A1">
          <w:rPr>
            <w:color w:val="000000"/>
          </w:rPr>
          <w:delText>§ 6º A ausência às votações equipara-se, para todos os efeitos, à ausência às sessões, ressalvada a que se verificar a título de obstrução parlamentar legítima, assim considerada a que for aprovada pelas bancadas ou suas Lideranças e comunicada à Mesa.</w:delText>
        </w:r>
      </w:del>
    </w:p>
    <w:p w14:paraId="00000983" w14:textId="13D23BBB" w:rsidR="003D183A" w:rsidDel="00E631A1" w:rsidRDefault="008B7924" w:rsidP="00E631A1">
      <w:pPr>
        <w:widowControl w:val="0"/>
        <w:pBdr>
          <w:top w:val="nil"/>
          <w:left w:val="nil"/>
          <w:bottom w:val="nil"/>
          <w:right w:val="nil"/>
          <w:between w:val="nil"/>
        </w:pBdr>
        <w:spacing w:before="0" w:after="113"/>
        <w:ind w:left="567" w:firstLine="0"/>
        <w:jc w:val="center"/>
        <w:rPr>
          <w:del w:id="5062" w:author="Cristiano de Menezes Feu" w:date="2022-11-21T08:33:00Z"/>
          <w:b/>
          <w:color w:val="005583"/>
          <w:sz w:val="20"/>
          <w:szCs w:val="20"/>
        </w:rPr>
        <w:pPrChange w:id="5063" w:author="Cristiano de Menezes Feu" w:date="2022-11-21T08:33:00Z">
          <w:pPr>
            <w:widowControl w:val="0"/>
            <w:pBdr>
              <w:top w:val="nil"/>
              <w:left w:val="nil"/>
              <w:bottom w:val="nil"/>
              <w:right w:val="nil"/>
              <w:between w:val="nil"/>
            </w:pBdr>
            <w:spacing w:before="0" w:after="113"/>
            <w:ind w:left="567" w:firstLine="0"/>
          </w:pPr>
        </w:pPrChange>
      </w:pPr>
      <w:del w:id="5064" w:author="Cristiano de Menezes Feu" w:date="2022-11-21T08:33:00Z">
        <w:r w:rsidDel="00E631A1">
          <w:rPr>
            <w:color w:val="005583"/>
            <w:sz w:val="20"/>
            <w:szCs w:val="20"/>
          </w:rPr>
          <w:delText>Art. 79, § 3º; art. 180, § 7º.</w:delText>
        </w:r>
      </w:del>
    </w:p>
    <w:p w14:paraId="00000984" w14:textId="5E98F7FF" w:rsidR="003D183A" w:rsidDel="00E631A1" w:rsidRDefault="008B7924" w:rsidP="00E631A1">
      <w:pPr>
        <w:widowControl w:val="0"/>
        <w:pBdr>
          <w:top w:val="nil"/>
          <w:left w:val="nil"/>
          <w:bottom w:val="nil"/>
          <w:right w:val="nil"/>
          <w:between w:val="nil"/>
        </w:pBdr>
        <w:spacing w:before="0" w:after="113"/>
        <w:ind w:left="567" w:firstLine="0"/>
        <w:jc w:val="center"/>
        <w:rPr>
          <w:del w:id="5065" w:author="Cristiano de Menezes Feu" w:date="2022-11-21T08:33:00Z"/>
          <w:b/>
          <w:color w:val="005583"/>
          <w:sz w:val="20"/>
          <w:szCs w:val="20"/>
        </w:rPr>
        <w:pPrChange w:id="5066" w:author="Cristiano de Menezes Feu" w:date="2022-11-21T08:33:00Z">
          <w:pPr>
            <w:widowControl w:val="0"/>
            <w:pBdr>
              <w:top w:val="nil"/>
              <w:left w:val="nil"/>
              <w:bottom w:val="nil"/>
              <w:right w:val="nil"/>
              <w:between w:val="nil"/>
            </w:pBdr>
            <w:spacing w:before="0" w:after="113"/>
            <w:ind w:left="567" w:firstLine="0"/>
          </w:pPr>
        </w:pPrChange>
      </w:pPr>
      <w:del w:id="5067" w:author="Cristiano de Menezes Feu" w:date="2022-11-21T08:33:00Z">
        <w:r w:rsidDel="00E631A1">
          <w:rPr>
            <w:b/>
            <w:color w:val="005583"/>
            <w:sz w:val="20"/>
            <w:szCs w:val="20"/>
          </w:rPr>
          <w:delText>QO</w:delText>
        </w:r>
        <w:r w:rsidDel="00E631A1">
          <w:rPr>
            <w:color w:val="005583"/>
            <w:sz w:val="20"/>
            <w:szCs w:val="20"/>
          </w:rPr>
          <w:delText xml:space="preserve"> 386/2017 – Reafirma o entendimento constante da QO 352/2017 no sentido de que, “se o partido registrar a obstrução e o Deputado tiver dado presença nessa sessão e não votar a obstrução nessa votação, não está caracterizada a falta para efeito administrativo da presença dele”. Decidiu contrariamente à QO 17/2015.</w:delText>
        </w:r>
        <w:r w:rsidDel="00E631A1">
          <w:rPr>
            <w:color w:val="005583"/>
            <w:sz w:val="20"/>
            <w:szCs w:val="20"/>
            <w:vertAlign w:val="superscript"/>
          </w:rPr>
          <w:footnoteReference w:id="233"/>
        </w:r>
      </w:del>
    </w:p>
    <w:p w14:paraId="00000985" w14:textId="267FB06A" w:rsidR="003D183A" w:rsidDel="00E631A1" w:rsidRDefault="008B7924" w:rsidP="00E631A1">
      <w:pPr>
        <w:widowControl w:val="0"/>
        <w:pBdr>
          <w:top w:val="nil"/>
          <w:left w:val="nil"/>
          <w:bottom w:val="nil"/>
          <w:right w:val="nil"/>
          <w:between w:val="nil"/>
        </w:pBdr>
        <w:spacing w:before="0" w:after="113"/>
        <w:ind w:left="567" w:firstLine="0"/>
        <w:jc w:val="center"/>
        <w:rPr>
          <w:del w:id="5071" w:author="Cristiano de Menezes Feu" w:date="2022-11-21T08:33:00Z"/>
          <w:b/>
          <w:color w:val="005583"/>
          <w:sz w:val="20"/>
          <w:szCs w:val="20"/>
        </w:rPr>
        <w:pPrChange w:id="5072" w:author="Cristiano de Menezes Feu" w:date="2022-11-21T08:33:00Z">
          <w:pPr>
            <w:widowControl w:val="0"/>
            <w:pBdr>
              <w:top w:val="nil"/>
              <w:left w:val="nil"/>
              <w:bottom w:val="nil"/>
              <w:right w:val="nil"/>
              <w:between w:val="nil"/>
            </w:pBdr>
            <w:spacing w:before="0" w:after="113"/>
            <w:ind w:left="567" w:firstLine="0"/>
          </w:pPr>
        </w:pPrChange>
      </w:pPr>
      <w:del w:id="5073" w:author="Cristiano de Menezes Feu" w:date="2022-11-21T08:33:00Z">
        <w:r w:rsidDel="00E631A1">
          <w:rPr>
            <w:b/>
            <w:color w:val="005583"/>
            <w:sz w:val="20"/>
            <w:szCs w:val="20"/>
          </w:rPr>
          <w:delText>QO</w:delText>
        </w:r>
        <w:r w:rsidDel="00E631A1">
          <w:rPr>
            <w:color w:val="005583"/>
            <w:sz w:val="20"/>
            <w:szCs w:val="20"/>
          </w:rPr>
          <w:delText xml:space="preserve"> 35/2015 – Esclarece que, quando o Presidente decide consolidar as votações, o Deputado que registrou voto na última votação será considerado como presente em todas as votações anteriores. Quando não consolidar, a falta será considerada para cada votação e “[...] para aqueles que não votaram não adianta vir ao microfone e dizer que acompanhou o Partido, porque a ausência à votação, com base no art. 82, § 6º do RICD, equivale à ausência à sessão”.</w:delText>
        </w:r>
      </w:del>
    </w:p>
    <w:p w14:paraId="00000986" w14:textId="1648D2B9" w:rsidR="003D183A" w:rsidDel="00E631A1" w:rsidRDefault="008B7924" w:rsidP="00E631A1">
      <w:pPr>
        <w:widowControl w:val="0"/>
        <w:pBdr>
          <w:top w:val="nil"/>
          <w:left w:val="nil"/>
          <w:bottom w:val="nil"/>
          <w:right w:val="nil"/>
          <w:between w:val="nil"/>
        </w:pBdr>
        <w:spacing w:before="0" w:after="113"/>
        <w:ind w:left="567" w:firstLine="0"/>
        <w:jc w:val="center"/>
        <w:rPr>
          <w:del w:id="5074" w:author="Cristiano de Menezes Feu" w:date="2022-11-21T08:33:00Z"/>
          <w:b/>
          <w:color w:val="005583"/>
          <w:sz w:val="20"/>
          <w:szCs w:val="20"/>
        </w:rPr>
        <w:pPrChange w:id="5075" w:author="Cristiano de Menezes Feu" w:date="2022-11-21T08:33:00Z">
          <w:pPr>
            <w:widowControl w:val="0"/>
            <w:pBdr>
              <w:top w:val="nil"/>
              <w:left w:val="nil"/>
              <w:bottom w:val="nil"/>
              <w:right w:val="nil"/>
              <w:between w:val="nil"/>
            </w:pBdr>
            <w:spacing w:before="0" w:after="113"/>
            <w:ind w:left="567" w:firstLine="0"/>
          </w:pPr>
        </w:pPrChange>
      </w:pPr>
      <w:del w:id="5076" w:author="Cristiano de Menezes Feu" w:date="2022-11-21T08:33:00Z">
        <w:r w:rsidDel="00E631A1">
          <w:rPr>
            <w:b/>
            <w:color w:val="005583"/>
            <w:sz w:val="20"/>
            <w:szCs w:val="20"/>
          </w:rPr>
          <w:delText>QO</w:delText>
        </w:r>
        <w:r w:rsidDel="00E631A1">
          <w:rPr>
            <w:color w:val="005583"/>
            <w:sz w:val="20"/>
            <w:szCs w:val="20"/>
          </w:rPr>
          <w:delText xml:space="preserve"> 265/2013 – Reafirma o entendimento constante da QO 200/2012 no sentido de que é prerrogativa do Presidente determinar o registro de presença do Deputado que, não tendo registrado presença, usar da palavra, uma vez que regimentalmente “a obstrução é às votações, e não à sessão”. </w:delText>
        </w:r>
      </w:del>
    </w:p>
    <w:p w14:paraId="00000987" w14:textId="3B79DF66" w:rsidR="003D183A" w:rsidDel="00E631A1" w:rsidRDefault="008B7924" w:rsidP="00E631A1">
      <w:pPr>
        <w:widowControl w:val="0"/>
        <w:pBdr>
          <w:top w:val="nil"/>
          <w:left w:val="nil"/>
          <w:bottom w:val="nil"/>
          <w:right w:val="nil"/>
          <w:between w:val="nil"/>
        </w:pBdr>
        <w:spacing w:before="0" w:after="113"/>
        <w:ind w:left="567" w:firstLine="0"/>
        <w:jc w:val="center"/>
        <w:rPr>
          <w:del w:id="5077" w:author="Cristiano de Menezes Feu" w:date="2022-11-21T08:33:00Z"/>
          <w:b/>
          <w:color w:val="005583"/>
          <w:sz w:val="20"/>
          <w:szCs w:val="20"/>
        </w:rPr>
        <w:pPrChange w:id="5078" w:author="Cristiano de Menezes Feu" w:date="2022-11-21T08:33:00Z">
          <w:pPr>
            <w:widowControl w:val="0"/>
            <w:pBdr>
              <w:top w:val="nil"/>
              <w:left w:val="nil"/>
              <w:bottom w:val="nil"/>
              <w:right w:val="nil"/>
              <w:between w:val="nil"/>
            </w:pBdr>
            <w:spacing w:before="0" w:after="113"/>
            <w:ind w:left="567" w:firstLine="0"/>
          </w:pPr>
        </w:pPrChange>
      </w:pPr>
      <w:del w:id="5079" w:author="Cristiano de Menezes Feu" w:date="2022-11-21T08:33:00Z">
        <w:r w:rsidDel="00E631A1">
          <w:rPr>
            <w:b/>
            <w:color w:val="005583"/>
            <w:sz w:val="20"/>
            <w:szCs w:val="20"/>
          </w:rPr>
          <w:delText>QO</w:delText>
        </w:r>
        <w:r w:rsidDel="00E631A1">
          <w:rPr>
            <w:color w:val="005583"/>
            <w:sz w:val="20"/>
            <w:szCs w:val="20"/>
          </w:rPr>
          <w:delText xml:space="preserve"> 164/2012 – Enquanto não se encerrar a votação no painel, o Deputado pode alterar seu voto. Contudo tendo registrado “sim”, “não” ou “abstenção”, o voto fica contabilizado, não sendo possível alterar para “obstrução”.</w:delText>
        </w:r>
      </w:del>
    </w:p>
    <w:p w14:paraId="00000988" w14:textId="7E1874DD" w:rsidR="003D183A" w:rsidDel="00E631A1" w:rsidRDefault="008B7924" w:rsidP="00E631A1">
      <w:pPr>
        <w:widowControl w:val="0"/>
        <w:pBdr>
          <w:top w:val="nil"/>
          <w:left w:val="nil"/>
          <w:bottom w:val="nil"/>
          <w:right w:val="nil"/>
          <w:between w:val="nil"/>
        </w:pBdr>
        <w:spacing w:before="0" w:after="113"/>
        <w:ind w:left="567" w:firstLine="0"/>
        <w:jc w:val="center"/>
        <w:rPr>
          <w:del w:id="5080" w:author="Cristiano de Menezes Feu" w:date="2022-11-21T08:33:00Z"/>
          <w:b/>
          <w:color w:val="005583"/>
          <w:sz w:val="20"/>
          <w:szCs w:val="20"/>
        </w:rPr>
        <w:pPrChange w:id="5081" w:author="Cristiano de Menezes Feu" w:date="2022-11-21T08:33:00Z">
          <w:pPr>
            <w:widowControl w:val="0"/>
            <w:pBdr>
              <w:top w:val="nil"/>
              <w:left w:val="nil"/>
              <w:bottom w:val="nil"/>
              <w:right w:val="nil"/>
              <w:between w:val="nil"/>
            </w:pBdr>
            <w:spacing w:before="0" w:after="113"/>
            <w:ind w:left="567" w:firstLine="0"/>
          </w:pPr>
        </w:pPrChange>
      </w:pPr>
      <w:del w:id="5082" w:author="Cristiano de Menezes Feu" w:date="2022-11-21T08:33:00Z">
        <w:r w:rsidDel="00E631A1">
          <w:rPr>
            <w:b/>
            <w:color w:val="005583"/>
            <w:sz w:val="20"/>
            <w:szCs w:val="20"/>
          </w:rPr>
          <w:delText>QO</w:delText>
        </w:r>
        <w:r w:rsidDel="00E631A1">
          <w:rPr>
            <w:color w:val="005583"/>
            <w:sz w:val="20"/>
            <w:szCs w:val="20"/>
          </w:rPr>
          <w:delText xml:space="preserve"> 669/2010 – Estando em obstrução o Partido, ainda que o parlamentar faça uso da palavra, não conta para efeito de quórum da votação.</w:delText>
        </w:r>
      </w:del>
    </w:p>
    <w:p w14:paraId="00000989" w14:textId="1227C261" w:rsidR="003D183A" w:rsidDel="00E631A1" w:rsidRDefault="008B7924" w:rsidP="00E631A1">
      <w:pPr>
        <w:widowControl w:val="0"/>
        <w:pBdr>
          <w:top w:val="nil"/>
          <w:left w:val="nil"/>
          <w:bottom w:val="nil"/>
          <w:right w:val="nil"/>
          <w:between w:val="nil"/>
        </w:pBdr>
        <w:spacing w:before="0" w:after="113"/>
        <w:ind w:left="567" w:firstLine="0"/>
        <w:jc w:val="center"/>
        <w:rPr>
          <w:del w:id="5083" w:author="Cristiano de Menezes Feu" w:date="2022-11-21T08:33:00Z"/>
          <w:b/>
          <w:color w:val="005583"/>
          <w:sz w:val="20"/>
          <w:szCs w:val="20"/>
        </w:rPr>
        <w:pPrChange w:id="5084" w:author="Cristiano de Menezes Feu" w:date="2022-11-21T08:33:00Z">
          <w:pPr>
            <w:widowControl w:val="0"/>
            <w:pBdr>
              <w:top w:val="nil"/>
              <w:left w:val="nil"/>
              <w:bottom w:val="nil"/>
              <w:right w:val="nil"/>
              <w:between w:val="nil"/>
            </w:pBdr>
            <w:spacing w:before="0" w:after="113"/>
            <w:ind w:left="567" w:firstLine="0"/>
          </w:pPr>
        </w:pPrChange>
      </w:pPr>
      <w:del w:id="5085" w:author="Cristiano de Menezes Feu" w:date="2022-11-21T08:33:00Z">
        <w:r w:rsidDel="00E631A1">
          <w:rPr>
            <w:b/>
            <w:color w:val="005583"/>
            <w:sz w:val="20"/>
            <w:szCs w:val="20"/>
          </w:rPr>
          <w:delText>QO</w:delText>
        </w:r>
        <w:r w:rsidDel="00E631A1">
          <w:rPr>
            <w:color w:val="005583"/>
            <w:sz w:val="20"/>
            <w:szCs w:val="20"/>
          </w:rPr>
          <w:delText xml:space="preserve"> 264/2003 – Obstrução não é voto e não existe obstrução individual divergente da orientação da Liderança.</w:delText>
        </w:r>
      </w:del>
    </w:p>
    <w:p w14:paraId="0000098A" w14:textId="2F08AF0A" w:rsidR="003D183A" w:rsidDel="00E631A1" w:rsidRDefault="008B7924" w:rsidP="00E631A1">
      <w:pPr>
        <w:widowControl w:val="0"/>
        <w:pBdr>
          <w:top w:val="nil"/>
          <w:left w:val="nil"/>
          <w:bottom w:val="nil"/>
          <w:right w:val="nil"/>
          <w:between w:val="nil"/>
        </w:pBdr>
        <w:spacing w:before="0" w:after="113"/>
        <w:ind w:left="567" w:firstLine="0"/>
        <w:jc w:val="center"/>
        <w:rPr>
          <w:del w:id="5086" w:author="Cristiano de Menezes Feu" w:date="2022-11-21T08:33:00Z"/>
          <w:color w:val="005583"/>
          <w:sz w:val="20"/>
          <w:szCs w:val="20"/>
        </w:rPr>
        <w:pPrChange w:id="5087" w:author="Cristiano de Menezes Feu" w:date="2022-11-21T08:33:00Z">
          <w:pPr>
            <w:widowControl w:val="0"/>
            <w:pBdr>
              <w:top w:val="nil"/>
              <w:left w:val="nil"/>
              <w:bottom w:val="nil"/>
              <w:right w:val="nil"/>
              <w:between w:val="nil"/>
            </w:pBdr>
            <w:spacing w:before="0" w:after="113"/>
            <w:ind w:left="567" w:firstLine="0"/>
          </w:pPr>
        </w:pPrChange>
      </w:pPr>
      <w:del w:id="5088" w:author="Cristiano de Menezes Feu" w:date="2022-11-21T08:33:00Z">
        <w:r w:rsidDel="00E631A1">
          <w:rPr>
            <w:b/>
            <w:color w:val="005583"/>
            <w:sz w:val="20"/>
            <w:szCs w:val="20"/>
          </w:rPr>
          <w:delText>Prática:</w:delText>
        </w:r>
        <w:r w:rsidDel="00E631A1">
          <w:rPr>
            <w:color w:val="005583"/>
            <w:sz w:val="20"/>
            <w:szCs w:val="20"/>
          </w:rPr>
          <w:delText xml:space="preserve"> a comunicação da obstrução é feita verbalmente à Mesa nas votações, ficando registrada no painel eletrônico. </w:delText>
        </w:r>
      </w:del>
    </w:p>
    <w:p w14:paraId="0000098B" w14:textId="18877FB8" w:rsidR="003D183A" w:rsidDel="00E631A1" w:rsidRDefault="008B7924" w:rsidP="00E631A1">
      <w:pPr>
        <w:widowControl w:val="0"/>
        <w:pBdr>
          <w:top w:val="nil"/>
          <w:left w:val="nil"/>
          <w:bottom w:val="nil"/>
          <w:right w:val="nil"/>
          <w:between w:val="nil"/>
        </w:pBdr>
        <w:ind w:firstLine="0"/>
        <w:jc w:val="center"/>
        <w:rPr>
          <w:del w:id="5089" w:author="Cristiano de Menezes Feu" w:date="2022-11-21T08:33:00Z"/>
          <w:rFonts w:ascii="ClearSans-Bold" w:eastAsia="ClearSans-Bold" w:hAnsi="ClearSans-Bold" w:cs="ClearSans-Bold"/>
          <w:b/>
          <w:color w:val="000000"/>
        </w:rPr>
        <w:pPrChange w:id="5090" w:author="Cristiano de Menezes Feu" w:date="2022-11-21T08:33:00Z">
          <w:pPr>
            <w:widowControl w:val="0"/>
            <w:pBdr>
              <w:top w:val="nil"/>
              <w:left w:val="nil"/>
              <w:bottom w:val="nil"/>
              <w:right w:val="nil"/>
              <w:between w:val="nil"/>
            </w:pBdr>
          </w:pPr>
        </w:pPrChange>
      </w:pPr>
      <w:del w:id="5091" w:author="Cristiano de Menezes Feu" w:date="2022-11-21T08:33:00Z">
        <w:r w:rsidDel="00E631A1">
          <w:rPr>
            <w:color w:val="000000"/>
          </w:rPr>
          <w:delText>§ 7º Terminada a Ordem do Dia, encerrar-se-á o registro eletrônico de presença.</w:delText>
        </w:r>
        <w:r w:rsidDel="00E631A1">
          <w:rPr>
            <w:color w:val="005583"/>
            <w:vertAlign w:val="superscript"/>
          </w:rPr>
          <w:footnoteReference w:id="234"/>
        </w:r>
        <w:r w:rsidDel="00E631A1">
          <w:rPr>
            <w:color w:val="000000"/>
          </w:rPr>
          <w:delText xml:space="preserve"> </w:delText>
        </w:r>
      </w:del>
    </w:p>
    <w:p w14:paraId="0000098C" w14:textId="7F63DF09" w:rsidR="003D183A" w:rsidDel="00E631A1" w:rsidRDefault="008B7924" w:rsidP="00E631A1">
      <w:pPr>
        <w:widowControl w:val="0"/>
        <w:pBdr>
          <w:top w:val="nil"/>
          <w:left w:val="nil"/>
          <w:bottom w:val="nil"/>
          <w:right w:val="nil"/>
          <w:between w:val="nil"/>
        </w:pBdr>
        <w:spacing w:before="0" w:after="113"/>
        <w:ind w:left="567" w:firstLine="0"/>
        <w:jc w:val="center"/>
        <w:rPr>
          <w:del w:id="5095" w:author="Cristiano de Menezes Feu" w:date="2022-11-21T08:33:00Z"/>
          <w:color w:val="005583"/>
          <w:sz w:val="20"/>
          <w:szCs w:val="20"/>
        </w:rPr>
        <w:pPrChange w:id="5096" w:author="Cristiano de Menezes Feu" w:date="2022-11-21T08:33:00Z">
          <w:pPr>
            <w:widowControl w:val="0"/>
            <w:pBdr>
              <w:top w:val="nil"/>
              <w:left w:val="nil"/>
              <w:bottom w:val="nil"/>
              <w:right w:val="nil"/>
              <w:between w:val="nil"/>
            </w:pBdr>
            <w:spacing w:before="0" w:after="113"/>
            <w:ind w:left="567" w:firstLine="0"/>
          </w:pPr>
        </w:pPrChange>
      </w:pPr>
      <w:del w:id="5097" w:author="Cristiano de Menezes Feu" w:date="2022-11-21T08:33:00Z">
        <w:r w:rsidDel="00E631A1">
          <w:rPr>
            <w:color w:val="005583"/>
            <w:sz w:val="20"/>
            <w:szCs w:val="20"/>
          </w:rPr>
          <w:delText>Art. 227, II.</w:delText>
        </w:r>
      </w:del>
    </w:p>
    <w:p w14:paraId="0000098D" w14:textId="755E89B3" w:rsidR="003D183A" w:rsidDel="00E631A1" w:rsidRDefault="008B7924" w:rsidP="00E631A1">
      <w:pPr>
        <w:widowControl w:val="0"/>
        <w:pBdr>
          <w:top w:val="nil"/>
          <w:left w:val="nil"/>
          <w:bottom w:val="nil"/>
          <w:right w:val="nil"/>
          <w:between w:val="nil"/>
        </w:pBdr>
        <w:spacing w:before="0" w:after="113"/>
        <w:ind w:left="567" w:firstLine="0"/>
        <w:jc w:val="center"/>
        <w:rPr>
          <w:del w:id="5098" w:author="Cristiano de Menezes Feu" w:date="2022-11-21T08:33:00Z"/>
          <w:b/>
          <w:color w:val="005583"/>
          <w:sz w:val="20"/>
          <w:szCs w:val="20"/>
        </w:rPr>
        <w:pPrChange w:id="5099" w:author="Cristiano de Menezes Feu" w:date="2022-11-21T08:33:00Z">
          <w:pPr>
            <w:widowControl w:val="0"/>
            <w:pBdr>
              <w:top w:val="nil"/>
              <w:left w:val="nil"/>
              <w:bottom w:val="nil"/>
              <w:right w:val="nil"/>
              <w:between w:val="nil"/>
            </w:pBdr>
            <w:spacing w:before="0" w:after="113"/>
            <w:ind w:left="567" w:firstLine="0"/>
          </w:pPr>
        </w:pPrChange>
      </w:pPr>
      <w:del w:id="5100" w:author="Cristiano de Menezes Feu" w:date="2022-11-21T08:33:00Z">
        <w:r w:rsidDel="00E631A1">
          <w:rPr>
            <w:b/>
            <w:color w:val="005583"/>
            <w:sz w:val="20"/>
            <w:szCs w:val="20"/>
          </w:rPr>
          <w:delText xml:space="preserve">QO </w:delText>
        </w:r>
        <w:r w:rsidDel="00E631A1">
          <w:rPr>
            <w:color w:val="005583"/>
            <w:sz w:val="20"/>
            <w:szCs w:val="20"/>
          </w:rPr>
          <w:delText>664/2002 – É possível aproveitar as presenças registradas no painel da sessão anterior para uma nova sessão subsequente, se houver acordo unânime.</w:delText>
        </w:r>
      </w:del>
    </w:p>
    <w:p w14:paraId="0000098E" w14:textId="6DFF6D28" w:rsidR="003D183A" w:rsidDel="00E631A1" w:rsidRDefault="008B7924" w:rsidP="00E631A1">
      <w:pPr>
        <w:widowControl w:val="0"/>
        <w:pBdr>
          <w:top w:val="nil"/>
          <w:left w:val="nil"/>
          <w:bottom w:val="nil"/>
          <w:right w:val="nil"/>
          <w:between w:val="nil"/>
        </w:pBdr>
        <w:spacing w:before="0" w:after="113"/>
        <w:ind w:left="567" w:firstLine="0"/>
        <w:jc w:val="center"/>
        <w:rPr>
          <w:del w:id="5101" w:author="Cristiano de Menezes Feu" w:date="2022-11-21T08:33:00Z"/>
          <w:color w:val="005583"/>
          <w:sz w:val="20"/>
          <w:szCs w:val="20"/>
        </w:rPr>
        <w:pPrChange w:id="5102" w:author="Cristiano de Menezes Feu" w:date="2022-11-21T08:33:00Z">
          <w:pPr>
            <w:widowControl w:val="0"/>
            <w:pBdr>
              <w:top w:val="nil"/>
              <w:left w:val="nil"/>
              <w:bottom w:val="nil"/>
              <w:right w:val="nil"/>
              <w:between w:val="nil"/>
            </w:pBdr>
            <w:spacing w:before="0" w:after="113"/>
            <w:ind w:left="567" w:firstLine="0"/>
          </w:pPr>
        </w:pPrChange>
      </w:pPr>
      <w:del w:id="5103" w:author="Cristiano de Menezes Feu" w:date="2022-11-21T08:33:00Z">
        <w:r w:rsidDel="00E631A1">
          <w:rPr>
            <w:b/>
            <w:color w:val="005583"/>
            <w:sz w:val="20"/>
            <w:szCs w:val="20"/>
          </w:rPr>
          <w:delText>Prática:</w:delText>
        </w:r>
        <w:r w:rsidDel="00E631A1">
          <w:rPr>
            <w:color w:val="005583"/>
            <w:sz w:val="20"/>
            <w:szCs w:val="20"/>
          </w:rPr>
          <w:delText xml:space="preserve"> o registro eletrônico de presença encerra-se por determinação da Presidência, ainda que posterior ao término da Ordem do Dia.</w:delText>
        </w:r>
      </w:del>
    </w:p>
    <w:p w14:paraId="0000098F" w14:textId="41EE7463" w:rsidR="003D183A" w:rsidDel="00E631A1" w:rsidRDefault="008B7924" w:rsidP="00E631A1">
      <w:pPr>
        <w:widowControl w:val="0"/>
        <w:pBdr>
          <w:top w:val="nil"/>
          <w:left w:val="nil"/>
          <w:bottom w:val="nil"/>
          <w:right w:val="nil"/>
          <w:between w:val="nil"/>
        </w:pBdr>
        <w:ind w:firstLine="0"/>
        <w:jc w:val="center"/>
        <w:rPr>
          <w:del w:id="5104" w:author="Cristiano de Menezes Feu" w:date="2022-11-21T08:33:00Z"/>
          <w:b/>
          <w:color w:val="005583"/>
          <w:sz w:val="20"/>
          <w:szCs w:val="20"/>
        </w:rPr>
        <w:pPrChange w:id="5105" w:author="Cristiano de Menezes Feu" w:date="2022-11-21T08:33:00Z">
          <w:pPr>
            <w:widowControl w:val="0"/>
            <w:pBdr>
              <w:top w:val="nil"/>
              <w:left w:val="nil"/>
              <w:bottom w:val="nil"/>
              <w:right w:val="nil"/>
              <w:between w:val="nil"/>
            </w:pBdr>
          </w:pPr>
        </w:pPrChange>
      </w:pPr>
      <w:del w:id="5106" w:author="Cristiano de Menezes Feu" w:date="2022-11-21T08:33:00Z">
        <w:r w:rsidDel="00E631A1">
          <w:rPr>
            <w:rFonts w:ascii="ClearSans-Bold" w:eastAsia="ClearSans-Bold" w:hAnsi="ClearSans-Bold" w:cs="ClearSans-Bold"/>
            <w:b/>
            <w:color w:val="000000"/>
          </w:rPr>
          <w:delText>Art. 83.</w:delText>
        </w:r>
        <w:r w:rsidDel="00E631A1">
          <w:rPr>
            <w:color w:val="000000"/>
          </w:rPr>
          <w:delText xml:space="preserve"> Presente em Plenário a maioria absoluta dos Deputados </w:delText>
        </w:r>
        <w:r w:rsidDel="00E631A1">
          <w:rPr>
            <w:rFonts w:ascii="Sansita" w:eastAsia="Sansita" w:hAnsi="Sansita" w:cs="Sansita"/>
            <w:i/>
            <w:color w:val="005583"/>
          </w:rPr>
          <w:delText>(257 Deputados)</w:delText>
        </w:r>
        <w:r w:rsidDel="00E631A1">
          <w:rPr>
            <w:color w:val="000000"/>
          </w:rPr>
          <w:delText>, mediante verificação de quórum, dar-se-á início à apreciação da pauta, na seguinte ordem:</w:delText>
        </w:r>
        <w:r w:rsidDel="00E631A1">
          <w:rPr>
            <w:color w:val="005583"/>
            <w:vertAlign w:val="superscript"/>
          </w:rPr>
          <w:footnoteReference w:id="235"/>
        </w:r>
      </w:del>
    </w:p>
    <w:p w14:paraId="00000990" w14:textId="0C6CC5F2" w:rsidR="003D183A" w:rsidDel="00E631A1" w:rsidRDefault="008B7924" w:rsidP="00E631A1">
      <w:pPr>
        <w:widowControl w:val="0"/>
        <w:pBdr>
          <w:top w:val="nil"/>
          <w:left w:val="nil"/>
          <w:bottom w:val="nil"/>
          <w:right w:val="nil"/>
          <w:between w:val="nil"/>
        </w:pBdr>
        <w:spacing w:before="0" w:after="113"/>
        <w:ind w:left="567" w:firstLine="0"/>
        <w:jc w:val="center"/>
        <w:rPr>
          <w:del w:id="5110" w:author="Cristiano de Menezes Feu" w:date="2022-11-21T08:33:00Z"/>
          <w:color w:val="005583"/>
          <w:sz w:val="20"/>
          <w:szCs w:val="20"/>
        </w:rPr>
        <w:pPrChange w:id="5111" w:author="Cristiano de Menezes Feu" w:date="2022-11-21T08:33:00Z">
          <w:pPr>
            <w:widowControl w:val="0"/>
            <w:pBdr>
              <w:top w:val="nil"/>
              <w:left w:val="nil"/>
              <w:bottom w:val="nil"/>
              <w:right w:val="nil"/>
              <w:between w:val="nil"/>
            </w:pBdr>
            <w:spacing w:before="0" w:after="113"/>
            <w:ind w:left="567" w:firstLine="0"/>
          </w:pPr>
        </w:pPrChange>
      </w:pPr>
      <w:del w:id="5112" w:author="Cristiano de Menezes Feu" w:date="2022-11-21T08:33:00Z">
        <w:r w:rsidDel="00E631A1">
          <w:rPr>
            <w:b/>
            <w:color w:val="005583"/>
            <w:sz w:val="20"/>
            <w:szCs w:val="20"/>
          </w:rPr>
          <w:delText>Prática:</w:delText>
        </w:r>
        <w:r w:rsidDel="00E631A1">
          <w:rPr>
            <w:color w:val="005583"/>
            <w:sz w:val="20"/>
            <w:szCs w:val="20"/>
          </w:rPr>
          <w:delText xml:space="preserve"> a verificação de quórum a que se refere este artigo se dá pela visualização do número indicado no painel eletrônico.</w:delText>
        </w:r>
      </w:del>
    </w:p>
    <w:p w14:paraId="00000991" w14:textId="4C80BDD1" w:rsidR="003D183A" w:rsidDel="00E631A1" w:rsidRDefault="008B7924" w:rsidP="00E631A1">
      <w:pPr>
        <w:widowControl w:val="0"/>
        <w:pBdr>
          <w:top w:val="nil"/>
          <w:left w:val="nil"/>
          <w:bottom w:val="nil"/>
          <w:right w:val="nil"/>
          <w:between w:val="nil"/>
        </w:pBdr>
        <w:ind w:firstLine="0"/>
        <w:jc w:val="center"/>
        <w:rPr>
          <w:del w:id="5113" w:author="Cristiano de Menezes Feu" w:date="2022-11-21T08:33:00Z"/>
          <w:color w:val="000000"/>
        </w:rPr>
        <w:pPrChange w:id="5114" w:author="Cristiano de Menezes Feu" w:date="2022-11-21T08:33:00Z">
          <w:pPr>
            <w:widowControl w:val="0"/>
            <w:pBdr>
              <w:top w:val="nil"/>
              <w:left w:val="nil"/>
              <w:bottom w:val="nil"/>
              <w:right w:val="nil"/>
              <w:between w:val="nil"/>
            </w:pBdr>
          </w:pPr>
        </w:pPrChange>
      </w:pPr>
      <w:del w:id="5115" w:author="Cristiano de Menezes Feu" w:date="2022-11-21T08:33:00Z">
        <w:r w:rsidDel="00E631A1">
          <w:rPr>
            <w:color w:val="000000"/>
          </w:rPr>
          <w:delText>I - redações finais;</w:delText>
        </w:r>
      </w:del>
    </w:p>
    <w:p w14:paraId="00000992" w14:textId="27A29B79" w:rsidR="003D183A" w:rsidDel="00E631A1" w:rsidRDefault="008B7924" w:rsidP="00E631A1">
      <w:pPr>
        <w:widowControl w:val="0"/>
        <w:pBdr>
          <w:top w:val="nil"/>
          <w:left w:val="nil"/>
          <w:bottom w:val="nil"/>
          <w:right w:val="nil"/>
          <w:between w:val="nil"/>
        </w:pBdr>
        <w:spacing w:before="0" w:after="113"/>
        <w:ind w:left="567" w:firstLine="0"/>
        <w:jc w:val="center"/>
        <w:rPr>
          <w:del w:id="5116" w:author="Cristiano de Menezes Feu" w:date="2022-11-21T08:33:00Z"/>
          <w:b/>
          <w:color w:val="005583"/>
          <w:sz w:val="20"/>
          <w:szCs w:val="20"/>
        </w:rPr>
        <w:pPrChange w:id="5117" w:author="Cristiano de Menezes Feu" w:date="2022-11-21T08:33:00Z">
          <w:pPr>
            <w:widowControl w:val="0"/>
            <w:pBdr>
              <w:top w:val="nil"/>
              <w:left w:val="nil"/>
              <w:bottom w:val="nil"/>
              <w:right w:val="nil"/>
              <w:between w:val="nil"/>
            </w:pBdr>
            <w:spacing w:before="0" w:after="113"/>
            <w:ind w:left="567" w:firstLine="0"/>
          </w:pPr>
        </w:pPrChange>
      </w:pPr>
      <w:del w:id="5118" w:author="Cristiano de Menezes Feu" w:date="2022-11-21T08:33:00Z">
        <w:r w:rsidDel="00E631A1">
          <w:rPr>
            <w:color w:val="005583"/>
            <w:sz w:val="20"/>
            <w:szCs w:val="20"/>
          </w:rPr>
          <w:delText>Art. 198.</w:delText>
        </w:r>
      </w:del>
    </w:p>
    <w:p w14:paraId="00000993" w14:textId="0DD086AB" w:rsidR="003D183A" w:rsidDel="00E631A1" w:rsidRDefault="008B7924" w:rsidP="00E631A1">
      <w:pPr>
        <w:widowControl w:val="0"/>
        <w:pBdr>
          <w:top w:val="nil"/>
          <w:left w:val="nil"/>
          <w:bottom w:val="nil"/>
          <w:right w:val="nil"/>
          <w:between w:val="nil"/>
        </w:pBdr>
        <w:spacing w:before="0" w:after="113"/>
        <w:ind w:left="567" w:firstLine="0"/>
        <w:jc w:val="center"/>
        <w:rPr>
          <w:del w:id="5119" w:author="Cristiano de Menezes Feu" w:date="2022-11-21T08:33:00Z"/>
          <w:b/>
          <w:color w:val="005583"/>
          <w:sz w:val="20"/>
          <w:szCs w:val="20"/>
        </w:rPr>
        <w:pPrChange w:id="5120" w:author="Cristiano de Menezes Feu" w:date="2022-11-21T08:33:00Z">
          <w:pPr>
            <w:widowControl w:val="0"/>
            <w:pBdr>
              <w:top w:val="nil"/>
              <w:left w:val="nil"/>
              <w:bottom w:val="nil"/>
              <w:right w:val="nil"/>
              <w:between w:val="nil"/>
            </w:pBdr>
            <w:spacing w:before="0" w:after="113"/>
            <w:ind w:left="567" w:firstLine="0"/>
          </w:pPr>
        </w:pPrChange>
      </w:pPr>
      <w:del w:id="5121" w:author="Cristiano de Menezes Feu" w:date="2022-11-21T08:33:00Z">
        <w:r w:rsidDel="00E631A1">
          <w:rPr>
            <w:b/>
            <w:color w:val="005583"/>
            <w:sz w:val="20"/>
            <w:szCs w:val="20"/>
          </w:rPr>
          <w:delText>QO</w:delText>
        </w:r>
        <w:r w:rsidDel="00E631A1">
          <w:rPr>
            <w:color w:val="005583"/>
            <w:sz w:val="20"/>
            <w:szCs w:val="20"/>
          </w:rPr>
          <w:delText xml:space="preserve"> 692/2002 – Reafirma entendimento constante da QO 10.035/2000 no sentido de que se a matéria estiver em regime de urgência, a votação da redação final pode ser feita na mesma sessão em que foi votado o mérito da matéria.</w:delText>
        </w:r>
      </w:del>
    </w:p>
    <w:p w14:paraId="00000994" w14:textId="46654BA0" w:rsidR="003D183A" w:rsidDel="00E631A1" w:rsidRDefault="008B7924" w:rsidP="00E631A1">
      <w:pPr>
        <w:widowControl w:val="0"/>
        <w:pBdr>
          <w:top w:val="nil"/>
          <w:left w:val="nil"/>
          <w:bottom w:val="nil"/>
          <w:right w:val="nil"/>
          <w:between w:val="nil"/>
        </w:pBdr>
        <w:spacing w:before="0" w:after="113"/>
        <w:ind w:left="567" w:firstLine="0"/>
        <w:jc w:val="center"/>
        <w:rPr>
          <w:del w:id="5122" w:author="Cristiano de Menezes Feu" w:date="2022-11-21T08:33:00Z"/>
          <w:color w:val="005583"/>
          <w:sz w:val="20"/>
          <w:szCs w:val="20"/>
        </w:rPr>
        <w:pPrChange w:id="5123" w:author="Cristiano de Menezes Feu" w:date="2022-11-21T08:33:00Z">
          <w:pPr>
            <w:widowControl w:val="0"/>
            <w:pBdr>
              <w:top w:val="nil"/>
              <w:left w:val="nil"/>
              <w:bottom w:val="nil"/>
              <w:right w:val="nil"/>
              <w:between w:val="nil"/>
            </w:pBdr>
            <w:spacing w:before="0" w:after="113"/>
            <w:ind w:left="567" w:firstLine="0"/>
          </w:pPr>
        </w:pPrChange>
      </w:pPr>
      <w:del w:id="5124" w:author="Cristiano de Menezes Feu" w:date="2022-11-21T08:33:00Z">
        <w:r w:rsidDel="00E631A1">
          <w:rPr>
            <w:b/>
            <w:color w:val="005583"/>
            <w:sz w:val="20"/>
            <w:szCs w:val="20"/>
          </w:rPr>
          <w:delText>Prática:</w:delText>
        </w:r>
        <w:r w:rsidDel="00E631A1">
          <w:rPr>
            <w:color w:val="005583"/>
            <w:sz w:val="20"/>
            <w:szCs w:val="20"/>
          </w:rPr>
          <w:delText xml:space="preserve"> em geral, as redações finais são votadas imediatamente após à votação das matérias, não figurando na Ordem do Dia do Plenário nessa sequência. Exemplo: PEC 346/2013.</w:delText>
        </w:r>
      </w:del>
    </w:p>
    <w:p w14:paraId="00000995" w14:textId="739FEA52" w:rsidR="003D183A" w:rsidDel="00E631A1" w:rsidRDefault="008B7924" w:rsidP="00E631A1">
      <w:pPr>
        <w:widowControl w:val="0"/>
        <w:pBdr>
          <w:top w:val="nil"/>
          <w:left w:val="nil"/>
          <w:bottom w:val="nil"/>
          <w:right w:val="nil"/>
          <w:between w:val="nil"/>
        </w:pBdr>
        <w:ind w:firstLine="0"/>
        <w:jc w:val="center"/>
        <w:rPr>
          <w:del w:id="5125" w:author="Cristiano de Menezes Feu" w:date="2022-11-21T08:33:00Z"/>
          <w:color w:val="000000"/>
        </w:rPr>
        <w:pPrChange w:id="5126" w:author="Cristiano de Menezes Feu" w:date="2022-11-21T08:33:00Z">
          <w:pPr>
            <w:widowControl w:val="0"/>
            <w:pBdr>
              <w:top w:val="nil"/>
              <w:left w:val="nil"/>
              <w:bottom w:val="nil"/>
              <w:right w:val="nil"/>
              <w:between w:val="nil"/>
            </w:pBdr>
          </w:pPr>
        </w:pPrChange>
      </w:pPr>
      <w:del w:id="5127" w:author="Cristiano de Menezes Feu" w:date="2022-11-21T08:33:00Z">
        <w:r w:rsidDel="00E631A1">
          <w:rPr>
            <w:color w:val="000000"/>
          </w:rPr>
          <w:delText xml:space="preserve">II - requerimentos de urgência; </w:delText>
        </w:r>
      </w:del>
    </w:p>
    <w:p w14:paraId="00000996" w14:textId="1F89A37A" w:rsidR="003D183A" w:rsidDel="00E631A1" w:rsidRDefault="008B7924" w:rsidP="00E631A1">
      <w:pPr>
        <w:widowControl w:val="0"/>
        <w:pBdr>
          <w:top w:val="nil"/>
          <w:left w:val="nil"/>
          <w:bottom w:val="nil"/>
          <w:right w:val="nil"/>
          <w:between w:val="nil"/>
        </w:pBdr>
        <w:spacing w:before="0" w:after="113"/>
        <w:ind w:left="567" w:firstLine="0"/>
        <w:jc w:val="center"/>
        <w:rPr>
          <w:del w:id="5128" w:author="Cristiano de Menezes Feu" w:date="2022-11-21T08:33:00Z"/>
          <w:b/>
          <w:color w:val="005583"/>
          <w:sz w:val="20"/>
          <w:szCs w:val="20"/>
        </w:rPr>
        <w:pPrChange w:id="5129" w:author="Cristiano de Menezes Feu" w:date="2022-11-21T08:33:00Z">
          <w:pPr>
            <w:widowControl w:val="0"/>
            <w:pBdr>
              <w:top w:val="nil"/>
              <w:left w:val="nil"/>
              <w:bottom w:val="nil"/>
              <w:right w:val="nil"/>
              <w:between w:val="nil"/>
            </w:pBdr>
            <w:spacing w:before="0" w:after="113"/>
            <w:ind w:left="567" w:firstLine="0"/>
          </w:pPr>
        </w:pPrChange>
      </w:pPr>
      <w:del w:id="5130" w:author="Cristiano de Menezes Feu" w:date="2022-11-21T08:33:00Z">
        <w:r w:rsidDel="00E631A1">
          <w:rPr>
            <w:color w:val="005583"/>
            <w:sz w:val="20"/>
            <w:szCs w:val="20"/>
          </w:rPr>
          <w:delText>Arts. 153 a 156.</w:delText>
        </w:r>
      </w:del>
    </w:p>
    <w:p w14:paraId="00000997" w14:textId="16D8EF02" w:rsidR="003D183A" w:rsidDel="00E631A1" w:rsidRDefault="008B7924" w:rsidP="00E631A1">
      <w:pPr>
        <w:widowControl w:val="0"/>
        <w:pBdr>
          <w:top w:val="nil"/>
          <w:left w:val="nil"/>
          <w:bottom w:val="nil"/>
          <w:right w:val="nil"/>
          <w:between w:val="nil"/>
        </w:pBdr>
        <w:spacing w:before="0" w:after="113"/>
        <w:ind w:left="567" w:firstLine="0"/>
        <w:jc w:val="center"/>
        <w:rPr>
          <w:del w:id="5131" w:author="Cristiano de Menezes Feu" w:date="2022-11-21T08:33:00Z"/>
          <w:b/>
          <w:color w:val="005583"/>
          <w:sz w:val="20"/>
          <w:szCs w:val="20"/>
        </w:rPr>
        <w:pPrChange w:id="5132" w:author="Cristiano de Menezes Feu" w:date="2022-11-21T08:33:00Z">
          <w:pPr>
            <w:widowControl w:val="0"/>
            <w:pBdr>
              <w:top w:val="nil"/>
              <w:left w:val="nil"/>
              <w:bottom w:val="nil"/>
              <w:right w:val="nil"/>
              <w:between w:val="nil"/>
            </w:pBdr>
            <w:spacing w:before="0" w:after="113"/>
            <w:ind w:left="567" w:firstLine="0"/>
          </w:pPr>
        </w:pPrChange>
      </w:pPr>
      <w:del w:id="5133" w:author="Cristiano de Menezes Feu" w:date="2022-11-21T08:33:00Z">
        <w:r w:rsidDel="00E631A1">
          <w:rPr>
            <w:b/>
            <w:color w:val="005583"/>
            <w:sz w:val="20"/>
            <w:szCs w:val="20"/>
          </w:rPr>
          <w:delText>QO</w:delText>
        </w:r>
        <w:r w:rsidDel="00E631A1">
          <w:rPr>
            <w:color w:val="005583"/>
            <w:sz w:val="20"/>
            <w:szCs w:val="20"/>
          </w:rPr>
          <w:delText xml:space="preserve"> 269/2013 – A “Presidência tem competência regimental para colocar em votação uma proposta de requerimento de urgência a qualquer momento”, sem necessidade de prévia discussão do Colégio de Líderes sobre o assunto.</w:delText>
        </w:r>
      </w:del>
    </w:p>
    <w:p w14:paraId="00000998" w14:textId="31AD3FAC" w:rsidR="003D183A" w:rsidDel="00E631A1" w:rsidRDefault="008B7924" w:rsidP="00E631A1">
      <w:pPr>
        <w:widowControl w:val="0"/>
        <w:pBdr>
          <w:top w:val="nil"/>
          <w:left w:val="nil"/>
          <w:bottom w:val="nil"/>
          <w:right w:val="nil"/>
          <w:between w:val="nil"/>
        </w:pBdr>
        <w:spacing w:before="0" w:after="113"/>
        <w:ind w:left="567" w:firstLine="0"/>
        <w:jc w:val="center"/>
        <w:rPr>
          <w:del w:id="5134" w:author="Cristiano de Menezes Feu" w:date="2022-11-21T08:33:00Z"/>
          <w:b/>
          <w:color w:val="005583"/>
          <w:sz w:val="20"/>
          <w:szCs w:val="20"/>
        </w:rPr>
        <w:pPrChange w:id="5135" w:author="Cristiano de Menezes Feu" w:date="2022-11-21T08:33:00Z">
          <w:pPr>
            <w:widowControl w:val="0"/>
            <w:pBdr>
              <w:top w:val="nil"/>
              <w:left w:val="nil"/>
              <w:bottom w:val="nil"/>
              <w:right w:val="nil"/>
              <w:between w:val="nil"/>
            </w:pBdr>
            <w:spacing w:before="0" w:after="113"/>
            <w:ind w:left="567" w:firstLine="0"/>
          </w:pPr>
        </w:pPrChange>
      </w:pPr>
      <w:del w:id="5136" w:author="Cristiano de Menezes Feu" w:date="2022-11-21T08:33:00Z">
        <w:r w:rsidDel="00E631A1">
          <w:rPr>
            <w:b/>
            <w:color w:val="005583"/>
            <w:sz w:val="20"/>
            <w:szCs w:val="20"/>
          </w:rPr>
          <w:delText>QO</w:delText>
        </w:r>
        <w:r w:rsidDel="00E631A1">
          <w:rPr>
            <w:color w:val="005583"/>
            <w:sz w:val="20"/>
            <w:szCs w:val="20"/>
          </w:rPr>
          <w:delText xml:space="preserve"> 256/2013 – Se os requerimentos de urgência não estiverem na pauta da Ordem do Dia, mas apenas sobre a Mesa, não há uma necessária ordem cronológica de apreciação.</w:delText>
        </w:r>
      </w:del>
    </w:p>
    <w:p w14:paraId="00000999" w14:textId="5A71EB69" w:rsidR="003D183A" w:rsidDel="00E631A1" w:rsidRDefault="008B7924" w:rsidP="00E631A1">
      <w:pPr>
        <w:widowControl w:val="0"/>
        <w:pBdr>
          <w:top w:val="nil"/>
          <w:left w:val="nil"/>
          <w:bottom w:val="nil"/>
          <w:right w:val="nil"/>
          <w:between w:val="nil"/>
        </w:pBdr>
        <w:spacing w:before="0" w:after="113"/>
        <w:ind w:left="567" w:firstLine="0"/>
        <w:jc w:val="center"/>
        <w:rPr>
          <w:del w:id="5137" w:author="Cristiano de Menezes Feu" w:date="2022-11-21T08:33:00Z"/>
          <w:color w:val="005583"/>
          <w:sz w:val="20"/>
          <w:szCs w:val="20"/>
        </w:rPr>
        <w:pPrChange w:id="5138" w:author="Cristiano de Menezes Feu" w:date="2022-11-21T08:33:00Z">
          <w:pPr>
            <w:widowControl w:val="0"/>
            <w:pBdr>
              <w:top w:val="nil"/>
              <w:left w:val="nil"/>
              <w:bottom w:val="nil"/>
              <w:right w:val="nil"/>
              <w:between w:val="nil"/>
            </w:pBdr>
            <w:spacing w:before="0" w:after="113"/>
            <w:ind w:left="567" w:firstLine="0"/>
          </w:pPr>
        </w:pPrChange>
      </w:pPr>
      <w:del w:id="5139" w:author="Cristiano de Menezes Feu" w:date="2022-11-21T08:33:00Z">
        <w:r w:rsidDel="00E631A1">
          <w:rPr>
            <w:b/>
            <w:color w:val="005583"/>
            <w:sz w:val="20"/>
            <w:szCs w:val="20"/>
          </w:rPr>
          <w:delText>QO</w:delText>
        </w:r>
        <w:r w:rsidDel="00E631A1">
          <w:rPr>
            <w:color w:val="005583"/>
            <w:sz w:val="20"/>
            <w:szCs w:val="20"/>
          </w:rPr>
          <w:delText xml:space="preserve"> 18/2007 – Esclarece que não há impedimento para apreciação de requerimento de urgência em sessão extraordinária, mesmo que não conste do ato de convocação, em virtude do previsto no art. 155 do Regimento. </w:delText>
        </w:r>
      </w:del>
    </w:p>
    <w:p w14:paraId="0000099A" w14:textId="57D54E93" w:rsidR="003D183A" w:rsidDel="00E631A1" w:rsidRDefault="008B7924" w:rsidP="00E631A1">
      <w:pPr>
        <w:widowControl w:val="0"/>
        <w:pBdr>
          <w:top w:val="nil"/>
          <w:left w:val="nil"/>
          <w:bottom w:val="nil"/>
          <w:right w:val="nil"/>
          <w:between w:val="nil"/>
        </w:pBdr>
        <w:ind w:firstLine="0"/>
        <w:jc w:val="center"/>
        <w:rPr>
          <w:del w:id="5140" w:author="Cristiano de Menezes Feu" w:date="2022-11-21T08:33:00Z"/>
          <w:color w:val="000000"/>
        </w:rPr>
        <w:pPrChange w:id="5141" w:author="Cristiano de Menezes Feu" w:date="2022-11-21T08:33:00Z">
          <w:pPr>
            <w:widowControl w:val="0"/>
            <w:pBdr>
              <w:top w:val="nil"/>
              <w:left w:val="nil"/>
              <w:bottom w:val="nil"/>
              <w:right w:val="nil"/>
              <w:between w:val="nil"/>
            </w:pBdr>
          </w:pPr>
        </w:pPrChange>
      </w:pPr>
      <w:del w:id="5142" w:author="Cristiano de Menezes Feu" w:date="2022-11-21T08:33:00Z">
        <w:r w:rsidDel="00E631A1">
          <w:rPr>
            <w:color w:val="000000"/>
          </w:rPr>
          <w:delText>III - requerimentos de Comissão sujeitos a votação;</w:delText>
        </w:r>
      </w:del>
    </w:p>
    <w:p w14:paraId="0000099B" w14:textId="47D35036" w:rsidR="003D183A" w:rsidDel="00E631A1" w:rsidRDefault="008B7924" w:rsidP="00E631A1">
      <w:pPr>
        <w:widowControl w:val="0"/>
        <w:pBdr>
          <w:top w:val="nil"/>
          <w:left w:val="nil"/>
          <w:bottom w:val="nil"/>
          <w:right w:val="nil"/>
          <w:between w:val="nil"/>
        </w:pBdr>
        <w:spacing w:before="0" w:after="113"/>
        <w:ind w:left="567" w:firstLine="0"/>
        <w:jc w:val="center"/>
        <w:rPr>
          <w:del w:id="5143" w:author="Cristiano de Menezes Feu" w:date="2022-11-21T08:33:00Z"/>
          <w:color w:val="005583"/>
          <w:sz w:val="20"/>
          <w:szCs w:val="20"/>
        </w:rPr>
        <w:pPrChange w:id="5144" w:author="Cristiano de Menezes Feu" w:date="2022-11-21T08:33:00Z">
          <w:pPr>
            <w:widowControl w:val="0"/>
            <w:pBdr>
              <w:top w:val="nil"/>
              <w:left w:val="nil"/>
              <w:bottom w:val="nil"/>
              <w:right w:val="nil"/>
              <w:between w:val="nil"/>
            </w:pBdr>
            <w:spacing w:before="0" w:after="113"/>
            <w:ind w:left="567" w:firstLine="0"/>
          </w:pPr>
        </w:pPrChange>
      </w:pPr>
      <w:del w:id="5145" w:author="Cristiano de Menezes Feu" w:date="2022-11-21T08:33:00Z">
        <w:r w:rsidDel="00E631A1">
          <w:rPr>
            <w:color w:val="005583"/>
            <w:sz w:val="20"/>
            <w:szCs w:val="20"/>
          </w:rPr>
          <w:delText xml:space="preserve">Art. 35, § 3º; art. 117, VII; art. 154, III. </w:delText>
        </w:r>
      </w:del>
    </w:p>
    <w:p w14:paraId="0000099C" w14:textId="258DAAC3" w:rsidR="003D183A" w:rsidDel="00E631A1" w:rsidRDefault="008B7924" w:rsidP="00E631A1">
      <w:pPr>
        <w:widowControl w:val="0"/>
        <w:pBdr>
          <w:top w:val="nil"/>
          <w:left w:val="nil"/>
          <w:bottom w:val="nil"/>
          <w:right w:val="nil"/>
          <w:between w:val="nil"/>
        </w:pBdr>
        <w:ind w:firstLine="0"/>
        <w:jc w:val="center"/>
        <w:rPr>
          <w:del w:id="5146" w:author="Cristiano de Menezes Feu" w:date="2022-11-21T08:33:00Z"/>
          <w:color w:val="000000"/>
        </w:rPr>
        <w:pPrChange w:id="5147" w:author="Cristiano de Menezes Feu" w:date="2022-11-21T08:33:00Z">
          <w:pPr>
            <w:widowControl w:val="0"/>
            <w:pBdr>
              <w:top w:val="nil"/>
              <w:left w:val="nil"/>
              <w:bottom w:val="nil"/>
              <w:right w:val="nil"/>
              <w:between w:val="nil"/>
            </w:pBdr>
          </w:pPr>
        </w:pPrChange>
      </w:pPr>
      <w:del w:id="5148" w:author="Cristiano de Menezes Feu" w:date="2022-11-21T08:33:00Z">
        <w:r w:rsidDel="00E631A1">
          <w:rPr>
            <w:color w:val="000000"/>
          </w:rPr>
          <w:delText xml:space="preserve">IV - requerimentos de Deputados dependentes de votação imediata; </w:delText>
        </w:r>
      </w:del>
    </w:p>
    <w:p w14:paraId="0000099D" w14:textId="1EFABE5A" w:rsidR="003D183A" w:rsidDel="00E631A1" w:rsidRDefault="008B7924" w:rsidP="00E631A1">
      <w:pPr>
        <w:widowControl w:val="0"/>
        <w:pBdr>
          <w:top w:val="nil"/>
          <w:left w:val="nil"/>
          <w:bottom w:val="nil"/>
          <w:right w:val="nil"/>
          <w:between w:val="nil"/>
        </w:pBdr>
        <w:spacing w:before="0" w:after="113"/>
        <w:ind w:left="567" w:firstLine="0"/>
        <w:jc w:val="center"/>
        <w:rPr>
          <w:del w:id="5149" w:author="Cristiano de Menezes Feu" w:date="2022-11-21T08:33:00Z"/>
          <w:b/>
          <w:color w:val="005583"/>
          <w:sz w:val="20"/>
          <w:szCs w:val="20"/>
        </w:rPr>
        <w:pPrChange w:id="5150" w:author="Cristiano de Menezes Feu" w:date="2022-11-21T08:33:00Z">
          <w:pPr>
            <w:widowControl w:val="0"/>
            <w:pBdr>
              <w:top w:val="nil"/>
              <w:left w:val="nil"/>
              <w:bottom w:val="nil"/>
              <w:right w:val="nil"/>
              <w:between w:val="nil"/>
            </w:pBdr>
            <w:spacing w:before="0" w:after="113"/>
            <w:ind w:left="567" w:firstLine="0"/>
          </w:pPr>
        </w:pPrChange>
      </w:pPr>
      <w:del w:id="5151" w:author="Cristiano de Menezes Feu" w:date="2022-11-21T08:33:00Z">
        <w:r w:rsidDel="00E631A1">
          <w:rPr>
            <w:color w:val="005583"/>
            <w:sz w:val="20"/>
            <w:szCs w:val="20"/>
          </w:rPr>
          <w:delText>Art. 117 e incisos.</w:delText>
        </w:r>
      </w:del>
    </w:p>
    <w:p w14:paraId="0000099E" w14:textId="6DF13F9E" w:rsidR="003D183A" w:rsidDel="00E631A1" w:rsidRDefault="008B7924" w:rsidP="00E631A1">
      <w:pPr>
        <w:widowControl w:val="0"/>
        <w:pBdr>
          <w:top w:val="nil"/>
          <w:left w:val="nil"/>
          <w:bottom w:val="nil"/>
          <w:right w:val="nil"/>
          <w:between w:val="nil"/>
        </w:pBdr>
        <w:spacing w:before="0" w:after="113"/>
        <w:ind w:left="567" w:firstLine="0"/>
        <w:jc w:val="center"/>
        <w:rPr>
          <w:del w:id="5152" w:author="Cristiano de Menezes Feu" w:date="2022-11-21T08:33:00Z"/>
          <w:color w:val="005583"/>
          <w:sz w:val="20"/>
          <w:szCs w:val="20"/>
        </w:rPr>
        <w:pPrChange w:id="5153" w:author="Cristiano de Menezes Feu" w:date="2022-11-21T08:33:00Z">
          <w:pPr>
            <w:widowControl w:val="0"/>
            <w:pBdr>
              <w:top w:val="nil"/>
              <w:left w:val="nil"/>
              <w:bottom w:val="nil"/>
              <w:right w:val="nil"/>
              <w:between w:val="nil"/>
            </w:pBdr>
            <w:spacing w:before="0" w:after="113"/>
            <w:ind w:left="567" w:firstLine="0"/>
          </w:pPr>
        </w:pPrChange>
      </w:pPr>
      <w:del w:id="5154" w:author="Cristiano de Menezes Feu" w:date="2022-11-21T08:33:00Z">
        <w:r w:rsidDel="00E631A1">
          <w:rPr>
            <w:b/>
            <w:color w:val="005583"/>
            <w:sz w:val="20"/>
            <w:szCs w:val="20"/>
          </w:rPr>
          <w:delText>QO</w:delText>
        </w:r>
        <w:r w:rsidDel="00E631A1">
          <w:rPr>
            <w:color w:val="005583"/>
            <w:sz w:val="20"/>
            <w:szCs w:val="20"/>
          </w:rPr>
          <w:delText xml:space="preserve"> 149/2012 – Reafirma o entendimento constante da QO 66/2011 e da QO 59/2011, no sentido de que requerimentos de convocação de Ministro não se sujeitam à hipótese prevista no inciso IV do art. 83 do Regimento Interno para votação imediata e serão pautados oportunamente pela Presidência da Casa.</w:delText>
        </w:r>
      </w:del>
    </w:p>
    <w:p w14:paraId="0000099F" w14:textId="58853085" w:rsidR="003D183A" w:rsidDel="00E631A1" w:rsidRDefault="008B7924" w:rsidP="00E631A1">
      <w:pPr>
        <w:widowControl w:val="0"/>
        <w:pBdr>
          <w:top w:val="nil"/>
          <w:left w:val="nil"/>
          <w:bottom w:val="nil"/>
          <w:right w:val="nil"/>
          <w:between w:val="nil"/>
        </w:pBdr>
        <w:ind w:firstLine="0"/>
        <w:jc w:val="center"/>
        <w:rPr>
          <w:del w:id="5155" w:author="Cristiano de Menezes Feu" w:date="2022-11-21T08:33:00Z"/>
          <w:color w:val="000000"/>
        </w:rPr>
        <w:pPrChange w:id="5156" w:author="Cristiano de Menezes Feu" w:date="2022-11-21T08:33:00Z">
          <w:pPr>
            <w:widowControl w:val="0"/>
            <w:pBdr>
              <w:top w:val="nil"/>
              <w:left w:val="nil"/>
              <w:bottom w:val="nil"/>
              <w:right w:val="nil"/>
              <w:between w:val="nil"/>
            </w:pBdr>
          </w:pPr>
        </w:pPrChange>
      </w:pPr>
      <w:del w:id="5157" w:author="Cristiano de Menezes Feu" w:date="2022-11-21T08:33:00Z">
        <w:r w:rsidDel="00E631A1">
          <w:rPr>
            <w:color w:val="000000"/>
          </w:rPr>
          <w:delText xml:space="preserve">V - matérias constantes da Ordem do Dia, de acordo com as regras de preferência estabelecidas no Capítulo IX do Título V. </w:delText>
        </w:r>
      </w:del>
    </w:p>
    <w:p w14:paraId="000009A0" w14:textId="77F3509B" w:rsidR="003D183A" w:rsidDel="00E631A1" w:rsidRDefault="008B7924" w:rsidP="00E631A1">
      <w:pPr>
        <w:widowControl w:val="0"/>
        <w:pBdr>
          <w:top w:val="nil"/>
          <w:left w:val="nil"/>
          <w:bottom w:val="nil"/>
          <w:right w:val="nil"/>
          <w:between w:val="nil"/>
        </w:pBdr>
        <w:spacing w:before="0" w:after="113"/>
        <w:ind w:left="567" w:firstLine="0"/>
        <w:jc w:val="center"/>
        <w:rPr>
          <w:del w:id="5158" w:author="Cristiano de Menezes Feu" w:date="2022-11-21T08:33:00Z"/>
          <w:b/>
          <w:color w:val="005583"/>
          <w:sz w:val="20"/>
          <w:szCs w:val="20"/>
        </w:rPr>
        <w:pPrChange w:id="5159" w:author="Cristiano de Menezes Feu" w:date="2022-11-21T08:33:00Z">
          <w:pPr>
            <w:widowControl w:val="0"/>
            <w:pBdr>
              <w:top w:val="nil"/>
              <w:left w:val="nil"/>
              <w:bottom w:val="nil"/>
              <w:right w:val="nil"/>
              <w:between w:val="nil"/>
            </w:pBdr>
            <w:spacing w:before="0" w:after="113"/>
            <w:ind w:left="567" w:firstLine="0"/>
          </w:pPr>
        </w:pPrChange>
      </w:pPr>
      <w:del w:id="5160" w:author="Cristiano de Menezes Feu" w:date="2022-11-21T08:33:00Z">
        <w:r w:rsidDel="00E631A1">
          <w:rPr>
            <w:color w:val="005583"/>
            <w:sz w:val="20"/>
            <w:szCs w:val="20"/>
          </w:rPr>
          <w:delText>Art. 86; arts. 159 e 160.</w:delText>
        </w:r>
      </w:del>
    </w:p>
    <w:p w14:paraId="000009A1" w14:textId="6DE73A1C" w:rsidR="003D183A" w:rsidDel="00E631A1" w:rsidRDefault="008B7924" w:rsidP="00E631A1">
      <w:pPr>
        <w:widowControl w:val="0"/>
        <w:pBdr>
          <w:top w:val="nil"/>
          <w:left w:val="nil"/>
          <w:bottom w:val="nil"/>
          <w:right w:val="nil"/>
          <w:between w:val="nil"/>
        </w:pBdr>
        <w:ind w:firstLine="0"/>
        <w:jc w:val="center"/>
        <w:rPr>
          <w:del w:id="5161" w:author="Cristiano de Menezes Feu" w:date="2022-11-21T08:33:00Z"/>
          <w:color w:val="000000"/>
        </w:rPr>
        <w:pPrChange w:id="5162" w:author="Cristiano de Menezes Feu" w:date="2022-11-21T08:33:00Z">
          <w:pPr>
            <w:widowControl w:val="0"/>
            <w:pBdr>
              <w:top w:val="nil"/>
              <w:left w:val="nil"/>
              <w:bottom w:val="nil"/>
              <w:right w:val="nil"/>
              <w:between w:val="nil"/>
            </w:pBdr>
          </w:pPr>
        </w:pPrChange>
      </w:pPr>
      <w:del w:id="5163" w:author="Cristiano de Menezes Feu" w:date="2022-11-21T08:33:00Z">
        <w:r w:rsidDel="00E631A1">
          <w:rPr>
            <w:b/>
            <w:color w:val="000000"/>
          </w:rPr>
          <w:delText>Parágrafo único.</w:delText>
        </w:r>
        <w:r w:rsidDel="00E631A1">
          <w:rPr>
            <w:color w:val="000000"/>
          </w:rPr>
          <w:delText xml:space="preserve"> A ordem estabelecida no </w:delText>
        </w:r>
        <w:r w:rsidDel="00E631A1">
          <w:rPr>
            <w:i/>
            <w:color w:val="000000"/>
          </w:rPr>
          <w:delText>caput</w:delText>
        </w:r>
        <w:r w:rsidDel="00E631A1">
          <w:rPr>
            <w:color w:val="000000"/>
          </w:rPr>
          <w:delText xml:space="preserve"> poderá ser alterada ou interrompida: </w:delText>
        </w:r>
      </w:del>
    </w:p>
    <w:p w14:paraId="000009A2" w14:textId="42647CCC" w:rsidR="003D183A" w:rsidDel="00E631A1" w:rsidRDefault="008B7924" w:rsidP="00E631A1">
      <w:pPr>
        <w:widowControl w:val="0"/>
        <w:pBdr>
          <w:top w:val="nil"/>
          <w:left w:val="nil"/>
          <w:bottom w:val="nil"/>
          <w:right w:val="nil"/>
          <w:between w:val="nil"/>
        </w:pBdr>
        <w:ind w:firstLine="0"/>
        <w:jc w:val="center"/>
        <w:rPr>
          <w:del w:id="5164" w:author="Cristiano de Menezes Feu" w:date="2022-11-21T08:33:00Z"/>
          <w:color w:val="000000"/>
        </w:rPr>
        <w:pPrChange w:id="5165" w:author="Cristiano de Menezes Feu" w:date="2022-11-21T08:33:00Z">
          <w:pPr>
            <w:widowControl w:val="0"/>
            <w:pBdr>
              <w:top w:val="nil"/>
              <w:left w:val="nil"/>
              <w:bottom w:val="nil"/>
              <w:right w:val="nil"/>
              <w:between w:val="nil"/>
            </w:pBdr>
          </w:pPr>
        </w:pPrChange>
      </w:pPr>
      <w:del w:id="5166" w:author="Cristiano de Menezes Feu" w:date="2022-11-21T08:33:00Z">
        <w:r w:rsidDel="00E631A1">
          <w:rPr>
            <w:color w:val="000000"/>
          </w:rPr>
          <w:delText xml:space="preserve">I - para a posse de Deputados; </w:delText>
        </w:r>
      </w:del>
    </w:p>
    <w:p w14:paraId="000009A3" w14:textId="3FE01BBC" w:rsidR="003D183A" w:rsidDel="00E631A1" w:rsidRDefault="008B7924" w:rsidP="00E631A1">
      <w:pPr>
        <w:widowControl w:val="0"/>
        <w:pBdr>
          <w:top w:val="nil"/>
          <w:left w:val="nil"/>
          <w:bottom w:val="nil"/>
          <w:right w:val="nil"/>
          <w:between w:val="nil"/>
        </w:pBdr>
        <w:spacing w:before="0" w:after="113"/>
        <w:ind w:left="567" w:firstLine="0"/>
        <w:jc w:val="center"/>
        <w:rPr>
          <w:del w:id="5167" w:author="Cristiano de Menezes Feu" w:date="2022-11-21T08:33:00Z"/>
          <w:color w:val="005583"/>
          <w:sz w:val="20"/>
          <w:szCs w:val="20"/>
        </w:rPr>
        <w:pPrChange w:id="5168" w:author="Cristiano de Menezes Feu" w:date="2022-11-21T08:33:00Z">
          <w:pPr>
            <w:widowControl w:val="0"/>
            <w:pBdr>
              <w:top w:val="nil"/>
              <w:left w:val="nil"/>
              <w:bottom w:val="nil"/>
              <w:right w:val="nil"/>
              <w:between w:val="nil"/>
            </w:pBdr>
            <w:spacing w:before="0" w:after="113"/>
            <w:ind w:left="567" w:firstLine="0"/>
          </w:pPr>
        </w:pPrChange>
      </w:pPr>
      <w:del w:id="5169" w:author="Cristiano de Menezes Feu" w:date="2022-11-21T08:33:00Z">
        <w:r w:rsidDel="00E631A1">
          <w:rPr>
            <w:color w:val="005583"/>
            <w:sz w:val="20"/>
            <w:szCs w:val="20"/>
          </w:rPr>
          <w:delText>Art. 4º, §§ 3º e 5º.</w:delText>
        </w:r>
      </w:del>
    </w:p>
    <w:p w14:paraId="000009A4" w14:textId="4F8AD3D8" w:rsidR="003D183A" w:rsidDel="00E631A1" w:rsidRDefault="008B7924" w:rsidP="00E631A1">
      <w:pPr>
        <w:widowControl w:val="0"/>
        <w:pBdr>
          <w:top w:val="nil"/>
          <w:left w:val="nil"/>
          <w:bottom w:val="nil"/>
          <w:right w:val="nil"/>
          <w:between w:val="nil"/>
        </w:pBdr>
        <w:ind w:firstLine="0"/>
        <w:jc w:val="center"/>
        <w:rPr>
          <w:del w:id="5170" w:author="Cristiano de Menezes Feu" w:date="2022-11-21T08:33:00Z"/>
          <w:color w:val="000000"/>
        </w:rPr>
        <w:pPrChange w:id="5171" w:author="Cristiano de Menezes Feu" w:date="2022-11-21T08:33:00Z">
          <w:pPr>
            <w:widowControl w:val="0"/>
            <w:pBdr>
              <w:top w:val="nil"/>
              <w:left w:val="nil"/>
              <w:bottom w:val="nil"/>
              <w:right w:val="nil"/>
              <w:between w:val="nil"/>
            </w:pBdr>
          </w:pPr>
        </w:pPrChange>
      </w:pPr>
      <w:del w:id="5172" w:author="Cristiano de Menezes Feu" w:date="2022-11-21T08:33:00Z">
        <w:r w:rsidDel="00E631A1">
          <w:rPr>
            <w:color w:val="000000"/>
          </w:rPr>
          <w:delText xml:space="preserve">II - em caso de aprovação de requerimento de: </w:delText>
        </w:r>
      </w:del>
    </w:p>
    <w:p w14:paraId="000009A5" w14:textId="0FC7C96F" w:rsidR="003D183A" w:rsidDel="00E631A1" w:rsidRDefault="008B7924" w:rsidP="00E631A1">
      <w:pPr>
        <w:widowControl w:val="0"/>
        <w:pBdr>
          <w:top w:val="nil"/>
          <w:left w:val="nil"/>
          <w:bottom w:val="nil"/>
          <w:right w:val="nil"/>
          <w:between w:val="nil"/>
        </w:pBdr>
        <w:spacing w:before="57" w:after="0"/>
        <w:ind w:left="283" w:firstLine="0"/>
        <w:jc w:val="center"/>
        <w:rPr>
          <w:del w:id="5173" w:author="Cristiano de Menezes Feu" w:date="2022-11-21T08:33:00Z"/>
          <w:color w:val="000000"/>
        </w:rPr>
        <w:pPrChange w:id="5174" w:author="Cristiano de Menezes Feu" w:date="2022-11-21T08:33:00Z">
          <w:pPr>
            <w:widowControl w:val="0"/>
            <w:pBdr>
              <w:top w:val="nil"/>
              <w:left w:val="nil"/>
              <w:bottom w:val="nil"/>
              <w:right w:val="nil"/>
              <w:between w:val="nil"/>
            </w:pBdr>
            <w:spacing w:before="57" w:after="0"/>
            <w:ind w:left="283" w:firstLine="0"/>
          </w:pPr>
        </w:pPrChange>
      </w:pPr>
      <w:del w:id="5175" w:author="Cristiano de Menezes Feu" w:date="2022-11-21T08:33:00Z">
        <w:r w:rsidDel="00E631A1">
          <w:rPr>
            <w:color w:val="000000"/>
          </w:rPr>
          <w:delText xml:space="preserve">a) preferência; </w:delText>
        </w:r>
      </w:del>
    </w:p>
    <w:p w14:paraId="000009A6" w14:textId="2BDE0330" w:rsidR="003D183A" w:rsidDel="00E631A1" w:rsidRDefault="008B7924" w:rsidP="00E631A1">
      <w:pPr>
        <w:widowControl w:val="0"/>
        <w:pBdr>
          <w:top w:val="nil"/>
          <w:left w:val="nil"/>
          <w:bottom w:val="nil"/>
          <w:right w:val="nil"/>
          <w:between w:val="nil"/>
        </w:pBdr>
        <w:spacing w:before="0" w:after="113"/>
        <w:ind w:left="567" w:firstLine="0"/>
        <w:jc w:val="center"/>
        <w:rPr>
          <w:del w:id="5176" w:author="Cristiano de Menezes Feu" w:date="2022-11-21T08:33:00Z"/>
          <w:b/>
          <w:color w:val="005583"/>
          <w:sz w:val="20"/>
          <w:szCs w:val="20"/>
        </w:rPr>
        <w:pPrChange w:id="5177" w:author="Cristiano de Menezes Feu" w:date="2022-11-21T08:33:00Z">
          <w:pPr>
            <w:widowControl w:val="0"/>
            <w:pBdr>
              <w:top w:val="nil"/>
              <w:left w:val="nil"/>
              <w:bottom w:val="nil"/>
              <w:right w:val="nil"/>
              <w:between w:val="nil"/>
            </w:pBdr>
            <w:spacing w:before="0" w:after="113"/>
            <w:ind w:left="567" w:firstLine="0"/>
          </w:pPr>
        </w:pPrChange>
      </w:pPr>
      <w:del w:id="5178" w:author="Cristiano de Menezes Feu" w:date="2022-11-21T08:33:00Z">
        <w:r w:rsidDel="00E631A1">
          <w:rPr>
            <w:color w:val="005583"/>
            <w:sz w:val="20"/>
            <w:szCs w:val="20"/>
          </w:rPr>
          <w:delText>Art. 117, XVI; art. 160.</w:delText>
        </w:r>
      </w:del>
    </w:p>
    <w:p w14:paraId="000009A7" w14:textId="441A11C1" w:rsidR="003D183A" w:rsidDel="00E631A1" w:rsidRDefault="008B7924" w:rsidP="00E631A1">
      <w:pPr>
        <w:widowControl w:val="0"/>
        <w:pBdr>
          <w:top w:val="nil"/>
          <w:left w:val="nil"/>
          <w:bottom w:val="nil"/>
          <w:right w:val="nil"/>
          <w:between w:val="nil"/>
        </w:pBdr>
        <w:spacing w:before="0" w:after="113"/>
        <w:ind w:left="567" w:firstLine="0"/>
        <w:jc w:val="center"/>
        <w:rPr>
          <w:del w:id="5179" w:author="Cristiano de Menezes Feu" w:date="2022-11-21T08:33:00Z"/>
          <w:b/>
          <w:color w:val="005583"/>
          <w:sz w:val="20"/>
          <w:szCs w:val="20"/>
        </w:rPr>
        <w:pPrChange w:id="5180" w:author="Cristiano de Menezes Feu" w:date="2022-11-21T08:33:00Z">
          <w:pPr>
            <w:widowControl w:val="0"/>
            <w:pBdr>
              <w:top w:val="nil"/>
              <w:left w:val="nil"/>
              <w:bottom w:val="nil"/>
              <w:right w:val="nil"/>
              <w:between w:val="nil"/>
            </w:pBdr>
            <w:spacing w:before="0" w:after="113"/>
            <w:ind w:left="567" w:firstLine="0"/>
          </w:pPr>
        </w:pPrChange>
      </w:pPr>
      <w:del w:id="5181" w:author="Cristiano de Menezes Feu" w:date="2022-11-21T08:33:00Z">
        <w:r w:rsidDel="00E631A1">
          <w:rPr>
            <w:b/>
            <w:color w:val="005583"/>
            <w:sz w:val="20"/>
            <w:szCs w:val="20"/>
          </w:rPr>
          <w:delText>QO</w:delText>
        </w:r>
        <w:r w:rsidDel="00E631A1">
          <w:rPr>
            <w:color w:val="005583"/>
            <w:sz w:val="20"/>
            <w:szCs w:val="20"/>
          </w:rPr>
          <w:delText xml:space="preserve"> 45/2019 – Reafirma o entendimento constante da QO 84/2015 no sentido de permitir, após votação do substitutivo, a apresentação de requerimento de preferência entre emendas aglutinativas.</w:delText>
        </w:r>
      </w:del>
    </w:p>
    <w:p w14:paraId="000009A8" w14:textId="64E094A1" w:rsidR="003D183A" w:rsidDel="00E631A1" w:rsidRDefault="008B7924" w:rsidP="00E631A1">
      <w:pPr>
        <w:widowControl w:val="0"/>
        <w:pBdr>
          <w:top w:val="nil"/>
          <w:left w:val="nil"/>
          <w:bottom w:val="nil"/>
          <w:right w:val="nil"/>
          <w:between w:val="nil"/>
        </w:pBdr>
        <w:spacing w:before="0" w:after="113"/>
        <w:ind w:left="567" w:firstLine="0"/>
        <w:jc w:val="center"/>
        <w:rPr>
          <w:del w:id="5182" w:author="Cristiano de Menezes Feu" w:date="2022-11-21T08:33:00Z"/>
          <w:color w:val="005583"/>
          <w:sz w:val="20"/>
          <w:szCs w:val="20"/>
        </w:rPr>
        <w:pPrChange w:id="5183" w:author="Cristiano de Menezes Feu" w:date="2022-11-21T08:33:00Z">
          <w:pPr>
            <w:widowControl w:val="0"/>
            <w:pBdr>
              <w:top w:val="nil"/>
              <w:left w:val="nil"/>
              <w:bottom w:val="nil"/>
              <w:right w:val="nil"/>
              <w:between w:val="nil"/>
            </w:pBdr>
            <w:spacing w:before="0" w:after="113"/>
            <w:ind w:left="567" w:firstLine="0"/>
          </w:pPr>
        </w:pPrChange>
      </w:pPr>
      <w:del w:id="5184" w:author="Cristiano de Menezes Feu" w:date="2022-11-21T08:33:00Z">
        <w:r w:rsidDel="00E631A1">
          <w:rPr>
            <w:b/>
            <w:color w:val="005583"/>
            <w:sz w:val="20"/>
            <w:szCs w:val="20"/>
          </w:rPr>
          <w:delText>QO</w:delText>
        </w:r>
        <w:r w:rsidDel="00E631A1">
          <w:rPr>
            <w:color w:val="005583"/>
            <w:sz w:val="20"/>
            <w:szCs w:val="20"/>
          </w:rPr>
          <w:delText xml:space="preserve"> 321/2008 – Reafirma entendimento constante da QO 185/2007 no sentido de que a preferência entre itens dentro de uma mesma proposição, a exemplo de preferência entre destaques, só pode ser efetuada por destaque de preferência, nos termos do art. 161, IV, e não mediante requerimento de preferência.</w:delText>
        </w:r>
      </w:del>
    </w:p>
    <w:p w14:paraId="000009A9" w14:textId="67BFCEB0" w:rsidR="003D183A" w:rsidDel="00E631A1" w:rsidRDefault="008B7924" w:rsidP="00E631A1">
      <w:pPr>
        <w:widowControl w:val="0"/>
        <w:pBdr>
          <w:top w:val="nil"/>
          <w:left w:val="nil"/>
          <w:bottom w:val="nil"/>
          <w:right w:val="nil"/>
          <w:between w:val="nil"/>
        </w:pBdr>
        <w:ind w:firstLine="0"/>
        <w:jc w:val="center"/>
        <w:rPr>
          <w:del w:id="5185" w:author="Cristiano de Menezes Feu" w:date="2022-11-21T08:33:00Z"/>
          <w:rFonts w:ascii="ClearSans-Bold" w:eastAsia="ClearSans-Bold" w:hAnsi="ClearSans-Bold" w:cs="ClearSans-Bold"/>
          <w:b/>
          <w:color w:val="000000"/>
        </w:rPr>
        <w:pPrChange w:id="5186" w:author="Cristiano de Menezes Feu" w:date="2022-11-21T08:33:00Z">
          <w:pPr>
            <w:widowControl w:val="0"/>
            <w:pBdr>
              <w:top w:val="nil"/>
              <w:left w:val="nil"/>
              <w:bottom w:val="nil"/>
              <w:right w:val="nil"/>
              <w:between w:val="nil"/>
            </w:pBdr>
          </w:pPr>
        </w:pPrChange>
      </w:pPr>
      <w:del w:id="5187" w:author="Cristiano de Menezes Feu" w:date="2022-11-21T08:33:00Z">
        <w:r w:rsidDel="00E631A1">
          <w:rPr>
            <w:color w:val="000000"/>
          </w:rPr>
          <w:delText>b) adiamento;</w:delText>
        </w:r>
      </w:del>
    </w:p>
    <w:p w14:paraId="000009AA" w14:textId="0EF666CD" w:rsidR="003D183A" w:rsidDel="00E631A1" w:rsidRDefault="008B7924" w:rsidP="00E631A1">
      <w:pPr>
        <w:widowControl w:val="0"/>
        <w:pBdr>
          <w:top w:val="nil"/>
          <w:left w:val="nil"/>
          <w:bottom w:val="nil"/>
          <w:right w:val="nil"/>
          <w:between w:val="nil"/>
        </w:pBdr>
        <w:spacing w:before="0" w:after="113"/>
        <w:ind w:left="567" w:firstLine="0"/>
        <w:jc w:val="center"/>
        <w:rPr>
          <w:del w:id="5188" w:author="Cristiano de Menezes Feu" w:date="2022-11-21T08:33:00Z"/>
          <w:color w:val="005583"/>
          <w:sz w:val="20"/>
          <w:szCs w:val="20"/>
        </w:rPr>
        <w:pPrChange w:id="5189" w:author="Cristiano de Menezes Feu" w:date="2022-11-21T08:33:00Z">
          <w:pPr>
            <w:widowControl w:val="0"/>
            <w:pBdr>
              <w:top w:val="nil"/>
              <w:left w:val="nil"/>
              <w:bottom w:val="nil"/>
              <w:right w:val="nil"/>
              <w:between w:val="nil"/>
            </w:pBdr>
            <w:spacing w:before="0" w:after="113"/>
            <w:ind w:left="567" w:firstLine="0"/>
          </w:pPr>
        </w:pPrChange>
      </w:pPr>
      <w:del w:id="5190" w:author="Cristiano de Menezes Feu" w:date="2022-11-21T08:33:00Z">
        <w:r w:rsidDel="00E631A1">
          <w:rPr>
            <w:color w:val="005583"/>
            <w:sz w:val="20"/>
            <w:szCs w:val="20"/>
          </w:rPr>
          <w:delText>Art. 117, X; art. 177; art. 193.</w:delText>
        </w:r>
      </w:del>
    </w:p>
    <w:p w14:paraId="000009AB" w14:textId="31D62BD5" w:rsidR="003D183A" w:rsidDel="00E631A1" w:rsidRDefault="008B7924" w:rsidP="00E631A1">
      <w:pPr>
        <w:widowControl w:val="0"/>
        <w:pBdr>
          <w:top w:val="nil"/>
          <w:left w:val="nil"/>
          <w:bottom w:val="nil"/>
          <w:right w:val="nil"/>
          <w:between w:val="nil"/>
        </w:pBdr>
        <w:ind w:firstLine="0"/>
        <w:jc w:val="center"/>
        <w:rPr>
          <w:del w:id="5191" w:author="Cristiano de Menezes Feu" w:date="2022-11-21T08:33:00Z"/>
          <w:rFonts w:ascii="ClearSans-Bold" w:eastAsia="ClearSans-Bold" w:hAnsi="ClearSans-Bold" w:cs="ClearSans-Bold"/>
          <w:b/>
          <w:color w:val="000000"/>
        </w:rPr>
        <w:pPrChange w:id="5192" w:author="Cristiano de Menezes Feu" w:date="2022-11-21T08:33:00Z">
          <w:pPr>
            <w:widowControl w:val="0"/>
            <w:pBdr>
              <w:top w:val="nil"/>
              <w:left w:val="nil"/>
              <w:bottom w:val="nil"/>
              <w:right w:val="nil"/>
              <w:between w:val="nil"/>
            </w:pBdr>
          </w:pPr>
        </w:pPrChange>
      </w:pPr>
      <w:del w:id="5193" w:author="Cristiano de Menezes Feu" w:date="2022-11-21T08:33:00Z">
        <w:r w:rsidDel="00E631A1">
          <w:rPr>
            <w:color w:val="000000"/>
          </w:rPr>
          <w:delText>c) retirada da Ordem do Dia;</w:delText>
        </w:r>
      </w:del>
    </w:p>
    <w:p w14:paraId="000009AC" w14:textId="74665F8A" w:rsidR="003D183A" w:rsidDel="00E631A1" w:rsidRDefault="008B7924" w:rsidP="00E631A1">
      <w:pPr>
        <w:widowControl w:val="0"/>
        <w:pBdr>
          <w:top w:val="nil"/>
          <w:left w:val="nil"/>
          <w:bottom w:val="nil"/>
          <w:right w:val="nil"/>
          <w:between w:val="nil"/>
        </w:pBdr>
        <w:spacing w:before="0" w:after="113"/>
        <w:ind w:left="567" w:firstLine="0"/>
        <w:jc w:val="center"/>
        <w:rPr>
          <w:del w:id="5194" w:author="Cristiano de Menezes Feu" w:date="2022-11-21T08:33:00Z"/>
          <w:b/>
          <w:color w:val="005583"/>
          <w:sz w:val="20"/>
          <w:szCs w:val="20"/>
        </w:rPr>
        <w:pPrChange w:id="5195" w:author="Cristiano de Menezes Feu" w:date="2022-11-21T08:33:00Z">
          <w:pPr>
            <w:widowControl w:val="0"/>
            <w:pBdr>
              <w:top w:val="nil"/>
              <w:left w:val="nil"/>
              <w:bottom w:val="nil"/>
              <w:right w:val="nil"/>
              <w:between w:val="nil"/>
            </w:pBdr>
            <w:spacing w:before="0" w:after="113"/>
            <w:ind w:left="567" w:firstLine="0"/>
          </w:pPr>
        </w:pPrChange>
      </w:pPr>
      <w:del w:id="5196" w:author="Cristiano de Menezes Feu" w:date="2022-11-21T08:33:00Z">
        <w:r w:rsidDel="00E631A1">
          <w:rPr>
            <w:color w:val="005583"/>
            <w:sz w:val="20"/>
            <w:szCs w:val="20"/>
          </w:rPr>
          <w:delText xml:space="preserve">Art. 17, II, b; art. 114, V; art. 117, VI. </w:delText>
        </w:r>
      </w:del>
    </w:p>
    <w:p w14:paraId="000009AD" w14:textId="7FB87346" w:rsidR="003D183A" w:rsidDel="00E631A1" w:rsidRDefault="008B7924" w:rsidP="00E631A1">
      <w:pPr>
        <w:widowControl w:val="0"/>
        <w:pBdr>
          <w:top w:val="nil"/>
          <w:left w:val="nil"/>
          <w:bottom w:val="nil"/>
          <w:right w:val="nil"/>
          <w:between w:val="nil"/>
        </w:pBdr>
        <w:spacing w:before="0" w:after="113"/>
        <w:ind w:left="567" w:firstLine="0"/>
        <w:jc w:val="center"/>
        <w:rPr>
          <w:del w:id="5197" w:author="Cristiano de Menezes Feu" w:date="2022-11-21T08:33:00Z"/>
          <w:b/>
          <w:color w:val="005583"/>
          <w:sz w:val="20"/>
          <w:szCs w:val="20"/>
        </w:rPr>
        <w:pPrChange w:id="5198" w:author="Cristiano de Menezes Feu" w:date="2022-11-21T08:33:00Z">
          <w:pPr>
            <w:widowControl w:val="0"/>
            <w:pBdr>
              <w:top w:val="nil"/>
              <w:left w:val="nil"/>
              <w:bottom w:val="nil"/>
              <w:right w:val="nil"/>
              <w:between w:val="nil"/>
            </w:pBdr>
            <w:spacing w:before="0" w:after="113"/>
            <w:ind w:left="567" w:firstLine="0"/>
          </w:pPr>
        </w:pPrChange>
      </w:pPr>
      <w:del w:id="5199" w:author="Cristiano de Menezes Feu" w:date="2022-11-21T08:33:00Z">
        <w:r w:rsidDel="00E631A1">
          <w:rPr>
            <w:b/>
            <w:color w:val="005583"/>
            <w:sz w:val="20"/>
            <w:szCs w:val="20"/>
          </w:rPr>
          <w:delText>QO</w:delText>
        </w:r>
        <w:r w:rsidDel="00E631A1">
          <w:rPr>
            <w:color w:val="005583"/>
            <w:sz w:val="20"/>
            <w:szCs w:val="20"/>
          </w:rPr>
          <w:delText xml:space="preserve"> 316/2017 – “O requerimento de retirada de pauta [...] deve ser dirigido a uma proposição específica para permitir que o colegiado se manifeste sobre o interesse em retirar, ou não, aquela matéria de pauta”. Logo, “não é regimental requerimento de votação em globo de requerimentos de retirada de pauta de proposições independentes”.</w:delText>
        </w:r>
      </w:del>
    </w:p>
    <w:p w14:paraId="000009AE" w14:textId="788308F1" w:rsidR="003D183A" w:rsidDel="00E631A1" w:rsidRDefault="008B7924" w:rsidP="00E631A1">
      <w:pPr>
        <w:widowControl w:val="0"/>
        <w:pBdr>
          <w:top w:val="nil"/>
          <w:left w:val="nil"/>
          <w:bottom w:val="nil"/>
          <w:right w:val="nil"/>
          <w:between w:val="nil"/>
        </w:pBdr>
        <w:spacing w:before="0" w:after="113"/>
        <w:ind w:left="567" w:firstLine="0"/>
        <w:jc w:val="center"/>
        <w:rPr>
          <w:del w:id="5200" w:author="Cristiano de Menezes Feu" w:date="2022-11-21T08:33:00Z"/>
          <w:b/>
          <w:color w:val="005583"/>
          <w:sz w:val="20"/>
          <w:szCs w:val="20"/>
        </w:rPr>
        <w:pPrChange w:id="5201" w:author="Cristiano de Menezes Feu" w:date="2022-11-21T08:33:00Z">
          <w:pPr>
            <w:widowControl w:val="0"/>
            <w:pBdr>
              <w:top w:val="nil"/>
              <w:left w:val="nil"/>
              <w:bottom w:val="nil"/>
              <w:right w:val="nil"/>
              <w:between w:val="nil"/>
            </w:pBdr>
            <w:spacing w:before="0" w:after="113"/>
            <w:ind w:left="567" w:firstLine="0"/>
          </w:pPr>
        </w:pPrChange>
      </w:pPr>
      <w:del w:id="5202" w:author="Cristiano de Menezes Feu" w:date="2022-11-21T08:33:00Z">
        <w:r w:rsidDel="00E631A1">
          <w:rPr>
            <w:b/>
            <w:color w:val="005583"/>
            <w:sz w:val="20"/>
            <w:szCs w:val="20"/>
          </w:rPr>
          <w:delText>QO</w:delText>
        </w:r>
        <w:r w:rsidDel="00E631A1">
          <w:rPr>
            <w:color w:val="005583"/>
            <w:sz w:val="20"/>
            <w:szCs w:val="20"/>
          </w:rPr>
          <w:delText xml:space="preserve"> 276/2013 – Reafirma entendimento constante da QO 33/2011 no sentido de que não cabe requerimento individual de retirada de pauta de requerimento de urgência, visto que este último é apoiado por maioria absoluta da Casa e objetiva apreciação imediata. Decidiu contrariamente à QO 689/2010. </w:delText>
        </w:r>
        <w:r w:rsidDel="00E631A1">
          <w:rPr>
            <w:color w:val="005583"/>
            <w:sz w:val="20"/>
            <w:szCs w:val="20"/>
            <w:vertAlign w:val="superscript"/>
          </w:rPr>
          <w:footnoteReference w:id="236"/>
        </w:r>
      </w:del>
    </w:p>
    <w:p w14:paraId="000009AF" w14:textId="566BAAA1" w:rsidR="003D183A" w:rsidDel="00E631A1" w:rsidRDefault="008B7924" w:rsidP="00E631A1">
      <w:pPr>
        <w:widowControl w:val="0"/>
        <w:pBdr>
          <w:top w:val="nil"/>
          <w:left w:val="nil"/>
          <w:bottom w:val="nil"/>
          <w:right w:val="nil"/>
          <w:between w:val="nil"/>
        </w:pBdr>
        <w:spacing w:before="0" w:after="113"/>
        <w:ind w:left="567" w:firstLine="0"/>
        <w:jc w:val="center"/>
        <w:rPr>
          <w:del w:id="5206" w:author="Cristiano de Menezes Feu" w:date="2022-11-21T08:33:00Z"/>
          <w:b/>
          <w:color w:val="005583"/>
          <w:sz w:val="20"/>
          <w:szCs w:val="20"/>
        </w:rPr>
        <w:pPrChange w:id="5207" w:author="Cristiano de Menezes Feu" w:date="2022-11-21T08:33:00Z">
          <w:pPr>
            <w:widowControl w:val="0"/>
            <w:pBdr>
              <w:top w:val="nil"/>
              <w:left w:val="nil"/>
              <w:bottom w:val="nil"/>
              <w:right w:val="nil"/>
              <w:between w:val="nil"/>
            </w:pBdr>
            <w:spacing w:before="0" w:after="113"/>
            <w:ind w:left="567" w:firstLine="0"/>
          </w:pPr>
        </w:pPrChange>
      </w:pPr>
      <w:del w:id="5208" w:author="Cristiano de Menezes Feu" w:date="2022-11-21T08:33:00Z">
        <w:r w:rsidDel="00E631A1">
          <w:rPr>
            <w:b/>
            <w:color w:val="005583"/>
            <w:sz w:val="20"/>
            <w:szCs w:val="20"/>
          </w:rPr>
          <w:delText>QO</w:delText>
        </w:r>
        <w:r w:rsidDel="00E631A1">
          <w:rPr>
            <w:color w:val="005583"/>
            <w:sz w:val="20"/>
            <w:szCs w:val="20"/>
          </w:rPr>
          <w:delText xml:space="preserve"> 687/2010 – Em sessões extraordinárias pode haver retirada de pauta de medidas provisórias que trancam a pauta, sem prejuízo da apreciação das outras matérias não sujeitas a trancamento. </w:delText>
        </w:r>
      </w:del>
    </w:p>
    <w:p w14:paraId="000009B0" w14:textId="65587542" w:rsidR="003D183A" w:rsidDel="00E631A1" w:rsidRDefault="008B7924" w:rsidP="00E631A1">
      <w:pPr>
        <w:widowControl w:val="0"/>
        <w:pBdr>
          <w:top w:val="nil"/>
          <w:left w:val="nil"/>
          <w:bottom w:val="nil"/>
          <w:right w:val="nil"/>
          <w:between w:val="nil"/>
        </w:pBdr>
        <w:spacing w:before="0" w:after="113"/>
        <w:ind w:left="567" w:firstLine="0"/>
        <w:jc w:val="center"/>
        <w:rPr>
          <w:del w:id="5209" w:author="Cristiano de Menezes Feu" w:date="2022-11-21T08:33:00Z"/>
          <w:b/>
          <w:color w:val="005583"/>
          <w:sz w:val="20"/>
          <w:szCs w:val="20"/>
        </w:rPr>
        <w:pPrChange w:id="5210" w:author="Cristiano de Menezes Feu" w:date="2022-11-21T08:33:00Z">
          <w:pPr>
            <w:widowControl w:val="0"/>
            <w:pBdr>
              <w:top w:val="nil"/>
              <w:left w:val="nil"/>
              <w:bottom w:val="nil"/>
              <w:right w:val="nil"/>
              <w:between w:val="nil"/>
            </w:pBdr>
            <w:spacing w:before="0" w:after="113"/>
            <w:ind w:left="567" w:firstLine="0"/>
          </w:pPr>
        </w:pPrChange>
      </w:pPr>
      <w:del w:id="5211" w:author="Cristiano de Menezes Feu" w:date="2022-11-21T08:33:00Z">
        <w:r w:rsidDel="00E631A1">
          <w:rPr>
            <w:b/>
            <w:color w:val="005583"/>
            <w:sz w:val="20"/>
            <w:szCs w:val="20"/>
          </w:rPr>
          <w:delText>QO</w:delText>
        </w:r>
        <w:r w:rsidDel="00E631A1">
          <w:rPr>
            <w:color w:val="005583"/>
            <w:sz w:val="20"/>
            <w:szCs w:val="20"/>
          </w:rPr>
          <w:delText xml:space="preserve"> 590/2010 – A não conclusão da votação de uma matéria, em virtude da ausência de quórum, decorrente de pedido de verificação, não impede a apresentação de requerimento de retirada de pauta dessa proposição na sessão seguinte.</w:delText>
        </w:r>
      </w:del>
    </w:p>
    <w:p w14:paraId="000009B1" w14:textId="0FD940E3" w:rsidR="003D183A" w:rsidDel="00E631A1" w:rsidRDefault="008B7924" w:rsidP="00E631A1">
      <w:pPr>
        <w:widowControl w:val="0"/>
        <w:pBdr>
          <w:top w:val="nil"/>
          <w:left w:val="nil"/>
          <w:bottom w:val="nil"/>
          <w:right w:val="nil"/>
          <w:between w:val="nil"/>
        </w:pBdr>
        <w:spacing w:before="0" w:after="113"/>
        <w:ind w:left="567" w:firstLine="0"/>
        <w:jc w:val="center"/>
        <w:rPr>
          <w:del w:id="5212" w:author="Cristiano de Menezes Feu" w:date="2022-11-21T08:33:00Z"/>
          <w:b/>
          <w:color w:val="005583"/>
          <w:sz w:val="20"/>
          <w:szCs w:val="20"/>
        </w:rPr>
        <w:pPrChange w:id="5213" w:author="Cristiano de Menezes Feu" w:date="2022-11-21T08:33:00Z">
          <w:pPr>
            <w:widowControl w:val="0"/>
            <w:pBdr>
              <w:top w:val="nil"/>
              <w:left w:val="nil"/>
              <w:bottom w:val="nil"/>
              <w:right w:val="nil"/>
              <w:between w:val="nil"/>
            </w:pBdr>
            <w:spacing w:before="0" w:after="113"/>
            <w:ind w:left="567" w:firstLine="0"/>
          </w:pPr>
        </w:pPrChange>
      </w:pPr>
      <w:del w:id="5214" w:author="Cristiano de Menezes Feu" w:date="2022-11-21T08:33:00Z">
        <w:r w:rsidDel="00E631A1">
          <w:rPr>
            <w:b/>
            <w:color w:val="005583"/>
            <w:sz w:val="20"/>
            <w:szCs w:val="20"/>
          </w:rPr>
          <w:delText>QO</w:delText>
        </w:r>
        <w:r w:rsidDel="00E631A1">
          <w:rPr>
            <w:color w:val="005583"/>
            <w:sz w:val="20"/>
            <w:szCs w:val="20"/>
          </w:rPr>
          <w:delText xml:space="preserve"> 75/2007 – É possível a apresentação de requerimento de retirada de pauta a cada nova sessão. </w:delText>
        </w:r>
      </w:del>
    </w:p>
    <w:p w14:paraId="000009B2" w14:textId="024EEDC7" w:rsidR="003D183A" w:rsidDel="00E631A1" w:rsidRDefault="008B7924" w:rsidP="00E631A1">
      <w:pPr>
        <w:widowControl w:val="0"/>
        <w:pBdr>
          <w:top w:val="nil"/>
          <w:left w:val="nil"/>
          <w:bottom w:val="nil"/>
          <w:right w:val="nil"/>
          <w:between w:val="nil"/>
        </w:pBdr>
        <w:spacing w:before="0" w:after="113"/>
        <w:ind w:left="567" w:firstLine="0"/>
        <w:jc w:val="center"/>
        <w:rPr>
          <w:del w:id="5215" w:author="Cristiano de Menezes Feu" w:date="2022-11-21T08:33:00Z"/>
          <w:b/>
          <w:color w:val="005583"/>
          <w:sz w:val="20"/>
          <w:szCs w:val="20"/>
        </w:rPr>
        <w:pPrChange w:id="5216" w:author="Cristiano de Menezes Feu" w:date="2022-11-21T08:33:00Z">
          <w:pPr>
            <w:widowControl w:val="0"/>
            <w:pBdr>
              <w:top w:val="nil"/>
              <w:left w:val="nil"/>
              <w:bottom w:val="nil"/>
              <w:right w:val="nil"/>
              <w:between w:val="nil"/>
            </w:pBdr>
            <w:spacing w:before="0" w:after="113"/>
            <w:ind w:left="567" w:firstLine="0"/>
          </w:pPr>
        </w:pPrChange>
      </w:pPr>
      <w:del w:id="5217" w:author="Cristiano de Menezes Feu" w:date="2022-11-21T08:33:00Z">
        <w:r w:rsidDel="00E631A1">
          <w:rPr>
            <w:b/>
            <w:color w:val="005583"/>
            <w:sz w:val="20"/>
            <w:szCs w:val="20"/>
          </w:rPr>
          <w:delText>QO</w:delText>
        </w:r>
        <w:r w:rsidDel="00E631A1">
          <w:rPr>
            <w:color w:val="005583"/>
            <w:sz w:val="20"/>
            <w:szCs w:val="20"/>
          </w:rPr>
          <w:delText xml:space="preserve"> 48/2007 – A retirada de pauta de medidas provisórias seguem as seguintes regras: “1) sendo retirada proposição que seja a única trancando a pauta, a pauta permanece trancada, não sendo possível votar os demais itens, 2) se houver outras medidas provisórias com o mesmo prazo, também trancando a pauta, e uma delas for retirada, as demais podem continuar sendo apreciadas, e 3) esgotada a votação de matérias urgentes trancando a pauta, tendo sido retirada pelo menos uma delas, suspende-se a votação dos demais itens”. </w:delText>
        </w:r>
      </w:del>
    </w:p>
    <w:p w14:paraId="000009B3" w14:textId="50C5C5E4" w:rsidR="003D183A" w:rsidDel="00E631A1" w:rsidRDefault="008B7924" w:rsidP="00E631A1">
      <w:pPr>
        <w:widowControl w:val="0"/>
        <w:pBdr>
          <w:top w:val="nil"/>
          <w:left w:val="nil"/>
          <w:bottom w:val="nil"/>
          <w:right w:val="nil"/>
          <w:between w:val="nil"/>
        </w:pBdr>
        <w:spacing w:before="0" w:after="113"/>
        <w:ind w:left="567" w:firstLine="0"/>
        <w:jc w:val="center"/>
        <w:rPr>
          <w:del w:id="5218" w:author="Cristiano de Menezes Feu" w:date="2022-11-21T08:33:00Z"/>
          <w:b/>
          <w:color w:val="005583"/>
          <w:sz w:val="20"/>
          <w:szCs w:val="20"/>
        </w:rPr>
        <w:pPrChange w:id="5219" w:author="Cristiano de Menezes Feu" w:date="2022-11-21T08:33:00Z">
          <w:pPr>
            <w:widowControl w:val="0"/>
            <w:pBdr>
              <w:top w:val="nil"/>
              <w:left w:val="nil"/>
              <w:bottom w:val="nil"/>
              <w:right w:val="nil"/>
              <w:between w:val="nil"/>
            </w:pBdr>
            <w:spacing w:before="0" w:after="113"/>
            <w:ind w:left="567" w:firstLine="0"/>
          </w:pPr>
        </w:pPrChange>
      </w:pPr>
      <w:del w:id="5220" w:author="Cristiano de Menezes Feu" w:date="2022-11-21T08:33:00Z">
        <w:r w:rsidDel="00E631A1">
          <w:rPr>
            <w:b/>
            <w:color w:val="005583"/>
            <w:sz w:val="20"/>
            <w:szCs w:val="20"/>
          </w:rPr>
          <w:delText>QO</w:delText>
        </w:r>
        <w:r w:rsidDel="00E631A1">
          <w:rPr>
            <w:color w:val="005583"/>
            <w:sz w:val="20"/>
            <w:szCs w:val="20"/>
          </w:rPr>
          <w:delText xml:space="preserve"> 194/2003 – [...] “esclarece que a subsistência do requerimento de retirada de pauta independe da exigência da presença do seu Autor em Plenário”.</w:delText>
        </w:r>
      </w:del>
    </w:p>
    <w:p w14:paraId="000009B4" w14:textId="51A46D73" w:rsidR="003D183A" w:rsidDel="00E631A1" w:rsidRDefault="008B7924" w:rsidP="00E631A1">
      <w:pPr>
        <w:widowControl w:val="0"/>
        <w:pBdr>
          <w:top w:val="nil"/>
          <w:left w:val="nil"/>
          <w:bottom w:val="nil"/>
          <w:right w:val="nil"/>
          <w:between w:val="nil"/>
        </w:pBdr>
        <w:spacing w:before="0" w:after="113"/>
        <w:ind w:left="567" w:firstLine="0"/>
        <w:jc w:val="center"/>
        <w:rPr>
          <w:del w:id="5221" w:author="Cristiano de Menezes Feu" w:date="2022-11-21T08:33:00Z"/>
          <w:b/>
          <w:color w:val="005583"/>
          <w:sz w:val="20"/>
          <w:szCs w:val="20"/>
        </w:rPr>
        <w:pPrChange w:id="5222" w:author="Cristiano de Menezes Feu" w:date="2022-11-21T08:33:00Z">
          <w:pPr>
            <w:widowControl w:val="0"/>
            <w:pBdr>
              <w:top w:val="nil"/>
              <w:left w:val="nil"/>
              <w:bottom w:val="nil"/>
              <w:right w:val="nil"/>
              <w:between w:val="nil"/>
            </w:pBdr>
            <w:spacing w:before="0" w:after="113"/>
            <w:ind w:left="567" w:firstLine="0"/>
          </w:pPr>
        </w:pPrChange>
      </w:pPr>
      <w:del w:id="5223" w:author="Cristiano de Menezes Feu" w:date="2022-11-21T08:33:00Z">
        <w:r w:rsidDel="00E631A1">
          <w:rPr>
            <w:b/>
            <w:color w:val="005583"/>
            <w:sz w:val="20"/>
            <w:szCs w:val="20"/>
          </w:rPr>
          <w:delText>REC</w:delText>
        </w:r>
        <w:r w:rsidDel="00E631A1">
          <w:rPr>
            <w:color w:val="005583"/>
            <w:sz w:val="20"/>
            <w:szCs w:val="20"/>
          </w:rPr>
          <w:delText xml:space="preserve"> 260/2013 – “A rejeição de um requerimento de retirada de pauta apenas acarreta a prejudicialidade do requerimento de adiamento da discussão quando as matérias vêm à apreciação do Plenário integralmente instruídas”. Se há parecer a apresentar, a rejeição do requerimento de retirada de pauta não prejudica os requerimentos de adiamento da discussão.</w:delText>
        </w:r>
        <w:r w:rsidDel="00E631A1">
          <w:rPr>
            <w:color w:val="005583"/>
            <w:sz w:val="20"/>
            <w:szCs w:val="20"/>
            <w:vertAlign w:val="superscript"/>
          </w:rPr>
          <w:footnoteReference w:id="237"/>
        </w:r>
      </w:del>
    </w:p>
    <w:p w14:paraId="000009B5" w14:textId="1EAF7E04" w:rsidR="003D183A" w:rsidDel="00E631A1" w:rsidRDefault="008B7924" w:rsidP="00E631A1">
      <w:pPr>
        <w:widowControl w:val="0"/>
        <w:pBdr>
          <w:top w:val="nil"/>
          <w:left w:val="nil"/>
          <w:bottom w:val="nil"/>
          <w:right w:val="nil"/>
          <w:between w:val="nil"/>
        </w:pBdr>
        <w:spacing w:before="0" w:after="113"/>
        <w:ind w:left="567" w:firstLine="0"/>
        <w:jc w:val="center"/>
        <w:rPr>
          <w:del w:id="5227" w:author="Cristiano de Menezes Feu" w:date="2022-11-21T08:33:00Z"/>
          <w:color w:val="005583"/>
          <w:sz w:val="20"/>
          <w:szCs w:val="20"/>
        </w:rPr>
        <w:pPrChange w:id="5228" w:author="Cristiano de Menezes Feu" w:date="2022-11-21T08:33:00Z">
          <w:pPr>
            <w:widowControl w:val="0"/>
            <w:pBdr>
              <w:top w:val="nil"/>
              <w:left w:val="nil"/>
              <w:bottom w:val="nil"/>
              <w:right w:val="nil"/>
              <w:between w:val="nil"/>
            </w:pBdr>
            <w:spacing w:before="0" w:after="113"/>
            <w:ind w:left="567" w:firstLine="0"/>
          </w:pPr>
        </w:pPrChange>
      </w:pPr>
      <w:del w:id="5229" w:author="Cristiano de Menezes Feu" w:date="2022-11-21T08:33:00Z">
        <w:r w:rsidDel="00E631A1">
          <w:rPr>
            <w:b/>
            <w:color w:val="005583"/>
            <w:sz w:val="20"/>
            <w:szCs w:val="20"/>
          </w:rPr>
          <w:delText>REC</w:delText>
        </w:r>
        <w:r w:rsidDel="00E631A1">
          <w:rPr>
            <w:color w:val="005583"/>
            <w:sz w:val="20"/>
            <w:szCs w:val="20"/>
          </w:rPr>
          <w:delText xml:space="preserve"> 37/2007 – Proposição retirada da pauta da Comissão, de ofício ou mediante deliberação do Colegiado, só pode ser novamente incluída, para deliberação imediata, mediante apresentação de requerimento de inclusão extrapauta, aprovado em votação nominal. </w:delText>
        </w:r>
      </w:del>
    </w:p>
    <w:p w14:paraId="000009B6" w14:textId="7443FCC7" w:rsidR="003D183A" w:rsidDel="00E631A1" w:rsidRDefault="008B7924" w:rsidP="00E631A1">
      <w:pPr>
        <w:widowControl w:val="0"/>
        <w:pBdr>
          <w:top w:val="nil"/>
          <w:left w:val="nil"/>
          <w:bottom w:val="nil"/>
          <w:right w:val="nil"/>
          <w:between w:val="nil"/>
        </w:pBdr>
        <w:ind w:firstLine="0"/>
        <w:jc w:val="center"/>
        <w:rPr>
          <w:del w:id="5230" w:author="Cristiano de Menezes Feu" w:date="2022-11-21T08:33:00Z"/>
          <w:rFonts w:ascii="ClearSans-Bold" w:eastAsia="ClearSans-Bold" w:hAnsi="ClearSans-Bold" w:cs="ClearSans-Bold"/>
          <w:b/>
          <w:color w:val="000000"/>
        </w:rPr>
        <w:pPrChange w:id="5231" w:author="Cristiano de Menezes Feu" w:date="2022-11-21T08:33:00Z">
          <w:pPr>
            <w:widowControl w:val="0"/>
            <w:pBdr>
              <w:top w:val="nil"/>
              <w:left w:val="nil"/>
              <w:bottom w:val="nil"/>
              <w:right w:val="nil"/>
              <w:between w:val="nil"/>
            </w:pBdr>
          </w:pPr>
        </w:pPrChange>
      </w:pPr>
      <w:del w:id="5232" w:author="Cristiano de Menezes Feu" w:date="2022-11-21T08:33:00Z">
        <w:r w:rsidDel="00E631A1">
          <w:rPr>
            <w:color w:val="000000"/>
          </w:rPr>
          <w:delText xml:space="preserve">d) inversão de pauta. </w:delText>
        </w:r>
      </w:del>
    </w:p>
    <w:p w14:paraId="000009B7" w14:textId="51D430A4" w:rsidR="003D183A" w:rsidDel="00E631A1" w:rsidRDefault="008B7924" w:rsidP="00E631A1">
      <w:pPr>
        <w:widowControl w:val="0"/>
        <w:pBdr>
          <w:top w:val="nil"/>
          <w:left w:val="nil"/>
          <w:bottom w:val="nil"/>
          <w:right w:val="nil"/>
          <w:between w:val="nil"/>
        </w:pBdr>
        <w:spacing w:before="0" w:after="113"/>
        <w:ind w:left="567" w:firstLine="0"/>
        <w:jc w:val="center"/>
        <w:rPr>
          <w:del w:id="5233" w:author="Cristiano de Menezes Feu" w:date="2022-11-21T08:33:00Z"/>
          <w:b/>
          <w:color w:val="005583"/>
          <w:sz w:val="20"/>
          <w:szCs w:val="20"/>
        </w:rPr>
        <w:pPrChange w:id="5234" w:author="Cristiano de Menezes Feu" w:date="2022-11-21T08:33:00Z">
          <w:pPr>
            <w:widowControl w:val="0"/>
            <w:pBdr>
              <w:top w:val="nil"/>
              <w:left w:val="nil"/>
              <w:bottom w:val="nil"/>
              <w:right w:val="nil"/>
              <w:between w:val="nil"/>
            </w:pBdr>
            <w:spacing w:before="0" w:after="113"/>
            <w:ind w:left="567" w:firstLine="0"/>
          </w:pPr>
        </w:pPrChange>
      </w:pPr>
      <w:del w:id="5235" w:author="Cristiano de Menezes Feu" w:date="2022-11-21T08:33:00Z">
        <w:r w:rsidDel="00E631A1">
          <w:rPr>
            <w:color w:val="005583"/>
            <w:sz w:val="20"/>
            <w:szCs w:val="20"/>
          </w:rPr>
          <w:delText>Art. 50, § 1º, relativo às Comissões.</w:delText>
        </w:r>
      </w:del>
    </w:p>
    <w:p w14:paraId="000009B8" w14:textId="6051FC96" w:rsidR="003D183A" w:rsidDel="00E631A1" w:rsidRDefault="008B7924" w:rsidP="00E631A1">
      <w:pPr>
        <w:widowControl w:val="0"/>
        <w:pBdr>
          <w:top w:val="nil"/>
          <w:left w:val="nil"/>
          <w:bottom w:val="nil"/>
          <w:right w:val="nil"/>
          <w:between w:val="nil"/>
        </w:pBdr>
        <w:spacing w:before="0" w:after="113"/>
        <w:ind w:left="567" w:firstLine="0"/>
        <w:jc w:val="center"/>
        <w:rPr>
          <w:del w:id="5236" w:author="Cristiano de Menezes Feu" w:date="2022-11-21T08:33:00Z"/>
          <w:b/>
          <w:color w:val="005583"/>
          <w:sz w:val="20"/>
          <w:szCs w:val="20"/>
        </w:rPr>
        <w:pPrChange w:id="5237" w:author="Cristiano de Menezes Feu" w:date="2022-11-21T08:33:00Z">
          <w:pPr>
            <w:widowControl w:val="0"/>
            <w:pBdr>
              <w:top w:val="nil"/>
              <w:left w:val="nil"/>
              <w:bottom w:val="nil"/>
              <w:right w:val="nil"/>
              <w:between w:val="nil"/>
            </w:pBdr>
            <w:spacing w:before="0" w:after="113"/>
            <w:ind w:left="567" w:firstLine="0"/>
          </w:pPr>
        </w:pPrChange>
      </w:pPr>
      <w:del w:id="5238" w:author="Cristiano de Menezes Feu" w:date="2022-11-21T08:33:00Z">
        <w:r w:rsidDel="00E631A1">
          <w:rPr>
            <w:b/>
            <w:color w:val="005583"/>
            <w:sz w:val="20"/>
            <w:szCs w:val="20"/>
          </w:rPr>
          <w:delText>QO</w:delText>
        </w:r>
        <w:r w:rsidDel="00E631A1">
          <w:rPr>
            <w:color w:val="005583"/>
            <w:sz w:val="20"/>
            <w:szCs w:val="20"/>
          </w:rPr>
          <w:delText xml:space="preserve"> 696/2010 – Não é possível haver inversão em favor de projeto com urgência constitucional, mesmo com prazo vencido, perante medidas provisórias trancando a pauta. A solução deve ser “a de convocar uma sessão extraordinária para votação do projeto que se encontra com urgência constitucional”. </w:delText>
        </w:r>
      </w:del>
    </w:p>
    <w:p w14:paraId="000009B9" w14:textId="52D54FE1" w:rsidR="003D183A" w:rsidDel="00E631A1" w:rsidRDefault="008B7924" w:rsidP="00E631A1">
      <w:pPr>
        <w:widowControl w:val="0"/>
        <w:pBdr>
          <w:top w:val="nil"/>
          <w:left w:val="nil"/>
          <w:bottom w:val="nil"/>
          <w:right w:val="nil"/>
          <w:between w:val="nil"/>
        </w:pBdr>
        <w:spacing w:before="0" w:after="113"/>
        <w:ind w:left="567" w:firstLine="0"/>
        <w:jc w:val="center"/>
        <w:rPr>
          <w:del w:id="5239" w:author="Cristiano de Menezes Feu" w:date="2022-11-21T08:33:00Z"/>
          <w:b/>
          <w:color w:val="005583"/>
          <w:sz w:val="20"/>
          <w:szCs w:val="20"/>
        </w:rPr>
        <w:pPrChange w:id="5240" w:author="Cristiano de Menezes Feu" w:date="2022-11-21T08:33:00Z">
          <w:pPr>
            <w:widowControl w:val="0"/>
            <w:pBdr>
              <w:top w:val="nil"/>
              <w:left w:val="nil"/>
              <w:bottom w:val="nil"/>
              <w:right w:val="nil"/>
              <w:between w:val="nil"/>
            </w:pBdr>
            <w:spacing w:before="0" w:after="113"/>
            <w:ind w:left="567" w:firstLine="0"/>
          </w:pPr>
        </w:pPrChange>
      </w:pPr>
      <w:del w:id="5241" w:author="Cristiano de Menezes Feu" w:date="2022-11-21T08:33:00Z">
        <w:r w:rsidDel="00E631A1">
          <w:rPr>
            <w:b/>
            <w:color w:val="005583"/>
            <w:sz w:val="20"/>
            <w:szCs w:val="20"/>
          </w:rPr>
          <w:delText>QO</w:delText>
        </w:r>
        <w:r w:rsidDel="00E631A1">
          <w:rPr>
            <w:color w:val="005583"/>
            <w:sz w:val="20"/>
            <w:szCs w:val="20"/>
          </w:rPr>
          <w:delText xml:space="preserve"> 533/09 – Reafirma entendimento constante da QO 45/2007 no sentido de que é “possível a inversão da pauta no âmbito das Comissões, para que matérias que figurem na Ordem do Dia sejam apreciadas antes da discussão e votação da ata da reunião anterior, ou antes da leitura do expediente”. </w:delText>
        </w:r>
      </w:del>
    </w:p>
    <w:p w14:paraId="000009BA" w14:textId="05146316" w:rsidR="003D183A" w:rsidDel="00E631A1" w:rsidRDefault="008B7924" w:rsidP="00E631A1">
      <w:pPr>
        <w:widowControl w:val="0"/>
        <w:pBdr>
          <w:top w:val="nil"/>
          <w:left w:val="nil"/>
          <w:bottom w:val="nil"/>
          <w:right w:val="nil"/>
          <w:between w:val="nil"/>
        </w:pBdr>
        <w:spacing w:before="0" w:after="113"/>
        <w:ind w:left="567" w:firstLine="0"/>
        <w:jc w:val="center"/>
        <w:rPr>
          <w:del w:id="5242" w:author="Cristiano de Menezes Feu" w:date="2022-11-21T08:33:00Z"/>
          <w:color w:val="005583"/>
          <w:sz w:val="20"/>
          <w:szCs w:val="20"/>
        </w:rPr>
        <w:pPrChange w:id="5243" w:author="Cristiano de Menezes Feu" w:date="2022-11-21T08:33:00Z">
          <w:pPr>
            <w:widowControl w:val="0"/>
            <w:pBdr>
              <w:top w:val="nil"/>
              <w:left w:val="nil"/>
              <w:bottom w:val="nil"/>
              <w:right w:val="nil"/>
              <w:between w:val="nil"/>
            </w:pBdr>
            <w:spacing w:before="0" w:after="113"/>
            <w:ind w:left="567" w:firstLine="0"/>
          </w:pPr>
        </w:pPrChange>
      </w:pPr>
      <w:del w:id="5244" w:author="Cristiano de Menezes Feu" w:date="2022-11-21T08:33:00Z">
        <w:r w:rsidDel="00E631A1">
          <w:rPr>
            <w:b/>
            <w:color w:val="005583"/>
            <w:sz w:val="20"/>
            <w:szCs w:val="20"/>
          </w:rPr>
          <w:delText>Prática:</w:delText>
        </w:r>
        <w:r w:rsidDel="00E631A1">
          <w:rPr>
            <w:color w:val="005583"/>
            <w:sz w:val="20"/>
            <w:szCs w:val="20"/>
          </w:rPr>
          <w:delText xml:space="preserve"> Nas Comissões, o requerimento de inversão de pauta deve ser apresentado até o início da Ordem do Dia e tem como objetivo antecipar a apreciação de uma ou mais proposições sobre as demais, independentemente do grupo a que pertençam. Exemplo: PEC 365/2017 na reunião do dia 28/08/2019 na CCJC.</w:delText>
        </w:r>
      </w:del>
    </w:p>
    <w:p w14:paraId="000009BB" w14:textId="38A560A6" w:rsidR="003D183A" w:rsidDel="00E631A1" w:rsidRDefault="008B7924" w:rsidP="00E631A1">
      <w:pPr>
        <w:widowControl w:val="0"/>
        <w:pBdr>
          <w:top w:val="nil"/>
          <w:left w:val="nil"/>
          <w:bottom w:val="nil"/>
          <w:right w:val="nil"/>
          <w:between w:val="nil"/>
        </w:pBdr>
        <w:ind w:firstLine="0"/>
        <w:jc w:val="center"/>
        <w:rPr>
          <w:del w:id="5245" w:author="Cristiano de Menezes Feu" w:date="2022-11-21T08:33:00Z"/>
          <w:rFonts w:ascii="ClearSans-Bold" w:eastAsia="ClearSans-Bold" w:hAnsi="ClearSans-Bold" w:cs="ClearSans-Bold"/>
          <w:b/>
          <w:color w:val="005583"/>
          <w:vertAlign w:val="superscript"/>
        </w:rPr>
        <w:pPrChange w:id="5246" w:author="Cristiano de Menezes Feu" w:date="2022-11-21T08:33:00Z">
          <w:pPr>
            <w:widowControl w:val="0"/>
            <w:pBdr>
              <w:top w:val="nil"/>
              <w:left w:val="nil"/>
              <w:bottom w:val="nil"/>
              <w:right w:val="nil"/>
              <w:between w:val="nil"/>
            </w:pBdr>
          </w:pPr>
        </w:pPrChange>
      </w:pPr>
      <w:del w:id="5247" w:author="Cristiano de Menezes Feu" w:date="2022-11-21T08:33:00Z">
        <w:r w:rsidDel="00E631A1">
          <w:rPr>
            <w:rFonts w:ascii="ClearSans-Bold" w:eastAsia="ClearSans-Bold" w:hAnsi="ClearSans-Bold" w:cs="ClearSans-Bold"/>
            <w:b/>
            <w:color w:val="000000"/>
          </w:rPr>
          <w:delText>Art. 84.</w:delText>
        </w:r>
        <w:r w:rsidDel="00E631A1">
          <w:rPr>
            <w:color w:val="000000"/>
          </w:rPr>
          <w:delText xml:space="preserve"> O tempo reservado à Ordem do Dia poderá ser prorrogado pelo Presidente, de ofício, pelo Colégio de Líderes, ou pelo Plenário, a requerimento verbal de qualquer Deputado, por prazo não excedente a trinta ou, na hipótese do art. 72, a sessenta minutos.</w:delText>
        </w:r>
        <w:r w:rsidDel="00E631A1">
          <w:rPr>
            <w:color w:val="005583"/>
            <w:vertAlign w:val="superscript"/>
          </w:rPr>
          <w:footnoteReference w:id="238"/>
        </w:r>
      </w:del>
    </w:p>
    <w:p w14:paraId="000009BC" w14:textId="439129D0" w:rsidR="003D183A" w:rsidDel="00E631A1" w:rsidRDefault="008B7924" w:rsidP="00E631A1">
      <w:pPr>
        <w:widowControl w:val="0"/>
        <w:pBdr>
          <w:top w:val="nil"/>
          <w:left w:val="nil"/>
          <w:bottom w:val="nil"/>
          <w:right w:val="nil"/>
          <w:between w:val="nil"/>
        </w:pBdr>
        <w:spacing w:before="0" w:after="113"/>
        <w:ind w:left="567" w:firstLine="0"/>
        <w:jc w:val="center"/>
        <w:rPr>
          <w:del w:id="5251" w:author="Cristiano de Menezes Feu" w:date="2022-11-21T08:33:00Z"/>
          <w:color w:val="005583"/>
          <w:sz w:val="20"/>
          <w:szCs w:val="20"/>
        </w:rPr>
        <w:pPrChange w:id="5252" w:author="Cristiano de Menezes Feu" w:date="2022-11-21T08:33:00Z">
          <w:pPr>
            <w:widowControl w:val="0"/>
            <w:pBdr>
              <w:top w:val="nil"/>
              <w:left w:val="nil"/>
              <w:bottom w:val="nil"/>
              <w:right w:val="nil"/>
              <w:between w:val="nil"/>
            </w:pBdr>
            <w:spacing w:before="0" w:after="113"/>
            <w:ind w:left="567" w:firstLine="0"/>
          </w:pPr>
        </w:pPrChange>
      </w:pPr>
      <w:del w:id="5253" w:author="Cristiano de Menezes Feu" w:date="2022-11-21T08:33:00Z">
        <w:r w:rsidDel="00E631A1">
          <w:rPr>
            <w:color w:val="005583"/>
            <w:sz w:val="20"/>
            <w:szCs w:val="20"/>
          </w:rPr>
          <w:delText>Art. 66, III.</w:delText>
        </w:r>
      </w:del>
    </w:p>
    <w:p w14:paraId="000009BD" w14:textId="0F7CEC45" w:rsidR="003D183A" w:rsidDel="00E631A1" w:rsidRDefault="008B7924" w:rsidP="00E631A1">
      <w:pPr>
        <w:widowControl w:val="0"/>
        <w:pBdr>
          <w:top w:val="nil"/>
          <w:left w:val="nil"/>
          <w:bottom w:val="nil"/>
          <w:right w:val="nil"/>
          <w:between w:val="nil"/>
        </w:pBdr>
        <w:ind w:firstLine="0"/>
        <w:jc w:val="center"/>
        <w:rPr>
          <w:del w:id="5254" w:author="Cristiano de Menezes Feu" w:date="2022-11-21T08:33:00Z"/>
          <w:color w:val="005583"/>
          <w:vertAlign w:val="superscript"/>
        </w:rPr>
        <w:pPrChange w:id="5255" w:author="Cristiano de Menezes Feu" w:date="2022-11-21T08:33:00Z">
          <w:pPr>
            <w:widowControl w:val="0"/>
            <w:pBdr>
              <w:top w:val="nil"/>
              <w:left w:val="nil"/>
              <w:bottom w:val="nil"/>
              <w:right w:val="nil"/>
              <w:between w:val="nil"/>
            </w:pBdr>
          </w:pPr>
        </w:pPrChange>
      </w:pPr>
      <w:del w:id="5256" w:author="Cristiano de Menezes Feu" w:date="2022-11-21T08:33:00Z">
        <w:r w:rsidDel="00E631A1">
          <w:rPr>
            <w:rFonts w:ascii="ClearSans-Bold" w:eastAsia="ClearSans-Bold" w:hAnsi="ClearSans-Bold" w:cs="ClearSans-Bold"/>
            <w:b/>
            <w:color w:val="000000"/>
          </w:rPr>
          <w:delText xml:space="preserve">Art. 85. </w:delText>
        </w:r>
        <w:r w:rsidDel="00E631A1">
          <w:rPr>
            <w:color w:val="000000"/>
          </w:rPr>
          <w:delText>Findo o tempo da sessão, o Presidente a encerrará anunciando a Ordem do Dia da sessão de deliberação seguinte e eventuais alterações da programação, na conformidade dos §§ 2º, 3º e 4º do art. 66, dando-se ciência da pauta respectiva às Lideranças.</w:delText>
        </w:r>
        <w:r w:rsidDel="00E631A1">
          <w:rPr>
            <w:color w:val="005583"/>
            <w:vertAlign w:val="superscript"/>
          </w:rPr>
          <w:footnoteReference w:id="239"/>
        </w:r>
      </w:del>
    </w:p>
    <w:p w14:paraId="000009BE" w14:textId="1F19E9FC" w:rsidR="003D183A" w:rsidDel="00E631A1" w:rsidRDefault="008B7924" w:rsidP="00E631A1">
      <w:pPr>
        <w:widowControl w:val="0"/>
        <w:pBdr>
          <w:top w:val="nil"/>
          <w:left w:val="nil"/>
          <w:bottom w:val="nil"/>
          <w:right w:val="nil"/>
          <w:between w:val="nil"/>
        </w:pBdr>
        <w:ind w:firstLine="0"/>
        <w:jc w:val="center"/>
        <w:rPr>
          <w:del w:id="5260" w:author="Cristiano de Menezes Feu" w:date="2022-11-21T08:33:00Z"/>
          <w:rFonts w:ascii="ClearSans-Bold" w:eastAsia="ClearSans-Bold" w:hAnsi="ClearSans-Bold" w:cs="ClearSans-Bold"/>
          <w:b/>
          <w:color w:val="000000"/>
        </w:rPr>
        <w:pPrChange w:id="5261" w:author="Cristiano de Menezes Feu" w:date="2022-11-21T08:33:00Z">
          <w:pPr>
            <w:widowControl w:val="0"/>
            <w:pBdr>
              <w:top w:val="nil"/>
              <w:left w:val="nil"/>
              <w:bottom w:val="nil"/>
              <w:right w:val="nil"/>
              <w:between w:val="nil"/>
            </w:pBdr>
          </w:pPr>
        </w:pPrChange>
      </w:pPr>
      <w:del w:id="5262"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Não será designada Ordem do Dia para a primeira sessão plenária de cada sessão legislativa.</w:delText>
        </w:r>
        <w:r w:rsidDel="00E631A1">
          <w:rPr>
            <w:color w:val="005583"/>
            <w:vertAlign w:val="superscript"/>
          </w:rPr>
          <w:footnoteReference w:id="240"/>
        </w:r>
        <w:r w:rsidDel="00E631A1">
          <w:rPr>
            <w:color w:val="000000"/>
          </w:rPr>
          <w:delText xml:space="preserve"> </w:delText>
        </w:r>
      </w:del>
    </w:p>
    <w:p w14:paraId="000009BF" w14:textId="5F584D9B" w:rsidR="003D183A" w:rsidDel="00E631A1" w:rsidRDefault="008B7924" w:rsidP="00E631A1">
      <w:pPr>
        <w:widowControl w:val="0"/>
        <w:pBdr>
          <w:top w:val="nil"/>
          <w:left w:val="nil"/>
          <w:bottom w:val="nil"/>
          <w:right w:val="nil"/>
          <w:between w:val="nil"/>
        </w:pBdr>
        <w:spacing w:before="0" w:after="113"/>
        <w:ind w:left="567" w:firstLine="0"/>
        <w:jc w:val="center"/>
        <w:rPr>
          <w:del w:id="5266" w:author="Cristiano de Menezes Feu" w:date="2022-11-21T08:33:00Z"/>
          <w:b/>
          <w:color w:val="005583"/>
          <w:sz w:val="20"/>
          <w:szCs w:val="20"/>
        </w:rPr>
        <w:pPrChange w:id="5267" w:author="Cristiano de Menezes Feu" w:date="2022-11-21T08:33:00Z">
          <w:pPr>
            <w:widowControl w:val="0"/>
            <w:pBdr>
              <w:top w:val="nil"/>
              <w:left w:val="nil"/>
              <w:bottom w:val="nil"/>
              <w:right w:val="nil"/>
              <w:between w:val="nil"/>
            </w:pBdr>
            <w:spacing w:before="0" w:after="113"/>
            <w:ind w:left="567" w:firstLine="0"/>
          </w:pPr>
        </w:pPrChange>
      </w:pPr>
      <w:del w:id="5268" w:author="Cristiano de Menezes Feu" w:date="2022-11-21T08:33:00Z">
        <w:r w:rsidDel="00E631A1">
          <w:rPr>
            <w:color w:val="005583"/>
            <w:sz w:val="20"/>
            <w:szCs w:val="20"/>
          </w:rPr>
          <w:delText>Art. 2º, I e § 1º.</w:delText>
        </w:r>
      </w:del>
    </w:p>
    <w:p w14:paraId="000009C0" w14:textId="308BBF66" w:rsidR="003D183A" w:rsidDel="00E631A1" w:rsidRDefault="008B7924" w:rsidP="00E631A1">
      <w:pPr>
        <w:widowControl w:val="0"/>
        <w:pBdr>
          <w:top w:val="nil"/>
          <w:left w:val="nil"/>
          <w:bottom w:val="nil"/>
          <w:right w:val="nil"/>
          <w:between w:val="nil"/>
        </w:pBdr>
        <w:spacing w:before="0" w:after="113"/>
        <w:ind w:left="567" w:firstLine="0"/>
        <w:jc w:val="center"/>
        <w:rPr>
          <w:del w:id="5269" w:author="Cristiano de Menezes Feu" w:date="2022-11-21T08:33:00Z"/>
          <w:color w:val="005583"/>
          <w:sz w:val="20"/>
          <w:szCs w:val="20"/>
        </w:rPr>
        <w:pPrChange w:id="5270" w:author="Cristiano de Menezes Feu" w:date="2022-11-21T08:33:00Z">
          <w:pPr>
            <w:widowControl w:val="0"/>
            <w:pBdr>
              <w:top w:val="nil"/>
              <w:left w:val="nil"/>
              <w:bottom w:val="nil"/>
              <w:right w:val="nil"/>
              <w:between w:val="nil"/>
            </w:pBdr>
            <w:spacing w:before="0" w:after="113"/>
            <w:ind w:left="567" w:firstLine="0"/>
          </w:pPr>
        </w:pPrChange>
      </w:pPr>
      <w:del w:id="5271" w:author="Cristiano de Menezes Feu" w:date="2022-11-21T08:33:00Z">
        <w:r w:rsidDel="00E631A1">
          <w:rPr>
            <w:b/>
            <w:color w:val="005583"/>
            <w:sz w:val="20"/>
            <w:szCs w:val="20"/>
          </w:rPr>
          <w:delText>QO</w:delText>
        </w:r>
        <w:r w:rsidDel="00E631A1">
          <w:rPr>
            <w:color w:val="005583"/>
            <w:sz w:val="20"/>
            <w:szCs w:val="20"/>
          </w:rPr>
          <w:delText xml:space="preserve"> 155/2016 – Não há impedimento para a convocação de Sessão Extraordinária deliberativa após a sessão de debates prevista no parágrafo único do art. 85 do Regimento. No tocante às Comissões, não há impedimento para que se reúnam antes da realização da primeira Sessão do Plenário no início da sessão legislativa, em especial CPI que tem prazo constitucional para deliberar.</w:delText>
        </w:r>
      </w:del>
    </w:p>
    <w:p w14:paraId="000009C1" w14:textId="3204766E" w:rsidR="003D183A" w:rsidDel="00E631A1" w:rsidRDefault="008B7924" w:rsidP="00E631A1">
      <w:pPr>
        <w:widowControl w:val="0"/>
        <w:pBdr>
          <w:top w:val="nil"/>
          <w:left w:val="nil"/>
          <w:bottom w:val="nil"/>
          <w:right w:val="nil"/>
          <w:between w:val="nil"/>
        </w:pBdr>
        <w:ind w:firstLine="0"/>
        <w:jc w:val="center"/>
        <w:rPr>
          <w:del w:id="5272" w:author="Cristiano de Menezes Feu" w:date="2022-11-21T08:33:00Z"/>
          <w:b/>
          <w:color w:val="005583"/>
          <w:sz w:val="20"/>
          <w:szCs w:val="20"/>
        </w:rPr>
        <w:pPrChange w:id="5273" w:author="Cristiano de Menezes Feu" w:date="2022-11-21T08:33:00Z">
          <w:pPr>
            <w:widowControl w:val="0"/>
            <w:pBdr>
              <w:top w:val="nil"/>
              <w:left w:val="nil"/>
              <w:bottom w:val="nil"/>
              <w:right w:val="nil"/>
              <w:between w:val="nil"/>
            </w:pBdr>
          </w:pPr>
        </w:pPrChange>
      </w:pPr>
      <w:del w:id="5274" w:author="Cristiano de Menezes Feu" w:date="2022-11-21T08:33:00Z">
        <w:r w:rsidDel="00E631A1">
          <w:rPr>
            <w:rFonts w:ascii="ClearSans-Bold" w:eastAsia="ClearSans-Bold" w:hAnsi="ClearSans-Bold" w:cs="ClearSans-Bold"/>
            <w:b/>
            <w:color w:val="000000"/>
          </w:rPr>
          <w:delText>Art. 86.</w:delText>
        </w:r>
        <w:r w:rsidDel="00E631A1">
          <w:rPr>
            <w:color w:val="000000"/>
          </w:rPr>
          <w:delText xml:space="preserve"> O Presidente organizará a Ordem do Dia com base na agenda mensal a que se refere a alínea </w:delText>
        </w:r>
        <w:r w:rsidDel="00E631A1">
          <w:rPr>
            <w:rFonts w:ascii="Sansita" w:eastAsia="Sansita" w:hAnsi="Sansita" w:cs="Sansita"/>
            <w:i/>
            <w:color w:val="000000"/>
          </w:rPr>
          <w:delText>s</w:delText>
        </w:r>
        <w:r w:rsidDel="00E631A1">
          <w:rPr>
            <w:color w:val="000000"/>
          </w:rPr>
          <w:delText xml:space="preserve"> do inciso I do art. 17 e observância do que dispõem o art. 83 e o inciso III do art. 143 para ser publicada no Diário da Câmara dos Deputados e distribuída em avulsos até a semana precedente à da sessão respectiva.</w:delText>
        </w:r>
        <w:r w:rsidDel="00E631A1">
          <w:rPr>
            <w:color w:val="005583"/>
            <w:vertAlign w:val="superscript"/>
          </w:rPr>
          <w:footnoteReference w:id="241"/>
        </w:r>
      </w:del>
    </w:p>
    <w:p w14:paraId="000009C2" w14:textId="4868051C" w:rsidR="003D183A" w:rsidDel="00E631A1" w:rsidRDefault="008B7924" w:rsidP="00E631A1">
      <w:pPr>
        <w:widowControl w:val="0"/>
        <w:pBdr>
          <w:top w:val="nil"/>
          <w:left w:val="nil"/>
          <w:bottom w:val="nil"/>
          <w:right w:val="nil"/>
          <w:between w:val="nil"/>
        </w:pBdr>
        <w:spacing w:before="0" w:after="113"/>
        <w:ind w:left="567" w:firstLine="0"/>
        <w:jc w:val="center"/>
        <w:rPr>
          <w:del w:id="5278" w:author="Cristiano de Menezes Feu" w:date="2022-11-21T08:33:00Z"/>
          <w:color w:val="005583"/>
          <w:sz w:val="20"/>
          <w:szCs w:val="20"/>
        </w:rPr>
        <w:pPrChange w:id="5279" w:author="Cristiano de Menezes Feu" w:date="2022-11-21T08:33:00Z">
          <w:pPr>
            <w:widowControl w:val="0"/>
            <w:pBdr>
              <w:top w:val="nil"/>
              <w:left w:val="nil"/>
              <w:bottom w:val="nil"/>
              <w:right w:val="nil"/>
              <w:between w:val="nil"/>
            </w:pBdr>
            <w:spacing w:before="0" w:after="113"/>
            <w:ind w:left="567" w:firstLine="0"/>
          </w:pPr>
        </w:pPrChange>
      </w:pPr>
      <w:del w:id="5280" w:author="Cristiano de Menezes Feu" w:date="2022-11-21T08:33:00Z">
        <w:r w:rsidDel="00E631A1">
          <w:rPr>
            <w:b/>
            <w:color w:val="005583"/>
            <w:sz w:val="20"/>
            <w:szCs w:val="20"/>
          </w:rPr>
          <w:delText>Prática:</w:delText>
        </w:r>
        <w:r w:rsidDel="00E631A1">
          <w:rPr>
            <w:color w:val="005583"/>
            <w:sz w:val="20"/>
            <w:szCs w:val="20"/>
          </w:rPr>
          <w:delText xml:space="preserve"> no Portal da Câmara é divulgada a “Pauta da Semana” contendo previsão das matérias que poderão ser apreciadas.</w:delText>
        </w:r>
      </w:del>
    </w:p>
    <w:p w14:paraId="000009C3" w14:textId="4E6C3CEF" w:rsidR="003D183A" w:rsidDel="00E631A1" w:rsidRDefault="008B7924" w:rsidP="00E631A1">
      <w:pPr>
        <w:widowControl w:val="0"/>
        <w:pBdr>
          <w:top w:val="nil"/>
          <w:left w:val="nil"/>
          <w:bottom w:val="nil"/>
          <w:right w:val="nil"/>
          <w:between w:val="nil"/>
        </w:pBdr>
        <w:ind w:firstLine="0"/>
        <w:jc w:val="center"/>
        <w:rPr>
          <w:del w:id="5281" w:author="Cristiano de Menezes Feu" w:date="2022-11-21T08:33:00Z"/>
          <w:b/>
          <w:color w:val="005583"/>
          <w:sz w:val="20"/>
          <w:szCs w:val="20"/>
        </w:rPr>
        <w:pPrChange w:id="5282" w:author="Cristiano de Menezes Feu" w:date="2022-11-21T08:33:00Z">
          <w:pPr>
            <w:widowControl w:val="0"/>
            <w:pBdr>
              <w:top w:val="nil"/>
              <w:left w:val="nil"/>
              <w:bottom w:val="nil"/>
              <w:right w:val="nil"/>
              <w:between w:val="nil"/>
            </w:pBdr>
          </w:pPr>
        </w:pPrChange>
      </w:pPr>
      <w:del w:id="5283" w:author="Cristiano de Menezes Feu" w:date="2022-11-21T08:33:00Z">
        <w:r w:rsidDel="00E631A1">
          <w:rPr>
            <w:color w:val="000000"/>
          </w:rPr>
          <w:delText xml:space="preserve">§ 1º Cada grupo de projetos referidos no § 1º do art. 159 será iniciado pelas proposições em votação e, entre as matérias de cada um, têm preferência na colocação as emendas do Senado a proposições da Câmara, seguidas pelas proposições desta em turno único, segundo turno, primeiro turno e apreciação preliminar. </w:delText>
        </w:r>
      </w:del>
    </w:p>
    <w:p w14:paraId="000009C4" w14:textId="15663B78" w:rsidR="003D183A" w:rsidDel="00E631A1" w:rsidRDefault="008B7924" w:rsidP="00E631A1">
      <w:pPr>
        <w:widowControl w:val="0"/>
        <w:pBdr>
          <w:top w:val="nil"/>
          <w:left w:val="nil"/>
          <w:bottom w:val="nil"/>
          <w:right w:val="nil"/>
          <w:between w:val="nil"/>
        </w:pBdr>
        <w:spacing w:before="0" w:after="113"/>
        <w:ind w:left="567" w:firstLine="0"/>
        <w:jc w:val="center"/>
        <w:rPr>
          <w:del w:id="5284" w:author="Cristiano de Menezes Feu" w:date="2022-11-21T08:33:00Z"/>
          <w:b/>
          <w:color w:val="005583"/>
          <w:sz w:val="20"/>
          <w:szCs w:val="20"/>
        </w:rPr>
        <w:pPrChange w:id="5285" w:author="Cristiano de Menezes Feu" w:date="2022-11-21T08:33:00Z">
          <w:pPr>
            <w:widowControl w:val="0"/>
            <w:pBdr>
              <w:top w:val="nil"/>
              <w:left w:val="nil"/>
              <w:bottom w:val="nil"/>
              <w:right w:val="nil"/>
              <w:between w:val="nil"/>
            </w:pBdr>
            <w:spacing w:before="0" w:after="113"/>
            <w:ind w:left="567" w:firstLine="0"/>
          </w:pPr>
        </w:pPrChange>
      </w:pPr>
      <w:del w:id="5286" w:author="Cristiano de Menezes Feu" w:date="2022-11-21T08:33:00Z">
        <w:r w:rsidDel="00E631A1">
          <w:rPr>
            <w:b/>
            <w:color w:val="005583"/>
            <w:sz w:val="20"/>
            <w:szCs w:val="20"/>
          </w:rPr>
          <w:delText>QO</w:delText>
        </w:r>
        <w:r w:rsidDel="00E631A1">
          <w:rPr>
            <w:color w:val="005583"/>
            <w:sz w:val="20"/>
            <w:szCs w:val="20"/>
          </w:rPr>
          <w:delText xml:space="preserve"> 676/2010 – Reafirma entendimento constante da QO 10.345/1997, no sentido de esclarecer que a matéria em votação tem preferência sobre outras do mesmo grupo, e não precedência geral sobre todos os itens da pauta.</w:delText>
        </w:r>
      </w:del>
    </w:p>
    <w:p w14:paraId="000009C5" w14:textId="2A701C5A" w:rsidR="003D183A" w:rsidDel="00E631A1" w:rsidRDefault="008B7924" w:rsidP="00E631A1">
      <w:pPr>
        <w:widowControl w:val="0"/>
        <w:pBdr>
          <w:top w:val="nil"/>
          <w:left w:val="nil"/>
          <w:bottom w:val="nil"/>
          <w:right w:val="nil"/>
          <w:between w:val="nil"/>
        </w:pBdr>
        <w:spacing w:before="0" w:after="113"/>
        <w:ind w:left="567" w:firstLine="0"/>
        <w:jc w:val="center"/>
        <w:rPr>
          <w:del w:id="5287" w:author="Cristiano de Menezes Feu" w:date="2022-11-21T08:33:00Z"/>
          <w:color w:val="005583"/>
          <w:sz w:val="20"/>
          <w:szCs w:val="20"/>
        </w:rPr>
        <w:pPrChange w:id="5288" w:author="Cristiano de Menezes Feu" w:date="2022-11-21T08:33:00Z">
          <w:pPr>
            <w:widowControl w:val="0"/>
            <w:pBdr>
              <w:top w:val="nil"/>
              <w:left w:val="nil"/>
              <w:bottom w:val="nil"/>
              <w:right w:val="nil"/>
              <w:between w:val="nil"/>
            </w:pBdr>
            <w:spacing w:before="0" w:after="113"/>
            <w:ind w:left="567" w:firstLine="0"/>
          </w:pPr>
        </w:pPrChange>
      </w:pPr>
      <w:del w:id="5289" w:author="Cristiano de Menezes Feu" w:date="2022-11-21T08:33:00Z">
        <w:r w:rsidDel="00E631A1">
          <w:rPr>
            <w:b/>
            <w:color w:val="005583"/>
            <w:sz w:val="20"/>
            <w:szCs w:val="20"/>
          </w:rPr>
          <w:delText>QO</w:delText>
        </w:r>
        <w:r w:rsidDel="00E631A1">
          <w:rPr>
            <w:color w:val="005583"/>
            <w:sz w:val="20"/>
            <w:szCs w:val="20"/>
          </w:rPr>
          <w:delText xml:space="preserve"> 137/2007 – É possível requerimento de preferência para uma matéria em fase de discussão anteceder uma matéria em fase de votação.</w:delText>
        </w:r>
      </w:del>
    </w:p>
    <w:p w14:paraId="000009C6" w14:textId="515AC47C" w:rsidR="003D183A" w:rsidDel="00E631A1" w:rsidRDefault="008B7924" w:rsidP="00E631A1">
      <w:pPr>
        <w:widowControl w:val="0"/>
        <w:pBdr>
          <w:top w:val="nil"/>
          <w:left w:val="nil"/>
          <w:bottom w:val="nil"/>
          <w:right w:val="nil"/>
          <w:between w:val="nil"/>
        </w:pBdr>
        <w:ind w:firstLine="0"/>
        <w:jc w:val="center"/>
        <w:rPr>
          <w:del w:id="5290" w:author="Cristiano de Menezes Feu" w:date="2022-11-21T08:33:00Z"/>
          <w:b/>
          <w:color w:val="005583"/>
          <w:sz w:val="20"/>
          <w:szCs w:val="20"/>
        </w:rPr>
        <w:pPrChange w:id="5291" w:author="Cristiano de Menezes Feu" w:date="2022-11-21T08:33:00Z">
          <w:pPr>
            <w:widowControl w:val="0"/>
            <w:pBdr>
              <w:top w:val="nil"/>
              <w:left w:val="nil"/>
              <w:bottom w:val="nil"/>
              <w:right w:val="nil"/>
              <w:between w:val="nil"/>
            </w:pBdr>
          </w:pPr>
        </w:pPrChange>
      </w:pPr>
      <w:del w:id="5292" w:author="Cristiano de Menezes Feu" w:date="2022-11-21T08:33:00Z">
        <w:r w:rsidDel="00E631A1">
          <w:rPr>
            <w:color w:val="000000"/>
          </w:rPr>
          <w:delText xml:space="preserve">§ 2º Constarão da Ordem do Dia as matérias não apreciadas da pauta da sessão ordinária anterior, com precedência sobre outras dos grupos a que pertençam. </w:delText>
        </w:r>
      </w:del>
    </w:p>
    <w:p w14:paraId="000009C7" w14:textId="5752D7FD" w:rsidR="003D183A" w:rsidDel="00E631A1" w:rsidRDefault="008B7924" w:rsidP="00E631A1">
      <w:pPr>
        <w:widowControl w:val="0"/>
        <w:pBdr>
          <w:top w:val="nil"/>
          <w:left w:val="nil"/>
          <w:bottom w:val="nil"/>
          <w:right w:val="nil"/>
          <w:between w:val="nil"/>
        </w:pBdr>
        <w:spacing w:before="0" w:after="113"/>
        <w:ind w:left="567" w:firstLine="0"/>
        <w:jc w:val="center"/>
        <w:rPr>
          <w:del w:id="5293" w:author="Cristiano de Menezes Feu" w:date="2022-11-21T08:33:00Z"/>
          <w:color w:val="005583"/>
          <w:sz w:val="20"/>
          <w:szCs w:val="20"/>
        </w:rPr>
        <w:pPrChange w:id="5294" w:author="Cristiano de Menezes Feu" w:date="2022-11-21T08:33:00Z">
          <w:pPr>
            <w:widowControl w:val="0"/>
            <w:pBdr>
              <w:top w:val="nil"/>
              <w:left w:val="nil"/>
              <w:bottom w:val="nil"/>
              <w:right w:val="nil"/>
              <w:between w:val="nil"/>
            </w:pBdr>
            <w:spacing w:before="0" w:after="113"/>
            <w:ind w:left="567" w:firstLine="0"/>
          </w:pPr>
        </w:pPrChange>
      </w:pPr>
      <w:del w:id="5295" w:author="Cristiano de Menezes Feu" w:date="2022-11-21T08:33:00Z">
        <w:r w:rsidDel="00E631A1">
          <w:rPr>
            <w:b/>
            <w:color w:val="005583"/>
            <w:sz w:val="20"/>
            <w:szCs w:val="20"/>
          </w:rPr>
          <w:delText>QO</w:delText>
        </w:r>
        <w:r w:rsidDel="00E631A1">
          <w:rPr>
            <w:color w:val="005583"/>
            <w:sz w:val="20"/>
            <w:szCs w:val="20"/>
          </w:rPr>
          <w:delText xml:space="preserve"> 643/2010 – Reafirma entendimento constante da QO 383/2004 no sentido de que o disposto no § 2º do art. 86 “se refere à inclusão de matérias de uma sessão ordinária para outra sessão ordinária” e não de uma sessão ordinária para uma extraordinária. Além disso, havendo descontinuidade da sequência de sessões ordinárias deliberativas, não há obrigatoriedade de a matéria constar da pauta das sessões ordinárias subsequentes.</w:delText>
        </w:r>
      </w:del>
    </w:p>
    <w:p w14:paraId="000009C8" w14:textId="1ED1A180" w:rsidR="003D183A" w:rsidDel="00E631A1" w:rsidRDefault="008B7924" w:rsidP="00E631A1">
      <w:pPr>
        <w:widowControl w:val="0"/>
        <w:pBdr>
          <w:top w:val="nil"/>
          <w:left w:val="nil"/>
          <w:bottom w:val="nil"/>
          <w:right w:val="nil"/>
          <w:between w:val="nil"/>
        </w:pBdr>
        <w:ind w:firstLine="0"/>
        <w:jc w:val="center"/>
        <w:rPr>
          <w:del w:id="5296" w:author="Cristiano de Menezes Feu" w:date="2022-11-21T08:33:00Z"/>
          <w:rFonts w:ascii="ClearSans-Bold" w:eastAsia="ClearSans-Bold" w:hAnsi="ClearSans-Bold" w:cs="ClearSans-Bold"/>
          <w:b/>
          <w:color w:val="005583"/>
          <w:vertAlign w:val="superscript"/>
        </w:rPr>
        <w:pPrChange w:id="5297" w:author="Cristiano de Menezes Feu" w:date="2022-11-21T08:33:00Z">
          <w:pPr>
            <w:widowControl w:val="0"/>
            <w:pBdr>
              <w:top w:val="nil"/>
              <w:left w:val="nil"/>
              <w:bottom w:val="nil"/>
              <w:right w:val="nil"/>
              <w:between w:val="nil"/>
            </w:pBdr>
          </w:pPr>
        </w:pPrChange>
      </w:pPr>
      <w:del w:id="5298" w:author="Cristiano de Menezes Feu" w:date="2022-11-21T08:33:00Z">
        <w:r w:rsidDel="00E631A1">
          <w:rPr>
            <w:color w:val="000000"/>
          </w:rPr>
          <w:delText>§ 3º A proposição entrará em Ordem do Dia desde que em condições regimentais e com os pareceres das Comissões a que foi distribuída.</w:delText>
        </w:r>
        <w:r w:rsidDel="00E631A1">
          <w:rPr>
            <w:color w:val="005583"/>
            <w:vertAlign w:val="superscript"/>
          </w:rPr>
          <w:footnoteReference w:id="242"/>
        </w:r>
      </w:del>
    </w:p>
    <w:p w14:paraId="000009C9" w14:textId="48CC3588" w:rsidR="003D183A" w:rsidDel="00E631A1" w:rsidRDefault="008B7924" w:rsidP="00E631A1">
      <w:pPr>
        <w:widowControl w:val="0"/>
        <w:pBdr>
          <w:top w:val="nil"/>
          <w:left w:val="nil"/>
          <w:bottom w:val="nil"/>
          <w:right w:val="nil"/>
          <w:between w:val="nil"/>
        </w:pBdr>
        <w:spacing w:before="0" w:after="113"/>
        <w:ind w:left="567" w:firstLine="0"/>
        <w:jc w:val="center"/>
        <w:rPr>
          <w:del w:id="5302" w:author="Cristiano de Menezes Feu" w:date="2022-11-21T08:33:00Z"/>
          <w:rFonts w:ascii="ClearSans-Bold" w:eastAsia="ClearSans-Bold" w:hAnsi="ClearSans-Bold" w:cs="ClearSans-Bold"/>
          <w:b/>
          <w:color w:val="005583"/>
          <w:sz w:val="20"/>
          <w:szCs w:val="20"/>
        </w:rPr>
        <w:pPrChange w:id="5303" w:author="Cristiano de Menezes Feu" w:date="2022-11-21T08:33:00Z">
          <w:pPr>
            <w:widowControl w:val="0"/>
            <w:pBdr>
              <w:top w:val="nil"/>
              <w:left w:val="nil"/>
              <w:bottom w:val="nil"/>
              <w:right w:val="nil"/>
              <w:between w:val="nil"/>
            </w:pBdr>
            <w:spacing w:before="0" w:after="113"/>
            <w:ind w:left="567" w:firstLine="0"/>
          </w:pPr>
        </w:pPrChange>
      </w:pPr>
      <w:del w:id="5304" w:author="Cristiano de Menezes Feu" w:date="2022-11-21T08:33:00Z">
        <w:r w:rsidDel="00E631A1">
          <w:rPr>
            <w:color w:val="005583"/>
            <w:sz w:val="20"/>
            <w:szCs w:val="20"/>
          </w:rPr>
          <w:delText>Art. 114, XIV.</w:delText>
        </w:r>
      </w:del>
    </w:p>
    <w:p w14:paraId="000009CA" w14:textId="086D3B99" w:rsidR="003D183A" w:rsidDel="00E631A1" w:rsidRDefault="008B7924" w:rsidP="00E631A1">
      <w:pPr>
        <w:widowControl w:val="0"/>
        <w:pBdr>
          <w:top w:val="nil"/>
          <w:left w:val="nil"/>
          <w:bottom w:val="nil"/>
          <w:right w:val="nil"/>
          <w:between w:val="nil"/>
        </w:pBdr>
        <w:spacing w:before="0" w:after="113"/>
        <w:ind w:left="567" w:firstLine="0"/>
        <w:jc w:val="center"/>
        <w:rPr>
          <w:del w:id="5305" w:author="Cristiano de Menezes Feu" w:date="2022-11-21T08:33:00Z"/>
          <w:color w:val="005583"/>
          <w:sz w:val="20"/>
          <w:szCs w:val="20"/>
        </w:rPr>
        <w:pPrChange w:id="5306" w:author="Cristiano de Menezes Feu" w:date="2022-11-21T08:33:00Z">
          <w:pPr>
            <w:widowControl w:val="0"/>
            <w:pBdr>
              <w:top w:val="nil"/>
              <w:left w:val="nil"/>
              <w:bottom w:val="nil"/>
              <w:right w:val="nil"/>
              <w:between w:val="nil"/>
            </w:pBdr>
            <w:spacing w:before="0" w:after="113"/>
            <w:ind w:left="567" w:firstLine="0"/>
          </w:pPr>
        </w:pPrChange>
      </w:pPr>
      <w:del w:id="5307"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o Presidente da Câmara dos Deputados pode pautar proposições pendente de parecer das Comissões, nos termos do art. 52, § 6º, e do art. 155. Nesses casos, o Presidente designará um Deputado para proferir parecer em Plenário pela Comissão.</w:delText>
        </w:r>
      </w:del>
    </w:p>
    <w:p w14:paraId="000009CB" w14:textId="619423D6" w:rsidR="003D183A" w:rsidDel="00E631A1" w:rsidRDefault="003D183A" w:rsidP="00E631A1">
      <w:pPr>
        <w:widowControl w:val="0"/>
        <w:pBdr>
          <w:top w:val="nil"/>
          <w:left w:val="nil"/>
          <w:bottom w:val="nil"/>
          <w:right w:val="nil"/>
          <w:between w:val="nil"/>
        </w:pBdr>
        <w:ind w:firstLine="0"/>
        <w:jc w:val="center"/>
        <w:rPr>
          <w:del w:id="5308" w:author="Cristiano de Menezes Feu" w:date="2022-11-21T08:33:00Z"/>
          <w:rFonts w:ascii="ClearSans-Bold" w:eastAsia="ClearSans-Bold" w:hAnsi="ClearSans-Bold" w:cs="ClearSans-Bold"/>
          <w:b/>
          <w:color w:val="000000"/>
          <w:sz w:val="24"/>
          <w:szCs w:val="24"/>
        </w:rPr>
        <w:pPrChange w:id="5309" w:author="Cristiano de Menezes Feu" w:date="2022-11-21T08:33:00Z">
          <w:pPr>
            <w:widowControl w:val="0"/>
            <w:pBdr>
              <w:top w:val="nil"/>
              <w:left w:val="nil"/>
              <w:bottom w:val="nil"/>
              <w:right w:val="nil"/>
              <w:between w:val="nil"/>
            </w:pBdr>
            <w:ind w:firstLine="0"/>
            <w:jc w:val="center"/>
          </w:pPr>
        </w:pPrChange>
      </w:pPr>
    </w:p>
    <w:p w14:paraId="000009CC" w14:textId="41ACF96C" w:rsidR="003D183A" w:rsidDel="00E631A1" w:rsidRDefault="008B7924" w:rsidP="00E631A1">
      <w:pPr>
        <w:widowControl w:val="0"/>
        <w:pBdr>
          <w:top w:val="nil"/>
          <w:left w:val="nil"/>
          <w:bottom w:val="nil"/>
          <w:right w:val="nil"/>
          <w:between w:val="nil"/>
        </w:pBdr>
        <w:ind w:firstLine="0"/>
        <w:jc w:val="center"/>
        <w:rPr>
          <w:del w:id="5310" w:author="Cristiano de Menezes Feu" w:date="2022-11-21T08:33:00Z"/>
          <w:rFonts w:ascii="ClearSans-Bold" w:eastAsia="ClearSans-Bold" w:hAnsi="ClearSans-Bold" w:cs="ClearSans-Bold"/>
          <w:color w:val="005583"/>
          <w:sz w:val="24"/>
          <w:szCs w:val="24"/>
          <w:vertAlign w:val="superscript"/>
        </w:rPr>
        <w:pPrChange w:id="5311" w:author="Cristiano de Menezes Feu" w:date="2022-11-21T08:33:00Z">
          <w:pPr>
            <w:widowControl w:val="0"/>
            <w:pBdr>
              <w:top w:val="nil"/>
              <w:left w:val="nil"/>
              <w:bottom w:val="nil"/>
              <w:right w:val="nil"/>
              <w:between w:val="nil"/>
            </w:pBdr>
            <w:ind w:firstLine="0"/>
            <w:jc w:val="center"/>
          </w:pPr>
        </w:pPrChange>
      </w:pPr>
      <w:del w:id="5312" w:author="Cristiano de Menezes Feu" w:date="2022-11-21T08:33:00Z">
        <w:r w:rsidDel="00E631A1">
          <w:rPr>
            <w:rFonts w:ascii="ClearSans-Bold" w:eastAsia="ClearSans-Bold" w:hAnsi="ClearSans-Bold" w:cs="ClearSans-Bold"/>
            <w:b/>
            <w:color w:val="000000"/>
            <w:sz w:val="24"/>
            <w:szCs w:val="24"/>
          </w:rPr>
          <w:delText>Seção III</w:delText>
        </w:r>
        <w:r w:rsidDel="00E631A1">
          <w:rPr>
            <w:rFonts w:ascii="ClearSans-Bold" w:eastAsia="ClearSans-Bold" w:hAnsi="ClearSans-Bold" w:cs="ClearSans-Bold"/>
            <w:b/>
            <w:color w:val="000000"/>
            <w:sz w:val="24"/>
            <w:szCs w:val="24"/>
          </w:rPr>
          <w:br/>
          <w:delText>Do Grande Expediente</w:delText>
        </w:r>
        <w:r w:rsidDel="00E631A1">
          <w:rPr>
            <w:rFonts w:ascii="ClearSans-Bold" w:eastAsia="ClearSans-Bold" w:hAnsi="ClearSans-Bold" w:cs="ClearSans-Bold"/>
            <w:color w:val="005583"/>
            <w:sz w:val="24"/>
            <w:szCs w:val="24"/>
            <w:vertAlign w:val="superscript"/>
          </w:rPr>
          <w:footnoteReference w:id="243"/>
        </w:r>
      </w:del>
    </w:p>
    <w:p w14:paraId="000009CD" w14:textId="3FB9807C" w:rsidR="003D183A" w:rsidDel="00E631A1" w:rsidRDefault="008B7924" w:rsidP="00E631A1">
      <w:pPr>
        <w:widowControl w:val="0"/>
        <w:pBdr>
          <w:top w:val="nil"/>
          <w:left w:val="nil"/>
          <w:bottom w:val="nil"/>
          <w:right w:val="nil"/>
          <w:between w:val="nil"/>
        </w:pBdr>
        <w:ind w:firstLine="0"/>
        <w:jc w:val="center"/>
        <w:rPr>
          <w:del w:id="5316" w:author="Cristiano de Menezes Feu" w:date="2022-11-21T08:33:00Z"/>
          <w:rFonts w:ascii="ClearSans-Bold" w:eastAsia="ClearSans-Bold" w:hAnsi="ClearSans-Bold" w:cs="ClearSans-Bold"/>
          <w:b/>
          <w:color w:val="005583"/>
          <w:vertAlign w:val="superscript"/>
        </w:rPr>
        <w:pPrChange w:id="5317" w:author="Cristiano de Menezes Feu" w:date="2022-11-21T08:33:00Z">
          <w:pPr>
            <w:widowControl w:val="0"/>
            <w:pBdr>
              <w:top w:val="nil"/>
              <w:left w:val="nil"/>
              <w:bottom w:val="nil"/>
              <w:right w:val="nil"/>
              <w:between w:val="nil"/>
            </w:pBdr>
          </w:pPr>
        </w:pPrChange>
      </w:pPr>
      <w:del w:id="5318" w:author="Cristiano de Menezes Feu" w:date="2022-11-21T08:33:00Z">
        <w:r w:rsidDel="00E631A1">
          <w:rPr>
            <w:rFonts w:ascii="ClearSans-Bold" w:eastAsia="ClearSans-Bold" w:hAnsi="ClearSans-Bold" w:cs="ClearSans-Bold"/>
            <w:b/>
            <w:color w:val="000000"/>
          </w:rPr>
          <w:delText>Art. 87.</w:delText>
        </w:r>
        <w:r w:rsidDel="00E631A1">
          <w:rPr>
            <w:color w:val="000000"/>
          </w:rPr>
          <w:delText xml:space="preserve"> Encerrado o Pequeno Expediente, será concedida a palavra aos Deputados inscritos para o Grande Expediente, pelo prazo de vinte e cinco minutos para cada orador, incluídos nesse tempo os apartes.</w:delText>
        </w:r>
        <w:r w:rsidDel="00E631A1">
          <w:rPr>
            <w:color w:val="005583"/>
            <w:vertAlign w:val="superscript"/>
          </w:rPr>
          <w:footnoteReference w:id="244"/>
        </w:r>
        <w:r w:rsidDel="00E631A1">
          <w:rPr>
            <w:color w:val="005583"/>
            <w:vertAlign w:val="superscript"/>
          </w:rPr>
          <w:delText xml:space="preserve"> </w:delText>
        </w:r>
      </w:del>
    </w:p>
    <w:p w14:paraId="000009CE" w14:textId="1C77E79D" w:rsidR="003D183A" w:rsidDel="00E631A1" w:rsidRDefault="008B7924" w:rsidP="00E631A1">
      <w:pPr>
        <w:widowControl w:val="0"/>
        <w:pBdr>
          <w:top w:val="nil"/>
          <w:left w:val="nil"/>
          <w:bottom w:val="nil"/>
          <w:right w:val="nil"/>
          <w:between w:val="nil"/>
        </w:pBdr>
        <w:spacing w:before="0" w:after="113"/>
        <w:ind w:left="567" w:firstLine="0"/>
        <w:jc w:val="center"/>
        <w:rPr>
          <w:del w:id="5322" w:author="Cristiano de Menezes Feu" w:date="2022-11-21T08:33:00Z"/>
          <w:color w:val="005583"/>
          <w:sz w:val="20"/>
          <w:szCs w:val="20"/>
        </w:rPr>
        <w:pPrChange w:id="5323" w:author="Cristiano de Menezes Feu" w:date="2022-11-21T08:33:00Z">
          <w:pPr>
            <w:widowControl w:val="0"/>
            <w:pBdr>
              <w:top w:val="nil"/>
              <w:left w:val="nil"/>
              <w:bottom w:val="nil"/>
              <w:right w:val="nil"/>
              <w:between w:val="nil"/>
            </w:pBdr>
            <w:spacing w:before="0" w:after="113"/>
            <w:ind w:left="567" w:firstLine="0"/>
          </w:pPr>
        </w:pPrChange>
      </w:pPr>
      <w:del w:id="5324" w:author="Cristiano de Menezes Feu" w:date="2022-11-21T08:33:00Z">
        <w:r w:rsidDel="00E631A1">
          <w:rPr>
            <w:color w:val="005583"/>
            <w:sz w:val="20"/>
            <w:szCs w:val="20"/>
          </w:rPr>
          <w:delText xml:space="preserve">Art. 66, II; art. 176. </w:delText>
        </w:r>
      </w:del>
    </w:p>
    <w:p w14:paraId="000009CF" w14:textId="6746F6E1" w:rsidR="003D183A" w:rsidDel="00E631A1" w:rsidRDefault="008B7924" w:rsidP="00E631A1">
      <w:pPr>
        <w:widowControl w:val="0"/>
        <w:pBdr>
          <w:top w:val="nil"/>
          <w:left w:val="nil"/>
          <w:bottom w:val="nil"/>
          <w:right w:val="nil"/>
          <w:between w:val="nil"/>
        </w:pBdr>
        <w:ind w:firstLine="0"/>
        <w:jc w:val="center"/>
        <w:rPr>
          <w:del w:id="5325" w:author="Cristiano de Menezes Feu" w:date="2022-11-21T08:33:00Z"/>
          <w:color w:val="005583"/>
          <w:vertAlign w:val="superscript"/>
        </w:rPr>
        <w:pPrChange w:id="5326" w:author="Cristiano de Menezes Feu" w:date="2022-11-21T08:33:00Z">
          <w:pPr>
            <w:widowControl w:val="0"/>
            <w:pBdr>
              <w:top w:val="nil"/>
              <w:left w:val="nil"/>
              <w:bottom w:val="nil"/>
              <w:right w:val="nil"/>
              <w:between w:val="nil"/>
            </w:pBdr>
          </w:pPr>
        </w:pPrChange>
      </w:pPr>
      <w:del w:id="5327" w:author="Cristiano de Menezes Feu" w:date="2022-11-21T08:33:00Z">
        <w:r w:rsidDel="00E631A1">
          <w:rPr>
            <w:color w:val="000000"/>
          </w:rPr>
          <w:delText>§ 1º A lista de oradores para o Grande Expediente será organizada mediante sorteio eletrônico, competindo à Mesa disciplinar, em ato próprio, a forma dele.</w:delText>
        </w:r>
        <w:r w:rsidDel="00E631A1">
          <w:rPr>
            <w:color w:val="005583"/>
            <w:vertAlign w:val="superscript"/>
          </w:rPr>
          <w:footnoteReference w:id="245"/>
        </w:r>
      </w:del>
    </w:p>
    <w:p w14:paraId="000009D0" w14:textId="67E1B50B" w:rsidR="003D183A" w:rsidDel="00E631A1" w:rsidRDefault="008B7924" w:rsidP="00E631A1">
      <w:pPr>
        <w:widowControl w:val="0"/>
        <w:pBdr>
          <w:top w:val="nil"/>
          <w:left w:val="nil"/>
          <w:bottom w:val="nil"/>
          <w:right w:val="nil"/>
          <w:between w:val="nil"/>
        </w:pBdr>
        <w:spacing w:before="0" w:after="113"/>
        <w:ind w:left="567" w:firstLine="0"/>
        <w:jc w:val="center"/>
        <w:rPr>
          <w:del w:id="5331" w:author="Cristiano de Menezes Feu" w:date="2022-11-21T08:33:00Z"/>
          <w:color w:val="005583"/>
          <w:sz w:val="20"/>
          <w:szCs w:val="20"/>
        </w:rPr>
        <w:pPrChange w:id="5332" w:author="Cristiano de Menezes Feu" w:date="2022-11-21T08:33:00Z">
          <w:pPr>
            <w:widowControl w:val="0"/>
            <w:pBdr>
              <w:top w:val="nil"/>
              <w:left w:val="nil"/>
              <w:bottom w:val="nil"/>
              <w:right w:val="nil"/>
              <w:between w:val="nil"/>
            </w:pBdr>
            <w:spacing w:before="0" w:after="113"/>
            <w:ind w:left="567" w:firstLine="0"/>
          </w:pPr>
        </w:pPrChange>
      </w:pPr>
      <w:del w:id="5333"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o sorteio é mensal e dele não consta o nome do Presidente da Casa, conforme previsto no art. 2º do Ato da Mesa nº 83/2006 </w:delText>
        </w:r>
        <w:r w:rsidDel="00E631A1">
          <w:rPr>
            <w:color w:val="005583"/>
            <w:sz w:val="20"/>
            <w:szCs w:val="20"/>
            <w:vertAlign w:val="superscript"/>
          </w:rPr>
          <w:footnoteReference w:id="246"/>
        </w:r>
        <w:r w:rsidDel="00E631A1">
          <w:rPr>
            <w:color w:val="005583"/>
            <w:sz w:val="20"/>
            <w:szCs w:val="20"/>
          </w:rPr>
          <w:delText xml:space="preserve">, que disciplina o sorteio eletrônico destinado à organização da lista de oradores para o Grande Expediente. </w:delText>
        </w:r>
      </w:del>
    </w:p>
    <w:p w14:paraId="000009D1" w14:textId="51B94831" w:rsidR="003D183A" w:rsidDel="00E631A1" w:rsidRDefault="008B7924" w:rsidP="00E631A1">
      <w:pPr>
        <w:widowControl w:val="0"/>
        <w:pBdr>
          <w:top w:val="nil"/>
          <w:left w:val="nil"/>
          <w:bottom w:val="nil"/>
          <w:right w:val="nil"/>
          <w:between w:val="nil"/>
        </w:pBdr>
        <w:ind w:firstLine="0"/>
        <w:jc w:val="center"/>
        <w:rPr>
          <w:del w:id="5337" w:author="Cristiano de Menezes Feu" w:date="2022-11-21T08:33:00Z"/>
          <w:b/>
          <w:color w:val="005583"/>
          <w:sz w:val="20"/>
          <w:szCs w:val="20"/>
        </w:rPr>
        <w:pPrChange w:id="5338" w:author="Cristiano de Menezes Feu" w:date="2022-11-21T08:33:00Z">
          <w:pPr>
            <w:widowControl w:val="0"/>
            <w:pBdr>
              <w:top w:val="nil"/>
              <w:left w:val="nil"/>
              <w:bottom w:val="nil"/>
              <w:right w:val="nil"/>
              <w:between w:val="nil"/>
            </w:pBdr>
          </w:pPr>
        </w:pPrChange>
      </w:pPr>
      <w:del w:id="5339" w:author="Cristiano de Menezes Feu" w:date="2022-11-21T08:33:00Z">
        <w:r w:rsidDel="00E631A1">
          <w:rPr>
            <w:color w:val="000000"/>
          </w:rPr>
          <w:delText>§ 2º O Deputado poderá falar no Grande Expediente no máximo 3 (três) vezes por semestre, sendo 1 (uma) por sorteio e 2 (duas) por cessão de vaga de outro parlamentar.</w:delText>
        </w:r>
        <w:r w:rsidDel="00E631A1">
          <w:rPr>
            <w:color w:val="005583"/>
            <w:vertAlign w:val="superscript"/>
          </w:rPr>
          <w:footnoteReference w:id="247"/>
        </w:r>
        <w:r w:rsidDel="00E631A1">
          <w:rPr>
            <w:color w:val="000000"/>
          </w:rPr>
          <w:delText xml:space="preserve"> </w:delText>
        </w:r>
      </w:del>
    </w:p>
    <w:p w14:paraId="000009D2" w14:textId="0542FB70" w:rsidR="003D183A" w:rsidDel="00E631A1" w:rsidRDefault="008B7924" w:rsidP="00E631A1">
      <w:pPr>
        <w:widowControl w:val="0"/>
        <w:pBdr>
          <w:top w:val="nil"/>
          <w:left w:val="nil"/>
          <w:bottom w:val="nil"/>
          <w:right w:val="nil"/>
          <w:between w:val="nil"/>
        </w:pBdr>
        <w:spacing w:before="0" w:after="113"/>
        <w:ind w:left="567" w:firstLine="0"/>
        <w:jc w:val="center"/>
        <w:rPr>
          <w:del w:id="5343" w:author="Cristiano de Menezes Feu" w:date="2022-11-21T08:33:00Z"/>
          <w:color w:val="005583"/>
          <w:sz w:val="20"/>
          <w:szCs w:val="20"/>
        </w:rPr>
        <w:pPrChange w:id="5344" w:author="Cristiano de Menezes Feu" w:date="2022-11-21T08:33:00Z">
          <w:pPr>
            <w:widowControl w:val="0"/>
            <w:pBdr>
              <w:top w:val="nil"/>
              <w:left w:val="nil"/>
              <w:bottom w:val="nil"/>
              <w:right w:val="nil"/>
              <w:between w:val="nil"/>
            </w:pBdr>
            <w:spacing w:before="0" w:after="113"/>
            <w:ind w:left="567" w:firstLine="0"/>
          </w:pPr>
        </w:pPrChange>
      </w:pPr>
      <w:del w:id="5345" w:author="Cristiano de Menezes Feu" w:date="2022-11-21T08:33:00Z">
        <w:r w:rsidDel="00E631A1">
          <w:rPr>
            <w:b/>
            <w:color w:val="005583"/>
            <w:sz w:val="20"/>
            <w:szCs w:val="20"/>
          </w:rPr>
          <w:delText>Prática:</w:delText>
        </w:r>
        <w:r w:rsidDel="00E631A1">
          <w:rPr>
            <w:color w:val="005583"/>
            <w:sz w:val="20"/>
            <w:szCs w:val="20"/>
          </w:rPr>
          <w:delText xml:space="preserve"> para fins deste dispositivo, a Secretaria-Geral da Mesa considera semestre o período legislativo, e não o semestre civil.</w:delText>
        </w:r>
      </w:del>
    </w:p>
    <w:p w14:paraId="000009D3" w14:textId="63C3439A" w:rsidR="003D183A" w:rsidDel="00E631A1" w:rsidRDefault="008B7924" w:rsidP="00E631A1">
      <w:pPr>
        <w:widowControl w:val="0"/>
        <w:pBdr>
          <w:top w:val="nil"/>
          <w:left w:val="nil"/>
          <w:bottom w:val="nil"/>
          <w:right w:val="nil"/>
          <w:between w:val="nil"/>
        </w:pBdr>
        <w:ind w:firstLine="0"/>
        <w:jc w:val="center"/>
        <w:rPr>
          <w:del w:id="5346" w:author="Cristiano de Menezes Feu" w:date="2022-11-21T08:33:00Z"/>
          <w:color w:val="000000"/>
        </w:rPr>
        <w:pPrChange w:id="5347" w:author="Cristiano de Menezes Feu" w:date="2022-11-21T08:33:00Z">
          <w:pPr>
            <w:widowControl w:val="0"/>
            <w:pBdr>
              <w:top w:val="nil"/>
              <w:left w:val="nil"/>
              <w:bottom w:val="nil"/>
              <w:right w:val="nil"/>
              <w:between w:val="nil"/>
            </w:pBdr>
          </w:pPr>
        </w:pPrChange>
      </w:pPr>
      <w:del w:id="5348" w:author="Cristiano de Menezes Feu" w:date="2022-11-21T08:33:00Z">
        <w:r w:rsidDel="00E631A1">
          <w:rPr>
            <w:color w:val="000000"/>
          </w:rPr>
          <w:delText>§ 3º Ao Deputado que não falar por falta de vaga no semestre será assegurada a preferência de inscrição no próximo semestre.</w:delText>
        </w:r>
        <w:r w:rsidDel="00E631A1">
          <w:rPr>
            <w:color w:val="005583"/>
            <w:vertAlign w:val="superscript"/>
          </w:rPr>
          <w:footnoteReference w:id="248"/>
        </w:r>
        <w:r w:rsidDel="00E631A1">
          <w:rPr>
            <w:color w:val="000000"/>
          </w:rPr>
          <w:delText xml:space="preserve"> </w:delText>
        </w:r>
      </w:del>
    </w:p>
    <w:p w14:paraId="000009D4" w14:textId="00C3FE1A" w:rsidR="003D183A" w:rsidDel="00E631A1" w:rsidRDefault="008B7924" w:rsidP="00E631A1">
      <w:pPr>
        <w:widowControl w:val="0"/>
        <w:pBdr>
          <w:top w:val="nil"/>
          <w:left w:val="nil"/>
          <w:bottom w:val="nil"/>
          <w:right w:val="nil"/>
          <w:between w:val="nil"/>
        </w:pBdr>
        <w:ind w:firstLine="0"/>
        <w:jc w:val="center"/>
        <w:rPr>
          <w:del w:id="5352" w:author="Cristiano de Menezes Feu" w:date="2022-11-21T08:33:00Z"/>
          <w:rFonts w:ascii="ClearSans-Bold" w:eastAsia="ClearSans-Bold" w:hAnsi="ClearSans-Bold" w:cs="ClearSans-Bold"/>
          <w:b/>
          <w:color w:val="000000"/>
        </w:rPr>
        <w:pPrChange w:id="5353" w:author="Cristiano de Menezes Feu" w:date="2022-11-21T08:33:00Z">
          <w:pPr>
            <w:widowControl w:val="0"/>
            <w:pBdr>
              <w:top w:val="nil"/>
              <w:left w:val="nil"/>
              <w:bottom w:val="nil"/>
              <w:right w:val="nil"/>
              <w:between w:val="nil"/>
            </w:pBdr>
          </w:pPr>
        </w:pPrChange>
      </w:pPr>
      <w:del w:id="5354" w:author="Cristiano de Menezes Feu" w:date="2022-11-21T08:33:00Z">
        <w:r w:rsidDel="00E631A1">
          <w:rPr>
            <w:rFonts w:ascii="ClearSans-Bold" w:eastAsia="ClearSans-Bold" w:hAnsi="ClearSans-Bold" w:cs="ClearSans-Bold"/>
            <w:b/>
            <w:color w:val="000000"/>
          </w:rPr>
          <w:delText>Art. 88.</w:delText>
        </w:r>
        <w:r w:rsidDel="00E631A1">
          <w:rPr>
            <w:color w:val="000000"/>
          </w:rPr>
          <w:delText xml:space="preserve"> A Câmara poderá destinar o Grande Expediente para comemorações de alta significação nacional, ou interromper os trabalhos para a recepção, em Plenário, de altas personalidades, desde que assim resolva o Presidente, ou delibere o Plenário.</w:delText>
        </w:r>
        <w:r w:rsidDel="00E631A1">
          <w:rPr>
            <w:color w:val="005583"/>
            <w:vertAlign w:val="superscript"/>
          </w:rPr>
          <w:footnoteReference w:id="249"/>
        </w:r>
        <w:r w:rsidDel="00E631A1">
          <w:rPr>
            <w:color w:val="000000"/>
          </w:rPr>
          <w:delText xml:space="preserve"> </w:delText>
        </w:r>
      </w:del>
    </w:p>
    <w:p w14:paraId="000009D5" w14:textId="31FF7A23" w:rsidR="003D183A" w:rsidDel="00E631A1" w:rsidRDefault="008B7924" w:rsidP="00E631A1">
      <w:pPr>
        <w:widowControl w:val="0"/>
        <w:pBdr>
          <w:top w:val="nil"/>
          <w:left w:val="nil"/>
          <w:bottom w:val="nil"/>
          <w:right w:val="nil"/>
          <w:between w:val="nil"/>
        </w:pBdr>
        <w:spacing w:before="0" w:after="113"/>
        <w:ind w:left="567" w:firstLine="0"/>
        <w:jc w:val="center"/>
        <w:rPr>
          <w:del w:id="5358" w:author="Cristiano de Menezes Feu" w:date="2022-11-21T08:33:00Z"/>
          <w:color w:val="005583"/>
          <w:sz w:val="20"/>
          <w:szCs w:val="20"/>
        </w:rPr>
        <w:pPrChange w:id="5359" w:author="Cristiano de Menezes Feu" w:date="2022-11-21T08:33:00Z">
          <w:pPr>
            <w:widowControl w:val="0"/>
            <w:pBdr>
              <w:top w:val="nil"/>
              <w:left w:val="nil"/>
              <w:bottom w:val="nil"/>
              <w:right w:val="nil"/>
              <w:between w:val="nil"/>
            </w:pBdr>
            <w:spacing w:before="0" w:after="113"/>
            <w:ind w:left="567" w:firstLine="0"/>
          </w:pPr>
        </w:pPrChange>
      </w:pPr>
      <w:del w:id="5360" w:author="Cristiano de Menezes Feu" w:date="2022-11-21T08:33:00Z">
        <w:r w:rsidDel="00E631A1">
          <w:rPr>
            <w:color w:val="005583"/>
            <w:sz w:val="20"/>
            <w:szCs w:val="20"/>
          </w:rPr>
          <w:delText>Art. 68, § 1º.</w:delText>
        </w:r>
      </w:del>
    </w:p>
    <w:p w14:paraId="000009D6" w14:textId="6A68AB49" w:rsidR="003D183A" w:rsidDel="00E631A1" w:rsidRDefault="008B7924" w:rsidP="00E631A1">
      <w:pPr>
        <w:widowControl w:val="0"/>
        <w:pBdr>
          <w:top w:val="nil"/>
          <w:left w:val="nil"/>
          <w:bottom w:val="nil"/>
          <w:right w:val="nil"/>
          <w:between w:val="nil"/>
        </w:pBdr>
        <w:ind w:firstLine="0"/>
        <w:jc w:val="center"/>
        <w:rPr>
          <w:del w:id="5361" w:author="Cristiano de Menezes Feu" w:date="2022-11-21T08:33:00Z"/>
          <w:rFonts w:ascii="ClearSans-Bold" w:eastAsia="ClearSans-Bold" w:hAnsi="ClearSans-Bold" w:cs="ClearSans-Bold"/>
          <w:b/>
          <w:color w:val="000000"/>
          <w:sz w:val="24"/>
          <w:szCs w:val="24"/>
        </w:rPr>
        <w:pPrChange w:id="5362" w:author="Cristiano de Menezes Feu" w:date="2022-11-21T08:33:00Z">
          <w:pPr>
            <w:widowControl w:val="0"/>
            <w:pBdr>
              <w:top w:val="nil"/>
              <w:left w:val="nil"/>
              <w:bottom w:val="nil"/>
              <w:right w:val="nil"/>
              <w:between w:val="nil"/>
            </w:pBdr>
            <w:ind w:firstLine="0"/>
            <w:jc w:val="center"/>
          </w:pPr>
        </w:pPrChange>
      </w:pPr>
      <w:del w:id="5363" w:author="Cristiano de Menezes Feu" w:date="2022-11-21T08:33:00Z">
        <w:r w:rsidDel="00E631A1">
          <w:rPr>
            <w:rFonts w:ascii="ClearSans-Bold" w:eastAsia="ClearSans-Bold" w:hAnsi="ClearSans-Bold" w:cs="ClearSans-Bold"/>
            <w:b/>
            <w:color w:val="000000"/>
            <w:sz w:val="24"/>
            <w:szCs w:val="24"/>
          </w:rPr>
          <w:delText>Seção IV</w:delText>
        </w:r>
        <w:r w:rsidDel="00E631A1">
          <w:rPr>
            <w:rFonts w:ascii="ClearSans-Bold" w:eastAsia="ClearSans-Bold" w:hAnsi="ClearSans-Bold" w:cs="ClearSans-Bold"/>
            <w:color w:val="005583"/>
            <w:sz w:val="24"/>
            <w:szCs w:val="24"/>
            <w:vertAlign w:val="superscript"/>
          </w:rPr>
          <w:footnoteReference w:id="250"/>
        </w:r>
        <w:r w:rsidDel="00E631A1">
          <w:rPr>
            <w:rFonts w:ascii="ClearSans-Bold" w:eastAsia="ClearSans-Bold" w:hAnsi="ClearSans-Bold" w:cs="ClearSans-Bold"/>
            <w:b/>
            <w:color w:val="000000"/>
            <w:sz w:val="24"/>
            <w:szCs w:val="24"/>
          </w:rPr>
          <w:br/>
          <w:delText>Das Comunicações de Lideranças</w:delText>
        </w:r>
      </w:del>
    </w:p>
    <w:p w14:paraId="000009D7" w14:textId="5E7DC00C" w:rsidR="003D183A" w:rsidDel="00E631A1" w:rsidRDefault="008B7924" w:rsidP="00E631A1">
      <w:pPr>
        <w:widowControl w:val="0"/>
        <w:pBdr>
          <w:top w:val="nil"/>
          <w:left w:val="nil"/>
          <w:bottom w:val="nil"/>
          <w:right w:val="nil"/>
          <w:between w:val="nil"/>
        </w:pBdr>
        <w:spacing w:before="0" w:after="113"/>
        <w:ind w:firstLine="0"/>
        <w:jc w:val="center"/>
        <w:rPr>
          <w:del w:id="5367" w:author="Cristiano de Menezes Feu" w:date="2022-11-21T08:33:00Z"/>
          <w:color w:val="005583"/>
          <w:sz w:val="20"/>
          <w:szCs w:val="20"/>
        </w:rPr>
        <w:pPrChange w:id="5368" w:author="Cristiano de Menezes Feu" w:date="2022-11-21T08:33:00Z">
          <w:pPr>
            <w:widowControl w:val="0"/>
            <w:pBdr>
              <w:top w:val="nil"/>
              <w:left w:val="nil"/>
              <w:bottom w:val="nil"/>
              <w:right w:val="nil"/>
              <w:between w:val="nil"/>
            </w:pBdr>
            <w:spacing w:before="0" w:after="113"/>
            <w:ind w:firstLine="0"/>
            <w:jc w:val="center"/>
          </w:pPr>
        </w:pPrChange>
      </w:pPr>
      <w:del w:id="5369" w:author="Cristiano de Menezes Feu" w:date="2022-11-21T08:33:00Z">
        <w:r w:rsidDel="00E631A1">
          <w:rPr>
            <w:color w:val="005583"/>
            <w:sz w:val="20"/>
            <w:szCs w:val="20"/>
          </w:rPr>
          <w:delText>Art. 9º, § 4º; art. 66, § 1º; art. 73, IV; art. 176, § 2º, VII.</w:delText>
        </w:r>
      </w:del>
    </w:p>
    <w:p w14:paraId="000009D8" w14:textId="5A2CA070" w:rsidR="003D183A" w:rsidDel="00E631A1" w:rsidRDefault="008B7924" w:rsidP="00E631A1">
      <w:pPr>
        <w:widowControl w:val="0"/>
        <w:pBdr>
          <w:top w:val="nil"/>
          <w:left w:val="nil"/>
          <w:bottom w:val="nil"/>
          <w:right w:val="nil"/>
          <w:between w:val="nil"/>
        </w:pBdr>
        <w:ind w:firstLine="0"/>
        <w:jc w:val="center"/>
        <w:rPr>
          <w:del w:id="5370" w:author="Cristiano de Menezes Feu" w:date="2022-11-21T08:33:00Z"/>
          <w:rFonts w:ascii="ClearSans-Bold" w:eastAsia="ClearSans-Bold" w:hAnsi="ClearSans-Bold" w:cs="ClearSans-Bold"/>
          <w:b/>
          <w:color w:val="000000"/>
        </w:rPr>
        <w:pPrChange w:id="5371" w:author="Cristiano de Menezes Feu" w:date="2022-11-21T08:33:00Z">
          <w:pPr>
            <w:widowControl w:val="0"/>
            <w:pBdr>
              <w:top w:val="nil"/>
              <w:left w:val="nil"/>
              <w:bottom w:val="nil"/>
              <w:right w:val="nil"/>
              <w:between w:val="nil"/>
            </w:pBdr>
          </w:pPr>
        </w:pPrChange>
      </w:pPr>
      <w:del w:id="5372" w:author="Cristiano de Menezes Feu" w:date="2022-11-21T08:33:00Z">
        <w:r w:rsidDel="00E631A1">
          <w:rPr>
            <w:rFonts w:ascii="ClearSans-Bold" w:eastAsia="ClearSans-Bold" w:hAnsi="ClearSans-Bold" w:cs="ClearSans-Bold"/>
            <w:b/>
            <w:color w:val="000000"/>
          </w:rPr>
          <w:delText xml:space="preserve">Art. 89. </w:delText>
        </w:r>
        <w:r w:rsidDel="00E631A1">
          <w:rPr>
            <w:color w:val="000000"/>
          </w:rPr>
          <w:delText xml:space="preserve">As Comunicações de Lideranças previstas no § 1º do art. 66 deste Regimento destinam-se aos Líderes que queiram fazer uso da palavra, por período de tempo proporcional ao número de membros das respectivas bancadas, com o mínimo de três e o máximo de dez minutos, não sendo permitido apartes, destinando-se à Liderança do Governo a média do tempo reservado às representações da Maioria e da Minoria. </w:delText>
        </w:r>
      </w:del>
    </w:p>
    <w:p w14:paraId="000009D9" w14:textId="7DC0BCAE" w:rsidR="003D183A" w:rsidDel="00E631A1" w:rsidRDefault="008B7924" w:rsidP="00E631A1">
      <w:pPr>
        <w:widowControl w:val="0"/>
        <w:pBdr>
          <w:top w:val="nil"/>
          <w:left w:val="nil"/>
          <w:bottom w:val="nil"/>
          <w:right w:val="nil"/>
          <w:between w:val="nil"/>
        </w:pBdr>
        <w:spacing w:before="0" w:after="113"/>
        <w:ind w:left="567" w:firstLine="0"/>
        <w:jc w:val="center"/>
        <w:rPr>
          <w:del w:id="5373" w:author="Cristiano de Menezes Feu" w:date="2022-11-21T08:33:00Z"/>
          <w:b/>
          <w:color w:val="005583"/>
          <w:sz w:val="20"/>
          <w:szCs w:val="20"/>
        </w:rPr>
        <w:pPrChange w:id="5374" w:author="Cristiano de Menezes Feu" w:date="2022-11-21T08:33:00Z">
          <w:pPr>
            <w:widowControl w:val="0"/>
            <w:pBdr>
              <w:top w:val="nil"/>
              <w:left w:val="nil"/>
              <w:bottom w:val="nil"/>
              <w:right w:val="nil"/>
              <w:between w:val="nil"/>
            </w:pBdr>
            <w:spacing w:before="0" w:after="113"/>
            <w:ind w:left="567" w:firstLine="0"/>
          </w:pPr>
        </w:pPrChange>
      </w:pPr>
      <w:del w:id="5375" w:author="Cristiano de Menezes Feu" w:date="2022-11-21T08:33:00Z">
        <w:r w:rsidDel="00E631A1">
          <w:rPr>
            <w:color w:val="005583"/>
            <w:sz w:val="20"/>
            <w:szCs w:val="20"/>
          </w:rPr>
          <w:delText>Art. 10, I; art. 20-E, II; art. 65, III, a.</w:delText>
        </w:r>
      </w:del>
    </w:p>
    <w:p w14:paraId="000009DA" w14:textId="05A9DAAD" w:rsidR="003D183A" w:rsidDel="00E631A1" w:rsidRDefault="008B7924" w:rsidP="00E631A1">
      <w:pPr>
        <w:widowControl w:val="0"/>
        <w:pBdr>
          <w:top w:val="nil"/>
          <w:left w:val="nil"/>
          <w:bottom w:val="nil"/>
          <w:right w:val="nil"/>
          <w:between w:val="nil"/>
        </w:pBdr>
        <w:spacing w:before="0" w:after="113"/>
        <w:ind w:left="567" w:firstLine="0"/>
        <w:jc w:val="center"/>
        <w:rPr>
          <w:del w:id="5376" w:author="Cristiano de Menezes Feu" w:date="2022-11-21T08:33:00Z"/>
          <w:b/>
          <w:color w:val="005583"/>
          <w:sz w:val="20"/>
          <w:szCs w:val="20"/>
        </w:rPr>
        <w:pPrChange w:id="5377" w:author="Cristiano de Menezes Feu" w:date="2022-11-21T08:33:00Z">
          <w:pPr>
            <w:widowControl w:val="0"/>
            <w:pBdr>
              <w:top w:val="nil"/>
              <w:left w:val="nil"/>
              <w:bottom w:val="nil"/>
              <w:right w:val="nil"/>
              <w:between w:val="nil"/>
            </w:pBdr>
            <w:spacing w:before="0" w:after="113"/>
            <w:ind w:left="567" w:firstLine="0"/>
          </w:pPr>
        </w:pPrChange>
      </w:pPr>
      <w:del w:id="5378" w:author="Cristiano de Menezes Feu" w:date="2022-11-21T08:33:00Z">
        <w:r w:rsidDel="00E631A1">
          <w:rPr>
            <w:b/>
            <w:color w:val="005583"/>
            <w:sz w:val="20"/>
            <w:szCs w:val="20"/>
          </w:rPr>
          <w:delText>QO</w:delText>
        </w:r>
        <w:r w:rsidDel="00E631A1">
          <w:rPr>
            <w:color w:val="005583"/>
            <w:sz w:val="20"/>
            <w:szCs w:val="20"/>
          </w:rPr>
          <w:delText xml:space="preserve"> 264/2016 – Reafirma entendimento constante da QO 18/2015 no sentido de que somente é exigida delegação aos Vice-Líderes, para comunicação de liderança, esclarecendo ainda que é permitido aos “Vice-Líderes, na ausência do Líder, oficiarem com plenitude de poderes em nome das respectivas Lideranças, podendo requerer verificação de votação em Plenário, apoiar proposições de iniciativa coletiva, [...] orientar as votações e indicar parlamentares para integrar Comissões”. </w:delText>
        </w:r>
      </w:del>
    </w:p>
    <w:p w14:paraId="000009DB" w14:textId="18807C2F" w:rsidR="003D183A" w:rsidDel="00E631A1" w:rsidRDefault="008B7924" w:rsidP="00E631A1">
      <w:pPr>
        <w:widowControl w:val="0"/>
        <w:pBdr>
          <w:top w:val="nil"/>
          <w:left w:val="nil"/>
          <w:bottom w:val="nil"/>
          <w:right w:val="nil"/>
          <w:between w:val="nil"/>
        </w:pBdr>
        <w:spacing w:before="0" w:after="113"/>
        <w:ind w:left="567" w:firstLine="0"/>
        <w:jc w:val="center"/>
        <w:rPr>
          <w:del w:id="5379" w:author="Cristiano de Menezes Feu" w:date="2022-11-21T08:33:00Z"/>
          <w:b/>
          <w:color w:val="005583"/>
          <w:sz w:val="20"/>
          <w:szCs w:val="20"/>
        </w:rPr>
        <w:pPrChange w:id="5380" w:author="Cristiano de Menezes Feu" w:date="2022-11-21T08:33:00Z">
          <w:pPr>
            <w:widowControl w:val="0"/>
            <w:pBdr>
              <w:top w:val="nil"/>
              <w:left w:val="nil"/>
              <w:bottom w:val="nil"/>
              <w:right w:val="nil"/>
              <w:between w:val="nil"/>
            </w:pBdr>
            <w:spacing w:before="0" w:after="113"/>
            <w:ind w:left="567" w:firstLine="0"/>
          </w:pPr>
        </w:pPrChange>
      </w:pPr>
      <w:del w:id="5381" w:author="Cristiano de Menezes Feu" w:date="2022-11-21T08:33:00Z">
        <w:r w:rsidDel="00E631A1">
          <w:rPr>
            <w:b/>
            <w:color w:val="005583"/>
            <w:sz w:val="20"/>
            <w:szCs w:val="20"/>
          </w:rPr>
          <w:delText>QO</w:delText>
        </w:r>
        <w:r w:rsidDel="00E631A1">
          <w:rPr>
            <w:color w:val="005583"/>
            <w:sz w:val="20"/>
            <w:szCs w:val="20"/>
          </w:rPr>
          <w:delText xml:space="preserve"> 187/2012 – Questão de ordem, por ter como objetivo a organização dos trabalhos da Casa, tem precedência sobre Comunicação de Liderança quanto ao uso da palavra.</w:delText>
        </w:r>
      </w:del>
    </w:p>
    <w:p w14:paraId="000009DC" w14:textId="3B3839A5" w:rsidR="003D183A" w:rsidDel="00E631A1" w:rsidRDefault="008B7924" w:rsidP="00E631A1">
      <w:pPr>
        <w:widowControl w:val="0"/>
        <w:pBdr>
          <w:top w:val="nil"/>
          <w:left w:val="nil"/>
          <w:bottom w:val="nil"/>
          <w:right w:val="nil"/>
          <w:between w:val="nil"/>
        </w:pBdr>
        <w:spacing w:before="0" w:after="113"/>
        <w:ind w:left="567" w:firstLine="0"/>
        <w:jc w:val="center"/>
        <w:rPr>
          <w:del w:id="5382" w:author="Cristiano de Menezes Feu" w:date="2022-11-21T08:33:00Z"/>
          <w:b/>
          <w:color w:val="005583"/>
          <w:sz w:val="20"/>
          <w:szCs w:val="20"/>
        </w:rPr>
        <w:pPrChange w:id="5383" w:author="Cristiano de Menezes Feu" w:date="2022-11-21T08:33:00Z">
          <w:pPr>
            <w:widowControl w:val="0"/>
            <w:pBdr>
              <w:top w:val="nil"/>
              <w:left w:val="nil"/>
              <w:bottom w:val="nil"/>
              <w:right w:val="nil"/>
              <w:between w:val="nil"/>
            </w:pBdr>
            <w:spacing w:before="0" w:after="113"/>
            <w:ind w:left="567" w:firstLine="0"/>
          </w:pPr>
        </w:pPrChange>
      </w:pPr>
      <w:del w:id="5384" w:author="Cristiano de Menezes Feu" w:date="2022-11-21T08:33:00Z">
        <w:r w:rsidDel="00E631A1">
          <w:rPr>
            <w:b/>
            <w:color w:val="005583"/>
            <w:sz w:val="20"/>
            <w:szCs w:val="20"/>
          </w:rPr>
          <w:delText>QO</w:delText>
        </w:r>
        <w:r w:rsidDel="00E631A1">
          <w:rPr>
            <w:color w:val="005583"/>
            <w:sz w:val="20"/>
            <w:szCs w:val="20"/>
          </w:rPr>
          <w:delText xml:space="preserve"> 16/2011 – Reafirma o entendimento constante da QO 147/2007 no sentido de que as Comunicações de Liderança podem ser concedidas a qualquer momento da sessão, inclusive durante a orientação ou o encaminhamento de votação, podendo serem somados os tempos. </w:delText>
        </w:r>
      </w:del>
    </w:p>
    <w:p w14:paraId="000009DD" w14:textId="3C4C12C0" w:rsidR="003D183A" w:rsidDel="00E631A1" w:rsidRDefault="008B7924" w:rsidP="00E631A1">
      <w:pPr>
        <w:widowControl w:val="0"/>
        <w:pBdr>
          <w:top w:val="nil"/>
          <w:left w:val="nil"/>
          <w:bottom w:val="nil"/>
          <w:right w:val="nil"/>
          <w:between w:val="nil"/>
        </w:pBdr>
        <w:spacing w:before="0" w:after="113"/>
        <w:ind w:left="567" w:firstLine="0"/>
        <w:jc w:val="center"/>
        <w:rPr>
          <w:del w:id="5385" w:author="Cristiano de Menezes Feu" w:date="2022-11-21T08:33:00Z"/>
          <w:b/>
          <w:color w:val="005583"/>
          <w:sz w:val="20"/>
          <w:szCs w:val="20"/>
        </w:rPr>
        <w:pPrChange w:id="5386" w:author="Cristiano de Menezes Feu" w:date="2022-11-21T08:33:00Z">
          <w:pPr>
            <w:widowControl w:val="0"/>
            <w:pBdr>
              <w:top w:val="nil"/>
              <w:left w:val="nil"/>
              <w:bottom w:val="nil"/>
              <w:right w:val="nil"/>
              <w:between w:val="nil"/>
            </w:pBdr>
            <w:spacing w:before="0" w:after="113"/>
            <w:ind w:left="567" w:firstLine="0"/>
          </w:pPr>
        </w:pPrChange>
      </w:pPr>
      <w:del w:id="5387" w:author="Cristiano de Menezes Feu" w:date="2022-11-21T08:33:00Z">
        <w:r w:rsidDel="00E631A1">
          <w:rPr>
            <w:b/>
            <w:color w:val="005583"/>
            <w:sz w:val="20"/>
            <w:szCs w:val="20"/>
          </w:rPr>
          <w:delText>QO</w:delText>
        </w:r>
        <w:r w:rsidDel="00E631A1">
          <w:rPr>
            <w:color w:val="005583"/>
            <w:sz w:val="20"/>
            <w:szCs w:val="20"/>
          </w:rPr>
          <w:delText xml:space="preserve"> 414/2004 – Toda vez que um Líder se ausentar de Brasília ou deixar de comparecer à Câmara dos Deputados, o exercício pleno das prerrogativas de Líder passará ao Vice-Líder que for indicado por meio de ofício.</w:delText>
        </w:r>
      </w:del>
    </w:p>
    <w:p w14:paraId="000009DE" w14:textId="75BE5156" w:rsidR="003D183A" w:rsidDel="00E631A1" w:rsidRDefault="008B7924" w:rsidP="00E631A1">
      <w:pPr>
        <w:widowControl w:val="0"/>
        <w:pBdr>
          <w:top w:val="nil"/>
          <w:left w:val="nil"/>
          <w:bottom w:val="nil"/>
          <w:right w:val="nil"/>
          <w:between w:val="nil"/>
        </w:pBdr>
        <w:spacing w:before="0" w:after="113"/>
        <w:ind w:left="567" w:firstLine="0"/>
        <w:jc w:val="center"/>
        <w:rPr>
          <w:del w:id="5388" w:author="Cristiano de Menezes Feu" w:date="2022-11-21T08:33:00Z"/>
          <w:b/>
          <w:color w:val="005583"/>
          <w:sz w:val="20"/>
          <w:szCs w:val="20"/>
        </w:rPr>
        <w:pPrChange w:id="5389" w:author="Cristiano de Menezes Feu" w:date="2022-11-21T08:33:00Z">
          <w:pPr>
            <w:widowControl w:val="0"/>
            <w:pBdr>
              <w:top w:val="nil"/>
              <w:left w:val="nil"/>
              <w:bottom w:val="nil"/>
              <w:right w:val="nil"/>
              <w:between w:val="nil"/>
            </w:pBdr>
            <w:spacing w:before="0" w:after="113"/>
            <w:ind w:left="567" w:firstLine="0"/>
          </w:pPr>
        </w:pPrChange>
      </w:pPr>
      <w:del w:id="5390" w:author="Cristiano de Menezes Feu" w:date="2022-11-21T08:33:00Z">
        <w:r w:rsidDel="00E631A1">
          <w:rPr>
            <w:b/>
            <w:color w:val="005583"/>
            <w:sz w:val="20"/>
            <w:szCs w:val="20"/>
          </w:rPr>
          <w:delText>REM</w:delText>
        </w:r>
        <w:r w:rsidDel="00E631A1">
          <w:rPr>
            <w:color w:val="005583"/>
            <w:sz w:val="20"/>
            <w:szCs w:val="20"/>
          </w:rPr>
          <w:delText xml:space="preserve"> 2/2011 – “Não compete à Presidência ou à Mesa Diretora interferir no teor dos pronunciamentos dos Líderes e demais membros da Casa, salvo para o cumprimento das normas procedimentais previstas no Regimento Interno”.</w:delText>
        </w:r>
      </w:del>
    </w:p>
    <w:p w14:paraId="000009DF" w14:textId="7F52B25D" w:rsidR="003D183A" w:rsidDel="00E631A1" w:rsidRDefault="008B7924" w:rsidP="00E631A1">
      <w:pPr>
        <w:widowControl w:val="0"/>
        <w:pBdr>
          <w:top w:val="nil"/>
          <w:left w:val="nil"/>
          <w:bottom w:val="nil"/>
          <w:right w:val="nil"/>
          <w:between w:val="nil"/>
        </w:pBdr>
        <w:spacing w:before="0" w:after="113"/>
        <w:ind w:left="567" w:firstLine="0"/>
        <w:jc w:val="center"/>
        <w:rPr>
          <w:del w:id="5391" w:author="Cristiano de Menezes Feu" w:date="2022-11-21T08:33:00Z"/>
          <w:color w:val="005583"/>
          <w:sz w:val="20"/>
          <w:szCs w:val="20"/>
        </w:rPr>
        <w:pPrChange w:id="5392" w:author="Cristiano de Menezes Feu" w:date="2022-11-21T08:33:00Z">
          <w:pPr>
            <w:widowControl w:val="0"/>
            <w:pBdr>
              <w:top w:val="nil"/>
              <w:left w:val="nil"/>
              <w:bottom w:val="nil"/>
              <w:right w:val="nil"/>
              <w:between w:val="nil"/>
            </w:pBdr>
            <w:spacing w:before="0" w:after="113"/>
            <w:ind w:left="567" w:firstLine="0"/>
          </w:pPr>
        </w:pPrChange>
      </w:pPr>
      <w:del w:id="5393" w:author="Cristiano de Menezes Feu" w:date="2022-11-21T08:33:00Z">
        <w:r w:rsidDel="00E631A1">
          <w:rPr>
            <w:b/>
            <w:color w:val="005583"/>
            <w:sz w:val="20"/>
            <w:szCs w:val="20"/>
          </w:rPr>
          <w:delText>Prática:</w:delText>
        </w:r>
        <w:r w:rsidDel="00E631A1">
          <w:rPr>
            <w:color w:val="005583"/>
            <w:sz w:val="20"/>
            <w:szCs w:val="20"/>
          </w:rPr>
          <w:delText xml:space="preserve"> o tempo para Comunicação de Liderança é renovado a cada sessão ou reunião.</w:delText>
        </w:r>
      </w:del>
    </w:p>
    <w:p w14:paraId="000009E0" w14:textId="0B5B0B08" w:rsidR="003D183A" w:rsidDel="00E631A1" w:rsidRDefault="008B7924" w:rsidP="00E631A1">
      <w:pPr>
        <w:widowControl w:val="0"/>
        <w:pBdr>
          <w:top w:val="nil"/>
          <w:left w:val="nil"/>
          <w:bottom w:val="nil"/>
          <w:right w:val="nil"/>
          <w:between w:val="nil"/>
        </w:pBdr>
        <w:ind w:firstLine="0"/>
        <w:jc w:val="center"/>
        <w:rPr>
          <w:del w:id="5394" w:author="Cristiano de Menezes Feu" w:date="2022-11-21T08:33:00Z"/>
          <w:b/>
          <w:color w:val="005583"/>
          <w:sz w:val="20"/>
          <w:szCs w:val="20"/>
        </w:rPr>
        <w:pPrChange w:id="5395" w:author="Cristiano de Menezes Feu" w:date="2022-11-21T08:33:00Z">
          <w:pPr>
            <w:widowControl w:val="0"/>
            <w:pBdr>
              <w:top w:val="nil"/>
              <w:left w:val="nil"/>
              <w:bottom w:val="nil"/>
              <w:right w:val="nil"/>
              <w:between w:val="nil"/>
            </w:pBdr>
          </w:pPr>
        </w:pPrChange>
      </w:pPr>
      <w:del w:id="5396"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É facultada aos líderes a cessão, entre si, do tempo, total ou parcial, que lhes for atribuído na forma deste artigo.</w:delText>
        </w:r>
        <w:r w:rsidDel="00E631A1">
          <w:rPr>
            <w:color w:val="005583"/>
            <w:vertAlign w:val="superscript"/>
          </w:rPr>
          <w:footnoteReference w:id="251"/>
        </w:r>
        <w:r w:rsidDel="00E631A1">
          <w:rPr>
            <w:color w:val="005583"/>
            <w:vertAlign w:val="superscript"/>
          </w:rPr>
          <w:delText xml:space="preserve"> </w:delText>
        </w:r>
      </w:del>
    </w:p>
    <w:p w14:paraId="000009E1" w14:textId="338CF3FF" w:rsidR="003D183A" w:rsidDel="00E631A1" w:rsidRDefault="008B7924" w:rsidP="00E631A1">
      <w:pPr>
        <w:widowControl w:val="0"/>
        <w:pBdr>
          <w:top w:val="nil"/>
          <w:left w:val="nil"/>
          <w:bottom w:val="nil"/>
          <w:right w:val="nil"/>
          <w:between w:val="nil"/>
        </w:pBdr>
        <w:spacing w:before="0" w:after="113"/>
        <w:ind w:left="567" w:firstLine="0"/>
        <w:jc w:val="center"/>
        <w:rPr>
          <w:del w:id="5400" w:author="Cristiano de Menezes Feu" w:date="2022-11-21T08:33:00Z"/>
          <w:color w:val="005583"/>
          <w:sz w:val="20"/>
          <w:szCs w:val="20"/>
        </w:rPr>
        <w:pPrChange w:id="5401" w:author="Cristiano de Menezes Feu" w:date="2022-11-21T08:33:00Z">
          <w:pPr>
            <w:widowControl w:val="0"/>
            <w:pBdr>
              <w:top w:val="nil"/>
              <w:left w:val="nil"/>
              <w:bottom w:val="nil"/>
              <w:right w:val="nil"/>
              <w:between w:val="nil"/>
            </w:pBdr>
            <w:spacing w:before="0" w:after="113"/>
            <w:ind w:left="567" w:firstLine="0"/>
          </w:pPr>
        </w:pPrChange>
      </w:pPr>
      <w:del w:id="5402" w:author="Cristiano de Menezes Feu" w:date="2022-11-21T08:33:00Z">
        <w:r w:rsidDel="00E631A1">
          <w:rPr>
            <w:b/>
            <w:color w:val="005583"/>
            <w:sz w:val="20"/>
            <w:szCs w:val="20"/>
          </w:rPr>
          <w:delText>QO</w:delText>
        </w:r>
        <w:r w:rsidDel="00E631A1">
          <w:rPr>
            <w:color w:val="005583"/>
            <w:sz w:val="20"/>
            <w:szCs w:val="20"/>
          </w:rPr>
          <w:delText xml:space="preserve"> 66/2015 – O Líder pode fazer a cessão total ou parcial, a Vice-Líder, do tempo destinado às Comunicações de Liderança.</w:delText>
        </w:r>
      </w:del>
    </w:p>
    <w:p w14:paraId="000009E2" w14:textId="042B5E1C" w:rsidR="003D183A" w:rsidDel="00E631A1" w:rsidRDefault="008B7924" w:rsidP="00E631A1">
      <w:pPr>
        <w:widowControl w:val="0"/>
        <w:pBdr>
          <w:top w:val="nil"/>
          <w:left w:val="nil"/>
          <w:bottom w:val="nil"/>
          <w:right w:val="nil"/>
          <w:between w:val="nil"/>
        </w:pBdr>
        <w:spacing w:before="0" w:after="113"/>
        <w:ind w:left="567" w:firstLine="0"/>
        <w:jc w:val="center"/>
        <w:rPr>
          <w:del w:id="5403" w:author="Cristiano de Menezes Feu" w:date="2022-11-21T08:33:00Z"/>
          <w:b/>
          <w:color w:val="005583"/>
          <w:sz w:val="20"/>
          <w:szCs w:val="20"/>
        </w:rPr>
        <w:pPrChange w:id="5404" w:author="Cristiano de Menezes Feu" w:date="2022-11-21T08:33:00Z">
          <w:pPr>
            <w:widowControl w:val="0"/>
            <w:pBdr>
              <w:top w:val="nil"/>
              <w:left w:val="nil"/>
              <w:bottom w:val="nil"/>
              <w:right w:val="nil"/>
              <w:between w:val="nil"/>
            </w:pBdr>
            <w:spacing w:before="0" w:after="113"/>
            <w:ind w:left="567" w:firstLine="0"/>
          </w:pPr>
        </w:pPrChange>
      </w:pPr>
      <w:del w:id="5405" w:author="Cristiano de Menezes Feu" w:date="2022-11-21T08:33:00Z">
        <w:r w:rsidDel="00E631A1">
          <w:rPr>
            <w:b/>
            <w:color w:val="005583"/>
            <w:sz w:val="20"/>
            <w:szCs w:val="20"/>
          </w:rPr>
          <w:delText xml:space="preserve">QO </w:delText>
        </w:r>
        <w:r w:rsidDel="00E631A1">
          <w:rPr>
            <w:color w:val="005583"/>
            <w:sz w:val="20"/>
            <w:szCs w:val="20"/>
          </w:rPr>
          <w:delText>333/2004 - Somente o Líder efetivo tem a prerrogativa de ceder o tempo de comunicação entre os líderes de outras bancadas.</w:delText>
        </w:r>
      </w:del>
    </w:p>
    <w:p w14:paraId="000009E3" w14:textId="20309898" w:rsidR="003D183A" w:rsidDel="00E631A1" w:rsidRDefault="008B7924" w:rsidP="00E631A1">
      <w:pPr>
        <w:widowControl w:val="0"/>
        <w:pBdr>
          <w:top w:val="nil"/>
          <w:left w:val="nil"/>
          <w:bottom w:val="nil"/>
          <w:right w:val="nil"/>
          <w:between w:val="nil"/>
        </w:pBdr>
        <w:spacing w:before="0" w:after="113"/>
        <w:ind w:left="567" w:firstLine="0"/>
        <w:jc w:val="center"/>
        <w:rPr>
          <w:del w:id="5406" w:author="Cristiano de Menezes Feu" w:date="2022-11-21T08:33:00Z"/>
          <w:rFonts w:ascii="ClearSans-Bold" w:eastAsia="ClearSans-Bold" w:hAnsi="ClearSans-Bold" w:cs="ClearSans-Bold"/>
          <w:b/>
          <w:color w:val="005583"/>
          <w:sz w:val="20"/>
          <w:szCs w:val="20"/>
        </w:rPr>
        <w:pPrChange w:id="5407" w:author="Cristiano de Menezes Feu" w:date="2022-11-21T08:33:00Z">
          <w:pPr>
            <w:widowControl w:val="0"/>
            <w:pBdr>
              <w:top w:val="nil"/>
              <w:left w:val="nil"/>
              <w:bottom w:val="nil"/>
              <w:right w:val="nil"/>
              <w:between w:val="nil"/>
            </w:pBdr>
            <w:spacing w:before="0" w:after="113"/>
            <w:ind w:left="567" w:firstLine="0"/>
          </w:pPr>
        </w:pPrChange>
      </w:pPr>
      <w:del w:id="5408" w:author="Cristiano de Menezes Feu" w:date="2022-11-21T08:33:00Z">
        <w:r w:rsidDel="00E631A1">
          <w:rPr>
            <w:b/>
            <w:color w:val="005583"/>
            <w:sz w:val="20"/>
            <w:szCs w:val="20"/>
          </w:rPr>
          <w:delText>Prática:</w:delText>
        </w:r>
        <w:r w:rsidDel="00E631A1">
          <w:rPr>
            <w:color w:val="005583"/>
            <w:sz w:val="20"/>
            <w:szCs w:val="20"/>
          </w:rPr>
          <w:delText xml:space="preserve"> a cessão deve ser feita por ofício ou mediante comunicação direta do Líder cedente em Plenário.</w:delText>
        </w:r>
      </w:del>
    </w:p>
    <w:p w14:paraId="000009E4" w14:textId="225F197A" w:rsidR="003D183A" w:rsidDel="00E631A1" w:rsidRDefault="008B7924" w:rsidP="00E631A1">
      <w:pPr>
        <w:widowControl w:val="0"/>
        <w:pBdr>
          <w:top w:val="nil"/>
          <w:left w:val="nil"/>
          <w:bottom w:val="nil"/>
          <w:right w:val="nil"/>
          <w:between w:val="nil"/>
        </w:pBdr>
        <w:spacing w:before="0" w:after="113"/>
        <w:ind w:left="567" w:firstLine="0"/>
        <w:jc w:val="center"/>
        <w:rPr>
          <w:del w:id="5409" w:author="Cristiano de Menezes Feu" w:date="2022-11-21T08:33:00Z"/>
          <w:color w:val="005583"/>
          <w:sz w:val="20"/>
          <w:szCs w:val="20"/>
        </w:rPr>
        <w:pPrChange w:id="5410" w:author="Cristiano de Menezes Feu" w:date="2022-11-21T08:33:00Z">
          <w:pPr>
            <w:widowControl w:val="0"/>
            <w:pBdr>
              <w:top w:val="nil"/>
              <w:left w:val="nil"/>
              <w:bottom w:val="nil"/>
              <w:right w:val="nil"/>
              <w:between w:val="nil"/>
            </w:pBdr>
            <w:spacing w:before="0" w:after="113"/>
            <w:ind w:left="567" w:firstLine="0"/>
          </w:pPr>
        </w:pPrChange>
      </w:pPr>
      <w:del w:id="5411"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nos termos do § 1º do art. 66, é possível a cessão total ou parcial aos Vice-Líderes, mediante delegação escrita do Líder.</w:delText>
        </w:r>
      </w:del>
    </w:p>
    <w:p w14:paraId="000009E5" w14:textId="07840C28" w:rsidR="003D183A" w:rsidDel="00E631A1" w:rsidRDefault="008B7924" w:rsidP="00E631A1">
      <w:pPr>
        <w:widowControl w:val="0"/>
        <w:pBdr>
          <w:top w:val="nil"/>
          <w:left w:val="nil"/>
          <w:bottom w:val="nil"/>
          <w:right w:val="nil"/>
          <w:between w:val="nil"/>
        </w:pBdr>
        <w:ind w:firstLine="0"/>
        <w:jc w:val="center"/>
        <w:rPr>
          <w:del w:id="5412" w:author="Cristiano de Menezes Feu" w:date="2022-11-21T08:33:00Z"/>
          <w:rFonts w:ascii="ClearSans-Bold" w:eastAsia="ClearSans-Bold" w:hAnsi="ClearSans-Bold" w:cs="ClearSans-Bold"/>
          <w:b/>
          <w:color w:val="000000"/>
          <w:sz w:val="24"/>
          <w:szCs w:val="24"/>
        </w:rPr>
        <w:pPrChange w:id="5413" w:author="Cristiano de Menezes Feu" w:date="2022-11-21T08:33:00Z">
          <w:pPr>
            <w:widowControl w:val="0"/>
            <w:pBdr>
              <w:top w:val="nil"/>
              <w:left w:val="nil"/>
              <w:bottom w:val="nil"/>
              <w:right w:val="nil"/>
              <w:between w:val="nil"/>
            </w:pBdr>
            <w:ind w:firstLine="0"/>
            <w:jc w:val="center"/>
          </w:pPr>
        </w:pPrChange>
      </w:pPr>
      <w:del w:id="5414" w:author="Cristiano de Menezes Feu" w:date="2022-11-21T08:33:00Z">
        <w:r w:rsidDel="00E631A1">
          <w:rPr>
            <w:rFonts w:ascii="ClearSans-Bold" w:eastAsia="ClearSans-Bold" w:hAnsi="ClearSans-Bold" w:cs="ClearSans-Bold"/>
            <w:b/>
            <w:color w:val="000000"/>
            <w:sz w:val="24"/>
            <w:szCs w:val="24"/>
          </w:rPr>
          <w:delText>Seção V</w:delText>
        </w:r>
        <w:r w:rsidDel="00E631A1">
          <w:rPr>
            <w:rFonts w:ascii="ClearSans-Bold" w:eastAsia="ClearSans-Bold" w:hAnsi="ClearSans-Bold" w:cs="ClearSans-Bold"/>
            <w:b/>
            <w:color w:val="000000"/>
            <w:sz w:val="24"/>
            <w:szCs w:val="24"/>
          </w:rPr>
          <w:br/>
          <w:delText>Das Comunicações Parlamentares</w:delText>
        </w:r>
      </w:del>
    </w:p>
    <w:p w14:paraId="000009E6" w14:textId="5D9235E1" w:rsidR="003D183A" w:rsidDel="00E631A1" w:rsidRDefault="008B7924" w:rsidP="00E631A1">
      <w:pPr>
        <w:widowControl w:val="0"/>
        <w:pBdr>
          <w:top w:val="nil"/>
          <w:left w:val="nil"/>
          <w:bottom w:val="nil"/>
          <w:right w:val="nil"/>
          <w:between w:val="nil"/>
        </w:pBdr>
        <w:ind w:firstLine="0"/>
        <w:jc w:val="center"/>
        <w:rPr>
          <w:del w:id="5415" w:author="Cristiano de Menezes Feu" w:date="2022-11-21T08:33:00Z"/>
          <w:rFonts w:ascii="ClearSans-Bold" w:eastAsia="ClearSans-Bold" w:hAnsi="ClearSans-Bold" w:cs="ClearSans-Bold"/>
          <w:b/>
          <w:color w:val="005583"/>
          <w:vertAlign w:val="superscript"/>
        </w:rPr>
        <w:pPrChange w:id="5416" w:author="Cristiano de Menezes Feu" w:date="2022-11-21T08:33:00Z">
          <w:pPr>
            <w:widowControl w:val="0"/>
            <w:pBdr>
              <w:top w:val="nil"/>
              <w:left w:val="nil"/>
              <w:bottom w:val="nil"/>
              <w:right w:val="nil"/>
              <w:between w:val="nil"/>
            </w:pBdr>
          </w:pPr>
        </w:pPrChange>
      </w:pPr>
      <w:del w:id="5417" w:author="Cristiano de Menezes Feu" w:date="2022-11-21T08:33:00Z">
        <w:r w:rsidDel="00E631A1">
          <w:rPr>
            <w:rFonts w:ascii="ClearSans-Bold" w:eastAsia="ClearSans-Bold" w:hAnsi="ClearSans-Bold" w:cs="ClearSans-Bold"/>
            <w:b/>
            <w:color w:val="000000"/>
          </w:rPr>
          <w:delText>Art. 90</w:delText>
        </w:r>
        <w:r w:rsidDel="00E631A1">
          <w:rPr>
            <w:color w:val="000000"/>
          </w:rPr>
          <w:delText>. Se esgotada a Ordem do Dia antes das dezenove horas, ou não havendo matéria a ser votada, o Presidente concederá a palavra aos oradores indicados pelos Líderes para Comunicações Parlamentares.</w:delText>
        </w:r>
        <w:r w:rsidDel="00E631A1">
          <w:rPr>
            <w:color w:val="005583"/>
            <w:vertAlign w:val="superscript"/>
          </w:rPr>
          <w:footnoteReference w:id="252"/>
        </w:r>
      </w:del>
    </w:p>
    <w:p w14:paraId="000009E7" w14:textId="57EAD029" w:rsidR="003D183A" w:rsidDel="00E631A1" w:rsidRDefault="008B7924" w:rsidP="00E631A1">
      <w:pPr>
        <w:widowControl w:val="0"/>
        <w:pBdr>
          <w:top w:val="nil"/>
          <w:left w:val="nil"/>
          <w:bottom w:val="nil"/>
          <w:right w:val="nil"/>
          <w:between w:val="nil"/>
        </w:pBdr>
        <w:spacing w:before="0" w:after="113"/>
        <w:ind w:left="567" w:firstLine="0"/>
        <w:jc w:val="center"/>
        <w:rPr>
          <w:del w:id="5421" w:author="Cristiano de Menezes Feu" w:date="2022-11-21T08:33:00Z"/>
          <w:color w:val="005583"/>
          <w:sz w:val="20"/>
          <w:szCs w:val="20"/>
        </w:rPr>
        <w:pPrChange w:id="5422" w:author="Cristiano de Menezes Feu" w:date="2022-11-21T08:33:00Z">
          <w:pPr>
            <w:widowControl w:val="0"/>
            <w:pBdr>
              <w:top w:val="nil"/>
              <w:left w:val="nil"/>
              <w:bottom w:val="nil"/>
              <w:right w:val="nil"/>
              <w:between w:val="nil"/>
            </w:pBdr>
            <w:spacing w:before="0" w:after="113"/>
            <w:ind w:left="567" w:firstLine="0"/>
          </w:pPr>
        </w:pPrChange>
      </w:pPr>
      <w:del w:id="5423" w:author="Cristiano de Menezes Feu" w:date="2022-11-21T08:33:00Z">
        <w:r w:rsidDel="00E631A1">
          <w:rPr>
            <w:color w:val="005583"/>
            <w:sz w:val="20"/>
            <w:szCs w:val="20"/>
          </w:rPr>
          <w:delText>Art. 10, II; art. 66, IV.</w:delText>
        </w:r>
      </w:del>
    </w:p>
    <w:p w14:paraId="000009E8" w14:textId="17070657" w:rsidR="003D183A" w:rsidDel="00E631A1" w:rsidRDefault="008B7924" w:rsidP="00E631A1">
      <w:pPr>
        <w:widowControl w:val="0"/>
        <w:pBdr>
          <w:top w:val="nil"/>
          <w:left w:val="nil"/>
          <w:bottom w:val="nil"/>
          <w:right w:val="nil"/>
          <w:between w:val="nil"/>
        </w:pBdr>
        <w:ind w:firstLine="0"/>
        <w:jc w:val="center"/>
        <w:rPr>
          <w:del w:id="5424" w:author="Cristiano de Menezes Feu" w:date="2022-11-21T08:33:00Z"/>
          <w:b/>
          <w:color w:val="005583"/>
          <w:sz w:val="20"/>
          <w:szCs w:val="20"/>
        </w:rPr>
        <w:pPrChange w:id="5425" w:author="Cristiano de Menezes Feu" w:date="2022-11-21T08:33:00Z">
          <w:pPr>
            <w:widowControl w:val="0"/>
            <w:pBdr>
              <w:top w:val="nil"/>
              <w:left w:val="nil"/>
              <w:bottom w:val="nil"/>
              <w:right w:val="nil"/>
              <w:between w:val="nil"/>
            </w:pBdr>
          </w:pPr>
        </w:pPrChange>
      </w:pPr>
      <w:del w:id="5426"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Os oradores serão chamados, alternadamente, por Partidos e Blocos Parlamentares, por período não excedente a dez minutos para cada Deputado. </w:delText>
        </w:r>
      </w:del>
    </w:p>
    <w:p w14:paraId="000009E9" w14:textId="6D9A6603" w:rsidR="003D183A" w:rsidDel="00E631A1" w:rsidRDefault="008B7924" w:rsidP="00E631A1">
      <w:pPr>
        <w:widowControl w:val="0"/>
        <w:pBdr>
          <w:top w:val="nil"/>
          <w:left w:val="nil"/>
          <w:bottom w:val="nil"/>
          <w:right w:val="nil"/>
          <w:between w:val="nil"/>
        </w:pBdr>
        <w:spacing w:before="0" w:after="113"/>
        <w:ind w:left="567" w:firstLine="0"/>
        <w:jc w:val="center"/>
        <w:rPr>
          <w:del w:id="5427" w:author="Cristiano de Menezes Feu" w:date="2022-11-21T08:33:00Z"/>
          <w:b/>
          <w:color w:val="005583"/>
          <w:sz w:val="20"/>
          <w:szCs w:val="20"/>
        </w:rPr>
        <w:pPrChange w:id="5428" w:author="Cristiano de Menezes Feu" w:date="2022-11-21T08:33:00Z">
          <w:pPr>
            <w:widowControl w:val="0"/>
            <w:pBdr>
              <w:top w:val="nil"/>
              <w:left w:val="nil"/>
              <w:bottom w:val="nil"/>
              <w:right w:val="nil"/>
              <w:between w:val="nil"/>
            </w:pBdr>
            <w:spacing w:before="0" w:after="113"/>
            <w:ind w:left="567" w:firstLine="0"/>
          </w:pPr>
        </w:pPrChange>
      </w:pPr>
      <w:del w:id="5429" w:author="Cristiano de Menezes Feu" w:date="2022-11-21T08:33:00Z">
        <w:r w:rsidDel="00E631A1">
          <w:rPr>
            <w:b/>
            <w:color w:val="005583"/>
            <w:sz w:val="20"/>
            <w:szCs w:val="20"/>
          </w:rPr>
          <w:delText>QO</w:delText>
        </w:r>
        <w:r w:rsidDel="00E631A1">
          <w:rPr>
            <w:color w:val="005583"/>
            <w:sz w:val="20"/>
            <w:szCs w:val="20"/>
          </w:rPr>
          <w:delText xml:space="preserve"> 258/2008 – Informa que, encerrada a Ordem do Dia, passa-se às Comunicações Parlamentares, não se retornando para a lista de inscritos no período de breves comunicações.</w:delText>
        </w:r>
      </w:del>
    </w:p>
    <w:p w14:paraId="000009EA" w14:textId="29EA39FD" w:rsidR="003D183A" w:rsidDel="00E631A1" w:rsidRDefault="008B7924" w:rsidP="00E631A1">
      <w:pPr>
        <w:widowControl w:val="0"/>
        <w:pBdr>
          <w:top w:val="nil"/>
          <w:left w:val="nil"/>
          <w:bottom w:val="nil"/>
          <w:right w:val="nil"/>
          <w:between w:val="nil"/>
        </w:pBdr>
        <w:spacing w:before="0" w:after="113"/>
        <w:ind w:left="567" w:firstLine="0"/>
        <w:jc w:val="center"/>
        <w:rPr>
          <w:del w:id="5430" w:author="Cristiano de Menezes Feu" w:date="2022-11-21T08:33:00Z"/>
          <w:b/>
          <w:color w:val="005583"/>
          <w:sz w:val="20"/>
          <w:szCs w:val="20"/>
        </w:rPr>
        <w:pPrChange w:id="5431" w:author="Cristiano de Menezes Feu" w:date="2022-11-21T08:33:00Z">
          <w:pPr>
            <w:widowControl w:val="0"/>
            <w:pBdr>
              <w:top w:val="nil"/>
              <w:left w:val="nil"/>
              <w:bottom w:val="nil"/>
              <w:right w:val="nil"/>
              <w:between w:val="nil"/>
            </w:pBdr>
            <w:spacing w:before="0" w:after="113"/>
            <w:ind w:left="567" w:firstLine="0"/>
          </w:pPr>
        </w:pPrChange>
      </w:pPr>
      <w:del w:id="5432" w:author="Cristiano de Menezes Feu" w:date="2022-11-21T08:33:00Z">
        <w:r w:rsidDel="00E631A1">
          <w:rPr>
            <w:b/>
            <w:color w:val="005583"/>
            <w:sz w:val="20"/>
            <w:szCs w:val="20"/>
          </w:rPr>
          <w:delText>Prática 1:</w:delText>
        </w:r>
        <w:r w:rsidDel="00E631A1">
          <w:rPr>
            <w:color w:val="005583"/>
            <w:sz w:val="20"/>
            <w:szCs w:val="20"/>
          </w:rPr>
          <w:delText xml:space="preserve"> as Lideranças indicam até dois parlamentares para as Comunicações, situação em que o tempo de 10 minutos é dividido entre os indicados. </w:delText>
        </w:r>
      </w:del>
    </w:p>
    <w:p w14:paraId="000009EB" w14:textId="6565580C" w:rsidR="003D183A" w:rsidDel="00E631A1" w:rsidRDefault="008B7924" w:rsidP="00E631A1">
      <w:pPr>
        <w:widowControl w:val="0"/>
        <w:pBdr>
          <w:top w:val="nil"/>
          <w:left w:val="nil"/>
          <w:bottom w:val="nil"/>
          <w:right w:val="nil"/>
          <w:between w:val="nil"/>
        </w:pBdr>
        <w:spacing w:before="0" w:after="113"/>
        <w:ind w:left="567" w:firstLine="0"/>
        <w:jc w:val="center"/>
        <w:rPr>
          <w:del w:id="5433" w:author="Cristiano de Menezes Feu" w:date="2022-11-21T08:33:00Z"/>
          <w:color w:val="005583"/>
          <w:sz w:val="20"/>
          <w:szCs w:val="20"/>
        </w:rPr>
        <w:pPrChange w:id="5434" w:author="Cristiano de Menezes Feu" w:date="2022-11-21T08:33:00Z">
          <w:pPr>
            <w:widowControl w:val="0"/>
            <w:pBdr>
              <w:top w:val="nil"/>
              <w:left w:val="nil"/>
              <w:bottom w:val="nil"/>
              <w:right w:val="nil"/>
              <w:between w:val="nil"/>
            </w:pBdr>
            <w:spacing w:before="0" w:after="113"/>
            <w:ind w:left="567" w:firstLine="0"/>
          </w:pPr>
        </w:pPrChange>
      </w:pPr>
      <w:del w:id="5435" w:author="Cristiano de Menezes Feu" w:date="2022-11-21T08:33:00Z">
        <w:r w:rsidDel="00E631A1">
          <w:rPr>
            <w:b/>
            <w:color w:val="005583"/>
            <w:sz w:val="20"/>
            <w:szCs w:val="20"/>
          </w:rPr>
          <w:delText>Prática 2:</w:delText>
        </w:r>
        <w:r w:rsidDel="00E631A1">
          <w:rPr>
            <w:color w:val="005583"/>
            <w:sz w:val="20"/>
            <w:szCs w:val="20"/>
          </w:rPr>
          <w:delText xml:space="preserve"> a Mesa não aceita indicação dos Líderes da Maioria, da Minoria, do Governo nem da Oposição para as Comunicações Parlamentares.</w:delText>
        </w:r>
      </w:del>
    </w:p>
    <w:p w14:paraId="000009EC" w14:textId="370CE8BA" w:rsidR="003D183A" w:rsidDel="00E631A1" w:rsidRDefault="008B7924" w:rsidP="00E631A1">
      <w:pPr>
        <w:widowControl w:val="0"/>
        <w:pBdr>
          <w:top w:val="nil"/>
          <w:left w:val="nil"/>
          <w:bottom w:val="nil"/>
          <w:right w:val="nil"/>
          <w:between w:val="nil"/>
        </w:pBdr>
        <w:ind w:firstLine="0"/>
        <w:jc w:val="center"/>
        <w:rPr>
          <w:del w:id="5436" w:author="Cristiano de Menezes Feu" w:date="2022-11-21T08:33:00Z"/>
          <w:rFonts w:ascii="ClearSans-Bold" w:eastAsia="ClearSans-Bold" w:hAnsi="ClearSans-Bold" w:cs="ClearSans-Bold"/>
          <w:b/>
          <w:color w:val="000000"/>
          <w:sz w:val="24"/>
          <w:szCs w:val="24"/>
        </w:rPr>
        <w:pPrChange w:id="5437" w:author="Cristiano de Menezes Feu" w:date="2022-11-21T08:33:00Z">
          <w:pPr>
            <w:widowControl w:val="0"/>
            <w:pBdr>
              <w:top w:val="nil"/>
              <w:left w:val="nil"/>
              <w:bottom w:val="nil"/>
              <w:right w:val="nil"/>
              <w:between w:val="nil"/>
            </w:pBdr>
            <w:ind w:firstLine="0"/>
            <w:jc w:val="center"/>
          </w:pPr>
        </w:pPrChange>
      </w:pPr>
      <w:del w:id="5438" w:author="Cristiano de Menezes Feu" w:date="2022-11-21T08:33:00Z">
        <w:r w:rsidDel="00E631A1">
          <w:rPr>
            <w:rFonts w:ascii="ClearSans-Bold" w:eastAsia="ClearSans-Bold" w:hAnsi="ClearSans-Bold" w:cs="ClearSans-Bold"/>
            <w:b/>
            <w:color w:val="000000"/>
            <w:sz w:val="24"/>
            <w:szCs w:val="24"/>
          </w:rPr>
          <w:delText>Seção VI</w:delText>
        </w:r>
        <w:r w:rsidDel="00E631A1">
          <w:rPr>
            <w:rFonts w:ascii="ClearSans-Bold" w:eastAsia="ClearSans-Bold" w:hAnsi="ClearSans-Bold" w:cs="ClearSans-Bold"/>
            <w:b/>
            <w:color w:val="000000"/>
            <w:sz w:val="24"/>
            <w:szCs w:val="24"/>
          </w:rPr>
          <w:br/>
          <w:delText>Da Comissão Geral</w:delText>
        </w:r>
      </w:del>
    </w:p>
    <w:p w14:paraId="000009ED" w14:textId="2D89D032" w:rsidR="003D183A" w:rsidDel="00E631A1" w:rsidRDefault="008B7924" w:rsidP="00E631A1">
      <w:pPr>
        <w:widowControl w:val="0"/>
        <w:pBdr>
          <w:top w:val="nil"/>
          <w:left w:val="nil"/>
          <w:bottom w:val="nil"/>
          <w:right w:val="nil"/>
          <w:between w:val="nil"/>
        </w:pBdr>
        <w:ind w:firstLine="0"/>
        <w:jc w:val="center"/>
        <w:rPr>
          <w:del w:id="5439" w:author="Cristiano de Menezes Feu" w:date="2022-11-21T08:33:00Z"/>
          <w:color w:val="000000"/>
        </w:rPr>
        <w:pPrChange w:id="5440" w:author="Cristiano de Menezes Feu" w:date="2022-11-21T08:33:00Z">
          <w:pPr>
            <w:widowControl w:val="0"/>
            <w:pBdr>
              <w:top w:val="nil"/>
              <w:left w:val="nil"/>
              <w:bottom w:val="nil"/>
              <w:right w:val="nil"/>
              <w:between w:val="nil"/>
            </w:pBdr>
          </w:pPr>
        </w:pPrChange>
      </w:pPr>
      <w:del w:id="5441" w:author="Cristiano de Menezes Feu" w:date="2022-11-21T08:33:00Z">
        <w:r w:rsidDel="00E631A1">
          <w:rPr>
            <w:b/>
            <w:color w:val="000000"/>
          </w:rPr>
          <w:delText>Art. 91.</w:delText>
        </w:r>
        <w:r w:rsidDel="00E631A1">
          <w:rPr>
            <w:color w:val="000000"/>
          </w:rPr>
          <w:delText xml:space="preserve"> A sessão plenária da Câmara será transformada em Comissão Geral, sob a direção de seu Presidente, para: </w:delText>
        </w:r>
      </w:del>
    </w:p>
    <w:p w14:paraId="000009EE" w14:textId="0535C0DF" w:rsidR="003D183A" w:rsidDel="00E631A1" w:rsidRDefault="008B7924" w:rsidP="00E631A1">
      <w:pPr>
        <w:widowControl w:val="0"/>
        <w:pBdr>
          <w:top w:val="nil"/>
          <w:left w:val="nil"/>
          <w:bottom w:val="nil"/>
          <w:right w:val="nil"/>
          <w:between w:val="nil"/>
        </w:pBdr>
        <w:ind w:firstLine="0"/>
        <w:jc w:val="center"/>
        <w:rPr>
          <w:del w:id="5442" w:author="Cristiano de Menezes Feu" w:date="2022-11-21T08:33:00Z"/>
          <w:color w:val="000000"/>
        </w:rPr>
        <w:pPrChange w:id="5443" w:author="Cristiano de Menezes Feu" w:date="2022-11-21T08:33:00Z">
          <w:pPr>
            <w:widowControl w:val="0"/>
            <w:pBdr>
              <w:top w:val="nil"/>
              <w:left w:val="nil"/>
              <w:bottom w:val="nil"/>
              <w:right w:val="nil"/>
              <w:between w:val="nil"/>
            </w:pBdr>
          </w:pPr>
        </w:pPrChange>
      </w:pPr>
      <w:del w:id="5444" w:author="Cristiano de Menezes Feu" w:date="2022-11-21T08:33:00Z">
        <w:r w:rsidDel="00E631A1">
          <w:rPr>
            <w:color w:val="000000"/>
          </w:rPr>
          <w:delText xml:space="preserve">I - debate de matéria relevante, por proposta conjunta dos Líderes, ou a requerimento de um terço </w:delText>
        </w:r>
        <w:r w:rsidDel="00E631A1">
          <w:rPr>
            <w:i/>
            <w:color w:val="005583"/>
          </w:rPr>
          <w:delText>(171 Deputados)</w:delText>
        </w:r>
        <w:r w:rsidDel="00E631A1">
          <w:rPr>
            <w:color w:val="000000"/>
          </w:rPr>
          <w:delText xml:space="preserve"> da totalidade dos membros da Câmara; </w:delText>
        </w:r>
      </w:del>
    </w:p>
    <w:p w14:paraId="000009EF" w14:textId="582B9FE2" w:rsidR="003D183A" w:rsidDel="00E631A1" w:rsidRDefault="008B7924" w:rsidP="00E631A1">
      <w:pPr>
        <w:widowControl w:val="0"/>
        <w:pBdr>
          <w:top w:val="nil"/>
          <w:left w:val="nil"/>
          <w:bottom w:val="nil"/>
          <w:right w:val="nil"/>
          <w:between w:val="nil"/>
        </w:pBdr>
        <w:ind w:firstLine="0"/>
        <w:jc w:val="center"/>
        <w:rPr>
          <w:del w:id="5445" w:author="Cristiano de Menezes Feu" w:date="2022-11-21T08:33:00Z"/>
          <w:color w:val="000000"/>
        </w:rPr>
        <w:pPrChange w:id="5446" w:author="Cristiano de Menezes Feu" w:date="2022-11-21T08:33:00Z">
          <w:pPr>
            <w:widowControl w:val="0"/>
            <w:pBdr>
              <w:top w:val="nil"/>
              <w:left w:val="nil"/>
              <w:bottom w:val="nil"/>
              <w:right w:val="nil"/>
              <w:between w:val="nil"/>
            </w:pBdr>
          </w:pPr>
        </w:pPrChange>
      </w:pPr>
      <w:del w:id="5447" w:author="Cristiano de Menezes Feu" w:date="2022-11-21T08:33:00Z">
        <w:r w:rsidDel="00E631A1">
          <w:rPr>
            <w:color w:val="000000"/>
          </w:rPr>
          <w:delText xml:space="preserve">II - discussão de projeto de lei de iniciativa popular, desde que presente o orador que irá defendê-lo; </w:delText>
        </w:r>
      </w:del>
    </w:p>
    <w:p w14:paraId="000009F0" w14:textId="4F355E1C" w:rsidR="003D183A" w:rsidDel="00E631A1" w:rsidRDefault="008B7924" w:rsidP="00E631A1">
      <w:pPr>
        <w:widowControl w:val="0"/>
        <w:pBdr>
          <w:top w:val="nil"/>
          <w:left w:val="nil"/>
          <w:bottom w:val="nil"/>
          <w:right w:val="nil"/>
          <w:between w:val="nil"/>
        </w:pBdr>
        <w:spacing w:before="0" w:after="113"/>
        <w:ind w:left="567" w:firstLine="0"/>
        <w:jc w:val="center"/>
        <w:rPr>
          <w:del w:id="5448" w:author="Cristiano de Menezes Feu" w:date="2022-11-21T08:33:00Z"/>
          <w:color w:val="005583"/>
          <w:sz w:val="20"/>
          <w:szCs w:val="20"/>
        </w:rPr>
        <w:pPrChange w:id="5449" w:author="Cristiano de Menezes Feu" w:date="2022-11-21T08:33:00Z">
          <w:pPr>
            <w:widowControl w:val="0"/>
            <w:pBdr>
              <w:top w:val="nil"/>
              <w:left w:val="nil"/>
              <w:bottom w:val="nil"/>
              <w:right w:val="nil"/>
              <w:between w:val="nil"/>
            </w:pBdr>
            <w:spacing w:before="0" w:after="113"/>
            <w:ind w:left="567" w:firstLine="0"/>
          </w:pPr>
        </w:pPrChange>
      </w:pPr>
      <w:del w:id="5450" w:author="Cristiano de Menezes Feu" w:date="2022-11-21T08:33:00Z">
        <w:r w:rsidDel="00E631A1">
          <w:rPr>
            <w:color w:val="005583"/>
            <w:sz w:val="20"/>
            <w:szCs w:val="20"/>
          </w:rPr>
          <w:delText>Art. 252, VII; art. 171, § 3º.</w:delText>
        </w:r>
      </w:del>
    </w:p>
    <w:p w14:paraId="000009F1" w14:textId="73ED5B68" w:rsidR="003D183A" w:rsidDel="00E631A1" w:rsidRDefault="008B7924" w:rsidP="00E631A1">
      <w:pPr>
        <w:widowControl w:val="0"/>
        <w:pBdr>
          <w:top w:val="nil"/>
          <w:left w:val="nil"/>
          <w:bottom w:val="nil"/>
          <w:right w:val="nil"/>
          <w:between w:val="nil"/>
        </w:pBdr>
        <w:ind w:firstLine="0"/>
        <w:jc w:val="center"/>
        <w:rPr>
          <w:del w:id="5451" w:author="Cristiano de Menezes Feu" w:date="2022-11-21T08:33:00Z"/>
          <w:color w:val="005583"/>
          <w:vertAlign w:val="superscript"/>
        </w:rPr>
        <w:pPrChange w:id="5452" w:author="Cristiano de Menezes Feu" w:date="2022-11-21T08:33:00Z">
          <w:pPr>
            <w:widowControl w:val="0"/>
            <w:pBdr>
              <w:top w:val="nil"/>
              <w:left w:val="nil"/>
              <w:bottom w:val="nil"/>
              <w:right w:val="nil"/>
              <w:between w:val="nil"/>
            </w:pBdr>
          </w:pPr>
        </w:pPrChange>
      </w:pPr>
      <w:del w:id="5453" w:author="Cristiano de Menezes Feu" w:date="2022-11-21T08:33:00Z">
        <w:r w:rsidDel="00E631A1">
          <w:rPr>
            <w:color w:val="000000"/>
          </w:rPr>
          <w:delText>III - comparecimento de Ministro de Estado.</w:delText>
        </w:r>
        <w:r w:rsidDel="00E631A1">
          <w:rPr>
            <w:color w:val="005583"/>
            <w:vertAlign w:val="superscript"/>
          </w:rPr>
          <w:footnoteReference w:id="253"/>
        </w:r>
        <w:r w:rsidDel="00E631A1">
          <w:rPr>
            <w:color w:val="005583"/>
            <w:vertAlign w:val="superscript"/>
          </w:rPr>
          <w:delText xml:space="preserve"> </w:delText>
        </w:r>
      </w:del>
    </w:p>
    <w:p w14:paraId="000009F2" w14:textId="58A2F047" w:rsidR="003D183A" w:rsidDel="00E631A1" w:rsidRDefault="008B7924" w:rsidP="00E631A1">
      <w:pPr>
        <w:widowControl w:val="0"/>
        <w:pBdr>
          <w:top w:val="nil"/>
          <w:left w:val="nil"/>
          <w:bottom w:val="nil"/>
          <w:right w:val="nil"/>
          <w:between w:val="nil"/>
        </w:pBdr>
        <w:spacing w:before="0" w:after="113"/>
        <w:ind w:left="567" w:firstLine="0"/>
        <w:jc w:val="center"/>
        <w:rPr>
          <w:del w:id="5457" w:author="Cristiano de Menezes Feu" w:date="2022-11-21T08:33:00Z"/>
          <w:color w:val="005583"/>
          <w:sz w:val="20"/>
          <w:szCs w:val="20"/>
        </w:rPr>
        <w:pPrChange w:id="5458" w:author="Cristiano de Menezes Feu" w:date="2022-11-21T08:33:00Z">
          <w:pPr>
            <w:widowControl w:val="0"/>
            <w:pBdr>
              <w:top w:val="nil"/>
              <w:left w:val="nil"/>
              <w:bottom w:val="nil"/>
              <w:right w:val="nil"/>
              <w:between w:val="nil"/>
            </w:pBdr>
            <w:spacing w:before="0" w:after="113"/>
            <w:ind w:left="567" w:firstLine="0"/>
          </w:pPr>
        </w:pPrChange>
      </w:pPr>
      <w:del w:id="5459" w:author="Cristiano de Menezes Feu" w:date="2022-11-21T08:33:00Z">
        <w:r w:rsidDel="00E631A1">
          <w:rPr>
            <w:color w:val="005583"/>
            <w:sz w:val="20"/>
            <w:szCs w:val="20"/>
          </w:rPr>
          <w:delText xml:space="preserve">Art. 220. </w:delText>
        </w:r>
      </w:del>
    </w:p>
    <w:p w14:paraId="000009F3" w14:textId="23BFF4D9" w:rsidR="003D183A" w:rsidDel="00E631A1" w:rsidRDefault="008B7924" w:rsidP="00E631A1">
      <w:pPr>
        <w:widowControl w:val="0"/>
        <w:pBdr>
          <w:top w:val="nil"/>
          <w:left w:val="nil"/>
          <w:bottom w:val="nil"/>
          <w:right w:val="nil"/>
          <w:between w:val="nil"/>
        </w:pBdr>
        <w:ind w:firstLine="0"/>
        <w:jc w:val="center"/>
        <w:rPr>
          <w:del w:id="5460" w:author="Cristiano de Menezes Feu" w:date="2022-11-21T08:33:00Z"/>
          <w:color w:val="000000"/>
        </w:rPr>
        <w:pPrChange w:id="5461" w:author="Cristiano de Menezes Feu" w:date="2022-11-21T08:33:00Z">
          <w:pPr>
            <w:widowControl w:val="0"/>
            <w:pBdr>
              <w:top w:val="nil"/>
              <w:left w:val="nil"/>
              <w:bottom w:val="nil"/>
              <w:right w:val="nil"/>
              <w:between w:val="nil"/>
            </w:pBdr>
          </w:pPr>
        </w:pPrChange>
      </w:pPr>
      <w:del w:id="5462" w:author="Cristiano de Menezes Feu" w:date="2022-11-21T08:33:00Z">
        <w:r w:rsidDel="00E631A1">
          <w:rPr>
            <w:color w:val="000000"/>
          </w:rPr>
          <w:delText xml:space="preserve">§ 1° A Comissão Geral convocada com fundamento no inciso I do </w:delText>
        </w:r>
        <w:r w:rsidDel="00E631A1">
          <w:rPr>
            <w:i/>
            <w:color w:val="000000"/>
          </w:rPr>
          <w:delText>caput</w:delText>
        </w:r>
        <w:r w:rsidDel="00E631A1">
          <w:rPr>
            <w:color w:val="000000"/>
          </w:rPr>
          <w:delText xml:space="preserve"> terá por finalidade fomentar o debate sobre matéria relevante por meio da oitiva de autoridades, especialistas com notório conhecimento sobre o tema, membros de entidade da sociedade civil, e demais pessoas com experiência e autoridade na matéria, limitados a, no máximo, 2 (dois) convidados indicados por Partido ou Bloco, cuja lista deverá ser divulgada pela Mesa com, no mínimo, 24 (vinte e quatro) horas de antecedência.</w:delText>
        </w:r>
        <w:r w:rsidDel="00E631A1">
          <w:rPr>
            <w:color w:val="005583"/>
            <w:vertAlign w:val="superscript"/>
          </w:rPr>
          <w:footnoteReference w:id="254"/>
        </w:r>
        <w:r w:rsidDel="00E631A1">
          <w:rPr>
            <w:color w:val="000000"/>
          </w:rPr>
          <w:delText xml:space="preserve"> </w:delText>
        </w:r>
      </w:del>
    </w:p>
    <w:p w14:paraId="000009F4" w14:textId="4947930D" w:rsidR="003D183A" w:rsidDel="00E631A1" w:rsidRDefault="008B7924" w:rsidP="00E631A1">
      <w:pPr>
        <w:widowControl w:val="0"/>
        <w:pBdr>
          <w:top w:val="nil"/>
          <w:left w:val="nil"/>
          <w:bottom w:val="nil"/>
          <w:right w:val="nil"/>
          <w:between w:val="nil"/>
        </w:pBdr>
        <w:ind w:firstLine="0"/>
        <w:jc w:val="center"/>
        <w:rPr>
          <w:del w:id="5466" w:author="Cristiano de Menezes Feu" w:date="2022-11-21T08:33:00Z"/>
          <w:color w:val="005583"/>
          <w:vertAlign w:val="superscript"/>
        </w:rPr>
        <w:pPrChange w:id="5467" w:author="Cristiano de Menezes Feu" w:date="2022-11-21T08:33:00Z">
          <w:pPr>
            <w:widowControl w:val="0"/>
            <w:pBdr>
              <w:top w:val="nil"/>
              <w:left w:val="nil"/>
              <w:bottom w:val="nil"/>
              <w:right w:val="nil"/>
              <w:between w:val="nil"/>
            </w:pBdr>
          </w:pPr>
        </w:pPrChange>
      </w:pPr>
      <w:del w:id="5468" w:author="Cristiano de Menezes Feu" w:date="2022-11-21T08:33:00Z">
        <w:r w:rsidDel="00E631A1">
          <w:rPr>
            <w:color w:val="000000"/>
          </w:rPr>
          <w:delText xml:space="preserve">§ 1ºA No caso do inciso I do </w:delText>
        </w:r>
        <w:r w:rsidDel="00E631A1">
          <w:rPr>
            <w:i/>
            <w:color w:val="000000"/>
          </w:rPr>
          <w:delText>caput</w:delText>
        </w:r>
        <w:r w:rsidDel="00E631A1">
          <w:rPr>
            <w:color w:val="000000"/>
          </w:rPr>
          <w:delText>, falarão, primeiramente, o Autor do requerimento, por 20 (vinte) minutos, seguindo-se os convidados indicados por Partido ou Bloco, na ordem de indicação, cada um por 5 (cinco) minutos, depois os Líderes, pelo prazo de 5 (cinco) minutos para cada Líder, e após, os demais Deputados que tenham requerido inscrição perante a Mesa, sendo destinados 3 (três) minutos para cada um.</w:delText>
        </w:r>
        <w:r w:rsidDel="00E631A1">
          <w:rPr>
            <w:color w:val="005583"/>
            <w:vertAlign w:val="superscript"/>
          </w:rPr>
          <w:footnoteReference w:id="255"/>
        </w:r>
      </w:del>
    </w:p>
    <w:p w14:paraId="000009F5" w14:textId="5F86DEC3" w:rsidR="003D183A" w:rsidDel="00E631A1" w:rsidRDefault="008B7924" w:rsidP="00E631A1">
      <w:pPr>
        <w:widowControl w:val="0"/>
        <w:pBdr>
          <w:top w:val="nil"/>
          <w:left w:val="nil"/>
          <w:bottom w:val="nil"/>
          <w:right w:val="nil"/>
          <w:between w:val="nil"/>
        </w:pBdr>
        <w:ind w:firstLine="0"/>
        <w:jc w:val="center"/>
        <w:rPr>
          <w:del w:id="5472" w:author="Cristiano de Menezes Feu" w:date="2022-11-21T08:33:00Z"/>
          <w:rFonts w:ascii="ClearSans-Bold" w:eastAsia="ClearSans-Bold" w:hAnsi="ClearSans-Bold" w:cs="ClearSans-Bold"/>
          <w:b/>
          <w:color w:val="000000"/>
        </w:rPr>
        <w:pPrChange w:id="5473" w:author="Cristiano de Menezes Feu" w:date="2022-11-21T08:33:00Z">
          <w:pPr>
            <w:widowControl w:val="0"/>
            <w:pBdr>
              <w:top w:val="nil"/>
              <w:left w:val="nil"/>
              <w:bottom w:val="nil"/>
              <w:right w:val="nil"/>
              <w:between w:val="nil"/>
            </w:pBdr>
          </w:pPr>
        </w:pPrChange>
      </w:pPr>
      <w:del w:id="5474" w:author="Cristiano de Menezes Feu" w:date="2022-11-21T08:33:00Z">
        <w:r w:rsidDel="00E631A1">
          <w:rPr>
            <w:color w:val="000000"/>
          </w:rPr>
          <w:delText>§ 2º Na hipótese do inciso II, poderá usar da palavra qualquer signatário do projeto ou Deputado, indicado pelo respectivo Autor, por trinta minutos, sem apartes, observando-se para o debate as disposições contidas nos §§ 1º e 4º do art. 220, e nos §§ 2º e 3º do art. 222.</w:delText>
        </w:r>
      </w:del>
    </w:p>
    <w:p w14:paraId="000009F6" w14:textId="2A9B4B98" w:rsidR="003D183A" w:rsidDel="00E631A1" w:rsidRDefault="008B7924" w:rsidP="00E631A1">
      <w:pPr>
        <w:widowControl w:val="0"/>
        <w:pBdr>
          <w:top w:val="nil"/>
          <w:left w:val="nil"/>
          <w:bottom w:val="nil"/>
          <w:right w:val="nil"/>
          <w:between w:val="nil"/>
        </w:pBdr>
        <w:spacing w:before="0" w:after="113"/>
        <w:ind w:left="567" w:firstLine="0"/>
        <w:jc w:val="center"/>
        <w:rPr>
          <w:del w:id="5475" w:author="Cristiano de Menezes Feu" w:date="2022-11-21T08:33:00Z"/>
          <w:color w:val="005583"/>
          <w:sz w:val="20"/>
          <w:szCs w:val="20"/>
        </w:rPr>
        <w:pPrChange w:id="5476" w:author="Cristiano de Menezes Feu" w:date="2022-11-21T08:33:00Z">
          <w:pPr>
            <w:widowControl w:val="0"/>
            <w:pBdr>
              <w:top w:val="nil"/>
              <w:left w:val="nil"/>
              <w:bottom w:val="nil"/>
              <w:right w:val="nil"/>
              <w:between w:val="nil"/>
            </w:pBdr>
            <w:spacing w:before="0" w:after="113"/>
            <w:ind w:left="567" w:firstLine="0"/>
          </w:pPr>
        </w:pPrChange>
      </w:pPr>
      <w:del w:id="5477" w:author="Cristiano de Menezes Feu" w:date="2022-11-21T08:33:00Z">
        <w:r w:rsidDel="00E631A1">
          <w:rPr>
            <w:color w:val="005583"/>
            <w:sz w:val="20"/>
            <w:szCs w:val="20"/>
          </w:rPr>
          <w:delText xml:space="preserve">Art. 252, VII; art. 171, § 3º. </w:delText>
        </w:r>
      </w:del>
    </w:p>
    <w:p w14:paraId="000009F7" w14:textId="4D3113C8" w:rsidR="003D183A" w:rsidDel="00E631A1" w:rsidRDefault="008B7924" w:rsidP="00E631A1">
      <w:pPr>
        <w:widowControl w:val="0"/>
        <w:pBdr>
          <w:top w:val="nil"/>
          <w:left w:val="nil"/>
          <w:bottom w:val="nil"/>
          <w:right w:val="nil"/>
          <w:between w:val="nil"/>
        </w:pBdr>
        <w:ind w:firstLine="0"/>
        <w:jc w:val="center"/>
        <w:rPr>
          <w:del w:id="5478" w:author="Cristiano de Menezes Feu" w:date="2022-11-21T08:33:00Z"/>
          <w:color w:val="000000"/>
        </w:rPr>
        <w:pPrChange w:id="5479" w:author="Cristiano de Menezes Feu" w:date="2022-11-21T08:33:00Z">
          <w:pPr>
            <w:widowControl w:val="0"/>
            <w:pBdr>
              <w:top w:val="nil"/>
              <w:left w:val="nil"/>
              <w:bottom w:val="nil"/>
              <w:right w:val="nil"/>
              <w:between w:val="nil"/>
            </w:pBdr>
          </w:pPr>
        </w:pPrChange>
      </w:pPr>
      <w:del w:id="5480" w:author="Cristiano de Menezes Feu" w:date="2022-11-21T08:33:00Z">
        <w:r w:rsidDel="00E631A1">
          <w:rPr>
            <w:color w:val="000000"/>
          </w:rPr>
          <w:delText>§ 3º Alcançada a finalidade da Comissão Geral, a sessão plenária terá andamento a partir da fase em que ordinariamente se encontrariam os trabalhos.</w:delText>
        </w:r>
      </w:del>
    </w:p>
    <w:p w14:paraId="000009F8" w14:textId="57215D8D" w:rsidR="003D183A" w:rsidDel="00E631A1" w:rsidRDefault="008B7924" w:rsidP="00E631A1">
      <w:pPr>
        <w:widowControl w:val="0"/>
        <w:pBdr>
          <w:top w:val="nil"/>
          <w:left w:val="nil"/>
          <w:bottom w:val="nil"/>
          <w:right w:val="nil"/>
          <w:between w:val="nil"/>
        </w:pBdr>
        <w:spacing w:before="170" w:after="113"/>
        <w:ind w:firstLine="0"/>
        <w:jc w:val="center"/>
        <w:rPr>
          <w:del w:id="5481" w:author="Cristiano de Menezes Feu" w:date="2022-11-21T08:33:00Z"/>
          <w:color w:val="000000"/>
          <w:sz w:val="24"/>
          <w:szCs w:val="24"/>
        </w:rPr>
        <w:pPrChange w:id="5482" w:author="Cristiano de Menezes Feu" w:date="2022-11-21T08:33:00Z">
          <w:pPr>
            <w:widowControl w:val="0"/>
            <w:pBdr>
              <w:top w:val="nil"/>
              <w:left w:val="nil"/>
              <w:bottom w:val="nil"/>
              <w:right w:val="nil"/>
              <w:between w:val="nil"/>
            </w:pBdr>
            <w:spacing w:before="170" w:after="113"/>
            <w:ind w:firstLine="0"/>
            <w:jc w:val="center"/>
          </w:pPr>
        </w:pPrChange>
      </w:pPr>
      <w:del w:id="5483" w:author="Cristiano de Menezes Feu" w:date="2022-11-21T08:33:00Z">
        <w:r w:rsidDel="00E631A1">
          <w:rPr>
            <w:rFonts w:ascii="ClearSans-Light" w:eastAsia="ClearSans-Light" w:hAnsi="ClearSans-Light" w:cs="ClearSans-Light"/>
            <w:color w:val="000000"/>
            <w:sz w:val="24"/>
            <w:szCs w:val="24"/>
          </w:rPr>
          <w:delText>CAPÍTULO III</w:delText>
        </w:r>
        <w:r w:rsidDel="00E631A1">
          <w:rPr>
            <w:rFonts w:ascii="ClearSans-Light" w:eastAsia="ClearSans-Light" w:hAnsi="ClearSans-Light" w:cs="ClearSans-Light"/>
            <w:color w:val="000000"/>
            <w:sz w:val="24"/>
            <w:szCs w:val="24"/>
          </w:rPr>
          <w:br/>
          <w:delText>DAS SESSÕES SECRETAS</w:delText>
        </w:r>
      </w:del>
    </w:p>
    <w:p w14:paraId="000009F9" w14:textId="70DD5BF6" w:rsidR="003D183A" w:rsidDel="00E631A1" w:rsidRDefault="008B7924" w:rsidP="00E631A1">
      <w:pPr>
        <w:widowControl w:val="0"/>
        <w:pBdr>
          <w:top w:val="nil"/>
          <w:left w:val="nil"/>
          <w:bottom w:val="nil"/>
          <w:right w:val="nil"/>
          <w:between w:val="nil"/>
        </w:pBdr>
        <w:spacing w:before="0" w:after="113"/>
        <w:ind w:firstLine="0"/>
        <w:jc w:val="center"/>
        <w:rPr>
          <w:del w:id="5484" w:author="Cristiano de Menezes Feu" w:date="2022-11-21T08:33:00Z"/>
          <w:color w:val="005583"/>
          <w:sz w:val="20"/>
          <w:szCs w:val="20"/>
        </w:rPr>
        <w:pPrChange w:id="5485" w:author="Cristiano de Menezes Feu" w:date="2022-11-21T08:33:00Z">
          <w:pPr>
            <w:widowControl w:val="0"/>
            <w:pBdr>
              <w:top w:val="nil"/>
              <w:left w:val="nil"/>
              <w:bottom w:val="nil"/>
              <w:right w:val="nil"/>
              <w:between w:val="nil"/>
            </w:pBdr>
            <w:spacing w:before="0" w:after="113"/>
            <w:ind w:firstLine="0"/>
            <w:jc w:val="center"/>
          </w:pPr>
        </w:pPrChange>
      </w:pPr>
      <w:del w:id="5486" w:author="Cristiano de Menezes Feu" w:date="2022-11-21T08:33:00Z">
        <w:r w:rsidDel="00E631A1">
          <w:rPr>
            <w:color w:val="005583"/>
            <w:sz w:val="20"/>
            <w:szCs w:val="20"/>
          </w:rPr>
          <w:delText>Art. 48, §§ 2º a 6º (relativo às Comissões).</w:delText>
        </w:r>
      </w:del>
    </w:p>
    <w:p w14:paraId="000009FA" w14:textId="58ACA3FC" w:rsidR="003D183A" w:rsidDel="00E631A1" w:rsidRDefault="008B7924" w:rsidP="00E631A1">
      <w:pPr>
        <w:widowControl w:val="0"/>
        <w:pBdr>
          <w:top w:val="nil"/>
          <w:left w:val="nil"/>
          <w:bottom w:val="nil"/>
          <w:right w:val="nil"/>
          <w:between w:val="nil"/>
        </w:pBdr>
        <w:ind w:firstLine="0"/>
        <w:jc w:val="center"/>
        <w:rPr>
          <w:del w:id="5487" w:author="Cristiano de Menezes Feu" w:date="2022-11-21T08:33:00Z"/>
          <w:color w:val="000000"/>
        </w:rPr>
        <w:pPrChange w:id="5488" w:author="Cristiano de Menezes Feu" w:date="2022-11-21T08:33:00Z">
          <w:pPr>
            <w:widowControl w:val="0"/>
            <w:pBdr>
              <w:top w:val="nil"/>
              <w:left w:val="nil"/>
              <w:bottom w:val="nil"/>
              <w:right w:val="nil"/>
              <w:between w:val="nil"/>
            </w:pBdr>
          </w:pPr>
        </w:pPrChange>
      </w:pPr>
      <w:del w:id="5489" w:author="Cristiano de Menezes Feu" w:date="2022-11-21T08:33:00Z">
        <w:r w:rsidDel="00E631A1">
          <w:rPr>
            <w:b/>
            <w:color w:val="000000"/>
          </w:rPr>
          <w:delText>Art. 92.</w:delText>
        </w:r>
        <w:r w:rsidDel="00E631A1">
          <w:rPr>
            <w:color w:val="000000"/>
          </w:rPr>
          <w:delText xml:space="preserve"> A sessão secreta será convocada, com a indicação precisa de seu objetivo: </w:delText>
        </w:r>
      </w:del>
    </w:p>
    <w:p w14:paraId="000009FB" w14:textId="6136D67D" w:rsidR="003D183A" w:rsidDel="00E631A1" w:rsidRDefault="008B7924" w:rsidP="00E631A1">
      <w:pPr>
        <w:widowControl w:val="0"/>
        <w:pBdr>
          <w:top w:val="nil"/>
          <w:left w:val="nil"/>
          <w:bottom w:val="nil"/>
          <w:right w:val="nil"/>
          <w:between w:val="nil"/>
        </w:pBdr>
        <w:ind w:firstLine="0"/>
        <w:jc w:val="center"/>
        <w:rPr>
          <w:del w:id="5490" w:author="Cristiano de Menezes Feu" w:date="2022-11-21T08:33:00Z"/>
          <w:color w:val="000000"/>
        </w:rPr>
        <w:pPrChange w:id="5491" w:author="Cristiano de Menezes Feu" w:date="2022-11-21T08:33:00Z">
          <w:pPr>
            <w:widowControl w:val="0"/>
            <w:pBdr>
              <w:top w:val="nil"/>
              <w:left w:val="nil"/>
              <w:bottom w:val="nil"/>
              <w:right w:val="nil"/>
              <w:between w:val="nil"/>
            </w:pBdr>
          </w:pPr>
        </w:pPrChange>
      </w:pPr>
      <w:del w:id="5492" w:author="Cristiano de Menezes Feu" w:date="2022-11-21T08:33:00Z">
        <w:r w:rsidDel="00E631A1">
          <w:rPr>
            <w:color w:val="000000"/>
          </w:rPr>
          <w:delText xml:space="preserve">I - automaticamente, a requerimento escrito de Comissão, para tratar de matéria de sua competência, ou do Colégio de Líderes ou de, pelo menos, um terço </w:delText>
        </w:r>
        <w:r w:rsidDel="00E631A1">
          <w:rPr>
            <w:i/>
            <w:color w:val="005583"/>
          </w:rPr>
          <w:delText>(171 Deputados)</w:delText>
        </w:r>
        <w:r w:rsidDel="00E631A1">
          <w:rPr>
            <w:color w:val="000000"/>
          </w:rPr>
          <w:delText xml:space="preserve"> da totalidade dos membros da Câmara, devendo o documento permanecer em sigilo até ulterior deliberação do Plenário; </w:delText>
        </w:r>
      </w:del>
    </w:p>
    <w:p w14:paraId="000009FC" w14:textId="238201F4" w:rsidR="003D183A" w:rsidDel="00E631A1" w:rsidRDefault="008B7924" w:rsidP="00E631A1">
      <w:pPr>
        <w:widowControl w:val="0"/>
        <w:pBdr>
          <w:top w:val="nil"/>
          <w:left w:val="nil"/>
          <w:bottom w:val="nil"/>
          <w:right w:val="nil"/>
          <w:between w:val="nil"/>
        </w:pBdr>
        <w:ind w:firstLine="0"/>
        <w:jc w:val="center"/>
        <w:rPr>
          <w:del w:id="5493" w:author="Cristiano de Menezes Feu" w:date="2022-11-21T08:33:00Z"/>
          <w:color w:val="000000"/>
        </w:rPr>
        <w:pPrChange w:id="5494" w:author="Cristiano de Menezes Feu" w:date="2022-11-21T08:33:00Z">
          <w:pPr>
            <w:widowControl w:val="0"/>
            <w:pBdr>
              <w:top w:val="nil"/>
              <w:left w:val="nil"/>
              <w:bottom w:val="nil"/>
              <w:right w:val="nil"/>
              <w:between w:val="nil"/>
            </w:pBdr>
          </w:pPr>
        </w:pPrChange>
      </w:pPr>
      <w:del w:id="5495" w:author="Cristiano de Menezes Feu" w:date="2022-11-21T08:33:00Z">
        <w:r w:rsidDel="00E631A1">
          <w:rPr>
            <w:color w:val="000000"/>
          </w:rPr>
          <w:delText xml:space="preserve">II - por deliberação do Plenário, quando o requerimento for subscrito por Líder ou um quinto </w:delText>
        </w:r>
        <w:r w:rsidDel="00E631A1">
          <w:rPr>
            <w:i/>
            <w:color w:val="005583"/>
          </w:rPr>
          <w:delText xml:space="preserve">(103 Deputados) </w:delText>
        </w:r>
        <w:r w:rsidDel="00E631A1">
          <w:rPr>
            <w:color w:val="000000"/>
          </w:rPr>
          <w:delText xml:space="preserve">dos membros da Câmara. </w:delText>
        </w:r>
      </w:del>
    </w:p>
    <w:p w14:paraId="000009FD" w14:textId="52CBFA55" w:rsidR="003D183A" w:rsidDel="00E631A1" w:rsidRDefault="008B7924" w:rsidP="00E631A1">
      <w:pPr>
        <w:widowControl w:val="0"/>
        <w:pBdr>
          <w:top w:val="nil"/>
          <w:left w:val="nil"/>
          <w:bottom w:val="nil"/>
          <w:right w:val="nil"/>
          <w:between w:val="nil"/>
        </w:pBdr>
        <w:ind w:firstLine="0"/>
        <w:jc w:val="center"/>
        <w:rPr>
          <w:del w:id="5496" w:author="Cristiano de Menezes Feu" w:date="2022-11-21T08:33:00Z"/>
          <w:rFonts w:ascii="ClearSans-Bold" w:eastAsia="ClearSans-Bold" w:hAnsi="ClearSans-Bold" w:cs="ClearSans-Bold"/>
          <w:b/>
          <w:color w:val="000000"/>
        </w:rPr>
        <w:pPrChange w:id="5497" w:author="Cristiano de Menezes Feu" w:date="2022-11-21T08:33:00Z">
          <w:pPr>
            <w:widowControl w:val="0"/>
            <w:pBdr>
              <w:top w:val="nil"/>
              <w:left w:val="nil"/>
              <w:bottom w:val="nil"/>
              <w:right w:val="nil"/>
              <w:between w:val="nil"/>
            </w:pBdr>
          </w:pPr>
        </w:pPrChange>
      </w:pPr>
      <w:del w:id="5498"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Será secreta a sessão em que a Câmara deva deliberar sobre:</w:delText>
        </w:r>
      </w:del>
    </w:p>
    <w:p w14:paraId="000009FE" w14:textId="5E79F7A3" w:rsidR="003D183A" w:rsidDel="00E631A1" w:rsidRDefault="008B7924" w:rsidP="00E631A1">
      <w:pPr>
        <w:widowControl w:val="0"/>
        <w:pBdr>
          <w:top w:val="nil"/>
          <w:left w:val="nil"/>
          <w:bottom w:val="nil"/>
          <w:right w:val="nil"/>
          <w:between w:val="nil"/>
        </w:pBdr>
        <w:spacing w:before="0" w:after="113"/>
        <w:ind w:left="567" w:firstLine="0"/>
        <w:jc w:val="center"/>
        <w:rPr>
          <w:del w:id="5499" w:author="Cristiano de Menezes Feu" w:date="2022-11-21T08:33:00Z"/>
          <w:color w:val="005583"/>
          <w:sz w:val="20"/>
          <w:szCs w:val="20"/>
        </w:rPr>
        <w:pPrChange w:id="5500" w:author="Cristiano de Menezes Feu" w:date="2022-11-21T08:33:00Z">
          <w:pPr>
            <w:widowControl w:val="0"/>
            <w:pBdr>
              <w:top w:val="nil"/>
              <w:left w:val="nil"/>
              <w:bottom w:val="nil"/>
              <w:right w:val="nil"/>
              <w:between w:val="nil"/>
            </w:pBdr>
            <w:spacing w:before="0" w:after="113"/>
            <w:ind w:left="567" w:firstLine="0"/>
          </w:pPr>
        </w:pPrChange>
      </w:pPr>
      <w:del w:id="5501" w:author="Cristiano de Menezes Feu" w:date="2022-11-21T08:33:00Z">
        <w:r w:rsidDel="00E631A1">
          <w:rPr>
            <w:color w:val="005583"/>
            <w:sz w:val="20"/>
            <w:szCs w:val="20"/>
          </w:rPr>
          <w:delText>Art. 48, § 2º; art. 237, § 1º.</w:delText>
        </w:r>
      </w:del>
    </w:p>
    <w:p w14:paraId="000009FF" w14:textId="038F15C3" w:rsidR="003D183A" w:rsidDel="00E631A1" w:rsidRDefault="008B7924" w:rsidP="00E631A1">
      <w:pPr>
        <w:widowControl w:val="0"/>
        <w:pBdr>
          <w:top w:val="nil"/>
          <w:left w:val="nil"/>
          <w:bottom w:val="nil"/>
          <w:right w:val="nil"/>
          <w:between w:val="nil"/>
        </w:pBdr>
        <w:ind w:firstLine="0"/>
        <w:jc w:val="center"/>
        <w:rPr>
          <w:del w:id="5502" w:author="Cristiano de Menezes Feu" w:date="2022-11-21T08:33:00Z"/>
          <w:color w:val="000000"/>
        </w:rPr>
        <w:pPrChange w:id="5503" w:author="Cristiano de Menezes Feu" w:date="2022-11-21T08:33:00Z">
          <w:pPr>
            <w:widowControl w:val="0"/>
            <w:pBdr>
              <w:top w:val="nil"/>
              <w:left w:val="nil"/>
              <w:bottom w:val="nil"/>
              <w:right w:val="nil"/>
              <w:between w:val="nil"/>
            </w:pBdr>
          </w:pPr>
        </w:pPrChange>
      </w:pPr>
      <w:del w:id="5504" w:author="Cristiano de Menezes Feu" w:date="2022-11-21T08:33:00Z">
        <w:r w:rsidDel="00E631A1">
          <w:rPr>
            <w:color w:val="000000"/>
          </w:rPr>
          <w:delText xml:space="preserve">I - projeto de fixação ou modificação dos efetivos das Forças Armadas; </w:delText>
        </w:r>
      </w:del>
    </w:p>
    <w:p w14:paraId="00000A00" w14:textId="487C8D65" w:rsidR="003D183A" w:rsidDel="00E631A1" w:rsidRDefault="008B7924" w:rsidP="00E631A1">
      <w:pPr>
        <w:widowControl w:val="0"/>
        <w:pBdr>
          <w:top w:val="nil"/>
          <w:left w:val="nil"/>
          <w:bottom w:val="nil"/>
          <w:right w:val="nil"/>
          <w:between w:val="nil"/>
        </w:pBdr>
        <w:ind w:firstLine="0"/>
        <w:jc w:val="center"/>
        <w:rPr>
          <w:del w:id="5505" w:author="Cristiano de Menezes Feu" w:date="2022-11-21T08:33:00Z"/>
          <w:color w:val="000000"/>
        </w:rPr>
        <w:pPrChange w:id="5506" w:author="Cristiano de Menezes Feu" w:date="2022-11-21T08:33:00Z">
          <w:pPr>
            <w:widowControl w:val="0"/>
            <w:pBdr>
              <w:top w:val="nil"/>
              <w:left w:val="nil"/>
              <w:bottom w:val="nil"/>
              <w:right w:val="nil"/>
              <w:between w:val="nil"/>
            </w:pBdr>
          </w:pPr>
        </w:pPrChange>
      </w:pPr>
      <w:del w:id="5507" w:author="Cristiano de Menezes Feu" w:date="2022-11-21T08:33:00Z">
        <w:r w:rsidDel="00E631A1">
          <w:rPr>
            <w:color w:val="000000"/>
          </w:rPr>
          <w:delText xml:space="preserve">II - declaração de guerra ou acordo sobre a paz; </w:delText>
        </w:r>
      </w:del>
    </w:p>
    <w:p w14:paraId="00000A01" w14:textId="5719ADAE" w:rsidR="003D183A" w:rsidDel="00E631A1" w:rsidRDefault="008B7924" w:rsidP="00E631A1">
      <w:pPr>
        <w:widowControl w:val="0"/>
        <w:pBdr>
          <w:top w:val="nil"/>
          <w:left w:val="nil"/>
          <w:bottom w:val="nil"/>
          <w:right w:val="nil"/>
          <w:between w:val="nil"/>
        </w:pBdr>
        <w:ind w:firstLine="0"/>
        <w:jc w:val="center"/>
        <w:rPr>
          <w:del w:id="5508" w:author="Cristiano de Menezes Feu" w:date="2022-11-21T08:33:00Z"/>
          <w:color w:val="000000"/>
        </w:rPr>
        <w:pPrChange w:id="5509" w:author="Cristiano de Menezes Feu" w:date="2022-11-21T08:33:00Z">
          <w:pPr>
            <w:widowControl w:val="0"/>
            <w:pBdr>
              <w:top w:val="nil"/>
              <w:left w:val="nil"/>
              <w:bottom w:val="nil"/>
              <w:right w:val="nil"/>
              <w:between w:val="nil"/>
            </w:pBdr>
          </w:pPr>
        </w:pPrChange>
      </w:pPr>
      <w:del w:id="5510" w:author="Cristiano de Menezes Feu" w:date="2022-11-21T08:33:00Z">
        <w:r w:rsidDel="00E631A1">
          <w:rPr>
            <w:color w:val="000000"/>
          </w:rPr>
          <w:delText>III - passagem de forças estrangeiras pelo território nacional, ou sua permanência nele;</w:delText>
        </w:r>
      </w:del>
    </w:p>
    <w:p w14:paraId="00000A02" w14:textId="2CC5A811" w:rsidR="003D183A" w:rsidDel="00E631A1" w:rsidRDefault="008B7924" w:rsidP="00E631A1">
      <w:pPr>
        <w:widowControl w:val="0"/>
        <w:pBdr>
          <w:top w:val="nil"/>
          <w:left w:val="nil"/>
          <w:bottom w:val="nil"/>
          <w:right w:val="nil"/>
          <w:between w:val="nil"/>
        </w:pBdr>
        <w:spacing w:before="57" w:after="0"/>
        <w:ind w:left="283" w:firstLine="0"/>
        <w:jc w:val="center"/>
        <w:rPr>
          <w:del w:id="5511" w:author="Cristiano de Menezes Feu" w:date="2022-11-21T08:33:00Z"/>
          <w:color w:val="005583"/>
          <w:vertAlign w:val="superscript"/>
        </w:rPr>
        <w:pPrChange w:id="5512" w:author="Cristiano de Menezes Feu" w:date="2022-11-21T08:33:00Z">
          <w:pPr>
            <w:widowControl w:val="0"/>
            <w:pBdr>
              <w:top w:val="nil"/>
              <w:left w:val="nil"/>
              <w:bottom w:val="nil"/>
              <w:right w:val="nil"/>
              <w:between w:val="nil"/>
            </w:pBdr>
            <w:spacing w:before="57" w:after="0"/>
            <w:ind w:left="283" w:firstLine="0"/>
          </w:pPr>
        </w:pPrChange>
      </w:pPr>
      <w:del w:id="5513" w:author="Cristiano de Menezes Feu" w:date="2022-11-21T08:33:00Z">
        <w:r w:rsidDel="00E631A1">
          <w:rPr>
            <w:color w:val="000000"/>
          </w:rPr>
          <w:delText xml:space="preserve">IV –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256"/>
        </w:r>
      </w:del>
    </w:p>
    <w:p w14:paraId="00000A03" w14:textId="76AC0DC9" w:rsidR="003D183A" w:rsidDel="00E631A1" w:rsidRDefault="008B7924" w:rsidP="00E631A1">
      <w:pPr>
        <w:widowControl w:val="0"/>
        <w:pBdr>
          <w:top w:val="nil"/>
          <w:left w:val="nil"/>
          <w:bottom w:val="nil"/>
          <w:right w:val="nil"/>
          <w:between w:val="nil"/>
        </w:pBdr>
        <w:spacing w:before="57"/>
        <w:ind w:firstLine="0"/>
        <w:jc w:val="center"/>
        <w:rPr>
          <w:del w:id="5517" w:author="Cristiano de Menezes Feu" w:date="2022-11-21T08:33:00Z"/>
          <w:color w:val="000000"/>
        </w:rPr>
        <w:pPrChange w:id="5518" w:author="Cristiano de Menezes Feu" w:date="2022-11-21T08:33:00Z">
          <w:pPr>
            <w:widowControl w:val="0"/>
            <w:pBdr>
              <w:top w:val="nil"/>
              <w:left w:val="nil"/>
              <w:bottom w:val="nil"/>
              <w:right w:val="nil"/>
              <w:between w:val="nil"/>
            </w:pBdr>
            <w:spacing w:before="57"/>
          </w:pPr>
        </w:pPrChange>
      </w:pPr>
      <w:del w:id="5519" w:author="Cristiano de Menezes Feu" w:date="2022-11-21T08:33:00Z">
        <w:r w:rsidDel="00E631A1">
          <w:rPr>
            <w:rFonts w:ascii="ClearSans-Bold" w:eastAsia="ClearSans-Bold" w:hAnsi="ClearSans-Bold" w:cs="ClearSans-Bold"/>
            <w:b/>
            <w:color w:val="000000"/>
          </w:rPr>
          <w:delText>Art. 93.</w:delText>
        </w:r>
        <w:r w:rsidDel="00E631A1">
          <w:rPr>
            <w:color w:val="000000"/>
          </w:rPr>
          <w:delText xml:space="preserve"> Para iniciar-se a sessão secreta, o Presidente fará sair do recinto das tribunas, das galerias e das demais dependências anexas as pessoas estranhas aos trabalhos, inclusive os funcionários da Casa, sem prejuízo de outras cautelas que a Mesa adotar no sentido de resguardar o sigilo. </w:delText>
        </w:r>
      </w:del>
    </w:p>
    <w:p w14:paraId="00000A04" w14:textId="1506EB0B" w:rsidR="003D183A" w:rsidDel="00E631A1" w:rsidRDefault="008B7924" w:rsidP="00E631A1">
      <w:pPr>
        <w:widowControl w:val="0"/>
        <w:pBdr>
          <w:top w:val="nil"/>
          <w:left w:val="nil"/>
          <w:bottom w:val="nil"/>
          <w:right w:val="nil"/>
          <w:between w:val="nil"/>
        </w:pBdr>
        <w:spacing w:before="57"/>
        <w:ind w:firstLine="0"/>
        <w:jc w:val="center"/>
        <w:rPr>
          <w:del w:id="5520" w:author="Cristiano de Menezes Feu" w:date="2022-11-21T08:33:00Z"/>
          <w:rFonts w:ascii="ClearSans-Bold" w:eastAsia="ClearSans-Bold" w:hAnsi="ClearSans-Bold" w:cs="ClearSans-Bold"/>
          <w:b/>
          <w:color w:val="000000"/>
        </w:rPr>
        <w:pPrChange w:id="5521" w:author="Cristiano de Menezes Feu" w:date="2022-11-21T08:33:00Z">
          <w:pPr>
            <w:widowControl w:val="0"/>
            <w:pBdr>
              <w:top w:val="nil"/>
              <w:left w:val="nil"/>
              <w:bottom w:val="nil"/>
              <w:right w:val="nil"/>
              <w:between w:val="nil"/>
            </w:pBdr>
            <w:spacing w:before="57"/>
          </w:pPr>
        </w:pPrChange>
      </w:pPr>
      <w:del w:id="5522" w:author="Cristiano de Menezes Feu" w:date="2022-11-21T08:33:00Z">
        <w:r w:rsidDel="00E631A1">
          <w:rPr>
            <w:color w:val="000000"/>
          </w:rPr>
          <w:delText xml:space="preserve">§ 1º Reunida a Câmara em sessão secreta, deliberar-se-á, preliminarmente, salvo na hipótese do parágrafo único do artigo precedente, se o assunto que motivou a convocação deve ser tratado sigilosa ou publicamente; tal debate, porém, não poderá exceder a primeira hora, nem cada Deputado ocupará a tribuna por mais de cinco minutos. </w:delText>
        </w:r>
      </w:del>
    </w:p>
    <w:p w14:paraId="00000A05" w14:textId="02D21322" w:rsidR="003D183A" w:rsidDel="00E631A1" w:rsidRDefault="008B7924" w:rsidP="00E631A1">
      <w:pPr>
        <w:widowControl w:val="0"/>
        <w:pBdr>
          <w:top w:val="nil"/>
          <w:left w:val="nil"/>
          <w:bottom w:val="nil"/>
          <w:right w:val="nil"/>
          <w:between w:val="nil"/>
        </w:pBdr>
        <w:spacing w:before="0" w:after="113"/>
        <w:ind w:left="567" w:firstLine="0"/>
        <w:jc w:val="center"/>
        <w:rPr>
          <w:del w:id="5523" w:author="Cristiano de Menezes Feu" w:date="2022-11-21T08:33:00Z"/>
          <w:color w:val="005583"/>
          <w:sz w:val="20"/>
          <w:szCs w:val="20"/>
        </w:rPr>
        <w:pPrChange w:id="5524" w:author="Cristiano de Menezes Feu" w:date="2022-11-21T08:33:00Z">
          <w:pPr>
            <w:widowControl w:val="0"/>
            <w:pBdr>
              <w:top w:val="nil"/>
              <w:left w:val="nil"/>
              <w:bottom w:val="nil"/>
              <w:right w:val="nil"/>
              <w:between w:val="nil"/>
            </w:pBdr>
            <w:spacing w:before="0" w:after="113"/>
            <w:ind w:left="567" w:firstLine="0"/>
          </w:pPr>
        </w:pPrChange>
      </w:pPr>
      <w:del w:id="5525" w:author="Cristiano de Menezes Feu" w:date="2022-11-21T08:33:00Z">
        <w:r w:rsidDel="00E631A1">
          <w:rPr>
            <w:color w:val="005583"/>
            <w:sz w:val="20"/>
            <w:szCs w:val="20"/>
          </w:rPr>
          <w:delText>Art. 48, § 5º (relativo às Comissões).</w:delText>
        </w:r>
      </w:del>
    </w:p>
    <w:p w14:paraId="00000A06" w14:textId="0635E417" w:rsidR="003D183A" w:rsidDel="00E631A1" w:rsidRDefault="008B7924" w:rsidP="00E631A1">
      <w:pPr>
        <w:widowControl w:val="0"/>
        <w:pBdr>
          <w:top w:val="nil"/>
          <w:left w:val="nil"/>
          <w:bottom w:val="nil"/>
          <w:right w:val="nil"/>
          <w:between w:val="nil"/>
        </w:pBdr>
        <w:ind w:firstLine="0"/>
        <w:jc w:val="center"/>
        <w:rPr>
          <w:del w:id="5526" w:author="Cristiano de Menezes Feu" w:date="2022-11-21T08:33:00Z"/>
          <w:color w:val="000000"/>
        </w:rPr>
        <w:pPrChange w:id="5527" w:author="Cristiano de Menezes Feu" w:date="2022-11-21T08:33:00Z">
          <w:pPr>
            <w:widowControl w:val="0"/>
            <w:pBdr>
              <w:top w:val="nil"/>
              <w:left w:val="nil"/>
              <w:bottom w:val="nil"/>
              <w:right w:val="nil"/>
              <w:between w:val="nil"/>
            </w:pBdr>
          </w:pPr>
        </w:pPrChange>
      </w:pPr>
      <w:del w:id="5528" w:author="Cristiano de Menezes Feu" w:date="2022-11-21T08:33:00Z">
        <w:r w:rsidDel="00E631A1">
          <w:rPr>
            <w:color w:val="000000"/>
          </w:rPr>
          <w:delText xml:space="preserve">§ 2º Antes de encerrar-se a sessão secreta, a Câmara resolverá se o requerimento de convocação, os debates e deliberações, no todo ou em parte, deverão constar da ata pública, ou fixará o prazo em que devam ser mantidos sob sigilo. </w:delText>
        </w:r>
      </w:del>
    </w:p>
    <w:p w14:paraId="00000A07" w14:textId="189CCF8A" w:rsidR="003D183A" w:rsidDel="00E631A1" w:rsidRDefault="008B7924" w:rsidP="00E631A1">
      <w:pPr>
        <w:widowControl w:val="0"/>
        <w:pBdr>
          <w:top w:val="nil"/>
          <w:left w:val="nil"/>
          <w:bottom w:val="nil"/>
          <w:right w:val="nil"/>
          <w:between w:val="nil"/>
        </w:pBdr>
        <w:ind w:firstLine="0"/>
        <w:jc w:val="center"/>
        <w:rPr>
          <w:del w:id="5529" w:author="Cristiano de Menezes Feu" w:date="2022-11-21T08:33:00Z"/>
          <w:rFonts w:ascii="ClearSans-Bold" w:eastAsia="ClearSans-Bold" w:hAnsi="ClearSans-Bold" w:cs="ClearSans-Bold"/>
          <w:b/>
          <w:color w:val="000000"/>
        </w:rPr>
        <w:pPrChange w:id="5530" w:author="Cristiano de Menezes Feu" w:date="2022-11-21T08:33:00Z">
          <w:pPr>
            <w:widowControl w:val="0"/>
            <w:pBdr>
              <w:top w:val="nil"/>
              <w:left w:val="nil"/>
              <w:bottom w:val="nil"/>
              <w:right w:val="nil"/>
              <w:between w:val="nil"/>
            </w:pBdr>
          </w:pPr>
        </w:pPrChange>
      </w:pPr>
      <w:del w:id="5531" w:author="Cristiano de Menezes Feu" w:date="2022-11-21T08:33:00Z">
        <w:r w:rsidDel="00E631A1">
          <w:rPr>
            <w:color w:val="000000"/>
          </w:rPr>
          <w:delText xml:space="preserve">§ 3º Antes de levantada a sessão secreta, a ata respectiva será aprovada e, juntamente com os documentos que a ela se refiram, encerrada em invólucro lacrado, etiquetado, datado e rubricado pelos membros da Mesa, e recolhida ao Arquivo. </w:delText>
        </w:r>
      </w:del>
    </w:p>
    <w:p w14:paraId="00000A08" w14:textId="38F02876" w:rsidR="003D183A" w:rsidDel="00E631A1" w:rsidRDefault="008B7924" w:rsidP="00E631A1">
      <w:pPr>
        <w:widowControl w:val="0"/>
        <w:pBdr>
          <w:top w:val="nil"/>
          <w:left w:val="nil"/>
          <w:bottom w:val="nil"/>
          <w:right w:val="nil"/>
          <w:between w:val="nil"/>
        </w:pBdr>
        <w:spacing w:before="0" w:after="113"/>
        <w:ind w:left="567" w:firstLine="0"/>
        <w:jc w:val="center"/>
        <w:rPr>
          <w:del w:id="5532" w:author="Cristiano de Menezes Feu" w:date="2022-11-21T08:33:00Z"/>
          <w:color w:val="005583"/>
          <w:sz w:val="20"/>
          <w:szCs w:val="20"/>
        </w:rPr>
        <w:pPrChange w:id="5533" w:author="Cristiano de Menezes Feu" w:date="2022-11-21T08:33:00Z">
          <w:pPr>
            <w:widowControl w:val="0"/>
            <w:pBdr>
              <w:top w:val="nil"/>
              <w:left w:val="nil"/>
              <w:bottom w:val="nil"/>
              <w:right w:val="nil"/>
              <w:between w:val="nil"/>
            </w:pBdr>
            <w:spacing w:before="0" w:after="113"/>
            <w:ind w:left="567" w:firstLine="0"/>
          </w:pPr>
        </w:pPrChange>
      </w:pPr>
      <w:del w:id="5534" w:author="Cristiano de Menezes Feu" w:date="2022-11-21T08:33:00Z">
        <w:r w:rsidDel="00E631A1">
          <w:rPr>
            <w:color w:val="005583"/>
            <w:sz w:val="20"/>
            <w:szCs w:val="20"/>
          </w:rPr>
          <w:delText>Art. 48, § 6º (relativo às Comissões).</w:delText>
        </w:r>
      </w:del>
    </w:p>
    <w:p w14:paraId="00000A09" w14:textId="4E04CE73" w:rsidR="003D183A" w:rsidDel="00E631A1" w:rsidRDefault="008B7924" w:rsidP="00E631A1">
      <w:pPr>
        <w:widowControl w:val="0"/>
        <w:pBdr>
          <w:top w:val="nil"/>
          <w:left w:val="nil"/>
          <w:bottom w:val="nil"/>
          <w:right w:val="nil"/>
          <w:between w:val="nil"/>
        </w:pBdr>
        <w:ind w:firstLine="0"/>
        <w:jc w:val="center"/>
        <w:rPr>
          <w:del w:id="5535" w:author="Cristiano de Menezes Feu" w:date="2022-11-21T08:33:00Z"/>
          <w:color w:val="000000"/>
        </w:rPr>
        <w:pPrChange w:id="5536" w:author="Cristiano de Menezes Feu" w:date="2022-11-21T08:33:00Z">
          <w:pPr>
            <w:widowControl w:val="0"/>
            <w:pBdr>
              <w:top w:val="nil"/>
              <w:left w:val="nil"/>
              <w:bottom w:val="nil"/>
              <w:right w:val="nil"/>
              <w:between w:val="nil"/>
            </w:pBdr>
          </w:pPr>
        </w:pPrChange>
      </w:pPr>
      <w:del w:id="5537" w:author="Cristiano de Menezes Feu" w:date="2022-11-21T08:33:00Z">
        <w:r w:rsidDel="00E631A1">
          <w:rPr>
            <w:color w:val="000000"/>
          </w:rPr>
          <w:delText xml:space="preserve">§ 4º Será permitido a Deputado e a Ministro de Estado que houver participado dos debates reduzir seu discurso a escrito para ser arquivado num segundo envelope igualmente lacrado, que se anexará ao invólucro mencionado no parágrafo anterior, desde que o interessado o prepare em prazo não excedente de uma sessão. </w:delText>
        </w:r>
      </w:del>
    </w:p>
    <w:p w14:paraId="00000A0A" w14:textId="386E70B1" w:rsidR="003D183A" w:rsidDel="00E631A1" w:rsidRDefault="008B7924" w:rsidP="00E631A1">
      <w:pPr>
        <w:widowControl w:val="0"/>
        <w:pBdr>
          <w:top w:val="nil"/>
          <w:left w:val="nil"/>
          <w:bottom w:val="nil"/>
          <w:right w:val="nil"/>
          <w:between w:val="nil"/>
        </w:pBdr>
        <w:spacing w:before="57"/>
        <w:ind w:firstLine="0"/>
        <w:jc w:val="center"/>
        <w:rPr>
          <w:del w:id="5538" w:author="Cristiano de Menezes Feu" w:date="2022-11-21T08:33:00Z"/>
          <w:rFonts w:ascii="ClearSans-Bold" w:eastAsia="ClearSans-Bold" w:hAnsi="ClearSans-Bold" w:cs="ClearSans-Bold"/>
          <w:b/>
          <w:color w:val="000000"/>
        </w:rPr>
        <w:pPrChange w:id="5539" w:author="Cristiano de Menezes Feu" w:date="2022-11-21T08:33:00Z">
          <w:pPr>
            <w:widowControl w:val="0"/>
            <w:pBdr>
              <w:top w:val="nil"/>
              <w:left w:val="nil"/>
              <w:bottom w:val="nil"/>
              <w:right w:val="nil"/>
              <w:between w:val="nil"/>
            </w:pBdr>
            <w:spacing w:before="57"/>
          </w:pPr>
        </w:pPrChange>
      </w:pPr>
      <w:del w:id="5540" w:author="Cristiano de Menezes Feu" w:date="2022-11-21T08:33:00Z">
        <w:r w:rsidDel="00E631A1">
          <w:rPr>
            <w:rFonts w:ascii="ClearSans-Bold" w:eastAsia="ClearSans-Bold" w:hAnsi="ClearSans-Bold" w:cs="ClearSans-Bold"/>
            <w:b/>
            <w:color w:val="000000"/>
          </w:rPr>
          <w:delText>Art. 94.</w:delText>
        </w:r>
        <w:r w:rsidDel="00E631A1">
          <w:rPr>
            <w:color w:val="000000"/>
          </w:rPr>
          <w:delText xml:space="preserve"> Só Deputados e Senadores poderão assistir às sessões secretas do Plenário; os Ministros de Estado, quando convocados, ou as testemunhas chamadas a depor participarão dessas sessões apenas durante o tempo necessário. </w:delText>
        </w:r>
      </w:del>
    </w:p>
    <w:p w14:paraId="00000A0B" w14:textId="37930BED" w:rsidR="003D183A" w:rsidDel="00E631A1" w:rsidRDefault="008B7924" w:rsidP="00E631A1">
      <w:pPr>
        <w:widowControl w:val="0"/>
        <w:pBdr>
          <w:top w:val="nil"/>
          <w:left w:val="nil"/>
          <w:bottom w:val="nil"/>
          <w:right w:val="nil"/>
          <w:between w:val="nil"/>
        </w:pBdr>
        <w:spacing w:before="0" w:after="113"/>
        <w:ind w:left="567" w:firstLine="0"/>
        <w:jc w:val="center"/>
        <w:rPr>
          <w:del w:id="5541" w:author="Cristiano de Menezes Feu" w:date="2022-11-21T08:33:00Z"/>
          <w:color w:val="005583"/>
          <w:sz w:val="20"/>
          <w:szCs w:val="20"/>
        </w:rPr>
        <w:pPrChange w:id="5542" w:author="Cristiano de Menezes Feu" w:date="2022-11-21T08:33:00Z">
          <w:pPr>
            <w:widowControl w:val="0"/>
            <w:pBdr>
              <w:top w:val="nil"/>
              <w:left w:val="nil"/>
              <w:bottom w:val="nil"/>
              <w:right w:val="nil"/>
              <w:between w:val="nil"/>
            </w:pBdr>
            <w:spacing w:before="0" w:after="113"/>
            <w:ind w:left="567" w:firstLine="0"/>
          </w:pPr>
        </w:pPrChange>
      </w:pPr>
      <w:del w:id="5543" w:author="Cristiano de Menezes Feu" w:date="2022-11-21T08:33:00Z">
        <w:r w:rsidDel="00E631A1">
          <w:rPr>
            <w:color w:val="005583"/>
            <w:sz w:val="20"/>
            <w:szCs w:val="20"/>
          </w:rPr>
          <w:delText>Art. 48, § 4º (relativo às Comissões).</w:delText>
        </w:r>
      </w:del>
    </w:p>
    <w:p w14:paraId="00000A0C" w14:textId="0C0CE3F0" w:rsidR="003D183A" w:rsidDel="00E631A1" w:rsidRDefault="008B7924" w:rsidP="00E631A1">
      <w:pPr>
        <w:widowControl w:val="0"/>
        <w:pBdr>
          <w:top w:val="nil"/>
          <w:left w:val="nil"/>
          <w:bottom w:val="nil"/>
          <w:right w:val="nil"/>
          <w:between w:val="nil"/>
        </w:pBdr>
        <w:spacing w:before="170" w:after="113"/>
        <w:ind w:firstLine="0"/>
        <w:jc w:val="center"/>
        <w:rPr>
          <w:del w:id="5544" w:author="Cristiano de Menezes Feu" w:date="2022-11-21T08:33:00Z"/>
          <w:rFonts w:ascii="ClearSans-Light" w:eastAsia="ClearSans-Light" w:hAnsi="ClearSans-Light" w:cs="ClearSans-Light"/>
          <w:color w:val="000000"/>
          <w:sz w:val="24"/>
          <w:szCs w:val="24"/>
        </w:rPr>
        <w:pPrChange w:id="5545" w:author="Cristiano de Menezes Feu" w:date="2022-11-21T08:33:00Z">
          <w:pPr>
            <w:widowControl w:val="0"/>
            <w:pBdr>
              <w:top w:val="nil"/>
              <w:left w:val="nil"/>
              <w:bottom w:val="nil"/>
              <w:right w:val="nil"/>
              <w:between w:val="nil"/>
            </w:pBdr>
            <w:spacing w:before="170" w:after="113"/>
            <w:ind w:firstLine="0"/>
            <w:jc w:val="center"/>
          </w:pPr>
        </w:pPrChange>
      </w:pPr>
      <w:del w:id="5546" w:author="Cristiano de Menezes Feu" w:date="2022-11-21T08:33:00Z">
        <w:r w:rsidDel="00E631A1">
          <w:rPr>
            <w:rFonts w:ascii="ClearSans-Light" w:eastAsia="ClearSans-Light" w:hAnsi="ClearSans-Light" w:cs="ClearSans-Light"/>
            <w:color w:val="000000"/>
            <w:sz w:val="24"/>
            <w:szCs w:val="24"/>
          </w:rPr>
          <w:delText>CAPÍTULO IV</w:delText>
        </w:r>
        <w:r w:rsidDel="00E631A1">
          <w:rPr>
            <w:rFonts w:ascii="ClearSans-Light" w:eastAsia="ClearSans-Light" w:hAnsi="ClearSans-Light" w:cs="ClearSans-Light"/>
            <w:color w:val="000000"/>
            <w:sz w:val="24"/>
            <w:szCs w:val="24"/>
          </w:rPr>
          <w:br/>
          <w:delText>DA INTERPRETAÇÃO E OBSERVÂNCIA DO REGIMENTO</w:delText>
        </w:r>
      </w:del>
    </w:p>
    <w:p w14:paraId="00000A0D" w14:textId="0C49827C" w:rsidR="003D183A" w:rsidDel="00E631A1" w:rsidRDefault="008B7924" w:rsidP="00E631A1">
      <w:pPr>
        <w:widowControl w:val="0"/>
        <w:pBdr>
          <w:top w:val="nil"/>
          <w:left w:val="nil"/>
          <w:bottom w:val="nil"/>
          <w:right w:val="nil"/>
          <w:between w:val="nil"/>
        </w:pBdr>
        <w:ind w:firstLine="0"/>
        <w:jc w:val="center"/>
        <w:rPr>
          <w:del w:id="5547" w:author="Cristiano de Menezes Feu" w:date="2022-11-21T08:33:00Z"/>
          <w:rFonts w:ascii="ClearSans-Bold" w:eastAsia="ClearSans-Bold" w:hAnsi="ClearSans-Bold" w:cs="ClearSans-Bold"/>
          <w:b/>
          <w:color w:val="000000"/>
          <w:sz w:val="24"/>
          <w:szCs w:val="24"/>
        </w:rPr>
        <w:pPrChange w:id="5548" w:author="Cristiano de Menezes Feu" w:date="2022-11-21T08:33:00Z">
          <w:pPr>
            <w:widowControl w:val="0"/>
            <w:pBdr>
              <w:top w:val="nil"/>
              <w:left w:val="nil"/>
              <w:bottom w:val="nil"/>
              <w:right w:val="nil"/>
              <w:between w:val="nil"/>
            </w:pBdr>
            <w:ind w:firstLine="0"/>
            <w:jc w:val="center"/>
          </w:pPr>
        </w:pPrChange>
      </w:pPr>
      <w:del w:id="5549" w:author="Cristiano de Menezes Feu" w:date="2022-11-21T08:33:00Z">
        <w:r w:rsidDel="00E631A1">
          <w:rPr>
            <w:rFonts w:ascii="ClearSans-Bold" w:eastAsia="ClearSans-Bold" w:hAnsi="ClearSans-Bold" w:cs="ClearSans-Bold"/>
            <w:b/>
            <w:color w:val="000000"/>
            <w:sz w:val="24"/>
            <w:szCs w:val="24"/>
          </w:rPr>
          <w:delText>Seção I</w:delText>
        </w:r>
        <w:r w:rsidDel="00E631A1">
          <w:rPr>
            <w:rFonts w:ascii="ClearSans-Bold" w:eastAsia="ClearSans-Bold" w:hAnsi="ClearSans-Bold" w:cs="ClearSans-Bold"/>
            <w:b/>
            <w:color w:val="000000"/>
            <w:sz w:val="24"/>
            <w:szCs w:val="24"/>
          </w:rPr>
          <w:br/>
          <w:delText>Das Questões de Ordem</w:delText>
        </w:r>
      </w:del>
    </w:p>
    <w:p w14:paraId="00000A0E" w14:textId="03241D40" w:rsidR="003D183A" w:rsidDel="00E631A1" w:rsidRDefault="008B7924" w:rsidP="00E631A1">
      <w:pPr>
        <w:widowControl w:val="0"/>
        <w:pBdr>
          <w:top w:val="nil"/>
          <w:left w:val="nil"/>
          <w:bottom w:val="nil"/>
          <w:right w:val="nil"/>
          <w:between w:val="nil"/>
        </w:pBdr>
        <w:spacing w:before="0" w:after="113"/>
        <w:ind w:firstLine="0"/>
        <w:jc w:val="center"/>
        <w:rPr>
          <w:del w:id="5550" w:author="Cristiano de Menezes Feu" w:date="2022-11-21T08:33:00Z"/>
          <w:color w:val="005583"/>
          <w:sz w:val="20"/>
          <w:szCs w:val="20"/>
        </w:rPr>
        <w:pPrChange w:id="5551" w:author="Cristiano de Menezes Feu" w:date="2022-11-21T08:33:00Z">
          <w:pPr>
            <w:widowControl w:val="0"/>
            <w:pBdr>
              <w:top w:val="nil"/>
              <w:left w:val="nil"/>
              <w:bottom w:val="nil"/>
              <w:right w:val="nil"/>
              <w:between w:val="nil"/>
            </w:pBdr>
            <w:spacing w:before="0" w:after="113"/>
            <w:ind w:firstLine="0"/>
            <w:jc w:val="center"/>
          </w:pPr>
        </w:pPrChange>
      </w:pPr>
      <w:del w:id="5552" w:author="Cristiano de Menezes Feu" w:date="2022-11-21T08:33:00Z">
        <w:r w:rsidDel="00E631A1">
          <w:rPr>
            <w:color w:val="005583"/>
            <w:sz w:val="20"/>
            <w:szCs w:val="20"/>
          </w:rPr>
          <w:delText>Art. 74, IV; art. 176, § 2º, VI, art. 185, § 2º.</w:delText>
        </w:r>
      </w:del>
    </w:p>
    <w:p w14:paraId="00000A0F" w14:textId="71F2E3BC" w:rsidR="003D183A" w:rsidDel="00E631A1" w:rsidRDefault="008B7924" w:rsidP="00E631A1">
      <w:pPr>
        <w:widowControl w:val="0"/>
        <w:pBdr>
          <w:top w:val="nil"/>
          <w:left w:val="nil"/>
          <w:bottom w:val="nil"/>
          <w:right w:val="nil"/>
          <w:between w:val="nil"/>
        </w:pBdr>
        <w:ind w:firstLine="0"/>
        <w:jc w:val="center"/>
        <w:rPr>
          <w:del w:id="5553" w:author="Cristiano de Menezes Feu" w:date="2022-11-21T08:33:00Z"/>
          <w:rFonts w:ascii="ClearSans-Bold" w:eastAsia="ClearSans-Bold" w:hAnsi="ClearSans-Bold" w:cs="ClearSans-Bold"/>
          <w:b/>
          <w:color w:val="000000"/>
        </w:rPr>
        <w:pPrChange w:id="5554" w:author="Cristiano de Menezes Feu" w:date="2022-11-21T08:33:00Z">
          <w:pPr>
            <w:widowControl w:val="0"/>
            <w:pBdr>
              <w:top w:val="nil"/>
              <w:left w:val="nil"/>
              <w:bottom w:val="nil"/>
              <w:right w:val="nil"/>
              <w:between w:val="nil"/>
            </w:pBdr>
          </w:pPr>
        </w:pPrChange>
      </w:pPr>
      <w:del w:id="5555" w:author="Cristiano de Menezes Feu" w:date="2022-11-21T08:33:00Z">
        <w:r w:rsidDel="00E631A1">
          <w:rPr>
            <w:rFonts w:ascii="ClearSans-Bold" w:eastAsia="ClearSans-Bold" w:hAnsi="ClearSans-Bold" w:cs="ClearSans-Bold"/>
            <w:b/>
            <w:color w:val="000000"/>
          </w:rPr>
          <w:delText>Art. 95.</w:delText>
        </w:r>
        <w:r w:rsidDel="00E631A1">
          <w:rPr>
            <w:color w:val="000000"/>
          </w:rPr>
          <w:delText xml:space="preserve"> Considera-se questão de ordem toda dúvida sobre a interpretação deste Regimento, na sua prática exclusiva ou relacionada com a Constituição Federal. </w:delText>
        </w:r>
      </w:del>
    </w:p>
    <w:p w14:paraId="00000A10" w14:textId="39365649" w:rsidR="003D183A" w:rsidDel="00E631A1" w:rsidRDefault="008B7924" w:rsidP="00E631A1">
      <w:pPr>
        <w:widowControl w:val="0"/>
        <w:pBdr>
          <w:top w:val="nil"/>
          <w:left w:val="nil"/>
          <w:bottom w:val="nil"/>
          <w:right w:val="nil"/>
          <w:between w:val="nil"/>
        </w:pBdr>
        <w:spacing w:before="0" w:after="113"/>
        <w:ind w:left="567" w:firstLine="0"/>
        <w:jc w:val="center"/>
        <w:rPr>
          <w:del w:id="5556" w:author="Cristiano de Menezes Feu" w:date="2022-11-21T08:33:00Z"/>
          <w:b/>
          <w:color w:val="005583"/>
          <w:sz w:val="20"/>
          <w:szCs w:val="20"/>
        </w:rPr>
        <w:pPrChange w:id="5557" w:author="Cristiano de Menezes Feu" w:date="2022-11-21T08:33:00Z">
          <w:pPr>
            <w:widowControl w:val="0"/>
            <w:pBdr>
              <w:top w:val="nil"/>
              <w:left w:val="nil"/>
              <w:bottom w:val="nil"/>
              <w:right w:val="nil"/>
              <w:between w:val="nil"/>
            </w:pBdr>
            <w:spacing w:before="0" w:after="113"/>
            <w:ind w:left="567" w:firstLine="0"/>
          </w:pPr>
        </w:pPrChange>
      </w:pPr>
      <w:del w:id="5558" w:author="Cristiano de Menezes Feu" w:date="2022-11-21T08:33:00Z">
        <w:r w:rsidDel="00E631A1">
          <w:rPr>
            <w:color w:val="005583"/>
            <w:sz w:val="20"/>
            <w:szCs w:val="20"/>
          </w:rPr>
          <w:delText>Art. 57, XXI.</w:delText>
        </w:r>
      </w:del>
    </w:p>
    <w:p w14:paraId="00000A11" w14:textId="20EBB1EB" w:rsidR="003D183A" w:rsidDel="00E631A1" w:rsidRDefault="008B7924" w:rsidP="00E631A1">
      <w:pPr>
        <w:widowControl w:val="0"/>
        <w:pBdr>
          <w:top w:val="nil"/>
          <w:left w:val="nil"/>
          <w:bottom w:val="nil"/>
          <w:right w:val="nil"/>
          <w:between w:val="nil"/>
        </w:pBdr>
        <w:spacing w:before="0" w:after="113"/>
        <w:ind w:left="567" w:firstLine="0"/>
        <w:jc w:val="center"/>
        <w:rPr>
          <w:del w:id="5559" w:author="Cristiano de Menezes Feu" w:date="2022-11-21T08:33:00Z"/>
          <w:b/>
          <w:color w:val="005583"/>
          <w:sz w:val="20"/>
          <w:szCs w:val="20"/>
        </w:rPr>
        <w:pPrChange w:id="5560" w:author="Cristiano de Menezes Feu" w:date="2022-11-21T08:33:00Z">
          <w:pPr>
            <w:widowControl w:val="0"/>
            <w:pBdr>
              <w:top w:val="nil"/>
              <w:left w:val="nil"/>
              <w:bottom w:val="nil"/>
              <w:right w:val="nil"/>
              <w:between w:val="nil"/>
            </w:pBdr>
            <w:spacing w:before="0" w:after="113"/>
            <w:ind w:left="567" w:firstLine="0"/>
          </w:pPr>
        </w:pPrChange>
      </w:pPr>
      <w:del w:id="5561" w:author="Cristiano de Menezes Feu" w:date="2022-11-21T08:33:00Z">
        <w:r w:rsidDel="00E631A1">
          <w:rPr>
            <w:b/>
            <w:color w:val="005583"/>
            <w:sz w:val="20"/>
            <w:szCs w:val="20"/>
          </w:rPr>
          <w:delText>QO</w:delText>
        </w:r>
        <w:r w:rsidDel="00E631A1">
          <w:rPr>
            <w:color w:val="005583"/>
            <w:sz w:val="20"/>
            <w:szCs w:val="20"/>
          </w:rPr>
          <w:delText xml:space="preserve"> 10.442/1997 – [...] “A questão de ordem não é para discutir o mérito de matérias que estão sendo positivadas, mas para impedir que o rito procedimental seja de molde a violar o conteúdo da legislação”.</w:delText>
        </w:r>
      </w:del>
    </w:p>
    <w:p w14:paraId="00000A12" w14:textId="01F0A0C9" w:rsidR="003D183A" w:rsidDel="00E631A1" w:rsidRDefault="008B7924" w:rsidP="00E631A1">
      <w:pPr>
        <w:widowControl w:val="0"/>
        <w:pBdr>
          <w:top w:val="nil"/>
          <w:left w:val="nil"/>
          <w:bottom w:val="nil"/>
          <w:right w:val="nil"/>
          <w:between w:val="nil"/>
        </w:pBdr>
        <w:spacing w:before="0" w:after="113"/>
        <w:ind w:left="567" w:firstLine="0"/>
        <w:jc w:val="center"/>
        <w:rPr>
          <w:del w:id="5562" w:author="Cristiano de Menezes Feu" w:date="2022-11-21T08:33:00Z"/>
          <w:b/>
          <w:color w:val="005583"/>
          <w:sz w:val="20"/>
          <w:szCs w:val="20"/>
        </w:rPr>
        <w:pPrChange w:id="5563" w:author="Cristiano de Menezes Feu" w:date="2022-11-21T08:33:00Z">
          <w:pPr>
            <w:widowControl w:val="0"/>
            <w:pBdr>
              <w:top w:val="nil"/>
              <w:left w:val="nil"/>
              <w:bottom w:val="nil"/>
              <w:right w:val="nil"/>
              <w:between w:val="nil"/>
            </w:pBdr>
            <w:spacing w:before="0" w:after="113"/>
            <w:ind w:left="567" w:firstLine="0"/>
          </w:pPr>
        </w:pPrChange>
      </w:pPr>
      <w:del w:id="5564" w:author="Cristiano de Menezes Feu" w:date="2022-11-21T08:33:00Z">
        <w:r w:rsidDel="00E631A1">
          <w:rPr>
            <w:b/>
            <w:color w:val="005583"/>
            <w:sz w:val="20"/>
            <w:szCs w:val="20"/>
          </w:rPr>
          <w:delText>REC</w:delText>
        </w:r>
        <w:r w:rsidDel="00E631A1">
          <w:rPr>
            <w:color w:val="005583"/>
            <w:sz w:val="20"/>
            <w:szCs w:val="20"/>
          </w:rPr>
          <w:delText xml:space="preserve"> 260/2013 – A despeito de não possuírem efeito propriamente normativo, as decisões em questão de ordem resolvem com eficácia vinculante as controvérsias concretas de interpretação do Regimento Interno submetidas à Presidência, diretamente ou em sede de recurso, e, assim, impõem-se a todos os órgãos da Casa.</w:delText>
        </w:r>
      </w:del>
    </w:p>
    <w:p w14:paraId="00000A13" w14:textId="71505835" w:rsidR="003D183A" w:rsidDel="00E631A1" w:rsidRDefault="008B7924" w:rsidP="00E631A1">
      <w:pPr>
        <w:widowControl w:val="0"/>
        <w:pBdr>
          <w:top w:val="nil"/>
          <w:left w:val="nil"/>
          <w:bottom w:val="nil"/>
          <w:right w:val="nil"/>
          <w:between w:val="nil"/>
        </w:pBdr>
        <w:spacing w:before="0" w:after="113"/>
        <w:ind w:left="567" w:firstLine="0"/>
        <w:jc w:val="center"/>
        <w:rPr>
          <w:del w:id="5565" w:author="Cristiano de Menezes Feu" w:date="2022-11-21T08:33:00Z"/>
          <w:color w:val="005583"/>
          <w:sz w:val="20"/>
          <w:szCs w:val="20"/>
        </w:rPr>
        <w:pPrChange w:id="5566" w:author="Cristiano de Menezes Feu" w:date="2022-11-21T08:33:00Z">
          <w:pPr>
            <w:widowControl w:val="0"/>
            <w:pBdr>
              <w:top w:val="nil"/>
              <w:left w:val="nil"/>
              <w:bottom w:val="nil"/>
              <w:right w:val="nil"/>
              <w:between w:val="nil"/>
            </w:pBdr>
            <w:spacing w:before="0" w:after="113"/>
            <w:ind w:left="567" w:firstLine="0"/>
          </w:pPr>
        </w:pPrChange>
      </w:pPr>
      <w:del w:id="5567" w:author="Cristiano de Menezes Feu" w:date="2022-11-21T08:33:00Z">
        <w:r w:rsidDel="00E631A1">
          <w:rPr>
            <w:b/>
            <w:color w:val="005583"/>
            <w:sz w:val="20"/>
            <w:szCs w:val="20"/>
          </w:rPr>
          <w:delText>Prática:</w:delText>
        </w:r>
        <w:r w:rsidDel="00E631A1">
          <w:rPr>
            <w:color w:val="005583"/>
            <w:sz w:val="20"/>
            <w:szCs w:val="20"/>
          </w:rPr>
          <w:delText xml:space="preserve"> são admitidas questões de ordem para dirimir dúvidas sobre interpretação de legislação que trata de processo legislativo. Exemplo: QO 383/2013 que invoca a Lei Complementar nº 95/1998. </w:delText>
        </w:r>
      </w:del>
    </w:p>
    <w:p w14:paraId="00000A14" w14:textId="65254938" w:rsidR="003D183A" w:rsidDel="00E631A1" w:rsidRDefault="008B7924" w:rsidP="00E631A1">
      <w:pPr>
        <w:widowControl w:val="0"/>
        <w:pBdr>
          <w:top w:val="nil"/>
          <w:left w:val="nil"/>
          <w:bottom w:val="nil"/>
          <w:right w:val="nil"/>
          <w:between w:val="nil"/>
        </w:pBdr>
        <w:ind w:firstLine="0"/>
        <w:jc w:val="center"/>
        <w:rPr>
          <w:del w:id="5568" w:author="Cristiano de Menezes Feu" w:date="2022-11-21T08:33:00Z"/>
          <w:rFonts w:ascii="ClearSans-Bold" w:eastAsia="ClearSans-Bold" w:hAnsi="ClearSans-Bold" w:cs="ClearSans-Bold"/>
          <w:b/>
          <w:color w:val="000000"/>
        </w:rPr>
        <w:pPrChange w:id="5569" w:author="Cristiano de Menezes Feu" w:date="2022-11-21T08:33:00Z">
          <w:pPr>
            <w:widowControl w:val="0"/>
            <w:pBdr>
              <w:top w:val="nil"/>
              <w:left w:val="nil"/>
              <w:bottom w:val="nil"/>
              <w:right w:val="nil"/>
              <w:between w:val="nil"/>
            </w:pBdr>
          </w:pPr>
        </w:pPrChange>
      </w:pPr>
      <w:del w:id="5570" w:author="Cristiano de Menezes Feu" w:date="2022-11-21T08:33:00Z">
        <w:r w:rsidDel="00E631A1">
          <w:rPr>
            <w:color w:val="000000"/>
          </w:rPr>
          <w:delText xml:space="preserve">§ 1º Durante a Ordem do Dia só poderá ser levantada questão de ordem atinente diretamente à matéria que nela figure. </w:delText>
        </w:r>
      </w:del>
    </w:p>
    <w:p w14:paraId="00000A15" w14:textId="061B7AD9" w:rsidR="003D183A" w:rsidDel="00E631A1" w:rsidRDefault="008B7924" w:rsidP="00E631A1">
      <w:pPr>
        <w:widowControl w:val="0"/>
        <w:pBdr>
          <w:top w:val="nil"/>
          <w:left w:val="nil"/>
          <w:bottom w:val="nil"/>
          <w:right w:val="nil"/>
          <w:between w:val="nil"/>
        </w:pBdr>
        <w:spacing w:before="0" w:after="113"/>
        <w:ind w:left="567" w:firstLine="0"/>
        <w:jc w:val="center"/>
        <w:rPr>
          <w:del w:id="5571" w:author="Cristiano de Menezes Feu" w:date="2022-11-21T08:33:00Z"/>
          <w:b/>
          <w:color w:val="005583"/>
          <w:sz w:val="20"/>
          <w:szCs w:val="20"/>
        </w:rPr>
        <w:pPrChange w:id="5572" w:author="Cristiano de Menezes Feu" w:date="2022-11-21T08:33:00Z">
          <w:pPr>
            <w:widowControl w:val="0"/>
            <w:pBdr>
              <w:top w:val="nil"/>
              <w:left w:val="nil"/>
              <w:bottom w:val="nil"/>
              <w:right w:val="nil"/>
              <w:between w:val="nil"/>
            </w:pBdr>
            <w:spacing w:before="0" w:after="113"/>
            <w:ind w:left="567" w:firstLine="0"/>
          </w:pPr>
        </w:pPrChange>
      </w:pPr>
      <w:del w:id="5573" w:author="Cristiano de Menezes Feu" w:date="2022-11-21T08:33:00Z">
        <w:r w:rsidDel="00E631A1">
          <w:rPr>
            <w:color w:val="005583"/>
            <w:sz w:val="20"/>
            <w:szCs w:val="20"/>
          </w:rPr>
          <w:delText>Art. 72, § 2º.</w:delText>
        </w:r>
      </w:del>
    </w:p>
    <w:p w14:paraId="00000A16" w14:textId="15A3BB6E" w:rsidR="003D183A" w:rsidDel="00E631A1" w:rsidRDefault="008B7924" w:rsidP="00E631A1">
      <w:pPr>
        <w:widowControl w:val="0"/>
        <w:pBdr>
          <w:top w:val="nil"/>
          <w:left w:val="nil"/>
          <w:bottom w:val="nil"/>
          <w:right w:val="nil"/>
          <w:between w:val="nil"/>
        </w:pBdr>
        <w:spacing w:before="0" w:after="113"/>
        <w:ind w:left="567" w:firstLine="0"/>
        <w:jc w:val="center"/>
        <w:rPr>
          <w:del w:id="5574" w:author="Cristiano de Menezes Feu" w:date="2022-11-21T08:33:00Z"/>
          <w:color w:val="005583"/>
          <w:sz w:val="20"/>
          <w:szCs w:val="20"/>
        </w:rPr>
        <w:pPrChange w:id="5575" w:author="Cristiano de Menezes Feu" w:date="2022-11-21T08:33:00Z">
          <w:pPr>
            <w:widowControl w:val="0"/>
            <w:pBdr>
              <w:top w:val="nil"/>
              <w:left w:val="nil"/>
              <w:bottom w:val="nil"/>
              <w:right w:val="nil"/>
              <w:between w:val="nil"/>
            </w:pBdr>
            <w:spacing w:before="0" w:after="113"/>
            <w:ind w:left="567" w:firstLine="0"/>
          </w:pPr>
        </w:pPrChange>
      </w:pPr>
      <w:del w:id="5576" w:author="Cristiano de Menezes Feu" w:date="2022-11-21T08:33:00Z">
        <w:r w:rsidDel="00E631A1">
          <w:rPr>
            <w:b/>
            <w:color w:val="005583"/>
            <w:sz w:val="20"/>
            <w:szCs w:val="20"/>
          </w:rPr>
          <w:delText>QO</w:delText>
        </w:r>
        <w:r w:rsidDel="00E631A1">
          <w:rPr>
            <w:color w:val="005583"/>
            <w:sz w:val="20"/>
            <w:szCs w:val="20"/>
          </w:rPr>
          <w:delText xml:space="preserve"> 187/2012 – Questão de ordem, por ter como objetivo a organização dos trabalhos da Casa, tem precedência sobre Comunicação de Liderança quanto ao uso da palavra.</w:delText>
        </w:r>
      </w:del>
    </w:p>
    <w:p w14:paraId="00000A17" w14:textId="355AE76E" w:rsidR="003D183A" w:rsidDel="00E631A1" w:rsidRDefault="008B7924" w:rsidP="00E631A1">
      <w:pPr>
        <w:widowControl w:val="0"/>
        <w:pBdr>
          <w:top w:val="nil"/>
          <w:left w:val="nil"/>
          <w:bottom w:val="nil"/>
          <w:right w:val="nil"/>
          <w:between w:val="nil"/>
        </w:pBdr>
        <w:spacing w:before="57"/>
        <w:ind w:firstLine="0"/>
        <w:jc w:val="center"/>
        <w:rPr>
          <w:del w:id="5577" w:author="Cristiano de Menezes Feu" w:date="2022-11-21T08:33:00Z"/>
          <w:color w:val="000000"/>
        </w:rPr>
        <w:pPrChange w:id="5578" w:author="Cristiano de Menezes Feu" w:date="2022-11-21T08:33:00Z">
          <w:pPr>
            <w:widowControl w:val="0"/>
            <w:pBdr>
              <w:top w:val="nil"/>
              <w:left w:val="nil"/>
              <w:bottom w:val="nil"/>
              <w:right w:val="nil"/>
              <w:between w:val="nil"/>
            </w:pBdr>
            <w:spacing w:before="57"/>
          </w:pPr>
        </w:pPrChange>
      </w:pPr>
      <w:del w:id="5579" w:author="Cristiano de Menezes Feu" w:date="2022-11-21T08:33:00Z">
        <w:r w:rsidDel="00E631A1">
          <w:rPr>
            <w:color w:val="000000"/>
          </w:rPr>
          <w:delText>§ 2º Nenhum Deputado poderá exceder o prazo de três minutos para formular questão de ordem, nem falar sobre a mesma mais de uma vez.</w:delText>
        </w:r>
      </w:del>
    </w:p>
    <w:p w14:paraId="00000A18" w14:textId="57C7F0F7" w:rsidR="003D183A" w:rsidDel="00E631A1" w:rsidRDefault="008B7924" w:rsidP="00E631A1">
      <w:pPr>
        <w:widowControl w:val="0"/>
        <w:pBdr>
          <w:top w:val="nil"/>
          <w:left w:val="nil"/>
          <w:bottom w:val="nil"/>
          <w:right w:val="nil"/>
          <w:between w:val="nil"/>
        </w:pBdr>
        <w:spacing w:before="57"/>
        <w:ind w:firstLine="0"/>
        <w:jc w:val="center"/>
        <w:rPr>
          <w:del w:id="5580" w:author="Cristiano de Menezes Feu" w:date="2022-11-21T08:33:00Z"/>
          <w:color w:val="000000"/>
        </w:rPr>
        <w:pPrChange w:id="5581" w:author="Cristiano de Menezes Feu" w:date="2022-11-21T08:33:00Z">
          <w:pPr>
            <w:widowControl w:val="0"/>
            <w:pBdr>
              <w:top w:val="nil"/>
              <w:left w:val="nil"/>
              <w:bottom w:val="nil"/>
              <w:right w:val="nil"/>
              <w:between w:val="nil"/>
            </w:pBdr>
            <w:spacing w:before="57"/>
          </w:pPr>
        </w:pPrChange>
      </w:pPr>
      <w:del w:id="5582" w:author="Cristiano de Menezes Feu" w:date="2022-11-21T08:33:00Z">
        <w:r w:rsidDel="00E631A1">
          <w:rPr>
            <w:color w:val="000000"/>
          </w:rPr>
          <w:delText xml:space="preserve">§ 3º No momento de votação, ou quando se discutir e votar redação final, a palavra para formular questão de ordem só poderá ser concedida uma vez ao Relator e uma vez a outro Deputado, de preferência ao Autor da proposição principal ou acessória em votação. </w:delText>
        </w:r>
      </w:del>
    </w:p>
    <w:p w14:paraId="00000A19" w14:textId="62A1C31F" w:rsidR="003D183A" w:rsidDel="00E631A1" w:rsidRDefault="008B7924" w:rsidP="00E631A1">
      <w:pPr>
        <w:widowControl w:val="0"/>
        <w:pBdr>
          <w:top w:val="nil"/>
          <w:left w:val="nil"/>
          <w:bottom w:val="nil"/>
          <w:right w:val="nil"/>
          <w:between w:val="nil"/>
        </w:pBdr>
        <w:spacing w:before="57"/>
        <w:ind w:firstLine="0"/>
        <w:jc w:val="center"/>
        <w:rPr>
          <w:del w:id="5583" w:author="Cristiano de Menezes Feu" w:date="2022-11-21T08:33:00Z"/>
          <w:color w:val="000000"/>
        </w:rPr>
        <w:pPrChange w:id="5584" w:author="Cristiano de Menezes Feu" w:date="2022-11-21T08:33:00Z">
          <w:pPr>
            <w:widowControl w:val="0"/>
            <w:pBdr>
              <w:top w:val="nil"/>
              <w:left w:val="nil"/>
              <w:bottom w:val="nil"/>
              <w:right w:val="nil"/>
              <w:between w:val="nil"/>
            </w:pBdr>
            <w:spacing w:before="57"/>
          </w:pPr>
        </w:pPrChange>
      </w:pPr>
      <w:del w:id="5585" w:author="Cristiano de Menezes Feu" w:date="2022-11-21T08:33:00Z">
        <w:r w:rsidDel="00E631A1">
          <w:rPr>
            <w:color w:val="000000"/>
          </w:rPr>
          <w:delText xml:space="preserve">§ 4º A questão de ordem deve ser objetiva, claramente formulada, com a indicação precisa das disposições regimentais ou constitucionais cuja observância se pretenda elucidar, e referir-se à matéria tratada na ocasião. </w:delText>
        </w:r>
      </w:del>
    </w:p>
    <w:p w14:paraId="00000A1A" w14:textId="01834B72" w:rsidR="003D183A" w:rsidDel="00E631A1" w:rsidRDefault="008B7924" w:rsidP="00E631A1">
      <w:pPr>
        <w:widowControl w:val="0"/>
        <w:pBdr>
          <w:top w:val="nil"/>
          <w:left w:val="nil"/>
          <w:bottom w:val="nil"/>
          <w:right w:val="nil"/>
          <w:between w:val="nil"/>
        </w:pBdr>
        <w:spacing w:before="57"/>
        <w:ind w:firstLine="0"/>
        <w:jc w:val="center"/>
        <w:rPr>
          <w:del w:id="5586" w:author="Cristiano de Menezes Feu" w:date="2022-11-21T08:33:00Z"/>
          <w:color w:val="000000"/>
        </w:rPr>
        <w:pPrChange w:id="5587" w:author="Cristiano de Menezes Feu" w:date="2022-11-21T08:33:00Z">
          <w:pPr>
            <w:widowControl w:val="0"/>
            <w:pBdr>
              <w:top w:val="nil"/>
              <w:left w:val="nil"/>
              <w:bottom w:val="nil"/>
              <w:right w:val="nil"/>
              <w:between w:val="nil"/>
            </w:pBdr>
            <w:spacing w:before="57"/>
          </w:pPr>
        </w:pPrChange>
      </w:pPr>
      <w:del w:id="5588" w:author="Cristiano de Menezes Feu" w:date="2022-11-21T08:33:00Z">
        <w:r w:rsidDel="00E631A1">
          <w:rPr>
            <w:color w:val="000000"/>
          </w:rPr>
          <w:delText xml:space="preserve">§ 5º Se o Deputado não indicar, inicialmente, as disposições em que se assenta a questão de ordem, enunciando-as, o Presidente não permitirá a sua permanência na tribuna e determinará a exclusão, da ata, das palavras por ele pronunciadas. </w:delText>
        </w:r>
      </w:del>
    </w:p>
    <w:p w14:paraId="00000A1B" w14:textId="75EE92EF" w:rsidR="003D183A" w:rsidDel="00E631A1" w:rsidRDefault="008B7924" w:rsidP="00E631A1">
      <w:pPr>
        <w:widowControl w:val="0"/>
        <w:pBdr>
          <w:top w:val="nil"/>
          <w:left w:val="nil"/>
          <w:bottom w:val="nil"/>
          <w:right w:val="nil"/>
          <w:between w:val="nil"/>
        </w:pBdr>
        <w:ind w:firstLine="0"/>
        <w:jc w:val="center"/>
        <w:rPr>
          <w:del w:id="5589" w:author="Cristiano de Menezes Feu" w:date="2022-11-21T08:33:00Z"/>
          <w:b/>
          <w:color w:val="005583"/>
          <w:sz w:val="20"/>
          <w:szCs w:val="20"/>
        </w:rPr>
        <w:pPrChange w:id="5590" w:author="Cristiano de Menezes Feu" w:date="2022-11-21T08:33:00Z">
          <w:pPr>
            <w:widowControl w:val="0"/>
            <w:pBdr>
              <w:top w:val="nil"/>
              <w:left w:val="nil"/>
              <w:bottom w:val="nil"/>
              <w:right w:val="nil"/>
              <w:between w:val="nil"/>
            </w:pBdr>
          </w:pPr>
        </w:pPrChange>
      </w:pPr>
      <w:del w:id="5591" w:author="Cristiano de Menezes Feu" w:date="2022-11-21T08:33:00Z">
        <w:r w:rsidDel="00E631A1">
          <w:rPr>
            <w:color w:val="000000"/>
          </w:rPr>
          <w:delText xml:space="preserve">§ 6º Depois de falar somente o Autor e outro Deputado que contra-argumente, a questão de ordem será resolvida pelo Presidente da sessão, não sendo lícito ao Deputado opor-se à decisão ou criticá-la na sessão em que for proferida. </w:delText>
        </w:r>
      </w:del>
    </w:p>
    <w:p w14:paraId="00000A1C" w14:textId="79198D46" w:rsidR="003D183A" w:rsidDel="00E631A1" w:rsidRDefault="008B7924" w:rsidP="00E631A1">
      <w:pPr>
        <w:widowControl w:val="0"/>
        <w:pBdr>
          <w:top w:val="nil"/>
          <w:left w:val="nil"/>
          <w:bottom w:val="nil"/>
          <w:right w:val="nil"/>
          <w:between w:val="nil"/>
        </w:pBdr>
        <w:spacing w:before="0" w:after="113"/>
        <w:ind w:left="567" w:firstLine="0"/>
        <w:jc w:val="center"/>
        <w:rPr>
          <w:del w:id="5592" w:author="Cristiano de Menezes Feu" w:date="2022-11-21T08:33:00Z"/>
          <w:color w:val="005583"/>
          <w:sz w:val="20"/>
          <w:szCs w:val="20"/>
        </w:rPr>
        <w:pPrChange w:id="5593" w:author="Cristiano de Menezes Feu" w:date="2022-11-21T08:33:00Z">
          <w:pPr>
            <w:widowControl w:val="0"/>
            <w:pBdr>
              <w:top w:val="nil"/>
              <w:left w:val="nil"/>
              <w:bottom w:val="nil"/>
              <w:right w:val="nil"/>
              <w:between w:val="nil"/>
            </w:pBdr>
            <w:spacing w:before="0" w:after="113"/>
            <w:ind w:left="567" w:firstLine="0"/>
          </w:pPr>
        </w:pPrChange>
      </w:pPr>
      <w:del w:id="5594" w:author="Cristiano de Menezes Feu" w:date="2022-11-21T08:33:00Z">
        <w:r w:rsidDel="00E631A1">
          <w:rPr>
            <w:b/>
            <w:color w:val="005583"/>
            <w:sz w:val="20"/>
            <w:szCs w:val="20"/>
          </w:rPr>
          <w:delText>Prática:</w:delText>
        </w:r>
        <w:r w:rsidDel="00E631A1">
          <w:rPr>
            <w:color w:val="005583"/>
            <w:sz w:val="20"/>
            <w:szCs w:val="20"/>
          </w:rPr>
          <w:delText xml:space="preserve"> é comum o recolhimento de questões de ordem para serem respondidas oportunamente, sem prazo determinado para resposta. Exemplo: QO 46/2015.</w:delText>
        </w:r>
      </w:del>
    </w:p>
    <w:p w14:paraId="00000A1D" w14:textId="4E052DD5" w:rsidR="003D183A" w:rsidDel="00E631A1" w:rsidRDefault="008B7924" w:rsidP="00E631A1">
      <w:pPr>
        <w:widowControl w:val="0"/>
        <w:pBdr>
          <w:top w:val="nil"/>
          <w:left w:val="nil"/>
          <w:bottom w:val="nil"/>
          <w:right w:val="nil"/>
          <w:between w:val="nil"/>
        </w:pBdr>
        <w:ind w:firstLine="0"/>
        <w:jc w:val="center"/>
        <w:rPr>
          <w:del w:id="5595" w:author="Cristiano de Menezes Feu" w:date="2022-11-21T08:33:00Z"/>
          <w:b/>
          <w:color w:val="005583"/>
          <w:sz w:val="20"/>
          <w:szCs w:val="20"/>
        </w:rPr>
        <w:pPrChange w:id="5596" w:author="Cristiano de Menezes Feu" w:date="2022-11-21T08:33:00Z">
          <w:pPr>
            <w:widowControl w:val="0"/>
            <w:pBdr>
              <w:top w:val="nil"/>
              <w:left w:val="nil"/>
              <w:bottom w:val="nil"/>
              <w:right w:val="nil"/>
              <w:between w:val="nil"/>
            </w:pBdr>
          </w:pPr>
        </w:pPrChange>
      </w:pPr>
      <w:del w:id="5597" w:author="Cristiano de Menezes Feu" w:date="2022-11-21T08:33:00Z">
        <w:r w:rsidDel="00E631A1">
          <w:rPr>
            <w:color w:val="000000"/>
          </w:rPr>
          <w:delText xml:space="preserve">§ 7º O Deputado que quiser comentar, criticar a decisão do Presidente ou contra ela protestar poderá fazê-lo na sessão seguinte, tendo preferência para uso da palavra, durante dez minutos, à hora do expediente. </w:delText>
        </w:r>
      </w:del>
    </w:p>
    <w:p w14:paraId="00000A1E" w14:textId="73363319" w:rsidR="003D183A" w:rsidDel="00E631A1" w:rsidRDefault="008B7924" w:rsidP="00E631A1">
      <w:pPr>
        <w:widowControl w:val="0"/>
        <w:pBdr>
          <w:top w:val="nil"/>
          <w:left w:val="nil"/>
          <w:bottom w:val="nil"/>
          <w:right w:val="nil"/>
          <w:between w:val="nil"/>
        </w:pBdr>
        <w:spacing w:before="0" w:after="113"/>
        <w:ind w:left="567" w:firstLine="0"/>
        <w:jc w:val="center"/>
        <w:rPr>
          <w:del w:id="5598" w:author="Cristiano de Menezes Feu" w:date="2022-11-21T08:33:00Z"/>
          <w:color w:val="005583"/>
          <w:sz w:val="20"/>
          <w:szCs w:val="20"/>
        </w:rPr>
        <w:pPrChange w:id="5599" w:author="Cristiano de Menezes Feu" w:date="2022-11-21T08:33:00Z">
          <w:pPr>
            <w:widowControl w:val="0"/>
            <w:pBdr>
              <w:top w:val="nil"/>
              <w:left w:val="nil"/>
              <w:bottom w:val="nil"/>
              <w:right w:val="nil"/>
              <w:between w:val="nil"/>
            </w:pBdr>
            <w:spacing w:before="0" w:after="113"/>
            <w:ind w:left="567" w:firstLine="0"/>
          </w:pPr>
        </w:pPrChange>
      </w:pPr>
      <w:del w:id="5600" w:author="Cristiano de Menezes Feu" w:date="2022-11-21T08:33:00Z">
        <w:r w:rsidDel="00E631A1">
          <w:rPr>
            <w:b/>
            <w:color w:val="005583"/>
            <w:sz w:val="20"/>
            <w:szCs w:val="20"/>
          </w:rPr>
          <w:delText>QO</w:delText>
        </w:r>
        <w:r w:rsidDel="00E631A1">
          <w:rPr>
            <w:color w:val="005583"/>
            <w:sz w:val="20"/>
            <w:szCs w:val="20"/>
          </w:rPr>
          <w:delText xml:space="preserve"> 303/2008 – Esclarece que “o uso da palavra por dez minutos para o parlamentar comentar ou protestar contra decisão da Presidência em questão de ordem nos termos do § 7º do art. 95 só é passível de sê-lo se for solicitado durante a leitura do expediente, que ocorre apenas em sessões ordinárias, não cabendo a sua aplicação em sessão extraordinária”.</w:delText>
        </w:r>
      </w:del>
    </w:p>
    <w:p w14:paraId="00000A1F" w14:textId="41537C43" w:rsidR="003D183A" w:rsidDel="00E631A1" w:rsidRDefault="008B7924" w:rsidP="00E631A1">
      <w:pPr>
        <w:widowControl w:val="0"/>
        <w:pBdr>
          <w:top w:val="nil"/>
          <w:left w:val="nil"/>
          <w:bottom w:val="nil"/>
          <w:right w:val="nil"/>
          <w:between w:val="nil"/>
        </w:pBdr>
        <w:ind w:firstLine="0"/>
        <w:jc w:val="center"/>
        <w:rPr>
          <w:del w:id="5601" w:author="Cristiano de Menezes Feu" w:date="2022-11-21T08:33:00Z"/>
          <w:rFonts w:ascii="ClearSans-Bold" w:eastAsia="ClearSans-Bold" w:hAnsi="ClearSans-Bold" w:cs="ClearSans-Bold"/>
          <w:b/>
          <w:color w:val="000000"/>
        </w:rPr>
        <w:pPrChange w:id="5602" w:author="Cristiano de Menezes Feu" w:date="2022-11-21T08:33:00Z">
          <w:pPr>
            <w:widowControl w:val="0"/>
            <w:pBdr>
              <w:top w:val="nil"/>
              <w:left w:val="nil"/>
              <w:bottom w:val="nil"/>
              <w:right w:val="nil"/>
              <w:between w:val="nil"/>
            </w:pBdr>
          </w:pPr>
        </w:pPrChange>
      </w:pPr>
      <w:del w:id="5603" w:author="Cristiano de Menezes Feu" w:date="2022-11-21T08:33:00Z">
        <w:r w:rsidDel="00E631A1">
          <w:rPr>
            <w:color w:val="000000"/>
          </w:rPr>
          <w:delText>§ 8º O Deputado, em qualquer caso, poderá recorrer da decisão da Presidência para o Plenário, sem efeito suspensivo, ouvindo-se a Comissão de Constituição e Justiça e de Cidadania, que terá o prazo máximo de três sessões para se pronunciar. Publicado o parecer da Comissão, o recurso será submetido na sessão seguinte ao Plenário.</w:delText>
        </w:r>
        <w:r w:rsidDel="00E631A1">
          <w:rPr>
            <w:color w:val="005583"/>
            <w:vertAlign w:val="superscript"/>
          </w:rPr>
          <w:footnoteReference w:id="257"/>
        </w:r>
        <w:r w:rsidDel="00E631A1">
          <w:rPr>
            <w:color w:val="000000"/>
          </w:rPr>
          <w:delText xml:space="preserve"> </w:delText>
        </w:r>
      </w:del>
    </w:p>
    <w:p w14:paraId="00000A20" w14:textId="5CA6A4E7" w:rsidR="003D183A" w:rsidDel="00E631A1" w:rsidRDefault="008B7924" w:rsidP="00E631A1">
      <w:pPr>
        <w:widowControl w:val="0"/>
        <w:pBdr>
          <w:top w:val="nil"/>
          <w:left w:val="nil"/>
          <w:bottom w:val="nil"/>
          <w:right w:val="nil"/>
          <w:between w:val="nil"/>
        </w:pBdr>
        <w:spacing w:before="0" w:after="113"/>
        <w:ind w:left="567" w:firstLine="0"/>
        <w:jc w:val="center"/>
        <w:rPr>
          <w:del w:id="5607" w:author="Cristiano de Menezes Feu" w:date="2022-11-21T08:33:00Z"/>
          <w:b/>
          <w:color w:val="005583"/>
          <w:sz w:val="20"/>
          <w:szCs w:val="20"/>
        </w:rPr>
        <w:pPrChange w:id="5608" w:author="Cristiano de Menezes Feu" w:date="2022-11-21T08:33:00Z">
          <w:pPr>
            <w:widowControl w:val="0"/>
            <w:pBdr>
              <w:top w:val="nil"/>
              <w:left w:val="nil"/>
              <w:bottom w:val="nil"/>
              <w:right w:val="nil"/>
              <w:between w:val="nil"/>
            </w:pBdr>
            <w:spacing w:before="0" w:after="113"/>
            <w:ind w:left="567" w:firstLine="0"/>
          </w:pPr>
        </w:pPrChange>
      </w:pPr>
      <w:del w:id="5609" w:author="Cristiano de Menezes Feu" w:date="2022-11-21T08:33:00Z">
        <w:r w:rsidDel="00E631A1">
          <w:rPr>
            <w:color w:val="005583"/>
            <w:sz w:val="20"/>
            <w:szCs w:val="20"/>
          </w:rPr>
          <w:delText xml:space="preserve">Art. 188, § 2º, I. </w:delText>
        </w:r>
      </w:del>
    </w:p>
    <w:p w14:paraId="00000A21" w14:textId="5BD78993" w:rsidR="003D183A" w:rsidDel="00E631A1" w:rsidRDefault="008B7924" w:rsidP="00E631A1">
      <w:pPr>
        <w:widowControl w:val="0"/>
        <w:pBdr>
          <w:top w:val="nil"/>
          <w:left w:val="nil"/>
          <w:bottom w:val="nil"/>
          <w:right w:val="nil"/>
          <w:between w:val="nil"/>
        </w:pBdr>
        <w:spacing w:before="0" w:after="113"/>
        <w:ind w:left="567" w:firstLine="0"/>
        <w:jc w:val="center"/>
        <w:rPr>
          <w:del w:id="5610" w:author="Cristiano de Menezes Feu" w:date="2022-11-21T08:33:00Z"/>
          <w:b/>
          <w:color w:val="005583"/>
          <w:sz w:val="20"/>
          <w:szCs w:val="20"/>
        </w:rPr>
        <w:pPrChange w:id="5611" w:author="Cristiano de Menezes Feu" w:date="2022-11-21T08:33:00Z">
          <w:pPr>
            <w:widowControl w:val="0"/>
            <w:pBdr>
              <w:top w:val="nil"/>
              <w:left w:val="nil"/>
              <w:bottom w:val="nil"/>
              <w:right w:val="nil"/>
              <w:between w:val="nil"/>
            </w:pBdr>
            <w:spacing w:before="0" w:after="113"/>
            <w:ind w:left="567" w:firstLine="0"/>
          </w:pPr>
        </w:pPrChange>
      </w:pPr>
      <w:del w:id="5612" w:author="Cristiano de Menezes Feu" w:date="2022-11-21T08:33:00Z">
        <w:r w:rsidDel="00E631A1">
          <w:rPr>
            <w:b/>
            <w:color w:val="005583"/>
            <w:sz w:val="20"/>
            <w:szCs w:val="20"/>
          </w:rPr>
          <w:delText xml:space="preserve">QO </w:delText>
        </w:r>
        <w:r w:rsidDel="00E631A1">
          <w:rPr>
            <w:color w:val="005583"/>
            <w:sz w:val="20"/>
            <w:szCs w:val="20"/>
          </w:rPr>
          <w:delText>60/2007 – “[...] não cabe adiamento de discussão por mais de três sessões em recurso a questão de ordem na comissão de constituição e Justiça e de cidadania, já que a comissão tem prazo de três sessões para apreciá-lo, [...] o que lhe empresta caráter urgente, ainda que em regime próprio.”</w:delText>
        </w:r>
      </w:del>
    </w:p>
    <w:p w14:paraId="00000A22" w14:textId="7BE34825" w:rsidR="003D183A" w:rsidDel="00E631A1" w:rsidRDefault="008B7924" w:rsidP="00E631A1">
      <w:pPr>
        <w:widowControl w:val="0"/>
        <w:pBdr>
          <w:top w:val="nil"/>
          <w:left w:val="nil"/>
          <w:bottom w:val="nil"/>
          <w:right w:val="nil"/>
          <w:between w:val="nil"/>
        </w:pBdr>
        <w:spacing w:before="0" w:after="113"/>
        <w:ind w:left="567" w:firstLine="0"/>
        <w:jc w:val="center"/>
        <w:rPr>
          <w:del w:id="5613" w:author="Cristiano de Menezes Feu" w:date="2022-11-21T08:33:00Z"/>
          <w:color w:val="005583"/>
          <w:sz w:val="20"/>
          <w:szCs w:val="20"/>
        </w:rPr>
        <w:pPrChange w:id="5614" w:author="Cristiano de Menezes Feu" w:date="2022-11-21T08:33:00Z">
          <w:pPr>
            <w:widowControl w:val="0"/>
            <w:pBdr>
              <w:top w:val="nil"/>
              <w:left w:val="nil"/>
              <w:bottom w:val="nil"/>
              <w:right w:val="nil"/>
              <w:between w:val="nil"/>
            </w:pBdr>
            <w:spacing w:before="0" w:after="113"/>
            <w:ind w:left="567" w:firstLine="0"/>
          </w:pPr>
        </w:pPrChange>
      </w:pPr>
      <w:del w:id="5615" w:author="Cristiano de Menezes Feu" w:date="2022-11-21T08:33:00Z">
        <w:r w:rsidDel="00E631A1">
          <w:rPr>
            <w:b/>
            <w:color w:val="005583"/>
            <w:sz w:val="20"/>
            <w:szCs w:val="20"/>
          </w:rPr>
          <w:delText>Prática:</w:delText>
        </w:r>
        <w:r w:rsidDel="00E631A1">
          <w:rPr>
            <w:color w:val="005583"/>
            <w:sz w:val="20"/>
            <w:szCs w:val="20"/>
          </w:rPr>
          <w:delText xml:space="preserve"> o recurso é incluído na Ordem do Dia do Plenário, oportunamente, a critério do Presidente da Câmara.</w:delText>
        </w:r>
      </w:del>
    </w:p>
    <w:p w14:paraId="00000A23" w14:textId="69D3E585" w:rsidR="003D183A" w:rsidDel="00E631A1" w:rsidRDefault="008B7924" w:rsidP="00E631A1">
      <w:pPr>
        <w:widowControl w:val="0"/>
        <w:pBdr>
          <w:top w:val="nil"/>
          <w:left w:val="nil"/>
          <w:bottom w:val="nil"/>
          <w:right w:val="nil"/>
          <w:between w:val="nil"/>
        </w:pBdr>
        <w:ind w:firstLine="0"/>
        <w:jc w:val="center"/>
        <w:rPr>
          <w:del w:id="5616" w:author="Cristiano de Menezes Feu" w:date="2022-11-21T08:33:00Z"/>
          <w:b/>
          <w:color w:val="005583"/>
          <w:sz w:val="20"/>
          <w:szCs w:val="20"/>
        </w:rPr>
        <w:pPrChange w:id="5617" w:author="Cristiano de Menezes Feu" w:date="2022-11-21T08:33:00Z">
          <w:pPr>
            <w:widowControl w:val="0"/>
            <w:pBdr>
              <w:top w:val="nil"/>
              <w:left w:val="nil"/>
              <w:bottom w:val="nil"/>
              <w:right w:val="nil"/>
              <w:between w:val="nil"/>
            </w:pBdr>
          </w:pPr>
        </w:pPrChange>
      </w:pPr>
      <w:del w:id="5618" w:author="Cristiano de Menezes Feu" w:date="2022-11-21T08:33:00Z">
        <w:r w:rsidDel="00E631A1">
          <w:rPr>
            <w:color w:val="000000"/>
          </w:rPr>
          <w:delText xml:space="preserve">§ 9º Na hipótese do parágrafo anterior, o Deputado, com o apoiamento de um terço dos presentes, poderá requerer que o Plenário decida, de imediato, sobre o efeito suspensivo ao recurso. </w:delText>
        </w:r>
      </w:del>
    </w:p>
    <w:p w14:paraId="00000A24" w14:textId="401B0D79" w:rsidR="003D183A" w:rsidDel="00E631A1" w:rsidRDefault="008B7924" w:rsidP="00E631A1">
      <w:pPr>
        <w:widowControl w:val="0"/>
        <w:pBdr>
          <w:top w:val="nil"/>
          <w:left w:val="nil"/>
          <w:bottom w:val="nil"/>
          <w:right w:val="nil"/>
          <w:between w:val="nil"/>
        </w:pBdr>
        <w:spacing w:before="0" w:after="113"/>
        <w:ind w:left="567" w:firstLine="0"/>
        <w:jc w:val="center"/>
        <w:rPr>
          <w:del w:id="5619" w:author="Cristiano de Menezes Feu" w:date="2022-11-21T08:33:00Z"/>
          <w:b/>
          <w:color w:val="005583"/>
          <w:sz w:val="20"/>
          <w:szCs w:val="20"/>
        </w:rPr>
        <w:pPrChange w:id="5620" w:author="Cristiano de Menezes Feu" w:date="2022-11-21T08:33:00Z">
          <w:pPr>
            <w:widowControl w:val="0"/>
            <w:pBdr>
              <w:top w:val="nil"/>
              <w:left w:val="nil"/>
              <w:bottom w:val="nil"/>
              <w:right w:val="nil"/>
              <w:between w:val="nil"/>
            </w:pBdr>
            <w:spacing w:before="0" w:after="113"/>
            <w:ind w:left="567" w:firstLine="0"/>
          </w:pPr>
        </w:pPrChange>
      </w:pPr>
      <w:del w:id="5621" w:author="Cristiano de Menezes Feu" w:date="2022-11-21T08:33:00Z">
        <w:r w:rsidDel="00E631A1">
          <w:rPr>
            <w:b/>
            <w:color w:val="005583"/>
            <w:sz w:val="20"/>
            <w:szCs w:val="20"/>
          </w:rPr>
          <w:delText>STF</w:delText>
        </w:r>
        <w:r w:rsidDel="00E631A1">
          <w:rPr>
            <w:color w:val="005583"/>
            <w:sz w:val="20"/>
            <w:szCs w:val="20"/>
          </w:rPr>
          <w:delText xml:space="preserve"> MS. 26.441. O Supremo determinou a criação da CPI da Crise no Sistema de Tráfego Aéreo, entendendo que o efeito suspensivo do recurso não poderia inviabilizar ou adiar a instalação da CPI, uma vez que o requerimento atendia aos requisitos constitucionais. </w:delText>
        </w:r>
      </w:del>
    </w:p>
    <w:p w14:paraId="00000A25" w14:textId="63993977" w:rsidR="003D183A" w:rsidDel="00E631A1" w:rsidRDefault="008B7924" w:rsidP="00E631A1">
      <w:pPr>
        <w:widowControl w:val="0"/>
        <w:pBdr>
          <w:top w:val="nil"/>
          <w:left w:val="nil"/>
          <w:bottom w:val="nil"/>
          <w:right w:val="nil"/>
          <w:between w:val="nil"/>
        </w:pBdr>
        <w:spacing w:before="0" w:after="113"/>
        <w:ind w:left="567" w:firstLine="0"/>
        <w:jc w:val="center"/>
        <w:rPr>
          <w:del w:id="5622" w:author="Cristiano de Menezes Feu" w:date="2022-11-21T08:33:00Z"/>
          <w:rFonts w:ascii="ClearSans-Bold" w:eastAsia="ClearSans-Bold" w:hAnsi="ClearSans-Bold" w:cs="ClearSans-Bold"/>
          <w:b/>
          <w:color w:val="005583"/>
          <w:sz w:val="20"/>
          <w:szCs w:val="20"/>
        </w:rPr>
        <w:pPrChange w:id="5623" w:author="Cristiano de Menezes Feu" w:date="2022-11-21T08:33:00Z">
          <w:pPr>
            <w:widowControl w:val="0"/>
            <w:pBdr>
              <w:top w:val="nil"/>
              <w:left w:val="nil"/>
              <w:bottom w:val="nil"/>
              <w:right w:val="nil"/>
              <w:between w:val="nil"/>
            </w:pBdr>
            <w:spacing w:before="0" w:after="113"/>
            <w:ind w:left="567" w:firstLine="0"/>
          </w:pPr>
        </w:pPrChange>
      </w:pPr>
      <w:del w:id="5624" w:author="Cristiano de Menezes Feu" w:date="2022-11-21T08:33:00Z">
        <w:r w:rsidDel="00E631A1">
          <w:rPr>
            <w:b/>
            <w:color w:val="005583"/>
            <w:sz w:val="20"/>
            <w:szCs w:val="20"/>
          </w:rPr>
          <w:delText>Prática:</w:delText>
        </w:r>
        <w:r w:rsidDel="00E631A1">
          <w:rPr>
            <w:color w:val="005583"/>
            <w:sz w:val="20"/>
            <w:szCs w:val="20"/>
          </w:rPr>
          <w:delText xml:space="preserve"> o apoiamento de um terço ao requerimento de efeito suspensivo é feito em Plenário e atestado pelo Presidente mediante observação visual; não se admite o apoiamento de Líderes que representem um terço nem pedido de verificação. Exemplo: Requerimento de efeito suspensivo da QO 140/2003, na sessão do dia 6/8/2003.</w:delText>
        </w:r>
      </w:del>
    </w:p>
    <w:p w14:paraId="00000A26" w14:textId="623CDD1C" w:rsidR="003D183A" w:rsidDel="00E631A1" w:rsidRDefault="008B7924" w:rsidP="00E631A1">
      <w:pPr>
        <w:widowControl w:val="0"/>
        <w:pBdr>
          <w:top w:val="nil"/>
          <w:left w:val="nil"/>
          <w:bottom w:val="nil"/>
          <w:right w:val="nil"/>
          <w:between w:val="nil"/>
        </w:pBdr>
        <w:spacing w:before="0" w:after="113"/>
        <w:ind w:left="567" w:firstLine="0"/>
        <w:jc w:val="center"/>
        <w:rPr>
          <w:del w:id="5625" w:author="Cristiano de Menezes Feu" w:date="2022-11-21T08:33:00Z"/>
          <w:color w:val="005583"/>
          <w:sz w:val="20"/>
          <w:szCs w:val="20"/>
        </w:rPr>
        <w:pPrChange w:id="5626" w:author="Cristiano de Menezes Feu" w:date="2022-11-21T08:33:00Z">
          <w:pPr>
            <w:widowControl w:val="0"/>
            <w:pBdr>
              <w:top w:val="nil"/>
              <w:left w:val="nil"/>
              <w:bottom w:val="nil"/>
              <w:right w:val="nil"/>
              <w:between w:val="nil"/>
            </w:pBdr>
            <w:spacing w:before="0" w:after="113"/>
            <w:ind w:left="567" w:firstLine="0"/>
          </w:pPr>
        </w:pPrChange>
      </w:pPr>
      <w:del w:id="5627"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não se admite efeito suspensivo do recurso em decisão de questão de ordem no âmbito das Comissões, em virtude do disposto no inciso XXI, do art. 57, no sentido de que o recurso ocorrerá “sem prejuízo do andamento da matéria em trâmite”. </w:delText>
        </w:r>
      </w:del>
    </w:p>
    <w:p w14:paraId="00000A27" w14:textId="4570EBD7" w:rsidR="003D183A" w:rsidDel="00E631A1" w:rsidRDefault="008B7924" w:rsidP="00E631A1">
      <w:pPr>
        <w:widowControl w:val="0"/>
        <w:pBdr>
          <w:top w:val="nil"/>
          <w:left w:val="nil"/>
          <w:bottom w:val="nil"/>
          <w:right w:val="nil"/>
          <w:between w:val="nil"/>
        </w:pBdr>
        <w:ind w:firstLine="0"/>
        <w:jc w:val="center"/>
        <w:rPr>
          <w:del w:id="5628" w:author="Cristiano de Menezes Feu" w:date="2022-11-21T08:33:00Z"/>
          <w:b/>
          <w:color w:val="005583"/>
          <w:sz w:val="20"/>
          <w:szCs w:val="20"/>
        </w:rPr>
        <w:pPrChange w:id="5629" w:author="Cristiano de Menezes Feu" w:date="2022-11-21T08:33:00Z">
          <w:pPr>
            <w:widowControl w:val="0"/>
            <w:pBdr>
              <w:top w:val="nil"/>
              <w:left w:val="nil"/>
              <w:bottom w:val="nil"/>
              <w:right w:val="nil"/>
              <w:between w:val="nil"/>
            </w:pBdr>
          </w:pPr>
        </w:pPrChange>
      </w:pPr>
      <w:del w:id="5630" w:author="Cristiano de Menezes Feu" w:date="2022-11-21T08:33:00Z">
        <w:r w:rsidDel="00E631A1">
          <w:rPr>
            <w:color w:val="000000"/>
          </w:rPr>
          <w:delText xml:space="preserve">§ 10. As decisões sobre questão de ordem serão registradas e indexadas em livro especial, a que se dará anualmente ampla divulgação; a Mesa elaborará projeto de resolução propondo, se for o caso, as alterações regimentais delas decorrentes, para apreciação em tempo hábil, antes de findo o biênio. </w:delText>
        </w:r>
      </w:del>
    </w:p>
    <w:p w14:paraId="00000A28" w14:textId="1E64DE57" w:rsidR="003D183A" w:rsidDel="00E631A1" w:rsidRDefault="008B7924" w:rsidP="00E631A1">
      <w:pPr>
        <w:widowControl w:val="0"/>
        <w:pBdr>
          <w:top w:val="nil"/>
          <w:left w:val="nil"/>
          <w:bottom w:val="nil"/>
          <w:right w:val="nil"/>
          <w:between w:val="nil"/>
        </w:pBdr>
        <w:spacing w:before="0" w:after="113"/>
        <w:ind w:left="567" w:firstLine="0"/>
        <w:jc w:val="center"/>
        <w:rPr>
          <w:del w:id="5631" w:author="Cristiano de Menezes Feu" w:date="2022-11-21T08:33:00Z"/>
          <w:color w:val="005583"/>
          <w:sz w:val="20"/>
          <w:szCs w:val="20"/>
        </w:rPr>
        <w:pPrChange w:id="5632" w:author="Cristiano de Menezes Feu" w:date="2022-11-21T08:33:00Z">
          <w:pPr>
            <w:widowControl w:val="0"/>
            <w:pBdr>
              <w:top w:val="nil"/>
              <w:left w:val="nil"/>
              <w:bottom w:val="nil"/>
              <w:right w:val="nil"/>
              <w:between w:val="nil"/>
            </w:pBdr>
            <w:spacing w:before="0" w:after="113"/>
            <w:ind w:left="567" w:firstLine="0"/>
          </w:pPr>
        </w:pPrChange>
      </w:pPr>
      <w:del w:id="5633" w:author="Cristiano de Menezes Feu" w:date="2022-11-21T08:33:00Z">
        <w:r w:rsidDel="00E631A1">
          <w:rPr>
            <w:b/>
            <w:color w:val="005583"/>
            <w:sz w:val="20"/>
            <w:szCs w:val="20"/>
          </w:rPr>
          <w:delText>Prática:</w:delText>
        </w:r>
        <w:r w:rsidDel="00E631A1">
          <w:rPr>
            <w:color w:val="005583"/>
            <w:sz w:val="20"/>
            <w:szCs w:val="20"/>
          </w:rPr>
          <w:delText xml:space="preserve"> o registro das questões de ordem fica disponível no Portal da Câmara dos Deputados. </w:delText>
        </w:r>
      </w:del>
    </w:p>
    <w:p w14:paraId="00000A29" w14:textId="3CD4EB33" w:rsidR="003D183A" w:rsidDel="00E631A1" w:rsidRDefault="008B7924" w:rsidP="00E631A1">
      <w:pPr>
        <w:widowControl w:val="0"/>
        <w:pBdr>
          <w:top w:val="nil"/>
          <w:left w:val="nil"/>
          <w:bottom w:val="nil"/>
          <w:right w:val="nil"/>
          <w:between w:val="nil"/>
        </w:pBdr>
        <w:ind w:firstLine="0"/>
        <w:jc w:val="center"/>
        <w:rPr>
          <w:del w:id="5634" w:author="Cristiano de Menezes Feu" w:date="2022-11-21T08:33:00Z"/>
          <w:rFonts w:ascii="ClearSans-Bold" w:eastAsia="ClearSans-Bold" w:hAnsi="ClearSans-Bold" w:cs="ClearSans-Bold"/>
          <w:b/>
          <w:color w:val="000000"/>
          <w:sz w:val="24"/>
          <w:szCs w:val="24"/>
        </w:rPr>
        <w:pPrChange w:id="5635" w:author="Cristiano de Menezes Feu" w:date="2022-11-21T08:33:00Z">
          <w:pPr>
            <w:widowControl w:val="0"/>
            <w:pBdr>
              <w:top w:val="nil"/>
              <w:left w:val="nil"/>
              <w:bottom w:val="nil"/>
              <w:right w:val="nil"/>
              <w:between w:val="nil"/>
            </w:pBdr>
            <w:ind w:firstLine="0"/>
            <w:jc w:val="center"/>
          </w:pPr>
        </w:pPrChange>
      </w:pPr>
      <w:del w:id="5636" w:author="Cristiano de Menezes Feu" w:date="2022-11-21T08:33:00Z">
        <w:r w:rsidDel="00E631A1">
          <w:rPr>
            <w:rFonts w:ascii="ClearSans-Bold" w:eastAsia="ClearSans-Bold" w:hAnsi="ClearSans-Bold" w:cs="ClearSans-Bold"/>
            <w:b/>
            <w:color w:val="000000"/>
            <w:sz w:val="24"/>
            <w:szCs w:val="24"/>
          </w:rPr>
          <w:delText>Seção II</w:delText>
        </w:r>
        <w:r w:rsidDel="00E631A1">
          <w:rPr>
            <w:rFonts w:ascii="ClearSans-Bold" w:eastAsia="ClearSans-Bold" w:hAnsi="ClearSans-Bold" w:cs="ClearSans-Bold"/>
            <w:b/>
            <w:color w:val="000000"/>
            <w:sz w:val="24"/>
            <w:szCs w:val="24"/>
          </w:rPr>
          <w:br/>
          <w:delText>Das Reclamações</w:delText>
        </w:r>
      </w:del>
    </w:p>
    <w:p w14:paraId="00000A2A" w14:textId="428817E0" w:rsidR="003D183A" w:rsidDel="00E631A1" w:rsidRDefault="008B7924" w:rsidP="00E631A1">
      <w:pPr>
        <w:widowControl w:val="0"/>
        <w:pBdr>
          <w:top w:val="nil"/>
          <w:left w:val="nil"/>
          <w:bottom w:val="nil"/>
          <w:right w:val="nil"/>
          <w:between w:val="nil"/>
        </w:pBdr>
        <w:spacing w:before="0" w:after="113"/>
        <w:ind w:firstLine="0"/>
        <w:jc w:val="center"/>
        <w:rPr>
          <w:del w:id="5637" w:author="Cristiano de Menezes Feu" w:date="2022-11-21T08:33:00Z"/>
          <w:color w:val="005583"/>
          <w:sz w:val="20"/>
          <w:szCs w:val="20"/>
        </w:rPr>
        <w:pPrChange w:id="5638" w:author="Cristiano de Menezes Feu" w:date="2022-11-21T08:33:00Z">
          <w:pPr>
            <w:widowControl w:val="0"/>
            <w:pBdr>
              <w:top w:val="nil"/>
              <w:left w:val="nil"/>
              <w:bottom w:val="nil"/>
              <w:right w:val="nil"/>
              <w:between w:val="nil"/>
            </w:pBdr>
            <w:spacing w:before="0" w:after="113"/>
            <w:ind w:firstLine="0"/>
            <w:jc w:val="center"/>
          </w:pPr>
        </w:pPrChange>
      </w:pPr>
      <w:del w:id="5639" w:author="Cristiano de Menezes Feu" w:date="2022-11-21T08:33:00Z">
        <w:r w:rsidDel="00E631A1">
          <w:rPr>
            <w:color w:val="005583"/>
            <w:sz w:val="20"/>
            <w:szCs w:val="20"/>
          </w:rPr>
          <w:delText xml:space="preserve">Art. 4º, § 3º; art. 57, XX, a; art. 74, V; art. 119, § 4º; art. 125; art. 185, § 2º; </w:delText>
        </w:r>
        <w:r w:rsidDel="00E631A1">
          <w:rPr>
            <w:color w:val="005583"/>
            <w:sz w:val="20"/>
            <w:szCs w:val="20"/>
          </w:rPr>
          <w:br/>
          <w:delText>art. 187, § 3º.</w:delText>
        </w:r>
      </w:del>
    </w:p>
    <w:p w14:paraId="00000A2B" w14:textId="5B9AC927" w:rsidR="003D183A" w:rsidDel="00E631A1" w:rsidRDefault="008B7924" w:rsidP="00E631A1">
      <w:pPr>
        <w:widowControl w:val="0"/>
        <w:pBdr>
          <w:top w:val="nil"/>
          <w:left w:val="nil"/>
          <w:bottom w:val="nil"/>
          <w:right w:val="nil"/>
          <w:between w:val="nil"/>
        </w:pBdr>
        <w:ind w:firstLine="0"/>
        <w:jc w:val="center"/>
        <w:rPr>
          <w:del w:id="5640" w:author="Cristiano de Menezes Feu" w:date="2022-11-21T08:33:00Z"/>
          <w:color w:val="000000"/>
        </w:rPr>
        <w:pPrChange w:id="5641" w:author="Cristiano de Menezes Feu" w:date="2022-11-21T08:33:00Z">
          <w:pPr>
            <w:widowControl w:val="0"/>
            <w:pBdr>
              <w:top w:val="nil"/>
              <w:left w:val="nil"/>
              <w:bottom w:val="nil"/>
              <w:right w:val="nil"/>
              <w:between w:val="nil"/>
            </w:pBdr>
          </w:pPr>
        </w:pPrChange>
      </w:pPr>
      <w:del w:id="5642" w:author="Cristiano de Menezes Feu" w:date="2022-11-21T08:33:00Z">
        <w:r w:rsidDel="00E631A1">
          <w:rPr>
            <w:rFonts w:ascii="ClearSans-Bold" w:eastAsia="ClearSans-Bold" w:hAnsi="ClearSans-Bold" w:cs="ClearSans-Bold"/>
            <w:b/>
            <w:color w:val="000000"/>
          </w:rPr>
          <w:delText>Art. 96.</w:delText>
        </w:r>
        <w:r w:rsidDel="00E631A1">
          <w:rPr>
            <w:color w:val="000000"/>
          </w:rPr>
          <w:delText xml:space="preserve"> Em qualquer fase da sessão da Câmara ou de reunião de Comissão, poderá ser usada a palavra para reclamação, restrita durante a Ordem do Dia à hipótese do parágrafo único do art. 55 ou às matérias que nela figurem. </w:delText>
        </w:r>
      </w:del>
    </w:p>
    <w:p w14:paraId="00000A2C" w14:textId="37E7F9BF" w:rsidR="003D183A" w:rsidDel="00E631A1" w:rsidRDefault="008B7924" w:rsidP="00E631A1">
      <w:pPr>
        <w:widowControl w:val="0"/>
        <w:pBdr>
          <w:top w:val="nil"/>
          <w:left w:val="nil"/>
          <w:bottom w:val="nil"/>
          <w:right w:val="nil"/>
          <w:between w:val="nil"/>
        </w:pBdr>
        <w:ind w:firstLine="0"/>
        <w:jc w:val="center"/>
        <w:rPr>
          <w:del w:id="5643" w:author="Cristiano de Menezes Feu" w:date="2022-11-21T08:33:00Z"/>
          <w:color w:val="000000"/>
        </w:rPr>
        <w:pPrChange w:id="5644" w:author="Cristiano de Menezes Feu" w:date="2022-11-21T08:33:00Z">
          <w:pPr>
            <w:widowControl w:val="0"/>
            <w:pBdr>
              <w:top w:val="nil"/>
              <w:left w:val="nil"/>
              <w:bottom w:val="nil"/>
              <w:right w:val="nil"/>
              <w:between w:val="nil"/>
            </w:pBdr>
          </w:pPr>
        </w:pPrChange>
      </w:pPr>
      <w:del w:id="5645" w:author="Cristiano de Menezes Feu" w:date="2022-11-21T08:33:00Z">
        <w:r w:rsidDel="00E631A1">
          <w:rPr>
            <w:color w:val="000000"/>
          </w:rPr>
          <w:delText xml:space="preserve">§ 1º O uso da palavra, no caso da sessão da Câmara, destina-se exclusivamente a reclamação quanto à observância de expressa disposição regimental ou relacionada com o funcionamento dos serviços administrativos da Casa, na hipótese prevista no art. 264. </w:delText>
        </w:r>
      </w:del>
    </w:p>
    <w:p w14:paraId="00000A2D" w14:textId="0CEBD0D9" w:rsidR="003D183A" w:rsidDel="00E631A1" w:rsidRDefault="008B7924" w:rsidP="00E631A1">
      <w:pPr>
        <w:widowControl w:val="0"/>
        <w:pBdr>
          <w:top w:val="nil"/>
          <w:left w:val="nil"/>
          <w:bottom w:val="nil"/>
          <w:right w:val="nil"/>
          <w:between w:val="nil"/>
        </w:pBdr>
        <w:ind w:firstLine="0"/>
        <w:jc w:val="center"/>
        <w:rPr>
          <w:del w:id="5646" w:author="Cristiano de Menezes Feu" w:date="2022-11-21T08:33:00Z"/>
          <w:b/>
          <w:color w:val="005583"/>
          <w:sz w:val="20"/>
          <w:szCs w:val="20"/>
        </w:rPr>
        <w:pPrChange w:id="5647" w:author="Cristiano de Menezes Feu" w:date="2022-11-21T08:33:00Z">
          <w:pPr>
            <w:widowControl w:val="0"/>
            <w:pBdr>
              <w:top w:val="nil"/>
              <w:left w:val="nil"/>
              <w:bottom w:val="nil"/>
              <w:right w:val="nil"/>
              <w:between w:val="nil"/>
            </w:pBdr>
          </w:pPr>
        </w:pPrChange>
      </w:pPr>
      <w:del w:id="5648" w:author="Cristiano de Menezes Feu" w:date="2022-11-21T08:33:00Z">
        <w:r w:rsidDel="00E631A1">
          <w:rPr>
            <w:color w:val="000000"/>
          </w:rPr>
          <w:delText xml:space="preserve">§ 2º O membro de Comissão pode formular reclamação sobre ação ou omissão do órgão técnico que integre. Somente depois de resolvida, conclusivamente, pelo seu Presidente, poderá o assunto ser levado, em grau de recurso, por escrito ou oralmente, ao Presidente da Câmara ou ao Plenário. </w:delText>
        </w:r>
      </w:del>
    </w:p>
    <w:p w14:paraId="00000A2E" w14:textId="0F70990E" w:rsidR="003D183A" w:rsidDel="00E631A1" w:rsidRDefault="008B7924" w:rsidP="00E631A1">
      <w:pPr>
        <w:widowControl w:val="0"/>
        <w:pBdr>
          <w:top w:val="nil"/>
          <w:left w:val="nil"/>
          <w:bottom w:val="nil"/>
          <w:right w:val="nil"/>
          <w:between w:val="nil"/>
        </w:pBdr>
        <w:spacing w:before="0" w:after="113"/>
        <w:ind w:left="567" w:firstLine="0"/>
        <w:jc w:val="center"/>
        <w:rPr>
          <w:del w:id="5649" w:author="Cristiano de Menezes Feu" w:date="2022-11-21T08:33:00Z"/>
          <w:color w:val="005583"/>
          <w:sz w:val="20"/>
          <w:szCs w:val="20"/>
        </w:rPr>
        <w:pPrChange w:id="5650" w:author="Cristiano de Menezes Feu" w:date="2022-11-21T08:33:00Z">
          <w:pPr>
            <w:widowControl w:val="0"/>
            <w:pBdr>
              <w:top w:val="nil"/>
              <w:left w:val="nil"/>
              <w:bottom w:val="nil"/>
              <w:right w:val="nil"/>
              <w:between w:val="nil"/>
            </w:pBdr>
            <w:spacing w:before="0" w:after="113"/>
            <w:ind w:left="567" w:firstLine="0"/>
          </w:pPr>
        </w:pPrChange>
      </w:pPr>
      <w:del w:id="5651" w:author="Cristiano de Menezes Feu" w:date="2022-11-21T08:33:00Z">
        <w:r w:rsidDel="00E631A1">
          <w:rPr>
            <w:b/>
            <w:color w:val="005583"/>
            <w:sz w:val="20"/>
            <w:szCs w:val="20"/>
          </w:rPr>
          <w:delText>REM</w:delText>
        </w:r>
        <w:r w:rsidDel="00E631A1">
          <w:rPr>
            <w:color w:val="005583"/>
            <w:sz w:val="20"/>
            <w:szCs w:val="20"/>
          </w:rPr>
          <w:delText xml:space="preserve"> 6/2012 – Cabe às reclamações o mesmo entendimento relativo às questões de ordem, conforme QO 297/2008, no sentido de que não há impedimento para que reclamação contra ação ou omissão de Comissão seja feita diretamente ao Presidente da Casa. </w:delText>
        </w:r>
      </w:del>
    </w:p>
    <w:p w14:paraId="00000A2F" w14:textId="17C90997" w:rsidR="003D183A" w:rsidDel="00E631A1" w:rsidRDefault="008B7924" w:rsidP="00E631A1">
      <w:pPr>
        <w:widowControl w:val="0"/>
        <w:pBdr>
          <w:top w:val="nil"/>
          <w:left w:val="nil"/>
          <w:bottom w:val="nil"/>
          <w:right w:val="nil"/>
          <w:between w:val="nil"/>
        </w:pBdr>
        <w:ind w:firstLine="0"/>
        <w:jc w:val="center"/>
        <w:rPr>
          <w:del w:id="5652" w:author="Cristiano de Menezes Feu" w:date="2022-11-21T08:33:00Z"/>
          <w:color w:val="000000"/>
        </w:rPr>
        <w:pPrChange w:id="5653" w:author="Cristiano de Menezes Feu" w:date="2022-11-21T08:33:00Z">
          <w:pPr>
            <w:widowControl w:val="0"/>
            <w:pBdr>
              <w:top w:val="nil"/>
              <w:left w:val="nil"/>
              <w:bottom w:val="nil"/>
              <w:right w:val="nil"/>
              <w:between w:val="nil"/>
            </w:pBdr>
          </w:pPr>
        </w:pPrChange>
      </w:pPr>
      <w:del w:id="5654" w:author="Cristiano de Menezes Feu" w:date="2022-11-21T08:33:00Z">
        <w:r w:rsidDel="00E631A1">
          <w:rPr>
            <w:color w:val="000000"/>
          </w:rPr>
          <w:delText xml:space="preserve">§ 3º Aplicam-se às reclamações as normas referentes às questões de ordem, constantes dos §§ 1º a 7º do artigo precedente. </w:delText>
        </w:r>
      </w:del>
    </w:p>
    <w:p w14:paraId="00000A30" w14:textId="072029D2" w:rsidR="003D183A" w:rsidDel="00E631A1" w:rsidRDefault="008B7924" w:rsidP="00E631A1">
      <w:pPr>
        <w:widowControl w:val="0"/>
        <w:pBdr>
          <w:top w:val="nil"/>
          <w:left w:val="nil"/>
          <w:bottom w:val="nil"/>
          <w:right w:val="nil"/>
          <w:between w:val="nil"/>
        </w:pBdr>
        <w:spacing w:before="170" w:after="113"/>
        <w:ind w:firstLine="0"/>
        <w:jc w:val="center"/>
        <w:rPr>
          <w:del w:id="5655" w:author="Cristiano de Menezes Feu" w:date="2022-11-21T08:33:00Z"/>
          <w:rFonts w:ascii="ClearSans-Light" w:eastAsia="ClearSans-Light" w:hAnsi="ClearSans-Light" w:cs="ClearSans-Light"/>
          <w:color w:val="000000"/>
          <w:sz w:val="24"/>
          <w:szCs w:val="24"/>
        </w:rPr>
        <w:pPrChange w:id="5656" w:author="Cristiano de Menezes Feu" w:date="2022-11-21T08:33:00Z">
          <w:pPr>
            <w:widowControl w:val="0"/>
            <w:pBdr>
              <w:top w:val="nil"/>
              <w:left w:val="nil"/>
              <w:bottom w:val="nil"/>
              <w:right w:val="nil"/>
              <w:between w:val="nil"/>
            </w:pBdr>
            <w:spacing w:before="170" w:after="113"/>
            <w:ind w:firstLine="0"/>
            <w:jc w:val="center"/>
          </w:pPr>
        </w:pPrChange>
      </w:pPr>
      <w:del w:id="5657" w:author="Cristiano de Menezes Feu" w:date="2022-11-21T08:33:00Z">
        <w:r w:rsidDel="00E631A1">
          <w:rPr>
            <w:rFonts w:ascii="ClearSans-Light" w:eastAsia="ClearSans-Light" w:hAnsi="ClearSans-Light" w:cs="ClearSans-Light"/>
            <w:color w:val="000000"/>
            <w:sz w:val="24"/>
            <w:szCs w:val="24"/>
          </w:rPr>
          <w:delText>CAPÍTULO V</w:delText>
        </w:r>
        <w:r w:rsidDel="00E631A1">
          <w:rPr>
            <w:rFonts w:ascii="ClearSans-Light" w:eastAsia="ClearSans-Light" w:hAnsi="ClearSans-Light" w:cs="ClearSans-Light"/>
            <w:color w:val="000000"/>
            <w:sz w:val="24"/>
            <w:szCs w:val="24"/>
          </w:rPr>
          <w:br/>
          <w:delText>DA ATA</w:delText>
        </w:r>
      </w:del>
    </w:p>
    <w:p w14:paraId="00000A31" w14:textId="73E0FA9C" w:rsidR="003D183A" w:rsidDel="00E631A1" w:rsidRDefault="008B7924" w:rsidP="00E631A1">
      <w:pPr>
        <w:widowControl w:val="0"/>
        <w:pBdr>
          <w:top w:val="nil"/>
          <w:left w:val="nil"/>
          <w:bottom w:val="nil"/>
          <w:right w:val="nil"/>
          <w:between w:val="nil"/>
        </w:pBdr>
        <w:spacing w:before="0" w:after="113"/>
        <w:ind w:firstLine="0"/>
        <w:jc w:val="center"/>
        <w:rPr>
          <w:del w:id="5658" w:author="Cristiano de Menezes Feu" w:date="2022-11-21T08:33:00Z"/>
          <w:color w:val="005583"/>
          <w:sz w:val="20"/>
          <w:szCs w:val="20"/>
        </w:rPr>
        <w:pPrChange w:id="5659" w:author="Cristiano de Menezes Feu" w:date="2022-11-21T08:33:00Z">
          <w:pPr>
            <w:widowControl w:val="0"/>
            <w:pBdr>
              <w:top w:val="nil"/>
              <w:left w:val="nil"/>
              <w:bottom w:val="nil"/>
              <w:right w:val="nil"/>
              <w:between w:val="nil"/>
            </w:pBdr>
            <w:spacing w:before="0" w:after="113"/>
            <w:ind w:firstLine="0"/>
            <w:jc w:val="center"/>
          </w:pPr>
        </w:pPrChange>
      </w:pPr>
      <w:del w:id="5660" w:author="Cristiano de Menezes Feu" w:date="2022-11-21T08:33:00Z">
        <w:r w:rsidDel="00E631A1">
          <w:rPr>
            <w:color w:val="005583"/>
            <w:sz w:val="20"/>
            <w:szCs w:val="20"/>
          </w:rPr>
          <w:delText>Art. 50, I, relativo às Comissões; art. 80.</w:delText>
        </w:r>
      </w:del>
    </w:p>
    <w:p w14:paraId="00000A32" w14:textId="2BA3BA0C" w:rsidR="003D183A" w:rsidDel="00E631A1" w:rsidRDefault="008B7924" w:rsidP="00E631A1">
      <w:pPr>
        <w:widowControl w:val="0"/>
        <w:pBdr>
          <w:top w:val="nil"/>
          <w:left w:val="nil"/>
          <w:bottom w:val="nil"/>
          <w:right w:val="nil"/>
          <w:between w:val="nil"/>
        </w:pBdr>
        <w:ind w:firstLine="0"/>
        <w:jc w:val="center"/>
        <w:rPr>
          <w:del w:id="5661" w:author="Cristiano de Menezes Feu" w:date="2022-11-21T08:33:00Z"/>
          <w:color w:val="000000"/>
        </w:rPr>
        <w:pPrChange w:id="5662" w:author="Cristiano de Menezes Feu" w:date="2022-11-21T08:33:00Z">
          <w:pPr>
            <w:widowControl w:val="0"/>
            <w:pBdr>
              <w:top w:val="nil"/>
              <w:left w:val="nil"/>
              <w:bottom w:val="nil"/>
              <w:right w:val="nil"/>
              <w:between w:val="nil"/>
            </w:pBdr>
          </w:pPr>
        </w:pPrChange>
      </w:pPr>
      <w:del w:id="5663" w:author="Cristiano de Menezes Feu" w:date="2022-11-21T08:33:00Z">
        <w:r w:rsidDel="00E631A1">
          <w:rPr>
            <w:rFonts w:ascii="ClearSans-Bold" w:eastAsia="ClearSans-Bold" w:hAnsi="ClearSans-Bold" w:cs="ClearSans-Bold"/>
            <w:b/>
            <w:color w:val="000000"/>
          </w:rPr>
          <w:delText>Art. 97.</w:delText>
        </w:r>
        <w:r w:rsidDel="00E631A1">
          <w:rPr>
            <w:color w:val="000000"/>
          </w:rPr>
          <w:delText xml:space="preserve"> Lavrar-se-á ata com a sinopse dos trabalhos de cada sessão, cuja redação obedecerá a padrão uniforme adotado pela Mesa.</w:delText>
        </w:r>
      </w:del>
    </w:p>
    <w:p w14:paraId="00000A33" w14:textId="2D478BD8" w:rsidR="003D183A" w:rsidDel="00E631A1" w:rsidRDefault="008B7924" w:rsidP="00E631A1">
      <w:pPr>
        <w:widowControl w:val="0"/>
        <w:pBdr>
          <w:top w:val="nil"/>
          <w:left w:val="nil"/>
          <w:bottom w:val="nil"/>
          <w:right w:val="nil"/>
          <w:between w:val="nil"/>
        </w:pBdr>
        <w:ind w:firstLine="0"/>
        <w:jc w:val="center"/>
        <w:rPr>
          <w:del w:id="5664" w:author="Cristiano de Menezes Feu" w:date="2022-11-21T08:33:00Z"/>
          <w:color w:val="000000"/>
        </w:rPr>
        <w:pPrChange w:id="5665" w:author="Cristiano de Menezes Feu" w:date="2022-11-21T08:33:00Z">
          <w:pPr>
            <w:widowControl w:val="0"/>
            <w:pBdr>
              <w:top w:val="nil"/>
              <w:left w:val="nil"/>
              <w:bottom w:val="nil"/>
              <w:right w:val="nil"/>
              <w:between w:val="nil"/>
            </w:pBdr>
          </w:pPr>
        </w:pPrChange>
      </w:pPr>
      <w:del w:id="5666" w:author="Cristiano de Menezes Feu" w:date="2022-11-21T08:33:00Z">
        <w:r w:rsidDel="00E631A1">
          <w:rPr>
            <w:color w:val="000000"/>
          </w:rPr>
          <w:delText xml:space="preserve">§ 1º As atas impressas ou datilografadas serão organizadas em Anais, por ordem cronológica, encadernadas por sessão legislativa e recolhidas ao Arquivo da Câmara. </w:delText>
        </w:r>
      </w:del>
    </w:p>
    <w:p w14:paraId="00000A34" w14:textId="43BE2497" w:rsidR="003D183A" w:rsidDel="00E631A1" w:rsidRDefault="008B7924" w:rsidP="00E631A1">
      <w:pPr>
        <w:widowControl w:val="0"/>
        <w:pBdr>
          <w:top w:val="nil"/>
          <w:left w:val="nil"/>
          <w:bottom w:val="nil"/>
          <w:right w:val="nil"/>
          <w:between w:val="nil"/>
        </w:pBdr>
        <w:ind w:firstLine="0"/>
        <w:jc w:val="center"/>
        <w:rPr>
          <w:del w:id="5667" w:author="Cristiano de Menezes Feu" w:date="2022-11-21T08:33:00Z"/>
          <w:color w:val="000000"/>
        </w:rPr>
        <w:pPrChange w:id="5668" w:author="Cristiano de Menezes Feu" w:date="2022-11-21T08:33:00Z">
          <w:pPr>
            <w:widowControl w:val="0"/>
            <w:pBdr>
              <w:top w:val="nil"/>
              <w:left w:val="nil"/>
              <w:bottom w:val="nil"/>
              <w:right w:val="nil"/>
              <w:between w:val="nil"/>
            </w:pBdr>
          </w:pPr>
        </w:pPrChange>
      </w:pPr>
      <w:del w:id="5669" w:author="Cristiano de Menezes Feu" w:date="2022-11-21T08:33:00Z">
        <w:r w:rsidDel="00E631A1">
          <w:rPr>
            <w:color w:val="000000"/>
          </w:rPr>
          <w:delText xml:space="preserve">§ 2º Da ata constará a lista nominal de presença e de ausência às sessões ordinárias e extraordinárias da Câmara. </w:delText>
        </w:r>
      </w:del>
    </w:p>
    <w:p w14:paraId="00000A35" w14:textId="7378774A" w:rsidR="003D183A" w:rsidDel="00E631A1" w:rsidRDefault="008B7924" w:rsidP="00E631A1">
      <w:pPr>
        <w:widowControl w:val="0"/>
        <w:pBdr>
          <w:top w:val="nil"/>
          <w:left w:val="nil"/>
          <w:bottom w:val="nil"/>
          <w:right w:val="nil"/>
          <w:between w:val="nil"/>
        </w:pBdr>
        <w:ind w:firstLine="0"/>
        <w:jc w:val="center"/>
        <w:rPr>
          <w:del w:id="5670" w:author="Cristiano de Menezes Feu" w:date="2022-11-21T08:33:00Z"/>
          <w:rFonts w:ascii="ClearSans-Bold" w:eastAsia="ClearSans-Bold" w:hAnsi="ClearSans-Bold" w:cs="ClearSans-Bold"/>
          <w:b/>
          <w:color w:val="000000"/>
        </w:rPr>
        <w:pPrChange w:id="5671" w:author="Cristiano de Menezes Feu" w:date="2022-11-21T08:33:00Z">
          <w:pPr>
            <w:widowControl w:val="0"/>
            <w:pBdr>
              <w:top w:val="nil"/>
              <w:left w:val="nil"/>
              <w:bottom w:val="nil"/>
              <w:right w:val="nil"/>
              <w:between w:val="nil"/>
            </w:pBdr>
          </w:pPr>
        </w:pPrChange>
      </w:pPr>
      <w:del w:id="5672" w:author="Cristiano de Menezes Feu" w:date="2022-11-21T08:33:00Z">
        <w:r w:rsidDel="00E631A1">
          <w:rPr>
            <w:color w:val="000000"/>
          </w:rPr>
          <w:delText xml:space="preserve">§ 3º A ata da última sessão, ao encerrar-se a sessão legislativa, será redigida, em resumo, e submetida a discussão e aprovação, presente qualquer número de Deputados, antes de se levantar a sessão. </w:delText>
        </w:r>
      </w:del>
    </w:p>
    <w:p w14:paraId="00000A36" w14:textId="68070F2F" w:rsidR="003D183A" w:rsidDel="00E631A1" w:rsidRDefault="008B7924" w:rsidP="00E631A1">
      <w:pPr>
        <w:widowControl w:val="0"/>
        <w:pBdr>
          <w:top w:val="nil"/>
          <w:left w:val="nil"/>
          <w:bottom w:val="nil"/>
          <w:right w:val="nil"/>
          <w:between w:val="nil"/>
        </w:pBdr>
        <w:spacing w:before="0" w:after="113"/>
        <w:ind w:left="567" w:firstLine="0"/>
        <w:jc w:val="center"/>
        <w:rPr>
          <w:del w:id="5673" w:author="Cristiano de Menezes Feu" w:date="2022-11-21T08:33:00Z"/>
          <w:color w:val="005583"/>
          <w:sz w:val="20"/>
          <w:szCs w:val="20"/>
        </w:rPr>
        <w:pPrChange w:id="5674" w:author="Cristiano de Menezes Feu" w:date="2022-11-21T08:33:00Z">
          <w:pPr>
            <w:widowControl w:val="0"/>
            <w:pBdr>
              <w:top w:val="nil"/>
              <w:left w:val="nil"/>
              <w:bottom w:val="nil"/>
              <w:right w:val="nil"/>
              <w:between w:val="nil"/>
            </w:pBdr>
            <w:spacing w:before="0" w:after="113"/>
            <w:ind w:left="567" w:firstLine="0"/>
          </w:pPr>
        </w:pPrChange>
      </w:pPr>
      <w:del w:id="5675" w:author="Cristiano de Menezes Feu" w:date="2022-11-21T08:33:00Z">
        <w:r w:rsidDel="00E631A1">
          <w:rPr>
            <w:color w:val="005583"/>
            <w:sz w:val="20"/>
            <w:szCs w:val="20"/>
          </w:rPr>
          <w:delText>Art. 80.</w:delText>
        </w:r>
      </w:del>
    </w:p>
    <w:p w14:paraId="00000A37" w14:textId="1C56346D" w:rsidR="003D183A" w:rsidDel="00E631A1" w:rsidRDefault="008B7924" w:rsidP="00E631A1">
      <w:pPr>
        <w:widowControl w:val="0"/>
        <w:pBdr>
          <w:top w:val="nil"/>
          <w:left w:val="nil"/>
          <w:bottom w:val="nil"/>
          <w:right w:val="nil"/>
          <w:between w:val="nil"/>
        </w:pBdr>
        <w:ind w:firstLine="0"/>
        <w:jc w:val="center"/>
        <w:rPr>
          <w:del w:id="5676" w:author="Cristiano de Menezes Feu" w:date="2022-11-21T08:33:00Z"/>
          <w:color w:val="000000"/>
        </w:rPr>
        <w:pPrChange w:id="5677" w:author="Cristiano de Menezes Feu" w:date="2022-11-21T08:33:00Z">
          <w:pPr>
            <w:widowControl w:val="0"/>
            <w:pBdr>
              <w:top w:val="nil"/>
              <w:left w:val="nil"/>
              <w:bottom w:val="nil"/>
              <w:right w:val="nil"/>
              <w:between w:val="nil"/>
            </w:pBdr>
          </w:pPr>
        </w:pPrChange>
      </w:pPr>
      <w:del w:id="5678" w:author="Cristiano de Menezes Feu" w:date="2022-11-21T08:33:00Z">
        <w:r w:rsidDel="00E631A1">
          <w:rPr>
            <w:rFonts w:ascii="ClearSans-Bold" w:eastAsia="ClearSans-Bold" w:hAnsi="ClearSans-Bold" w:cs="ClearSans-Bold"/>
            <w:b/>
            <w:color w:val="000000"/>
          </w:rPr>
          <w:delText>Art. 98.</w:delText>
        </w:r>
        <w:r w:rsidDel="00E631A1">
          <w:rPr>
            <w:color w:val="000000"/>
          </w:rPr>
          <w:delText xml:space="preserve"> O </w:delText>
        </w:r>
        <w:r w:rsidDel="00E631A1">
          <w:rPr>
            <w:rFonts w:ascii="Sansita" w:eastAsia="Sansita" w:hAnsi="Sansita" w:cs="Sansita"/>
            <w:i/>
            <w:color w:val="000000"/>
          </w:rPr>
          <w:delText xml:space="preserve">Diário da Câmara dos Deputados </w:delText>
        </w:r>
        <w:r w:rsidDel="00E631A1">
          <w:rPr>
            <w:color w:val="000000"/>
          </w:rPr>
          <w:delText xml:space="preserve">publicará a ata da sessão do dia anterior, com toda a sequência dos trabalhos. </w:delText>
        </w:r>
      </w:del>
    </w:p>
    <w:p w14:paraId="00000A38" w14:textId="5B260FCE" w:rsidR="003D183A" w:rsidDel="00E631A1" w:rsidRDefault="008B7924" w:rsidP="00E631A1">
      <w:pPr>
        <w:widowControl w:val="0"/>
        <w:pBdr>
          <w:top w:val="nil"/>
          <w:left w:val="nil"/>
          <w:bottom w:val="nil"/>
          <w:right w:val="nil"/>
          <w:between w:val="nil"/>
        </w:pBdr>
        <w:ind w:firstLine="0"/>
        <w:jc w:val="center"/>
        <w:rPr>
          <w:del w:id="5679" w:author="Cristiano de Menezes Feu" w:date="2022-11-21T08:33:00Z"/>
          <w:color w:val="000000"/>
        </w:rPr>
        <w:pPrChange w:id="5680" w:author="Cristiano de Menezes Feu" w:date="2022-11-21T08:33:00Z">
          <w:pPr>
            <w:widowControl w:val="0"/>
            <w:pBdr>
              <w:top w:val="nil"/>
              <w:left w:val="nil"/>
              <w:bottom w:val="nil"/>
              <w:right w:val="nil"/>
              <w:between w:val="nil"/>
            </w:pBdr>
          </w:pPr>
        </w:pPrChange>
      </w:pPr>
      <w:del w:id="5681" w:author="Cristiano de Menezes Feu" w:date="2022-11-21T08:33:00Z">
        <w:r w:rsidDel="00E631A1">
          <w:rPr>
            <w:color w:val="000000"/>
          </w:rPr>
          <w:delText xml:space="preserve">§ 1º Os discursos proferidos durante a sessão serão publicados por extenso na ata impressa, salvo expressas restrições regimentais. Não são permitidas as reproduções de discursos no </w:delText>
        </w:r>
        <w:r w:rsidDel="00E631A1">
          <w:rPr>
            <w:rFonts w:ascii="Sansita" w:eastAsia="Sansita" w:hAnsi="Sansita" w:cs="Sansita"/>
            <w:i/>
            <w:color w:val="000000"/>
          </w:rPr>
          <w:delText xml:space="preserve">Diário da Câmara dos Deputados </w:delText>
        </w:r>
        <w:r w:rsidDel="00E631A1">
          <w:rPr>
            <w:color w:val="000000"/>
          </w:rPr>
          <w:delText xml:space="preserve">com o fundamento de corrigir erros e omissões; as correções constarão da seção “Errata”. </w:delText>
        </w:r>
      </w:del>
    </w:p>
    <w:p w14:paraId="00000A39" w14:textId="43565F19" w:rsidR="003D183A" w:rsidDel="00E631A1" w:rsidRDefault="008B7924" w:rsidP="00E631A1">
      <w:pPr>
        <w:widowControl w:val="0"/>
        <w:pBdr>
          <w:top w:val="nil"/>
          <w:left w:val="nil"/>
          <w:bottom w:val="nil"/>
          <w:right w:val="nil"/>
          <w:between w:val="nil"/>
        </w:pBdr>
        <w:ind w:firstLine="0"/>
        <w:jc w:val="center"/>
        <w:rPr>
          <w:del w:id="5682" w:author="Cristiano de Menezes Feu" w:date="2022-11-21T08:33:00Z"/>
          <w:rFonts w:ascii="ClearSans-Bold" w:eastAsia="ClearSans-Bold" w:hAnsi="ClearSans-Bold" w:cs="ClearSans-Bold"/>
          <w:b/>
          <w:color w:val="000000"/>
        </w:rPr>
        <w:pPrChange w:id="5683" w:author="Cristiano de Menezes Feu" w:date="2022-11-21T08:33:00Z">
          <w:pPr>
            <w:widowControl w:val="0"/>
            <w:pBdr>
              <w:top w:val="nil"/>
              <w:left w:val="nil"/>
              <w:bottom w:val="nil"/>
              <w:right w:val="nil"/>
              <w:between w:val="nil"/>
            </w:pBdr>
          </w:pPr>
        </w:pPrChange>
      </w:pPr>
      <w:del w:id="5684" w:author="Cristiano de Menezes Feu" w:date="2022-11-21T08:33:00Z">
        <w:r w:rsidDel="00E631A1">
          <w:rPr>
            <w:color w:val="000000"/>
          </w:rPr>
          <w:delText xml:space="preserve">§ 2º Ao Deputado é licito retirar na Taquigrafia, para revisão, o seu discurso, não permitindo a publicação na ata respectiva. Caso o orador não devolva o discurso dentro de cinco sessões, a Taquigrafia dará à publicação o texto sem revisão do orador. </w:delText>
        </w:r>
      </w:del>
    </w:p>
    <w:p w14:paraId="00000A3A" w14:textId="6C252E1C" w:rsidR="003D183A" w:rsidDel="00E631A1" w:rsidRDefault="008B7924" w:rsidP="00E631A1">
      <w:pPr>
        <w:widowControl w:val="0"/>
        <w:pBdr>
          <w:top w:val="nil"/>
          <w:left w:val="nil"/>
          <w:bottom w:val="nil"/>
          <w:right w:val="nil"/>
          <w:between w:val="nil"/>
        </w:pBdr>
        <w:spacing w:before="0" w:after="113"/>
        <w:ind w:left="567" w:firstLine="0"/>
        <w:jc w:val="center"/>
        <w:rPr>
          <w:del w:id="5685" w:author="Cristiano de Menezes Feu" w:date="2022-11-21T08:33:00Z"/>
          <w:color w:val="005583"/>
          <w:sz w:val="20"/>
          <w:szCs w:val="20"/>
        </w:rPr>
        <w:pPrChange w:id="5686" w:author="Cristiano de Menezes Feu" w:date="2022-11-21T08:33:00Z">
          <w:pPr>
            <w:widowControl w:val="0"/>
            <w:pBdr>
              <w:top w:val="nil"/>
              <w:left w:val="nil"/>
              <w:bottom w:val="nil"/>
              <w:right w:val="nil"/>
              <w:between w:val="nil"/>
            </w:pBdr>
            <w:spacing w:before="0" w:after="113"/>
            <w:ind w:left="567" w:firstLine="0"/>
          </w:pPr>
        </w:pPrChange>
      </w:pPr>
      <w:del w:id="5687" w:author="Cristiano de Menezes Feu" w:date="2022-11-21T08:33:00Z">
        <w:r w:rsidDel="00E631A1">
          <w:rPr>
            <w:color w:val="005583"/>
            <w:sz w:val="20"/>
            <w:szCs w:val="20"/>
          </w:rPr>
          <w:delText>Art. 176, § 5º.</w:delText>
        </w:r>
      </w:del>
    </w:p>
    <w:p w14:paraId="00000A3B" w14:textId="33CEEEBC" w:rsidR="003D183A" w:rsidDel="00E631A1" w:rsidRDefault="008B7924" w:rsidP="00E631A1">
      <w:pPr>
        <w:widowControl w:val="0"/>
        <w:pBdr>
          <w:top w:val="nil"/>
          <w:left w:val="nil"/>
          <w:bottom w:val="nil"/>
          <w:right w:val="nil"/>
          <w:between w:val="nil"/>
        </w:pBdr>
        <w:ind w:firstLine="0"/>
        <w:jc w:val="center"/>
        <w:rPr>
          <w:del w:id="5688" w:author="Cristiano de Menezes Feu" w:date="2022-11-21T08:33:00Z"/>
          <w:color w:val="000000"/>
        </w:rPr>
        <w:pPrChange w:id="5689" w:author="Cristiano de Menezes Feu" w:date="2022-11-21T08:33:00Z">
          <w:pPr>
            <w:widowControl w:val="0"/>
            <w:pBdr>
              <w:top w:val="nil"/>
              <w:left w:val="nil"/>
              <w:bottom w:val="nil"/>
              <w:right w:val="nil"/>
              <w:between w:val="nil"/>
            </w:pBdr>
          </w:pPr>
        </w:pPrChange>
      </w:pPr>
      <w:del w:id="5690" w:author="Cristiano de Menezes Feu" w:date="2022-11-21T08:33:00Z">
        <w:r w:rsidDel="00E631A1">
          <w:rPr>
            <w:color w:val="000000"/>
          </w:rPr>
          <w:delText xml:space="preserve">§ 3º As informações e documentos ou discursos de representantes de outro Poder que não tenham sido integralmente lidos pelo Deputado serão somente indicados na ata, com a declaração do objeto a que se referirem, salvo se a publicação integral ou transcrição em discurso for autorizada pela Mesa, a requerimento do orador; em caso de indeferimento, poderá este recorrer ao Plenário, aplicando-se o parágrafo único do art. 115. </w:delText>
        </w:r>
      </w:del>
    </w:p>
    <w:p w14:paraId="00000A3C" w14:textId="7741D147" w:rsidR="003D183A" w:rsidDel="00E631A1" w:rsidRDefault="008B7924" w:rsidP="00E631A1">
      <w:pPr>
        <w:widowControl w:val="0"/>
        <w:pBdr>
          <w:top w:val="nil"/>
          <w:left w:val="nil"/>
          <w:bottom w:val="nil"/>
          <w:right w:val="nil"/>
          <w:between w:val="nil"/>
        </w:pBdr>
        <w:ind w:firstLine="0"/>
        <w:jc w:val="center"/>
        <w:rPr>
          <w:del w:id="5691" w:author="Cristiano de Menezes Feu" w:date="2022-11-21T08:33:00Z"/>
          <w:color w:val="000000"/>
        </w:rPr>
        <w:pPrChange w:id="5692" w:author="Cristiano de Menezes Feu" w:date="2022-11-21T08:33:00Z">
          <w:pPr>
            <w:widowControl w:val="0"/>
            <w:pBdr>
              <w:top w:val="nil"/>
              <w:left w:val="nil"/>
              <w:bottom w:val="nil"/>
              <w:right w:val="nil"/>
              <w:between w:val="nil"/>
            </w:pBdr>
          </w:pPr>
        </w:pPrChange>
      </w:pPr>
      <w:del w:id="5693" w:author="Cristiano de Menezes Feu" w:date="2022-11-21T08:33:00Z">
        <w:r w:rsidDel="00E631A1">
          <w:rPr>
            <w:color w:val="000000"/>
          </w:rPr>
          <w:delText xml:space="preserve">§ 4º As informações enviadas à Câmara em virtude de solicitação desta, a requerimento de qualquer Deputado ou Comissão, serão, em regra, publicadas na ata impressa, antes de entregues, em cópia autêntica, ao solicitante, mas poderão ser publicadas em resumo ou apenas mencionadas, a juízo do Presidente, ficando, em qualquer hipótese, o original no Arquivo da Câmara, inclusive para o fornecimento de cópia aos demais Deputados interessados. </w:delText>
        </w:r>
      </w:del>
    </w:p>
    <w:p w14:paraId="00000A3D" w14:textId="116496DC" w:rsidR="003D183A" w:rsidDel="00E631A1" w:rsidRDefault="008B7924" w:rsidP="00E631A1">
      <w:pPr>
        <w:widowControl w:val="0"/>
        <w:pBdr>
          <w:top w:val="nil"/>
          <w:left w:val="nil"/>
          <w:bottom w:val="nil"/>
          <w:right w:val="nil"/>
          <w:between w:val="nil"/>
        </w:pBdr>
        <w:ind w:firstLine="0"/>
        <w:jc w:val="center"/>
        <w:rPr>
          <w:del w:id="5694" w:author="Cristiano de Menezes Feu" w:date="2022-11-21T08:33:00Z"/>
          <w:b/>
          <w:color w:val="005583"/>
          <w:sz w:val="20"/>
          <w:szCs w:val="20"/>
        </w:rPr>
        <w:pPrChange w:id="5695" w:author="Cristiano de Menezes Feu" w:date="2022-11-21T08:33:00Z">
          <w:pPr>
            <w:widowControl w:val="0"/>
            <w:pBdr>
              <w:top w:val="nil"/>
              <w:left w:val="nil"/>
              <w:bottom w:val="nil"/>
              <w:right w:val="nil"/>
              <w:between w:val="nil"/>
            </w:pBdr>
          </w:pPr>
        </w:pPrChange>
      </w:pPr>
      <w:del w:id="5696" w:author="Cristiano de Menezes Feu" w:date="2022-11-21T08:33:00Z">
        <w:r w:rsidDel="00E631A1">
          <w:rPr>
            <w:color w:val="000000"/>
          </w:rPr>
          <w:delText xml:space="preserve">§ 5º Não se dará publicidade a informações e documentos oficiais de caráter reservado. As informações solicitadas por Comissão serão confiadas ao Presidente desta pelo Presidente da Câmara para que as leia a seus pares; as solicitadas por Deputado serão lidas a este pelo Presidente da Câmara. Cumpridas essas formalidades, serão fechadas em invólucro lacrado, etiquetado, datado e rubricado por dois Secretários, e assim arquivadas. </w:delText>
        </w:r>
      </w:del>
    </w:p>
    <w:p w14:paraId="00000A3E" w14:textId="7452F6A4" w:rsidR="003D183A" w:rsidDel="00E631A1" w:rsidRDefault="008B7924" w:rsidP="00E631A1">
      <w:pPr>
        <w:widowControl w:val="0"/>
        <w:pBdr>
          <w:top w:val="nil"/>
          <w:left w:val="nil"/>
          <w:bottom w:val="nil"/>
          <w:right w:val="nil"/>
          <w:between w:val="nil"/>
        </w:pBdr>
        <w:spacing w:before="0" w:after="113"/>
        <w:ind w:left="567" w:firstLine="0"/>
        <w:jc w:val="center"/>
        <w:rPr>
          <w:del w:id="5697" w:author="Cristiano de Menezes Feu" w:date="2022-11-21T08:33:00Z"/>
          <w:b/>
          <w:color w:val="005583"/>
          <w:sz w:val="20"/>
          <w:szCs w:val="20"/>
        </w:rPr>
        <w:pPrChange w:id="5698" w:author="Cristiano de Menezes Feu" w:date="2022-11-21T08:33:00Z">
          <w:pPr>
            <w:widowControl w:val="0"/>
            <w:pBdr>
              <w:top w:val="nil"/>
              <w:left w:val="nil"/>
              <w:bottom w:val="nil"/>
              <w:right w:val="nil"/>
              <w:between w:val="nil"/>
            </w:pBdr>
            <w:spacing w:before="0" w:after="113"/>
            <w:ind w:left="567" w:firstLine="0"/>
          </w:pPr>
        </w:pPrChange>
      </w:pPr>
      <w:del w:id="5699" w:author="Cristiano de Menezes Feu" w:date="2022-11-21T08:33:00Z">
        <w:r w:rsidDel="00E631A1">
          <w:rPr>
            <w:b/>
            <w:color w:val="005583"/>
            <w:sz w:val="20"/>
            <w:szCs w:val="20"/>
          </w:rPr>
          <w:delText>Ato da Mesa</w:delText>
        </w:r>
        <w:r w:rsidDel="00E631A1">
          <w:rPr>
            <w:color w:val="005583"/>
            <w:sz w:val="20"/>
            <w:szCs w:val="20"/>
          </w:rPr>
          <w:delText xml:space="preserve"> nº 33/2015 – Dispõe sobre o tratamento dos documentos que contêm informações de acesso restrito recebidos de órgão externo pela Câmara dos Deputados.</w:delText>
        </w:r>
      </w:del>
    </w:p>
    <w:p w14:paraId="00000A3F" w14:textId="7388CEFC" w:rsidR="003D183A" w:rsidDel="00E631A1" w:rsidRDefault="008B7924" w:rsidP="00E631A1">
      <w:pPr>
        <w:widowControl w:val="0"/>
        <w:pBdr>
          <w:top w:val="nil"/>
          <w:left w:val="nil"/>
          <w:bottom w:val="nil"/>
          <w:right w:val="nil"/>
          <w:between w:val="nil"/>
        </w:pBdr>
        <w:spacing w:before="0" w:after="113"/>
        <w:ind w:left="567" w:firstLine="0"/>
        <w:jc w:val="center"/>
        <w:rPr>
          <w:del w:id="5700" w:author="Cristiano de Menezes Feu" w:date="2022-11-21T08:33:00Z"/>
          <w:color w:val="005583"/>
          <w:sz w:val="20"/>
          <w:szCs w:val="20"/>
        </w:rPr>
        <w:pPrChange w:id="5701" w:author="Cristiano de Menezes Feu" w:date="2022-11-21T08:33:00Z">
          <w:pPr>
            <w:widowControl w:val="0"/>
            <w:pBdr>
              <w:top w:val="nil"/>
              <w:left w:val="nil"/>
              <w:bottom w:val="nil"/>
              <w:right w:val="nil"/>
              <w:between w:val="nil"/>
            </w:pBdr>
            <w:spacing w:before="0" w:after="113"/>
            <w:ind w:left="567" w:firstLine="0"/>
          </w:pPr>
        </w:pPrChange>
      </w:pPr>
      <w:del w:id="5702" w:author="Cristiano de Menezes Feu" w:date="2022-11-21T08:33:00Z">
        <w:r w:rsidDel="00E631A1">
          <w:rPr>
            <w:b/>
            <w:color w:val="005583"/>
            <w:sz w:val="20"/>
            <w:szCs w:val="20"/>
          </w:rPr>
          <w:delText>Ato da Mesa</w:delText>
        </w:r>
        <w:r w:rsidDel="00E631A1">
          <w:rPr>
            <w:color w:val="005583"/>
            <w:sz w:val="20"/>
            <w:szCs w:val="20"/>
          </w:rPr>
          <w:delText xml:space="preserve"> nº 45/2012 – Dispõe sobre a aplicação, no âmbito da Câmara dos Deputados, da Lei de Acesso à Informação - Lei nº 12.527, de 18 de novembro de 2011, e dá outras providências. </w:delText>
        </w:r>
      </w:del>
    </w:p>
    <w:p w14:paraId="00000A40" w14:textId="78CA24F5" w:rsidR="003D183A" w:rsidDel="00E631A1" w:rsidRDefault="008B7924" w:rsidP="00E631A1">
      <w:pPr>
        <w:widowControl w:val="0"/>
        <w:pBdr>
          <w:top w:val="nil"/>
          <w:left w:val="nil"/>
          <w:bottom w:val="nil"/>
          <w:right w:val="nil"/>
          <w:between w:val="nil"/>
        </w:pBdr>
        <w:ind w:firstLine="0"/>
        <w:jc w:val="center"/>
        <w:rPr>
          <w:del w:id="5703" w:author="Cristiano de Menezes Feu" w:date="2022-11-21T08:33:00Z"/>
          <w:rFonts w:ascii="ClearSans-Bold" w:eastAsia="ClearSans-Bold" w:hAnsi="ClearSans-Bold" w:cs="ClearSans-Bold"/>
          <w:b/>
          <w:color w:val="005583"/>
          <w:vertAlign w:val="superscript"/>
        </w:rPr>
        <w:pPrChange w:id="5704" w:author="Cristiano de Menezes Feu" w:date="2022-11-21T08:33:00Z">
          <w:pPr>
            <w:widowControl w:val="0"/>
            <w:pBdr>
              <w:top w:val="nil"/>
              <w:left w:val="nil"/>
              <w:bottom w:val="nil"/>
              <w:right w:val="nil"/>
              <w:between w:val="nil"/>
            </w:pBdr>
          </w:pPr>
        </w:pPrChange>
      </w:pPr>
      <w:del w:id="5705" w:author="Cristiano de Menezes Feu" w:date="2022-11-21T08:33:00Z">
        <w:r w:rsidDel="00E631A1">
          <w:rPr>
            <w:color w:val="000000"/>
          </w:rPr>
          <w:delText>§ 6º Não será autorizada a publicação de pronunciamentos ou expressões atentatórias do decoro parlamentar, cabendo recurso do orador ao Plenário.</w:delText>
        </w:r>
        <w:r w:rsidDel="00E631A1">
          <w:rPr>
            <w:color w:val="005583"/>
            <w:vertAlign w:val="superscript"/>
          </w:rPr>
          <w:footnoteReference w:id="258"/>
        </w:r>
      </w:del>
    </w:p>
    <w:p w14:paraId="00000A41" w14:textId="4C0028EE" w:rsidR="003D183A" w:rsidDel="00E631A1" w:rsidRDefault="008B7924" w:rsidP="00E631A1">
      <w:pPr>
        <w:widowControl w:val="0"/>
        <w:pBdr>
          <w:top w:val="nil"/>
          <w:left w:val="nil"/>
          <w:bottom w:val="nil"/>
          <w:right w:val="nil"/>
          <w:between w:val="nil"/>
        </w:pBdr>
        <w:spacing w:before="0" w:after="113"/>
        <w:ind w:left="567" w:firstLine="0"/>
        <w:jc w:val="center"/>
        <w:rPr>
          <w:del w:id="5709" w:author="Cristiano de Menezes Feu" w:date="2022-11-21T08:33:00Z"/>
          <w:color w:val="005583"/>
          <w:sz w:val="20"/>
          <w:szCs w:val="20"/>
        </w:rPr>
        <w:pPrChange w:id="5710" w:author="Cristiano de Menezes Feu" w:date="2022-11-21T08:33:00Z">
          <w:pPr>
            <w:widowControl w:val="0"/>
            <w:pBdr>
              <w:top w:val="nil"/>
              <w:left w:val="nil"/>
              <w:bottom w:val="nil"/>
              <w:right w:val="nil"/>
              <w:between w:val="nil"/>
            </w:pBdr>
            <w:spacing w:before="0" w:after="113"/>
            <w:ind w:left="567" w:firstLine="0"/>
          </w:pPr>
        </w:pPrChange>
      </w:pPr>
      <w:del w:id="5711" w:author="Cristiano de Menezes Feu" w:date="2022-11-21T08:33:00Z">
        <w:r w:rsidDel="00E631A1">
          <w:rPr>
            <w:color w:val="005583"/>
            <w:sz w:val="20"/>
            <w:szCs w:val="20"/>
          </w:rPr>
          <w:delText>Art. 17, V, b.</w:delText>
        </w:r>
      </w:del>
    </w:p>
    <w:p w14:paraId="00000A42" w14:textId="513CB48A" w:rsidR="003D183A" w:rsidDel="00E631A1" w:rsidRDefault="008B7924" w:rsidP="00E631A1">
      <w:pPr>
        <w:widowControl w:val="0"/>
        <w:pBdr>
          <w:top w:val="nil"/>
          <w:left w:val="nil"/>
          <w:bottom w:val="nil"/>
          <w:right w:val="nil"/>
          <w:between w:val="nil"/>
        </w:pBdr>
        <w:ind w:firstLine="0"/>
        <w:jc w:val="center"/>
        <w:rPr>
          <w:del w:id="5712" w:author="Cristiano de Menezes Feu" w:date="2022-11-21T08:33:00Z"/>
          <w:color w:val="000000"/>
        </w:rPr>
        <w:pPrChange w:id="5713" w:author="Cristiano de Menezes Feu" w:date="2022-11-21T08:33:00Z">
          <w:pPr>
            <w:widowControl w:val="0"/>
            <w:pBdr>
              <w:top w:val="nil"/>
              <w:left w:val="nil"/>
              <w:bottom w:val="nil"/>
              <w:right w:val="nil"/>
              <w:between w:val="nil"/>
            </w:pBdr>
          </w:pPr>
        </w:pPrChange>
      </w:pPr>
      <w:del w:id="5714" w:author="Cristiano de Menezes Feu" w:date="2022-11-21T08:33:00Z">
        <w:r w:rsidDel="00E631A1">
          <w:rPr>
            <w:color w:val="000000"/>
          </w:rPr>
          <w:delText xml:space="preserve">§ 7º Os pedidos de retificação da ata serão decididos pelo Presidente, na forma do art. 80, § 1º. </w:delText>
        </w:r>
      </w:del>
    </w:p>
    <w:p w14:paraId="00000A43" w14:textId="295CCF79" w:rsidR="003D183A" w:rsidDel="00E631A1" w:rsidRDefault="008B7924" w:rsidP="00E631A1">
      <w:pPr>
        <w:widowControl w:val="0"/>
        <w:pBdr>
          <w:top w:val="nil"/>
          <w:left w:val="nil"/>
          <w:bottom w:val="nil"/>
          <w:right w:val="nil"/>
          <w:between w:val="nil"/>
        </w:pBdr>
        <w:ind w:firstLine="0"/>
        <w:jc w:val="center"/>
        <w:rPr>
          <w:del w:id="5715" w:author="Cristiano de Menezes Feu" w:date="2022-11-21T08:33:00Z"/>
          <w:rFonts w:ascii="ClearSans-Bold" w:eastAsia="ClearSans-Bold" w:hAnsi="ClearSans-Bold" w:cs="ClearSans-Bold"/>
          <w:b/>
          <w:color w:val="000000"/>
        </w:rPr>
        <w:pPrChange w:id="5716" w:author="Cristiano de Menezes Feu" w:date="2022-11-21T08:33:00Z">
          <w:pPr>
            <w:widowControl w:val="0"/>
            <w:pBdr>
              <w:top w:val="nil"/>
              <w:left w:val="nil"/>
              <w:bottom w:val="nil"/>
              <w:right w:val="nil"/>
              <w:between w:val="nil"/>
            </w:pBdr>
          </w:pPr>
        </w:pPrChange>
      </w:pPr>
      <w:del w:id="5717" w:author="Cristiano de Menezes Feu" w:date="2022-11-21T08:33:00Z">
        <w:r w:rsidDel="00E631A1">
          <w:rPr>
            <w:rFonts w:ascii="ClearSans-Bold" w:eastAsia="ClearSans-Bold" w:hAnsi="ClearSans-Bold" w:cs="ClearSans-Bold"/>
            <w:b/>
            <w:color w:val="000000"/>
          </w:rPr>
          <w:delText xml:space="preserve">Art. 99. </w:delText>
        </w:r>
        <w:r w:rsidDel="00E631A1">
          <w:rPr>
            <w:color w:val="000000"/>
          </w:rPr>
          <w:delText xml:space="preserve">Serão divulgados pelo programa </w:delText>
        </w:r>
        <w:r w:rsidDel="00E631A1">
          <w:rPr>
            <w:rFonts w:ascii="Sansita" w:eastAsia="Sansita" w:hAnsi="Sansita" w:cs="Sansita"/>
            <w:i/>
            <w:color w:val="000000"/>
          </w:rPr>
          <w:delText>Voz do Brasil</w:delText>
        </w:r>
        <w:r w:rsidDel="00E631A1">
          <w:rPr>
            <w:color w:val="000000"/>
          </w:rPr>
          <w:delText xml:space="preserve"> as atividades das Comissões e do Plenário e os pronunciamentos lidos ou proferidos da tribuna da Câmara, desde que em termos regimentais.</w:delText>
        </w:r>
      </w:del>
    </w:p>
    <w:p w14:paraId="00000A44" w14:textId="7D7D03FF" w:rsidR="003D183A" w:rsidDel="00E631A1" w:rsidRDefault="008B7924" w:rsidP="00E631A1">
      <w:pPr>
        <w:widowControl w:val="0"/>
        <w:pBdr>
          <w:top w:val="nil"/>
          <w:left w:val="nil"/>
          <w:bottom w:val="nil"/>
          <w:right w:val="nil"/>
          <w:between w:val="nil"/>
        </w:pBdr>
        <w:spacing w:before="0" w:after="113"/>
        <w:ind w:left="567" w:firstLine="0"/>
        <w:jc w:val="center"/>
        <w:rPr>
          <w:del w:id="5718" w:author="Cristiano de Menezes Feu" w:date="2022-11-21T08:33:00Z"/>
          <w:color w:val="005583"/>
          <w:sz w:val="20"/>
          <w:szCs w:val="20"/>
        </w:rPr>
        <w:pPrChange w:id="5719" w:author="Cristiano de Menezes Feu" w:date="2022-11-21T08:33:00Z">
          <w:pPr>
            <w:widowControl w:val="0"/>
            <w:pBdr>
              <w:top w:val="nil"/>
              <w:left w:val="nil"/>
              <w:bottom w:val="nil"/>
              <w:right w:val="nil"/>
              <w:between w:val="nil"/>
            </w:pBdr>
            <w:spacing w:before="0" w:after="113"/>
            <w:ind w:left="567" w:firstLine="0"/>
          </w:pPr>
        </w:pPrChange>
      </w:pPr>
      <w:del w:id="5720" w:author="Cristiano de Menezes Feu" w:date="2022-11-21T08:33:00Z">
        <w:r w:rsidDel="00E631A1">
          <w:rPr>
            <w:color w:val="005583"/>
            <w:sz w:val="20"/>
            <w:szCs w:val="20"/>
          </w:rPr>
          <w:delText>Art. 17, V, c.</w:delText>
        </w:r>
      </w:del>
    </w:p>
    <w:p w14:paraId="00000A45" w14:textId="2324C5B8" w:rsidR="003D183A" w:rsidDel="00E631A1" w:rsidRDefault="008B7924" w:rsidP="00E631A1">
      <w:pPr>
        <w:widowControl w:val="0"/>
        <w:pBdr>
          <w:top w:val="nil"/>
          <w:left w:val="nil"/>
          <w:bottom w:val="nil"/>
          <w:right w:val="nil"/>
          <w:between w:val="nil"/>
        </w:pBdr>
        <w:spacing w:before="170" w:after="113"/>
        <w:ind w:firstLine="0"/>
        <w:jc w:val="center"/>
        <w:rPr>
          <w:del w:id="5721" w:author="Cristiano de Menezes Feu" w:date="2022-11-21T08:33:00Z"/>
          <w:color w:val="005583"/>
          <w:sz w:val="30"/>
          <w:szCs w:val="30"/>
        </w:rPr>
        <w:pPrChange w:id="5722" w:author="Cristiano de Menezes Feu" w:date="2022-11-21T08:33:00Z">
          <w:pPr>
            <w:widowControl w:val="0"/>
            <w:pBdr>
              <w:top w:val="nil"/>
              <w:left w:val="nil"/>
              <w:bottom w:val="nil"/>
              <w:right w:val="nil"/>
              <w:between w:val="nil"/>
            </w:pBdr>
            <w:spacing w:before="170" w:after="113"/>
            <w:ind w:firstLine="0"/>
            <w:jc w:val="center"/>
          </w:pPr>
        </w:pPrChange>
      </w:pPr>
      <w:del w:id="5723" w:author="Cristiano de Menezes Feu" w:date="2022-11-21T08:33:00Z">
        <w:r w:rsidDel="00E631A1">
          <w:rPr>
            <w:color w:val="005583"/>
            <w:sz w:val="30"/>
            <w:szCs w:val="30"/>
          </w:rPr>
          <w:delText>TÍTULO IV</w:delText>
        </w:r>
        <w:r w:rsidDel="00E631A1">
          <w:rPr>
            <w:color w:val="005583"/>
            <w:sz w:val="30"/>
            <w:szCs w:val="30"/>
          </w:rPr>
          <w:br/>
          <w:delText xml:space="preserve">DAS PROPOSIÇÕES </w:delText>
        </w:r>
      </w:del>
    </w:p>
    <w:p w14:paraId="00000A46" w14:textId="2CDB460A" w:rsidR="003D183A" w:rsidDel="00E631A1" w:rsidRDefault="008B7924" w:rsidP="00E631A1">
      <w:pPr>
        <w:widowControl w:val="0"/>
        <w:pBdr>
          <w:top w:val="nil"/>
          <w:left w:val="nil"/>
          <w:bottom w:val="nil"/>
          <w:right w:val="nil"/>
          <w:between w:val="nil"/>
        </w:pBdr>
        <w:spacing w:before="170" w:after="113"/>
        <w:ind w:firstLine="0"/>
        <w:jc w:val="center"/>
        <w:rPr>
          <w:del w:id="5724" w:author="Cristiano de Menezes Feu" w:date="2022-11-21T08:33:00Z"/>
          <w:color w:val="000000"/>
          <w:sz w:val="24"/>
          <w:szCs w:val="24"/>
        </w:rPr>
        <w:pPrChange w:id="5725" w:author="Cristiano de Menezes Feu" w:date="2022-11-21T08:33:00Z">
          <w:pPr>
            <w:widowControl w:val="0"/>
            <w:pBdr>
              <w:top w:val="nil"/>
              <w:left w:val="nil"/>
              <w:bottom w:val="nil"/>
              <w:right w:val="nil"/>
              <w:between w:val="nil"/>
            </w:pBdr>
            <w:spacing w:before="170" w:after="113"/>
            <w:ind w:firstLine="0"/>
            <w:jc w:val="center"/>
          </w:pPr>
        </w:pPrChange>
      </w:pPr>
      <w:del w:id="5726" w:author="Cristiano de Menezes Feu" w:date="2022-11-21T08:33:00Z">
        <w:r w:rsidDel="00E631A1">
          <w:rPr>
            <w:rFonts w:ascii="ClearSans-Light" w:eastAsia="ClearSans-Light" w:hAnsi="ClearSans-Light" w:cs="ClearSans-Light"/>
            <w:color w:val="000000"/>
            <w:sz w:val="24"/>
            <w:szCs w:val="24"/>
          </w:rPr>
          <w:delText>CAPÍTULO I</w:delText>
        </w:r>
        <w:r w:rsidDel="00E631A1">
          <w:rPr>
            <w:rFonts w:ascii="ClearSans-Light" w:eastAsia="ClearSans-Light" w:hAnsi="ClearSans-Light" w:cs="ClearSans-Light"/>
            <w:color w:val="000000"/>
            <w:sz w:val="24"/>
            <w:szCs w:val="24"/>
          </w:rPr>
          <w:br/>
          <w:delText>DISPOSIÇÕES GERAIS</w:delText>
        </w:r>
      </w:del>
    </w:p>
    <w:p w14:paraId="00000A47" w14:textId="5D41EE94" w:rsidR="003D183A" w:rsidDel="00E631A1" w:rsidRDefault="008B7924" w:rsidP="00E631A1">
      <w:pPr>
        <w:widowControl w:val="0"/>
        <w:pBdr>
          <w:top w:val="nil"/>
          <w:left w:val="nil"/>
          <w:bottom w:val="nil"/>
          <w:right w:val="nil"/>
          <w:between w:val="nil"/>
        </w:pBdr>
        <w:spacing w:before="283"/>
        <w:ind w:firstLine="0"/>
        <w:jc w:val="center"/>
        <w:rPr>
          <w:del w:id="5727" w:author="Cristiano de Menezes Feu" w:date="2022-11-21T08:33:00Z"/>
          <w:color w:val="000000"/>
        </w:rPr>
        <w:pPrChange w:id="5728" w:author="Cristiano de Menezes Feu" w:date="2022-11-21T08:33:00Z">
          <w:pPr>
            <w:widowControl w:val="0"/>
            <w:pBdr>
              <w:top w:val="nil"/>
              <w:left w:val="nil"/>
              <w:bottom w:val="nil"/>
              <w:right w:val="nil"/>
              <w:between w:val="nil"/>
            </w:pBdr>
            <w:spacing w:before="283"/>
          </w:pPr>
        </w:pPrChange>
      </w:pPr>
      <w:del w:id="5729" w:author="Cristiano de Menezes Feu" w:date="2022-11-21T08:33:00Z">
        <w:r w:rsidDel="00E631A1">
          <w:rPr>
            <w:rFonts w:ascii="ClearSans-Bold" w:eastAsia="ClearSans-Bold" w:hAnsi="ClearSans-Bold" w:cs="ClearSans-Bold"/>
            <w:b/>
            <w:color w:val="000000"/>
          </w:rPr>
          <w:delText>Art. 100.</w:delText>
        </w:r>
        <w:r w:rsidDel="00E631A1">
          <w:rPr>
            <w:color w:val="000000"/>
          </w:rPr>
          <w:delText xml:space="preserve"> Proposição é toda matéria sujeita à deliberação da Câmara. </w:delText>
        </w:r>
      </w:del>
    </w:p>
    <w:p w14:paraId="00000A48" w14:textId="77DE71D6" w:rsidR="003D183A" w:rsidDel="00E631A1" w:rsidRDefault="008B7924" w:rsidP="00E631A1">
      <w:pPr>
        <w:widowControl w:val="0"/>
        <w:pBdr>
          <w:top w:val="nil"/>
          <w:left w:val="nil"/>
          <w:bottom w:val="nil"/>
          <w:right w:val="nil"/>
          <w:between w:val="nil"/>
        </w:pBdr>
        <w:ind w:firstLine="0"/>
        <w:jc w:val="center"/>
        <w:rPr>
          <w:del w:id="5730" w:author="Cristiano de Menezes Feu" w:date="2022-11-21T08:33:00Z"/>
          <w:rFonts w:ascii="ClearSans-Bold" w:eastAsia="ClearSans-Bold" w:hAnsi="ClearSans-Bold" w:cs="ClearSans-Bold"/>
          <w:b/>
          <w:color w:val="000000"/>
        </w:rPr>
        <w:pPrChange w:id="5731" w:author="Cristiano de Menezes Feu" w:date="2022-11-21T08:33:00Z">
          <w:pPr>
            <w:widowControl w:val="0"/>
            <w:pBdr>
              <w:top w:val="nil"/>
              <w:left w:val="nil"/>
              <w:bottom w:val="nil"/>
              <w:right w:val="nil"/>
              <w:between w:val="nil"/>
            </w:pBdr>
          </w:pPr>
        </w:pPrChange>
      </w:pPr>
      <w:del w:id="5732" w:author="Cristiano de Menezes Feu" w:date="2022-11-21T08:33:00Z">
        <w:r w:rsidDel="00E631A1">
          <w:rPr>
            <w:color w:val="000000"/>
          </w:rPr>
          <w:delText xml:space="preserve">§ 1º As proposições poderão consistir em proposta de emenda à Constituição </w:delText>
        </w:r>
        <w:r w:rsidDel="00E631A1">
          <w:rPr>
            <w:rFonts w:ascii="Sansita" w:eastAsia="Sansita" w:hAnsi="Sansita" w:cs="Sansita"/>
            <w:i/>
            <w:color w:val="005583"/>
          </w:rPr>
          <w:delText>(art. 202)</w:delText>
        </w:r>
        <w:r w:rsidDel="00E631A1">
          <w:rPr>
            <w:color w:val="000000"/>
          </w:rPr>
          <w:delText xml:space="preserve">, projeto, emenda </w:delText>
        </w:r>
        <w:r w:rsidDel="00E631A1">
          <w:rPr>
            <w:rFonts w:ascii="Sansita" w:eastAsia="Sansita" w:hAnsi="Sansita" w:cs="Sansita"/>
            <w:i/>
            <w:color w:val="005583"/>
          </w:rPr>
          <w:delText>(art. 119</w:delText>
        </w:r>
        <w:r w:rsidDel="00E631A1">
          <w:rPr>
            <w:color w:val="005583"/>
          </w:rPr>
          <w:delText>)</w:delText>
        </w:r>
        <w:r w:rsidDel="00E631A1">
          <w:rPr>
            <w:color w:val="000000"/>
          </w:rPr>
          <w:delText xml:space="preserve">, indicação </w:delText>
        </w:r>
        <w:r w:rsidDel="00E631A1">
          <w:rPr>
            <w:color w:val="005583"/>
          </w:rPr>
          <w:delText>(</w:delText>
        </w:r>
        <w:r w:rsidDel="00E631A1">
          <w:rPr>
            <w:rFonts w:ascii="Sansita" w:eastAsia="Sansita" w:hAnsi="Sansita" w:cs="Sansita"/>
            <w:i/>
            <w:color w:val="005583"/>
          </w:rPr>
          <w:delText>art. 113)</w:delText>
        </w:r>
        <w:r w:rsidDel="00E631A1">
          <w:rPr>
            <w:color w:val="000000"/>
          </w:rPr>
          <w:delText xml:space="preserve">, requerimento </w:delText>
        </w:r>
        <w:r w:rsidDel="00E631A1">
          <w:rPr>
            <w:color w:val="005583"/>
          </w:rPr>
          <w:delText>(</w:delText>
        </w:r>
        <w:r w:rsidDel="00E631A1">
          <w:rPr>
            <w:rFonts w:ascii="Sansita" w:eastAsia="Sansita" w:hAnsi="Sansita" w:cs="Sansita"/>
            <w:i/>
            <w:color w:val="005583"/>
          </w:rPr>
          <w:delText>arts. 114 a 117)</w:delText>
        </w:r>
        <w:r w:rsidDel="00E631A1">
          <w:rPr>
            <w:color w:val="000000"/>
          </w:rPr>
          <w:delText xml:space="preserve">, recurso, parecer </w:delText>
        </w:r>
        <w:r w:rsidDel="00E631A1">
          <w:rPr>
            <w:rFonts w:ascii="Sansita" w:eastAsia="Sansita" w:hAnsi="Sansita" w:cs="Sansita"/>
            <w:i/>
            <w:color w:val="005583"/>
          </w:rPr>
          <w:delText>(art. 126)</w:delText>
        </w:r>
        <w:r w:rsidDel="00E631A1">
          <w:rPr>
            <w:color w:val="000000"/>
          </w:rPr>
          <w:delText xml:space="preserve"> e proposta de fiscalização e controle </w:delText>
        </w:r>
        <w:r w:rsidDel="00E631A1">
          <w:rPr>
            <w:rFonts w:ascii="Sansita" w:eastAsia="Sansita" w:hAnsi="Sansita" w:cs="Sansita"/>
            <w:i/>
            <w:color w:val="005583"/>
          </w:rPr>
          <w:delText>(arts. 60 e 61)</w:delText>
        </w:r>
        <w:r w:rsidDel="00E631A1">
          <w:rPr>
            <w:rFonts w:ascii="Sansita" w:eastAsia="Sansita" w:hAnsi="Sansita" w:cs="Sansita"/>
            <w:i/>
            <w:color w:val="000000"/>
          </w:rPr>
          <w:delText>.</w:delText>
        </w:r>
      </w:del>
    </w:p>
    <w:p w14:paraId="00000A49" w14:textId="511E7C2D" w:rsidR="003D183A" w:rsidDel="00E631A1" w:rsidRDefault="008B7924" w:rsidP="00E631A1">
      <w:pPr>
        <w:widowControl w:val="0"/>
        <w:pBdr>
          <w:top w:val="nil"/>
          <w:left w:val="nil"/>
          <w:bottom w:val="nil"/>
          <w:right w:val="nil"/>
          <w:between w:val="nil"/>
        </w:pBdr>
        <w:spacing w:before="0" w:after="113"/>
        <w:ind w:left="567" w:firstLine="0"/>
        <w:jc w:val="center"/>
        <w:rPr>
          <w:del w:id="5733" w:author="Cristiano de Menezes Feu" w:date="2022-11-21T08:33:00Z"/>
          <w:color w:val="005583"/>
          <w:sz w:val="20"/>
          <w:szCs w:val="20"/>
        </w:rPr>
        <w:pPrChange w:id="5734" w:author="Cristiano de Menezes Feu" w:date="2022-11-21T08:33:00Z">
          <w:pPr>
            <w:widowControl w:val="0"/>
            <w:pBdr>
              <w:top w:val="nil"/>
              <w:left w:val="nil"/>
              <w:bottom w:val="nil"/>
              <w:right w:val="nil"/>
              <w:between w:val="nil"/>
            </w:pBdr>
            <w:spacing w:before="0" w:after="113"/>
            <w:ind w:left="567" w:firstLine="0"/>
          </w:pPr>
        </w:pPrChange>
      </w:pPr>
      <w:del w:id="5735" w:author="Cristiano de Menezes Feu" w:date="2022-11-21T08:33:00Z">
        <w:r w:rsidDel="00E631A1">
          <w:rPr>
            <w:color w:val="005583"/>
            <w:sz w:val="20"/>
            <w:szCs w:val="20"/>
          </w:rPr>
          <w:delText>Art. 148.</w:delText>
        </w:r>
      </w:del>
    </w:p>
    <w:p w14:paraId="00000A4A" w14:textId="644BE2FE" w:rsidR="003D183A" w:rsidDel="00E631A1" w:rsidRDefault="008B7924" w:rsidP="00E631A1">
      <w:pPr>
        <w:widowControl w:val="0"/>
        <w:pBdr>
          <w:top w:val="nil"/>
          <w:left w:val="nil"/>
          <w:bottom w:val="nil"/>
          <w:right w:val="nil"/>
          <w:between w:val="nil"/>
        </w:pBdr>
        <w:ind w:firstLine="0"/>
        <w:jc w:val="center"/>
        <w:rPr>
          <w:del w:id="5736" w:author="Cristiano de Menezes Feu" w:date="2022-11-21T08:33:00Z"/>
          <w:color w:val="000000"/>
        </w:rPr>
        <w:pPrChange w:id="5737" w:author="Cristiano de Menezes Feu" w:date="2022-11-21T08:33:00Z">
          <w:pPr>
            <w:widowControl w:val="0"/>
            <w:pBdr>
              <w:top w:val="nil"/>
              <w:left w:val="nil"/>
              <w:bottom w:val="nil"/>
              <w:right w:val="nil"/>
              <w:between w:val="nil"/>
            </w:pBdr>
          </w:pPr>
        </w:pPrChange>
      </w:pPr>
      <w:del w:id="5738" w:author="Cristiano de Menezes Feu" w:date="2022-11-21T08:33:00Z">
        <w:r w:rsidDel="00E631A1">
          <w:rPr>
            <w:color w:val="000000"/>
          </w:rPr>
          <w:delText>§ 2º Toda proposição deverá ser redigida com clareza, em termos explícitos e concisos, e apresentada conforme o Ato da Mesa referido no caput do art. 101 deste Regimento.</w:delText>
        </w:r>
        <w:r w:rsidDel="00E631A1">
          <w:rPr>
            <w:color w:val="005583"/>
            <w:vertAlign w:val="superscript"/>
          </w:rPr>
          <w:footnoteReference w:id="259"/>
        </w:r>
      </w:del>
    </w:p>
    <w:p w14:paraId="00000A4B" w14:textId="36FA806D" w:rsidR="003D183A" w:rsidDel="00E631A1" w:rsidRDefault="008B7924" w:rsidP="00E631A1">
      <w:pPr>
        <w:widowControl w:val="0"/>
        <w:pBdr>
          <w:top w:val="nil"/>
          <w:left w:val="nil"/>
          <w:bottom w:val="nil"/>
          <w:right w:val="nil"/>
          <w:between w:val="nil"/>
        </w:pBdr>
        <w:spacing w:before="0" w:after="113"/>
        <w:ind w:left="567" w:firstLine="0"/>
        <w:jc w:val="center"/>
        <w:rPr>
          <w:del w:id="5742" w:author="Cristiano de Menezes Feu" w:date="2022-11-21T08:33:00Z"/>
          <w:color w:val="005583"/>
          <w:sz w:val="20"/>
          <w:szCs w:val="20"/>
        </w:rPr>
        <w:pPrChange w:id="5743" w:author="Cristiano de Menezes Feu" w:date="2022-11-21T08:33:00Z">
          <w:pPr>
            <w:widowControl w:val="0"/>
            <w:pBdr>
              <w:top w:val="nil"/>
              <w:left w:val="nil"/>
              <w:bottom w:val="nil"/>
              <w:right w:val="nil"/>
              <w:between w:val="nil"/>
            </w:pBdr>
            <w:spacing w:before="0" w:after="113"/>
            <w:ind w:left="567" w:firstLine="0"/>
          </w:pPr>
        </w:pPrChange>
      </w:pPr>
      <w:del w:id="5744" w:author="Cristiano de Menezes Feu" w:date="2022-11-21T08:33:00Z">
        <w:r w:rsidDel="00E631A1">
          <w:rPr>
            <w:b/>
            <w:color w:val="005583"/>
            <w:sz w:val="20"/>
            <w:szCs w:val="20"/>
          </w:rPr>
          <w:delText>QO</w:delText>
        </w:r>
        <w:r w:rsidDel="00E631A1">
          <w:rPr>
            <w:color w:val="005583"/>
            <w:sz w:val="20"/>
            <w:szCs w:val="20"/>
          </w:rPr>
          <w:delText xml:space="preserve"> 344/2008 – Não há impedimento regimental para a apresentação de emendas escritas à mão; acrescenta que, na hipótese de o parecer ser proferido oralmente em plenário, sua leitura dirime qualquer dúvida em relação a versões manuscritas que tenham sido apresentadas.</w:delText>
        </w:r>
      </w:del>
    </w:p>
    <w:p w14:paraId="00000A4C" w14:textId="65A6846F" w:rsidR="003D183A" w:rsidDel="00E631A1" w:rsidRDefault="008B7924" w:rsidP="00E631A1">
      <w:pPr>
        <w:widowControl w:val="0"/>
        <w:pBdr>
          <w:top w:val="nil"/>
          <w:left w:val="nil"/>
          <w:bottom w:val="nil"/>
          <w:right w:val="nil"/>
          <w:between w:val="nil"/>
        </w:pBdr>
        <w:ind w:firstLine="0"/>
        <w:jc w:val="center"/>
        <w:rPr>
          <w:del w:id="5745" w:author="Cristiano de Menezes Feu" w:date="2022-11-21T08:33:00Z"/>
          <w:rFonts w:ascii="ClearSans-Bold" w:eastAsia="ClearSans-Bold" w:hAnsi="ClearSans-Bold" w:cs="ClearSans-Bold"/>
          <w:b/>
          <w:color w:val="000000"/>
        </w:rPr>
        <w:pPrChange w:id="5746" w:author="Cristiano de Menezes Feu" w:date="2022-11-21T08:33:00Z">
          <w:pPr>
            <w:widowControl w:val="0"/>
            <w:pBdr>
              <w:top w:val="nil"/>
              <w:left w:val="nil"/>
              <w:bottom w:val="nil"/>
              <w:right w:val="nil"/>
              <w:between w:val="nil"/>
            </w:pBdr>
          </w:pPr>
        </w:pPrChange>
      </w:pPr>
      <w:del w:id="5747" w:author="Cristiano de Menezes Feu" w:date="2022-11-21T08:33:00Z">
        <w:r w:rsidDel="00E631A1">
          <w:rPr>
            <w:color w:val="000000"/>
          </w:rPr>
          <w:delText xml:space="preserve">§ 3º Nenhuma proposição poderá conter matéria estranha ao enunciado objetivamente declarado na ementa, ou dele decorrente. </w:delText>
        </w:r>
      </w:del>
    </w:p>
    <w:p w14:paraId="00000A4D" w14:textId="13B2C6C8" w:rsidR="003D183A" w:rsidDel="00E631A1" w:rsidRDefault="008B7924" w:rsidP="00E631A1">
      <w:pPr>
        <w:widowControl w:val="0"/>
        <w:pBdr>
          <w:top w:val="nil"/>
          <w:left w:val="nil"/>
          <w:bottom w:val="nil"/>
          <w:right w:val="nil"/>
          <w:between w:val="nil"/>
        </w:pBdr>
        <w:spacing w:before="0" w:after="113"/>
        <w:ind w:left="567" w:firstLine="0"/>
        <w:jc w:val="center"/>
        <w:rPr>
          <w:del w:id="5748" w:author="Cristiano de Menezes Feu" w:date="2022-11-21T08:33:00Z"/>
          <w:b/>
          <w:color w:val="005583"/>
          <w:sz w:val="20"/>
          <w:szCs w:val="20"/>
        </w:rPr>
        <w:pPrChange w:id="5749" w:author="Cristiano de Menezes Feu" w:date="2022-11-21T08:33:00Z">
          <w:pPr>
            <w:widowControl w:val="0"/>
            <w:pBdr>
              <w:top w:val="nil"/>
              <w:left w:val="nil"/>
              <w:bottom w:val="nil"/>
              <w:right w:val="nil"/>
              <w:between w:val="nil"/>
            </w:pBdr>
            <w:spacing w:before="0" w:after="113"/>
            <w:ind w:left="567" w:firstLine="0"/>
          </w:pPr>
        </w:pPrChange>
      </w:pPr>
      <w:del w:id="5750" w:author="Cristiano de Menezes Feu" w:date="2022-11-21T08:33:00Z">
        <w:r w:rsidDel="00E631A1">
          <w:rPr>
            <w:color w:val="005583"/>
            <w:sz w:val="20"/>
            <w:szCs w:val="20"/>
          </w:rPr>
          <w:delText>Art. 125; art. 55 e Parágrafo único.</w:delText>
        </w:r>
      </w:del>
    </w:p>
    <w:p w14:paraId="00000A4E" w14:textId="67BCBD6F" w:rsidR="003D183A" w:rsidDel="00E631A1" w:rsidRDefault="008B7924" w:rsidP="00E631A1">
      <w:pPr>
        <w:widowControl w:val="0"/>
        <w:pBdr>
          <w:top w:val="nil"/>
          <w:left w:val="nil"/>
          <w:bottom w:val="nil"/>
          <w:right w:val="nil"/>
          <w:between w:val="nil"/>
        </w:pBdr>
        <w:spacing w:before="0" w:after="113"/>
        <w:ind w:left="567" w:firstLine="0"/>
        <w:jc w:val="center"/>
        <w:rPr>
          <w:del w:id="5751" w:author="Cristiano de Menezes Feu" w:date="2022-11-21T08:33:00Z"/>
          <w:color w:val="005583"/>
          <w:sz w:val="20"/>
          <w:szCs w:val="20"/>
          <w:vertAlign w:val="superscript"/>
        </w:rPr>
        <w:pPrChange w:id="5752" w:author="Cristiano de Menezes Feu" w:date="2022-11-21T08:33:00Z">
          <w:pPr>
            <w:widowControl w:val="0"/>
            <w:pBdr>
              <w:top w:val="nil"/>
              <w:left w:val="nil"/>
              <w:bottom w:val="nil"/>
              <w:right w:val="nil"/>
              <w:between w:val="nil"/>
            </w:pBdr>
            <w:spacing w:before="0" w:after="113"/>
            <w:ind w:left="567" w:firstLine="0"/>
          </w:pPr>
        </w:pPrChange>
      </w:pPr>
      <w:del w:id="5753" w:author="Cristiano de Menezes Feu" w:date="2022-11-21T08:33:00Z">
        <w:r w:rsidDel="00E631A1">
          <w:rPr>
            <w:b/>
            <w:color w:val="005583"/>
            <w:sz w:val="20"/>
            <w:szCs w:val="20"/>
          </w:rPr>
          <w:delText xml:space="preserve">Lei Complementar </w:delText>
        </w:r>
        <w:r w:rsidDel="00E631A1">
          <w:rPr>
            <w:color w:val="005583"/>
            <w:sz w:val="20"/>
            <w:szCs w:val="20"/>
          </w:rPr>
          <w:delText>nº 95/1998, art. 7, II.</w:delText>
        </w:r>
        <w:r w:rsidDel="00E631A1">
          <w:rPr>
            <w:color w:val="005583"/>
            <w:sz w:val="20"/>
            <w:szCs w:val="20"/>
            <w:vertAlign w:val="superscript"/>
          </w:rPr>
          <w:footnoteReference w:id="260"/>
        </w:r>
      </w:del>
    </w:p>
    <w:p w14:paraId="00000A4F" w14:textId="78A92566" w:rsidR="003D183A" w:rsidDel="00E631A1" w:rsidRDefault="008B7924" w:rsidP="00E631A1">
      <w:pPr>
        <w:widowControl w:val="0"/>
        <w:pBdr>
          <w:top w:val="nil"/>
          <w:left w:val="nil"/>
          <w:bottom w:val="nil"/>
          <w:right w:val="nil"/>
          <w:between w:val="nil"/>
        </w:pBdr>
        <w:ind w:firstLine="0"/>
        <w:jc w:val="center"/>
        <w:rPr>
          <w:del w:id="5757" w:author="Cristiano de Menezes Feu" w:date="2022-11-21T08:33:00Z"/>
          <w:b/>
          <w:color w:val="005583"/>
          <w:sz w:val="20"/>
          <w:szCs w:val="20"/>
        </w:rPr>
        <w:pPrChange w:id="5758" w:author="Cristiano de Menezes Feu" w:date="2022-11-21T08:33:00Z">
          <w:pPr>
            <w:widowControl w:val="0"/>
            <w:pBdr>
              <w:top w:val="nil"/>
              <w:left w:val="nil"/>
              <w:bottom w:val="nil"/>
              <w:right w:val="nil"/>
              <w:between w:val="nil"/>
            </w:pBdr>
          </w:pPr>
        </w:pPrChange>
      </w:pPr>
      <w:del w:id="5759" w:author="Cristiano de Menezes Feu" w:date="2022-11-21T08:33:00Z">
        <w:r w:rsidDel="00E631A1">
          <w:rPr>
            <w:rFonts w:ascii="ClearSans-Bold" w:eastAsia="ClearSans-Bold" w:hAnsi="ClearSans-Bold" w:cs="ClearSans-Bold"/>
            <w:b/>
            <w:color w:val="000000"/>
          </w:rPr>
          <w:delText>Art. 101.</w:delText>
        </w:r>
        <w:r w:rsidDel="00E631A1">
          <w:rPr>
            <w:color w:val="000000"/>
          </w:rPr>
          <w:delText xml:space="preserve"> </w:delText>
        </w:r>
        <w:r w:rsidDel="00E631A1">
          <w:rPr>
            <w:strike/>
            <w:color w:val="FF0000"/>
          </w:rPr>
          <w:delText>Art. 101.</w:delText>
        </w:r>
        <w:r w:rsidDel="00E631A1">
          <w:rPr>
            <w:color w:val="FF0000"/>
          </w:rPr>
          <w:delText xml:space="preserve"> </w:delText>
        </w:r>
        <w:r w:rsidDel="00E631A1">
          <w:rPr>
            <w:color w:val="000000"/>
          </w:rPr>
          <w:delText>Os atos do processo legislativo previstos neste Regimento, entre eles a apresentação e a subscrição de proposições, serão praticados por meio digital, na forma de Ato da Mesa.</w:delText>
        </w:r>
        <w:r w:rsidDel="00E631A1">
          <w:rPr>
            <w:color w:val="005583"/>
            <w:vertAlign w:val="superscript"/>
          </w:rPr>
          <w:footnoteReference w:id="261"/>
        </w:r>
      </w:del>
    </w:p>
    <w:customXmlDelRangeStart w:id="5763" w:author="Cristiano de Menezes Feu" w:date="2022-11-21T08:33:00Z"/>
    <w:sdt>
      <w:sdtPr>
        <w:tag w:val="goog_rdk_16"/>
        <w:id w:val="-2097929606"/>
      </w:sdtPr>
      <w:sdtEndPr/>
      <w:sdtContent>
        <w:customXmlDelRangeEnd w:id="5763"/>
        <w:p w14:paraId="00000A50" w14:textId="3B9225F4" w:rsidR="003D183A" w:rsidDel="00E631A1" w:rsidRDefault="00977417" w:rsidP="00E631A1">
          <w:pPr>
            <w:widowControl w:val="0"/>
            <w:pBdr>
              <w:top w:val="nil"/>
              <w:left w:val="nil"/>
              <w:bottom w:val="nil"/>
              <w:right w:val="nil"/>
              <w:between w:val="nil"/>
            </w:pBdr>
            <w:spacing w:before="0" w:after="113"/>
            <w:ind w:left="567" w:firstLine="0"/>
            <w:jc w:val="center"/>
            <w:rPr>
              <w:ins w:id="5764" w:author="Ruthier Sousa" w:date="2022-10-24T14:46:00Z"/>
              <w:del w:id="5765" w:author="Cristiano de Menezes Feu" w:date="2022-11-21T08:33:00Z"/>
              <w:color w:val="005583"/>
              <w:sz w:val="20"/>
              <w:szCs w:val="20"/>
            </w:rPr>
            <w:pPrChange w:id="5766" w:author="Cristiano de Menezes Feu" w:date="2022-11-21T08:33:00Z">
              <w:pPr>
                <w:widowControl w:val="0"/>
                <w:pBdr>
                  <w:top w:val="nil"/>
                  <w:left w:val="nil"/>
                  <w:bottom w:val="nil"/>
                  <w:right w:val="nil"/>
                  <w:between w:val="nil"/>
                </w:pBdr>
                <w:spacing w:before="0" w:after="113"/>
                <w:ind w:left="567" w:firstLine="0"/>
              </w:pPr>
            </w:pPrChange>
          </w:pPr>
          <w:customXmlDelRangeStart w:id="5767" w:author="Cristiano de Menezes Feu" w:date="2022-11-21T08:33:00Z"/>
          <w:sdt>
            <w:sdtPr>
              <w:tag w:val="goog_rdk_14"/>
              <w:id w:val="-1410529027"/>
            </w:sdtPr>
            <w:sdtEndPr/>
            <w:sdtContent>
              <w:customXmlDelRangeEnd w:id="5767"/>
              <w:del w:id="5768" w:author="Cristiano de Menezes Feu" w:date="2022-11-21T08:33:00Z">
                <w:r w:rsidR="008B7924" w:rsidDel="00E631A1">
                  <w:rPr>
                    <w:b/>
                    <w:color w:val="005583"/>
                    <w:sz w:val="20"/>
                    <w:szCs w:val="20"/>
                  </w:rPr>
                  <w:delText>QO</w:delText>
                </w:r>
                <w:r w:rsidR="008B7924" w:rsidDel="00E631A1">
                  <w:rPr>
                    <w:color w:val="005583"/>
                    <w:sz w:val="20"/>
                    <w:szCs w:val="20"/>
                  </w:rPr>
                  <w:delText xml:space="preserve"> 359/2004 – Não precisam ser autenticadas “as emendas a projetos de lei tramitando no regime de urgência do art. 155, as emendas aglutinativas e as demais proposições que, por sua natureza, devam ser formuladas tão logo anunciada uma matéria, até seja aperfeiçoada a redação do art. 101 do RICD ou proveja a Mesa as condições materiais e humanas necessárias à apresentação de tais proposições em Plenário, por meio do sistema eletrônico de autenticação de documentos, sob pena de restarem elas, efetivamente, inviabilizadas”.</w:delText>
                </w:r>
              </w:del>
              <w:customXmlDelRangeStart w:id="5769" w:author="Cristiano de Menezes Feu" w:date="2022-11-21T08:33:00Z"/>
            </w:sdtContent>
          </w:sdt>
          <w:customXmlDelRangeEnd w:id="5769"/>
          <w:customXmlDelRangeStart w:id="5770" w:author="Cristiano de Menezes Feu" w:date="2022-11-21T08:33:00Z"/>
          <w:sdt>
            <w:sdtPr>
              <w:tag w:val="goog_rdk_15"/>
              <w:id w:val="701135312"/>
            </w:sdtPr>
            <w:sdtEndPr/>
            <w:sdtContent>
              <w:customXmlDelRangeEnd w:id="5770"/>
              <w:customXmlDelRangeStart w:id="5771" w:author="Cristiano de Menezes Feu" w:date="2022-11-21T08:33:00Z"/>
            </w:sdtContent>
          </w:sdt>
          <w:customXmlDelRangeEnd w:id="5771"/>
        </w:p>
        <w:customXmlDelRangeStart w:id="5772" w:author="Cristiano de Menezes Feu" w:date="2022-11-21T08:33:00Z"/>
      </w:sdtContent>
    </w:sdt>
    <w:customXmlDelRangeEnd w:id="5772"/>
    <w:customXmlDelRangeStart w:id="5773" w:author="Cristiano de Menezes Feu" w:date="2022-11-21T08:33:00Z"/>
    <w:sdt>
      <w:sdtPr>
        <w:tag w:val="goog_rdk_19"/>
        <w:id w:val="-2103633659"/>
      </w:sdtPr>
      <w:sdtEndPr/>
      <w:sdtContent>
        <w:customXmlDelRangeEnd w:id="5773"/>
        <w:p w14:paraId="00000A51" w14:textId="7378BF02" w:rsidR="003D183A" w:rsidRPr="003D183A" w:rsidDel="00E631A1" w:rsidRDefault="00977417" w:rsidP="00E631A1">
          <w:pPr>
            <w:widowControl w:val="0"/>
            <w:pBdr>
              <w:top w:val="nil"/>
              <w:left w:val="nil"/>
              <w:bottom w:val="nil"/>
              <w:right w:val="nil"/>
              <w:between w:val="nil"/>
            </w:pBdr>
            <w:spacing w:before="0" w:after="113"/>
            <w:ind w:left="567" w:firstLine="0"/>
            <w:jc w:val="center"/>
            <w:rPr>
              <w:del w:id="5774" w:author="Cristiano de Menezes Feu" w:date="2022-11-21T08:33:00Z"/>
              <w:color w:val="005583"/>
              <w:sz w:val="20"/>
              <w:szCs w:val="20"/>
              <w:rPrChange w:id="5775" w:author="Ruthier Sousa" w:date="2022-10-24T14:46:00Z">
                <w:rPr>
                  <w:del w:id="5776" w:author="Cristiano de Menezes Feu" w:date="2022-11-21T08:33:00Z"/>
                  <w:b/>
                  <w:color w:val="005583"/>
                  <w:sz w:val="20"/>
                  <w:szCs w:val="20"/>
                </w:rPr>
              </w:rPrChange>
            </w:rPr>
            <w:pPrChange w:id="5777" w:author="Cristiano de Menezes Feu" w:date="2022-11-21T08:33:00Z">
              <w:pPr>
                <w:widowControl w:val="0"/>
                <w:pBdr>
                  <w:top w:val="nil"/>
                  <w:left w:val="nil"/>
                  <w:bottom w:val="nil"/>
                  <w:right w:val="nil"/>
                  <w:between w:val="nil"/>
                </w:pBdr>
                <w:spacing w:before="0" w:after="113"/>
                <w:ind w:left="567" w:firstLine="0"/>
              </w:pPr>
            </w:pPrChange>
          </w:pPr>
          <w:customXmlDelRangeStart w:id="5778" w:author="Cristiano de Menezes Feu" w:date="2022-11-21T08:33:00Z"/>
          <w:sdt>
            <w:sdtPr>
              <w:tag w:val="goog_rdk_17"/>
              <w:id w:val="-263007100"/>
            </w:sdtPr>
            <w:sdtEndPr/>
            <w:sdtContent>
              <w:customXmlDelRangeEnd w:id="5778"/>
              <w:ins w:id="5779" w:author="Ruthier Sousa" w:date="2022-10-24T14:46:00Z">
                <w:del w:id="5780" w:author="Cristiano de Menezes Feu" w:date="2022-11-21T08:33:00Z">
                  <w:r w:rsidR="008B7924" w:rsidDel="00E631A1">
                    <w:rPr>
                      <w:color w:val="005583"/>
                      <w:sz w:val="20"/>
                      <w:szCs w:val="20"/>
                    </w:rPr>
                    <w:delText>Ato da Mesa nº 209/2021 - Disciplina o processo legislativo digital no âmbito da Câmara dos Deputados e dá outras providências.</w:delText>
                  </w:r>
                </w:del>
              </w:ins>
              <w:customXmlDelRangeStart w:id="5781" w:author="Cristiano de Menezes Feu" w:date="2022-11-21T08:33:00Z"/>
            </w:sdtContent>
          </w:sdt>
          <w:customXmlDelRangeEnd w:id="5781"/>
          <w:customXmlDelRangeStart w:id="5782" w:author="Cristiano de Menezes Feu" w:date="2022-11-21T08:33:00Z"/>
          <w:sdt>
            <w:sdtPr>
              <w:tag w:val="goog_rdk_18"/>
              <w:id w:val="1121181013"/>
            </w:sdtPr>
            <w:sdtEndPr/>
            <w:sdtContent>
              <w:customXmlDelRangeEnd w:id="5782"/>
              <w:customXmlDelRangeStart w:id="5783" w:author="Cristiano de Menezes Feu" w:date="2022-11-21T08:33:00Z"/>
            </w:sdtContent>
          </w:sdt>
          <w:customXmlDelRangeEnd w:id="5783"/>
        </w:p>
        <w:customXmlDelRangeStart w:id="5784" w:author="Cristiano de Menezes Feu" w:date="2022-11-21T08:33:00Z"/>
      </w:sdtContent>
    </w:sdt>
    <w:customXmlDelRangeEnd w:id="5784"/>
    <w:p w14:paraId="00000A52" w14:textId="52590687" w:rsidR="003D183A" w:rsidDel="00E631A1" w:rsidRDefault="00977417" w:rsidP="00E631A1">
      <w:pPr>
        <w:widowControl w:val="0"/>
        <w:pBdr>
          <w:top w:val="nil"/>
          <w:left w:val="nil"/>
          <w:bottom w:val="nil"/>
          <w:right w:val="nil"/>
          <w:between w:val="nil"/>
        </w:pBdr>
        <w:spacing w:before="0" w:after="113"/>
        <w:ind w:left="567" w:firstLine="0"/>
        <w:jc w:val="center"/>
        <w:rPr>
          <w:del w:id="5785" w:author="Cristiano de Menezes Feu" w:date="2022-11-21T08:33:00Z"/>
          <w:color w:val="005583"/>
          <w:sz w:val="20"/>
          <w:szCs w:val="20"/>
        </w:rPr>
        <w:pPrChange w:id="5786" w:author="Cristiano de Menezes Feu" w:date="2022-11-21T08:33:00Z">
          <w:pPr>
            <w:widowControl w:val="0"/>
            <w:pBdr>
              <w:top w:val="nil"/>
              <w:left w:val="nil"/>
              <w:bottom w:val="nil"/>
              <w:right w:val="nil"/>
              <w:between w:val="nil"/>
            </w:pBdr>
            <w:spacing w:before="0" w:after="113"/>
            <w:ind w:left="567" w:firstLine="0"/>
          </w:pPr>
        </w:pPrChange>
      </w:pPr>
      <w:customXmlDelRangeStart w:id="5787" w:author="Cristiano de Menezes Feu" w:date="2022-11-21T08:33:00Z"/>
      <w:sdt>
        <w:sdtPr>
          <w:tag w:val="goog_rdk_21"/>
          <w:id w:val="668763330"/>
        </w:sdtPr>
        <w:sdtEndPr/>
        <w:sdtContent>
          <w:customXmlDelRangeEnd w:id="5787"/>
          <w:del w:id="5788" w:author="Cristiano de Menezes Feu" w:date="2022-11-21T08:33:00Z">
            <w:r w:rsidR="008B7924" w:rsidDel="00E631A1">
              <w:rPr>
                <w:b/>
                <w:color w:val="005583"/>
                <w:sz w:val="20"/>
                <w:szCs w:val="20"/>
              </w:rPr>
              <w:delText>Prática:</w:delText>
            </w:r>
            <w:r w:rsidR="008B7924" w:rsidDel="00E631A1">
              <w:rPr>
                <w:color w:val="005583"/>
                <w:sz w:val="20"/>
                <w:szCs w:val="20"/>
              </w:rPr>
              <w:delText xml:space="preserve"> o recebimento de proposições legislativas ocorre durante o horário de expediente da Câmara ou até o encerramento das sessões. </w:delText>
            </w:r>
          </w:del>
          <w:customXmlDelRangeStart w:id="5789" w:author="Cristiano de Menezes Feu" w:date="2022-11-21T08:33:00Z"/>
        </w:sdtContent>
      </w:sdt>
      <w:customXmlDelRangeEnd w:id="5789"/>
    </w:p>
    <w:p w14:paraId="00000A53" w14:textId="6277B0A5" w:rsidR="003D183A" w:rsidDel="00E631A1" w:rsidRDefault="008B7924" w:rsidP="00E631A1">
      <w:pPr>
        <w:widowControl w:val="0"/>
        <w:pBdr>
          <w:top w:val="nil"/>
          <w:left w:val="nil"/>
          <w:bottom w:val="nil"/>
          <w:right w:val="nil"/>
          <w:between w:val="nil"/>
        </w:pBdr>
        <w:ind w:firstLine="0"/>
        <w:jc w:val="center"/>
        <w:rPr>
          <w:del w:id="5790" w:author="Cristiano de Menezes Feu" w:date="2022-11-21T08:33:00Z"/>
          <w:color w:val="000000"/>
        </w:rPr>
        <w:pPrChange w:id="5791" w:author="Cristiano de Menezes Feu" w:date="2022-11-21T08:33:00Z">
          <w:pPr>
            <w:widowControl w:val="0"/>
            <w:pBdr>
              <w:top w:val="nil"/>
              <w:left w:val="nil"/>
              <w:bottom w:val="nil"/>
              <w:right w:val="nil"/>
              <w:between w:val="nil"/>
            </w:pBdr>
          </w:pPr>
        </w:pPrChange>
      </w:pPr>
      <w:del w:id="5792" w:author="Cristiano de Menezes Feu" w:date="2022-11-21T08:33:00Z">
        <w:r w:rsidDel="00E631A1">
          <w:rPr>
            <w:color w:val="000000"/>
          </w:rPr>
          <w:delText xml:space="preserve">I – </w:delText>
        </w:r>
        <w:r w:rsidDel="00E631A1">
          <w:rPr>
            <w:i/>
            <w:color w:val="000000"/>
          </w:rPr>
          <w:delText>(Revogado)</w:delText>
        </w:r>
        <w:r w:rsidDel="00E631A1">
          <w:rPr>
            <w:color w:val="000000"/>
          </w:rPr>
          <w:delText>;</w:delText>
        </w:r>
        <w:r w:rsidDel="00E631A1">
          <w:rPr>
            <w:color w:val="005583"/>
            <w:vertAlign w:val="superscript"/>
          </w:rPr>
          <w:footnoteReference w:id="262"/>
        </w:r>
      </w:del>
    </w:p>
    <w:p w14:paraId="00000A54" w14:textId="026E2EF4" w:rsidR="003D183A" w:rsidDel="00E631A1" w:rsidRDefault="008B7924" w:rsidP="00E631A1">
      <w:pPr>
        <w:widowControl w:val="0"/>
        <w:pBdr>
          <w:top w:val="nil"/>
          <w:left w:val="nil"/>
          <w:bottom w:val="nil"/>
          <w:right w:val="nil"/>
          <w:between w:val="nil"/>
        </w:pBdr>
        <w:ind w:firstLine="0"/>
        <w:jc w:val="center"/>
        <w:rPr>
          <w:del w:id="5796" w:author="Cristiano de Menezes Feu" w:date="2022-11-21T08:33:00Z"/>
          <w:color w:val="000000"/>
        </w:rPr>
        <w:pPrChange w:id="5797" w:author="Cristiano de Menezes Feu" w:date="2022-11-21T08:33:00Z">
          <w:pPr>
            <w:widowControl w:val="0"/>
            <w:pBdr>
              <w:top w:val="nil"/>
              <w:left w:val="nil"/>
              <w:bottom w:val="nil"/>
              <w:right w:val="nil"/>
              <w:between w:val="nil"/>
            </w:pBdr>
          </w:pPr>
        </w:pPrChange>
      </w:pPr>
      <w:del w:id="5798" w:author="Cristiano de Menezes Feu" w:date="2022-11-21T08:33:00Z">
        <w:r w:rsidDel="00E631A1">
          <w:rPr>
            <w:color w:val="000000"/>
          </w:rPr>
          <w:delText xml:space="preserve">a) </w:delText>
        </w:r>
        <w:r w:rsidDel="00E631A1">
          <w:rPr>
            <w:i/>
            <w:color w:val="000000"/>
          </w:rPr>
          <w:delText>(Revogada)</w:delText>
        </w:r>
        <w:r w:rsidDel="00E631A1">
          <w:rPr>
            <w:color w:val="000000"/>
          </w:rPr>
          <w:delText>;</w:delText>
        </w:r>
      </w:del>
    </w:p>
    <w:p w14:paraId="00000A55" w14:textId="1FA440CF" w:rsidR="003D183A" w:rsidDel="00E631A1" w:rsidRDefault="008B7924" w:rsidP="00E631A1">
      <w:pPr>
        <w:widowControl w:val="0"/>
        <w:pBdr>
          <w:top w:val="nil"/>
          <w:left w:val="nil"/>
          <w:bottom w:val="nil"/>
          <w:right w:val="nil"/>
          <w:between w:val="nil"/>
        </w:pBdr>
        <w:ind w:firstLine="0"/>
        <w:jc w:val="center"/>
        <w:rPr>
          <w:del w:id="5799" w:author="Cristiano de Menezes Feu" w:date="2022-11-21T08:33:00Z"/>
          <w:color w:val="000000"/>
        </w:rPr>
        <w:pPrChange w:id="5800" w:author="Cristiano de Menezes Feu" w:date="2022-11-21T08:33:00Z">
          <w:pPr>
            <w:widowControl w:val="0"/>
            <w:pBdr>
              <w:top w:val="nil"/>
              <w:left w:val="nil"/>
              <w:bottom w:val="nil"/>
              <w:right w:val="nil"/>
              <w:between w:val="nil"/>
            </w:pBdr>
          </w:pPr>
        </w:pPrChange>
      </w:pPr>
      <w:del w:id="5801" w:author="Cristiano de Menezes Feu" w:date="2022-11-21T08:33:00Z">
        <w:r w:rsidDel="00E631A1">
          <w:rPr>
            <w:color w:val="000000"/>
          </w:rPr>
          <w:delText xml:space="preserve">1. </w:delText>
        </w:r>
        <w:r w:rsidDel="00E631A1">
          <w:rPr>
            <w:i/>
            <w:color w:val="000000"/>
          </w:rPr>
          <w:delText>(Revogado)</w:delText>
        </w:r>
        <w:r w:rsidDel="00E631A1">
          <w:rPr>
            <w:color w:val="000000"/>
          </w:rPr>
          <w:delText>;</w:delText>
        </w:r>
      </w:del>
    </w:p>
    <w:p w14:paraId="00000A56" w14:textId="4258563E" w:rsidR="003D183A" w:rsidDel="00E631A1" w:rsidRDefault="008B7924" w:rsidP="00E631A1">
      <w:pPr>
        <w:widowControl w:val="0"/>
        <w:pBdr>
          <w:top w:val="nil"/>
          <w:left w:val="nil"/>
          <w:bottom w:val="nil"/>
          <w:right w:val="nil"/>
          <w:between w:val="nil"/>
        </w:pBdr>
        <w:ind w:firstLine="0"/>
        <w:jc w:val="center"/>
        <w:rPr>
          <w:del w:id="5802" w:author="Cristiano de Menezes Feu" w:date="2022-11-21T08:33:00Z"/>
          <w:color w:val="000000"/>
        </w:rPr>
        <w:pPrChange w:id="5803" w:author="Cristiano de Menezes Feu" w:date="2022-11-21T08:33:00Z">
          <w:pPr>
            <w:widowControl w:val="0"/>
            <w:pBdr>
              <w:top w:val="nil"/>
              <w:left w:val="nil"/>
              <w:bottom w:val="nil"/>
              <w:right w:val="nil"/>
              <w:between w:val="nil"/>
            </w:pBdr>
          </w:pPr>
        </w:pPrChange>
      </w:pPr>
      <w:del w:id="5804" w:author="Cristiano de Menezes Feu" w:date="2022-11-21T08:33:00Z">
        <w:r w:rsidDel="00E631A1">
          <w:rPr>
            <w:color w:val="000000"/>
          </w:rPr>
          <w:delText xml:space="preserve">2. </w:delText>
        </w:r>
        <w:r w:rsidDel="00E631A1">
          <w:rPr>
            <w:i/>
            <w:color w:val="000000"/>
          </w:rPr>
          <w:delText>(Revogado)</w:delText>
        </w:r>
        <w:r w:rsidDel="00E631A1">
          <w:rPr>
            <w:color w:val="000000"/>
          </w:rPr>
          <w:delText>;</w:delText>
        </w:r>
      </w:del>
    </w:p>
    <w:p w14:paraId="00000A57" w14:textId="6E36D77D" w:rsidR="003D183A" w:rsidDel="00E631A1" w:rsidRDefault="008B7924" w:rsidP="00E631A1">
      <w:pPr>
        <w:widowControl w:val="0"/>
        <w:pBdr>
          <w:top w:val="nil"/>
          <w:left w:val="nil"/>
          <w:bottom w:val="nil"/>
          <w:right w:val="nil"/>
          <w:between w:val="nil"/>
        </w:pBdr>
        <w:ind w:firstLine="0"/>
        <w:jc w:val="center"/>
        <w:rPr>
          <w:del w:id="5805" w:author="Cristiano de Menezes Feu" w:date="2022-11-21T08:33:00Z"/>
          <w:color w:val="000000"/>
        </w:rPr>
        <w:pPrChange w:id="5806" w:author="Cristiano de Menezes Feu" w:date="2022-11-21T08:33:00Z">
          <w:pPr>
            <w:widowControl w:val="0"/>
            <w:pBdr>
              <w:top w:val="nil"/>
              <w:left w:val="nil"/>
              <w:bottom w:val="nil"/>
              <w:right w:val="nil"/>
              <w:between w:val="nil"/>
            </w:pBdr>
          </w:pPr>
        </w:pPrChange>
      </w:pPr>
      <w:del w:id="5807" w:author="Cristiano de Menezes Feu" w:date="2022-11-21T08:33:00Z">
        <w:r w:rsidDel="00E631A1">
          <w:rPr>
            <w:color w:val="000000"/>
          </w:rPr>
          <w:delText xml:space="preserve">3. </w:delText>
        </w:r>
        <w:r w:rsidDel="00E631A1">
          <w:rPr>
            <w:i/>
            <w:color w:val="000000"/>
          </w:rPr>
          <w:delText>(Revogado)</w:delText>
        </w:r>
        <w:r w:rsidDel="00E631A1">
          <w:rPr>
            <w:color w:val="000000"/>
          </w:rPr>
          <w:delText>;</w:delText>
        </w:r>
      </w:del>
    </w:p>
    <w:p w14:paraId="00000A58" w14:textId="78A4A6FF" w:rsidR="003D183A" w:rsidDel="00E631A1" w:rsidRDefault="008B7924" w:rsidP="00E631A1">
      <w:pPr>
        <w:widowControl w:val="0"/>
        <w:pBdr>
          <w:top w:val="nil"/>
          <w:left w:val="nil"/>
          <w:bottom w:val="nil"/>
          <w:right w:val="nil"/>
          <w:between w:val="nil"/>
        </w:pBdr>
        <w:ind w:firstLine="0"/>
        <w:jc w:val="center"/>
        <w:rPr>
          <w:del w:id="5808" w:author="Cristiano de Menezes Feu" w:date="2022-11-21T08:33:00Z"/>
          <w:color w:val="000000"/>
        </w:rPr>
        <w:pPrChange w:id="5809" w:author="Cristiano de Menezes Feu" w:date="2022-11-21T08:33:00Z">
          <w:pPr>
            <w:widowControl w:val="0"/>
            <w:pBdr>
              <w:top w:val="nil"/>
              <w:left w:val="nil"/>
              <w:bottom w:val="nil"/>
              <w:right w:val="nil"/>
              <w:between w:val="nil"/>
            </w:pBdr>
          </w:pPr>
        </w:pPrChange>
      </w:pPr>
      <w:del w:id="5810" w:author="Cristiano de Menezes Feu" w:date="2022-11-21T08:33:00Z">
        <w:r w:rsidDel="00E631A1">
          <w:rPr>
            <w:color w:val="000000"/>
          </w:rPr>
          <w:delText xml:space="preserve">4. </w:delText>
        </w:r>
        <w:r w:rsidDel="00E631A1">
          <w:rPr>
            <w:i/>
            <w:color w:val="000000"/>
          </w:rPr>
          <w:delText>(Revogado)</w:delText>
        </w:r>
        <w:r w:rsidDel="00E631A1">
          <w:rPr>
            <w:color w:val="000000"/>
          </w:rPr>
          <w:delText>;</w:delText>
        </w:r>
      </w:del>
    </w:p>
    <w:p w14:paraId="00000A59" w14:textId="27AFBA4B" w:rsidR="003D183A" w:rsidDel="00E631A1" w:rsidRDefault="008B7924" w:rsidP="00E631A1">
      <w:pPr>
        <w:widowControl w:val="0"/>
        <w:pBdr>
          <w:top w:val="nil"/>
          <w:left w:val="nil"/>
          <w:bottom w:val="nil"/>
          <w:right w:val="nil"/>
          <w:between w:val="nil"/>
        </w:pBdr>
        <w:ind w:firstLine="0"/>
        <w:jc w:val="center"/>
        <w:rPr>
          <w:del w:id="5811" w:author="Cristiano de Menezes Feu" w:date="2022-11-21T08:33:00Z"/>
          <w:color w:val="000000"/>
        </w:rPr>
        <w:pPrChange w:id="5812" w:author="Cristiano de Menezes Feu" w:date="2022-11-21T08:33:00Z">
          <w:pPr>
            <w:widowControl w:val="0"/>
            <w:pBdr>
              <w:top w:val="nil"/>
              <w:left w:val="nil"/>
              <w:bottom w:val="nil"/>
              <w:right w:val="nil"/>
              <w:between w:val="nil"/>
            </w:pBdr>
          </w:pPr>
        </w:pPrChange>
      </w:pPr>
      <w:del w:id="5813" w:author="Cristiano de Menezes Feu" w:date="2022-11-21T08:33:00Z">
        <w:r w:rsidDel="00E631A1">
          <w:rPr>
            <w:color w:val="000000"/>
          </w:rPr>
          <w:delText xml:space="preserve">5. </w:delText>
        </w:r>
        <w:r w:rsidDel="00E631A1">
          <w:rPr>
            <w:i/>
            <w:color w:val="000000"/>
          </w:rPr>
          <w:delText>(Revogado)</w:delText>
        </w:r>
        <w:r w:rsidDel="00E631A1">
          <w:rPr>
            <w:color w:val="000000"/>
          </w:rPr>
          <w:delText>;</w:delText>
        </w:r>
      </w:del>
    </w:p>
    <w:p w14:paraId="00000A5A" w14:textId="3E3ED0B7" w:rsidR="003D183A" w:rsidDel="00E631A1" w:rsidRDefault="008B7924" w:rsidP="00E631A1">
      <w:pPr>
        <w:widowControl w:val="0"/>
        <w:pBdr>
          <w:top w:val="nil"/>
          <w:left w:val="nil"/>
          <w:bottom w:val="nil"/>
          <w:right w:val="nil"/>
          <w:between w:val="nil"/>
        </w:pBdr>
        <w:ind w:firstLine="0"/>
        <w:jc w:val="center"/>
        <w:rPr>
          <w:del w:id="5814" w:author="Cristiano de Menezes Feu" w:date="2022-11-21T08:33:00Z"/>
          <w:color w:val="005583"/>
          <w:vertAlign w:val="superscript"/>
        </w:rPr>
        <w:pPrChange w:id="5815" w:author="Cristiano de Menezes Feu" w:date="2022-11-21T08:33:00Z">
          <w:pPr>
            <w:widowControl w:val="0"/>
            <w:pBdr>
              <w:top w:val="nil"/>
              <w:left w:val="nil"/>
              <w:bottom w:val="nil"/>
              <w:right w:val="nil"/>
              <w:between w:val="nil"/>
            </w:pBdr>
          </w:pPr>
        </w:pPrChange>
      </w:pPr>
      <w:del w:id="5816" w:author="Cristiano de Menezes Feu" w:date="2022-11-21T08:33:00Z">
        <w:r w:rsidDel="00E631A1">
          <w:rPr>
            <w:color w:val="000000"/>
          </w:rPr>
          <w:delText xml:space="preserve">II – </w:delText>
        </w:r>
        <w:r w:rsidDel="00E631A1">
          <w:rPr>
            <w:i/>
            <w:color w:val="000000"/>
          </w:rPr>
          <w:delText>(Revogado)</w:delText>
        </w:r>
        <w:r w:rsidDel="00E631A1">
          <w:rPr>
            <w:color w:val="000000"/>
          </w:rPr>
          <w:delText>.</w:delText>
        </w:r>
        <w:r w:rsidDel="00E631A1">
          <w:rPr>
            <w:color w:val="005583"/>
            <w:vertAlign w:val="superscript"/>
          </w:rPr>
          <w:footnoteReference w:id="263"/>
        </w:r>
      </w:del>
    </w:p>
    <w:p w14:paraId="00000A5B" w14:textId="619DA5B8" w:rsidR="003D183A" w:rsidDel="00E631A1" w:rsidRDefault="008B7924" w:rsidP="00E631A1">
      <w:pPr>
        <w:widowControl w:val="0"/>
        <w:pBdr>
          <w:top w:val="nil"/>
          <w:left w:val="nil"/>
          <w:bottom w:val="nil"/>
          <w:right w:val="nil"/>
          <w:between w:val="nil"/>
        </w:pBdr>
        <w:ind w:firstLine="0"/>
        <w:jc w:val="center"/>
        <w:rPr>
          <w:del w:id="5820" w:author="Cristiano de Menezes Feu" w:date="2022-11-21T08:33:00Z"/>
          <w:color w:val="000000"/>
        </w:rPr>
        <w:pPrChange w:id="5821" w:author="Cristiano de Menezes Feu" w:date="2022-11-21T08:33:00Z">
          <w:pPr>
            <w:widowControl w:val="0"/>
            <w:pBdr>
              <w:top w:val="nil"/>
              <w:left w:val="nil"/>
              <w:bottom w:val="nil"/>
              <w:right w:val="nil"/>
              <w:between w:val="nil"/>
            </w:pBdr>
          </w:pPr>
        </w:pPrChange>
      </w:pPr>
      <w:del w:id="5822" w:author="Cristiano de Menezes Feu" w:date="2022-11-21T08:33:00Z">
        <w:r w:rsidDel="00E631A1">
          <w:rPr>
            <w:color w:val="000000"/>
          </w:rPr>
          <w:delText>§ 1º O registro dos atos do processo legislativo em meio digital será feito em padrões preferencialmente abertos e atenderá requisitos de autenticidade, de integridade, de temporalidade, de não repúdio, de conservação, de disponibilidade e de confidencialidade.</w:delText>
        </w:r>
        <w:r w:rsidDel="00E631A1">
          <w:rPr>
            <w:color w:val="005583"/>
            <w:vertAlign w:val="superscript"/>
          </w:rPr>
          <w:footnoteReference w:id="264"/>
        </w:r>
      </w:del>
      <w:customXmlDelRangeStart w:id="5826" w:author="Cristiano de Menezes Feu" w:date="2022-11-21T08:33:00Z"/>
      <w:sdt>
        <w:sdtPr>
          <w:tag w:val="goog_rdk_22"/>
          <w:id w:val="-1657294561"/>
        </w:sdtPr>
        <w:sdtEndPr/>
        <w:sdtContent>
          <w:customXmlDelRangeEnd w:id="5826"/>
          <w:ins w:id="5827" w:author="Ruthier Sousa" w:date="2022-10-24T14:49:00Z">
            <w:del w:id="5828" w:author="Cristiano de Menezes Feu" w:date="2022-11-21T08:33:00Z">
              <w:r w:rsidDel="00E631A1">
                <w:rPr>
                  <w:color w:val="005583"/>
                  <w:vertAlign w:val="superscript"/>
                </w:rPr>
                <w:delText xml:space="preserve"> e </w:delText>
              </w:r>
              <w:r w:rsidDel="00E631A1">
                <w:rPr>
                  <w:color w:val="005583"/>
                  <w:vertAlign w:val="superscript"/>
                </w:rPr>
                <w:footnoteReference w:id="265"/>
              </w:r>
            </w:del>
          </w:ins>
          <w:customXmlDelRangeStart w:id="5862" w:author="Cristiano de Menezes Feu" w:date="2022-11-21T08:33:00Z"/>
        </w:sdtContent>
      </w:sdt>
      <w:customXmlDelRangeEnd w:id="5862"/>
    </w:p>
    <w:p w14:paraId="00000A5C" w14:textId="02717A7B" w:rsidR="003D183A" w:rsidDel="00E631A1" w:rsidRDefault="008B7924" w:rsidP="00E631A1">
      <w:pPr>
        <w:widowControl w:val="0"/>
        <w:pBdr>
          <w:top w:val="nil"/>
          <w:left w:val="nil"/>
          <w:bottom w:val="nil"/>
          <w:right w:val="nil"/>
          <w:between w:val="nil"/>
        </w:pBdr>
        <w:ind w:firstLine="0"/>
        <w:jc w:val="center"/>
        <w:rPr>
          <w:del w:id="5863" w:author="Cristiano de Menezes Feu" w:date="2022-11-21T08:33:00Z"/>
          <w:color w:val="000000"/>
        </w:rPr>
        <w:pPrChange w:id="5864" w:author="Cristiano de Menezes Feu" w:date="2022-11-21T08:33:00Z">
          <w:pPr>
            <w:widowControl w:val="0"/>
            <w:pBdr>
              <w:top w:val="nil"/>
              <w:left w:val="nil"/>
              <w:bottom w:val="nil"/>
              <w:right w:val="nil"/>
              <w:between w:val="nil"/>
            </w:pBdr>
          </w:pPr>
        </w:pPrChange>
      </w:pPr>
      <w:del w:id="5865" w:author="Cristiano de Menezes Feu" w:date="2022-11-21T08:33:00Z">
        <w:r w:rsidDel="00E631A1">
          <w:rPr>
            <w:color w:val="000000"/>
          </w:rPr>
          <w:delText>§ 2º As proposições oriundas do Senado Federal, do Poder Executivo, do Poder Judiciário, do Tribunal de Contas da União, do Procurador-Geral da República, da Defensoria Pública da União, das Assembleias Legislativas das unidades da Federação ou de cidadãos serão incluídas no sistema digital, nos termos do Ato da Mesa referido no caput deste artigo.</w:delText>
        </w:r>
        <w:r w:rsidDel="00E631A1">
          <w:rPr>
            <w:color w:val="005583"/>
            <w:vertAlign w:val="superscript"/>
          </w:rPr>
          <w:footnoteReference w:id="266"/>
        </w:r>
      </w:del>
    </w:p>
    <w:p w14:paraId="00000A5D" w14:textId="04D15DE2" w:rsidR="003D183A" w:rsidDel="00E631A1" w:rsidRDefault="008B7924" w:rsidP="00E631A1">
      <w:pPr>
        <w:widowControl w:val="0"/>
        <w:pBdr>
          <w:top w:val="nil"/>
          <w:left w:val="nil"/>
          <w:bottom w:val="nil"/>
          <w:right w:val="nil"/>
          <w:between w:val="nil"/>
        </w:pBdr>
        <w:ind w:firstLine="0"/>
        <w:jc w:val="center"/>
        <w:rPr>
          <w:del w:id="5869" w:author="Cristiano de Menezes Feu" w:date="2022-11-21T08:33:00Z"/>
          <w:color w:val="000000"/>
        </w:rPr>
        <w:pPrChange w:id="5870" w:author="Cristiano de Menezes Feu" w:date="2022-11-21T08:33:00Z">
          <w:pPr>
            <w:widowControl w:val="0"/>
            <w:pBdr>
              <w:top w:val="nil"/>
              <w:left w:val="nil"/>
              <w:bottom w:val="nil"/>
              <w:right w:val="nil"/>
              <w:between w:val="nil"/>
            </w:pBdr>
          </w:pPr>
        </w:pPrChange>
      </w:pPr>
      <w:del w:id="5871" w:author="Cristiano de Menezes Feu" w:date="2022-11-21T08:33:00Z">
        <w:r w:rsidDel="00E631A1">
          <w:rPr>
            <w:rFonts w:ascii="ClearSans-Bold" w:eastAsia="ClearSans-Bold" w:hAnsi="ClearSans-Bold" w:cs="ClearSans-Bold"/>
            <w:b/>
            <w:color w:val="000000"/>
          </w:rPr>
          <w:delText>Art. 102.</w:delText>
        </w:r>
        <w:r w:rsidDel="00E631A1">
          <w:rPr>
            <w:color w:val="000000"/>
          </w:rPr>
          <w:delText xml:space="preserve"> A proposição de iniciativa de Deputado poderá ser apresentada individual ou coletivamente.</w:delText>
        </w:r>
      </w:del>
    </w:p>
    <w:p w14:paraId="00000A5E" w14:textId="7407C0B8" w:rsidR="003D183A" w:rsidDel="00E631A1" w:rsidRDefault="008B7924" w:rsidP="00E631A1">
      <w:pPr>
        <w:widowControl w:val="0"/>
        <w:pBdr>
          <w:top w:val="nil"/>
          <w:left w:val="nil"/>
          <w:bottom w:val="nil"/>
          <w:right w:val="nil"/>
          <w:between w:val="nil"/>
        </w:pBdr>
        <w:ind w:firstLine="0"/>
        <w:jc w:val="center"/>
        <w:rPr>
          <w:del w:id="5872" w:author="Cristiano de Menezes Feu" w:date="2022-11-21T08:33:00Z"/>
          <w:rFonts w:ascii="ClearSans-Bold" w:eastAsia="ClearSans-Bold" w:hAnsi="ClearSans-Bold" w:cs="ClearSans-Bold"/>
          <w:b/>
          <w:color w:val="000000"/>
        </w:rPr>
        <w:pPrChange w:id="5873" w:author="Cristiano de Menezes Feu" w:date="2022-11-21T08:33:00Z">
          <w:pPr>
            <w:widowControl w:val="0"/>
            <w:pBdr>
              <w:top w:val="nil"/>
              <w:left w:val="nil"/>
              <w:bottom w:val="nil"/>
              <w:right w:val="nil"/>
              <w:between w:val="nil"/>
            </w:pBdr>
          </w:pPr>
        </w:pPrChange>
      </w:pPr>
      <w:del w:id="5874" w:author="Cristiano de Menezes Feu" w:date="2022-11-21T08:33:00Z">
        <w:r w:rsidDel="00E631A1">
          <w:rPr>
            <w:color w:val="000000"/>
          </w:rPr>
          <w:delText>§ 1º Consideram-se Autores da proposição, para efeitos regimentais, todos os seus signatários, podendo as respectivas assinaturas ser apostas por meio eletrônico de acordo com Ato da Mesa.</w:delText>
        </w:r>
        <w:r w:rsidDel="00E631A1">
          <w:rPr>
            <w:color w:val="005583"/>
            <w:vertAlign w:val="superscript"/>
          </w:rPr>
          <w:footnoteReference w:id="267"/>
        </w:r>
      </w:del>
    </w:p>
    <w:p w14:paraId="00000A5F" w14:textId="0E91066C" w:rsidR="003D183A" w:rsidDel="00E631A1" w:rsidRDefault="008B7924" w:rsidP="00E631A1">
      <w:pPr>
        <w:widowControl w:val="0"/>
        <w:pBdr>
          <w:top w:val="nil"/>
          <w:left w:val="nil"/>
          <w:bottom w:val="nil"/>
          <w:right w:val="nil"/>
          <w:between w:val="nil"/>
        </w:pBdr>
        <w:spacing w:before="0" w:after="113"/>
        <w:ind w:left="567" w:firstLine="0"/>
        <w:jc w:val="center"/>
        <w:rPr>
          <w:del w:id="5878" w:author="Cristiano de Menezes Feu" w:date="2022-11-21T08:33:00Z"/>
          <w:b/>
          <w:color w:val="005583"/>
          <w:sz w:val="20"/>
          <w:szCs w:val="20"/>
        </w:rPr>
        <w:pPrChange w:id="5879" w:author="Cristiano de Menezes Feu" w:date="2022-11-21T08:33:00Z">
          <w:pPr>
            <w:widowControl w:val="0"/>
            <w:pBdr>
              <w:top w:val="nil"/>
              <w:left w:val="nil"/>
              <w:bottom w:val="nil"/>
              <w:right w:val="nil"/>
              <w:between w:val="nil"/>
            </w:pBdr>
            <w:spacing w:before="0" w:after="113"/>
            <w:ind w:left="567" w:firstLine="0"/>
          </w:pPr>
        </w:pPrChange>
      </w:pPr>
      <w:del w:id="5880" w:author="Cristiano de Menezes Feu" w:date="2022-11-21T08:33:00Z">
        <w:r w:rsidDel="00E631A1">
          <w:rPr>
            <w:color w:val="005583"/>
            <w:sz w:val="20"/>
            <w:szCs w:val="20"/>
          </w:rPr>
          <w:delText>Art. 43; art. 82, § 4º.</w:delText>
        </w:r>
      </w:del>
    </w:p>
    <w:p w14:paraId="00000A60" w14:textId="179FEC6E" w:rsidR="003D183A" w:rsidDel="00E631A1" w:rsidRDefault="008B7924" w:rsidP="00E631A1">
      <w:pPr>
        <w:widowControl w:val="0"/>
        <w:pBdr>
          <w:top w:val="nil"/>
          <w:left w:val="nil"/>
          <w:bottom w:val="nil"/>
          <w:right w:val="nil"/>
          <w:between w:val="nil"/>
        </w:pBdr>
        <w:spacing w:before="0" w:after="113"/>
        <w:ind w:left="567" w:firstLine="0"/>
        <w:jc w:val="center"/>
        <w:rPr>
          <w:del w:id="5881" w:author="Cristiano de Menezes Feu" w:date="2022-11-21T08:33:00Z"/>
          <w:color w:val="005583"/>
          <w:sz w:val="20"/>
          <w:szCs w:val="20"/>
        </w:rPr>
        <w:pPrChange w:id="5882" w:author="Cristiano de Menezes Feu" w:date="2022-11-21T08:33:00Z">
          <w:pPr>
            <w:widowControl w:val="0"/>
            <w:pBdr>
              <w:top w:val="nil"/>
              <w:left w:val="nil"/>
              <w:bottom w:val="nil"/>
              <w:right w:val="nil"/>
              <w:between w:val="nil"/>
            </w:pBdr>
            <w:spacing w:before="0" w:after="113"/>
            <w:ind w:left="567" w:firstLine="0"/>
          </w:pPr>
        </w:pPrChange>
      </w:pPr>
      <w:del w:id="5883" w:author="Cristiano de Menezes Feu" w:date="2022-11-21T08:33:00Z">
        <w:r w:rsidDel="00E631A1">
          <w:rPr>
            <w:b/>
            <w:color w:val="005583"/>
            <w:sz w:val="20"/>
            <w:szCs w:val="20"/>
          </w:rPr>
          <w:delText>QO</w:delText>
        </w:r>
        <w:r w:rsidDel="00E631A1">
          <w:rPr>
            <w:color w:val="005583"/>
            <w:sz w:val="20"/>
            <w:szCs w:val="20"/>
          </w:rPr>
          <w:delText xml:space="preserve"> 175/2007 – Reafirma o entendimento constante da QO 10.330/1996 no sentido de que é considerado autor aquele que subscreve proposição de iniciativa individual e de autoria coletiva voluntária; para as proposições com subscrição de apoiamento, a exemplo de PEC, considera-se Autor somente o primeiro signatário.</w:delText>
        </w:r>
      </w:del>
    </w:p>
    <w:p w14:paraId="00000A61" w14:textId="7B139E24" w:rsidR="003D183A" w:rsidDel="00E631A1" w:rsidRDefault="008B7924" w:rsidP="00E631A1">
      <w:pPr>
        <w:widowControl w:val="0"/>
        <w:pBdr>
          <w:top w:val="nil"/>
          <w:left w:val="nil"/>
          <w:bottom w:val="nil"/>
          <w:right w:val="nil"/>
          <w:between w:val="nil"/>
        </w:pBdr>
        <w:ind w:firstLine="0"/>
        <w:jc w:val="center"/>
        <w:rPr>
          <w:del w:id="5884" w:author="Cristiano de Menezes Feu" w:date="2022-11-21T08:33:00Z"/>
          <w:rFonts w:ascii="ClearSans-Bold" w:eastAsia="ClearSans-Bold" w:hAnsi="ClearSans-Bold" w:cs="ClearSans-Bold"/>
          <w:b/>
          <w:color w:val="000000"/>
        </w:rPr>
        <w:pPrChange w:id="5885" w:author="Cristiano de Menezes Feu" w:date="2022-11-21T08:33:00Z">
          <w:pPr>
            <w:widowControl w:val="0"/>
            <w:pBdr>
              <w:top w:val="nil"/>
              <w:left w:val="nil"/>
              <w:bottom w:val="nil"/>
              <w:right w:val="nil"/>
              <w:between w:val="nil"/>
            </w:pBdr>
          </w:pPr>
        </w:pPrChange>
      </w:pPr>
      <w:del w:id="5886" w:author="Cristiano de Menezes Feu" w:date="2022-11-21T08:33:00Z">
        <w:r w:rsidDel="00E631A1">
          <w:rPr>
            <w:color w:val="000000"/>
          </w:rPr>
          <w:delText>§ 2º As atribuições ou prerrogativas regimentais conferidas ao Autor serão exercidas em Plenário por um só dos signatários da proposição, regulando-se a precedência segundo a ordem em que a subscreveram.</w:delText>
        </w:r>
      </w:del>
    </w:p>
    <w:p w14:paraId="00000A62" w14:textId="2B9D9D3C" w:rsidR="003D183A" w:rsidDel="00E631A1" w:rsidRDefault="008B7924" w:rsidP="00E631A1">
      <w:pPr>
        <w:widowControl w:val="0"/>
        <w:pBdr>
          <w:top w:val="nil"/>
          <w:left w:val="nil"/>
          <w:bottom w:val="nil"/>
          <w:right w:val="nil"/>
          <w:between w:val="nil"/>
        </w:pBdr>
        <w:spacing w:before="0" w:after="113"/>
        <w:ind w:left="567" w:firstLine="0"/>
        <w:jc w:val="center"/>
        <w:rPr>
          <w:del w:id="5887" w:author="Cristiano de Menezes Feu" w:date="2022-11-21T08:33:00Z"/>
          <w:color w:val="005583"/>
          <w:sz w:val="20"/>
          <w:szCs w:val="20"/>
        </w:rPr>
        <w:pPrChange w:id="5888" w:author="Cristiano de Menezes Feu" w:date="2022-11-21T08:33:00Z">
          <w:pPr>
            <w:widowControl w:val="0"/>
            <w:pBdr>
              <w:top w:val="nil"/>
              <w:left w:val="nil"/>
              <w:bottom w:val="nil"/>
              <w:right w:val="nil"/>
              <w:between w:val="nil"/>
            </w:pBdr>
            <w:spacing w:before="0" w:after="113"/>
            <w:ind w:left="567" w:firstLine="0"/>
          </w:pPr>
        </w:pPrChange>
      </w:pPr>
      <w:del w:id="5889" w:author="Cristiano de Menezes Feu" w:date="2022-11-21T08:33:00Z">
        <w:r w:rsidDel="00E631A1">
          <w:rPr>
            <w:color w:val="005583"/>
            <w:sz w:val="20"/>
            <w:szCs w:val="20"/>
          </w:rPr>
          <w:delText>Art. 172, I.</w:delText>
        </w:r>
      </w:del>
    </w:p>
    <w:p w14:paraId="00000A63" w14:textId="08A0227B" w:rsidR="003D183A" w:rsidDel="00E631A1" w:rsidRDefault="008B7924" w:rsidP="00E631A1">
      <w:pPr>
        <w:widowControl w:val="0"/>
        <w:pBdr>
          <w:top w:val="nil"/>
          <w:left w:val="nil"/>
          <w:bottom w:val="nil"/>
          <w:right w:val="nil"/>
          <w:between w:val="nil"/>
        </w:pBdr>
        <w:ind w:firstLine="0"/>
        <w:jc w:val="center"/>
        <w:rPr>
          <w:del w:id="5890" w:author="Cristiano de Menezes Feu" w:date="2022-11-21T08:33:00Z"/>
          <w:b/>
          <w:color w:val="005583"/>
          <w:sz w:val="20"/>
          <w:szCs w:val="20"/>
        </w:rPr>
        <w:pPrChange w:id="5891" w:author="Cristiano de Menezes Feu" w:date="2022-11-21T08:33:00Z">
          <w:pPr>
            <w:widowControl w:val="0"/>
            <w:pBdr>
              <w:top w:val="nil"/>
              <w:left w:val="nil"/>
              <w:bottom w:val="nil"/>
              <w:right w:val="nil"/>
              <w:between w:val="nil"/>
            </w:pBdr>
          </w:pPr>
        </w:pPrChange>
      </w:pPr>
      <w:del w:id="5892" w:author="Cristiano de Menezes Feu" w:date="2022-11-21T08:33:00Z">
        <w:r w:rsidDel="00E631A1">
          <w:rPr>
            <w:color w:val="000000"/>
          </w:rPr>
          <w:delText>§ 3º O quórum para a iniciativa coletiva das proposições, exigido pela Constituição Federal ou por este Regimento Interno, pode ser obtido por meio das assinaturas de cada Deputado, apostas por meio eletrônico ou, quando expressamente permitido, de Líder ou Líderes, representando estes últimos exclusivamente o número de Deputados de sua legenda partidária ou parlamentar, na data da apresentação da proposição.</w:delText>
        </w:r>
        <w:r w:rsidDel="00E631A1">
          <w:rPr>
            <w:color w:val="005583"/>
            <w:vertAlign w:val="superscript"/>
          </w:rPr>
          <w:footnoteReference w:id="268"/>
        </w:r>
      </w:del>
    </w:p>
    <w:p w14:paraId="00000A64" w14:textId="51A27C2E" w:rsidR="003D183A" w:rsidDel="00E631A1" w:rsidRDefault="008B7924" w:rsidP="00E631A1">
      <w:pPr>
        <w:widowControl w:val="0"/>
        <w:pBdr>
          <w:top w:val="nil"/>
          <w:left w:val="nil"/>
          <w:bottom w:val="nil"/>
          <w:right w:val="nil"/>
          <w:between w:val="nil"/>
        </w:pBdr>
        <w:spacing w:before="0" w:after="113"/>
        <w:ind w:left="567" w:firstLine="0"/>
        <w:jc w:val="center"/>
        <w:rPr>
          <w:del w:id="5896" w:author="Cristiano de Menezes Feu" w:date="2022-11-21T08:33:00Z"/>
          <w:b/>
          <w:color w:val="005583"/>
          <w:sz w:val="20"/>
          <w:szCs w:val="20"/>
        </w:rPr>
        <w:pPrChange w:id="5897" w:author="Cristiano de Menezes Feu" w:date="2022-11-21T08:33:00Z">
          <w:pPr>
            <w:widowControl w:val="0"/>
            <w:pBdr>
              <w:top w:val="nil"/>
              <w:left w:val="nil"/>
              <w:bottom w:val="nil"/>
              <w:right w:val="nil"/>
              <w:between w:val="nil"/>
            </w:pBdr>
            <w:spacing w:before="0" w:after="113"/>
            <w:ind w:left="567" w:firstLine="0"/>
          </w:pPr>
        </w:pPrChange>
      </w:pPr>
      <w:del w:id="5898" w:author="Cristiano de Menezes Feu" w:date="2022-11-21T08:33:00Z">
        <w:r w:rsidDel="00E631A1">
          <w:rPr>
            <w:b/>
            <w:color w:val="005583"/>
            <w:sz w:val="20"/>
            <w:szCs w:val="20"/>
          </w:rPr>
          <w:delText>Prática 1:</w:delText>
        </w:r>
        <w:r w:rsidDel="00E631A1">
          <w:rPr>
            <w:color w:val="005583"/>
            <w:sz w:val="20"/>
            <w:szCs w:val="20"/>
          </w:rPr>
          <w:delText xml:space="preserve"> se o Líder ou Líderes não representarem número suficiente para a proposição de iniciativa coletiva, não é possível fazer complementação com assinaturas individuais; nesse caso devem ser colhidas assinaturas individuais equivalentes à totalidade do quórum exigido.</w:delText>
        </w:r>
      </w:del>
    </w:p>
    <w:p w14:paraId="00000A65" w14:textId="2608D2A9" w:rsidR="003D183A" w:rsidDel="00E631A1" w:rsidRDefault="008B7924" w:rsidP="00E631A1">
      <w:pPr>
        <w:widowControl w:val="0"/>
        <w:pBdr>
          <w:top w:val="nil"/>
          <w:left w:val="nil"/>
          <w:bottom w:val="nil"/>
          <w:right w:val="nil"/>
          <w:between w:val="nil"/>
        </w:pBdr>
        <w:spacing w:before="0" w:after="113"/>
        <w:ind w:left="567" w:firstLine="0"/>
        <w:jc w:val="center"/>
        <w:rPr>
          <w:del w:id="5899" w:author="Cristiano de Menezes Feu" w:date="2022-11-21T08:33:00Z"/>
          <w:b/>
          <w:color w:val="005583"/>
          <w:sz w:val="20"/>
          <w:szCs w:val="20"/>
        </w:rPr>
        <w:pPrChange w:id="5900" w:author="Cristiano de Menezes Feu" w:date="2022-11-21T08:33:00Z">
          <w:pPr>
            <w:widowControl w:val="0"/>
            <w:pBdr>
              <w:top w:val="nil"/>
              <w:left w:val="nil"/>
              <w:bottom w:val="nil"/>
              <w:right w:val="nil"/>
              <w:between w:val="nil"/>
            </w:pBdr>
            <w:spacing w:before="0" w:after="113"/>
            <w:ind w:left="567" w:firstLine="0"/>
          </w:pPr>
        </w:pPrChange>
      </w:pPr>
      <w:del w:id="5901" w:author="Cristiano de Menezes Feu" w:date="2022-11-21T08:33:00Z">
        <w:r w:rsidDel="00E631A1">
          <w:rPr>
            <w:b/>
            <w:color w:val="005583"/>
            <w:sz w:val="20"/>
            <w:szCs w:val="20"/>
          </w:rPr>
          <w:delText>Prática 2:</w:delText>
        </w:r>
        <w:r w:rsidDel="00E631A1">
          <w:rPr>
            <w:color w:val="005583"/>
            <w:sz w:val="20"/>
            <w:szCs w:val="20"/>
          </w:rPr>
          <w:delText xml:space="preserve"> a validade das assinaturas apostas em proposições de iniciativa coletiva é verificada de acordo com a situação do parlamentar no momento da apresentação da proposição, e não da subscrição.</w:delText>
        </w:r>
      </w:del>
    </w:p>
    <w:p w14:paraId="00000A66" w14:textId="717ABD7C" w:rsidR="003D183A" w:rsidDel="00E631A1" w:rsidRDefault="008B7924" w:rsidP="00E631A1">
      <w:pPr>
        <w:widowControl w:val="0"/>
        <w:pBdr>
          <w:top w:val="nil"/>
          <w:left w:val="nil"/>
          <w:bottom w:val="nil"/>
          <w:right w:val="nil"/>
          <w:between w:val="nil"/>
        </w:pBdr>
        <w:spacing w:before="0" w:after="113"/>
        <w:ind w:left="567" w:firstLine="0"/>
        <w:jc w:val="center"/>
        <w:rPr>
          <w:del w:id="5902" w:author="Cristiano de Menezes Feu" w:date="2022-11-21T08:33:00Z"/>
          <w:color w:val="005583"/>
          <w:sz w:val="20"/>
          <w:szCs w:val="20"/>
        </w:rPr>
        <w:pPrChange w:id="5903" w:author="Cristiano de Menezes Feu" w:date="2022-11-21T08:33:00Z">
          <w:pPr>
            <w:widowControl w:val="0"/>
            <w:pBdr>
              <w:top w:val="nil"/>
              <w:left w:val="nil"/>
              <w:bottom w:val="nil"/>
              <w:right w:val="nil"/>
              <w:between w:val="nil"/>
            </w:pBdr>
            <w:spacing w:before="0" w:after="113"/>
            <w:ind w:left="567" w:firstLine="0"/>
          </w:pPr>
        </w:pPrChange>
      </w:pPr>
      <w:del w:id="5904" w:author="Cristiano de Menezes Feu" w:date="2022-11-21T08:33:00Z">
        <w:r w:rsidDel="00E631A1">
          <w:rPr>
            <w:b/>
            <w:color w:val="005583"/>
            <w:sz w:val="20"/>
            <w:szCs w:val="20"/>
          </w:rPr>
          <w:delText>Prática 3:</w:delText>
        </w:r>
        <w:r w:rsidDel="00E631A1">
          <w:rPr>
            <w:color w:val="005583"/>
            <w:sz w:val="20"/>
            <w:szCs w:val="20"/>
          </w:rPr>
          <w:delText xml:space="preserve"> no caso de requerimentos procedimentais que devem ser assinados por Líder, a exemplo dos requerimentos de adiamento da discussão de matérias urgentes, a representatividade é verificada também no momento da votação do requerimento.</w:delText>
        </w:r>
      </w:del>
    </w:p>
    <w:p w14:paraId="00000A67" w14:textId="2BDA5E4A" w:rsidR="003D183A" w:rsidDel="00E631A1" w:rsidRDefault="008B7924" w:rsidP="00E631A1">
      <w:pPr>
        <w:widowControl w:val="0"/>
        <w:pBdr>
          <w:top w:val="nil"/>
          <w:left w:val="nil"/>
          <w:bottom w:val="nil"/>
          <w:right w:val="nil"/>
          <w:between w:val="nil"/>
        </w:pBdr>
        <w:ind w:firstLine="0"/>
        <w:jc w:val="center"/>
        <w:rPr>
          <w:del w:id="5905" w:author="Cristiano de Menezes Feu" w:date="2022-11-21T08:33:00Z"/>
          <w:b/>
          <w:color w:val="005583"/>
          <w:sz w:val="20"/>
          <w:szCs w:val="20"/>
        </w:rPr>
        <w:pPrChange w:id="5906" w:author="Cristiano de Menezes Feu" w:date="2022-11-21T08:33:00Z">
          <w:pPr>
            <w:widowControl w:val="0"/>
            <w:pBdr>
              <w:top w:val="nil"/>
              <w:left w:val="nil"/>
              <w:bottom w:val="nil"/>
              <w:right w:val="nil"/>
              <w:between w:val="nil"/>
            </w:pBdr>
          </w:pPr>
        </w:pPrChange>
      </w:pPr>
      <w:del w:id="5907" w:author="Cristiano de Menezes Feu" w:date="2022-11-21T08:33:00Z">
        <w:r w:rsidDel="00E631A1">
          <w:rPr>
            <w:color w:val="000000"/>
          </w:rPr>
          <w:delText>§ 4º Nos casos em que as assinaturas de uma proposição sejam necessárias ao seu trâmite, não poderão ser retiradas ou acrescentadas depois da apresentação à Mesa.</w:delText>
        </w:r>
        <w:r w:rsidDel="00E631A1">
          <w:rPr>
            <w:color w:val="005583"/>
            <w:vertAlign w:val="superscript"/>
          </w:rPr>
          <w:footnoteReference w:id="269"/>
        </w:r>
      </w:del>
    </w:p>
    <w:p w14:paraId="00000A68" w14:textId="017A9C5F" w:rsidR="003D183A" w:rsidDel="00E631A1" w:rsidRDefault="008B7924" w:rsidP="00E631A1">
      <w:pPr>
        <w:widowControl w:val="0"/>
        <w:pBdr>
          <w:top w:val="nil"/>
          <w:left w:val="nil"/>
          <w:bottom w:val="nil"/>
          <w:right w:val="nil"/>
          <w:between w:val="nil"/>
        </w:pBdr>
        <w:spacing w:before="0" w:after="113"/>
        <w:ind w:left="567" w:firstLine="0"/>
        <w:jc w:val="center"/>
        <w:rPr>
          <w:del w:id="5911" w:author="Cristiano de Menezes Feu" w:date="2022-11-21T08:33:00Z"/>
          <w:color w:val="005583"/>
          <w:sz w:val="20"/>
          <w:szCs w:val="20"/>
        </w:rPr>
        <w:pPrChange w:id="5912" w:author="Cristiano de Menezes Feu" w:date="2022-11-21T08:33:00Z">
          <w:pPr>
            <w:widowControl w:val="0"/>
            <w:pBdr>
              <w:top w:val="nil"/>
              <w:left w:val="nil"/>
              <w:bottom w:val="nil"/>
              <w:right w:val="nil"/>
              <w:between w:val="nil"/>
            </w:pBdr>
            <w:spacing w:before="0" w:after="113"/>
            <w:ind w:left="567" w:firstLine="0"/>
          </w:pPr>
        </w:pPrChange>
      </w:pPr>
      <w:del w:id="5913" w:author="Cristiano de Menezes Feu" w:date="2022-11-21T08:33:00Z">
        <w:r w:rsidDel="00E631A1">
          <w:rPr>
            <w:b/>
            <w:color w:val="005583"/>
            <w:sz w:val="20"/>
            <w:szCs w:val="20"/>
          </w:rPr>
          <w:delText>Prática:</w:delText>
        </w:r>
        <w:r w:rsidDel="00E631A1">
          <w:rPr>
            <w:color w:val="005583"/>
            <w:sz w:val="20"/>
            <w:szCs w:val="20"/>
          </w:rPr>
          <w:delText xml:space="preserve"> nos casos de proposição de iniciativa individual, ou coletiva facultativa, o Presidente da Câmara tem deferido a inclusão de coautoria desde que haja requerimento solicitando a inclusão com a respectiva comprovação de anuência do autor ou autores da proposição original. Ex: REQ 8705/2018; REQ 9375/2018.</w:delText>
        </w:r>
      </w:del>
    </w:p>
    <w:p w14:paraId="00000A69" w14:textId="16ED2C82" w:rsidR="003D183A" w:rsidDel="00E631A1" w:rsidRDefault="008B7924" w:rsidP="00E631A1">
      <w:pPr>
        <w:widowControl w:val="0"/>
        <w:pBdr>
          <w:top w:val="nil"/>
          <w:left w:val="nil"/>
          <w:bottom w:val="nil"/>
          <w:right w:val="nil"/>
          <w:between w:val="nil"/>
        </w:pBdr>
        <w:spacing w:before="57"/>
        <w:ind w:firstLine="0"/>
        <w:jc w:val="center"/>
        <w:rPr>
          <w:del w:id="5914" w:author="Cristiano de Menezes Feu" w:date="2022-11-21T08:33:00Z"/>
          <w:color w:val="000000"/>
        </w:rPr>
        <w:pPrChange w:id="5915" w:author="Cristiano de Menezes Feu" w:date="2022-11-21T08:33:00Z">
          <w:pPr>
            <w:widowControl w:val="0"/>
            <w:pBdr>
              <w:top w:val="nil"/>
              <w:left w:val="nil"/>
              <w:bottom w:val="nil"/>
              <w:right w:val="nil"/>
              <w:between w:val="nil"/>
            </w:pBdr>
            <w:spacing w:before="57"/>
          </w:pPr>
        </w:pPrChange>
      </w:pPr>
      <w:del w:id="5916" w:author="Cristiano de Menezes Feu" w:date="2022-11-21T08:33:00Z">
        <w:r w:rsidDel="00E631A1">
          <w:rPr>
            <w:rFonts w:ascii="ClearSans-Bold" w:eastAsia="ClearSans-Bold" w:hAnsi="ClearSans-Bold" w:cs="ClearSans-Bold"/>
            <w:b/>
            <w:color w:val="000000"/>
          </w:rPr>
          <w:delText>Art. 103.</w:delText>
        </w:r>
        <w:r w:rsidDel="00E631A1">
          <w:rPr>
            <w:color w:val="000000"/>
          </w:rPr>
          <w:delText xml:space="preserve"> A proposição poderá ser fundamentada por escrito ou verbalmente pelo Autor e, em se tratando de iniciativa coletiva, pelo primeiro signatário ou quem este indicar, mediante prévia inscrição junto à Mesa.</w:delText>
        </w:r>
      </w:del>
    </w:p>
    <w:p w14:paraId="00000A6A" w14:textId="503B1709" w:rsidR="003D183A" w:rsidDel="00E631A1" w:rsidRDefault="008B7924" w:rsidP="00E631A1">
      <w:pPr>
        <w:widowControl w:val="0"/>
        <w:pBdr>
          <w:top w:val="nil"/>
          <w:left w:val="nil"/>
          <w:bottom w:val="nil"/>
          <w:right w:val="nil"/>
          <w:between w:val="nil"/>
        </w:pBdr>
        <w:spacing w:before="57"/>
        <w:ind w:firstLine="0"/>
        <w:jc w:val="center"/>
        <w:rPr>
          <w:del w:id="5917" w:author="Cristiano de Menezes Feu" w:date="2022-11-21T08:33:00Z"/>
          <w:color w:val="000000"/>
        </w:rPr>
        <w:pPrChange w:id="5918" w:author="Cristiano de Menezes Feu" w:date="2022-11-21T08:33:00Z">
          <w:pPr>
            <w:widowControl w:val="0"/>
            <w:pBdr>
              <w:top w:val="nil"/>
              <w:left w:val="nil"/>
              <w:bottom w:val="nil"/>
              <w:right w:val="nil"/>
              <w:between w:val="nil"/>
            </w:pBdr>
            <w:spacing w:before="57"/>
          </w:pPr>
        </w:pPrChange>
      </w:pPr>
      <w:del w:id="5919"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 Relator de proposição, de ofício ou a requerimento do Autor, fará juntar ao respectivo processo a justificação oral, extraída do </w:delText>
        </w:r>
        <w:r w:rsidDel="00E631A1">
          <w:rPr>
            <w:rFonts w:ascii="Sansita" w:eastAsia="Sansita" w:hAnsi="Sansita" w:cs="Sansita"/>
            <w:i/>
            <w:color w:val="000000"/>
          </w:rPr>
          <w:delText>Diário da Câmara dos Deputados</w:delText>
        </w:r>
        <w:r w:rsidDel="00E631A1">
          <w:rPr>
            <w:color w:val="000000"/>
          </w:rPr>
          <w:delText xml:space="preserve">. </w:delText>
        </w:r>
      </w:del>
    </w:p>
    <w:p w14:paraId="00000A6B" w14:textId="5F7DEE5E" w:rsidR="003D183A" w:rsidDel="00E631A1" w:rsidRDefault="008B7924" w:rsidP="00E631A1">
      <w:pPr>
        <w:widowControl w:val="0"/>
        <w:pBdr>
          <w:top w:val="nil"/>
          <w:left w:val="nil"/>
          <w:bottom w:val="nil"/>
          <w:right w:val="nil"/>
          <w:between w:val="nil"/>
        </w:pBdr>
        <w:spacing w:before="57"/>
        <w:ind w:firstLine="0"/>
        <w:jc w:val="center"/>
        <w:rPr>
          <w:del w:id="5920" w:author="Cristiano de Menezes Feu" w:date="2022-11-21T08:33:00Z"/>
          <w:rFonts w:ascii="ClearSans-Bold" w:eastAsia="ClearSans-Bold" w:hAnsi="ClearSans-Bold" w:cs="ClearSans-Bold"/>
          <w:b/>
          <w:color w:val="000000"/>
        </w:rPr>
        <w:pPrChange w:id="5921" w:author="Cristiano de Menezes Feu" w:date="2022-11-21T08:33:00Z">
          <w:pPr>
            <w:widowControl w:val="0"/>
            <w:pBdr>
              <w:top w:val="nil"/>
              <w:left w:val="nil"/>
              <w:bottom w:val="nil"/>
              <w:right w:val="nil"/>
              <w:between w:val="nil"/>
            </w:pBdr>
            <w:spacing w:before="57"/>
          </w:pPr>
        </w:pPrChange>
      </w:pPr>
      <w:del w:id="5922" w:author="Cristiano de Menezes Feu" w:date="2022-11-21T08:33:00Z">
        <w:r w:rsidDel="00E631A1">
          <w:rPr>
            <w:rFonts w:ascii="ClearSans-Bold" w:eastAsia="ClearSans-Bold" w:hAnsi="ClearSans-Bold" w:cs="ClearSans-Bold"/>
            <w:b/>
            <w:color w:val="000000"/>
          </w:rPr>
          <w:delText>Art. 104.</w:delText>
        </w:r>
        <w:r w:rsidDel="00E631A1">
          <w:rPr>
            <w:color w:val="000000"/>
          </w:rPr>
          <w:delText xml:space="preserve"> A retirada de proposição, em qualquer fase do seu andamento, será requerida pelo Autor ao Presidente da Câmara, que, tendo obtido as informações necessárias, deferirá, ou não, o pedido, com recurso para o Plenário.</w:delText>
        </w:r>
      </w:del>
    </w:p>
    <w:p w14:paraId="00000A6C" w14:textId="7A2AB423" w:rsidR="003D183A" w:rsidDel="00E631A1" w:rsidRDefault="008B7924" w:rsidP="00E631A1">
      <w:pPr>
        <w:widowControl w:val="0"/>
        <w:pBdr>
          <w:top w:val="nil"/>
          <w:left w:val="nil"/>
          <w:bottom w:val="nil"/>
          <w:right w:val="nil"/>
          <w:between w:val="nil"/>
        </w:pBdr>
        <w:spacing w:before="0" w:after="113"/>
        <w:ind w:left="567" w:firstLine="0"/>
        <w:jc w:val="center"/>
        <w:rPr>
          <w:del w:id="5923" w:author="Cristiano de Menezes Feu" w:date="2022-11-21T08:33:00Z"/>
          <w:b/>
          <w:color w:val="005583"/>
          <w:sz w:val="20"/>
          <w:szCs w:val="20"/>
        </w:rPr>
        <w:pPrChange w:id="5924" w:author="Cristiano de Menezes Feu" w:date="2022-11-21T08:33:00Z">
          <w:pPr>
            <w:widowControl w:val="0"/>
            <w:pBdr>
              <w:top w:val="nil"/>
              <w:left w:val="nil"/>
              <w:bottom w:val="nil"/>
              <w:right w:val="nil"/>
              <w:between w:val="nil"/>
            </w:pBdr>
            <w:spacing w:before="0" w:after="113"/>
            <w:ind w:left="567" w:firstLine="0"/>
          </w:pPr>
        </w:pPrChange>
      </w:pPr>
      <w:del w:id="5925" w:author="Cristiano de Menezes Feu" w:date="2022-11-21T08:33:00Z">
        <w:r w:rsidDel="00E631A1">
          <w:rPr>
            <w:color w:val="005583"/>
            <w:sz w:val="20"/>
            <w:szCs w:val="20"/>
          </w:rPr>
          <w:delText>Art. 114, V e VII.</w:delText>
        </w:r>
      </w:del>
    </w:p>
    <w:p w14:paraId="00000A6D" w14:textId="18E892B8" w:rsidR="003D183A" w:rsidDel="00E631A1" w:rsidRDefault="008B7924" w:rsidP="00E631A1">
      <w:pPr>
        <w:widowControl w:val="0"/>
        <w:pBdr>
          <w:top w:val="nil"/>
          <w:left w:val="nil"/>
          <w:bottom w:val="nil"/>
          <w:right w:val="nil"/>
          <w:between w:val="nil"/>
        </w:pBdr>
        <w:spacing w:before="0" w:after="113"/>
        <w:ind w:left="567" w:firstLine="0"/>
        <w:jc w:val="center"/>
        <w:rPr>
          <w:del w:id="5926" w:author="Cristiano de Menezes Feu" w:date="2022-11-21T08:33:00Z"/>
          <w:b/>
          <w:color w:val="005583"/>
          <w:sz w:val="20"/>
          <w:szCs w:val="20"/>
        </w:rPr>
        <w:pPrChange w:id="5927" w:author="Cristiano de Menezes Feu" w:date="2022-11-21T08:33:00Z">
          <w:pPr>
            <w:widowControl w:val="0"/>
            <w:pBdr>
              <w:top w:val="nil"/>
              <w:left w:val="nil"/>
              <w:bottom w:val="nil"/>
              <w:right w:val="nil"/>
              <w:between w:val="nil"/>
            </w:pBdr>
            <w:spacing w:before="0" w:after="113"/>
            <w:ind w:left="567" w:firstLine="0"/>
          </w:pPr>
        </w:pPrChange>
      </w:pPr>
      <w:del w:id="5928" w:author="Cristiano de Menezes Feu" w:date="2022-11-21T08:33:00Z">
        <w:r w:rsidDel="00E631A1">
          <w:rPr>
            <w:b/>
            <w:color w:val="005583"/>
            <w:sz w:val="20"/>
            <w:szCs w:val="20"/>
          </w:rPr>
          <w:delText>QO</w:delText>
        </w:r>
        <w:r w:rsidDel="00E631A1">
          <w:rPr>
            <w:color w:val="005583"/>
            <w:sz w:val="20"/>
            <w:szCs w:val="20"/>
          </w:rPr>
          <w:delText xml:space="preserve"> 39/2019 - Reafirma entendimento constante das QOs 283/2013 e 57/2007 no sentido de que não é possível retirada de requerimentos após o início do encaminhamento da votação.</w:delText>
        </w:r>
        <w:r w:rsidDel="00E631A1">
          <w:rPr>
            <w:color w:val="005583"/>
            <w:sz w:val="20"/>
            <w:szCs w:val="20"/>
            <w:vertAlign w:val="superscript"/>
          </w:rPr>
          <w:footnoteReference w:id="270"/>
        </w:r>
      </w:del>
    </w:p>
    <w:p w14:paraId="00000A6E" w14:textId="4E5DBC24" w:rsidR="003D183A" w:rsidDel="00E631A1" w:rsidRDefault="008B7924" w:rsidP="00E631A1">
      <w:pPr>
        <w:widowControl w:val="0"/>
        <w:pBdr>
          <w:top w:val="nil"/>
          <w:left w:val="nil"/>
          <w:bottom w:val="nil"/>
          <w:right w:val="nil"/>
          <w:between w:val="nil"/>
        </w:pBdr>
        <w:spacing w:before="0" w:after="113"/>
        <w:ind w:left="567" w:firstLine="0"/>
        <w:jc w:val="center"/>
        <w:rPr>
          <w:del w:id="5932" w:author="Cristiano de Menezes Feu" w:date="2022-11-21T08:33:00Z"/>
          <w:b/>
          <w:color w:val="005583"/>
          <w:sz w:val="20"/>
          <w:szCs w:val="20"/>
        </w:rPr>
        <w:pPrChange w:id="5933" w:author="Cristiano de Menezes Feu" w:date="2022-11-21T08:33:00Z">
          <w:pPr>
            <w:widowControl w:val="0"/>
            <w:pBdr>
              <w:top w:val="nil"/>
              <w:left w:val="nil"/>
              <w:bottom w:val="nil"/>
              <w:right w:val="nil"/>
              <w:between w:val="nil"/>
            </w:pBdr>
            <w:spacing w:before="0" w:after="113"/>
            <w:ind w:left="567" w:firstLine="0"/>
          </w:pPr>
        </w:pPrChange>
      </w:pPr>
      <w:del w:id="5934" w:author="Cristiano de Menezes Feu" w:date="2022-11-21T08:33:00Z">
        <w:r w:rsidDel="00E631A1">
          <w:rPr>
            <w:b/>
            <w:color w:val="005583"/>
            <w:sz w:val="20"/>
            <w:szCs w:val="20"/>
          </w:rPr>
          <w:delText>QO</w:delText>
        </w:r>
        <w:r w:rsidDel="00E631A1">
          <w:rPr>
            <w:color w:val="005583"/>
            <w:sz w:val="20"/>
            <w:szCs w:val="20"/>
          </w:rPr>
          <w:delText xml:space="preserve"> 277/2017 – Afirma não ser possível a retirada de tramitação de proposição pelo Poder Executivo quando a matéria já tiver sido apreciada por uma ou ambas as Casas do Congresso Nacional. </w:delText>
        </w:r>
      </w:del>
    </w:p>
    <w:p w14:paraId="00000A6F" w14:textId="78BD866D" w:rsidR="003D183A" w:rsidDel="00E631A1" w:rsidRDefault="008B7924" w:rsidP="00E631A1">
      <w:pPr>
        <w:widowControl w:val="0"/>
        <w:pBdr>
          <w:top w:val="nil"/>
          <w:left w:val="nil"/>
          <w:bottom w:val="nil"/>
          <w:right w:val="nil"/>
          <w:between w:val="nil"/>
        </w:pBdr>
        <w:spacing w:before="0" w:after="113"/>
        <w:ind w:left="567" w:firstLine="0"/>
        <w:jc w:val="center"/>
        <w:rPr>
          <w:del w:id="5935" w:author="Cristiano de Menezes Feu" w:date="2022-11-21T08:33:00Z"/>
          <w:b/>
          <w:color w:val="005583"/>
          <w:sz w:val="20"/>
          <w:szCs w:val="20"/>
        </w:rPr>
        <w:pPrChange w:id="5936" w:author="Cristiano de Menezes Feu" w:date="2022-11-21T08:33:00Z">
          <w:pPr>
            <w:widowControl w:val="0"/>
            <w:pBdr>
              <w:top w:val="nil"/>
              <w:left w:val="nil"/>
              <w:bottom w:val="nil"/>
              <w:right w:val="nil"/>
              <w:between w:val="nil"/>
            </w:pBdr>
            <w:spacing w:before="0" w:after="113"/>
            <w:ind w:left="567" w:firstLine="0"/>
          </w:pPr>
        </w:pPrChange>
      </w:pPr>
      <w:del w:id="5937" w:author="Cristiano de Menezes Feu" w:date="2022-11-21T08:33:00Z">
        <w:r w:rsidDel="00E631A1">
          <w:rPr>
            <w:b/>
            <w:color w:val="005583"/>
            <w:sz w:val="20"/>
            <w:szCs w:val="20"/>
          </w:rPr>
          <w:delText>QO</w:delText>
        </w:r>
        <w:r w:rsidDel="00E631A1">
          <w:rPr>
            <w:color w:val="005583"/>
            <w:sz w:val="20"/>
            <w:szCs w:val="20"/>
          </w:rPr>
          <w:delText xml:space="preserve"> 172/2012 – É possível retirada de questão de ordem a requerimento do Autor.</w:delText>
        </w:r>
      </w:del>
    </w:p>
    <w:p w14:paraId="00000A70" w14:textId="2155F8CB" w:rsidR="003D183A" w:rsidDel="00E631A1" w:rsidRDefault="008B7924" w:rsidP="00E631A1">
      <w:pPr>
        <w:widowControl w:val="0"/>
        <w:pBdr>
          <w:top w:val="nil"/>
          <w:left w:val="nil"/>
          <w:bottom w:val="nil"/>
          <w:right w:val="nil"/>
          <w:between w:val="nil"/>
        </w:pBdr>
        <w:spacing w:before="0" w:after="113"/>
        <w:ind w:left="567" w:firstLine="0"/>
        <w:jc w:val="center"/>
        <w:rPr>
          <w:del w:id="5938" w:author="Cristiano de Menezes Feu" w:date="2022-11-21T08:33:00Z"/>
          <w:b/>
          <w:color w:val="005583"/>
          <w:sz w:val="20"/>
          <w:szCs w:val="20"/>
        </w:rPr>
        <w:pPrChange w:id="5939" w:author="Cristiano de Menezes Feu" w:date="2022-11-21T08:33:00Z">
          <w:pPr>
            <w:widowControl w:val="0"/>
            <w:pBdr>
              <w:top w:val="nil"/>
              <w:left w:val="nil"/>
              <w:bottom w:val="nil"/>
              <w:right w:val="nil"/>
              <w:between w:val="nil"/>
            </w:pBdr>
            <w:spacing w:before="0" w:after="113"/>
            <w:ind w:left="567" w:firstLine="0"/>
          </w:pPr>
        </w:pPrChange>
      </w:pPr>
      <w:del w:id="5940" w:author="Cristiano de Menezes Feu" w:date="2022-11-21T08:33:00Z">
        <w:r w:rsidDel="00E631A1">
          <w:rPr>
            <w:b/>
            <w:color w:val="005583"/>
            <w:sz w:val="20"/>
            <w:szCs w:val="20"/>
          </w:rPr>
          <w:delText>QO</w:delText>
        </w:r>
        <w:r w:rsidDel="00E631A1">
          <w:rPr>
            <w:color w:val="005583"/>
            <w:sz w:val="20"/>
            <w:szCs w:val="20"/>
          </w:rPr>
          <w:delText xml:space="preserve"> 8/2011 – A retirada do projeto principal não implica prejudicialidade ou arquivamento do apensado, que receberá novo despacho do Presidente da Câmara. Eventuais emendas apresentadas ao projeto retirado serão redirecionadas ao remanescente.</w:delText>
        </w:r>
      </w:del>
    </w:p>
    <w:p w14:paraId="00000A71" w14:textId="15D9038D" w:rsidR="003D183A" w:rsidDel="00E631A1" w:rsidRDefault="008B7924" w:rsidP="00E631A1">
      <w:pPr>
        <w:widowControl w:val="0"/>
        <w:pBdr>
          <w:top w:val="nil"/>
          <w:left w:val="nil"/>
          <w:bottom w:val="nil"/>
          <w:right w:val="nil"/>
          <w:between w:val="nil"/>
        </w:pBdr>
        <w:spacing w:before="0" w:after="113"/>
        <w:ind w:left="567" w:firstLine="0"/>
        <w:jc w:val="center"/>
        <w:rPr>
          <w:del w:id="5941" w:author="Cristiano de Menezes Feu" w:date="2022-11-21T08:33:00Z"/>
          <w:b/>
          <w:color w:val="005583"/>
          <w:sz w:val="20"/>
          <w:szCs w:val="20"/>
        </w:rPr>
        <w:pPrChange w:id="5942" w:author="Cristiano de Menezes Feu" w:date="2022-11-21T08:33:00Z">
          <w:pPr>
            <w:widowControl w:val="0"/>
            <w:pBdr>
              <w:top w:val="nil"/>
              <w:left w:val="nil"/>
              <w:bottom w:val="nil"/>
              <w:right w:val="nil"/>
              <w:between w:val="nil"/>
            </w:pBdr>
            <w:spacing w:before="0" w:after="113"/>
            <w:ind w:left="567" w:firstLine="0"/>
          </w:pPr>
        </w:pPrChange>
      </w:pPr>
      <w:del w:id="5943" w:author="Cristiano de Menezes Feu" w:date="2022-11-21T08:33:00Z">
        <w:r w:rsidDel="00E631A1">
          <w:rPr>
            <w:b/>
            <w:color w:val="005583"/>
            <w:sz w:val="20"/>
            <w:szCs w:val="20"/>
          </w:rPr>
          <w:delText>QO</w:delText>
        </w:r>
        <w:r w:rsidDel="00E631A1">
          <w:rPr>
            <w:color w:val="005583"/>
            <w:sz w:val="20"/>
            <w:szCs w:val="20"/>
          </w:rPr>
          <w:delText xml:space="preserve"> 450/2009 – Como a proposta de fiscalização e controle tem tramitação restrita ao âmbito das Comissões Permanentes, a elas cabe decidir sobre o pedido de retirada de tramitação; “ressalta, ainda, que o deferimento do pedido de retirada, pelo Presidente da Comissão, só é cabível caso não tenha sido aprovado o relatório prévio”.</w:delText>
        </w:r>
      </w:del>
    </w:p>
    <w:p w14:paraId="00000A72" w14:textId="01D3ED54" w:rsidR="003D183A" w:rsidDel="00E631A1" w:rsidRDefault="008B7924" w:rsidP="00E631A1">
      <w:pPr>
        <w:widowControl w:val="0"/>
        <w:pBdr>
          <w:top w:val="nil"/>
          <w:left w:val="nil"/>
          <w:bottom w:val="nil"/>
          <w:right w:val="nil"/>
          <w:between w:val="nil"/>
        </w:pBdr>
        <w:spacing w:before="0" w:after="113"/>
        <w:ind w:left="567" w:firstLine="0"/>
        <w:jc w:val="center"/>
        <w:rPr>
          <w:del w:id="5944" w:author="Cristiano de Menezes Feu" w:date="2022-11-21T08:33:00Z"/>
          <w:b/>
          <w:color w:val="005583"/>
          <w:sz w:val="20"/>
          <w:szCs w:val="20"/>
        </w:rPr>
        <w:pPrChange w:id="5945" w:author="Cristiano de Menezes Feu" w:date="2022-11-21T08:33:00Z">
          <w:pPr>
            <w:widowControl w:val="0"/>
            <w:pBdr>
              <w:top w:val="nil"/>
              <w:left w:val="nil"/>
              <w:bottom w:val="nil"/>
              <w:right w:val="nil"/>
              <w:between w:val="nil"/>
            </w:pBdr>
            <w:spacing w:before="0" w:after="113"/>
            <w:ind w:left="567" w:firstLine="0"/>
          </w:pPr>
        </w:pPrChange>
      </w:pPr>
      <w:del w:id="5946" w:author="Cristiano de Menezes Feu" w:date="2022-11-21T08:33:00Z">
        <w:r w:rsidDel="00E631A1">
          <w:rPr>
            <w:b/>
            <w:color w:val="005583"/>
            <w:sz w:val="20"/>
            <w:szCs w:val="20"/>
          </w:rPr>
          <w:delText>QO</w:delText>
        </w:r>
        <w:r w:rsidDel="00E631A1">
          <w:rPr>
            <w:color w:val="005583"/>
            <w:sz w:val="20"/>
            <w:szCs w:val="20"/>
          </w:rPr>
          <w:delText xml:space="preserve"> 10.512/1998 – No caso de destaque para votação em separado (DVS), a matéria principal é votada sem a parte destacada, por isso não é possível a “retirada de requerimento de DVS, após a votação da matéria principal, por implicar seu retorno ao texto da proposição sem aprovação do plenário”.</w:delText>
        </w:r>
      </w:del>
    </w:p>
    <w:p w14:paraId="00000A73" w14:textId="4B76E28A" w:rsidR="003D183A" w:rsidDel="00E631A1" w:rsidRDefault="008B7924" w:rsidP="00E631A1">
      <w:pPr>
        <w:widowControl w:val="0"/>
        <w:pBdr>
          <w:top w:val="nil"/>
          <w:left w:val="nil"/>
          <w:bottom w:val="nil"/>
          <w:right w:val="nil"/>
          <w:between w:val="nil"/>
        </w:pBdr>
        <w:spacing w:before="0" w:after="113"/>
        <w:ind w:left="567" w:firstLine="0"/>
        <w:jc w:val="center"/>
        <w:rPr>
          <w:del w:id="5947" w:author="Cristiano de Menezes Feu" w:date="2022-11-21T08:33:00Z"/>
          <w:b/>
          <w:color w:val="005583"/>
          <w:sz w:val="20"/>
          <w:szCs w:val="20"/>
        </w:rPr>
        <w:pPrChange w:id="5948" w:author="Cristiano de Menezes Feu" w:date="2022-11-21T08:33:00Z">
          <w:pPr>
            <w:widowControl w:val="0"/>
            <w:pBdr>
              <w:top w:val="nil"/>
              <w:left w:val="nil"/>
              <w:bottom w:val="nil"/>
              <w:right w:val="nil"/>
              <w:between w:val="nil"/>
            </w:pBdr>
            <w:spacing w:before="0" w:after="113"/>
            <w:ind w:left="567" w:firstLine="0"/>
          </w:pPr>
        </w:pPrChange>
      </w:pPr>
      <w:del w:id="5949" w:author="Cristiano de Menezes Feu" w:date="2022-11-21T08:33:00Z">
        <w:r w:rsidDel="00E631A1">
          <w:rPr>
            <w:b/>
            <w:color w:val="005583"/>
            <w:sz w:val="20"/>
            <w:szCs w:val="20"/>
          </w:rPr>
          <w:delText>Prática 1:</w:delText>
        </w:r>
        <w:r w:rsidDel="00E631A1">
          <w:rPr>
            <w:color w:val="005583"/>
            <w:sz w:val="20"/>
            <w:szCs w:val="20"/>
          </w:rPr>
          <w:delText xml:space="preserve"> diante da impossibilidade de retirada de medida provisória, conforme decidido pelo STF na ADI 2.984 </w:delText>
        </w:r>
        <w:r w:rsidDel="00E631A1">
          <w:rPr>
            <w:color w:val="005583"/>
            <w:sz w:val="20"/>
            <w:szCs w:val="20"/>
            <w:vertAlign w:val="superscript"/>
          </w:rPr>
          <w:footnoteReference w:id="271"/>
        </w:r>
        <w:r w:rsidDel="00E631A1">
          <w:rPr>
            <w:color w:val="005583"/>
            <w:sz w:val="20"/>
            <w:szCs w:val="20"/>
          </w:rPr>
          <w:delText>, o Presidente da República pode editar medida provisória revogatória. Exemplo: MP 390/2007.</w:delText>
        </w:r>
      </w:del>
    </w:p>
    <w:p w14:paraId="00000A74" w14:textId="2D4817A4" w:rsidR="003D183A" w:rsidDel="00E631A1" w:rsidRDefault="008B7924" w:rsidP="00E631A1">
      <w:pPr>
        <w:widowControl w:val="0"/>
        <w:pBdr>
          <w:top w:val="nil"/>
          <w:left w:val="nil"/>
          <w:bottom w:val="nil"/>
          <w:right w:val="nil"/>
          <w:between w:val="nil"/>
        </w:pBdr>
        <w:spacing w:before="0" w:after="113"/>
        <w:ind w:left="567" w:firstLine="0"/>
        <w:jc w:val="center"/>
        <w:rPr>
          <w:del w:id="5953" w:author="Cristiano de Menezes Feu" w:date="2022-11-21T08:33:00Z"/>
          <w:color w:val="005583"/>
          <w:sz w:val="20"/>
          <w:szCs w:val="20"/>
        </w:rPr>
        <w:pPrChange w:id="5954" w:author="Cristiano de Menezes Feu" w:date="2022-11-21T08:33:00Z">
          <w:pPr>
            <w:widowControl w:val="0"/>
            <w:pBdr>
              <w:top w:val="nil"/>
              <w:left w:val="nil"/>
              <w:bottom w:val="nil"/>
              <w:right w:val="nil"/>
              <w:between w:val="nil"/>
            </w:pBdr>
            <w:spacing w:before="0" w:after="113"/>
            <w:ind w:left="567" w:firstLine="0"/>
          </w:pPr>
        </w:pPrChange>
      </w:pPr>
      <w:del w:id="5955" w:author="Cristiano de Menezes Feu" w:date="2022-11-21T08:33:00Z">
        <w:r w:rsidDel="00E631A1">
          <w:rPr>
            <w:b/>
            <w:color w:val="005583"/>
            <w:sz w:val="20"/>
            <w:szCs w:val="20"/>
          </w:rPr>
          <w:delText>Prática 2:</w:delText>
        </w:r>
        <w:r w:rsidDel="00E631A1">
          <w:rPr>
            <w:color w:val="005583"/>
            <w:sz w:val="20"/>
            <w:szCs w:val="20"/>
          </w:rPr>
          <w:delText xml:space="preserve"> no caso de retirada de tramitação de um projeto principal, o parecer continuará valendo para os remanescentes. Exemplo: Despacho do REQ 7514/2010. </w:delText>
        </w:r>
      </w:del>
    </w:p>
    <w:p w14:paraId="00000A75" w14:textId="024B49B1" w:rsidR="003D183A" w:rsidDel="00E631A1" w:rsidRDefault="008B7924" w:rsidP="00E631A1">
      <w:pPr>
        <w:widowControl w:val="0"/>
        <w:pBdr>
          <w:top w:val="nil"/>
          <w:left w:val="nil"/>
          <w:bottom w:val="nil"/>
          <w:right w:val="nil"/>
          <w:between w:val="nil"/>
        </w:pBdr>
        <w:spacing w:before="0" w:after="113"/>
        <w:ind w:left="567" w:firstLine="0"/>
        <w:jc w:val="center"/>
        <w:rPr>
          <w:del w:id="5956" w:author="Cristiano de Menezes Feu" w:date="2022-11-21T08:33:00Z"/>
          <w:b/>
          <w:color w:val="005583"/>
          <w:sz w:val="20"/>
          <w:szCs w:val="20"/>
        </w:rPr>
        <w:pPrChange w:id="5957" w:author="Cristiano de Menezes Feu" w:date="2022-11-21T08:33:00Z">
          <w:pPr>
            <w:widowControl w:val="0"/>
            <w:pBdr>
              <w:top w:val="nil"/>
              <w:left w:val="nil"/>
              <w:bottom w:val="nil"/>
              <w:right w:val="nil"/>
              <w:between w:val="nil"/>
            </w:pBdr>
            <w:spacing w:before="0" w:after="113"/>
            <w:ind w:left="567" w:firstLine="0"/>
          </w:pPr>
        </w:pPrChange>
      </w:pPr>
      <w:del w:id="5958" w:author="Cristiano de Menezes Feu" w:date="2022-11-21T08:33:00Z">
        <w:r w:rsidDel="00E631A1">
          <w:rPr>
            <w:b/>
            <w:color w:val="005583"/>
            <w:sz w:val="20"/>
            <w:szCs w:val="20"/>
          </w:rPr>
          <w:delText>Pratica 3:</w:delText>
        </w:r>
        <w:r w:rsidDel="00E631A1">
          <w:rPr>
            <w:color w:val="005583"/>
            <w:sz w:val="20"/>
            <w:szCs w:val="20"/>
          </w:rPr>
          <w:delText xml:space="preserve"> admite-se a retirada, pelo Executivo, de TVR ou PDC de concessão de rádio e TV. Se tiver parecer favorável da Comissão de mérito, a Mensagem de retirada será submetida ao Plenário. Exemplos: MSC 275/2010 e MSC 287/2009.</w:delText>
        </w:r>
      </w:del>
    </w:p>
    <w:p w14:paraId="00000A76" w14:textId="5D992EBE" w:rsidR="003D183A" w:rsidDel="00E631A1" w:rsidRDefault="008B7924" w:rsidP="00E631A1">
      <w:pPr>
        <w:widowControl w:val="0"/>
        <w:pBdr>
          <w:top w:val="nil"/>
          <w:left w:val="nil"/>
          <w:bottom w:val="nil"/>
          <w:right w:val="nil"/>
          <w:between w:val="nil"/>
        </w:pBdr>
        <w:spacing w:before="0" w:after="113"/>
        <w:ind w:left="567" w:firstLine="0"/>
        <w:jc w:val="center"/>
        <w:rPr>
          <w:del w:id="5959" w:author="Cristiano de Menezes Feu" w:date="2022-11-21T08:33:00Z"/>
          <w:color w:val="005583"/>
          <w:sz w:val="20"/>
          <w:szCs w:val="20"/>
        </w:rPr>
        <w:pPrChange w:id="5960" w:author="Cristiano de Menezes Feu" w:date="2022-11-21T08:33:00Z">
          <w:pPr>
            <w:widowControl w:val="0"/>
            <w:pBdr>
              <w:top w:val="nil"/>
              <w:left w:val="nil"/>
              <w:bottom w:val="nil"/>
              <w:right w:val="nil"/>
              <w:between w:val="nil"/>
            </w:pBdr>
            <w:spacing w:before="0" w:after="113"/>
            <w:ind w:left="567" w:firstLine="0"/>
          </w:pPr>
        </w:pPrChange>
      </w:pPr>
      <w:del w:id="5961" w:author="Cristiano de Menezes Feu" w:date="2022-11-21T08:33:00Z">
        <w:r w:rsidDel="00E631A1">
          <w:rPr>
            <w:b/>
            <w:color w:val="005583"/>
            <w:sz w:val="20"/>
            <w:szCs w:val="20"/>
          </w:rPr>
          <w:delText>Prática 4:</w:delText>
        </w:r>
        <w:r w:rsidDel="00E631A1">
          <w:rPr>
            <w:color w:val="005583"/>
            <w:sz w:val="20"/>
            <w:szCs w:val="20"/>
          </w:rPr>
          <w:delText xml:space="preserve"> a retirada de proposição de autoria coletiva, mesmo que se trate de apoiamento necessário, depende de requerimento assinado por metade mais um dos subscritores. Exemplo: PEC 205/2016.</w:delText>
        </w:r>
      </w:del>
    </w:p>
    <w:p w14:paraId="00000A77" w14:textId="566DEB7A" w:rsidR="003D183A" w:rsidDel="00E631A1" w:rsidRDefault="008B7924" w:rsidP="00E631A1">
      <w:pPr>
        <w:widowControl w:val="0"/>
        <w:pBdr>
          <w:top w:val="nil"/>
          <w:left w:val="nil"/>
          <w:bottom w:val="nil"/>
          <w:right w:val="nil"/>
          <w:between w:val="nil"/>
        </w:pBdr>
        <w:ind w:firstLine="0"/>
        <w:jc w:val="center"/>
        <w:rPr>
          <w:del w:id="5962" w:author="Cristiano de Menezes Feu" w:date="2022-11-21T08:33:00Z"/>
          <w:b/>
          <w:color w:val="005583"/>
          <w:sz w:val="20"/>
          <w:szCs w:val="20"/>
        </w:rPr>
        <w:pPrChange w:id="5963" w:author="Cristiano de Menezes Feu" w:date="2022-11-21T08:33:00Z">
          <w:pPr>
            <w:widowControl w:val="0"/>
            <w:pBdr>
              <w:top w:val="nil"/>
              <w:left w:val="nil"/>
              <w:bottom w:val="nil"/>
              <w:right w:val="nil"/>
              <w:between w:val="nil"/>
            </w:pBdr>
          </w:pPr>
        </w:pPrChange>
      </w:pPr>
      <w:del w:id="5964" w:author="Cristiano de Menezes Feu" w:date="2022-11-21T08:33:00Z">
        <w:r w:rsidDel="00E631A1">
          <w:rPr>
            <w:color w:val="000000"/>
          </w:rPr>
          <w:delText>§ 1º Se a proposição já tiver ao menos um parecer favorável, somente ao Plenário cumpre deliberar a respeito da retirada.</w:delText>
        </w:r>
        <w:r w:rsidDel="00E631A1">
          <w:rPr>
            <w:color w:val="005583"/>
            <w:vertAlign w:val="superscript"/>
          </w:rPr>
          <w:footnoteReference w:id="272"/>
        </w:r>
      </w:del>
    </w:p>
    <w:p w14:paraId="00000A78" w14:textId="27D33B11" w:rsidR="003D183A" w:rsidDel="00E631A1" w:rsidRDefault="008B7924" w:rsidP="00E631A1">
      <w:pPr>
        <w:widowControl w:val="0"/>
        <w:pBdr>
          <w:top w:val="nil"/>
          <w:left w:val="nil"/>
          <w:bottom w:val="nil"/>
          <w:right w:val="nil"/>
          <w:between w:val="nil"/>
        </w:pBdr>
        <w:spacing w:before="0" w:after="113"/>
        <w:ind w:left="567" w:firstLine="0"/>
        <w:jc w:val="center"/>
        <w:rPr>
          <w:del w:id="5968" w:author="Cristiano de Menezes Feu" w:date="2022-11-21T08:33:00Z"/>
          <w:b/>
          <w:color w:val="005583"/>
          <w:sz w:val="20"/>
          <w:szCs w:val="20"/>
        </w:rPr>
        <w:pPrChange w:id="5969" w:author="Cristiano de Menezes Feu" w:date="2022-11-21T08:33:00Z">
          <w:pPr>
            <w:widowControl w:val="0"/>
            <w:pBdr>
              <w:top w:val="nil"/>
              <w:left w:val="nil"/>
              <w:bottom w:val="nil"/>
              <w:right w:val="nil"/>
              <w:between w:val="nil"/>
            </w:pBdr>
            <w:spacing w:before="0" w:after="113"/>
            <w:ind w:left="567" w:firstLine="0"/>
          </w:pPr>
        </w:pPrChange>
      </w:pPr>
      <w:del w:id="5970" w:author="Cristiano de Menezes Feu" w:date="2022-11-21T08:33:00Z">
        <w:r w:rsidDel="00E631A1">
          <w:rPr>
            <w:b/>
            <w:color w:val="005583"/>
            <w:sz w:val="20"/>
            <w:szCs w:val="20"/>
          </w:rPr>
          <w:delText>QO</w:delText>
        </w:r>
        <w:r w:rsidDel="00E631A1">
          <w:rPr>
            <w:color w:val="005583"/>
            <w:sz w:val="20"/>
            <w:szCs w:val="20"/>
          </w:rPr>
          <w:delText xml:space="preserve"> 147/2012 – Mesmo estando pendente a votação dos destaques, é possível a apreciação, pelo Plenário, de requerimento de retirada de tramitação da proposição.</w:delText>
        </w:r>
      </w:del>
    </w:p>
    <w:p w14:paraId="00000A79" w14:textId="0EC14588" w:rsidR="003D183A" w:rsidDel="00E631A1" w:rsidRDefault="008B7924" w:rsidP="00E631A1">
      <w:pPr>
        <w:widowControl w:val="0"/>
        <w:pBdr>
          <w:top w:val="nil"/>
          <w:left w:val="nil"/>
          <w:bottom w:val="nil"/>
          <w:right w:val="nil"/>
          <w:between w:val="nil"/>
        </w:pBdr>
        <w:spacing w:before="0" w:after="113"/>
        <w:ind w:left="567" w:firstLine="0"/>
        <w:jc w:val="center"/>
        <w:rPr>
          <w:del w:id="5971" w:author="Cristiano de Menezes Feu" w:date="2022-11-21T08:33:00Z"/>
          <w:b/>
          <w:color w:val="005583"/>
          <w:sz w:val="20"/>
          <w:szCs w:val="20"/>
        </w:rPr>
        <w:pPrChange w:id="5972" w:author="Cristiano de Menezes Feu" w:date="2022-11-21T08:33:00Z">
          <w:pPr>
            <w:widowControl w:val="0"/>
            <w:pBdr>
              <w:top w:val="nil"/>
              <w:left w:val="nil"/>
              <w:bottom w:val="nil"/>
              <w:right w:val="nil"/>
              <w:between w:val="nil"/>
            </w:pBdr>
            <w:spacing w:before="0" w:after="113"/>
            <w:ind w:left="567" w:firstLine="0"/>
          </w:pPr>
        </w:pPrChange>
      </w:pPr>
      <w:del w:id="5973" w:author="Cristiano de Menezes Feu" w:date="2022-11-21T08:33:00Z">
        <w:r w:rsidDel="00E631A1">
          <w:rPr>
            <w:b/>
            <w:color w:val="005583"/>
            <w:sz w:val="20"/>
            <w:szCs w:val="20"/>
          </w:rPr>
          <w:delText>QO</w:delText>
        </w:r>
        <w:r w:rsidDel="00E631A1">
          <w:rPr>
            <w:color w:val="005583"/>
            <w:sz w:val="20"/>
            <w:szCs w:val="20"/>
          </w:rPr>
          <w:delText xml:space="preserve"> 258/2003 – Aplica o mesmo entendimento, de submeter ao Plenário, retirada de emenda pelo Autor, quando todos os pareceres forem favoráveis.</w:delText>
        </w:r>
      </w:del>
    </w:p>
    <w:p w14:paraId="00000A7A" w14:textId="6FA4CE0D" w:rsidR="003D183A" w:rsidDel="00E631A1" w:rsidRDefault="008B7924" w:rsidP="00E631A1">
      <w:pPr>
        <w:widowControl w:val="0"/>
        <w:pBdr>
          <w:top w:val="nil"/>
          <w:left w:val="nil"/>
          <w:bottom w:val="nil"/>
          <w:right w:val="nil"/>
          <w:between w:val="nil"/>
        </w:pBdr>
        <w:spacing w:before="0" w:after="113"/>
        <w:ind w:left="567" w:firstLine="0"/>
        <w:jc w:val="center"/>
        <w:rPr>
          <w:del w:id="5974" w:author="Cristiano de Menezes Feu" w:date="2022-11-21T08:33:00Z"/>
          <w:b/>
          <w:color w:val="005583"/>
          <w:sz w:val="20"/>
          <w:szCs w:val="20"/>
        </w:rPr>
        <w:pPrChange w:id="5975" w:author="Cristiano de Menezes Feu" w:date="2022-11-21T08:33:00Z">
          <w:pPr>
            <w:widowControl w:val="0"/>
            <w:pBdr>
              <w:top w:val="nil"/>
              <w:left w:val="nil"/>
              <w:bottom w:val="nil"/>
              <w:right w:val="nil"/>
              <w:between w:val="nil"/>
            </w:pBdr>
            <w:spacing w:before="0" w:after="113"/>
            <w:ind w:left="567" w:firstLine="0"/>
          </w:pPr>
        </w:pPrChange>
      </w:pPr>
      <w:del w:id="5976" w:author="Cristiano de Menezes Feu" w:date="2022-11-21T08:33:00Z">
        <w:r w:rsidDel="00E631A1">
          <w:rPr>
            <w:b/>
            <w:color w:val="005583"/>
            <w:sz w:val="20"/>
            <w:szCs w:val="20"/>
          </w:rPr>
          <w:delText>QO</w:delText>
        </w:r>
        <w:r w:rsidDel="00E631A1">
          <w:rPr>
            <w:color w:val="005583"/>
            <w:sz w:val="20"/>
            <w:szCs w:val="20"/>
          </w:rPr>
          <w:delText xml:space="preserve"> 206/2003 – Constitui “óbice à tramitação legislativa a pendência de deliberação plenária acerca de requerimento de retirada de tramitação de proposição”.</w:delText>
        </w:r>
      </w:del>
    </w:p>
    <w:p w14:paraId="00000A7B" w14:textId="34954F20" w:rsidR="003D183A" w:rsidDel="00E631A1" w:rsidRDefault="008B7924" w:rsidP="00E631A1">
      <w:pPr>
        <w:widowControl w:val="0"/>
        <w:pBdr>
          <w:top w:val="nil"/>
          <w:left w:val="nil"/>
          <w:bottom w:val="nil"/>
          <w:right w:val="nil"/>
          <w:between w:val="nil"/>
        </w:pBdr>
        <w:spacing w:before="0" w:after="113"/>
        <w:ind w:left="567" w:firstLine="0"/>
        <w:jc w:val="center"/>
        <w:rPr>
          <w:del w:id="5977" w:author="Cristiano de Menezes Feu" w:date="2022-11-21T08:33:00Z"/>
          <w:b/>
          <w:color w:val="005583"/>
          <w:sz w:val="20"/>
          <w:szCs w:val="20"/>
        </w:rPr>
        <w:pPrChange w:id="5978" w:author="Cristiano de Menezes Feu" w:date="2022-11-21T08:33:00Z">
          <w:pPr>
            <w:widowControl w:val="0"/>
            <w:pBdr>
              <w:top w:val="nil"/>
              <w:left w:val="nil"/>
              <w:bottom w:val="nil"/>
              <w:right w:val="nil"/>
              <w:between w:val="nil"/>
            </w:pBdr>
            <w:spacing w:before="0" w:after="113"/>
            <w:ind w:left="567" w:firstLine="0"/>
          </w:pPr>
        </w:pPrChange>
      </w:pPr>
      <w:del w:id="5979" w:author="Cristiano de Menezes Feu" w:date="2022-11-21T08:33:00Z">
        <w:r w:rsidDel="00E631A1">
          <w:rPr>
            <w:b/>
            <w:color w:val="005583"/>
            <w:sz w:val="20"/>
            <w:szCs w:val="20"/>
          </w:rPr>
          <w:delText>Prática 1:</w:delText>
        </w:r>
        <w:r w:rsidDel="00E631A1">
          <w:rPr>
            <w:color w:val="005583"/>
            <w:sz w:val="20"/>
            <w:szCs w:val="20"/>
          </w:rPr>
          <w:delText xml:space="preserve"> submete-se à deliberação do Plenário solicitação do Poder Executivo para retirada de tramitação de mensagem que já tenha sido transformada em projeto de decreto legislativo nas Comissões Permanentes, diferentemente do entendimento constante da QO 548/01.</w:delText>
        </w:r>
        <w:r w:rsidDel="00E631A1">
          <w:rPr>
            <w:color w:val="005583"/>
            <w:sz w:val="20"/>
            <w:szCs w:val="20"/>
            <w:vertAlign w:val="superscript"/>
          </w:rPr>
          <w:footnoteReference w:id="273"/>
        </w:r>
        <w:r w:rsidDel="00E631A1">
          <w:rPr>
            <w:color w:val="005583"/>
            <w:sz w:val="20"/>
            <w:szCs w:val="20"/>
          </w:rPr>
          <w:delText xml:space="preserve"> Exemplos: MSC 442/2016, MSC 57/2013 e MSC 1081/2002.</w:delText>
        </w:r>
      </w:del>
    </w:p>
    <w:p w14:paraId="00000A7C" w14:textId="65A2F52B" w:rsidR="003D183A" w:rsidDel="00E631A1" w:rsidRDefault="008B7924" w:rsidP="00E631A1">
      <w:pPr>
        <w:widowControl w:val="0"/>
        <w:pBdr>
          <w:top w:val="nil"/>
          <w:left w:val="nil"/>
          <w:bottom w:val="nil"/>
          <w:right w:val="nil"/>
          <w:between w:val="nil"/>
        </w:pBdr>
        <w:spacing w:before="0" w:after="113"/>
        <w:ind w:left="567" w:firstLine="0"/>
        <w:jc w:val="center"/>
        <w:rPr>
          <w:del w:id="5983" w:author="Cristiano de Menezes Feu" w:date="2022-11-21T08:33:00Z"/>
          <w:color w:val="005583"/>
          <w:sz w:val="20"/>
          <w:szCs w:val="20"/>
        </w:rPr>
        <w:pPrChange w:id="5984" w:author="Cristiano de Menezes Feu" w:date="2022-11-21T08:33:00Z">
          <w:pPr>
            <w:widowControl w:val="0"/>
            <w:pBdr>
              <w:top w:val="nil"/>
              <w:left w:val="nil"/>
              <w:bottom w:val="nil"/>
              <w:right w:val="nil"/>
              <w:between w:val="nil"/>
            </w:pBdr>
            <w:spacing w:before="0" w:after="113"/>
            <w:ind w:left="567" w:firstLine="0"/>
          </w:pPr>
        </w:pPrChange>
      </w:pPr>
      <w:del w:id="5985" w:author="Cristiano de Menezes Feu" w:date="2022-11-21T08:33:00Z">
        <w:r w:rsidDel="00E631A1">
          <w:rPr>
            <w:b/>
            <w:color w:val="005583"/>
            <w:sz w:val="20"/>
            <w:szCs w:val="20"/>
          </w:rPr>
          <w:delText>Prática 2:</w:delText>
        </w:r>
        <w:r w:rsidDel="00E631A1">
          <w:rPr>
            <w:color w:val="005583"/>
            <w:sz w:val="20"/>
            <w:szCs w:val="20"/>
          </w:rPr>
          <w:delText xml:space="preserve"> admite-se a retirada de tramitação, por despacho do Presidente da Câmara, quando a proposição tiver recebido parecer favorável unicamente quanto à adequação financeira ou à constitucionalidade, à juridicidade e à técnica legislativa. Exemplo: PL 5235/2005.</w:delText>
        </w:r>
      </w:del>
    </w:p>
    <w:p w14:paraId="00000A7D" w14:textId="39042F47" w:rsidR="003D183A" w:rsidDel="00E631A1" w:rsidRDefault="008B7924" w:rsidP="00E631A1">
      <w:pPr>
        <w:widowControl w:val="0"/>
        <w:pBdr>
          <w:top w:val="nil"/>
          <w:left w:val="nil"/>
          <w:bottom w:val="nil"/>
          <w:right w:val="nil"/>
          <w:between w:val="nil"/>
        </w:pBdr>
        <w:ind w:firstLine="0"/>
        <w:jc w:val="center"/>
        <w:rPr>
          <w:del w:id="5986" w:author="Cristiano de Menezes Feu" w:date="2022-11-21T08:33:00Z"/>
          <w:b/>
          <w:color w:val="005583"/>
          <w:sz w:val="20"/>
          <w:szCs w:val="20"/>
        </w:rPr>
        <w:pPrChange w:id="5987" w:author="Cristiano de Menezes Feu" w:date="2022-11-21T08:33:00Z">
          <w:pPr>
            <w:widowControl w:val="0"/>
            <w:pBdr>
              <w:top w:val="nil"/>
              <w:left w:val="nil"/>
              <w:bottom w:val="nil"/>
              <w:right w:val="nil"/>
              <w:between w:val="nil"/>
            </w:pBdr>
          </w:pPr>
        </w:pPrChange>
      </w:pPr>
      <w:del w:id="5988" w:author="Cristiano de Menezes Feu" w:date="2022-11-21T08:33:00Z">
        <w:r w:rsidDel="00E631A1">
          <w:rPr>
            <w:color w:val="000000"/>
          </w:rPr>
          <w:delText xml:space="preserve">§ 2º No caso de iniciativa coletiva, a retirada será feita a requerimento de, pelo menos, metade mais um dos subscritores da proposição. </w:delText>
        </w:r>
      </w:del>
    </w:p>
    <w:p w14:paraId="00000A7E" w14:textId="7D37E99B" w:rsidR="003D183A" w:rsidDel="00E631A1" w:rsidRDefault="008B7924" w:rsidP="00E631A1">
      <w:pPr>
        <w:widowControl w:val="0"/>
        <w:pBdr>
          <w:top w:val="nil"/>
          <w:left w:val="nil"/>
          <w:bottom w:val="nil"/>
          <w:right w:val="nil"/>
          <w:between w:val="nil"/>
        </w:pBdr>
        <w:spacing w:before="0" w:after="113"/>
        <w:ind w:left="567" w:firstLine="0"/>
        <w:jc w:val="center"/>
        <w:rPr>
          <w:del w:id="5989" w:author="Cristiano de Menezes Feu" w:date="2022-11-21T08:33:00Z"/>
          <w:rFonts w:ascii="ClearSans-Bold" w:eastAsia="ClearSans-Bold" w:hAnsi="ClearSans-Bold" w:cs="ClearSans-Bold"/>
          <w:b/>
          <w:color w:val="005583"/>
          <w:sz w:val="20"/>
          <w:szCs w:val="20"/>
        </w:rPr>
        <w:pPrChange w:id="5990" w:author="Cristiano de Menezes Feu" w:date="2022-11-21T08:33:00Z">
          <w:pPr>
            <w:widowControl w:val="0"/>
            <w:pBdr>
              <w:top w:val="nil"/>
              <w:left w:val="nil"/>
              <w:bottom w:val="nil"/>
              <w:right w:val="nil"/>
              <w:between w:val="nil"/>
            </w:pBdr>
            <w:spacing w:before="0" w:after="113"/>
            <w:ind w:left="567" w:firstLine="0"/>
          </w:pPr>
        </w:pPrChange>
      </w:pPr>
      <w:del w:id="5991" w:author="Cristiano de Menezes Feu" w:date="2022-11-21T08:33:00Z">
        <w:r w:rsidDel="00E631A1">
          <w:rPr>
            <w:b/>
            <w:color w:val="005583"/>
            <w:sz w:val="20"/>
            <w:szCs w:val="20"/>
          </w:rPr>
          <w:delText>QO</w:delText>
        </w:r>
        <w:r w:rsidDel="00E631A1">
          <w:rPr>
            <w:color w:val="005583"/>
            <w:sz w:val="20"/>
            <w:szCs w:val="20"/>
          </w:rPr>
          <w:delText xml:space="preserve"> 552/2005 – Esclarece que “[...] para a expressão maioria absoluta, a definição é a seguinte: tratando-se de número par, a maioria absoluta significa metade mais um. Referindo-se a número ímpar, a maioria absoluta significa o primeiro número inteiro acima da metade. Já a definição de maioria simples é outra: atinge a maioria para a aprovação da matéria a existência de, no mínimo, um voto favorável acima dos votos contrários”.</w:delText>
        </w:r>
      </w:del>
    </w:p>
    <w:p w14:paraId="00000A7F" w14:textId="639A93C9" w:rsidR="003D183A" w:rsidDel="00E631A1" w:rsidRDefault="008B7924" w:rsidP="00E631A1">
      <w:pPr>
        <w:widowControl w:val="0"/>
        <w:pBdr>
          <w:top w:val="nil"/>
          <w:left w:val="nil"/>
          <w:bottom w:val="nil"/>
          <w:right w:val="nil"/>
          <w:between w:val="nil"/>
        </w:pBdr>
        <w:spacing w:before="0" w:after="113"/>
        <w:ind w:left="567" w:firstLine="0"/>
        <w:jc w:val="center"/>
        <w:rPr>
          <w:del w:id="5992" w:author="Cristiano de Menezes Feu" w:date="2022-11-21T08:33:00Z"/>
          <w:color w:val="005583"/>
          <w:sz w:val="20"/>
          <w:szCs w:val="20"/>
        </w:rPr>
        <w:pPrChange w:id="5993" w:author="Cristiano de Menezes Feu" w:date="2022-11-21T08:33:00Z">
          <w:pPr>
            <w:widowControl w:val="0"/>
            <w:pBdr>
              <w:top w:val="nil"/>
              <w:left w:val="nil"/>
              <w:bottom w:val="nil"/>
              <w:right w:val="nil"/>
              <w:between w:val="nil"/>
            </w:pBdr>
            <w:spacing w:before="0" w:after="113"/>
            <w:ind w:left="567" w:firstLine="0"/>
          </w:pPr>
        </w:pPrChange>
      </w:pPr>
      <w:del w:id="5994"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a retirada de tramitação prevista neste dispositivo não se confunde com a retirada de assinatura de apoiamento individual à proposição, prevista no § 4º do art. 102.</w:delText>
        </w:r>
      </w:del>
    </w:p>
    <w:p w14:paraId="00000A80" w14:textId="5D0ACF3C" w:rsidR="003D183A" w:rsidDel="00E631A1" w:rsidRDefault="008B7924" w:rsidP="00E631A1">
      <w:pPr>
        <w:widowControl w:val="0"/>
        <w:pBdr>
          <w:top w:val="nil"/>
          <w:left w:val="nil"/>
          <w:bottom w:val="nil"/>
          <w:right w:val="nil"/>
          <w:between w:val="nil"/>
        </w:pBdr>
        <w:ind w:firstLine="0"/>
        <w:jc w:val="center"/>
        <w:rPr>
          <w:del w:id="5995" w:author="Cristiano de Menezes Feu" w:date="2022-11-21T08:33:00Z"/>
          <w:b/>
          <w:color w:val="005583"/>
          <w:sz w:val="20"/>
          <w:szCs w:val="20"/>
        </w:rPr>
        <w:pPrChange w:id="5996" w:author="Cristiano de Menezes Feu" w:date="2022-11-21T08:33:00Z">
          <w:pPr>
            <w:widowControl w:val="0"/>
            <w:pBdr>
              <w:top w:val="nil"/>
              <w:left w:val="nil"/>
              <w:bottom w:val="nil"/>
              <w:right w:val="nil"/>
              <w:between w:val="nil"/>
            </w:pBdr>
          </w:pPr>
        </w:pPrChange>
      </w:pPr>
      <w:del w:id="5997" w:author="Cristiano de Menezes Feu" w:date="2022-11-21T08:33:00Z">
        <w:r w:rsidDel="00E631A1">
          <w:rPr>
            <w:color w:val="000000"/>
          </w:rPr>
          <w:delText xml:space="preserve">§ 3º A proposição de Comissão ou da Mesa só poderá ser retirada a requerimento de seu Presidente, com prévia autorização do colegiado. </w:delText>
        </w:r>
      </w:del>
    </w:p>
    <w:p w14:paraId="00000A81" w14:textId="77A3AE70" w:rsidR="003D183A" w:rsidDel="00E631A1" w:rsidRDefault="008B7924" w:rsidP="00E631A1">
      <w:pPr>
        <w:widowControl w:val="0"/>
        <w:pBdr>
          <w:top w:val="nil"/>
          <w:left w:val="nil"/>
          <w:bottom w:val="nil"/>
          <w:right w:val="nil"/>
          <w:between w:val="nil"/>
        </w:pBdr>
        <w:spacing w:before="0" w:after="113"/>
        <w:ind w:left="567" w:firstLine="0"/>
        <w:jc w:val="center"/>
        <w:rPr>
          <w:del w:id="5998" w:author="Cristiano de Menezes Feu" w:date="2022-11-21T08:33:00Z"/>
          <w:color w:val="005583"/>
          <w:sz w:val="20"/>
          <w:szCs w:val="20"/>
        </w:rPr>
        <w:pPrChange w:id="5999" w:author="Cristiano de Menezes Feu" w:date="2022-11-21T08:33:00Z">
          <w:pPr>
            <w:widowControl w:val="0"/>
            <w:pBdr>
              <w:top w:val="nil"/>
              <w:left w:val="nil"/>
              <w:bottom w:val="nil"/>
              <w:right w:val="nil"/>
              <w:between w:val="nil"/>
            </w:pBdr>
            <w:spacing w:before="0" w:after="113"/>
            <w:ind w:left="567" w:firstLine="0"/>
          </w:pPr>
        </w:pPrChange>
      </w:pPr>
      <w:del w:id="6000" w:author="Cristiano de Menezes Feu" w:date="2022-11-21T08:33:00Z">
        <w:r w:rsidDel="00E631A1">
          <w:rPr>
            <w:b/>
            <w:color w:val="005583"/>
            <w:sz w:val="20"/>
            <w:szCs w:val="20"/>
          </w:rPr>
          <w:delText>Prática:</w:delText>
        </w:r>
        <w:r w:rsidDel="00E631A1">
          <w:rPr>
            <w:color w:val="005583"/>
            <w:sz w:val="20"/>
            <w:szCs w:val="20"/>
          </w:rPr>
          <w:delText xml:space="preserve"> a autorização do colegiado deverá ser comprovada por meio da apresentação de ata ou de outro documento. Exemplo: REQ 4323/2009</w:delText>
        </w:r>
      </w:del>
    </w:p>
    <w:p w14:paraId="00000A82" w14:textId="79D84081" w:rsidR="003D183A" w:rsidDel="00E631A1" w:rsidRDefault="008B7924" w:rsidP="00E631A1">
      <w:pPr>
        <w:widowControl w:val="0"/>
        <w:pBdr>
          <w:top w:val="nil"/>
          <w:left w:val="nil"/>
          <w:bottom w:val="nil"/>
          <w:right w:val="nil"/>
          <w:between w:val="nil"/>
        </w:pBdr>
        <w:ind w:firstLine="0"/>
        <w:jc w:val="center"/>
        <w:rPr>
          <w:del w:id="6001" w:author="Cristiano de Menezes Feu" w:date="2022-11-21T08:33:00Z"/>
          <w:b/>
          <w:color w:val="005583"/>
          <w:sz w:val="20"/>
          <w:szCs w:val="20"/>
        </w:rPr>
        <w:pPrChange w:id="6002" w:author="Cristiano de Menezes Feu" w:date="2022-11-21T08:33:00Z">
          <w:pPr>
            <w:widowControl w:val="0"/>
            <w:pBdr>
              <w:top w:val="nil"/>
              <w:left w:val="nil"/>
              <w:bottom w:val="nil"/>
              <w:right w:val="nil"/>
              <w:between w:val="nil"/>
            </w:pBdr>
          </w:pPr>
        </w:pPrChange>
      </w:pPr>
      <w:del w:id="6003" w:author="Cristiano de Menezes Feu" w:date="2022-11-21T08:33:00Z">
        <w:r w:rsidDel="00E631A1">
          <w:rPr>
            <w:color w:val="000000"/>
          </w:rPr>
          <w:delText>§ 4º A proposição retirada na forma deste artigo não pode ser reapresentada na mesma sessão legislativa, salvo deliberação do Plenário.</w:delText>
        </w:r>
      </w:del>
    </w:p>
    <w:p w14:paraId="00000A83" w14:textId="425F179B" w:rsidR="003D183A" w:rsidDel="00E631A1" w:rsidRDefault="008B7924" w:rsidP="00E631A1">
      <w:pPr>
        <w:widowControl w:val="0"/>
        <w:pBdr>
          <w:top w:val="nil"/>
          <w:left w:val="nil"/>
          <w:bottom w:val="nil"/>
          <w:right w:val="nil"/>
          <w:between w:val="nil"/>
        </w:pBdr>
        <w:spacing w:before="0" w:after="113"/>
        <w:ind w:left="567" w:firstLine="0"/>
        <w:jc w:val="center"/>
        <w:rPr>
          <w:del w:id="6004" w:author="Cristiano de Menezes Feu" w:date="2022-11-21T08:33:00Z"/>
          <w:color w:val="005583"/>
          <w:sz w:val="20"/>
          <w:szCs w:val="20"/>
        </w:rPr>
        <w:pPrChange w:id="6005" w:author="Cristiano de Menezes Feu" w:date="2022-11-21T08:33:00Z">
          <w:pPr>
            <w:widowControl w:val="0"/>
            <w:pBdr>
              <w:top w:val="nil"/>
              <w:left w:val="nil"/>
              <w:bottom w:val="nil"/>
              <w:right w:val="nil"/>
              <w:between w:val="nil"/>
            </w:pBdr>
            <w:spacing w:before="0" w:after="113"/>
            <w:ind w:left="567" w:firstLine="0"/>
          </w:pPr>
        </w:pPrChange>
      </w:pPr>
      <w:del w:id="6006" w:author="Cristiano de Menezes Feu" w:date="2022-11-21T08:33:00Z">
        <w:r w:rsidDel="00E631A1">
          <w:rPr>
            <w:b/>
            <w:color w:val="005583"/>
            <w:sz w:val="20"/>
            <w:szCs w:val="20"/>
          </w:rPr>
          <w:delText>QO</w:delText>
        </w:r>
        <w:r w:rsidDel="00E631A1">
          <w:rPr>
            <w:color w:val="005583"/>
            <w:sz w:val="20"/>
            <w:szCs w:val="20"/>
          </w:rPr>
          <w:delText xml:space="preserve"> 318/2013 – Somente é considerada reapresentação da proposição se tiver idêntico teor e mesma autoria da anterior.</w:delText>
        </w:r>
      </w:del>
    </w:p>
    <w:p w14:paraId="00000A84" w14:textId="4DBDFFF9" w:rsidR="003D183A" w:rsidDel="00E631A1" w:rsidRDefault="008B7924" w:rsidP="00E631A1">
      <w:pPr>
        <w:widowControl w:val="0"/>
        <w:pBdr>
          <w:top w:val="nil"/>
          <w:left w:val="nil"/>
          <w:bottom w:val="nil"/>
          <w:right w:val="nil"/>
          <w:between w:val="nil"/>
        </w:pBdr>
        <w:ind w:firstLine="0"/>
        <w:jc w:val="center"/>
        <w:rPr>
          <w:del w:id="6007" w:author="Cristiano de Menezes Feu" w:date="2022-11-21T08:33:00Z"/>
          <w:color w:val="000000"/>
        </w:rPr>
        <w:pPrChange w:id="6008" w:author="Cristiano de Menezes Feu" w:date="2022-11-21T08:33:00Z">
          <w:pPr>
            <w:widowControl w:val="0"/>
            <w:pBdr>
              <w:top w:val="nil"/>
              <w:left w:val="nil"/>
              <w:bottom w:val="nil"/>
              <w:right w:val="nil"/>
              <w:between w:val="nil"/>
            </w:pBdr>
          </w:pPr>
        </w:pPrChange>
      </w:pPr>
      <w:del w:id="6009" w:author="Cristiano de Menezes Feu" w:date="2022-11-21T08:33:00Z">
        <w:r w:rsidDel="00E631A1">
          <w:rPr>
            <w:color w:val="000000"/>
          </w:rPr>
          <w:delText xml:space="preserve">§ 5º Às proposições de iniciativa do Senado Federal, de outros Poderes, do Procurador-Geral da República ou de cidadãos aplicar-se-ão as mesmas regras. </w:delText>
        </w:r>
      </w:del>
    </w:p>
    <w:customXmlDelRangeStart w:id="6010" w:author="Cristiano de Menezes Feu" w:date="2022-11-21T08:33:00Z"/>
    <w:sdt>
      <w:sdtPr>
        <w:tag w:val="goog_rdk_25"/>
        <w:id w:val="-533660307"/>
      </w:sdtPr>
      <w:sdtEndPr/>
      <w:sdtContent>
        <w:customXmlDelRangeEnd w:id="6010"/>
        <w:p w14:paraId="00000A85" w14:textId="39E718B5" w:rsidR="003D183A" w:rsidDel="00E631A1" w:rsidRDefault="00977417" w:rsidP="00E631A1">
          <w:pPr>
            <w:widowControl w:val="0"/>
            <w:pBdr>
              <w:top w:val="nil"/>
              <w:left w:val="nil"/>
              <w:bottom w:val="nil"/>
              <w:right w:val="nil"/>
              <w:between w:val="nil"/>
            </w:pBdr>
            <w:ind w:firstLine="0"/>
            <w:jc w:val="center"/>
            <w:rPr>
              <w:ins w:id="6011" w:author="Ruthier Sousa" w:date="2022-10-25T15:13:00Z"/>
              <w:del w:id="6012" w:author="Cristiano de Menezes Feu" w:date="2022-11-21T08:33:00Z"/>
              <w:color w:val="000000"/>
            </w:rPr>
            <w:pPrChange w:id="6013" w:author="Cristiano de Menezes Feu" w:date="2022-11-21T08:33:00Z">
              <w:pPr>
                <w:widowControl w:val="0"/>
                <w:pBdr>
                  <w:top w:val="nil"/>
                  <w:left w:val="nil"/>
                  <w:bottom w:val="nil"/>
                  <w:right w:val="nil"/>
                  <w:between w:val="nil"/>
                </w:pBdr>
              </w:pPr>
            </w:pPrChange>
          </w:pPr>
          <w:customXmlDelRangeStart w:id="6014" w:author="Cristiano de Menezes Feu" w:date="2022-11-21T08:33:00Z"/>
          <w:sdt>
            <w:sdtPr>
              <w:tag w:val="goog_rdk_24"/>
              <w:id w:val="628829662"/>
            </w:sdtPr>
            <w:sdtEndPr/>
            <w:sdtContent>
              <w:customXmlDelRangeEnd w:id="6014"/>
              <w:ins w:id="6015" w:author="Ruthier Sousa" w:date="2022-10-25T15:13:00Z">
                <w:del w:id="6016" w:author="Cristiano de Menezes Feu" w:date="2022-11-21T08:33:00Z">
                  <w:r w:rsidR="008B7924" w:rsidDel="00E631A1">
                    <w:rPr>
                      <w:color w:val="000000"/>
                    </w:rPr>
                    <w:delText>Art. 105. Finda a legislatura, arquivar-se-ão todas as proposições que no seu decurso tenham sido submetidas à deliberação da Câmara e ainda se encontrem em tramitação, salvo:</w:delText>
                  </w:r>
                  <w:r w:rsidR="008B7924" w:rsidDel="00E631A1">
                    <w:fldChar w:fldCharType="begin"/>
                  </w:r>
                  <w:r w:rsidR="008B7924" w:rsidDel="00E631A1">
                    <w:delInstrText>HYPERLINK "https://www2.camara.leg.br/legin/int/rescad/2022/resolucaodacamaradosdeputados-33-4-agosto-2022-793091-publicacaooriginal-165882-pl.html"</w:delInstrText>
                  </w:r>
                  <w:r w:rsidR="008B7924" w:rsidDel="00E631A1">
                    <w:fldChar w:fldCharType="separate"/>
                  </w:r>
                  <w:r w:rsidR="008B7924" w:rsidDel="00E631A1">
                    <w:rPr>
                      <w:color w:val="000000"/>
                    </w:rPr>
                    <w:delText xml:space="preserve"> </w:delText>
                  </w:r>
                  <w:r w:rsidR="008B7924" w:rsidDel="00E631A1">
                    <w:fldChar w:fldCharType="end"/>
                  </w:r>
                  <w:r w:rsidR="008B7924" w:rsidDel="00E631A1">
                    <w:fldChar w:fldCharType="begin"/>
                  </w:r>
                  <w:r w:rsidR="008B7924" w:rsidDel="00E631A1">
                    <w:delInstrText xml:space="preserve"> HYPERLINK "https://www2.camara.leg.br/legin/int/rescad/2022/resolucaodacamaradosdeputados-33-4-agosto-2022-793091-publicacaooriginal-165882-pl.html" </w:delInstrText>
                  </w:r>
                  <w:r w:rsidR="008B7924" w:rsidDel="00E631A1">
                    <w:fldChar w:fldCharType="separate"/>
                  </w:r>
                  <w:r w:rsidR="008B7924" w:rsidDel="00E631A1">
                    <w:rPr>
                      <w:color w:val="000000"/>
                    </w:rPr>
                    <w:delText>(“Caput” do artigo com redação dada pela Resolução nº 33, de 2022)</w:delText>
                  </w:r>
                </w:del>
              </w:ins>
              <w:customXmlDelRangeStart w:id="6017" w:author="Cristiano de Menezes Feu" w:date="2022-11-21T08:33:00Z"/>
            </w:sdtContent>
          </w:sdt>
          <w:customXmlDelRangeEnd w:id="6017"/>
        </w:p>
        <w:customXmlDelRangeStart w:id="6018" w:author="Cristiano de Menezes Feu" w:date="2022-11-21T08:33:00Z"/>
      </w:sdtContent>
    </w:sdt>
    <w:customXmlDelRangeEnd w:id="6018"/>
    <w:p w14:paraId="00000A86" w14:textId="626CEA07" w:rsidR="003D183A" w:rsidDel="00E631A1" w:rsidRDefault="008B7924" w:rsidP="00E631A1">
      <w:pPr>
        <w:widowControl w:val="0"/>
        <w:pBdr>
          <w:top w:val="nil"/>
          <w:left w:val="nil"/>
          <w:bottom w:val="nil"/>
          <w:right w:val="nil"/>
          <w:between w:val="nil"/>
        </w:pBdr>
        <w:spacing w:after="113"/>
        <w:ind w:left="567" w:firstLine="0"/>
        <w:jc w:val="center"/>
        <w:rPr>
          <w:ins w:id="6019" w:author="Ruthier Sousa" w:date="2022-10-25T15:13:00Z"/>
          <w:del w:id="6020" w:author="Cristiano de Menezes Feu" w:date="2022-11-21T08:33:00Z"/>
          <w:color w:val="000000"/>
        </w:rPr>
        <w:pPrChange w:id="6021" w:author="Cristiano de Menezes Feu" w:date="2022-11-21T08:33:00Z">
          <w:pPr>
            <w:widowControl w:val="0"/>
            <w:spacing w:after="113"/>
            <w:ind w:left="567" w:firstLine="0"/>
          </w:pPr>
        </w:pPrChange>
      </w:pPr>
      <w:del w:id="6022" w:author="Cristiano de Menezes Feu" w:date="2022-11-21T08:33:00Z">
        <w:r w:rsidDel="00E631A1">
          <w:fldChar w:fldCharType="end"/>
        </w:r>
      </w:del>
    </w:p>
    <w:customXmlDelRangeStart w:id="6023" w:author="Cristiano de Menezes Feu" w:date="2022-11-21T08:33:00Z"/>
    <w:sdt>
      <w:sdtPr>
        <w:tag w:val="goog_rdk_27"/>
        <w:id w:val="-1900973222"/>
      </w:sdtPr>
      <w:sdtEndPr/>
      <w:sdtContent>
        <w:customXmlDelRangeEnd w:id="6023"/>
        <w:p w14:paraId="02A7089D" w14:textId="7BAA8F38" w:rsidR="003D183A" w:rsidDel="00E631A1" w:rsidRDefault="00977417" w:rsidP="00E631A1">
          <w:pPr>
            <w:widowControl w:val="0"/>
            <w:pBdr>
              <w:top w:val="nil"/>
              <w:left w:val="nil"/>
              <w:bottom w:val="nil"/>
              <w:right w:val="nil"/>
              <w:between w:val="nil"/>
            </w:pBdr>
            <w:spacing w:after="113"/>
            <w:ind w:left="567" w:firstLine="0"/>
            <w:jc w:val="center"/>
            <w:rPr>
              <w:ins w:id="6024" w:author="Ruthier Sousa" w:date="2022-10-25T15:13:00Z"/>
              <w:del w:id="6025" w:author="Cristiano de Menezes Feu" w:date="2022-11-21T08:33:00Z"/>
              <w:color w:val="000000"/>
            </w:rPr>
            <w:pPrChange w:id="6026" w:author="Cristiano de Menezes Feu" w:date="2022-11-21T08:33:00Z">
              <w:pPr>
                <w:widowControl w:val="0"/>
                <w:spacing w:after="113"/>
                <w:ind w:left="567" w:firstLine="0"/>
              </w:pPr>
            </w:pPrChange>
          </w:pPr>
          <w:customXmlDelRangeStart w:id="6027" w:author="Cristiano de Menezes Feu" w:date="2022-11-21T08:33:00Z"/>
          <w:sdt>
            <w:sdtPr>
              <w:tag w:val="goog_rdk_26"/>
              <w:id w:val="-1061546267"/>
            </w:sdtPr>
            <w:sdtEndPr/>
            <w:sdtContent>
              <w:customXmlDelRangeEnd w:id="6027"/>
              <w:ins w:id="6028" w:author="Ruthier Sousa" w:date="2022-10-25T15:13:00Z">
                <w:del w:id="6029" w:author="Cristiano de Menezes Feu" w:date="2022-11-21T08:33:00Z">
                  <w:r w:rsidR="008B7924" w:rsidDel="00E631A1">
                    <w:rPr>
                      <w:color w:val="000000"/>
                    </w:rPr>
                    <w:delText>Art. 17, II, d; art. 57, V.</w:delText>
                  </w:r>
                </w:del>
              </w:ins>
              <w:customXmlDelRangeStart w:id="6030" w:author="Cristiano de Menezes Feu" w:date="2022-11-21T08:33:00Z"/>
            </w:sdtContent>
          </w:sdt>
          <w:customXmlDelRangeEnd w:id="6030"/>
        </w:p>
        <w:customXmlDelRangeStart w:id="6031" w:author="Cristiano de Menezes Feu" w:date="2022-11-21T08:33:00Z"/>
      </w:sdtContent>
    </w:sdt>
    <w:customXmlDelRangeEnd w:id="6031"/>
    <w:customXmlDelRangeStart w:id="6032" w:author="Cristiano de Menezes Feu" w:date="2022-11-21T08:33:00Z"/>
    <w:sdt>
      <w:sdtPr>
        <w:tag w:val="goog_rdk_29"/>
        <w:id w:val="212863618"/>
      </w:sdtPr>
      <w:sdtEndPr/>
      <w:sdtContent>
        <w:customXmlDelRangeEnd w:id="6032"/>
        <w:p w14:paraId="00000A87" w14:textId="50D8ADA0" w:rsidR="003D183A" w:rsidDel="00E631A1" w:rsidRDefault="00977417" w:rsidP="00E631A1">
          <w:pPr>
            <w:widowControl w:val="0"/>
            <w:pBdr>
              <w:top w:val="nil"/>
              <w:left w:val="nil"/>
              <w:bottom w:val="nil"/>
              <w:right w:val="nil"/>
              <w:between w:val="nil"/>
            </w:pBdr>
            <w:spacing w:after="113"/>
            <w:ind w:left="567" w:firstLine="0"/>
            <w:jc w:val="center"/>
            <w:rPr>
              <w:ins w:id="6033" w:author="Ruthier Sousa" w:date="2022-10-25T15:13:00Z"/>
              <w:del w:id="6034" w:author="Cristiano de Menezes Feu" w:date="2022-11-21T08:33:00Z"/>
              <w:color w:val="000000"/>
            </w:rPr>
            <w:pPrChange w:id="6035" w:author="Cristiano de Menezes Feu" w:date="2022-11-21T08:33:00Z">
              <w:pPr>
                <w:widowControl w:val="0"/>
                <w:spacing w:after="113"/>
                <w:ind w:left="567" w:firstLine="0"/>
              </w:pPr>
            </w:pPrChange>
          </w:pPr>
          <w:customXmlDelRangeStart w:id="6036" w:author="Cristiano de Menezes Feu" w:date="2022-11-21T08:33:00Z"/>
          <w:sdt>
            <w:sdtPr>
              <w:tag w:val="goog_rdk_28"/>
              <w:id w:val="-1448076865"/>
            </w:sdtPr>
            <w:sdtEndPr/>
            <w:sdtContent>
              <w:customXmlDelRangeEnd w:id="6036"/>
              <w:ins w:id="6037" w:author="Ruthier Sousa" w:date="2022-10-25T15:13:00Z">
                <w:del w:id="6038" w:author="Cristiano de Menezes Feu" w:date="2022-11-21T08:33:00Z">
                  <w:r w:rsidR="008B7924" w:rsidDel="00E631A1">
                    <w:rPr>
                      <w:color w:val="000000"/>
                    </w:rPr>
                    <w:delText xml:space="preserve">QO 43/2011 – O requerimento de urgência apresentado na legislatura anterior “continua sendo um requerimento válido, porque ele cumpriu, na oportunidade, todos os pressupostos legais para a sua validade”. </w:delText>
                  </w:r>
                </w:del>
              </w:ins>
              <w:customXmlDelRangeStart w:id="6039" w:author="Cristiano de Menezes Feu" w:date="2022-11-21T08:33:00Z"/>
            </w:sdtContent>
          </w:sdt>
          <w:customXmlDelRangeEnd w:id="6039"/>
        </w:p>
        <w:customXmlDelRangeStart w:id="6040" w:author="Cristiano de Menezes Feu" w:date="2022-11-21T08:33:00Z"/>
      </w:sdtContent>
    </w:sdt>
    <w:customXmlDelRangeEnd w:id="6040"/>
    <w:customXmlDelRangeStart w:id="6041" w:author="Cristiano de Menezes Feu" w:date="2022-11-21T08:33:00Z"/>
    <w:sdt>
      <w:sdtPr>
        <w:tag w:val="goog_rdk_31"/>
        <w:id w:val="-859349488"/>
      </w:sdtPr>
      <w:sdtEndPr/>
      <w:sdtContent>
        <w:customXmlDelRangeEnd w:id="6041"/>
        <w:p w14:paraId="00000A88" w14:textId="338DB3B9" w:rsidR="003D183A" w:rsidDel="00E631A1" w:rsidRDefault="00977417" w:rsidP="00E631A1">
          <w:pPr>
            <w:widowControl w:val="0"/>
            <w:pBdr>
              <w:top w:val="nil"/>
              <w:left w:val="nil"/>
              <w:bottom w:val="nil"/>
              <w:right w:val="nil"/>
              <w:between w:val="nil"/>
            </w:pBdr>
            <w:spacing w:after="113"/>
            <w:ind w:left="567" w:firstLine="0"/>
            <w:jc w:val="center"/>
            <w:rPr>
              <w:ins w:id="6042" w:author="Ruthier Sousa" w:date="2022-10-25T15:13:00Z"/>
              <w:del w:id="6043" w:author="Cristiano de Menezes Feu" w:date="2022-11-21T08:33:00Z"/>
              <w:color w:val="000000"/>
            </w:rPr>
            <w:pPrChange w:id="6044" w:author="Cristiano de Menezes Feu" w:date="2022-11-21T08:33:00Z">
              <w:pPr>
                <w:widowControl w:val="0"/>
                <w:spacing w:after="113"/>
                <w:ind w:left="567" w:firstLine="0"/>
              </w:pPr>
            </w:pPrChange>
          </w:pPr>
          <w:customXmlDelRangeStart w:id="6045" w:author="Cristiano de Menezes Feu" w:date="2022-11-21T08:33:00Z"/>
          <w:sdt>
            <w:sdtPr>
              <w:tag w:val="goog_rdk_30"/>
              <w:id w:val="1582018630"/>
            </w:sdtPr>
            <w:sdtEndPr/>
            <w:sdtContent>
              <w:customXmlDelRangeEnd w:id="6045"/>
              <w:ins w:id="6046" w:author="Ruthier Sousa" w:date="2022-10-25T15:13:00Z">
                <w:del w:id="6047" w:author="Cristiano de Menezes Feu" w:date="2022-11-21T08:33:00Z">
                  <w:r w:rsidR="008B7924" w:rsidDel="00E631A1">
                    <w:rPr>
                      <w:color w:val="000000"/>
                    </w:rPr>
                    <w:delText xml:space="preserve">Prática 1: o arquivamento das proposições ocorre no dia 31 de janeiro, último dia da legislatura. </w:delText>
                  </w:r>
                </w:del>
              </w:ins>
              <w:customXmlDelRangeStart w:id="6048" w:author="Cristiano de Menezes Feu" w:date="2022-11-21T08:33:00Z"/>
            </w:sdtContent>
          </w:sdt>
          <w:customXmlDelRangeEnd w:id="6048"/>
        </w:p>
        <w:customXmlDelRangeStart w:id="6049" w:author="Cristiano de Menezes Feu" w:date="2022-11-21T08:33:00Z"/>
      </w:sdtContent>
    </w:sdt>
    <w:customXmlDelRangeEnd w:id="6049"/>
    <w:customXmlDelRangeStart w:id="6050" w:author="Cristiano de Menezes Feu" w:date="2022-11-21T08:33:00Z"/>
    <w:sdt>
      <w:sdtPr>
        <w:tag w:val="goog_rdk_33"/>
        <w:id w:val="-712106199"/>
      </w:sdtPr>
      <w:sdtEndPr/>
      <w:sdtContent>
        <w:customXmlDelRangeEnd w:id="6050"/>
        <w:p w14:paraId="00000A89" w14:textId="6008545F" w:rsidR="003D183A" w:rsidDel="00E631A1" w:rsidRDefault="00977417" w:rsidP="00E631A1">
          <w:pPr>
            <w:widowControl w:val="0"/>
            <w:pBdr>
              <w:top w:val="nil"/>
              <w:left w:val="nil"/>
              <w:bottom w:val="nil"/>
              <w:right w:val="nil"/>
              <w:between w:val="nil"/>
            </w:pBdr>
            <w:spacing w:after="113"/>
            <w:ind w:left="567" w:firstLine="0"/>
            <w:jc w:val="center"/>
            <w:rPr>
              <w:ins w:id="6051" w:author="Ruthier Sousa" w:date="2022-10-25T15:13:00Z"/>
              <w:del w:id="6052" w:author="Cristiano de Menezes Feu" w:date="2022-11-21T08:33:00Z"/>
              <w:color w:val="000000"/>
            </w:rPr>
            <w:pPrChange w:id="6053" w:author="Cristiano de Menezes Feu" w:date="2022-11-21T08:33:00Z">
              <w:pPr>
                <w:widowControl w:val="0"/>
                <w:spacing w:after="113"/>
                <w:ind w:left="567" w:firstLine="0"/>
              </w:pPr>
            </w:pPrChange>
          </w:pPr>
          <w:customXmlDelRangeStart w:id="6054" w:author="Cristiano de Menezes Feu" w:date="2022-11-21T08:33:00Z"/>
          <w:sdt>
            <w:sdtPr>
              <w:tag w:val="goog_rdk_32"/>
              <w:id w:val="-335925014"/>
            </w:sdtPr>
            <w:sdtEndPr/>
            <w:sdtContent>
              <w:customXmlDelRangeEnd w:id="6054"/>
              <w:ins w:id="6055" w:author="Ruthier Sousa" w:date="2022-10-25T15:13:00Z">
                <w:del w:id="6056" w:author="Cristiano de Menezes Feu" w:date="2022-11-21T08:33:00Z">
                  <w:r w:rsidR="008B7924" w:rsidDel="00E631A1">
                    <w:rPr>
                      <w:color w:val="000000"/>
                    </w:rPr>
                    <w:delText>Prática 2: são definitivamente arquivados ao final da legislatura os requerimentos de sessão solene, de Comissão Geral, os requerimentos de criação, instalação, formação ou constituição de Comissão Externa, e os requerimentos apresentados em comissão. Complementar lista</w:delText>
                  </w:r>
                </w:del>
              </w:ins>
              <w:customXmlDelRangeStart w:id="6057" w:author="Cristiano de Menezes Feu" w:date="2022-11-21T08:33:00Z"/>
            </w:sdtContent>
          </w:sdt>
          <w:customXmlDelRangeEnd w:id="6057"/>
        </w:p>
        <w:customXmlDelRangeStart w:id="6058" w:author="Cristiano de Menezes Feu" w:date="2022-11-21T08:33:00Z"/>
      </w:sdtContent>
    </w:sdt>
    <w:customXmlDelRangeEnd w:id="6058"/>
    <w:customXmlDelRangeStart w:id="6059" w:author="Cristiano de Menezes Feu" w:date="2022-11-21T08:33:00Z"/>
    <w:sdt>
      <w:sdtPr>
        <w:tag w:val="goog_rdk_35"/>
        <w:id w:val="296415936"/>
      </w:sdtPr>
      <w:sdtEndPr/>
      <w:sdtContent>
        <w:customXmlDelRangeEnd w:id="6059"/>
        <w:p w14:paraId="00000A8A" w14:textId="7101B429" w:rsidR="003D183A" w:rsidDel="00E631A1" w:rsidRDefault="00977417" w:rsidP="00E631A1">
          <w:pPr>
            <w:widowControl w:val="0"/>
            <w:pBdr>
              <w:top w:val="nil"/>
              <w:left w:val="nil"/>
              <w:bottom w:val="nil"/>
              <w:right w:val="nil"/>
              <w:between w:val="nil"/>
            </w:pBdr>
            <w:spacing w:after="113"/>
            <w:ind w:left="567" w:firstLine="0"/>
            <w:jc w:val="center"/>
            <w:rPr>
              <w:ins w:id="6060" w:author="Ruthier Sousa" w:date="2022-10-25T15:13:00Z"/>
              <w:del w:id="6061" w:author="Cristiano de Menezes Feu" w:date="2022-11-21T08:33:00Z"/>
              <w:color w:val="000000"/>
            </w:rPr>
            <w:pPrChange w:id="6062" w:author="Cristiano de Menezes Feu" w:date="2022-11-21T08:33:00Z">
              <w:pPr>
                <w:widowControl w:val="0"/>
                <w:spacing w:after="113"/>
                <w:ind w:left="567" w:firstLine="0"/>
              </w:pPr>
            </w:pPrChange>
          </w:pPr>
          <w:customXmlDelRangeStart w:id="6063" w:author="Cristiano de Menezes Feu" w:date="2022-11-21T08:33:00Z"/>
          <w:sdt>
            <w:sdtPr>
              <w:tag w:val="goog_rdk_34"/>
              <w:id w:val="-1053771784"/>
            </w:sdtPr>
            <w:sdtEndPr/>
            <w:sdtContent>
              <w:customXmlDelRangeEnd w:id="6063"/>
              <w:ins w:id="6064" w:author="Ruthier Sousa" w:date="2022-10-25T15:13:00Z">
                <w:del w:id="6065" w:author="Cristiano de Menezes Feu" w:date="2022-11-21T08:33:00Z">
                  <w:r w:rsidR="008B7924" w:rsidDel="00E631A1">
                    <w:rPr>
                      <w:color w:val="000000"/>
                    </w:rPr>
                    <w:delText>Observação: O Presidente da Mesa do Congresso Nacional, solicitou devolução dos Recursos do Congresso Nacional (R.C) e dos Projetos de Resolução do Congresso Nacional (PRN), em tramitação na Câmara dos Deputados, para fins de arquivamento, por força do § 1º do art. 132 do Regimento Comum, em atendimento ao disposto no art. 151 do Regimento Comum combinado com o art. 332 do Regimento Interno do Senado Federal.</w:delText>
                  </w:r>
                </w:del>
              </w:ins>
              <w:customXmlDelRangeStart w:id="6066" w:author="Cristiano de Menezes Feu" w:date="2022-11-21T08:33:00Z"/>
            </w:sdtContent>
          </w:sdt>
          <w:customXmlDelRangeEnd w:id="6066"/>
        </w:p>
        <w:customXmlDelRangeStart w:id="6067" w:author="Cristiano de Menezes Feu" w:date="2022-11-21T08:33:00Z"/>
      </w:sdtContent>
    </w:sdt>
    <w:customXmlDelRangeEnd w:id="6067"/>
    <w:customXmlDelRangeStart w:id="6068" w:author="Cristiano de Menezes Feu" w:date="2022-11-21T08:33:00Z"/>
    <w:sdt>
      <w:sdtPr>
        <w:tag w:val="goog_rdk_37"/>
        <w:id w:val="721402014"/>
      </w:sdtPr>
      <w:sdtEndPr/>
      <w:sdtContent>
        <w:customXmlDelRangeEnd w:id="6068"/>
        <w:p w14:paraId="00000A8B" w14:textId="487C2F19" w:rsidR="003D183A" w:rsidDel="00E631A1" w:rsidRDefault="00977417" w:rsidP="00E631A1">
          <w:pPr>
            <w:widowControl w:val="0"/>
            <w:pBdr>
              <w:top w:val="nil"/>
              <w:left w:val="nil"/>
              <w:bottom w:val="nil"/>
              <w:right w:val="nil"/>
              <w:between w:val="nil"/>
            </w:pBdr>
            <w:ind w:firstLine="0"/>
            <w:jc w:val="center"/>
            <w:rPr>
              <w:ins w:id="6069" w:author="Ruthier Sousa" w:date="2022-10-25T15:13:00Z"/>
              <w:del w:id="6070" w:author="Cristiano de Menezes Feu" w:date="2022-11-21T08:33:00Z"/>
              <w:color w:val="000000"/>
            </w:rPr>
            <w:pPrChange w:id="6071" w:author="Cristiano de Menezes Feu" w:date="2022-11-21T08:33:00Z">
              <w:pPr>
                <w:widowControl w:val="0"/>
                <w:pBdr>
                  <w:top w:val="nil"/>
                  <w:left w:val="nil"/>
                  <w:bottom w:val="nil"/>
                  <w:right w:val="nil"/>
                  <w:between w:val="nil"/>
                </w:pBdr>
              </w:pPr>
            </w:pPrChange>
          </w:pPr>
          <w:customXmlDelRangeStart w:id="6072" w:author="Cristiano de Menezes Feu" w:date="2022-11-21T08:33:00Z"/>
          <w:sdt>
            <w:sdtPr>
              <w:tag w:val="goog_rdk_36"/>
              <w:id w:val="502248784"/>
            </w:sdtPr>
            <w:sdtEndPr/>
            <w:sdtContent>
              <w:customXmlDelRangeEnd w:id="6072"/>
              <w:customXmlDelRangeStart w:id="6073" w:author="Cristiano de Menezes Feu" w:date="2022-11-21T08:33:00Z"/>
            </w:sdtContent>
          </w:sdt>
          <w:customXmlDelRangeEnd w:id="6073"/>
        </w:p>
        <w:customXmlDelRangeStart w:id="6074" w:author="Cristiano de Menezes Feu" w:date="2022-11-21T08:33:00Z"/>
      </w:sdtContent>
    </w:sdt>
    <w:customXmlDelRangeEnd w:id="6074"/>
    <w:customXmlDelRangeStart w:id="6075" w:author="Cristiano de Menezes Feu" w:date="2022-11-21T08:33:00Z"/>
    <w:sdt>
      <w:sdtPr>
        <w:tag w:val="goog_rdk_39"/>
        <w:id w:val="-876090445"/>
      </w:sdtPr>
      <w:sdtEndPr/>
      <w:sdtContent>
        <w:customXmlDelRangeEnd w:id="6075"/>
        <w:p w14:paraId="00000A8C" w14:textId="625E00FB" w:rsidR="003D183A" w:rsidDel="00E631A1" w:rsidRDefault="00977417" w:rsidP="00E631A1">
          <w:pPr>
            <w:widowControl w:val="0"/>
            <w:pBdr>
              <w:top w:val="nil"/>
              <w:left w:val="nil"/>
              <w:bottom w:val="nil"/>
              <w:right w:val="nil"/>
              <w:between w:val="nil"/>
            </w:pBdr>
            <w:ind w:firstLine="0"/>
            <w:jc w:val="center"/>
            <w:rPr>
              <w:ins w:id="6076" w:author="Ruthier Sousa" w:date="2022-10-25T15:13:00Z"/>
              <w:del w:id="6077" w:author="Cristiano de Menezes Feu" w:date="2022-11-21T08:33:00Z"/>
              <w:color w:val="000000"/>
            </w:rPr>
            <w:pPrChange w:id="6078" w:author="Cristiano de Menezes Feu" w:date="2022-11-21T08:33:00Z">
              <w:pPr>
                <w:widowControl w:val="0"/>
                <w:pBdr>
                  <w:top w:val="nil"/>
                  <w:left w:val="nil"/>
                  <w:bottom w:val="nil"/>
                  <w:right w:val="nil"/>
                  <w:between w:val="nil"/>
                </w:pBdr>
              </w:pPr>
            </w:pPrChange>
          </w:pPr>
          <w:customXmlDelRangeStart w:id="6079" w:author="Cristiano de Menezes Feu" w:date="2022-11-21T08:33:00Z"/>
          <w:sdt>
            <w:sdtPr>
              <w:tag w:val="goog_rdk_38"/>
              <w:id w:val="-1202941090"/>
            </w:sdtPr>
            <w:sdtEndPr/>
            <w:sdtContent>
              <w:customXmlDelRangeEnd w:id="6079"/>
              <w:ins w:id="6080" w:author="Ruthier Sousa" w:date="2022-10-25T15:13:00Z">
                <w:del w:id="6081" w:author="Cristiano de Menezes Feu" w:date="2022-11-21T08:33:00Z">
                  <w:r w:rsidR="008B7924" w:rsidDel="00E631A1">
                    <w:rPr>
                      <w:color w:val="000000"/>
                    </w:rPr>
                    <w:delText>I -</w:delText>
                  </w:r>
                  <w:r w:rsidR="008B7924" w:rsidDel="00E631A1">
                    <w:fldChar w:fldCharType="begin"/>
                  </w:r>
                  <w:r w:rsidR="008B7924" w:rsidDel="00E631A1">
                    <w:delInstrText>HYPERLINK "https://www2.camara.leg.br/legin/int/rescad/2022/resolucaodacamaradosdeputados-33-4-agosto-2022-793091-publicacaooriginal-165882-pl.html"</w:delInstrText>
                  </w:r>
                  <w:r w:rsidR="008B7924" w:rsidDel="00E631A1">
                    <w:fldChar w:fldCharType="separate"/>
                  </w:r>
                  <w:r w:rsidR="008B7924" w:rsidDel="00E631A1">
                    <w:rPr>
                      <w:color w:val="000000"/>
                    </w:rPr>
                    <w:delText xml:space="preserve"> </w:delText>
                  </w:r>
                  <w:r w:rsidR="008B7924" w:rsidDel="00E631A1">
                    <w:fldChar w:fldCharType="end"/>
                  </w:r>
                  <w:r w:rsidR="008B7924" w:rsidDel="00E631A1">
                    <w:rPr>
                      <w:color w:val="000000"/>
                    </w:rPr>
                    <w:delText>(Revogado)</w:delText>
                  </w:r>
                  <w:r w:rsidR="008B7924" w:rsidDel="00E631A1">
                    <w:rPr>
                      <w:color w:val="000000"/>
                      <w:vertAlign w:val="superscript"/>
                    </w:rPr>
                    <w:footnoteReference w:id="274"/>
                  </w:r>
                </w:del>
              </w:ins>
              <w:customXmlDelRangeStart w:id="6103" w:author="Cristiano de Menezes Feu" w:date="2022-11-21T08:33:00Z"/>
            </w:sdtContent>
          </w:sdt>
          <w:customXmlDelRangeEnd w:id="6103"/>
        </w:p>
        <w:customXmlDelRangeStart w:id="6104" w:author="Cristiano de Menezes Feu" w:date="2022-11-21T08:33:00Z"/>
      </w:sdtContent>
    </w:sdt>
    <w:customXmlDelRangeEnd w:id="6104"/>
    <w:customXmlDelRangeStart w:id="6105" w:author="Cristiano de Menezes Feu" w:date="2022-11-21T08:33:00Z"/>
    <w:sdt>
      <w:sdtPr>
        <w:tag w:val="goog_rdk_41"/>
        <w:id w:val="-2140875207"/>
      </w:sdtPr>
      <w:sdtEndPr/>
      <w:sdtContent>
        <w:customXmlDelRangeEnd w:id="6105"/>
        <w:p w14:paraId="00000A8D" w14:textId="7661E154" w:rsidR="003D183A" w:rsidDel="00E631A1" w:rsidRDefault="00977417" w:rsidP="00E631A1">
          <w:pPr>
            <w:widowControl w:val="0"/>
            <w:pBdr>
              <w:top w:val="nil"/>
              <w:left w:val="nil"/>
              <w:bottom w:val="nil"/>
              <w:right w:val="nil"/>
              <w:between w:val="nil"/>
            </w:pBdr>
            <w:ind w:firstLine="0"/>
            <w:jc w:val="center"/>
            <w:rPr>
              <w:ins w:id="6106" w:author="Ruthier Sousa" w:date="2022-10-25T15:13:00Z"/>
              <w:del w:id="6107" w:author="Cristiano de Menezes Feu" w:date="2022-11-21T08:33:00Z"/>
              <w:color w:val="000000"/>
            </w:rPr>
            <w:pPrChange w:id="6108" w:author="Cristiano de Menezes Feu" w:date="2022-11-21T08:33:00Z">
              <w:pPr>
                <w:widowControl w:val="0"/>
                <w:pBdr>
                  <w:top w:val="nil"/>
                  <w:left w:val="nil"/>
                  <w:bottom w:val="nil"/>
                  <w:right w:val="nil"/>
                  <w:between w:val="nil"/>
                </w:pBdr>
              </w:pPr>
            </w:pPrChange>
          </w:pPr>
          <w:customXmlDelRangeStart w:id="6109" w:author="Cristiano de Menezes Feu" w:date="2022-11-21T08:33:00Z"/>
          <w:sdt>
            <w:sdtPr>
              <w:tag w:val="goog_rdk_40"/>
              <w:id w:val="384381500"/>
            </w:sdtPr>
            <w:sdtEndPr/>
            <w:sdtContent>
              <w:customXmlDelRangeEnd w:id="6109"/>
              <w:ins w:id="6110" w:author="Ruthier Sousa" w:date="2022-10-25T15:13:00Z">
                <w:del w:id="6111" w:author="Cristiano de Menezes Feu" w:date="2022-11-21T08:33:00Z">
                  <w:r w:rsidR="008B7924" w:rsidDel="00E631A1">
                    <w:rPr>
                      <w:color w:val="000000"/>
                    </w:rPr>
                    <w:delText>II -</w:delText>
                  </w:r>
                  <w:r w:rsidR="008B7924" w:rsidDel="00E631A1">
                    <w:fldChar w:fldCharType="begin"/>
                  </w:r>
                  <w:r w:rsidR="008B7924" w:rsidDel="00E631A1">
                    <w:delInstrText>HYPERLINK "https://www2.camara.leg.br/legin/int/rescad/2022/resolucaodacamaradosdeputados-33-4-agosto-2022-793091-publicacaooriginal-165882-pl.html"</w:delInstrText>
                  </w:r>
                  <w:r w:rsidR="008B7924" w:rsidDel="00E631A1">
                    <w:fldChar w:fldCharType="separate"/>
                  </w:r>
                  <w:r w:rsidR="008B7924" w:rsidDel="00E631A1">
                    <w:rPr>
                      <w:color w:val="000000"/>
                    </w:rPr>
                    <w:delText xml:space="preserve"> </w:delText>
                  </w:r>
                  <w:r w:rsidR="008B7924" w:rsidDel="00E631A1">
                    <w:fldChar w:fldCharType="end"/>
                  </w:r>
                  <w:r w:rsidR="008B7924" w:rsidDel="00E631A1">
                    <w:rPr>
                      <w:color w:val="000000"/>
                    </w:rPr>
                    <w:delText>(Revogado)</w:delText>
                  </w:r>
                  <w:r w:rsidR="008B7924" w:rsidDel="00E631A1">
                    <w:rPr>
                      <w:color w:val="000000"/>
                      <w:vertAlign w:val="superscript"/>
                    </w:rPr>
                    <w:footnoteReference w:id="275"/>
                  </w:r>
                </w:del>
              </w:ins>
              <w:customXmlDelRangeStart w:id="6133" w:author="Cristiano de Menezes Feu" w:date="2022-11-21T08:33:00Z"/>
            </w:sdtContent>
          </w:sdt>
          <w:customXmlDelRangeEnd w:id="6133"/>
        </w:p>
        <w:customXmlDelRangeStart w:id="6134" w:author="Cristiano de Menezes Feu" w:date="2022-11-21T08:33:00Z"/>
      </w:sdtContent>
    </w:sdt>
    <w:customXmlDelRangeEnd w:id="6134"/>
    <w:customXmlDelRangeStart w:id="6135" w:author="Cristiano de Menezes Feu" w:date="2022-11-21T08:33:00Z"/>
    <w:sdt>
      <w:sdtPr>
        <w:tag w:val="goog_rdk_43"/>
        <w:id w:val="1226341907"/>
      </w:sdtPr>
      <w:sdtEndPr/>
      <w:sdtContent>
        <w:customXmlDelRangeEnd w:id="6135"/>
        <w:p w14:paraId="00000A8E" w14:textId="1397EBAB" w:rsidR="003D183A" w:rsidDel="00E631A1" w:rsidRDefault="00977417" w:rsidP="00E631A1">
          <w:pPr>
            <w:widowControl w:val="0"/>
            <w:pBdr>
              <w:top w:val="nil"/>
              <w:left w:val="nil"/>
              <w:bottom w:val="nil"/>
              <w:right w:val="nil"/>
              <w:between w:val="nil"/>
            </w:pBdr>
            <w:ind w:firstLine="0"/>
            <w:jc w:val="center"/>
            <w:rPr>
              <w:ins w:id="6136" w:author="Ruthier Sousa" w:date="2022-10-25T15:13:00Z"/>
              <w:del w:id="6137" w:author="Cristiano de Menezes Feu" w:date="2022-11-21T08:33:00Z"/>
              <w:color w:val="000000"/>
            </w:rPr>
            <w:pPrChange w:id="6138" w:author="Cristiano de Menezes Feu" w:date="2022-11-21T08:33:00Z">
              <w:pPr>
                <w:widowControl w:val="0"/>
                <w:pBdr>
                  <w:top w:val="nil"/>
                  <w:left w:val="nil"/>
                  <w:bottom w:val="nil"/>
                  <w:right w:val="nil"/>
                  <w:between w:val="nil"/>
                </w:pBdr>
              </w:pPr>
            </w:pPrChange>
          </w:pPr>
          <w:customXmlDelRangeStart w:id="6139" w:author="Cristiano de Menezes Feu" w:date="2022-11-21T08:33:00Z"/>
          <w:sdt>
            <w:sdtPr>
              <w:tag w:val="goog_rdk_42"/>
              <w:id w:val="980354479"/>
            </w:sdtPr>
            <w:sdtEndPr/>
            <w:sdtContent>
              <w:customXmlDelRangeEnd w:id="6139"/>
              <w:ins w:id="6140" w:author="Ruthier Sousa" w:date="2022-10-25T15:13:00Z">
                <w:del w:id="6141" w:author="Cristiano de Menezes Feu" w:date="2022-11-21T08:33:00Z">
                  <w:r w:rsidR="008B7924" w:rsidDel="00E631A1">
                    <w:rPr>
                      <w:color w:val="000000"/>
                    </w:rPr>
                    <w:delText>III -</w:delText>
                  </w:r>
                  <w:r w:rsidR="008B7924" w:rsidDel="00E631A1">
                    <w:fldChar w:fldCharType="begin"/>
                  </w:r>
                  <w:r w:rsidR="008B7924" w:rsidDel="00E631A1">
                    <w:delInstrText>HYPERLINK "https://www2.camara.leg.br/legin/int/rescad/2022/resolucaodacamaradosdeputados-33-4-agosto-2022-793091-publicacaooriginal-165882-pl.html"</w:delInstrText>
                  </w:r>
                  <w:r w:rsidR="008B7924" w:rsidDel="00E631A1">
                    <w:fldChar w:fldCharType="separate"/>
                  </w:r>
                  <w:r w:rsidR="008B7924" w:rsidDel="00E631A1">
                    <w:rPr>
                      <w:color w:val="000000"/>
                    </w:rPr>
                    <w:delText xml:space="preserve"> </w:delText>
                  </w:r>
                  <w:r w:rsidR="008B7924" w:rsidDel="00E631A1">
                    <w:fldChar w:fldCharType="end"/>
                  </w:r>
                  <w:r w:rsidR="008B7924" w:rsidDel="00E631A1">
                    <w:rPr>
                      <w:color w:val="000000"/>
                    </w:rPr>
                    <w:delText>(Revogado)</w:delText>
                  </w:r>
                  <w:r w:rsidR="008B7924" w:rsidDel="00E631A1">
                    <w:rPr>
                      <w:color w:val="000000"/>
                      <w:vertAlign w:val="superscript"/>
                    </w:rPr>
                    <w:footnoteReference w:id="276"/>
                  </w:r>
                </w:del>
              </w:ins>
              <w:customXmlDelRangeStart w:id="6163" w:author="Cristiano de Menezes Feu" w:date="2022-11-21T08:33:00Z"/>
            </w:sdtContent>
          </w:sdt>
          <w:customXmlDelRangeEnd w:id="6163"/>
        </w:p>
        <w:customXmlDelRangeStart w:id="6164" w:author="Cristiano de Menezes Feu" w:date="2022-11-21T08:33:00Z"/>
      </w:sdtContent>
    </w:sdt>
    <w:customXmlDelRangeEnd w:id="6164"/>
    <w:customXmlDelRangeStart w:id="6165" w:author="Cristiano de Menezes Feu" w:date="2022-11-21T08:33:00Z"/>
    <w:sdt>
      <w:sdtPr>
        <w:tag w:val="goog_rdk_45"/>
        <w:id w:val="-32500229"/>
      </w:sdtPr>
      <w:sdtEndPr/>
      <w:sdtContent>
        <w:customXmlDelRangeEnd w:id="6165"/>
        <w:p w14:paraId="00000A8F" w14:textId="5D305686" w:rsidR="003D183A" w:rsidDel="00E631A1" w:rsidRDefault="00977417" w:rsidP="00E631A1">
          <w:pPr>
            <w:widowControl w:val="0"/>
            <w:pBdr>
              <w:top w:val="nil"/>
              <w:left w:val="nil"/>
              <w:bottom w:val="nil"/>
              <w:right w:val="nil"/>
              <w:between w:val="nil"/>
            </w:pBdr>
            <w:ind w:firstLine="0"/>
            <w:jc w:val="center"/>
            <w:rPr>
              <w:ins w:id="6166" w:author="Ruthier Sousa" w:date="2022-10-25T15:13:00Z"/>
              <w:del w:id="6167" w:author="Cristiano de Menezes Feu" w:date="2022-11-21T08:33:00Z"/>
              <w:color w:val="000000"/>
            </w:rPr>
            <w:pPrChange w:id="6168" w:author="Cristiano de Menezes Feu" w:date="2022-11-21T08:33:00Z">
              <w:pPr>
                <w:widowControl w:val="0"/>
                <w:pBdr>
                  <w:top w:val="nil"/>
                  <w:left w:val="nil"/>
                  <w:bottom w:val="nil"/>
                  <w:right w:val="nil"/>
                  <w:between w:val="nil"/>
                </w:pBdr>
              </w:pPr>
            </w:pPrChange>
          </w:pPr>
          <w:customXmlDelRangeStart w:id="6169" w:author="Cristiano de Menezes Feu" w:date="2022-11-21T08:33:00Z"/>
          <w:sdt>
            <w:sdtPr>
              <w:tag w:val="goog_rdk_44"/>
              <w:id w:val="-755203621"/>
            </w:sdtPr>
            <w:sdtEndPr/>
            <w:sdtContent>
              <w:customXmlDelRangeEnd w:id="6169"/>
              <w:ins w:id="6170" w:author="Ruthier Sousa" w:date="2022-10-25T15:13:00Z">
                <w:del w:id="6171" w:author="Cristiano de Menezes Feu" w:date="2022-11-21T08:33:00Z">
                  <w:r w:rsidR="008B7924" w:rsidDel="00E631A1">
                    <w:rPr>
                      <w:color w:val="000000"/>
                    </w:rPr>
                    <w:delText>IV - as de iniciativa popular;</w:delText>
                  </w:r>
                  <w:r w:rsidR="008B7924" w:rsidDel="00E631A1">
                    <w:rPr>
                      <w:color w:val="000000"/>
                      <w:vertAlign w:val="superscript"/>
                    </w:rPr>
                    <w:footnoteReference w:id="277"/>
                  </w:r>
                </w:del>
              </w:ins>
              <w:customXmlDelRangeStart w:id="6197" w:author="Cristiano de Menezes Feu" w:date="2022-11-21T08:33:00Z"/>
            </w:sdtContent>
          </w:sdt>
          <w:customXmlDelRangeEnd w:id="6197"/>
        </w:p>
        <w:customXmlDelRangeStart w:id="6198" w:author="Cristiano de Menezes Feu" w:date="2022-11-21T08:33:00Z"/>
      </w:sdtContent>
    </w:sdt>
    <w:customXmlDelRangeEnd w:id="6198"/>
    <w:customXmlDelRangeStart w:id="6199" w:author="Cristiano de Menezes Feu" w:date="2022-11-21T08:33:00Z"/>
    <w:sdt>
      <w:sdtPr>
        <w:tag w:val="goog_rdk_47"/>
        <w:id w:val="1173838168"/>
      </w:sdtPr>
      <w:sdtEndPr/>
      <w:sdtContent>
        <w:customXmlDelRangeEnd w:id="6199"/>
        <w:p w14:paraId="00000A90" w14:textId="1F04CCB4" w:rsidR="003D183A" w:rsidDel="00E631A1" w:rsidRDefault="00977417" w:rsidP="00E631A1">
          <w:pPr>
            <w:widowControl w:val="0"/>
            <w:pBdr>
              <w:top w:val="nil"/>
              <w:left w:val="nil"/>
              <w:bottom w:val="nil"/>
              <w:right w:val="nil"/>
              <w:between w:val="nil"/>
            </w:pBdr>
            <w:spacing w:before="0" w:after="113"/>
            <w:ind w:left="567" w:firstLine="0"/>
            <w:jc w:val="center"/>
            <w:rPr>
              <w:ins w:id="6200" w:author="Ruthier Sousa" w:date="2022-10-25T15:13:00Z"/>
              <w:del w:id="6201" w:author="Cristiano de Menezes Feu" w:date="2022-11-21T08:33:00Z"/>
              <w:color w:val="000000"/>
            </w:rPr>
            <w:pPrChange w:id="6202" w:author="Cristiano de Menezes Feu" w:date="2022-11-21T08:33:00Z">
              <w:pPr>
                <w:widowControl w:val="0"/>
                <w:pBdr>
                  <w:top w:val="nil"/>
                  <w:left w:val="nil"/>
                  <w:bottom w:val="nil"/>
                  <w:right w:val="nil"/>
                  <w:between w:val="nil"/>
                </w:pBdr>
                <w:spacing w:before="0" w:after="113"/>
                <w:ind w:left="567" w:firstLine="0"/>
              </w:pPr>
            </w:pPrChange>
          </w:pPr>
          <w:customXmlDelRangeStart w:id="6203" w:author="Cristiano de Menezes Feu" w:date="2022-11-21T08:33:00Z"/>
          <w:sdt>
            <w:sdtPr>
              <w:tag w:val="goog_rdk_46"/>
              <w:id w:val="-1870599447"/>
            </w:sdtPr>
            <w:sdtEndPr/>
            <w:sdtContent>
              <w:customXmlDelRangeEnd w:id="6203"/>
              <w:ins w:id="6204" w:author="Ruthier Sousa" w:date="2022-10-25T15:13:00Z">
                <w:del w:id="6205" w:author="Cristiano de Menezes Feu" w:date="2022-11-21T08:33:00Z">
                  <w:r w:rsidR="008B7924" w:rsidDel="00E631A1">
                    <w:rPr>
                      <w:color w:val="000000"/>
                    </w:rPr>
                    <w:delText>Art. 252.</w:delText>
                  </w:r>
                  <w:r w:rsidR="008B7924" w:rsidDel="00E631A1">
                    <w:fldChar w:fldCharType="begin"/>
                  </w:r>
                  <w:r w:rsidR="008B7924" w:rsidDel="00E631A1">
                    <w:delInstrText xml:space="preserve"> HYPERLINK "https://www2.camara.leg.br/legin/int/rescad/2022/resolucaodacamaradosdeputados-33-4-agosto-2022-793091-publicacaooriginal-165882-pl.html" </w:delInstrText>
                  </w:r>
                  <w:r w:rsidR="008B7924" w:rsidDel="00E631A1">
                    <w:fldChar w:fldCharType="separate"/>
                  </w:r>
                  <w:r w:rsidR="008B7924" w:rsidDel="00E631A1">
                    <w:rPr>
                      <w:color w:val="000000"/>
                    </w:rPr>
                    <w:delText xml:space="preserve"> </w:delText>
                  </w:r>
                </w:del>
              </w:ins>
              <w:customXmlDelRangeStart w:id="6206" w:author="Cristiano de Menezes Feu" w:date="2022-11-21T08:33:00Z"/>
            </w:sdtContent>
          </w:sdt>
          <w:customXmlDelRangeEnd w:id="6206"/>
        </w:p>
        <w:customXmlDelRangeStart w:id="6207" w:author="Cristiano de Menezes Feu" w:date="2022-11-21T08:33:00Z"/>
      </w:sdtContent>
    </w:sdt>
    <w:customXmlDelRangeEnd w:id="6207"/>
    <w:p w14:paraId="00000A91" w14:textId="755D3FDF" w:rsidR="003D183A" w:rsidDel="00E631A1" w:rsidRDefault="008B7924" w:rsidP="00E631A1">
      <w:pPr>
        <w:widowControl w:val="0"/>
        <w:pBdr>
          <w:top w:val="nil"/>
          <w:left w:val="nil"/>
          <w:bottom w:val="nil"/>
          <w:right w:val="nil"/>
          <w:between w:val="nil"/>
        </w:pBdr>
        <w:spacing w:after="113"/>
        <w:ind w:left="567" w:firstLine="0"/>
        <w:jc w:val="center"/>
        <w:rPr>
          <w:ins w:id="6208" w:author="Ruthier Sousa" w:date="2022-10-25T15:13:00Z"/>
          <w:del w:id="6209" w:author="Cristiano de Menezes Feu" w:date="2022-11-21T08:33:00Z"/>
          <w:color w:val="000000"/>
        </w:rPr>
        <w:pPrChange w:id="6210" w:author="Cristiano de Menezes Feu" w:date="2022-11-21T08:33:00Z">
          <w:pPr>
            <w:widowControl w:val="0"/>
            <w:spacing w:after="113"/>
            <w:ind w:left="567" w:firstLine="0"/>
          </w:pPr>
        </w:pPrChange>
      </w:pPr>
      <w:del w:id="6211" w:author="Cristiano de Menezes Feu" w:date="2022-11-21T08:33:00Z">
        <w:r w:rsidDel="00E631A1">
          <w:fldChar w:fldCharType="end"/>
        </w:r>
      </w:del>
    </w:p>
    <w:customXmlDelRangeStart w:id="6212" w:author="Cristiano de Menezes Feu" w:date="2022-11-21T08:33:00Z"/>
    <w:sdt>
      <w:sdtPr>
        <w:tag w:val="goog_rdk_49"/>
        <w:id w:val="-577669031"/>
      </w:sdtPr>
      <w:sdtEndPr/>
      <w:sdtContent>
        <w:customXmlDelRangeEnd w:id="6212"/>
        <w:p w14:paraId="1308AB36" w14:textId="5D90A51D" w:rsidR="003D183A" w:rsidDel="00E631A1" w:rsidRDefault="00977417" w:rsidP="00E631A1">
          <w:pPr>
            <w:widowControl w:val="0"/>
            <w:pBdr>
              <w:top w:val="nil"/>
              <w:left w:val="nil"/>
              <w:bottom w:val="nil"/>
              <w:right w:val="nil"/>
              <w:between w:val="nil"/>
            </w:pBdr>
            <w:spacing w:after="113"/>
            <w:ind w:left="567" w:firstLine="0"/>
            <w:jc w:val="center"/>
            <w:rPr>
              <w:ins w:id="6213" w:author="Ruthier Sousa" w:date="2022-10-25T15:13:00Z"/>
              <w:del w:id="6214" w:author="Cristiano de Menezes Feu" w:date="2022-11-21T08:33:00Z"/>
              <w:color w:val="000000"/>
            </w:rPr>
            <w:pPrChange w:id="6215" w:author="Cristiano de Menezes Feu" w:date="2022-11-21T08:33:00Z">
              <w:pPr>
                <w:widowControl w:val="0"/>
                <w:spacing w:after="113"/>
                <w:ind w:left="567" w:firstLine="0"/>
              </w:pPr>
            </w:pPrChange>
          </w:pPr>
          <w:customXmlDelRangeStart w:id="6216" w:author="Cristiano de Menezes Feu" w:date="2022-11-21T08:33:00Z"/>
          <w:sdt>
            <w:sdtPr>
              <w:tag w:val="goog_rdk_48"/>
              <w:id w:val="-834983876"/>
            </w:sdtPr>
            <w:sdtEndPr/>
            <w:sdtContent>
              <w:customXmlDelRangeEnd w:id="6216"/>
              <w:ins w:id="6217" w:author="Ruthier Sousa" w:date="2022-10-25T15:13:00Z">
                <w:del w:id="6218" w:author="Cristiano de Menezes Feu" w:date="2022-11-21T08:33:00Z">
                  <w:r w:rsidR="008B7924" w:rsidDel="00E631A1">
                    <w:rPr>
                      <w:color w:val="000000"/>
                    </w:rPr>
                    <w:delText>Prática: ao final do prazo descrito no inciso VI deste arquivo é arquivado projeto de lei com apoiamento popular que for subscrito por Deputado, tendo em vista que tramita como de iniciativa parlamentar, e não como de iniciativa popular. Exemplo: PL 7053/2006.</w:delText>
                  </w:r>
                </w:del>
              </w:ins>
              <w:customXmlDelRangeStart w:id="6219" w:author="Cristiano de Menezes Feu" w:date="2022-11-21T08:33:00Z"/>
            </w:sdtContent>
          </w:sdt>
          <w:customXmlDelRangeEnd w:id="6219"/>
        </w:p>
        <w:customXmlDelRangeStart w:id="6220" w:author="Cristiano de Menezes Feu" w:date="2022-11-21T08:33:00Z"/>
      </w:sdtContent>
    </w:sdt>
    <w:customXmlDelRangeEnd w:id="6220"/>
    <w:customXmlDelRangeStart w:id="6221" w:author="Cristiano de Menezes Feu" w:date="2022-11-21T08:33:00Z"/>
    <w:sdt>
      <w:sdtPr>
        <w:tag w:val="goog_rdk_51"/>
        <w:id w:val="521519050"/>
      </w:sdtPr>
      <w:sdtEndPr/>
      <w:sdtContent>
        <w:customXmlDelRangeEnd w:id="6221"/>
        <w:p w14:paraId="00000A92" w14:textId="65BE2A1A" w:rsidR="003D183A" w:rsidDel="00E631A1" w:rsidRDefault="00977417" w:rsidP="00E631A1">
          <w:pPr>
            <w:widowControl w:val="0"/>
            <w:pBdr>
              <w:top w:val="nil"/>
              <w:left w:val="nil"/>
              <w:bottom w:val="nil"/>
              <w:right w:val="nil"/>
              <w:between w:val="nil"/>
            </w:pBdr>
            <w:ind w:firstLine="0"/>
            <w:jc w:val="center"/>
            <w:rPr>
              <w:ins w:id="6222" w:author="Ruthier Sousa" w:date="2022-10-25T15:13:00Z"/>
              <w:del w:id="6223" w:author="Cristiano de Menezes Feu" w:date="2022-11-21T08:33:00Z"/>
              <w:color w:val="000000"/>
            </w:rPr>
            <w:pPrChange w:id="6224" w:author="Cristiano de Menezes Feu" w:date="2022-11-21T08:33:00Z">
              <w:pPr>
                <w:widowControl w:val="0"/>
                <w:pBdr>
                  <w:top w:val="nil"/>
                  <w:left w:val="nil"/>
                  <w:bottom w:val="nil"/>
                  <w:right w:val="nil"/>
                  <w:between w:val="nil"/>
                </w:pBdr>
              </w:pPr>
            </w:pPrChange>
          </w:pPr>
          <w:customXmlDelRangeStart w:id="6225" w:author="Cristiano de Menezes Feu" w:date="2022-11-21T08:33:00Z"/>
          <w:sdt>
            <w:sdtPr>
              <w:tag w:val="goog_rdk_50"/>
              <w:id w:val="1092350262"/>
            </w:sdtPr>
            <w:sdtEndPr/>
            <w:sdtContent>
              <w:customXmlDelRangeEnd w:id="6225"/>
              <w:ins w:id="6226" w:author="Ruthier Sousa" w:date="2022-10-25T15:13:00Z">
                <w:del w:id="6227" w:author="Cristiano de Menezes Feu" w:date="2022-11-21T08:33:00Z">
                  <w:r w:rsidR="008B7924" w:rsidDel="00E631A1">
                    <w:rPr>
                      <w:color w:val="000000"/>
                    </w:rPr>
                    <w:delText>V -</w:delText>
                  </w:r>
                  <w:r w:rsidR="008B7924" w:rsidDel="00E631A1">
                    <w:fldChar w:fldCharType="begin"/>
                  </w:r>
                  <w:r w:rsidR="008B7924" w:rsidDel="00E631A1">
                    <w:delInstrText>HYPERLINK "https://www2.camara.leg.br/legin/int/rescad/2022/resolucaodacamaradosdeputados-33-4-agosto-2022-793091-publicacaooriginal-165882-pl.html"</w:delInstrText>
                  </w:r>
                  <w:r w:rsidR="008B7924" w:rsidDel="00E631A1">
                    <w:fldChar w:fldCharType="separate"/>
                  </w:r>
                  <w:r w:rsidR="008B7924" w:rsidDel="00E631A1">
                    <w:rPr>
                      <w:color w:val="000000"/>
                    </w:rPr>
                    <w:delText xml:space="preserve"> </w:delText>
                  </w:r>
                  <w:r w:rsidR="008B7924" w:rsidDel="00E631A1">
                    <w:fldChar w:fldCharType="end"/>
                  </w:r>
                  <w:r w:rsidR="008B7924" w:rsidDel="00E631A1">
                    <w:rPr>
                      <w:color w:val="000000"/>
                    </w:rPr>
                    <w:delText>(Revogado)</w:delText>
                  </w:r>
                  <w:r w:rsidR="008B7924" w:rsidDel="00E631A1">
                    <w:rPr>
                      <w:color w:val="000000"/>
                      <w:vertAlign w:val="superscript"/>
                    </w:rPr>
                    <w:footnoteReference w:id="278"/>
                  </w:r>
                </w:del>
              </w:ins>
              <w:customXmlDelRangeStart w:id="6249" w:author="Cristiano de Menezes Feu" w:date="2022-11-21T08:33:00Z"/>
            </w:sdtContent>
          </w:sdt>
          <w:customXmlDelRangeEnd w:id="6249"/>
        </w:p>
        <w:customXmlDelRangeStart w:id="6250" w:author="Cristiano de Menezes Feu" w:date="2022-11-21T08:33:00Z"/>
      </w:sdtContent>
    </w:sdt>
    <w:customXmlDelRangeEnd w:id="6250"/>
    <w:customXmlDelRangeStart w:id="6251" w:author="Cristiano de Menezes Feu" w:date="2022-11-21T08:33:00Z"/>
    <w:sdt>
      <w:sdtPr>
        <w:tag w:val="goog_rdk_53"/>
        <w:id w:val="-1475517832"/>
      </w:sdtPr>
      <w:sdtEndPr/>
      <w:sdtContent>
        <w:customXmlDelRangeEnd w:id="6251"/>
        <w:p w14:paraId="00000A93" w14:textId="71659338" w:rsidR="003D183A" w:rsidDel="00E631A1" w:rsidRDefault="00977417" w:rsidP="00E631A1">
          <w:pPr>
            <w:widowControl w:val="0"/>
            <w:pBdr>
              <w:top w:val="nil"/>
              <w:left w:val="nil"/>
              <w:bottom w:val="nil"/>
              <w:right w:val="nil"/>
              <w:between w:val="nil"/>
            </w:pBdr>
            <w:ind w:firstLine="0"/>
            <w:jc w:val="center"/>
            <w:rPr>
              <w:ins w:id="6252" w:author="Ruthier Sousa" w:date="2022-10-25T15:13:00Z"/>
              <w:del w:id="6253" w:author="Cristiano de Menezes Feu" w:date="2022-11-21T08:33:00Z"/>
              <w:color w:val="000000"/>
            </w:rPr>
            <w:pPrChange w:id="6254" w:author="Cristiano de Menezes Feu" w:date="2022-11-21T08:33:00Z">
              <w:pPr>
                <w:widowControl w:val="0"/>
                <w:pBdr>
                  <w:top w:val="nil"/>
                  <w:left w:val="nil"/>
                  <w:bottom w:val="nil"/>
                  <w:right w:val="nil"/>
                  <w:between w:val="nil"/>
                </w:pBdr>
              </w:pPr>
            </w:pPrChange>
          </w:pPr>
          <w:customXmlDelRangeStart w:id="6255" w:author="Cristiano de Menezes Feu" w:date="2022-11-21T08:33:00Z"/>
          <w:sdt>
            <w:sdtPr>
              <w:tag w:val="goog_rdk_52"/>
              <w:id w:val="2008475294"/>
            </w:sdtPr>
            <w:sdtEndPr/>
            <w:sdtContent>
              <w:customXmlDelRangeEnd w:id="6255"/>
              <w:ins w:id="6256" w:author="Ruthier Sousa" w:date="2022-10-25T15:13:00Z">
                <w:del w:id="6257" w:author="Cristiano de Menezes Feu" w:date="2022-11-21T08:33:00Z">
                  <w:r w:rsidR="008B7924" w:rsidDel="00E631A1">
                    <w:rPr>
                      <w:color w:val="000000"/>
                    </w:rPr>
                    <w:delText>VI - as destinadas à elaboração das espécies normativas referidas no art. 59 da Constituição Federal que não tenham tramitado por 3 (três) legislaturas completas;</w:delText>
                  </w:r>
                  <w:r w:rsidR="008B7924" w:rsidDel="00E631A1">
                    <w:fldChar w:fldCharType="begin"/>
                  </w:r>
                  <w:r w:rsidR="008B7924" w:rsidDel="00E631A1">
                    <w:delInstrText xml:space="preserve"> HYPERLINK "https://www2.camara.leg.br/legin/int/rescad/2022/resolucaodacamaradosdeputados-33-4-agosto-2022-793091-publicacaooriginal-165882-pl.html" </w:delInstrText>
                  </w:r>
                  <w:r w:rsidR="008B7924" w:rsidDel="00E631A1">
                    <w:fldChar w:fldCharType="separate"/>
                  </w:r>
                  <w:r w:rsidR="008B7924" w:rsidDel="00E631A1">
                    <w:rPr>
                      <w:color w:val="000000"/>
                    </w:rPr>
                    <w:delText xml:space="preserve"> </w:delText>
                  </w:r>
                  <w:r w:rsidR="008B7924" w:rsidDel="00E631A1">
                    <w:rPr>
                      <w:color w:val="000000"/>
                      <w:vertAlign w:val="superscript"/>
                    </w:rPr>
                    <w:footnoteReference w:id="279"/>
                  </w:r>
                </w:del>
              </w:ins>
              <w:customXmlDelRangeStart w:id="6283" w:author="Cristiano de Menezes Feu" w:date="2022-11-21T08:33:00Z"/>
            </w:sdtContent>
          </w:sdt>
          <w:customXmlDelRangeEnd w:id="6283"/>
        </w:p>
        <w:customXmlDelRangeStart w:id="6284" w:author="Cristiano de Menezes Feu" w:date="2022-11-21T08:33:00Z"/>
      </w:sdtContent>
    </w:sdt>
    <w:customXmlDelRangeEnd w:id="6284"/>
    <w:p w14:paraId="00000A94" w14:textId="5040600A" w:rsidR="003D183A" w:rsidDel="00E631A1" w:rsidRDefault="008B7924" w:rsidP="00E631A1">
      <w:pPr>
        <w:widowControl w:val="0"/>
        <w:pBdr>
          <w:top w:val="nil"/>
          <w:left w:val="nil"/>
          <w:bottom w:val="nil"/>
          <w:right w:val="nil"/>
          <w:between w:val="nil"/>
        </w:pBdr>
        <w:ind w:firstLine="0"/>
        <w:jc w:val="center"/>
        <w:rPr>
          <w:ins w:id="6285" w:author="Ruthier Sousa" w:date="2022-10-25T15:13:00Z"/>
          <w:del w:id="6286" w:author="Cristiano de Menezes Feu" w:date="2022-11-21T08:33:00Z"/>
          <w:color w:val="000000"/>
        </w:rPr>
        <w:pPrChange w:id="6287" w:author="Cristiano de Menezes Feu" w:date="2022-11-21T08:33:00Z">
          <w:pPr>
            <w:widowControl w:val="0"/>
            <w:pBdr>
              <w:top w:val="nil"/>
              <w:left w:val="nil"/>
              <w:bottom w:val="nil"/>
              <w:right w:val="nil"/>
              <w:between w:val="nil"/>
            </w:pBdr>
          </w:pPr>
        </w:pPrChange>
      </w:pPr>
      <w:del w:id="6288" w:author="Cristiano de Menezes Feu" w:date="2022-11-21T08:33:00Z">
        <w:r w:rsidDel="00E631A1">
          <w:fldChar w:fldCharType="end"/>
        </w:r>
      </w:del>
    </w:p>
    <w:customXmlDelRangeStart w:id="6289" w:author="Cristiano de Menezes Feu" w:date="2022-11-21T08:33:00Z"/>
    <w:sdt>
      <w:sdtPr>
        <w:tag w:val="goog_rdk_55"/>
        <w:id w:val="-2023996597"/>
      </w:sdtPr>
      <w:sdtEndPr/>
      <w:sdtContent>
        <w:customXmlDelRangeEnd w:id="6289"/>
        <w:p w14:paraId="26AEC72B" w14:textId="07ED630F" w:rsidR="003D183A" w:rsidDel="00E631A1" w:rsidRDefault="00977417" w:rsidP="00E631A1">
          <w:pPr>
            <w:widowControl w:val="0"/>
            <w:pBdr>
              <w:top w:val="nil"/>
              <w:left w:val="nil"/>
              <w:bottom w:val="nil"/>
              <w:right w:val="nil"/>
              <w:between w:val="nil"/>
            </w:pBdr>
            <w:ind w:firstLine="0"/>
            <w:jc w:val="center"/>
            <w:rPr>
              <w:ins w:id="6290" w:author="Ruthier Sousa" w:date="2022-10-25T15:13:00Z"/>
              <w:del w:id="6291" w:author="Cristiano de Menezes Feu" w:date="2022-11-21T08:33:00Z"/>
              <w:color w:val="000000"/>
            </w:rPr>
            <w:pPrChange w:id="6292" w:author="Cristiano de Menezes Feu" w:date="2022-11-21T08:33:00Z">
              <w:pPr>
                <w:widowControl w:val="0"/>
                <w:pBdr>
                  <w:top w:val="nil"/>
                  <w:left w:val="nil"/>
                  <w:bottom w:val="nil"/>
                  <w:right w:val="nil"/>
                  <w:between w:val="nil"/>
                </w:pBdr>
              </w:pPr>
            </w:pPrChange>
          </w:pPr>
          <w:customXmlDelRangeStart w:id="6293" w:author="Cristiano de Menezes Feu" w:date="2022-11-21T08:33:00Z"/>
          <w:sdt>
            <w:sdtPr>
              <w:tag w:val="goog_rdk_54"/>
              <w:id w:val="-1572276057"/>
            </w:sdtPr>
            <w:sdtEndPr/>
            <w:sdtContent>
              <w:customXmlDelRangeEnd w:id="6293"/>
              <w:ins w:id="6294" w:author="Ruthier Sousa" w:date="2022-10-25T15:13:00Z">
                <w:del w:id="6295" w:author="Cristiano de Menezes Feu" w:date="2022-11-21T08:33:00Z">
                  <w:r w:rsidR="008B7924" w:rsidDel="00E631A1">
                    <w:rPr>
                      <w:color w:val="000000"/>
                    </w:rPr>
                    <w:delText>VII - os projetos de código;</w:delText>
                  </w:r>
                  <w:r w:rsidR="008B7924" w:rsidDel="00E631A1">
                    <w:rPr>
                      <w:color w:val="000000"/>
                      <w:vertAlign w:val="superscript"/>
                    </w:rPr>
                    <w:footnoteReference w:id="280"/>
                  </w:r>
                </w:del>
              </w:ins>
              <w:customXmlDelRangeStart w:id="6321" w:author="Cristiano de Menezes Feu" w:date="2022-11-21T08:33:00Z"/>
            </w:sdtContent>
          </w:sdt>
          <w:customXmlDelRangeEnd w:id="6321"/>
        </w:p>
        <w:customXmlDelRangeStart w:id="6322" w:author="Cristiano de Menezes Feu" w:date="2022-11-21T08:33:00Z"/>
      </w:sdtContent>
    </w:sdt>
    <w:customXmlDelRangeEnd w:id="6322"/>
    <w:customXmlDelRangeStart w:id="6323" w:author="Cristiano de Menezes Feu" w:date="2022-11-21T08:33:00Z"/>
    <w:sdt>
      <w:sdtPr>
        <w:tag w:val="goog_rdk_57"/>
        <w:id w:val="-2118286079"/>
      </w:sdtPr>
      <w:sdtEndPr/>
      <w:sdtContent>
        <w:customXmlDelRangeEnd w:id="6323"/>
        <w:p w14:paraId="00000A95" w14:textId="32EE83D2" w:rsidR="003D183A" w:rsidDel="00E631A1" w:rsidRDefault="00977417" w:rsidP="00E631A1">
          <w:pPr>
            <w:widowControl w:val="0"/>
            <w:pBdr>
              <w:top w:val="nil"/>
              <w:left w:val="nil"/>
              <w:bottom w:val="nil"/>
              <w:right w:val="nil"/>
              <w:between w:val="nil"/>
            </w:pBdr>
            <w:ind w:firstLine="0"/>
            <w:jc w:val="center"/>
            <w:rPr>
              <w:ins w:id="6324" w:author="Ruthier Sousa" w:date="2022-10-25T15:13:00Z"/>
              <w:del w:id="6325" w:author="Cristiano de Menezes Feu" w:date="2022-11-21T08:33:00Z"/>
              <w:color w:val="000000"/>
            </w:rPr>
            <w:pPrChange w:id="6326" w:author="Cristiano de Menezes Feu" w:date="2022-11-21T08:33:00Z">
              <w:pPr>
                <w:widowControl w:val="0"/>
                <w:pBdr>
                  <w:top w:val="nil"/>
                  <w:left w:val="nil"/>
                  <w:bottom w:val="nil"/>
                  <w:right w:val="nil"/>
                  <w:between w:val="nil"/>
                </w:pBdr>
              </w:pPr>
            </w:pPrChange>
          </w:pPr>
          <w:customXmlDelRangeStart w:id="6327" w:author="Cristiano de Menezes Feu" w:date="2022-11-21T08:33:00Z"/>
          <w:sdt>
            <w:sdtPr>
              <w:tag w:val="goog_rdk_56"/>
              <w:id w:val="1376811946"/>
            </w:sdtPr>
            <w:sdtEndPr/>
            <w:sdtContent>
              <w:customXmlDelRangeEnd w:id="6327"/>
              <w:ins w:id="6328" w:author="Ruthier Sousa" w:date="2022-10-25T15:13:00Z">
                <w:del w:id="6329" w:author="Cristiano de Menezes Feu" w:date="2022-11-21T08:33:00Z">
                  <w:r w:rsidR="008B7924" w:rsidDel="00E631A1">
                    <w:rPr>
                      <w:color w:val="000000"/>
                    </w:rPr>
                    <w:delText>VIII - as relativas a tratados internacionais e as de concessão, renovação e permissão de exploração de serviços de radiodifusão sonora e de sons e imagens;</w:delText>
                  </w:r>
                  <w:r w:rsidR="008B7924" w:rsidDel="00E631A1">
                    <w:rPr>
                      <w:color w:val="000000"/>
                      <w:vertAlign w:val="superscript"/>
                    </w:rPr>
                    <w:footnoteReference w:id="281"/>
                  </w:r>
                </w:del>
              </w:ins>
              <w:customXmlDelRangeStart w:id="6355" w:author="Cristiano de Menezes Feu" w:date="2022-11-21T08:33:00Z"/>
            </w:sdtContent>
          </w:sdt>
          <w:customXmlDelRangeEnd w:id="6355"/>
        </w:p>
        <w:customXmlDelRangeStart w:id="6356" w:author="Cristiano de Menezes Feu" w:date="2022-11-21T08:33:00Z"/>
      </w:sdtContent>
    </w:sdt>
    <w:customXmlDelRangeEnd w:id="6356"/>
    <w:customXmlDelRangeStart w:id="6357" w:author="Cristiano de Menezes Feu" w:date="2022-11-21T08:33:00Z"/>
    <w:sdt>
      <w:sdtPr>
        <w:tag w:val="goog_rdk_59"/>
        <w:id w:val="277601849"/>
      </w:sdtPr>
      <w:sdtEndPr/>
      <w:sdtContent>
        <w:customXmlDelRangeEnd w:id="6357"/>
        <w:p w14:paraId="00000A96" w14:textId="51786252" w:rsidR="003D183A" w:rsidDel="00E631A1" w:rsidRDefault="00977417" w:rsidP="00E631A1">
          <w:pPr>
            <w:widowControl w:val="0"/>
            <w:pBdr>
              <w:top w:val="nil"/>
              <w:left w:val="nil"/>
              <w:bottom w:val="nil"/>
              <w:right w:val="nil"/>
              <w:between w:val="nil"/>
            </w:pBdr>
            <w:ind w:firstLine="0"/>
            <w:jc w:val="center"/>
            <w:rPr>
              <w:ins w:id="6358" w:author="Ruthier Sousa" w:date="2022-10-25T15:13:00Z"/>
              <w:del w:id="6359" w:author="Cristiano de Menezes Feu" w:date="2022-11-21T08:33:00Z"/>
              <w:color w:val="000000"/>
            </w:rPr>
            <w:pPrChange w:id="6360" w:author="Cristiano de Menezes Feu" w:date="2022-11-21T08:33:00Z">
              <w:pPr>
                <w:widowControl w:val="0"/>
                <w:pBdr>
                  <w:top w:val="nil"/>
                  <w:left w:val="nil"/>
                  <w:bottom w:val="nil"/>
                  <w:right w:val="nil"/>
                  <w:between w:val="nil"/>
                </w:pBdr>
              </w:pPr>
            </w:pPrChange>
          </w:pPr>
          <w:customXmlDelRangeStart w:id="6361" w:author="Cristiano de Menezes Feu" w:date="2022-11-21T08:33:00Z"/>
          <w:sdt>
            <w:sdtPr>
              <w:tag w:val="goog_rdk_58"/>
              <w:id w:val="-564723848"/>
            </w:sdtPr>
            <w:sdtEndPr/>
            <w:sdtContent>
              <w:customXmlDelRangeEnd w:id="6361"/>
              <w:ins w:id="6362" w:author="Ruthier Sousa" w:date="2022-10-25T15:13:00Z">
                <w:del w:id="6363" w:author="Cristiano de Menezes Feu" w:date="2022-11-21T08:33:00Z">
                  <w:r w:rsidR="008B7924" w:rsidDel="00E631A1">
                    <w:rPr>
                      <w:color w:val="000000"/>
                    </w:rPr>
                    <w:delText>IX - as relativas às contas do Presidente da República;</w:delText>
                  </w:r>
                  <w:r w:rsidR="008B7924" w:rsidDel="00E631A1">
                    <w:rPr>
                      <w:color w:val="000000"/>
                      <w:vertAlign w:val="superscript"/>
                    </w:rPr>
                    <w:footnoteReference w:id="282"/>
                  </w:r>
                  <w:r w:rsidR="008B7924" w:rsidDel="00E631A1">
                    <w:fldChar w:fldCharType="begin"/>
                  </w:r>
                  <w:r w:rsidR="008B7924" w:rsidDel="00E631A1">
                    <w:delInstrText xml:space="preserve"> HYPERLINK "https://www2.camara.leg.br/legin/int/rescad/2022/resolucaodacamaradosdeputados-33-4-agosto-2022-793091-publicacaooriginal-165882-pl.html" </w:delInstrText>
                  </w:r>
                  <w:r w:rsidR="008B7924" w:rsidDel="00E631A1">
                    <w:fldChar w:fldCharType="separate"/>
                  </w:r>
                  <w:r w:rsidR="008B7924" w:rsidDel="00E631A1">
                    <w:rPr>
                      <w:color w:val="000000"/>
                    </w:rPr>
                    <w:delText xml:space="preserve"> </w:delText>
                  </w:r>
                </w:del>
              </w:ins>
              <w:customXmlDelRangeStart w:id="6389" w:author="Cristiano de Menezes Feu" w:date="2022-11-21T08:33:00Z"/>
            </w:sdtContent>
          </w:sdt>
          <w:customXmlDelRangeEnd w:id="6389"/>
        </w:p>
        <w:customXmlDelRangeStart w:id="6390" w:author="Cristiano de Menezes Feu" w:date="2022-11-21T08:33:00Z"/>
      </w:sdtContent>
    </w:sdt>
    <w:customXmlDelRangeEnd w:id="6390"/>
    <w:p w14:paraId="00000A97" w14:textId="239423F5" w:rsidR="003D183A" w:rsidDel="00E631A1" w:rsidRDefault="008B7924" w:rsidP="00E631A1">
      <w:pPr>
        <w:widowControl w:val="0"/>
        <w:pBdr>
          <w:top w:val="nil"/>
          <w:left w:val="nil"/>
          <w:bottom w:val="nil"/>
          <w:right w:val="nil"/>
          <w:between w:val="nil"/>
        </w:pBdr>
        <w:ind w:firstLine="0"/>
        <w:jc w:val="center"/>
        <w:rPr>
          <w:ins w:id="6391" w:author="Ruthier Sousa" w:date="2022-10-25T15:13:00Z"/>
          <w:del w:id="6392" w:author="Cristiano de Menezes Feu" w:date="2022-11-21T08:33:00Z"/>
          <w:color w:val="000000"/>
        </w:rPr>
        <w:pPrChange w:id="6393" w:author="Cristiano de Menezes Feu" w:date="2022-11-21T08:33:00Z">
          <w:pPr>
            <w:widowControl w:val="0"/>
            <w:pBdr>
              <w:top w:val="nil"/>
              <w:left w:val="nil"/>
              <w:bottom w:val="nil"/>
              <w:right w:val="nil"/>
              <w:between w:val="nil"/>
            </w:pBdr>
          </w:pPr>
        </w:pPrChange>
      </w:pPr>
      <w:del w:id="6394" w:author="Cristiano de Menezes Feu" w:date="2022-11-21T08:33:00Z">
        <w:r w:rsidDel="00E631A1">
          <w:fldChar w:fldCharType="end"/>
        </w:r>
      </w:del>
    </w:p>
    <w:customXmlDelRangeStart w:id="6395" w:author="Cristiano de Menezes Feu" w:date="2022-11-21T08:33:00Z"/>
    <w:sdt>
      <w:sdtPr>
        <w:tag w:val="goog_rdk_61"/>
        <w:id w:val="780458098"/>
      </w:sdtPr>
      <w:sdtEndPr/>
      <w:sdtContent>
        <w:customXmlDelRangeEnd w:id="6395"/>
        <w:p w14:paraId="06BAE59B" w14:textId="20F09867" w:rsidR="003D183A" w:rsidDel="00E631A1" w:rsidRDefault="00977417" w:rsidP="00E631A1">
          <w:pPr>
            <w:widowControl w:val="0"/>
            <w:pBdr>
              <w:top w:val="nil"/>
              <w:left w:val="nil"/>
              <w:bottom w:val="nil"/>
              <w:right w:val="nil"/>
              <w:between w:val="nil"/>
            </w:pBdr>
            <w:ind w:firstLine="0"/>
            <w:jc w:val="center"/>
            <w:rPr>
              <w:ins w:id="6396" w:author="Ruthier Sousa" w:date="2022-10-25T15:13:00Z"/>
              <w:del w:id="6397" w:author="Cristiano de Menezes Feu" w:date="2022-11-21T08:33:00Z"/>
              <w:color w:val="000000"/>
            </w:rPr>
            <w:pPrChange w:id="6398" w:author="Cristiano de Menezes Feu" w:date="2022-11-21T08:33:00Z">
              <w:pPr>
                <w:widowControl w:val="0"/>
                <w:pBdr>
                  <w:top w:val="nil"/>
                  <w:left w:val="nil"/>
                  <w:bottom w:val="nil"/>
                  <w:right w:val="nil"/>
                  <w:between w:val="nil"/>
                </w:pBdr>
              </w:pPr>
            </w:pPrChange>
          </w:pPr>
          <w:customXmlDelRangeStart w:id="6399" w:author="Cristiano de Menezes Feu" w:date="2022-11-21T08:33:00Z"/>
          <w:sdt>
            <w:sdtPr>
              <w:tag w:val="goog_rdk_60"/>
              <w:id w:val="-1987308160"/>
            </w:sdtPr>
            <w:sdtEndPr/>
            <w:sdtContent>
              <w:customXmlDelRangeEnd w:id="6399"/>
              <w:ins w:id="6400" w:author="Ruthier Sousa" w:date="2022-10-25T15:13:00Z">
                <w:del w:id="6401" w:author="Cristiano de Menezes Feu" w:date="2022-11-21T08:33:00Z">
                  <w:r w:rsidR="008B7924" w:rsidDel="00E631A1">
                    <w:rPr>
                      <w:color w:val="000000"/>
                    </w:rPr>
                    <w:delText>X - as aprovadas pela Câmara e revisadas pelo Senado Federal.</w:delText>
                  </w:r>
                  <w:r w:rsidR="008B7924" w:rsidDel="00E631A1">
                    <w:fldChar w:fldCharType="begin"/>
                  </w:r>
                  <w:r w:rsidR="008B7924" w:rsidDel="00E631A1">
                    <w:delInstrText xml:space="preserve"> HYPERLINK "https://www2.camara.leg.br/legin/int/rescad/2022/resolucaodacamaradosdeputados-33-4-agosto-2022-793091-publicacaooriginal-165882-pl.html" </w:delInstrText>
                  </w:r>
                  <w:r w:rsidR="008B7924" w:rsidDel="00E631A1">
                    <w:fldChar w:fldCharType="separate"/>
                  </w:r>
                  <w:r w:rsidR="008B7924" w:rsidDel="00E631A1">
                    <w:rPr>
                      <w:color w:val="000000"/>
                      <w:vertAlign w:val="superscript"/>
                    </w:rPr>
                    <w:footnoteReference w:id="283"/>
                  </w:r>
                </w:del>
              </w:ins>
              <w:customXmlDelRangeStart w:id="6427" w:author="Cristiano de Menezes Feu" w:date="2022-11-21T08:33:00Z"/>
            </w:sdtContent>
          </w:sdt>
          <w:customXmlDelRangeEnd w:id="6427"/>
        </w:p>
        <w:customXmlDelRangeStart w:id="6428" w:author="Cristiano de Menezes Feu" w:date="2022-11-21T08:33:00Z"/>
      </w:sdtContent>
    </w:sdt>
    <w:customXmlDelRangeEnd w:id="6428"/>
    <w:p w14:paraId="00000A98" w14:textId="08E2FA3A" w:rsidR="003D183A" w:rsidDel="00E631A1" w:rsidRDefault="008B7924" w:rsidP="00E631A1">
      <w:pPr>
        <w:widowControl w:val="0"/>
        <w:pBdr>
          <w:top w:val="nil"/>
          <w:left w:val="nil"/>
          <w:bottom w:val="nil"/>
          <w:right w:val="nil"/>
          <w:between w:val="nil"/>
        </w:pBdr>
        <w:ind w:firstLine="0"/>
        <w:jc w:val="center"/>
        <w:rPr>
          <w:ins w:id="6429" w:author="Ruthier Sousa" w:date="2022-10-25T15:13:00Z"/>
          <w:del w:id="6430" w:author="Cristiano de Menezes Feu" w:date="2022-11-21T08:33:00Z"/>
          <w:color w:val="000000"/>
        </w:rPr>
        <w:pPrChange w:id="6431" w:author="Cristiano de Menezes Feu" w:date="2022-11-21T08:33:00Z">
          <w:pPr>
            <w:widowControl w:val="0"/>
            <w:pBdr>
              <w:top w:val="nil"/>
              <w:left w:val="nil"/>
              <w:bottom w:val="nil"/>
              <w:right w:val="nil"/>
              <w:between w:val="nil"/>
            </w:pBdr>
          </w:pPr>
        </w:pPrChange>
      </w:pPr>
      <w:del w:id="6432" w:author="Cristiano de Menezes Feu" w:date="2022-11-21T08:33:00Z">
        <w:r w:rsidDel="00E631A1">
          <w:fldChar w:fldCharType="end"/>
        </w:r>
      </w:del>
    </w:p>
    <w:customXmlDelRangeStart w:id="6433" w:author="Cristiano de Menezes Feu" w:date="2022-11-21T08:33:00Z"/>
    <w:sdt>
      <w:sdtPr>
        <w:tag w:val="goog_rdk_63"/>
        <w:id w:val="-766998507"/>
      </w:sdtPr>
      <w:sdtEndPr/>
      <w:sdtContent>
        <w:customXmlDelRangeEnd w:id="6433"/>
        <w:p w14:paraId="69A82889" w14:textId="17EE0814" w:rsidR="003D183A" w:rsidDel="00E631A1" w:rsidRDefault="00977417" w:rsidP="00E631A1">
          <w:pPr>
            <w:widowControl w:val="0"/>
            <w:pBdr>
              <w:top w:val="nil"/>
              <w:left w:val="nil"/>
              <w:bottom w:val="nil"/>
              <w:right w:val="nil"/>
              <w:between w:val="nil"/>
            </w:pBdr>
            <w:ind w:firstLine="0"/>
            <w:jc w:val="center"/>
            <w:rPr>
              <w:ins w:id="6434" w:author="Ruthier Sousa" w:date="2022-10-25T15:13:00Z"/>
              <w:del w:id="6435" w:author="Cristiano de Menezes Feu" w:date="2022-11-21T08:33:00Z"/>
              <w:color w:val="000000"/>
            </w:rPr>
            <w:pPrChange w:id="6436" w:author="Cristiano de Menezes Feu" w:date="2022-11-21T08:33:00Z">
              <w:pPr>
                <w:widowControl w:val="0"/>
                <w:pBdr>
                  <w:top w:val="nil"/>
                  <w:left w:val="nil"/>
                  <w:bottom w:val="nil"/>
                  <w:right w:val="nil"/>
                  <w:between w:val="nil"/>
                </w:pBdr>
              </w:pPr>
            </w:pPrChange>
          </w:pPr>
          <w:customXmlDelRangeStart w:id="6437" w:author="Cristiano de Menezes Feu" w:date="2022-11-21T08:33:00Z"/>
          <w:sdt>
            <w:sdtPr>
              <w:tag w:val="goog_rdk_62"/>
              <w:id w:val="1429460077"/>
            </w:sdtPr>
            <w:sdtEndPr/>
            <w:sdtContent>
              <w:customXmlDelRangeEnd w:id="6437"/>
              <w:ins w:id="6438" w:author="Ruthier Sousa" w:date="2022-10-25T15:13:00Z">
                <w:del w:id="6439" w:author="Cristiano de Menezes Feu" w:date="2022-11-21T08:33:00Z">
                  <w:r w:rsidR="008B7924" w:rsidDel="00E631A1">
                    <w:rPr>
                      <w:color w:val="000000"/>
                    </w:rPr>
                    <w:delText>§ 1º</w:delText>
                  </w:r>
                  <w:r w:rsidR="008B7924" w:rsidDel="00E631A1">
                    <w:fldChar w:fldCharType="begin"/>
                  </w:r>
                  <w:r w:rsidR="008B7924" w:rsidDel="00E631A1">
                    <w:delInstrText>HYPERLINK "https://www2.camara.leg.br/legin/int/rescad/2022/resolucaodacamaradosdeputados-33-4-agosto-2022-793091-publicacaooriginal-165882-pl.html"</w:delInstrText>
                  </w:r>
                  <w:r w:rsidR="008B7924" w:rsidDel="00E631A1">
                    <w:fldChar w:fldCharType="separate"/>
                  </w:r>
                  <w:r w:rsidR="008B7924" w:rsidDel="00E631A1">
                    <w:rPr>
                      <w:color w:val="000000"/>
                    </w:rPr>
                    <w:delText xml:space="preserve"> </w:delText>
                  </w:r>
                  <w:r w:rsidR="008B7924" w:rsidDel="00E631A1">
                    <w:fldChar w:fldCharType="end"/>
                  </w:r>
                  <w:r w:rsidR="008B7924" w:rsidDel="00E631A1">
                    <w:rPr>
                      <w:color w:val="000000"/>
                    </w:rPr>
                    <w:delText>(Revogado)</w:delText>
                  </w:r>
                  <w:r w:rsidR="008B7924" w:rsidDel="00E631A1">
                    <w:rPr>
                      <w:color w:val="000000"/>
                      <w:vertAlign w:val="superscript"/>
                    </w:rPr>
                    <w:footnoteReference w:id="284"/>
                  </w:r>
                </w:del>
              </w:ins>
              <w:customXmlDelRangeStart w:id="6465" w:author="Cristiano de Menezes Feu" w:date="2022-11-21T08:33:00Z"/>
            </w:sdtContent>
          </w:sdt>
          <w:customXmlDelRangeEnd w:id="6465"/>
        </w:p>
        <w:customXmlDelRangeStart w:id="6466" w:author="Cristiano de Menezes Feu" w:date="2022-11-21T08:33:00Z"/>
      </w:sdtContent>
    </w:sdt>
    <w:customXmlDelRangeEnd w:id="6466"/>
    <w:customXmlDelRangeStart w:id="6467" w:author="Cristiano de Menezes Feu" w:date="2022-11-21T08:33:00Z"/>
    <w:sdt>
      <w:sdtPr>
        <w:tag w:val="goog_rdk_65"/>
        <w:id w:val="-450933464"/>
      </w:sdtPr>
      <w:sdtEndPr/>
      <w:sdtContent>
        <w:customXmlDelRangeEnd w:id="6467"/>
        <w:p w14:paraId="00000A99" w14:textId="44DC5889" w:rsidR="003D183A" w:rsidDel="00E631A1" w:rsidRDefault="00977417" w:rsidP="00E631A1">
          <w:pPr>
            <w:widowControl w:val="0"/>
            <w:pBdr>
              <w:top w:val="nil"/>
              <w:left w:val="nil"/>
              <w:bottom w:val="nil"/>
              <w:right w:val="nil"/>
              <w:between w:val="nil"/>
            </w:pBdr>
            <w:ind w:firstLine="0"/>
            <w:jc w:val="center"/>
            <w:rPr>
              <w:ins w:id="6468" w:author="Ruthier Sousa" w:date="2022-10-25T15:13:00Z"/>
              <w:del w:id="6469" w:author="Cristiano de Menezes Feu" w:date="2022-11-21T08:33:00Z"/>
              <w:color w:val="000000"/>
            </w:rPr>
            <w:pPrChange w:id="6470" w:author="Cristiano de Menezes Feu" w:date="2022-11-21T08:33:00Z">
              <w:pPr>
                <w:widowControl w:val="0"/>
                <w:pBdr>
                  <w:top w:val="nil"/>
                  <w:left w:val="nil"/>
                  <w:bottom w:val="nil"/>
                  <w:right w:val="nil"/>
                  <w:between w:val="nil"/>
                </w:pBdr>
              </w:pPr>
            </w:pPrChange>
          </w:pPr>
          <w:customXmlDelRangeStart w:id="6471" w:author="Cristiano de Menezes Feu" w:date="2022-11-21T08:33:00Z"/>
          <w:sdt>
            <w:sdtPr>
              <w:tag w:val="goog_rdk_64"/>
              <w:id w:val="-1102946853"/>
            </w:sdtPr>
            <w:sdtEndPr/>
            <w:sdtContent>
              <w:customXmlDelRangeEnd w:id="6471"/>
              <w:ins w:id="6472" w:author="Ruthier Sousa" w:date="2022-10-25T15:13:00Z">
                <w:del w:id="6473" w:author="Cristiano de Menezes Feu" w:date="2022-11-21T08:33:00Z">
                  <w:r w:rsidR="008B7924" w:rsidDel="00E631A1">
                    <w:rPr>
                      <w:color w:val="000000"/>
                    </w:rPr>
                    <w:delText>§ 2º No caso de arquivamento de proposição submetida à tramitação conjunta, observar-se-á que permanecerão válidos os pareceres aprovados, que instruirão as proposições remanescentes, mantida a distribuição da matéria às Comissões, ressalvada a hipótese de deferimento de requerimento em sentido diverso pelo Presidente da Câmara.</w:delText>
                  </w:r>
                  <w:r w:rsidR="008B7924" w:rsidDel="00E631A1">
                    <w:rPr>
                      <w:color w:val="000000"/>
                      <w:vertAlign w:val="superscript"/>
                    </w:rPr>
                    <w:footnoteReference w:id="285"/>
                  </w:r>
                </w:del>
              </w:ins>
              <w:customXmlDelRangeStart w:id="6499" w:author="Cristiano de Menezes Feu" w:date="2022-11-21T08:33:00Z"/>
            </w:sdtContent>
          </w:sdt>
          <w:customXmlDelRangeEnd w:id="6499"/>
        </w:p>
        <w:customXmlDelRangeStart w:id="6500" w:author="Cristiano de Menezes Feu" w:date="2022-11-21T08:33:00Z"/>
      </w:sdtContent>
    </w:sdt>
    <w:customXmlDelRangeEnd w:id="6500"/>
    <w:customXmlDelRangeStart w:id="6501" w:author="Cristiano de Menezes Feu" w:date="2022-11-21T08:33:00Z"/>
    <w:sdt>
      <w:sdtPr>
        <w:tag w:val="goog_rdk_67"/>
        <w:id w:val="1419839611"/>
      </w:sdtPr>
      <w:sdtEndPr/>
      <w:sdtContent>
        <w:customXmlDelRangeEnd w:id="6501"/>
        <w:p w14:paraId="00000A9A" w14:textId="5FA9A39B" w:rsidR="003D183A" w:rsidDel="00E631A1" w:rsidRDefault="00977417" w:rsidP="00E631A1">
          <w:pPr>
            <w:widowControl w:val="0"/>
            <w:pBdr>
              <w:top w:val="nil"/>
              <w:left w:val="nil"/>
              <w:bottom w:val="nil"/>
              <w:right w:val="nil"/>
              <w:between w:val="nil"/>
            </w:pBdr>
            <w:ind w:firstLine="0"/>
            <w:jc w:val="center"/>
            <w:rPr>
              <w:ins w:id="6502" w:author="Ruthier Sousa" w:date="2022-10-25T15:13:00Z"/>
              <w:del w:id="6503" w:author="Cristiano de Menezes Feu" w:date="2022-11-21T08:33:00Z"/>
              <w:color w:val="000000"/>
            </w:rPr>
            <w:pPrChange w:id="6504" w:author="Cristiano de Menezes Feu" w:date="2022-11-21T08:33:00Z">
              <w:pPr>
                <w:widowControl w:val="0"/>
                <w:pBdr>
                  <w:top w:val="nil"/>
                  <w:left w:val="nil"/>
                  <w:bottom w:val="nil"/>
                  <w:right w:val="nil"/>
                  <w:between w:val="nil"/>
                </w:pBdr>
              </w:pPr>
            </w:pPrChange>
          </w:pPr>
          <w:customXmlDelRangeStart w:id="6505" w:author="Cristiano de Menezes Feu" w:date="2022-11-21T08:33:00Z"/>
          <w:sdt>
            <w:sdtPr>
              <w:tag w:val="goog_rdk_66"/>
              <w:id w:val="1278604270"/>
            </w:sdtPr>
            <w:sdtEndPr/>
            <w:sdtContent>
              <w:customXmlDelRangeEnd w:id="6505"/>
              <w:customXmlDelRangeStart w:id="6506" w:author="Cristiano de Menezes Feu" w:date="2022-11-21T08:33:00Z"/>
            </w:sdtContent>
          </w:sdt>
          <w:customXmlDelRangeEnd w:id="6506"/>
        </w:p>
        <w:customXmlDelRangeStart w:id="6507" w:author="Cristiano de Menezes Feu" w:date="2022-11-21T08:33:00Z"/>
      </w:sdtContent>
    </w:sdt>
    <w:customXmlDelRangeEnd w:id="6507"/>
    <w:customXmlDelRangeStart w:id="6508" w:author="Cristiano de Menezes Feu" w:date="2022-11-21T08:33:00Z"/>
    <w:sdt>
      <w:sdtPr>
        <w:tag w:val="goog_rdk_69"/>
        <w:id w:val="1230577942"/>
      </w:sdtPr>
      <w:sdtEndPr/>
      <w:sdtContent>
        <w:customXmlDelRangeEnd w:id="6508"/>
        <w:p w14:paraId="00000A9B" w14:textId="34991EAD" w:rsidR="003D183A" w:rsidDel="00E631A1" w:rsidRDefault="00977417" w:rsidP="00E631A1">
          <w:pPr>
            <w:widowControl w:val="0"/>
            <w:pBdr>
              <w:top w:val="nil"/>
              <w:left w:val="nil"/>
              <w:bottom w:val="nil"/>
              <w:right w:val="nil"/>
              <w:between w:val="nil"/>
            </w:pBdr>
            <w:ind w:firstLine="0"/>
            <w:jc w:val="center"/>
            <w:rPr>
              <w:ins w:id="6509" w:author="Ruthier Sousa" w:date="2022-10-25T15:13:00Z"/>
              <w:del w:id="6510" w:author="Cristiano de Menezes Feu" w:date="2022-11-21T08:33:00Z"/>
              <w:color w:val="000000"/>
            </w:rPr>
            <w:pPrChange w:id="6511" w:author="Cristiano de Menezes Feu" w:date="2022-11-21T08:33:00Z">
              <w:pPr>
                <w:widowControl w:val="0"/>
                <w:pBdr>
                  <w:top w:val="nil"/>
                  <w:left w:val="nil"/>
                  <w:bottom w:val="nil"/>
                  <w:right w:val="nil"/>
                  <w:between w:val="nil"/>
                </w:pBdr>
              </w:pPr>
            </w:pPrChange>
          </w:pPr>
          <w:customXmlDelRangeStart w:id="6512" w:author="Cristiano de Menezes Feu" w:date="2022-11-21T08:33:00Z"/>
          <w:sdt>
            <w:sdtPr>
              <w:tag w:val="goog_rdk_68"/>
              <w:id w:val="-1705329493"/>
            </w:sdtPr>
            <w:sdtEndPr/>
            <w:sdtContent>
              <w:customXmlDelRangeEnd w:id="6512"/>
              <w:customXmlDelRangeStart w:id="6513" w:author="Cristiano de Menezes Feu" w:date="2022-11-21T08:33:00Z"/>
            </w:sdtContent>
          </w:sdt>
          <w:customXmlDelRangeEnd w:id="6513"/>
        </w:p>
        <w:customXmlDelRangeStart w:id="6514" w:author="Cristiano de Menezes Feu" w:date="2022-11-21T08:33:00Z"/>
      </w:sdtContent>
    </w:sdt>
    <w:customXmlDelRangeEnd w:id="6514"/>
    <w:p w14:paraId="00000A9C" w14:textId="7A585CB8" w:rsidR="003D183A" w:rsidDel="00E631A1" w:rsidRDefault="008B7924" w:rsidP="00E631A1">
      <w:pPr>
        <w:widowControl w:val="0"/>
        <w:pBdr>
          <w:top w:val="nil"/>
          <w:left w:val="nil"/>
          <w:bottom w:val="nil"/>
          <w:right w:val="nil"/>
          <w:between w:val="nil"/>
        </w:pBdr>
        <w:ind w:firstLine="0"/>
        <w:jc w:val="center"/>
        <w:rPr>
          <w:del w:id="6515" w:author="Cristiano de Menezes Feu" w:date="2022-11-21T08:33:00Z"/>
          <w:rFonts w:ascii="ClearSans-Bold" w:eastAsia="ClearSans-Bold" w:hAnsi="ClearSans-Bold" w:cs="ClearSans-Bold"/>
          <w:b/>
          <w:color w:val="000000"/>
        </w:rPr>
        <w:pPrChange w:id="6516" w:author="Cristiano de Menezes Feu" w:date="2022-11-21T08:33:00Z">
          <w:pPr>
            <w:widowControl w:val="0"/>
            <w:pBdr>
              <w:top w:val="nil"/>
              <w:left w:val="nil"/>
              <w:bottom w:val="nil"/>
              <w:right w:val="nil"/>
              <w:between w:val="nil"/>
            </w:pBdr>
          </w:pPr>
        </w:pPrChange>
      </w:pPr>
      <w:del w:id="6517" w:author="Cristiano de Menezes Feu" w:date="2022-11-21T08:33:00Z">
        <w:r w:rsidDel="00E631A1">
          <w:rPr>
            <w:rFonts w:ascii="ClearSans-Bold" w:eastAsia="ClearSans-Bold" w:hAnsi="ClearSans-Bold" w:cs="ClearSans-Bold"/>
            <w:b/>
            <w:color w:val="000000"/>
          </w:rPr>
          <w:delText>Art. 105.</w:delText>
        </w:r>
        <w:r w:rsidDel="00E631A1">
          <w:rPr>
            <w:color w:val="000000"/>
          </w:rPr>
          <w:delText xml:space="preserve"> Finda a legislatura, arquivar-se-ão todas as proposições que no seu decurso tenham sido submetidas à deliberação da Câmara e ainda se encontrem em tramitação, bem como as que abram crédito suplementar, com pareceres ou sem eles, salvo as:</w:delText>
        </w:r>
      </w:del>
    </w:p>
    <w:customXmlDelRangeStart w:id="6518" w:author="Cristiano de Menezes Feu" w:date="2022-11-21T08:33:00Z"/>
    <w:sdt>
      <w:sdtPr>
        <w:tag w:val="goog_rdk_72"/>
        <w:id w:val="-561556124"/>
      </w:sdtPr>
      <w:sdtEndPr/>
      <w:sdtContent>
        <w:customXmlDelRangeEnd w:id="6518"/>
        <w:p w14:paraId="00000A9D" w14:textId="2B5BEBE9" w:rsidR="003D183A" w:rsidDel="00E631A1" w:rsidRDefault="00977417" w:rsidP="00E631A1">
          <w:pPr>
            <w:widowControl w:val="0"/>
            <w:pBdr>
              <w:top w:val="nil"/>
              <w:left w:val="nil"/>
              <w:bottom w:val="nil"/>
              <w:right w:val="nil"/>
              <w:between w:val="nil"/>
            </w:pBdr>
            <w:spacing w:before="0" w:after="113"/>
            <w:ind w:left="567" w:firstLine="0"/>
            <w:jc w:val="center"/>
            <w:rPr>
              <w:del w:id="6519" w:author="Cristiano de Menezes Feu" w:date="2022-11-21T08:33:00Z"/>
              <w:b/>
              <w:color w:val="005583"/>
              <w:sz w:val="20"/>
              <w:szCs w:val="20"/>
            </w:rPr>
            <w:pPrChange w:id="6520" w:author="Cristiano de Menezes Feu" w:date="2022-11-21T08:33:00Z">
              <w:pPr>
                <w:widowControl w:val="0"/>
                <w:pBdr>
                  <w:top w:val="nil"/>
                  <w:left w:val="nil"/>
                  <w:bottom w:val="nil"/>
                  <w:right w:val="nil"/>
                  <w:between w:val="nil"/>
                </w:pBdr>
                <w:spacing w:before="0" w:after="113"/>
                <w:ind w:left="567" w:firstLine="0"/>
              </w:pPr>
            </w:pPrChange>
          </w:pPr>
          <w:customXmlDelRangeStart w:id="6521" w:author="Cristiano de Menezes Feu" w:date="2022-11-21T08:33:00Z"/>
          <w:sdt>
            <w:sdtPr>
              <w:tag w:val="goog_rdk_71"/>
              <w:id w:val="-1710643758"/>
            </w:sdtPr>
            <w:sdtEndPr/>
            <w:sdtContent>
              <w:customXmlDelRangeEnd w:id="6521"/>
              <w:del w:id="6522" w:author="Cristiano de Menezes Feu" w:date="2022-11-21T08:33:00Z">
                <w:r w:rsidR="008B7924" w:rsidDel="00E631A1">
                  <w:rPr>
                    <w:color w:val="005583"/>
                    <w:sz w:val="20"/>
                    <w:szCs w:val="20"/>
                  </w:rPr>
                  <w:delText>Art. 17, II, d; art. 57, V.</w:delText>
                </w:r>
              </w:del>
              <w:customXmlDelRangeStart w:id="6523" w:author="Cristiano de Menezes Feu" w:date="2022-11-21T08:33:00Z"/>
            </w:sdtContent>
          </w:sdt>
          <w:customXmlDelRangeEnd w:id="6523"/>
        </w:p>
        <w:customXmlDelRangeStart w:id="6524" w:author="Cristiano de Menezes Feu" w:date="2022-11-21T08:33:00Z"/>
      </w:sdtContent>
    </w:sdt>
    <w:customXmlDelRangeEnd w:id="6524"/>
    <w:customXmlDelRangeStart w:id="6525" w:author="Cristiano de Menezes Feu" w:date="2022-11-21T08:33:00Z"/>
    <w:sdt>
      <w:sdtPr>
        <w:tag w:val="goog_rdk_74"/>
        <w:id w:val="-125010691"/>
      </w:sdtPr>
      <w:sdtEndPr/>
      <w:sdtContent>
        <w:customXmlDelRangeEnd w:id="6525"/>
        <w:p w14:paraId="00000A9E" w14:textId="251B41A4" w:rsidR="003D183A" w:rsidDel="00E631A1" w:rsidRDefault="00977417" w:rsidP="00E631A1">
          <w:pPr>
            <w:widowControl w:val="0"/>
            <w:pBdr>
              <w:top w:val="nil"/>
              <w:left w:val="nil"/>
              <w:bottom w:val="nil"/>
              <w:right w:val="nil"/>
              <w:between w:val="nil"/>
            </w:pBdr>
            <w:spacing w:before="0" w:after="113"/>
            <w:ind w:left="567" w:firstLine="0"/>
            <w:jc w:val="center"/>
            <w:rPr>
              <w:del w:id="6526" w:author="Cristiano de Menezes Feu" w:date="2022-11-21T08:33:00Z"/>
              <w:b/>
              <w:color w:val="005583"/>
              <w:sz w:val="20"/>
              <w:szCs w:val="20"/>
            </w:rPr>
            <w:pPrChange w:id="6527" w:author="Cristiano de Menezes Feu" w:date="2022-11-21T08:33:00Z">
              <w:pPr>
                <w:widowControl w:val="0"/>
                <w:pBdr>
                  <w:top w:val="nil"/>
                  <w:left w:val="nil"/>
                  <w:bottom w:val="nil"/>
                  <w:right w:val="nil"/>
                  <w:between w:val="nil"/>
                </w:pBdr>
                <w:spacing w:before="0" w:after="113"/>
                <w:ind w:left="567" w:firstLine="0"/>
              </w:pPr>
            </w:pPrChange>
          </w:pPr>
          <w:customXmlDelRangeStart w:id="6528" w:author="Cristiano de Menezes Feu" w:date="2022-11-21T08:33:00Z"/>
          <w:sdt>
            <w:sdtPr>
              <w:tag w:val="goog_rdk_73"/>
              <w:id w:val="913444002"/>
            </w:sdtPr>
            <w:sdtEndPr/>
            <w:sdtContent>
              <w:customXmlDelRangeEnd w:id="6528"/>
              <w:del w:id="6529" w:author="Cristiano de Menezes Feu" w:date="2022-11-21T08:33:00Z">
                <w:r w:rsidR="008B7924" w:rsidDel="00E631A1">
                  <w:rPr>
                    <w:b/>
                    <w:color w:val="005583"/>
                    <w:sz w:val="20"/>
                    <w:szCs w:val="20"/>
                  </w:rPr>
                  <w:delText>QO</w:delText>
                </w:r>
                <w:r w:rsidR="008B7924" w:rsidDel="00E631A1">
                  <w:rPr>
                    <w:color w:val="005583"/>
                    <w:sz w:val="20"/>
                    <w:szCs w:val="20"/>
                  </w:rPr>
                  <w:delText xml:space="preserve"> 43/2011 – O requerimento de urgência apresentado na legislatura anterior “continua sendo um requerimento válido, porque ele cumpriu, na oportunidade, todos os pressupostos legais para a sua validade”. </w:delText>
                </w:r>
              </w:del>
              <w:customXmlDelRangeStart w:id="6530" w:author="Cristiano de Menezes Feu" w:date="2022-11-21T08:33:00Z"/>
            </w:sdtContent>
          </w:sdt>
          <w:customXmlDelRangeEnd w:id="6530"/>
        </w:p>
        <w:customXmlDelRangeStart w:id="6531" w:author="Cristiano de Menezes Feu" w:date="2022-11-21T08:33:00Z"/>
      </w:sdtContent>
    </w:sdt>
    <w:customXmlDelRangeEnd w:id="6531"/>
    <w:customXmlDelRangeStart w:id="6532" w:author="Cristiano de Menezes Feu" w:date="2022-11-21T08:33:00Z"/>
    <w:sdt>
      <w:sdtPr>
        <w:tag w:val="goog_rdk_76"/>
        <w:id w:val="-289284119"/>
      </w:sdtPr>
      <w:sdtEndPr/>
      <w:sdtContent>
        <w:customXmlDelRangeEnd w:id="6532"/>
        <w:p w14:paraId="00000A9F" w14:textId="3C8578E4" w:rsidR="003D183A" w:rsidDel="00E631A1" w:rsidRDefault="00977417" w:rsidP="00E631A1">
          <w:pPr>
            <w:widowControl w:val="0"/>
            <w:pBdr>
              <w:top w:val="nil"/>
              <w:left w:val="nil"/>
              <w:bottom w:val="nil"/>
              <w:right w:val="nil"/>
              <w:between w:val="nil"/>
            </w:pBdr>
            <w:spacing w:before="0" w:after="113"/>
            <w:ind w:left="567" w:firstLine="0"/>
            <w:jc w:val="center"/>
            <w:rPr>
              <w:del w:id="6533" w:author="Cristiano de Menezes Feu" w:date="2022-11-21T08:33:00Z"/>
              <w:b/>
              <w:color w:val="005583"/>
              <w:sz w:val="20"/>
              <w:szCs w:val="20"/>
            </w:rPr>
            <w:pPrChange w:id="6534" w:author="Cristiano de Menezes Feu" w:date="2022-11-21T08:33:00Z">
              <w:pPr>
                <w:widowControl w:val="0"/>
                <w:pBdr>
                  <w:top w:val="nil"/>
                  <w:left w:val="nil"/>
                  <w:bottom w:val="nil"/>
                  <w:right w:val="nil"/>
                  <w:between w:val="nil"/>
                </w:pBdr>
                <w:spacing w:before="0" w:after="113"/>
                <w:ind w:left="567" w:firstLine="0"/>
              </w:pPr>
            </w:pPrChange>
          </w:pPr>
          <w:customXmlDelRangeStart w:id="6535" w:author="Cristiano de Menezes Feu" w:date="2022-11-21T08:33:00Z"/>
          <w:sdt>
            <w:sdtPr>
              <w:tag w:val="goog_rdk_75"/>
              <w:id w:val="1082639649"/>
            </w:sdtPr>
            <w:sdtEndPr/>
            <w:sdtContent>
              <w:customXmlDelRangeEnd w:id="6535"/>
              <w:del w:id="6536" w:author="Cristiano de Menezes Feu" w:date="2022-11-21T08:33:00Z">
                <w:r w:rsidR="008B7924" w:rsidDel="00E631A1">
                  <w:rPr>
                    <w:b/>
                    <w:color w:val="005583"/>
                    <w:sz w:val="20"/>
                    <w:szCs w:val="20"/>
                  </w:rPr>
                  <w:delText>Prática 1:</w:delText>
                </w:r>
                <w:r w:rsidR="008B7924" w:rsidDel="00E631A1">
                  <w:rPr>
                    <w:color w:val="005583"/>
                    <w:sz w:val="20"/>
                    <w:szCs w:val="20"/>
                  </w:rPr>
                  <w:delText xml:space="preserve"> o arquivamento das proposições ocorre no dia 31 de janeiro, último dia da legislatura. </w:delText>
                </w:r>
              </w:del>
              <w:customXmlDelRangeStart w:id="6537" w:author="Cristiano de Menezes Feu" w:date="2022-11-21T08:33:00Z"/>
            </w:sdtContent>
          </w:sdt>
          <w:customXmlDelRangeEnd w:id="6537"/>
        </w:p>
        <w:customXmlDelRangeStart w:id="6538" w:author="Cristiano de Menezes Feu" w:date="2022-11-21T08:33:00Z"/>
      </w:sdtContent>
    </w:sdt>
    <w:customXmlDelRangeEnd w:id="6538"/>
    <w:customXmlDelRangeStart w:id="6539" w:author="Cristiano de Menezes Feu" w:date="2022-11-21T08:33:00Z"/>
    <w:sdt>
      <w:sdtPr>
        <w:tag w:val="goog_rdk_78"/>
        <w:id w:val="815153869"/>
      </w:sdtPr>
      <w:sdtEndPr/>
      <w:sdtContent>
        <w:customXmlDelRangeEnd w:id="6539"/>
        <w:p w14:paraId="00000AA0" w14:textId="2360EF37" w:rsidR="003D183A" w:rsidDel="00E631A1" w:rsidRDefault="00977417" w:rsidP="00E631A1">
          <w:pPr>
            <w:widowControl w:val="0"/>
            <w:pBdr>
              <w:top w:val="nil"/>
              <w:left w:val="nil"/>
              <w:bottom w:val="nil"/>
              <w:right w:val="nil"/>
              <w:between w:val="nil"/>
            </w:pBdr>
            <w:spacing w:before="0" w:after="113"/>
            <w:ind w:left="567" w:firstLine="0"/>
            <w:jc w:val="center"/>
            <w:rPr>
              <w:del w:id="6540" w:author="Cristiano de Menezes Feu" w:date="2022-11-21T08:33:00Z"/>
              <w:color w:val="005583"/>
              <w:sz w:val="20"/>
              <w:szCs w:val="20"/>
            </w:rPr>
            <w:pPrChange w:id="6541" w:author="Cristiano de Menezes Feu" w:date="2022-11-21T08:33:00Z">
              <w:pPr>
                <w:widowControl w:val="0"/>
                <w:pBdr>
                  <w:top w:val="nil"/>
                  <w:left w:val="nil"/>
                  <w:bottom w:val="nil"/>
                  <w:right w:val="nil"/>
                  <w:between w:val="nil"/>
                </w:pBdr>
                <w:spacing w:before="0" w:after="113"/>
                <w:ind w:left="567" w:firstLine="0"/>
              </w:pPr>
            </w:pPrChange>
          </w:pPr>
          <w:customXmlDelRangeStart w:id="6542" w:author="Cristiano de Menezes Feu" w:date="2022-11-21T08:33:00Z"/>
          <w:sdt>
            <w:sdtPr>
              <w:tag w:val="goog_rdk_77"/>
              <w:id w:val="1742906690"/>
            </w:sdtPr>
            <w:sdtEndPr/>
            <w:sdtContent>
              <w:customXmlDelRangeEnd w:id="6542"/>
              <w:del w:id="6543" w:author="Cristiano de Menezes Feu" w:date="2022-11-21T08:33:00Z">
                <w:r w:rsidR="008B7924" w:rsidDel="00E631A1">
                  <w:rPr>
                    <w:b/>
                    <w:color w:val="005583"/>
                    <w:sz w:val="20"/>
                    <w:szCs w:val="20"/>
                  </w:rPr>
                  <w:delText>Prática 2:</w:delText>
                </w:r>
                <w:r w:rsidR="008B7924" w:rsidDel="00E631A1">
                  <w:rPr>
                    <w:color w:val="005583"/>
                    <w:sz w:val="20"/>
                    <w:szCs w:val="20"/>
                  </w:rPr>
                  <w:delText xml:space="preserve"> são definitivamente arquivados ao final da legislatura os requerimentos de sessão solene, de Comissão Geral, os requerimentos de criação, instalação, formação ou constituição de Comissão Externa, e os requerimentos apresentados em comissão. </w:delText>
                </w:r>
              </w:del>
              <w:customXmlDelRangeStart w:id="6544" w:author="Cristiano de Menezes Feu" w:date="2022-11-21T08:33:00Z"/>
            </w:sdtContent>
          </w:sdt>
          <w:customXmlDelRangeEnd w:id="6544"/>
        </w:p>
        <w:customXmlDelRangeStart w:id="6545" w:author="Cristiano de Menezes Feu" w:date="2022-11-21T08:33:00Z"/>
      </w:sdtContent>
    </w:sdt>
    <w:customXmlDelRangeEnd w:id="6545"/>
    <w:customXmlDelRangeStart w:id="6546" w:author="Cristiano de Menezes Feu" w:date="2022-11-21T08:33:00Z"/>
    <w:sdt>
      <w:sdtPr>
        <w:tag w:val="goog_rdk_80"/>
        <w:id w:val="-1226141362"/>
      </w:sdtPr>
      <w:sdtEndPr/>
      <w:sdtContent>
        <w:customXmlDelRangeEnd w:id="6546"/>
        <w:p w14:paraId="00000AA1" w14:textId="25663B5E" w:rsidR="003D183A" w:rsidDel="00E631A1" w:rsidRDefault="00977417" w:rsidP="00E631A1">
          <w:pPr>
            <w:widowControl w:val="0"/>
            <w:pBdr>
              <w:top w:val="nil"/>
              <w:left w:val="nil"/>
              <w:bottom w:val="nil"/>
              <w:right w:val="nil"/>
              <w:between w:val="nil"/>
            </w:pBdr>
            <w:spacing w:before="0" w:after="113"/>
            <w:ind w:left="567" w:firstLine="0"/>
            <w:jc w:val="center"/>
            <w:rPr>
              <w:del w:id="6547" w:author="Cristiano de Menezes Feu" w:date="2022-11-21T08:33:00Z"/>
              <w:rFonts w:ascii="ClearSans-Bold" w:eastAsia="ClearSans-Bold" w:hAnsi="ClearSans-Bold" w:cs="ClearSans-Bold"/>
              <w:b/>
              <w:color w:val="005583"/>
              <w:sz w:val="20"/>
              <w:szCs w:val="20"/>
            </w:rPr>
            <w:pPrChange w:id="6548" w:author="Cristiano de Menezes Feu" w:date="2022-11-21T08:33:00Z">
              <w:pPr>
                <w:widowControl w:val="0"/>
                <w:pBdr>
                  <w:top w:val="nil"/>
                  <w:left w:val="nil"/>
                  <w:bottom w:val="nil"/>
                  <w:right w:val="nil"/>
                  <w:between w:val="nil"/>
                </w:pBdr>
                <w:spacing w:before="0" w:after="113"/>
                <w:ind w:left="567" w:firstLine="0"/>
              </w:pPr>
            </w:pPrChange>
          </w:pPr>
          <w:customXmlDelRangeStart w:id="6549" w:author="Cristiano de Menezes Feu" w:date="2022-11-21T08:33:00Z"/>
          <w:sdt>
            <w:sdtPr>
              <w:tag w:val="goog_rdk_79"/>
              <w:id w:val="205301288"/>
            </w:sdtPr>
            <w:sdtEndPr/>
            <w:sdtContent>
              <w:customXmlDelRangeEnd w:id="6549"/>
              <w:del w:id="6550" w:author="Cristiano de Menezes Feu" w:date="2022-11-21T08:33:00Z">
                <w:r w:rsidR="008B7924" w:rsidDel="00E631A1">
                  <w:rPr>
                    <w:b/>
                    <w:color w:val="005583"/>
                    <w:sz w:val="20"/>
                    <w:szCs w:val="20"/>
                  </w:rPr>
                  <w:delText>Pratica 3:</w:delText>
                </w:r>
                <w:r w:rsidR="008B7924" w:rsidDel="00E631A1">
                  <w:rPr>
                    <w:color w:val="005583"/>
                    <w:sz w:val="20"/>
                    <w:szCs w:val="20"/>
                  </w:rPr>
                  <w:delText xml:space="preserve"> As sugestões legislativas (SUG) de autoria das entidades da sociedade civil organizada são arquivadas ao final da legislatura e desarquivadas mediante solicitação da entidade autora. Exemplo: SUG 75/2016 </w:delText>
                </w:r>
              </w:del>
              <w:customXmlDelRangeStart w:id="6551" w:author="Cristiano de Menezes Feu" w:date="2022-11-21T08:33:00Z"/>
            </w:sdtContent>
          </w:sdt>
          <w:customXmlDelRangeEnd w:id="6551"/>
        </w:p>
        <w:customXmlDelRangeStart w:id="6552" w:author="Cristiano de Menezes Feu" w:date="2022-11-21T08:33:00Z"/>
      </w:sdtContent>
    </w:sdt>
    <w:customXmlDelRangeEnd w:id="6552"/>
    <w:customXmlDelRangeStart w:id="6553" w:author="Cristiano de Menezes Feu" w:date="2022-11-21T08:33:00Z"/>
    <w:sdt>
      <w:sdtPr>
        <w:tag w:val="goog_rdk_82"/>
        <w:id w:val="-946549274"/>
      </w:sdtPr>
      <w:sdtEndPr/>
      <w:sdtContent>
        <w:customXmlDelRangeEnd w:id="6553"/>
        <w:p w14:paraId="00000AA2" w14:textId="3229C40E" w:rsidR="003D183A" w:rsidDel="00E631A1" w:rsidRDefault="00977417" w:rsidP="00E631A1">
          <w:pPr>
            <w:widowControl w:val="0"/>
            <w:pBdr>
              <w:top w:val="nil"/>
              <w:left w:val="nil"/>
              <w:bottom w:val="nil"/>
              <w:right w:val="nil"/>
              <w:between w:val="nil"/>
            </w:pBdr>
            <w:spacing w:before="0" w:after="113"/>
            <w:ind w:left="567" w:firstLine="0"/>
            <w:jc w:val="center"/>
            <w:rPr>
              <w:del w:id="6554" w:author="Cristiano de Menezes Feu" w:date="2022-11-21T08:33:00Z"/>
              <w:color w:val="005583"/>
              <w:sz w:val="20"/>
              <w:szCs w:val="20"/>
            </w:rPr>
            <w:pPrChange w:id="6555" w:author="Cristiano de Menezes Feu" w:date="2022-11-21T08:33:00Z">
              <w:pPr>
                <w:widowControl w:val="0"/>
                <w:pBdr>
                  <w:top w:val="nil"/>
                  <w:left w:val="nil"/>
                  <w:bottom w:val="nil"/>
                  <w:right w:val="nil"/>
                  <w:between w:val="nil"/>
                </w:pBdr>
                <w:spacing w:before="0" w:after="113"/>
                <w:ind w:left="567" w:firstLine="0"/>
              </w:pPr>
            </w:pPrChange>
          </w:pPr>
          <w:customXmlDelRangeStart w:id="6556" w:author="Cristiano de Menezes Feu" w:date="2022-11-21T08:33:00Z"/>
          <w:sdt>
            <w:sdtPr>
              <w:tag w:val="goog_rdk_81"/>
              <w:id w:val="-1328434870"/>
            </w:sdtPr>
            <w:sdtEndPr/>
            <w:sdtContent>
              <w:customXmlDelRangeEnd w:id="6556"/>
              <w:del w:id="6557" w:author="Cristiano de Menezes Feu" w:date="2022-11-21T08:33:00Z">
                <w:r w:rsidR="008B7924" w:rsidDel="00E631A1">
                  <w:rPr>
                    <w:rFonts w:ascii="ClearSans-Bold" w:eastAsia="ClearSans-Bold" w:hAnsi="ClearSans-Bold" w:cs="ClearSans-Bold"/>
                    <w:b/>
                    <w:color w:val="005583"/>
                    <w:sz w:val="20"/>
                    <w:szCs w:val="20"/>
                  </w:rPr>
                  <w:delText>Observação</w:delText>
                </w:r>
                <w:r w:rsidR="008B7924" w:rsidDel="00E631A1">
                  <w:rPr>
                    <w:color w:val="005583"/>
                    <w:sz w:val="20"/>
                    <w:szCs w:val="20"/>
                  </w:rPr>
                  <w:delText>: O Presidente da Mesa do Congresso Nacional, solicitou devolução dos Recursos do Congresso Nacional (R.C) e dos Projetos de Resolução do Congresso Nacional (PRN), em tramitação na Câmara dos Deputados, para fins de arquivamento, por força do § 1º do art. 132 do Regimento Comum, em atendimento ao disposto no art. 151 do Regimento Comum combinado com o art. 332 do Regimento Interno do Senado Federal.</w:delText>
                </w:r>
              </w:del>
              <w:customXmlDelRangeStart w:id="6558" w:author="Cristiano de Menezes Feu" w:date="2022-11-21T08:33:00Z"/>
            </w:sdtContent>
          </w:sdt>
          <w:customXmlDelRangeEnd w:id="6558"/>
        </w:p>
        <w:customXmlDelRangeStart w:id="6559" w:author="Cristiano de Menezes Feu" w:date="2022-11-21T08:33:00Z"/>
      </w:sdtContent>
    </w:sdt>
    <w:customXmlDelRangeEnd w:id="6559"/>
    <w:p w14:paraId="00000AA3" w14:textId="7AE9F551" w:rsidR="003D183A" w:rsidDel="00E631A1" w:rsidRDefault="00977417" w:rsidP="00E631A1">
      <w:pPr>
        <w:widowControl w:val="0"/>
        <w:pBdr>
          <w:top w:val="nil"/>
          <w:left w:val="nil"/>
          <w:bottom w:val="nil"/>
          <w:right w:val="nil"/>
          <w:between w:val="nil"/>
        </w:pBdr>
        <w:ind w:firstLine="0"/>
        <w:jc w:val="center"/>
        <w:rPr>
          <w:del w:id="6560" w:author="Cristiano de Menezes Feu" w:date="2022-11-21T08:33:00Z"/>
          <w:b/>
          <w:color w:val="000000"/>
        </w:rPr>
        <w:pPrChange w:id="6561" w:author="Cristiano de Menezes Feu" w:date="2022-11-21T08:33:00Z">
          <w:pPr>
            <w:widowControl w:val="0"/>
            <w:pBdr>
              <w:top w:val="nil"/>
              <w:left w:val="nil"/>
              <w:bottom w:val="nil"/>
              <w:right w:val="nil"/>
              <w:between w:val="nil"/>
            </w:pBdr>
          </w:pPr>
        </w:pPrChange>
      </w:pPr>
      <w:customXmlDelRangeStart w:id="6562" w:author="Cristiano de Menezes Feu" w:date="2022-11-21T08:33:00Z"/>
      <w:sdt>
        <w:sdtPr>
          <w:tag w:val="goog_rdk_83"/>
          <w:id w:val="1460843323"/>
        </w:sdtPr>
        <w:sdtEndPr/>
        <w:sdtContent>
          <w:customXmlDelRangeEnd w:id="6562"/>
          <w:del w:id="6563" w:author="Cristiano de Menezes Feu" w:date="2022-11-21T08:33:00Z">
            <w:r w:rsidR="008B7924" w:rsidDel="00E631A1">
              <w:rPr>
                <w:color w:val="000000"/>
              </w:rPr>
              <w:delText xml:space="preserve">I - com pareceres favoráveis de todas as Comissões; </w:delText>
            </w:r>
          </w:del>
          <w:customXmlDelRangeStart w:id="6564" w:author="Cristiano de Menezes Feu" w:date="2022-11-21T08:33:00Z"/>
        </w:sdtContent>
      </w:sdt>
      <w:customXmlDelRangeEnd w:id="6564"/>
    </w:p>
    <w:p w14:paraId="00000AA4" w14:textId="57BD7D89" w:rsidR="003D183A" w:rsidDel="00E631A1" w:rsidRDefault="00977417" w:rsidP="00E631A1">
      <w:pPr>
        <w:widowControl w:val="0"/>
        <w:pBdr>
          <w:top w:val="nil"/>
          <w:left w:val="nil"/>
          <w:bottom w:val="nil"/>
          <w:right w:val="nil"/>
          <w:between w:val="nil"/>
        </w:pBdr>
        <w:spacing w:before="0" w:after="113"/>
        <w:ind w:left="567" w:firstLine="0"/>
        <w:jc w:val="center"/>
        <w:rPr>
          <w:del w:id="6565" w:author="Cristiano de Menezes Feu" w:date="2022-11-21T08:33:00Z"/>
          <w:b/>
          <w:color w:val="005583"/>
          <w:sz w:val="20"/>
          <w:szCs w:val="20"/>
        </w:rPr>
        <w:pPrChange w:id="6566" w:author="Cristiano de Menezes Feu" w:date="2022-11-21T08:33:00Z">
          <w:pPr>
            <w:widowControl w:val="0"/>
            <w:pBdr>
              <w:top w:val="nil"/>
              <w:left w:val="nil"/>
              <w:bottom w:val="nil"/>
              <w:right w:val="nil"/>
              <w:between w:val="nil"/>
            </w:pBdr>
            <w:spacing w:before="0" w:after="113"/>
            <w:ind w:left="567" w:firstLine="0"/>
          </w:pPr>
        </w:pPrChange>
      </w:pPr>
      <w:customXmlDelRangeStart w:id="6567" w:author="Cristiano de Menezes Feu" w:date="2022-11-21T08:33:00Z"/>
      <w:sdt>
        <w:sdtPr>
          <w:tag w:val="goog_rdk_85"/>
          <w:id w:val="890693613"/>
        </w:sdtPr>
        <w:sdtEndPr/>
        <w:sdtContent>
          <w:customXmlDelRangeEnd w:id="6567"/>
          <w:del w:id="6568" w:author="Cristiano de Menezes Feu" w:date="2022-11-21T08:33:00Z">
            <w:r w:rsidR="008B7924" w:rsidDel="00E631A1">
              <w:rPr>
                <w:b/>
                <w:color w:val="005583"/>
                <w:sz w:val="20"/>
                <w:szCs w:val="20"/>
              </w:rPr>
              <w:delText>Prática 1:</w:delText>
            </w:r>
            <w:r w:rsidR="008B7924" w:rsidDel="00E631A1">
              <w:rPr>
                <w:color w:val="005583"/>
                <w:sz w:val="20"/>
                <w:szCs w:val="20"/>
              </w:rPr>
              <w:delText xml:space="preserve"> não ocorrerá arquivamento se, em um conjunto de proposições apensadas, pelo menos uma delas tiver parecer favorável de todas as Comissões. Exemplo: PL 308/1995.</w:delText>
            </w:r>
          </w:del>
          <w:customXmlDelRangeStart w:id="6569" w:author="Cristiano de Menezes Feu" w:date="2022-11-21T08:33:00Z"/>
        </w:sdtContent>
      </w:sdt>
      <w:customXmlDelRangeEnd w:id="6569"/>
    </w:p>
    <w:customXmlDelRangeStart w:id="6570" w:author="Cristiano de Menezes Feu" w:date="2022-11-21T08:33:00Z"/>
    <w:sdt>
      <w:sdtPr>
        <w:tag w:val="goog_rdk_88"/>
        <w:id w:val="-1643573800"/>
      </w:sdtPr>
      <w:sdtEndPr/>
      <w:sdtContent>
        <w:customXmlDelRangeEnd w:id="6570"/>
        <w:p w14:paraId="00000AA5" w14:textId="021D7554" w:rsidR="003D183A" w:rsidDel="00E631A1" w:rsidRDefault="00977417" w:rsidP="00E631A1">
          <w:pPr>
            <w:widowControl w:val="0"/>
            <w:pBdr>
              <w:top w:val="nil"/>
              <w:left w:val="nil"/>
              <w:bottom w:val="nil"/>
              <w:right w:val="nil"/>
              <w:between w:val="nil"/>
            </w:pBdr>
            <w:spacing w:before="0" w:after="113"/>
            <w:ind w:left="567" w:firstLine="0"/>
            <w:jc w:val="center"/>
            <w:rPr>
              <w:del w:id="6571" w:author="Cristiano de Menezes Feu" w:date="2022-11-21T08:33:00Z"/>
              <w:color w:val="005583"/>
              <w:sz w:val="20"/>
              <w:szCs w:val="20"/>
            </w:rPr>
            <w:pPrChange w:id="6572" w:author="Cristiano de Menezes Feu" w:date="2022-11-21T08:33:00Z">
              <w:pPr>
                <w:widowControl w:val="0"/>
                <w:pBdr>
                  <w:top w:val="nil"/>
                  <w:left w:val="nil"/>
                  <w:bottom w:val="nil"/>
                  <w:right w:val="nil"/>
                  <w:between w:val="nil"/>
                </w:pBdr>
                <w:spacing w:before="0" w:after="113"/>
                <w:ind w:left="567" w:firstLine="0"/>
              </w:pPr>
            </w:pPrChange>
          </w:pPr>
          <w:customXmlDelRangeStart w:id="6573" w:author="Cristiano de Menezes Feu" w:date="2022-11-21T08:33:00Z"/>
          <w:sdt>
            <w:sdtPr>
              <w:tag w:val="goog_rdk_87"/>
              <w:id w:val="-815791519"/>
            </w:sdtPr>
            <w:sdtEndPr/>
            <w:sdtContent>
              <w:customXmlDelRangeEnd w:id="6573"/>
              <w:del w:id="6574" w:author="Cristiano de Menezes Feu" w:date="2022-11-21T08:33:00Z">
                <w:r w:rsidR="008B7924" w:rsidDel="00E631A1">
                  <w:rPr>
                    <w:b/>
                    <w:color w:val="005583"/>
                    <w:sz w:val="20"/>
                    <w:szCs w:val="20"/>
                  </w:rPr>
                  <w:delText>Prática 2:</w:delText>
                </w:r>
                <w:r w:rsidR="008B7924" w:rsidDel="00E631A1">
                  <w:rPr>
                    <w:color w:val="005583"/>
                    <w:sz w:val="20"/>
                    <w:szCs w:val="20"/>
                  </w:rPr>
                  <w:delText xml:space="preserve"> para que a proposição não seja arquivada ao final da legislatura, há necessidade de ter pareceres favoráveis de todas as Comissões constantes do despacho de distribuição, inclusive CFT e CCJC. Exemplo: PL 6542/2009.</w:delText>
                </w:r>
              </w:del>
              <w:customXmlDelRangeStart w:id="6575" w:author="Cristiano de Menezes Feu" w:date="2022-11-21T08:33:00Z"/>
            </w:sdtContent>
          </w:sdt>
          <w:customXmlDelRangeEnd w:id="6575"/>
        </w:p>
        <w:customXmlDelRangeStart w:id="6576" w:author="Cristiano de Menezes Feu" w:date="2022-11-21T08:33:00Z"/>
      </w:sdtContent>
    </w:sdt>
    <w:customXmlDelRangeEnd w:id="6576"/>
    <w:customXmlDelRangeStart w:id="6577" w:author="Cristiano de Menezes Feu" w:date="2022-11-21T08:33:00Z"/>
    <w:sdt>
      <w:sdtPr>
        <w:tag w:val="goog_rdk_90"/>
        <w:id w:val="42568678"/>
      </w:sdtPr>
      <w:sdtEndPr/>
      <w:sdtContent>
        <w:customXmlDelRangeEnd w:id="6577"/>
        <w:p w14:paraId="00000AA6" w14:textId="0C90F1FE" w:rsidR="003D183A" w:rsidDel="00E631A1" w:rsidRDefault="00977417" w:rsidP="00E631A1">
          <w:pPr>
            <w:widowControl w:val="0"/>
            <w:pBdr>
              <w:top w:val="nil"/>
              <w:left w:val="nil"/>
              <w:bottom w:val="nil"/>
              <w:right w:val="nil"/>
              <w:between w:val="nil"/>
            </w:pBdr>
            <w:ind w:firstLine="0"/>
            <w:jc w:val="center"/>
            <w:rPr>
              <w:del w:id="6578" w:author="Cristiano de Menezes Feu" w:date="2022-11-21T08:33:00Z"/>
              <w:color w:val="000000"/>
            </w:rPr>
            <w:pPrChange w:id="6579" w:author="Cristiano de Menezes Feu" w:date="2022-11-21T08:33:00Z">
              <w:pPr>
                <w:widowControl w:val="0"/>
                <w:pBdr>
                  <w:top w:val="nil"/>
                  <w:left w:val="nil"/>
                  <w:bottom w:val="nil"/>
                  <w:right w:val="nil"/>
                  <w:between w:val="nil"/>
                </w:pBdr>
              </w:pPr>
            </w:pPrChange>
          </w:pPr>
          <w:customXmlDelRangeStart w:id="6580" w:author="Cristiano de Menezes Feu" w:date="2022-11-21T08:33:00Z"/>
          <w:sdt>
            <w:sdtPr>
              <w:tag w:val="goog_rdk_89"/>
              <w:id w:val="1542554021"/>
            </w:sdtPr>
            <w:sdtEndPr/>
            <w:sdtContent>
              <w:customXmlDelRangeEnd w:id="6580"/>
              <w:del w:id="6581" w:author="Cristiano de Menezes Feu" w:date="2022-11-21T08:33:00Z">
                <w:r w:rsidR="008B7924" w:rsidDel="00E631A1">
                  <w:rPr>
                    <w:color w:val="000000"/>
                  </w:rPr>
                  <w:delText>II - já aprovadas em turno único, em primeiro ou segundo turno;</w:delText>
                </w:r>
              </w:del>
              <w:customXmlDelRangeStart w:id="6582" w:author="Cristiano de Menezes Feu" w:date="2022-11-21T08:33:00Z"/>
            </w:sdtContent>
          </w:sdt>
          <w:customXmlDelRangeEnd w:id="6582"/>
        </w:p>
        <w:customXmlDelRangeStart w:id="6583" w:author="Cristiano de Menezes Feu" w:date="2022-11-21T08:33:00Z"/>
      </w:sdtContent>
    </w:sdt>
    <w:customXmlDelRangeEnd w:id="6583"/>
    <w:customXmlDelRangeStart w:id="6584" w:author="Cristiano de Menezes Feu" w:date="2022-11-21T08:33:00Z"/>
    <w:sdt>
      <w:sdtPr>
        <w:tag w:val="goog_rdk_92"/>
        <w:id w:val="881753707"/>
      </w:sdtPr>
      <w:sdtEndPr/>
      <w:sdtContent>
        <w:customXmlDelRangeEnd w:id="6584"/>
        <w:p w14:paraId="00000AA7" w14:textId="3C6C6187" w:rsidR="003D183A" w:rsidDel="00E631A1" w:rsidRDefault="00977417" w:rsidP="00E631A1">
          <w:pPr>
            <w:widowControl w:val="0"/>
            <w:pBdr>
              <w:top w:val="nil"/>
              <w:left w:val="nil"/>
              <w:bottom w:val="nil"/>
              <w:right w:val="nil"/>
              <w:between w:val="nil"/>
            </w:pBdr>
            <w:ind w:firstLine="0"/>
            <w:jc w:val="center"/>
            <w:rPr>
              <w:del w:id="6585" w:author="Cristiano de Menezes Feu" w:date="2022-11-21T08:33:00Z"/>
              <w:b/>
              <w:color w:val="000000"/>
            </w:rPr>
            <w:pPrChange w:id="6586" w:author="Cristiano de Menezes Feu" w:date="2022-11-21T08:33:00Z">
              <w:pPr>
                <w:widowControl w:val="0"/>
                <w:pBdr>
                  <w:top w:val="nil"/>
                  <w:left w:val="nil"/>
                  <w:bottom w:val="nil"/>
                  <w:right w:val="nil"/>
                  <w:between w:val="nil"/>
                </w:pBdr>
              </w:pPr>
            </w:pPrChange>
          </w:pPr>
          <w:customXmlDelRangeStart w:id="6587" w:author="Cristiano de Menezes Feu" w:date="2022-11-21T08:33:00Z"/>
          <w:sdt>
            <w:sdtPr>
              <w:tag w:val="goog_rdk_91"/>
              <w:id w:val="1743365115"/>
            </w:sdtPr>
            <w:sdtEndPr/>
            <w:sdtContent>
              <w:customXmlDelRangeEnd w:id="6587"/>
              <w:del w:id="6588" w:author="Cristiano de Menezes Feu" w:date="2022-11-21T08:33:00Z">
                <w:r w:rsidR="008B7924" w:rsidDel="00E631A1">
                  <w:rPr>
                    <w:color w:val="000000"/>
                  </w:rPr>
                  <w:delText xml:space="preserve">III - que tenham tramitado pelo Senado, ou dele originárias; </w:delText>
                </w:r>
              </w:del>
              <w:customXmlDelRangeStart w:id="6589" w:author="Cristiano de Menezes Feu" w:date="2022-11-21T08:33:00Z"/>
            </w:sdtContent>
          </w:sdt>
          <w:customXmlDelRangeEnd w:id="6589"/>
        </w:p>
        <w:customXmlDelRangeStart w:id="6590" w:author="Cristiano de Menezes Feu" w:date="2022-11-21T08:33:00Z"/>
      </w:sdtContent>
    </w:sdt>
    <w:customXmlDelRangeEnd w:id="6590"/>
    <w:customXmlDelRangeStart w:id="6591" w:author="Cristiano de Menezes Feu" w:date="2022-11-21T08:33:00Z"/>
    <w:sdt>
      <w:sdtPr>
        <w:tag w:val="goog_rdk_94"/>
        <w:id w:val="-1629774539"/>
      </w:sdtPr>
      <w:sdtEndPr/>
      <w:sdtContent>
        <w:customXmlDelRangeEnd w:id="6591"/>
        <w:p w14:paraId="00000AA8" w14:textId="7E8670AE" w:rsidR="003D183A" w:rsidDel="00E631A1" w:rsidRDefault="00977417" w:rsidP="00E631A1">
          <w:pPr>
            <w:widowControl w:val="0"/>
            <w:pBdr>
              <w:top w:val="nil"/>
              <w:left w:val="nil"/>
              <w:bottom w:val="nil"/>
              <w:right w:val="nil"/>
              <w:between w:val="nil"/>
            </w:pBdr>
            <w:spacing w:before="0" w:after="113"/>
            <w:ind w:left="567" w:firstLine="0"/>
            <w:jc w:val="center"/>
            <w:rPr>
              <w:del w:id="6592" w:author="Cristiano de Menezes Feu" w:date="2022-11-21T08:33:00Z"/>
              <w:color w:val="005583"/>
              <w:sz w:val="20"/>
              <w:szCs w:val="20"/>
            </w:rPr>
            <w:pPrChange w:id="6593" w:author="Cristiano de Menezes Feu" w:date="2022-11-21T08:33:00Z">
              <w:pPr>
                <w:widowControl w:val="0"/>
                <w:pBdr>
                  <w:top w:val="nil"/>
                  <w:left w:val="nil"/>
                  <w:bottom w:val="nil"/>
                  <w:right w:val="nil"/>
                  <w:between w:val="nil"/>
                </w:pBdr>
                <w:spacing w:before="0" w:after="113"/>
                <w:ind w:left="567" w:firstLine="0"/>
              </w:pPr>
            </w:pPrChange>
          </w:pPr>
          <w:customXmlDelRangeStart w:id="6594" w:author="Cristiano de Menezes Feu" w:date="2022-11-21T08:33:00Z"/>
          <w:sdt>
            <w:sdtPr>
              <w:tag w:val="goog_rdk_93"/>
              <w:id w:val="526068051"/>
            </w:sdtPr>
            <w:sdtEndPr/>
            <w:sdtContent>
              <w:customXmlDelRangeEnd w:id="6594"/>
              <w:del w:id="6595" w:author="Cristiano de Menezes Feu" w:date="2022-11-21T08:33:00Z">
                <w:r w:rsidR="008B7924" w:rsidDel="00E631A1">
                  <w:rPr>
                    <w:b/>
                    <w:color w:val="005583"/>
                    <w:sz w:val="20"/>
                    <w:szCs w:val="20"/>
                  </w:rPr>
                  <w:delText>Prática:</w:delText>
                </w:r>
                <w:r w:rsidR="008B7924" w:rsidDel="00E631A1">
                  <w:rPr>
                    <w:color w:val="005583"/>
                    <w:sz w:val="20"/>
                    <w:szCs w:val="20"/>
                  </w:rPr>
                  <w:delText xml:space="preserve"> a impossibilidade de arquivamento se estende ao grupo de proposições que estejam apensadas. Exemplo: PL 7756/2010.</w:delText>
                </w:r>
              </w:del>
              <w:customXmlDelRangeStart w:id="6596" w:author="Cristiano de Menezes Feu" w:date="2022-11-21T08:33:00Z"/>
            </w:sdtContent>
          </w:sdt>
          <w:customXmlDelRangeEnd w:id="6596"/>
        </w:p>
        <w:customXmlDelRangeStart w:id="6597" w:author="Cristiano de Menezes Feu" w:date="2022-11-21T08:33:00Z"/>
      </w:sdtContent>
    </w:sdt>
    <w:customXmlDelRangeEnd w:id="6597"/>
    <w:p w14:paraId="00000AA9" w14:textId="463D88B1" w:rsidR="003D183A" w:rsidDel="00E631A1" w:rsidRDefault="008B7924" w:rsidP="00E631A1">
      <w:pPr>
        <w:widowControl w:val="0"/>
        <w:pBdr>
          <w:top w:val="nil"/>
          <w:left w:val="nil"/>
          <w:bottom w:val="nil"/>
          <w:right w:val="nil"/>
          <w:between w:val="nil"/>
        </w:pBdr>
        <w:ind w:firstLine="0"/>
        <w:jc w:val="center"/>
        <w:rPr>
          <w:del w:id="6598" w:author="Cristiano de Menezes Feu" w:date="2022-11-21T08:33:00Z"/>
          <w:color w:val="000000"/>
        </w:rPr>
        <w:pPrChange w:id="6599" w:author="Cristiano de Menezes Feu" w:date="2022-11-21T08:33:00Z">
          <w:pPr>
            <w:widowControl w:val="0"/>
            <w:pBdr>
              <w:top w:val="nil"/>
              <w:left w:val="nil"/>
              <w:bottom w:val="nil"/>
              <w:right w:val="nil"/>
              <w:between w:val="nil"/>
            </w:pBdr>
          </w:pPr>
        </w:pPrChange>
      </w:pPr>
      <w:del w:id="6600" w:author="Cristiano de Menezes Feu" w:date="2022-11-21T08:33:00Z">
        <w:r w:rsidDel="00E631A1">
          <w:rPr>
            <w:color w:val="000000"/>
          </w:rPr>
          <w:delText xml:space="preserve">IV - de iniciativa popular; </w:delText>
        </w:r>
      </w:del>
    </w:p>
    <w:p w14:paraId="00000AAA" w14:textId="0672B277" w:rsidR="003D183A" w:rsidDel="00E631A1" w:rsidRDefault="00977417" w:rsidP="00E631A1">
      <w:pPr>
        <w:widowControl w:val="0"/>
        <w:pBdr>
          <w:top w:val="nil"/>
          <w:left w:val="nil"/>
          <w:bottom w:val="nil"/>
          <w:right w:val="nil"/>
          <w:between w:val="nil"/>
        </w:pBdr>
        <w:spacing w:before="0" w:after="113"/>
        <w:ind w:left="567" w:firstLine="0"/>
        <w:jc w:val="center"/>
        <w:rPr>
          <w:del w:id="6601" w:author="Cristiano de Menezes Feu" w:date="2022-11-21T08:33:00Z"/>
          <w:b/>
          <w:color w:val="005583"/>
          <w:sz w:val="20"/>
          <w:szCs w:val="20"/>
        </w:rPr>
        <w:pPrChange w:id="6602" w:author="Cristiano de Menezes Feu" w:date="2022-11-21T08:33:00Z">
          <w:pPr>
            <w:widowControl w:val="0"/>
            <w:pBdr>
              <w:top w:val="nil"/>
              <w:left w:val="nil"/>
              <w:bottom w:val="nil"/>
              <w:right w:val="nil"/>
              <w:between w:val="nil"/>
            </w:pBdr>
            <w:spacing w:before="0" w:after="113"/>
            <w:ind w:left="567" w:firstLine="0"/>
          </w:pPr>
        </w:pPrChange>
      </w:pPr>
      <w:customXmlDelRangeStart w:id="6603" w:author="Cristiano de Menezes Feu" w:date="2022-11-21T08:33:00Z"/>
      <w:sdt>
        <w:sdtPr>
          <w:tag w:val="goog_rdk_96"/>
          <w:id w:val="1321001072"/>
        </w:sdtPr>
        <w:sdtEndPr/>
        <w:sdtContent>
          <w:customXmlDelRangeEnd w:id="6603"/>
          <w:del w:id="6604" w:author="Cristiano de Menezes Feu" w:date="2022-11-21T08:33:00Z">
            <w:r w:rsidR="008B7924" w:rsidDel="00E631A1">
              <w:rPr>
                <w:color w:val="005583"/>
                <w:sz w:val="20"/>
                <w:szCs w:val="20"/>
              </w:rPr>
              <w:delText>Art. 252.</w:delText>
            </w:r>
          </w:del>
          <w:customXmlDelRangeStart w:id="6605" w:author="Cristiano de Menezes Feu" w:date="2022-11-21T08:33:00Z"/>
        </w:sdtContent>
      </w:sdt>
      <w:customXmlDelRangeEnd w:id="6605"/>
    </w:p>
    <w:p w14:paraId="00000AAB" w14:textId="3FF8D314" w:rsidR="003D183A" w:rsidDel="00E631A1" w:rsidRDefault="00977417" w:rsidP="00E631A1">
      <w:pPr>
        <w:widowControl w:val="0"/>
        <w:pBdr>
          <w:top w:val="nil"/>
          <w:left w:val="nil"/>
          <w:bottom w:val="nil"/>
          <w:right w:val="nil"/>
          <w:between w:val="nil"/>
        </w:pBdr>
        <w:spacing w:before="0" w:after="113"/>
        <w:ind w:left="567" w:firstLine="0"/>
        <w:jc w:val="center"/>
        <w:rPr>
          <w:del w:id="6606" w:author="Cristiano de Menezes Feu" w:date="2022-11-21T08:33:00Z"/>
          <w:color w:val="005583"/>
          <w:sz w:val="20"/>
          <w:szCs w:val="20"/>
        </w:rPr>
        <w:pPrChange w:id="6607" w:author="Cristiano de Menezes Feu" w:date="2022-11-21T08:33:00Z">
          <w:pPr>
            <w:widowControl w:val="0"/>
            <w:pBdr>
              <w:top w:val="nil"/>
              <w:left w:val="nil"/>
              <w:bottom w:val="nil"/>
              <w:right w:val="nil"/>
              <w:between w:val="nil"/>
            </w:pBdr>
            <w:spacing w:before="0" w:after="113"/>
            <w:ind w:left="567" w:firstLine="0"/>
          </w:pPr>
        </w:pPrChange>
      </w:pPr>
      <w:customXmlDelRangeStart w:id="6608" w:author="Cristiano de Menezes Feu" w:date="2022-11-21T08:33:00Z"/>
      <w:sdt>
        <w:sdtPr>
          <w:tag w:val="goog_rdk_98"/>
          <w:id w:val="-1669399215"/>
        </w:sdtPr>
        <w:sdtEndPr/>
        <w:sdtContent>
          <w:customXmlDelRangeEnd w:id="6608"/>
          <w:del w:id="6609" w:author="Cristiano de Menezes Feu" w:date="2022-11-21T08:33:00Z">
            <w:r w:rsidR="008B7924" w:rsidDel="00E631A1">
              <w:rPr>
                <w:b/>
                <w:color w:val="005583"/>
                <w:sz w:val="20"/>
                <w:szCs w:val="20"/>
              </w:rPr>
              <w:delText>Prática:</w:delText>
            </w:r>
            <w:r w:rsidR="008B7924" w:rsidDel="00E631A1">
              <w:rPr>
                <w:color w:val="005583"/>
                <w:sz w:val="20"/>
                <w:szCs w:val="20"/>
              </w:rPr>
              <w:delText xml:space="preserve"> é arquivado projeto de lei com apoiamento popular que for subscrito por Deputado, tendo em vista que tramita como de iniciativa parlamentar, e não como de iniciativa popular. Exemplo: PL 7053/2006.</w:delText>
            </w:r>
          </w:del>
          <w:customXmlDelRangeStart w:id="6610" w:author="Cristiano de Menezes Feu" w:date="2022-11-21T08:33:00Z"/>
        </w:sdtContent>
      </w:sdt>
      <w:customXmlDelRangeEnd w:id="6610"/>
    </w:p>
    <w:customXmlDelRangeStart w:id="6611" w:author="Cristiano de Menezes Feu" w:date="2022-11-21T08:33:00Z"/>
    <w:sdt>
      <w:sdtPr>
        <w:tag w:val="goog_rdk_101"/>
        <w:id w:val="-532115393"/>
      </w:sdtPr>
      <w:sdtEndPr/>
      <w:sdtContent>
        <w:customXmlDelRangeEnd w:id="6611"/>
        <w:p w14:paraId="00000AAC" w14:textId="29C5FCDF" w:rsidR="003D183A" w:rsidDel="00E631A1" w:rsidRDefault="00977417" w:rsidP="00E631A1">
          <w:pPr>
            <w:widowControl w:val="0"/>
            <w:pBdr>
              <w:top w:val="nil"/>
              <w:left w:val="nil"/>
              <w:bottom w:val="nil"/>
              <w:right w:val="nil"/>
              <w:between w:val="nil"/>
            </w:pBdr>
            <w:ind w:firstLine="0"/>
            <w:jc w:val="center"/>
            <w:rPr>
              <w:del w:id="6612" w:author="Cristiano de Menezes Feu" w:date="2022-11-21T08:33:00Z"/>
              <w:b/>
              <w:color w:val="000000"/>
            </w:rPr>
            <w:pPrChange w:id="6613" w:author="Cristiano de Menezes Feu" w:date="2022-11-21T08:33:00Z">
              <w:pPr>
                <w:widowControl w:val="0"/>
                <w:pBdr>
                  <w:top w:val="nil"/>
                  <w:left w:val="nil"/>
                  <w:bottom w:val="nil"/>
                  <w:right w:val="nil"/>
                  <w:between w:val="nil"/>
                </w:pBdr>
              </w:pPr>
            </w:pPrChange>
          </w:pPr>
          <w:customXmlDelRangeStart w:id="6614" w:author="Cristiano de Menezes Feu" w:date="2022-11-21T08:33:00Z"/>
          <w:sdt>
            <w:sdtPr>
              <w:tag w:val="goog_rdk_100"/>
              <w:id w:val="2126107217"/>
            </w:sdtPr>
            <w:sdtEndPr/>
            <w:sdtContent>
              <w:customXmlDelRangeEnd w:id="6614"/>
              <w:del w:id="6615" w:author="Cristiano de Menezes Feu" w:date="2022-11-21T08:33:00Z">
                <w:r w:rsidR="008B7924" w:rsidDel="00E631A1">
                  <w:rPr>
                    <w:color w:val="000000"/>
                  </w:rPr>
                  <w:delText xml:space="preserve">V - de iniciativa de outro Poder ou do Procurador-Geral da República. </w:delText>
                </w:r>
              </w:del>
              <w:customXmlDelRangeStart w:id="6616" w:author="Cristiano de Menezes Feu" w:date="2022-11-21T08:33:00Z"/>
            </w:sdtContent>
          </w:sdt>
          <w:customXmlDelRangeEnd w:id="6616"/>
        </w:p>
        <w:customXmlDelRangeStart w:id="6617" w:author="Cristiano de Menezes Feu" w:date="2022-11-21T08:33:00Z"/>
      </w:sdtContent>
    </w:sdt>
    <w:customXmlDelRangeEnd w:id="6617"/>
    <w:p w14:paraId="00000AAD" w14:textId="077F52B6" w:rsidR="003D183A" w:rsidDel="00E631A1" w:rsidRDefault="00977417" w:rsidP="00E631A1">
      <w:pPr>
        <w:widowControl w:val="0"/>
        <w:pBdr>
          <w:top w:val="nil"/>
          <w:left w:val="nil"/>
          <w:bottom w:val="nil"/>
          <w:right w:val="nil"/>
          <w:between w:val="nil"/>
        </w:pBdr>
        <w:spacing w:before="0" w:after="113"/>
        <w:ind w:left="567" w:firstLine="0"/>
        <w:jc w:val="center"/>
        <w:rPr>
          <w:del w:id="6618" w:author="Cristiano de Menezes Feu" w:date="2022-11-21T08:33:00Z"/>
          <w:color w:val="005583"/>
          <w:sz w:val="20"/>
          <w:szCs w:val="20"/>
        </w:rPr>
        <w:pPrChange w:id="6619" w:author="Cristiano de Menezes Feu" w:date="2022-11-21T08:33:00Z">
          <w:pPr>
            <w:widowControl w:val="0"/>
            <w:pBdr>
              <w:top w:val="nil"/>
              <w:left w:val="nil"/>
              <w:bottom w:val="nil"/>
              <w:right w:val="nil"/>
              <w:between w:val="nil"/>
            </w:pBdr>
            <w:spacing w:before="0" w:after="113"/>
            <w:ind w:left="567" w:firstLine="0"/>
          </w:pPr>
        </w:pPrChange>
      </w:pPr>
      <w:customXmlDelRangeStart w:id="6620" w:author="Cristiano de Menezes Feu" w:date="2022-11-21T08:33:00Z"/>
      <w:sdt>
        <w:sdtPr>
          <w:tag w:val="goog_rdk_102"/>
          <w:id w:val="435480390"/>
        </w:sdtPr>
        <w:sdtEndPr/>
        <w:sdtContent>
          <w:customXmlDelRangeEnd w:id="6620"/>
          <w:del w:id="6621" w:author="Cristiano de Menezes Feu" w:date="2022-11-21T08:33:00Z">
            <w:r w:rsidR="008B7924" w:rsidDel="00E631A1">
              <w:rPr>
                <w:b/>
                <w:color w:val="005583"/>
                <w:sz w:val="20"/>
                <w:szCs w:val="20"/>
              </w:rPr>
              <w:delText>Prática:</w:delText>
            </w:r>
            <w:r w:rsidR="008B7924" w:rsidDel="00E631A1">
              <w:rPr>
                <w:color w:val="005583"/>
                <w:sz w:val="20"/>
                <w:szCs w:val="20"/>
              </w:rPr>
              <w:delText xml:space="preserve"> a impossibilidade de arquivamento se estende ao grupo de proposições que estejam apensadas. Exemplo: PL 8039/2010.</w:delText>
            </w:r>
          </w:del>
          <w:customXmlDelRangeStart w:id="6622" w:author="Cristiano de Menezes Feu" w:date="2022-11-21T08:33:00Z"/>
        </w:sdtContent>
      </w:sdt>
      <w:customXmlDelRangeEnd w:id="6622"/>
    </w:p>
    <w:customXmlDelRangeStart w:id="6623" w:author="Cristiano de Menezes Feu" w:date="2022-11-21T08:33:00Z"/>
    <w:sdt>
      <w:sdtPr>
        <w:tag w:val="goog_rdk_105"/>
        <w:id w:val="804133858"/>
      </w:sdtPr>
      <w:sdtEndPr/>
      <w:sdtContent>
        <w:customXmlDelRangeEnd w:id="6623"/>
        <w:p w14:paraId="00000AAE" w14:textId="55E0B769" w:rsidR="003D183A" w:rsidDel="00E631A1" w:rsidRDefault="00977417" w:rsidP="00E631A1">
          <w:pPr>
            <w:widowControl w:val="0"/>
            <w:pBdr>
              <w:top w:val="nil"/>
              <w:left w:val="nil"/>
              <w:bottom w:val="nil"/>
              <w:right w:val="nil"/>
              <w:between w:val="nil"/>
            </w:pBdr>
            <w:ind w:firstLine="0"/>
            <w:jc w:val="center"/>
            <w:rPr>
              <w:del w:id="6624" w:author="Cristiano de Menezes Feu" w:date="2022-11-21T08:33:00Z"/>
              <w:rFonts w:ascii="ClearSans-Bold" w:eastAsia="ClearSans-Bold" w:hAnsi="ClearSans-Bold" w:cs="ClearSans-Bold"/>
              <w:b/>
              <w:color w:val="000000"/>
            </w:rPr>
            <w:pPrChange w:id="6625" w:author="Cristiano de Menezes Feu" w:date="2022-11-21T08:33:00Z">
              <w:pPr>
                <w:widowControl w:val="0"/>
                <w:pBdr>
                  <w:top w:val="nil"/>
                  <w:left w:val="nil"/>
                  <w:bottom w:val="nil"/>
                  <w:right w:val="nil"/>
                  <w:between w:val="nil"/>
                </w:pBdr>
              </w:pPr>
            </w:pPrChange>
          </w:pPr>
          <w:customXmlDelRangeStart w:id="6626" w:author="Cristiano de Menezes Feu" w:date="2022-11-21T08:33:00Z"/>
          <w:sdt>
            <w:sdtPr>
              <w:tag w:val="goog_rdk_104"/>
              <w:id w:val="-462266261"/>
            </w:sdtPr>
            <w:sdtEndPr/>
            <w:sdtContent>
              <w:customXmlDelRangeEnd w:id="6626"/>
              <w:del w:id="6627" w:author="Cristiano de Menezes Feu" w:date="2022-11-21T08:33:00Z">
                <w:r w:rsidR="008B7924" w:rsidDel="00E631A1">
                  <w:rPr>
                    <w:rFonts w:ascii="ClearSans-Bold" w:eastAsia="ClearSans-Bold" w:hAnsi="ClearSans-Bold" w:cs="ClearSans-Bold"/>
                    <w:b/>
                    <w:color w:val="000000"/>
                  </w:rPr>
                  <w:delText>Parágrafo único.</w:delText>
                </w:r>
                <w:r w:rsidR="008B7924" w:rsidDel="00E631A1">
                  <w:rPr>
                    <w:color w:val="000000"/>
                  </w:rPr>
                  <w:delText xml:space="preserve"> A proposição poderá ser desarquivada mediante requerimento do Autor, ou Autores, dentro dos primeiros cento e oitenta dias da primeira sessão legislativa ordinária da legislatura subsequente, retomando a tramitação desde o estágio em que se encontrava. </w:delText>
                </w:r>
              </w:del>
              <w:customXmlDelRangeStart w:id="6628" w:author="Cristiano de Menezes Feu" w:date="2022-11-21T08:33:00Z"/>
            </w:sdtContent>
          </w:sdt>
          <w:customXmlDelRangeEnd w:id="6628"/>
        </w:p>
        <w:customXmlDelRangeStart w:id="6629" w:author="Cristiano de Menezes Feu" w:date="2022-11-21T08:33:00Z"/>
      </w:sdtContent>
    </w:sdt>
    <w:customXmlDelRangeEnd w:id="6629"/>
    <w:p w14:paraId="00000AAF" w14:textId="6CA8A68B" w:rsidR="003D183A" w:rsidDel="00E631A1" w:rsidRDefault="00977417" w:rsidP="00E631A1">
      <w:pPr>
        <w:widowControl w:val="0"/>
        <w:pBdr>
          <w:top w:val="nil"/>
          <w:left w:val="nil"/>
          <w:bottom w:val="nil"/>
          <w:right w:val="nil"/>
          <w:between w:val="nil"/>
        </w:pBdr>
        <w:spacing w:before="0" w:after="113"/>
        <w:ind w:left="567" w:firstLine="0"/>
        <w:jc w:val="center"/>
        <w:rPr>
          <w:del w:id="6630" w:author="Cristiano de Menezes Feu" w:date="2022-11-21T08:33:00Z"/>
          <w:b/>
          <w:color w:val="005583"/>
          <w:sz w:val="20"/>
          <w:szCs w:val="20"/>
        </w:rPr>
        <w:pPrChange w:id="6631" w:author="Cristiano de Menezes Feu" w:date="2022-11-21T08:33:00Z">
          <w:pPr>
            <w:widowControl w:val="0"/>
            <w:pBdr>
              <w:top w:val="nil"/>
              <w:left w:val="nil"/>
              <w:bottom w:val="nil"/>
              <w:right w:val="nil"/>
              <w:between w:val="nil"/>
            </w:pBdr>
            <w:spacing w:before="0" w:after="113"/>
            <w:ind w:left="567" w:firstLine="0"/>
          </w:pPr>
        </w:pPrChange>
      </w:pPr>
      <w:customXmlDelRangeStart w:id="6632" w:author="Cristiano de Menezes Feu" w:date="2022-11-21T08:33:00Z"/>
      <w:sdt>
        <w:sdtPr>
          <w:tag w:val="goog_rdk_106"/>
          <w:id w:val="74244918"/>
        </w:sdtPr>
        <w:sdtEndPr/>
        <w:sdtContent>
          <w:customXmlDelRangeEnd w:id="6632"/>
          <w:del w:id="6633" w:author="Cristiano de Menezes Feu" w:date="2022-11-21T08:33:00Z">
            <w:r w:rsidR="008B7924" w:rsidDel="00E631A1">
              <w:rPr>
                <w:color w:val="005583"/>
                <w:sz w:val="20"/>
                <w:szCs w:val="20"/>
              </w:rPr>
              <w:delText>Art. 2º, I e § 1º; art. 17, II, d; art. 166.</w:delText>
            </w:r>
          </w:del>
          <w:customXmlDelRangeStart w:id="6634" w:author="Cristiano de Menezes Feu" w:date="2022-11-21T08:33:00Z"/>
        </w:sdtContent>
      </w:sdt>
      <w:customXmlDelRangeEnd w:id="6634"/>
    </w:p>
    <w:customXmlDelRangeStart w:id="6635" w:author="Cristiano de Menezes Feu" w:date="2022-11-21T08:33:00Z"/>
    <w:sdt>
      <w:sdtPr>
        <w:tag w:val="goog_rdk_109"/>
        <w:id w:val="1193571403"/>
      </w:sdtPr>
      <w:sdtEndPr/>
      <w:sdtContent>
        <w:customXmlDelRangeEnd w:id="6635"/>
        <w:p w14:paraId="00000AB0" w14:textId="11664EB2" w:rsidR="003D183A" w:rsidDel="00E631A1" w:rsidRDefault="00977417" w:rsidP="00E631A1">
          <w:pPr>
            <w:widowControl w:val="0"/>
            <w:pBdr>
              <w:top w:val="nil"/>
              <w:left w:val="nil"/>
              <w:bottom w:val="nil"/>
              <w:right w:val="nil"/>
              <w:between w:val="nil"/>
            </w:pBdr>
            <w:spacing w:before="0"/>
            <w:ind w:left="567" w:firstLine="0"/>
            <w:jc w:val="center"/>
            <w:rPr>
              <w:del w:id="6636" w:author="Cristiano de Menezes Feu" w:date="2022-11-21T08:33:00Z"/>
              <w:b/>
              <w:color w:val="005583"/>
              <w:sz w:val="20"/>
              <w:szCs w:val="20"/>
            </w:rPr>
            <w:pPrChange w:id="6637" w:author="Cristiano de Menezes Feu" w:date="2022-11-21T08:33:00Z">
              <w:pPr>
                <w:widowControl w:val="0"/>
                <w:pBdr>
                  <w:top w:val="nil"/>
                  <w:left w:val="nil"/>
                  <w:bottom w:val="nil"/>
                  <w:right w:val="nil"/>
                  <w:between w:val="nil"/>
                </w:pBdr>
                <w:spacing w:before="0"/>
                <w:ind w:left="567" w:firstLine="0"/>
              </w:pPr>
            </w:pPrChange>
          </w:pPr>
          <w:customXmlDelRangeStart w:id="6638" w:author="Cristiano de Menezes Feu" w:date="2022-11-21T08:33:00Z"/>
          <w:sdt>
            <w:sdtPr>
              <w:tag w:val="goog_rdk_108"/>
              <w:id w:val="-1829898148"/>
            </w:sdtPr>
            <w:sdtEndPr/>
            <w:sdtContent>
              <w:customXmlDelRangeEnd w:id="6638"/>
              <w:del w:id="6639" w:author="Cristiano de Menezes Feu" w:date="2022-11-21T08:33:00Z">
                <w:r w:rsidR="008B7924" w:rsidDel="00E631A1">
                  <w:rPr>
                    <w:b/>
                    <w:color w:val="005583"/>
                    <w:sz w:val="20"/>
                    <w:szCs w:val="20"/>
                  </w:rPr>
                  <w:delText>QO</w:delText>
                </w:r>
                <w:r w:rsidR="008B7924" w:rsidDel="00E631A1">
                  <w:rPr>
                    <w:color w:val="005583"/>
                    <w:sz w:val="20"/>
                    <w:szCs w:val="20"/>
                  </w:rPr>
                  <w:delText xml:space="preserve"> 4/2019 – Diferentemente do entendimento constante da QO 8/2015</w:delText>
                </w:r>
                <w:r w:rsidR="008B7924" w:rsidDel="00E631A1">
                  <w:rPr>
                    <w:color w:val="005583"/>
                    <w:sz w:val="20"/>
                    <w:szCs w:val="20"/>
                    <w:vertAlign w:val="superscript"/>
                  </w:rPr>
                  <w:footnoteReference w:id="286"/>
                </w:r>
                <w:r w:rsidR="008B7924" w:rsidDel="00E631A1">
                  <w:rPr>
                    <w:color w:val="005583"/>
                    <w:sz w:val="20"/>
                    <w:szCs w:val="20"/>
                  </w:rPr>
                  <w:delText xml:space="preserve">, estabelece que em nova legislatura restituem-se os prazos já decorridos nas Comissões, inclusive prazo de emendamento. </w:delText>
                </w:r>
              </w:del>
              <w:customXmlDelRangeStart w:id="6652" w:author="Cristiano de Menezes Feu" w:date="2022-11-21T08:33:00Z"/>
            </w:sdtContent>
          </w:sdt>
          <w:customXmlDelRangeEnd w:id="6652"/>
        </w:p>
        <w:customXmlDelRangeStart w:id="6653" w:author="Cristiano de Menezes Feu" w:date="2022-11-21T08:33:00Z"/>
      </w:sdtContent>
    </w:sdt>
    <w:customXmlDelRangeEnd w:id="6653"/>
    <w:customXmlDelRangeStart w:id="6654" w:author="Cristiano de Menezes Feu" w:date="2022-11-21T08:33:00Z"/>
    <w:sdt>
      <w:sdtPr>
        <w:tag w:val="goog_rdk_111"/>
        <w:id w:val="834805702"/>
      </w:sdtPr>
      <w:sdtEndPr/>
      <w:sdtContent>
        <w:customXmlDelRangeEnd w:id="6654"/>
        <w:p w14:paraId="00000AB1" w14:textId="4C3CAB7C" w:rsidR="003D183A" w:rsidDel="00E631A1" w:rsidRDefault="00977417" w:rsidP="00E631A1">
          <w:pPr>
            <w:widowControl w:val="0"/>
            <w:pBdr>
              <w:top w:val="nil"/>
              <w:left w:val="nil"/>
              <w:bottom w:val="nil"/>
              <w:right w:val="nil"/>
              <w:between w:val="nil"/>
            </w:pBdr>
            <w:spacing w:before="0"/>
            <w:ind w:left="567" w:firstLine="0"/>
            <w:jc w:val="center"/>
            <w:rPr>
              <w:del w:id="6655" w:author="Cristiano de Menezes Feu" w:date="2022-11-21T08:33:00Z"/>
              <w:b/>
              <w:color w:val="005583"/>
              <w:sz w:val="20"/>
              <w:szCs w:val="20"/>
            </w:rPr>
            <w:pPrChange w:id="6656" w:author="Cristiano de Menezes Feu" w:date="2022-11-21T08:33:00Z">
              <w:pPr>
                <w:widowControl w:val="0"/>
                <w:pBdr>
                  <w:top w:val="nil"/>
                  <w:left w:val="nil"/>
                  <w:bottom w:val="nil"/>
                  <w:right w:val="nil"/>
                  <w:between w:val="nil"/>
                </w:pBdr>
                <w:spacing w:before="0"/>
                <w:ind w:left="567" w:firstLine="0"/>
              </w:pPr>
            </w:pPrChange>
          </w:pPr>
          <w:customXmlDelRangeStart w:id="6657" w:author="Cristiano de Menezes Feu" w:date="2022-11-21T08:33:00Z"/>
          <w:sdt>
            <w:sdtPr>
              <w:tag w:val="goog_rdk_110"/>
              <w:id w:val="-1461176155"/>
            </w:sdtPr>
            <w:sdtEndPr/>
            <w:sdtContent>
              <w:customXmlDelRangeEnd w:id="6657"/>
              <w:del w:id="6658" w:author="Cristiano de Menezes Feu" w:date="2022-11-21T08:33:00Z">
                <w:r w:rsidR="008B7924" w:rsidDel="00E631A1">
                  <w:rPr>
                    <w:b/>
                    <w:color w:val="005583"/>
                    <w:sz w:val="20"/>
                    <w:szCs w:val="20"/>
                  </w:rPr>
                  <w:delText>QO</w:delText>
                </w:r>
                <w:r w:rsidR="008B7924" w:rsidDel="00E631A1">
                  <w:rPr>
                    <w:color w:val="005583"/>
                    <w:sz w:val="20"/>
                    <w:szCs w:val="20"/>
                  </w:rPr>
                  <w:delText xml:space="preserve"> 3/2003 – Não cabe pedido de desarquivamento de requerimento de criação de CPI em legislatura subsequente.</w:delText>
                </w:r>
              </w:del>
              <w:customXmlDelRangeStart w:id="6659" w:author="Cristiano de Menezes Feu" w:date="2022-11-21T08:33:00Z"/>
            </w:sdtContent>
          </w:sdt>
          <w:customXmlDelRangeEnd w:id="6659"/>
        </w:p>
        <w:customXmlDelRangeStart w:id="6660" w:author="Cristiano de Menezes Feu" w:date="2022-11-21T08:33:00Z"/>
      </w:sdtContent>
    </w:sdt>
    <w:customXmlDelRangeEnd w:id="6660"/>
    <w:customXmlDelRangeStart w:id="6661" w:author="Cristiano de Menezes Feu" w:date="2022-11-21T08:33:00Z"/>
    <w:sdt>
      <w:sdtPr>
        <w:tag w:val="goog_rdk_113"/>
        <w:id w:val="-962183391"/>
      </w:sdtPr>
      <w:sdtEndPr/>
      <w:sdtContent>
        <w:customXmlDelRangeEnd w:id="6661"/>
        <w:p w14:paraId="00000AB2" w14:textId="30D048EA" w:rsidR="003D183A" w:rsidDel="00E631A1" w:rsidRDefault="00977417" w:rsidP="00E631A1">
          <w:pPr>
            <w:widowControl w:val="0"/>
            <w:pBdr>
              <w:top w:val="nil"/>
              <w:left w:val="nil"/>
              <w:bottom w:val="nil"/>
              <w:right w:val="nil"/>
              <w:between w:val="nil"/>
            </w:pBdr>
            <w:spacing w:before="0"/>
            <w:ind w:left="567" w:firstLine="0"/>
            <w:jc w:val="center"/>
            <w:rPr>
              <w:del w:id="6662" w:author="Cristiano de Menezes Feu" w:date="2022-11-21T08:33:00Z"/>
              <w:b/>
              <w:color w:val="005583"/>
              <w:sz w:val="20"/>
              <w:szCs w:val="20"/>
            </w:rPr>
            <w:pPrChange w:id="6663" w:author="Cristiano de Menezes Feu" w:date="2022-11-21T08:33:00Z">
              <w:pPr>
                <w:widowControl w:val="0"/>
                <w:pBdr>
                  <w:top w:val="nil"/>
                  <w:left w:val="nil"/>
                  <w:bottom w:val="nil"/>
                  <w:right w:val="nil"/>
                  <w:between w:val="nil"/>
                </w:pBdr>
                <w:spacing w:before="0"/>
                <w:ind w:left="567" w:firstLine="0"/>
              </w:pPr>
            </w:pPrChange>
          </w:pPr>
          <w:customXmlDelRangeStart w:id="6664" w:author="Cristiano de Menezes Feu" w:date="2022-11-21T08:33:00Z"/>
          <w:sdt>
            <w:sdtPr>
              <w:tag w:val="goog_rdk_112"/>
              <w:id w:val="1194738313"/>
            </w:sdtPr>
            <w:sdtEndPr/>
            <w:sdtContent>
              <w:customXmlDelRangeEnd w:id="6664"/>
              <w:del w:id="6665" w:author="Cristiano de Menezes Feu" w:date="2022-11-21T08:33:00Z">
                <w:r w:rsidR="008B7924" w:rsidDel="00E631A1">
                  <w:rPr>
                    <w:b/>
                    <w:color w:val="005583"/>
                    <w:sz w:val="20"/>
                    <w:szCs w:val="20"/>
                  </w:rPr>
                  <w:delText>QO</w:delText>
                </w:r>
                <w:r w:rsidR="008B7924" w:rsidDel="00E631A1">
                  <w:rPr>
                    <w:color w:val="005583"/>
                    <w:sz w:val="20"/>
                    <w:szCs w:val="20"/>
                  </w:rPr>
                  <w:delText xml:space="preserve"> 5.526/1995 – Permite desarquivamento de PEC a pedido de um único signatário reeleito, em legislatura subsequente.</w:delText>
                </w:r>
              </w:del>
              <w:customXmlDelRangeStart w:id="6666" w:author="Cristiano de Menezes Feu" w:date="2022-11-21T08:33:00Z"/>
            </w:sdtContent>
          </w:sdt>
          <w:customXmlDelRangeEnd w:id="6666"/>
        </w:p>
        <w:customXmlDelRangeStart w:id="6667" w:author="Cristiano de Menezes Feu" w:date="2022-11-21T08:33:00Z"/>
      </w:sdtContent>
    </w:sdt>
    <w:customXmlDelRangeEnd w:id="6667"/>
    <w:customXmlDelRangeStart w:id="6668" w:author="Cristiano de Menezes Feu" w:date="2022-11-21T08:33:00Z"/>
    <w:sdt>
      <w:sdtPr>
        <w:tag w:val="goog_rdk_115"/>
        <w:id w:val="571868644"/>
      </w:sdtPr>
      <w:sdtEndPr/>
      <w:sdtContent>
        <w:customXmlDelRangeEnd w:id="6668"/>
        <w:p w14:paraId="00000AB3" w14:textId="73A96C44" w:rsidR="003D183A" w:rsidDel="00E631A1" w:rsidRDefault="00977417" w:rsidP="00E631A1">
          <w:pPr>
            <w:widowControl w:val="0"/>
            <w:pBdr>
              <w:top w:val="nil"/>
              <w:left w:val="nil"/>
              <w:bottom w:val="nil"/>
              <w:right w:val="nil"/>
              <w:between w:val="nil"/>
            </w:pBdr>
            <w:spacing w:before="0"/>
            <w:ind w:left="567" w:firstLine="0"/>
            <w:jc w:val="center"/>
            <w:rPr>
              <w:del w:id="6669" w:author="Cristiano de Menezes Feu" w:date="2022-11-21T08:33:00Z"/>
              <w:b/>
              <w:color w:val="005583"/>
              <w:sz w:val="20"/>
              <w:szCs w:val="20"/>
            </w:rPr>
            <w:pPrChange w:id="6670" w:author="Cristiano de Menezes Feu" w:date="2022-11-21T08:33:00Z">
              <w:pPr>
                <w:widowControl w:val="0"/>
                <w:pBdr>
                  <w:top w:val="nil"/>
                  <w:left w:val="nil"/>
                  <w:bottom w:val="nil"/>
                  <w:right w:val="nil"/>
                  <w:between w:val="nil"/>
                </w:pBdr>
                <w:spacing w:before="0"/>
                <w:ind w:left="567" w:firstLine="0"/>
              </w:pPr>
            </w:pPrChange>
          </w:pPr>
          <w:customXmlDelRangeStart w:id="6671" w:author="Cristiano de Menezes Feu" w:date="2022-11-21T08:33:00Z"/>
          <w:sdt>
            <w:sdtPr>
              <w:tag w:val="goog_rdk_114"/>
              <w:id w:val="921916918"/>
            </w:sdtPr>
            <w:sdtEndPr/>
            <w:sdtContent>
              <w:customXmlDelRangeEnd w:id="6671"/>
              <w:del w:id="6672" w:author="Cristiano de Menezes Feu" w:date="2022-11-21T08:33:00Z">
                <w:r w:rsidR="008B7924" w:rsidDel="00E631A1">
                  <w:rPr>
                    <w:b/>
                    <w:color w:val="005583"/>
                    <w:sz w:val="20"/>
                    <w:szCs w:val="20"/>
                  </w:rPr>
                  <w:delText>Prática 1:</w:delText>
                </w:r>
                <w:r w:rsidR="008B7924" w:rsidDel="00E631A1">
                  <w:rPr>
                    <w:color w:val="005583"/>
                    <w:sz w:val="20"/>
                    <w:szCs w:val="20"/>
                  </w:rPr>
                  <w:delText xml:space="preserve"> o Presidente da Câmara pode requerer o desarquivamento das proposições de sua autoria, nos termos do parágrafo único do art. 105. Exemplo: REQ 340/2011; REQ 200/2015.</w:delText>
                </w:r>
              </w:del>
              <w:customXmlDelRangeStart w:id="6673" w:author="Cristiano de Menezes Feu" w:date="2022-11-21T08:33:00Z"/>
            </w:sdtContent>
          </w:sdt>
          <w:customXmlDelRangeEnd w:id="6673"/>
        </w:p>
        <w:customXmlDelRangeStart w:id="6674" w:author="Cristiano de Menezes Feu" w:date="2022-11-21T08:33:00Z"/>
      </w:sdtContent>
    </w:sdt>
    <w:customXmlDelRangeEnd w:id="6674"/>
    <w:customXmlDelRangeStart w:id="6675" w:author="Cristiano de Menezes Feu" w:date="2022-11-21T08:33:00Z"/>
    <w:sdt>
      <w:sdtPr>
        <w:tag w:val="goog_rdk_117"/>
        <w:id w:val="-1911140558"/>
      </w:sdtPr>
      <w:sdtEndPr/>
      <w:sdtContent>
        <w:customXmlDelRangeEnd w:id="6675"/>
        <w:p w14:paraId="00000AB4" w14:textId="47C40766" w:rsidR="003D183A" w:rsidDel="00E631A1" w:rsidRDefault="00977417" w:rsidP="00E631A1">
          <w:pPr>
            <w:widowControl w:val="0"/>
            <w:pBdr>
              <w:top w:val="nil"/>
              <w:left w:val="nil"/>
              <w:bottom w:val="nil"/>
              <w:right w:val="nil"/>
              <w:between w:val="nil"/>
            </w:pBdr>
            <w:spacing w:before="0"/>
            <w:ind w:left="567" w:firstLine="0"/>
            <w:jc w:val="center"/>
            <w:rPr>
              <w:del w:id="6676" w:author="Cristiano de Menezes Feu" w:date="2022-11-21T08:33:00Z"/>
              <w:b/>
              <w:color w:val="005583"/>
              <w:sz w:val="20"/>
              <w:szCs w:val="20"/>
            </w:rPr>
            <w:pPrChange w:id="6677" w:author="Cristiano de Menezes Feu" w:date="2022-11-21T08:33:00Z">
              <w:pPr>
                <w:widowControl w:val="0"/>
                <w:pBdr>
                  <w:top w:val="nil"/>
                  <w:left w:val="nil"/>
                  <w:bottom w:val="nil"/>
                  <w:right w:val="nil"/>
                  <w:between w:val="nil"/>
                </w:pBdr>
                <w:spacing w:before="0"/>
                <w:ind w:left="567" w:firstLine="0"/>
              </w:pPr>
            </w:pPrChange>
          </w:pPr>
          <w:customXmlDelRangeStart w:id="6678" w:author="Cristiano de Menezes Feu" w:date="2022-11-21T08:33:00Z"/>
          <w:sdt>
            <w:sdtPr>
              <w:tag w:val="goog_rdk_116"/>
              <w:id w:val="948357697"/>
            </w:sdtPr>
            <w:sdtEndPr/>
            <w:sdtContent>
              <w:customXmlDelRangeEnd w:id="6678"/>
              <w:del w:id="6679" w:author="Cristiano de Menezes Feu" w:date="2022-11-21T08:33:00Z">
                <w:r w:rsidR="008B7924" w:rsidDel="00E631A1">
                  <w:rPr>
                    <w:b/>
                    <w:color w:val="005583"/>
                    <w:sz w:val="20"/>
                    <w:szCs w:val="20"/>
                  </w:rPr>
                  <w:delText>Prática 2:</w:delText>
                </w:r>
                <w:r w:rsidR="008B7924" w:rsidDel="00E631A1">
                  <w:rPr>
                    <w:color w:val="005583"/>
                    <w:sz w:val="20"/>
                    <w:szCs w:val="20"/>
                  </w:rPr>
                  <w:delText xml:space="preserve"> o desarquivamento de uma proposição se estende a todo o bloco de apensados, mesmo que os autores destes últimos não tenham sido reeleitos. Exemplo: REQ 14/2015 ao PRC 167/2013.</w:delText>
                </w:r>
              </w:del>
              <w:customXmlDelRangeStart w:id="6680" w:author="Cristiano de Menezes Feu" w:date="2022-11-21T08:33:00Z"/>
            </w:sdtContent>
          </w:sdt>
          <w:customXmlDelRangeEnd w:id="6680"/>
        </w:p>
        <w:customXmlDelRangeStart w:id="6681" w:author="Cristiano de Menezes Feu" w:date="2022-11-21T08:33:00Z"/>
      </w:sdtContent>
    </w:sdt>
    <w:customXmlDelRangeEnd w:id="6681"/>
    <w:p w14:paraId="00000AB5" w14:textId="16E05A52" w:rsidR="003D183A" w:rsidDel="00E631A1" w:rsidRDefault="00977417" w:rsidP="00E631A1">
      <w:pPr>
        <w:widowControl w:val="0"/>
        <w:pBdr>
          <w:top w:val="nil"/>
          <w:left w:val="nil"/>
          <w:bottom w:val="nil"/>
          <w:right w:val="nil"/>
          <w:between w:val="nil"/>
        </w:pBdr>
        <w:spacing w:before="0"/>
        <w:ind w:left="567" w:firstLine="0"/>
        <w:jc w:val="center"/>
        <w:rPr>
          <w:del w:id="6682" w:author="Cristiano de Menezes Feu" w:date="2022-11-21T08:33:00Z"/>
          <w:color w:val="005583"/>
          <w:sz w:val="20"/>
          <w:szCs w:val="20"/>
        </w:rPr>
        <w:pPrChange w:id="6683" w:author="Cristiano de Menezes Feu" w:date="2022-11-21T08:33:00Z">
          <w:pPr>
            <w:widowControl w:val="0"/>
            <w:pBdr>
              <w:top w:val="nil"/>
              <w:left w:val="nil"/>
              <w:bottom w:val="nil"/>
              <w:right w:val="nil"/>
              <w:between w:val="nil"/>
            </w:pBdr>
            <w:spacing w:before="0"/>
            <w:ind w:left="567" w:firstLine="0"/>
          </w:pPr>
        </w:pPrChange>
      </w:pPr>
      <w:customXmlDelRangeStart w:id="6684" w:author="Cristiano de Menezes Feu" w:date="2022-11-21T08:33:00Z"/>
      <w:sdt>
        <w:sdtPr>
          <w:tag w:val="goog_rdk_118"/>
          <w:id w:val="-1817099390"/>
        </w:sdtPr>
        <w:sdtEndPr/>
        <w:sdtContent>
          <w:customXmlDelRangeEnd w:id="6684"/>
          <w:del w:id="6685" w:author="Cristiano de Menezes Feu" w:date="2022-11-21T08:33:00Z">
            <w:r w:rsidR="008B7924" w:rsidDel="00E631A1">
              <w:rPr>
                <w:b/>
                <w:color w:val="005583"/>
                <w:sz w:val="20"/>
                <w:szCs w:val="20"/>
              </w:rPr>
              <w:delText xml:space="preserve">Precedente: </w:delText>
            </w:r>
            <w:r w:rsidR="008B7924" w:rsidDel="00E631A1">
              <w:rPr>
                <w:color w:val="005583"/>
                <w:sz w:val="20"/>
                <w:szCs w:val="20"/>
              </w:rPr>
              <w:delText>O Presidente determinou, de ofício, o desarquivamento de todas as proposições de iniciativa das Comissões Parlamentares de Inquérito, e suas apensadas, que tenham sido arquivadas em 31 de janeiro de 2019, tendo em vista não existir autor apto a formular o respectivo requerimento de desarquivamento, previsto no art. 105 do RICD, conforme decisão registrada na tramitação do PL 4077/2015</w:delText>
            </w:r>
          </w:del>
          <w:customXmlDelRangeStart w:id="6686" w:author="Cristiano de Menezes Feu" w:date="2022-11-21T08:33:00Z"/>
        </w:sdtContent>
      </w:sdt>
      <w:customXmlDelRangeEnd w:id="6686"/>
      <w:del w:id="6687" w:author="Cristiano de Menezes Feu" w:date="2022-11-21T08:33:00Z">
        <w:r w:rsidR="008B7924" w:rsidDel="00E631A1">
          <w:rPr>
            <w:color w:val="005583"/>
            <w:sz w:val="20"/>
            <w:szCs w:val="20"/>
          </w:rPr>
          <w:delText xml:space="preserve">. </w:delText>
        </w:r>
      </w:del>
    </w:p>
    <w:p w14:paraId="00000AB6" w14:textId="3D195287" w:rsidR="003D183A" w:rsidDel="00E631A1" w:rsidRDefault="008B7924" w:rsidP="00E631A1">
      <w:pPr>
        <w:widowControl w:val="0"/>
        <w:pBdr>
          <w:top w:val="nil"/>
          <w:left w:val="nil"/>
          <w:bottom w:val="nil"/>
          <w:right w:val="nil"/>
          <w:between w:val="nil"/>
        </w:pBdr>
        <w:ind w:firstLine="0"/>
        <w:jc w:val="center"/>
        <w:rPr>
          <w:del w:id="6688" w:author="Cristiano de Menezes Feu" w:date="2022-11-21T08:33:00Z"/>
          <w:rFonts w:ascii="ClearSans-Bold" w:eastAsia="ClearSans-Bold" w:hAnsi="ClearSans-Bold" w:cs="ClearSans-Bold"/>
          <w:b/>
          <w:color w:val="000000"/>
        </w:rPr>
        <w:pPrChange w:id="6689" w:author="Cristiano de Menezes Feu" w:date="2022-11-21T08:33:00Z">
          <w:pPr>
            <w:widowControl w:val="0"/>
            <w:pBdr>
              <w:top w:val="nil"/>
              <w:left w:val="nil"/>
              <w:bottom w:val="nil"/>
              <w:right w:val="nil"/>
              <w:between w:val="nil"/>
            </w:pBdr>
          </w:pPr>
        </w:pPrChange>
      </w:pPr>
      <w:del w:id="6690" w:author="Cristiano de Menezes Feu" w:date="2022-11-21T08:33:00Z">
        <w:r w:rsidDel="00E631A1">
          <w:rPr>
            <w:rFonts w:ascii="ClearSans-Bold" w:eastAsia="ClearSans-Bold" w:hAnsi="ClearSans-Bold" w:cs="ClearSans-Bold"/>
            <w:b/>
            <w:color w:val="000000"/>
          </w:rPr>
          <w:delText>Art. 106.</w:delText>
        </w:r>
        <w:r w:rsidDel="00E631A1">
          <w:rPr>
            <w:color w:val="000000"/>
          </w:rPr>
          <w:delText xml:space="preserve"> Quando, por extravio ou retenção indevida, não for possível o andamento de qualquer proposição, vencidos os prazos regimentais, a Mesa fará reconstituir o respectivo processo pelos meios ao seu alcance para a tramitação ulterior.</w:delText>
        </w:r>
      </w:del>
    </w:p>
    <w:p w14:paraId="00000AB7" w14:textId="382EAEEC" w:rsidR="003D183A" w:rsidDel="00E631A1" w:rsidRDefault="008B7924" w:rsidP="00E631A1">
      <w:pPr>
        <w:widowControl w:val="0"/>
        <w:pBdr>
          <w:top w:val="nil"/>
          <w:left w:val="nil"/>
          <w:bottom w:val="nil"/>
          <w:right w:val="nil"/>
          <w:between w:val="nil"/>
        </w:pBdr>
        <w:spacing w:before="0" w:after="113"/>
        <w:ind w:left="567" w:firstLine="0"/>
        <w:jc w:val="center"/>
        <w:rPr>
          <w:del w:id="6691" w:author="Cristiano de Menezes Feu" w:date="2022-11-21T08:33:00Z"/>
          <w:b/>
          <w:color w:val="005583"/>
          <w:sz w:val="20"/>
          <w:szCs w:val="20"/>
        </w:rPr>
        <w:pPrChange w:id="6692" w:author="Cristiano de Menezes Feu" w:date="2022-11-21T08:33:00Z">
          <w:pPr>
            <w:widowControl w:val="0"/>
            <w:pBdr>
              <w:top w:val="nil"/>
              <w:left w:val="nil"/>
              <w:bottom w:val="nil"/>
              <w:right w:val="nil"/>
              <w:between w:val="nil"/>
            </w:pBdr>
            <w:spacing w:before="0" w:after="113"/>
            <w:ind w:left="567" w:firstLine="0"/>
          </w:pPr>
        </w:pPrChange>
      </w:pPr>
      <w:del w:id="6693" w:author="Cristiano de Menezes Feu" w:date="2022-11-21T08:33:00Z">
        <w:r w:rsidDel="00E631A1">
          <w:rPr>
            <w:color w:val="005583"/>
            <w:sz w:val="20"/>
            <w:szCs w:val="20"/>
          </w:rPr>
          <w:delText xml:space="preserve">Art. 57, XX. </w:delText>
        </w:r>
      </w:del>
    </w:p>
    <w:p w14:paraId="00000AB8" w14:textId="16F2C9D7" w:rsidR="003D183A" w:rsidDel="00E631A1" w:rsidRDefault="008B7924" w:rsidP="00E631A1">
      <w:pPr>
        <w:widowControl w:val="0"/>
        <w:pBdr>
          <w:top w:val="nil"/>
          <w:left w:val="nil"/>
          <w:bottom w:val="nil"/>
          <w:right w:val="nil"/>
          <w:between w:val="nil"/>
        </w:pBdr>
        <w:spacing w:before="0" w:after="113"/>
        <w:ind w:left="567" w:firstLine="0"/>
        <w:jc w:val="center"/>
        <w:rPr>
          <w:del w:id="6694" w:author="Cristiano de Menezes Feu" w:date="2022-11-21T08:33:00Z"/>
          <w:color w:val="005583"/>
          <w:sz w:val="20"/>
          <w:szCs w:val="20"/>
        </w:rPr>
        <w:pPrChange w:id="6695" w:author="Cristiano de Menezes Feu" w:date="2022-11-21T08:33:00Z">
          <w:pPr>
            <w:widowControl w:val="0"/>
            <w:pBdr>
              <w:top w:val="nil"/>
              <w:left w:val="nil"/>
              <w:bottom w:val="nil"/>
              <w:right w:val="nil"/>
              <w:between w:val="nil"/>
            </w:pBdr>
            <w:spacing w:before="0" w:after="113"/>
            <w:ind w:left="567" w:firstLine="0"/>
          </w:pPr>
        </w:pPrChange>
      </w:pPr>
      <w:del w:id="6696" w:author="Cristiano de Menezes Feu" w:date="2022-11-21T08:33:00Z">
        <w:r w:rsidDel="00E631A1">
          <w:rPr>
            <w:b/>
            <w:color w:val="005583"/>
            <w:sz w:val="20"/>
            <w:szCs w:val="20"/>
          </w:rPr>
          <w:delText>Prática:</w:delText>
        </w:r>
        <w:r w:rsidDel="00E631A1">
          <w:rPr>
            <w:color w:val="005583"/>
            <w:sz w:val="20"/>
            <w:szCs w:val="20"/>
          </w:rPr>
          <w:delText xml:space="preserve"> a reconstituição poderá ser requerida por qualquer Deputado ou Comissão. Exemplo: REQ 1047/2011 e REQ 8380/2013.</w:delText>
        </w:r>
      </w:del>
    </w:p>
    <w:p w14:paraId="00000AB9" w14:textId="18D8B94B" w:rsidR="003D183A" w:rsidDel="00E631A1" w:rsidRDefault="008B7924" w:rsidP="00E631A1">
      <w:pPr>
        <w:widowControl w:val="0"/>
        <w:pBdr>
          <w:top w:val="nil"/>
          <w:left w:val="nil"/>
          <w:bottom w:val="nil"/>
          <w:right w:val="nil"/>
          <w:between w:val="nil"/>
        </w:pBdr>
        <w:ind w:firstLine="0"/>
        <w:jc w:val="center"/>
        <w:rPr>
          <w:del w:id="6697" w:author="Cristiano de Menezes Feu" w:date="2022-11-21T08:33:00Z"/>
          <w:rFonts w:ascii="ClearSans-Bold" w:eastAsia="ClearSans-Bold" w:hAnsi="ClearSans-Bold" w:cs="ClearSans-Bold"/>
          <w:b/>
          <w:color w:val="000000"/>
        </w:rPr>
        <w:pPrChange w:id="6698" w:author="Cristiano de Menezes Feu" w:date="2022-11-21T08:33:00Z">
          <w:pPr>
            <w:widowControl w:val="0"/>
            <w:pBdr>
              <w:top w:val="nil"/>
              <w:left w:val="nil"/>
              <w:bottom w:val="nil"/>
              <w:right w:val="nil"/>
              <w:between w:val="nil"/>
            </w:pBdr>
          </w:pPr>
        </w:pPrChange>
      </w:pPr>
      <w:del w:id="6699" w:author="Cristiano de Menezes Feu" w:date="2022-11-21T08:33:00Z">
        <w:r w:rsidDel="00E631A1">
          <w:rPr>
            <w:rFonts w:ascii="ClearSans-Bold" w:eastAsia="ClearSans-Bold" w:hAnsi="ClearSans-Bold" w:cs="ClearSans-Bold"/>
            <w:b/>
            <w:color w:val="000000"/>
          </w:rPr>
          <w:delText>Art. 107.</w:delText>
        </w:r>
        <w:r w:rsidDel="00E631A1">
          <w:rPr>
            <w:color w:val="000000"/>
          </w:rPr>
          <w:delText xml:space="preserve"> A publicação de proposição no </w:delText>
        </w:r>
        <w:r w:rsidDel="00E631A1">
          <w:rPr>
            <w:rFonts w:ascii="Sansita" w:eastAsia="Sansita" w:hAnsi="Sansita" w:cs="Sansita"/>
            <w:i/>
            <w:color w:val="000000"/>
          </w:rPr>
          <w:delText>Diário da Câmara dos Deputados e</w:delText>
        </w:r>
        <w:r w:rsidDel="00E631A1">
          <w:rPr>
            <w:color w:val="000000"/>
          </w:rPr>
          <w:delText xml:space="preserve"> em avulsos, quando de volta das Comissões, assinalará, obrigatoriamente, após o respectivo número:</w:delText>
        </w:r>
      </w:del>
    </w:p>
    <w:p w14:paraId="00000ABA" w14:textId="0ADCD483" w:rsidR="003D183A" w:rsidDel="00E631A1" w:rsidRDefault="008B7924" w:rsidP="00E631A1">
      <w:pPr>
        <w:widowControl w:val="0"/>
        <w:pBdr>
          <w:top w:val="nil"/>
          <w:left w:val="nil"/>
          <w:bottom w:val="nil"/>
          <w:right w:val="nil"/>
          <w:between w:val="nil"/>
        </w:pBdr>
        <w:spacing w:before="0" w:after="113"/>
        <w:ind w:left="567" w:firstLine="0"/>
        <w:jc w:val="center"/>
        <w:rPr>
          <w:del w:id="6700" w:author="Cristiano de Menezes Feu" w:date="2022-11-21T08:33:00Z"/>
          <w:b/>
          <w:color w:val="005583"/>
          <w:sz w:val="20"/>
          <w:szCs w:val="20"/>
        </w:rPr>
        <w:pPrChange w:id="6701" w:author="Cristiano de Menezes Feu" w:date="2022-11-21T08:33:00Z">
          <w:pPr>
            <w:widowControl w:val="0"/>
            <w:pBdr>
              <w:top w:val="nil"/>
              <w:left w:val="nil"/>
              <w:bottom w:val="nil"/>
              <w:right w:val="nil"/>
              <w:between w:val="nil"/>
            </w:pBdr>
            <w:spacing w:before="0" w:after="113"/>
            <w:ind w:left="567" w:firstLine="0"/>
          </w:pPr>
        </w:pPrChange>
      </w:pPr>
      <w:del w:id="6702" w:author="Cristiano de Menezes Feu" w:date="2022-11-21T08:33:00Z">
        <w:r w:rsidDel="00E631A1">
          <w:rPr>
            <w:color w:val="005583"/>
            <w:sz w:val="20"/>
            <w:szCs w:val="20"/>
          </w:rPr>
          <w:delText>Art. 134.</w:delText>
        </w:r>
      </w:del>
    </w:p>
    <w:p w14:paraId="00000ABB" w14:textId="0CA97DC5" w:rsidR="003D183A" w:rsidDel="00E631A1" w:rsidRDefault="008B7924" w:rsidP="00E631A1">
      <w:pPr>
        <w:widowControl w:val="0"/>
        <w:pBdr>
          <w:top w:val="nil"/>
          <w:left w:val="nil"/>
          <w:bottom w:val="nil"/>
          <w:right w:val="nil"/>
          <w:between w:val="nil"/>
        </w:pBdr>
        <w:spacing w:before="0" w:after="113"/>
        <w:ind w:left="567" w:firstLine="0"/>
        <w:jc w:val="center"/>
        <w:rPr>
          <w:del w:id="6703" w:author="Cristiano de Menezes Feu" w:date="2022-11-21T08:33:00Z"/>
          <w:color w:val="005583"/>
          <w:sz w:val="20"/>
          <w:szCs w:val="20"/>
        </w:rPr>
        <w:pPrChange w:id="6704" w:author="Cristiano de Menezes Feu" w:date="2022-11-21T08:33:00Z">
          <w:pPr>
            <w:widowControl w:val="0"/>
            <w:pBdr>
              <w:top w:val="nil"/>
              <w:left w:val="nil"/>
              <w:bottom w:val="nil"/>
              <w:right w:val="nil"/>
              <w:between w:val="nil"/>
            </w:pBdr>
            <w:spacing w:before="0" w:after="113"/>
            <w:ind w:left="567" w:firstLine="0"/>
          </w:pPr>
        </w:pPrChange>
      </w:pPr>
      <w:del w:id="6705" w:author="Cristiano de Menezes Feu" w:date="2022-11-21T08:33:00Z">
        <w:r w:rsidDel="00E631A1">
          <w:rPr>
            <w:b/>
            <w:color w:val="005583"/>
            <w:sz w:val="20"/>
            <w:szCs w:val="20"/>
          </w:rPr>
          <w:delText>Ato da Mesa</w:delText>
        </w:r>
        <w:r w:rsidDel="00E631A1">
          <w:rPr>
            <w:color w:val="005583"/>
            <w:sz w:val="20"/>
            <w:szCs w:val="20"/>
          </w:rPr>
          <w:delText xml:space="preserve"> nº 177/1989.</w:delText>
        </w:r>
      </w:del>
    </w:p>
    <w:p w14:paraId="00000ABC" w14:textId="1359D01E" w:rsidR="003D183A" w:rsidDel="00E631A1" w:rsidRDefault="008B7924" w:rsidP="00E631A1">
      <w:pPr>
        <w:widowControl w:val="0"/>
        <w:pBdr>
          <w:top w:val="nil"/>
          <w:left w:val="nil"/>
          <w:bottom w:val="nil"/>
          <w:right w:val="nil"/>
          <w:between w:val="nil"/>
        </w:pBdr>
        <w:spacing w:before="57"/>
        <w:ind w:firstLine="0"/>
        <w:jc w:val="center"/>
        <w:rPr>
          <w:del w:id="6706" w:author="Cristiano de Menezes Feu" w:date="2022-11-21T08:33:00Z"/>
          <w:color w:val="000000"/>
        </w:rPr>
        <w:pPrChange w:id="6707" w:author="Cristiano de Menezes Feu" w:date="2022-11-21T08:33:00Z">
          <w:pPr>
            <w:widowControl w:val="0"/>
            <w:pBdr>
              <w:top w:val="nil"/>
              <w:left w:val="nil"/>
              <w:bottom w:val="nil"/>
              <w:right w:val="nil"/>
              <w:between w:val="nil"/>
            </w:pBdr>
            <w:spacing w:before="57"/>
          </w:pPr>
        </w:pPrChange>
      </w:pPr>
      <w:del w:id="6708" w:author="Cristiano de Menezes Feu" w:date="2022-11-21T08:33:00Z">
        <w:r w:rsidDel="00E631A1">
          <w:rPr>
            <w:color w:val="000000"/>
          </w:rPr>
          <w:delText xml:space="preserve">I – o Autor e o número de Autores da iniciativa, que se seguirem ao primeiro, ou de assinaturas de apoiamento; </w:delText>
        </w:r>
      </w:del>
    </w:p>
    <w:p w14:paraId="00000ABD" w14:textId="31DFC040" w:rsidR="003D183A" w:rsidDel="00E631A1" w:rsidRDefault="008B7924" w:rsidP="00E631A1">
      <w:pPr>
        <w:widowControl w:val="0"/>
        <w:pBdr>
          <w:top w:val="nil"/>
          <w:left w:val="nil"/>
          <w:bottom w:val="nil"/>
          <w:right w:val="nil"/>
          <w:between w:val="nil"/>
        </w:pBdr>
        <w:ind w:firstLine="0"/>
        <w:jc w:val="center"/>
        <w:rPr>
          <w:del w:id="6709" w:author="Cristiano de Menezes Feu" w:date="2022-11-21T08:33:00Z"/>
          <w:color w:val="000000"/>
        </w:rPr>
        <w:pPrChange w:id="6710" w:author="Cristiano de Menezes Feu" w:date="2022-11-21T08:33:00Z">
          <w:pPr>
            <w:widowControl w:val="0"/>
            <w:pBdr>
              <w:top w:val="nil"/>
              <w:left w:val="nil"/>
              <w:bottom w:val="nil"/>
              <w:right w:val="nil"/>
              <w:between w:val="nil"/>
            </w:pBdr>
          </w:pPr>
        </w:pPrChange>
      </w:pPr>
      <w:del w:id="6711" w:author="Cristiano de Menezes Feu" w:date="2022-11-21T08:33:00Z">
        <w:r w:rsidDel="00E631A1">
          <w:rPr>
            <w:color w:val="000000"/>
          </w:rPr>
          <w:delText xml:space="preserve">II - os turnos a que está sujeita; </w:delText>
        </w:r>
      </w:del>
    </w:p>
    <w:p w14:paraId="00000ABE" w14:textId="5DB93010" w:rsidR="003D183A" w:rsidDel="00E631A1" w:rsidRDefault="008B7924" w:rsidP="00E631A1">
      <w:pPr>
        <w:widowControl w:val="0"/>
        <w:pBdr>
          <w:top w:val="nil"/>
          <w:left w:val="nil"/>
          <w:bottom w:val="nil"/>
          <w:right w:val="nil"/>
          <w:between w:val="nil"/>
        </w:pBdr>
        <w:ind w:firstLine="0"/>
        <w:jc w:val="center"/>
        <w:rPr>
          <w:del w:id="6712" w:author="Cristiano de Menezes Feu" w:date="2022-11-21T08:33:00Z"/>
          <w:color w:val="000000"/>
        </w:rPr>
        <w:pPrChange w:id="6713" w:author="Cristiano de Menezes Feu" w:date="2022-11-21T08:33:00Z">
          <w:pPr>
            <w:widowControl w:val="0"/>
            <w:pBdr>
              <w:top w:val="nil"/>
              <w:left w:val="nil"/>
              <w:bottom w:val="nil"/>
              <w:right w:val="nil"/>
              <w:between w:val="nil"/>
            </w:pBdr>
          </w:pPr>
        </w:pPrChange>
      </w:pPr>
      <w:del w:id="6714" w:author="Cristiano de Menezes Feu" w:date="2022-11-21T08:33:00Z">
        <w:r w:rsidDel="00E631A1">
          <w:rPr>
            <w:color w:val="000000"/>
          </w:rPr>
          <w:delText xml:space="preserve">III - a ementa; </w:delText>
        </w:r>
      </w:del>
    </w:p>
    <w:p w14:paraId="00000ABF" w14:textId="5652B820" w:rsidR="003D183A" w:rsidDel="00E631A1" w:rsidRDefault="008B7924" w:rsidP="00E631A1">
      <w:pPr>
        <w:widowControl w:val="0"/>
        <w:pBdr>
          <w:top w:val="nil"/>
          <w:left w:val="nil"/>
          <w:bottom w:val="nil"/>
          <w:right w:val="nil"/>
          <w:between w:val="nil"/>
        </w:pBdr>
        <w:ind w:firstLine="0"/>
        <w:jc w:val="center"/>
        <w:rPr>
          <w:del w:id="6715" w:author="Cristiano de Menezes Feu" w:date="2022-11-21T08:33:00Z"/>
          <w:color w:val="000000"/>
        </w:rPr>
        <w:pPrChange w:id="6716" w:author="Cristiano de Menezes Feu" w:date="2022-11-21T08:33:00Z">
          <w:pPr>
            <w:widowControl w:val="0"/>
            <w:pBdr>
              <w:top w:val="nil"/>
              <w:left w:val="nil"/>
              <w:bottom w:val="nil"/>
              <w:right w:val="nil"/>
              <w:between w:val="nil"/>
            </w:pBdr>
          </w:pPr>
        </w:pPrChange>
      </w:pPr>
      <w:del w:id="6717" w:author="Cristiano de Menezes Feu" w:date="2022-11-21T08:33:00Z">
        <w:r w:rsidDel="00E631A1">
          <w:rPr>
            <w:color w:val="000000"/>
          </w:rPr>
          <w:delText xml:space="preserve">IV - a conclusão dos pareceres, se favoráveis ou contrários, e com emendas ou substitutivos; </w:delText>
        </w:r>
      </w:del>
    </w:p>
    <w:p w14:paraId="00000AC0" w14:textId="32653229" w:rsidR="003D183A" w:rsidDel="00E631A1" w:rsidRDefault="008B7924" w:rsidP="00E631A1">
      <w:pPr>
        <w:widowControl w:val="0"/>
        <w:pBdr>
          <w:top w:val="nil"/>
          <w:left w:val="nil"/>
          <w:bottom w:val="nil"/>
          <w:right w:val="nil"/>
          <w:between w:val="nil"/>
        </w:pBdr>
        <w:ind w:firstLine="0"/>
        <w:jc w:val="center"/>
        <w:rPr>
          <w:del w:id="6718" w:author="Cristiano de Menezes Feu" w:date="2022-11-21T08:33:00Z"/>
          <w:color w:val="000000"/>
        </w:rPr>
        <w:pPrChange w:id="6719" w:author="Cristiano de Menezes Feu" w:date="2022-11-21T08:33:00Z">
          <w:pPr>
            <w:widowControl w:val="0"/>
            <w:pBdr>
              <w:top w:val="nil"/>
              <w:left w:val="nil"/>
              <w:bottom w:val="nil"/>
              <w:right w:val="nil"/>
              <w:between w:val="nil"/>
            </w:pBdr>
          </w:pPr>
        </w:pPrChange>
      </w:pPr>
      <w:del w:id="6720" w:author="Cristiano de Menezes Feu" w:date="2022-11-21T08:33:00Z">
        <w:r w:rsidDel="00E631A1">
          <w:rPr>
            <w:color w:val="000000"/>
          </w:rPr>
          <w:delText xml:space="preserve">V - a existência, ou não, de votos em separado, ou vencidos, com os nomes de seus Autores; </w:delText>
        </w:r>
      </w:del>
    </w:p>
    <w:p w14:paraId="00000AC1" w14:textId="13E51CDF" w:rsidR="003D183A" w:rsidDel="00E631A1" w:rsidRDefault="008B7924" w:rsidP="00E631A1">
      <w:pPr>
        <w:widowControl w:val="0"/>
        <w:pBdr>
          <w:top w:val="nil"/>
          <w:left w:val="nil"/>
          <w:bottom w:val="nil"/>
          <w:right w:val="nil"/>
          <w:between w:val="nil"/>
        </w:pBdr>
        <w:ind w:firstLine="0"/>
        <w:jc w:val="center"/>
        <w:rPr>
          <w:del w:id="6721" w:author="Cristiano de Menezes Feu" w:date="2022-11-21T08:33:00Z"/>
          <w:color w:val="000000"/>
        </w:rPr>
        <w:pPrChange w:id="6722" w:author="Cristiano de Menezes Feu" w:date="2022-11-21T08:33:00Z">
          <w:pPr>
            <w:widowControl w:val="0"/>
            <w:pBdr>
              <w:top w:val="nil"/>
              <w:left w:val="nil"/>
              <w:bottom w:val="nil"/>
              <w:right w:val="nil"/>
              <w:between w:val="nil"/>
            </w:pBdr>
          </w:pPr>
        </w:pPrChange>
      </w:pPr>
      <w:del w:id="6723" w:author="Cristiano de Menezes Feu" w:date="2022-11-21T08:33:00Z">
        <w:r w:rsidDel="00E631A1">
          <w:rPr>
            <w:color w:val="000000"/>
          </w:rPr>
          <w:delText xml:space="preserve">VI - a existência, ou não, de emendas, relacionadas por grupos, conforme os respectivos pareceres; </w:delText>
        </w:r>
      </w:del>
    </w:p>
    <w:p w14:paraId="00000AC2" w14:textId="7E92702B" w:rsidR="003D183A" w:rsidDel="00E631A1" w:rsidRDefault="008B7924" w:rsidP="00E631A1">
      <w:pPr>
        <w:widowControl w:val="0"/>
        <w:pBdr>
          <w:top w:val="nil"/>
          <w:left w:val="nil"/>
          <w:bottom w:val="nil"/>
          <w:right w:val="nil"/>
          <w:between w:val="nil"/>
        </w:pBdr>
        <w:ind w:firstLine="0"/>
        <w:jc w:val="center"/>
        <w:rPr>
          <w:del w:id="6724" w:author="Cristiano de Menezes Feu" w:date="2022-11-21T08:33:00Z"/>
          <w:color w:val="000000"/>
        </w:rPr>
        <w:pPrChange w:id="6725" w:author="Cristiano de Menezes Feu" w:date="2022-11-21T08:33:00Z">
          <w:pPr>
            <w:widowControl w:val="0"/>
            <w:pBdr>
              <w:top w:val="nil"/>
              <w:left w:val="nil"/>
              <w:bottom w:val="nil"/>
              <w:right w:val="nil"/>
              <w:between w:val="nil"/>
            </w:pBdr>
          </w:pPr>
        </w:pPrChange>
      </w:pPr>
      <w:del w:id="6726" w:author="Cristiano de Menezes Feu" w:date="2022-11-21T08:33:00Z">
        <w:r w:rsidDel="00E631A1">
          <w:rPr>
            <w:color w:val="000000"/>
          </w:rPr>
          <w:delText xml:space="preserve">VII - outras indicações que se fizerem necessárias. </w:delText>
        </w:r>
      </w:del>
    </w:p>
    <w:p w14:paraId="00000AC3" w14:textId="17002D5F" w:rsidR="003D183A" w:rsidDel="00E631A1" w:rsidRDefault="008B7924" w:rsidP="00E631A1">
      <w:pPr>
        <w:widowControl w:val="0"/>
        <w:pBdr>
          <w:top w:val="nil"/>
          <w:left w:val="nil"/>
          <w:bottom w:val="nil"/>
          <w:right w:val="nil"/>
          <w:between w:val="nil"/>
        </w:pBdr>
        <w:ind w:firstLine="0"/>
        <w:jc w:val="center"/>
        <w:rPr>
          <w:del w:id="6727" w:author="Cristiano de Menezes Feu" w:date="2022-11-21T08:33:00Z"/>
          <w:color w:val="000000"/>
        </w:rPr>
        <w:pPrChange w:id="6728" w:author="Cristiano de Menezes Feu" w:date="2022-11-21T08:33:00Z">
          <w:pPr>
            <w:widowControl w:val="0"/>
            <w:pBdr>
              <w:top w:val="nil"/>
              <w:left w:val="nil"/>
              <w:bottom w:val="nil"/>
              <w:right w:val="nil"/>
              <w:between w:val="nil"/>
            </w:pBdr>
          </w:pPr>
        </w:pPrChange>
      </w:pPr>
      <w:del w:id="6729" w:author="Cristiano de Menezes Feu" w:date="2022-11-21T08:33:00Z">
        <w:r w:rsidDel="00E631A1">
          <w:rPr>
            <w:color w:val="000000"/>
          </w:rPr>
          <w:delText xml:space="preserve">§ 1º Deverão constar da publicação a proposição inicial, com a respectiva justificação; os pareceres, com os respectivos votos em separado; as declarações de voto e a indicação dos Deputados que votaram a favor e contra; as emendas na íntegra, com as suas justificações e respectivos pareceres; as informações oficiais porventura prestadas acerca da matéria e outros documentos que qualquer Comissão tenha julgado indispensáveis à sua apreciação. </w:delText>
        </w:r>
      </w:del>
    </w:p>
    <w:p w14:paraId="00000AC4" w14:textId="149FB135" w:rsidR="003D183A" w:rsidDel="00E631A1" w:rsidRDefault="008B7924" w:rsidP="00E631A1">
      <w:pPr>
        <w:widowControl w:val="0"/>
        <w:pBdr>
          <w:top w:val="nil"/>
          <w:left w:val="nil"/>
          <w:bottom w:val="nil"/>
          <w:right w:val="nil"/>
          <w:between w:val="nil"/>
        </w:pBdr>
        <w:ind w:firstLine="0"/>
        <w:jc w:val="center"/>
        <w:rPr>
          <w:del w:id="6730" w:author="Cristiano de Menezes Feu" w:date="2022-11-21T08:33:00Z"/>
          <w:rFonts w:ascii="ClearSans-Bold" w:eastAsia="ClearSans-Bold" w:hAnsi="ClearSans-Bold" w:cs="ClearSans-Bold"/>
          <w:b/>
          <w:color w:val="005583"/>
          <w:vertAlign w:val="superscript"/>
        </w:rPr>
        <w:pPrChange w:id="6731" w:author="Cristiano de Menezes Feu" w:date="2022-11-21T08:33:00Z">
          <w:pPr>
            <w:widowControl w:val="0"/>
            <w:pBdr>
              <w:top w:val="nil"/>
              <w:left w:val="nil"/>
              <w:bottom w:val="nil"/>
              <w:right w:val="nil"/>
              <w:between w:val="nil"/>
            </w:pBdr>
          </w:pPr>
        </w:pPrChange>
      </w:pPr>
      <w:del w:id="6732" w:author="Cristiano de Menezes Feu" w:date="2022-11-21T08:33:00Z">
        <w:r w:rsidDel="00E631A1">
          <w:rPr>
            <w:color w:val="000000"/>
          </w:rPr>
          <w:delText>§ 2º Os projetos de lei aprovados conclusivamente pelas Comissões, na forma do art. 24, II, serão publicados com os documentos mencionados no parágrafo anterior, ressaltando-se a fluência do prazo para eventual apresentação do recurso a que se refere o art. 58, § 2º, I, da Constituição Federal.</w:delText>
        </w:r>
        <w:r w:rsidDel="00E631A1">
          <w:rPr>
            <w:color w:val="005583"/>
            <w:vertAlign w:val="superscript"/>
          </w:rPr>
          <w:footnoteReference w:id="287"/>
        </w:r>
      </w:del>
    </w:p>
    <w:p w14:paraId="00000AC5" w14:textId="2A6B0973" w:rsidR="003D183A" w:rsidDel="00E631A1" w:rsidRDefault="008B7924" w:rsidP="00E631A1">
      <w:pPr>
        <w:widowControl w:val="0"/>
        <w:pBdr>
          <w:top w:val="nil"/>
          <w:left w:val="nil"/>
          <w:bottom w:val="nil"/>
          <w:right w:val="nil"/>
          <w:between w:val="nil"/>
        </w:pBdr>
        <w:spacing w:before="0" w:after="113"/>
        <w:ind w:left="567" w:firstLine="0"/>
        <w:jc w:val="center"/>
        <w:rPr>
          <w:del w:id="6736" w:author="Cristiano de Menezes Feu" w:date="2022-11-21T08:33:00Z"/>
          <w:b/>
          <w:color w:val="005583"/>
          <w:sz w:val="20"/>
          <w:szCs w:val="20"/>
        </w:rPr>
        <w:pPrChange w:id="6737" w:author="Cristiano de Menezes Feu" w:date="2022-11-21T08:33:00Z">
          <w:pPr>
            <w:widowControl w:val="0"/>
            <w:pBdr>
              <w:top w:val="nil"/>
              <w:left w:val="nil"/>
              <w:bottom w:val="nil"/>
              <w:right w:val="nil"/>
              <w:between w:val="nil"/>
            </w:pBdr>
            <w:spacing w:before="0" w:after="113"/>
            <w:ind w:left="567" w:firstLine="0"/>
          </w:pPr>
        </w:pPrChange>
      </w:pPr>
      <w:del w:id="6738" w:author="Cristiano de Menezes Feu" w:date="2022-11-21T08:33:00Z">
        <w:r w:rsidDel="00E631A1">
          <w:rPr>
            <w:color w:val="005583"/>
            <w:sz w:val="20"/>
            <w:szCs w:val="20"/>
          </w:rPr>
          <w:delText>Art. 132, § 2º.</w:delText>
        </w:r>
      </w:del>
    </w:p>
    <w:p w14:paraId="00000AC6" w14:textId="231990DB" w:rsidR="003D183A" w:rsidDel="00E631A1" w:rsidRDefault="008B7924" w:rsidP="00E631A1">
      <w:pPr>
        <w:widowControl w:val="0"/>
        <w:pBdr>
          <w:top w:val="nil"/>
          <w:left w:val="nil"/>
          <w:bottom w:val="nil"/>
          <w:right w:val="nil"/>
          <w:between w:val="nil"/>
        </w:pBdr>
        <w:spacing w:before="0" w:after="113"/>
        <w:ind w:left="567" w:firstLine="0"/>
        <w:jc w:val="center"/>
        <w:rPr>
          <w:del w:id="6739" w:author="Cristiano de Menezes Feu" w:date="2022-11-21T08:33:00Z"/>
          <w:color w:val="005583"/>
          <w:sz w:val="20"/>
          <w:szCs w:val="20"/>
        </w:rPr>
        <w:pPrChange w:id="6740" w:author="Cristiano de Menezes Feu" w:date="2022-11-21T08:33:00Z">
          <w:pPr>
            <w:widowControl w:val="0"/>
            <w:pBdr>
              <w:top w:val="nil"/>
              <w:left w:val="nil"/>
              <w:bottom w:val="nil"/>
              <w:right w:val="nil"/>
              <w:between w:val="nil"/>
            </w:pBdr>
            <w:spacing w:before="0" w:after="113"/>
            <w:ind w:left="567" w:firstLine="0"/>
          </w:pPr>
        </w:pPrChange>
      </w:pPr>
      <w:del w:id="6741" w:author="Cristiano de Menezes Feu" w:date="2022-11-21T08:33:00Z">
        <w:r w:rsidDel="00E631A1">
          <w:rPr>
            <w:b/>
            <w:color w:val="005583"/>
            <w:sz w:val="20"/>
            <w:szCs w:val="20"/>
          </w:rPr>
          <w:delText>Prática:</w:delText>
        </w:r>
        <w:r w:rsidDel="00E631A1">
          <w:rPr>
            <w:color w:val="005583"/>
            <w:sz w:val="20"/>
            <w:szCs w:val="20"/>
          </w:rPr>
          <w:delText xml:space="preserve"> a fluência do prazo recursal fica disponível na página da proposição no sítio da Câmara dos Deputados e nos avisos da Ordem do Dia.</w:delText>
        </w:r>
      </w:del>
    </w:p>
    <w:p w14:paraId="00000AC7" w14:textId="1F9713D1" w:rsidR="003D183A" w:rsidDel="00E631A1" w:rsidRDefault="008B7924" w:rsidP="00E631A1">
      <w:pPr>
        <w:widowControl w:val="0"/>
        <w:pBdr>
          <w:top w:val="nil"/>
          <w:left w:val="nil"/>
          <w:bottom w:val="nil"/>
          <w:right w:val="nil"/>
          <w:between w:val="nil"/>
        </w:pBdr>
        <w:spacing w:before="170" w:after="113"/>
        <w:ind w:firstLine="0"/>
        <w:jc w:val="center"/>
        <w:rPr>
          <w:del w:id="6742" w:author="Cristiano de Menezes Feu" w:date="2022-11-21T08:33:00Z"/>
          <w:rFonts w:ascii="ClearSans-Light" w:eastAsia="ClearSans-Light" w:hAnsi="ClearSans-Light" w:cs="ClearSans-Light"/>
          <w:color w:val="000000"/>
          <w:sz w:val="24"/>
          <w:szCs w:val="24"/>
        </w:rPr>
        <w:pPrChange w:id="6743" w:author="Cristiano de Menezes Feu" w:date="2022-11-21T08:33:00Z">
          <w:pPr>
            <w:widowControl w:val="0"/>
            <w:pBdr>
              <w:top w:val="nil"/>
              <w:left w:val="nil"/>
              <w:bottom w:val="nil"/>
              <w:right w:val="nil"/>
              <w:between w:val="nil"/>
            </w:pBdr>
            <w:spacing w:before="170" w:after="113"/>
            <w:ind w:firstLine="0"/>
            <w:jc w:val="center"/>
          </w:pPr>
        </w:pPrChange>
      </w:pPr>
      <w:del w:id="6744" w:author="Cristiano de Menezes Feu" w:date="2022-11-21T08:33:00Z">
        <w:r w:rsidDel="00E631A1">
          <w:rPr>
            <w:rFonts w:ascii="ClearSans-Light" w:eastAsia="ClearSans-Light" w:hAnsi="ClearSans-Light" w:cs="ClearSans-Light"/>
            <w:color w:val="000000"/>
            <w:sz w:val="24"/>
            <w:szCs w:val="24"/>
          </w:rPr>
          <w:delText>CAPÍTULO II</w:delText>
        </w:r>
        <w:r w:rsidDel="00E631A1">
          <w:rPr>
            <w:rFonts w:ascii="ClearSans-Light" w:eastAsia="ClearSans-Light" w:hAnsi="ClearSans-Light" w:cs="ClearSans-Light"/>
            <w:color w:val="000000"/>
            <w:sz w:val="24"/>
            <w:szCs w:val="24"/>
          </w:rPr>
          <w:br/>
          <w:delText>DOS PROJETOS</w:delText>
        </w:r>
      </w:del>
    </w:p>
    <w:p w14:paraId="00000AC8" w14:textId="7FBBF830" w:rsidR="003D183A" w:rsidDel="00E631A1" w:rsidRDefault="008B7924" w:rsidP="00E631A1">
      <w:pPr>
        <w:widowControl w:val="0"/>
        <w:pBdr>
          <w:top w:val="nil"/>
          <w:left w:val="nil"/>
          <w:bottom w:val="nil"/>
          <w:right w:val="nil"/>
          <w:between w:val="nil"/>
        </w:pBdr>
        <w:ind w:firstLine="0"/>
        <w:jc w:val="center"/>
        <w:rPr>
          <w:del w:id="6745" w:author="Cristiano de Menezes Feu" w:date="2022-11-21T08:33:00Z"/>
          <w:color w:val="000000"/>
        </w:rPr>
        <w:pPrChange w:id="6746" w:author="Cristiano de Menezes Feu" w:date="2022-11-21T08:33:00Z">
          <w:pPr>
            <w:widowControl w:val="0"/>
            <w:pBdr>
              <w:top w:val="nil"/>
              <w:left w:val="nil"/>
              <w:bottom w:val="nil"/>
              <w:right w:val="nil"/>
              <w:between w:val="nil"/>
            </w:pBdr>
          </w:pPr>
        </w:pPrChange>
      </w:pPr>
      <w:del w:id="6747" w:author="Cristiano de Menezes Feu" w:date="2022-11-21T08:33:00Z">
        <w:r w:rsidDel="00E631A1">
          <w:rPr>
            <w:rFonts w:ascii="ClearSans-Bold" w:eastAsia="ClearSans-Bold" w:hAnsi="ClearSans-Bold" w:cs="ClearSans-Bold"/>
            <w:b/>
            <w:color w:val="000000"/>
          </w:rPr>
          <w:delText>Art. 108.</w:delText>
        </w:r>
        <w:r w:rsidDel="00E631A1">
          <w:rPr>
            <w:color w:val="000000"/>
          </w:rPr>
          <w:delText xml:space="preserve"> A Câmara dos Deputados exerce a sua função legislativa por via de projeto de lei ordinária ou complementar, de decreto legislativo ou de resolução, além da proposta de emenda à Constituição. </w:delText>
        </w:r>
      </w:del>
    </w:p>
    <w:p w14:paraId="00000AC9" w14:textId="3C0A91E3" w:rsidR="003D183A" w:rsidDel="00E631A1" w:rsidRDefault="008B7924" w:rsidP="00E631A1">
      <w:pPr>
        <w:widowControl w:val="0"/>
        <w:pBdr>
          <w:top w:val="nil"/>
          <w:left w:val="nil"/>
          <w:bottom w:val="nil"/>
          <w:right w:val="nil"/>
          <w:between w:val="nil"/>
        </w:pBdr>
        <w:ind w:firstLine="0"/>
        <w:jc w:val="center"/>
        <w:rPr>
          <w:del w:id="6748" w:author="Cristiano de Menezes Feu" w:date="2022-11-21T08:33:00Z"/>
          <w:color w:val="000000"/>
        </w:rPr>
        <w:pPrChange w:id="6749" w:author="Cristiano de Menezes Feu" w:date="2022-11-21T08:33:00Z">
          <w:pPr>
            <w:widowControl w:val="0"/>
            <w:pBdr>
              <w:top w:val="nil"/>
              <w:left w:val="nil"/>
              <w:bottom w:val="nil"/>
              <w:right w:val="nil"/>
              <w:between w:val="nil"/>
            </w:pBdr>
          </w:pPr>
        </w:pPrChange>
      </w:pPr>
      <w:del w:id="6750" w:author="Cristiano de Menezes Feu" w:date="2022-11-21T08:33:00Z">
        <w:r w:rsidDel="00E631A1">
          <w:rPr>
            <w:b/>
            <w:color w:val="000000"/>
          </w:rPr>
          <w:delText xml:space="preserve">Art. 109. </w:delText>
        </w:r>
        <w:r w:rsidDel="00E631A1">
          <w:rPr>
            <w:color w:val="000000"/>
          </w:rPr>
          <w:delText xml:space="preserve">Destinam-se os projetos: </w:delText>
        </w:r>
      </w:del>
    </w:p>
    <w:p w14:paraId="00000ACA" w14:textId="5EA8D58F" w:rsidR="003D183A" w:rsidDel="00E631A1" w:rsidRDefault="008B7924" w:rsidP="00E631A1">
      <w:pPr>
        <w:widowControl w:val="0"/>
        <w:pBdr>
          <w:top w:val="nil"/>
          <w:left w:val="nil"/>
          <w:bottom w:val="nil"/>
          <w:right w:val="nil"/>
          <w:between w:val="nil"/>
        </w:pBdr>
        <w:ind w:firstLine="0"/>
        <w:jc w:val="center"/>
        <w:rPr>
          <w:del w:id="6751" w:author="Cristiano de Menezes Feu" w:date="2022-11-21T08:33:00Z"/>
          <w:b/>
          <w:color w:val="000000"/>
        </w:rPr>
        <w:pPrChange w:id="6752" w:author="Cristiano de Menezes Feu" w:date="2022-11-21T08:33:00Z">
          <w:pPr>
            <w:widowControl w:val="0"/>
            <w:pBdr>
              <w:top w:val="nil"/>
              <w:left w:val="nil"/>
              <w:bottom w:val="nil"/>
              <w:right w:val="nil"/>
              <w:between w:val="nil"/>
            </w:pBdr>
          </w:pPr>
        </w:pPrChange>
      </w:pPr>
      <w:del w:id="6753" w:author="Cristiano de Menezes Feu" w:date="2022-11-21T08:33:00Z">
        <w:r w:rsidDel="00E631A1">
          <w:rPr>
            <w:color w:val="000000"/>
          </w:rPr>
          <w:delText>I - de lei a regular as matérias de competência do Poder Legislativo, com a sanção do Presidente da República;</w:delText>
        </w:r>
        <w:r w:rsidDel="00E631A1">
          <w:rPr>
            <w:color w:val="005583"/>
            <w:vertAlign w:val="superscript"/>
          </w:rPr>
          <w:footnoteReference w:id="288"/>
        </w:r>
      </w:del>
    </w:p>
    <w:p w14:paraId="00000ACB" w14:textId="7DA3C443" w:rsidR="003D183A" w:rsidDel="00E631A1" w:rsidRDefault="008B7924" w:rsidP="00E631A1">
      <w:pPr>
        <w:widowControl w:val="0"/>
        <w:pBdr>
          <w:top w:val="nil"/>
          <w:left w:val="nil"/>
          <w:bottom w:val="nil"/>
          <w:right w:val="nil"/>
          <w:between w:val="nil"/>
        </w:pBdr>
        <w:spacing w:before="0" w:after="113"/>
        <w:ind w:left="567" w:firstLine="0"/>
        <w:jc w:val="center"/>
        <w:rPr>
          <w:del w:id="6757" w:author="Cristiano de Menezes Feu" w:date="2022-11-21T08:33:00Z"/>
          <w:color w:val="005583"/>
          <w:sz w:val="20"/>
          <w:szCs w:val="20"/>
        </w:rPr>
        <w:pPrChange w:id="6758" w:author="Cristiano de Menezes Feu" w:date="2022-11-21T08:33:00Z">
          <w:pPr>
            <w:widowControl w:val="0"/>
            <w:pBdr>
              <w:top w:val="nil"/>
              <w:left w:val="nil"/>
              <w:bottom w:val="nil"/>
              <w:right w:val="nil"/>
              <w:between w:val="nil"/>
            </w:pBdr>
            <w:spacing w:before="0" w:after="113"/>
            <w:ind w:left="567" w:firstLine="0"/>
          </w:pPr>
        </w:pPrChange>
      </w:pPr>
      <w:del w:id="6759" w:author="Cristiano de Menezes Feu" w:date="2022-11-21T08:33:00Z">
        <w:r w:rsidDel="00E631A1">
          <w:rPr>
            <w:b/>
            <w:color w:val="005583"/>
            <w:sz w:val="20"/>
            <w:szCs w:val="20"/>
          </w:rPr>
          <w:delText>QO</w:delText>
        </w:r>
        <w:r w:rsidDel="00E631A1">
          <w:rPr>
            <w:color w:val="005583"/>
            <w:sz w:val="20"/>
            <w:szCs w:val="20"/>
          </w:rPr>
          <w:delText xml:space="preserve"> 126/2015 – É possível a concessão de anistia a infrações tributárias por meio de lei ordinária (e não por meio de lei complementar), conforme dispõe o § 6º do art. 150 da Constituição Federal, mesmo nos casos em que as infrações estejam qualificadas no Código Tributário Nacional, que tem status de lei complementar.</w:delText>
        </w:r>
      </w:del>
    </w:p>
    <w:p w14:paraId="00000ACC" w14:textId="7C788E5A" w:rsidR="003D183A" w:rsidDel="00E631A1" w:rsidRDefault="008B7924" w:rsidP="00E631A1">
      <w:pPr>
        <w:widowControl w:val="0"/>
        <w:pBdr>
          <w:top w:val="nil"/>
          <w:left w:val="nil"/>
          <w:bottom w:val="nil"/>
          <w:right w:val="nil"/>
          <w:between w:val="nil"/>
        </w:pBdr>
        <w:ind w:firstLine="0"/>
        <w:jc w:val="center"/>
        <w:rPr>
          <w:del w:id="6760" w:author="Cristiano de Menezes Feu" w:date="2022-11-21T08:33:00Z"/>
          <w:color w:val="005583"/>
          <w:vertAlign w:val="superscript"/>
        </w:rPr>
        <w:pPrChange w:id="6761" w:author="Cristiano de Menezes Feu" w:date="2022-11-21T08:33:00Z">
          <w:pPr>
            <w:widowControl w:val="0"/>
            <w:pBdr>
              <w:top w:val="nil"/>
              <w:left w:val="nil"/>
              <w:bottom w:val="nil"/>
              <w:right w:val="nil"/>
              <w:between w:val="nil"/>
            </w:pBdr>
          </w:pPr>
        </w:pPrChange>
      </w:pPr>
      <w:del w:id="6762" w:author="Cristiano de Menezes Feu" w:date="2022-11-21T08:33:00Z">
        <w:r w:rsidDel="00E631A1">
          <w:rPr>
            <w:color w:val="000000"/>
          </w:rPr>
          <w:delText>II - de decreto legislativo a regular as matérias de exclusiva competência do Poder Legislativo, sem a sanção do Presidente da República;</w:delText>
        </w:r>
        <w:r w:rsidDel="00E631A1">
          <w:rPr>
            <w:color w:val="005583"/>
            <w:vertAlign w:val="superscript"/>
          </w:rPr>
          <w:footnoteReference w:id="289"/>
        </w:r>
        <w:r w:rsidDel="00E631A1">
          <w:rPr>
            <w:color w:val="005583"/>
            <w:vertAlign w:val="superscript"/>
          </w:rPr>
          <w:delText xml:space="preserve"> </w:delText>
        </w:r>
      </w:del>
    </w:p>
    <w:p w14:paraId="00000ACD" w14:textId="0E5AE2D3" w:rsidR="003D183A" w:rsidDel="00E631A1" w:rsidRDefault="008B7924" w:rsidP="00E631A1">
      <w:pPr>
        <w:widowControl w:val="0"/>
        <w:pBdr>
          <w:top w:val="nil"/>
          <w:left w:val="nil"/>
          <w:bottom w:val="nil"/>
          <w:right w:val="nil"/>
          <w:between w:val="nil"/>
        </w:pBdr>
        <w:spacing w:before="0" w:after="113"/>
        <w:ind w:left="567" w:firstLine="0"/>
        <w:jc w:val="center"/>
        <w:rPr>
          <w:del w:id="6766" w:author="Cristiano de Menezes Feu" w:date="2022-11-21T08:33:00Z"/>
          <w:b/>
          <w:color w:val="005583"/>
          <w:sz w:val="20"/>
          <w:szCs w:val="20"/>
        </w:rPr>
        <w:pPrChange w:id="6767" w:author="Cristiano de Menezes Feu" w:date="2022-11-21T08:33:00Z">
          <w:pPr>
            <w:widowControl w:val="0"/>
            <w:pBdr>
              <w:top w:val="nil"/>
              <w:left w:val="nil"/>
              <w:bottom w:val="nil"/>
              <w:right w:val="nil"/>
              <w:between w:val="nil"/>
            </w:pBdr>
            <w:spacing w:before="0" w:after="113"/>
            <w:ind w:left="567" w:firstLine="0"/>
          </w:pPr>
        </w:pPrChange>
      </w:pPr>
      <w:del w:id="6768" w:author="Cristiano de Menezes Feu" w:date="2022-11-21T08:33:00Z">
        <w:r w:rsidDel="00E631A1">
          <w:rPr>
            <w:color w:val="005583"/>
            <w:sz w:val="20"/>
            <w:szCs w:val="20"/>
          </w:rPr>
          <w:delText>Art. 24, XII; art. 32, XI, d; art. 214.</w:delText>
        </w:r>
      </w:del>
    </w:p>
    <w:p w14:paraId="00000ACE" w14:textId="2AC5D688" w:rsidR="003D183A" w:rsidDel="00E631A1" w:rsidRDefault="008B7924" w:rsidP="00E631A1">
      <w:pPr>
        <w:widowControl w:val="0"/>
        <w:pBdr>
          <w:top w:val="nil"/>
          <w:left w:val="nil"/>
          <w:bottom w:val="nil"/>
          <w:right w:val="nil"/>
          <w:between w:val="nil"/>
        </w:pBdr>
        <w:spacing w:before="0" w:after="113"/>
        <w:ind w:left="567" w:firstLine="0"/>
        <w:jc w:val="center"/>
        <w:rPr>
          <w:del w:id="6769" w:author="Cristiano de Menezes Feu" w:date="2022-11-21T08:33:00Z"/>
          <w:color w:val="005583"/>
          <w:sz w:val="20"/>
          <w:szCs w:val="20"/>
          <w:vertAlign w:val="superscript"/>
        </w:rPr>
        <w:pPrChange w:id="6770" w:author="Cristiano de Menezes Feu" w:date="2022-11-21T08:33:00Z">
          <w:pPr>
            <w:widowControl w:val="0"/>
            <w:pBdr>
              <w:top w:val="nil"/>
              <w:left w:val="nil"/>
              <w:bottom w:val="nil"/>
              <w:right w:val="nil"/>
              <w:between w:val="nil"/>
            </w:pBdr>
            <w:spacing w:before="0" w:after="113"/>
            <w:ind w:left="567" w:firstLine="0"/>
          </w:pPr>
        </w:pPrChange>
      </w:pPr>
      <w:del w:id="6771" w:author="Cristiano de Menezes Feu" w:date="2022-11-21T08:33:00Z">
        <w:r w:rsidDel="00E631A1">
          <w:rPr>
            <w:b/>
            <w:color w:val="005583"/>
            <w:sz w:val="20"/>
            <w:szCs w:val="20"/>
          </w:rPr>
          <w:delText>Lei</w:delText>
        </w:r>
        <w:r w:rsidDel="00E631A1">
          <w:rPr>
            <w:color w:val="005583"/>
            <w:sz w:val="20"/>
            <w:szCs w:val="20"/>
          </w:rPr>
          <w:delText xml:space="preserve"> nº 9.709/1998, art. 3º.</w:delText>
        </w:r>
        <w:r w:rsidDel="00E631A1">
          <w:rPr>
            <w:color w:val="005583"/>
            <w:sz w:val="20"/>
            <w:szCs w:val="20"/>
            <w:vertAlign w:val="superscript"/>
          </w:rPr>
          <w:footnoteReference w:id="290"/>
        </w:r>
      </w:del>
    </w:p>
    <w:p w14:paraId="00000ACF" w14:textId="6DBCAC42" w:rsidR="003D183A" w:rsidDel="00E631A1" w:rsidRDefault="008B7924" w:rsidP="00E631A1">
      <w:pPr>
        <w:widowControl w:val="0"/>
        <w:pBdr>
          <w:top w:val="nil"/>
          <w:left w:val="nil"/>
          <w:bottom w:val="nil"/>
          <w:right w:val="nil"/>
          <w:between w:val="nil"/>
        </w:pBdr>
        <w:ind w:firstLine="0"/>
        <w:jc w:val="center"/>
        <w:rPr>
          <w:del w:id="6775" w:author="Cristiano de Menezes Feu" w:date="2022-11-21T08:33:00Z"/>
          <w:color w:val="005583"/>
          <w:vertAlign w:val="superscript"/>
        </w:rPr>
        <w:pPrChange w:id="6776" w:author="Cristiano de Menezes Feu" w:date="2022-11-21T08:33:00Z">
          <w:pPr>
            <w:widowControl w:val="0"/>
            <w:pBdr>
              <w:top w:val="nil"/>
              <w:left w:val="nil"/>
              <w:bottom w:val="nil"/>
              <w:right w:val="nil"/>
              <w:between w:val="nil"/>
            </w:pBdr>
          </w:pPr>
        </w:pPrChange>
      </w:pPr>
      <w:del w:id="6777" w:author="Cristiano de Menezes Feu" w:date="2022-11-21T08:33:00Z">
        <w:r w:rsidDel="00E631A1">
          <w:rPr>
            <w:color w:val="000000"/>
          </w:rPr>
          <w:delText>III - de resolução a regular, com eficácia de lei ordinária, matérias da competência privativa da Câmara dos Deputados, de caráter político, processual, legislativo ou administrativo, ou quando deva a Câmara pronunciar-se em casos concretos como:</w:delText>
        </w:r>
        <w:r w:rsidDel="00E631A1">
          <w:rPr>
            <w:color w:val="005583"/>
            <w:vertAlign w:val="superscript"/>
          </w:rPr>
          <w:footnoteReference w:id="291"/>
        </w:r>
      </w:del>
    </w:p>
    <w:p w14:paraId="00000AD0" w14:textId="1BF1E95C" w:rsidR="003D183A" w:rsidDel="00E631A1" w:rsidRDefault="008B7924" w:rsidP="00E631A1">
      <w:pPr>
        <w:widowControl w:val="0"/>
        <w:pBdr>
          <w:top w:val="nil"/>
          <w:left w:val="nil"/>
          <w:bottom w:val="nil"/>
          <w:right w:val="nil"/>
          <w:between w:val="nil"/>
        </w:pBdr>
        <w:spacing w:before="0" w:after="113"/>
        <w:ind w:left="567" w:firstLine="0"/>
        <w:jc w:val="center"/>
        <w:rPr>
          <w:del w:id="6781" w:author="Cristiano de Menezes Feu" w:date="2022-11-21T08:33:00Z"/>
          <w:color w:val="005583"/>
          <w:sz w:val="20"/>
          <w:szCs w:val="20"/>
        </w:rPr>
        <w:pPrChange w:id="6782" w:author="Cristiano de Menezes Feu" w:date="2022-11-21T08:33:00Z">
          <w:pPr>
            <w:widowControl w:val="0"/>
            <w:pBdr>
              <w:top w:val="nil"/>
              <w:left w:val="nil"/>
              <w:bottom w:val="nil"/>
              <w:right w:val="nil"/>
              <w:between w:val="nil"/>
            </w:pBdr>
            <w:spacing w:before="0" w:after="113"/>
            <w:ind w:left="567" w:firstLine="0"/>
          </w:pPr>
        </w:pPrChange>
      </w:pPr>
      <w:del w:id="6783" w:author="Cristiano de Menezes Feu" w:date="2022-11-21T08:33:00Z">
        <w:r w:rsidDel="00E631A1">
          <w:rPr>
            <w:color w:val="005583"/>
            <w:sz w:val="20"/>
            <w:szCs w:val="20"/>
          </w:rPr>
          <w:delText>§ 2º.</w:delText>
        </w:r>
      </w:del>
    </w:p>
    <w:p w14:paraId="00000AD1" w14:textId="3682C089" w:rsidR="003D183A" w:rsidDel="00E631A1" w:rsidRDefault="008B7924" w:rsidP="00E631A1">
      <w:pPr>
        <w:widowControl w:val="0"/>
        <w:pBdr>
          <w:top w:val="nil"/>
          <w:left w:val="nil"/>
          <w:bottom w:val="nil"/>
          <w:right w:val="nil"/>
          <w:between w:val="nil"/>
        </w:pBdr>
        <w:spacing w:before="57"/>
        <w:ind w:firstLine="0"/>
        <w:jc w:val="center"/>
        <w:rPr>
          <w:del w:id="6784" w:author="Cristiano de Menezes Feu" w:date="2022-11-21T08:33:00Z"/>
          <w:rFonts w:ascii="ClearSans-Bold" w:eastAsia="ClearSans-Bold" w:hAnsi="ClearSans-Bold" w:cs="ClearSans-Bold"/>
          <w:b/>
          <w:color w:val="000000"/>
        </w:rPr>
        <w:pPrChange w:id="6785" w:author="Cristiano de Menezes Feu" w:date="2022-11-21T08:33:00Z">
          <w:pPr>
            <w:widowControl w:val="0"/>
            <w:pBdr>
              <w:top w:val="nil"/>
              <w:left w:val="nil"/>
              <w:bottom w:val="nil"/>
              <w:right w:val="nil"/>
              <w:between w:val="nil"/>
            </w:pBdr>
            <w:spacing w:before="57"/>
          </w:pPr>
        </w:pPrChange>
      </w:pPr>
      <w:del w:id="6786" w:author="Cristiano de Menezes Feu" w:date="2022-11-21T08:33:00Z">
        <w:r w:rsidDel="00E631A1">
          <w:rPr>
            <w:color w:val="000000"/>
          </w:rPr>
          <w:delText xml:space="preserve">a) perda de mandato de Deputado; </w:delText>
        </w:r>
      </w:del>
    </w:p>
    <w:p w14:paraId="00000AD2" w14:textId="7C7B2D37" w:rsidR="003D183A" w:rsidDel="00E631A1" w:rsidRDefault="008B7924" w:rsidP="00E631A1">
      <w:pPr>
        <w:widowControl w:val="0"/>
        <w:pBdr>
          <w:top w:val="nil"/>
          <w:left w:val="nil"/>
          <w:bottom w:val="nil"/>
          <w:right w:val="nil"/>
          <w:between w:val="nil"/>
        </w:pBdr>
        <w:spacing w:before="0" w:after="113"/>
        <w:ind w:left="567" w:firstLine="0"/>
        <w:jc w:val="center"/>
        <w:rPr>
          <w:del w:id="6787" w:author="Cristiano de Menezes Feu" w:date="2022-11-21T08:33:00Z"/>
          <w:color w:val="005583"/>
          <w:sz w:val="20"/>
          <w:szCs w:val="20"/>
        </w:rPr>
        <w:pPrChange w:id="6788" w:author="Cristiano de Menezes Feu" w:date="2022-11-21T08:33:00Z">
          <w:pPr>
            <w:widowControl w:val="0"/>
            <w:pBdr>
              <w:top w:val="nil"/>
              <w:left w:val="nil"/>
              <w:bottom w:val="nil"/>
              <w:right w:val="nil"/>
              <w:between w:val="nil"/>
            </w:pBdr>
            <w:spacing w:before="0" w:after="113"/>
            <w:ind w:left="567" w:firstLine="0"/>
          </w:pPr>
        </w:pPrChange>
      </w:pPr>
      <w:del w:id="6789" w:author="Cristiano de Menezes Feu" w:date="2022-11-21T08:33:00Z">
        <w:r w:rsidDel="00E631A1">
          <w:rPr>
            <w:color w:val="005583"/>
            <w:sz w:val="20"/>
            <w:szCs w:val="20"/>
          </w:rPr>
          <w:delText>Art. 240.</w:delText>
        </w:r>
      </w:del>
    </w:p>
    <w:p w14:paraId="00000AD3" w14:textId="57CC64F5" w:rsidR="003D183A" w:rsidDel="00E631A1" w:rsidRDefault="008B7924" w:rsidP="00E631A1">
      <w:pPr>
        <w:widowControl w:val="0"/>
        <w:pBdr>
          <w:top w:val="nil"/>
          <w:left w:val="nil"/>
          <w:bottom w:val="nil"/>
          <w:right w:val="nil"/>
          <w:between w:val="nil"/>
        </w:pBdr>
        <w:spacing w:before="57"/>
        <w:ind w:firstLine="0"/>
        <w:jc w:val="center"/>
        <w:rPr>
          <w:del w:id="6790" w:author="Cristiano de Menezes Feu" w:date="2022-11-21T08:33:00Z"/>
          <w:rFonts w:ascii="ClearSans-Bold" w:eastAsia="ClearSans-Bold" w:hAnsi="ClearSans-Bold" w:cs="ClearSans-Bold"/>
          <w:b/>
          <w:color w:val="000000"/>
        </w:rPr>
        <w:pPrChange w:id="6791" w:author="Cristiano de Menezes Feu" w:date="2022-11-21T08:33:00Z">
          <w:pPr>
            <w:widowControl w:val="0"/>
            <w:pBdr>
              <w:top w:val="nil"/>
              <w:left w:val="nil"/>
              <w:bottom w:val="nil"/>
              <w:right w:val="nil"/>
              <w:between w:val="nil"/>
            </w:pBdr>
            <w:spacing w:before="57"/>
          </w:pPr>
        </w:pPrChange>
      </w:pPr>
      <w:del w:id="6792" w:author="Cristiano de Menezes Feu" w:date="2022-11-21T08:33:00Z">
        <w:r w:rsidDel="00E631A1">
          <w:rPr>
            <w:color w:val="000000"/>
          </w:rPr>
          <w:delText xml:space="preserve">b) criação de Comissão Parlamentar de Inquérito; </w:delText>
        </w:r>
      </w:del>
    </w:p>
    <w:p w14:paraId="00000AD4" w14:textId="5723B8B4" w:rsidR="003D183A" w:rsidDel="00E631A1" w:rsidRDefault="008B7924" w:rsidP="00E631A1">
      <w:pPr>
        <w:widowControl w:val="0"/>
        <w:pBdr>
          <w:top w:val="nil"/>
          <w:left w:val="nil"/>
          <w:bottom w:val="nil"/>
          <w:right w:val="nil"/>
          <w:between w:val="nil"/>
        </w:pBdr>
        <w:spacing w:before="0" w:after="113"/>
        <w:ind w:left="567" w:firstLine="0"/>
        <w:jc w:val="center"/>
        <w:rPr>
          <w:del w:id="6793" w:author="Cristiano de Menezes Feu" w:date="2022-11-21T08:33:00Z"/>
          <w:color w:val="005583"/>
          <w:sz w:val="20"/>
          <w:szCs w:val="20"/>
        </w:rPr>
        <w:pPrChange w:id="6794" w:author="Cristiano de Menezes Feu" w:date="2022-11-21T08:33:00Z">
          <w:pPr>
            <w:widowControl w:val="0"/>
            <w:pBdr>
              <w:top w:val="nil"/>
              <w:left w:val="nil"/>
              <w:bottom w:val="nil"/>
              <w:right w:val="nil"/>
              <w:between w:val="nil"/>
            </w:pBdr>
            <w:spacing w:before="0" w:after="113"/>
            <w:ind w:left="567" w:firstLine="0"/>
          </w:pPr>
        </w:pPrChange>
      </w:pPr>
      <w:del w:id="6795" w:author="Cristiano de Menezes Feu" w:date="2022-11-21T08:33:00Z">
        <w:r w:rsidDel="00E631A1">
          <w:rPr>
            <w:color w:val="005583"/>
            <w:sz w:val="20"/>
            <w:szCs w:val="20"/>
          </w:rPr>
          <w:delText xml:space="preserve">Art. 35, </w:delText>
        </w:r>
        <w:r w:rsidDel="00E631A1">
          <w:rPr>
            <w:i/>
            <w:color w:val="005583"/>
            <w:sz w:val="20"/>
            <w:szCs w:val="20"/>
          </w:rPr>
          <w:delText>caput</w:delText>
        </w:r>
        <w:r w:rsidDel="00E631A1">
          <w:rPr>
            <w:color w:val="005583"/>
            <w:sz w:val="20"/>
            <w:szCs w:val="20"/>
          </w:rPr>
          <w:delText xml:space="preserve"> e § 4º.</w:delText>
        </w:r>
      </w:del>
    </w:p>
    <w:p w14:paraId="00000AD5" w14:textId="74C85C55" w:rsidR="003D183A" w:rsidDel="00E631A1" w:rsidRDefault="008B7924" w:rsidP="00E631A1">
      <w:pPr>
        <w:widowControl w:val="0"/>
        <w:pBdr>
          <w:top w:val="nil"/>
          <w:left w:val="nil"/>
          <w:bottom w:val="nil"/>
          <w:right w:val="nil"/>
          <w:between w:val="nil"/>
        </w:pBdr>
        <w:spacing w:before="57"/>
        <w:ind w:firstLine="0"/>
        <w:jc w:val="center"/>
        <w:rPr>
          <w:del w:id="6796" w:author="Cristiano de Menezes Feu" w:date="2022-11-21T08:33:00Z"/>
          <w:rFonts w:ascii="ClearSans-Bold" w:eastAsia="ClearSans-Bold" w:hAnsi="ClearSans-Bold" w:cs="ClearSans-Bold"/>
          <w:b/>
          <w:color w:val="000000"/>
        </w:rPr>
        <w:pPrChange w:id="6797" w:author="Cristiano de Menezes Feu" w:date="2022-11-21T08:33:00Z">
          <w:pPr>
            <w:widowControl w:val="0"/>
            <w:pBdr>
              <w:top w:val="nil"/>
              <w:left w:val="nil"/>
              <w:bottom w:val="nil"/>
              <w:right w:val="nil"/>
              <w:between w:val="nil"/>
            </w:pBdr>
            <w:spacing w:before="57"/>
          </w:pPr>
        </w:pPrChange>
      </w:pPr>
      <w:del w:id="6798" w:author="Cristiano de Menezes Feu" w:date="2022-11-21T08:33:00Z">
        <w:r w:rsidDel="00E631A1">
          <w:rPr>
            <w:color w:val="000000"/>
          </w:rPr>
          <w:delText xml:space="preserve">c) conclusões de Comissão Parlamentar de Inquérito; </w:delText>
        </w:r>
      </w:del>
    </w:p>
    <w:p w14:paraId="00000AD6" w14:textId="07ED2E35" w:rsidR="003D183A" w:rsidDel="00E631A1" w:rsidRDefault="008B7924" w:rsidP="00E631A1">
      <w:pPr>
        <w:widowControl w:val="0"/>
        <w:pBdr>
          <w:top w:val="nil"/>
          <w:left w:val="nil"/>
          <w:bottom w:val="nil"/>
          <w:right w:val="nil"/>
          <w:between w:val="nil"/>
        </w:pBdr>
        <w:spacing w:before="0" w:after="113"/>
        <w:ind w:left="567" w:firstLine="0"/>
        <w:jc w:val="center"/>
        <w:rPr>
          <w:del w:id="6799" w:author="Cristiano de Menezes Feu" w:date="2022-11-21T08:33:00Z"/>
          <w:color w:val="005583"/>
          <w:sz w:val="20"/>
          <w:szCs w:val="20"/>
        </w:rPr>
        <w:pPrChange w:id="6800" w:author="Cristiano de Menezes Feu" w:date="2022-11-21T08:33:00Z">
          <w:pPr>
            <w:widowControl w:val="0"/>
            <w:pBdr>
              <w:top w:val="nil"/>
              <w:left w:val="nil"/>
              <w:bottom w:val="nil"/>
              <w:right w:val="nil"/>
              <w:between w:val="nil"/>
            </w:pBdr>
            <w:spacing w:before="0" w:after="113"/>
            <w:ind w:left="567" w:firstLine="0"/>
          </w:pPr>
        </w:pPrChange>
      </w:pPr>
      <w:del w:id="6801" w:author="Cristiano de Menezes Feu" w:date="2022-11-21T08:33:00Z">
        <w:r w:rsidDel="00E631A1">
          <w:rPr>
            <w:color w:val="005583"/>
            <w:sz w:val="20"/>
            <w:szCs w:val="20"/>
          </w:rPr>
          <w:delText>Art. 37, I.</w:delText>
        </w:r>
      </w:del>
    </w:p>
    <w:p w14:paraId="00000AD7" w14:textId="5C13FF10" w:rsidR="003D183A" w:rsidDel="00E631A1" w:rsidRDefault="008B7924" w:rsidP="00E631A1">
      <w:pPr>
        <w:widowControl w:val="0"/>
        <w:pBdr>
          <w:top w:val="nil"/>
          <w:left w:val="nil"/>
          <w:bottom w:val="nil"/>
          <w:right w:val="nil"/>
          <w:between w:val="nil"/>
        </w:pBdr>
        <w:spacing w:before="57"/>
        <w:ind w:firstLine="0"/>
        <w:jc w:val="center"/>
        <w:rPr>
          <w:del w:id="6802" w:author="Cristiano de Menezes Feu" w:date="2022-11-21T08:33:00Z"/>
          <w:rFonts w:ascii="ClearSans-Bold" w:eastAsia="ClearSans-Bold" w:hAnsi="ClearSans-Bold" w:cs="ClearSans-Bold"/>
          <w:b/>
          <w:color w:val="000000"/>
        </w:rPr>
        <w:pPrChange w:id="6803" w:author="Cristiano de Menezes Feu" w:date="2022-11-21T08:33:00Z">
          <w:pPr>
            <w:widowControl w:val="0"/>
            <w:pBdr>
              <w:top w:val="nil"/>
              <w:left w:val="nil"/>
              <w:bottom w:val="nil"/>
              <w:right w:val="nil"/>
              <w:between w:val="nil"/>
            </w:pBdr>
            <w:spacing w:before="57"/>
          </w:pPr>
        </w:pPrChange>
      </w:pPr>
      <w:del w:id="6804" w:author="Cristiano de Menezes Feu" w:date="2022-11-21T08:33:00Z">
        <w:r w:rsidDel="00E631A1">
          <w:rPr>
            <w:color w:val="000000"/>
          </w:rPr>
          <w:delText>d) conclusões de Comissão Permanente sobre proposta de fiscalização e controle;</w:delText>
        </w:r>
      </w:del>
    </w:p>
    <w:p w14:paraId="00000AD8" w14:textId="0389EC23" w:rsidR="003D183A" w:rsidDel="00E631A1" w:rsidRDefault="008B7924" w:rsidP="00E631A1">
      <w:pPr>
        <w:widowControl w:val="0"/>
        <w:pBdr>
          <w:top w:val="nil"/>
          <w:left w:val="nil"/>
          <w:bottom w:val="nil"/>
          <w:right w:val="nil"/>
          <w:between w:val="nil"/>
        </w:pBdr>
        <w:spacing w:before="0" w:after="113"/>
        <w:ind w:left="567" w:firstLine="0"/>
        <w:jc w:val="center"/>
        <w:rPr>
          <w:del w:id="6805" w:author="Cristiano de Menezes Feu" w:date="2022-11-21T08:33:00Z"/>
          <w:color w:val="005583"/>
          <w:sz w:val="20"/>
          <w:szCs w:val="20"/>
        </w:rPr>
        <w:pPrChange w:id="6806" w:author="Cristiano de Menezes Feu" w:date="2022-11-21T08:33:00Z">
          <w:pPr>
            <w:widowControl w:val="0"/>
            <w:pBdr>
              <w:top w:val="nil"/>
              <w:left w:val="nil"/>
              <w:bottom w:val="nil"/>
              <w:right w:val="nil"/>
              <w:between w:val="nil"/>
            </w:pBdr>
            <w:spacing w:before="0" w:after="113"/>
            <w:ind w:left="567" w:firstLine="0"/>
          </w:pPr>
        </w:pPrChange>
      </w:pPr>
      <w:del w:id="6807" w:author="Cristiano de Menezes Feu" w:date="2022-11-21T08:33:00Z">
        <w:r w:rsidDel="00E631A1">
          <w:rPr>
            <w:color w:val="005583"/>
            <w:sz w:val="20"/>
            <w:szCs w:val="20"/>
          </w:rPr>
          <w:delText>Art. 60 e incisos; art. 61 e incisos.</w:delText>
        </w:r>
      </w:del>
    </w:p>
    <w:p w14:paraId="00000AD9" w14:textId="48142A98" w:rsidR="003D183A" w:rsidDel="00E631A1" w:rsidRDefault="008B7924" w:rsidP="00E631A1">
      <w:pPr>
        <w:widowControl w:val="0"/>
        <w:pBdr>
          <w:top w:val="nil"/>
          <w:left w:val="nil"/>
          <w:bottom w:val="nil"/>
          <w:right w:val="nil"/>
          <w:between w:val="nil"/>
        </w:pBdr>
        <w:ind w:firstLine="0"/>
        <w:jc w:val="center"/>
        <w:rPr>
          <w:del w:id="6808" w:author="Cristiano de Menezes Feu" w:date="2022-11-21T08:33:00Z"/>
          <w:rFonts w:ascii="ClearSans-Bold" w:eastAsia="ClearSans-Bold" w:hAnsi="ClearSans-Bold" w:cs="ClearSans-Bold"/>
          <w:b/>
          <w:color w:val="000000"/>
        </w:rPr>
        <w:pPrChange w:id="6809" w:author="Cristiano de Menezes Feu" w:date="2022-11-21T08:33:00Z">
          <w:pPr>
            <w:widowControl w:val="0"/>
            <w:pBdr>
              <w:top w:val="nil"/>
              <w:left w:val="nil"/>
              <w:bottom w:val="nil"/>
              <w:right w:val="nil"/>
              <w:between w:val="nil"/>
            </w:pBdr>
          </w:pPr>
        </w:pPrChange>
      </w:pPr>
      <w:del w:id="6810" w:author="Cristiano de Menezes Feu" w:date="2022-11-21T08:33:00Z">
        <w:r w:rsidDel="00E631A1">
          <w:rPr>
            <w:color w:val="000000"/>
          </w:rPr>
          <w:delText>e) conclusões sobre as petições, representações ou reclamações da sociedade civil;</w:delText>
        </w:r>
      </w:del>
    </w:p>
    <w:p w14:paraId="00000ADA" w14:textId="130AF91F" w:rsidR="003D183A" w:rsidDel="00E631A1" w:rsidRDefault="008B7924" w:rsidP="00E631A1">
      <w:pPr>
        <w:widowControl w:val="0"/>
        <w:pBdr>
          <w:top w:val="nil"/>
          <w:left w:val="nil"/>
          <w:bottom w:val="nil"/>
          <w:right w:val="nil"/>
          <w:between w:val="nil"/>
        </w:pBdr>
        <w:spacing w:before="0" w:after="113"/>
        <w:ind w:left="567" w:firstLine="0"/>
        <w:jc w:val="center"/>
        <w:rPr>
          <w:del w:id="6811" w:author="Cristiano de Menezes Feu" w:date="2022-11-21T08:33:00Z"/>
          <w:color w:val="005583"/>
          <w:sz w:val="20"/>
          <w:szCs w:val="20"/>
        </w:rPr>
        <w:pPrChange w:id="6812" w:author="Cristiano de Menezes Feu" w:date="2022-11-21T08:33:00Z">
          <w:pPr>
            <w:widowControl w:val="0"/>
            <w:pBdr>
              <w:top w:val="nil"/>
              <w:left w:val="nil"/>
              <w:bottom w:val="nil"/>
              <w:right w:val="nil"/>
              <w:between w:val="nil"/>
            </w:pBdr>
            <w:spacing w:before="0" w:after="113"/>
            <w:ind w:left="567" w:firstLine="0"/>
          </w:pPr>
        </w:pPrChange>
      </w:pPr>
      <w:del w:id="6813" w:author="Cristiano de Menezes Feu" w:date="2022-11-21T08:33:00Z">
        <w:r w:rsidDel="00E631A1">
          <w:rPr>
            <w:color w:val="005583"/>
            <w:sz w:val="20"/>
            <w:szCs w:val="20"/>
          </w:rPr>
          <w:delText>Art. 253.</w:delText>
        </w:r>
      </w:del>
    </w:p>
    <w:p w14:paraId="00000ADB" w14:textId="5B00BA6A" w:rsidR="003D183A" w:rsidDel="00E631A1" w:rsidRDefault="008B7924" w:rsidP="00E631A1">
      <w:pPr>
        <w:widowControl w:val="0"/>
        <w:pBdr>
          <w:top w:val="nil"/>
          <w:left w:val="nil"/>
          <w:bottom w:val="nil"/>
          <w:right w:val="nil"/>
          <w:between w:val="nil"/>
        </w:pBdr>
        <w:ind w:firstLine="0"/>
        <w:jc w:val="center"/>
        <w:rPr>
          <w:del w:id="6814" w:author="Cristiano de Menezes Feu" w:date="2022-11-21T08:33:00Z"/>
          <w:rFonts w:ascii="ClearSans-Bold" w:eastAsia="ClearSans-Bold" w:hAnsi="ClearSans-Bold" w:cs="ClearSans-Bold"/>
          <w:b/>
          <w:color w:val="000000"/>
        </w:rPr>
        <w:pPrChange w:id="6815" w:author="Cristiano de Menezes Feu" w:date="2022-11-21T08:33:00Z">
          <w:pPr>
            <w:widowControl w:val="0"/>
            <w:pBdr>
              <w:top w:val="nil"/>
              <w:left w:val="nil"/>
              <w:bottom w:val="nil"/>
              <w:right w:val="nil"/>
              <w:between w:val="nil"/>
            </w:pBdr>
          </w:pPr>
        </w:pPrChange>
      </w:pPr>
      <w:del w:id="6816" w:author="Cristiano de Menezes Feu" w:date="2022-11-21T08:33:00Z">
        <w:r w:rsidDel="00E631A1">
          <w:rPr>
            <w:color w:val="000000"/>
          </w:rPr>
          <w:delText xml:space="preserve">f) matéria de natureza regimental; </w:delText>
        </w:r>
      </w:del>
    </w:p>
    <w:p w14:paraId="00000ADC" w14:textId="7B3F7F09" w:rsidR="003D183A" w:rsidDel="00E631A1" w:rsidRDefault="008B7924" w:rsidP="00E631A1">
      <w:pPr>
        <w:widowControl w:val="0"/>
        <w:pBdr>
          <w:top w:val="nil"/>
          <w:left w:val="nil"/>
          <w:bottom w:val="nil"/>
          <w:right w:val="nil"/>
          <w:between w:val="nil"/>
        </w:pBdr>
        <w:spacing w:before="0" w:after="113"/>
        <w:ind w:left="567" w:firstLine="0"/>
        <w:jc w:val="center"/>
        <w:rPr>
          <w:del w:id="6817" w:author="Cristiano de Menezes Feu" w:date="2022-11-21T08:33:00Z"/>
          <w:color w:val="005583"/>
          <w:sz w:val="20"/>
          <w:szCs w:val="20"/>
        </w:rPr>
        <w:pPrChange w:id="6818" w:author="Cristiano de Menezes Feu" w:date="2022-11-21T08:33:00Z">
          <w:pPr>
            <w:widowControl w:val="0"/>
            <w:pBdr>
              <w:top w:val="nil"/>
              <w:left w:val="nil"/>
              <w:bottom w:val="nil"/>
              <w:right w:val="nil"/>
              <w:between w:val="nil"/>
            </w:pBdr>
            <w:spacing w:before="0" w:after="113"/>
            <w:ind w:left="567" w:firstLine="0"/>
          </w:pPr>
        </w:pPrChange>
      </w:pPr>
      <w:del w:id="6819" w:author="Cristiano de Menezes Feu" w:date="2022-11-21T08:33:00Z">
        <w:r w:rsidDel="00E631A1">
          <w:rPr>
            <w:color w:val="005583"/>
            <w:sz w:val="20"/>
            <w:szCs w:val="20"/>
          </w:rPr>
          <w:delText>Art. 216.</w:delText>
        </w:r>
      </w:del>
    </w:p>
    <w:p w14:paraId="00000ADD" w14:textId="7648C9CA" w:rsidR="003D183A" w:rsidDel="00E631A1" w:rsidRDefault="008B7924" w:rsidP="00E631A1">
      <w:pPr>
        <w:widowControl w:val="0"/>
        <w:pBdr>
          <w:top w:val="nil"/>
          <w:left w:val="nil"/>
          <w:bottom w:val="nil"/>
          <w:right w:val="nil"/>
          <w:between w:val="nil"/>
        </w:pBdr>
        <w:ind w:firstLine="0"/>
        <w:jc w:val="center"/>
        <w:rPr>
          <w:del w:id="6820" w:author="Cristiano de Menezes Feu" w:date="2022-11-21T08:33:00Z"/>
          <w:rFonts w:ascii="ClearSans-Bold" w:eastAsia="ClearSans-Bold" w:hAnsi="ClearSans-Bold" w:cs="ClearSans-Bold"/>
          <w:b/>
          <w:color w:val="000000"/>
        </w:rPr>
        <w:pPrChange w:id="6821" w:author="Cristiano de Menezes Feu" w:date="2022-11-21T08:33:00Z">
          <w:pPr>
            <w:widowControl w:val="0"/>
            <w:pBdr>
              <w:top w:val="nil"/>
              <w:left w:val="nil"/>
              <w:bottom w:val="nil"/>
              <w:right w:val="nil"/>
              <w:between w:val="nil"/>
            </w:pBdr>
          </w:pPr>
        </w:pPrChange>
      </w:pPr>
      <w:del w:id="6822" w:author="Cristiano de Menezes Feu" w:date="2022-11-21T08:33:00Z">
        <w:r w:rsidDel="00E631A1">
          <w:rPr>
            <w:color w:val="000000"/>
          </w:rPr>
          <w:delText>g) assuntos de sua economia interna e dos serviços administrativos.</w:delText>
        </w:r>
      </w:del>
    </w:p>
    <w:p w14:paraId="00000ADE" w14:textId="760C2C09" w:rsidR="003D183A" w:rsidDel="00E631A1" w:rsidRDefault="008B7924" w:rsidP="00E631A1">
      <w:pPr>
        <w:widowControl w:val="0"/>
        <w:pBdr>
          <w:top w:val="nil"/>
          <w:left w:val="nil"/>
          <w:bottom w:val="nil"/>
          <w:right w:val="nil"/>
          <w:between w:val="nil"/>
        </w:pBdr>
        <w:spacing w:before="0" w:after="113"/>
        <w:ind w:left="567" w:firstLine="0"/>
        <w:jc w:val="center"/>
        <w:rPr>
          <w:del w:id="6823" w:author="Cristiano de Menezes Feu" w:date="2022-11-21T08:33:00Z"/>
          <w:color w:val="005583"/>
          <w:sz w:val="20"/>
          <w:szCs w:val="20"/>
        </w:rPr>
        <w:pPrChange w:id="6824" w:author="Cristiano de Menezes Feu" w:date="2022-11-21T08:33:00Z">
          <w:pPr>
            <w:widowControl w:val="0"/>
            <w:pBdr>
              <w:top w:val="nil"/>
              <w:left w:val="nil"/>
              <w:bottom w:val="nil"/>
              <w:right w:val="nil"/>
              <w:between w:val="nil"/>
            </w:pBdr>
            <w:spacing w:before="0" w:after="113"/>
            <w:ind w:left="567" w:firstLine="0"/>
          </w:pPr>
        </w:pPrChange>
      </w:pPr>
      <w:del w:id="6825" w:author="Cristiano de Menezes Feu" w:date="2022-11-21T08:33:00Z">
        <w:r w:rsidDel="00E631A1">
          <w:rPr>
            <w:color w:val="005583"/>
            <w:sz w:val="20"/>
            <w:szCs w:val="20"/>
          </w:rPr>
          <w:delText xml:space="preserve">Art. 15, XVII. </w:delText>
        </w:r>
      </w:del>
    </w:p>
    <w:p w14:paraId="00000ADF" w14:textId="5D48F6A9" w:rsidR="003D183A" w:rsidDel="00E631A1" w:rsidRDefault="008B7924" w:rsidP="00E631A1">
      <w:pPr>
        <w:widowControl w:val="0"/>
        <w:pBdr>
          <w:top w:val="nil"/>
          <w:left w:val="nil"/>
          <w:bottom w:val="nil"/>
          <w:right w:val="nil"/>
          <w:between w:val="nil"/>
        </w:pBdr>
        <w:spacing w:before="57"/>
        <w:ind w:firstLine="0"/>
        <w:jc w:val="center"/>
        <w:rPr>
          <w:del w:id="6826" w:author="Cristiano de Menezes Feu" w:date="2022-11-21T08:33:00Z"/>
          <w:color w:val="005583"/>
          <w:vertAlign w:val="superscript"/>
        </w:rPr>
        <w:pPrChange w:id="6827" w:author="Cristiano de Menezes Feu" w:date="2022-11-21T08:33:00Z">
          <w:pPr>
            <w:widowControl w:val="0"/>
            <w:pBdr>
              <w:top w:val="nil"/>
              <w:left w:val="nil"/>
              <w:bottom w:val="nil"/>
              <w:right w:val="nil"/>
              <w:between w:val="nil"/>
            </w:pBdr>
            <w:spacing w:before="57"/>
          </w:pPr>
        </w:pPrChange>
      </w:pPr>
      <w:del w:id="6828" w:author="Cristiano de Menezes Feu" w:date="2022-11-21T08:33:00Z">
        <w:r w:rsidDel="00E631A1">
          <w:rPr>
            <w:color w:val="000000"/>
          </w:rPr>
          <w:delText>§ 1º A iniciativa de projetos de lei na Câmara será, nos termos do art. 61 da Constituição Federal e deste Regimento:</w:delText>
        </w:r>
        <w:r w:rsidDel="00E631A1">
          <w:rPr>
            <w:color w:val="005583"/>
            <w:vertAlign w:val="superscript"/>
          </w:rPr>
          <w:footnoteReference w:id="292"/>
        </w:r>
      </w:del>
    </w:p>
    <w:p w14:paraId="00000AE0" w14:textId="4B636D9F" w:rsidR="003D183A" w:rsidDel="00E631A1" w:rsidRDefault="008B7924" w:rsidP="00E631A1">
      <w:pPr>
        <w:widowControl w:val="0"/>
        <w:pBdr>
          <w:top w:val="nil"/>
          <w:left w:val="nil"/>
          <w:bottom w:val="nil"/>
          <w:right w:val="nil"/>
          <w:between w:val="nil"/>
        </w:pBdr>
        <w:ind w:firstLine="0"/>
        <w:jc w:val="center"/>
        <w:rPr>
          <w:del w:id="6832" w:author="Cristiano de Menezes Feu" w:date="2022-11-21T08:33:00Z"/>
          <w:color w:val="000000"/>
        </w:rPr>
        <w:pPrChange w:id="6833" w:author="Cristiano de Menezes Feu" w:date="2022-11-21T08:33:00Z">
          <w:pPr>
            <w:widowControl w:val="0"/>
            <w:pBdr>
              <w:top w:val="nil"/>
              <w:left w:val="nil"/>
              <w:bottom w:val="nil"/>
              <w:right w:val="nil"/>
              <w:between w:val="nil"/>
            </w:pBdr>
          </w:pPr>
        </w:pPrChange>
      </w:pPr>
      <w:del w:id="6834" w:author="Cristiano de Menezes Feu" w:date="2022-11-21T08:33:00Z">
        <w:r w:rsidDel="00E631A1">
          <w:rPr>
            <w:color w:val="000000"/>
          </w:rPr>
          <w:delText xml:space="preserve">I - de Deputados, individual ou coletivamente; </w:delText>
        </w:r>
      </w:del>
    </w:p>
    <w:p w14:paraId="00000AE1" w14:textId="52F96746" w:rsidR="003D183A" w:rsidDel="00E631A1" w:rsidRDefault="008B7924" w:rsidP="00E631A1">
      <w:pPr>
        <w:widowControl w:val="0"/>
        <w:pBdr>
          <w:top w:val="nil"/>
          <w:left w:val="nil"/>
          <w:bottom w:val="nil"/>
          <w:right w:val="nil"/>
          <w:between w:val="nil"/>
        </w:pBdr>
        <w:ind w:firstLine="0"/>
        <w:jc w:val="center"/>
        <w:rPr>
          <w:del w:id="6835" w:author="Cristiano de Menezes Feu" w:date="2022-11-21T08:33:00Z"/>
          <w:color w:val="000000"/>
        </w:rPr>
        <w:pPrChange w:id="6836" w:author="Cristiano de Menezes Feu" w:date="2022-11-21T08:33:00Z">
          <w:pPr>
            <w:widowControl w:val="0"/>
            <w:pBdr>
              <w:top w:val="nil"/>
              <w:left w:val="nil"/>
              <w:bottom w:val="nil"/>
              <w:right w:val="nil"/>
              <w:between w:val="nil"/>
            </w:pBdr>
          </w:pPr>
        </w:pPrChange>
      </w:pPr>
      <w:del w:id="6837" w:author="Cristiano de Menezes Feu" w:date="2022-11-21T08:33:00Z">
        <w:r w:rsidDel="00E631A1">
          <w:rPr>
            <w:color w:val="000000"/>
          </w:rPr>
          <w:delText xml:space="preserve">II - de Comissão ou da Mesa; </w:delText>
        </w:r>
      </w:del>
    </w:p>
    <w:p w14:paraId="00000AE2" w14:textId="0B2A4DCA" w:rsidR="003D183A" w:rsidDel="00E631A1" w:rsidRDefault="008B7924" w:rsidP="00E631A1">
      <w:pPr>
        <w:widowControl w:val="0"/>
        <w:pBdr>
          <w:top w:val="nil"/>
          <w:left w:val="nil"/>
          <w:bottom w:val="nil"/>
          <w:right w:val="nil"/>
          <w:between w:val="nil"/>
        </w:pBdr>
        <w:ind w:firstLine="0"/>
        <w:jc w:val="center"/>
        <w:rPr>
          <w:del w:id="6838" w:author="Cristiano de Menezes Feu" w:date="2022-11-21T08:33:00Z"/>
          <w:color w:val="000000"/>
        </w:rPr>
        <w:pPrChange w:id="6839" w:author="Cristiano de Menezes Feu" w:date="2022-11-21T08:33:00Z">
          <w:pPr>
            <w:widowControl w:val="0"/>
            <w:pBdr>
              <w:top w:val="nil"/>
              <w:left w:val="nil"/>
              <w:bottom w:val="nil"/>
              <w:right w:val="nil"/>
              <w:between w:val="nil"/>
            </w:pBdr>
          </w:pPr>
        </w:pPrChange>
      </w:pPr>
      <w:del w:id="6840" w:author="Cristiano de Menezes Feu" w:date="2022-11-21T08:33:00Z">
        <w:r w:rsidDel="00E631A1">
          <w:rPr>
            <w:color w:val="000000"/>
          </w:rPr>
          <w:delText xml:space="preserve">III - do Senado Federal; </w:delText>
        </w:r>
      </w:del>
    </w:p>
    <w:p w14:paraId="00000AE3" w14:textId="51EFF5F5" w:rsidR="003D183A" w:rsidDel="00E631A1" w:rsidRDefault="008B7924" w:rsidP="00E631A1">
      <w:pPr>
        <w:widowControl w:val="0"/>
        <w:pBdr>
          <w:top w:val="nil"/>
          <w:left w:val="nil"/>
          <w:bottom w:val="nil"/>
          <w:right w:val="nil"/>
          <w:between w:val="nil"/>
        </w:pBdr>
        <w:ind w:firstLine="0"/>
        <w:jc w:val="center"/>
        <w:rPr>
          <w:del w:id="6841" w:author="Cristiano de Menezes Feu" w:date="2022-11-21T08:33:00Z"/>
          <w:color w:val="000000"/>
        </w:rPr>
        <w:pPrChange w:id="6842" w:author="Cristiano de Menezes Feu" w:date="2022-11-21T08:33:00Z">
          <w:pPr>
            <w:widowControl w:val="0"/>
            <w:pBdr>
              <w:top w:val="nil"/>
              <w:left w:val="nil"/>
              <w:bottom w:val="nil"/>
              <w:right w:val="nil"/>
              <w:between w:val="nil"/>
            </w:pBdr>
          </w:pPr>
        </w:pPrChange>
      </w:pPr>
      <w:del w:id="6843" w:author="Cristiano de Menezes Feu" w:date="2022-11-21T08:33:00Z">
        <w:r w:rsidDel="00E631A1">
          <w:rPr>
            <w:color w:val="000000"/>
          </w:rPr>
          <w:delText xml:space="preserve">IV - do Presidente da República; </w:delText>
        </w:r>
      </w:del>
    </w:p>
    <w:p w14:paraId="00000AE4" w14:textId="1FC87DCA" w:rsidR="003D183A" w:rsidDel="00E631A1" w:rsidRDefault="008B7924" w:rsidP="00E631A1">
      <w:pPr>
        <w:widowControl w:val="0"/>
        <w:pBdr>
          <w:top w:val="nil"/>
          <w:left w:val="nil"/>
          <w:bottom w:val="nil"/>
          <w:right w:val="nil"/>
          <w:between w:val="nil"/>
        </w:pBdr>
        <w:ind w:firstLine="0"/>
        <w:jc w:val="center"/>
        <w:rPr>
          <w:del w:id="6844" w:author="Cristiano de Menezes Feu" w:date="2022-11-21T08:33:00Z"/>
          <w:color w:val="000000"/>
        </w:rPr>
        <w:pPrChange w:id="6845" w:author="Cristiano de Menezes Feu" w:date="2022-11-21T08:33:00Z">
          <w:pPr>
            <w:widowControl w:val="0"/>
            <w:pBdr>
              <w:top w:val="nil"/>
              <w:left w:val="nil"/>
              <w:bottom w:val="nil"/>
              <w:right w:val="nil"/>
              <w:between w:val="nil"/>
            </w:pBdr>
          </w:pPr>
        </w:pPrChange>
      </w:pPr>
      <w:del w:id="6846" w:author="Cristiano de Menezes Feu" w:date="2022-11-21T08:33:00Z">
        <w:r w:rsidDel="00E631A1">
          <w:rPr>
            <w:color w:val="000000"/>
          </w:rPr>
          <w:delText xml:space="preserve">V - do Supremo Tribunal Federal; </w:delText>
        </w:r>
      </w:del>
    </w:p>
    <w:p w14:paraId="00000AE5" w14:textId="195523AE" w:rsidR="003D183A" w:rsidDel="00E631A1" w:rsidRDefault="008B7924" w:rsidP="00E631A1">
      <w:pPr>
        <w:widowControl w:val="0"/>
        <w:pBdr>
          <w:top w:val="nil"/>
          <w:left w:val="nil"/>
          <w:bottom w:val="nil"/>
          <w:right w:val="nil"/>
          <w:between w:val="nil"/>
        </w:pBdr>
        <w:ind w:firstLine="0"/>
        <w:jc w:val="center"/>
        <w:rPr>
          <w:del w:id="6847" w:author="Cristiano de Menezes Feu" w:date="2022-11-21T08:33:00Z"/>
          <w:b/>
          <w:color w:val="000000"/>
        </w:rPr>
        <w:pPrChange w:id="6848" w:author="Cristiano de Menezes Feu" w:date="2022-11-21T08:33:00Z">
          <w:pPr>
            <w:widowControl w:val="0"/>
            <w:pBdr>
              <w:top w:val="nil"/>
              <w:left w:val="nil"/>
              <w:bottom w:val="nil"/>
              <w:right w:val="nil"/>
              <w:between w:val="nil"/>
            </w:pBdr>
          </w:pPr>
        </w:pPrChange>
      </w:pPr>
      <w:del w:id="6849" w:author="Cristiano de Menezes Feu" w:date="2022-11-21T08:33:00Z">
        <w:r w:rsidDel="00E631A1">
          <w:rPr>
            <w:color w:val="000000"/>
          </w:rPr>
          <w:delText xml:space="preserve">VI - dos Tribunais Superiores; </w:delText>
        </w:r>
      </w:del>
    </w:p>
    <w:p w14:paraId="00000AE6" w14:textId="61726E28" w:rsidR="003D183A" w:rsidDel="00E631A1" w:rsidRDefault="008B7924" w:rsidP="00E631A1">
      <w:pPr>
        <w:widowControl w:val="0"/>
        <w:pBdr>
          <w:top w:val="nil"/>
          <w:left w:val="nil"/>
          <w:bottom w:val="nil"/>
          <w:right w:val="nil"/>
          <w:between w:val="nil"/>
        </w:pBdr>
        <w:spacing w:before="0" w:after="113"/>
        <w:ind w:left="567" w:firstLine="0"/>
        <w:jc w:val="center"/>
        <w:rPr>
          <w:del w:id="6850" w:author="Cristiano de Menezes Feu" w:date="2022-11-21T08:33:00Z"/>
          <w:color w:val="005583"/>
          <w:sz w:val="20"/>
          <w:szCs w:val="20"/>
          <w:vertAlign w:val="superscript"/>
        </w:rPr>
        <w:pPrChange w:id="6851" w:author="Cristiano de Menezes Feu" w:date="2022-11-21T08:33:00Z">
          <w:pPr>
            <w:widowControl w:val="0"/>
            <w:pBdr>
              <w:top w:val="nil"/>
              <w:left w:val="nil"/>
              <w:bottom w:val="nil"/>
              <w:right w:val="nil"/>
              <w:between w:val="nil"/>
            </w:pBdr>
            <w:spacing w:before="0" w:after="113"/>
            <w:ind w:left="567" w:firstLine="0"/>
          </w:pPr>
        </w:pPrChange>
      </w:pPr>
      <w:del w:id="6852" w:author="Cristiano de Menezes Feu" w:date="2022-11-21T08:33:00Z">
        <w:r w:rsidDel="00E631A1">
          <w:rPr>
            <w:b/>
            <w:color w:val="005583"/>
            <w:sz w:val="20"/>
            <w:szCs w:val="20"/>
          </w:rPr>
          <w:delText>Lei</w:delText>
        </w:r>
        <w:r w:rsidDel="00E631A1">
          <w:rPr>
            <w:color w:val="005583"/>
            <w:sz w:val="20"/>
            <w:szCs w:val="20"/>
          </w:rPr>
          <w:delText xml:space="preserve"> nº 12.919/2013, art. 79.</w:delText>
        </w:r>
        <w:r w:rsidDel="00E631A1">
          <w:rPr>
            <w:color w:val="005583"/>
            <w:sz w:val="20"/>
            <w:szCs w:val="20"/>
            <w:vertAlign w:val="superscript"/>
          </w:rPr>
          <w:footnoteReference w:id="293"/>
        </w:r>
      </w:del>
    </w:p>
    <w:p w14:paraId="00000AE7" w14:textId="4DF21A18" w:rsidR="003D183A" w:rsidDel="00E631A1" w:rsidRDefault="008B7924" w:rsidP="00E631A1">
      <w:pPr>
        <w:widowControl w:val="0"/>
        <w:pBdr>
          <w:top w:val="nil"/>
          <w:left w:val="nil"/>
          <w:bottom w:val="nil"/>
          <w:right w:val="nil"/>
          <w:between w:val="nil"/>
        </w:pBdr>
        <w:ind w:firstLine="0"/>
        <w:jc w:val="center"/>
        <w:rPr>
          <w:del w:id="6856" w:author="Cristiano de Menezes Feu" w:date="2022-11-21T08:33:00Z"/>
          <w:b/>
          <w:color w:val="000000"/>
        </w:rPr>
        <w:pPrChange w:id="6857" w:author="Cristiano de Menezes Feu" w:date="2022-11-21T08:33:00Z">
          <w:pPr>
            <w:widowControl w:val="0"/>
            <w:pBdr>
              <w:top w:val="nil"/>
              <w:left w:val="nil"/>
              <w:bottom w:val="nil"/>
              <w:right w:val="nil"/>
              <w:between w:val="nil"/>
            </w:pBdr>
          </w:pPr>
        </w:pPrChange>
      </w:pPr>
      <w:del w:id="6858" w:author="Cristiano de Menezes Feu" w:date="2022-11-21T08:33:00Z">
        <w:r w:rsidDel="00E631A1">
          <w:rPr>
            <w:color w:val="000000"/>
          </w:rPr>
          <w:delText xml:space="preserve">VII - do Procurador-Geral da República; </w:delText>
        </w:r>
      </w:del>
    </w:p>
    <w:p w14:paraId="00000AE8" w14:textId="7BDEA209" w:rsidR="003D183A" w:rsidDel="00E631A1" w:rsidRDefault="008B7924" w:rsidP="00E631A1">
      <w:pPr>
        <w:widowControl w:val="0"/>
        <w:pBdr>
          <w:top w:val="nil"/>
          <w:left w:val="nil"/>
          <w:bottom w:val="nil"/>
          <w:right w:val="nil"/>
          <w:between w:val="nil"/>
        </w:pBdr>
        <w:spacing w:before="0" w:after="113"/>
        <w:ind w:left="567" w:firstLine="0"/>
        <w:jc w:val="center"/>
        <w:rPr>
          <w:del w:id="6859" w:author="Cristiano de Menezes Feu" w:date="2022-11-21T08:33:00Z"/>
          <w:color w:val="005583"/>
          <w:sz w:val="20"/>
          <w:szCs w:val="20"/>
        </w:rPr>
        <w:pPrChange w:id="6860" w:author="Cristiano de Menezes Feu" w:date="2022-11-21T08:33:00Z">
          <w:pPr>
            <w:widowControl w:val="0"/>
            <w:pBdr>
              <w:top w:val="nil"/>
              <w:left w:val="nil"/>
              <w:bottom w:val="nil"/>
              <w:right w:val="nil"/>
              <w:between w:val="nil"/>
            </w:pBdr>
            <w:spacing w:before="0" w:after="113"/>
            <w:ind w:left="567" w:firstLine="0"/>
          </w:pPr>
        </w:pPrChange>
      </w:pPr>
      <w:del w:id="6861" w:author="Cristiano de Menezes Feu" w:date="2022-11-21T08:33:00Z">
        <w:r w:rsidDel="00E631A1">
          <w:rPr>
            <w:b/>
            <w:color w:val="005583"/>
            <w:sz w:val="20"/>
            <w:szCs w:val="20"/>
          </w:rPr>
          <w:delText>Lei</w:delText>
        </w:r>
        <w:r w:rsidDel="00E631A1">
          <w:rPr>
            <w:color w:val="005583"/>
            <w:sz w:val="20"/>
            <w:szCs w:val="20"/>
          </w:rPr>
          <w:delText xml:space="preserve"> nº12.919/2013, art. 79. (vide inciso VI). </w:delText>
        </w:r>
      </w:del>
    </w:p>
    <w:p w14:paraId="00000AE9" w14:textId="3C4F1C34" w:rsidR="003D183A" w:rsidDel="00E631A1" w:rsidRDefault="008B7924" w:rsidP="00E631A1">
      <w:pPr>
        <w:widowControl w:val="0"/>
        <w:pBdr>
          <w:top w:val="nil"/>
          <w:left w:val="nil"/>
          <w:bottom w:val="nil"/>
          <w:right w:val="nil"/>
          <w:between w:val="nil"/>
        </w:pBdr>
        <w:spacing w:before="0" w:after="113"/>
        <w:ind w:left="567" w:firstLine="0"/>
        <w:jc w:val="center"/>
        <w:rPr>
          <w:del w:id="6862" w:author="Cristiano de Menezes Feu" w:date="2022-11-21T08:33:00Z"/>
          <w:color w:val="005583"/>
          <w:sz w:val="20"/>
          <w:szCs w:val="20"/>
        </w:rPr>
        <w:pPrChange w:id="6863" w:author="Cristiano de Menezes Feu" w:date="2022-11-21T08:33:00Z">
          <w:pPr>
            <w:widowControl w:val="0"/>
            <w:pBdr>
              <w:top w:val="nil"/>
              <w:left w:val="nil"/>
              <w:bottom w:val="nil"/>
              <w:right w:val="nil"/>
              <w:between w:val="nil"/>
            </w:pBdr>
            <w:spacing w:before="0" w:after="113"/>
            <w:ind w:left="567" w:firstLine="0"/>
          </w:pPr>
        </w:pPrChange>
      </w:pPr>
      <w:del w:id="6864"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também podem apresentar proposições o TCU (art. 73 da CF); o TJDFT (art. 96, II, “b” da CF); a Defensoria Pública (art. 134, § 4º da CF); a sociedade civil por meio da Comissão de Legislação Participativa (art. 254 do RICD). </w:delText>
        </w:r>
      </w:del>
    </w:p>
    <w:p w14:paraId="00000AEA" w14:textId="16A13B49" w:rsidR="003D183A" w:rsidDel="00E631A1" w:rsidRDefault="008B7924" w:rsidP="00E631A1">
      <w:pPr>
        <w:widowControl w:val="0"/>
        <w:pBdr>
          <w:top w:val="nil"/>
          <w:left w:val="nil"/>
          <w:bottom w:val="nil"/>
          <w:right w:val="nil"/>
          <w:between w:val="nil"/>
        </w:pBdr>
        <w:ind w:firstLine="0"/>
        <w:jc w:val="center"/>
        <w:rPr>
          <w:del w:id="6865" w:author="Cristiano de Menezes Feu" w:date="2022-11-21T08:33:00Z"/>
          <w:b/>
          <w:color w:val="000000"/>
        </w:rPr>
        <w:pPrChange w:id="6866" w:author="Cristiano de Menezes Feu" w:date="2022-11-21T08:33:00Z">
          <w:pPr>
            <w:widowControl w:val="0"/>
            <w:pBdr>
              <w:top w:val="nil"/>
              <w:left w:val="nil"/>
              <w:bottom w:val="nil"/>
              <w:right w:val="nil"/>
              <w:between w:val="nil"/>
            </w:pBdr>
          </w:pPr>
        </w:pPrChange>
      </w:pPr>
      <w:del w:id="6867" w:author="Cristiano de Menezes Feu" w:date="2022-11-21T08:33:00Z">
        <w:r w:rsidDel="00E631A1">
          <w:rPr>
            <w:color w:val="000000"/>
          </w:rPr>
          <w:delText>VIII - dos cidadãos.</w:delText>
        </w:r>
        <w:r w:rsidDel="00E631A1">
          <w:rPr>
            <w:color w:val="005583"/>
            <w:vertAlign w:val="superscript"/>
          </w:rPr>
          <w:footnoteReference w:id="294"/>
        </w:r>
      </w:del>
    </w:p>
    <w:p w14:paraId="00000AEB" w14:textId="4B18B6BC" w:rsidR="003D183A" w:rsidDel="00E631A1" w:rsidRDefault="008B7924" w:rsidP="00E631A1">
      <w:pPr>
        <w:widowControl w:val="0"/>
        <w:pBdr>
          <w:top w:val="nil"/>
          <w:left w:val="nil"/>
          <w:bottom w:val="nil"/>
          <w:right w:val="nil"/>
          <w:between w:val="nil"/>
        </w:pBdr>
        <w:spacing w:before="0" w:after="113"/>
        <w:ind w:left="567" w:firstLine="0"/>
        <w:jc w:val="center"/>
        <w:rPr>
          <w:del w:id="6871" w:author="Cristiano de Menezes Feu" w:date="2022-11-21T08:33:00Z"/>
          <w:color w:val="005583"/>
          <w:sz w:val="20"/>
          <w:szCs w:val="20"/>
        </w:rPr>
        <w:pPrChange w:id="6872" w:author="Cristiano de Menezes Feu" w:date="2022-11-21T08:33:00Z">
          <w:pPr>
            <w:widowControl w:val="0"/>
            <w:pBdr>
              <w:top w:val="nil"/>
              <w:left w:val="nil"/>
              <w:bottom w:val="nil"/>
              <w:right w:val="nil"/>
              <w:between w:val="nil"/>
            </w:pBdr>
            <w:spacing w:before="0" w:after="113"/>
            <w:ind w:left="567" w:firstLine="0"/>
          </w:pPr>
        </w:pPrChange>
      </w:pPr>
      <w:del w:id="6873" w:author="Cristiano de Menezes Feu" w:date="2022-11-21T08:33:00Z">
        <w:r w:rsidDel="00E631A1">
          <w:rPr>
            <w:b/>
            <w:color w:val="005583"/>
            <w:sz w:val="20"/>
            <w:szCs w:val="20"/>
          </w:rPr>
          <w:delText xml:space="preserve">Precedente: </w:delText>
        </w:r>
        <w:r w:rsidDel="00E631A1">
          <w:rPr>
            <w:color w:val="005583"/>
            <w:sz w:val="20"/>
            <w:szCs w:val="20"/>
          </w:rPr>
          <w:delText>STF MS 34.530 – Em decisão liminar o Ministro Luiz Fux determinou o retorno do PL 4850/2016 à Câmara dos Deputados para reautuação e tramitação da proposição como projeto de lei de iniciativa popular. Considerou ilegítima a assunção da autoria do projeto por parlamentar, determinando a observação das regras regimentais pertinentes à espécie quanto à tramitação.</w:delText>
        </w:r>
      </w:del>
    </w:p>
    <w:p w14:paraId="00000AEC" w14:textId="0ACA1CE9" w:rsidR="003D183A" w:rsidDel="00E631A1" w:rsidRDefault="008B7924" w:rsidP="00E631A1">
      <w:pPr>
        <w:widowControl w:val="0"/>
        <w:pBdr>
          <w:top w:val="nil"/>
          <w:left w:val="nil"/>
          <w:bottom w:val="nil"/>
          <w:right w:val="nil"/>
          <w:between w:val="nil"/>
        </w:pBdr>
        <w:ind w:firstLine="0"/>
        <w:jc w:val="center"/>
        <w:rPr>
          <w:del w:id="6874" w:author="Cristiano de Menezes Feu" w:date="2022-11-21T08:33:00Z"/>
          <w:rFonts w:ascii="ClearSans-Bold" w:eastAsia="ClearSans-Bold" w:hAnsi="ClearSans-Bold" w:cs="ClearSans-Bold"/>
          <w:b/>
          <w:color w:val="000000"/>
        </w:rPr>
        <w:pPrChange w:id="6875" w:author="Cristiano de Menezes Feu" w:date="2022-11-21T08:33:00Z">
          <w:pPr>
            <w:widowControl w:val="0"/>
            <w:pBdr>
              <w:top w:val="nil"/>
              <w:left w:val="nil"/>
              <w:bottom w:val="nil"/>
              <w:right w:val="nil"/>
              <w:between w:val="nil"/>
            </w:pBdr>
          </w:pPr>
        </w:pPrChange>
      </w:pPr>
      <w:del w:id="6876" w:author="Cristiano de Menezes Feu" w:date="2022-11-21T08:33:00Z">
        <w:r w:rsidDel="00E631A1">
          <w:rPr>
            <w:color w:val="000000"/>
          </w:rPr>
          <w:delText xml:space="preserve">§ 2º Os Projetos de decreto legislativo e de resolução podem ser apresentados por qualquer Deputado ou Comissão, quando não sejam de iniciativa privativa da Mesa ou de outro colegiado específico. </w:delText>
        </w:r>
      </w:del>
    </w:p>
    <w:p w14:paraId="00000AED" w14:textId="23303647" w:rsidR="003D183A" w:rsidDel="00E631A1" w:rsidRDefault="008B7924" w:rsidP="00E631A1">
      <w:pPr>
        <w:widowControl w:val="0"/>
        <w:pBdr>
          <w:top w:val="nil"/>
          <w:left w:val="nil"/>
          <w:bottom w:val="nil"/>
          <w:right w:val="nil"/>
          <w:between w:val="nil"/>
        </w:pBdr>
        <w:spacing w:before="0" w:after="113"/>
        <w:ind w:left="567" w:firstLine="0"/>
        <w:jc w:val="center"/>
        <w:rPr>
          <w:del w:id="6877" w:author="Cristiano de Menezes Feu" w:date="2022-11-21T08:33:00Z"/>
          <w:color w:val="005583"/>
          <w:sz w:val="20"/>
          <w:szCs w:val="20"/>
        </w:rPr>
        <w:pPrChange w:id="6878" w:author="Cristiano de Menezes Feu" w:date="2022-11-21T08:33:00Z">
          <w:pPr>
            <w:widowControl w:val="0"/>
            <w:pBdr>
              <w:top w:val="nil"/>
              <w:left w:val="nil"/>
              <w:bottom w:val="nil"/>
              <w:right w:val="nil"/>
              <w:between w:val="nil"/>
            </w:pBdr>
            <w:spacing w:before="0" w:after="113"/>
            <w:ind w:left="567" w:firstLine="0"/>
          </w:pPr>
        </w:pPrChange>
      </w:pPr>
      <w:del w:id="6879" w:author="Cristiano de Menezes Feu" w:date="2022-11-21T08:33:00Z">
        <w:r w:rsidDel="00E631A1">
          <w:rPr>
            <w:color w:val="005583"/>
            <w:sz w:val="20"/>
            <w:szCs w:val="20"/>
          </w:rPr>
          <w:delText>Art. 15, XVII.</w:delText>
        </w:r>
      </w:del>
    </w:p>
    <w:p w14:paraId="00000AEE" w14:textId="551DB7CD" w:rsidR="003D183A" w:rsidDel="00E631A1" w:rsidRDefault="008B7924" w:rsidP="00E631A1">
      <w:pPr>
        <w:widowControl w:val="0"/>
        <w:pBdr>
          <w:top w:val="nil"/>
          <w:left w:val="nil"/>
          <w:bottom w:val="nil"/>
          <w:right w:val="nil"/>
          <w:between w:val="nil"/>
        </w:pBdr>
        <w:ind w:firstLine="0"/>
        <w:jc w:val="center"/>
        <w:rPr>
          <w:del w:id="6880" w:author="Cristiano de Menezes Feu" w:date="2022-11-21T08:33:00Z"/>
          <w:b/>
          <w:color w:val="005583"/>
          <w:sz w:val="20"/>
          <w:szCs w:val="20"/>
        </w:rPr>
        <w:pPrChange w:id="6881" w:author="Cristiano de Menezes Feu" w:date="2022-11-21T08:33:00Z">
          <w:pPr>
            <w:widowControl w:val="0"/>
            <w:pBdr>
              <w:top w:val="nil"/>
              <w:left w:val="nil"/>
              <w:bottom w:val="nil"/>
              <w:right w:val="nil"/>
              <w:between w:val="nil"/>
            </w:pBdr>
          </w:pPr>
        </w:pPrChange>
      </w:pPr>
      <w:del w:id="6882" w:author="Cristiano de Menezes Feu" w:date="2022-11-21T08:33:00Z">
        <w:r w:rsidDel="00E631A1">
          <w:rPr>
            <w:rFonts w:ascii="ClearSans-Bold" w:eastAsia="ClearSans-Bold" w:hAnsi="ClearSans-Bold" w:cs="ClearSans-Bold"/>
            <w:b/>
            <w:color w:val="000000"/>
          </w:rPr>
          <w:delText>Art. 110.</w:delText>
        </w:r>
        <w:r w:rsidDel="00E631A1">
          <w:rPr>
            <w:color w:val="000000"/>
          </w:rPr>
          <w:delText xml:space="preserve"> A matéria constante de projeto de lei rejeitado somente poderá constituir objeto de novo projeto, na mesma sessão legislativa, mediante proposta da maioria absoluta </w:delText>
        </w:r>
        <w:r w:rsidDel="00E631A1">
          <w:rPr>
            <w:rFonts w:ascii="Sansita" w:eastAsia="Sansita" w:hAnsi="Sansita" w:cs="Sansita"/>
            <w:i/>
            <w:color w:val="005583"/>
          </w:rPr>
          <w:delText>(257 Deputados)</w:delText>
        </w:r>
        <w:r w:rsidDel="00E631A1">
          <w:rPr>
            <w:color w:val="000000"/>
          </w:rPr>
          <w:delText xml:space="preserve"> dos membros da Câmara, ou, nos casos dos incisos III a VIII do § 1º do artigo anterior, por iniciativa do Autor, aprovada pela maioria absoluta dos Deputados.</w:delText>
        </w:r>
        <w:r w:rsidDel="00E631A1">
          <w:rPr>
            <w:color w:val="005583"/>
            <w:vertAlign w:val="superscript"/>
          </w:rPr>
          <w:footnoteReference w:id="295"/>
        </w:r>
        <w:r w:rsidDel="00E631A1">
          <w:rPr>
            <w:color w:val="000000"/>
          </w:rPr>
          <w:delText xml:space="preserve"> </w:delText>
        </w:r>
        <w:r w:rsidDel="00E631A1">
          <w:rPr>
            <w:color w:val="005583"/>
            <w:vertAlign w:val="superscript"/>
          </w:rPr>
          <w:delText>e</w:delText>
        </w:r>
        <w:r w:rsidDel="00E631A1">
          <w:rPr>
            <w:color w:val="000000"/>
          </w:rPr>
          <w:delText xml:space="preserve"> </w:delText>
        </w:r>
        <w:r w:rsidDel="00E631A1">
          <w:rPr>
            <w:color w:val="005583"/>
            <w:vertAlign w:val="superscript"/>
          </w:rPr>
          <w:footnoteReference w:id="296"/>
        </w:r>
      </w:del>
    </w:p>
    <w:p w14:paraId="00000AEF" w14:textId="067DBD16" w:rsidR="003D183A" w:rsidDel="00E631A1" w:rsidRDefault="008B7924" w:rsidP="00E631A1">
      <w:pPr>
        <w:widowControl w:val="0"/>
        <w:pBdr>
          <w:top w:val="nil"/>
          <w:left w:val="nil"/>
          <w:bottom w:val="nil"/>
          <w:right w:val="nil"/>
          <w:between w:val="nil"/>
        </w:pBdr>
        <w:spacing w:before="0" w:after="113"/>
        <w:ind w:left="567" w:firstLine="0"/>
        <w:jc w:val="center"/>
        <w:rPr>
          <w:del w:id="6889" w:author="Cristiano de Menezes Feu" w:date="2022-11-21T08:33:00Z"/>
          <w:b/>
          <w:color w:val="005583"/>
          <w:sz w:val="20"/>
          <w:szCs w:val="20"/>
        </w:rPr>
        <w:pPrChange w:id="6890" w:author="Cristiano de Menezes Feu" w:date="2022-11-21T08:33:00Z">
          <w:pPr>
            <w:widowControl w:val="0"/>
            <w:pBdr>
              <w:top w:val="nil"/>
              <w:left w:val="nil"/>
              <w:bottom w:val="nil"/>
              <w:right w:val="nil"/>
              <w:between w:val="nil"/>
            </w:pBdr>
            <w:spacing w:before="0" w:after="113"/>
            <w:ind w:left="567" w:firstLine="0"/>
          </w:pPr>
        </w:pPrChange>
      </w:pPr>
      <w:del w:id="6891" w:author="Cristiano de Menezes Feu" w:date="2022-11-21T08:33:00Z">
        <w:r w:rsidDel="00E631A1">
          <w:rPr>
            <w:b/>
            <w:color w:val="005583"/>
            <w:sz w:val="20"/>
            <w:szCs w:val="20"/>
          </w:rPr>
          <w:delText>QO</w:delText>
        </w:r>
        <w:r w:rsidDel="00E631A1">
          <w:rPr>
            <w:color w:val="005583"/>
            <w:sz w:val="20"/>
            <w:szCs w:val="20"/>
          </w:rPr>
          <w:delText xml:space="preserve"> 62/2007 – Esclarece que não há impedimento para “a apreciação de matéria rejeitada anteriormente por inconstitucionalidade” em uma nova sessão legislativa.</w:delText>
        </w:r>
      </w:del>
    </w:p>
    <w:p w14:paraId="00000AF0" w14:textId="589BF27F" w:rsidR="003D183A" w:rsidDel="00E631A1" w:rsidRDefault="008B7924" w:rsidP="00E631A1">
      <w:pPr>
        <w:widowControl w:val="0"/>
        <w:pBdr>
          <w:top w:val="nil"/>
          <w:left w:val="nil"/>
          <w:bottom w:val="nil"/>
          <w:right w:val="nil"/>
          <w:between w:val="nil"/>
        </w:pBdr>
        <w:spacing w:before="0" w:after="113"/>
        <w:ind w:left="567" w:firstLine="0"/>
        <w:jc w:val="center"/>
        <w:rPr>
          <w:del w:id="6892" w:author="Cristiano de Menezes Feu" w:date="2022-11-21T08:33:00Z"/>
          <w:b/>
          <w:color w:val="005583"/>
          <w:sz w:val="20"/>
          <w:szCs w:val="20"/>
        </w:rPr>
        <w:pPrChange w:id="6893" w:author="Cristiano de Menezes Feu" w:date="2022-11-21T08:33:00Z">
          <w:pPr>
            <w:widowControl w:val="0"/>
            <w:pBdr>
              <w:top w:val="nil"/>
              <w:left w:val="nil"/>
              <w:bottom w:val="nil"/>
              <w:right w:val="nil"/>
              <w:between w:val="nil"/>
            </w:pBdr>
            <w:spacing w:before="0" w:after="113"/>
            <w:ind w:left="567" w:firstLine="0"/>
          </w:pPr>
        </w:pPrChange>
      </w:pPr>
      <w:del w:id="6894" w:author="Cristiano de Menezes Feu" w:date="2022-11-21T08:33:00Z">
        <w:r w:rsidDel="00E631A1">
          <w:rPr>
            <w:b/>
            <w:color w:val="005583"/>
            <w:sz w:val="20"/>
            <w:szCs w:val="20"/>
          </w:rPr>
          <w:delText>QO</w:delText>
        </w:r>
        <w:r w:rsidDel="00E631A1">
          <w:rPr>
            <w:color w:val="005583"/>
            <w:sz w:val="20"/>
            <w:szCs w:val="20"/>
          </w:rPr>
          <w:delText xml:space="preserve"> 329/2004 – “Não há impedimento legal à edição de medida provisória dispondo sobre matéria tratada de forma diferente em projeto de lei anterior”.</w:delText>
        </w:r>
      </w:del>
    </w:p>
    <w:p w14:paraId="00000AF1" w14:textId="528F396A" w:rsidR="003D183A" w:rsidDel="00E631A1" w:rsidRDefault="008B7924" w:rsidP="00E631A1">
      <w:pPr>
        <w:widowControl w:val="0"/>
        <w:pBdr>
          <w:top w:val="nil"/>
          <w:left w:val="nil"/>
          <w:bottom w:val="nil"/>
          <w:right w:val="nil"/>
          <w:between w:val="nil"/>
        </w:pBdr>
        <w:spacing w:before="0" w:after="113"/>
        <w:ind w:left="567" w:firstLine="0"/>
        <w:jc w:val="center"/>
        <w:rPr>
          <w:del w:id="6895" w:author="Cristiano de Menezes Feu" w:date="2022-11-21T08:33:00Z"/>
          <w:b/>
          <w:color w:val="005583"/>
          <w:sz w:val="20"/>
          <w:szCs w:val="20"/>
        </w:rPr>
        <w:pPrChange w:id="6896" w:author="Cristiano de Menezes Feu" w:date="2022-11-21T08:33:00Z">
          <w:pPr>
            <w:widowControl w:val="0"/>
            <w:pBdr>
              <w:top w:val="nil"/>
              <w:left w:val="nil"/>
              <w:bottom w:val="nil"/>
              <w:right w:val="nil"/>
              <w:between w:val="nil"/>
            </w:pBdr>
            <w:spacing w:before="0" w:after="113"/>
            <w:ind w:left="567" w:firstLine="0"/>
          </w:pPr>
        </w:pPrChange>
      </w:pPr>
      <w:del w:id="6897" w:author="Cristiano de Menezes Feu" w:date="2022-11-21T08:33:00Z">
        <w:r w:rsidDel="00E631A1">
          <w:rPr>
            <w:b/>
            <w:color w:val="005583"/>
            <w:sz w:val="20"/>
            <w:szCs w:val="20"/>
          </w:rPr>
          <w:delText>STF</w:delText>
        </w:r>
        <w:r w:rsidDel="00E631A1">
          <w:rPr>
            <w:color w:val="005583"/>
            <w:sz w:val="20"/>
            <w:szCs w:val="20"/>
          </w:rPr>
          <w:delText>. ADIN 2.010: “Possibilidade de apresentação de projeto de lei, pelo Presidente da República, no início do ano seguinte àquele em que se deu a rejeição parlamentar da medida provisória”.</w:delText>
        </w:r>
      </w:del>
    </w:p>
    <w:p w14:paraId="00000AF2" w14:textId="5FD98A85" w:rsidR="003D183A" w:rsidDel="00E631A1" w:rsidRDefault="008B7924" w:rsidP="00E631A1">
      <w:pPr>
        <w:widowControl w:val="0"/>
        <w:pBdr>
          <w:top w:val="nil"/>
          <w:left w:val="nil"/>
          <w:bottom w:val="nil"/>
          <w:right w:val="nil"/>
          <w:between w:val="nil"/>
        </w:pBdr>
        <w:spacing w:before="0" w:after="113"/>
        <w:ind w:left="567" w:firstLine="0"/>
        <w:jc w:val="center"/>
        <w:rPr>
          <w:del w:id="6898" w:author="Cristiano de Menezes Feu" w:date="2022-11-21T08:33:00Z"/>
          <w:color w:val="005583"/>
          <w:sz w:val="20"/>
          <w:szCs w:val="20"/>
        </w:rPr>
        <w:pPrChange w:id="6899" w:author="Cristiano de Menezes Feu" w:date="2022-11-21T08:33:00Z">
          <w:pPr>
            <w:widowControl w:val="0"/>
            <w:pBdr>
              <w:top w:val="nil"/>
              <w:left w:val="nil"/>
              <w:bottom w:val="nil"/>
              <w:right w:val="nil"/>
              <w:between w:val="nil"/>
            </w:pBdr>
            <w:spacing w:before="0" w:after="113"/>
            <w:ind w:left="567" w:firstLine="0"/>
          </w:pPr>
        </w:pPrChange>
      </w:pPr>
      <w:del w:id="6900" w:author="Cristiano de Menezes Feu" w:date="2022-11-21T08:33:00Z">
        <w:r w:rsidDel="00E631A1">
          <w:rPr>
            <w:b/>
            <w:color w:val="005583"/>
            <w:sz w:val="20"/>
            <w:szCs w:val="20"/>
          </w:rPr>
          <w:delText>STF</w:delText>
        </w:r>
        <w:r w:rsidDel="00E631A1">
          <w:rPr>
            <w:color w:val="005583"/>
            <w:sz w:val="20"/>
            <w:szCs w:val="20"/>
          </w:rPr>
          <w:delText>. ADIN 1.441: O “art. 67 da Constituição, inibe [...] a utilização do processo de medida provisória para o trato da matéria que já tenha sido objeto de rejeição (por meio de projeto de lei) na mesma sessão legislativa”.</w:delText>
        </w:r>
      </w:del>
    </w:p>
    <w:p w14:paraId="00000AF3" w14:textId="1BE7E11D" w:rsidR="003D183A" w:rsidDel="00E631A1" w:rsidRDefault="008B7924" w:rsidP="00E631A1">
      <w:pPr>
        <w:widowControl w:val="0"/>
        <w:pBdr>
          <w:top w:val="nil"/>
          <w:left w:val="nil"/>
          <w:bottom w:val="nil"/>
          <w:right w:val="nil"/>
          <w:between w:val="nil"/>
        </w:pBdr>
        <w:ind w:firstLine="0"/>
        <w:jc w:val="center"/>
        <w:rPr>
          <w:del w:id="6901" w:author="Cristiano de Menezes Feu" w:date="2022-11-21T08:33:00Z"/>
          <w:b/>
          <w:color w:val="005583"/>
          <w:sz w:val="20"/>
          <w:szCs w:val="20"/>
        </w:rPr>
        <w:pPrChange w:id="6902" w:author="Cristiano de Menezes Feu" w:date="2022-11-21T08:33:00Z">
          <w:pPr>
            <w:widowControl w:val="0"/>
            <w:pBdr>
              <w:top w:val="nil"/>
              <w:left w:val="nil"/>
              <w:bottom w:val="nil"/>
              <w:right w:val="nil"/>
              <w:between w:val="nil"/>
            </w:pBdr>
          </w:pPr>
        </w:pPrChange>
      </w:pPr>
      <w:del w:id="6903" w:author="Cristiano de Menezes Feu" w:date="2022-11-21T08:33:00Z">
        <w:r w:rsidDel="00E631A1">
          <w:rPr>
            <w:rFonts w:ascii="ClearSans-Bold" w:eastAsia="ClearSans-Bold" w:hAnsi="ClearSans-Bold" w:cs="ClearSans-Bold"/>
            <w:b/>
            <w:color w:val="000000"/>
          </w:rPr>
          <w:delText>Art. 111.</w:delText>
        </w:r>
        <w:r w:rsidDel="00E631A1">
          <w:rPr>
            <w:color w:val="000000"/>
          </w:rPr>
          <w:delText xml:space="preserve"> Os projetos deverão ser divididos em artigos numerados, redigidos de forma concisa e clara, precedidos, sempre, da respectiva ementa. </w:delText>
        </w:r>
      </w:del>
    </w:p>
    <w:p w14:paraId="00000AF4" w14:textId="1CA05364" w:rsidR="003D183A" w:rsidDel="00E631A1" w:rsidRDefault="008B7924" w:rsidP="00E631A1">
      <w:pPr>
        <w:widowControl w:val="0"/>
        <w:pBdr>
          <w:top w:val="nil"/>
          <w:left w:val="nil"/>
          <w:bottom w:val="nil"/>
          <w:right w:val="nil"/>
          <w:between w:val="nil"/>
        </w:pBdr>
        <w:spacing w:before="0" w:after="113"/>
        <w:ind w:left="567" w:firstLine="0"/>
        <w:jc w:val="center"/>
        <w:rPr>
          <w:del w:id="6904" w:author="Cristiano de Menezes Feu" w:date="2022-11-21T08:33:00Z"/>
          <w:color w:val="005583"/>
          <w:sz w:val="20"/>
          <w:szCs w:val="20"/>
        </w:rPr>
        <w:pPrChange w:id="6905" w:author="Cristiano de Menezes Feu" w:date="2022-11-21T08:33:00Z">
          <w:pPr>
            <w:widowControl w:val="0"/>
            <w:pBdr>
              <w:top w:val="nil"/>
              <w:left w:val="nil"/>
              <w:bottom w:val="nil"/>
              <w:right w:val="nil"/>
              <w:between w:val="nil"/>
            </w:pBdr>
            <w:spacing w:before="0" w:after="113"/>
            <w:ind w:left="567" w:firstLine="0"/>
          </w:pPr>
        </w:pPrChange>
      </w:pPr>
      <w:del w:id="6906" w:author="Cristiano de Menezes Feu" w:date="2022-11-21T08:33:00Z">
        <w:r w:rsidDel="00E631A1">
          <w:rPr>
            <w:b/>
            <w:color w:val="005583"/>
            <w:sz w:val="20"/>
            <w:szCs w:val="20"/>
          </w:rPr>
          <w:delText>Lei Complementar</w:delText>
        </w:r>
        <w:r w:rsidDel="00E631A1">
          <w:rPr>
            <w:color w:val="005583"/>
            <w:sz w:val="20"/>
            <w:szCs w:val="20"/>
          </w:rPr>
          <w:delText xml:space="preserve"> nº 95/1998, que dispõe sobre a elaboração, a redação, a alteração e a consolidação das leis, conforme determina o parágrafo único do art. 59 da Constituição Federal.</w:delText>
        </w:r>
      </w:del>
    </w:p>
    <w:p w14:paraId="00000AF5" w14:textId="292B66FD" w:rsidR="003D183A" w:rsidDel="00E631A1" w:rsidRDefault="008B7924" w:rsidP="00E631A1">
      <w:pPr>
        <w:widowControl w:val="0"/>
        <w:pBdr>
          <w:top w:val="nil"/>
          <w:left w:val="nil"/>
          <w:bottom w:val="nil"/>
          <w:right w:val="nil"/>
          <w:between w:val="nil"/>
        </w:pBdr>
        <w:ind w:firstLine="0"/>
        <w:jc w:val="center"/>
        <w:rPr>
          <w:del w:id="6907" w:author="Cristiano de Menezes Feu" w:date="2022-11-21T08:33:00Z"/>
          <w:color w:val="000000"/>
        </w:rPr>
        <w:pPrChange w:id="6908" w:author="Cristiano de Menezes Feu" w:date="2022-11-21T08:33:00Z">
          <w:pPr>
            <w:widowControl w:val="0"/>
            <w:pBdr>
              <w:top w:val="nil"/>
              <w:left w:val="nil"/>
              <w:bottom w:val="nil"/>
              <w:right w:val="nil"/>
              <w:between w:val="nil"/>
            </w:pBdr>
          </w:pPr>
        </w:pPrChange>
      </w:pPr>
      <w:del w:id="6909" w:author="Cristiano de Menezes Feu" w:date="2022-11-21T08:33:00Z">
        <w:r w:rsidDel="00E631A1">
          <w:rPr>
            <w:color w:val="000000"/>
          </w:rPr>
          <w:delText xml:space="preserve">§ 1º </w:delText>
        </w:r>
        <w:r w:rsidDel="00E631A1">
          <w:rPr>
            <w:i/>
            <w:color w:val="000000"/>
          </w:rPr>
          <w:delText>(Revogado)</w:delText>
        </w:r>
        <w:r w:rsidDel="00E631A1">
          <w:rPr>
            <w:color w:val="000000"/>
          </w:rPr>
          <w:delText>.</w:delText>
        </w:r>
        <w:r w:rsidDel="00E631A1">
          <w:rPr>
            <w:color w:val="005583"/>
            <w:vertAlign w:val="superscript"/>
          </w:rPr>
          <w:footnoteReference w:id="297"/>
        </w:r>
      </w:del>
    </w:p>
    <w:p w14:paraId="00000AF6" w14:textId="7A8EFFB5" w:rsidR="003D183A" w:rsidDel="00E631A1" w:rsidRDefault="008B7924" w:rsidP="00E631A1">
      <w:pPr>
        <w:widowControl w:val="0"/>
        <w:pBdr>
          <w:top w:val="nil"/>
          <w:left w:val="nil"/>
          <w:bottom w:val="nil"/>
          <w:right w:val="nil"/>
          <w:between w:val="nil"/>
        </w:pBdr>
        <w:ind w:firstLine="0"/>
        <w:jc w:val="center"/>
        <w:rPr>
          <w:del w:id="6913" w:author="Cristiano de Menezes Feu" w:date="2022-11-21T08:33:00Z"/>
          <w:color w:val="000000"/>
        </w:rPr>
        <w:pPrChange w:id="6914" w:author="Cristiano de Menezes Feu" w:date="2022-11-21T08:33:00Z">
          <w:pPr>
            <w:widowControl w:val="0"/>
            <w:pBdr>
              <w:top w:val="nil"/>
              <w:left w:val="nil"/>
              <w:bottom w:val="nil"/>
              <w:right w:val="nil"/>
              <w:between w:val="nil"/>
            </w:pBdr>
          </w:pPr>
        </w:pPrChange>
      </w:pPr>
      <w:del w:id="6915" w:author="Cristiano de Menezes Feu" w:date="2022-11-21T08:33:00Z">
        <w:r w:rsidDel="00E631A1">
          <w:rPr>
            <w:color w:val="000000"/>
          </w:rPr>
          <w:delText xml:space="preserve">§ 2º Cada projeto deverá conter, simplesmente, a enunciação da vontade legislativa, de conformidade com o § 3º do art. 100, aplicando-se, caso contrário, o disposto no art. 137, § 1º, ou no art. 57, III. </w:delText>
        </w:r>
      </w:del>
    </w:p>
    <w:p w14:paraId="00000AF7" w14:textId="74C6F5AC" w:rsidR="003D183A" w:rsidDel="00E631A1" w:rsidRDefault="008B7924" w:rsidP="00E631A1">
      <w:pPr>
        <w:widowControl w:val="0"/>
        <w:pBdr>
          <w:top w:val="nil"/>
          <w:left w:val="nil"/>
          <w:bottom w:val="nil"/>
          <w:right w:val="nil"/>
          <w:between w:val="nil"/>
        </w:pBdr>
        <w:ind w:firstLine="0"/>
        <w:jc w:val="center"/>
        <w:rPr>
          <w:del w:id="6916" w:author="Cristiano de Menezes Feu" w:date="2022-11-21T08:33:00Z"/>
          <w:color w:val="000000"/>
        </w:rPr>
        <w:pPrChange w:id="6917" w:author="Cristiano de Menezes Feu" w:date="2022-11-21T08:33:00Z">
          <w:pPr>
            <w:widowControl w:val="0"/>
            <w:pBdr>
              <w:top w:val="nil"/>
              <w:left w:val="nil"/>
              <w:bottom w:val="nil"/>
              <w:right w:val="nil"/>
              <w:between w:val="nil"/>
            </w:pBdr>
          </w:pPr>
        </w:pPrChange>
      </w:pPr>
      <w:del w:id="6918" w:author="Cristiano de Menezes Feu" w:date="2022-11-21T08:33:00Z">
        <w:r w:rsidDel="00E631A1">
          <w:rPr>
            <w:color w:val="000000"/>
          </w:rPr>
          <w:delText>§ 3º Nenhum projeto poderá conter 2 (duas) ou mais matérias diversas.</w:delText>
        </w:r>
        <w:r w:rsidDel="00E631A1">
          <w:rPr>
            <w:color w:val="005583"/>
            <w:vertAlign w:val="superscript"/>
          </w:rPr>
          <w:footnoteReference w:id="298"/>
        </w:r>
      </w:del>
    </w:p>
    <w:p w14:paraId="00000AF8" w14:textId="44E0CDD7" w:rsidR="003D183A" w:rsidDel="00E631A1" w:rsidRDefault="008B7924" w:rsidP="00E631A1">
      <w:pPr>
        <w:widowControl w:val="0"/>
        <w:pBdr>
          <w:top w:val="nil"/>
          <w:left w:val="nil"/>
          <w:bottom w:val="nil"/>
          <w:right w:val="nil"/>
          <w:between w:val="nil"/>
        </w:pBdr>
        <w:ind w:firstLine="0"/>
        <w:jc w:val="center"/>
        <w:rPr>
          <w:del w:id="6922" w:author="Cristiano de Menezes Feu" w:date="2022-11-21T08:33:00Z"/>
          <w:b/>
          <w:color w:val="005583"/>
          <w:sz w:val="20"/>
          <w:szCs w:val="20"/>
        </w:rPr>
        <w:pPrChange w:id="6923" w:author="Cristiano de Menezes Feu" w:date="2022-11-21T08:33:00Z">
          <w:pPr>
            <w:widowControl w:val="0"/>
            <w:pBdr>
              <w:top w:val="nil"/>
              <w:left w:val="nil"/>
              <w:bottom w:val="nil"/>
              <w:right w:val="nil"/>
              <w:between w:val="nil"/>
            </w:pBdr>
          </w:pPr>
        </w:pPrChange>
      </w:pPr>
      <w:del w:id="6924" w:author="Cristiano de Menezes Feu" w:date="2022-11-21T08:33:00Z">
        <w:r w:rsidDel="00E631A1">
          <w:rPr>
            <w:rFonts w:ascii="ClearSans-Bold" w:eastAsia="ClearSans-Bold" w:hAnsi="ClearSans-Bold" w:cs="ClearSans-Bold"/>
            <w:b/>
            <w:color w:val="000000"/>
          </w:rPr>
          <w:delText>Art. 112.</w:delText>
        </w:r>
        <w:r w:rsidDel="00E631A1">
          <w:rPr>
            <w:color w:val="000000"/>
          </w:rPr>
          <w:delText xml:space="preserve"> Os projetos que forem apresentados sem observância dos preceitos fixados no artigo anterior e seus parágrafos, bem como os que, explícita ou implicitamente, contenham referências a lei, artigo de lei, decreto ou regulamento, contrato ou concessão, ou qualquer ato administrativo e não se façam acompanhar de sua transcrição, ou, por qualquer modo, se demonstrem incompletos e sem esclarecimentos, só serão enviados às Comissões, cientes os Autores do retardamento, depois de completada sua instrução. </w:delText>
        </w:r>
      </w:del>
    </w:p>
    <w:p w14:paraId="00000AF9" w14:textId="0AFF29D0" w:rsidR="003D183A" w:rsidDel="00E631A1" w:rsidRDefault="008B7924" w:rsidP="00E631A1">
      <w:pPr>
        <w:widowControl w:val="0"/>
        <w:pBdr>
          <w:top w:val="nil"/>
          <w:left w:val="nil"/>
          <w:bottom w:val="nil"/>
          <w:right w:val="nil"/>
          <w:between w:val="nil"/>
        </w:pBdr>
        <w:spacing w:before="0" w:after="113"/>
        <w:ind w:left="567" w:firstLine="0"/>
        <w:jc w:val="center"/>
        <w:rPr>
          <w:del w:id="6925" w:author="Cristiano de Menezes Feu" w:date="2022-11-21T08:33:00Z"/>
          <w:color w:val="005583"/>
          <w:sz w:val="20"/>
          <w:szCs w:val="20"/>
        </w:rPr>
        <w:pPrChange w:id="6926" w:author="Cristiano de Menezes Feu" w:date="2022-11-21T08:33:00Z">
          <w:pPr>
            <w:widowControl w:val="0"/>
            <w:pBdr>
              <w:top w:val="nil"/>
              <w:left w:val="nil"/>
              <w:bottom w:val="nil"/>
              <w:right w:val="nil"/>
              <w:between w:val="nil"/>
            </w:pBdr>
            <w:spacing w:before="0" w:after="113"/>
            <w:ind w:left="567" w:firstLine="0"/>
          </w:pPr>
        </w:pPrChange>
      </w:pPr>
      <w:del w:id="6927" w:author="Cristiano de Menezes Feu" w:date="2022-11-21T08:33:00Z">
        <w:r w:rsidDel="00E631A1">
          <w:rPr>
            <w:b/>
            <w:color w:val="005583"/>
            <w:sz w:val="20"/>
            <w:szCs w:val="20"/>
          </w:rPr>
          <w:delText>Prática:</w:delText>
        </w:r>
        <w:r w:rsidDel="00E631A1">
          <w:rPr>
            <w:color w:val="005583"/>
            <w:sz w:val="20"/>
            <w:szCs w:val="20"/>
          </w:rPr>
          <w:delText xml:space="preserve"> as proposições são encaminhadas à Coordenação de Estudos Legislativos, que acrescenta as informações complementares eventualmente faltantes, como a transcrição de textos de leis, decretos etc. </w:delText>
        </w:r>
      </w:del>
    </w:p>
    <w:p w14:paraId="00000AFA" w14:textId="1A2CE8DB" w:rsidR="003D183A" w:rsidDel="00E631A1" w:rsidRDefault="008B7924" w:rsidP="00E631A1">
      <w:pPr>
        <w:widowControl w:val="0"/>
        <w:pBdr>
          <w:top w:val="nil"/>
          <w:left w:val="nil"/>
          <w:bottom w:val="nil"/>
          <w:right w:val="nil"/>
          <w:between w:val="nil"/>
        </w:pBdr>
        <w:spacing w:before="170" w:after="113"/>
        <w:ind w:firstLine="0"/>
        <w:jc w:val="center"/>
        <w:rPr>
          <w:del w:id="6928" w:author="Cristiano de Menezes Feu" w:date="2022-11-21T08:33:00Z"/>
          <w:rFonts w:ascii="ClearSans-Light" w:eastAsia="ClearSans-Light" w:hAnsi="ClearSans-Light" w:cs="ClearSans-Light"/>
          <w:color w:val="000000"/>
          <w:sz w:val="24"/>
          <w:szCs w:val="24"/>
        </w:rPr>
        <w:pPrChange w:id="6929" w:author="Cristiano de Menezes Feu" w:date="2022-11-21T08:33:00Z">
          <w:pPr>
            <w:widowControl w:val="0"/>
            <w:pBdr>
              <w:top w:val="nil"/>
              <w:left w:val="nil"/>
              <w:bottom w:val="nil"/>
              <w:right w:val="nil"/>
              <w:between w:val="nil"/>
            </w:pBdr>
            <w:spacing w:before="170" w:after="113"/>
            <w:ind w:firstLine="0"/>
            <w:jc w:val="center"/>
          </w:pPr>
        </w:pPrChange>
      </w:pPr>
      <w:del w:id="6930" w:author="Cristiano de Menezes Feu" w:date="2022-11-21T08:33:00Z">
        <w:r w:rsidDel="00E631A1">
          <w:rPr>
            <w:rFonts w:ascii="ClearSans-Light" w:eastAsia="ClearSans-Light" w:hAnsi="ClearSans-Light" w:cs="ClearSans-Light"/>
            <w:color w:val="000000"/>
            <w:sz w:val="24"/>
            <w:szCs w:val="24"/>
          </w:rPr>
          <w:delText>CAPÍTULO III</w:delText>
        </w:r>
        <w:r w:rsidDel="00E631A1">
          <w:rPr>
            <w:rFonts w:ascii="ClearSans-Light" w:eastAsia="ClearSans-Light" w:hAnsi="ClearSans-Light" w:cs="ClearSans-Light"/>
            <w:color w:val="000000"/>
            <w:sz w:val="24"/>
            <w:szCs w:val="24"/>
          </w:rPr>
          <w:br/>
          <w:delText>DAS INDICAÇÕES</w:delText>
        </w:r>
      </w:del>
    </w:p>
    <w:p w14:paraId="00000AFB" w14:textId="493D49D2" w:rsidR="003D183A" w:rsidDel="00E631A1" w:rsidRDefault="008B7924" w:rsidP="00E631A1">
      <w:pPr>
        <w:widowControl w:val="0"/>
        <w:pBdr>
          <w:top w:val="nil"/>
          <w:left w:val="nil"/>
          <w:bottom w:val="nil"/>
          <w:right w:val="nil"/>
          <w:between w:val="nil"/>
        </w:pBdr>
        <w:ind w:firstLine="0"/>
        <w:jc w:val="center"/>
        <w:rPr>
          <w:del w:id="6931" w:author="Cristiano de Menezes Feu" w:date="2022-11-21T08:33:00Z"/>
          <w:color w:val="000000"/>
        </w:rPr>
        <w:pPrChange w:id="6932" w:author="Cristiano de Menezes Feu" w:date="2022-11-21T08:33:00Z">
          <w:pPr>
            <w:widowControl w:val="0"/>
            <w:pBdr>
              <w:top w:val="nil"/>
              <w:left w:val="nil"/>
              <w:bottom w:val="nil"/>
              <w:right w:val="nil"/>
              <w:between w:val="nil"/>
            </w:pBdr>
          </w:pPr>
        </w:pPrChange>
      </w:pPr>
      <w:del w:id="6933" w:author="Cristiano de Menezes Feu" w:date="2022-11-21T08:33:00Z">
        <w:r w:rsidDel="00E631A1">
          <w:rPr>
            <w:b/>
            <w:color w:val="000000"/>
          </w:rPr>
          <w:delText xml:space="preserve">Art. 113. </w:delText>
        </w:r>
        <w:r w:rsidDel="00E631A1">
          <w:rPr>
            <w:color w:val="000000"/>
          </w:rPr>
          <w:delText xml:space="preserve">Indicação é a proposição através da qual o Deputado: </w:delText>
        </w:r>
      </w:del>
    </w:p>
    <w:p w14:paraId="00000AFC" w14:textId="45B3791F" w:rsidR="003D183A" w:rsidDel="00E631A1" w:rsidRDefault="008B7924" w:rsidP="00E631A1">
      <w:pPr>
        <w:widowControl w:val="0"/>
        <w:pBdr>
          <w:top w:val="nil"/>
          <w:left w:val="nil"/>
          <w:bottom w:val="nil"/>
          <w:right w:val="nil"/>
          <w:between w:val="nil"/>
        </w:pBdr>
        <w:ind w:firstLine="0"/>
        <w:jc w:val="center"/>
        <w:rPr>
          <w:del w:id="6934" w:author="Cristiano de Menezes Feu" w:date="2022-11-21T08:33:00Z"/>
          <w:b/>
          <w:color w:val="000000"/>
        </w:rPr>
        <w:pPrChange w:id="6935" w:author="Cristiano de Menezes Feu" w:date="2022-11-21T08:33:00Z">
          <w:pPr>
            <w:widowControl w:val="0"/>
            <w:pBdr>
              <w:top w:val="nil"/>
              <w:left w:val="nil"/>
              <w:bottom w:val="nil"/>
              <w:right w:val="nil"/>
              <w:between w:val="nil"/>
            </w:pBdr>
          </w:pPr>
        </w:pPrChange>
      </w:pPr>
      <w:del w:id="6936" w:author="Cristiano de Menezes Feu" w:date="2022-11-21T08:33:00Z">
        <w:r w:rsidDel="00E631A1">
          <w:rPr>
            <w:color w:val="000000"/>
          </w:rPr>
          <w:delText>I - sugere a outro Poder a adoção de providência, a realização de ato administrativo ou de gestão, ou o envio de projeto sobre a matéria de sua iniciativa exclusiva;</w:delText>
        </w:r>
      </w:del>
    </w:p>
    <w:p w14:paraId="00000AFD" w14:textId="317E79E3" w:rsidR="003D183A" w:rsidDel="00E631A1" w:rsidRDefault="008B7924" w:rsidP="00E631A1">
      <w:pPr>
        <w:widowControl w:val="0"/>
        <w:pBdr>
          <w:top w:val="nil"/>
          <w:left w:val="nil"/>
          <w:bottom w:val="nil"/>
          <w:right w:val="nil"/>
          <w:between w:val="nil"/>
        </w:pBdr>
        <w:spacing w:before="0" w:after="113"/>
        <w:ind w:left="567" w:firstLine="0"/>
        <w:jc w:val="center"/>
        <w:rPr>
          <w:del w:id="6937" w:author="Cristiano de Menezes Feu" w:date="2022-11-21T08:33:00Z"/>
          <w:b/>
          <w:color w:val="005583"/>
          <w:sz w:val="20"/>
          <w:szCs w:val="20"/>
        </w:rPr>
        <w:pPrChange w:id="6938" w:author="Cristiano de Menezes Feu" w:date="2022-11-21T08:33:00Z">
          <w:pPr>
            <w:widowControl w:val="0"/>
            <w:pBdr>
              <w:top w:val="nil"/>
              <w:left w:val="nil"/>
              <w:bottom w:val="nil"/>
              <w:right w:val="nil"/>
              <w:between w:val="nil"/>
            </w:pBdr>
            <w:spacing w:before="0" w:after="113"/>
            <w:ind w:left="567" w:firstLine="0"/>
          </w:pPr>
        </w:pPrChange>
      </w:pPr>
      <w:del w:id="6939" w:author="Cristiano de Menezes Feu" w:date="2022-11-21T08:33:00Z">
        <w:r w:rsidDel="00E631A1">
          <w:rPr>
            <w:b/>
            <w:color w:val="005583"/>
            <w:sz w:val="20"/>
            <w:szCs w:val="20"/>
          </w:rPr>
          <w:delText>Prática 1:</w:delText>
        </w:r>
        <w:r w:rsidDel="00E631A1">
          <w:rPr>
            <w:color w:val="005583"/>
            <w:sz w:val="20"/>
            <w:szCs w:val="20"/>
          </w:rPr>
          <w:delText xml:space="preserve"> projeto de lei que trata de competência exclusiva do Poder Executivo, apresentado por parlamentar, se rejeitado na Comissão, pode ser objeto de indicação de autoria do colegiado. Exemplo: PL 5.261/2016 e INC 4113/2017.</w:delText>
        </w:r>
      </w:del>
    </w:p>
    <w:p w14:paraId="00000AFE" w14:textId="3B580C12" w:rsidR="003D183A" w:rsidDel="00E631A1" w:rsidRDefault="008B7924" w:rsidP="00E631A1">
      <w:pPr>
        <w:widowControl w:val="0"/>
        <w:pBdr>
          <w:top w:val="nil"/>
          <w:left w:val="nil"/>
          <w:bottom w:val="nil"/>
          <w:right w:val="nil"/>
          <w:between w:val="nil"/>
        </w:pBdr>
        <w:spacing w:before="0" w:after="113"/>
        <w:ind w:left="567" w:firstLine="0"/>
        <w:jc w:val="center"/>
        <w:rPr>
          <w:del w:id="6940" w:author="Cristiano de Menezes Feu" w:date="2022-11-21T08:33:00Z"/>
          <w:color w:val="005583"/>
          <w:sz w:val="20"/>
          <w:szCs w:val="20"/>
        </w:rPr>
        <w:pPrChange w:id="6941" w:author="Cristiano de Menezes Feu" w:date="2022-11-21T08:33:00Z">
          <w:pPr>
            <w:widowControl w:val="0"/>
            <w:pBdr>
              <w:top w:val="nil"/>
              <w:left w:val="nil"/>
              <w:bottom w:val="nil"/>
              <w:right w:val="nil"/>
              <w:between w:val="nil"/>
            </w:pBdr>
            <w:spacing w:before="0" w:after="113"/>
            <w:ind w:left="567" w:firstLine="0"/>
          </w:pPr>
        </w:pPrChange>
      </w:pPr>
      <w:del w:id="6942" w:author="Cristiano de Menezes Feu" w:date="2022-11-21T08:33:00Z">
        <w:r w:rsidDel="00E631A1">
          <w:rPr>
            <w:b/>
            <w:color w:val="005583"/>
            <w:sz w:val="20"/>
            <w:szCs w:val="20"/>
          </w:rPr>
          <w:delText>Prática 2:</w:delText>
        </w:r>
        <w:r w:rsidDel="00E631A1">
          <w:rPr>
            <w:color w:val="005583"/>
            <w:sz w:val="20"/>
            <w:szCs w:val="20"/>
          </w:rPr>
          <w:delText xml:space="preserve"> a indicação a outro Poder só é possível no âmbito da União. Exemplo: INC 909/2015.</w:delText>
        </w:r>
      </w:del>
    </w:p>
    <w:p w14:paraId="00000AFF" w14:textId="4802EB64" w:rsidR="003D183A" w:rsidDel="00E631A1" w:rsidRDefault="008B7924" w:rsidP="00E631A1">
      <w:pPr>
        <w:widowControl w:val="0"/>
        <w:pBdr>
          <w:top w:val="nil"/>
          <w:left w:val="nil"/>
          <w:bottom w:val="nil"/>
          <w:right w:val="nil"/>
          <w:between w:val="nil"/>
        </w:pBdr>
        <w:ind w:firstLine="0"/>
        <w:jc w:val="center"/>
        <w:rPr>
          <w:del w:id="6943" w:author="Cristiano de Menezes Feu" w:date="2022-11-21T08:33:00Z"/>
          <w:color w:val="000000"/>
        </w:rPr>
        <w:pPrChange w:id="6944" w:author="Cristiano de Menezes Feu" w:date="2022-11-21T08:33:00Z">
          <w:pPr>
            <w:widowControl w:val="0"/>
            <w:pBdr>
              <w:top w:val="nil"/>
              <w:left w:val="nil"/>
              <w:bottom w:val="nil"/>
              <w:right w:val="nil"/>
              <w:between w:val="nil"/>
            </w:pBdr>
          </w:pPr>
        </w:pPrChange>
      </w:pPr>
      <w:del w:id="6945" w:author="Cristiano de Menezes Feu" w:date="2022-11-21T08:33:00Z">
        <w:r w:rsidDel="00E631A1">
          <w:rPr>
            <w:color w:val="000000"/>
          </w:rPr>
          <w:delText>II - sugere a manifestação de uma ou mais Comissões acerca de determinado assunto, visando a elaboração de projeto sobre matéria de iniciativa da Câmara.</w:delText>
        </w:r>
      </w:del>
    </w:p>
    <w:p w14:paraId="00000B00" w14:textId="3A599973" w:rsidR="003D183A" w:rsidDel="00E631A1" w:rsidRDefault="008B7924" w:rsidP="00E631A1">
      <w:pPr>
        <w:widowControl w:val="0"/>
        <w:pBdr>
          <w:top w:val="nil"/>
          <w:left w:val="nil"/>
          <w:bottom w:val="nil"/>
          <w:right w:val="nil"/>
          <w:between w:val="nil"/>
        </w:pBdr>
        <w:ind w:firstLine="0"/>
        <w:jc w:val="center"/>
        <w:rPr>
          <w:del w:id="6946" w:author="Cristiano de Menezes Feu" w:date="2022-11-21T08:33:00Z"/>
          <w:b/>
          <w:color w:val="005583"/>
          <w:sz w:val="20"/>
          <w:szCs w:val="20"/>
        </w:rPr>
        <w:pPrChange w:id="6947" w:author="Cristiano de Menezes Feu" w:date="2022-11-21T08:33:00Z">
          <w:pPr>
            <w:widowControl w:val="0"/>
            <w:pBdr>
              <w:top w:val="nil"/>
              <w:left w:val="nil"/>
              <w:bottom w:val="nil"/>
              <w:right w:val="nil"/>
              <w:between w:val="nil"/>
            </w:pBdr>
          </w:pPr>
        </w:pPrChange>
      </w:pPr>
      <w:del w:id="6948" w:author="Cristiano de Menezes Feu" w:date="2022-11-21T08:33:00Z">
        <w:r w:rsidDel="00E631A1">
          <w:rPr>
            <w:color w:val="000000"/>
          </w:rPr>
          <w:delText xml:space="preserve">§ 1º Na hipótese do inciso I, a indicação será objeto de requerimento escrito, despachado pelo Presidente e publicado no </w:delText>
        </w:r>
        <w:r w:rsidDel="00E631A1">
          <w:rPr>
            <w:rFonts w:ascii="Sansita" w:eastAsia="Sansita" w:hAnsi="Sansita" w:cs="Sansita"/>
            <w:i/>
            <w:color w:val="000000"/>
          </w:rPr>
          <w:delText>Diário da Câmara dos Deputados</w:delText>
        </w:r>
        <w:r w:rsidDel="00E631A1">
          <w:rPr>
            <w:color w:val="000000"/>
          </w:rPr>
          <w:delText>.</w:delText>
        </w:r>
      </w:del>
    </w:p>
    <w:p w14:paraId="00000B01" w14:textId="78DF0245" w:rsidR="003D183A" w:rsidDel="00E631A1" w:rsidRDefault="008B7924" w:rsidP="00E631A1">
      <w:pPr>
        <w:widowControl w:val="0"/>
        <w:pBdr>
          <w:top w:val="nil"/>
          <w:left w:val="nil"/>
          <w:bottom w:val="nil"/>
          <w:right w:val="nil"/>
          <w:between w:val="nil"/>
        </w:pBdr>
        <w:spacing w:before="0" w:after="113"/>
        <w:ind w:left="567" w:firstLine="0"/>
        <w:jc w:val="center"/>
        <w:rPr>
          <w:del w:id="6949" w:author="Cristiano de Menezes Feu" w:date="2022-11-21T08:33:00Z"/>
          <w:color w:val="005583"/>
          <w:sz w:val="20"/>
          <w:szCs w:val="20"/>
        </w:rPr>
        <w:pPrChange w:id="6950" w:author="Cristiano de Menezes Feu" w:date="2022-11-21T08:33:00Z">
          <w:pPr>
            <w:widowControl w:val="0"/>
            <w:pBdr>
              <w:top w:val="nil"/>
              <w:left w:val="nil"/>
              <w:bottom w:val="nil"/>
              <w:right w:val="nil"/>
              <w:between w:val="nil"/>
            </w:pBdr>
            <w:spacing w:before="0" w:after="113"/>
            <w:ind w:left="567" w:firstLine="0"/>
          </w:pPr>
        </w:pPrChange>
      </w:pPr>
      <w:del w:id="6951" w:author="Cristiano de Menezes Feu" w:date="2022-11-21T08:33:00Z">
        <w:r w:rsidDel="00E631A1">
          <w:rPr>
            <w:b/>
            <w:color w:val="005583"/>
            <w:sz w:val="20"/>
            <w:szCs w:val="20"/>
          </w:rPr>
          <w:delText>Prática:</w:delText>
        </w:r>
        <w:r w:rsidDel="00E631A1">
          <w:rPr>
            <w:color w:val="005583"/>
            <w:sz w:val="20"/>
            <w:szCs w:val="20"/>
          </w:rPr>
          <w:delText xml:space="preserve"> após o despacho do Presidente e publicação no Diário da Câmara, as indicações são encaminhadas ao outro Poder pela Primeira Secretaria, nos termos do art. 19, II do RICD.</w:delText>
        </w:r>
      </w:del>
    </w:p>
    <w:p w14:paraId="00000B02" w14:textId="6F9EBD62" w:rsidR="003D183A" w:rsidDel="00E631A1" w:rsidRDefault="008B7924" w:rsidP="00E631A1">
      <w:pPr>
        <w:widowControl w:val="0"/>
        <w:pBdr>
          <w:top w:val="nil"/>
          <w:left w:val="nil"/>
          <w:bottom w:val="nil"/>
          <w:right w:val="nil"/>
          <w:between w:val="nil"/>
        </w:pBdr>
        <w:ind w:firstLine="0"/>
        <w:jc w:val="center"/>
        <w:rPr>
          <w:del w:id="6952" w:author="Cristiano de Menezes Feu" w:date="2022-11-21T08:33:00Z"/>
          <w:color w:val="000000"/>
        </w:rPr>
        <w:pPrChange w:id="6953" w:author="Cristiano de Menezes Feu" w:date="2022-11-21T08:33:00Z">
          <w:pPr>
            <w:widowControl w:val="0"/>
            <w:pBdr>
              <w:top w:val="nil"/>
              <w:left w:val="nil"/>
              <w:bottom w:val="nil"/>
              <w:right w:val="nil"/>
              <w:between w:val="nil"/>
            </w:pBdr>
          </w:pPr>
        </w:pPrChange>
      </w:pPr>
      <w:del w:id="6954" w:author="Cristiano de Menezes Feu" w:date="2022-11-21T08:33:00Z">
        <w:r w:rsidDel="00E631A1">
          <w:rPr>
            <w:color w:val="000000"/>
          </w:rPr>
          <w:delText>§ 2º Na hipótese do inciso II, serão observadas as seguintes normas:</w:delText>
        </w:r>
      </w:del>
    </w:p>
    <w:p w14:paraId="00000B03" w14:textId="44970C52" w:rsidR="003D183A" w:rsidDel="00E631A1" w:rsidRDefault="008B7924" w:rsidP="00E631A1">
      <w:pPr>
        <w:widowControl w:val="0"/>
        <w:pBdr>
          <w:top w:val="nil"/>
          <w:left w:val="nil"/>
          <w:bottom w:val="nil"/>
          <w:right w:val="nil"/>
          <w:between w:val="nil"/>
        </w:pBdr>
        <w:ind w:firstLine="0"/>
        <w:jc w:val="center"/>
        <w:rPr>
          <w:del w:id="6955" w:author="Cristiano de Menezes Feu" w:date="2022-11-21T08:33:00Z"/>
          <w:color w:val="000000"/>
        </w:rPr>
        <w:pPrChange w:id="6956" w:author="Cristiano de Menezes Feu" w:date="2022-11-21T08:33:00Z">
          <w:pPr>
            <w:widowControl w:val="0"/>
            <w:pBdr>
              <w:top w:val="nil"/>
              <w:left w:val="nil"/>
              <w:bottom w:val="nil"/>
              <w:right w:val="nil"/>
              <w:between w:val="nil"/>
            </w:pBdr>
          </w:pPr>
        </w:pPrChange>
      </w:pPr>
      <w:del w:id="6957" w:author="Cristiano de Menezes Feu" w:date="2022-11-21T08:33:00Z">
        <w:r w:rsidDel="00E631A1">
          <w:rPr>
            <w:color w:val="000000"/>
          </w:rPr>
          <w:delText>I - as indicações recebidas pela Mesa serão lidas em súmula, mandadas à publicação no Diário da Câmara dos Deputados e encaminhadas às Comissões competentes;</w:delText>
        </w:r>
      </w:del>
    </w:p>
    <w:p w14:paraId="00000B04" w14:textId="005D5BA1" w:rsidR="003D183A" w:rsidDel="00E631A1" w:rsidRDefault="008B7924" w:rsidP="00E631A1">
      <w:pPr>
        <w:widowControl w:val="0"/>
        <w:pBdr>
          <w:top w:val="nil"/>
          <w:left w:val="nil"/>
          <w:bottom w:val="nil"/>
          <w:right w:val="nil"/>
          <w:between w:val="nil"/>
        </w:pBdr>
        <w:ind w:firstLine="0"/>
        <w:jc w:val="center"/>
        <w:rPr>
          <w:del w:id="6958" w:author="Cristiano de Menezes Feu" w:date="2022-11-21T08:33:00Z"/>
          <w:color w:val="000000"/>
        </w:rPr>
        <w:pPrChange w:id="6959" w:author="Cristiano de Menezes Feu" w:date="2022-11-21T08:33:00Z">
          <w:pPr>
            <w:widowControl w:val="0"/>
            <w:pBdr>
              <w:top w:val="nil"/>
              <w:left w:val="nil"/>
              <w:bottom w:val="nil"/>
              <w:right w:val="nil"/>
              <w:between w:val="nil"/>
            </w:pBdr>
          </w:pPr>
        </w:pPrChange>
      </w:pPr>
      <w:del w:id="6960" w:author="Cristiano de Menezes Feu" w:date="2022-11-21T08:33:00Z">
        <w:r w:rsidDel="00E631A1">
          <w:rPr>
            <w:color w:val="000000"/>
          </w:rPr>
          <w:delText>II - o parecer referente à indicação será proferido no prazo de vinte sessões, prorrogável a critério da Presidência da Comissão;</w:delText>
        </w:r>
      </w:del>
    </w:p>
    <w:p w14:paraId="00000B05" w14:textId="030C4610" w:rsidR="003D183A" w:rsidDel="00E631A1" w:rsidRDefault="008B7924" w:rsidP="00E631A1">
      <w:pPr>
        <w:widowControl w:val="0"/>
        <w:pBdr>
          <w:top w:val="nil"/>
          <w:left w:val="nil"/>
          <w:bottom w:val="nil"/>
          <w:right w:val="nil"/>
          <w:between w:val="nil"/>
        </w:pBdr>
        <w:ind w:firstLine="0"/>
        <w:jc w:val="center"/>
        <w:rPr>
          <w:del w:id="6961" w:author="Cristiano de Menezes Feu" w:date="2022-11-21T08:33:00Z"/>
          <w:color w:val="000000"/>
        </w:rPr>
        <w:pPrChange w:id="6962" w:author="Cristiano de Menezes Feu" w:date="2022-11-21T08:33:00Z">
          <w:pPr>
            <w:widowControl w:val="0"/>
            <w:pBdr>
              <w:top w:val="nil"/>
              <w:left w:val="nil"/>
              <w:bottom w:val="nil"/>
              <w:right w:val="nil"/>
              <w:between w:val="nil"/>
            </w:pBdr>
          </w:pPr>
        </w:pPrChange>
      </w:pPr>
      <w:del w:id="6963" w:author="Cristiano de Menezes Feu" w:date="2022-11-21T08:33:00Z">
        <w:r w:rsidDel="00E631A1">
          <w:rPr>
            <w:color w:val="000000"/>
          </w:rPr>
          <w:delText>III - se a Comissão que tiver de opinar sobre indicação concluir pelo oferecimento de projeto, seguirá este os trâmites regimentais das proposições congêneres;</w:delText>
        </w:r>
      </w:del>
    </w:p>
    <w:p w14:paraId="00000B06" w14:textId="5EF6B855" w:rsidR="003D183A" w:rsidDel="00E631A1" w:rsidRDefault="008B7924" w:rsidP="00E631A1">
      <w:pPr>
        <w:widowControl w:val="0"/>
        <w:pBdr>
          <w:top w:val="nil"/>
          <w:left w:val="nil"/>
          <w:bottom w:val="nil"/>
          <w:right w:val="nil"/>
          <w:between w:val="nil"/>
        </w:pBdr>
        <w:ind w:firstLine="0"/>
        <w:jc w:val="center"/>
        <w:rPr>
          <w:del w:id="6964" w:author="Cristiano de Menezes Feu" w:date="2022-11-21T08:33:00Z"/>
          <w:color w:val="000000"/>
        </w:rPr>
        <w:pPrChange w:id="6965" w:author="Cristiano de Menezes Feu" w:date="2022-11-21T08:33:00Z">
          <w:pPr>
            <w:widowControl w:val="0"/>
            <w:pBdr>
              <w:top w:val="nil"/>
              <w:left w:val="nil"/>
              <w:bottom w:val="nil"/>
              <w:right w:val="nil"/>
              <w:between w:val="nil"/>
            </w:pBdr>
          </w:pPr>
        </w:pPrChange>
      </w:pPr>
      <w:del w:id="6966" w:author="Cristiano de Menezes Feu" w:date="2022-11-21T08:33:00Z">
        <w:r w:rsidDel="00E631A1">
          <w:rPr>
            <w:color w:val="000000"/>
          </w:rPr>
          <w:delText>IV - se nenhuma Comissão opinar em tal sentido, o Presidente da Câmara, ao chegar o processo à Mesa, determinará o arquivamento da indicação, cientificando-se o Autor para que este, se quiser, ofereça projeto próprio à consideração da Casa;</w:delText>
        </w:r>
      </w:del>
    </w:p>
    <w:p w14:paraId="00000B07" w14:textId="3CE1BF0B" w:rsidR="003D183A" w:rsidDel="00E631A1" w:rsidRDefault="008B7924" w:rsidP="00E631A1">
      <w:pPr>
        <w:widowControl w:val="0"/>
        <w:pBdr>
          <w:top w:val="nil"/>
          <w:left w:val="nil"/>
          <w:bottom w:val="nil"/>
          <w:right w:val="nil"/>
          <w:between w:val="nil"/>
        </w:pBdr>
        <w:ind w:firstLine="0"/>
        <w:jc w:val="center"/>
        <w:rPr>
          <w:del w:id="6967" w:author="Cristiano de Menezes Feu" w:date="2022-11-21T08:33:00Z"/>
          <w:color w:val="000000"/>
        </w:rPr>
        <w:pPrChange w:id="6968" w:author="Cristiano de Menezes Feu" w:date="2022-11-21T08:33:00Z">
          <w:pPr>
            <w:widowControl w:val="0"/>
            <w:pBdr>
              <w:top w:val="nil"/>
              <w:left w:val="nil"/>
              <w:bottom w:val="nil"/>
              <w:right w:val="nil"/>
              <w:between w:val="nil"/>
            </w:pBdr>
          </w:pPr>
        </w:pPrChange>
      </w:pPr>
      <w:del w:id="6969" w:author="Cristiano de Menezes Feu" w:date="2022-11-21T08:33:00Z">
        <w:r w:rsidDel="00E631A1">
          <w:rPr>
            <w:color w:val="000000"/>
          </w:rPr>
          <w:delText>V - não serão aceitas proposições que objetivem:</w:delText>
        </w:r>
      </w:del>
    </w:p>
    <w:p w14:paraId="00000B08" w14:textId="0D1A2E1A" w:rsidR="003D183A" w:rsidDel="00E631A1" w:rsidRDefault="008B7924" w:rsidP="00E631A1">
      <w:pPr>
        <w:widowControl w:val="0"/>
        <w:pBdr>
          <w:top w:val="nil"/>
          <w:left w:val="nil"/>
          <w:bottom w:val="nil"/>
          <w:right w:val="nil"/>
          <w:between w:val="nil"/>
        </w:pBdr>
        <w:spacing w:before="57" w:after="0"/>
        <w:ind w:left="283" w:firstLine="0"/>
        <w:jc w:val="center"/>
        <w:rPr>
          <w:del w:id="6970" w:author="Cristiano de Menezes Feu" w:date="2022-11-21T08:33:00Z"/>
          <w:b/>
          <w:color w:val="000000"/>
        </w:rPr>
        <w:pPrChange w:id="6971" w:author="Cristiano de Menezes Feu" w:date="2022-11-21T08:33:00Z">
          <w:pPr>
            <w:widowControl w:val="0"/>
            <w:pBdr>
              <w:top w:val="nil"/>
              <w:left w:val="nil"/>
              <w:bottom w:val="nil"/>
              <w:right w:val="nil"/>
              <w:between w:val="nil"/>
            </w:pBdr>
            <w:spacing w:before="57" w:after="0"/>
            <w:ind w:left="283" w:firstLine="0"/>
          </w:pPr>
        </w:pPrChange>
      </w:pPr>
      <w:del w:id="6972" w:author="Cristiano de Menezes Feu" w:date="2022-11-21T08:33:00Z">
        <w:r w:rsidDel="00E631A1">
          <w:rPr>
            <w:color w:val="000000"/>
          </w:rPr>
          <w:delText xml:space="preserve">a) consulta a Comissão sobre interpretação e aplicação de lei; </w:delText>
        </w:r>
      </w:del>
    </w:p>
    <w:p w14:paraId="00000B09" w14:textId="65D16630" w:rsidR="003D183A" w:rsidDel="00E631A1" w:rsidRDefault="008B7924" w:rsidP="00E631A1">
      <w:pPr>
        <w:widowControl w:val="0"/>
        <w:pBdr>
          <w:top w:val="nil"/>
          <w:left w:val="nil"/>
          <w:bottom w:val="nil"/>
          <w:right w:val="nil"/>
          <w:between w:val="nil"/>
        </w:pBdr>
        <w:spacing w:before="0" w:after="113"/>
        <w:ind w:left="567" w:firstLine="0"/>
        <w:jc w:val="center"/>
        <w:rPr>
          <w:del w:id="6973" w:author="Cristiano de Menezes Feu" w:date="2022-11-21T08:33:00Z"/>
          <w:color w:val="005583"/>
          <w:sz w:val="20"/>
          <w:szCs w:val="20"/>
        </w:rPr>
        <w:pPrChange w:id="6974" w:author="Cristiano de Menezes Feu" w:date="2022-11-21T08:33:00Z">
          <w:pPr>
            <w:widowControl w:val="0"/>
            <w:pBdr>
              <w:top w:val="nil"/>
              <w:left w:val="nil"/>
              <w:bottom w:val="nil"/>
              <w:right w:val="nil"/>
              <w:between w:val="nil"/>
            </w:pBdr>
            <w:spacing w:before="0" w:after="113"/>
            <w:ind w:left="567" w:firstLine="0"/>
          </w:pPr>
        </w:pPrChange>
      </w:pPr>
      <w:del w:id="6975" w:author="Cristiano de Menezes Feu" w:date="2022-11-21T08:33:00Z">
        <w:r w:rsidDel="00E631A1">
          <w:rPr>
            <w:b/>
            <w:color w:val="005583"/>
            <w:sz w:val="20"/>
            <w:szCs w:val="20"/>
          </w:rPr>
          <w:delText>Prática:</w:delText>
        </w:r>
        <w:r w:rsidDel="00E631A1">
          <w:rPr>
            <w:color w:val="005583"/>
            <w:sz w:val="20"/>
            <w:szCs w:val="20"/>
          </w:rPr>
          <w:delText xml:space="preserve"> tramitam como consulta, e não como indicação, dúvidas de parlamentares encaminhadas ao Presidente da Câmara sobre interpretação e aplicação da Constituição ou de lei, nos termos do art. 32, IV, c. Exemplo: Consulta 20/2018.</w:delText>
        </w:r>
      </w:del>
    </w:p>
    <w:p w14:paraId="00000B0A" w14:textId="1BEE1DD8" w:rsidR="003D183A" w:rsidDel="00E631A1" w:rsidRDefault="008B7924" w:rsidP="00E631A1">
      <w:pPr>
        <w:widowControl w:val="0"/>
        <w:pBdr>
          <w:top w:val="nil"/>
          <w:left w:val="nil"/>
          <w:bottom w:val="nil"/>
          <w:right w:val="nil"/>
          <w:between w:val="nil"/>
        </w:pBdr>
        <w:spacing w:before="57" w:after="0"/>
        <w:ind w:left="283" w:firstLine="0"/>
        <w:jc w:val="center"/>
        <w:rPr>
          <w:del w:id="6976" w:author="Cristiano de Menezes Feu" w:date="2022-11-21T08:33:00Z"/>
          <w:rFonts w:ascii="ClearSans-Light" w:eastAsia="ClearSans-Light" w:hAnsi="ClearSans-Light" w:cs="ClearSans-Light"/>
          <w:color w:val="000000"/>
          <w:sz w:val="24"/>
          <w:szCs w:val="24"/>
        </w:rPr>
        <w:pPrChange w:id="6977" w:author="Cristiano de Menezes Feu" w:date="2022-11-21T08:33:00Z">
          <w:pPr>
            <w:widowControl w:val="0"/>
            <w:pBdr>
              <w:top w:val="nil"/>
              <w:left w:val="nil"/>
              <w:bottom w:val="nil"/>
              <w:right w:val="nil"/>
              <w:between w:val="nil"/>
            </w:pBdr>
            <w:spacing w:before="57" w:after="0"/>
            <w:ind w:left="283" w:firstLine="0"/>
          </w:pPr>
        </w:pPrChange>
      </w:pPr>
      <w:del w:id="6978" w:author="Cristiano de Menezes Feu" w:date="2022-11-21T08:33:00Z">
        <w:r w:rsidDel="00E631A1">
          <w:rPr>
            <w:color w:val="000000"/>
          </w:rPr>
          <w:delText>b) consulta a Comissão sobre atos de qualquer Poder, de seus órgãos e autoridades.</w:delText>
        </w:r>
        <w:r w:rsidDel="00E631A1">
          <w:rPr>
            <w:color w:val="005583"/>
            <w:vertAlign w:val="superscript"/>
          </w:rPr>
          <w:footnoteReference w:id="299"/>
        </w:r>
        <w:r w:rsidDel="00E631A1">
          <w:rPr>
            <w:color w:val="000000"/>
          </w:rPr>
          <w:delText xml:space="preserve"> </w:delText>
        </w:r>
      </w:del>
    </w:p>
    <w:p w14:paraId="00000B0B" w14:textId="3C7AA00A" w:rsidR="003D183A" w:rsidDel="00E631A1" w:rsidRDefault="008B7924" w:rsidP="00E631A1">
      <w:pPr>
        <w:widowControl w:val="0"/>
        <w:pBdr>
          <w:top w:val="nil"/>
          <w:left w:val="nil"/>
          <w:bottom w:val="nil"/>
          <w:right w:val="nil"/>
          <w:between w:val="nil"/>
        </w:pBdr>
        <w:spacing w:before="170" w:after="113"/>
        <w:ind w:firstLine="0"/>
        <w:jc w:val="center"/>
        <w:rPr>
          <w:del w:id="6982" w:author="Cristiano de Menezes Feu" w:date="2022-11-21T08:33:00Z"/>
          <w:rFonts w:ascii="ClearSans-Light" w:eastAsia="ClearSans-Light" w:hAnsi="ClearSans-Light" w:cs="ClearSans-Light"/>
          <w:color w:val="000000"/>
          <w:sz w:val="24"/>
          <w:szCs w:val="24"/>
        </w:rPr>
        <w:pPrChange w:id="6983" w:author="Cristiano de Menezes Feu" w:date="2022-11-21T08:33:00Z">
          <w:pPr>
            <w:widowControl w:val="0"/>
            <w:pBdr>
              <w:top w:val="nil"/>
              <w:left w:val="nil"/>
              <w:bottom w:val="nil"/>
              <w:right w:val="nil"/>
              <w:between w:val="nil"/>
            </w:pBdr>
            <w:spacing w:before="170" w:after="113"/>
            <w:ind w:firstLine="0"/>
            <w:jc w:val="center"/>
          </w:pPr>
        </w:pPrChange>
      </w:pPr>
      <w:del w:id="6984" w:author="Cristiano de Menezes Feu" w:date="2022-11-21T08:33:00Z">
        <w:r w:rsidDel="00E631A1">
          <w:rPr>
            <w:rFonts w:ascii="ClearSans-Light" w:eastAsia="ClearSans-Light" w:hAnsi="ClearSans-Light" w:cs="ClearSans-Light"/>
            <w:color w:val="000000"/>
            <w:sz w:val="24"/>
            <w:szCs w:val="24"/>
          </w:rPr>
          <w:delText>CAPÍTULO IV</w:delText>
        </w:r>
        <w:r w:rsidDel="00E631A1">
          <w:rPr>
            <w:rFonts w:ascii="ClearSans-Light" w:eastAsia="ClearSans-Light" w:hAnsi="ClearSans-Light" w:cs="ClearSans-Light"/>
            <w:color w:val="000000"/>
            <w:sz w:val="24"/>
            <w:szCs w:val="24"/>
          </w:rPr>
          <w:br/>
          <w:delText>DOS REQUERIMENTOS</w:delText>
        </w:r>
      </w:del>
    </w:p>
    <w:p w14:paraId="00000B0C" w14:textId="74AB0BDC" w:rsidR="003D183A" w:rsidDel="00E631A1" w:rsidRDefault="008B7924" w:rsidP="00E631A1">
      <w:pPr>
        <w:widowControl w:val="0"/>
        <w:pBdr>
          <w:top w:val="nil"/>
          <w:left w:val="nil"/>
          <w:bottom w:val="nil"/>
          <w:right w:val="nil"/>
          <w:between w:val="nil"/>
        </w:pBdr>
        <w:ind w:firstLine="0"/>
        <w:jc w:val="center"/>
        <w:rPr>
          <w:del w:id="6985" w:author="Cristiano de Menezes Feu" w:date="2022-11-21T08:33:00Z"/>
          <w:rFonts w:ascii="ClearSans-Bold" w:eastAsia="ClearSans-Bold" w:hAnsi="ClearSans-Bold" w:cs="ClearSans-Bold"/>
          <w:b/>
          <w:color w:val="000000"/>
          <w:sz w:val="24"/>
          <w:szCs w:val="24"/>
        </w:rPr>
        <w:pPrChange w:id="6986" w:author="Cristiano de Menezes Feu" w:date="2022-11-21T08:33:00Z">
          <w:pPr>
            <w:widowControl w:val="0"/>
            <w:pBdr>
              <w:top w:val="nil"/>
              <w:left w:val="nil"/>
              <w:bottom w:val="nil"/>
              <w:right w:val="nil"/>
              <w:between w:val="nil"/>
            </w:pBdr>
            <w:ind w:firstLine="0"/>
            <w:jc w:val="center"/>
          </w:pPr>
        </w:pPrChange>
      </w:pPr>
      <w:del w:id="6987" w:author="Cristiano de Menezes Feu" w:date="2022-11-21T08:33:00Z">
        <w:r w:rsidDel="00E631A1">
          <w:rPr>
            <w:rFonts w:ascii="ClearSans-Bold" w:eastAsia="ClearSans-Bold" w:hAnsi="ClearSans-Bold" w:cs="ClearSans-Bold"/>
            <w:b/>
            <w:color w:val="000000"/>
            <w:sz w:val="24"/>
            <w:szCs w:val="24"/>
          </w:rPr>
          <w:delText>Seção I</w:delText>
        </w:r>
        <w:r w:rsidDel="00E631A1">
          <w:rPr>
            <w:rFonts w:ascii="ClearSans-Bold" w:eastAsia="ClearSans-Bold" w:hAnsi="ClearSans-Bold" w:cs="ClearSans-Bold"/>
            <w:b/>
            <w:color w:val="000000"/>
            <w:sz w:val="24"/>
            <w:szCs w:val="24"/>
          </w:rPr>
          <w:br/>
          <w:delText>Sujeitos a Despacho apenas do Presidente</w:delText>
        </w:r>
      </w:del>
    </w:p>
    <w:p w14:paraId="00000B0D" w14:textId="1494BD5E" w:rsidR="003D183A" w:rsidDel="00E631A1" w:rsidRDefault="008B7924" w:rsidP="00E631A1">
      <w:pPr>
        <w:widowControl w:val="0"/>
        <w:pBdr>
          <w:top w:val="nil"/>
          <w:left w:val="nil"/>
          <w:bottom w:val="nil"/>
          <w:right w:val="nil"/>
          <w:between w:val="nil"/>
        </w:pBdr>
        <w:spacing w:before="0" w:after="113"/>
        <w:ind w:firstLine="0"/>
        <w:jc w:val="center"/>
        <w:rPr>
          <w:del w:id="6988" w:author="Cristiano de Menezes Feu" w:date="2022-11-21T08:33:00Z"/>
          <w:color w:val="005583"/>
          <w:sz w:val="20"/>
          <w:szCs w:val="20"/>
        </w:rPr>
        <w:pPrChange w:id="6989" w:author="Cristiano de Menezes Feu" w:date="2022-11-21T08:33:00Z">
          <w:pPr>
            <w:widowControl w:val="0"/>
            <w:pBdr>
              <w:top w:val="nil"/>
              <w:left w:val="nil"/>
              <w:bottom w:val="nil"/>
              <w:right w:val="nil"/>
              <w:between w:val="nil"/>
            </w:pBdr>
            <w:spacing w:before="0" w:after="113"/>
            <w:ind w:firstLine="0"/>
            <w:jc w:val="center"/>
          </w:pPr>
        </w:pPrChange>
      </w:pPr>
      <w:del w:id="6990" w:author="Cristiano de Menezes Feu" w:date="2022-11-21T08:33:00Z">
        <w:r w:rsidDel="00E631A1">
          <w:rPr>
            <w:color w:val="005583"/>
            <w:sz w:val="20"/>
            <w:szCs w:val="20"/>
          </w:rPr>
          <w:delText>Vide “</w:delText>
        </w:r>
        <w:r w:rsidDel="00E631A1">
          <w:rPr>
            <w:b/>
            <w:color w:val="005583"/>
            <w:sz w:val="20"/>
            <w:szCs w:val="20"/>
          </w:rPr>
          <w:delText xml:space="preserve">Facilidades II </w:delText>
        </w:r>
        <w:r w:rsidDel="00E631A1">
          <w:rPr>
            <w:color w:val="005583"/>
            <w:sz w:val="20"/>
            <w:szCs w:val="20"/>
          </w:rPr>
          <w:delText xml:space="preserve">– Requerimentos”. </w:delText>
        </w:r>
      </w:del>
    </w:p>
    <w:p w14:paraId="00000B0E" w14:textId="256DD094" w:rsidR="003D183A" w:rsidDel="00E631A1" w:rsidRDefault="008B7924" w:rsidP="00E631A1">
      <w:pPr>
        <w:widowControl w:val="0"/>
        <w:pBdr>
          <w:top w:val="nil"/>
          <w:left w:val="nil"/>
          <w:bottom w:val="nil"/>
          <w:right w:val="nil"/>
          <w:between w:val="nil"/>
        </w:pBdr>
        <w:ind w:firstLine="0"/>
        <w:jc w:val="center"/>
        <w:rPr>
          <w:del w:id="6991" w:author="Cristiano de Menezes Feu" w:date="2022-11-21T08:33:00Z"/>
          <w:rFonts w:ascii="ClearSans-Bold" w:eastAsia="ClearSans-Bold" w:hAnsi="ClearSans-Bold" w:cs="ClearSans-Bold"/>
          <w:b/>
          <w:color w:val="000000"/>
        </w:rPr>
        <w:pPrChange w:id="6992" w:author="Cristiano de Menezes Feu" w:date="2022-11-21T08:33:00Z">
          <w:pPr>
            <w:widowControl w:val="0"/>
            <w:pBdr>
              <w:top w:val="nil"/>
              <w:left w:val="nil"/>
              <w:bottom w:val="nil"/>
              <w:right w:val="nil"/>
              <w:between w:val="nil"/>
            </w:pBdr>
          </w:pPr>
        </w:pPrChange>
      </w:pPr>
      <w:del w:id="6993" w:author="Cristiano de Menezes Feu" w:date="2022-11-21T08:33:00Z">
        <w:r w:rsidDel="00E631A1">
          <w:rPr>
            <w:rFonts w:ascii="ClearSans-Bold" w:eastAsia="ClearSans-Bold" w:hAnsi="ClearSans-Bold" w:cs="ClearSans-Bold"/>
            <w:b/>
            <w:color w:val="000000"/>
          </w:rPr>
          <w:delText xml:space="preserve">Art. 114. </w:delText>
        </w:r>
        <w:r w:rsidDel="00E631A1">
          <w:rPr>
            <w:color w:val="000000"/>
          </w:rPr>
          <w:delText xml:space="preserve">Serão verbais ou escritos, e imediatamente despachados pelo Presidente, os requerimentos que solicitem: </w:delText>
        </w:r>
      </w:del>
    </w:p>
    <w:p w14:paraId="00000B0F" w14:textId="79799BE8" w:rsidR="003D183A" w:rsidDel="00E631A1" w:rsidRDefault="008B7924" w:rsidP="00E631A1">
      <w:pPr>
        <w:widowControl w:val="0"/>
        <w:pBdr>
          <w:top w:val="nil"/>
          <w:left w:val="nil"/>
          <w:bottom w:val="nil"/>
          <w:right w:val="nil"/>
          <w:between w:val="nil"/>
        </w:pBdr>
        <w:spacing w:before="0" w:after="113"/>
        <w:ind w:left="567" w:firstLine="0"/>
        <w:jc w:val="center"/>
        <w:rPr>
          <w:del w:id="6994" w:author="Cristiano de Menezes Feu" w:date="2022-11-21T08:33:00Z"/>
          <w:color w:val="005583"/>
          <w:sz w:val="20"/>
          <w:szCs w:val="20"/>
        </w:rPr>
        <w:pPrChange w:id="6995" w:author="Cristiano de Menezes Feu" w:date="2022-11-21T08:33:00Z">
          <w:pPr>
            <w:widowControl w:val="0"/>
            <w:pBdr>
              <w:top w:val="nil"/>
              <w:left w:val="nil"/>
              <w:bottom w:val="nil"/>
              <w:right w:val="nil"/>
              <w:between w:val="nil"/>
            </w:pBdr>
            <w:spacing w:before="0" w:after="113"/>
            <w:ind w:left="567" w:firstLine="0"/>
          </w:pPr>
        </w:pPrChange>
      </w:pPr>
      <w:del w:id="6996" w:author="Cristiano de Menezes Feu" w:date="2022-11-21T08:33:00Z">
        <w:r w:rsidDel="00E631A1">
          <w:rPr>
            <w:color w:val="005583"/>
            <w:sz w:val="20"/>
            <w:szCs w:val="20"/>
          </w:rPr>
          <w:delText>Art. 72, § 1º; art. 136; art. 159, § 4º e incisos.</w:delText>
        </w:r>
      </w:del>
    </w:p>
    <w:p w14:paraId="00000B10" w14:textId="5CEBEB47" w:rsidR="003D183A" w:rsidDel="00E631A1" w:rsidRDefault="008B7924" w:rsidP="00E631A1">
      <w:pPr>
        <w:widowControl w:val="0"/>
        <w:pBdr>
          <w:top w:val="nil"/>
          <w:left w:val="nil"/>
          <w:bottom w:val="nil"/>
          <w:right w:val="nil"/>
          <w:between w:val="nil"/>
        </w:pBdr>
        <w:ind w:firstLine="0"/>
        <w:jc w:val="center"/>
        <w:rPr>
          <w:del w:id="6997" w:author="Cristiano de Menezes Feu" w:date="2022-11-21T08:33:00Z"/>
          <w:color w:val="000000"/>
        </w:rPr>
        <w:pPrChange w:id="6998" w:author="Cristiano de Menezes Feu" w:date="2022-11-21T08:33:00Z">
          <w:pPr>
            <w:widowControl w:val="0"/>
            <w:pBdr>
              <w:top w:val="nil"/>
              <w:left w:val="nil"/>
              <w:bottom w:val="nil"/>
              <w:right w:val="nil"/>
              <w:between w:val="nil"/>
            </w:pBdr>
          </w:pPr>
        </w:pPrChange>
      </w:pPr>
      <w:del w:id="6999" w:author="Cristiano de Menezes Feu" w:date="2022-11-21T08:33:00Z">
        <w:r w:rsidDel="00E631A1">
          <w:rPr>
            <w:color w:val="000000"/>
          </w:rPr>
          <w:delText xml:space="preserve">I - a palavra, ou a desistência desta; </w:delText>
        </w:r>
      </w:del>
    </w:p>
    <w:p w14:paraId="00000B11" w14:textId="69C478AE" w:rsidR="003D183A" w:rsidDel="00E631A1" w:rsidRDefault="008B7924" w:rsidP="00E631A1">
      <w:pPr>
        <w:widowControl w:val="0"/>
        <w:pBdr>
          <w:top w:val="nil"/>
          <w:left w:val="nil"/>
          <w:bottom w:val="nil"/>
          <w:right w:val="nil"/>
          <w:between w:val="nil"/>
        </w:pBdr>
        <w:spacing w:before="0" w:after="113"/>
        <w:ind w:left="567" w:firstLine="0"/>
        <w:jc w:val="center"/>
        <w:rPr>
          <w:del w:id="7000" w:author="Cristiano de Menezes Feu" w:date="2022-11-21T08:33:00Z"/>
          <w:color w:val="005583"/>
          <w:sz w:val="20"/>
          <w:szCs w:val="20"/>
        </w:rPr>
        <w:pPrChange w:id="7001" w:author="Cristiano de Menezes Feu" w:date="2022-11-21T08:33:00Z">
          <w:pPr>
            <w:widowControl w:val="0"/>
            <w:pBdr>
              <w:top w:val="nil"/>
              <w:left w:val="nil"/>
              <w:bottom w:val="nil"/>
              <w:right w:val="nil"/>
              <w:between w:val="nil"/>
            </w:pBdr>
            <w:spacing w:before="0" w:after="113"/>
            <w:ind w:left="567" w:firstLine="0"/>
          </w:pPr>
        </w:pPrChange>
      </w:pPr>
      <w:del w:id="7002" w:author="Cristiano de Menezes Feu" w:date="2022-11-21T08:33:00Z">
        <w:r w:rsidDel="00E631A1">
          <w:rPr>
            <w:color w:val="005583"/>
            <w:sz w:val="20"/>
            <w:szCs w:val="20"/>
          </w:rPr>
          <w:delText>Art. 41, VII; art. 73, VI.</w:delText>
        </w:r>
      </w:del>
    </w:p>
    <w:p w14:paraId="00000B12" w14:textId="62854F80" w:rsidR="003D183A" w:rsidDel="00E631A1" w:rsidRDefault="008B7924" w:rsidP="00E631A1">
      <w:pPr>
        <w:widowControl w:val="0"/>
        <w:pBdr>
          <w:top w:val="nil"/>
          <w:left w:val="nil"/>
          <w:bottom w:val="nil"/>
          <w:right w:val="nil"/>
          <w:between w:val="nil"/>
        </w:pBdr>
        <w:ind w:firstLine="0"/>
        <w:jc w:val="center"/>
        <w:rPr>
          <w:del w:id="7003" w:author="Cristiano de Menezes Feu" w:date="2022-11-21T08:33:00Z"/>
          <w:color w:val="000000"/>
        </w:rPr>
        <w:pPrChange w:id="7004" w:author="Cristiano de Menezes Feu" w:date="2022-11-21T08:33:00Z">
          <w:pPr>
            <w:widowControl w:val="0"/>
            <w:pBdr>
              <w:top w:val="nil"/>
              <w:left w:val="nil"/>
              <w:bottom w:val="nil"/>
              <w:right w:val="nil"/>
              <w:between w:val="nil"/>
            </w:pBdr>
          </w:pPr>
        </w:pPrChange>
      </w:pPr>
      <w:del w:id="7005" w:author="Cristiano de Menezes Feu" w:date="2022-11-21T08:33:00Z">
        <w:r w:rsidDel="00E631A1">
          <w:rPr>
            <w:color w:val="000000"/>
          </w:rPr>
          <w:delText xml:space="preserve">II - permissão para falar sentado, ou da bancada; </w:delText>
        </w:r>
      </w:del>
    </w:p>
    <w:p w14:paraId="00000B13" w14:textId="70DEC843" w:rsidR="003D183A" w:rsidDel="00E631A1" w:rsidRDefault="008B7924" w:rsidP="00E631A1">
      <w:pPr>
        <w:widowControl w:val="0"/>
        <w:pBdr>
          <w:top w:val="nil"/>
          <w:left w:val="nil"/>
          <w:bottom w:val="nil"/>
          <w:right w:val="nil"/>
          <w:between w:val="nil"/>
        </w:pBdr>
        <w:spacing w:before="0" w:after="113"/>
        <w:ind w:left="567" w:firstLine="0"/>
        <w:jc w:val="center"/>
        <w:rPr>
          <w:del w:id="7006" w:author="Cristiano de Menezes Feu" w:date="2022-11-21T08:33:00Z"/>
          <w:color w:val="005583"/>
          <w:sz w:val="20"/>
          <w:szCs w:val="20"/>
        </w:rPr>
        <w:pPrChange w:id="7007" w:author="Cristiano de Menezes Feu" w:date="2022-11-21T08:33:00Z">
          <w:pPr>
            <w:widowControl w:val="0"/>
            <w:pBdr>
              <w:top w:val="nil"/>
              <w:left w:val="nil"/>
              <w:bottom w:val="nil"/>
              <w:right w:val="nil"/>
              <w:between w:val="nil"/>
            </w:pBdr>
            <w:spacing w:before="0" w:after="113"/>
            <w:ind w:left="567" w:firstLine="0"/>
          </w:pPr>
        </w:pPrChange>
      </w:pPr>
      <w:del w:id="7008" w:author="Cristiano de Menezes Feu" w:date="2022-11-21T08:33:00Z">
        <w:r w:rsidDel="00E631A1">
          <w:rPr>
            <w:color w:val="005583"/>
            <w:sz w:val="20"/>
            <w:szCs w:val="20"/>
          </w:rPr>
          <w:delText>Art. 73, III.</w:delText>
        </w:r>
      </w:del>
    </w:p>
    <w:p w14:paraId="00000B14" w14:textId="2D0B41A1" w:rsidR="003D183A" w:rsidDel="00E631A1" w:rsidRDefault="008B7924" w:rsidP="00E631A1">
      <w:pPr>
        <w:widowControl w:val="0"/>
        <w:pBdr>
          <w:top w:val="nil"/>
          <w:left w:val="nil"/>
          <w:bottom w:val="nil"/>
          <w:right w:val="nil"/>
          <w:between w:val="nil"/>
        </w:pBdr>
        <w:ind w:firstLine="0"/>
        <w:jc w:val="center"/>
        <w:rPr>
          <w:del w:id="7009" w:author="Cristiano de Menezes Feu" w:date="2022-11-21T08:33:00Z"/>
          <w:color w:val="000000"/>
        </w:rPr>
        <w:pPrChange w:id="7010" w:author="Cristiano de Menezes Feu" w:date="2022-11-21T08:33:00Z">
          <w:pPr>
            <w:widowControl w:val="0"/>
            <w:pBdr>
              <w:top w:val="nil"/>
              <w:left w:val="nil"/>
              <w:bottom w:val="nil"/>
              <w:right w:val="nil"/>
              <w:between w:val="nil"/>
            </w:pBdr>
          </w:pPr>
        </w:pPrChange>
      </w:pPr>
      <w:del w:id="7011" w:author="Cristiano de Menezes Feu" w:date="2022-11-21T08:33:00Z">
        <w:r w:rsidDel="00E631A1">
          <w:rPr>
            <w:color w:val="000000"/>
          </w:rPr>
          <w:delText xml:space="preserve">III - leitura de qualquer matéria sujeita ao conhecimento do Plenário; </w:delText>
        </w:r>
      </w:del>
    </w:p>
    <w:p w14:paraId="00000B15" w14:textId="2C8F6C5E" w:rsidR="003D183A" w:rsidDel="00E631A1" w:rsidRDefault="008B7924" w:rsidP="00E631A1">
      <w:pPr>
        <w:widowControl w:val="0"/>
        <w:pBdr>
          <w:top w:val="nil"/>
          <w:left w:val="nil"/>
          <w:bottom w:val="nil"/>
          <w:right w:val="nil"/>
          <w:between w:val="nil"/>
        </w:pBdr>
        <w:ind w:firstLine="0"/>
        <w:jc w:val="center"/>
        <w:rPr>
          <w:del w:id="7012" w:author="Cristiano de Menezes Feu" w:date="2022-11-21T08:33:00Z"/>
          <w:color w:val="000000"/>
        </w:rPr>
        <w:pPrChange w:id="7013" w:author="Cristiano de Menezes Feu" w:date="2022-11-21T08:33:00Z">
          <w:pPr>
            <w:widowControl w:val="0"/>
            <w:pBdr>
              <w:top w:val="nil"/>
              <w:left w:val="nil"/>
              <w:bottom w:val="nil"/>
              <w:right w:val="nil"/>
              <w:between w:val="nil"/>
            </w:pBdr>
          </w:pPr>
        </w:pPrChange>
      </w:pPr>
      <w:del w:id="7014" w:author="Cristiano de Menezes Feu" w:date="2022-11-21T08:33:00Z">
        <w:r w:rsidDel="00E631A1">
          <w:rPr>
            <w:color w:val="000000"/>
          </w:rPr>
          <w:delText xml:space="preserve">IV - observância de disposição regimental; </w:delText>
        </w:r>
      </w:del>
    </w:p>
    <w:p w14:paraId="00000B16" w14:textId="61E812F7" w:rsidR="003D183A" w:rsidDel="00E631A1" w:rsidRDefault="008B7924" w:rsidP="00E631A1">
      <w:pPr>
        <w:widowControl w:val="0"/>
        <w:pBdr>
          <w:top w:val="nil"/>
          <w:left w:val="nil"/>
          <w:bottom w:val="nil"/>
          <w:right w:val="nil"/>
          <w:between w:val="nil"/>
        </w:pBdr>
        <w:ind w:firstLine="0"/>
        <w:jc w:val="center"/>
        <w:rPr>
          <w:del w:id="7015" w:author="Cristiano de Menezes Feu" w:date="2022-11-21T08:33:00Z"/>
          <w:color w:val="000000"/>
        </w:rPr>
        <w:pPrChange w:id="7016" w:author="Cristiano de Menezes Feu" w:date="2022-11-21T08:33:00Z">
          <w:pPr>
            <w:widowControl w:val="0"/>
            <w:pBdr>
              <w:top w:val="nil"/>
              <w:left w:val="nil"/>
              <w:bottom w:val="nil"/>
              <w:right w:val="nil"/>
              <w:between w:val="nil"/>
            </w:pBdr>
          </w:pPr>
        </w:pPrChange>
      </w:pPr>
      <w:del w:id="7017" w:author="Cristiano de Menezes Feu" w:date="2022-11-21T08:33:00Z">
        <w:r w:rsidDel="00E631A1">
          <w:rPr>
            <w:color w:val="000000"/>
          </w:rPr>
          <w:delText xml:space="preserve">V - retirada, pelo Autor, de requerimento; </w:delText>
        </w:r>
      </w:del>
    </w:p>
    <w:p w14:paraId="00000B17" w14:textId="0A4B2724" w:rsidR="003D183A" w:rsidDel="00E631A1" w:rsidRDefault="008B7924" w:rsidP="00E631A1">
      <w:pPr>
        <w:widowControl w:val="0"/>
        <w:pBdr>
          <w:top w:val="nil"/>
          <w:left w:val="nil"/>
          <w:bottom w:val="nil"/>
          <w:right w:val="nil"/>
          <w:between w:val="nil"/>
        </w:pBdr>
        <w:spacing w:before="0" w:after="113"/>
        <w:ind w:left="567" w:firstLine="0"/>
        <w:jc w:val="center"/>
        <w:rPr>
          <w:del w:id="7018" w:author="Cristiano de Menezes Feu" w:date="2022-11-21T08:33:00Z"/>
          <w:color w:val="005583"/>
          <w:sz w:val="20"/>
          <w:szCs w:val="20"/>
        </w:rPr>
        <w:pPrChange w:id="7019" w:author="Cristiano de Menezes Feu" w:date="2022-11-21T08:33:00Z">
          <w:pPr>
            <w:widowControl w:val="0"/>
            <w:pBdr>
              <w:top w:val="nil"/>
              <w:left w:val="nil"/>
              <w:bottom w:val="nil"/>
              <w:right w:val="nil"/>
              <w:between w:val="nil"/>
            </w:pBdr>
            <w:spacing w:before="0" w:after="113"/>
            <w:ind w:left="567" w:firstLine="0"/>
          </w:pPr>
        </w:pPrChange>
      </w:pPr>
      <w:del w:id="7020" w:author="Cristiano de Menezes Feu" w:date="2022-11-21T08:33:00Z">
        <w:r w:rsidDel="00E631A1">
          <w:rPr>
            <w:color w:val="005583"/>
            <w:sz w:val="20"/>
            <w:szCs w:val="20"/>
          </w:rPr>
          <w:delText>Art. 104.</w:delText>
        </w:r>
      </w:del>
    </w:p>
    <w:p w14:paraId="00000B18" w14:textId="48178705" w:rsidR="003D183A" w:rsidDel="00E631A1" w:rsidRDefault="008B7924" w:rsidP="00E631A1">
      <w:pPr>
        <w:widowControl w:val="0"/>
        <w:pBdr>
          <w:top w:val="nil"/>
          <w:left w:val="nil"/>
          <w:bottom w:val="nil"/>
          <w:right w:val="nil"/>
          <w:between w:val="nil"/>
        </w:pBdr>
        <w:ind w:firstLine="0"/>
        <w:jc w:val="center"/>
        <w:rPr>
          <w:del w:id="7021" w:author="Cristiano de Menezes Feu" w:date="2022-11-21T08:33:00Z"/>
          <w:color w:val="000000"/>
        </w:rPr>
        <w:pPrChange w:id="7022" w:author="Cristiano de Menezes Feu" w:date="2022-11-21T08:33:00Z">
          <w:pPr>
            <w:widowControl w:val="0"/>
            <w:pBdr>
              <w:top w:val="nil"/>
              <w:left w:val="nil"/>
              <w:bottom w:val="nil"/>
              <w:right w:val="nil"/>
              <w:between w:val="nil"/>
            </w:pBdr>
          </w:pPr>
        </w:pPrChange>
      </w:pPr>
      <w:del w:id="7023" w:author="Cristiano de Menezes Feu" w:date="2022-11-21T08:33:00Z">
        <w:r w:rsidDel="00E631A1">
          <w:rPr>
            <w:color w:val="000000"/>
          </w:rPr>
          <w:delText xml:space="preserve">VI - discussão de uma proposição por partes; </w:delText>
        </w:r>
      </w:del>
    </w:p>
    <w:p w14:paraId="00000B19" w14:textId="25556813" w:rsidR="003D183A" w:rsidDel="00E631A1" w:rsidRDefault="008B7924" w:rsidP="00E631A1">
      <w:pPr>
        <w:widowControl w:val="0"/>
        <w:pBdr>
          <w:top w:val="nil"/>
          <w:left w:val="nil"/>
          <w:bottom w:val="nil"/>
          <w:right w:val="nil"/>
          <w:between w:val="nil"/>
        </w:pBdr>
        <w:spacing w:before="0" w:after="113"/>
        <w:ind w:left="567" w:firstLine="0"/>
        <w:jc w:val="center"/>
        <w:rPr>
          <w:del w:id="7024" w:author="Cristiano de Menezes Feu" w:date="2022-11-21T08:33:00Z"/>
          <w:b/>
          <w:color w:val="005583"/>
          <w:sz w:val="20"/>
          <w:szCs w:val="20"/>
        </w:rPr>
        <w:pPrChange w:id="7025" w:author="Cristiano de Menezes Feu" w:date="2022-11-21T08:33:00Z">
          <w:pPr>
            <w:widowControl w:val="0"/>
            <w:pBdr>
              <w:top w:val="nil"/>
              <w:left w:val="nil"/>
              <w:bottom w:val="nil"/>
              <w:right w:val="nil"/>
              <w:between w:val="nil"/>
            </w:pBdr>
            <w:spacing w:before="0" w:after="113"/>
            <w:ind w:left="567" w:firstLine="0"/>
          </w:pPr>
        </w:pPrChange>
      </w:pPr>
      <w:del w:id="7026" w:author="Cristiano de Menezes Feu" w:date="2022-11-21T08:33:00Z">
        <w:r w:rsidDel="00E631A1">
          <w:rPr>
            <w:color w:val="005583"/>
            <w:sz w:val="20"/>
            <w:szCs w:val="20"/>
          </w:rPr>
          <w:delText>Art. 165, § 2º; art. 174, § 3º; art. 178, § 3º.</w:delText>
        </w:r>
      </w:del>
    </w:p>
    <w:p w14:paraId="00000B1A" w14:textId="7C062E6F" w:rsidR="003D183A" w:rsidDel="00E631A1" w:rsidRDefault="008B7924" w:rsidP="00E631A1">
      <w:pPr>
        <w:widowControl w:val="0"/>
        <w:pBdr>
          <w:top w:val="nil"/>
          <w:left w:val="nil"/>
          <w:bottom w:val="nil"/>
          <w:right w:val="nil"/>
          <w:between w:val="nil"/>
        </w:pBdr>
        <w:spacing w:before="0" w:after="113"/>
        <w:ind w:left="567" w:firstLine="0"/>
        <w:jc w:val="center"/>
        <w:rPr>
          <w:del w:id="7027" w:author="Cristiano de Menezes Feu" w:date="2022-11-21T08:33:00Z"/>
          <w:b/>
          <w:color w:val="005583"/>
          <w:sz w:val="20"/>
          <w:szCs w:val="20"/>
        </w:rPr>
        <w:pPrChange w:id="7028" w:author="Cristiano de Menezes Feu" w:date="2022-11-21T08:33:00Z">
          <w:pPr>
            <w:widowControl w:val="0"/>
            <w:pBdr>
              <w:top w:val="nil"/>
              <w:left w:val="nil"/>
              <w:bottom w:val="nil"/>
              <w:right w:val="nil"/>
              <w:between w:val="nil"/>
            </w:pBdr>
            <w:spacing w:before="0" w:after="113"/>
            <w:ind w:left="567" w:firstLine="0"/>
          </w:pPr>
        </w:pPrChange>
      </w:pPr>
      <w:del w:id="7029" w:author="Cristiano de Menezes Feu" w:date="2022-11-21T08:33:00Z">
        <w:r w:rsidDel="00E631A1">
          <w:rPr>
            <w:b/>
            <w:color w:val="005583"/>
            <w:sz w:val="20"/>
            <w:szCs w:val="20"/>
          </w:rPr>
          <w:delText>QO</w:delText>
        </w:r>
        <w:r w:rsidDel="00E631A1">
          <w:rPr>
            <w:color w:val="005583"/>
            <w:sz w:val="20"/>
            <w:szCs w:val="20"/>
          </w:rPr>
          <w:delText xml:space="preserve"> 323/2017 – Reafirma decisão das QOs 190/2016 e 284/2017, no sentido de que compete à Presidência despachar requerimento de discussão de uma proposição por partes ou de emenda por emenda, “podendo, em caso de indeferimento e a pedido do autor do requerimento, o Plenário ser consultado sobre a decisão da Presidência”. </w:delText>
        </w:r>
      </w:del>
    </w:p>
    <w:p w14:paraId="00000B1B" w14:textId="0F772A1C" w:rsidR="003D183A" w:rsidDel="00E631A1" w:rsidRDefault="008B7924" w:rsidP="00E631A1">
      <w:pPr>
        <w:widowControl w:val="0"/>
        <w:pBdr>
          <w:top w:val="nil"/>
          <w:left w:val="nil"/>
          <w:bottom w:val="nil"/>
          <w:right w:val="nil"/>
          <w:between w:val="nil"/>
        </w:pBdr>
        <w:spacing w:before="0" w:after="113"/>
        <w:ind w:left="567" w:firstLine="0"/>
        <w:jc w:val="center"/>
        <w:rPr>
          <w:del w:id="7030" w:author="Cristiano de Menezes Feu" w:date="2022-11-21T08:33:00Z"/>
          <w:color w:val="005583"/>
          <w:sz w:val="20"/>
          <w:szCs w:val="20"/>
        </w:rPr>
        <w:pPrChange w:id="7031" w:author="Cristiano de Menezes Feu" w:date="2022-11-21T08:33:00Z">
          <w:pPr>
            <w:widowControl w:val="0"/>
            <w:pBdr>
              <w:top w:val="nil"/>
              <w:left w:val="nil"/>
              <w:bottom w:val="nil"/>
              <w:right w:val="nil"/>
              <w:between w:val="nil"/>
            </w:pBdr>
            <w:spacing w:before="0" w:after="113"/>
            <w:ind w:left="567" w:firstLine="0"/>
          </w:pPr>
        </w:pPrChange>
      </w:pPr>
      <w:del w:id="7032" w:author="Cristiano de Menezes Feu" w:date="2022-11-21T08:33:00Z">
        <w:r w:rsidDel="00E631A1">
          <w:rPr>
            <w:b/>
            <w:color w:val="005583"/>
            <w:sz w:val="20"/>
            <w:szCs w:val="20"/>
          </w:rPr>
          <w:delText>Prática:</w:delText>
        </w:r>
        <w:r w:rsidDel="00E631A1">
          <w:rPr>
            <w:color w:val="005583"/>
            <w:sz w:val="20"/>
            <w:szCs w:val="20"/>
          </w:rPr>
          <w:delText xml:space="preserve"> nas Comissões não se admite o requerimento de discussão e nem votação do parecer por partes.</w:delText>
        </w:r>
      </w:del>
    </w:p>
    <w:p w14:paraId="00000B1C" w14:textId="7704729D" w:rsidR="003D183A" w:rsidDel="00E631A1" w:rsidRDefault="008B7924" w:rsidP="00E631A1">
      <w:pPr>
        <w:widowControl w:val="0"/>
        <w:pBdr>
          <w:top w:val="nil"/>
          <w:left w:val="nil"/>
          <w:bottom w:val="nil"/>
          <w:right w:val="nil"/>
          <w:between w:val="nil"/>
        </w:pBdr>
        <w:ind w:firstLine="0"/>
        <w:jc w:val="center"/>
        <w:rPr>
          <w:del w:id="7033" w:author="Cristiano de Menezes Feu" w:date="2022-11-21T08:33:00Z"/>
          <w:color w:val="005583"/>
          <w:vertAlign w:val="superscript"/>
        </w:rPr>
        <w:pPrChange w:id="7034" w:author="Cristiano de Menezes Feu" w:date="2022-11-21T08:33:00Z">
          <w:pPr>
            <w:widowControl w:val="0"/>
            <w:pBdr>
              <w:top w:val="nil"/>
              <w:left w:val="nil"/>
              <w:bottom w:val="nil"/>
              <w:right w:val="nil"/>
              <w:between w:val="nil"/>
            </w:pBdr>
          </w:pPr>
        </w:pPrChange>
      </w:pPr>
      <w:del w:id="7035" w:author="Cristiano de Menezes Feu" w:date="2022-11-21T08:33:00Z">
        <w:r w:rsidDel="00E631A1">
          <w:rPr>
            <w:color w:val="000000"/>
          </w:rPr>
          <w:delText>VII - retirada, pelo Autor, de proposição com parecer contrário, sem parecer, ou apenas com parecer de admissibilidade;</w:delText>
        </w:r>
        <w:r w:rsidDel="00E631A1">
          <w:rPr>
            <w:color w:val="005583"/>
            <w:vertAlign w:val="superscript"/>
          </w:rPr>
          <w:footnoteReference w:id="300"/>
        </w:r>
      </w:del>
    </w:p>
    <w:p w14:paraId="00000B1D" w14:textId="2AB9522B" w:rsidR="003D183A" w:rsidDel="00E631A1" w:rsidRDefault="008B7924" w:rsidP="00E631A1">
      <w:pPr>
        <w:widowControl w:val="0"/>
        <w:pBdr>
          <w:top w:val="nil"/>
          <w:left w:val="nil"/>
          <w:bottom w:val="nil"/>
          <w:right w:val="nil"/>
          <w:between w:val="nil"/>
        </w:pBdr>
        <w:spacing w:before="0" w:after="113"/>
        <w:ind w:left="567" w:firstLine="0"/>
        <w:jc w:val="center"/>
        <w:rPr>
          <w:del w:id="7039" w:author="Cristiano de Menezes Feu" w:date="2022-11-21T08:33:00Z"/>
          <w:color w:val="005583"/>
          <w:sz w:val="20"/>
          <w:szCs w:val="20"/>
        </w:rPr>
        <w:pPrChange w:id="7040" w:author="Cristiano de Menezes Feu" w:date="2022-11-21T08:33:00Z">
          <w:pPr>
            <w:widowControl w:val="0"/>
            <w:pBdr>
              <w:top w:val="nil"/>
              <w:left w:val="nil"/>
              <w:bottom w:val="nil"/>
              <w:right w:val="nil"/>
              <w:between w:val="nil"/>
            </w:pBdr>
            <w:spacing w:before="0" w:after="113"/>
            <w:ind w:left="567" w:firstLine="0"/>
          </w:pPr>
        </w:pPrChange>
      </w:pPr>
      <w:del w:id="7041" w:author="Cristiano de Menezes Feu" w:date="2022-11-21T08:33:00Z">
        <w:r w:rsidDel="00E631A1">
          <w:rPr>
            <w:color w:val="005583"/>
            <w:sz w:val="20"/>
            <w:szCs w:val="20"/>
          </w:rPr>
          <w:delText xml:space="preserve">Art. 17, II, b; art. 104. </w:delText>
        </w:r>
      </w:del>
    </w:p>
    <w:p w14:paraId="00000B1E" w14:textId="1F681350" w:rsidR="003D183A" w:rsidDel="00E631A1" w:rsidRDefault="008B7924" w:rsidP="00E631A1">
      <w:pPr>
        <w:widowControl w:val="0"/>
        <w:pBdr>
          <w:top w:val="nil"/>
          <w:left w:val="nil"/>
          <w:bottom w:val="nil"/>
          <w:right w:val="nil"/>
          <w:between w:val="nil"/>
        </w:pBdr>
        <w:ind w:firstLine="0"/>
        <w:jc w:val="center"/>
        <w:rPr>
          <w:del w:id="7042" w:author="Cristiano de Menezes Feu" w:date="2022-11-21T08:33:00Z"/>
          <w:color w:val="005583"/>
          <w:vertAlign w:val="superscript"/>
        </w:rPr>
        <w:pPrChange w:id="7043" w:author="Cristiano de Menezes Feu" w:date="2022-11-21T08:33:00Z">
          <w:pPr>
            <w:widowControl w:val="0"/>
            <w:pBdr>
              <w:top w:val="nil"/>
              <w:left w:val="nil"/>
              <w:bottom w:val="nil"/>
              <w:right w:val="nil"/>
              <w:between w:val="nil"/>
            </w:pBdr>
          </w:pPr>
        </w:pPrChange>
      </w:pPr>
      <w:del w:id="7044" w:author="Cristiano de Menezes Feu" w:date="2022-11-21T08:33:00Z">
        <w:r w:rsidDel="00E631A1">
          <w:rPr>
            <w:color w:val="000000"/>
          </w:rPr>
          <w:delText>VIII - verificação de votação;</w:delText>
        </w:r>
        <w:r w:rsidDel="00E631A1">
          <w:rPr>
            <w:color w:val="005583"/>
            <w:vertAlign w:val="superscript"/>
          </w:rPr>
          <w:footnoteReference w:id="301"/>
        </w:r>
      </w:del>
    </w:p>
    <w:p w14:paraId="00000B1F" w14:textId="48987F12" w:rsidR="003D183A" w:rsidDel="00E631A1" w:rsidRDefault="008B7924" w:rsidP="00E631A1">
      <w:pPr>
        <w:widowControl w:val="0"/>
        <w:pBdr>
          <w:top w:val="nil"/>
          <w:left w:val="nil"/>
          <w:bottom w:val="nil"/>
          <w:right w:val="nil"/>
          <w:between w:val="nil"/>
        </w:pBdr>
        <w:spacing w:before="0" w:after="113"/>
        <w:ind w:left="567" w:firstLine="0"/>
        <w:jc w:val="center"/>
        <w:rPr>
          <w:del w:id="7048" w:author="Cristiano de Menezes Feu" w:date="2022-11-21T08:33:00Z"/>
          <w:color w:val="005583"/>
          <w:sz w:val="20"/>
          <w:szCs w:val="20"/>
        </w:rPr>
        <w:pPrChange w:id="7049" w:author="Cristiano de Menezes Feu" w:date="2022-11-21T08:33:00Z">
          <w:pPr>
            <w:widowControl w:val="0"/>
            <w:pBdr>
              <w:top w:val="nil"/>
              <w:left w:val="nil"/>
              <w:bottom w:val="nil"/>
              <w:right w:val="nil"/>
              <w:between w:val="nil"/>
            </w:pBdr>
            <w:spacing w:before="0" w:after="113"/>
            <w:ind w:left="567" w:firstLine="0"/>
          </w:pPr>
        </w:pPrChange>
      </w:pPr>
      <w:del w:id="7050" w:author="Cristiano de Menezes Feu" w:date="2022-11-21T08:33:00Z">
        <w:r w:rsidDel="00E631A1">
          <w:rPr>
            <w:color w:val="005583"/>
            <w:sz w:val="20"/>
            <w:szCs w:val="20"/>
          </w:rPr>
          <w:delText>Art. 185, § 1º e seguintes.</w:delText>
        </w:r>
      </w:del>
    </w:p>
    <w:p w14:paraId="00000B20" w14:textId="4A60480D" w:rsidR="003D183A" w:rsidDel="00E631A1" w:rsidRDefault="008B7924" w:rsidP="00E631A1">
      <w:pPr>
        <w:widowControl w:val="0"/>
        <w:pBdr>
          <w:top w:val="nil"/>
          <w:left w:val="nil"/>
          <w:bottom w:val="nil"/>
          <w:right w:val="nil"/>
          <w:between w:val="nil"/>
        </w:pBdr>
        <w:ind w:firstLine="0"/>
        <w:jc w:val="center"/>
        <w:rPr>
          <w:del w:id="7051" w:author="Cristiano de Menezes Feu" w:date="2022-11-21T08:33:00Z"/>
          <w:color w:val="000000"/>
        </w:rPr>
        <w:pPrChange w:id="7052" w:author="Cristiano de Menezes Feu" w:date="2022-11-21T08:33:00Z">
          <w:pPr>
            <w:widowControl w:val="0"/>
            <w:pBdr>
              <w:top w:val="nil"/>
              <w:left w:val="nil"/>
              <w:bottom w:val="nil"/>
              <w:right w:val="nil"/>
              <w:between w:val="nil"/>
            </w:pBdr>
          </w:pPr>
        </w:pPrChange>
      </w:pPr>
      <w:del w:id="7053" w:author="Cristiano de Menezes Feu" w:date="2022-11-21T08:33:00Z">
        <w:r w:rsidDel="00E631A1">
          <w:rPr>
            <w:color w:val="000000"/>
          </w:rPr>
          <w:delText>IX - informações sobre a ordem dos trabalhos, a agenda mensal ou a Ordem do Dia;</w:delText>
        </w:r>
        <w:r w:rsidDel="00E631A1">
          <w:rPr>
            <w:color w:val="005583"/>
            <w:vertAlign w:val="superscript"/>
          </w:rPr>
          <w:footnoteReference w:id="302"/>
        </w:r>
        <w:r w:rsidDel="00E631A1">
          <w:rPr>
            <w:color w:val="000000"/>
          </w:rPr>
          <w:delText xml:space="preserve"> </w:delText>
        </w:r>
      </w:del>
    </w:p>
    <w:p w14:paraId="00000B21" w14:textId="6F7834B2" w:rsidR="003D183A" w:rsidDel="00E631A1" w:rsidRDefault="008B7924" w:rsidP="00E631A1">
      <w:pPr>
        <w:widowControl w:val="0"/>
        <w:pBdr>
          <w:top w:val="nil"/>
          <w:left w:val="nil"/>
          <w:bottom w:val="nil"/>
          <w:right w:val="nil"/>
          <w:between w:val="nil"/>
        </w:pBdr>
        <w:ind w:firstLine="0"/>
        <w:jc w:val="center"/>
        <w:rPr>
          <w:del w:id="7057" w:author="Cristiano de Menezes Feu" w:date="2022-11-21T08:33:00Z"/>
          <w:color w:val="000000"/>
        </w:rPr>
        <w:pPrChange w:id="7058" w:author="Cristiano de Menezes Feu" w:date="2022-11-21T08:33:00Z">
          <w:pPr>
            <w:widowControl w:val="0"/>
            <w:pBdr>
              <w:top w:val="nil"/>
              <w:left w:val="nil"/>
              <w:bottom w:val="nil"/>
              <w:right w:val="nil"/>
              <w:between w:val="nil"/>
            </w:pBdr>
          </w:pPr>
        </w:pPrChange>
      </w:pPr>
      <w:del w:id="7059" w:author="Cristiano de Menezes Feu" w:date="2022-11-21T08:33:00Z">
        <w:r w:rsidDel="00E631A1">
          <w:rPr>
            <w:color w:val="000000"/>
          </w:rPr>
          <w:delText>X - prorrogação de prazo para o orador na tribuna;</w:delText>
        </w:r>
        <w:r w:rsidDel="00E631A1">
          <w:rPr>
            <w:color w:val="005583"/>
            <w:vertAlign w:val="superscript"/>
          </w:rPr>
          <w:footnoteReference w:id="303"/>
        </w:r>
        <w:r w:rsidDel="00E631A1">
          <w:rPr>
            <w:color w:val="000000"/>
          </w:rPr>
          <w:delText xml:space="preserve"> </w:delText>
        </w:r>
      </w:del>
    </w:p>
    <w:p w14:paraId="00000B22" w14:textId="6984F08F" w:rsidR="003D183A" w:rsidDel="00E631A1" w:rsidRDefault="008B7924" w:rsidP="00E631A1">
      <w:pPr>
        <w:widowControl w:val="0"/>
        <w:pBdr>
          <w:top w:val="nil"/>
          <w:left w:val="nil"/>
          <w:bottom w:val="nil"/>
          <w:right w:val="nil"/>
          <w:between w:val="nil"/>
        </w:pBdr>
        <w:spacing w:before="0" w:after="113"/>
        <w:ind w:left="567" w:firstLine="0"/>
        <w:jc w:val="center"/>
        <w:rPr>
          <w:del w:id="7063" w:author="Cristiano de Menezes Feu" w:date="2022-11-21T08:33:00Z"/>
          <w:color w:val="005583"/>
          <w:sz w:val="20"/>
          <w:szCs w:val="20"/>
        </w:rPr>
        <w:pPrChange w:id="7064" w:author="Cristiano de Menezes Feu" w:date="2022-11-21T08:33:00Z">
          <w:pPr>
            <w:widowControl w:val="0"/>
            <w:pBdr>
              <w:top w:val="nil"/>
              <w:left w:val="nil"/>
              <w:bottom w:val="nil"/>
              <w:right w:val="nil"/>
              <w:between w:val="nil"/>
            </w:pBdr>
            <w:spacing w:before="0" w:after="113"/>
            <w:ind w:left="567" w:firstLine="0"/>
          </w:pPr>
        </w:pPrChange>
      </w:pPr>
      <w:del w:id="7065" w:author="Cristiano de Menezes Feu" w:date="2022-11-21T08:33:00Z">
        <w:r w:rsidDel="00E631A1">
          <w:rPr>
            <w:color w:val="005583"/>
            <w:sz w:val="20"/>
            <w:szCs w:val="20"/>
          </w:rPr>
          <w:delText>Art. 174, § 4º.</w:delText>
        </w:r>
      </w:del>
    </w:p>
    <w:p w14:paraId="00000B23" w14:textId="2435EDE7" w:rsidR="003D183A" w:rsidDel="00E631A1" w:rsidRDefault="008B7924" w:rsidP="00E631A1">
      <w:pPr>
        <w:widowControl w:val="0"/>
        <w:pBdr>
          <w:top w:val="nil"/>
          <w:left w:val="nil"/>
          <w:bottom w:val="nil"/>
          <w:right w:val="nil"/>
          <w:between w:val="nil"/>
        </w:pBdr>
        <w:ind w:firstLine="0"/>
        <w:jc w:val="center"/>
        <w:rPr>
          <w:del w:id="7066" w:author="Cristiano de Menezes Feu" w:date="2022-11-21T08:33:00Z"/>
          <w:color w:val="000000"/>
        </w:rPr>
        <w:pPrChange w:id="7067" w:author="Cristiano de Menezes Feu" w:date="2022-11-21T08:33:00Z">
          <w:pPr>
            <w:widowControl w:val="0"/>
            <w:pBdr>
              <w:top w:val="nil"/>
              <w:left w:val="nil"/>
              <w:bottom w:val="nil"/>
              <w:right w:val="nil"/>
              <w:between w:val="nil"/>
            </w:pBdr>
          </w:pPr>
        </w:pPrChange>
      </w:pPr>
      <w:del w:id="7068" w:author="Cristiano de Menezes Feu" w:date="2022-11-21T08:33:00Z">
        <w:r w:rsidDel="00E631A1">
          <w:rPr>
            <w:color w:val="000000"/>
          </w:rPr>
          <w:delText>XI - dispensa do avulso para a imediata votação da redação final já publicada;</w:delText>
        </w:r>
        <w:r w:rsidDel="00E631A1">
          <w:rPr>
            <w:color w:val="005583"/>
            <w:vertAlign w:val="superscript"/>
          </w:rPr>
          <w:footnoteReference w:id="304"/>
        </w:r>
        <w:r w:rsidDel="00E631A1">
          <w:rPr>
            <w:color w:val="000000"/>
          </w:rPr>
          <w:delText xml:space="preserve"> </w:delText>
        </w:r>
      </w:del>
    </w:p>
    <w:p w14:paraId="00000B24" w14:textId="1576D5C7" w:rsidR="003D183A" w:rsidDel="00E631A1" w:rsidRDefault="008B7924" w:rsidP="00E631A1">
      <w:pPr>
        <w:widowControl w:val="0"/>
        <w:pBdr>
          <w:top w:val="nil"/>
          <w:left w:val="nil"/>
          <w:bottom w:val="nil"/>
          <w:right w:val="nil"/>
          <w:between w:val="nil"/>
        </w:pBdr>
        <w:spacing w:before="0" w:after="113"/>
        <w:ind w:left="567" w:firstLine="0"/>
        <w:jc w:val="center"/>
        <w:rPr>
          <w:del w:id="7072" w:author="Cristiano de Menezes Feu" w:date="2022-11-21T08:33:00Z"/>
          <w:color w:val="005583"/>
          <w:sz w:val="20"/>
          <w:szCs w:val="20"/>
        </w:rPr>
        <w:pPrChange w:id="7073" w:author="Cristiano de Menezes Feu" w:date="2022-11-21T08:33:00Z">
          <w:pPr>
            <w:widowControl w:val="0"/>
            <w:pBdr>
              <w:top w:val="nil"/>
              <w:left w:val="nil"/>
              <w:bottom w:val="nil"/>
              <w:right w:val="nil"/>
              <w:between w:val="nil"/>
            </w:pBdr>
            <w:spacing w:before="0" w:after="113"/>
            <w:ind w:left="567" w:firstLine="0"/>
          </w:pPr>
        </w:pPrChange>
      </w:pPr>
      <w:del w:id="7074" w:author="Cristiano de Menezes Feu" w:date="2022-11-21T08:33:00Z">
        <w:r w:rsidDel="00E631A1">
          <w:rPr>
            <w:color w:val="005583"/>
            <w:sz w:val="20"/>
            <w:szCs w:val="20"/>
          </w:rPr>
          <w:delText>Art. 198, § 1º.</w:delText>
        </w:r>
      </w:del>
    </w:p>
    <w:p w14:paraId="00000B25" w14:textId="7F147CEE" w:rsidR="003D183A" w:rsidDel="00E631A1" w:rsidRDefault="008B7924" w:rsidP="00E631A1">
      <w:pPr>
        <w:widowControl w:val="0"/>
        <w:pBdr>
          <w:top w:val="nil"/>
          <w:left w:val="nil"/>
          <w:bottom w:val="nil"/>
          <w:right w:val="nil"/>
          <w:between w:val="nil"/>
        </w:pBdr>
        <w:ind w:firstLine="0"/>
        <w:jc w:val="center"/>
        <w:rPr>
          <w:del w:id="7075" w:author="Cristiano de Menezes Feu" w:date="2022-11-21T08:33:00Z"/>
          <w:color w:val="000000"/>
        </w:rPr>
        <w:pPrChange w:id="7076" w:author="Cristiano de Menezes Feu" w:date="2022-11-21T08:33:00Z">
          <w:pPr>
            <w:widowControl w:val="0"/>
            <w:pBdr>
              <w:top w:val="nil"/>
              <w:left w:val="nil"/>
              <w:bottom w:val="nil"/>
              <w:right w:val="nil"/>
              <w:between w:val="nil"/>
            </w:pBdr>
          </w:pPr>
        </w:pPrChange>
      </w:pPr>
      <w:del w:id="7077" w:author="Cristiano de Menezes Feu" w:date="2022-11-21T08:33:00Z">
        <w:r w:rsidDel="00E631A1">
          <w:rPr>
            <w:color w:val="000000"/>
          </w:rPr>
          <w:delText>XII - requisição de documentos;</w:delText>
        </w:r>
        <w:r w:rsidDel="00E631A1">
          <w:rPr>
            <w:color w:val="005583"/>
            <w:vertAlign w:val="superscript"/>
          </w:rPr>
          <w:footnoteReference w:id="305"/>
        </w:r>
        <w:r w:rsidDel="00E631A1">
          <w:rPr>
            <w:color w:val="000000"/>
          </w:rPr>
          <w:delText xml:space="preserve"> </w:delText>
        </w:r>
      </w:del>
    </w:p>
    <w:p w14:paraId="00000B26" w14:textId="17F59218" w:rsidR="003D183A" w:rsidDel="00E631A1" w:rsidRDefault="008B7924" w:rsidP="00E631A1">
      <w:pPr>
        <w:widowControl w:val="0"/>
        <w:pBdr>
          <w:top w:val="nil"/>
          <w:left w:val="nil"/>
          <w:bottom w:val="nil"/>
          <w:right w:val="nil"/>
          <w:between w:val="nil"/>
        </w:pBdr>
        <w:ind w:firstLine="0"/>
        <w:jc w:val="center"/>
        <w:rPr>
          <w:del w:id="7081" w:author="Cristiano de Menezes Feu" w:date="2022-11-21T08:33:00Z"/>
          <w:color w:val="000000"/>
        </w:rPr>
        <w:pPrChange w:id="7082" w:author="Cristiano de Menezes Feu" w:date="2022-11-21T08:33:00Z">
          <w:pPr>
            <w:widowControl w:val="0"/>
            <w:pBdr>
              <w:top w:val="nil"/>
              <w:left w:val="nil"/>
              <w:bottom w:val="nil"/>
              <w:right w:val="nil"/>
              <w:between w:val="nil"/>
            </w:pBdr>
          </w:pPr>
        </w:pPrChange>
      </w:pPr>
      <w:del w:id="7083" w:author="Cristiano de Menezes Feu" w:date="2022-11-21T08:33:00Z">
        <w:r w:rsidDel="00E631A1">
          <w:rPr>
            <w:color w:val="000000"/>
          </w:rPr>
          <w:delText>XIII - preenchimento de lugar em Comissão;</w:delText>
        </w:r>
        <w:r w:rsidDel="00E631A1">
          <w:rPr>
            <w:color w:val="005583"/>
            <w:vertAlign w:val="superscript"/>
          </w:rPr>
          <w:footnoteReference w:id="306"/>
        </w:r>
        <w:r w:rsidDel="00E631A1">
          <w:rPr>
            <w:color w:val="000000"/>
          </w:rPr>
          <w:delText xml:space="preserve"> </w:delText>
        </w:r>
      </w:del>
    </w:p>
    <w:p w14:paraId="00000B27" w14:textId="3B900FB4" w:rsidR="003D183A" w:rsidDel="00E631A1" w:rsidRDefault="008B7924" w:rsidP="00E631A1">
      <w:pPr>
        <w:widowControl w:val="0"/>
        <w:pBdr>
          <w:top w:val="nil"/>
          <w:left w:val="nil"/>
          <w:bottom w:val="nil"/>
          <w:right w:val="nil"/>
          <w:between w:val="nil"/>
        </w:pBdr>
        <w:ind w:firstLine="0"/>
        <w:jc w:val="center"/>
        <w:rPr>
          <w:del w:id="7087" w:author="Cristiano de Menezes Feu" w:date="2022-11-21T08:33:00Z"/>
          <w:color w:val="005583"/>
          <w:vertAlign w:val="superscript"/>
        </w:rPr>
        <w:pPrChange w:id="7088" w:author="Cristiano de Menezes Feu" w:date="2022-11-21T08:33:00Z">
          <w:pPr>
            <w:widowControl w:val="0"/>
            <w:pBdr>
              <w:top w:val="nil"/>
              <w:left w:val="nil"/>
              <w:bottom w:val="nil"/>
              <w:right w:val="nil"/>
              <w:between w:val="nil"/>
            </w:pBdr>
          </w:pPr>
        </w:pPrChange>
      </w:pPr>
      <w:del w:id="7089" w:author="Cristiano de Menezes Feu" w:date="2022-11-21T08:33:00Z">
        <w:r w:rsidDel="00E631A1">
          <w:rPr>
            <w:color w:val="000000"/>
          </w:rPr>
          <w:delText>XIV - inclusão em Ordem do Dia de proposição com parecer, em condições regimentais de nela figurar;</w:delText>
        </w:r>
        <w:r w:rsidDel="00E631A1">
          <w:rPr>
            <w:color w:val="005583"/>
            <w:vertAlign w:val="superscript"/>
          </w:rPr>
          <w:footnoteReference w:id="307"/>
        </w:r>
      </w:del>
    </w:p>
    <w:p w14:paraId="00000B28" w14:textId="2FACB286" w:rsidR="003D183A" w:rsidDel="00E631A1" w:rsidRDefault="008B7924" w:rsidP="00E631A1">
      <w:pPr>
        <w:widowControl w:val="0"/>
        <w:pBdr>
          <w:top w:val="nil"/>
          <w:left w:val="nil"/>
          <w:bottom w:val="nil"/>
          <w:right w:val="nil"/>
          <w:between w:val="nil"/>
        </w:pBdr>
        <w:spacing w:before="0" w:after="113"/>
        <w:ind w:left="567" w:firstLine="0"/>
        <w:jc w:val="center"/>
        <w:rPr>
          <w:del w:id="7093" w:author="Cristiano de Menezes Feu" w:date="2022-11-21T08:33:00Z"/>
          <w:b/>
          <w:color w:val="005583"/>
          <w:sz w:val="20"/>
          <w:szCs w:val="20"/>
        </w:rPr>
        <w:pPrChange w:id="7094" w:author="Cristiano de Menezes Feu" w:date="2022-11-21T08:33:00Z">
          <w:pPr>
            <w:widowControl w:val="0"/>
            <w:pBdr>
              <w:top w:val="nil"/>
              <w:left w:val="nil"/>
              <w:bottom w:val="nil"/>
              <w:right w:val="nil"/>
              <w:between w:val="nil"/>
            </w:pBdr>
            <w:spacing w:before="0" w:after="113"/>
            <w:ind w:left="567" w:firstLine="0"/>
          </w:pPr>
        </w:pPrChange>
      </w:pPr>
      <w:del w:id="7095" w:author="Cristiano de Menezes Feu" w:date="2022-11-21T08:33:00Z">
        <w:r w:rsidDel="00E631A1">
          <w:rPr>
            <w:color w:val="005583"/>
            <w:sz w:val="20"/>
            <w:szCs w:val="20"/>
          </w:rPr>
          <w:delText xml:space="preserve">Art. 135. </w:delText>
        </w:r>
      </w:del>
    </w:p>
    <w:p w14:paraId="00000B29" w14:textId="0105E577" w:rsidR="003D183A" w:rsidDel="00E631A1" w:rsidRDefault="008B7924" w:rsidP="00E631A1">
      <w:pPr>
        <w:widowControl w:val="0"/>
        <w:pBdr>
          <w:top w:val="nil"/>
          <w:left w:val="nil"/>
          <w:bottom w:val="nil"/>
          <w:right w:val="nil"/>
          <w:between w:val="nil"/>
        </w:pBdr>
        <w:spacing w:before="0" w:after="113"/>
        <w:ind w:left="567" w:firstLine="0"/>
        <w:jc w:val="center"/>
        <w:rPr>
          <w:del w:id="7096" w:author="Cristiano de Menezes Feu" w:date="2022-11-21T08:33:00Z"/>
          <w:color w:val="005583"/>
          <w:sz w:val="20"/>
          <w:szCs w:val="20"/>
        </w:rPr>
        <w:pPrChange w:id="7097" w:author="Cristiano de Menezes Feu" w:date="2022-11-21T08:33:00Z">
          <w:pPr>
            <w:widowControl w:val="0"/>
            <w:pBdr>
              <w:top w:val="nil"/>
              <w:left w:val="nil"/>
              <w:bottom w:val="nil"/>
              <w:right w:val="nil"/>
              <w:between w:val="nil"/>
            </w:pBdr>
            <w:spacing w:before="0" w:after="113"/>
            <w:ind w:left="567" w:firstLine="0"/>
          </w:pPr>
        </w:pPrChange>
      </w:pPr>
      <w:del w:id="7098" w:author="Cristiano de Menezes Feu" w:date="2022-11-21T08:33:00Z">
        <w:r w:rsidDel="00E631A1">
          <w:rPr>
            <w:b/>
            <w:color w:val="005583"/>
            <w:sz w:val="20"/>
            <w:szCs w:val="20"/>
          </w:rPr>
          <w:delText>Prática:</w:delText>
        </w:r>
        <w:r w:rsidDel="00E631A1">
          <w:rPr>
            <w:color w:val="005583"/>
            <w:sz w:val="20"/>
            <w:szCs w:val="20"/>
          </w:rPr>
          <w:delText xml:space="preserve"> o requerimento não obriga a inclusão da proposição na Ordem do Dia, em virtude da prerrogativa do Presidente de incluir as matérias na pauta, quando entender oportuno. Exemplo: REQ 1.430/2015 e REQ 1.536/2019.</w:delText>
        </w:r>
      </w:del>
    </w:p>
    <w:p w14:paraId="00000B2A" w14:textId="0A96A938" w:rsidR="003D183A" w:rsidDel="00E631A1" w:rsidRDefault="008B7924" w:rsidP="00E631A1">
      <w:pPr>
        <w:widowControl w:val="0"/>
        <w:pBdr>
          <w:top w:val="nil"/>
          <w:left w:val="nil"/>
          <w:bottom w:val="nil"/>
          <w:right w:val="nil"/>
          <w:between w:val="nil"/>
        </w:pBdr>
        <w:ind w:firstLine="0"/>
        <w:jc w:val="center"/>
        <w:rPr>
          <w:del w:id="7099" w:author="Cristiano de Menezes Feu" w:date="2022-11-21T08:33:00Z"/>
          <w:color w:val="005583"/>
          <w:vertAlign w:val="superscript"/>
        </w:rPr>
        <w:pPrChange w:id="7100" w:author="Cristiano de Menezes Feu" w:date="2022-11-21T08:33:00Z">
          <w:pPr>
            <w:widowControl w:val="0"/>
            <w:pBdr>
              <w:top w:val="nil"/>
              <w:left w:val="nil"/>
              <w:bottom w:val="nil"/>
              <w:right w:val="nil"/>
              <w:between w:val="nil"/>
            </w:pBdr>
          </w:pPr>
        </w:pPrChange>
      </w:pPr>
      <w:del w:id="7101" w:author="Cristiano de Menezes Feu" w:date="2022-11-21T08:33:00Z">
        <w:r w:rsidDel="00E631A1">
          <w:rPr>
            <w:color w:val="000000"/>
          </w:rPr>
          <w:delText>XV - reabertura de discussão de projeto encerrada em sessão legislativa anterior;</w:delText>
        </w:r>
        <w:r w:rsidDel="00E631A1">
          <w:rPr>
            <w:color w:val="005583"/>
            <w:vertAlign w:val="superscript"/>
          </w:rPr>
          <w:footnoteReference w:id="308"/>
        </w:r>
      </w:del>
    </w:p>
    <w:p w14:paraId="00000B2B" w14:textId="388B30B7" w:rsidR="003D183A" w:rsidDel="00E631A1" w:rsidRDefault="008B7924" w:rsidP="00E631A1">
      <w:pPr>
        <w:widowControl w:val="0"/>
        <w:pBdr>
          <w:top w:val="nil"/>
          <w:left w:val="nil"/>
          <w:bottom w:val="nil"/>
          <w:right w:val="nil"/>
          <w:between w:val="nil"/>
        </w:pBdr>
        <w:spacing w:before="0" w:after="113"/>
        <w:ind w:left="567" w:firstLine="0"/>
        <w:jc w:val="center"/>
        <w:rPr>
          <w:del w:id="7105" w:author="Cristiano de Menezes Feu" w:date="2022-11-21T08:33:00Z"/>
          <w:color w:val="005583"/>
          <w:sz w:val="20"/>
          <w:szCs w:val="20"/>
        </w:rPr>
        <w:pPrChange w:id="7106" w:author="Cristiano de Menezes Feu" w:date="2022-11-21T08:33:00Z">
          <w:pPr>
            <w:widowControl w:val="0"/>
            <w:pBdr>
              <w:top w:val="nil"/>
              <w:left w:val="nil"/>
              <w:bottom w:val="nil"/>
              <w:right w:val="nil"/>
              <w:between w:val="nil"/>
            </w:pBdr>
            <w:spacing w:before="0" w:after="113"/>
            <w:ind w:left="567" w:firstLine="0"/>
          </w:pPr>
        </w:pPrChange>
      </w:pPr>
      <w:del w:id="7107" w:author="Cristiano de Menezes Feu" w:date="2022-11-21T08:33:00Z">
        <w:r w:rsidDel="00E631A1">
          <w:rPr>
            <w:color w:val="005583"/>
            <w:sz w:val="20"/>
            <w:szCs w:val="20"/>
          </w:rPr>
          <w:delText>Art. 166.</w:delText>
        </w:r>
      </w:del>
    </w:p>
    <w:p w14:paraId="00000B2C" w14:textId="222F008D" w:rsidR="003D183A" w:rsidDel="00E631A1" w:rsidRDefault="008B7924" w:rsidP="00E631A1">
      <w:pPr>
        <w:widowControl w:val="0"/>
        <w:pBdr>
          <w:top w:val="nil"/>
          <w:left w:val="nil"/>
          <w:bottom w:val="nil"/>
          <w:right w:val="nil"/>
          <w:between w:val="nil"/>
        </w:pBdr>
        <w:ind w:firstLine="0"/>
        <w:jc w:val="center"/>
        <w:rPr>
          <w:del w:id="7108" w:author="Cristiano de Menezes Feu" w:date="2022-11-21T08:33:00Z"/>
          <w:color w:val="000000"/>
        </w:rPr>
        <w:pPrChange w:id="7109" w:author="Cristiano de Menezes Feu" w:date="2022-11-21T08:33:00Z">
          <w:pPr>
            <w:widowControl w:val="0"/>
            <w:pBdr>
              <w:top w:val="nil"/>
              <w:left w:val="nil"/>
              <w:bottom w:val="nil"/>
              <w:right w:val="nil"/>
              <w:between w:val="nil"/>
            </w:pBdr>
          </w:pPr>
        </w:pPrChange>
      </w:pPr>
      <w:del w:id="7110" w:author="Cristiano de Menezes Feu" w:date="2022-11-21T08:33:00Z">
        <w:r w:rsidDel="00E631A1">
          <w:rPr>
            <w:color w:val="000000"/>
          </w:rPr>
          <w:delText>XVI - esclarecimento sobre ato da administração ou economia interna da Câmara;</w:delText>
        </w:r>
        <w:r w:rsidDel="00E631A1">
          <w:rPr>
            <w:color w:val="005583"/>
            <w:vertAlign w:val="superscript"/>
          </w:rPr>
          <w:footnoteReference w:id="309"/>
        </w:r>
        <w:r w:rsidDel="00E631A1">
          <w:rPr>
            <w:color w:val="000000"/>
          </w:rPr>
          <w:delText xml:space="preserve"> </w:delText>
        </w:r>
      </w:del>
    </w:p>
    <w:p w14:paraId="00000B2D" w14:textId="2332E5E2" w:rsidR="003D183A" w:rsidDel="00E631A1" w:rsidRDefault="008B7924" w:rsidP="00E631A1">
      <w:pPr>
        <w:widowControl w:val="0"/>
        <w:pBdr>
          <w:top w:val="nil"/>
          <w:left w:val="nil"/>
          <w:bottom w:val="nil"/>
          <w:right w:val="nil"/>
          <w:between w:val="nil"/>
        </w:pBdr>
        <w:ind w:firstLine="0"/>
        <w:jc w:val="center"/>
        <w:rPr>
          <w:del w:id="7114" w:author="Cristiano de Menezes Feu" w:date="2022-11-21T08:33:00Z"/>
          <w:color w:val="000000"/>
        </w:rPr>
        <w:pPrChange w:id="7115" w:author="Cristiano de Menezes Feu" w:date="2022-11-21T08:33:00Z">
          <w:pPr>
            <w:widowControl w:val="0"/>
            <w:pBdr>
              <w:top w:val="nil"/>
              <w:left w:val="nil"/>
              <w:bottom w:val="nil"/>
              <w:right w:val="nil"/>
              <w:between w:val="nil"/>
            </w:pBdr>
          </w:pPr>
        </w:pPrChange>
      </w:pPr>
      <w:del w:id="7116" w:author="Cristiano de Menezes Feu" w:date="2022-11-21T08:33:00Z">
        <w:r w:rsidDel="00E631A1">
          <w:rPr>
            <w:color w:val="000000"/>
          </w:rPr>
          <w:delText>XVII - licença a Deputado, nos termos do § 3º do art. 235.</w:delText>
        </w:r>
        <w:r w:rsidDel="00E631A1">
          <w:rPr>
            <w:color w:val="005583"/>
            <w:vertAlign w:val="superscript"/>
          </w:rPr>
          <w:footnoteReference w:id="310"/>
        </w:r>
        <w:r w:rsidDel="00E631A1">
          <w:rPr>
            <w:color w:val="000000"/>
          </w:rPr>
          <w:delText xml:space="preserve"> </w:delText>
        </w:r>
      </w:del>
    </w:p>
    <w:p w14:paraId="00000B2E" w14:textId="0C68047D" w:rsidR="003D183A" w:rsidDel="00E631A1" w:rsidRDefault="008B7924" w:rsidP="00E631A1">
      <w:pPr>
        <w:widowControl w:val="0"/>
        <w:pBdr>
          <w:top w:val="nil"/>
          <w:left w:val="nil"/>
          <w:bottom w:val="nil"/>
          <w:right w:val="nil"/>
          <w:between w:val="nil"/>
        </w:pBdr>
        <w:ind w:firstLine="0"/>
        <w:jc w:val="center"/>
        <w:rPr>
          <w:del w:id="7120" w:author="Cristiano de Menezes Feu" w:date="2022-11-21T08:33:00Z"/>
          <w:rFonts w:ascii="ClearSans-Bold" w:eastAsia="ClearSans-Bold" w:hAnsi="ClearSans-Bold" w:cs="ClearSans-Bold"/>
          <w:b/>
          <w:color w:val="000000"/>
        </w:rPr>
        <w:pPrChange w:id="7121" w:author="Cristiano de Menezes Feu" w:date="2022-11-21T08:33:00Z">
          <w:pPr>
            <w:widowControl w:val="0"/>
            <w:pBdr>
              <w:top w:val="nil"/>
              <w:left w:val="nil"/>
              <w:bottom w:val="nil"/>
              <w:right w:val="nil"/>
              <w:between w:val="nil"/>
            </w:pBdr>
          </w:pPr>
        </w:pPrChange>
      </w:pPr>
      <w:del w:id="7122"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Em caso de indeferimento e a pedido do Autor, o Plenário será consultado, sem discussão nem encaminhamento de votação, que será feita pelo processo simbólico. </w:delText>
        </w:r>
      </w:del>
    </w:p>
    <w:p w14:paraId="00000B2F" w14:textId="27756EA5" w:rsidR="003D183A" w:rsidDel="00E631A1" w:rsidRDefault="008B7924" w:rsidP="00E631A1">
      <w:pPr>
        <w:widowControl w:val="0"/>
        <w:pBdr>
          <w:top w:val="nil"/>
          <w:left w:val="nil"/>
          <w:bottom w:val="nil"/>
          <w:right w:val="nil"/>
          <w:between w:val="nil"/>
        </w:pBdr>
        <w:spacing w:before="0" w:after="113"/>
        <w:ind w:left="567" w:firstLine="0"/>
        <w:jc w:val="center"/>
        <w:rPr>
          <w:del w:id="7123" w:author="Cristiano de Menezes Feu" w:date="2022-11-21T08:33:00Z"/>
          <w:b/>
          <w:color w:val="005583"/>
          <w:sz w:val="20"/>
          <w:szCs w:val="20"/>
        </w:rPr>
        <w:pPrChange w:id="7124" w:author="Cristiano de Menezes Feu" w:date="2022-11-21T08:33:00Z">
          <w:pPr>
            <w:widowControl w:val="0"/>
            <w:pBdr>
              <w:top w:val="nil"/>
              <w:left w:val="nil"/>
              <w:bottom w:val="nil"/>
              <w:right w:val="nil"/>
              <w:between w:val="nil"/>
            </w:pBdr>
            <w:spacing w:before="0" w:after="113"/>
            <w:ind w:left="567" w:firstLine="0"/>
          </w:pPr>
        </w:pPrChange>
      </w:pPr>
      <w:del w:id="7125" w:author="Cristiano de Menezes Feu" w:date="2022-11-21T08:33:00Z">
        <w:r w:rsidDel="00E631A1">
          <w:rPr>
            <w:color w:val="005583"/>
            <w:sz w:val="20"/>
            <w:szCs w:val="20"/>
          </w:rPr>
          <w:delText>Art. 184, Parágrafo único.</w:delText>
        </w:r>
      </w:del>
    </w:p>
    <w:p w14:paraId="00000B30" w14:textId="7FAF086A" w:rsidR="003D183A" w:rsidDel="00E631A1" w:rsidRDefault="008B7924" w:rsidP="00E631A1">
      <w:pPr>
        <w:widowControl w:val="0"/>
        <w:pBdr>
          <w:top w:val="nil"/>
          <w:left w:val="nil"/>
          <w:bottom w:val="nil"/>
          <w:right w:val="nil"/>
          <w:between w:val="nil"/>
        </w:pBdr>
        <w:spacing w:before="0" w:after="113"/>
        <w:ind w:left="567" w:firstLine="0"/>
        <w:jc w:val="center"/>
        <w:rPr>
          <w:del w:id="7126" w:author="Cristiano de Menezes Feu" w:date="2022-11-21T08:33:00Z"/>
          <w:color w:val="005583"/>
          <w:sz w:val="20"/>
          <w:szCs w:val="20"/>
        </w:rPr>
        <w:pPrChange w:id="7127" w:author="Cristiano de Menezes Feu" w:date="2022-11-21T08:33:00Z">
          <w:pPr>
            <w:widowControl w:val="0"/>
            <w:pBdr>
              <w:top w:val="nil"/>
              <w:left w:val="nil"/>
              <w:bottom w:val="nil"/>
              <w:right w:val="nil"/>
              <w:between w:val="nil"/>
            </w:pBdr>
            <w:spacing w:before="0" w:after="113"/>
            <w:ind w:left="567" w:firstLine="0"/>
          </w:pPr>
        </w:pPrChange>
      </w:pPr>
      <w:del w:id="7128" w:author="Cristiano de Menezes Feu" w:date="2022-11-21T08:33:00Z">
        <w:r w:rsidDel="00E631A1">
          <w:rPr>
            <w:b/>
            <w:color w:val="005583"/>
            <w:sz w:val="20"/>
            <w:szCs w:val="20"/>
          </w:rPr>
          <w:delText>QO</w:delText>
        </w:r>
        <w:r w:rsidDel="00E631A1">
          <w:rPr>
            <w:color w:val="005583"/>
            <w:sz w:val="20"/>
            <w:szCs w:val="20"/>
          </w:rPr>
          <w:delText xml:space="preserve"> 31/2011 – Indefere pedido de verificação de votação do recurso “por entender que os recursos contra o indeferimento dos requerimentos contemplados no parágrafo único do art. 114 do Regimento Interno são submetidos ao Plenário sem discussão nem encaminhamento de votação e devem ser votados apenas pelo processo simbólico”.</w:delText>
        </w:r>
      </w:del>
    </w:p>
    <w:p w14:paraId="00000B31" w14:textId="2F707AE6" w:rsidR="003D183A" w:rsidDel="00E631A1" w:rsidRDefault="008B7924" w:rsidP="00E631A1">
      <w:pPr>
        <w:widowControl w:val="0"/>
        <w:pBdr>
          <w:top w:val="nil"/>
          <w:left w:val="nil"/>
          <w:bottom w:val="nil"/>
          <w:right w:val="nil"/>
          <w:between w:val="nil"/>
        </w:pBdr>
        <w:ind w:firstLine="0"/>
        <w:jc w:val="center"/>
        <w:rPr>
          <w:del w:id="7129" w:author="Cristiano de Menezes Feu" w:date="2022-11-21T08:33:00Z"/>
          <w:rFonts w:ascii="ClearSans-Bold" w:eastAsia="ClearSans-Bold" w:hAnsi="ClearSans-Bold" w:cs="ClearSans-Bold"/>
          <w:b/>
          <w:color w:val="000000"/>
          <w:sz w:val="24"/>
          <w:szCs w:val="24"/>
        </w:rPr>
        <w:pPrChange w:id="7130" w:author="Cristiano de Menezes Feu" w:date="2022-11-21T08:33:00Z">
          <w:pPr>
            <w:widowControl w:val="0"/>
            <w:pBdr>
              <w:top w:val="nil"/>
              <w:left w:val="nil"/>
              <w:bottom w:val="nil"/>
              <w:right w:val="nil"/>
              <w:between w:val="nil"/>
            </w:pBdr>
            <w:ind w:firstLine="0"/>
            <w:jc w:val="center"/>
          </w:pPr>
        </w:pPrChange>
      </w:pPr>
      <w:del w:id="7131" w:author="Cristiano de Menezes Feu" w:date="2022-11-21T08:33:00Z">
        <w:r w:rsidDel="00E631A1">
          <w:rPr>
            <w:rFonts w:ascii="ClearSans-Bold" w:eastAsia="ClearSans-Bold" w:hAnsi="ClearSans-Bold" w:cs="ClearSans-Bold"/>
            <w:b/>
            <w:color w:val="000000"/>
            <w:sz w:val="24"/>
            <w:szCs w:val="24"/>
          </w:rPr>
          <w:delText>Seção II</w:delText>
        </w:r>
        <w:r w:rsidDel="00E631A1">
          <w:rPr>
            <w:rFonts w:ascii="ClearSans-Bold" w:eastAsia="ClearSans-Bold" w:hAnsi="ClearSans-Bold" w:cs="ClearSans-Bold"/>
            <w:b/>
            <w:color w:val="000000"/>
            <w:sz w:val="24"/>
            <w:szCs w:val="24"/>
          </w:rPr>
          <w:br/>
          <w:delText>Sujeitos a Despacho do Presidente, Ouvida a Mesa</w:delText>
        </w:r>
      </w:del>
    </w:p>
    <w:p w14:paraId="00000B32" w14:textId="189E57D2" w:rsidR="003D183A" w:rsidDel="00E631A1" w:rsidRDefault="008B7924" w:rsidP="00E631A1">
      <w:pPr>
        <w:widowControl w:val="0"/>
        <w:pBdr>
          <w:top w:val="nil"/>
          <w:left w:val="nil"/>
          <w:bottom w:val="nil"/>
          <w:right w:val="nil"/>
          <w:between w:val="nil"/>
        </w:pBdr>
        <w:ind w:firstLine="0"/>
        <w:jc w:val="center"/>
        <w:rPr>
          <w:del w:id="7132" w:author="Cristiano de Menezes Feu" w:date="2022-11-21T08:33:00Z"/>
          <w:color w:val="000000"/>
        </w:rPr>
        <w:pPrChange w:id="7133" w:author="Cristiano de Menezes Feu" w:date="2022-11-21T08:33:00Z">
          <w:pPr>
            <w:widowControl w:val="0"/>
            <w:pBdr>
              <w:top w:val="nil"/>
              <w:left w:val="nil"/>
              <w:bottom w:val="nil"/>
              <w:right w:val="nil"/>
              <w:between w:val="nil"/>
            </w:pBdr>
          </w:pPr>
        </w:pPrChange>
      </w:pPr>
      <w:del w:id="7134" w:author="Cristiano de Menezes Feu" w:date="2022-11-21T08:33:00Z">
        <w:r w:rsidDel="00E631A1">
          <w:rPr>
            <w:b/>
            <w:color w:val="000000"/>
          </w:rPr>
          <w:delText>Art. 115.</w:delText>
        </w:r>
        <w:r w:rsidDel="00E631A1">
          <w:rPr>
            <w:color w:val="000000"/>
          </w:rPr>
          <w:delText xml:space="preserve"> Serão escritos e despachados no prazo de cinco sessões, pelo Presidente, ouvida a Mesa, e publicados com a respectiva decisão no Diário da Câmara dos Deputados, os requerimentos que solicitem: </w:delText>
        </w:r>
      </w:del>
    </w:p>
    <w:p w14:paraId="00000B33" w14:textId="2D169403" w:rsidR="003D183A" w:rsidDel="00E631A1" w:rsidRDefault="008B7924" w:rsidP="00E631A1">
      <w:pPr>
        <w:widowControl w:val="0"/>
        <w:pBdr>
          <w:top w:val="nil"/>
          <w:left w:val="nil"/>
          <w:bottom w:val="nil"/>
          <w:right w:val="nil"/>
          <w:between w:val="nil"/>
        </w:pBdr>
        <w:ind w:firstLine="0"/>
        <w:jc w:val="center"/>
        <w:rPr>
          <w:del w:id="7135" w:author="Cristiano de Menezes Feu" w:date="2022-11-21T08:33:00Z"/>
          <w:color w:val="000000"/>
        </w:rPr>
        <w:pPrChange w:id="7136" w:author="Cristiano de Menezes Feu" w:date="2022-11-21T08:33:00Z">
          <w:pPr>
            <w:widowControl w:val="0"/>
            <w:pBdr>
              <w:top w:val="nil"/>
              <w:left w:val="nil"/>
              <w:bottom w:val="nil"/>
              <w:right w:val="nil"/>
              <w:between w:val="nil"/>
            </w:pBdr>
          </w:pPr>
        </w:pPrChange>
      </w:pPr>
      <w:del w:id="7137" w:author="Cristiano de Menezes Feu" w:date="2022-11-21T08:33:00Z">
        <w:r w:rsidDel="00E631A1">
          <w:rPr>
            <w:color w:val="000000"/>
          </w:rPr>
          <w:delText>I - informação a Ministro de Estado;</w:delText>
        </w:r>
      </w:del>
    </w:p>
    <w:p w14:paraId="00000B34" w14:textId="66178E75" w:rsidR="003D183A" w:rsidDel="00E631A1" w:rsidRDefault="008B7924" w:rsidP="00E631A1">
      <w:pPr>
        <w:widowControl w:val="0"/>
        <w:pBdr>
          <w:top w:val="nil"/>
          <w:left w:val="nil"/>
          <w:bottom w:val="nil"/>
          <w:right w:val="nil"/>
          <w:between w:val="nil"/>
        </w:pBdr>
        <w:spacing w:before="0" w:after="113"/>
        <w:ind w:left="567" w:firstLine="0"/>
        <w:jc w:val="center"/>
        <w:rPr>
          <w:del w:id="7138" w:author="Cristiano de Menezes Feu" w:date="2022-11-21T08:33:00Z"/>
          <w:b/>
          <w:color w:val="005583"/>
          <w:sz w:val="20"/>
          <w:szCs w:val="20"/>
        </w:rPr>
        <w:pPrChange w:id="7139" w:author="Cristiano de Menezes Feu" w:date="2022-11-21T08:33:00Z">
          <w:pPr>
            <w:widowControl w:val="0"/>
            <w:pBdr>
              <w:top w:val="nil"/>
              <w:left w:val="nil"/>
              <w:bottom w:val="nil"/>
              <w:right w:val="nil"/>
              <w:between w:val="nil"/>
            </w:pBdr>
            <w:spacing w:before="0" w:after="113"/>
            <w:ind w:left="567" w:firstLine="0"/>
          </w:pPr>
        </w:pPrChange>
      </w:pPr>
      <w:del w:id="7140" w:author="Cristiano de Menezes Feu" w:date="2022-11-21T08:33:00Z">
        <w:r w:rsidDel="00E631A1">
          <w:rPr>
            <w:color w:val="005583"/>
            <w:sz w:val="20"/>
            <w:szCs w:val="20"/>
          </w:rPr>
          <w:delText>Art. 15, XIII; art. 24, V; art. 116; art. 226, II.</w:delText>
        </w:r>
      </w:del>
    </w:p>
    <w:p w14:paraId="00000B35" w14:textId="415A6C94" w:rsidR="003D183A" w:rsidDel="00E631A1" w:rsidRDefault="008B7924" w:rsidP="00E631A1">
      <w:pPr>
        <w:widowControl w:val="0"/>
        <w:pBdr>
          <w:top w:val="nil"/>
          <w:left w:val="nil"/>
          <w:bottom w:val="nil"/>
          <w:right w:val="nil"/>
          <w:between w:val="nil"/>
        </w:pBdr>
        <w:spacing w:before="0" w:after="113"/>
        <w:ind w:left="567" w:firstLine="0"/>
        <w:jc w:val="center"/>
        <w:rPr>
          <w:del w:id="7141" w:author="Cristiano de Menezes Feu" w:date="2022-11-21T08:33:00Z"/>
          <w:color w:val="005583"/>
          <w:sz w:val="20"/>
          <w:szCs w:val="20"/>
        </w:rPr>
        <w:pPrChange w:id="7142" w:author="Cristiano de Menezes Feu" w:date="2022-11-21T08:33:00Z">
          <w:pPr>
            <w:widowControl w:val="0"/>
            <w:pBdr>
              <w:top w:val="nil"/>
              <w:left w:val="nil"/>
              <w:bottom w:val="nil"/>
              <w:right w:val="nil"/>
              <w:between w:val="nil"/>
            </w:pBdr>
            <w:spacing w:before="0" w:after="113"/>
            <w:ind w:left="567" w:firstLine="0"/>
          </w:pPr>
        </w:pPrChange>
      </w:pPr>
      <w:del w:id="7143" w:author="Cristiano de Menezes Feu" w:date="2022-11-21T08:33:00Z">
        <w:r w:rsidDel="00E631A1">
          <w:rPr>
            <w:b/>
            <w:color w:val="005583"/>
            <w:sz w:val="20"/>
            <w:szCs w:val="20"/>
          </w:rPr>
          <w:delText>Prática:</w:delText>
        </w:r>
        <w:r w:rsidDel="00E631A1">
          <w:rPr>
            <w:color w:val="005583"/>
            <w:sz w:val="20"/>
            <w:szCs w:val="20"/>
          </w:rPr>
          <w:delText xml:space="preserve"> os requerimentos de informação são aprovados pelo Presidente da Câmara, </w:delText>
        </w:r>
        <w:r w:rsidDel="00E631A1">
          <w:rPr>
            <w:i/>
            <w:color w:val="005583"/>
            <w:sz w:val="20"/>
            <w:szCs w:val="20"/>
          </w:rPr>
          <w:delText>ad referendum</w:delText>
        </w:r>
        <w:r w:rsidDel="00E631A1">
          <w:rPr>
            <w:color w:val="005583"/>
            <w:sz w:val="20"/>
            <w:szCs w:val="20"/>
          </w:rPr>
          <w:delText xml:space="preserve"> da Mesa, após parecer do Primeiro Vice-Presidente, conforme competência prevista no Ato da Mesa nº 95/2013. Exemplo: RIC 16/2019.</w:delText>
        </w:r>
      </w:del>
    </w:p>
    <w:p w14:paraId="00000B36" w14:textId="15EF5FB4" w:rsidR="003D183A" w:rsidDel="00E631A1" w:rsidRDefault="008B7924" w:rsidP="00E631A1">
      <w:pPr>
        <w:widowControl w:val="0"/>
        <w:pBdr>
          <w:top w:val="nil"/>
          <w:left w:val="nil"/>
          <w:bottom w:val="nil"/>
          <w:right w:val="nil"/>
          <w:between w:val="nil"/>
        </w:pBdr>
        <w:ind w:firstLine="0"/>
        <w:jc w:val="center"/>
        <w:rPr>
          <w:del w:id="7144" w:author="Cristiano de Menezes Feu" w:date="2022-11-21T08:33:00Z"/>
          <w:color w:val="000000"/>
        </w:rPr>
        <w:pPrChange w:id="7145" w:author="Cristiano de Menezes Feu" w:date="2022-11-21T08:33:00Z">
          <w:pPr>
            <w:widowControl w:val="0"/>
            <w:pBdr>
              <w:top w:val="nil"/>
              <w:left w:val="nil"/>
              <w:bottom w:val="nil"/>
              <w:right w:val="nil"/>
              <w:between w:val="nil"/>
            </w:pBdr>
          </w:pPr>
        </w:pPrChange>
      </w:pPr>
      <w:del w:id="7146" w:author="Cristiano de Menezes Feu" w:date="2022-11-21T08:33:00Z">
        <w:r w:rsidDel="00E631A1">
          <w:rPr>
            <w:color w:val="000000"/>
          </w:rPr>
          <w:delText xml:space="preserve">II - inserção, nos Anais da Câmara, de informações, documentos ou discurso de representante de outro Poder, quando não lidos integralmente pelo orador que a eles fez remissão. </w:delText>
        </w:r>
      </w:del>
    </w:p>
    <w:p w14:paraId="00000B37" w14:textId="2DE99832" w:rsidR="003D183A" w:rsidDel="00E631A1" w:rsidRDefault="008B7924" w:rsidP="00E631A1">
      <w:pPr>
        <w:widowControl w:val="0"/>
        <w:pBdr>
          <w:top w:val="nil"/>
          <w:left w:val="nil"/>
          <w:bottom w:val="nil"/>
          <w:right w:val="nil"/>
          <w:between w:val="nil"/>
        </w:pBdr>
        <w:spacing w:before="0" w:after="113"/>
        <w:ind w:left="567" w:firstLine="0"/>
        <w:jc w:val="center"/>
        <w:rPr>
          <w:del w:id="7147" w:author="Cristiano de Menezes Feu" w:date="2022-11-21T08:33:00Z"/>
          <w:color w:val="005583"/>
          <w:sz w:val="20"/>
          <w:szCs w:val="20"/>
        </w:rPr>
        <w:pPrChange w:id="7148" w:author="Cristiano de Menezes Feu" w:date="2022-11-21T08:33:00Z">
          <w:pPr>
            <w:widowControl w:val="0"/>
            <w:pBdr>
              <w:top w:val="nil"/>
              <w:left w:val="nil"/>
              <w:bottom w:val="nil"/>
              <w:right w:val="nil"/>
              <w:between w:val="nil"/>
            </w:pBdr>
            <w:spacing w:before="0" w:after="113"/>
            <w:ind w:left="567" w:firstLine="0"/>
          </w:pPr>
        </w:pPrChange>
      </w:pPr>
      <w:del w:id="7149" w:author="Cristiano de Menezes Feu" w:date="2022-11-21T08:33:00Z">
        <w:r w:rsidDel="00E631A1">
          <w:rPr>
            <w:color w:val="005583"/>
            <w:sz w:val="20"/>
            <w:szCs w:val="20"/>
          </w:rPr>
          <w:delText>Art. 98, § 3º.</w:delText>
        </w:r>
      </w:del>
    </w:p>
    <w:p w14:paraId="00000B38" w14:textId="657E3EBC" w:rsidR="003D183A" w:rsidDel="00E631A1" w:rsidRDefault="008B7924" w:rsidP="00E631A1">
      <w:pPr>
        <w:widowControl w:val="0"/>
        <w:pBdr>
          <w:top w:val="nil"/>
          <w:left w:val="nil"/>
          <w:bottom w:val="nil"/>
          <w:right w:val="nil"/>
          <w:between w:val="nil"/>
        </w:pBdr>
        <w:ind w:firstLine="0"/>
        <w:jc w:val="center"/>
        <w:rPr>
          <w:del w:id="7150" w:author="Cristiano de Menezes Feu" w:date="2022-11-21T08:33:00Z"/>
          <w:b/>
          <w:color w:val="005583"/>
          <w:sz w:val="20"/>
          <w:szCs w:val="20"/>
        </w:rPr>
        <w:pPrChange w:id="7151" w:author="Cristiano de Menezes Feu" w:date="2022-11-21T08:33:00Z">
          <w:pPr>
            <w:widowControl w:val="0"/>
            <w:pBdr>
              <w:top w:val="nil"/>
              <w:left w:val="nil"/>
              <w:bottom w:val="nil"/>
              <w:right w:val="nil"/>
              <w:between w:val="nil"/>
            </w:pBdr>
          </w:pPr>
        </w:pPrChange>
      </w:pPr>
      <w:del w:id="7152"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Nas hipóteses deste artigo, caberá recurso ao Plenário dentro em cinco sessões, a contar da publicação do despacho indeferitório no</w:delText>
        </w:r>
        <w:r w:rsidDel="00E631A1">
          <w:rPr>
            <w:rFonts w:ascii="Sansita" w:eastAsia="Sansita" w:hAnsi="Sansita" w:cs="Sansita"/>
            <w:i/>
            <w:color w:val="000000"/>
          </w:rPr>
          <w:delText xml:space="preserve"> Diário da Câmara dos Deputados</w:delText>
        </w:r>
        <w:r w:rsidDel="00E631A1">
          <w:rPr>
            <w:color w:val="000000"/>
          </w:rPr>
          <w:delText>. O recurso será decidido pelo processo simbólico, sem discussão, sendo permitido o encaminhamento de votação pelo Autor do requerimento e pelos Líderes, por cinco minutos cada um.</w:delText>
        </w:r>
      </w:del>
    </w:p>
    <w:p w14:paraId="00000B39" w14:textId="6A88953E" w:rsidR="003D183A" w:rsidDel="00E631A1" w:rsidRDefault="008B7924" w:rsidP="00E631A1">
      <w:pPr>
        <w:widowControl w:val="0"/>
        <w:pBdr>
          <w:top w:val="nil"/>
          <w:left w:val="nil"/>
          <w:bottom w:val="nil"/>
          <w:right w:val="nil"/>
          <w:between w:val="nil"/>
        </w:pBdr>
        <w:spacing w:before="0" w:after="113"/>
        <w:ind w:left="567" w:firstLine="0"/>
        <w:jc w:val="center"/>
        <w:rPr>
          <w:del w:id="7153" w:author="Cristiano de Menezes Feu" w:date="2022-11-21T08:33:00Z"/>
          <w:color w:val="005583"/>
          <w:sz w:val="20"/>
          <w:szCs w:val="20"/>
        </w:rPr>
        <w:pPrChange w:id="7154" w:author="Cristiano de Menezes Feu" w:date="2022-11-21T08:33:00Z">
          <w:pPr>
            <w:widowControl w:val="0"/>
            <w:pBdr>
              <w:top w:val="nil"/>
              <w:left w:val="nil"/>
              <w:bottom w:val="nil"/>
              <w:right w:val="nil"/>
              <w:between w:val="nil"/>
            </w:pBdr>
            <w:spacing w:before="0" w:after="113"/>
            <w:ind w:left="567" w:firstLine="0"/>
          </w:pPr>
        </w:pPrChange>
      </w:pPr>
      <w:del w:id="7155" w:author="Cristiano de Menezes Feu" w:date="2022-11-21T08:33:00Z">
        <w:r w:rsidDel="00E631A1">
          <w:rPr>
            <w:b/>
            <w:color w:val="005583"/>
            <w:sz w:val="20"/>
            <w:szCs w:val="20"/>
          </w:rPr>
          <w:delText>QO</w:delText>
        </w:r>
        <w:r w:rsidDel="00E631A1">
          <w:rPr>
            <w:color w:val="005583"/>
            <w:sz w:val="20"/>
            <w:szCs w:val="20"/>
          </w:rPr>
          <w:delText xml:space="preserve"> 144/2011 – Entende “que o recurso [contra decisão da Presidência que indeferiu Requerimento de Informação] não é considerado uma matéria legislativa e pode ser votado mesmo com a pauta trancada por medidas provisórias com prazo vencido”.</w:delText>
        </w:r>
      </w:del>
    </w:p>
    <w:p w14:paraId="00000B3A" w14:textId="6BF014D5" w:rsidR="003D183A" w:rsidDel="00E631A1" w:rsidRDefault="008B7924" w:rsidP="00E631A1">
      <w:pPr>
        <w:widowControl w:val="0"/>
        <w:pBdr>
          <w:top w:val="nil"/>
          <w:left w:val="nil"/>
          <w:bottom w:val="nil"/>
          <w:right w:val="nil"/>
          <w:between w:val="nil"/>
        </w:pBdr>
        <w:ind w:firstLine="0"/>
        <w:jc w:val="center"/>
        <w:rPr>
          <w:del w:id="7156" w:author="Cristiano de Menezes Feu" w:date="2022-11-21T08:33:00Z"/>
          <w:rFonts w:ascii="ClearSans-Bold" w:eastAsia="ClearSans-Bold" w:hAnsi="ClearSans-Bold" w:cs="ClearSans-Bold"/>
          <w:b/>
          <w:color w:val="000000"/>
        </w:rPr>
        <w:pPrChange w:id="7157" w:author="Cristiano de Menezes Feu" w:date="2022-11-21T08:33:00Z">
          <w:pPr>
            <w:widowControl w:val="0"/>
            <w:pBdr>
              <w:top w:val="nil"/>
              <w:left w:val="nil"/>
              <w:bottom w:val="nil"/>
              <w:right w:val="nil"/>
              <w:between w:val="nil"/>
            </w:pBdr>
          </w:pPr>
        </w:pPrChange>
      </w:pPr>
      <w:del w:id="7158" w:author="Cristiano de Menezes Feu" w:date="2022-11-21T08:33:00Z">
        <w:r w:rsidDel="00E631A1">
          <w:rPr>
            <w:rFonts w:ascii="ClearSans-Bold" w:eastAsia="ClearSans-Bold" w:hAnsi="ClearSans-Bold" w:cs="ClearSans-Bold"/>
            <w:b/>
            <w:color w:val="000000"/>
          </w:rPr>
          <w:delText xml:space="preserve">Art. 116. </w:delText>
        </w:r>
        <w:r w:rsidDel="00E631A1">
          <w:rPr>
            <w:color w:val="000000"/>
          </w:rPr>
          <w:delText>Os pedidos escritos de informação a Ministro de Estado, importando crime de responsabilidade a recusa ou o não-atendimento no prazo de trinta dias, bem como a prestação de informações falsas, serão encaminhados pelo Primeiro-Secretário da Câmara, observadas as seguintes regras:</w:delText>
        </w:r>
        <w:r w:rsidDel="00E631A1">
          <w:rPr>
            <w:color w:val="005583"/>
            <w:vertAlign w:val="superscript"/>
          </w:rPr>
          <w:footnoteReference w:id="311"/>
        </w:r>
        <w:r w:rsidDel="00E631A1">
          <w:rPr>
            <w:color w:val="000000"/>
          </w:rPr>
          <w:delText xml:space="preserve"> </w:delText>
        </w:r>
      </w:del>
    </w:p>
    <w:p w14:paraId="00000B3B" w14:textId="0BB7A5A0" w:rsidR="003D183A" w:rsidDel="00E631A1" w:rsidRDefault="008B7924" w:rsidP="00E631A1">
      <w:pPr>
        <w:widowControl w:val="0"/>
        <w:pBdr>
          <w:top w:val="nil"/>
          <w:left w:val="nil"/>
          <w:bottom w:val="nil"/>
          <w:right w:val="nil"/>
          <w:between w:val="nil"/>
        </w:pBdr>
        <w:spacing w:before="0" w:after="113"/>
        <w:ind w:left="567" w:firstLine="0"/>
        <w:jc w:val="center"/>
        <w:rPr>
          <w:del w:id="7162" w:author="Cristiano de Menezes Feu" w:date="2022-11-21T08:33:00Z"/>
          <w:b/>
          <w:color w:val="005583"/>
          <w:sz w:val="20"/>
          <w:szCs w:val="20"/>
        </w:rPr>
        <w:pPrChange w:id="7163" w:author="Cristiano de Menezes Feu" w:date="2022-11-21T08:33:00Z">
          <w:pPr>
            <w:widowControl w:val="0"/>
            <w:pBdr>
              <w:top w:val="nil"/>
              <w:left w:val="nil"/>
              <w:bottom w:val="nil"/>
              <w:right w:val="nil"/>
              <w:between w:val="nil"/>
            </w:pBdr>
            <w:spacing w:before="0" w:after="113"/>
            <w:ind w:left="567" w:firstLine="0"/>
          </w:pPr>
        </w:pPrChange>
      </w:pPr>
      <w:del w:id="7164" w:author="Cristiano de Menezes Feu" w:date="2022-11-21T08:33:00Z">
        <w:r w:rsidDel="00E631A1">
          <w:rPr>
            <w:color w:val="005583"/>
            <w:sz w:val="20"/>
            <w:szCs w:val="20"/>
          </w:rPr>
          <w:delText xml:space="preserve">Art. 15, XIII; art. 98, § 4º; art. 218; art. 226, II. </w:delText>
        </w:r>
      </w:del>
    </w:p>
    <w:p w14:paraId="00000B3C" w14:textId="4FFA5B4C" w:rsidR="003D183A" w:rsidDel="00E631A1" w:rsidRDefault="008B7924" w:rsidP="00E631A1">
      <w:pPr>
        <w:widowControl w:val="0"/>
        <w:pBdr>
          <w:top w:val="nil"/>
          <w:left w:val="nil"/>
          <w:bottom w:val="nil"/>
          <w:right w:val="nil"/>
          <w:between w:val="nil"/>
        </w:pBdr>
        <w:spacing w:before="0" w:after="113"/>
        <w:ind w:left="567" w:firstLine="0"/>
        <w:jc w:val="center"/>
        <w:rPr>
          <w:del w:id="7165" w:author="Cristiano de Menezes Feu" w:date="2022-11-21T08:33:00Z"/>
          <w:b/>
          <w:color w:val="005583"/>
          <w:sz w:val="20"/>
          <w:szCs w:val="20"/>
        </w:rPr>
        <w:pPrChange w:id="7166" w:author="Cristiano de Menezes Feu" w:date="2022-11-21T08:33:00Z">
          <w:pPr>
            <w:widowControl w:val="0"/>
            <w:pBdr>
              <w:top w:val="nil"/>
              <w:left w:val="nil"/>
              <w:bottom w:val="nil"/>
              <w:right w:val="nil"/>
              <w:between w:val="nil"/>
            </w:pBdr>
            <w:spacing w:before="0" w:after="113"/>
            <w:ind w:left="567" w:firstLine="0"/>
          </w:pPr>
        </w:pPrChange>
      </w:pPr>
      <w:del w:id="7167" w:author="Cristiano de Menezes Feu" w:date="2022-11-21T08:33:00Z">
        <w:r w:rsidDel="00E631A1">
          <w:rPr>
            <w:b/>
            <w:color w:val="005583"/>
            <w:sz w:val="20"/>
            <w:szCs w:val="20"/>
          </w:rPr>
          <w:delText>Lei</w:delText>
        </w:r>
        <w:r w:rsidDel="00E631A1">
          <w:rPr>
            <w:color w:val="005583"/>
            <w:sz w:val="20"/>
            <w:szCs w:val="20"/>
          </w:rPr>
          <w:delText xml:space="preserve"> nº 1.079/1950, art. 13, 4</w:delText>
        </w:r>
        <w:r w:rsidDel="00E631A1">
          <w:rPr>
            <w:color w:val="005583"/>
            <w:sz w:val="20"/>
            <w:szCs w:val="20"/>
            <w:vertAlign w:val="superscript"/>
          </w:rPr>
          <w:footnoteReference w:id="312"/>
        </w:r>
        <w:r w:rsidDel="00E631A1">
          <w:rPr>
            <w:color w:val="005583"/>
            <w:sz w:val="20"/>
            <w:szCs w:val="20"/>
          </w:rPr>
          <w:delText>.</w:delText>
        </w:r>
      </w:del>
    </w:p>
    <w:p w14:paraId="00000B3D" w14:textId="55F752D0" w:rsidR="003D183A" w:rsidDel="00E631A1" w:rsidRDefault="008B7924" w:rsidP="00E631A1">
      <w:pPr>
        <w:widowControl w:val="0"/>
        <w:pBdr>
          <w:top w:val="nil"/>
          <w:left w:val="nil"/>
          <w:bottom w:val="nil"/>
          <w:right w:val="nil"/>
          <w:between w:val="nil"/>
        </w:pBdr>
        <w:spacing w:before="0" w:after="113"/>
        <w:ind w:left="567" w:firstLine="0"/>
        <w:jc w:val="center"/>
        <w:rPr>
          <w:del w:id="7171" w:author="Cristiano de Menezes Feu" w:date="2022-11-21T08:33:00Z"/>
          <w:b/>
          <w:color w:val="005583"/>
          <w:sz w:val="20"/>
          <w:szCs w:val="20"/>
        </w:rPr>
        <w:pPrChange w:id="7172" w:author="Cristiano de Menezes Feu" w:date="2022-11-21T08:33:00Z">
          <w:pPr>
            <w:widowControl w:val="0"/>
            <w:pBdr>
              <w:top w:val="nil"/>
              <w:left w:val="nil"/>
              <w:bottom w:val="nil"/>
              <w:right w:val="nil"/>
              <w:between w:val="nil"/>
            </w:pBdr>
            <w:spacing w:before="0" w:after="113"/>
            <w:ind w:left="567" w:firstLine="0"/>
          </w:pPr>
        </w:pPrChange>
      </w:pPr>
      <w:del w:id="7173" w:author="Cristiano de Menezes Feu" w:date="2022-11-21T08:33:00Z">
        <w:r w:rsidDel="00E631A1">
          <w:rPr>
            <w:b/>
            <w:color w:val="005583"/>
            <w:sz w:val="20"/>
            <w:szCs w:val="20"/>
          </w:rPr>
          <w:delText>Lei</w:delText>
        </w:r>
        <w:r w:rsidDel="00E631A1">
          <w:rPr>
            <w:color w:val="005583"/>
            <w:sz w:val="20"/>
            <w:szCs w:val="20"/>
          </w:rPr>
          <w:delText xml:space="preserve"> nº 10.683/2003, art. 25, Parágrafo único.</w:delText>
        </w:r>
        <w:r w:rsidDel="00E631A1">
          <w:rPr>
            <w:color w:val="005583"/>
            <w:sz w:val="20"/>
            <w:szCs w:val="20"/>
            <w:vertAlign w:val="superscript"/>
          </w:rPr>
          <w:delText xml:space="preserve"> </w:delText>
        </w:r>
        <w:r w:rsidDel="00E631A1">
          <w:rPr>
            <w:color w:val="005583"/>
            <w:sz w:val="20"/>
            <w:szCs w:val="20"/>
            <w:vertAlign w:val="superscript"/>
          </w:rPr>
          <w:footnoteReference w:id="313"/>
        </w:r>
        <w:r w:rsidDel="00E631A1">
          <w:rPr>
            <w:color w:val="005583"/>
            <w:sz w:val="20"/>
            <w:szCs w:val="20"/>
          </w:rPr>
          <w:delText xml:space="preserve"> </w:delText>
        </w:r>
      </w:del>
    </w:p>
    <w:p w14:paraId="00000B3E" w14:textId="23E2F2DD" w:rsidR="003D183A" w:rsidDel="00E631A1" w:rsidRDefault="008B7924" w:rsidP="00E631A1">
      <w:pPr>
        <w:widowControl w:val="0"/>
        <w:pBdr>
          <w:top w:val="nil"/>
          <w:left w:val="nil"/>
          <w:bottom w:val="nil"/>
          <w:right w:val="nil"/>
          <w:between w:val="nil"/>
        </w:pBdr>
        <w:spacing w:before="0" w:after="113"/>
        <w:ind w:left="567" w:firstLine="0"/>
        <w:jc w:val="center"/>
        <w:rPr>
          <w:del w:id="7177" w:author="Cristiano de Menezes Feu" w:date="2022-11-21T08:33:00Z"/>
          <w:b/>
          <w:color w:val="005583"/>
          <w:sz w:val="20"/>
          <w:szCs w:val="20"/>
        </w:rPr>
        <w:pPrChange w:id="7178" w:author="Cristiano de Menezes Feu" w:date="2022-11-21T08:33:00Z">
          <w:pPr>
            <w:widowControl w:val="0"/>
            <w:pBdr>
              <w:top w:val="nil"/>
              <w:left w:val="nil"/>
              <w:bottom w:val="nil"/>
              <w:right w:val="nil"/>
              <w:between w:val="nil"/>
            </w:pBdr>
            <w:spacing w:before="0" w:after="113"/>
            <w:ind w:left="567" w:firstLine="0"/>
          </w:pPr>
        </w:pPrChange>
      </w:pPr>
      <w:del w:id="7179" w:author="Cristiano de Menezes Feu" w:date="2022-11-21T08:33:00Z">
        <w:r w:rsidDel="00E631A1">
          <w:rPr>
            <w:b/>
            <w:color w:val="005583"/>
            <w:sz w:val="20"/>
            <w:szCs w:val="20"/>
          </w:rPr>
          <w:delText>QO</w:delText>
        </w:r>
        <w:r w:rsidDel="00E631A1">
          <w:rPr>
            <w:color w:val="005583"/>
            <w:sz w:val="20"/>
            <w:szCs w:val="20"/>
          </w:rPr>
          <w:delText xml:space="preserve"> 77/2007 – A responsabilidade pelas informações, conforme previsto na Constituição, é do próprio Ministro, não podendo ser encaminhado ao Congresso documento assinado somente por subordinado.</w:delText>
        </w:r>
      </w:del>
    </w:p>
    <w:p w14:paraId="00000B3F" w14:textId="068D6558" w:rsidR="003D183A" w:rsidDel="00E631A1" w:rsidRDefault="008B7924" w:rsidP="00E631A1">
      <w:pPr>
        <w:widowControl w:val="0"/>
        <w:pBdr>
          <w:top w:val="nil"/>
          <w:left w:val="nil"/>
          <w:bottom w:val="nil"/>
          <w:right w:val="nil"/>
          <w:between w:val="nil"/>
        </w:pBdr>
        <w:spacing w:before="0" w:after="113"/>
        <w:ind w:left="567" w:firstLine="0"/>
        <w:jc w:val="center"/>
        <w:rPr>
          <w:del w:id="7180" w:author="Cristiano de Menezes Feu" w:date="2022-11-21T08:33:00Z"/>
          <w:b/>
          <w:color w:val="005583"/>
          <w:sz w:val="20"/>
          <w:szCs w:val="20"/>
        </w:rPr>
        <w:pPrChange w:id="7181" w:author="Cristiano de Menezes Feu" w:date="2022-11-21T08:33:00Z">
          <w:pPr>
            <w:widowControl w:val="0"/>
            <w:pBdr>
              <w:top w:val="nil"/>
              <w:left w:val="nil"/>
              <w:bottom w:val="nil"/>
              <w:right w:val="nil"/>
              <w:between w:val="nil"/>
            </w:pBdr>
            <w:spacing w:before="0" w:after="113"/>
            <w:ind w:left="567" w:firstLine="0"/>
          </w:pPr>
        </w:pPrChange>
      </w:pPr>
      <w:del w:id="7182" w:author="Cristiano de Menezes Feu" w:date="2022-11-21T08:33:00Z">
        <w:r w:rsidDel="00E631A1">
          <w:rPr>
            <w:b/>
            <w:color w:val="005583"/>
            <w:sz w:val="20"/>
            <w:szCs w:val="20"/>
          </w:rPr>
          <w:delText>QO</w:delText>
        </w:r>
        <w:r w:rsidDel="00E631A1">
          <w:rPr>
            <w:color w:val="005583"/>
            <w:sz w:val="20"/>
            <w:szCs w:val="20"/>
          </w:rPr>
          <w:delText xml:space="preserve"> 469/2004 – Nos casos de recusa ou não atendimento no prazo de trinta dias, referente a requerimento de informação a Ministro de Estado, “comunica que tem sido procedimento da Casa deixar que o Deputado requerente da informação decida, na qualidade de cidadão brasileiro, sobre a conveniência ou não de processar Ministro de Estado por crime de responsabilidade, perante o STF, uma vez que tem plena legitimidade para fazê-lo”.</w:delText>
        </w:r>
      </w:del>
    </w:p>
    <w:p w14:paraId="00000B40" w14:textId="065C8F07" w:rsidR="003D183A" w:rsidDel="00E631A1" w:rsidRDefault="008B7924" w:rsidP="00E631A1">
      <w:pPr>
        <w:widowControl w:val="0"/>
        <w:pBdr>
          <w:top w:val="nil"/>
          <w:left w:val="nil"/>
          <w:bottom w:val="nil"/>
          <w:right w:val="nil"/>
          <w:between w:val="nil"/>
        </w:pBdr>
        <w:spacing w:before="0" w:after="113"/>
        <w:ind w:left="567" w:firstLine="0"/>
        <w:jc w:val="center"/>
        <w:rPr>
          <w:del w:id="7183" w:author="Cristiano de Menezes Feu" w:date="2022-11-21T08:33:00Z"/>
          <w:b/>
          <w:color w:val="005583"/>
          <w:sz w:val="20"/>
          <w:szCs w:val="20"/>
        </w:rPr>
        <w:pPrChange w:id="7184" w:author="Cristiano de Menezes Feu" w:date="2022-11-21T08:33:00Z">
          <w:pPr>
            <w:widowControl w:val="0"/>
            <w:pBdr>
              <w:top w:val="nil"/>
              <w:left w:val="nil"/>
              <w:bottom w:val="nil"/>
              <w:right w:val="nil"/>
              <w:between w:val="nil"/>
            </w:pBdr>
            <w:spacing w:before="0" w:after="113"/>
            <w:ind w:left="567" w:firstLine="0"/>
          </w:pPr>
        </w:pPrChange>
      </w:pPr>
      <w:del w:id="7185" w:author="Cristiano de Menezes Feu" w:date="2022-11-21T08:33:00Z">
        <w:r w:rsidDel="00E631A1">
          <w:rPr>
            <w:b/>
            <w:color w:val="005583"/>
            <w:sz w:val="20"/>
            <w:szCs w:val="20"/>
          </w:rPr>
          <w:delText>Prática 1:</w:delText>
        </w:r>
        <w:r w:rsidDel="00E631A1">
          <w:rPr>
            <w:color w:val="005583"/>
            <w:sz w:val="20"/>
            <w:szCs w:val="20"/>
          </w:rPr>
          <w:delText xml:space="preserve"> quando se tratar de pedido de informações ao TCU sobre fiscalização contábil, financeira, orçamentária, operacional e patrimonial e sobre resultados de auditorias e inspeções realizadas, somente o Congresso Nacional, por qualquer de suas Casas, ou por qualquer das respectivas Comissões, pode fazê-lo, por meio de uma solicitação de informação ao TCU (SIT). Exemplo: SIT 43/2013.</w:delText>
        </w:r>
      </w:del>
    </w:p>
    <w:p w14:paraId="00000B41" w14:textId="516FC243" w:rsidR="003D183A" w:rsidDel="00E631A1" w:rsidRDefault="008B7924" w:rsidP="00E631A1">
      <w:pPr>
        <w:widowControl w:val="0"/>
        <w:pBdr>
          <w:top w:val="nil"/>
          <w:left w:val="nil"/>
          <w:bottom w:val="nil"/>
          <w:right w:val="nil"/>
          <w:between w:val="nil"/>
        </w:pBdr>
        <w:spacing w:before="0" w:after="113"/>
        <w:ind w:left="567" w:firstLine="0"/>
        <w:jc w:val="center"/>
        <w:rPr>
          <w:del w:id="7186" w:author="Cristiano de Menezes Feu" w:date="2022-11-21T08:33:00Z"/>
          <w:b/>
          <w:color w:val="005583"/>
          <w:sz w:val="20"/>
          <w:szCs w:val="20"/>
        </w:rPr>
        <w:pPrChange w:id="7187" w:author="Cristiano de Menezes Feu" w:date="2022-11-21T08:33:00Z">
          <w:pPr>
            <w:widowControl w:val="0"/>
            <w:pBdr>
              <w:top w:val="nil"/>
              <w:left w:val="nil"/>
              <w:bottom w:val="nil"/>
              <w:right w:val="nil"/>
              <w:between w:val="nil"/>
            </w:pBdr>
            <w:spacing w:before="0" w:after="113"/>
            <w:ind w:left="567" w:firstLine="0"/>
          </w:pPr>
        </w:pPrChange>
      </w:pPr>
      <w:del w:id="7188" w:author="Cristiano de Menezes Feu" w:date="2022-11-21T08:33:00Z">
        <w:r w:rsidDel="00E631A1">
          <w:rPr>
            <w:b/>
            <w:color w:val="005583"/>
            <w:sz w:val="20"/>
            <w:szCs w:val="20"/>
          </w:rPr>
          <w:delText>Prática 2:</w:delText>
        </w:r>
        <w:r w:rsidDel="00E631A1">
          <w:rPr>
            <w:color w:val="005583"/>
            <w:sz w:val="20"/>
            <w:szCs w:val="20"/>
          </w:rPr>
          <w:delText xml:space="preserve"> É possível a apresentação de ofício pelo Ministro de Estado solicitando a prorrogação de prazo para resposta a Requerimento de Informação. Exemplo: RIC 469/2019</w:delText>
        </w:r>
      </w:del>
    </w:p>
    <w:p w14:paraId="00000B42" w14:textId="0B19787C" w:rsidR="003D183A" w:rsidDel="00E631A1" w:rsidRDefault="008B7924" w:rsidP="00E631A1">
      <w:pPr>
        <w:widowControl w:val="0"/>
        <w:pBdr>
          <w:top w:val="nil"/>
          <w:left w:val="nil"/>
          <w:bottom w:val="nil"/>
          <w:right w:val="nil"/>
          <w:between w:val="nil"/>
        </w:pBdr>
        <w:spacing w:before="0" w:after="113"/>
        <w:ind w:left="567" w:firstLine="0"/>
        <w:jc w:val="center"/>
        <w:rPr>
          <w:del w:id="7189" w:author="Cristiano de Menezes Feu" w:date="2022-11-21T08:33:00Z"/>
          <w:b/>
          <w:color w:val="005583"/>
          <w:sz w:val="20"/>
          <w:szCs w:val="20"/>
        </w:rPr>
        <w:pPrChange w:id="7190" w:author="Cristiano de Menezes Feu" w:date="2022-11-21T08:33:00Z">
          <w:pPr>
            <w:widowControl w:val="0"/>
            <w:pBdr>
              <w:top w:val="nil"/>
              <w:left w:val="nil"/>
              <w:bottom w:val="nil"/>
              <w:right w:val="nil"/>
              <w:between w:val="nil"/>
            </w:pBdr>
            <w:spacing w:before="0" w:after="113"/>
            <w:ind w:left="567" w:firstLine="0"/>
          </w:pPr>
        </w:pPrChange>
      </w:pPr>
      <w:del w:id="7191" w:author="Cristiano de Menezes Feu" w:date="2022-11-21T08:33:00Z">
        <w:r w:rsidDel="00E631A1">
          <w:rPr>
            <w:b/>
            <w:color w:val="005583"/>
            <w:sz w:val="20"/>
            <w:szCs w:val="20"/>
          </w:rPr>
          <w:delText>STF</w:delText>
        </w:r>
        <w:r w:rsidDel="00E631A1">
          <w:rPr>
            <w:color w:val="005583"/>
            <w:sz w:val="20"/>
            <w:szCs w:val="20"/>
          </w:rPr>
          <w:delText xml:space="preserve"> - RMS 28.251 – [...] “O direito de requerer informações aos Ministros de Estado foi conferido pela Constituição tão somente às Mesas da Câmara dos Deputados e do Senado Federal, e não a parlamentares individualmente. Precedentes. O entendimento pacífico desta Corte é no sentido de que o parlamentar individualmente não possui legitimidade para impetrar mandado de segurança para defender prerrogativa concernente à Casa Legislativa a qual pertence”.</w:delText>
        </w:r>
      </w:del>
    </w:p>
    <w:p w14:paraId="00000B43" w14:textId="1282B32B" w:rsidR="003D183A" w:rsidDel="00E631A1" w:rsidRDefault="008B7924" w:rsidP="00E631A1">
      <w:pPr>
        <w:widowControl w:val="0"/>
        <w:pBdr>
          <w:top w:val="nil"/>
          <w:left w:val="nil"/>
          <w:bottom w:val="nil"/>
          <w:right w:val="nil"/>
          <w:between w:val="nil"/>
        </w:pBdr>
        <w:spacing w:before="0" w:after="113"/>
        <w:ind w:left="567" w:firstLine="0"/>
        <w:jc w:val="center"/>
        <w:rPr>
          <w:del w:id="7192" w:author="Cristiano de Menezes Feu" w:date="2022-11-21T08:33:00Z"/>
          <w:b/>
          <w:color w:val="005583"/>
          <w:sz w:val="20"/>
          <w:szCs w:val="20"/>
        </w:rPr>
        <w:pPrChange w:id="7193" w:author="Cristiano de Menezes Feu" w:date="2022-11-21T08:33:00Z">
          <w:pPr>
            <w:widowControl w:val="0"/>
            <w:pBdr>
              <w:top w:val="nil"/>
              <w:left w:val="nil"/>
              <w:bottom w:val="nil"/>
              <w:right w:val="nil"/>
              <w:between w:val="nil"/>
            </w:pBdr>
            <w:spacing w:before="0" w:after="113"/>
            <w:ind w:left="567" w:firstLine="0"/>
          </w:pPr>
        </w:pPrChange>
      </w:pPr>
      <w:del w:id="7194" w:author="Cristiano de Menezes Feu" w:date="2022-11-21T08:33:00Z">
        <w:r w:rsidDel="00E631A1">
          <w:rPr>
            <w:b/>
            <w:color w:val="005583"/>
            <w:sz w:val="20"/>
            <w:szCs w:val="20"/>
          </w:rPr>
          <w:delText>Observação 1:</w:delText>
        </w:r>
        <w:r w:rsidDel="00E631A1">
          <w:rPr>
            <w:color w:val="005583"/>
            <w:sz w:val="20"/>
            <w:szCs w:val="20"/>
          </w:rPr>
          <w:delText xml:space="preserve"> incluem-se no rol de Ministros de Estado aqueles constantes do art. 20, da 13.844/2019, art. 20.</w:delText>
        </w:r>
        <w:r w:rsidDel="00E631A1">
          <w:rPr>
            <w:color w:val="005583"/>
            <w:sz w:val="20"/>
            <w:szCs w:val="20"/>
            <w:vertAlign w:val="superscript"/>
          </w:rPr>
          <w:footnoteReference w:id="314"/>
        </w:r>
      </w:del>
    </w:p>
    <w:p w14:paraId="00000B44" w14:textId="243C682F" w:rsidR="003D183A" w:rsidDel="00E631A1" w:rsidRDefault="008B7924" w:rsidP="00E631A1">
      <w:pPr>
        <w:widowControl w:val="0"/>
        <w:pBdr>
          <w:top w:val="nil"/>
          <w:left w:val="nil"/>
          <w:bottom w:val="nil"/>
          <w:right w:val="nil"/>
          <w:between w:val="nil"/>
        </w:pBdr>
        <w:spacing w:before="0" w:after="113"/>
        <w:ind w:left="567" w:firstLine="0"/>
        <w:jc w:val="center"/>
        <w:rPr>
          <w:del w:id="7211" w:author="Cristiano de Menezes Feu" w:date="2022-11-21T08:33:00Z"/>
          <w:color w:val="005583"/>
          <w:sz w:val="20"/>
          <w:szCs w:val="20"/>
        </w:rPr>
        <w:pPrChange w:id="7212" w:author="Cristiano de Menezes Feu" w:date="2022-11-21T08:33:00Z">
          <w:pPr>
            <w:widowControl w:val="0"/>
            <w:pBdr>
              <w:top w:val="nil"/>
              <w:left w:val="nil"/>
              <w:bottom w:val="nil"/>
              <w:right w:val="nil"/>
              <w:between w:val="nil"/>
            </w:pBdr>
            <w:spacing w:before="0" w:after="113"/>
            <w:ind w:left="567" w:firstLine="0"/>
          </w:pPr>
        </w:pPrChange>
      </w:pPr>
      <w:del w:id="7213" w:author="Cristiano de Menezes Feu" w:date="2022-11-21T08:33:00Z">
        <w:r w:rsidDel="00E631A1">
          <w:rPr>
            <w:b/>
            <w:color w:val="005583"/>
            <w:sz w:val="20"/>
            <w:szCs w:val="20"/>
          </w:rPr>
          <w:delText>Observação 2:</w:delText>
        </w:r>
        <w:r w:rsidDel="00E631A1">
          <w:rPr>
            <w:color w:val="005583"/>
            <w:sz w:val="20"/>
            <w:szCs w:val="20"/>
          </w:rPr>
          <w:delText xml:space="preserve"> na Denúncia por Crime de Responsabilidade - DCR 1/2004, decorrente do não atendimento do pedido de informação a Ministro de Estado, o Presidente devolveu a denúncia ao Autor entendendo que esta “só pode ser ofertada à Excelsa Corte pelo Senhor Procurador-Geral da República, que poderá fazê-lo estribado em provocação do próprio parlamentar”. </w:delText>
        </w:r>
      </w:del>
    </w:p>
    <w:p w14:paraId="00000B45" w14:textId="2A9F60AA" w:rsidR="003D183A" w:rsidDel="00E631A1" w:rsidRDefault="008B7924" w:rsidP="00E631A1">
      <w:pPr>
        <w:widowControl w:val="0"/>
        <w:pBdr>
          <w:top w:val="nil"/>
          <w:left w:val="nil"/>
          <w:bottom w:val="nil"/>
          <w:right w:val="nil"/>
          <w:between w:val="nil"/>
        </w:pBdr>
        <w:ind w:firstLine="0"/>
        <w:jc w:val="center"/>
        <w:rPr>
          <w:del w:id="7214" w:author="Cristiano de Menezes Feu" w:date="2022-11-21T08:33:00Z"/>
          <w:color w:val="000000"/>
        </w:rPr>
        <w:pPrChange w:id="7215" w:author="Cristiano de Menezes Feu" w:date="2022-11-21T08:33:00Z">
          <w:pPr>
            <w:widowControl w:val="0"/>
            <w:pBdr>
              <w:top w:val="nil"/>
              <w:left w:val="nil"/>
              <w:bottom w:val="nil"/>
              <w:right w:val="nil"/>
              <w:between w:val="nil"/>
            </w:pBdr>
          </w:pPr>
        </w:pPrChange>
      </w:pPr>
      <w:del w:id="7216" w:author="Cristiano de Menezes Feu" w:date="2022-11-21T08:33:00Z">
        <w:r w:rsidDel="00E631A1">
          <w:rPr>
            <w:color w:val="000000"/>
          </w:rPr>
          <w:delText xml:space="preserve">I - apresentado requerimento de informação, se esta chegar espontaneamente à Câmara ou já tiver sido prestada em resposta a pedido anterior, dela será entregue cópia ao Deputado interessado, caso não tenha sido publicada no Diário da Câmara dos Deputados, considerando-se, em consequência, prejudicada a proposição; </w:delText>
        </w:r>
      </w:del>
    </w:p>
    <w:p w14:paraId="00000B46" w14:textId="39598E58" w:rsidR="003D183A" w:rsidDel="00E631A1" w:rsidRDefault="008B7924" w:rsidP="00E631A1">
      <w:pPr>
        <w:widowControl w:val="0"/>
        <w:pBdr>
          <w:top w:val="nil"/>
          <w:left w:val="nil"/>
          <w:bottom w:val="nil"/>
          <w:right w:val="nil"/>
          <w:between w:val="nil"/>
        </w:pBdr>
        <w:ind w:firstLine="0"/>
        <w:jc w:val="center"/>
        <w:rPr>
          <w:del w:id="7217" w:author="Cristiano de Menezes Feu" w:date="2022-11-21T08:33:00Z"/>
          <w:b/>
          <w:color w:val="000000"/>
        </w:rPr>
        <w:pPrChange w:id="7218" w:author="Cristiano de Menezes Feu" w:date="2022-11-21T08:33:00Z">
          <w:pPr>
            <w:widowControl w:val="0"/>
            <w:pBdr>
              <w:top w:val="nil"/>
              <w:left w:val="nil"/>
              <w:bottom w:val="nil"/>
              <w:right w:val="nil"/>
              <w:between w:val="nil"/>
            </w:pBdr>
          </w:pPr>
        </w:pPrChange>
      </w:pPr>
      <w:del w:id="7219" w:author="Cristiano de Menezes Feu" w:date="2022-11-21T08:33:00Z">
        <w:r w:rsidDel="00E631A1">
          <w:rPr>
            <w:color w:val="000000"/>
          </w:rPr>
          <w:delText xml:space="preserve">II - os requerimentos de informação somente poderão referir-se a ato ou fato, na área de competência do Ministério, incluídos os órgãos ou entidades da administração pública indireta sob sua supervisão: </w:delText>
        </w:r>
      </w:del>
    </w:p>
    <w:p w14:paraId="00000B47" w14:textId="56C9CF58" w:rsidR="003D183A" w:rsidDel="00E631A1" w:rsidRDefault="008B7924" w:rsidP="00E631A1">
      <w:pPr>
        <w:widowControl w:val="0"/>
        <w:pBdr>
          <w:top w:val="nil"/>
          <w:left w:val="nil"/>
          <w:bottom w:val="nil"/>
          <w:right w:val="nil"/>
          <w:between w:val="nil"/>
        </w:pBdr>
        <w:spacing w:before="0" w:after="113"/>
        <w:ind w:left="567" w:firstLine="0"/>
        <w:jc w:val="center"/>
        <w:rPr>
          <w:del w:id="7220" w:author="Cristiano de Menezes Feu" w:date="2022-11-21T08:33:00Z"/>
          <w:color w:val="005583"/>
          <w:sz w:val="20"/>
          <w:szCs w:val="20"/>
        </w:rPr>
        <w:pPrChange w:id="7221" w:author="Cristiano de Menezes Feu" w:date="2022-11-21T08:33:00Z">
          <w:pPr>
            <w:widowControl w:val="0"/>
            <w:pBdr>
              <w:top w:val="nil"/>
              <w:left w:val="nil"/>
              <w:bottom w:val="nil"/>
              <w:right w:val="nil"/>
              <w:between w:val="nil"/>
            </w:pBdr>
            <w:spacing w:before="0" w:after="113"/>
            <w:ind w:left="567" w:firstLine="0"/>
          </w:pPr>
        </w:pPrChange>
      </w:pPr>
      <w:del w:id="7222" w:author="Cristiano de Menezes Feu" w:date="2022-11-21T08:33:00Z">
        <w:r w:rsidDel="00E631A1">
          <w:rPr>
            <w:b/>
            <w:color w:val="005583"/>
            <w:sz w:val="20"/>
            <w:szCs w:val="20"/>
          </w:rPr>
          <w:delText>QO</w:delText>
        </w:r>
        <w:r w:rsidDel="00E631A1">
          <w:rPr>
            <w:color w:val="005583"/>
            <w:sz w:val="20"/>
            <w:szCs w:val="20"/>
          </w:rPr>
          <w:delText xml:space="preserve"> 180/2012 – Não é possível requerimento de informação a Governador de Estado, salvo na hipótese de envolver a fiscalização de recursos federais, por entender que o “Poder Legislativo da União não pode, sob pena de violar a forma federativa do Estado, imiscuir-se em assuntos político-administrativos de outras unidades da federação”.</w:delText>
        </w:r>
      </w:del>
    </w:p>
    <w:p w14:paraId="00000B48" w14:textId="3989EC62" w:rsidR="003D183A" w:rsidDel="00E631A1" w:rsidRDefault="008B7924" w:rsidP="00E631A1">
      <w:pPr>
        <w:widowControl w:val="0"/>
        <w:pBdr>
          <w:top w:val="nil"/>
          <w:left w:val="nil"/>
          <w:bottom w:val="nil"/>
          <w:right w:val="nil"/>
          <w:between w:val="nil"/>
        </w:pBdr>
        <w:spacing w:before="57" w:after="0"/>
        <w:ind w:left="283" w:firstLine="0"/>
        <w:jc w:val="center"/>
        <w:rPr>
          <w:del w:id="7223" w:author="Cristiano de Menezes Feu" w:date="2022-11-21T08:33:00Z"/>
          <w:color w:val="000000"/>
        </w:rPr>
        <w:pPrChange w:id="7224" w:author="Cristiano de Menezes Feu" w:date="2022-11-21T08:33:00Z">
          <w:pPr>
            <w:widowControl w:val="0"/>
            <w:pBdr>
              <w:top w:val="nil"/>
              <w:left w:val="nil"/>
              <w:bottom w:val="nil"/>
              <w:right w:val="nil"/>
              <w:between w:val="nil"/>
            </w:pBdr>
            <w:spacing w:before="57" w:after="0"/>
            <w:ind w:left="283" w:firstLine="0"/>
          </w:pPr>
        </w:pPrChange>
      </w:pPr>
      <w:del w:id="7225" w:author="Cristiano de Menezes Feu" w:date="2022-11-21T08:33:00Z">
        <w:r w:rsidDel="00E631A1">
          <w:rPr>
            <w:color w:val="000000"/>
          </w:rPr>
          <w:delText xml:space="preserve">a) relacionado com matéria legislativa em trâmite, ou qualquer assunto submetido à apreciação do Congresso Nacional, de suas Casas ou Comissões; </w:delText>
        </w:r>
      </w:del>
    </w:p>
    <w:p w14:paraId="00000B49" w14:textId="1EE3D2C2" w:rsidR="003D183A" w:rsidDel="00E631A1" w:rsidRDefault="008B7924" w:rsidP="00E631A1">
      <w:pPr>
        <w:widowControl w:val="0"/>
        <w:pBdr>
          <w:top w:val="nil"/>
          <w:left w:val="nil"/>
          <w:bottom w:val="nil"/>
          <w:right w:val="nil"/>
          <w:between w:val="nil"/>
        </w:pBdr>
        <w:spacing w:before="57" w:after="0"/>
        <w:ind w:left="283" w:firstLine="0"/>
        <w:jc w:val="center"/>
        <w:rPr>
          <w:del w:id="7226" w:author="Cristiano de Menezes Feu" w:date="2022-11-21T08:33:00Z"/>
          <w:color w:val="000000"/>
        </w:rPr>
        <w:pPrChange w:id="7227" w:author="Cristiano de Menezes Feu" w:date="2022-11-21T08:33:00Z">
          <w:pPr>
            <w:widowControl w:val="0"/>
            <w:pBdr>
              <w:top w:val="nil"/>
              <w:left w:val="nil"/>
              <w:bottom w:val="nil"/>
              <w:right w:val="nil"/>
              <w:between w:val="nil"/>
            </w:pBdr>
            <w:spacing w:before="57" w:after="0"/>
            <w:ind w:left="283" w:firstLine="0"/>
          </w:pPr>
        </w:pPrChange>
      </w:pPr>
      <w:del w:id="7228" w:author="Cristiano de Menezes Feu" w:date="2022-11-21T08:33:00Z">
        <w:r w:rsidDel="00E631A1">
          <w:rPr>
            <w:color w:val="000000"/>
          </w:rPr>
          <w:delText xml:space="preserve">b) sujeito à fiscalização e ao controle do Congresso Nacional, de suas Casas ou Comissões; </w:delText>
        </w:r>
      </w:del>
    </w:p>
    <w:p w14:paraId="00000B4A" w14:textId="526B1CED" w:rsidR="003D183A" w:rsidDel="00E631A1" w:rsidRDefault="008B7924" w:rsidP="00E631A1">
      <w:pPr>
        <w:widowControl w:val="0"/>
        <w:pBdr>
          <w:top w:val="nil"/>
          <w:left w:val="nil"/>
          <w:bottom w:val="nil"/>
          <w:right w:val="nil"/>
          <w:between w:val="nil"/>
        </w:pBdr>
        <w:spacing w:before="0" w:after="113"/>
        <w:ind w:left="567" w:firstLine="0"/>
        <w:jc w:val="center"/>
        <w:rPr>
          <w:del w:id="7229" w:author="Cristiano de Menezes Feu" w:date="2022-11-21T08:33:00Z"/>
          <w:color w:val="005583"/>
          <w:sz w:val="20"/>
          <w:szCs w:val="20"/>
        </w:rPr>
        <w:pPrChange w:id="7230" w:author="Cristiano de Menezes Feu" w:date="2022-11-21T08:33:00Z">
          <w:pPr>
            <w:widowControl w:val="0"/>
            <w:pBdr>
              <w:top w:val="nil"/>
              <w:left w:val="nil"/>
              <w:bottom w:val="nil"/>
              <w:right w:val="nil"/>
              <w:between w:val="nil"/>
            </w:pBdr>
            <w:spacing w:before="0" w:after="113"/>
            <w:ind w:left="567" w:firstLine="0"/>
          </w:pPr>
        </w:pPrChange>
      </w:pPr>
      <w:del w:id="7231" w:author="Cristiano de Menezes Feu" w:date="2022-11-21T08:33:00Z">
        <w:r w:rsidDel="00E631A1">
          <w:rPr>
            <w:color w:val="005583"/>
            <w:sz w:val="20"/>
            <w:szCs w:val="20"/>
          </w:rPr>
          <w:delText>Art. 60.</w:delText>
        </w:r>
      </w:del>
    </w:p>
    <w:p w14:paraId="00000B4B" w14:textId="01571A6C" w:rsidR="003D183A" w:rsidDel="00E631A1" w:rsidRDefault="008B7924" w:rsidP="00E631A1">
      <w:pPr>
        <w:widowControl w:val="0"/>
        <w:pBdr>
          <w:top w:val="nil"/>
          <w:left w:val="nil"/>
          <w:bottom w:val="nil"/>
          <w:right w:val="nil"/>
          <w:between w:val="nil"/>
        </w:pBdr>
        <w:ind w:firstLine="0"/>
        <w:jc w:val="center"/>
        <w:rPr>
          <w:del w:id="7232" w:author="Cristiano de Menezes Feu" w:date="2022-11-21T08:33:00Z"/>
          <w:color w:val="000000"/>
        </w:rPr>
        <w:pPrChange w:id="7233" w:author="Cristiano de Menezes Feu" w:date="2022-11-21T08:33:00Z">
          <w:pPr>
            <w:widowControl w:val="0"/>
            <w:pBdr>
              <w:top w:val="nil"/>
              <w:left w:val="nil"/>
              <w:bottom w:val="nil"/>
              <w:right w:val="nil"/>
              <w:between w:val="nil"/>
            </w:pBdr>
          </w:pPr>
        </w:pPrChange>
      </w:pPr>
      <w:del w:id="7234" w:author="Cristiano de Menezes Feu" w:date="2022-11-21T08:33:00Z">
        <w:r w:rsidDel="00E631A1">
          <w:rPr>
            <w:color w:val="000000"/>
          </w:rPr>
          <w:delText>c) pertinente às atribuições do Congresso Nacional;</w:delText>
        </w:r>
        <w:r w:rsidDel="00E631A1">
          <w:rPr>
            <w:color w:val="005583"/>
            <w:vertAlign w:val="superscript"/>
          </w:rPr>
          <w:footnoteReference w:id="315"/>
        </w:r>
        <w:r w:rsidDel="00E631A1">
          <w:rPr>
            <w:color w:val="000000"/>
          </w:rPr>
          <w:delText xml:space="preserve"> </w:delText>
        </w:r>
      </w:del>
    </w:p>
    <w:p w14:paraId="00000B4C" w14:textId="7E4F0CBA" w:rsidR="003D183A" w:rsidDel="00E631A1" w:rsidRDefault="008B7924" w:rsidP="00E631A1">
      <w:pPr>
        <w:widowControl w:val="0"/>
        <w:pBdr>
          <w:top w:val="nil"/>
          <w:left w:val="nil"/>
          <w:bottom w:val="nil"/>
          <w:right w:val="nil"/>
          <w:between w:val="nil"/>
        </w:pBdr>
        <w:ind w:firstLine="0"/>
        <w:jc w:val="center"/>
        <w:rPr>
          <w:del w:id="7238" w:author="Cristiano de Menezes Feu" w:date="2022-11-21T08:33:00Z"/>
          <w:color w:val="000000"/>
        </w:rPr>
        <w:pPrChange w:id="7239" w:author="Cristiano de Menezes Feu" w:date="2022-11-21T08:33:00Z">
          <w:pPr>
            <w:widowControl w:val="0"/>
            <w:pBdr>
              <w:top w:val="nil"/>
              <w:left w:val="nil"/>
              <w:bottom w:val="nil"/>
              <w:right w:val="nil"/>
              <w:between w:val="nil"/>
            </w:pBdr>
          </w:pPr>
        </w:pPrChange>
      </w:pPr>
      <w:del w:id="7240" w:author="Cristiano de Menezes Feu" w:date="2022-11-21T08:33:00Z">
        <w:r w:rsidDel="00E631A1">
          <w:rPr>
            <w:color w:val="000000"/>
          </w:rPr>
          <w:delText>III - não cabem, em requerimento de informação, providências a tomar, consulta, sugestão, conselho ou interrogação sobre propósitos da autoridade a que se dirige;</w:delText>
        </w:r>
      </w:del>
    </w:p>
    <w:p w14:paraId="00000B4D" w14:textId="38A27981" w:rsidR="003D183A" w:rsidDel="00E631A1" w:rsidRDefault="008B7924" w:rsidP="00E631A1">
      <w:pPr>
        <w:widowControl w:val="0"/>
        <w:pBdr>
          <w:top w:val="nil"/>
          <w:left w:val="nil"/>
          <w:bottom w:val="nil"/>
          <w:right w:val="nil"/>
          <w:between w:val="nil"/>
        </w:pBdr>
        <w:ind w:firstLine="0"/>
        <w:jc w:val="center"/>
        <w:rPr>
          <w:del w:id="7241" w:author="Cristiano de Menezes Feu" w:date="2022-11-21T08:33:00Z"/>
          <w:color w:val="000000"/>
        </w:rPr>
        <w:pPrChange w:id="7242" w:author="Cristiano de Menezes Feu" w:date="2022-11-21T08:33:00Z">
          <w:pPr>
            <w:widowControl w:val="0"/>
            <w:pBdr>
              <w:top w:val="nil"/>
              <w:left w:val="nil"/>
              <w:bottom w:val="nil"/>
              <w:right w:val="nil"/>
              <w:between w:val="nil"/>
            </w:pBdr>
          </w:pPr>
        </w:pPrChange>
      </w:pPr>
      <w:del w:id="7243" w:author="Cristiano de Menezes Feu" w:date="2022-11-21T08:33:00Z">
        <w:r w:rsidDel="00E631A1">
          <w:rPr>
            <w:color w:val="000000"/>
          </w:rPr>
          <w:delText xml:space="preserve">IV - a Mesa tem a faculdade de recusar requerimento de informação formulado de modo inconveniente, ou que contrarie o disposto neste artigo, sem prejuízo do recurso mencionado no parágrafo único do art. 115. </w:delText>
        </w:r>
      </w:del>
    </w:p>
    <w:p w14:paraId="00000B4E" w14:textId="6E02C887" w:rsidR="003D183A" w:rsidDel="00E631A1" w:rsidRDefault="008B7924" w:rsidP="00E631A1">
      <w:pPr>
        <w:widowControl w:val="0"/>
        <w:pBdr>
          <w:top w:val="nil"/>
          <w:left w:val="nil"/>
          <w:bottom w:val="nil"/>
          <w:right w:val="nil"/>
          <w:between w:val="nil"/>
        </w:pBdr>
        <w:spacing w:before="0" w:after="113"/>
        <w:ind w:left="567" w:firstLine="0"/>
        <w:jc w:val="center"/>
        <w:rPr>
          <w:del w:id="7244" w:author="Cristiano de Menezes Feu" w:date="2022-11-21T08:33:00Z"/>
          <w:color w:val="005583"/>
          <w:sz w:val="20"/>
          <w:szCs w:val="20"/>
        </w:rPr>
        <w:pPrChange w:id="7245" w:author="Cristiano de Menezes Feu" w:date="2022-11-21T08:33:00Z">
          <w:pPr>
            <w:widowControl w:val="0"/>
            <w:pBdr>
              <w:top w:val="nil"/>
              <w:left w:val="nil"/>
              <w:bottom w:val="nil"/>
              <w:right w:val="nil"/>
              <w:between w:val="nil"/>
            </w:pBdr>
            <w:spacing w:before="0" w:after="113"/>
            <w:ind w:left="567" w:firstLine="0"/>
          </w:pPr>
        </w:pPrChange>
      </w:pPr>
      <w:del w:id="7246" w:author="Cristiano de Menezes Feu" w:date="2022-11-21T08:33:00Z">
        <w:r w:rsidDel="00E631A1">
          <w:rPr>
            <w:color w:val="005583"/>
            <w:sz w:val="20"/>
            <w:szCs w:val="20"/>
          </w:rPr>
          <w:delText>Art. 137, § 1º.</w:delText>
        </w:r>
      </w:del>
    </w:p>
    <w:p w14:paraId="00000B4F" w14:textId="7AC3B025" w:rsidR="003D183A" w:rsidDel="00E631A1" w:rsidRDefault="008B7924" w:rsidP="00E631A1">
      <w:pPr>
        <w:widowControl w:val="0"/>
        <w:pBdr>
          <w:top w:val="nil"/>
          <w:left w:val="nil"/>
          <w:bottom w:val="nil"/>
          <w:right w:val="nil"/>
          <w:between w:val="nil"/>
        </w:pBdr>
        <w:ind w:firstLine="0"/>
        <w:jc w:val="center"/>
        <w:rPr>
          <w:del w:id="7247" w:author="Cristiano de Menezes Feu" w:date="2022-11-21T08:33:00Z"/>
          <w:color w:val="000000"/>
        </w:rPr>
        <w:pPrChange w:id="7248" w:author="Cristiano de Menezes Feu" w:date="2022-11-21T08:33:00Z">
          <w:pPr>
            <w:widowControl w:val="0"/>
            <w:pBdr>
              <w:top w:val="nil"/>
              <w:left w:val="nil"/>
              <w:bottom w:val="nil"/>
              <w:right w:val="nil"/>
              <w:between w:val="nil"/>
            </w:pBdr>
          </w:pPr>
        </w:pPrChange>
      </w:pPr>
      <w:del w:id="7249" w:author="Cristiano de Menezes Feu" w:date="2022-11-21T08:33:00Z">
        <w:r w:rsidDel="00E631A1">
          <w:rPr>
            <w:color w:val="000000"/>
          </w:rPr>
          <w:delText xml:space="preserve">§ 1º Por matéria legislativa em trâmite entende-se a que seja objeto de proposta de emenda à Constituição, de projeto de lei ou de decreto legislativo ou de medida provisória em fase de apreciação pelo Congresso Nacional, por suas Casas ou Comissões. </w:delText>
        </w:r>
      </w:del>
    </w:p>
    <w:p w14:paraId="00000B50" w14:textId="40496B16" w:rsidR="003D183A" w:rsidDel="00E631A1" w:rsidRDefault="003D183A" w:rsidP="00E631A1">
      <w:pPr>
        <w:widowControl w:val="0"/>
        <w:pBdr>
          <w:top w:val="nil"/>
          <w:left w:val="nil"/>
          <w:bottom w:val="nil"/>
          <w:right w:val="nil"/>
          <w:between w:val="nil"/>
        </w:pBdr>
        <w:ind w:firstLine="0"/>
        <w:jc w:val="center"/>
        <w:rPr>
          <w:del w:id="7250" w:author="Cristiano de Menezes Feu" w:date="2022-11-21T08:33:00Z"/>
          <w:color w:val="000000"/>
        </w:rPr>
        <w:pPrChange w:id="7251" w:author="Cristiano de Menezes Feu" w:date="2022-11-21T08:33:00Z">
          <w:pPr>
            <w:widowControl w:val="0"/>
            <w:pBdr>
              <w:top w:val="nil"/>
              <w:left w:val="nil"/>
              <w:bottom w:val="nil"/>
              <w:right w:val="nil"/>
              <w:between w:val="nil"/>
            </w:pBdr>
          </w:pPr>
        </w:pPrChange>
      </w:pPr>
    </w:p>
    <w:p w14:paraId="00000B51" w14:textId="28E024CB" w:rsidR="003D183A" w:rsidDel="00E631A1" w:rsidRDefault="008B7924" w:rsidP="00E631A1">
      <w:pPr>
        <w:widowControl w:val="0"/>
        <w:pBdr>
          <w:top w:val="nil"/>
          <w:left w:val="nil"/>
          <w:bottom w:val="nil"/>
          <w:right w:val="nil"/>
          <w:between w:val="nil"/>
        </w:pBdr>
        <w:ind w:firstLine="0"/>
        <w:jc w:val="center"/>
        <w:rPr>
          <w:del w:id="7252" w:author="Cristiano de Menezes Feu" w:date="2022-11-21T08:33:00Z"/>
          <w:color w:val="000000"/>
        </w:rPr>
        <w:pPrChange w:id="7253" w:author="Cristiano de Menezes Feu" w:date="2022-11-21T08:33:00Z">
          <w:pPr>
            <w:widowControl w:val="0"/>
            <w:pBdr>
              <w:top w:val="nil"/>
              <w:left w:val="nil"/>
              <w:bottom w:val="nil"/>
              <w:right w:val="nil"/>
              <w:between w:val="nil"/>
            </w:pBdr>
          </w:pPr>
        </w:pPrChange>
      </w:pPr>
      <w:del w:id="7254" w:author="Cristiano de Menezes Feu" w:date="2022-11-21T08:33:00Z">
        <w:r w:rsidDel="00E631A1">
          <w:rPr>
            <w:color w:val="000000"/>
          </w:rPr>
          <w:delText xml:space="preserve">§ 2º Constituem atos ou fatos sujeitos à fiscalização e ao controle do Congresso Nacional, de suas Casas e Comissões os definidos no art. 60. </w:delText>
        </w:r>
      </w:del>
    </w:p>
    <w:p w14:paraId="00000B52" w14:textId="5450852C" w:rsidR="003D183A" w:rsidDel="00E631A1" w:rsidRDefault="008B7924" w:rsidP="00E631A1">
      <w:pPr>
        <w:widowControl w:val="0"/>
        <w:pBdr>
          <w:top w:val="nil"/>
          <w:left w:val="nil"/>
          <w:bottom w:val="nil"/>
          <w:right w:val="nil"/>
          <w:between w:val="nil"/>
        </w:pBdr>
        <w:ind w:firstLine="0"/>
        <w:jc w:val="center"/>
        <w:rPr>
          <w:del w:id="7255" w:author="Cristiano de Menezes Feu" w:date="2022-11-21T08:33:00Z"/>
          <w:rFonts w:ascii="ClearSans-Bold" w:eastAsia="ClearSans-Bold" w:hAnsi="ClearSans-Bold" w:cs="ClearSans-Bold"/>
          <w:b/>
          <w:color w:val="000000"/>
          <w:sz w:val="24"/>
          <w:szCs w:val="24"/>
        </w:rPr>
        <w:pPrChange w:id="7256" w:author="Cristiano de Menezes Feu" w:date="2022-11-21T08:33:00Z">
          <w:pPr>
            <w:widowControl w:val="0"/>
            <w:pBdr>
              <w:top w:val="nil"/>
              <w:left w:val="nil"/>
              <w:bottom w:val="nil"/>
              <w:right w:val="nil"/>
              <w:between w:val="nil"/>
            </w:pBdr>
            <w:ind w:firstLine="0"/>
            <w:jc w:val="center"/>
          </w:pPr>
        </w:pPrChange>
      </w:pPr>
      <w:del w:id="7257" w:author="Cristiano de Menezes Feu" w:date="2022-11-21T08:33:00Z">
        <w:r w:rsidDel="00E631A1">
          <w:rPr>
            <w:rFonts w:ascii="ClearSans-Bold" w:eastAsia="ClearSans-Bold" w:hAnsi="ClearSans-Bold" w:cs="ClearSans-Bold"/>
            <w:b/>
            <w:color w:val="000000"/>
            <w:sz w:val="24"/>
            <w:szCs w:val="24"/>
          </w:rPr>
          <w:delText>Seção III</w:delText>
        </w:r>
        <w:r w:rsidDel="00E631A1">
          <w:rPr>
            <w:rFonts w:ascii="ClearSans-Bold" w:eastAsia="ClearSans-Bold" w:hAnsi="ClearSans-Bold" w:cs="ClearSans-Bold"/>
            <w:b/>
            <w:color w:val="000000"/>
            <w:sz w:val="24"/>
            <w:szCs w:val="24"/>
          </w:rPr>
          <w:br/>
          <w:delText>Sujeitos a Deliberação do Plenário</w:delText>
        </w:r>
      </w:del>
    </w:p>
    <w:p w14:paraId="00000B53" w14:textId="383AF2C6" w:rsidR="003D183A" w:rsidDel="00E631A1" w:rsidRDefault="008B7924" w:rsidP="00E631A1">
      <w:pPr>
        <w:widowControl w:val="0"/>
        <w:pBdr>
          <w:top w:val="nil"/>
          <w:left w:val="nil"/>
          <w:bottom w:val="nil"/>
          <w:right w:val="nil"/>
          <w:between w:val="nil"/>
        </w:pBdr>
        <w:spacing w:before="0" w:after="113"/>
        <w:ind w:firstLine="0"/>
        <w:jc w:val="center"/>
        <w:rPr>
          <w:del w:id="7258" w:author="Cristiano de Menezes Feu" w:date="2022-11-21T08:33:00Z"/>
          <w:color w:val="005583"/>
          <w:sz w:val="20"/>
          <w:szCs w:val="20"/>
        </w:rPr>
        <w:pPrChange w:id="7259" w:author="Cristiano de Menezes Feu" w:date="2022-11-21T08:33:00Z">
          <w:pPr>
            <w:widowControl w:val="0"/>
            <w:pBdr>
              <w:top w:val="nil"/>
              <w:left w:val="nil"/>
              <w:bottom w:val="nil"/>
              <w:right w:val="nil"/>
              <w:between w:val="nil"/>
            </w:pBdr>
            <w:spacing w:before="0" w:after="113"/>
            <w:ind w:firstLine="0"/>
            <w:jc w:val="center"/>
          </w:pPr>
        </w:pPrChange>
      </w:pPr>
      <w:del w:id="7260" w:author="Cristiano de Menezes Feu" w:date="2022-11-21T08:33:00Z">
        <w:r w:rsidDel="00E631A1">
          <w:rPr>
            <w:color w:val="005583"/>
            <w:sz w:val="20"/>
            <w:szCs w:val="20"/>
          </w:rPr>
          <w:delText>Vide “</w:delText>
        </w:r>
        <w:r w:rsidDel="00E631A1">
          <w:rPr>
            <w:b/>
            <w:color w:val="005583"/>
            <w:sz w:val="20"/>
            <w:szCs w:val="20"/>
          </w:rPr>
          <w:delText>Facilidades II</w:delText>
        </w:r>
        <w:r w:rsidDel="00E631A1">
          <w:rPr>
            <w:color w:val="005583"/>
            <w:sz w:val="20"/>
            <w:szCs w:val="20"/>
          </w:rPr>
          <w:delText xml:space="preserve"> – Requerimentos”.</w:delText>
        </w:r>
      </w:del>
    </w:p>
    <w:p w14:paraId="00000B54" w14:textId="05AFD808" w:rsidR="003D183A" w:rsidDel="00E631A1" w:rsidRDefault="008B7924" w:rsidP="00E631A1">
      <w:pPr>
        <w:widowControl w:val="0"/>
        <w:pBdr>
          <w:top w:val="nil"/>
          <w:left w:val="nil"/>
          <w:bottom w:val="nil"/>
          <w:right w:val="nil"/>
          <w:between w:val="nil"/>
        </w:pBdr>
        <w:ind w:firstLine="0"/>
        <w:jc w:val="center"/>
        <w:rPr>
          <w:del w:id="7261" w:author="Cristiano de Menezes Feu" w:date="2022-11-21T08:33:00Z"/>
          <w:rFonts w:ascii="ClearSans-Bold" w:eastAsia="ClearSans-Bold" w:hAnsi="ClearSans-Bold" w:cs="ClearSans-Bold"/>
          <w:b/>
          <w:color w:val="000000"/>
        </w:rPr>
        <w:pPrChange w:id="7262" w:author="Cristiano de Menezes Feu" w:date="2022-11-21T08:33:00Z">
          <w:pPr>
            <w:widowControl w:val="0"/>
            <w:pBdr>
              <w:top w:val="nil"/>
              <w:left w:val="nil"/>
              <w:bottom w:val="nil"/>
              <w:right w:val="nil"/>
              <w:between w:val="nil"/>
            </w:pBdr>
          </w:pPr>
        </w:pPrChange>
      </w:pPr>
      <w:del w:id="7263" w:author="Cristiano de Menezes Feu" w:date="2022-11-21T08:33:00Z">
        <w:r w:rsidDel="00E631A1">
          <w:rPr>
            <w:rFonts w:ascii="ClearSans-Bold" w:eastAsia="ClearSans-Bold" w:hAnsi="ClearSans-Bold" w:cs="ClearSans-Bold"/>
            <w:b/>
            <w:color w:val="000000"/>
          </w:rPr>
          <w:delText>Art. 117.</w:delText>
        </w:r>
        <w:r w:rsidDel="00E631A1">
          <w:rPr>
            <w:color w:val="000000"/>
          </w:rPr>
          <w:delText xml:space="preserve"> Serão escritos e dependerão de deliberação do Plenário os requerimentos não especificados neste Regimento e os que solicitem: </w:delText>
        </w:r>
      </w:del>
    </w:p>
    <w:p w14:paraId="00000B55" w14:textId="7119B28A" w:rsidR="003D183A" w:rsidDel="00E631A1" w:rsidRDefault="008B7924" w:rsidP="00E631A1">
      <w:pPr>
        <w:widowControl w:val="0"/>
        <w:pBdr>
          <w:top w:val="nil"/>
          <w:left w:val="nil"/>
          <w:bottom w:val="nil"/>
          <w:right w:val="nil"/>
          <w:between w:val="nil"/>
        </w:pBdr>
        <w:spacing w:before="0" w:after="113"/>
        <w:ind w:left="567" w:firstLine="0"/>
        <w:jc w:val="center"/>
        <w:rPr>
          <w:del w:id="7264" w:author="Cristiano de Menezes Feu" w:date="2022-11-21T08:33:00Z"/>
          <w:b/>
          <w:color w:val="005583"/>
          <w:sz w:val="20"/>
          <w:szCs w:val="20"/>
        </w:rPr>
        <w:pPrChange w:id="7265" w:author="Cristiano de Menezes Feu" w:date="2022-11-21T08:33:00Z">
          <w:pPr>
            <w:widowControl w:val="0"/>
            <w:pBdr>
              <w:top w:val="nil"/>
              <w:left w:val="nil"/>
              <w:bottom w:val="nil"/>
              <w:right w:val="nil"/>
              <w:between w:val="nil"/>
            </w:pBdr>
            <w:spacing w:before="0" w:after="113"/>
            <w:ind w:left="567" w:firstLine="0"/>
          </w:pPr>
        </w:pPrChange>
      </w:pPr>
      <w:del w:id="7266" w:author="Cristiano de Menezes Feu" w:date="2022-11-21T08:33:00Z">
        <w:r w:rsidDel="00E631A1">
          <w:rPr>
            <w:color w:val="005583"/>
            <w:sz w:val="20"/>
            <w:szCs w:val="20"/>
          </w:rPr>
          <w:delText>Art. 136; art. 149, I; art. 159, § 4º e incisos.</w:delText>
        </w:r>
      </w:del>
    </w:p>
    <w:p w14:paraId="00000B56" w14:textId="471D6C09" w:rsidR="003D183A" w:rsidDel="00E631A1" w:rsidRDefault="008B7924" w:rsidP="00E631A1">
      <w:pPr>
        <w:widowControl w:val="0"/>
        <w:pBdr>
          <w:top w:val="nil"/>
          <w:left w:val="nil"/>
          <w:bottom w:val="nil"/>
          <w:right w:val="nil"/>
          <w:between w:val="nil"/>
        </w:pBdr>
        <w:spacing w:before="0" w:after="113"/>
        <w:ind w:left="567" w:firstLine="0"/>
        <w:jc w:val="center"/>
        <w:rPr>
          <w:del w:id="7267" w:author="Cristiano de Menezes Feu" w:date="2022-11-21T08:33:00Z"/>
          <w:color w:val="005583"/>
          <w:sz w:val="20"/>
          <w:szCs w:val="20"/>
        </w:rPr>
        <w:pPrChange w:id="7268" w:author="Cristiano de Menezes Feu" w:date="2022-11-21T08:33:00Z">
          <w:pPr>
            <w:widowControl w:val="0"/>
            <w:pBdr>
              <w:top w:val="nil"/>
              <w:left w:val="nil"/>
              <w:bottom w:val="nil"/>
              <w:right w:val="nil"/>
              <w:between w:val="nil"/>
            </w:pBdr>
            <w:spacing w:before="0" w:after="113"/>
            <w:ind w:left="567" w:firstLine="0"/>
          </w:pPr>
        </w:pPrChange>
      </w:pPr>
      <w:del w:id="7269" w:author="Cristiano de Menezes Feu" w:date="2022-11-21T08:33:00Z">
        <w:r w:rsidDel="00E631A1">
          <w:rPr>
            <w:b/>
            <w:color w:val="005583"/>
            <w:sz w:val="20"/>
            <w:szCs w:val="20"/>
          </w:rPr>
          <w:delText>QO</w:delText>
        </w:r>
        <w:r w:rsidDel="00E631A1">
          <w:rPr>
            <w:color w:val="005583"/>
            <w:sz w:val="20"/>
            <w:szCs w:val="20"/>
          </w:rPr>
          <w:delText xml:space="preserve"> 574/2009 – Não há amparo regimental para requerimento que, com base na expressão “requerimentos não especificados neste Regimento”, constante do art. 117 do Regimento Interno, solicita o encerramento imediato da sessão.</w:delText>
        </w:r>
      </w:del>
    </w:p>
    <w:p w14:paraId="00000B57" w14:textId="2B4B71BF" w:rsidR="003D183A" w:rsidDel="00E631A1" w:rsidRDefault="008B7924" w:rsidP="00E631A1">
      <w:pPr>
        <w:widowControl w:val="0"/>
        <w:pBdr>
          <w:top w:val="nil"/>
          <w:left w:val="nil"/>
          <w:bottom w:val="nil"/>
          <w:right w:val="nil"/>
          <w:between w:val="nil"/>
        </w:pBdr>
        <w:ind w:firstLine="0"/>
        <w:jc w:val="center"/>
        <w:rPr>
          <w:del w:id="7270" w:author="Cristiano de Menezes Feu" w:date="2022-11-21T08:33:00Z"/>
          <w:color w:val="000000"/>
        </w:rPr>
        <w:pPrChange w:id="7271" w:author="Cristiano de Menezes Feu" w:date="2022-11-21T08:33:00Z">
          <w:pPr>
            <w:widowControl w:val="0"/>
            <w:pBdr>
              <w:top w:val="nil"/>
              <w:left w:val="nil"/>
              <w:bottom w:val="nil"/>
              <w:right w:val="nil"/>
              <w:between w:val="nil"/>
            </w:pBdr>
          </w:pPr>
        </w:pPrChange>
      </w:pPr>
      <w:del w:id="7272" w:author="Cristiano de Menezes Feu" w:date="2022-11-21T08:33:00Z">
        <w:r w:rsidDel="00E631A1">
          <w:rPr>
            <w:color w:val="000000"/>
          </w:rPr>
          <w:delText xml:space="preserve">I - representação da Câmara por Comissão Externa; </w:delText>
        </w:r>
      </w:del>
    </w:p>
    <w:p w14:paraId="00000B58" w14:textId="1CEE1CF9" w:rsidR="003D183A" w:rsidDel="00E631A1" w:rsidRDefault="008B7924" w:rsidP="00E631A1">
      <w:pPr>
        <w:widowControl w:val="0"/>
        <w:pBdr>
          <w:top w:val="nil"/>
          <w:left w:val="nil"/>
          <w:bottom w:val="nil"/>
          <w:right w:val="nil"/>
          <w:between w:val="nil"/>
        </w:pBdr>
        <w:spacing w:before="0" w:after="113"/>
        <w:ind w:left="567" w:firstLine="0"/>
        <w:jc w:val="center"/>
        <w:rPr>
          <w:del w:id="7273" w:author="Cristiano de Menezes Feu" w:date="2022-11-21T08:33:00Z"/>
          <w:color w:val="005583"/>
          <w:sz w:val="20"/>
          <w:szCs w:val="20"/>
        </w:rPr>
        <w:pPrChange w:id="7274" w:author="Cristiano de Menezes Feu" w:date="2022-11-21T08:33:00Z">
          <w:pPr>
            <w:widowControl w:val="0"/>
            <w:pBdr>
              <w:top w:val="nil"/>
              <w:left w:val="nil"/>
              <w:bottom w:val="nil"/>
              <w:right w:val="nil"/>
              <w:between w:val="nil"/>
            </w:pBdr>
            <w:spacing w:before="0" w:after="113"/>
            <w:ind w:left="567" w:firstLine="0"/>
          </w:pPr>
        </w:pPrChange>
      </w:pPr>
      <w:del w:id="7275" w:author="Cristiano de Menezes Feu" w:date="2022-11-21T08:33:00Z">
        <w:r w:rsidDel="00E631A1">
          <w:rPr>
            <w:color w:val="005583"/>
            <w:sz w:val="20"/>
            <w:szCs w:val="20"/>
          </w:rPr>
          <w:delText>Art. 38.</w:delText>
        </w:r>
      </w:del>
    </w:p>
    <w:p w14:paraId="00000B59" w14:textId="202A8201" w:rsidR="003D183A" w:rsidDel="00E631A1" w:rsidRDefault="008B7924" w:rsidP="00E631A1">
      <w:pPr>
        <w:widowControl w:val="0"/>
        <w:pBdr>
          <w:top w:val="nil"/>
          <w:left w:val="nil"/>
          <w:bottom w:val="nil"/>
          <w:right w:val="nil"/>
          <w:between w:val="nil"/>
        </w:pBdr>
        <w:ind w:firstLine="0"/>
        <w:jc w:val="center"/>
        <w:rPr>
          <w:del w:id="7276" w:author="Cristiano de Menezes Feu" w:date="2022-11-21T08:33:00Z"/>
          <w:color w:val="000000"/>
        </w:rPr>
        <w:pPrChange w:id="7277" w:author="Cristiano de Menezes Feu" w:date="2022-11-21T08:33:00Z">
          <w:pPr>
            <w:widowControl w:val="0"/>
            <w:pBdr>
              <w:top w:val="nil"/>
              <w:left w:val="nil"/>
              <w:bottom w:val="nil"/>
              <w:right w:val="nil"/>
              <w:between w:val="nil"/>
            </w:pBdr>
          </w:pPr>
        </w:pPrChange>
      </w:pPr>
      <w:del w:id="7278" w:author="Cristiano de Menezes Feu" w:date="2022-11-21T08:33:00Z">
        <w:r w:rsidDel="00E631A1">
          <w:rPr>
            <w:color w:val="000000"/>
          </w:rPr>
          <w:delText xml:space="preserve">II - convocação de Ministro de Estado perante o Plenário; </w:delText>
        </w:r>
      </w:del>
    </w:p>
    <w:p w14:paraId="00000B5A" w14:textId="7C6462DD" w:rsidR="003D183A" w:rsidDel="00E631A1" w:rsidRDefault="008B7924" w:rsidP="00E631A1">
      <w:pPr>
        <w:widowControl w:val="0"/>
        <w:pBdr>
          <w:top w:val="nil"/>
          <w:left w:val="nil"/>
          <w:bottom w:val="nil"/>
          <w:right w:val="nil"/>
          <w:between w:val="nil"/>
        </w:pBdr>
        <w:spacing w:before="0" w:after="113"/>
        <w:ind w:left="567" w:firstLine="0"/>
        <w:jc w:val="center"/>
        <w:rPr>
          <w:del w:id="7279" w:author="Cristiano de Menezes Feu" w:date="2022-11-21T08:33:00Z"/>
          <w:b/>
          <w:color w:val="005583"/>
          <w:sz w:val="20"/>
          <w:szCs w:val="20"/>
        </w:rPr>
        <w:pPrChange w:id="7280" w:author="Cristiano de Menezes Feu" w:date="2022-11-21T08:33:00Z">
          <w:pPr>
            <w:widowControl w:val="0"/>
            <w:pBdr>
              <w:top w:val="nil"/>
              <w:left w:val="nil"/>
              <w:bottom w:val="nil"/>
              <w:right w:val="nil"/>
              <w:between w:val="nil"/>
            </w:pBdr>
            <w:spacing w:before="0" w:after="113"/>
            <w:ind w:left="567" w:firstLine="0"/>
          </w:pPr>
        </w:pPrChange>
      </w:pPr>
      <w:del w:id="7281" w:author="Cristiano de Menezes Feu" w:date="2022-11-21T08:33:00Z">
        <w:r w:rsidDel="00E631A1">
          <w:rPr>
            <w:color w:val="005583"/>
            <w:sz w:val="20"/>
            <w:szCs w:val="20"/>
          </w:rPr>
          <w:delText>Arts. 219 a 223.</w:delText>
        </w:r>
      </w:del>
    </w:p>
    <w:p w14:paraId="00000B5B" w14:textId="3BB4AA38" w:rsidR="003D183A" w:rsidDel="00E631A1" w:rsidRDefault="008B7924" w:rsidP="00E631A1">
      <w:pPr>
        <w:widowControl w:val="0"/>
        <w:pBdr>
          <w:top w:val="nil"/>
          <w:left w:val="nil"/>
          <w:bottom w:val="nil"/>
          <w:right w:val="nil"/>
          <w:between w:val="nil"/>
        </w:pBdr>
        <w:spacing w:before="0" w:after="113"/>
        <w:ind w:left="567" w:firstLine="0"/>
        <w:jc w:val="center"/>
        <w:rPr>
          <w:del w:id="7282" w:author="Cristiano de Menezes Feu" w:date="2022-11-21T08:33:00Z"/>
          <w:b/>
          <w:color w:val="005583"/>
          <w:sz w:val="20"/>
          <w:szCs w:val="20"/>
        </w:rPr>
        <w:pPrChange w:id="7283" w:author="Cristiano de Menezes Feu" w:date="2022-11-21T08:33:00Z">
          <w:pPr>
            <w:widowControl w:val="0"/>
            <w:pBdr>
              <w:top w:val="nil"/>
              <w:left w:val="nil"/>
              <w:bottom w:val="nil"/>
              <w:right w:val="nil"/>
              <w:between w:val="nil"/>
            </w:pBdr>
            <w:spacing w:before="0" w:after="113"/>
            <w:ind w:left="567" w:firstLine="0"/>
          </w:pPr>
        </w:pPrChange>
      </w:pPr>
      <w:del w:id="7284" w:author="Cristiano de Menezes Feu" w:date="2022-11-21T08:33:00Z">
        <w:r w:rsidDel="00E631A1">
          <w:rPr>
            <w:b/>
            <w:color w:val="005583"/>
            <w:sz w:val="20"/>
            <w:szCs w:val="20"/>
          </w:rPr>
          <w:delText>QO</w:delText>
        </w:r>
        <w:r w:rsidDel="00E631A1">
          <w:rPr>
            <w:color w:val="005583"/>
            <w:sz w:val="20"/>
            <w:szCs w:val="20"/>
          </w:rPr>
          <w:delText xml:space="preserve"> 80/2019 - “[...] não é regimental a votação em globo de Requerimentos de Convocação de Ministro independentes, com extensões diferentes, que devem ser apreciados um a um, salvo na hipótese de acordo entre os membros da Comissão.”</w:delText>
        </w:r>
      </w:del>
    </w:p>
    <w:p w14:paraId="00000B5C" w14:textId="44DFF2BF" w:rsidR="003D183A" w:rsidDel="00E631A1" w:rsidRDefault="008B7924" w:rsidP="00E631A1">
      <w:pPr>
        <w:widowControl w:val="0"/>
        <w:pBdr>
          <w:top w:val="nil"/>
          <w:left w:val="nil"/>
          <w:bottom w:val="nil"/>
          <w:right w:val="nil"/>
          <w:between w:val="nil"/>
        </w:pBdr>
        <w:spacing w:before="0" w:after="113"/>
        <w:ind w:left="567" w:firstLine="0"/>
        <w:jc w:val="center"/>
        <w:rPr>
          <w:del w:id="7285" w:author="Cristiano de Menezes Feu" w:date="2022-11-21T08:33:00Z"/>
          <w:b/>
          <w:color w:val="005583"/>
          <w:sz w:val="20"/>
          <w:szCs w:val="20"/>
        </w:rPr>
        <w:pPrChange w:id="7286" w:author="Cristiano de Menezes Feu" w:date="2022-11-21T08:33:00Z">
          <w:pPr>
            <w:widowControl w:val="0"/>
            <w:pBdr>
              <w:top w:val="nil"/>
              <w:left w:val="nil"/>
              <w:bottom w:val="nil"/>
              <w:right w:val="nil"/>
              <w:between w:val="nil"/>
            </w:pBdr>
            <w:spacing w:before="0" w:after="113"/>
            <w:ind w:left="567" w:firstLine="0"/>
          </w:pPr>
        </w:pPrChange>
      </w:pPr>
      <w:del w:id="7287" w:author="Cristiano de Menezes Feu" w:date="2022-11-21T08:33:00Z">
        <w:r w:rsidDel="00E631A1">
          <w:rPr>
            <w:b/>
            <w:color w:val="005583"/>
            <w:sz w:val="20"/>
            <w:szCs w:val="20"/>
          </w:rPr>
          <w:delText>QO</w:delText>
        </w:r>
        <w:r w:rsidDel="00E631A1">
          <w:rPr>
            <w:color w:val="005583"/>
            <w:sz w:val="20"/>
            <w:szCs w:val="20"/>
          </w:rPr>
          <w:delText xml:space="preserve"> 420/2018 - Reafirma entendimento constante da QO 311/2013, no sentido de não ser possível transformar requerimento de convite em convocação, por entender que “a convocação de Ministro enseja a apresentação de novo requerimento”.</w:delText>
        </w:r>
      </w:del>
    </w:p>
    <w:p w14:paraId="00000B5D" w14:textId="1636F034" w:rsidR="003D183A" w:rsidDel="00E631A1" w:rsidRDefault="008B7924" w:rsidP="00E631A1">
      <w:pPr>
        <w:widowControl w:val="0"/>
        <w:pBdr>
          <w:top w:val="nil"/>
          <w:left w:val="nil"/>
          <w:bottom w:val="nil"/>
          <w:right w:val="nil"/>
          <w:between w:val="nil"/>
        </w:pBdr>
        <w:spacing w:before="0" w:after="113"/>
        <w:ind w:left="567" w:firstLine="0"/>
        <w:jc w:val="center"/>
        <w:rPr>
          <w:del w:id="7288" w:author="Cristiano de Menezes Feu" w:date="2022-11-21T08:33:00Z"/>
          <w:color w:val="005583"/>
          <w:sz w:val="20"/>
          <w:szCs w:val="20"/>
        </w:rPr>
        <w:pPrChange w:id="7289" w:author="Cristiano de Menezes Feu" w:date="2022-11-21T08:33:00Z">
          <w:pPr>
            <w:widowControl w:val="0"/>
            <w:pBdr>
              <w:top w:val="nil"/>
              <w:left w:val="nil"/>
              <w:bottom w:val="nil"/>
              <w:right w:val="nil"/>
              <w:between w:val="nil"/>
            </w:pBdr>
            <w:spacing w:before="0" w:after="113"/>
            <w:ind w:left="567" w:firstLine="0"/>
          </w:pPr>
        </w:pPrChange>
      </w:pPr>
      <w:del w:id="7290" w:author="Cristiano de Menezes Feu" w:date="2022-11-21T08:33:00Z">
        <w:r w:rsidDel="00E631A1">
          <w:rPr>
            <w:b/>
            <w:color w:val="005583"/>
            <w:sz w:val="20"/>
            <w:szCs w:val="20"/>
          </w:rPr>
          <w:delText>Prática:</w:delText>
        </w:r>
        <w:r w:rsidDel="00E631A1">
          <w:rPr>
            <w:color w:val="005583"/>
            <w:sz w:val="20"/>
            <w:szCs w:val="20"/>
          </w:rPr>
          <w:delText xml:space="preserve"> nas Comissões é possível, por acordo, transformar requerimento de convocação em convite. Exemplo: REQ 293/2014 - CAPADR; REQ 09/2015 - CFFC.</w:delText>
        </w:r>
      </w:del>
    </w:p>
    <w:p w14:paraId="00000B5E" w14:textId="0E5389A6" w:rsidR="003D183A" w:rsidDel="00E631A1" w:rsidRDefault="008B7924" w:rsidP="00E631A1">
      <w:pPr>
        <w:widowControl w:val="0"/>
        <w:pBdr>
          <w:top w:val="nil"/>
          <w:left w:val="nil"/>
          <w:bottom w:val="nil"/>
          <w:right w:val="nil"/>
          <w:between w:val="nil"/>
        </w:pBdr>
        <w:ind w:firstLine="0"/>
        <w:jc w:val="center"/>
        <w:rPr>
          <w:del w:id="7291" w:author="Cristiano de Menezes Feu" w:date="2022-11-21T08:33:00Z"/>
          <w:color w:val="000000"/>
        </w:rPr>
        <w:pPrChange w:id="7292" w:author="Cristiano de Menezes Feu" w:date="2022-11-21T08:33:00Z">
          <w:pPr>
            <w:widowControl w:val="0"/>
            <w:pBdr>
              <w:top w:val="nil"/>
              <w:left w:val="nil"/>
              <w:bottom w:val="nil"/>
              <w:right w:val="nil"/>
              <w:between w:val="nil"/>
            </w:pBdr>
          </w:pPr>
        </w:pPrChange>
      </w:pPr>
      <w:del w:id="7293" w:author="Cristiano de Menezes Feu" w:date="2022-11-21T08:33:00Z">
        <w:r w:rsidDel="00E631A1">
          <w:rPr>
            <w:color w:val="000000"/>
          </w:rPr>
          <w:delText>III - sessão extraordinária;</w:delText>
        </w:r>
      </w:del>
    </w:p>
    <w:p w14:paraId="00000B5F" w14:textId="2FB1F312" w:rsidR="003D183A" w:rsidDel="00E631A1" w:rsidRDefault="008B7924" w:rsidP="00E631A1">
      <w:pPr>
        <w:widowControl w:val="0"/>
        <w:pBdr>
          <w:top w:val="nil"/>
          <w:left w:val="nil"/>
          <w:bottom w:val="nil"/>
          <w:right w:val="nil"/>
          <w:between w:val="nil"/>
        </w:pBdr>
        <w:spacing w:before="0" w:after="113"/>
        <w:ind w:left="567" w:firstLine="0"/>
        <w:jc w:val="center"/>
        <w:rPr>
          <w:del w:id="7294" w:author="Cristiano de Menezes Feu" w:date="2022-11-21T08:33:00Z"/>
          <w:color w:val="005583"/>
          <w:sz w:val="20"/>
          <w:szCs w:val="20"/>
        </w:rPr>
        <w:pPrChange w:id="7295" w:author="Cristiano de Menezes Feu" w:date="2022-11-21T08:33:00Z">
          <w:pPr>
            <w:widowControl w:val="0"/>
            <w:pBdr>
              <w:top w:val="nil"/>
              <w:left w:val="nil"/>
              <w:bottom w:val="nil"/>
              <w:right w:val="nil"/>
              <w:between w:val="nil"/>
            </w:pBdr>
            <w:spacing w:before="0" w:after="113"/>
            <w:ind w:left="567" w:firstLine="0"/>
          </w:pPr>
        </w:pPrChange>
      </w:pPr>
      <w:del w:id="7296" w:author="Cristiano de Menezes Feu" w:date="2022-11-21T08:33:00Z">
        <w:r w:rsidDel="00E631A1">
          <w:rPr>
            <w:color w:val="005583"/>
            <w:sz w:val="20"/>
            <w:szCs w:val="20"/>
          </w:rPr>
          <w:delText>Art. 46, § 4º; art. 67 e parágrafos.</w:delText>
        </w:r>
      </w:del>
    </w:p>
    <w:p w14:paraId="00000B60" w14:textId="5AB42F6E" w:rsidR="003D183A" w:rsidDel="00E631A1" w:rsidRDefault="008B7924" w:rsidP="00E631A1">
      <w:pPr>
        <w:widowControl w:val="0"/>
        <w:pBdr>
          <w:top w:val="nil"/>
          <w:left w:val="nil"/>
          <w:bottom w:val="nil"/>
          <w:right w:val="nil"/>
          <w:between w:val="nil"/>
        </w:pBdr>
        <w:ind w:firstLine="0"/>
        <w:jc w:val="center"/>
        <w:rPr>
          <w:del w:id="7297" w:author="Cristiano de Menezes Feu" w:date="2022-11-21T08:33:00Z"/>
          <w:rFonts w:ascii="ClearSans-Bold" w:eastAsia="ClearSans-Bold" w:hAnsi="ClearSans-Bold" w:cs="ClearSans-Bold"/>
          <w:b/>
          <w:color w:val="000000"/>
        </w:rPr>
        <w:pPrChange w:id="7298" w:author="Cristiano de Menezes Feu" w:date="2022-11-21T08:33:00Z">
          <w:pPr>
            <w:widowControl w:val="0"/>
            <w:pBdr>
              <w:top w:val="nil"/>
              <w:left w:val="nil"/>
              <w:bottom w:val="nil"/>
              <w:right w:val="nil"/>
              <w:between w:val="nil"/>
            </w:pBdr>
          </w:pPr>
        </w:pPrChange>
      </w:pPr>
      <w:del w:id="7299" w:author="Cristiano de Menezes Feu" w:date="2022-11-21T08:33:00Z">
        <w:r w:rsidDel="00E631A1">
          <w:rPr>
            <w:color w:val="000000"/>
          </w:rPr>
          <w:delText xml:space="preserve">IV – sessão secreta; </w:delText>
        </w:r>
      </w:del>
    </w:p>
    <w:p w14:paraId="00000B61" w14:textId="2337DD1F" w:rsidR="003D183A" w:rsidDel="00E631A1" w:rsidRDefault="008B7924" w:rsidP="00E631A1">
      <w:pPr>
        <w:widowControl w:val="0"/>
        <w:pBdr>
          <w:top w:val="nil"/>
          <w:left w:val="nil"/>
          <w:bottom w:val="nil"/>
          <w:right w:val="nil"/>
          <w:between w:val="nil"/>
        </w:pBdr>
        <w:spacing w:before="0" w:after="113"/>
        <w:ind w:left="567" w:firstLine="0"/>
        <w:jc w:val="center"/>
        <w:rPr>
          <w:del w:id="7300" w:author="Cristiano de Menezes Feu" w:date="2022-11-21T08:33:00Z"/>
          <w:color w:val="005583"/>
          <w:sz w:val="20"/>
          <w:szCs w:val="20"/>
        </w:rPr>
        <w:pPrChange w:id="7301" w:author="Cristiano de Menezes Feu" w:date="2022-11-21T08:33:00Z">
          <w:pPr>
            <w:widowControl w:val="0"/>
            <w:pBdr>
              <w:top w:val="nil"/>
              <w:left w:val="nil"/>
              <w:bottom w:val="nil"/>
              <w:right w:val="nil"/>
              <w:between w:val="nil"/>
            </w:pBdr>
            <w:spacing w:before="0" w:after="113"/>
            <w:ind w:left="567" w:firstLine="0"/>
          </w:pPr>
        </w:pPrChange>
      </w:pPr>
      <w:del w:id="7302" w:author="Cristiano de Menezes Feu" w:date="2022-11-21T08:33:00Z">
        <w:r w:rsidDel="00E631A1">
          <w:rPr>
            <w:color w:val="005583"/>
            <w:sz w:val="20"/>
            <w:szCs w:val="20"/>
          </w:rPr>
          <w:delText>Art. 69; arts. 92 a 94.</w:delText>
        </w:r>
      </w:del>
    </w:p>
    <w:p w14:paraId="00000B62" w14:textId="43D94659" w:rsidR="003D183A" w:rsidDel="00E631A1" w:rsidRDefault="008B7924" w:rsidP="00E631A1">
      <w:pPr>
        <w:widowControl w:val="0"/>
        <w:pBdr>
          <w:top w:val="nil"/>
          <w:left w:val="nil"/>
          <w:bottom w:val="nil"/>
          <w:right w:val="nil"/>
          <w:between w:val="nil"/>
        </w:pBdr>
        <w:ind w:firstLine="0"/>
        <w:jc w:val="center"/>
        <w:rPr>
          <w:del w:id="7303" w:author="Cristiano de Menezes Feu" w:date="2022-11-21T08:33:00Z"/>
          <w:b/>
          <w:color w:val="000000"/>
        </w:rPr>
        <w:pPrChange w:id="7304" w:author="Cristiano de Menezes Feu" w:date="2022-11-21T08:33:00Z">
          <w:pPr>
            <w:widowControl w:val="0"/>
            <w:pBdr>
              <w:top w:val="nil"/>
              <w:left w:val="nil"/>
              <w:bottom w:val="nil"/>
              <w:right w:val="nil"/>
              <w:between w:val="nil"/>
            </w:pBdr>
          </w:pPr>
        </w:pPrChange>
      </w:pPr>
      <w:del w:id="7305" w:author="Cristiano de Menezes Feu" w:date="2022-11-21T08:33:00Z">
        <w:r w:rsidDel="00E631A1">
          <w:rPr>
            <w:color w:val="000000"/>
          </w:rPr>
          <w:delText xml:space="preserve">V - não realização de sessão em determinado dia; </w:delText>
        </w:r>
      </w:del>
    </w:p>
    <w:p w14:paraId="00000B63" w14:textId="7D66FBB1" w:rsidR="003D183A" w:rsidDel="00E631A1" w:rsidRDefault="008B7924" w:rsidP="00E631A1">
      <w:pPr>
        <w:widowControl w:val="0"/>
        <w:pBdr>
          <w:top w:val="nil"/>
          <w:left w:val="nil"/>
          <w:bottom w:val="nil"/>
          <w:right w:val="nil"/>
          <w:between w:val="nil"/>
        </w:pBdr>
        <w:spacing w:before="0" w:after="113"/>
        <w:ind w:left="567" w:firstLine="0"/>
        <w:jc w:val="center"/>
        <w:rPr>
          <w:del w:id="7306" w:author="Cristiano de Menezes Feu" w:date="2022-11-21T08:33:00Z"/>
          <w:color w:val="005583"/>
          <w:sz w:val="20"/>
          <w:szCs w:val="20"/>
        </w:rPr>
        <w:pPrChange w:id="7307" w:author="Cristiano de Menezes Feu" w:date="2022-11-21T08:33:00Z">
          <w:pPr>
            <w:widowControl w:val="0"/>
            <w:pBdr>
              <w:top w:val="nil"/>
              <w:left w:val="nil"/>
              <w:bottom w:val="nil"/>
              <w:right w:val="nil"/>
              <w:between w:val="nil"/>
            </w:pBdr>
            <w:spacing w:before="0" w:after="113"/>
            <w:ind w:left="567" w:firstLine="0"/>
          </w:pPr>
        </w:pPrChange>
      </w:pPr>
      <w:del w:id="7308" w:author="Cristiano de Menezes Feu" w:date="2022-11-21T08:33:00Z">
        <w:r w:rsidDel="00E631A1">
          <w:rPr>
            <w:b/>
            <w:color w:val="005583"/>
            <w:sz w:val="20"/>
            <w:szCs w:val="20"/>
          </w:rPr>
          <w:delText>Prática:</w:delText>
        </w:r>
        <w:r w:rsidDel="00E631A1">
          <w:rPr>
            <w:color w:val="005583"/>
            <w:sz w:val="20"/>
            <w:szCs w:val="20"/>
          </w:rPr>
          <w:delText xml:space="preserve"> admite-se também a não realização de sessão em determinado período. Exemplo: REQ 386/2015.</w:delText>
        </w:r>
      </w:del>
    </w:p>
    <w:p w14:paraId="00000B64" w14:textId="67C47386" w:rsidR="003D183A" w:rsidDel="00E631A1" w:rsidRDefault="008B7924" w:rsidP="00E631A1">
      <w:pPr>
        <w:widowControl w:val="0"/>
        <w:pBdr>
          <w:top w:val="nil"/>
          <w:left w:val="nil"/>
          <w:bottom w:val="nil"/>
          <w:right w:val="nil"/>
          <w:between w:val="nil"/>
        </w:pBdr>
        <w:ind w:firstLine="0"/>
        <w:jc w:val="center"/>
        <w:rPr>
          <w:del w:id="7309" w:author="Cristiano de Menezes Feu" w:date="2022-11-21T08:33:00Z"/>
          <w:color w:val="000000"/>
        </w:rPr>
        <w:pPrChange w:id="7310" w:author="Cristiano de Menezes Feu" w:date="2022-11-21T08:33:00Z">
          <w:pPr>
            <w:widowControl w:val="0"/>
            <w:pBdr>
              <w:top w:val="nil"/>
              <w:left w:val="nil"/>
              <w:bottom w:val="nil"/>
              <w:right w:val="nil"/>
              <w:between w:val="nil"/>
            </w:pBdr>
          </w:pPr>
        </w:pPrChange>
      </w:pPr>
      <w:del w:id="7311" w:author="Cristiano de Menezes Feu" w:date="2022-11-21T08:33:00Z">
        <w:r w:rsidDel="00E631A1">
          <w:rPr>
            <w:color w:val="000000"/>
          </w:rPr>
          <w:delText>VI - retirada de proposição constante da Ordem do Dia, desde que apresentado antes do anúncio da matéria;</w:delText>
        </w:r>
        <w:r w:rsidDel="00E631A1">
          <w:rPr>
            <w:color w:val="005583"/>
            <w:vertAlign w:val="superscript"/>
          </w:rPr>
          <w:footnoteReference w:id="316"/>
        </w:r>
      </w:del>
    </w:p>
    <w:p w14:paraId="00000B65" w14:textId="468623ED" w:rsidR="003D183A" w:rsidDel="00E631A1" w:rsidRDefault="008B7924" w:rsidP="00E631A1">
      <w:pPr>
        <w:widowControl w:val="0"/>
        <w:pBdr>
          <w:top w:val="nil"/>
          <w:left w:val="nil"/>
          <w:bottom w:val="nil"/>
          <w:right w:val="nil"/>
          <w:between w:val="nil"/>
        </w:pBdr>
        <w:spacing w:before="0" w:after="113"/>
        <w:ind w:left="567" w:firstLine="0"/>
        <w:jc w:val="center"/>
        <w:rPr>
          <w:del w:id="7315" w:author="Cristiano de Menezes Feu" w:date="2022-11-21T08:33:00Z"/>
          <w:b/>
          <w:color w:val="005583"/>
          <w:sz w:val="20"/>
          <w:szCs w:val="20"/>
        </w:rPr>
        <w:pPrChange w:id="7316" w:author="Cristiano de Menezes Feu" w:date="2022-11-21T08:33:00Z">
          <w:pPr>
            <w:widowControl w:val="0"/>
            <w:pBdr>
              <w:top w:val="nil"/>
              <w:left w:val="nil"/>
              <w:bottom w:val="nil"/>
              <w:right w:val="nil"/>
              <w:between w:val="nil"/>
            </w:pBdr>
            <w:spacing w:before="0" w:after="113"/>
            <w:ind w:left="567" w:firstLine="0"/>
          </w:pPr>
        </w:pPrChange>
      </w:pPr>
      <w:del w:id="7317" w:author="Cristiano de Menezes Feu" w:date="2022-11-21T08:33:00Z">
        <w:r w:rsidDel="00E631A1">
          <w:rPr>
            <w:color w:val="005583"/>
            <w:sz w:val="20"/>
            <w:szCs w:val="20"/>
          </w:rPr>
          <w:delText xml:space="preserve">Art. 83, parágrafo único, II, c. </w:delText>
        </w:r>
      </w:del>
    </w:p>
    <w:p w14:paraId="00000B66" w14:textId="4722FC9A" w:rsidR="003D183A" w:rsidDel="00E631A1" w:rsidRDefault="008B7924" w:rsidP="00E631A1">
      <w:pPr>
        <w:widowControl w:val="0"/>
        <w:pBdr>
          <w:top w:val="nil"/>
          <w:left w:val="nil"/>
          <w:bottom w:val="nil"/>
          <w:right w:val="nil"/>
          <w:between w:val="nil"/>
        </w:pBdr>
        <w:spacing w:before="0" w:after="113"/>
        <w:ind w:left="567" w:firstLine="0"/>
        <w:jc w:val="center"/>
        <w:rPr>
          <w:del w:id="7318" w:author="Cristiano de Menezes Feu" w:date="2022-11-21T08:33:00Z"/>
          <w:b/>
          <w:color w:val="005583"/>
          <w:sz w:val="20"/>
          <w:szCs w:val="20"/>
        </w:rPr>
        <w:pPrChange w:id="7319" w:author="Cristiano de Menezes Feu" w:date="2022-11-21T08:33:00Z">
          <w:pPr>
            <w:widowControl w:val="0"/>
            <w:pBdr>
              <w:top w:val="nil"/>
              <w:left w:val="nil"/>
              <w:bottom w:val="nil"/>
              <w:right w:val="nil"/>
              <w:between w:val="nil"/>
            </w:pBdr>
            <w:spacing w:before="0" w:after="113"/>
            <w:ind w:left="567" w:firstLine="0"/>
          </w:pPr>
        </w:pPrChange>
      </w:pPr>
      <w:del w:id="7320" w:author="Cristiano de Menezes Feu" w:date="2022-11-21T08:33:00Z">
        <w:r w:rsidDel="00E631A1">
          <w:rPr>
            <w:b/>
            <w:color w:val="005583"/>
            <w:sz w:val="20"/>
            <w:szCs w:val="20"/>
          </w:rPr>
          <w:delText>QO</w:delText>
        </w:r>
        <w:r w:rsidDel="00E631A1">
          <w:rPr>
            <w:color w:val="005583"/>
            <w:sz w:val="20"/>
            <w:szCs w:val="20"/>
          </w:rPr>
          <w:delText xml:space="preserve"> 316/2017 – “O requerimento de retirada de pauta [...] deve ser dirigido a uma proposição específica para permitir que o colegiado se manifeste sobre o interesse em retirar, ou não, aquela matéria de pauta”. Logo, “não é regimental requerimento de votação em globo de requerimentos de retirada de pauta de proposições independentes”.</w:delText>
        </w:r>
      </w:del>
    </w:p>
    <w:p w14:paraId="00000B67" w14:textId="224BA718" w:rsidR="003D183A" w:rsidDel="00E631A1" w:rsidRDefault="008B7924" w:rsidP="00E631A1">
      <w:pPr>
        <w:widowControl w:val="0"/>
        <w:pBdr>
          <w:top w:val="nil"/>
          <w:left w:val="nil"/>
          <w:bottom w:val="nil"/>
          <w:right w:val="nil"/>
          <w:between w:val="nil"/>
        </w:pBdr>
        <w:spacing w:before="0" w:after="113"/>
        <w:ind w:left="567" w:firstLine="0"/>
        <w:jc w:val="center"/>
        <w:rPr>
          <w:del w:id="7321" w:author="Cristiano de Menezes Feu" w:date="2022-11-21T08:33:00Z"/>
          <w:b/>
          <w:color w:val="005583"/>
          <w:sz w:val="20"/>
          <w:szCs w:val="20"/>
        </w:rPr>
        <w:pPrChange w:id="7322" w:author="Cristiano de Menezes Feu" w:date="2022-11-21T08:33:00Z">
          <w:pPr>
            <w:widowControl w:val="0"/>
            <w:pBdr>
              <w:top w:val="nil"/>
              <w:left w:val="nil"/>
              <w:bottom w:val="nil"/>
              <w:right w:val="nil"/>
              <w:between w:val="nil"/>
            </w:pBdr>
            <w:spacing w:before="0" w:after="113"/>
            <w:ind w:left="567" w:firstLine="0"/>
          </w:pPr>
        </w:pPrChange>
      </w:pPr>
      <w:del w:id="7323" w:author="Cristiano de Menezes Feu" w:date="2022-11-21T08:33:00Z">
        <w:r w:rsidDel="00E631A1">
          <w:rPr>
            <w:b/>
            <w:color w:val="005583"/>
            <w:sz w:val="20"/>
            <w:szCs w:val="20"/>
          </w:rPr>
          <w:delText>QO</w:delText>
        </w:r>
        <w:r w:rsidDel="00E631A1">
          <w:rPr>
            <w:color w:val="005583"/>
            <w:sz w:val="20"/>
            <w:szCs w:val="20"/>
          </w:rPr>
          <w:delText xml:space="preserve"> 218/2016 – Reafirma entendimento constante da QO 130/2015 no sentido de que os requerimentos de adiamento da votação serão prejudicados quando estiverem em sequência ao requerimento de retirada de pauta rejeitado.</w:delText>
        </w:r>
      </w:del>
    </w:p>
    <w:p w14:paraId="00000B68" w14:textId="58575531" w:rsidR="003D183A" w:rsidDel="00E631A1" w:rsidRDefault="008B7924" w:rsidP="00E631A1">
      <w:pPr>
        <w:widowControl w:val="0"/>
        <w:pBdr>
          <w:top w:val="nil"/>
          <w:left w:val="nil"/>
          <w:bottom w:val="nil"/>
          <w:right w:val="nil"/>
          <w:between w:val="nil"/>
        </w:pBdr>
        <w:spacing w:before="0" w:after="113"/>
        <w:ind w:left="567" w:firstLine="0"/>
        <w:jc w:val="center"/>
        <w:rPr>
          <w:del w:id="7324" w:author="Cristiano de Menezes Feu" w:date="2022-11-21T08:33:00Z"/>
          <w:b/>
          <w:color w:val="005583"/>
          <w:sz w:val="20"/>
          <w:szCs w:val="20"/>
        </w:rPr>
        <w:pPrChange w:id="7325" w:author="Cristiano de Menezes Feu" w:date="2022-11-21T08:33:00Z">
          <w:pPr>
            <w:widowControl w:val="0"/>
            <w:pBdr>
              <w:top w:val="nil"/>
              <w:left w:val="nil"/>
              <w:bottom w:val="nil"/>
              <w:right w:val="nil"/>
              <w:between w:val="nil"/>
            </w:pBdr>
            <w:spacing w:before="0" w:after="113"/>
            <w:ind w:left="567" w:firstLine="0"/>
          </w:pPr>
        </w:pPrChange>
      </w:pPr>
      <w:del w:id="7326" w:author="Cristiano de Menezes Feu" w:date="2022-11-21T08:33:00Z">
        <w:r w:rsidDel="00E631A1">
          <w:rPr>
            <w:b/>
            <w:color w:val="005583"/>
            <w:sz w:val="20"/>
            <w:szCs w:val="20"/>
          </w:rPr>
          <w:delText>QO</w:delText>
        </w:r>
        <w:r w:rsidDel="00E631A1">
          <w:rPr>
            <w:color w:val="005583"/>
            <w:sz w:val="20"/>
            <w:szCs w:val="20"/>
          </w:rPr>
          <w:delText xml:space="preserve"> 276/2013 – Reafirma entendimento constante da QO 33/2011 no sentido de que não cabe requerimento individual de retirada de pauta de requerimento de urgência, visto que este último é apoiado por maioria absoluta da Casa e objetiva apreciação imediata. Decidiu contrariamente à QO 689/2010. </w:delText>
        </w:r>
        <w:r w:rsidDel="00E631A1">
          <w:rPr>
            <w:color w:val="005583"/>
            <w:sz w:val="20"/>
            <w:szCs w:val="20"/>
            <w:vertAlign w:val="superscript"/>
          </w:rPr>
          <w:footnoteReference w:id="317"/>
        </w:r>
      </w:del>
    </w:p>
    <w:p w14:paraId="00000B69" w14:textId="7946BDB4" w:rsidR="003D183A" w:rsidDel="00E631A1" w:rsidRDefault="008B7924" w:rsidP="00E631A1">
      <w:pPr>
        <w:widowControl w:val="0"/>
        <w:pBdr>
          <w:top w:val="nil"/>
          <w:left w:val="nil"/>
          <w:bottom w:val="nil"/>
          <w:right w:val="nil"/>
          <w:between w:val="nil"/>
        </w:pBdr>
        <w:spacing w:before="0" w:after="113"/>
        <w:ind w:left="567" w:firstLine="0"/>
        <w:jc w:val="center"/>
        <w:rPr>
          <w:del w:id="7330" w:author="Cristiano de Menezes Feu" w:date="2022-11-21T08:33:00Z"/>
          <w:b/>
          <w:color w:val="005583"/>
          <w:sz w:val="20"/>
          <w:szCs w:val="20"/>
        </w:rPr>
        <w:pPrChange w:id="7331" w:author="Cristiano de Menezes Feu" w:date="2022-11-21T08:33:00Z">
          <w:pPr>
            <w:widowControl w:val="0"/>
            <w:pBdr>
              <w:top w:val="nil"/>
              <w:left w:val="nil"/>
              <w:bottom w:val="nil"/>
              <w:right w:val="nil"/>
              <w:between w:val="nil"/>
            </w:pBdr>
            <w:spacing w:before="0" w:after="113"/>
            <w:ind w:left="567" w:firstLine="0"/>
          </w:pPr>
        </w:pPrChange>
      </w:pPr>
      <w:del w:id="7332" w:author="Cristiano de Menezes Feu" w:date="2022-11-21T08:33:00Z">
        <w:r w:rsidDel="00E631A1">
          <w:rPr>
            <w:b/>
            <w:color w:val="005583"/>
            <w:sz w:val="20"/>
            <w:szCs w:val="20"/>
          </w:rPr>
          <w:delText>QO</w:delText>
        </w:r>
        <w:r w:rsidDel="00E631A1">
          <w:rPr>
            <w:color w:val="005583"/>
            <w:sz w:val="20"/>
            <w:szCs w:val="20"/>
          </w:rPr>
          <w:delText xml:space="preserve"> 687/2010 – Em sessões extraordinárias pode haver retirada de pauta de medidas provisórias que trancam a pauta, sem prejuízo da apreciação das outras matérias não sujeitas a trancamento.</w:delText>
        </w:r>
      </w:del>
    </w:p>
    <w:p w14:paraId="00000B6A" w14:textId="7AF9AAC0" w:rsidR="003D183A" w:rsidDel="00E631A1" w:rsidRDefault="008B7924" w:rsidP="00E631A1">
      <w:pPr>
        <w:widowControl w:val="0"/>
        <w:pBdr>
          <w:top w:val="nil"/>
          <w:left w:val="nil"/>
          <w:bottom w:val="nil"/>
          <w:right w:val="nil"/>
          <w:between w:val="nil"/>
        </w:pBdr>
        <w:spacing w:before="0" w:after="113"/>
        <w:ind w:left="567" w:firstLine="0"/>
        <w:jc w:val="center"/>
        <w:rPr>
          <w:del w:id="7333" w:author="Cristiano de Menezes Feu" w:date="2022-11-21T08:33:00Z"/>
          <w:b/>
          <w:color w:val="005583"/>
          <w:sz w:val="20"/>
          <w:szCs w:val="20"/>
        </w:rPr>
        <w:pPrChange w:id="7334" w:author="Cristiano de Menezes Feu" w:date="2022-11-21T08:33:00Z">
          <w:pPr>
            <w:widowControl w:val="0"/>
            <w:pBdr>
              <w:top w:val="nil"/>
              <w:left w:val="nil"/>
              <w:bottom w:val="nil"/>
              <w:right w:val="nil"/>
              <w:between w:val="nil"/>
            </w:pBdr>
            <w:spacing w:before="0" w:after="113"/>
            <w:ind w:left="567" w:firstLine="0"/>
          </w:pPr>
        </w:pPrChange>
      </w:pPr>
      <w:del w:id="7335" w:author="Cristiano de Menezes Feu" w:date="2022-11-21T08:33:00Z">
        <w:r w:rsidDel="00E631A1">
          <w:rPr>
            <w:b/>
            <w:color w:val="005583"/>
            <w:sz w:val="20"/>
            <w:szCs w:val="20"/>
          </w:rPr>
          <w:delText>QO</w:delText>
        </w:r>
        <w:r w:rsidDel="00E631A1">
          <w:rPr>
            <w:color w:val="005583"/>
            <w:sz w:val="20"/>
            <w:szCs w:val="20"/>
          </w:rPr>
          <w:delText xml:space="preserve"> 590/2010 – A não conclusão da votação de uma matéria, em virtude da ausência de quórum, decorrente de pedido de verificação, não impede a apresentação de requerimento de retirada de pauta dessa proposição na sessão seguinte.</w:delText>
        </w:r>
      </w:del>
    </w:p>
    <w:p w14:paraId="00000B6B" w14:textId="63F5E5DE" w:rsidR="003D183A" w:rsidDel="00E631A1" w:rsidRDefault="008B7924" w:rsidP="00E631A1">
      <w:pPr>
        <w:widowControl w:val="0"/>
        <w:pBdr>
          <w:top w:val="nil"/>
          <w:left w:val="nil"/>
          <w:bottom w:val="nil"/>
          <w:right w:val="nil"/>
          <w:between w:val="nil"/>
        </w:pBdr>
        <w:spacing w:before="0" w:after="113"/>
        <w:ind w:left="567" w:firstLine="0"/>
        <w:jc w:val="center"/>
        <w:rPr>
          <w:del w:id="7336" w:author="Cristiano de Menezes Feu" w:date="2022-11-21T08:33:00Z"/>
          <w:b/>
          <w:color w:val="005583"/>
          <w:sz w:val="20"/>
          <w:szCs w:val="20"/>
        </w:rPr>
        <w:pPrChange w:id="7337" w:author="Cristiano de Menezes Feu" w:date="2022-11-21T08:33:00Z">
          <w:pPr>
            <w:widowControl w:val="0"/>
            <w:pBdr>
              <w:top w:val="nil"/>
              <w:left w:val="nil"/>
              <w:bottom w:val="nil"/>
              <w:right w:val="nil"/>
              <w:between w:val="nil"/>
            </w:pBdr>
            <w:spacing w:before="0" w:after="113"/>
            <w:ind w:left="567" w:firstLine="0"/>
          </w:pPr>
        </w:pPrChange>
      </w:pPr>
      <w:del w:id="7338" w:author="Cristiano de Menezes Feu" w:date="2022-11-21T08:33:00Z">
        <w:r w:rsidDel="00E631A1">
          <w:rPr>
            <w:b/>
            <w:color w:val="005583"/>
            <w:sz w:val="20"/>
            <w:szCs w:val="20"/>
          </w:rPr>
          <w:delText>QO</w:delText>
        </w:r>
        <w:r w:rsidDel="00E631A1">
          <w:rPr>
            <w:color w:val="005583"/>
            <w:sz w:val="20"/>
            <w:szCs w:val="20"/>
          </w:rPr>
          <w:delText xml:space="preserve"> 75/2007 – É possível a apresentação de requerimento de retirada de pauta a cada nova sessão. </w:delText>
        </w:r>
      </w:del>
    </w:p>
    <w:p w14:paraId="00000B6C" w14:textId="2D71A341" w:rsidR="003D183A" w:rsidDel="00E631A1" w:rsidRDefault="008B7924" w:rsidP="00E631A1">
      <w:pPr>
        <w:widowControl w:val="0"/>
        <w:pBdr>
          <w:top w:val="nil"/>
          <w:left w:val="nil"/>
          <w:bottom w:val="nil"/>
          <w:right w:val="nil"/>
          <w:between w:val="nil"/>
        </w:pBdr>
        <w:spacing w:before="0" w:after="113"/>
        <w:ind w:left="567" w:firstLine="0"/>
        <w:jc w:val="center"/>
        <w:rPr>
          <w:del w:id="7339" w:author="Cristiano de Menezes Feu" w:date="2022-11-21T08:33:00Z"/>
          <w:b/>
          <w:color w:val="005583"/>
          <w:sz w:val="20"/>
          <w:szCs w:val="20"/>
        </w:rPr>
        <w:pPrChange w:id="7340" w:author="Cristiano de Menezes Feu" w:date="2022-11-21T08:33:00Z">
          <w:pPr>
            <w:widowControl w:val="0"/>
            <w:pBdr>
              <w:top w:val="nil"/>
              <w:left w:val="nil"/>
              <w:bottom w:val="nil"/>
              <w:right w:val="nil"/>
              <w:between w:val="nil"/>
            </w:pBdr>
            <w:spacing w:before="0" w:after="113"/>
            <w:ind w:left="567" w:firstLine="0"/>
          </w:pPr>
        </w:pPrChange>
      </w:pPr>
      <w:del w:id="7341" w:author="Cristiano de Menezes Feu" w:date="2022-11-21T08:33:00Z">
        <w:r w:rsidDel="00E631A1">
          <w:rPr>
            <w:b/>
            <w:color w:val="005583"/>
            <w:sz w:val="20"/>
            <w:szCs w:val="20"/>
          </w:rPr>
          <w:delText>QO</w:delText>
        </w:r>
        <w:r w:rsidDel="00E631A1">
          <w:rPr>
            <w:color w:val="005583"/>
            <w:sz w:val="20"/>
            <w:szCs w:val="20"/>
          </w:rPr>
          <w:delText xml:space="preserve"> 48/2007 – As medidas provisórias “podem ser retiradas de pauta nas seguintes hipóteses: 1) sendo retirada proposição que seja a única trancando a pauta, a pauta permanece trancada, não sendo possível votar os demais itens; 2) se houver outras medidas provisórias com o mesmo prazo, também trancando a pauta, e uma delas for retirada, as demais podem continuar sendo apreciadas; e 3) esgotada a votação de matérias urgentes trancando a pauta, tendo sido retirada pelo menos uma delas, suspende-se a votação dos demais itens”.</w:delText>
        </w:r>
      </w:del>
    </w:p>
    <w:p w14:paraId="00000B6D" w14:textId="3EF6602A" w:rsidR="003D183A" w:rsidDel="00E631A1" w:rsidRDefault="008B7924" w:rsidP="00E631A1">
      <w:pPr>
        <w:widowControl w:val="0"/>
        <w:pBdr>
          <w:top w:val="nil"/>
          <w:left w:val="nil"/>
          <w:bottom w:val="nil"/>
          <w:right w:val="nil"/>
          <w:between w:val="nil"/>
        </w:pBdr>
        <w:spacing w:before="0" w:after="113"/>
        <w:ind w:left="567" w:firstLine="0"/>
        <w:jc w:val="center"/>
        <w:rPr>
          <w:del w:id="7342" w:author="Cristiano de Menezes Feu" w:date="2022-11-21T08:33:00Z"/>
          <w:b/>
          <w:color w:val="005583"/>
          <w:sz w:val="20"/>
          <w:szCs w:val="20"/>
        </w:rPr>
        <w:pPrChange w:id="7343" w:author="Cristiano de Menezes Feu" w:date="2022-11-21T08:33:00Z">
          <w:pPr>
            <w:widowControl w:val="0"/>
            <w:pBdr>
              <w:top w:val="nil"/>
              <w:left w:val="nil"/>
              <w:bottom w:val="nil"/>
              <w:right w:val="nil"/>
              <w:between w:val="nil"/>
            </w:pBdr>
            <w:spacing w:before="0" w:after="113"/>
            <w:ind w:left="567" w:firstLine="0"/>
          </w:pPr>
        </w:pPrChange>
      </w:pPr>
      <w:del w:id="7344" w:author="Cristiano de Menezes Feu" w:date="2022-11-21T08:33:00Z">
        <w:r w:rsidDel="00E631A1">
          <w:rPr>
            <w:b/>
            <w:color w:val="005583"/>
            <w:sz w:val="20"/>
            <w:szCs w:val="20"/>
          </w:rPr>
          <w:delText>QO</w:delText>
        </w:r>
        <w:r w:rsidDel="00E631A1">
          <w:rPr>
            <w:color w:val="005583"/>
            <w:sz w:val="20"/>
            <w:szCs w:val="20"/>
          </w:rPr>
          <w:delText xml:space="preserve"> 194/2003 – “esclarece que a subsistência do requerimento de retirada de pauta independe da exigência da presença do seu Autor em Plenário”.</w:delText>
        </w:r>
      </w:del>
    </w:p>
    <w:p w14:paraId="00000B6E" w14:textId="57D5DAE1" w:rsidR="003D183A" w:rsidDel="00E631A1" w:rsidRDefault="008B7924" w:rsidP="00E631A1">
      <w:pPr>
        <w:widowControl w:val="0"/>
        <w:pBdr>
          <w:top w:val="nil"/>
          <w:left w:val="nil"/>
          <w:bottom w:val="nil"/>
          <w:right w:val="nil"/>
          <w:between w:val="nil"/>
        </w:pBdr>
        <w:spacing w:before="0" w:after="113"/>
        <w:ind w:left="567" w:firstLine="0"/>
        <w:jc w:val="center"/>
        <w:rPr>
          <w:del w:id="7345" w:author="Cristiano de Menezes Feu" w:date="2022-11-21T08:33:00Z"/>
          <w:b/>
          <w:color w:val="005583"/>
          <w:sz w:val="20"/>
          <w:szCs w:val="20"/>
        </w:rPr>
        <w:pPrChange w:id="7346" w:author="Cristiano de Menezes Feu" w:date="2022-11-21T08:33:00Z">
          <w:pPr>
            <w:widowControl w:val="0"/>
            <w:pBdr>
              <w:top w:val="nil"/>
              <w:left w:val="nil"/>
              <w:bottom w:val="nil"/>
              <w:right w:val="nil"/>
              <w:between w:val="nil"/>
            </w:pBdr>
            <w:spacing w:before="0" w:after="113"/>
            <w:ind w:left="567" w:firstLine="0"/>
          </w:pPr>
        </w:pPrChange>
      </w:pPr>
      <w:del w:id="7347" w:author="Cristiano de Menezes Feu" w:date="2022-11-21T08:33:00Z">
        <w:r w:rsidDel="00E631A1">
          <w:rPr>
            <w:b/>
            <w:color w:val="005583"/>
            <w:sz w:val="20"/>
            <w:szCs w:val="20"/>
          </w:rPr>
          <w:delText>REC</w:delText>
        </w:r>
        <w:r w:rsidDel="00E631A1">
          <w:rPr>
            <w:color w:val="005583"/>
            <w:sz w:val="20"/>
            <w:szCs w:val="20"/>
          </w:rPr>
          <w:delText xml:space="preserve"> 260/2013 – “A rejeição de um requerimento de retirada de pauta apenas acarreta a prejudicialidade do requerimento de adiamento da discussão quando as matérias vêm à apreciação do Plenário integralmente instruídas”. Se há parecer a apresentar, a rejeição do requerimento de retirada de pauta não prejudica os requerimentos de adiamento da discussão.</w:delText>
        </w:r>
        <w:r w:rsidDel="00E631A1">
          <w:rPr>
            <w:color w:val="005583"/>
            <w:sz w:val="20"/>
            <w:szCs w:val="20"/>
            <w:vertAlign w:val="superscript"/>
          </w:rPr>
          <w:delText xml:space="preserve"> </w:delText>
        </w:r>
        <w:r w:rsidDel="00E631A1">
          <w:rPr>
            <w:color w:val="005583"/>
            <w:sz w:val="20"/>
            <w:szCs w:val="20"/>
            <w:vertAlign w:val="superscript"/>
          </w:rPr>
          <w:footnoteReference w:id="318"/>
        </w:r>
      </w:del>
    </w:p>
    <w:p w14:paraId="00000B6F" w14:textId="5F339870" w:rsidR="003D183A" w:rsidDel="00E631A1" w:rsidRDefault="008B7924" w:rsidP="00E631A1">
      <w:pPr>
        <w:widowControl w:val="0"/>
        <w:pBdr>
          <w:top w:val="nil"/>
          <w:left w:val="nil"/>
          <w:bottom w:val="nil"/>
          <w:right w:val="nil"/>
          <w:between w:val="nil"/>
        </w:pBdr>
        <w:spacing w:before="0" w:after="113"/>
        <w:ind w:left="567" w:firstLine="0"/>
        <w:jc w:val="center"/>
        <w:rPr>
          <w:del w:id="7351" w:author="Cristiano de Menezes Feu" w:date="2022-11-21T08:33:00Z"/>
          <w:color w:val="005583"/>
          <w:sz w:val="20"/>
          <w:szCs w:val="20"/>
        </w:rPr>
        <w:pPrChange w:id="7352" w:author="Cristiano de Menezes Feu" w:date="2022-11-21T08:33:00Z">
          <w:pPr>
            <w:widowControl w:val="0"/>
            <w:pBdr>
              <w:top w:val="nil"/>
              <w:left w:val="nil"/>
              <w:bottom w:val="nil"/>
              <w:right w:val="nil"/>
              <w:between w:val="nil"/>
            </w:pBdr>
            <w:spacing w:before="0" w:after="113"/>
            <w:ind w:left="567" w:firstLine="0"/>
          </w:pPr>
        </w:pPrChange>
      </w:pPr>
      <w:del w:id="7353" w:author="Cristiano de Menezes Feu" w:date="2022-11-21T08:33:00Z">
        <w:r w:rsidDel="00E631A1">
          <w:rPr>
            <w:b/>
            <w:color w:val="005583"/>
            <w:sz w:val="20"/>
            <w:szCs w:val="20"/>
          </w:rPr>
          <w:delText>REC</w:delText>
        </w:r>
        <w:r w:rsidDel="00E631A1">
          <w:rPr>
            <w:color w:val="005583"/>
            <w:sz w:val="20"/>
            <w:szCs w:val="20"/>
          </w:rPr>
          <w:delText xml:space="preserve"> 37/2007 – Proposição retirada da pauta da Comissão, de ofício ou mediante deliberação do Colegiado, só pode ser novamente incluída, para deliberação imediata, mediante apresentação de requerimento de inclusão extrapauta, aprovado em votação nominal. </w:delText>
        </w:r>
      </w:del>
    </w:p>
    <w:p w14:paraId="00000B70" w14:textId="1D8DD1F8" w:rsidR="003D183A" w:rsidDel="00E631A1" w:rsidRDefault="008B7924" w:rsidP="00E631A1">
      <w:pPr>
        <w:widowControl w:val="0"/>
        <w:pBdr>
          <w:top w:val="nil"/>
          <w:left w:val="nil"/>
          <w:bottom w:val="nil"/>
          <w:right w:val="nil"/>
          <w:between w:val="nil"/>
        </w:pBdr>
        <w:ind w:firstLine="0"/>
        <w:jc w:val="center"/>
        <w:rPr>
          <w:del w:id="7354" w:author="Cristiano de Menezes Feu" w:date="2022-11-21T08:33:00Z"/>
          <w:color w:val="000000"/>
        </w:rPr>
        <w:pPrChange w:id="7355" w:author="Cristiano de Menezes Feu" w:date="2022-11-21T08:33:00Z">
          <w:pPr>
            <w:widowControl w:val="0"/>
            <w:pBdr>
              <w:top w:val="nil"/>
              <w:left w:val="nil"/>
              <w:bottom w:val="nil"/>
              <w:right w:val="nil"/>
              <w:between w:val="nil"/>
            </w:pBdr>
          </w:pPr>
        </w:pPrChange>
      </w:pPr>
      <w:del w:id="7356" w:author="Cristiano de Menezes Feu" w:date="2022-11-21T08:33:00Z">
        <w:r w:rsidDel="00E631A1">
          <w:rPr>
            <w:color w:val="000000"/>
          </w:rPr>
          <w:delText xml:space="preserve">VII - prorrogação de prazo para a apresentação de parecer por qualquer Comissão; </w:delText>
        </w:r>
      </w:del>
    </w:p>
    <w:p w14:paraId="00000B71" w14:textId="3E6B5E65" w:rsidR="003D183A" w:rsidDel="00E631A1" w:rsidRDefault="008B7924" w:rsidP="00E631A1">
      <w:pPr>
        <w:widowControl w:val="0"/>
        <w:pBdr>
          <w:top w:val="nil"/>
          <w:left w:val="nil"/>
          <w:bottom w:val="nil"/>
          <w:right w:val="nil"/>
          <w:between w:val="nil"/>
        </w:pBdr>
        <w:spacing w:before="0" w:after="113"/>
        <w:ind w:left="567" w:firstLine="0"/>
        <w:jc w:val="center"/>
        <w:rPr>
          <w:del w:id="7357" w:author="Cristiano de Menezes Feu" w:date="2022-11-21T08:33:00Z"/>
          <w:color w:val="005583"/>
          <w:sz w:val="20"/>
          <w:szCs w:val="20"/>
        </w:rPr>
        <w:pPrChange w:id="7358" w:author="Cristiano de Menezes Feu" w:date="2022-11-21T08:33:00Z">
          <w:pPr>
            <w:widowControl w:val="0"/>
            <w:pBdr>
              <w:top w:val="nil"/>
              <w:left w:val="nil"/>
              <w:bottom w:val="nil"/>
              <w:right w:val="nil"/>
              <w:between w:val="nil"/>
            </w:pBdr>
            <w:spacing w:before="0" w:after="113"/>
            <w:ind w:left="567" w:firstLine="0"/>
          </w:pPr>
        </w:pPrChange>
      </w:pPr>
      <w:del w:id="7359" w:author="Cristiano de Menezes Feu" w:date="2022-11-21T08:33:00Z">
        <w:r w:rsidDel="00E631A1">
          <w:rPr>
            <w:color w:val="005583"/>
            <w:sz w:val="20"/>
            <w:szCs w:val="20"/>
          </w:rPr>
          <w:delText>Art. 35, § 3º; art. 52.</w:delText>
        </w:r>
      </w:del>
    </w:p>
    <w:p w14:paraId="00000B72" w14:textId="7F17C4DE" w:rsidR="003D183A" w:rsidDel="00E631A1" w:rsidRDefault="008B7924" w:rsidP="00E631A1">
      <w:pPr>
        <w:widowControl w:val="0"/>
        <w:pBdr>
          <w:top w:val="nil"/>
          <w:left w:val="nil"/>
          <w:bottom w:val="nil"/>
          <w:right w:val="nil"/>
          <w:between w:val="nil"/>
        </w:pBdr>
        <w:ind w:firstLine="0"/>
        <w:jc w:val="center"/>
        <w:rPr>
          <w:del w:id="7360" w:author="Cristiano de Menezes Feu" w:date="2022-11-21T08:33:00Z"/>
          <w:color w:val="000000"/>
        </w:rPr>
        <w:pPrChange w:id="7361" w:author="Cristiano de Menezes Feu" w:date="2022-11-21T08:33:00Z">
          <w:pPr>
            <w:widowControl w:val="0"/>
            <w:pBdr>
              <w:top w:val="nil"/>
              <w:left w:val="nil"/>
              <w:bottom w:val="nil"/>
              <w:right w:val="nil"/>
              <w:between w:val="nil"/>
            </w:pBdr>
          </w:pPr>
        </w:pPrChange>
      </w:pPr>
      <w:del w:id="7362" w:author="Cristiano de Menezes Feu" w:date="2022-11-21T08:33:00Z">
        <w:r w:rsidDel="00E631A1">
          <w:rPr>
            <w:color w:val="000000"/>
          </w:rPr>
          <w:delText xml:space="preserve">VIII - audiência de Comissão, quando formulados por Deputado; </w:delText>
        </w:r>
      </w:del>
    </w:p>
    <w:p w14:paraId="00000B73" w14:textId="6ABEB186" w:rsidR="003D183A" w:rsidDel="00E631A1" w:rsidRDefault="008B7924" w:rsidP="00E631A1">
      <w:pPr>
        <w:widowControl w:val="0"/>
        <w:pBdr>
          <w:top w:val="nil"/>
          <w:left w:val="nil"/>
          <w:bottom w:val="nil"/>
          <w:right w:val="nil"/>
          <w:between w:val="nil"/>
        </w:pBdr>
        <w:spacing w:before="0" w:after="113"/>
        <w:ind w:left="567" w:firstLine="0"/>
        <w:jc w:val="center"/>
        <w:rPr>
          <w:del w:id="7363" w:author="Cristiano de Menezes Feu" w:date="2022-11-21T08:33:00Z"/>
          <w:color w:val="005583"/>
          <w:sz w:val="20"/>
          <w:szCs w:val="20"/>
        </w:rPr>
        <w:pPrChange w:id="7364" w:author="Cristiano de Menezes Feu" w:date="2022-11-21T08:33:00Z">
          <w:pPr>
            <w:widowControl w:val="0"/>
            <w:pBdr>
              <w:top w:val="nil"/>
              <w:left w:val="nil"/>
              <w:bottom w:val="nil"/>
              <w:right w:val="nil"/>
              <w:between w:val="nil"/>
            </w:pBdr>
            <w:spacing w:before="0" w:after="113"/>
            <w:ind w:left="567" w:firstLine="0"/>
          </w:pPr>
        </w:pPrChange>
      </w:pPr>
      <w:del w:id="7365" w:author="Cristiano de Menezes Feu" w:date="2022-11-21T08:33:00Z">
        <w:r w:rsidDel="00E631A1">
          <w:rPr>
            <w:color w:val="005583"/>
            <w:sz w:val="20"/>
            <w:szCs w:val="20"/>
          </w:rPr>
          <w:delText>Art. 140.</w:delText>
        </w:r>
      </w:del>
    </w:p>
    <w:p w14:paraId="00000B74" w14:textId="758E060A" w:rsidR="003D183A" w:rsidDel="00E631A1" w:rsidRDefault="008B7924" w:rsidP="00E631A1">
      <w:pPr>
        <w:widowControl w:val="0"/>
        <w:pBdr>
          <w:top w:val="nil"/>
          <w:left w:val="nil"/>
          <w:bottom w:val="nil"/>
          <w:right w:val="nil"/>
          <w:between w:val="nil"/>
        </w:pBdr>
        <w:ind w:firstLine="0"/>
        <w:jc w:val="center"/>
        <w:rPr>
          <w:del w:id="7366" w:author="Cristiano de Menezes Feu" w:date="2022-11-21T08:33:00Z"/>
          <w:color w:val="005583"/>
          <w:vertAlign w:val="superscript"/>
        </w:rPr>
        <w:pPrChange w:id="7367" w:author="Cristiano de Menezes Feu" w:date="2022-11-21T08:33:00Z">
          <w:pPr>
            <w:widowControl w:val="0"/>
            <w:pBdr>
              <w:top w:val="nil"/>
              <w:left w:val="nil"/>
              <w:bottom w:val="nil"/>
              <w:right w:val="nil"/>
              <w:between w:val="nil"/>
            </w:pBdr>
          </w:pPr>
        </w:pPrChange>
      </w:pPr>
      <w:del w:id="7368" w:author="Cristiano de Menezes Feu" w:date="2022-11-21T08:33:00Z">
        <w:r w:rsidDel="00E631A1">
          <w:rPr>
            <w:color w:val="000000"/>
          </w:rPr>
          <w:delText>IX - destaque, nos termos do art. 161;</w:delText>
        </w:r>
        <w:r w:rsidDel="00E631A1">
          <w:rPr>
            <w:color w:val="005583"/>
            <w:vertAlign w:val="superscript"/>
          </w:rPr>
          <w:footnoteReference w:id="319"/>
        </w:r>
      </w:del>
    </w:p>
    <w:p w14:paraId="00000B75" w14:textId="36F6BF98" w:rsidR="003D183A" w:rsidDel="00E631A1" w:rsidRDefault="008B7924" w:rsidP="00E631A1">
      <w:pPr>
        <w:widowControl w:val="0"/>
        <w:pBdr>
          <w:top w:val="nil"/>
          <w:left w:val="nil"/>
          <w:bottom w:val="nil"/>
          <w:right w:val="nil"/>
          <w:between w:val="nil"/>
        </w:pBdr>
        <w:ind w:firstLine="0"/>
        <w:jc w:val="center"/>
        <w:rPr>
          <w:del w:id="7372" w:author="Cristiano de Menezes Feu" w:date="2022-11-21T08:33:00Z"/>
          <w:color w:val="000000"/>
        </w:rPr>
        <w:pPrChange w:id="7373" w:author="Cristiano de Menezes Feu" w:date="2022-11-21T08:33:00Z">
          <w:pPr>
            <w:widowControl w:val="0"/>
            <w:pBdr>
              <w:top w:val="nil"/>
              <w:left w:val="nil"/>
              <w:bottom w:val="nil"/>
              <w:right w:val="nil"/>
              <w:between w:val="nil"/>
            </w:pBdr>
          </w:pPr>
        </w:pPrChange>
      </w:pPr>
      <w:del w:id="7374" w:author="Cristiano de Menezes Feu" w:date="2022-11-21T08:33:00Z">
        <w:r w:rsidDel="00E631A1">
          <w:rPr>
            <w:color w:val="000000"/>
          </w:rPr>
          <w:delText>X - adiamento de discussão ou de votação;</w:delText>
        </w:r>
      </w:del>
    </w:p>
    <w:p w14:paraId="00000B76" w14:textId="1332B5CF" w:rsidR="003D183A" w:rsidDel="00E631A1" w:rsidRDefault="008B7924" w:rsidP="00E631A1">
      <w:pPr>
        <w:widowControl w:val="0"/>
        <w:pBdr>
          <w:top w:val="nil"/>
          <w:left w:val="nil"/>
          <w:bottom w:val="nil"/>
          <w:right w:val="nil"/>
          <w:between w:val="nil"/>
        </w:pBdr>
        <w:spacing w:before="0" w:after="113"/>
        <w:ind w:left="567" w:firstLine="0"/>
        <w:jc w:val="center"/>
        <w:rPr>
          <w:del w:id="7375" w:author="Cristiano de Menezes Feu" w:date="2022-11-21T08:33:00Z"/>
          <w:b/>
          <w:color w:val="005583"/>
          <w:sz w:val="20"/>
          <w:szCs w:val="20"/>
        </w:rPr>
        <w:pPrChange w:id="7376" w:author="Cristiano de Menezes Feu" w:date="2022-11-21T08:33:00Z">
          <w:pPr>
            <w:widowControl w:val="0"/>
            <w:pBdr>
              <w:top w:val="nil"/>
              <w:left w:val="nil"/>
              <w:bottom w:val="nil"/>
              <w:right w:val="nil"/>
              <w:between w:val="nil"/>
            </w:pBdr>
            <w:spacing w:before="0" w:after="113"/>
            <w:ind w:left="567" w:firstLine="0"/>
          </w:pPr>
        </w:pPrChange>
      </w:pPr>
      <w:del w:id="7377" w:author="Cristiano de Menezes Feu" w:date="2022-11-21T08:33:00Z">
        <w:r w:rsidDel="00E631A1">
          <w:rPr>
            <w:color w:val="005583"/>
            <w:sz w:val="20"/>
            <w:szCs w:val="20"/>
          </w:rPr>
          <w:delText xml:space="preserve">Art. 83, parágrafo único, II, b; art. 177; art. 193; art. 159, § 4º, II. </w:delText>
        </w:r>
      </w:del>
    </w:p>
    <w:p w14:paraId="00000B77" w14:textId="079203F7" w:rsidR="003D183A" w:rsidDel="00E631A1" w:rsidRDefault="008B7924" w:rsidP="00E631A1">
      <w:pPr>
        <w:widowControl w:val="0"/>
        <w:pBdr>
          <w:top w:val="nil"/>
          <w:left w:val="nil"/>
          <w:bottom w:val="nil"/>
          <w:right w:val="nil"/>
          <w:between w:val="nil"/>
        </w:pBdr>
        <w:spacing w:before="0" w:after="113"/>
        <w:ind w:left="567" w:firstLine="0"/>
        <w:jc w:val="center"/>
        <w:rPr>
          <w:del w:id="7378" w:author="Cristiano de Menezes Feu" w:date="2022-11-21T08:33:00Z"/>
          <w:b/>
          <w:color w:val="005583"/>
          <w:sz w:val="20"/>
          <w:szCs w:val="20"/>
        </w:rPr>
        <w:pPrChange w:id="7379" w:author="Cristiano de Menezes Feu" w:date="2022-11-21T08:33:00Z">
          <w:pPr>
            <w:widowControl w:val="0"/>
            <w:pBdr>
              <w:top w:val="nil"/>
              <w:left w:val="nil"/>
              <w:bottom w:val="nil"/>
              <w:right w:val="nil"/>
              <w:between w:val="nil"/>
            </w:pBdr>
            <w:spacing w:before="0" w:after="113"/>
            <w:ind w:left="567" w:firstLine="0"/>
          </w:pPr>
        </w:pPrChange>
      </w:pPr>
      <w:del w:id="7380" w:author="Cristiano de Menezes Feu" w:date="2022-11-21T08:33:00Z">
        <w:r w:rsidDel="00E631A1">
          <w:rPr>
            <w:b/>
            <w:color w:val="005583"/>
            <w:sz w:val="20"/>
            <w:szCs w:val="20"/>
          </w:rPr>
          <w:delText>QO</w:delText>
        </w:r>
        <w:r w:rsidDel="00E631A1">
          <w:rPr>
            <w:color w:val="005583"/>
            <w:sz w:val="20"/>
            <w:szCs w:val="20"/>
          </w:rPr>
          <w:delText xml:space="preserve"> 218/2016 – Reafirma entendimento constante da QO 130/2015 no sentido de que os requerimentos de adiamento da votação serão prejudicados quando estiverem em sequência ao requerimento de retirada de pauta rejeitado.</w:delText>
        </w:r>
      </w:del>
    </w:p>
    <w:p w14:paraId="00000B78" w14:textId="3CC92EAC" w:rsidR="003D183A" w:rsidDel="00E631A1" w:rsidRDefault="008B7924" w:rsidP="00E631A1">
      <w:pPr>
        <w:widowControl w:val="0"/>
        <w:pBdr>
          <w:top w:val="nil"/>
          <w:left w:val="nil"/>
          <w:bottom w:val="nil"/>
          <w:right w:val="nil"/>
          <w:between w:val="nil"/>
        </w:pBdr>
        <w:spacing w:before="0" w:after="113"/>
        <w:ind w:left="567" w:firstLine="0"/>
        <w:jc w:val="center"/>
        <w:rPr>
          <w:del w:id="7381" w:author="Cristiano de Menezes Feu" w:date="2022-11-21T08:33:00Z"/>
          <w:b/>
          <w:color w:val="005583"/>
          <w:sz w:val="20"/>
          <w:szCs w:val="20"/>
        </w:rPr>
        <w:pPrChange w:id="7382" w:author="Cristiano de Menezes Feu" w:date="2022-11-21T08:33:00Z">
          <w:pPr>
            <w:widowControl w:val="0"/>
            <w:pBdr>
              <w:top w:val="nil"/>
              <w:left w:val="nil"/>
              <w:bottom w:val="nil"/>
              <w:right w:val="nil"/>
              <w:between w:val="nil"/>
            </w:pBdr>
            <w:spacing w:before="0" w:after="113"/>
            <w:ind w:left="567" w:firstLine="0"/>
          </w:pPr>
        </w:pPrChange>
      </w:pPr>
      <w:del w:id="7383" w:author="Cristiano de Menezes Feu" w:date="2022-11-21T08:33:00Z">
        <w:r w:rsidDel="00E631A1">
          <w:rPr>
            <w:b/>
            <w:color w:val="005583"/>
            <w:sz w:val="20"/>
            <w:szCs w:val="20"/>
          </w:rPr>
          <w:delText>QO</w:delText>
        </w:r>
        <w:r w:rsidDel="00E631A1">
          <w:rPr>
            <w:color w:val="005583"/>
            <w:sz w:val="20"/>
            <w:szCs w:val="20"/>
          </w:rPr>
          <w:delText xml:space="preserve"> 162/2007 – Para cada matéria é possível a apresentação de apenas um requerimento de adiamento de discussão por bancada.</w:delText>
        </w:r>
      </w:del>
    </w:p>
    <w:p w14:paraId="00000B79" w14:textId="7330F24E" w:rsidR="003D183A" w:rsidDel="00E631A1" w:rsidRDefault="008B7924" w:rsidP="00E631A1">
      <w:pPr>
        <w:widowControl w:val="0"/>
        <w:pBdr>
          <w:top w:val="nil"/>
          <w:left w:val="nil"/>
          <w:bottom w:val="nil"/>
          <w:right w:val="nil"/>
          <w:between w:val="nil"/>
        </w:pBdr>
        <w:spacing w:before="0" w:after="113"/>
        <w:ind w:left="567" w:firstLine="0"/>
        <w:jc w:val="center"/>
        <w:rPr>
          <w:del w:id="7384" w:author="Cristiano de Menezes Feu" w:date="2022-11-21T08:33:00Z"/>
          <w:b/>
          <w:color w:val="005583"/>
          <w:sz w:val="20"/>
          <w:szCs w:val="20"/>
        </w:rPr>
        <w:pPrChange w:id="7385" w:author="Cristiano de Menezes Feu" w:date="2022-11-21T08:33:00Z">
          <w:pPr>
            <w:widowControl w:val="0"/>
            <w:pBdr>
              <w:top w:val="nil"/>
              <w:left w:val="nil"/>
              <w:bottom w:val="nil"/>
              <w:right w:val="nil"/>
              <w:between w:val="nil"/>
            </w:pBdr>
            <w:spacing w:before="0" w:after="113"/>
            <w:ind w:left="567" w:firstLine="0"/>
          </w:pPr>
        </w:pPrChange>
      </w:pPr>
      <w:del w:id="7386" w:author="Cristiano de Menezes Feu" w:date="2022-11-21T08:33:00Z">
        <w:r w:rsidDel="00E631A1">
          <w:rPr>
            <w:b/>
            <w:color w:val="005583"/>
            <w:sz w:val="20"/>
            <w:szCs w:val="20"/>
          </w:rPr>
          <w:delText>QO</w:delText>
        </w:r>
        <w:r w:rsidDel="00E631A1">
          <w:rPr>
            <w:color w:val="005583"/>
            <w:sz w:val="20"/>
            <w:szCs w:val="20"/>
          </w:rPr>
          <w:delText xml:space="preserve"> 10.505/1998 – Esclarece que, rejeitado um requerimento de adiamento de discussão mais amplo, deve, de imediato, ser submetido a deliberação o mais restrito, não incidindo nesse caso prejudicialidade regimental.</w:delText>
        </w:r>
      </w:del>
    </w:p>
    <w:p w14:paraId="00000B7A" w14:textId="7A07FDFE" w:rsidR="003D183A" w:rsidDel="00E631A1" w:rsidRDefault="008B7924" w:rsidP="00E631A1">
      <w:pPr>
        <w:widowControl w:val="0"/>
        <w:pBdr>
          <w:top w:val="nil"/>
          <w:left w:val="nil"/>
          <w:bottom w:val="nil"/>
          <w:right w:val="nil"/>
          <w:between w:val="nil"/>
        </w:pBdr>
        <w:spacing w:before="0" w:after="113"/>
        <w:ind w:left="567" w:firstLine="0"/>
        <w:jc w:val="center"/>
        <w:rPr>
          <w:del w:id="7387" w:author="Cristiano de Menezes Feu" w:date="2022-11-21T08:33:00Z"/>
          <w:b/>
          <w:color w:val="005583"/>
          <w:sz w:val="20"/>
          <w:szCs w:val="20"/>
        </w:rPr>
        <w:pPrChange w:id="7388" w:author="Cristiano de Menezes Feu" w:date="2022-11-21T08:33:00Z">
          <w:pPr>
            <w:widowControl w:val="0"/>
            <w:pBdr>
              <w:top w:val="nil"/>
              <w:left w:val="nil"/>
              <w:bottom w:val="nil"/>
              <w:right w:val="nil"/>
              <w:between w:val="nil"/>
            </w:pBdr>
            <w:spacing w:before="0" w:after="113"/>
            <w:ind w:left="567" w:firstLine="0"/>
          </w:pPr>
        </w:pPrChange>
      </w:pPr>
      <w:del w:id="7389" w:author="Cristiano de Menezes Feu" w:date="2022-11-21T08:33:00Z">
        <w:r w:rsidDel="00E631A1">
          <w:rPr>
            <w:b/>
            <w:color w:val="005583"/>
            <w:sz w:val="20"/>
            <w:szCs w:val="20"/>
          </w:rPr>
          <w:delText>REC</w:delText>
        </w:r>
        <w:r w:rsidDel="00E631A1">
          <w:rPr>
            <w:color w:val="005583"/>
            <w:sz w:val="20"/>
            <w:szCs w:val="20"/>
          </w:rPr>
          <w:delText xml:space="preserve"> 260/2013 – “A rejeição de um requerimento de retirada de pauta apenas acarreta a prejudicialidade do requerimento de adiamento da discussão quando as matérias vêm à apreciação do Plenário integralmente instruídas”. Se há parecer a apresentar, a rejeição do requerimento de retirada de pauta não prejudica os requerimentos de adiamento da discussão.</w:delText>
        </w:r>
        <w:r w:rsidDel="00E631A1">
          <w:rPr>
            <w:color w:val="005583"/>
            <w:sz w:val="20"/>
            <w:szCs w:val="20"/>
            <w:vertAlign w:val="superscript"/>
          </w:rPr>
          <w:delText xml:space="preserve"> </w:delText>
        </w:r>
        <w:r w:rsidDel="00E631A1">
          <w:rPr>
            <w:color w:val="005583"/>
            <w:sz w:val="20"/>
            <w:szCs w:val="20"/>
            <w:vertAlign w:val="superscript"/>
          </w:rPr>
          <w:footnoteReference w:id="320"/>
        </w:r>
      </w:del>
    </w:p>
    <w:p w14:paraId="00000B7B" w14:textId="12D38978" w:rsidR="003D183A" w:rsidDel="00E631A1" w:rsidRDefault="008B7924" w:rsidP="00E631A1">
      <w:pPr>
        <w:widowControl w:val="0"/>
        <w:pBdr>
          <w:top w:val="nil"/>
          <w:left w:val="nil"/>
          <w:bottom w:val="nil"/>
          <w:right w:val="nil"/>
          <w:between w:val="nil"/>
        </w:pBdr>
        <w:spacing w:before="0" w:after="113"/>
        <w:ind w:left="567" w:firstLine="0"/>
        <w:jc w:val="center"/>
        <w:rPr>
          <w:del w:id="7393" w:author="Cristiano de Menezes Feu" w:date="2022-11-21T08:33:00Z"/>
          <w:color w:val="005583"/>
          <w:sz w:val="20"/>
          <w:szCs w:val="20"/>
        </w:rPr>
        <w:pPrChange w:id="7394" w:author="Cristiano de Menezes Feu" w:date="2022-11-21T08:33:00Z">
          <w:pPr>
            <w:widowControl w:val="0"/>
            <w:pBdr>
              <w:top w:val="nil"/>
              <w:left w:val="nil"/>
              <w:bottom w:val="nil"/>
              <w:right w:val="nil"/>
              <w:between w:val="nil"/>
            </w:pBdr>
            <w:spacing w:before="0" w:after="113"/>
            <w:ind w:left="567" w:firstLine="0"/>
          </w:pPr>
        </w:pPrChange>
      </w:pPr>
      <w:del w:id="7395" w:author="Cristiano de Menezes Feu" w:date="2022-11-21T08:33:00Z">
        <w:r w:rsidDel="00E631A1">
          <w:rPr>
            <w:b/>
            <w:color w:val="005583"/>
            <w:sz w:val="20"/>
            <w:szCs w:val="20"/>
          </w:rPr>
          <w:delText>Prática:</w:delText>
        </w:r>
        <w:r w:rsidDel="00E631A1">
          <w:rPr>
            <w:color w:val="005583"/>
            <w:sz w:val="20"/>
            <w:szCs w:val="20"/>
          </w:rPr>
          <w:delText xml:space="preserve"> a rejeição do requerimento de adiamento da discussão não prejudica o requerimento de adiamento da votação.</w:delText>
        </w:r>
      </w:del>
    </w:p>
    <w:p w14:paraId="00000B7C" w14:textId="2E5968FD" w:rsidR="003D183A" w:rsidDel="00E631A1" w:rsidRDefault="008B7924" w:rsidP="00E631A1">
      <w:pPr>
        <w:widowControl w:val="0"/>
        <w:pBdr>
          <w:top w:val="nil"/>
          <w:left w:val="nil"/>
          <w:bottom w:val="nil"/>
          <w:right w:val="nil"/>
          <w:between w:val="nil"/>
        </w:pBdr>
        <w:ind w:firstLine="0"/>
        <w:jc w:val="center"/>
        <w:rPr>
          <w:del w:id="7396" w:author="Cristiano de Menezes Feu" w:date="2022-11-21T08:33:00Z"/>
          <w:color w:val="000000"/>
        </w:rPr>
        <w:pPrChange w:id="7397" w:author="Cristiano de Menezes Feu" w:date="2022-11-21T08:33:00Z">
          <w:pPr>
            <w:widowControl w:val="0"/>
            <w:pBdr>
              <w:top w:val="nil"/>
              <w:left w:val="nil"/>
              <w:bottom w:val="nil"/>
              <w:right w:val="nil"/>
              <w:between w:val="nil"/>
            </w:pBdr>
          </w:pPr>
        </w:pPrChange>
      </w:pPr>
      <w:del w:id="7398" w:author="Cristiano de Menezes Feu" w:date="2022-11-21T08:33:00Z">
        <w:r w:rsidDel="00E631A1">
          <w:rPr>
            <w:color w:val="000000"/>
          </w:rPr>
          <w:delText xml:space="preserve">XI - encerramento de discussão; </w:delText>
        </w:r>
      </w:del>
    </w:p>
    <w:p w14:paraId="00000B7D" w14:textId="74BE432D" w:rsidR="003D183A" w:rsidDel="00E631A1" w:rsidRDefault="008B7924" w:rsidP="00E631A1">
      <w:pPr>
        <w:widowControl w:val="0"/>
        <w:pBdr>
          <w:top w:val="nil"/>
          <w:left w:val="nil"/>
          <w:bottom w:val="nil"/>
          <w:right w:val="nil"/>
          <w:between w:val="nil"/>
        </w:pBdr>
        <w:spacing w:before="0" w:after="113"/>
        <w:ind w:left="567" w:firstLine="0"/>
        <w:jc w:val="center"/>
        <w:rPr>
          <w:del w:id="7399" w:author="Cristiano de Menezes Feu" w:date="2022-11-21T08:33:00Z"/>
          <w:color w:val="005583"/>
          <w:sz w:val="20"/>
          <w:szCs w:val="20"/>
        </w:rPr>
        <w:pPrChange w:id="7400" w:author="Cristiano de Menezes Feu" w:date="2022-11-21T08:33:00Z">
          <w:pPr>
            <w:widowControl w:val="0"/>
            <w:pBdr>
              <w:top w:val="nil"/>
              <w:left w:val="nil"/>
              <w:bottom w:val="nil"/>
              <w:right w:val="nil"/>
              <w:between w:val="nil"/>
            </w:pBdr>
            <w:spacing w:before="0" w:after="113"/>
            <w:ind w:left="567" w:firstLine="0"/>
          </w:pPr>
        </w:pPrChange>
      </w:pPr>
      <w:del w:id="7401" w:author="Cristiano de Menezes Feu" w:date="2022-11-21T08:33:00Z">
        <w:r w:rsidDel="00E631A1">
          <w:rPr>
            <w:color w:val="005583"/>
            <w:sz w:val="20"/>
            <w:szCs w:val="20"/>
          </w:rPr>
          <w:delText>Art. 57, VII; art. 157, § 3º; art. 178 e parágrafos.</w:delText>
        </w:r>
      </w:del>
    </w:p>
    <w:p w14:paraId="00000B7E" w14:textId="7C8F889D" w:rsidR="003D183A" w:rsidDel="00E631A1" w:rsidRDefault="008B7924" w:rsidP="00E631A1">
      <w:pPr>
        <w:widowControl w:val="0"/>
        <w:pBdr>
          <w:top w:val="nil"/>
          <w:left w:val="nil"/>
          <w:bottom w:val="nil"/>
          <w:right w:val="nil"/>
          <w:between w:val="nil"/>
        </w:pBdr>
        <w:ind w:firstLine="0"/>
        <w:jc w:val="center"/>
        <w:rPr>
          <w:del w:id="7402" w:author="Cristiano de Menezes Feu" w:date="2022-11-21T08:33:00Z"/>
          <w:color w:val="000000"/>
        </w:rPr>
        <w:pPrChange w:id="7403" w:author="Cristiano de Menezes Feu" w:date="2022-11-21T08:33:00Z">
          <w:pPr>
            <w:widowControl w:val="0"/>
            <w:pBdr>
              <w:top w:val="nil"/>
              <w:left w:val="nil"/>
              <w:bottom w:val="nil"/>
              <w:right w:val="nil"/>
              <w:between w:val="nil"/>
            </w:pBdr>
          </w:pPr>
        </w:pPrChange>
      </w:pPr>
      <w:del w:id="7404" w:author="Cristiano de Menezes Feu" w:date="2022-11-21T08:33:00Z">
        <w:r w:rsidDel="00E631A1">
          <w:rPr>
            <w:color w:val="000000"/>
          </w:rPr>
          <w:delText xml:space="preserve">XII - votação por determinado processo; </w:delText>
        </w:r>
      </w:del>
    </w:p>
    <w:p w14:paraId="00000B7F" w14:textId="1D20441F" w:rsidR="003D183A" w:rsidDel="00E631A1" w:rsidRDefault="008B7924" w:rsidP="00E631A1">
      <w:pPr>
        <w:widowControl w:val="0"/>
        <w:pBdr>
          <w:top w:val="nil"/>
          <w:left w:val="nil"/>
          <w:bottom w:val="nil"/>
          <w:right w:val="nil"/>
          <w:between w:val="nil"/>
        </w:pBdr>
        <w:spacing w:before="0" w:after="113"/>
        <w:ind w:left="567" w:firstLine="0"/>
        <w:jc w:val="center"/>
        <w:rPr>
          <w:del w:id="7405" w:author="Cristiano de Menezes Feu" w:date="2022-11-21T08:33:00Z"/>
          <w:color w:val="005583"/>
          <w:sz w:val="20"/>
          <w:szCs w:val="20"/>
        </w:rPr>
        <w:pPrChange w:id="7406" w:author="Cristiano de Menezes Feu" w:date="2022-11-21T08:33:00Z">
          <w:pPr>
            <w:widowControl w:val="0"/>
            <w:pBdr>
              <w:top w:val="nil"/>
              <w:left w:val="nil"/>
              <w:bottom w:val="nil"/>
              <w:right w:val="nil"/>
              <w:between w:val="nil"/>
            </w:pBdr>
            <w:spacing w:before="0" w:after="113"/>
            <w:ind w:left="567" w:firstLine="0"/>
          </w:pPr>
        </w:pPrChange>
      </w:pPr>
      <w:del w:id="7407" w:author="Cristiano de Menezes Feu" w:date="2022-11-21T08:33:00Z">
        <w:r w:rsidDel="00E631A1">
          <w:rPr>
            <w:color w:val="005583"/>
            <w:sz w:val="20"/>
            <w:szCs w:val="20"/>
          </w:rPr>
          <w:delText>Art. 184, parágrafo único; art. 186, II.</w:delText>
        </w:r>
      </w:del>
    </w:p>
    <w:p w14:paraId="00000B80" w14:textId="73D27501" w:rsidR="003D183A" w:rsidDel="00E631A1" w:rsidRDefault="008B7924" w:rsidP="00E631A1">
      <w:pPr>
        <w:widowControl w:val="0"/>
        <w:pBdr>
          <w:top w:val="nil"/>
          <w:left w:val="nil"/>
          <w:bottom w:val="nil"/>
          <w:right w:val="nil"/>
          <w:between w:val="nil"/>
        </w:pBdr>
        <w:ind w:firstLine="0"/>
        <w:jc w:val="center"/>
        <w:rPr>
          <w:del w:id="7408" w:author="Cristiano de Menezes Feu" w:date="2022-11-21T08:33:00Z"/>
          <w:color w:val="000000"/>
        </w:rPr>
        <w:pPrChange w:id="7409" w:author="Cristiano de Menezes Feu" w:date="2022-11-21T08:33:00Z">
          <w:pPr>
            <w:widowControl w:val="0"/>
            <w:pBdr>
              <w:top w:val="nil"/>
              <w:left w:val="nil"/>
              <w:bottom w:val="nil"/>
              <w:right w:val="nil"/>
              <w:between w:val="nil"/>
            </w:pBdr>
          </w:pPr>
        </w:pPrChange>
      </w:pPr>
      <w:del w:id="7410" w:author="Cristiano de Menezes Feu" w:date="2022-11-21T08:33:00Z">
        <w:r w:rsidDel="00E631A1">
          <w:rPr>
            <w:color w:val="000000"/>
          </w:rPr>
          <w:delText xml:space="preserve">XIII - votação de proposição, artigo por artigo, ou de emendas, uma a uma; </w:delText>
        </w:r>
      </w:del>
    </w:p>
    <w:p w14:paraId="00000B81" w14:textId="7E31F729" w:rsidR="003D183A" w:rsidDel="00E631A1" w:rsidRDefault="008B7924" w:rsidP="00E631A1">
      <w:pPr>
        <w:widowControl w:val="0"/>
        <w:pBdr>
          <w:top w:val="nil"/>
          <w:left w:val="nil"/>
          <w:bottom w:val="nil"/>
          <w:right w:val="nil"/>
          <w:between w:val="nil"/>
        </w:pBdr>
        <w:spacing w:before="0" w:after="113"/>
        <w:ind w:left="567" w:firstLine="0"/>
        <w:jc w:val="center"/>
        <w:rPr>
          <w:del w:id="7411" w:author="Cristiano de Menezes Feu" w:date="2022-11-21T08:33:00Z"/>
          <w:b/>
          <w:color w:val="005583"/>
          <w:sz w:val="20"/>
          <w:szCs w:val="20"/>
        </w:rPr>
        <w:pPrChange w:id="7412" w:author="Cristiano de Menezes Feu" w:date="2022-11-21T08:33:00Z">
          <w:pPr>
            <w:widowControl w:val="0"/>
            <w:pBdr>
              <w:top w:val="nil"/>
              <w:left w:val="nil"/>
              <w:bottom w:val="nil"/>
              <w:right w:val="nil"/>
              <w:between w:val="nil"/>
            </w:pBdr>
            <w:spacing w:before="0" w:after="113"/>
            <w:ind w:left="567" w:firstLine="0"/>
          </w:pPr>
        </w:pPrChange>
      </w:pPr>
      <w:del w:id="7413" w:author="Cristiano de Menezes Feu" w:date="2022-11-21T08:33:00Z">
        <w:r w:rsidDel="00E631A1">
          <w:rPr>
            <w:color w:val="005583"/>
            <w:sz w:val="20"/>
            <w:szCs w:val="20"/>
          </w:rPr>
          <w:delText>Art. 189, § 4º; art. 192, § 6º.</w:delText>
        </w:r>
      </w:del>
    </w:p>
    <w:p w14:paraId="00000B82" w14:textId="19BCBF73" w:rsidR="003D183A" w:rsidDel="00E631A1" w:rsidRDefault="008B7924" w:rsidP="00E631A1">
      <w:pPr>
        <w:widowControl w:val="0"/>
        <w:pBdr>
          <w:top w:val="nil"/>
          <w:left w:val="nil"/>
          <w:bottom w:val="nil"/>
          <w:right w:val="nil"/>
          <w:between w:val="nil"/>
        </w:pBdr>
        <w:spacing w:before="0" w:after="113"/>
        <w:ind w:left="567" w:firstLine="0"/>
        <w:jc w:val="center"/>
        <w:rPr>
          <w:del w:id="7414" w:author="Cristiano de Menezes Feu" w:date="2022-11-21T08:33:00Z"/>
          <w:b/>
          <w:color w:val="005583"/>
          <w:sz w:val="20"/>
          <w:szCs w:val="20"/>
        </w:rPr>
        <w:pPrChange w:id="7415" w:author="Cristiano de Menezes Feu" w:date="2022-11-21T08:33:00Z">
          <w:pPr>
            <w:widowControl w:val="0"/>
            <w:pBdr>
              <w:top w:val="nil"/>
              <w:left w:val="nil"/>
              <w:bottom w:val="nil"/>
              <w:right w:val="nil"/>
              <w:between w:val="nil"/>
            </w:pBdr>
            <w:spacing w:before="0" w:after="113"/>
            <w:ind w:left="567" w:firstLine="0"/>
          </w:pPr>
        </w:pPrChange>
      </w:pPr>
      <w:del w:id="7416" w:author="Cristiano de Menezes Feu" w:date="2022-11-21T08:33:00Z">
        <w:r w:rsidDel="00E631A1">
          <w:rPr>
            <w:b/>
            <w:color w:val="005583"/>
            <w:sz w:val="20"/>
            <w:szCs w:val="20"/>
          </w:rPr>
          <w:delText>QO</w:delText>
        </w:r>
        <w:r w:rsidDel="00E631A1">
          <w:rPr>
            <w:color w:val="005583"/>
            <w:sz w:val="20"/>
            <w:szCs w:val="20"/>
          </w:rPr>
          <w:delText xml:space="preserve"> 188/2016 – A rejeição do primeiro requerimento sobre o modo de votação, [votação artigo por artigo, votação por grupos de artigo e votação de artigos individuais] prejudica os demais com a mesma finalidade.</w:delText>
        </w:r>
        <w:r w:rsidDel="00E631A1">
          <w:rPr>
            <w:color w:val="005583"/>
            <w:sz w:val="20"/>
            <w:szCs w:val="20"/>
            <w:vertAlign w:val="superscript"/>
          </w:rPr>
          <w:delText xml:space="preserve"> </w:delText>
        </w:r>
        <w:r w:rsidDel="00E631A1">
          <w:rPr>
            <w:color w:val="005583"/>
            <w:sz w:val="20"/>
            <w:szCs w:val="20"/>
            <w:vertAlign w:val="superscript"/>
          </w:rPr>
          <w:footnoteReference w:id="321"/>
        </w:r>
        <w:r w:rsidDel="00E631A1">
          <w:rPr>
            <w:color w:val="005583"/>
            <w:sz w:val="20"/>
            <w:szCs w:val="20"/>
            <w:vertAlign w:val="superscript"/>
          </w:rPr>
          <w:delText xml:space="preserve"> </w:delText>
        </w:r>
      </w:del>
    </w:p>
    <w:p w14:paraId="00000B83" w14:textId="64242F33" w:rsidR="003D183A" w:rsidDel="00E631A1" w:rsidRDefault="008B7924" w:rsidP="00E631A1">
      <w:pPr>
        <w:widowControl w:val="0"/>
        <w:pBdr>
          <w:top w:val="nil"/>
          <w:left w:val="nil"/>
          <w:bottom w:val="nil"/>
          <w:right w:val="nil"/>
          <w:between w:val="nil"/>
        </w:pBdr>
        <w:spacing w:before="0" w:after="113"/>
        <w:ind w:left="567" w:firstLine="0"/>
        <w:jc w:val="center"/>
        <w:rPr>
          <w:del w:id="7420" w:author="Cristiano de Menezes Feu" w:date="2022-11-21T08:33:00Z"/>
          <w:color w:val="005583"/>
          <w:sz w:val="20"/>
          <w:szCs w:val="20"/>
        </w:rPr>
        <w:pPrChange w:id="7421" w:author="Cristiano de Menezes Feu" w:date="2022-11-21T08:33:00Z">
          <w:pPr>
            <w:widowControl w:val="0"/>
            <w:pBdr>
              <w:top w:val="nil"/>
              <w:left w:val="nil"/>
              <w:bottom w:val="nil"/>
              <w:right w:val="nil"/>
              <w:between w:val="nil"/>
            </w:pBdr>
            <w:spacing w:before="0" w:after="113"/>
            <w:ind w:left="567" w:firstLine="0"/>
          </w:pPr>
        </w:pPrChange>
      </w:pPr>
      <w:del w:id="7422" w:author="Cristiano de Menezes Feu" w:date="2022-11-21T08:33:00Z">
        <w:r w:rsidDel="00E631A1">
          <w:rPr>
            <w:b/>
            <w:color w:val="005583"/>
            <w:sz w:val="20"/>
            <w:szCs w:val="20"/>
          </w:rPr>
          <w:delText>QO</w:delText>
        </w:r>
        <w:r w:rsidDel="00E631A1">
          <w:rPr>
            <w:color w:val="005583"/>
            <w:sz w:val="20"/>
            <w:szCs w:val="20"/>
          </w:rPr>
          <w:delText xml:space="preserve"> 75/2007 – O requerimento de votação artigo por artigo de determinada matéria só pode ser apresentado e votado uma única vez.</w:delText>
        </w:r>
      </w:del>
    </w:p>
    <w:p w14:paraId="00000B84" w14:textId="69EB74CD" w:rsidR="003D183A" w:rsidDel="00E631A1" w:rsidRDefault="008B7924" w:rsidP="00E631A1">
      <w:pPr>
        <w:widowControl w:val="0"/>
        <w:pBdr>
          <w:top w:val="nil"/>
          <w:left w:val="nil"/>
          <w:bottom w:val="nil"/>
          <w:right w:val="nil"/>
          <w:between w:val="nil"/>
        </w:pBdr>
        <w:ind w:firstLine="0"/>
        <w:jc w:val="center"/>
        <w:rPr>
          <w:del w:id="7423" w:author="Cristiano de Menezes Feu" w:date="2022-11-21T08:33:00Z"/>
          <w:color w:val="000000"/>
        </w:rPr>
        <w:pPrChange w:id="7424" w:author="Cristiano de Menezes Feu" w:date="2022-11-21T08:33:00Z">
          <w:pPr>
            <w:widowControl w:val="0"/>
            <w:pBdr>
              <w:top w:val="nil"/>
              <w:left w:val="nil"/>
              <w:bottom w:val="nil"/>
              <w:right w:val="nil"/>
              <w:between w:val="nil"/>
            </w:pBdr>
          </w:pPr>
        </w:pPrChange>
      </w:pPr>
      <w:del w:id="7425" w:author="Cristiano de Menezes Feu" w:date="2022-11-21T08:33:00Z">
        <w:r w:rsidDel="00E631A1">
          <w:rPr>
            <w:color w:val="000000"/>
          </w:rPr>
          <w:delText xml:space="preserve">XIV - dispensa de publicação para votação de redação final; </w:delText>
        </w:r>
      </w:del>
    </w:p>
    <w:p w14:paraId="00000B85" w14:textId="00C996CF" w:rsidR="003D183A" w:rsidDel="00E631A1" w:rsidRDefault="008B7924" w:rsidP="00E631A1">
      <w:pPr>
        <w:widowControl w:val="0"/>
        <w:pBdr>
          <w:top w:val="nil"/>
          <w:left w:val="nil"/>
          <w:bottom w:val="nil"/>
          <w:right w:val="nil"/>
          <w:between w:val="nil"/>
        </w:pBdr>
        <w:spacing w:before="0" w:after="113"/>
        <w:ind w:left="567" w:firstLine="0"/>
        <w:jc w:val="center"/>
        <w:rPr>
          <w:del w:id="7426" w:author="Cristiano de Menezes Feu" w:date="2022-11-21T08:33:00Z"/>
          <w:color w:val="005583"/>
          <w:sz w:val="20"/>
          <w:szCs w:val="20"/>
        </w:rPr>
        <w:pPrChange w:id="7427" w:author="Cristiano de Menezes Feu" w:date="2022-11-21T08:33:00Z">
          <w:pPr>
            <w:widowControl w:val="0"/>
            <w:pBdr>
              <w:top w:val="nil"/>
              <w:left w:val="nil"/>
              <w:bottom w:val="nil"/>
              <w:right w:val="nil"/>
              <w:between w:val="nil"/>
            </w:pBdr>
            <w:spacing w:before="0" w:after="113"/>
            <w:ind w:left="567" w:firstLine="0"/>
          </w:pPr>
        </w:pPrChange>
      </w:pPr>
      <w:del w:id="7428" w:author="Cristiano de Menezes Feu" w:date="2022-11-21T08:33:00Z">
        <w:r w:rsidDel="00E631A1">
          <w:rPr>
            <w:color w:val="005583"/>
            <w:sz w:val="20"/>
            <w:szCs w:val="20"/>
          </w:rPr>
          <w:delText>Art. 195, § 2º.</w:delText>
        </w:r>
      </w:del>
    </w:p>
    <w:p w14:paraId="00000B86" w14:textId="5479EFB7" w:rsidR="003D183A" w:rsidDel="00E631A1" w:rsidRDefault="008B7924" w:rsidP="00E631A1">
      <w:pPr>
        <w:widowControl w:val="0"/>
        <w:pBdr>
          <w:top w:val="nil"/>
          <w:left w:val="nil"/>
          <w:bottom w:val="nil"/>
          <w:right w:val="nil"/>
          <w:between w:val="nil"/>
        </w:pBdr>
        <w:ind w:firstLine="0"/>
        <w:jc w:val="center"/>
        <w:rPr>
          <w:del w:id="7429" w:author="Cristiano de Menezes Feu" w:date="2022-11-21T08:33:00Z"/>
          <w:color w:val="000000"/>
        </w:rPr>
        <w:pPrChange w:id="7430" w:author="Cristiano de Menezes Feu" w:date="2022-11-21T08:33:00Z">
          <w:pPr>
            <w:widowControl w:val="0"/>
            <w:pBdr>
              <w:top w:val="nil"/>
              <w:left w:val="nil"/>
              <w:bottom w:val="nil"/>
              <w:right w:val="nil"/>
              <w:between w:val="nil"/>
            </w:pBdr>
          </w:pPr>
        </w:pPrChange>
      </w:pPr>
      <w:del w:id="7431" w:author="Cristiano de Menezes Feu" w:date="2022-11-21T08:33:00Z">
        <w:r w:rsidDel="00E631A1">
          <w:rPr>
            <w:color w:val="000000"/>
          </w:rPr>
          <w:delText xml:space="preserve">XV - urgência; </w:delText>
        </w:r>
      </w:del>
    </w:p>
    <w:p w14:paraId="00000B87" w14:textId="210E4545" w:rsidR="003D183A" w:rsidDel="00E631A1" w:rsidRDefault="008B7924" w:rsidP="00E631A1">
      <w:pPr>
        <w:widowControl w:val="0"/>
        <w:pBdr>
          <w:top w:val="nil"/>
          <w:left w:val="nil"/>
          <w:bottom w:val="nil"/>
          <w:right w:val="nil"/>
          <w:between w:val="nil"/>
        </w:pBdr>
        <w:spacing w:before="0" w:after="113"/>
        <w:ind w:left="567" w:firstLine="0"/>
        <w:jc w:val="center"/>
        <w:rPr>
          <w:del w:id="7432" w:author="Cristiano de Menezes Feu" w:date="2022-11-21T08:33:00Z"/>
          <w:color w:val="005583"/>
          <w:sz w:val="20"/>
          <w:szCs w:val="20"/>
        </w:rPr>
        <w:pPrChange w:id="7433" w:author="Cristiano de Menezes Feu" w:date="2022-11-21T08:33:00Z">
          <w:pPr>
            <w:widowControl w:val="0"/>
            <w:pBdr>
              <w:top w:val="nil"/>
              <w:left w:val="nil"/>
              <w:bottom w:val="nil"/>
              <w:right w:val="nil"/>
              <w:between w:val="nil"/>
            </w:pBdr>
            <w:spacing w:before="0" w:after="113"/>
            <w:ind w:left="567" w:firstLine="0"/>
          </w:pPr>
        </w:pPrChange>
      </w:pPr>
      <w:del w:id="7434" w:author="Cristiano de Menezes Feu" w:date="2022-11-21T08:33:00Z">
        <w:r w:rsidDel="00E631A1">
          <w:rPr>
            <w:color w:val="005583"/>
            <w:sz w:val="20"/>
            <w:szCs w:val="20"/>
          </w:rPr>
          <w:delText>Arts. 153 a 156.</w:delText>
        </w:r>
      </w:del>
    </w:p>
    <w:p w14:paraId="00000B88" w14:textId="56C26DED" w:rsidR="003D183A" w:rsidDel="00E631A1" w:rsidRDefault="008B7924" w:rsidP="00E631A1">
      <w:pPr>
        <w:widowControl w:val="0"/>
        <w:pBdr>
          <w:top w:val="nil"/>
          <w:left w:val="nil"/>
          <w:bottom w:val="nil"/>
          <w:right w:val="nil"/>
          <w:between w:val="nil"/>
        </w:pBdr>
        <w:ind w:firstLine="0"/>
        <w:jc w:val="center"/>
        <w:rPr>
          <w:del w:id="7435" w:author="Cristiano de Menezes Feu" w:date="2022-11-21T08:33:00Z"/>
          <w:color w:val="000000"/>
        </w:rPr>
        <w:pPrChange w:id="7436" w:author="Cristiano de Menezes Feu" w:date="2022-11-21T08:33:00Z">
          <w:pPr>
            <w:widowControl w:val="0"/>
            <w:pBdr>
              <w:top w:val="nil"/>
              <w:left w:val="nil"/>
              <w:bottom w:val="nil"/>
              <w:right w:val="nil"/>
              <w:between w:val="nil"/>
            </w:pBdr>
          </w:pPr>
        </w:pPrChange>
      </w:pPr>
      <w:del w:id="7437" w:author="Cristiano de Menezes Feu" w:date="2022-11-21T08:33:00Z">
        <w:r w:rsidDel="00E631A1">
          <w:rPr>
            <w:color w:val="000000"/>
          </w:rPr>
          <w:delText xml:space="preserve">XVI - preferência; </w:delText>
        </w:r>
      </w:del>
    </w:p>
    <w:p w14:paraId="00000B89" w14:textId="1052D4D8" w:rsidR="003D183A" w:rsidDel="00E631A1" w:rsidRDefault="008B7924" w:rsidP="00E631A1">
      <w:pPr>
        <w:widowControl w:val="0"/>
        <w:pBdr>
          <w:top w:val="nil"/>
          <w:left w:val="nil"/>
          <w:bottom w:val="nil"/>
          <w:right w:val="nil"/>
          <w:between w:val="nil"/>
        </w:pBdr>
        <w:spacing w:before="0" w:after="113"/>
        <w:ind w:left="567" w:firstLine="0"/>
        <w:jc w:val="center"/>
        <w:rPr>
          <w:del w:id="7438" w:author="Cristiano de Menezes Feu" w:date="2022-11-21T08:33:00Z"/>
          <w:color w:val="005583"/>
          <w:sz w:val="20"/>
          <w:szCs w:val="20"/>
        </w:rPr>
        <w:pPrChange w:id="7439" w:author="Cristiano de Menezes Feu" w:date="2022-11-21T08:33:00Z">
          <w:pPr>
            <w:widowControl w:val="0"/>
            <w:pBdr>
              <w:top w:val="nil"/>
              <w:left w:val="nil"/>
              <w:bottom w:val="nil"/>
              <w:right w:val="nil"/>
              <w:between w:val="nil"/>
            </w:pBdr>
            <w:spacing w:before="0" w:after="113"/>
            <w:ind w:left="567" w:firstLine="0"/>
          </w:pPr>
        </w:pPrChange>
      </w:pPr>
      <w:del w:id="7440" w:author="Cristiano de Menezes Feu" w:date="2022-11-21T08:33:00Z">
        <w:r w:rsidDel="00E631A1">
          <w:rPr>
            <w:color w:val="005583"/>
            <w:sz w:val="20"/>
            <w:szCs w:val="20"/>
          </w:rPr>
          <w:delText>Art. 83, parágrafo único, II, a; arts. 159 e 160.</w:delText>
        </w:r>
      </w:del>
    </w:p>
    <w:p w14:paraId="00000B8A" w14:textId="51DBB178" w:rsidR="003D183A" w:rsidDel="00E631A1" w:rsidRDefault="008B7924" w:rsidP="00E631A1">
      <w:pPr>
        <w:widowControl w:val="0"/>
        <w:pBdr>
          <w:top w:val="nil"/>
          <w:left w:val="nil"/>
          <w:bottom w:val="nil"/>
          <w:right w:val="nil"/>
          <w:between w:val="nil"/>
        </w:pBdr>
        <w:ind w:firstLine="0"/>
        <w:jc w:val="center"/>
        <w:rPr>
          <w:del w:id="7441" w:author="Cristiano de Menezes Feu" w:date="2022-11-21T08:33:00Z"/>
          <w:color w:val="000000"/>
        </w:rPr>
        <w:pPrChange w:id="7442" w:author="Cristiano de Menezes Feu" w:date="2022-11-21T08:33:00Z">
          <w:pPr>
            <w:widowControl w:val="0"/>
            <w:pBdr>
              <w:top w:val="nil"/>
              <w:left w:val="nil"/>
              <w:bottom w:val="nil"/>
              <w:right w:val="nil"/>
              <w:between w:val="nil"/>
            </w:pBdr>
          </w:pPr>
        </w:pPrChange>
      </w:pPr>
      <w:del w:id="7443" w:author="Cristiano de Menezes Feu" w:date="2022-11-21T08:33:00Z">
        <w:r w:rsidDel="00E631A1">
          <w:rPr>
            <w:color w:val="000000"/>
          </w:rPr>
          <w:delText xml:space="preserve">XVII - prioridade; </w:delText>
        </w:r>
      </w:del>
    </w:p>
    <w:p w14:paraId="00000B8B" w14:textId="1002A386" w:rsidR="003D183A" w:rsidDel="00E631A1" w:rsidRDefault="008B7924" w:rsidP="00E631A1">
      <w:pPr>
        <w:widowControl w:val="0"/>
        <w:pBdr>
          <w:top w:val="nil"/>
          <w:left w:val="nil"/>
          <w:bottom w:val="nil"/>
          <w:right w:val="nil"/>
          <w:between w:val="nil"/>
        </w:pBdr>
        <w:spacing w:before="0" w:after="113"/>
        <w:ind w:left="567" w:firstLine="0"/>
        <w:jc w:val="center"/>
        <w:rPr>
          <w:del w:id="7444" w:author="Cristiano de Menezes Feu" w:date="2022-11-21T08:33:00Z"/>
          <w:color w:val="005583"/>
          <w:sz w:val="20"/>
          <w:szCs w:val="20"/>
        </w:rPr>
        <w:pPrChange w:id="7445" w:author="Cristiano de Menezes Feu" w:date="2022-11-21T08:33:00Z">
          <w:pPr>
            <w:widowControl w:val="0"/>
            <w:pBdr>
              <w:top w:val="nil"/>
              <w:left w:val="nil"/>
              <w:bottom w:val="nil"/>
              <w:right w:val="nil"/>
              <w:between w:val="nil"/>
            </w:pBdr>
            <w:spacing w:before="0" w:after="113"/>
            <w:ind w:left="567" w:firstLine="0"/>
          </w:pPr>
        </w:pPrChange>
      </w:pPr>
      <w:del w:id="7446" w:author="Cristiano de Menezes Feu" w:date="2022-11-21T08:33:00Z">
        <w:r w:rsidDel="00E631A1">
          <w:rPr>
            <w:color w:val="005583"/>
            <w:sz w:val="20"/>
            <w:szCs w:val="20"/>
          </w:rPr>
          <w:delText>Art. 158, § 2º.</w:delText>
        </w:r>
      </w:del>
    </w:p>
    <w:p w14:paraId="00000B8C" w14:textId="76BDE00F" w:rsidR="003D183A" w:rsidDel="00E631A1" w:rsidRDefault="008B7924" w:rsidP="00E631A1">
      <w:pPr>
        <w:widowControl w:val="0"/>
        <w:pBdr>
          <w:top w:val="nil"/>
          <w:left w:val="nil"/>
          <w:bottom w:val="nil"/>
          <w:right w:val="nil"/>
          <w:between w:val="nil"/>
        </w:pBdr>
        <w:ind w:firstLine="0"/>
        <w:jc w:val="center"/>
        <w:rPr>
          <w:del w:id="7447" w:author="Cristiano de Menezes Feu" w:date="2022-11-21T08:33:00Z"/>
          <w:color w:val="000000"/>
        </w:rPr>
        <w:pPrChange w:id="7448" w:author="Cristiano de Menezes Feu" w:date="2022-11-21T08:33:00Z">
          <w:pPr>
            <w:widowControl w:val="0"/>
            <w:pBdr>
              <w:top w:val="nil"/>
              <w:left w:val="nil"/>
              <w:bottom w:val="nil"/>
              <w:right w:val="nil"/>
              <w:between w:val="nil"/>
            </w:pBdr>
          </w:pPr>
        </w:pPrChange>
      </w:pPr>
      <w:del w:id="7449" w:author="Cristiano de Menezes Feu" w:date="2022-11-21T08:33:00Z">
        <w:r w:rsidDel="00E631A1">
          <w:rPr>
            <w:color w:val="000000"/>
          </w:rPr>
          <w:delText>XVIII - voto de pesar;</w:delText>
        </w:r>
      </w:del>
    </w:p>
    <w:p w14:paraId="00000B8D" w14:textId="3D02D577" w:rsidR="003D183A" w:rsidDel="00E631A1" w:rsidRDefault="008B7924" w:rsidP="00E631A1">
      <w:pPr>
        <w:widowControl w:val="0"/>
        <w:pBdr>
          <w:top w:val="nil"/>
          <w:left w:val="nil"/>
          <w:bottom w:val="nil"/>
          <w:right w:val="nil"/>
          <w:between w:val="nil"/>
        </w:pBdr>
        <w:spacing w:before="0" w:after="113"/>
        <w:ind w:left="567" w:firstLine="0"/>
        <w:jc w:val="center"/>
        <w:rPr>
          <w:del w:id="7450" w:author="Cristiano de Menezes Feu" w:date="2022-11-21T08:33:00Z"/>
          <w:b/>
          <w:color w:val="005583"/>
          <w:sz w:val="20"/>
          <w:szCs w:val="20"/>
        </w:rPr>
        <w:pPrChange w:id="7451" w:author="Cristiano de Menezes Feu" w:date="2022-11-21T08:33:00Z">
          <w:pPr>
            <w:widowControl w:val="0"/>
            <w:pBdr>
              <w:top w:val="nil"/>
              <w:left w:val="nil"/>
              <w:bottom w:val="nil"/>
              <w:right w:val="nil"/>
              <w:between w:val="nil"/>
            </w:pBdr>
            <w:spacing w:before="0" w:after="113"/>
            <w:ind w:left="567" w:firstLine="0"/>
          </w:pPr>
        </w:pPrChange>
      </w:pPr>
      <w:del w:id="7452" w:author="Cristiano de Menezes Feu" w:date="2022-11-21T08:33:00Z">
        <w:r w:rsidDel="00E631A1">
          <w:rPr>
            <w:color w:val="005583"/>
            <w:sz w:val="20"/>
            <w:szCs w:val="20"/>
          </w:rPr>
          <w:delText>§ 2º.</w:delText>
        </w:r>
      </w:del>
    </w:p>
    <w:p w14:paraId="00000B8E" w14:textId="129293F5" w:rsidR="003D183A" w:rsidDel="00E631A1" w:rsidRDefault="008B7924" w:rsidP="00E631A1">
      <w:pPr>
        <w:widowControl w:val="0"/>
        <w:pBdr>
          <w:top w:val="nil"/>
          <w:left w:val="nil"/>
          <w:bottom w:val="nil"/>
          <w:right w:val="nil"/>
          <w:between w:val="nil"/>
        </w:pBdr>
        <w:spacing w:before="0" w:after="113"/>
        <w:ind w:left="567" w:firstLine="0"/>
        <w:jc w:val="center"/>
        <w:rPr>
          <w:del w:id="7453" w:author="Cristiano de Menezes Feu" w:date="2022-11-21T08:33:00Z"/>
          <w:color w:val="005583"/>
          <w:sz w:val="20"/>
          <w:szCs w:val="20"/>
        </w:rPr>
        <w:pPrChange w:id="7454" w:author="Cristiano de Menezes Feu" w:date="2022-11-21T08:33:00Z">
          <w:pPr>
            <w:widowControl w:val="0"/>
            <w:pBdr>
              <w:top w:val="nil"/>
              <w:left w:val="nil"/>
              <w:bottom w:val="nil"/>
              <w:right w:val="nil"/>
              <w:between w:val="nil"/>
            </w:pBdr>
            <w:spacing w:before="0" w:after="113"/>
            <w:ind w:left="567" w:firstLine="0"/>
          </w:pPr>
        </w:pPrChange>
      </w:pPr>
      <w:del w:id="7455" w:author="Cristiano de Menezes Feu" w:date="2022-11-21T08:33:00Z">
        <w:r w:rsidDel="00E631A1">
          <w:rPr>
            <w:b/>
            <w:color w:val="005583"/>
            <w:sz w:val="20"/>
            <w:szCs w:val="20"/>
          </w:rPr>
          <w:delText>Prática:</w:delText>
        </w:r>
        <w:r w:rsidDel="00E631A1">
          <w:rPr>
            <w:color w:val="005583"/>
            <w:sz w:val="20"/>
            <w:szCs w:val="20"/>
          </w:rPr>
          <w:delText xml:space="preserve"> ressalvados os casos do § 2º deste artigo, os requerimentos de votos de pesar apresentados por parlamentares são despachados pelo Presidente para publicação e posterior arquivo, sem necessidade de deliberação. Exemplo: REQ 8.075/2018 e REQ 9.181/2018. </w:delText>
        </w:r>
      </w:del>
    </w:p>
    <w:p w14:paraId="00000B8F" w14:textId="4A514E85" w:rsidR="003D183A" w:rsidDel="00E631A1" w:rsidRDefault="008B7924" w:rsidP="00E631A1">
      <w:pPr>
        <w:widowControl w:val="0"/>
        <w:pBdr>
          <w:top w:val="nil"/>
          <w:left w:val="nil"/>
          <w:bottom w:val="nil"/>
          <w:right w:val="nil"/>
          <w:between w:val="nil"/>
        </w:pBdr>
        <w:ind w:firstLine="0"/>
        <w:jc w:val="center"/>
        <w:rPr>
          <w:del w:id="7456" w:author="Cristiano de Menezes Feu" w:date="2022-11-21T08:33:00Z"/>
          <w:b/>
          <w:color w:val="000000"/>
        </w:rPr>
        <w:pPrChange w:id="7457" w:author="Cristiano de Menezes Feu" w:date="2022-11-21T08:33:00Z">
          <w:pPr>
            <w:widowControl w:val="0"/>
            <w:pBdr>
              <w:top w:val="nil"/>
              <w:left w:val="nil"/>
              <w:bottom w:val="nil"/>
              <w:right w:val="nil"/>
              <w:between w:val="nil"/>
            </w:pBdr>
          </w:pPr>
        </w:pPrChange>
      </w:pPr>
      <w:del w:id="7458" w:author="Cristiano de Menezes Feu" w:date="2022-11-21T08:33:00Z">
        <w:r w:rsidDel="00E631A1">
          <w:rPr>
            <w:color w:val="000000"/>
          </w:rPr>
          <w:delText>XIX - voto de regozijo ou louvor.</w:delText>
        </w:r>
      </w:del>
    </w:p>
    <w:p w14:paraId="00000B90" w14:textId="4E623ECB" w:rsidR="003D183A" w:rsidDel="00E631A1" w:rsidRDefault="008B7924" w:rsidP="00E631A1">
      <w:pPr>
        <w:widowControl w:val="0"/>
        <w:pBdr>
          <w:top w:val="nil"/>
          <w:left w:val="nil"/>
          <w:bottom w:val="nil"/>
          <w:right w:val="nil"/>
          <w:between w:val="nil"/>
        </w:pBdr>
        <w:spacing w:before="0" w:after="113"/>
        <w:ind w:left="567" w:firstLine="0"/>
        <w:jc w:val="center"/>
        <w:rPr>
          <w:del w:id="7459" w:author="Cristiano de Menezes Feu" w:date="2022-11-21T08:33:00Z"/>
          <w:color w:val="005583"/>
          <w:sz w:val="20"/>
          <w:szCs w:val="20"/>
        </w:rPr>
        <w:pPrChange w:id="7460" w:author="Cristiano de Menezes Feu" w:date="2022-11-21T08:33:00Z">
          <w:pPr>
            <w:widowControl w:val="0"/>
            <w:pBdr>
              <w:top w:val="nil"/>
              <w:left w:val="nil"/>
              <w:bottom w:val="nil"/>
              <w:right w:val="nil"/>
              <w:between w:val="nil"/>
            </w:pBdr>
            <w:spacing w:before="0" w:after="113"/>
            <w:ind w:left="567" w:firstLine="0"/>
          </w:pPr>
        </w:pPrChange>
      </w:pPr>
      <w:del w:id="7461" w:author="Cristiano de Menezes Feu" w:date="2022-11-21T08:33:00Z">
        <w:r w:rsidDel="00E631A1">
          <w:rPr>
            <w:b/>
            <w:color w:val="005583"/>
            <w:sz w:val="20"/>
            <w:szCs w:val="20"/>
          </w:rPr>
          <w:delText>Prática:</w:delText>
        </w:r>
        <w:r w:rsidDel="00E631A1">
          <w:rPr>
            <w:color w:val="005583"/>
            <w:sz w:val="20"/>
            <w:szCs w:val="20"/>
          </w:rPr>
          <w:delText xml:space="preserve"> requerimentos de votos de regozijo ou louvor apresentados por parlamentares são despachados pelo Presidente para publicação e posterior arquivo, sem necessidade de deliberação. Exemplo: REQ 8187/2018 e REQ 8056/2018.</w:delText>
        </w:r>
      </w:del>
    </w:p>
    <w:p w14:paraId="00000B91" w14:textId="3DB9ABDE" w:rsidR="003D183A" w:rsidDel="00E631A1" w:rsidRDefault="008B7924" w:rsidP="00E631A1">
      <w:pPr>
        <w:widowControl w:val="0"/>
        <w:pBdr>
          <w:top w:val="nil"/>
          <w:left w:val="nil"/>
          <w:bottom w:val="nil"/>
          <w:right w:val="nil"/>
          <w:between w:val="nil"/>
        </w:pBdr>
        <w:ind w:firstLine="0"/>
        <w:jc w:val="center"/>
        <w:rPr>
          <w:del w:id="7462" w:author="Cristiano de Menezes Feu" w:date="2022-11-21T08:33:00Z"/>
          <w:rFonts w:ascii="ClearSans-Bold" w:eastAsia="ClearSans-Bold" w:hAnsi="ClearSans-Bold" w:cs="ClearSans-Bold"/>
          <w:b/>
          <w:color w:val="000000"/>
        </w:rPr>
        <w:pPrChange w:id="7463" w:author="Cristiano de Menezes Feu" w:date="2022-11-21T08:33:00Z">
          <w:pPr>
            <w:widowControl w:val="0"/>
            <w:pBdr>
              <w:top w:val="nil"/>
              <w:left w:val="nil"/>
              <w:bottom w:val="nil"/>
              <w:right w:val="nil"/>
              <w:between w:val="nil"/>
            </w:pBdr>
          </w:pPr>
        </w:pPrChange>
      </w:pPr>
      <w:del w:id="7464" w:author="Cristiano de Menezes Feu" w:date="2022-11-21T08:33:00Z">
        <w:r w:rsidDel="00E631A1">
          <w:rPr>
            <w:color w:val="000000"/>
          </w:rPr>
          <w:delText xml:space="preserve">§ 1º Os requerimentos previstos neste artigo não sofrerão discussão, só poderão ter sua votação encaminhada pelo Autor e pelos Líderes, por cinco minutos cada um, e serão decididos pelo processo simbólico. </w:delText>
        </w:r>
      </w:del>
    </w:p>
    <w:p w14:paraId="00000B92" w14:textId="724F3699" w:rsidR="003D183A" w:rsidDel="00E631A1" w:rsidRDefault="008B7924" w:rsidP="00E631A1">
      <w:pPr>
        <w:widowControl w:val="0"/>
        <w:pBdr>
          <w:top w:val="nil"/>
          <w:left w:val="nil"/>
          <w:bottom w:val="nil"/>
          <w:right w:val="nil"/>
          <w:between w:val="nil"/>
        </w:pBdr>
        <w:spacing w:before="0" w:after="113"/>
        <w:ind w:left="567" w:firstLine="0"/>
        <w:jc w:val="center"/>
        <w:rPr>
          <w:del w:id="7465" w:author="Cristiano de Menezes Feu" w:date="2022-11-21T08:33:00Z"/>
          <w:b/>
          <w:color w:val="005583"/>
          <w:sz w:val="20"/>
          <w:szCs w:val="20"/>
        </w:rPr>
        <w:pPrChange w:id="7466" w:author="Cristiano de Menezes Feu" w:date="2022-11-21T08:33:00Z">
          <w:pPr>
            <w:widowControl w:val="0"/>
            <w:pBdr>
              <w:top w:val="nil"/>
              <w:left w:val="nil"/>
              <w:bottom w:val="nil"/>
              <w:right w:val="nil"/>
              <w:between w:val="nil"/>
            </w:pBdr>
            <w:spacing w:before="0" w:after="113"/>
            <w:ind w:left="567" w:firstLine="0"/>
          </w:pPr>
        </w:pPrChange>
      </w:pPr>
      <w:del w:id="7467" w:author="Cristiano de Menezes Feu" w:date="2022-11-21T08:33:00Z">
        <w:r w:rsidDel="00E631A1">
          <w:rPr>
            <w:color w:val="005583"/>
            <w:sz w:val="20"/>
            <w:szCs w:val="20"/>
          </w:rPr>
          <w:delText xml:space="preserve">Art. 149, I; art. 192, §§ 1º e 8º. </w:delText>
        </w:r>
      </w:del>
    </w:p>
    <w:p w14:paraId="00000B93" w14:textId="61270BFE" w:rsidR="003D183A" w:rsidDel="00E631A1" w:rsidRDefault="008B7924" w:rsidP="00E631A1">
      <w:pPr>
        <w:widowControl w:val="0"/>
        <w:pBdr>
          <w:top w:val="nil"/>
          <w:left w:val="nil"/>
          <w:bottom w:val="nil"/>
          <w:right w:val="nil"/>
          <w:between w:val="nil"/>
        </w:pBdr>
        <w:spacing w:before="0" w:after="113"/>
        <w:ind w:left="567" w:firstLine="0"/>
        <w:jc w:val="center"/>
        <w:rPr>
          <w:del w:id="7468" w:author="Cristiano de Menezes Feu" w:date="2022-11-21T08:33:00Z"/>
          <w:b/>
          <w:color w:val="005583"/>
          <w:sz w:val="20"/>
          <w:szCs w:val="20"/>
        </w:rPr>
        <w:pPrChange w:id="7469" w:author="Cristiano de Menezes Feu" w:date="2022-11-21T08:33:00Z">
          <w:pPr>
            <w:widowControl w:val="0"/>
            <w:pBdr>
              <w:top w:val="nil"/>
              <w:left w:val="nil"/>
              <w:bottom w:val="nil"/>
              <w:right w:val="nil"/>
              <w:between w:val="nil"/>
            </w:pBdr>
            <w:spacing w:before="0" w:after="113"/>
            <w:ind w:left="567" w:firstLine="0"/>
          </w:pPr>
        </w:pPrChange>
      </w:pPr>
      <w:del w:id="7470" w:author="Cristiano de Menezes Feu" w:date="2022-11-21T08:33:00Z">
        <w:r w:rsidDel="00E631A1">
          <w:rPr>
            <w:b/>
            <w:color w:val="005583"/>
            <w:sz w:val="20"/>
            <w:szCs w:val="20"/>
          </w:rPr>
          <w:delText>QO</w:delText>
        </w:r>
        <w:r w:rsidDel="00E631A1">
          <w:rPr>
            <w:color w:val="005583"/>
            <w:sz w:val="20"/>
            <w:szCs w:val="20"/>
          </w:rPr>
          <w:delText xml:space="preserve"> 224/2012 – “o requerimento de urgência, contemplado no inciso XV do art. 117 do Regimento Interno, não sofre discussão e é encaminhado por apenas dois oradores: um a favor e um contra”.</w:delText>
        </w:r>
      </w:del>
    </w:p>
    <w:p w14:paraId="00000B94" w14:textId="59FA20F6" w:rsidR="003D183A" w:rsidDel="00E631A1" w:rsidRDefault="008B7924" w:rsidP="00E631A1">
      <w:pPr>
        <w:widowControl w:val="0"/>
        <w:pBdr>
          <w:top w:val="nil"/>
          <w:left w:val="nil"/>
          <w:bottom w:val="nil"/>
          <w:right w:val="nil"/>
          <w:between w:val="nil"/>
        </w:pBdr>
        <w:spacing w:before="0" w:after="113"/>
        <w:ind w:left="567" w:firstLine="0"/>
        <w:jc w:val="center"/>
        <w:rPr>
          <w:del w:id="7471" w:author="Cristiano de Menezes Feu" w:date="2022-11-21T08:33:00Z"/>
          <w:b/>
          <w:color w:val="005583"/>
          <w:sz w:val="20"/>
          <w:szCs w:val="20"/>
        </w:rPr>
        <w:pPrChange w:id="7472" w:author="Cristiano de Menezes Feu" w:date="2022-11-21T08:33:00Z">
          <w:pPr>
            <w:widowControl w:val="0"/>
            <w:pBdr>
              <w:top w:val="nil"/>
              <w:left w:val="nil"/>
              <w:bottom w:val="nil"/>
              <w:right w:val="nil"/>
              <w:between w:val="nil"/>
            </w:pBdr>
            <w:spacing w:before="0" w:after="113"/>
            <w:ind w:left="567" w:firstLine="0"/>
          </w:pPr>
        </w:pPrChange>
      </w:pPr>
      <w:del w:id="7473" w:author="Cristiano de Menezes Feu" w:date="2022-11-21T08:33:00Z">
        <w:r w:rsidDel="00E631A1">
          <w:rPr>
            <w:b/>
            <w:color w:val="005583"/>
            <w:sz w:val="20"/>
            <w:szCs w:val="20"/>
          </w:rPr>
          <w:delText>Prática 1:</w:delText>
        </w:r>
        <w:r w:rsidDel="00E631A1">
          <w:rPr>
            <w:color w:val="005583"/>
            <w:sz w:val="20"/>
            <w:szCs w:val="20"/>
          </w:rPr>
          <w:delText xml:space="preserve"> adota-se o § 8º do art. 192 para encaminhamento dos requerimentos procedimentais (retirada de pauta, preferência etc.), concedendo-se a palavra ao signatário e a um orador contrário.</w:delText>
        </w:r>
      </w:del>
    </w:p>
    <w:p w14:paraId="00000B95" w14:textId="11A572BC" w:rsidR="003D183A" w:rsidDel="00E631A1" w:rsidRDefault="008B7924" w:rsidP="00E631A1">
      <w:pPr>
        <w:widowControl w:val="0"/>
        <w:pBdr>
          <w:top w:val="nil"/>
          <w:left w:val="nil"/>
          <w:bottom w:val="nil"/>
          <w:right w:val="nil"/>
          <w:between w:val="nil"/>
        </w:pBdr>
        <w:spacing w:before="0" w:after="113"/>
        <w:ind w:left="567" w:firstLine="0"/>
        <w:jc w:val="center"/>
        <w:rPr>
          <w:del w:id="7474" w:author="Cristiano de Menezes Feu" w:date="2022-11-21T08:33:00Z"/>
          <w:color w:val="005583"/>
          <w:sz w:val="20"/>
          <w:szCs w:val="20"/>
        </w:rPr>
        <w:pPrChange w:id="7475" w:author="Cristiano de Menezes Feu" w:date="2022-11-21T08:33:00Z">
          <w:pPr>
            <w:widowControl w:val="0"/>
            <w:pBdr>
              <w:top w:val="nil"/>
              <w:left w:val="nil"/>
              <w:bottom w:val="nil"/>
              <w:right w:val="nil"/>
              <w:between w:val="nil"/>
            </w:pBdr>
            <w:spacing w:before="0" w:after="113"/>
            <w:ind w:left="567" w:firstLine="0"/>
          </w:pPr>
        </w:pPrChange>
      </w:pPr>
      <w:del w:id="7476" w:author="Cristiano de Menezes Feu" w:date="2022-11-21T08:33:00Z">
        <w:r w:rsidDel="00E631A1">
          <w:rPr>
            <w:b/>
            <w:color w:val="005583"/>
            <w:sz w:val="20"/>
            <w:szCs w:val="20"/>
          </w:rPr>
          <w:delText>Prática 2:</w:delText>
        </w:r>
        <w:r w:rsidDel="00E631A1">
          <w:rPr>
            <w:color w:val="005583"/>
            <w:sz w:val="20"/>
            <w:szCs w:val="20"/>
          </w:rPr>
          <w:delText xml:space="preserve"> é de 3 minutos o tempo concedido para encaminhamento de votação de matérias urgentes, incluindo Medidas Provisórias, e dos requerimentos procedimentais pertinentes, em decorrência do previsto no art. 157, § 3º.</w:delText>
        </w:r>
      </w:del>
    </w:p>
    <w:p w14:paraId="00000B96" w14:textId="1ADFE391" w:rsidR="003D183A" w:rsidDel="00E631A1" w:rsidRDefault="008B7924" w:rsidP="00E631A1">
      <w:pPr>
        <w:widowControl w:val="0"/>
        <w:pBdr>
          <w:top w:val="nil"/>
          <w:left w:val="nil"/>
          <w:bottom w:val="nil"/>
          <w:right w:val="nil"/>
          <w:between w:val="nil"/>
        </w:pBdr>
        <w:ind w:firstLine="0"/>
        <w:jc w:val="center"/>
        <w:rPr>
          <w:del w:id="7477" w:author="Cristiano de Menezes Feu" w:date="2022-11-21T08:33:00Z"/>
          <w:color w:val="000000"/>
        </w:rPr>
        <w:pPrChange w:id="7478" w:author="Cristiano de Menezes Feu" w:date="2022-11-21T08:33:00Z">
          <w:pPr>
            <w:widowControl w:val="0"/>
            <w:pBdr>
              <w:top w:val="nil"/>
              <w:left w:val="nil"/>
              <w:bottom w:val="nil"/>
              <w:right w:val="nil"/>
              <w:between w:val="nil"/>
            </w:pBdr>
          </w:pPr>
        </w:pPrChange>
      </w:pPr>
      <w:del w:id="7479" w:author="Cristiano de Menezes Feu" w:date="2022-11-21T08:33:00Z">
        <w:r w:rsidDel="00E631A1">
          <w:rPr>
            <w:color w:val="000000"/>
          </w:rPr>
          <w:delText xml:space="preserve">§ 2º Só se admitem requerimentos de pesar: </w:delText>
        </w:r>
      </w:del>
    </w:p>
    <w:p w14:paraId="00000B97" w14:textId="33281BE8" w:rsidR="003D183A" w:rsidDel="00E631A1" w:rsidRDefault="008B7924" w:rsidP="00E631A1">
      <w:pPr>
        <w:widowControl w:val="0"/>
        <w:pBdr>
          <w:top w:val="nil"/>
          <w:left w:val="nil"/>
          <w:bottom w:val="nil"/>
          <w:right w:val="nil"/>
          <w:between w:val="nil"/>
        </w:pBdr>
        <w:ind w:firstLine="0"/>
        <w:jc w:val="center"/>
        <w:rPr>
          <w:del w:id="7480" w:author="Cristiano de Menezes Feu" w:date="2022-11-21T08:33:00Z"/>
          <w:b/>
          <w:color w:val="000000"/>
        </w:rPr>
        <w:pPrChange w:id="7481" w:author="Cristiano de Menezes Feu" w:date="2022-11-21T08:33:00Z">
          <w:pPr>
            <w:widowControl w:val="0"/>
            <w:pBdr>
              <w:top w:val="nil"/>
              <w:left w:val="nil"/>
              <w:bottom w:val="nil"/>
              <w:right w:val="nil"/>
              <w:between w:val="nil"/>
            </w:pBdr>
          </w:pPr>
        </w:pPrChange>
      </w:pPr>
      <w:del w:id="7482" w:author="Cristiano de Menezes Feu" w:date="2022-11-21T08:33:00Z">
        <w:r w:rsidDel="00E631A1">
          <w:rPr>
            <w:color w:val="000000"/>
          </w:rPr>
          <w:delText xml:space="preserve">I - pelo falecimento de Chefe de Estado estrangeiro, congressista de qualquer legislatura, e de quem tenha exercido os cargos de Presidente ou Vice-Presidente da República, Presidente do Supremo Tribunal Federal ou de Tribunal Superior, Ministro de Estado, Governador de Estado, de Território ou do Distrito Federal; </w:delText>
        </w:r>
      </w:del>
    </w:p>
    <w:p w14:paraId="00000B98" w14:textId="5BF4A96D" w:rsidR="003D183A" w:rsidDel="00E631A1" w:rsidRDefault="008B7924" w:rsidP="00E631A1">
      <w:pPr>
        <w:widowControl w:val="0"/>
        <w:pBdr>
          <w:top w:val="nil"/>
          <w:left w:val="nil"/>
          <w:bottom w:val="nil"/>
          <w:right w:val="nil"/>
          <w:between w:val="nil"/>
        </w:pBdr>
        <w:spacing w:before="0" w:after="113"/>
        <w:ind w:left="567" w:firstLine="0"/>
        <w:jc w:val="center"/>
        <w:rPr>
          <w:del w:id="7483" w:author="Cristiano de Menezes Feu" w:date="2022-11-21T08:33:00Z"/>
          <w:color w:val="005583"/>
          <w:sz w:val="20"/>
          <w:szCs w:val="20"/>
        </w:rPr>
        <w:pPrChange w:id="7484" w:author="Cristiano de Menezes Feu" w:date="2022-11-21T08:33:00Z">
          <w:pPr>
            <w:widowControl w:val="0"/>
            <w:pBdr>
              <w:top w:val="nil"/>
              <w:left w:val="nil"/>
              <w:bottom w:val="nil"/>
              <w:right w:val="nil"/>
              <w:between w:val="nil"/>
            </w:pBdr>
            <w:spacing w:before="0" w:after="113"/>
            <w:ind w:left="567" w:firstLine="0"/>
          </w:pPr>
        </w:pPrChange>
      </w:pPr>
      <w:del w:id="7485" w:author="Cristiano de Menezes Feu" w:date="2022-11-21T08:33:00Z">
        <w:r w:rsidDel="00E631A1">
          <w:rPr>
            <w:b/>
            <w:color w:val="005583"/>
            <w:sz w:val="20"/>
            <w:szCs w:val="20"/>
          </w:rPr>
          <w:delText>Prática:</w:delText>
        </w:r>
        <w:r w:rsidDel="00E631A1">
          <w:rPr>
            <w:color w:val="005583"/>
            <w:sz w:val="20"/>
            <w:szCs w:val="20"/>
          </w:rPr>
          <w:delText xml:space="preserve"> admite-se requerimento de pesar pelo falecimento de personalidades da sociedade civil, a exemplo de atletas, professores, artistas plásticos, atores, jornalistas, dentre outros. Exemplo: REQ 600/2019.</w:delText>
        </w:r>
      </w:del>
    </w:p>
    <w:p w14:paraId="00000B99" w14:textId="35C5D065" w:rsidR="003D183A" w:rsidDel="00E631A1" w:rsidRDefault="008B7924" w:rsidP="00E631A1">
      <w:pPr>
        <w:widowControl w:val="0"/>
        <w:pBdr>
          <w:top w:val="nil"/>
          <w:left w:val="nil"/>
          <w:bottom w:val="nil"/>
          <w:right w:val="nil"/>
          <w:between w:val="nil"/>
        </w:pBdr>
        <w:ind w:firstLine="0"/>
        <w:jc w:val="center"/>
        <w:rPr>
          <w:del w:id="7486" w:author="Cristiano de Menezes Feu" w:date="2022-11-21T08:33:00Z"/>
          <w:color w:val="000000"/>
        </w:rPr>
        <w:pPrChange w:id="7487" w:author="Cristiano de Menezes Feu" w:date="2022-11-21T08:33:00Z">
          <w:pPr>
            <w:widowControl w:val="0"/>
            <w:pBdr>
              <w:top w:val="nil"/>
              <w:left w:val="nil"/>
              <w:bottom w:val="nil"/>
              <w:right w:val="nil"/>
              <w:between w:val="nil"/>
            </w:pBdr>
          </w:pPr>
        </w:pPrChange>
      </w:pPr>
      <w:del w:id="7488" w:author="Cristiano de Menezes Feu" w:date="2022-11-21T08:33:00Z">
        <w:r w:rsidDel="00E631A1">
          <w:rPr>
            <w:color w:val="000000"/>
          </w:rPr>
          <w:delText xml:space="preserve">II - como manifestação de luto nacional oficialmente declarado. </w:delText>
        </w:r>
      </w:del>
    </w:p>
    <w:p w14:paraId="00000B9A" w14:textId="0B0D77B1" w:rsidR="003D183A" w:rsidDel="00E631A1" w:rsidRDefault="008B7924" w:rsidP="00E631A1">
      <w:pPr>
        <w:widowControl w:val="0"/>
        <w:pBdr>
          <w:top w:val="nil"/>
          <w:left w:val="nil"/>
          <w:bottom w:val="nil"/>
          <w:right w:val="nil"/>
          <w:between w:val="nil"/>
        </w:pBdr>
        <w:spacing w:before="0" w:after="113"/>
        <w:ind w:left="567" w:firstLine="0"/>
        <w:jc w:val="center"/>
        <w:rPr>
          <w:del w:id="7489" w:author="Cristiano de Menezes Feu" w:date="2022-11-21T08:33:00Z"/>
          <w:color w:val="005583"/>
          <w:sz w:val="20"/>
          <w:szCs w:val="20"/>
        </w:rPr>
        <w:pPrChange w:id="7490" w:author="Cristiano de Menezes Feu" w:date="2022-11-21T08:33:00Z">
          <w:pPr>
            <w:widowControl w:val="0"/>
            <w:pBdr>
              <w:top w:val="nil"/>
              <w:left w:val="nil"/>
              <w:bottom w:val="nil"/>
              <w:right w:val="nil"/>
              <w:between w:val="nil"/>
            </w:pBdr>
            <w:spacing w:before="0" w:after="113"/>
            <w:ind w:left="567" w:firstLine="0"/>
          </w:pPr>
        </w:pPrChange>
      </w:pPr>
      <w:del w:id="7491" w:author="Cristiano de Menezes Feu" w:date="2022-11-21T08:33:00Z">
        <w:r w:rsidDel="00E631A1">
          <w:rPr>
            <w:color w:val="005583"/>
            <w:sz w:val="20"/>
            <w:szCs w:val="20"/>
          </w:rPr>
          <w:delText>Art. 71, II.</w:delText>
        </w:r>
      </w:del>
    </w:p>
    <w:p w14:paraId="00000B9B" w14:textId="671AD403" w:rsidR="003D183A" w:rsidDel="00E631A1" w:rsidRDefault="008B7924" w:rsidP="00E631A1">
      <w:pPr>
        <w:widowControl w:val="0"/>
        <w:pBdr>
          <w:top w:val="nil"/>
          <w:left w:val="nil"/>
          <w:bottom w:val="nil"/>
          <w:right w:val="nil"/>
          <w:between w:val="nil"/>
        </w:pBdr>
        <w:ind w:firstLine="0"/>
        <w:jc w:val="center"/>
        <w:rPr>
          <w:del w:id="7492" w:author="Cristiano de Menezes Feu" w:date="2022-11-21T08:33:00Z"/>
          <w:b/>
          <w:color w:val="005583"/>
          <w:sz w:val="20"/>
          <w:szCs w:val="20"/>
        </w:rPr>
        <w:pPrChange w:id="7493" w:author="Cristiano de Menezes Feu" w:date="2022-11-21T08:33:00Z">
          <w:pPr>
            <w:widowControl w:val="0"/>
            <w:pBdr>
              <w:top w:val="nil"/>
              <w:left w:val="nil"/>
              <w:bottom w:val="nil"/>
              <w:right w:val="nil"/>
              <w:between w:val="nil"/>
            </w:pBdr>
          </w:pPr>
        </w:pPrChange>
      </w:pPr>
      <w:del w:id="7494" w:author="Cristiano de Menezes Feu" w:date="2022-11-21T08:33:00Z">
        <w:r w:rsidDel="00E631A1">
          <w:rPr>
            <w:color w:val="000000"/>
          </w:rPr>
          <w:delText>§ 3º O requerimento que objetive manifestação de regozijo ou louvor deve limitar-se a acontecimentos de alta significação nacional.</w:delText>
        </w:r>
      </w:del>
    </w:p>
    <w:p w14:paraId="00000B9C" w14:textId="5051F2A1" w:rsidR="003D183A" w:rsidDel="00E631A1" w:rsidRDefault="008B7924" w:rsidP="00E631A1">
      <w:pPr>
        <w:widowControl w:val="0"/>
        <w:pBdr>
          <w:top w:val="nil"/>
          <w:left w:val="nil"/>
          <w:bottom w:val="nil"/>
          <w:right w:val="nil"/>
          <w:between w:val="nil"/>
        </w:pBdr>
        <w:spacing w:before="0" w:after="113"/>
        <w:ind w:left="567" w:firstLine="0"/>
        <w:jc w:val="center"/>
        <w:rPr>
          <w:del w:id="7495" w:author="Cristiano de Menezes Feu" w:date="2022-11-21T08:33:00Z"/>
          <w:color w:val="005583"/>
          <w:sz w:val="20"/>
          <w:szCs w:val="20"/>
        </w:rPr>
        <w:pPrChange w:id="7496" w:author="Cristiano de Menezes Feu" w:date="2022-11-21T08:33:00Z">
          <w:pPr>
            <w:widowControl w:val="0"/>
            <w:pBdr>
              <w:top w:val="nil"/>
              <w:left w:val="nil"/>
              <w:bottom w:val="nil"/>
              <w:right w:val="nil"/>
              <w:between w:val="nil"/>
            </w:pBdr>
            <w:spacing w:before="0" w:after="113"/>
            <w:ind w:left="567" w:firstLine="0"/>
          </w:pPr>
        </w:pPrChange>
      </w:pPr>
      <w:del w:id="7497" w:author="Cristiano de Menezes Feu" w:date="2022-11-21T08:33:00Z">
        <w:r w:rsidDel="00E631A1">
          <w:rPr>
            <w:b/>
            <w:color w:val="005583"/>
            <w:sz w:val="20"/>
            <w:szCs w:val="20"/>
          </w:rPr>
          <w:delText>Prática:</w:delText>
        </w:r>
        <w:r w:rsidDel="00E631A1">
          <w:rPr>
            <w:color w:val="005583"/>
            <w:sz w:val="20"/>
            <w:szCs w:val="20"/>
          </w:rPr>
          <w:delText xml:space="preserve"> ressalvados os casos do § 4º deste artigo, admite-se requerimento de moção de apoio ou de repúdio tanto nas Comissões quanto no Plenário. Exemplo: REQ 31/2015 CAPADR e REQ 587/2015 Plenário.</w:delText>
        </w:r>
      </w:del>
    </w:p>
    <w:p w14:paraId="00000B9D" w14:textId="3FF57F37" w:rsidR="003D183A" w:rsidDel="00E631A1" w:rsidRDefault="008B7924" w:rsidP="00E631A1">
      <w:pPr>
        <w:widowControl w:val="0"/>
        <w:pBdr>
          <w:top w:val="nil"/>
          <w:left w:val="nil"/>
          <w:bottom w:val="nil"/>
          <w:right w:val="nil"/>
          <w:between w:val="nil"/>
        </w:pBdr>
        <w:ind w:firstLine="0"/>
        <w:jc w:val="center"/>
        <w:rPr>
          <w:del w:id="7498" w:author="Cristiano de Menezes Feu" w:date="2022-11-21T08:33:00Z"/>
          <w:b/>
          <w:color w:val="005583"/>
          <w:sz w:val="20"/>
          <w:szCs w:val="20"/>
        </w:rPr>
        <w:pPrChange w:id="7499" w:author="Cristiano de Menezes Feu" w:date="2022-11-21T08:33:00Z">
          <w:pPr>
            <w:widowControl w:val="0"/>
            <w:pBdr>
              <w:top w:val="nil"/>
              <w:left w:val="nil"/>
              <w:bottom w:val="nil"/>
              <w:right w:val="nil"/>
              <w:between w:val="nil"/>
            </w:pBdr>
          </w:pPr>
        </w:pPrChange>
      </w:pPr>
      <w:del w:id="7500" w:author="Cristiano de Menezes Feu" w:date="2022-11-21T08:33:00Z">
        <w:r w:rsidDel="00E631A1">
          <w:rPr>
            <w:color w:val="000000"/>
          </w:rPr>
          <w:delText>§ 4º A manifestação de regozijo ou louvor concernente a ato ou acontecimento internacional só poderá ser objeto de requerimento se de autoria da Comissão de Relações Exteriores e de Defesa Nacional, previamente aprovada pela maioria absoluta de seus membros.</w:delText>
        </w:r>
        <w:r w:rsidDel="00E631A1">
          <w:rPr>
            <w:color w:val="005583"/>
            <w:vertAlign w:val="superscript"/>
          </w:rPr>
          <w:footnoteReference w:id="322"/>
        </w:r>
      </w:del>
    </w:p>
    <w:p w14:paraId="00000B9E" w14:textId="55506777" w:rsidR="003D183A" w:rsidDel="00E631A1" w:rsidRDefault="008B7924" w:rsidP="00E631A1">
      <w:pPr>
        <w:widowControl w:val="0"/>
        <w:pBdr>
          <w:top w:val="nil"/>
          <w:left w:val="nil"/>
          <w:bottom w:val="nil"/>
          <w:right w:val="nil"/>
          <w:between w:val="nil"/>
        </w:pBdr>
        <w:spacing w:before="0" w:after="113"/>
        <w:ind w:left="567" w:firstLine="0"/>
        <w:jc w:val="center"/>
        <w:rPr>
          <w:del w:id="7504" w:author="Cristiano de Menezes Feu" w:date="2022-11-21T08:33:00Z"/>
          <w:color w:val="005583"/>
          <w:sz w:val="20"/>
          <w:szCs w:val="20"/>
        </w:rPr>
        <w:pPrChange w:id="7505" w:author="Cristiano de Menezes Feu" w:date="2022-11-21T08:33:00Z">
          <w:pPr>
            <w:widowControl w:val="0"/>
            <w:pBdr>
              <w:top w:val="nil"/>
              <w:left w:val="nil"/>
              <w:bottom w:val="nil"/>
              <w:right w:val="nil"/>
              <w:between w:val="nil"/>
            </w:pBdr>
            <w:spacing w:before="0" w:after="113"/>
            <w:ind w:left="567" w:firstLine="0"/>
          </w:pPr>
        </w:pPrChange>
      </w:pPr>
      <w:del w:id="7506" w:author="Cristiano de Menezes Feu" w:date="2022-11-21T08:33:00Z">
        <w:r w:rsidDel="00E631A1">
          <w:rPr>
            <w:b/>
            <w:color w:val="005583"/>
            <w:sz w:val="20"/>
            <w:szCs w:val="20"/>
          </w:rPr>
          <w:delText>QO</w:delText>
        </w:r>
        <w:r w:rsidDel="00E631A1">
          <w:rPr>
            <w:color w:val="005583"/>
            <w:sz w:val="20"/>
            <w:szCs w:val="20"/>
          </w:rPr>
          <w:delText xml:space="preserve"> 75/2019 – Admite a apresentação de requerimento de repúdio concernentes a atos ou acontecimentos internacionais, os quais devem ter tratamento analógico às regras de requerimento de manifestação de regozijo ou louvor descritas no art. 117, § 4º. Esclarece ainda que a Presidência tem adotado entendimento de encaminhar à CREDN os requerimentos de repúdio concernentes a atos ou acontecimentos internacionais apresentados por parlamentares individualmente. Decide contrariamente à QO 86/2011.</w:delText>
        </w:r>
      </w:del>
    </w:p>
    <w:p w14:paraId="00000B9F" w14:textId="366EBE49" w:rsidR="003D183A" w:rsidDel="00E631A1" w:rsidRDefault="008B7924" w:rsidP="00E631A1">
      <w:pPr>
        <w:widowControl w:val="0"/>
        <w:pBdr>
          <w:top w:val="nil"/>
          <w:left w:val="nil"/>
          <w:bottom w:val="nil"/>
          <w:right w:val="nil"/>
          <w:between w:val="nil"/>
        </w:pBdr>
        <w:spacing w:before="170" w:after="113"/>
        <w:ind w:firstLine="0"/>
        <w:jc w:val="center"/>
        <w:rPr>
          <w:del w:id="7507" w:author="Cristiano de Menezes Feu" w:date="2022-11-21T08:33:00Z"/>
          <w:rFonts w:ascii="ClearSans-Light" w:eastAsia="ClearSans-Light" w:hAnsi="ClearSans-Light" w:cs="ClearSans-Light"/>
          <w:color w:val="000000"/>
          <w:sz w:val="24"/>
          <w:szCs w:val="24"/>
        </w:rPr>
        <w:pPrChange w:id="7508" w:author="Cristiano de Menezes Feu" w:date="2022-11-21T08:33:00Z">
          <w:pPr>
            <w:widowControl w:val="0"/>
            <w:pBdr>
              <w:top w:val="nil"/>
              <w:left w:val="nil"/>
              <w:bottom w:val="nil"/>
              <w:right w:val="nil"/>
              <w:between w:val="nil"/>
            </w:pBdr>
            <w:spacing w:before="170" w:after="113"/>
            <w:ind w:firstLine="0"/>
            <w:jc w:val="center"/>
          </w:pPr>
        </w:pPrChange>
      </w:pPr>
      <w:del w:id="7509" w:author="Cristiano de Menezes Feu" w:date="2022-11-21T08:33:00Z">
        <w:r w:rsidDel="00E631A1">
          <w:rPr>
            <w:rFonts w:ascii="ClearSans-Light" w:eastAsia="ClearSans-Light" w:hAnsi="ClearSans-Light" w:cs="ClearSans-Light"/>
            <w:color w:val="000000"/>
            <w:sz w:val="24"/>
            <w:szCs w:val="24"/>
          </w:rPr>
          <w:delText>CAPÍTULO V</w:delText>
        </w:r>
        <w:r w:rsidDel="00E631A1">
          <w:rPr>
            <w:rFonts w:ascii="ClearSans-Light" w:eastAsia="ClearSans-Light" w:hAnsi="ClearSans-Light" w:cs="ClearSans-Light"/>
            <w:color w:val="000000"/>
            <w:sz w:val="24"/>
            <w:szCs w:val="24"/>
          </w:rPr>
          <w:br/>
          <w:delText>DAS EMENDAS</w:delText>
        </w:r>
      </w:del>
    </w:p>
    <w:p w14:paraId="00000BA0" w14:textId="0F01A95D" w:rsidR="003D183A" w:rsidDel="00E631A1" w:rsidRDefault="008B7924" w:rsidP="00E631A1">
      <w:pPr>
        <w:widowControl w:val="0"/>
        <w:pBdr>
          <w:top w:val="nil"/>
          <w:left w:val="nil"/>
          <w:bottom w:val="nil"/>
          <w:right w:val="nil"/>
          <w:between w:val="nil"/>
        </w:pBdr>
        <w:spacing w:before="0" w:after="113"/>
        <w:ind w:firstLine="0"/>
        <w:jc w:val="center"/>
        <w:rPr>
          <w:del w:id="7510" w:author="Cristiano de Menezes Feu" w:date="2022-11-21T08:33:00Z"/>
          <w:color w:val="005583"/>
          <w:sz w:val="20"/>
          <w:szCs w:val="20"/>
        </w:rPr>
        <w:pPrChange w:id="7511" w:author="Cristiano de Menezes Feu" w:date="2022-11-21T08:33:00Z">
          <w:pPr>
            <w:widowControl w:val="0"/>
            <w:pBdr>
              <w:top w:val="nil"/>
              <w:left w:val="nil"/>
              <w:bottom w:val="nil"/>
              <w:right w:val="nil"/>
              <w:between w:val="nil"/>
            </w:pBdr>
            <w:spacing w:before="0" w:after="113"/>
            <w:ind w:firstLine="0"/>
            <w:jc w:val="center"/>
          </w:pPr>
        </w:pPrChange>
      </w:pPr>
      <w:del w:id="7512" w:author="Cristiano de Menezes Feu" w:date="2022-11-21T08:33:00Z">
        <w:r w:rsidDel="00E631A1">
          <w:rPr>
            <w:color w:val="005583"/>
            <w:sz w:val="20"/>
            <w:szCs w:val="20"/>
          </w:rPr>
          <w:delText>Vide “</w:delText>
        </w:r>
        <w:r w:rsidDel="00E631A1">
          <w:rPr>
            <w:b/>
            <w:color w:val="005583"/>
            <w:sz w:val="20"/>
            <w:szCs w:val="20"/>
          </w:rPr>
          <w:delText>Facilidades III</w:delText>
        </w:r>
        <w:r w:rsidDel="00E631A1">
          <w:rPr>
            <w:color w:val="005583"/>
            <w:sz w:val="20"/>
            <w:szCs w:val="20"/>
          </w:rPr>
          <w:delText xml:space="preserve"> – Apresentação de Emendas”.</w:delText>
        </w:r>
      </w:del>
    </w:p>
    <w:p w14:paraId="00000BA1" w14:textId="069C945F" w:rsidR="003D183A" w:rsidDel="00E631A1" w:rsidRDefault="008B7924" w:rsidP="00E631A1">
      <w:pPr>
        <w:widowControl w:val="0"/>
        <w:pBdr>
          <w:top w:val="nil"/>
          <w:left w:val="nil"/>
          <w:bottom w:val="nil"/>
          <w:right w:val="nil"/>
          <w:between w:val="nil"/>
        </w:pBdr>
        <w:ind w:firstLine="0"/>
        <w:jc w:val="center"/>
        <w:rPr>
          <w:del w:id="7513" w:author="Cristiano de Menezes Feu" w:date="2022-11-21T08:33:00Z"/>
          <w:rFonts w:ascii="ClearSans-Bold" w:eastAsia="ClearSans-Bold" w:hAnsi="ClearSans-Bold" w:cs="ClearSans-Bold"/>
          <w:b/>
          <w:color w:val="000000"/>
        </w:rPr>
        <w:pPrChange w:id="7514" w:author="Cristiano de Menezes Feu" w:date="2022-11-21T08:33:00Z">
          <w:pPr>
            <w:widowControl w:val="0"/>
            <w:pBdr>
              <w:top w:val="nil"/>
              <w:left w:val="nil"/>
              <w:bottom w:val="nil"/>
              <w:right w:val="nil"/>
              <w:between w:val="nil"/>
            </w:pBdr>
          </w:pPr>
        </w:pPrChange>
      </w:pPr>
      <w:del w:id="7515" w:author="Cristiano de Menezes Feu" w:date="2022-11-21T08:33:00Z">
        <w:r w:rsidDel="00E631A1">
          <w:rPr>
            <w:rFonts w:ascii="ClearSans-Bold" w:eastAsia="ClearSans-Bold" w:hAnsi="ClearSans-Bold" w:cs="ClearSans-Bold"/>
            <w:b/>
            <w:color w:val="000000"/>
          </w:rPr>
          <w:delText>Art. 118.</w:delText>
        </w:r>
        <w:r w:rsidDel="00E631A1">
          <w:rPr>
            <w:color w:val="000000"/>
          </w:rPr>
          <w:delText xml:space="preserve"> Emenda é a proposição apresentada como acessória de outra, sendo a principal qualquer uma dentre as referidas nas alíneas </w:delText>
        </w:r>
        <w:r w:rsidDel="00E631A1">
          <w:rPr>
            <w:rFonts w:ascii="Sansita" w:eastAsia="Sansita" w:hAnsi="Sansita" w:cs="Sansita"/>
            <w:i/>
            <w:color w:val="000000"/>
          </w:rPr>
          <w:delText xml:space="preserve">a </w:delText>
        </w:r>
        <w:r w:rsidDel="00E631A1">
          <w:rPr>
            <w:color w:val="000000"/>
          </w:rPr>
          <w:delText xml:space="preserve">a </w:delText>
        </w:r>
        <w:r w:rsidDel="00E631A1">
          <w:rPr>
            <w:rFonts w:ascii="Sansita" w:eastAsia="Sansita" w:hAnsi="Sansita" w:cs="Sansita"/>
            <w:i/>
            <w:color w:val="000000"/>
          </w:rPr>
          <w:delText xml:space="preserve">e </w:delText>
        </w:r>
        <w:r w:rsidDel="00E631A1">
          <w:rPr>
            <w:color w:val="000000"/>
          </w:rPr>
          <w:delText xml:space="preserve">do inciso I do art. 138. </w:delText>
        </w:r>
      </w:del>
    </w:p>
    <w:p w14:paraId="00000BA2" w14:textId="0E3A0A71" w:rsidR="003D183A" w:rsidDel="00E631A1" w:rsidRDefault="008B7924" w:rsidP="00E631A1">
      <w:pPr>
        <w:widowControl w:val="0"/>
        <w:pBdr>
          <w:top w:val="nil"/>
          <w:left w:val="nil"/>
          <w:bottom w:val="nil"/>
          <w:right w:val="nil"/>
          <w:between w:val="nil"/>
        </w:pBdr>
        <w:spacing w:before="0" w:after="113"/>
        <w:ind w:left="567" w:firstLine="0"/>
        <w:jc w:val="center"/>
        <w:rPr>
          <w:del w:id="7516" w:author="Cristiano de Menezes Feu" w:date="2022-11-21T08:33:00Z"/>
          <w:color w:val="005583"/>
          <w:sz w:val="20"/>
          <w:szCs w:val="20"/>
        </w:rPr>
        <w:pPrChange w:id="7517" w:author="Cristiano de Menezes Feu" w:date="2022-11-21T08:33:00Z">
          <w:pPr>
            <w:widowControl w:val="0"/>
            <w:pBdr>
              <w:top w:val="nil"/>
              <w:left w:val="nil"/>
              <w:bottom w:val="nil"/>
              <w:right w:val="nil"/>
              <w:between w:val="nil"/>
            </w:pBdr>
            <w:spacing w:before="0" w:after="113"/>
            <w:ind w:left="567" w:firstLine="0"/>
          </w:pPr>
        </w:pPrChange>
      </w:pPr>
      <w:del w:id="7518" w:author="Cristiano de Menezes Feu" w:date="2022-11-21T08:33:00Z">
        <w:r w:rsidDel="00E631A1">
          <w:rPr>
            <w:color w:val="005583"/>
            <w:sz w:val="20"/>
            <w:szCs w:val="20"/>
          </w:rPr>
          <w:delText>Art. 138, II e IV; art. 202, § 3º - Emendas à PEC; arts. 205 a 211 - Emendas a Projeto de Código; Ato da Mesa nº 177/89 - Emendas a projetos do Executivo com urgência constitucional; art. 4º da Resolução nº 1/2002 do Congresso Nacional - Emendas a medidas provisórias; art. 213, §§ 1º a 6º - Emendas a Projeto de Consolidação; art. 216, § 1º - Emendas a Projeto de Resolução para alteração do Regimento Interno.</w:delText>
        </w:r>
      </w:del>
    </w:p>
    <w:p w14:paraId="00000BA3" w14:textId="57602FA5" w:rsidR="003D183A" w:rsidDel="00E631A1" w:rsidRDefault="008B7924" w:rsidP="00E631A1">
      <w:pPr>
        <w:widowControl w:val="0"/>
        <w:pBdr>
          <w:top w:val="nil"/>
          <w:left w:val="nil"/>
          <w:bottom w:val="nil"/>
          <w:right w:val="nil"/>
          <w:between w:val="nil"/>
        </w:pBdr>
        <w:ind w:firstLine="0"/>
        <w:jc w:val="center"/>
        <w:rPr>
          <w:del w:id="7519" w:author="Cristiano de Menezes Feu" w:date="2022-11-21T08:33:00Z"/>
          <w:rFonts w:ascii="ClearSans-Bold" w:eastAsia="ClearSans-Bold" w:hAnsi="ClearSans-Bold" w:cs="ClearSans-Bold"/>
          <w:b/>
          <w:color w:val="000000"/>
        </w:rPr>
        <w:pPrChange w:id="7520" w:author="Cristiano de Menezes Feu" w:date="2022-11-21T08:33:00Z">
          <w:pPr>
            <w:widowControl w:val="0"/>
            <w:pBdr>
              <w:top w:val="nil"/>
              <w:left w:val="nil"/>
              <w:bottom w:val="nil"/>
              <w:right w:val="nil"/>
              <w:between w:val="nil"/>
            </w:pBdr>
          </w:pPr>
        </w:pPrChange>
      </w:pPr>
      <w:del w:id="7521" w:author="Cristiano de Menezes Feu" w:date="2022-11-21T08:33:00Z">
        <w:r w:rsidDel="00E631A1">
          <w:rPr>
            <w:color w:val="000000"/>
          </w:rPr>
          <w:delText xml:space="preserve">§ 1º As emendas são supressivas, aglutinativas, substitutivas, modificativas ou aditivas. </w:delText>
        </w:r>
      </w:del>
    </w:p>
    <w:p w14:paraId="00000BA4" w14:textId="38C16501" w:rsidR="003D183A" w:rsidDel="00E631A1" w:rsidRDefault="008B7924" w:rsidP="00E631A1">
      <w:pPr>
        <w:widowControl w:val="0"/>
        <w:pBdr>
          <w:top w:val="nil"/>
          <w:left w:val="nil"/>
          <w:bottom w:val="nil"/>
          <w:right w:val="nil"/>
          <w:between w:val="nil"/>
        </w:pBdr>
        <w:spacing w:before="0" w:after="113"/>
        <w:ind w:left="567" w:firstLine="0"/>
        <w:jc w:val="center"/>
        <w:rPr>
          <w:del w:id="7522" w:author="Cristiano de Menezes Feu" w:date="2022-11-21T08:33:00Z"/>
          <w:color w:val="005583"/>
          <w:sz w:val="20"/>
          <w:szCs w:val="20"/>
        </w:rPr>
        <w:pPrChange w:id="7523" w:author="Cristiano de Menezes Feu" w:date="2022-11-21T08:33:00Z">
          <w:pPr>
            <w:widowControl w:val="0"/>
            <w:pBdr>
              <w:top w:val="nil"/>
              <w:left w:val="nil"/>
              <w:bottom w:val="nil"/>
              <w:right w:val="nil"/>
              <w:between w:val="nil"/>
            </w:pBdr>
            <w:spacing w:before="0" w:after="113"/>
            <w:ind w:left="567" w:firstLine="0"/>
          </w:pPr>
        </w:pPrChange>
      </w:pPr>
      <w:del w:id="7524" w:author="Cristiano de Menezes Feu" w:date="2022-11-21T08:33:00Z">
        <w:r w:rsidDel="00E631A1">
          <w:rPr>
            <w:color w:val="005583"/>
            <w:sz w:val="20"/>
            <w:szCs w:val="20"/>
          </w:rPr>
          <w:delText>Art. 191, VIII a XIII.</w:delText>
        </w:r>
      </w:del>
    </w:p>
    <w:p w14:paraId="00000BA5" w14:textId="0C6E09A4" w:rsidR="003D183A" w:rsidDel="00E631A1" w:rsidRDefault="008B7924" w:rsidP="00E631A1">
      <w:pPr>
        <w:widowControl w:val="0"/>
        <w:pBdr>
          <w:top w:val="nil"/>
          <w:left w:val="nil"/>
          <w:bottom w:val="nil"/>
          <w:right w:val="nil"/>
          <w:between w:val="nil"/>
        </w:pBdr>
        <w:spacing w:before="57"/>
        <w:ind w:firstLine="0"/>
        <w:jc w:val="center"/>
        <w:rPr>
          <w:del w:id="7525" w:author="Cristiano de Menezes Feu" w:date="2022-11-21T08:33:00Z"/>
          <w:color w:val="000000"/>
        </w:rPr>
        <w:pPrChange w:id="7526" w:author="Cristiano de Menezes Feu" w:date="2022-11-21T08:33:00Z">
          <w:pPr>
            <w:widowControl w:val="0"/>
            <w:pBdr>
              <w:top w:val="nil"/>
              <w:left w:val="nil"/>
              <w:bottom w:val="nil"/>
              <w:right w:val="nil"/>
              <w:between w:val="nil"/>
            </w:pBdr>
            <w:spacing w:before="57"/>
          </w:pPr>
        </w:pPrChange>
      </w:pPr>
      <w:del w:id="7527" w:author="Cristiano de Menezes Feu" w:date="2022-11-21T08:33:00Z">
        <w:r w:rsidDel="00E631A1">
          <w:rPr>
            <w:color w:val="000000"/>
          </w:rPr>
          <w:delText xml:space="preserve">§ 2º Emenda supressiva é a que manda erradicar qualquer parte de outra proposição. </w:delText>
        </w:r>
      </w:del>
    </w:p>
    <w:p w14:paraId="00000BA6" w14:textId="19791693" w:rsidR="003D183A" w:rsidDel="00E631A1" w:rsidRDefault="008B7924" w:rsidP="00E631A1">
      <w:pPr>
        <w:widowControl w:val="0"/>
        <w:pBdr>
          <w:top w:val="nil"/>
          <w:left w:val="nil"/>
          <w:bottom w:val="nil"/>
          <w:right w:val="nil"/>
          <w:between w:val="nil"/>
        </w:pBdr>
        <w:spacing w:before="57"/>
        <w:ind w:firstLine="0"/>
        <w:jc w:val="center"/>
        <w:rPr>
          <w:del w:id="7528" w:author="Cristiano de Menezes Feu" w:date="2022-11-21T08:33:00Z"/>
          <w:rFonts w:ascii="ClearSans-Bold" w:eastAsia="ClearSans-Bold" w:hAnsi="ClearSans-Bold" w:cs="ClearSans-Bold"/>
          <w:b/>
          <w:color w:val="000000"/>
        </w:rPr>
        <w:pPrChange w:id="7529" w:author="Cristiano de Menezes Feu" w:date="2022-11-21T08:33:00Z">
          <w:pPr>
            <w:widowControl w:val="0"/>
            <w:pBdr>
              <w:top w:val="nil"/>
              <w:left w:val="nil"/>
              <w:bottom w:val="nil"/>
              <w:right w:val="nil"/>
              <w:between w:val="nil"/>
            </w:pBdr>
            <w:spacing w:before="57"/>
          </w:pPr>
        </w:pPrChange>
      </w:pPr>
      <w:del w:id="7530" w:author="Cristiano de Menezes Feu" w:date="2022-11-21T08:33:00Z">
        <w:r w:rsidDel="00E631A1">
          <w:rPr>
            <w:color w:val="000000"/>
          </w:rPr>
          <w:delText>§ 3º Emenda aglutinativa é a que resulta da fusão de outras emendas, ou destas com o texto, por transação tendente à aproximação dos respectivos objetos.</w:delText>
        </w:r>
      </w:del>
    </w:p>
    <w:p w14:paraId="00000BA7" w14:textId="6F02F289" w:rsidR="003D183A" w:rsidDel="00E631A1" w:rsidRDefault="008B7924" w:rsidP="00E631A1">
      <w:pPr>
        <w:widowControl w:val="0"/>
        <w:pBdr>
          <w:top w:val="nil"/>
          <w:left w:val="nil"/>
          <w:bottom w:val="nil"/>
          <w:right w:val="nil"/>
          <w:between w:val="nil"/>
        </w:pBdr>
        <w:spacing w:before="0" w:after="113"/>
        <w:ind w:left="567" w:firstLine="0"/>
        <w:jc w:val="center"/>
        <w:rPr>
          <w:del w:id="7531" w:author="Cristiano de Menezes Feu" w:date="2022-11-21T08:33:00Z"/>
          <w:b/>
          <w:color w:val="005583"/>
          <w:sz w:val="20"/>
          <w:szCs w:val="20"/>
        </w:rPr>
        <w:pPrChange w:id="7532" w:author="Cristiano de Menezes Feu" w:date="2022-11-21T08:33:00Z">
          <w:pPr>
            <w:widowControl w:val="0"/>
            <w:pBdr>
              <w:top w:val="nil"/>
              <w:left w:val="nil"/>
              <w:bottom w:val="nil"/>
              <w:right w:val="nil"/>
              <w:between w:val="nil"/>
            </w:pBdr>
            <w:spacing w:before="0" w:after="113"/>
            <w:ind w:left="567" w:firstLine="0"/>
          </w:pPr>
        </w:pPrChange>
      </w:pPr>
      <w:del w:id="7533" w:author="Cristiano de Menezes Feu" w:date="2022-11-21T08:33:00Z">
        <w:r w:rsidDel="00E631A1">
          <w:rPr>
            <w:color w:val="005583"/>
            <w:sz w:val="20"/>
            <w:szCs w:val="20"/>
          </w:rPr>
          <w:delText>Art. 122.</w:delText>
        </w:r>
      </w:del>
    </w:p>
    <w:p w14:paraId="00000BA8" w14:textId="150184D4" w:rsidR="003D183A" w:rsidDel="00E631A1" w:rsidRDefault="008B7924" w:rsidP="00E631A1">
      <w:pPr>
        <w:widowControl w:val="0"/>
        <w:pBdr>
          <w:top w:val="nil"/>
          <w:left w:val="nil"/>
          <w:bottom w:val="nil"/>
          <w:right w:val="nil"/>
          <w:between w:val="nil"/>
        </w:pBdr>
        <w:spacing w:before="0" w:after="113"/>
        <w:ind w:left="567" w:firstLine="0"/>
        <w:jc w:val="center"/>
        <w:rPr>
          <w:del w:id="7534" w:author="Cristiano de Menezes Feu" w:date="2022-11-21T08:33:00Z"/>
          <w:b/>
          <w:color w:val="005583"/>
          <w:sz w:val="20"/>
          <w:szCs w:val="20"/>
        </w:rPr>
        <w:pPrChange w:id="7535" w:author="Cristiano de Menezes Feu" w:date="2022-11-21T08:33:00Z">
          <w:pPr>
            <w:widowControl w:val="0"/>
            <w:pBdr>
              <w:top w:val="nil"/>
              <w:left w:val="nil"/>
              <w:bottom w:val="nil"/>
              <w:right w:val="nil"/>
              <w:between w:val="nil"/>
            </w:pBdr>
            <w:spacing w:before="0" w:after="113"/>
            <w:ind w:left="567" w:firstLine="0"/>
          </w:pPr>
        </w:pPrChange>
      </w:pPr>
      <w:del w:id="7536" w:author="Cristiano de Menezes Feu" w:date="2022-11-21T08:33:00Z">
        <w:r w:rsidDel="00E631A1">
          <w:rPr>
            <w:b/>
            <w:color w:val="005583"/>
            <w:sz w:val="20"/>
            <w:szCs w:val="20"/>
          </w:rPr>
          <w:delText>QO</w:delText>
        </w:r>
        <w:r w:rsidDel="00E631A1">
          <w:rPr>
            <w:color w:val="005583"/>
            <w:sz w:val="20"/>
            <w:szCs w:val="20"/>
          </w:rPr>
          <w:delText xml:space="preserve"> 176/2007 – É incabível emenda aglutinativa no âmbito das Comissões.</w:delText>
        </w:r>
      </w:del>
    </w:p>
    <w:p w14:paraId="00000BA9" w14:textId="64BD0D36" w:rsidR="003D183A" w:rsidDel="00E631A1" w:rsidRDefault="008B7924" w:rsidP="00E631A1">
      <w:pPr>
        <w:widowControl w:val="0"/>
        <w:pBdr>
          <w:top w:val="nil"/>
          <w:left w:val="nil"/>
          <w:bottom w:val="nil"/>
          <w:right w:val="nil"/>
          <w:between w:val="nil"/>
        </w:pBdr>
        <w:spacing w:before="0" w:after="113"/>
        <w:ind w:left="567" w:firstLine="0"/>
        <w:jc w:val="center"/>
        <w:rPr>
          <w:del w:id="7537" w:author="Cristiano de Menezes Feu" w:date="2022-11-21T08:33:00Z"/>
          <w:color w:val="005583"/>
          <w:sz w:val="20"/>
          <w:szCs w:val="20"/>
        </w:rPr>
        <w:pPrChange w:id="7538" w:author="Cristiano de Menezes Feu" w:date="2022-11-21T08:33:00Z">
          <w:pPr>
            <w:widowControl w:val="0"/>
            <w:pBdr>
              <w:top w:val="nil"/>
              <w:left w:val="nil"/>
              <w:bottom w:val="nil"/>
              <w:right w:val="nil"/>
              <w:between w:val="nil"/>
            </w:pBdr>
            <w:spacing w:before="0" w:after="113"/>
            <w:ind w:left="567" w:firstLine="0"/>
          </w:pPr>
        </w:pPrChange>
      </w:pPr>
      <w:del w:id="7539" w:author="Cristiano de Menezes Feu" w:date="2022-11-21T08:33:00Z">
        <w:r w:rsidDel="00E631A1">
          <w:rPr>
            <w:b/>
            <w:color w:val="005583"/>
            <w:sz w:val="20"/>
            <w:szCs w:val="20"/>
          </w:rPr>
          <w:delText>QO</w:delText>
        </w:r>
        <w:r w:rsidDel="00E631A1">
          <w:rPr>
            <w:color w:val="005583"/>
            <w:sz w:val="20"/>
            <w:szCs w:val="20"/>
          </w:rPr>
          <w:delText xml:space="preserve"> 62/1996 – As emendas aglutinativas são apresentadas em Plenário, antes da votação das partes a que se referem, devendo assentar-se sobre os textos constantes das proposições – substitutivos, proposições apensadas, emendas – oferecidos nos termos regimentais; não introduz conteúdo novo à matéria; não há limite de número de emendas e tampouco de extensão dos textos a serem aglutinados; não há possibilidade de se apresentar, em segundo turno, emenda aglutinativa.</w:delText>
        </w:r>
      </w:del>
    </w:p>
    <w:p w14:paraId="00000BAA" w14:textId="420E60D1" w:rsidR="003D183A" w:rsidDel="00E631A1" w:rsidRDefault="008B7924" w:rsidP="00E631A1">
      <w:pPr>
        <w:widowControl w:val="0"/>
        <w:pBdr>
          <w:top w:val="nil"/>
          <w:left w:val="nil"/>
          <w:bottom w:val="nil"/>
          <w:right w:val="nil"/>
          <w:between w:val="nil"/>
        </w:pBdr>
        <w:ind w:firstLine="0"/>
        <w:jc w:val="center"/>
        <w:rPr>
          <w:del w:id="7540" w:author="Cristiano de Menezes Feu" w:date="2022-11-21T08:33:00Z"/>
          <w:rFonts w:ascii="ClearSans-Bold" w:eastAsia="ClearSans-Bold" w:hAnsi="ClearSans-Bold" w:cs="ClearSans-Bold"/>
          <w:b/>
          <w:color w:val="000000"/>
        </w:rPr>
        <w:pPrChange w:id="7541" w:author="Cristiano de Menezes Feu" w:date="2022-11-21T08:33:00Z">
          <w:pPr>
            <w:widowControl w:val="0"/>
            <w:pBdr>
              <w:top w:val="nil"/>
              <w:left w:val="nil"/>
              <w:bottom w:val="nil"/>
              <w:right w:val="nil"/>
              <w:between w:val="nil"/>
            </w:pBdr>
          </w:pPr>
        </w:pPrChange>
      </w:pPr>
      <w:del w:id="7542" w:author="Cristiano de Menezes Feu" w:date="2022-11-21T08:33:00Z">
        <w:r w:rsidDel="00E631A1">
          <w:rPr>
            <w:color w:val="000000"/>
          </w:rPr>
          <w:delText xml:space="preserve">§ 4º Emenda substitutiva é a apresentada como sucedânea a parte de outra proposição, denominando-se “substitutivo” quando a alterar, substancial ou formalmente, em seu conjunto; considera-se formal a alteração que vise exclusivamente ao aperfeiçoamento da técnica legislativa. </w:delText>
        </w:r>
      </w:del>
    </w:p>
    <w:p w14:paraId="00000BAB" w14:textId="23902691" w:rsidR="003D183A" w:rsidDel="00E631A1" w:rsidRDefault="008B7924" w:rsidP="00E631A1">
      <w:pPr>
        <w:widowControl w:val="0"/>
        <w:pBdr>
          <w:top w:val="nil"/>
          <w:left w:val="nil"/>
          <w:bottom w:val="nil"/>
          <w:right w:val="nil"/>
          <w:between w:val="nil"/>
        </w:pBdr>
        <w:spacing w:before="0" w:after="113"/>
        <w:ind w:left="567" w:firstLine="0"/>
        <w:jc w:val="center"/>
        <w:rPr>
          <w:del w:id="7543" w:author="Cristiano de Menezes Feu" w:date="2022-11-21T08:33:00Z"/>
          <w:b/>
          <w:color w:val="005583"/>
          <w:sz w:val="20"/>
          <w:szCs w:val="20"/>
        </w:rPr>
        <w:pPrChange w:id="7544" w:author="Cristiano de Menezes Feu" w:date="2022-11-21T08:33:00Z">
          <w:pPr>
            <w:widowControl w:val="0"/>
            <w:pBdr>
              <w:top w:val="nil"/>
              <w:left w:val="nil"/>
              <w:bottom w:val="nil"/>
              <w:right w:val="nil"/>
              <w:between w:val="nil"/>
            </w:pBdr>
            <w:spacing w:before="0" w:after="113"/>
            <w:ind w:left="567" w:firstLine="0"/>
          </w:pPr>
        </w:pPrChange>
      </w:pPr>
      <w:del w:id="7545" w:author="Cristiano de Menezes Feu" w:date="2022-11-21T08:33:00Z">
        <w:r w:rsidDel="00E631A1">
          <w:rPr>
            <w:color w:val="005583"/>
            <w:sz w:val="20"/>
            <w:szCs w:val="20"/>
          </w:rPr>
          <w:delText>Art. 57, IV; 138, § 4º; art. 119, II e §§ 3º e 4º; art. 190; art. 191, II.</w:delText>
        </w:r>
      </w:del>
    </w:p>
    <w:p w14:paraId="00000BAC" w14:textId="1C2A7982" w:rsidR="003D183A" w:rsidDel="00E631A1" w:rsidRDefault="008B7924" w:rsidP="00E631A1">
      <w:pPr>
        <w:widowControl w:val="0"/>
        <w:pBdr>
          <w:top w:val="nil"/>
          <w:left w:val="nil"/>
          <w:bottom w:val="nil"/>
          <w:right w:val="nil"/>
          <w:between w:val="nil"/>
        </w:pBdr>
        <w:spacing w:before="0" w:after="113"/>
        <w:ind w:left="567" w:firstLine="0"/>
        <w:jc w:val="center"/>
        <w:rPr>
          <w:del w:id="7546" w:author="Cristiano de Menezes Feu" w:date="2022-11-21T08:33:00Z"/>
          <w:color w:val="005583"/>
          <w:sz w:val="20"/>
          <w:szCs w:val="20"/>
        </w:rPr>
        <w:pPrChange w:id="7547" w:author="Cristiano de Menezes Feu" w:date="2022-11-21T08:33:00Z">
          <w:pPr>
            <w:widowControl w:val="0"/>
            <w:pBdr>
              <w:top w:val="nil"/>
              <w:left w:val="nil"/>
              <w:bottom w:val="nil"/>
              <w:right w:val="nil"/>
              <w:between w:val="nil"/>
            </w:pBdr>
            <w:spacing w:before="0" w:after="113"/>
            <w:ind w:left="567" w:firstLine="0"/>
          </w:pPr>
        </w:pPrChange>
      </w:pPr>
      <w:del w:id="7548" w:author="Cristiano de Menezes Feu" w:date="2022-11-21T08:33:00Z">
        <w:r w:rsidDel="00E631A1">
          <w:rPr>
            <w:b/>
            <w:color w:val="005583"/>
            <w:sz w:val="20"/>
            <w:szCs w:val="20"/>
          </w:rPr>
          <w:delText>QO</w:delText>
        </w:r>
        <w:r w:rsidDel="00E631A1">
          <w:rPr>
            <w:color w:val="005583"/>
            <w:sz w:val="20"/>
            <w:szCs w:val="20"/>
          </w:rPr>
          <w:delText xml:space="preserve"> 318/2017 – Reafirma entendimento constante da Reclamação nº 1/2006 no sentido de que o parecer pela aprovação, total ou parcial, de duas ou mais proposições deve concluir com a apresentação de um Substitutivo. Sendo idênticas as proposições, não é possível, nesta fase do processo, aprovar uma e declarar prejudicada a outra, por isso há que se aprovar uma e rejeitar a outra. </w:delText>
        </w:r>
      </w:del>
    </w:p>
    <w:p w14:paraId="00000BAD" w14:textId="01092C23" w:rsidR="003D183A" w:rsidDel="00E631A1" w:rsidRDefault="008B7924" w:rsidP="00E631A1">
      <w:pPr>
        <w:widowControl w:val="0"/>
        <w:pBdr>
          <w:top w:val="nil"/>
          <w:left w:val="nil"/>
          <w:bottom w:val="nil"/>
          <w:right w:val="nil"/>
          <w:between w:val="nil"/>
        </w:pBdr>
        <w:spacing w:before="57"/>
        <w:ind w:firstLine="0"/>
        <w:jc w:val="center"/>
        <w:rPr>
          <w:del w:id="7549" w:author="Cristiano de Menezes Feu" w:date="2022-11-21T08:33:00Z"/>
          <w:color w:val="000000"/>
        </w:rPr>
        <w:pPrChange w:id="7550" w:author="Cristiano de Menezes Feu" w:date="2022-11-21T08:33:00Z">
          <w:pPr>
            <w:widowControl w:val="0"/>
            <w:pBdr>
              <w:top w:val="nil"/>
              <w:left w:val="nil"/>
              <w:bottom w:val="nil"/>
              <w:right w:val="nil"/>
              <w:between w:val="nil"/>
            </w:pBdr>
            <w:spacing w:before="57"/>
          </w:pPr>
        </w:pPrChange>
      </w:pPr>
      <w:del w:id="7551" w:author="Cristiano de Menezes Feu" w:date="2022-11-21T08:33:00Z">
        <w:r w:rsidDel="00E631A1">
          <w:rPr>
            <w:color w:val="000000"/>
          </w:rPr>
          <w:delText xml:space="preserve">§ 5º Emenda modificativa é a que altera a proposição sem a modificar substancialmente. </w:delText>
        </w:r>
      </w:del>
    </w:p>
    <w:p w14:paraId="00000BAE" w14:textId="055132AD" w:rsidR="003D183A" w:rsidDel="00E631A1" w:rsidRDefault="008B7924" w:rsidP="00E631A1">
      <w:pPr>
        <w:widowControl w:val="0"/>
        <w:pBdr>
          <w:top w:val="nil"/>
          <w:left w:val="nil"/>
          <w:bottom w:val="nil"/>
          <w:right w:val="nil"/>
          <w:between w:val="nil"/>
        </w:pBdr>
        <w:spacing w:before="57"/>
        <w:ind w:firstLine="0"/>
        <w:jc w:val="center"/>
        <w:rPr>
          <w:del w:id="7552" w:author="Cristiano de Menezes Feu" w:date="2022-11-21T08:33:00Z"/>
          <w:color w:val="000000"/>
        </w:rPr>
        <w:pPrChange w:id="7553" w:author="Cristiano de Menezes Feu" w:date="2022-11-21T08:33:00Z">
          <w:pPr>
            <w:widowControl w:val="0"/>
            <w:pBdr>
              <w:top w:val="nil"/>
              <w:left w:val="nil"/>
              <w:bottom w:val="nil"/>
              <w:right w:val="nil"/>
              <w:between w:val="nil"/>
            </w:pBdr>
            <w:spacing w:before="57"/>
          </w:pPr>
        </w:pPrChange>
      </w:pPr>
      <w:del w:id="7554" w:author="Cristiano de Menezes Feu" w:date="2022-11-21T08:33:00Z">
        <w:r w:rsidDel="00E631A1">
          <w:rPr>
            <w:color w:val="000000"/>
          </w:rPr>
          <w:delText xml:space="preserve">§ 6º Emenda aditiva é a que se acrescenta a outra proposição. </w:delText>
        </w:r>
      </w:del>
    </w:p>
    <w:p w14:paraId="00000BAF" w14:textId="7B230E80" w:rsidR="003D183A" w:rsidDel="00E631A1" w:rsidRDefault="008B7924" w:rsidP="00E631A1">
      <w:pPr>
        <w:widowControl w:val="0"/>
        <w:pBdr>
          <w:top w:val="nil"/>
          <w:left w:val="nil"/>
          <w:bottom w:val="nil"/>
          <w:right w:val="nil"/>
          <w:between w:val="nil"/>
        </w:pBdr>
        <w:spacing w:before="57"/>
        <w:ind w:firstLine="0"/>
        <w:jc w:val="center"/>
        <w:rPr>
          <w:del w:id="7555" w:author="Cristiano de Menezes Feu" w:date="2022-11-21T08:33:00Z"/>
          <w:rFonts w:ascii="ClearSans-Bold" w:eastAsia="ClearSans-Bold" w:hAnsi="ClearSans-Bold" w:cs="ClearSans-Bold"/>
          <w:b/>
          <w:color w:val="000000"/>
        </w:rPr>
        <w:pPrChange w:id="7556" w:author="Cristiano de Menezes Feu" w:date="2022-11-21T08:33:00Z">
          <w:pPr>
            <w:widowControl w:val="0"/>
            <w:pBdr>
              <w:top w:val="nil"/>
              <w:left w:val="nil"/>
              <w:bottom w:val="nil"/>
              <w:right w:val="nil"/>
              <w:between w:val="nil"/>
            </w:pBdr>
            <w:spacing w:before="57"/>
          </w:pPr>
        </w:pPrChange>
      </w:pPr>
      <w:del w:id="7557" w:author="Cristiano de Menezes Feu" w:date="2022-11-21T08:33:00Z">
        <w:r w:rsidDel="00E631A1">
          <w:rPr>
            <w:color w:val="000000"/>
          </w:rPr>
          <w:delText xml:space="preserve">§ 7º Denomina-se subemenda a emenda apresentada em Comissão a outra emenda e que pode ser, por sua vez, supressiva, substitutiva ou aditiva, desde que não incida, a supressiva, sobre emenda com a mesma finalidade. </w:delText>
        </w:r>
      </w:del>
    </w:p>
    <w:p w14:paraId="00000BB0" w14:textId="3E4C21EE" w:rsidR="003D183A" w:rsidDel="00E631A1" w:rsidRDefault="008B7924" w:rsidP="00E631A1">
      <w:pPr>
        <w:widowControl w:val="0"/>
        <w:pBdr>
          <w:top w:val="nil"/>
          <w:left w:val="nil"/>
          <w:bottom w:val="nil"/>
          <w:right w:val="nil"/>
          <w:between w:val="nil"/>
        </w:pBdr>
        <w:spacing w:before="0" w:after="113"/>
        <w:ind w:left="567" w:firstLine="0"/>
        <w:jc w:val="center"/>
        <w:rPr>
          <w:del w:id="7558" w:author="Cristiano de Menezes Feu" w:date="2022-11-21T08:33:00Z"/>
          <w:b/>
          <w:color w:val="005583"/>
          <w:sz w:val="20"/>
          <w:szCs w:val="20"/>
        </w:rPr>
        <w:pPrChange w:id="7559" w:author="Cristiano de Menezes Feu" w:date="2022-11-21T08:33:00Z">
          <w:pPr>
            <w:widowControl w:val="0"/>
            <w:pBdr>
              <w:top w:val="nil"/>
              <w:left w:val="nil"/>
              <w:bottom w:val="nil"/>
              <w:right w:val="nil"/>
              <w:between w:val="nil"/>
            </w:pBdr>
            <w:spacing w:before="0" w:after="113"/>
            <w:ind w:left="567" w:firstLine="0"/>
          </w:pPr>
        </w:pPrChange>
      </w:pPr>
      <w:del w:id="7560" w:author="Cristiano de Menezes Feu" w:date="2022-11-21T08:33:00Z">
        <w:r w:rsidDel="00E631A1">
          <w:rPr>
            <w:color w:val="005583"/>
            <w:sz w:val="20"/>
            <w:szCs w:val="20"/>
          </w:rPr>
          <w:delText>Art. 138, III.</w:delText>
        </w:r>
      </w:del>
    </w:p>
    <w:p w14:paraId="00000BB1" w14:textId="7375F158" w:rsidR="003D183A" w:rsidDel="00E631A1" w:rsidRDefault="008B7924" w:rsidP="00E631A1">
      <w:pPr>
        <w:widowControl w:val="0"/>
        <w:pBdr>
          <w:top w:val="nil"/>
          <w:left w:val="nil"/>
          <w:bottom w:val="nil"/>
          <w:right w:val="nil"/>
          <w:between w:val="nil"/>
        </w:pBdr>
        <w:spacing w:before="0" w:after="113"/>
        <w:ind w:left="567" w:firstLine="0"/>
        <w:jc w:val="center"/>
        <w:rPr>
          <w:del w:id="7561" w:author="Cristiano de Menezes Feu" w:date="2022-11-21T08:33:00Z"/>
          <w:color w:val="005583"/>
          <w:sz w:val="20"/>
          <w:szCs w:val="20"/>
        </w:rPr>
        <w:pPrChange w:id="7562" w:author="Cristiano de Menezes Feu" w:date="2022-11-21T08:33:00Z">
          <w:pPr>
            <w:widowControl w:val="0"/>
            <w:pBdr>
              <w:top w:val="nil"/>
              <w:left w:val="nil"/>
              <w:bottom w:val="nil"/>
              <w:right w:val="nil"/>
              <w:between w:val="nil"/>
            </w:pBdr>
            <w:spacing w:before="0" w:after="113"/>
            <w:ind w:left="567" w:firstLine="0"/>
          </w:pPr>
        </w:pPrChange>
      </w:pPr>
      <w:del w:id="7563" w:author="Cristiano de Menezes Feu" w:date="2022-11-21T08:33:00Z">
        <w:r w:rsidDel="00E631A1">
          <w:rPr>
            <w:b/>
            <w:color w:val="005583"/>
            <w:sz w:val="20"/>
            <w:szCs w:val="20"/>
          </w:rPr>
          <w:delText>Prática:</w:delText>
        </w:r>
        <w:r w:rsidDel="00E631A1">
          <w:rPr>
            <w:color w:val="005583"/>
            <w:sz w:val="20"/>
            <w:szCs w:val="20"/>
          </w:rPr>
          <w:delText xml:space="preserve"> é possível, na apreciação de matérias urgentes, a apresentação de subemenda em Plenário pelo Relator. Exemplo: PL 7663/2010.</w:delText>
        </w:r>
      </w:del>
    </w:p>
    <w:p w14:paraId="00000BB2" w14:textId="60B9AD3E" w:rsidR="003D183A" w:rsidDel="00E631A1" w:rsidRDefault="008B7924" w:rsidP="00E631A1">
      <w:pPr>
        <w:widowControl w:val="0"/>
        <w:pBdr>
          <w:top w:val="nil"/>
          <w:left w:val="nil"/>
          <w:bottom w:val="nil"/>
          <w:right w:val="nil"/>
          <w:between w:val="nil"/>
        </w:pBdr>
        <w:spacing w:before="57"/>
        <w:ind w:firstLine="0"/>
        <w:jc w:val="center"/>
        <w:rPr>
          <w:del w:id="7564" w:author="Cristiano de Menezes Feu" w:date="2022-11-21T08:33:00Z"/>
          <w:rFonts w:ascii="ClearSans-Bold" w:eastAsia="ClearSans-Bold" w:hAnsi="ClearSans-Bold" w:cs="ClearSans-Bold"/>
          <w:b/>
          <w:color w:val="000000"/>
        </w:rPr>
        <w:pPrChange w:id="7565" w:author="Cristiano de Menezes Feu" w:date="2022-11-21T08:33:00Z">
          <w:pPr>
            <w:widowControl w:val="0"/>
            <w:pBdr>
              <w:top w:val="nil"/>
              <w:left w:val="nil"/>
              <w:bottom w:val="nil"/>
              <w:right w:val="nil"/>
              <w:between w:val="nil"/>
            </w:pBdr>
            <w:spacing w:before="57"/>
          </w:pPr>
        </w:pPrChange>
      </w:pPr>
      <w:del w:id="7566" w:author="Cristiano de Menezes Feu" w:date="2022-11-21T08:33:00Z">
        <w:r w:rsidDel="00E631A1">
          <w:rPr>
            <w:color w:val="000000"/>
          </w:rPr>
          <w:delText xml:space="preserve">§ 8º Denomina-se emenda de redação a modificativa que visa a sanar vício de linguagem, incorreção de técnica legislativa ou lapso manifesto. </w:delText>
        </w:r>
      </w:del>
    </w:p>
    <w:p w14:paraId="00000BB3" w14:textId="786040E4" w:rsidR="003D183A" w:rsidDel="00E631A1" w:rsidRDefault="008B7924" w:rsidP="00E631A1">
      <w:pPr>
        <w:widowControl w:val="0"/>
        <w:pBdr>
          <w:top w:val="nil"/>
          <w:left w:val="nil"/>
          <w:bottom w:val="nil"/>
          <w:right w:val="nil"/>
          <w:between w:val="nil"/>
        </w:pBdr>
        <w:spacing w:before="0" w:after="113"/>
        <w:ind w:left="567" w:firstLine="0"/>
        <w:jc w:val="center"/>
        <w:rPr>
          <w:del w:id="7567" w:author="Cristiano de Menezes Feu" w:date="2022-11-21T08:33:00Z"/>
          <w:color w:val="005583"/>
          <w:sz w:val="20"/>
          <w:szCs w:val="20"/>
        </w:rPr>
        <w:pPrChange w:id="7568" w:author="Cristiano de Menezes Feu" w:date="2022-11-21T08:33:00Z">
          <w:pPr>
            <w:widowControl w:val="0"/>
            <w:pBdr>
              <w:top w:val="nil"/>
              <w:left w:val="nil"/>
              <w:bottom w:val="nil"/>
              <w:right w:val="nil"/>
              <w:between w:val="nil"/>
            </w:pBdr>
            <w:spacing w:before="0" w:after="113"/>
            <w:ind w:left="567" w:firstLine="0"/>
          </w:pPr>
        </w:pPrChange>
      </w:pPr>
      <w:del w:id="7569" w:author="Cristiano de Menezes Feu" w:date="2022-11-21T08:33:00Z">
        <w:r w:rsidDel="00E631A1">
          <w:rPr>
            <w:color w:val="005583"/>
            <w:sz w:val="20"/>
            <w:szCs w:val="20"/>
          </w:rPr>
          <w:delText>Art. 120, § 2º.</w:delText>
        </w:r>
      </w:del>
    </w:p>
    <w:p w14:paraId="00000BB4" w14:textId="167A4767" w:rsidR="003D183A" w:rsidDel="00E631A1" w:rsidRDefault="008B7924" w:rsidP="00E631A1">
      <w:pPr>
        <w:widowControl w:val="0"/>
        <w:pBdr>
          <w:top w:val="nil"/>
          <w:left w:val="nil"/>
          <w:bottom w:val="nil"/>
          <w:right w:val="nil"/>
          <w:between w:val="nil"/>
        </w:pBdr>
        <w:spacing w:before="57"/>
        <w:ind w:firstLine="0"/>
        <w:jc w:val="center"/>
        <w:rPr>
          <w:del w:id="7570" w:author="Cristiano de Menezes Feu" w:date="2022-11-21T08:33:00Z"/>
          <w:rFonts w:ascii="ClearSans-Bold" w:eastAsia="ClearSans-Bold" w:hAnsi="ClearSans-Bold" w:cs="ClearSans-Bold"/>
          <w:b/>
          <w:color w:val="005583"/>
          <w:vertAlign w:val="superscript"/>
        </w:rPr>
        <w:pPrChange w:id="7571" w:author="Cristiano de Menezes Feu" w:date="2022-11-21T08:33:00Z">
          <w:pPr>
            <w:widowControl w:val="0"/>
            <w:pBdr>
              <w:top w:val="nil"/>
              <w:left w:val="nil"/>
              <w:bottom w:val="nil"/>
              <w:right w:val="nil"/>
              <w:between w:val="nil"/>
            </w:pBdr>
            <w:spacing w:before="57"/>
          </w:pPr>
        </w:pPrChange>
      </w:pPr>
      <w:del w:id="7572" w:author="Cristiano de Menezes Feu" w:date="2022-11-21T08:33:00Z">
        <w:r w:rsidDel="00E631A1">
          <w:rPr>
            <w:rFonts w:ascii="ClearSans-Bold" w:eastAsia="ClearSans-Bold" w:hAnsi="ClearSans-Bold" w:cs="ClearSans-Bold"/>
            <w:b/>
            <w:color w:val="000000"/>
          </w:rPr>
          <w:delText>Art. 119.</w:delText>
        </w:r>
        <w:r w:rsidDel="00E631A1">
          <w:rPr>
            <w:color w:val="000000"/>
          </w:rPr>
          <w:delText xml:space="preserve"> As emendas poderão ser apresentadas em Comissão no caso de projeto sujeito à apreciação conclusiva:</w:delText>
        </w:r>
        <w:r w:rsidDel="00E631A1">
          <w:rPr>
            <w:color w:val="005583"/>
            <w:vertAlign w:val="superscript"/>
          </w:rPr>
          <w:footnoteReference w:id="323"/>
        </w:r>
        <w:r w:rsidDel="00E631A1">
          <w:rPr>
            <w:color w:val="005583"/>
            <w:vertAlign w:val="superscript"/>
          </w:rPr>
          <w:delText xml:space="preserve"> </w:delText>
        </w:r>
      </w:del>
    </w:p>
    <w:p w14:paraId="00000BB5" w14:textId="0B020C46" w:rsidR="003D183A" w:rsidDel="00E631A1" w:rsidRDefault="008B7924" w:rsidP="00E631A1">
      <w:pPr>
        <w:widowControl w:val="0"/>
        <w:pBdr>
          <w:top w:val="nil"/>
          <w:left w:val="nil"/>
          <w:bottom w:val="nil"/>
          <w:right w:val="nil"/>
          <w:between w:val="nil"/>
        </w:pBdr>
        <w:spacing w:before="0" w:after="113"/>
        <w:ind w:left="567" w:firstLine="0"/>
        <w:jc w:val="center"/>
        <w:rPr>
          <w:del w:id="7576" w:author="Cristiano de Menezes Feu" w:date="2022-11-21T08:33:00Z"/>
          <w:color w:val="005583"/>
          <w:sz w:val="20"/>
          <w:szCs w:val="20"/>
        </w:rPr>
        <w:pPrChange w:id="7577" w:author="Cristiano de Menezes Feu" w:date="2022-11-21T08:33:00Z">
          <w:pPr>
            <w:widowControl w:val="0"/>
            <w:pBdr>
              <w:top w:val="nil"/>
              <w:left w:val="nil"/>
              <w:bottom w:val="nil"/>
              <w:right w:val="nil"/>
              <w:between w:val="nil"/>
            </w:pBdr>
            <w:spacing w:before="0" w:after="113"/>
            <w:ind w:left="567" w:firstLine="0"/>
          </w:pPr>
        </w:pPrChange>
      </w:pPr>
      <w:del w:id="7578" w:author="Cristiano de Menezes Feu" w:date="2022-11-21T08:33:00Z">
        <w:r w:rsidDel="00E631A1">
          <w:rPr>
            <w:color w:val="005583"/>
            <w:sz w:val="20"/>
            <w:szCs w:val="20"/>
          </w:rPr>
          <w:delText>Art. 166.</w:delText>
        </w:r>
      </w:del>
    </w:p>
    <w:p w14:paraId="00000BB6" w14:textId="04E82BFE" w:rsidR="003D183A" w:rsidDel="00E631A1" w:rsidRDefault="008B7924" w:rsidP="00E631A1">
      <w:pPr>
        <w:widowControl w:val="0"/>
        <w:pBdr>
          <w:top w:val="nil"/>
          <w:left w:val="nil"/>
          <w:bottom w:val="nil"/>
          <w:right w:val="nil"/>
          <w:between w:val="nil"/>
        </w:pBdr>
        <w:spacing w:before="0" w:after="113"/>
        <w:ind w:left="567" w:firstLine="0"/>
        <w:jc w:val="center"/>
        <w:rPr>
          <w:del w:id="7579" w:author="Cristiano de Menezes Feu" w:date="2022-11-21T08:33:00Z"/>
          <w:color w:val="005583"/>
          <w:sz w:val="20"/>
          <w:szCs w:val="20"/>
        </w:rPr>
        <w:pPrChange w:id="7580" w:author="Cristiano de Menezes Feu" w:date="2022-11-21T08:33:00Z">
          <w:pPr>
            <w:widowControl w:val="0"/>
            <w:pBdr>
              <w:top w:val="nil"/>
              <w:left w:val="nil"/>
              <w:bottom w:val="nil"/>
              <w:right w:val="nil"/>
              <w:between w:val="nil"/>
            </w:pBdr>
            <w:spacing w:before="0" w:after="113"/>
            <w:ind w:left="567" w:firstLine="0"/>
          </w:pPr>
        </w:pPrChange>
      </w:pPr>
      <w:del w:id="7581" w:author="Cristiano de Menezes Feu" w:date="2022-11-21T08:33:00Z">
        <w:r w:rsidDel="00E631A1">
          <w:rPr>
            <w:color w:val="005583"/>
            <w:sz w:val="20"/>
            <w:szCs w:val="20"/>
          </w:rPr>
          <w:delText>Vide “</w:delText>
        </w:r>
        <w:r w:rsidDel="00E631A1">
          <w:rPr>
            <w:b/>
            <w:color w:val="005583"/>
            <w:sz w:val="20"/>
            <w:szCs w:val="20"/>
          </w:rPr>
          <w:delText>Facilidades III</w:delText>
        </w:r>
        <w:r w:rsidDel="00E631A1">
          <w:rPr>
            <w:color w:val="005583"/>
            <w:sz w:val="20"/>
            <w:szCs w:val="20"/>
          </w:rPr>
          <w:delText xml:space="preserve"> – Apresentação de Emendas”.</w:delText>
        </w:r>
      </w:del>
    </w:p>
    <w:p w14:paraId="00000BB7" w14:textId="13F09E6F" w:rsidR="003D183A" w:rsidDel="00E631A1" w:rsidRDefault="008B7924" w:rsidP="00E631A1">
      <w:pPr>
        <w:widowControl w:val="0"/>
        <w:pBdr>
          <w:top w:val="nil"/>
          <w:left w:val="nil"/>
          <w:bottom w:val="nil"/>
          <w:right w:val="nil"/>
          <w:between w:val="nil"/>
        </w:pBdr>
        <w:ind w:firstLine="0"/>
        <w:jc w:val="center"/>
        <w:rPr>
          <w:del w:id="7582" w:author="Cristiano de Menezes Feu" w:date="2022-11-21T08:33:00Z"/>
          <w:b/>
          <w:color w:val="005583"/>
          <w:sz w:val="20"/>
          <w:szCs w:val="20"/>
        </w:rPr>
        <w:pPrChange w:id="7583" w:author="Cristiano de Menezes Feu" w:date="2022-11-21T08:33:00Z">
          <w:pPr>
            <w:widowControl w:val="0"/>
            <w:pBdr>
              <w:top w:val="nil"/>
              <w:left w:val="nil"/>
              <w:bottom w:val="nil"/>
              <w:right w:val="nil"/>
              <w:between w:val="nil"/>
            </w:pBdr>
          </w:pPr>
        </w:pPrChange>
      </w:pPr>
      <w:del w:id="7584" w:author="Cristiano de Menezes Feu" w:date="2022-11-21T08:33:00Z">
        <w:r w:rsidDel="00E631A1">
          <w:rPr>
            <w:color w:val="000000"/>
          </w:rPr>
          <w:delText xml:space="preserve">I – a partir da designação do Relator, por qualquer Deputado, individualmente, e se for o caso com o apoiamento necessário, e pela Comissão de Legislação Participativa, nos termos da alínea </w:delText>
        </w:r>
        <w:r w:rsidDel="00E631A1">
          <w:rPr>
            <w:i/>
            <w:color w:val="000000"/>
          </w:rPr>
          <w:delText>a</w:delText>
        </w:r>
        <w:r w:rsidDel="00E631A1">
          <w:rPr>
            <w:color w:val="000000"/>
          </w:rPr>
          <w:delText xml:space="preserve"> do inciso XII do art. 32 deste Regimento;</w:delText>
        </w:r>
        <w:r w:rsidDel="00E631A1">
          <w:rPr>
            <w:color w:val="005583"/>
            <w:vertAlign w:val="superscript"/>
          </w:rPr>
          <w:footnoteReference w:id="324"/>
        </w:r>
        <w:r w:rsidDel="00E631A1">
          <w:rPr>
            <w:color w:val="000000"/>
          </w:rPr>
          <w:delText xml:space="preserve"> </w:delText>
        </w:r>
      </w:del>
    </w:p>
    <w:p w14:paraId="00000BB8" w14:textId="0AAD075D" w:rsidR="003D183A" w:rsidDel="00E631A1" w:rsidRDefault="008B7924" w:rsidP="00E631A1">
      <w:pPr>
        <w:widowControl w:val="0"/>
        <w:pBdr>
          <w:top w:val="nil"/>
          <w:left w:val="nil"/>
          <w:bottom w:val="nil"/>
          <w:right w:val="nil"/>
          <w:between w:val="nil"/>
        </w:pBdr>
        <w:spacing w:before="0" w:after="113"/>
        <w:ind w:left="567" w:firstLine="0"/>
        <w:jc w:val="center"/>
        <w:rPr>
          <w:del w:id="7588" w:author="Cristiano de Menezes Feu" w:date="2022-11-21T08:33:00Z"/>
          <w:b/>
          <w:color w:val="005583"/>
          <w:sz w:val="20"/>
          <w:szCs w:val="20"/>
        </w:rPr>
        <w:pPrChange w:id="7589" w:author="Cristiano de Menezes Feu" w:date="2022-11-21T08:33:00Z">
          <w:pPr>
            <w:widowControl w:val="0"/>
            <w:pBdr>
              <w:top w:val="nil"/>
              <w:left w:val="nil"/>
              <w:bottom w:val="nil"/>
              <w:right w:val="nil"/>
              <w:between w:val="nil"/>
            </w:pBdr>
            <w:spacing w:before="0" w:after="113"/>
            <w:ind w:left="567" w:firstLine="0"/>
          </w:pPr>
        </w:pPrChange>
      </w:pPr>
      <w:del w:id="7590" w:author="Cristiano de Menezes Feu" w:date="2022-11-21T08:33:00Z">
        <w:r w:rsidDel="00E631A1">
          <w:rPr>
            <w:b/>
            <w:color w:val="005583"/>
            <w:sz w:val="20"/>
            <w:szCs w:val="20"/>
          </w:rPr>
          <w:delText>Prática:</w:delText>
        </w:r>
        <w:r w:rsidDel="00E631A1">
          <w:rPr>
            <w:color w:val="005583"/>
            <w:sz w:val="20"/>
            <w:szCs w:val="20"/>
          </w:rPr>
          <w:delText xml:space="preserve"> no caso de apensação de uma nova proposição, não há reabertura do prazo de emendamento já expirado. Exemplo: PL 674/2007.</w:delText>
        </w:r>
      </w:del>
    </w:p>
    <w:p w14:paraId="00000BB9" w14:textId="45CD14E6" w:rsidR="003D183A" w:rsidDel="00E631A1" w:rsidRDefault="008B7924" w:rsidP="00E631A1">
      <w:pPr>
        <w:widowControl w:val="0"/>
        <w:pBdr>
          <w:top w:val="nil"/>
          <w:left w:val="nil"/>
          <w:bottom w:val="nil"/>
          <w:right w:val="nil"/>
          <w:between w:val="nil"/>
        </w:pBdr>
        <w:spacing w:before="0" w:after="113"/>
        <w:ind w:left="567" w:firstLine="0"/>
        <w:jc w:val="center"/>
        <w:rPr>
          <w:del w:id="7591" w:author="Cristiano de Menezes Feu" w:date="2022-11-21T08:33:00Z"/>
          <w:color w:val="005583"/>
          <w:sz w:val="20"/>
          <w:szCs w:val="20"/>
        </w:rPr>
        <w:pPrChange w:id="7592" w:author="Cristiano de Menezes Feu" w:date="2022-11-21T08:33:00Z">
          <w:pPr>
            <w:widowControl w:val="0"/>
            <w:pBdr>
              <w:top w:val="nil"/>
              <w:left w:val="nil"/>
              <w:bottom w:val="nil"/>
              <w:right w:val="nil"/>
              <w:between w:val="nil"/>
            </w:pBdr>
            <w:spacing w:before="0" w:after="113"/>
            <w:ind w:left="567" w:firstLine="0"/>
          </w:pPr>
        </w:pPrChange>
      </w:pPr>
      <w:del w:id="7593" w:author="Cristiano de Menezes Feu" w:date="2022-11-21T08:33:00Z">
        <w:r w:rsidDel="00E631A1">
          <w:rPr>
            <w:b/>
            <w:color w:val="005583"/>
            <w:sz w:val="20"/>
            <w:szCs w:val="20"/>
          </w:rPr>
          <w:delText xml:space="preserve">Precedente: </w:delText>
        </w:r>
        <w:r w:rsidDel="00E631A1">
          <w:rPr>
            <w:color w:val="005583"/>
            <w:sz w:val="20"/>
            <w:szCs w:val="20"/>
          </w:rPr>
          <w:delText>em Comissões Especiais que apreciam projetos de lei conclusivos, é possível que o início do prazo para apresentação de emendas seja postergado, desde que haja acordo nesse sentido. Exemplo: PL 8035/2010.</w:delText>
        </w:r>
      </w:del>
    </w:p>
    <w:p w14:paraId="00000BBA" w14:textId="726BA8F6" w:rsidR="003D183A" w:rsidDel="00E631A1" w:rsidRDefault="008B7924" w:rsidP="00E631A1">
      <w:pPr>
        <w:widowControl w:val="0"/>
        <w:pBdr>
          <w:top w:val="nil"/>
          <w:left w:val="nil"/>
          <w:bottom w:val="nil"/>
          <w:right w:val="nil"/>
          <w:between w:val="nil"/>
        </w:pBdr>
        <w:ind w:firstLine="0"/>
        <w:jc w:val="center"/>
        <w:rPr>
          <w:del w:id="7594" w:author="Cristiano de Menezes Feu" w:date="2022-11-21T08:33:00Z"/>
          <w:b/>
          <w:color w:val="000000"/>
        </w:rPr>
        <w:pPrChange w:id="7595" w:author="Cristiano de Menezes Feu" w:date="2022-11-21T08:33:00Z">
          <w:pPr>
            <w:widowControl w:val="0"/>
            <w:pBdr>
              <w:top w:val="nil"/>
              <w:left w:val="nil"/>
              <w:bottom w:val="nil"/>
              <w:right w:val="nil"/>
              <w:between w:val="nil"/>
            </w:pBdr>
          </w:pPr>
        </w:pPrChange>
      </w:pPr>
      <w:del w:id="7596" w:author="Cristiano de Menezes Feu" w:date="2022-11-21T08:33:00Z">
        <w:r w:rsidDel="00E631A1">
          <w:rPr>
            <w:color w:val="000000"/>
          </w:rPr>
          <w:delText>II - a substitutivo oferecido pelo Relator, por qualquer dos membros da Comissão.</w:delText>
        </w:r>
        <w:r w:rsidDel="00E631A1">
          <w:rPr>
            <w:color w:val="005583"/>
            <w:vertAlign w:val="superscript"/>
          </w:rPr>
          <w:footnoteReference w:id="325"/>
        </w:r>
      </w:del>
    </w:p>
    <w:p w14:paraId="00000BBB" w14:textId="7261E319" w:rsidR="003D183A" w:rsidDel="00E631A1" w:rsidRDefault="008B7924" w:rsidP="00E631A1">
      <w:pPr>
        <w:widowControl w:val="0"/>
        <w:pBdr>
          <w:top w:val="nil"/>
          <w:left w:val="nil"/>
          <w:bottom w:val="nil"/>
          <w:right w:val="nil"/>
          <w:between w:val="nil"/>
        </w:pBdr>
        <w:spacing w:before="0" w:after="113"/>
        <w:ind w:left="567" w:firstLine="0"/>
        <w:jc w:val="center"/>
        <w:rPr>
          <w:del w:id="7600" w:author="Cristiano de Menezes Feu" w:date="2022-11-21T08:33:00Z"/>
          <w:b/>
          <w:color w:val="005583"/>
          <w:sz w:val="20"/>
          <w:szCs w:val="20"/>
        </w:rPr>
        <w:pPrChange w:id="7601" w:author="Cristiano de Menezes Feu" w:date="2022-11-21T08:33:00Z">
          <w:pPr>
            <w:widowControl w:val="0"/>
            <w:pBdr>
              <w:top w:val="nil"/>
              <w:left w:val="nil"/>
              <w:bottom w:val="nil"/>
              <w:right w:val="nil"/>
              <w:between w:val="nil"/>
            </w:pBdr>
            <w:spacing w:before="0" w:after="113"/>
            <w:ind w:left="567" w:firstLine="0"/>
          </w:pPr>
        </w:pPrChange>
      </w:pPr>
      <w:del w:id="7602" w:author="Cristiano de Menezes Feu" w:date="2022-11-21T08:33:00Z">
        <w:r w:rsidDel="00E631A1">
          <w:rPr>
            <w:b/>
            <w:color w:val="005583"/>
            <w:sz w:val="20"/>
            <w:szCs w:val="20"/>
          </w:rPr>
          <w:delText>QO</w:delText>
        </w:r>
        <w:r w:rsidDel="00E631A1">
          <w:rPr>
            <w:color w:val="005583"/>
            <w:sz w:val="20"/>
            <w:szCs w:val="20"/>
          </w:rPr>
          <w:delText xml:space="preserve"> 281/2008 – Apresentado novo substitutivo, não se reabrirá novo prazo de emendas.</w:delText>
        </w:r>
      </w:del>
    </w:p>
    <w:p w14:paraId="00000BBC" w14:textId="6B6122EC" w:rsidR="003D183A" w:rsidDel="00E631A1" w:rsidRDefault="008B7924" w:rsidP="00E631A1">
      <w:pPr>
        <w:widowControl w:val="0"/>
        <w:pBdr>
          <w:top w:val="nil"/>
          <w:left w:val="nil"/>
          <w:bottom w:val="nil"/>
          <w:right w:val="nil"/>
          <w:between w:val="nil"/>
        </w:pBdr>
        <w:spacing w:before="0" w:after="113"/>
        <w:ind w:left="567" w:firstLine="0"/>
        <w:jc w:val="center"/>
        <w:rPr>
          <w:del w:id="7603" w:author="Cristiano de Menezes Feu" w:date="2022-11-21T08:33:00Z"/>
          <w:color w:val="005583"/>
          <w:sz w:val="20"/>
          <w:szCs w:val="20"/>
        </w:rPr>
        <w:pPrChange w:id="7604" w:author="Cristiano de Menezes Feu" w:date="2022-11-21T08:33:00Z">
          <w:pPr>
            <w:widowControl w:val="0"/>
            <w:pBdr>
              <w:top w:val="nil"/>
              <w:left w:val="nil"/>
              <w:bottom w:val="nil"/>
              <w:right w:val="nil"/>
              <w:between w:val="nil"/>
            </w:pBdr>
            <w:spacing w:before="0" w:after="113"/>
            <w:ind w:left="567" w:firstLine="0"/>
          </w:pPr>
        </w:pPrChange>
      </w:pPr>
      <w:del w:id="7605" w:author="Cristiano de Menezes Feu" w:date="2022-11-21T08:33:00Z">
        <w:r w:rsidDel="00E631A1">
          <w:rPr>
            <w:b/>
            <w:color w:val="005583"/>
            <w:sz w:val="20"/>
            <w:szCs w:val="20"/>
          </w:rPr>
          <w:delText>REM</w:delText>
        </w:r>
        <w:r w:rsidDel="00E631A1">
          <w:rPr>
            <w:color w:val="005583"/>
            <w:sz w:val="20"/>
            <w:szCs w:val="20"/>
          </w:rPr>
          <w:delText xml:space="preserve"> 6/2012 – Considerou regimental a dispensa de abertura de prazo de emendamento a substitutivo apresentado durante a discussão de projeto, aprovado por unanimidade, que foi incluído na Ordem do Dia por meio de requerimento extrapauta.</w:delText>
        </w:r>
      </w:del>
    </w:p>
    <w:p w14:paraId="00000BBD" w14:textId="7FCD137B" w:rsidR="003D183A" w:rsidDel="00E631A1" w:rsidRDefault="008B7924" w:rsidP="00E631A1">
      <w:pPr>
        <w:widowControl w:val="0"/>
        <w:pBdr>
          <w:top w:val="nil"/>
          <w:left w:val="nil"/>
          <w:bottom w:val="nil"/>
          <w:right w:val="nil"/>
          <w:between w:val="nil"/>
        </w:pBdr>
        <w:ind w:firstLine="0"/>
        <w:jc w:val="center"/>
        <w:rPr>
          <w:del w:id="7606" w:author="Cristiano de Menezes Feu" w:date="2022-11-21T08:33:00Z"/>
          <w:b/>
          <w:color w:val="005583"/>
          <w:sz w:val="20"/>
          <w:szCs w:val="20"/>
        </w:rPr>
        <w:pPrChange w:id="7607" w:author="Cristiano de Menezes Feu" w:date="2022-11-21T08:33:00Z">
          <w:pPr>
            <w:widowControl w:val="0"/>
            <w:pBdr>
              <w:top w:val="nil"/>
              <w:left w:val="nil"/>
              <w:bottom w:val="nil"/>
              <w:right w:val="nil"/>
              <w:between w:val="nil"/>
            </w:pBdr>
          </w:pPr>
        </w:pPrChange>
      </w:pPr>
      <w:del w:id="7608" w:author="Cristiano de Menezes Feu" w:date="2022-11-21T08:33:00Z">
        <w:r w:rsidDel="00E631A1">
          <w:rPr>
            <w:color w:val="000000"/>
          </w:rPr>
          <w:delText>§ 1º As emendas serão apresentadas no prazo de 5 (cinco) sessões, contado da publicação do respectivo anúncio na Ordem do Dia das Comissões.</w:delText>
        </w:r>
        <w:r w:rsidDel="00E631A1">
          <w:rPr>
            <w:color w:val="005583"/>
            <w:vertAlign w:val="superscript"/>
          </w:rPr>
          <w:footnoteReference w:id="326"/>
        </w:r>
        <w:r w:rsidDel="00E631A1">
          <w:rPr>
            <w:color w:val="000000"/>
          </w:rPr>
          <w:delText xml:space="preserve"> </w:delText>
        </w:r>
      </w:del>
    </w:p>
    <w:p w14:paraId="00000BBE" w14:textId="40596E5F" w:rsidR="003D183A" w:rsidDel="00E631A1" w:rsidRDefault="008B7924" w:rsidP="00E631A1">
      <w:pPr>
        <w:widowControl w:val="0"/>
        <w:pBdr>
          <w:top w:val="nil"/>
          <w:left w:val="nil"/>
          <w:bottom w:val="nil"/>
          <w:right w:val="nil"/>
          <w:between w:val="nil"/>
        </w:pBdr>
        <w:spacing w:before="0" w:after="113"/>
        <w:ind w:left="567" w:firstLine="0"/>
        <w:jc w:val="center"/>
        <w:rPr>
          <w:del w:id="7612" w:author="Cristiano de Menezes Feu" w:date="2022-11-21T08:33:00Z"/>
          <w:b/>
          <w:color w:val="005583"/>
          <w:sz w:val="20"/>
          <w:szCs w:val="20"/>
        </w:rPr>
        <w:pPrChange w:id="7613" w:author="Cristiano de Menezes Feu" w:date="2022-11-21T08:33:00Z">
          <w:pPr>
            <w:widowControl w:val="0"/>
            <w:pBdr>
              <w:top w:val="nil"/>
              <w:left w:val="nil"/>
              <w:bottom w:val="nil"/>
              <w:right w:val="nil"/>
              <w:between w:val="nil"/>
            </w:pBdr>
            <w:spacing w:before="0" w:after="113"/>
            <w:ind w:left="567" w:firstLine="0"/>
          </w:pPr>
        </w:pPrChange>
      </w:pPr>
      <w:del w:id="7614" w:author="Cristiano de Menezes Feu" w:date="2022-11-21T08:33:00Z">
        <w:r w:rsidDel="00E631A1">
          <w:rPr>
            <w:b/>
            <w:color w:val="005583"/>
            <w:sz w:val="20"/>
            <w:szCs w:val="20"/>
          </w:rPr>
          <w:delText>QO</w:delText>
        </w:r>
        <w:r w:rsidDel="00E631A1">
          <w:rPr>
            <w:color w:val="005583"/>
            <w:sz w:val="20"/>
            <w:szCs w:val="20"/>
          </w:rPr>
          <w:delText xml:space="preserve"> 4/2019 – Reafirma entendimento constante da QO 24/2015 </w:delText>
        </w:r>
        <w:r w:rsidDel="00E631A1">
          <w:rPr>
            <w:color w:val="005583"/>
            <w:sz w:val="20"/>
            <w:szCs w:val="20"/>
            <w:vertAlign w:val="superscript"/>
          </w:rPr>
          <w:footnoteReference w:id="327"/>
        </w:r>
        <w:r w:rsidDel="00E631A1">
          <w:rPr>
            <w:color w:val="005583"/>
            <w:sz w:val="20"/>
            <w:szCs w:val="20"/>
          </w:rPr>
          <w:delText xml:space="preserve"> no sentido de entender “pela plena aplicabilidade do art. 119, I, II e § 1º, do RICD às proposições oriundas de outras legislaturas que figuram pendentes de parecer nas comissões permanentes”. Assim, deve ser reaberto o prazo de emendas às proposições oriundas de outras legislaturas que figuram pendentes de parecer nas comissões permanentes”.</w:delText>
        </w:r>
      </w:del>
    </w:p>
    <w:p w14:paraId="00000BBF" w14:textId="7B400C16" w:rsidR="003D183A" w:rsidDel="00E631A1" w:rsidRDefault="008B7924" w:rsidP="00E631A1">
      <w:pPr>
        <w:widowControl w:val="0"/>
        <w:pBdr>
          <w:top w:val="nil"/>
          <w:left w:val="nil"/>
          <w:bottom w:val="nil"/>
          <w:right w:val="nil"/>
          <w:between w:val="nil"/>
        </w:pBdr>
        <w:spacing w:before="0" w:after="113"/>
        <w:ind w:left="567" w:firstLine="0"/>
        <w:jc w:val="center"/>
        <w:rPr>
          <w:del w:id="7618" w:author="Cristiano de Menezes Feu" w:date="2022-11-21T08:33:00Z"/>
          <w:color w:val="005583"/>
          <w:sz w:val="20"/>
          <w:szCs w:val="20"/>
        </w:rPr>
        <w:pPrChange w:id="7619" w:author="Cristiano de Menezes Feu" w:date="2022-11-21T08:33:00Z">
          <w:pPr>
            <w:widowControl w:val="0"/>
            <w:pBdr>
              <w:top w:val="nil"/>
              <w:left w:val="nil"/>
              <w:bottom w:val="nil"/>
              <w:right w:val="nil"/>
              <w:between w:val="nil"/>
            </w:pBdr>
            <w:spacing w:before="0" w:after="113"/>
            <w:ind w:left="567" w:firstLine="0"/>
          </w:pPr>
        </w:pPrChange>
      </w:pPr>
      <w:del w:id="7620" w:author="Cristiano de Menezes Feu" w:date="2022-11-21T08:33:00Z">
        <w:r w:rsidDel="00E631A1">
          <w:rPr>
            <w:b/>
            <w:color w:val="005583"/>
            <w:sz w:val="20"/>
            <w:szCs w:val="20"/>
          </w:rPr>
          <w:delText>Prática:</w:delText>
        </w:r>
        <w:r w:rsidDel="00E631A1">
          <w:rPr>
            <w:color w:val="005583"/>
            <w:sz w:val="20"/>
            <w:szCs w:val="20"/>
          </w:rPr>
          <w:delText xml:space="preserve"> seguindo o mesmo entendimento da QO 234/2017,</w:delText>
        </w:r>
        <w:r w:rsidDel="00E631A1">
          <w:rPr>
            <w:color w:val="005583"/>
            <w:sz w:val="20"/>
            <w:szCs w:val="20"/>
            <w:vertAlign w:val="superscript"/>
          </w:rPr>
          <w:footnoteReference w:id="328"/>
        </w:r>
        <w:r w:rsidDel="00E631A1">
          <w:rPr>
            <w:color w:val="005583"/>
            <w:sz w:val="20"/>
            <w:szCs w:val="20"/>
          </w:rPr>
          <w:delText xml:space="preserve"> o prazo para a apresentação de emendas se encerra ao final da última sessão que contou o prazo e não ao final do expediente do dia em que contou a sessão. </w:delText>
        </w:r>
      </w:del>
    </w:p>
    <w:p w14:paraId="00000BC0" w14:textId="456D118A" w:rsidR="003D183A" w:rsidDel="00E631A1" w:rsidRDefault="008B7924" w:rsidP="00E631A1">
      <w:pPr>
        <w:widowControl w:val="0"/>
        <w:pBdr>
          <w:top w:val="nil"/>
          <w:left w:val="nil"/>
          <w:bottom w:val="nil"/>
          <w:right w:val="nil"/>
          <w:between w:val="nil"/>
        </w:pBdr>
        <w:ind w:firstLine="0"/>
        <w:jc w:val="center"/>
        <w:rPr>
          <w:del w:id="7624" w:author="Cristiano de Menezes Feu" w:date="2022-11-21T08:33:00Z"/>
          <w:rFonts w:ascii="ClearSans-Bold" w:eastAsia="ClearSans-Bold" w:hAnsi="ClearSans-Bold" w:cs="ClearSans-Bold"/>
          <w:b/>
          <w:color w:val="000000"/>
        </w:rPr>
        <w:pPrChange w:id="7625" w:author="Cristiano de Menezes Feu" w:date="2022-11-21T08:33:00Z">
          <w:pPr>
            <w:widowControl w:val="0"/>
            <w:pBdr>
              <w:top w:val="nil"/>
              <w:left w:val="nil"/>
              <w:bottom w:val="nil"/>
              <w:right w:val="nil"/>
              <w:between w:val="nil"/>
            </w:pBdr>
          </w:pPr>
        </w:pPrChange>
      </w:pPr>
      <w:del w:id="7626" w:author="Cristiano de Menezes Feu" w:date="2022-11-21T08:33:00Z">
        <w:r w:rsidDel="00E631A1">
          <w:rPr>
            <w:color w:val="000000"/>
          </w:rPr>
          <w:delText>§ 2º A emenda somente será tida como da Comissão, para efeitos posteriores, se versar sobre matéria de seu campo temático ou área de atividade e for por ela aprovada.</w:delText>
        </w:r>
        <w:r w:rsidDel="00E631A1">
          <w:rPr>
            <w:color w:val="005583"/>
            <w:vertAlign w:val="superscript"/>
          </w:rPr>
          <w:footnoteReference w:id="329"/>
        </w:r>
        <w:r w:rsidDel="00E631A1">
          <w:rPr>
            <w:color w:val="000000"/>
          </w:rPr>
          <w:delText xml:space="preserve"> </w:delText>
        </w:r>
      </w:del>
    </w:p>
    <w:p w14:paraId="00000BC1" w14:textId="26494C44" w:rsidR="003D183A" w:rsidDel="00E631A1" w:rsidRDefault="008B7924" w:rsidP="00E631A1">
      <w:pPr>
        <w:widowControl w:val="0"/>
        <w:pBdr>
          <w:top w:val="nil"/>
          <w:left w:val="nil"/>
          <w:bottom w:val="nil"/>
          <w:right w:val="nil"/>
          <w:between w:val="nil"/>
        </w:pBdr>
        <w:spacing w:before="0" w:after="113"/>
        <w:ind w:left="567" w:firstLine="0"/>
        <w:jc w:val="center"/>
        <w:rPr>
          <w:del w:id="7630" w:author="Cristiano de Menezes Feu" w:date="2022-11-21T08:33:00Z"/>
          <w:color w:val="005583"/>
          <w:sz w:val="20"/>
          <w:szCs w:val="20"/>
        </w:rPr>
        <w:pPrChange w:id="7631" w:author="Cristiano de Menezes Feu" w:date="2022-11-21T08:33:00Z">
          <w:pPr>
            <w:widowControl w:val="0"/>
            <w:pBdr>
              <w:top w:val="nil"/>
              <w:left w:val="nil"/>
              <w:bottom w:val="nil"/>
              <w:right w:val="nil"/>
              <w:between w:val="nil"/>
            </w:pBdr>
            <w:spacing w:before="0" w:after="113"/>
            <w:ind w:left="567" w:firstLine="0"/>
          </w:pPr>
        </w:pPrChange>
      </w:pPr>
      <w:del w:id="7632" w:author="Cristiano de Menezes Feu" w:date="2022-11-21T08:33:00Z">
        <w:r w:rsidDel="00E631A1">
          <w:rPr>
            <w:color w:val="005583"/>
            <w:sz w:val="20"/>
            <w:szCs w:val="20"/>
          </w:rPr>
          <w:delText>Art. 32; art. 55 e parágrafo único; art. 126, Parágrafo único.</w:delText>
        </w:r>
      </w:del>
    </w:p>
    <w:p w14:paraId="00000BC2" w14:textId="0D486EC5" w:rsidR="003D183A" w:rsidDel="00E631A1" w:rsidRDefault="008B7924" w:rsidP="00E631A1">
      <w:pPr>
        <w:widowControl w:val="0"/>
        <w:pBdr>
          <w:top w:val="nil"/>
          <w:left w:val="nil"/>
          <w:bottom w:val="nil"/>
          <w:right w:val="nil"/>
          <w:between w:val="nil"/>
        </w:pBdr>
        <w:ind w:firstLine="0"/>
        <w:jc w:val="center"/>
        <w:rPr>
          <w:del w:id="7633" w:author="Cristiano de Menezes Feu" w:date="2022-11-21T08:33:00Z"/>
          <w:rFonts w:ascii="ClearSans-Bold" w:eastAsia="ClearSans-Bold" w:hAnsi="ClearSans-Bold" w:cs="ClearSans-Bold"/>
          <w:b/>
          <w:color w:val="000000"/>
        </w:rPr>
        <w:pPrChange w:id="7634" w:author="Cristiano de Menezes Feu" w:date="2022-11-21T08:33:00Z">
          <w:pPr>
            <w:widowControl w:val="0"/>
            <w:pBdr>
              <w:top w:val="nil"/>
              <w:left w:val="nil"/>
              <w:bottom w:val="nil"/>
              <w:right w:val="nil"/>
              <w:between w:val="nil"/>
            </w:pBdr>
          </w:pPr>
        </w:pPrChange>
      </w:pPr>
      <w:del w:id="7635" w:author="Cristiano de Menezes Feu" w:date="2022-11-21T08:33:00Z">
        <w:r w:rsidDel="00E631A1">
          <w:rPr>
            <w:color w:val="000000"/>
          </w:rPr>
          <w:delText>§ 3º A apresentação de substitutivo por Comissão constitui atribuição da que for competente para opinar sobre o mérito da proposição, exceto quando se destinar a aperfeiçoar a técnica legislativa, caso em que a iniciativa será da Comissão de Constituição e Justiça e de Cidadania.</w:delText>
        </w:r>
        <w:r w:rsidDel="00E631A1">
          <w:rPr>
            <w:color w:val="005583"/>
            <w:vertAlign w:val="superscript"/>
          </w:rPr>
          <w:footnoteReference w:id="330"/>
        </w:r>
        <w:r w:rsidDel="00E631A1">
          <w:rPr>
            <w:color w:val="000000"/>
          </w:rPr>
          <w:delText xml:space="preserve"> </w:delText>
        </w:r>
      </w:del>
    </w:p>
    <w:p w14:paraId="00000BC3" w14:textId="067EAA92" w:rsidR="003D183A" w:rsidDel="00E631A1" w:rsidRDefault="008B7924" w:rsidP="00E631A1">
      <w:pPr>
        <w:widowControl w:val="0"/>
        <w:pBdr>
          <w:top w:val="nil"/>
          <w:left w:val="nil"/>
          <w:bottom w:val="nil"/>
          <w:right w:val="nil"/>
          <w:between w:val="nil"/>
        </w:pBdr>
        <w:spacing w:before="0" w:after="113"/>
        <w:ind w:left="567" w:firstLine="0"/>
        <w:jc w:val="center"/>
        <w:rPr>
          <w:del w:id="7639" w:author="Cristiano de Menezes Feu" w:date="2022-11-21T08:33:00Z"/>
          <w:color w:val="005583"/>
          <w:sz w:val="20"/>
          <w:szCs w:val="20"/>
        </w:rPr>
        <w:pPrChange w:id="7640" w:author="Cristiano de Menezes Feu" w:date="2022-11-21T08:33:00Z">
          <w:pPr>
            <w:widowControl w:val="0"/>
            <w:pBdr>
              <w:top w:val="nil"/>
              <w:left w:val="nil"/>
              <w:bottom w:val="nil"/>
              <w:right w:val="nil"/>
              <w:between w:val="nil"/>
            </w:pBdr>
            <w:spacing w:before="0" w:after="113"/>
            <w:ind w:left="567" w:firstLine="0"/>
          </w:pPr>
        </w:pPrChange>
      </w:pPr>
      <w:del w:id="7641" w:author="Cristiano de Menezes Feu" w:date="2022-11-21T08:33:00Z">
        <w:r w:rsidDel="00E631A1">
          <w:rPr>
            <w:color w:val="005583"/>
            <w:sz w:val="20"/>
            <w:szCs w:val="20"/>
          </w:rPr>
          <w:delText>Art. 32, IV a; art. 57, IV; art.118, § 4º; art. 119, II; art. 123; art. 191, II.</w:delText>
        </w:r>
      </w:del>
    </w:p>
    <w:p w14:paraId="00000BC4" w14:textId="1432978D" w:rsidR="003D183A" w:rsidDel="00E631A1" w:rsidRDefault="008B7924" w:rsidP="00E631A1">
      <w:pPr>
        <w:widowControl w:val="0"/>
        <w:pBdr>
          <w:top w:val="nil"/>
          <w:left w:val="nil"/>
          <w:bottom w:val="nil"/>
          <w:right w:val="nil"/>
          <w:between w:val="nil"/>
        </w:pBdr>
        <w:ind w:firstLine="0"/>
        <w:jc w:val="center"/>
        <w:rPr>
          <w:del w:id="7642" w:author="Cristiano de Menezes Feu" w:date="2022-11-21T08:33:00Z"/>
          <w:color w:val="000000"/>
        </w:rPr>
        <w:pPrChange w:id="7643" w:author="Cristiano de Menezes Feu" w:date="2022-11-21T08:33:00Z">
          <w:pPr>
            <w:widowControl w:val="0"/>
            <w:pBdr>
              <w:top w:val="nil"/>
              <w:left w:val="nil"/>
              <w:bottom w:val="nil"/>
              <w:right w:val="nil"/>
              <w:between w:val="nil"/>
            </w:pBdr>
          </w:pPr>
        </w:pPrChange>
      </w:pPr>
      <w:del w:id="7644" w:author="Cristiano de Menezes Feu" w:date="2022-11-21T08:33:00Z">
        <w:r w:rsidDel="00E631A1">
          <w:rPr>
            <w:color w:val="000000"/>
          </w:rPr>
          <w:delText>§ 4º Considerar-se-ão como não escritos emendas ou substitutivos que infringirem o disposto nos parágrafos anteriores, desde que provida reclamação apresentada antes da aprovação definitiva da matéria pelas Comissões ou pelo Plenário.</w:delText>
        </w:r>
        <w:r w:rsidDel="00E631A1">
          <w:rPr>
            <w:color w:val="005583"/>
            <w:vertAlign w:val="superscript"/>
          </w:rPr>
          <w:footnoteReference w:id="331"/>
        </w:r>
        <w:r w:rsidDel="00E631A1">
          <w:rPr>
            <w:color w:val="000000"/>
          </w:rPr>
          <w:delText xml:space="preserve"> </w:delText>
        </w:r>
      </w:del>
    </w:p>
    <w:p w14:paraId="00000BC5" w14:textId="596DDF96" w:rsidR="003D183A" w:rsidDel="00E631A1" w:rsidRDefault="008B7924" w:rsidP="00E631A1">
      <w:pPr>
        <w:widowControl w:val="0"/>
        <w:pBdr>
          <w:top w:val="nil"/>
          <w:left w:val="nil"/>
          <w:bottom w:val="nil"/>
          <w:right w:val="nil"/>
          <w:between w:val="nil"/>
        </w:pBdr>
        <w:spacing w:before="0" w:after="113"/>
        <w:ind w:left="567" w:firstLine="0"/>
        <w:jc w:val="center"/>
        <w:rPr>
          <w:del w:id="7648" w:author="Cristiano de Menezes Feu" w:date="2022-11-21T08:33:00Z"/>
          <w:b/>
          <w:color w:val="005583"/>
          <w:sz w:val="20"/>
          <w:szCs w:val="20"/>
        </w:rPr>
        <w:pPrChange w:id="7649" w:author="Cristiano de Menezes Feu" w:date="2022-11-21T08:33:00Z">
          <w:pPr>
            <w:widowControl w:val="0"/>
            <w:pBdr>
              <w:top w:val="nil"/>
              <w:left w:val="nil"/>
              <w:bottom w:val="nil"/>
              <w:right w:val="nil"/>
              <w:between w:val="nil"/>
            </w:pBdr>
            <w:spacing w:before="0" w:after="113"/>
            <w:ind w:left="567" w:firstLine="0"/>
          </w:pPr>
        </w:pPrChange>
      </w:pPr>
      <w:del w:id="7650" w:author="Cristiano de Menezes Feu" w:date="2022-11-21T08:33:00Z">
        <w:r w:rsidDel="00E631A1">
          <w:rPr>
            <w:color w:val="005583"/>
            <w:sz w:val="20"/>
            <w:szCs w:val="20"/>
          </w:rPr>
          <w:delText xml:space="preserve">Art. 55 e parágrafo único; art. 126, Parágrafo único. </w:delText>
        </w:r>
      </w:del>
    </w:p>
    <w:p w14:paraId="00000BC6" w14:textId="7113DD37" w:rsidR="003D183A" w:rsidDel="00E631A1" w:rsidRDefault="008B7924" w:rsidP="00E631A1">
      <w:pPr>
        <w:widowControl w:val="0"/>
        <w:pBdr>
          <w:top w:val="nil"/>
          <w:left w:val="nil"/>
          <w:bottom w:val="nil"/>
          <w:right w:val="nil"/>
          <w:between w:val="nil"/>
        </w:pBdr>
        <w:spacing w:before="0" w:after="113"/>
        <w:ind w:left="567" w:firstLine="0"/>
        <w:jc w:val="center"/>
        <w:rPr>
          <w:del w:id="7651" w:author="Cristiano de Menezes Feu" w:date="2022-11-21T08:33:00Z"/>
          <w:b/>
          <w:color w:val="005583"/>
          <w:sz w:val="20"/>
          <w:szCs w:val="20"/>
        </w:rPr>
        <w:pPrChange w:id="7652" w:author="Cristiano de Menezes Feu" w:date="2022-11-21T08:33:00Z">
          <w:pPr>
            <w:widowControl w:val="0"/>
            <w:pBdr>
              <w:top w:val="nil"/>
              <w:left w:val="nil"/>
              <w:bottom w:val="nil"/>
              <w:right w:val="nil"/>
              <w:between w:val="nil"/>
            </w:pBdr>
            <w:spacing w:before="0" w:after="113"/>
            <w:ind w:left="567" w:firstLine="0"/>
          </w:pPr>
        </w:pPrChange>
      </w:pPr>
      <w:del w:id="7653" w:author="Cristiano de Menezes Feu" w:date="2022-11-21T08:33:00Z">
        <w:r w:rsidDel="00E631A1">
          <w:rPr>
            <w:b/>
            <w:color w:val="005583"/>
            <w:sz w:val="20"/>
            <w:szCs w:val="20"/>
          </w:rPr>
          <w:delText>QO</w:delText>
        </w:r>
        <w:r w:rsidDel="00E631A1">
          <w:rPr>
            <w:color w:val="005583"/>
            <w:sz w:val="20"/>
            <w:szCs w:val="20"/>
          </w:rPr>
          <w:delText xml:space="preserve"> 278/2017 – Declarado como não escrito o parecer de uma Comissão, o relator deverá apresentar outro parecer.</w:delText>
        </w:r>
      </w:del>
    </w:p>
    <w:p w14:paraId="00000BC7" w14:textId="6AE404BA" w:rsidR="003D183A" w:rsidDel="00E631A1" w:rsidRDefault="008B7924" w:rsidP="00E631A1">
      <w:pPr>
        <w:widowControl w:val="0"/>
        <w:pBdr>
          <w:top w:val="nil"/>
          <w:left w:val="nil"/>
          <w:bottom w:val="nil"/>
          <w:right w:val="nil"/>
          <w:between w:val="nil"/>
        </w:pBdr>
        <w:spacing w:before="0" w:after="113"/>
        <w:ind w:left="567" w:firstLine="0"/>
        <w:jc w:val="center"/>
        <w:rPr>
          <w:del w:id="7654" w:author="Cristiano de Menezes Feu" w:date="2022-11-21T08:33:00Z"/>
          <w:b/>
          <w:color w:val="005583"/>
          <w:sz w:val="20"/>
          <w:szCs w:val="20"/>
        </w:rPr>
        <w:pPrChange w:id="7655" w:author="Cristiano de Menezes Feu" w:date="2022-11-21T08:33:00Z">
          <w:pPr>
            <w:widowControl w:val="0"/>
            <w:pBdr>
              <w:top w:val="nil"/>
              <w:left w:val="nil"/>
              <w:bottom w:val="nil"/>
              <w:right w:val="nil"/>
              <w:between w:val="nil"/>
            </w:pBdr>
            <w:spacing w:before="0" w:after="113"/>
            <w:ind w:left="567" w:firstLine="0"/>
          </w:pPr>
        </w:pPrChange>
      </w:pPr>
      <w:del w:id="7656" w:author="Cristiano de Menezes Feu" w:date="2022-11-21T08:33:00Z">
        <w:r w:rsidDel="00E631A1">
          <w:rPr>
            <w:b/>
            <w:color w:val="005583"/>
            <w:sz w:val="20"/>
            <w:szCs w:val="20"/>
          </w:rPr>
          <w:delText>QO</w:delText>
        </w:r>
        <w:r w:rsidDel="00E631A1">
          <w:rPr>
            <w:color w:val="005583"/>
            <w:sz w:val="20"/>
            <w:szCs w:val="20"/>
          </w:rPr>
          <w:delText xml:space="preserve"> 279/2008 – É competência da Presidência da Câmara, e não de qualquer Comissão, considerar emenda ou parecer de outra Comissão como não escrito.</w:delText>
        </w:r>
      </w:del>
    </w:p>
    <w:p w14:paraId="00000BC8" w14:textId="505EE08D" w:rsidR="003D183A" w:rsidDel="00E631A1" w:rsidRDefault="008B7924" w:rsidP="00E631A1">
      <w:pPr>
        <w:widowControl w:val="0"/>
        <w:pBdr>
          <w:top w:val="nil"/>
          <w:left w:val="nil"/>
          <w:bottom w:val="nil"/>
          <w:right w:val="nil"/>
          <w:between w:val="nil"/>
        </w:pBdr>
        <w:spacing w:before="0" w:after="113"/>
        <w:ind w:left="567" w:firstLine="0"/>
        <w:jc w:val="center"/>
        <w:rPr>
          <w:del w:id="7657" w:author="Cristiano de Menezes Feu" w:date="2022-11-21T08:33:00Z"/>
          <w:color w:val="005583"/>
          <w:sz w:val="20"/>
          <w:szCs w:val="20"/>
        </w:rPr>
        <w:pPrChange w:id="7658" w:author="Cristiano de Menezes Feu" w:date="2022-11-21T08:33:00Z">
          <w:pPr>
            <w:widowControl w:val="0"/>
            <w:pBdr>
              <w:top w:val="nil"/>
              <w:left w:val="nil"/>
              <w:bottom w:val="nil"/>
              <w:right w:val="nil"/>
              <w:between w:val="nil"/>
            </w:pBdr>
            <w:spacing w:before="0" w:after="113"/>
            <w:ind w:left="567" w:firstLine="0"/>
          </w:pPr>
        </w:pPrChange>
      </w:pPr>
      <w:del w:id="7659" w:author="Cristiano de Menezes Feu" w:date="2022-11-21T08:33:00Z">
        <w:r w:rsidDel="00E631A1">
          <w:rPr>
            <w:b/>
            <w:color w:val="005583"/>
            <w:sz w:val="20"/>
            <w:szCs w:val="20"/>
          </w:rPr>
          <w:delText>REM</w:delText>
        </w:r>
        <w:r w:rsidDel="00E631A1">
          <w:rPr>
            <w:color w:val="005583"/>
            <w:sz w:val="20"/>
            <w:szCs w:val="20"/>
          </w:rPr>
          <w:delText xml:space="preserve"> 2/2012 – É extemporânea a reclamação contra parecer dado a matéria conclusiva que já se encontre em fase da redação final.</w:delText>
        </w:r>
      </w:del>
    </w:p>
    <w:p w14:paraId="00000BC9" w14:textId="3F59B868" w:rsidR="003D183A" w:rsidDel="00E631A1" w:rsidRDefault="008B7924" w:rsidP="00E631A1">
      <w:pPr>
        <w:widowControl w:val="0"/>
        <w:pBdr>
          <w:top w:val="nil"/>
          <w:left w:val="nil"/>
          <w:bottom w:val="nil"/>
          <w:right w:val="nil"/>
          <w:between w:val="nil"/>
        </w:pBdr>
        <w:ind w:firstLine="0"/>
        <w:jc w:val="center"/>
        <w:rPr>
          <w:del w:id="7660" w:author="Cristiano de Menezes Feu" w:date="2022-11-21T08:33:00Z"/>
          <w:color w:val="000000"/>
        </w:rPr>
        <w:pPrChange w:id="7661" w:author="Cristiano de Menezes Feu" w:date="2022-11-21T08:33:00Z">
          <w:pPr>
            <w:widowControl w:val="0"/>
            <w:pBdr>
              <w:top w:val="nil"/>
              <w:left w:val="nil"/>
              <w:bottom w:val="nil"/>
              <w:right w:val="nil"/>
              <w:between w:val="nil"/>
            </w:pBdr>
          </w:pPr>
        </w:pPrChange>
      </w:pPr>
      <w:del w:id="7662" w:author="Cristiano de Menezes Feu" w:date="2022-11-21T08:33:00Z">
        <w:r w:rsidDel="00E631A1">
          <w:rPr>
            <w:rFonts w:ascii="ClearSans-Bold" w:eastAsia="ClearSans-Bold" w:hAnsi="ClearSans-Bold" w:cs="ClearSans-Bold"/>
            <w:b/>
            <w:color w:val="000000"/>
          </w:rPr>
          <w:delText>Art. 120.</w:delText>
        </w:r>
        <w:r w:rsidDel="00E631A1">
          <w:rPr>
            <w:color w:val="000000"/>
          </w:rPr>
          <w:delText xml:space="preserve"> As emendas de Plenário serão apresentadas:</w:delText>
        </w:r>
      </w:del>
    </w:p>
    <w:p w14:paraId="00000BCA" w14:textId="355C2FA5" w:rsidR="003D183A" w:rsidDel="00E631A1" w:rsidRDefault="008B7924" w:rsidP="00E631A1">
      <w:pPr>
        <w:widowControl w:val="0"/>
        <w:pBdr>
          <w:top w:val="nil"/>
          <w:left w:val="nil"/>
          <w:bottom w:val="nil"/>
          <w:right w:val="nil"/>
          <w:between w:val="nil"/>
        </w:pBdr>
        <w:spacing w:before="0" w:after="113"/>
        <w:ind w:left="567" w:firstLine="0"/>
        <w:jc w:val="center"/>
        <w:rPr>
          <w:del w:id="7663" w:author="Cristiano de Menezes Feu" w:date="2022-11-21T08:33:00Z"/>
          <w:color w:val="005583"/>
          <w:sz w:val="20"/>
          <w:szCs w:val="20"/>
        </w:rPr>
        <w:pPrChange w:id="7664" w:author="Cristiano de Menezes Feu" w:date="2022-11-21T08:33:00Z">
          <w:pPr>
            <w:widowControl w:val="0"/>
            <w:pBdr>
              <w:top w:val="nil"/>
              <w:left w:val="nil"/>
              <w:bottom w:val="nil"/>
              <w:right w:val="nil"/>
              <w:between w:val="nil"/>
            </w:pBdr>
            <w:spacing w:before="0" w:after="113"/>
            <w:ind w:left="567" w:firstLine="0"/>
          </w:pPr>
        </w:pPrChange>
      </w:pPr>
      <w:del w:id="7665" w:author="Cristiano de Menezes Feu" w:date="2022-11-21T08:33:00Z">
        <w:r w:rsidDel="00E631A1">
          <w:rPr>
            <w:color w:val="005583"/>
            <w:sz w:val="20"/>
            <w:szCs w:val="20"/>
          </w:rPr>
          <w:delText>Vide “</w:delText>
        </w:r>
        <w:r w:rsidDel="00E631A1">
          <w:rPr>
            <w:b/>
            <w:color w:val="005583"/>
            <w:sz w:val="20"/>
            <w:szCs w:val="20"/>
          </w:rPr>
          <w:delText>Facilidades III</w:delText>
        </w:r>
        <w:r w:rsidDel="00E631A1">
          <w:rPr>
            <w:color w:val="005583"/>
            <w:sz w:val="20"/>
            <w:szCs w:val="20"/>
          </w:rPr>
          <w:delText xml:space="preserve"> – Apresentação de Emendas”.</w:delText>
        </w:r>
      </w:del>
    </w:p>
    <w:p w14:paraId="00000BCB" w14:textId="0D4D3FA6" w:rsidR="003D183A" w:rsidDel="00E631A1" w:rsidRDefault="008B7924" w:rsidP="00E631A1">
      <w:pPr>
        <w:widowControl w:val="0"/>
        <w:pBdr>
          <w:top w:val="nil"/>
          <w:left w:val="nil"/>
          <w:bottom w:val="nil"/>
          <w:right w:val="nil"/>
          <w:between w:val="nil"/>
        </w:pBdr>
        <w:ind w:firstLine="0"/>
        <w:jc w:val="center"/>
        <w:rPr>
          <w:del w:id="7666" w:author="Cristiano de Menezes Feu" w:date="2022-11-21T08:33:00Z"/>
          <w:color w:val="000000"/>
        </w:rPr>
        <w:pPrChange w:id="7667" w:author="Cristiano de Menezes Feu" w:date="2022-11-21T08:33:00Z">
          <w:pPr>
            <w:widowControl w:val="0"/>
            <w:pBdr>
              <w:top w:val="nil"/>
              <w:left w:val="nil"/>
              <w:bottom w:val="nil"/>
              <w:right w:val="nil"/>
              <w:between w:val="nil"/>
            </w:pBdr>
          </w:pPr>
        </w:pPrChange>
      </w:pPr>
      <w:del w:id="7668" w:author="Cristiano de Menezes Feu" w:date="2022-11-21T08:33:00Z">
        <w:r w:rsidDel="00E631A1">
          <w:rPr>
            <w:color w:val="000000"/>
          </w:rPr>
          <w:delText xml:space="preserve">I - durante a discussão em apreciação preliminar, turno único ou primeiro turno, por qualquer Deputado ou Comissão; </w:delText>
        </w:r>
      </w:del>
    </w:p>
    <w:p w14:paraId="00000BCC" w14:textId="03C17FDF" w:rsidR="003D183A" w:rsidDel="00E631A1" w:rsidRDefault="008B7924" w:rsidP="00E631A1">
      <w:pPr>
        <w:widowControl w:val="0"/>
        <w:pBdr>
          <w:top w:val="nil"/>
          <w:left w:val="nil"/>
          <w:bottom w:val="nil"/>
          <w:right w:val="nil"/>
          <w:between w:val="nil"/>
        </w:pBdr>
        <w:spacing w:before="0" w:after="113"/>
        <w:ind w:left="567" w:firstLine="0"/>
        <w:jc w:val="center"/>
        <w:rPr>
          <w:del w:id="7669" w:author="Cristiano de Menezes Feu" w:date="2022-11-21T08:33:00Z"/>
          <w:b/>
          <w:color w:val="005583"/>
          <w:sz w:val="20"/>
          <w:szCs w:val="20"/>
        </w:rPr>
        <w:pPrChange w:id="7670" w:author="Cristiano de Menezes Feu" w:date="2022-11-21T08:33:00Z">
          <w:pPr>
            <w:widowControl w:val="0"/>
            <w:pBdr>
              <w:top w:val="nil"/>
              <w:left w:val="nil"/>
              <w:bottom w:val="nil"/>
              <w:right w:val="nil"/>
              <w:between w:val="nil"/>
            </w:pBdr>
            <w:spacing w:before="0" w:after="113"/>
            <w:ind w:left="567" w:firstLine="0"/>
          </w:pPr>
        </w:pPrChange>
      </w:pPr>
      <w:del w:id="7671" w:author="Cristiano de Menezes Feu" w:date="2022-11-21T08:33:00Z">
        <w:r w:rsidDel="00E631A1">
          <w:rPr>
            <w:color w:val="005583"/>
            <w:sz w:val="20"/>
            <w:szCs w:val="20"/>
          </w:rPr>
          <w:delText xml:space="preserve">Art. 166. </w:delText>
        </w:r>
      </w:del>
    </w:p>
    <w:p w14:paraId="00000BCD" w14:textId="2BE5A2D3" w:rsidR="003D183A" w:rsidDel="00E631A1" w:rsidRDefault="008B7924" w:rsidP="00E631A1">
      <w:pPr>
        <w:widowControl w:val="0"/>
        <w:pBdr>
          <w:top w:val="nil"/>
          <w:left w:val="nil"/>
          <w:bottom w:val="nil"/>
          <w:right w:val="nil"/>
          <w:between w:val="nil"/>
        </w:pBdr>
        <w:spacing w:before="0" w:after="113"/>
        <w:ind w:left="567" w:firstLine="0"/>
        <w:jc w:val="center"/>
        <w:rPr>
          <w:del w:id="7672" w:author="Cristiano de Menezes Feu" w:date="2022-11-21T08:33:00Z"/>
          <w:color w:val="005583"/>
          <w:sz w:val="20"/>
          <w:szCs w:val="20"/>
        </w:rPr>
        <w:pPrChange w:id="7673" w:author="Cristiano de Menezes Feu" w:date="2022-11-21T08:33:00Z">
          <w:pPr>
            <w:widowControl w:val="0"/>
            <w:pBdr>
              <w:top w:val="nil"/>
              <w:left w:val="nil"/>
              <w:bottom w:val="nil"/>
              <w:right w:val="nil"/>
              <w:between w:val="nil"/>
            </w:pBdr>
            <w:spacing w:before="0" w:after="113"/>
            <w:ind w:left="567" w:firstLine="0"/>
          </w:pPr>
        </w:pPrChange>
      </w:pPr>
      <w:del w:id="7674" w:author="Cristiano de Menezes Feu" w:date="2022-11-21T08:33:00Z">
        <w:r w:rsidDel="00E631A1">
          <w:rPr>
            <w:b/>
            <w:color w:val="005583"/>
            <w:sz w:val="20"/>
            <w:szCs w:val="20"/>
          </w:rPr>
          <w:delText>Prática 1:</w:delText>
        </w:r>
        <w:r w:rsidDel="00E631A1">
          <w:rPr>
            <w:color w:val="005583"/>
            <w:sz w:val="20"/>
            <w:szCs w:val="20"/>
          </w:rPr>
          <w:delText xml:space="preserve"> admite-se a apresentação de emendas no Plenário a partir do início da sessão, ordinária ou extraordinária, em cuja pauta conste a proposição.</w:delText>
        </w:r>
      </w:del>
    </w:p>
    <w:p w14:paraId="00000BCE" w14:textId="6E7F85AA" w:rsidR="003D183A" w:rsidDel="00E631A1" w:rsidRDefault="008B7924" w:rsidP="00E631A1">
      <w:pPr>
        <w:widowControl w:val="0"/>
        <w:pBdr>
          <w:top w:val="nil"/>
          <w:left w:val="nil"/>
          <w:bottom w:val="nil"/>
          <w:right w:val="nil"/>
          <w:between w:val="nil"/>
        </w:pBdr>
        <w:ind w:firstLine="0"/>
        <w:jc w:val="center"/>
        <w:rPr>
          <w:del w:id="7675" w:author="Cristiano de Menezes Feu" w:date="2022-11-21T08:33:00Z"/>
          <w:color w:val="000000"/>
        </w:rPr>
        <w:pPrChange w:id="7676" w:author="Cristiano de Menezes Feu" w:date="2022-11-21T08:33:00Z">
          <w:pPr>
            <w:widowControl w:val="0"/>
            <w:pBdr>
              <w:top w:val="nil"/>
              <w:left w:val="nil"/>
              <w:bottom w:val="nil"/>
              <w:right w:val="nil"/>
              <w:between w:val="nil"/>
            </w:pBdr>
          </w:pPr>
        </w:pPrChange>
      </w:pPr>
      <w:del w:id="7677" w:author="Cristiano de Menezes Feu" w:date="2022-11-21T08:33:00Z">
        <w:r w:rsidDel="00E631A1">
          <w:rPr>
            <w:color w:val="000000"/>
          </w:rPr>
          <w:delText>II - durante a discussão em segundo turno:</w:delText>
        </w:r>
      </w:del>
    </w:p>
    <w:p w14:paraId="00000BCF" w14:textId="4CF9D926" w:rsidR="003D183A" w:rsidDel="00E631A1" w:rsidRDefault="008B7924" w:rsidP="00E631A1">
      <w:pPr>
        <w:widowControl w:val="0"/>
        <w:pBdr>
          <w:top w:val="nil"/>
          <w:left w:val="nil"/>
          <w:bottom w:val="nil"/>
          <w:right w:val="nil"/>
          <w:between w:val="nil"/>
        </w:pBdr>
        <w:spacing w:before="57" w:after="0"/>
        <w:ind w:left="283" w:firstLine="0"/>
        <w:jc w:val="center"/>
        <w:rPr>
          <w:del w:id="7678" w:author="Cristiano de Menezes Feu" w:date="2022-11-21T08:33:00Z"/>
          <w:color w:val="000000"/>
        </w:rPr>
        <w:pPrChange w:id="7679" w:author="Cristiano de Menezes Feu" w:date="2022-11-21T08:33:00Z">
          <w:pPr>
            <w:widowControl w:val="0"/>
            <w:pBdr>
              <w:top w:val="nil"/>
              <w:left w:val="nil"/>
              <w:bottom w:val="nil"/>
              <w:right w:val="nil"/>
              <w:between w:val="nil"/>
            </w:pBdr>
            <w:spacing w:before="57" w:after="0"/>
            <w:ind w:left="283" w:firstLine="0"/>
          </w:pPr>
        </w:pPrChange>
      </w:pPr>
      <w:del w:id="7680" w:author="Cristiano de Menezes Feu" w:date="2022-11-21T08:33:00Z">
        <w:r w:rsidDel="00E631A1">
          <w:rPr>
            <w:color w:val="000000"/>
          </w:rPr>
          <w:delText>a) por Comissão, se aprovada pela maioria absoluta de seus membros;</w:delText>
        </w:r>
      </w:del>
    </w:p>
    <w:p w14:paraId="00000BD0" w14:textId="65BC5BF7" w:rsidR="003D183A" w:rsidDel="00E631A1" w:rsidRDefault="008B7924" w:rsidP="00E631A1">
      <w:pPr>
        <w:widowControl w:val="0"/>
        <w:pBdr>
          <w:top w:val="nil"/>
          <w:left w:val="nil"/>
          <w:bottom w:val="nil"/>
          <w:right w:val="nil"/>
          <w:between w:val="nil"/>
        </w:pBdr>
        <w:spacing w:before="57" w:after="0"/>
        <w:ind w:left="283" w:firstLine="0"/>
        <w:jc w:val="center"/>
        <w:rPr>
          <w:del w:id="7681" w:author="Cristiano de Menezes Feu" w:date="2022-11-21T08:33:00Z"/>
          <w:b/>
          <w:color w:val="000000"/>
        </w:rPr>
        <w:pPrChange w:id="7682" w:author="Cristiano de Menezes Feu" w:date="2022-11-21T08:33:00Z">
          <w:pPr>
            <w:widowControl w:val="0"/>
            <w:pBdr>
              <w:top w:val="nil"/>
              <w:left w:val="nil"/>
              <w:bottom w:val="nil"/>
              <w:right w:val="nil"/>
              <w:between w:val="nil"/>
            </w:pBdr>
            <w:spacing w:before="57" w:after="0"/>
            <w:ind w:left="283" w:firstLine="0"/>
          </w:pPr>
        </w:pPrChange>
      </w:pPr>
      <w:del w:id="7683" w:author="Cristiano de Menezes Feu" w:date="2022-11-21T08:33:00Z">
        <w:r w:rsidDel="00E631A1">
          <w:rPr>
            <w:color w:val="000000"/>
          </w:rPr>
          <w:delText xml:space="preserve">b) desde que subscritas por um décimo </w:delText>
        </w:r>
        <w:r w:rsidDel="00E631A1">
          <w:rPr>
            <w:i/>
            <w:color w:val="005583"/>
          </w:rPr>
          <w:delText>(52 Deputados)</w:delText>
        </w:r>
        <w:r w:rsidDel="00E631A1">
          <w:rPr>
            <w:color w:val="000000"/>
          </w:rPr>
          <w:delText xml:space="preserve"> dos membros da Casa, ou Líderes que representem este número; </w:delText>
        </w:r>
      </w:del>
    </w:p>
    <w:p w14:paraId="00000BD1" w14:textId="345C9BFC" w:rsidR="003D183A" w:rsidDel="00E631A1" w:rsidRDefault="008B7924" w:rsidP="00E631A1">
      <w:pPr>
        <w:widowControl w:val="0"/>
        <w:pBdr>
          <w:top w:val="nil"/>
          <w:left w:val="nil"/>
          <w:bottom w:val="nil"/>
          <w:right w:val="nil"/>
          <w:between w:val="nil"/>
        </w:pBdr>
        <w:spacing w:before="0" w:after="113"/>
        <w:ind w:left="567" w:firstLine="0"/>
        <w:jc w:val="center"/>
        <w:rPr>
          <w:del w:id="7684" w:author="Cristiano de Menezes Feu" w:date="2022-11-21T08:33:00Z"/>
          <w:color w:val="005583"/>
          <w:sz w:val="20"/>
          <w:szCs w:val="20"/>
        </w:rPr>
        <w:pPrChange w:id="7685" w:author="Cristiano de Menezes Feu" w:date="2022-11-21T08:33:00Z">
          <w:pPr>
            <w:widowControl w:val="0"/>
            <w:pBdr>
              <w:top w:val="nil"/>
              <w:left w:val="nil"/>
              <w:bottom w:val="nil"/>
              <w:right w:val="nil"/>
              <w:between w:val="nil"/>
            </w:pBdr>
            <w:spacing w:before="0" w:after="113"/>
            <w:ind w:left="567" w:firstLine="0"/>
          </w:pPr>
        </w:pPrChange>
      </w:pPr>
      <w:del w:id="7686" w:author="Cristiano de Menezes Feu" w:date="2022-11-21T08:33:00Z">
        <w:r w:rsidDel="00E631A1">
          <w:rPr>
            <w:b/>
            <w:color w:val="005583"/>
            <w:sz w:val="20"/>
            <w:szCs w:val="20"/>
          </w:rPr>
          <w:delText>QO</w:delText>
        </w:r>
        <w:r w:rsidDel="00E631A1">
          <w:rPr>
            <w:color w:val="005583"/>
            <w:sz w:val="20"/>
            <w:szCs w:val="20"/>
          </w:rPr>
          <w:delText xml:space="preserve"> 5.534/1995 – Impossibilidade de oferecimento de emendas no segundo turno de votação de PEC, tendo em vista que o prazo legal para emendamento ocorre nas dez primeiras sessões após a instalação da Comissão Especial. </w:delText>
        </w:r>
      </w:del>
    </w:p>
    <w:p w14:paraId="00000BD2" w14:textId="1CF1F1AC" w:rsidR="003D183A" w:rsidDel="00E631A1" w:rsidRDefault="008B7924" w:rsidP="00E631A1">
      <w:pPr>
        <w:widowControl w:val="0"/>
        <w:pBdr>
          <w:top w:val="nil"/>
          <w:left w:val="nil"/>
          <w:bottom w:val="nil"/>
          <w:right w:val="nil"/>
          <w:between w:val="nil"/>
        </w:pBdr>
        <w:ind w:firstLine="0"/>
        <w:jc w:val="center"/>
        <w:rPr>
          <w:del w:id="7687" w:author="Cristiano de Menezes Feu" w:date="2022-11-21T08:33:00Z"/>
          <w:color w:val="000000"/>
        </w:rPr>
        <w:pPrChange w:id="7688" w:author="Cristiano de Menezes Feu" w:date="2022-11-21T08:33:00Z">
          <w:pPr>
            <w:widowControl w:val="0"/>
            <w:pBdr>
              <w:top w:val="nil"/>
              <w:left w:val="nil"/>
              <w:bottom w:val="nil"/>
              <w:right w:val="nil"/>
              <w:between w:val="nil"/>
            </w:pBdr>
          </w:pPr>
        </w:pPrChange>
      </w:pPr>
      <w:del w:id="7689" w:author="Cristiano de Menezes Feu" w:date="2022-11-21T08:33:00Z">
        <w:r w:rsidDel="00E631A1">
          <w:rPr>
            <w:color w:val="000000"/>
          </w:rPr>
          <w:delText xml:space="preserve">III - à redação final, até o início da sua votação, observado o quórum previsto nas alíneas a e b do inciso anterior. </w:delText>
        </w:r>
      </w:del>
    </w:p>
    <w:p w14:paraId="00000BD3" w14:textId="5652798C" w:rsidR="003D183A" w:rsidDel="00E631A1" w:rsidRDefault="008B7924" w:rsidP="00E631A1">
      <w:pPr>
        <w:widowControl w:val="0"/>
        <w:pBdr>
          <w:top w:val="nil"/>
          <w:left w:val="nil"/>
          <w:bottom w:val="nil"/>
          <w:right w:val="nil"/>
          <w:between w:val="nil"/>
        </w:pBdr>
        <w:spacing w:before="0" w:after="113"/>
        <w:ind w:left="567" w:firstLine="0"/>
        <w:jc w:val="center"/>
        <w:rPr>
          <w:del w:id="7690" w:author="Cristiano de Menezes Feu" w:date="2022-11-21T08:33:00Z"/>
          <w:color w:val="005583"/>
          <w:sz w:val="20"/>
          <w:szCs w:val="20"/>
        </w:rPr>
        <w:pPrChange w:id="7691" w:author="Cristiano de Menezes Feu" w:date="2022-11-21T08:33:00Z">
          <w:pPr>
            <w:widowControl w:val="0"/>
            <w:pBdr>
              <w:top w:val="nil"/>
              <w:left w:val="nil"/>
              <w:bottom w:val="nil"/>
              <w:right w:val="nil"/>
              <w:between w:val="nil"/>
            </w:pBdr>
            <w:spacing w:before="0" w:after="113"/>
            <w:ind w:left="567" w:firstLine="0"/>
          </w:pPr>
        </w:pPrChange>
      </w:pPr>
      <w:del w:id="7692" w:author="Cristiano de Menezes Feu" w:date="2022-11-21T08:33:00Z">
        <w:r w:rsidDel="00E631A1">
          <w:rPr>
            <w:color w:val="005583"/>
            <w:sz w:val="20"/>
            <w:szCs w:val="20"/>
          </w:rPr>
          <w:delText>Art. 198, § 2º.</w:delText>
        </w:r>
      </w:del>
    </w:p>
    <w:p w14:paraId="00000BD4" w14:textId="097EAE80" w:rsidR="003D183A" w:rsidDel="00E631A1" w:rsidRDefault="008B7924" w:rsidP="00E631A1">
      <w:pPr>
        <w:widowControl w:val="0"/>
        <w:pBdr>
          <w:top w:val="nil"/>
          <w:left w:val="nil"/>
          <w:bottom w:val="nil"/>
          <w:right w:val="nil"/>
          <w:between w:val="nil"/>
        </w:pBdr>
        <w:ind w:firstLine="0"/>
        <w:jc w:val="center"/>
        <w:rPr>
          <w:del w:id="7693" w:author="Cristiano de Menezes Feu" w:date="2022-11-21T08:33:00Z"/>
          <w:rFonts w:ascii="ClearSans-Bold" w:eastAsia="ClearSans-Bold" w:hAnsi="ClearSans-Bold" w:cs="ClearSans-Bold"/>
          <w:b/>
          <w:color w:val="000000"/>
        </w:rPr>
        <w:pPrChange w:id="7694" w:author="Cristiano de Menezes Feu" w:date="2022-11-21T08:33:00Z">
          <w:pPr>
            <w:widowControl w:val="0"/>
            <w:pBdr>
              <w:top w:val="nil"/>
              <w:left w:val="nil"/>
              <w:bottom w:val="nil"/>
              <w:right w:val="nil"/>
              <w:between w:val="nil"/>
            </w:pBdr>
          </w:pPr>
        </w:pPrChange>
      </w:pPr>
      <w:del w:id="7695" w:author="Cristiano de Menezes Feu" w:date="2022-11-21T08:33:00Z">
        <w:r w:rsidDel="00E631A1">
          <w:rPr>
            <w:color w:val="000000"/>
          </w:rPr>
          <w:delText xml:space="preserve">§ 1º Na apreciação preliminar só poderão ser apresentadas emendas que tiverem por fim escoimar a proposição dos vícios arguidos pelas Comissões referidas nos incisos I a III do art. 54. </w:delText>
        </w:r>
      </w:del>
    </w:p>
    <w:p w14:paraId="00000BD5" w14:textId="7EE89A2D" w:rsidR="003D183A" w:rsidDel="00E631A1" w:rsidRDefault="008B7924" w:rsidP="00E631A1">
      <w:pPr>
        <w:widowControl w:val="0"/>
        <w:pBdr>
          <w:top w:val="nil"/>
          <w:left w:val="nil"/>
          <w:bottom w:val="nil"/>
          <w:right w:val="nil"/>
          <w:between w:val="nil"/>
        </w:pBdr>
        <w:spacing w:before="0" w:after="113"/>
        <w:ind w:left="567" w:firstLine="0"/>
        <w:jc w:val="center"/>
        <w:rPr>
          <w:del w:id="7696" w:author="Cristiano de Menezes Feu" w:date="2022-11-21T08:33:00Z"/>
          <w:color w:val="005583"/>
          <w:sz w:val="20"/>
          <w:szCs w:val="20"/>
        </w:rPr>
        <w:pPrChange w:id="7697" w:author="Cristiano de Menezes Feu" w:date="2022-11-21T08:33:00Z">
          <w:pPr>
            <w:widowControl w:val="0"/>
            <w:pBdr>
              <w:top w:val="nil"/>
              <w:left w:val="nil"/>
              <w:bottom w:val="nil"/>
              <w:right w:val="nil"/>
              <w:between w:val="nil"/>
            </w:pBdr>
            <w:spacing w:before="0" w:after="113"/>
            <w:ind w:left="567" w:firstLine="0"/>
          </w:pPr>
        </w:pPrChange>
      </w:pPr>
      <w:del w:id="7698" w:author="Cristiano de Menezes Feu" w:date="2022-11-21T08:33:00Z">
        <w:r w:rsidDel="00E631A1">
          <w:rPr>
            <w:color w:val="005583"/>
            <w:sz w:val="20"/>
            <w:szCs w:val="20"/>
          </w:rPr>
          <w:delText>Arts. 144 e 145, § 1º.</w:delText>
        </w:r>
      </w:del>
    </w:p>
    <w:p w14:paraId="00000BD6" w14:textId="38D5EA3D" w:rsidR="003D183A" w:rsidDel="00E631A1" w:rsidRDefault="008B7924" w:rsidP="00E631A1">
      <w:pPr>
        <w:widowControl w:val="0"/>
        <w:pBdr>
          <w:top w:val="nil"/>
          <w:left w:val="nil"/>
          <w:bottom w:val="nil"/>
          <w:right w:val="nil"/>
          <w:between w:val="nil"/>
        </w:pBdr>
        <w:ind w:firstLine="0"/>
        <w:jc w:val="center"/>
        <w:rPr>
          <w:del w:id="7699" w:author="Cristiano de Menezes Feu" w:date="2022-11-21T08:33:00Z"/>
          <w:rFonts w:ascii="ClearSans-Bold" w:eastAsia="ClearSans-Bold" w:hAnsi="ClearSans-Bold" w:cs="ClearSans-Bold"/>
          <w:b/>
          <w:color w:val="000000"/>
        </w:rPr>
        <w:pPrChange w:id="7700" w:author="Cristiano de Menezes Feu" w:date="2022-11-21T08:33:00Z">
          <w:pPr>
            <w:widowControl w:val="0"/>
            <w:pBdr>
              <w:top w:val="nil"/>
              <w:left w:val="nil"/>
              <w:bottom w:val="nil"/>
              <w:right w:val="nil"/>
              <w:between w:val="nil"/>
            </w:pBdr>
          </w:pPr>
        </w:pPrChange>
      </w:pPr>
      <w:del w:id="7701" w:author="Cristiano de Menezes Feu" w:date="2022-11-21T08:33:00Z">
        <w:r w:rsidDel="00E631A1">
          <w:rPr>
            <w:color w:val="000000"/>
          </w:rPr>
          <w:delText>§ 2º Somente será admitida emenda à redação final para evitar lapso formal, incorreção de linguagem ou defeito de técnica legislativa, sujeita às mesmas formalidades regimentais da emenda de mérito.</w:delText>
        </w:r>
      </w:del>
    </w:p>
    <w:p w14:paraId="00000BD7" w14:textId="58A5DAFB" w:rsidR="003D183A" w:rsidDel="00E631A1" w:rsidRDefault="008B7924" w:rsidP="00E631A1">
      <w:pPr>
        <w:widowControl w:val="0"/>
        <w:pBdr>
          <w:top w:val="nil"/>
          <w:left w:val="nil"/>
          <w:bottom w:val="nil"/>
          <w:right w:val="nil"/>
          <w:between w:val="nil"/>
        </w:pBdr>
        <w:spacing w:before="0" w:after="113"/>
        <w:ind w:left="567" w:firstLine="0"/>
        <w:jc w:val="center"/>
        <w:rPr>
          <w:del w:id="7702" w:author="Cristiano de Menezes Feu" w:date="2022-11-21T08:33:00Z"/>
          <w:color w:val="005583"/>
          <w:sz w:val="20"/>
          <w:szCs w:val="20"/>
        </w:rPr>
        <w:pPrChange w:id="7703" w:author="Cristiano de Menezes Feu" w:date="2022-11-21T08:33:00Z">
          <w:pPr>
            <w:widowControl w:val="0"/>
            <w:pBdr>
              <w:top w:val="nil"/>
              <w:left w:val="nil"/>
              <w:bottom w:val="nil"/>
              <w:right w:val="nil"/>
              <w:between w:val="nil"/>
            </w:pBdr>
            <w:spacing w:before="0" w:after="113"/>
            <w:ind w:left="567" w:firstLine="0"/>
          </w:pPr>
        </w:pPrChange>
      </w:pPr>
      <w:del w:id="7704" w:author="Cristiano de Menezes Feu" w:date="2022-11-21T08:33:00Z">
        <w:r w:rsidDel="00E631A1">
          <w:rPr>
            <w:color w:val="005583"/>
            <w:sz w:val="20"/>
            <w:szCs w:val="20"/>
          </w:rPr>
          <w:delText>Art. 118, § 8º.</w:delText>
        </w:r>
      </w:del>
    </w:p>
    <w:p w14:paraId="00000BD8" w14:textId="3CD7886B" w:rsidR="003D183A" w:rsidDel="00E631A1" w:rsidRDefault="008B7924" w:rsidP="00E631A1">
      <w:pPr>
        <w:widowControl w:val="0"/>
        <w:pBdr>
          <w:top w:val="nil"/>
          <w:left w:val="nil"/>
          <w:bottom w:val="nil"/>
          <w:right w:val="nil"/>
          <w:between w:val="nil"/>
        </w:pBdr>
        <w:ind w:firstLine="0"/>
        <w:jc w:val="center"/>
        <w:rPr>
          <w:del w:id="7705" w:author="Cristiano de Menezes Feu" w:date="2022-11-21T08:33:00Z"/>
          <w:rFonts w:ascii="ClearSans-Bold" w:eastAsia="ClearSans-Bold" w:hAnsi="ClearSans-Bold" w:cs="ClearSans-Bold"/>
          <w:b/>
          <w:color w:val="000000"/>
        </w:rPr>
        <w:pPrChange w:id="7706" w:author="Cristiano de Menezes Feu" w:date="2022-11-21T08:33:00Z">
          <w:pPr>
            <w:widowControl w:val="0"/>
            <w:pBdr>
              <w:top w:val="nil"/>
              <w:left w:val="nil"/>
              <w:bottom w:val="nil"/>
              <w:right w:val="nil"/>
              <w:between w:val="nil"/>
            </w:pBdr>
          </w:pPr>
        </w:pPrChange>
      </w:pPr>
      <w:del w:id="7707" w:author="Cristiano de Menezes Feu" w:date="2022-11-21T08:33:00Z">
        <w:r w:rsidDel="00E631A1">
          <w:rPr>
            <w:color w:val="000000"/>
          </w:rPr>
          <w:delText xml:space="preserve">§ 3º Quando a redação final for de emendas da Câmara a proposta de emenda à Constituição ou a projeto oriundos do Senado, só se admitirão emendas de redação a dispositivo emendado e as que decorram de emendas aprovadas. </w:delText>
        </w:r>
      </w:del>
    </w:p>
    <w:p w14:paraId="00000BD9" w14:textId="1B27560B" w:rsidR="003D183A" w:rsidDel="00E631A1" w:rsidRDefault="008B7924" w:rsidP="00E631A1">
      <w:pPr>
        <w:widowControl w:val="0"/>
        <w:pBdr>
          <w:top w:val="nil"/>
          <w:left w:val="nil"/>
          <w:bottom w:val="nil"/>
          <w:right w:val="nil"/>
          <w:between w:val="nil"/>
        </w:pBdr>
        <w:spacing w:before="0" w:after="113"/>
        <w:ind w:left="567" w:firstLine="0"/>
        <w:jc w:val="center"/>
        <w:rPr>
          <w:del w:id="7708" w:author="Cristiano de Menezes Feu" w:date="2022-11-21T08:33:00Z"/>
          <w:color w:val="005583"/>
          <w:sz w:val="20"/>
          <w:szCs w:val="20"/>
        </w:rPr>
        <w:pPrChange w:id="7709" w:author="Cristiano de Menezes Feu" w:date="2022-11-21T08:33:00Z">
          <w:pPr>
            <w:widowControl w:val="0"/>
            <w:pBdr>
              <w:top w:val="nil"/>
              <w:left w:val="nil"/>
              <w:bottom w:val="nil"/>
              <w:right w:val="nil"/>
              <w:between w:val="nil"/>
            </w:pBdr>
            <w:spacing w:before="0" w:after="113"/>
            <w:ind w:left="567" w:firstLine="0"/>
          </w:pPr>
        </w:pPrChange>
      </w:pPr>
      <w:del w:id="7710" w:author="Cristiano de Menezes Feu" w:date="2022-11-21T08:33:00Z">
        <w:r w:rsidDel="00E631A1">
          <w:rPr>
            <w:color w:val="005583"/>
            <w:sz w:val="20"/>
            <w:szCs w:val="20"/>
          </w:rPr>
          <w:delText>Art. 195, § 4º.</w:delText>
        </w:r>
      </w:del>
    </w:p>
    <w:p w14:paraId="00000BDA" w14:textId="0C66F894" w:rsidR="003D183A" w:rsidDel="00E631A1" w:rsidRDefault="008B7924" w:rsidP="00E631A1">
      <w:pPr>
        <w:widowControl w:val="0"/>
        <w:pBdr>
          <w:top w:val="nil"/>
          <w:left w:val="nil"/>
          <w:bottom w:val="nil"/>
          <w:right w:val="nil"/>
          <w:between w:val="nil"/>
        </w:pBdr>
        <w:ind w:firstLine="0"/>
        <w:jc w:val="center"/>
        <w:rPr>
          <w:del w:id="7711" w:author="Cristiano de Menezes Feu" w:date="2022-11-21T08:33:00Z"/>
          <w:rFonts w:ascii="ClearSans-Bold" w:eastAsia="ClearSans-Bold" w:hAnsi="ClearSans-Bold" w:cs="ClearSans-Bold"/>
          <w:b/>
          <w:color w:val="000000"/>
        </w:rPr>
        <w:pPrChange w:id="7712" w:author="Cristiano de Menezes Feu" w:date="2022-11-21T08:33:00Z">
          <w:pPr>
            <w:widowControl w:val="0"/>
            <w:pBdr>
              <w:top w:val="nil"/>
              <w:left w:val="nil"/>
              <w:bottom w:val="nil"/>
              <w:right w:val="nil"/>
              <w:between w:val="nil"/>
            </w:pBdr>
          </w:pPr>
        </w:pPrChange>
      </w:pPr>
      <w:del w:id="7713" w:author="Cristiano de Menezes Feu" w:date="2022-11-21T08:33:00Z">
        <w:r w:rsidDel="00E631A1">
          <w:rPr>
            <w:color w:val="000000"/>
          </w:rPr>
          <w:delText xml:space="preserve">§ 4º As proposições urgentes, ou que se tornarem urgentes em virtude de requerimento, só receberão emendas de Comissão ou subscritas por um quinto dos membros da Câmara </w:delText>
        </w:r>
        <w:r w:rsidDel="00E631A1">
          <w:rPr>
            <w:rFonts w:ascii="Sansita" w:eastAsia="Sansita" w:hAnsi="Sansita" w:cs="Sansita"/>
            <w:i/>
            <w:color w:val="005583"/>
          </w:rPr>
          <w:delText>(103 Deputados)</w:delText>
        </w:r>
        <w:r w:rsidDel="00E631A1">
          <w:rPr>
            <w:color w:val="000000"/>
          </w:rPr>
          <w:delText xml:space="preserve"> ou Líderes que representem este número, desde que apresentadas em Plenário até o início da votação da matéria. </w:delText>
        </w:r>
      </w:del>
    </w:p>
    <w:p w14:paraId="00000BDB" w14:textId="6C8EC2E9" w:rsidR="003D183A" w:rsidDel="00E631A1" w:rsidRDefault="008B7924" w:rsidP="00E631A1">
      <w:pPr>
        <w:widowControl w:val="0"/>
        <w:pBdr>
          <w:top w:val="nil"/>
          <w:left w:val="nil"/>
          <w:bottom w:val="nil"/>
          <w:right w:val="nil"/>
          <w:between w:val="nil"/>
        </w:pBdr>
        <w:spacing w:before="0" w:after="113"/>
        <w:ind w:left="567" w:firstLine="0"/>
        <w:jc w:val="center"/>
        <w:rPr>
          <w:del w:id="7714" w:author="Cristiano de Menezes Feu" w:date="2022-11-21T08:33:00Z"/>
          <w:b/>
          <w:color w:val="005583"/>
          <w:sz w:val="20"/>
          <w:szCs w:val="20"/>
        </w:rPr>
        <w:pPrChange w:id="7715" w:author="Cristiano de Menezes Feu" w:date="2022-11-21T08:33:00Z">
          <w:pPr>
            <w:widowControl w:val="0"/>
            <w:pBdr>
              <w:top w:val="nil"/>
              <w:left w:val="nil"/>
              <w:bottom w:val="nil"/>
              <w:right w:val="nil"/>
              <w:between w:val="nil"/>
            </w:pBdr>
            <w:spacing w:before="0" w:after="113"/>
            <w:ind w:left="567" w:firstLine="0"/>
          </w:pPr>
        </w:pPrChange>
      </w:pPr>
      <w:del w:id="7716" w:author="Cristiano de Menezes Feu" w:date="2022-11-21T08:33:00Z">
        <w:r w:rsidDel="00E631A1">
          <w:rPr>
            <w:color w:val="005583"/>
            <w:sz w:val="20"/>
            <w:szCs w:val="20"/>
          </w:rPr>
          <w:delText xml:space="preserve">Arts. 153 a 157 (urgência). </w:delText>
        </w:r>
      </w:del>
    </w:p>
    <w:p w14:paraId="00000BDC" w14:textId="69086D5E" w:rsidR="003D183A" w:rsidDel="00E631A1" w:rsidRDefault="008B7924" w:rsidP="00E631A1">
      <w:pPr>
        <w:widowControl w:val="0"/>
        <w:pBdr>
          <w:top w:val="nil"/>
          <w:left w:val="nil"/>
          <w:bottom w:val="nil"/>
          <w:right w:val="nil"/>
          <w:between w:val="nil"/>
        </w:pBdr>
        <w:spacing w:before="0" w:after="113"/>
        <w:ind w:left="567" w:firstLine="0"/>
        <w:jc w:val="center"/>
        <w:rPr>
          <w:del w:id="7717" w:author="Cristiano de Menezes Feu" w:date="2022-11-21T08:33:00Z"/>
          <w:b/>
          <w:color w:val="005583"/>
          <w:sz w:val="20"/>
          <w:szCs w:val="20"/>
        </w:rPr>
        <w:pPrChange w:id="7718" w:author="Cristiano de Menezes Feu" w:date="2022-11-21T08:33:00Z">
          <w:pPr>
            <w:widowControl w:val="0"/>
            <w:pBdr>
              <w:top w:val="nil"/>
              <w:left w:val="nil"/>
              <w:bottom w:val="nil"/>
              <w:right w:val="nil"/>
              <w:between w:val="nil"/>
            </w:pBdr>
            <w:spacing w:before="0" w:after="113"/>
            <w:ind w:left="567" w:firstLine="0"/>
          </w:pPr>
        </w:pPrChange>
      </w:pPr>
      <w:del w:id="7719" w:author="Cristiano de Menezes Feu" w:date="2022-11-21T08:33:00Z">
        <w:r w:rsidDel="00E631A1">
          <w:rPr>
            <w:b/>
            <w:color w:val="005583"/>
            <w:sz w:val="20"/>
            <w:szCs w:val="20"/>
          </w:rPr>
          <w:delText>Ato da Mesa</w:delText>
        </w:r>
        <w:r w:rsidDel="00E631A1">
          <w:rPr>
            <w:color w:val="005583"/>
            <w:sz w:val="20"/>
            <w:szCs w:val="20"/>
          </w:rPr>
          <w:delText xml:space="preserve"> nº 177/89, art. 1º, III.</w:delText>
        </w:r>
        <w:r w:rsidDel="00E631A1">
          <w:rPr>
            <w:color w:val="005583"/>
            <w:sz w:val="20"/>
            <w:szCs w:val="20"/>
            <w:vertAlign w:val="superscript"/>
          </w:rPr>
          <w:footnoteReference w:id="332"/>
        </w:r>
      </w:del>
    </w:p>
    <w:p w14:paraId="00000BDD" w14:textId="7E52198D" w:rsidR="003D183A" w:rsidDel="00E631A1" w:rsidRDefault="008B7924" w:rsidP="00E631A1">
      <w:pPr>
        <w:widowControl w:val="0"/>
        <w:pBdr>
          <w:top w:val="nil"/>
          <w:left w:val="nil"/>
          <w:bottom w:val="nil"/>
          <w:right w:val="nil"/>
          <w:between w:val="nil"/>
        </w:pBdr>
        <w:spacing w:before="0" w:after="113"/>
        <w:ind w:left="567" w:firstLine="0"/>
        <w:jc w:val="center"/>
        <w:rPr>
          <w:del w:id="7723" w:author="Cristiano de Menezes Feu" w:date="2022-11-21T08:33:00Z"/>
          <w:b/>
          <w:color w:val="005583"/>
          <w:sz w:val="20"/>
          <w:szCs w:val="20"/>
        </w:rPr>
        <w:pPrChange w:id="7724" w:author="Cristiano de Menezes Feu" w:date="2022-11-21T08:33:00Z">
          <w:pPr>
            <w:widowControl w:val="0"/>
            <w:pBdr>
              <w:top w:val="nil"/>
              <w:left w:val="nil"/>
              <w:bottom w:val="nil"/>
              <w:right w:val="nil"/>
              <w:between w:val="nil"/>
            </w:pBdr>
            <w:spacing w:before="0" w:after="113"/>
            <w:ind w:left="567" w:firstLine="0"/>
          </w:pPr>
        </w:pPrChange>
      </w:pPr>
      <w:del w:id="7725" w:author="Cristiano de Menezes Feu" w:date="2022-11-21T08:33:00Z">
        <w:r w:rsidDel="00E631A1">
          <w:rPr>
            <w:b/>
            <w:color w:val="005583"/>
            <w:sz w:val="20"/>
            <w:szCs w:val="20"/>
          </w:rPr>
          <w:delText>QO</w:delText>
        </w:r>
        <w:r w:rsidDel="00E631A1">
          <w:rPr>
            <w:color w:val="005583"/>
            <w:sz w:val="20"/>
            <w:szCs w:val="20"/>
          </w:rPr>
          <w:delText xml:space="preserve"> 99/2015 – “Decide, por meio de interpretação sistemática do Regimento Interno, que o fim da discussão é o momento procedimental limite para o oferecimento de emendas para os projetos, inclusive para os de regime de urgência”.</w:delText>
        </w:r>
      </w:del>
    </w:p>
    <w:p w14:paraId="00000BDE" w14:textId="0A67DA56" w:rsidR="003D183A" w:rsidDel="00E631A1" w:rsidRDefault="008B7924" w:rsidP="00E631A1">
      <w:pPr>
        <w:widowControl w:val="0"/>
        <w:pBdr>
          <w:top w:val="nil"/>
          <w:left w:val="nil"/>
          <w:bottom w:val="nil"/>
          <w:right w:val="nil"/>
          <w:between w:val="nil"/>
        </w:pBdr>
        <w:spacing w:before="0" w:after="113"/>
        <w:ind w:left="567" w:firstLine="0"/>
        <w:jc w:val="center"/>
        <w:rPr>
          <w:del w:id="7726" w:author="Cristiano de Menezes Feu" w:date="2022-11-21T08:33:00Z"/>
          <w:color w:val="005583"/>
          <w:sz w:val="20"/>
          <w:szCs w:val="20"/>
        </w:rPr>
        <w:pPrChange w:id="7727" w:author="Cristiano de Menezes Feu" w:date="2022-11-21T08:33:00Z">
          <w:pPr>
            <w:widowControl w:val="0"/>
            <w:pBdr>
              <w:top w:val="nil"/>
              <w:left w:val="nil"/>
              <w:bottom w:val="nil"/>
              <w:right w:val="nil"/>
              <w:between w:val="nil"/>
            </w:pBdr>
            <w:spacing w:before="0" w:after="113"/>
            <w:ind w:left="567" w:firstLine="0"/>
          </w:pPr>
        </w:pPrChange>
      </w:pPr>
      <w:del w:id="7728" w:author="Cristiano de Menezes Feu" w:date="2022-11-21T08:33:00Z">
        <w:r w:rsidDel="00E631A1">
          <w:rPr>
            <w:b/>
            <w:color w:val="005583"/>
            <w:sz w:val="20"/>
            <w:szCs w:val="20"/>
          </w:rPr>
          <w:delText>Prática:</w:delText>
        </w:r>
        <w:r w:rsidDel="00E631A1">
          <w:rPr>
            <w:color w:val="005583"/>
            <w:sz w:val="20"/>
            <w:szCs w:val="20"/>
          </w:rPr>
          <w:delText xml:space="preserve"> sem prejuízo do prazo de emendamento de 5 sessões previsto no art. 1º do Ato da Mesa nº 177/1989, projeto de lei do Executivo com urgência constitucional também pode ser emendado no prazo previsto neste § 4º. Exemplo: PL 1749/2011.</w:delText>
        </w:r>
      </w:del>
    </w:p>
    <w:p w14:paraId="00000BDF" w14:textId="47A66985" w:rsidR="003D183A" w:rsidDel="00E631A1" w:rsidRDefault="008B7924" w:rsidP="00E631A1">
      <w:pPr>
        <w:widowControl w:val="0"/>
        <w:pBdr>
          <w:top w:val="nil"/>
          <w:left w:val="nil"/>
          <w:bottom w:val="nil"/>
          <w:right w:val="nil"/>
          <w:between w:val="nil"/>
        </w:pBdr>
        <w:ind w:firstLine="0"/>
        <w:jc w:val="center"/>
        <w:rPr>
          <w:del w:id="7729" w:author="Cristiano de Menezes Feu" w:date="2022-11-21T08:33:00Z"/>
          <w:rFonts w:ascii="ClearSans-Bold" w:eastAsia="ClearSans-Bold" w:hAnsi="ClearSans-Bold" w:cs="ClearSans-Bold"/>
          <w:b/>
          <w:color w:val="000000"/>
        </w:rPr>
        <w:pPrChange w:id="7730" w:author="Cristiano de Menezes Feu" w:date="2022-11-21T08:33:00Z">
          <w:pPr>
            <w:widowControl w:val="0"/>
            <w:pBdr>
              <w:top w:val="nil"/>
              <w:left w:val="nil"/>
              <w:bottom w:val="nil"/>
              <w:right w:val="nil"/>
              <w:between w:val="nil"/>
            </w:pBdr>
          </w:pPr>
        </w:pPrChange>
      </w:pPr>
      <w:del w:id="7731" w:author="Cristiano de Menezes Feu" w:date="2022-11-21T08:33:00Z">
        <w:r w:rsidDel="00E631A1">
          <w:rPr>
            <w:color w:val="000000"/>
          </w:rPr>
          <w:delText xml:space="preserve">§ 5º Não poderá ser emendada a parte do projeto de lei aprovado conclusivamente pelas Comissões que não tenha sido objeto do recurso provido pelo Plenário. </w:delText>
        </w:r>
      </w:del>
    </w:p>
    <w:p w14:paraId="00000BE0" w14:textId="49825610" w:rsidR="003D183A" w:rsidDel="00E631A1" w:rsidRDefault="008B7924" w:rsidP="00E631A1">
      <w:pPr>
        <w:widowControl w:val="0"/>
        <w:pBdr>
          <w:top w:val="nil"/>
          <w:left w:val="nil"/>
          <w:bottom w:val="nil"/>
          <w:right w:val="nil"/>
          <w:between w:val="nil"/>
        </w:pBdr>
        <w:spacing w:before="0" w:after="113"/>
        <w:ind w:left="567" w:firstLine="0"/>
        <w:jc w:val="center"/>
        <w:rPr>
          <w:del w:id="7732" w:author="Cristiano de Menezes Feu" w:date="2022-11-21T08:33:00Z"/>
          <w:b/>
          <w:color w:val="005583"/>
          <w:sz w:val="20"/>
          <w:szCs w:val="20"/>
        </w:rPr>
        <w:pPrChange w:id="7733" w:author="Cristiano de Menezes Feu" w:date="2022-11-21T08:33:00Z">
          <w:pPr>
            <w:widowControl w:val="0"/>
            <w:pBdr>
              <w:top w:val="nil"/>
              <w:left w:val="nil"/>
              <w:bottom w:val="nil"/>
              <w:right w:val="nil"/>
              <w:between w:val="nil"/>
            </w:pBdr>
            <w:spacing w:before="0" w:after="113"/>
            <w:ind w:left="567" w:firstLine="0"/>
          </w:pPr>
        </w:pPrChange>
      </w:pPr>
      <w:del w:id="7734" w:author="Cristiano de Menezes Feu" w:date="2022-11-21T08:33:00Z">
        <w:r w:rsidDel="00E631A1">
          <w:rPr>
            <w:color w:val="005583"/>
            <w:sz w:val="20"/>
            <w:szCs w:val="20"/>
          </w:rPr>
          <w:delText>Art. 132, § 2º; art. 58, § 3º.</w:delText>
        </w:r>
      </w:del>
    </w:p>
    <w:p w14:paraId="00000BE1" w14:textId="0CC786F8" w:rsidR="003D183A" w:rsidDel="00E631A1" w:rsidRDefault="008B7924" w:rsidP="00E631A1">
      <w:pPr>
        <w:widowControl w:val="0"/>
        <w:pBdr>
          <w:top w:val="nil"/>
          <w:left w:val="nil"/>
          <w:bottom w:val="nil"/>
          <w:right w:val="nil"/>
          <w:between w:val="nil"/>
        </w:pBdr>
        <w:spacing w:before="0" w:after="113"/>
        <w:ind w:left="567" w:firstLine="0"/>
        <w:jc w:val="center"/>
        <w:rPr>
          <w:del w:id="7735" w:author="Cristiano de Menezes Feu" w:date="2022-11-21T08:33:00Z"/>
          <w:color w:val="005583"/>
          <w:sz w:val="20"/>
          <w:szCs w:val="20"/>
        </w:rPr>
        <w:pPrChange w:id="7736" w:author="Cristiano de Menezes Feu" w:date="2022-11-21T08:33:00Z">
          <w:pPr>
            <w:widowControl w:val="0"/>
            <w:pBdr>
              <w:top w:val="nil"/>
              <w:left w:val="nil"/>
              <w:bottom w:val="nil"/>
              <w:right w:val="nil"/>
              <w:between w:val="nil"/>
            </w:pBdr>
            <w:spacing w:before="0" w:after="113"/>
            <w:ind w:left="567" w:firstLine="0"/>
          </w:pPr>
        </w:pPrChange>
      </w:pPr>
      <w:del w:id="7737" w:author="Cristiano de Menezes Feu" w:date="2022-11-21T08:33:00Z">
        <w:r w:rsidDel="00E631A1">
          <w:rPr>
            <w:b/>
            <w:color w:val="005583"/>
            <w:sz w:val="20"/>
            <w:szCs w:val="20"/>
          </w:rPr>
          <w:delText>QO</w:delText>
        </w:r>
        <w:r w:rsidDel="00E631A1">
          <w:rPr>
            <w:color w:val="005583"/>
            <w:sz w:val="20"/>
            <w:szCs w:val="20"/>
          </w:rPr>
          <w:delText xml:space="preserve"> 402/2009 – Provido em Plenário recurso contra apreciação conclusiva das Comissões, mesmo que parcial, o Plenário poderá reexaminar a matéria em sua inteireza.</w:delText>
        </w:r>
      </w:del>
    </w:p>
    <w:p w14:paraId="00000BE2" w14:textId="37C084A9" w:rsidR="003D183A" w:rsidDel="00E631A1" w:rsidRDefault="008B7924" w:rsidP="00E631A1">
      <w:pPr>
        <w:widowControl w:val="0"/>
        <w:pBdr>
          <w:top w:val="nil"/>
          <w:left w:val="nil"/>
          <w:bottom w:val="nil"/>
          <w:right w:val="nil"/>
          <w:between w:val="nil"/>
        </w:pBdr>
        <w:ind w:firstLine="0"/>
        <w:jc w:val="center"/>
        <w:rPr>
          <w:del w:id="7738" w:author="Cristiano de Menezes Feu" w:date="2022-11-21T08:33:00Z"/>
          <w:rFonts w:ascii="ClearSans-Bold" w:eastAsia="ClearSans-Bold" w:hAnsi="ClearSans-Bold" w:cs="ClearSans-Bold"/>
          <w:b/>
          <w:color w:val="000000"/>
        </w:rPr>
        <w:pPrChange w:id="7739" w:author="Cristiano de Menezes Feu" w:date="2022-11-21T08:33:00Z">
          <w:pPr>
            <w:widowControl w:val="0"/>
            <w:pBdr>
              <w:top w:val="nil"/>
              <w:left w:val="nil"/>
              <w:bottom w:val="nil"/>
              <w:right w:val="nil"/>
              <w:between w:val="nil"/>
            </w:pBdr>
          </w:pPr>
        </w:pPrChange>
      </w:pPr>
      <w:del w:id="7740" w:author="Cristiano de Menezes Feu" w:date="2022-11-21T08:33:00Z">
        <w:r w:rsidDel="00E631A1">
          <w:rPr>
            <w:rFonts w:ascii="ClearSans-Bold" w:eastAsia="ClearSans-Bold" w:hAnsi="ClearSans-Bold" w:cs="ClearSans-Bold"/>
            <w:b/>
            <w:color w:val="000000"/>
          </w:rPr>
          <w:delText xml:space="preserve">Art. 121. </w:delText>
        </w:r>
        <w:r w:rsidDel="00E631A1">
          <w:rPr>
            <w:color w:val="000000"/>
          </w:rPr>
          <w:delText xml:space="preserve">As emendas de Plenário serão publicadas e distribuídas, uma a uma, às Comissões, de acordo com a matéria de sua competência. </w:delText>
        </w:r>
      </w:del>
    </w:p>
    <w:p w14:paraId="00000BE3" w14:textId="04CAFD28" w:rsidR="003D183A" w:rsidDel="00E631A1" w:rsidRDefault="008B7924" w:rsidP="00E631A1">
      <w:pPr>
        <w:widowControl w:val="0"/>
        <w:pBdr>
          <w:top w:val="nil"/>
          <w:left w:val="nil"/>
          <w:bottom w:val="nil"/>
          <w:right w:val="nil"/>
          <w:between w:val="nil"/>
        </w:pBdr>
        <w:spacing w:before="0" w:after="113"/>
        <w:ind w:left="567" w:firstLine="0"/>
        <w:jc w:val="center"/>
        <w:rPr>
          <w:del w:id="7741" w:author="Cristiano de Menezes Feu" w:date="2022-11-21T08:33:00Z"/>
          <w:color w:val="005583"/>
          <w:sz w:val="20"/>
          <w:szCs w:val="20"/>
        </w:rPr>
        <w:pPrChange w:id="7742" w:author="Cristiano de Menezes Feu" w:date="2022-11-21T08:33:00Z">
          <w:pPr>
            <w:widowControl w:val="0"/>
            <w:pBdr>
              <w:top w:val="nil"/>
              <w:left w:val="nil"/>
              <w:bottom w:val="nil"/>
              <w:right w:val="nil"/>
              <w:between w:val="nil"/>
            </w:pBdr>
            <w:spacing w:before="0" w:after="113"/>
            <w:ind w:left="567" w:firstLine="0"/>
          </w:pPr>
        </w:pPrChange>
      </w:pPr>
      <w:del w:id="7743" w:author="Cristiano de Menezes Feu" w:date="2022-11-21T08:33:00Z">
        <w:r w:rsidDel="00E631A1">
          <w:rPr>
            <w:color w:val="005583"/>
            <w:sz w:val="20"/>
            <w:szCs w:val="20"/>
          </w:rPr>
          <w:delText xml:space="preserve">Art. 120; art. 138, II; art. 157, § 4º. </w:delText>
        </w:r>
      </w:del>
    </w:p>
    <w:p w14:paraId="00000BE4" w14:textId="6EFA8B3A" w:rsidR="003D183A" w:rsidDel="00E631A1" w:rsidRDefault="008B7924" w:rsidP="00E631A1">
      <w:pPr>
        <w:widowControl w:val="0"/>
        <w:pBdr>
          <w:top w:val="nil"/>
          <w:left w:val="nil"/>
          <w:bottom w:val="nil"/>
          <w:right w:val="nil"/>
          <w:between w:val="nil"/>
        </w:pBdr>
        <w:spacing w:before="0" w:after="113"/>
        <w:ind w:left="567" w:firstLine="0"/>
        <w:jc w:val="center"/>
        <w:rPr>
          <w:del w:id="7744" w:author="Cristiano de Menezes Feu" w:date="2022-11-21T08:33:00Z"/>
          <w:b/>
          <w:color w:val="005583"/>
          <w:sz w:val="20"/>
          <w:szCs w:val="20"/>
        </w:rPr>
        <w:pPrChange w:id="7745" w:author="Cristiano de Menezes Feu" w:date="2022-11-21T08:33:00Z">
          <w:pPr>
            <w:widowControl w:val="0"/>
            <w:pBdr>
              <w:top w:val="nil"/>
              <w:left w:val="nil"/>
              <w:bottom w:val="nil"/>
              <w:right w:val="nil"/>
              <w:between w:val="nil"/>
            </w:pBdr>
            <w:spacing w:before="0" w:after="113"/>
            <w:ind w:left="567" w:firstLine="0"/>
          </w:pPr>
        </w:pPrChange>
      </w:pPr>
      <w:del w:id="7746" w:author="Cristiano de Menezes Feu" w:date="2022-11-21T08:33:00Z">
        <w:r w:rsidDel="00E631A1">
          <w:rPr>
            <w:b/>
            <w:color w:val="005583"/>
            <w:sz w:val="20"/>
            <w:szCs w:val="20"/>
          </w:rPr>
          <w:delText>Pratica 1:</w:delText>
        </w:r>
        <w:r w:rsidDel="00E631A1">
          <w:rPr>
            <w:color w:val="005583"/>
            <w:sz w:val="20"/>
            <w:szCs w:val="20"/>
          </w:rPr>
          <w:delText xml:space="preserve"> Os requerimentos procedimentais, as emendas e os destaques apresentados em Plenário são disponibilizados na página da proposição na internet à medida que vão sendo apresentados à Mesa.</w:delText>
        </w:r>
        <w:r w:rsidDel="00E631A1">
          <w:rPr>
            <w:color w:val="005583"/>
            <w:sz w:val="20"/>
            <w:szCs w:val="20"/>
            <w:vertAlign w:val="superscript"/>
          </w:rPr>
          <w:footnoteReference w:id="333"/>
        </w:r>
        <w:r w:rsidDel="00E631A1">
          <w:rPr>
            <w:color w:val="005583"/>
            <w:sz w:val="20"/>
            <w:szCs w:val="20"/>
          </w:rPr>
          <w:delText xml:space="preserve"> Exemplo: PL 1321/2019</w:delText>
        </w:r>
      </w:del>
    </w:p>
    <w:p w14:paraId="00000BE5" w14:textId="6F043CA7" w:rsidR="003D183A" w:rsidDel="00E631A1" w:rsidRDefault="008B7924" w:rsidP="00E631A1">
      <w:pPr>
        <w:widowControl w:val="0"/>
        <w:pBdr>
          <w:top w:val="nil"/>
          <w:left w:val="nil"/>
          <w:bottom w:val="nil"/>
          <w:right w:val="nil"/>
          <w:between w:val="nil"/>
        </w:pBdr>
        <w:spacing w:before="0" w:after="113"/>
        <w:ind w:left="567" w:firstLine="0"/>
        <w:jc w:val="center"/>
        <w:rPr>
          <w:del w:id="7750" w:author="Cristiano de Menezes Feu" w:date="2022-11-21T08:33:00Z"/>
          <w:color w:val="005583"/>
          <w:sz w:val="20"/>
          <w:szCs w:val="20"/>
        </w:rPr>
        <w:pPrChange w:id="7751" w:author="Cristiano de Menezes Feu" w:date="2022-11-21T08:33:00Z">
          <w:pPr>
            <w:widowControl w:val="0"/>
            <w:pBdr>
              <w:top w:val="nil"/>
              <w:left w:val="nil"/>
              <w:bottom w:val="nil"/>
              <w:right w:val="nil"/>
              <w:between w:val="nil"/>
            </w:pBdr>
            <w:spacing w:before="0" w:after="113"/>
            <w:ind w:left="567" w:firstLine="0"/>
          </w:pPr>
        </w:pPrChange>
      </w:pPr>
      <w:del w:id="7752" w:author="Cristiano de Menezes Feu" w:date="2022-11-21T08:33:00Z">
        <w:r w:rsidDel="00E631A1">
          <w:rPr>
            <w:b/>
            <w:color w:val="005583"/>
            <w:sz w:val="20"/>
            <w:szCs w:val="20"/>
          </w:rPr>
          <w:delText>Prática 2:</w:delText>
        </w:r>
        <w:r w:rsidDel="00E631A1">
          <w:rPr>
            <w:color w:val="005583"/>
            <w:sz w:val="20"/>
            <w:szCs w:val="20"/>
          </w:rPr>
          <w:delText xml:space="preserve"> a distribuição das emendas de Plenário é feita em globo, por despacho do Presidente, a todas as Comissões competentes para opinar sobre a proposição principal. Exemplo: PL 4904/2012.</w:delText>
        </w:r>
      </w:del>
    </w:p>
    <w:p w14:paraId="00000BE6" w14:textId="22ED668C" w:rsidR="003D183A" w:rsidDel="00E631A1" w:rsidRDefault="008B7924" w:rsidP="00E631A1">
      <w:pPr>
        <w:widowControl w:val="0"/>
        <w:pBdr>
          <w:top w:val="nil"/>
          <w:left w:val="nil"/>
          <w:bottom w:val="nil"/>
          <w:right w:val="nil"/>
          <w:between w:val="nil"/>
        </w:pBdr>
        <w:ind w:firstLine="0"/>
        <w:jc w:val="center"/>
        <w:rPr>
          <w:del w:id="7753" w:author="Cristiano de Menezes Feu" w:date="2022-11-21T08:33:00Z"/>
          <w:rFonts w:ascii="ClearSans-Bold" w:eastAsia="ClearSans-Bold" w:hAnsi="ClearSans-Bold" w:cs="ClearSans-Bold"/>
          <w:b/>
          <w:color w:val="005583"/>
          <w:vertAlign w:val="superscript"/>
        </w:rPr>
        <w:pPrChange w:id="7754" w:author="Cristiano de Menezes Feu" w:date="2022-11-21T08:33:00Z">
          <w:pPr>
            <w:widowControl w:val="0"/>
            <w:pBdr>
              <w:top w:val="nil"/>
              <w:left w:val="nil"/>
              <w:bottom w:val="nil"/>
              <w:right w:val="nil"/>
              <w:between w:val="nil"/>
            </w:pBdr>
          </w:pPr>
        </w:pPrChange>
      </w:pPr>
      <w:del w:id="7755"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 exame do mérito, da adequação financeira ou orçamentária e dos aspectos jurídicos e legislativos das emendas poderá ser feito, por delegação dos respectivos colegiados técnicos, mediante parecer apresentado diretamente em Plenário, sempre que possível pelos mesmos Relatores da proposição principal junto às Comissões que opinaram sobre a matéria.</w:delText>
        </w:r>
        <w:r w:rsidDel="00E631A1">
          <w:rPr>
            <w:color w:val="005583"/>
            <w:vertAlign w:val="superscript"/>
          </w:rPr>
          <w:footnoteReference w:id="334"/>
        </w:r>
      </w:del>
    </w:p>
    <w:p w14:paraId="00000BE7" w14:textId="1C62783C" w:rsidR="003D183A" w:rsidDel="00E631A1" w:rsidRDefault="008B7924" w:rsidP="00E631A1">
      <w:pPr>
        <w:widowControl w:val="0"/>
        <w:pBdr>
          <w:top w:val="nil"/>
          <w:left w:val="nil"/>
          <w:bottom w:val="nil"/>
          <w:right w:val="nil"/>
          <w:between w:val="nil"/>
        </w:pBdr>
        <w:ind w:firstLine="0"/>
        <w:jc w:val="center"/>
        <w:rPr>
          <w:del w:id="7759" w:author="Cristiano de Menezes Feu" w:date="2022-11-21T08:33:00Z"/>
          <w:rFonts w:ascii="ClearSans-Bold" w:eastAsia="ClearSans-Bold" w:hAnsi="ClearSans-Bold" w:cs="ClearSans-Bold"/>
          <w:b/>
          <w:color w:val="000000"/>
        </w:rPr>
        <w:pPrChange w:id="7760" w:author="Cristiano de Menezes Feu" w:date="2022-11-21T08:33:00Z">
          <w:pPr>
            <w:widowControl w:val="0"/>
            <w:pBdr>
              <w:top w:val="nil"/>
              <w:left w:val="nil"/>
              <w:bottom w:val="nil"/>
              <w:right w:val="nil"/>
              <w:between w:val="nil"/>
            </w:pBdr>
          </w:pPr>
        </w:pPrChange>
      </w:pPr>
      <w:del w:id="7761" w:author="Cristiano de Menezes Feu" w:date="2022-11-21T08:33:00Z">
        <w:r w:rsidDel="00E631A1">
          <w:rPr>
            <w:rFonts w:ascii="ClearSans-Bold" w:eastAsia="ClearSans-Bold" w:hAnsi="ClearSans-Bold" w:cs="ClearSans-Bold"/>
            <w:b/>
            <w:color w:val="000000"/>
          </w:rPr>
          <w:delText xml:space="preserve">Art. 122. </w:delText>
        </w:r>
        <w:r w:rsidDel="00E631A1">
          <w:rPr>
            <w:color w:val="000000"/>
          </w:rPr>
          <w:delText xml:space="preserve">As emendas aglutinativas podem ser apresentadas em Plenário, para apreciação em turno único, quando da votação da parte da proposição ou do dispositivo a que elas se refiram, pelos Autores das emendas objeto da fusão, por um décimo </w:delText>
        </w:r>
        <w:r w:rsidDel="00E631A1">
          <w:rPr>
            <w:rFonts w:ascii="Sansita" w:eastAsia="Sansita" w:hAnsi="Sansita" w:cs="Sansita"/>
            <w:i/>
            <w:color w:val="005583"/>
          </w:rPr>
          <w:delText>(52 Deputados)</w:delText>
        </w:r>
        <w:r w:rsidDel="00E631A1">
          <w:rPr>
            <w:color w:val="000000"/>
          </w:rPr>
          <w:delText xml:space="preserve"> dos membros da Casa ou por Líderes que representem esse número.</w:delText>
        </w:r>
      </w:del>
    </w:p>
    <w:p w14:paraId="00000BE8" w14:textId="2DEA76D2" w:rsidR="003D183A" w:rsidDel="00E631A1" w:rsidRDefault="008B7924" w:rsidP="00E631A1">
      <w:pPr>
        <w:widowControl w:val="0"/>
        <w:pBdr>
          <w:top w:val="nil"/>
          <w:left w:val="nil"/>
          <w:bottom w:val="nil"/>
          <w:right w:val="nil"/>
          <w:between w:val="nil"/>
        </w:pBdr>
        <w:spacing w:before="0" w:after="113"/>
        <w:ind w:left="567" w:firstLine="0"/>
        <w:jc w:val="center"/>
        <w:rPr>
          <w:del w:id="7762" w:author="Cristiano de Menezes Feu" w:date="2022-11-21T08:33:00Z"/>
          <w:b/>
          <w:color w:val="005583"/>
          <w:sz w:val="20"/>
          <w:szCs w:val="20"/>
        </w:rPr>
        <w:pPrChange w:id="7763" w:author="Cristiano de Menezes Feu" w:date="2022-11-21T08:33:00Z">
          <w:pPr>
            <w:widowControl w:val="0"/>
            <w:pBdr>
              <w:top w:val="nil"/>
              <w:left w:val="nil"/>
              <w:bottom w:val="nil"/>
              <w:right w:val="nil"/>
              <w:between w:val="nil"/>
            </w:pBdr>
            <w:spacing w:before="0" w:after="113"/>
            <w:ind w:left="567" w:firstLine="0"/>
          </w:pPr>
        </w:pPrChange>
      </w:pPr>
      <w:del w:id="7764" w:author="Cristiano de Menezes Feu" w:date="2022-11-21T08:33:00Z">
        <w:r w:rsidDel="00E631A1">
          <w:rPr>
            <w:color w:val="005583"/>
            <w:sz w:val="20"/>
            <w:szCs w:val="20"/>
          </w:rPr>
          <w:delText>Art. 118, § 3º.</w:delText>
        </w:r>
      </w:del>
    </w:p>
    <w:p w14:paraId="00000BE9" w14:textId="70C04CE9" w:rsidR="003D183A" w:rsidDel="00E631A1" w:rsidRDefault="008B7924" w:rsidP="00E631A1">
      <w:pPr>
        <w:widowControl w:val="0"/>
        <w:pBdr>
          <w:top w:val="nil"/>
          <w:left w:val="nil"/>
          <w:bottom w:val="nil"/>
          <w:right w:val="nil"/>
          <w:between w:val="nil"/>
        </w:pBdr>
        <w:spacing w:before="0" w:after="113"/>
        <w:ind w:left="567" w:firstLine="0"/>
        <w:jc w:val="center"/>
        <w:rPr>
          <w:del w:id="7765" w:author="Cristiano de Menezes Feu" w:date="2022-11-21T08:33:00Z"/>
          <w:b/>
          <w:color w:val="005583"/>
          <w:sz w:val="20"/>
          <w:szCs w:val="20"/>
        </w:rPr>
        <w:pPrChange w:id="7766" w:author="Cristiano de Menezes Feu" w:date="2022-11-21T08:33:00Z">
          <w:pPr>
            <w:widowControl w:val="0"/>
            <w:pBdr>
              <w:top w:val="nil"/>
              <w:left w:val="nil"/>
              <w:bottom w:val="nil"/>
              <w:right w:val="nil"/>
              <w:between w:val="nil"/>
            </w:pBdr>
            <w:spacing w:before="0" w:after="113"/>
            <w:ind w:left="567" w:firstLine="0"/>
          </w:pPr>
        </w:pPrChange>
      </w:pPr>
      <w:del w:id="7767" w:author="Cristiano de Menezes Feu" w:date="2022-11-21T08:33:00Z">
        <w:r w:rsidDel="00E631A1">
          <w:rPr>
            <w:b/>
            <w:color w:val="005583"/>
            <w:sz w:val="20"/>
            <w:szCs w:val="20"/>
          </w:rPr>
          <w:delText>QO</w:delText>
        </w:r>
        <w:r w:rsidDel="00E631A1">
          <w:rPr>
            <w:color w:val="005583"/>
            <w:sz w:val="20"/>
            <w:szCs w:val="20"/>
          </w:rPr>
          <w:delText xml:space="preserve"> 149/2016 – Reafirma entendimento constante da QO 302/2013 no sentido de que não subsiste a emenda aglutinativa, se as emendas que lhe dariam suporte tiverem sido retiradas ou que “tenha como suporte uma emenda supressiva, uma vez que o sentido da emenda supressiva é eliminar texto de determinada proposição, e não a construção de texto, que é o objetivo de emenda aglutinativa”. Do mesmo modo, encerrado o prazo para apresentação de destaques, não é “possível apresentar novos destaques, mesmo que os destaques apresentados tenham sido prejudicados, por falta da emenda de suporte”.</w:delText>
        </w:r>
      </w:del>
    </w:p>
    <w:p w14:paraId="00000BEA" w14:textId="5C6C54C9" w:rsidR="003D183A" w:rsidDel="00E631A1" w:rsidRDefault="008B7924" w:rsidP="00E631A1">
      <w:pPr>
        <w:widowControl w:val="0"/>
        <w:pBdr>
          <w:top w:val="nil"/>
          <w:left w:val="nil"/>
          <w:bottom w:val="nil"/>
          <w:right w:val="nil"/>
          <w:between w:val="nil"/>
        </w:pBdr>
        <w:spacing w:before="0" w:after="113"/>
        <w:ind w:left="567" w:firstLine="0"/>
        <w:jc w:val="center"/>
        <w:rPr>
          <w:del w:id="7768" w:author="Cristiano de Menezes Feu" w:date="2022-11-21T08:33:00Z"/>
          <w:b/>
          <w:color w:val="005583"/>
          <w:sz w:val="20"/>
          <w:szCs w:val="20"/>
        </w:rPr>
        <w:pPrChange w:id="7769" w:author="Cristiano de Menezes Feu" w:date="2022-11-21T08:33:00Z">
          <w:pPr>
            <w:widowControl w:val="0"/>
            <w:pBdr>
              <w:top w:val="nil"/>
              <w:left w:val="nil"/>
              <w:bottom w:val="nil"/>
              <w:right w:val="nil"/>
              <w:between w:val="nil"/>
            </w:pBdr>
            <w:spacing w:before="0" w:after="113"/>
            <w:ind w:left="567" w:firstLine="0"/>
          </w:pPr>
        </w:pPrChange>
      </w:pPr>
      <w:del w:id="7770" w:author="Cristiano de Menezes Feu" w:date="2022-11-21T08:33:00Z">
        <w:r w:rsidDel="00E631A1">
          <w:rPr>
            <w:b/>
            <w:color w:val="005583"/>
            <w:sz w:val="20"/>
            <w:szCs w:val="20"/>
          </w:rPr>
          <w:delText>QO</w:delText>
        </w:r>
        <w:r w:rsidDel="00E631A1">
          <w:rPr>
            <w:color w:val="005583"/>
            <w:sz w:val="20"/>
            <w:szCs w:val="20"/>
          </w:rPr>
          <w:delText xml:space="preserve"> 361/2017 – “A emenda aglutinativa pode ser apresentada até o encerramento da discussão dos destaques” a que se refere a emenda aglutinativa.</w:delText>
        </w:r>
      </w:del>
    </w:p>
    <w:p w14:paraId="00000BEB" w14:textId="6A122A42" w:rsidR="003D183A" w:rsidDel="00E631A1" w:rsidRDefault="008B7924" w:rsidP="00E631A1">
      <w:pPr>
        <w:widowControl w:val="0"/>
        <w:pBdr>
          <w:top w:val="nil"/>
          <w:left w:val="nil"/>
          <w:bottom w:val="nil"/>
          <w:right w:val="nil"/>
          <w:between w:val="nil"/>
        </w:pBdr>
        <w:spacing w:before="0" w:after="113"/>
        <w:ind w:left="567" w:firstLine="0"/>
        <w:jc w:val="center"/>
        <w:rPr>
          <w:del w:id="7771" w:author="Cristiano de Menezes Feu" w:date="2022-11-21T08:33:00Z"/>
          <w:b/>
          <w:color w:val="005583"/>
          <w:sz w:val="20"/>
          <w:szCs w:val="20"/>
        </w:rPr>
        <w:pPrChange w:id="7772" w:author="Cristiano de Menezes Feu" w:date="2022-11-21T08:33:00Z">
          <w:pPr>
            <w:widowControl w:val="0"/>
            <w:pBdr>
              <w:top w:val="nil"/>
              <w:left w:val="nil"/>
              <w:bottom w:val="nil"/>
              <w:right w:val="nil"/>
              <w:between w:val="nil"/>
            </w:pBdr>
            <w:spacing w:before="0" w:after="113"/>
            <w:ind w:left="567" w:firstLine="0"/>
          </w:pPr>
        </w:pPrChange>
      </w:pPr>
      <w:del w:id="7773" w:author="Cristiano de Menezes Feu" w:date="2022-11-21T08:33:00Z">
        <w:r w:rsidDel="00E631A1">
          <w:rPr>
            <w:b/>
            <w:color w:val="005583"/>
            <w:sz w:val="20"/>
            <w:szCs w:val="20"/>
          </w:rPr>
          <w:delText>QO</w:delText>
        </w:r>
        <w:r w:rsidDel="00E631A1">
          <w:rPr>
            <w:color w:val="005583"/>
            <w:sz w:val="20"/>
            <w:szCs w:val="20"/>
          </w:rPr>
          <w:delText xml:space="preserve"> 189/2007 – Decide “prejudicar as emendas aglutinativas oriundas de destaques simples rejeitados em globo”.</w:delText>
        </w:r>
      </w:del>
    </w:p>
    <w:p w14:paraId="00000BEC" w14:textId="7E0BE8D6" w:rsidR="003D183A" w:rsidDel="00E631A1" w:rsidRDefault="008B7924" w:rsidP="00E631A1">
      <w:pPr>
        <w:widowControl w:val="0"/>
        <w:pBdr>
          <w:top w:val="nil"/>
          <w:left w:val="nil"/>
          <w:bottom w:val="nil"/>
          <w:right w:val="nil"/>
          <w:between w:val="nil"/>
        </w:pBdr>
        <w:spacing w:before="0" w:after="113"/>
        <w:ind w:left="567" w:firstLine="0"/>
        <w:jc w:val="center"/>
        <w:rPr>
          <w:del w:id="7774" w:author="Cristiano de Menezes Feu" w:date="2022-11-21T08:33:00Z"/>
          <w:b/>
          <w:color w:val="005583"/>
          <w:sz w:val="20"/>
          <w:szCs w:val="20"/>
        </w:rPr>
        <w:pPrChange w:id="7775" w:author="Cristiano de Menezes Feu" w:date="2022-11-21T08:33:00Z">
          <w:pPr>
            <w:widowControl w:val="0"/>
            <w:pBdr>
              <w:top w:val="nil"/>
              <w:left w:val="nil"/>
              <w:bottom w:val="nil"/>
              <w:right w:val="nil"/>
              <w:between w:val="nil"/>
            </w:pBdr>
            <w:spacing w:before="0" w:after="113"/>
            <w:ind w:left="567" w:firstLine="0"/>
          </w:pPr>
        </w:pPrChange>
      </w:pPr>
      <w:del w:id="7776" w:author="Cristiano de Menezes Feu" w:date="2022-11-21T08:33:00Z">
        <w:r w:rsidDel="00E631A1">
          <w:rPr>
            <w:b/>
            <w:color w:val="005583"/>
            <w:sz w:val="20"/>
            <w:szCs w:val="20"/>
          </w:rPr>
          <w:delText>QO</w:delText>
        </w:r>
        <w:r w:rsidDel="00E631A1">
          <w:rPr>
            <w:color w:val="005583"/>
            <w:sz w:val="20"/>
            <w:szCs w:val="20"/>
          </w:rPr>
          <w:delText xml:space="preserve"> 139/2007 - Reafirma entendimento constante da QO 132/2007 no sentido de que nas emendas aglutinativas não é permitida a “inclusão de matéria inteiramente nova, ou seja, que não tenha sido tratada nem nas emendas nem no projeto inicial”. A exigência do destaque para que a emenda possa ser aglutinada, refere-se a aglutinativas parciais que são votadas após a votação do texto principal. A apresentação de emenda aglutinativa substitutiva global prescinde da necessidade de destaque das emendas aglutinadas.</w:delText>
        </w:r>
      </w:del>
    </w:p>
    <w:p w14:paraId="00000BED" w14:textId="7D33C9D5" w:rsidR="003D183A" w:rsidDel="00E631A1" w:rsidRDefault="008B7924" w:rsidP="00E631A1">
      <w:pPr>
        <w:widowControl w:val="0"/>
        <w:pBdr>
          <w:top w:val="nil"/>
          <w:left w:val="nil"/>
          <w:bottom w:val="nil"/>
          <w:right w:val="nil"/>
          <w:between w:val="nil"/>
        </w:pBdr>
        <w:spacing w:before="0" w:after="113"/>
        <w:ind w:left="567" w:firstLine="0"/>
        <w:jc w:val="center"/>
        <w:rPr>
          <w:del w:id="7777" w:author="Cristiano de Menezes Feu" w:date="2022-11-21T08:33:00Z"/>
          <w:b/>
          <w:color w:val="005583"/>
          <w:sz w:val="20"/>
          <w:szCs w:val="20"/>
        </w:rPr>
        <w:pPrChange w:id="7778" w:author="Cristiano de Menezes Feu" w:date="2022-11-21T08:33:00Z">
          <w:pPr>
            <w:widowControl w:val="0"/>
            <w:pBdr>
              <w:top w:val="nil"/>
              <w:left w:val="nil"/>
              <w:bottom w:val="nil"/>
              <w:right w:val="nil"/>
              <w:between w:val="nil"/>
            </w:pBdr>
            <w:spacing w:before="0" w:after="113"/>
            <w:ind w:left="567" w:firstLine="0"/>
          </w:pPr>
        </w:pPrChange>
      </w:pPr>
      <w:del w:id="7779" w:author="Cristiano de Menezes Feu" w:date="2022-11-21T08:33:00Z">
        <w:r w:rsidDel="00E631A1">
          <w:rPr>
            <w:b/>
            <w:color w:val="005583"/>
            <w:sz w:val="20"/>
            <w:szCs w:val="20"/>
          </w:rPr>
          <w:delText>QO</w:delText>
        </w:r>
        <w:r w:rsidDel="00E631A1">
          <w:rPr>
            <w:color w:val="005583"/>
            <w:sz w:val="20"/>
            <w:szCs w:val="20"/>
          </w:rPr>
          <w:delText xml:space="preserve"> 176/2007 – Incabível emenda aglutinativa no âmbito das Comissões.</w:delText>
        </w:r>
      </w:del>
    </w:p>
    <w:p w14:paraId="00000BEE" w14:textId="36EE944B" w:rsidR="003D183A" w:rsidDel="00E631A1" w:rsidRDefault="008B7924" w:rsidP="00E631A1">
      <w:pPr>
        <w:widowControl w:val="0"/>
        <w:pBdr>
          <w:top w:val="nil"/>
          <w:left w:val="nil"/>
          <w:bottom w:val="nil"/>
          <w:right w:val="nil"/>
          <w:between w:val="nil"/>
        </w:pBdr>
        <w:spacing w:before="0" w:after="113"/>
        <w:ind w:left="567" w:firstLine="0"/>
        <w:jc w:val="center"/>
        <w:rPr>
          <w:del w:id="7780" w:author="Cristiano de Menezes Feu" w:date="2022-11-21T08:33:00Z"/>
          <w:color w:val="005583"/>
          <w:sz w:val="20"/>
          <w:szCs w:val="20"/>
        </w:rPr>
        <w:pPrChange w:id="7781" w:author="Cristiano de Menezes Feu" w:date="2022-11-21T08:33:00Z">
          <w:pPr>
            <w:widowControl w:val="0"/>
            <w:pBdr>
              <w:top w:val="nil"/>
              <w:left w:val="nil"/>
              <w:bottom w:val="nil"/>
              <w:right w:val="nil"/>
              <w:between w:val="nil"/>
            </w:pBdr>
            <w:spacing w:before="0" w:after="113"/>
            <w:ind w:left="567" w:firstLine="0"/>
          </w:pPr>
        </w:pPrChange>
      </w:pPr>
      <w:del w:id="7782" w:author="Cristiano de Menezes Feu" w:date="2022-11-21T08:33:00Z">
        <w:r w:rsidDel="00E631A1">
          <w:rPr>
            <w:b/>
            <w:color w:val="005583"/>
            <w:sz w:val="20"/>
            <w:szCs w:val="20"/>
          </w:rPr>
          <w:delText>QO</w:delText>
        </w:r>
        <w:r w:rsidDel="00E631A1">
          <w:rPr>
            <w:color w:val="005583"/>
            <w:sz w:val="20"/>
            <w:szCs w:val="20"/>
          </w:rPr>
          <w:delText xml:space="preserve"> 62/1996 - As emendas aglutinativas são apresentadas em Plenário, antes da votação das partes a que se referem, devendo assentar-se sobre os textos constantes das proposições – substitutivos, proposições apensadas, emendas – oferecidos nos termos regimentais; não introduz conteúdo novo à matéria; não há limite de número de emendas e tampouco de extensão dos textos a serem aglutinados; não há possibilidade de se apresentar, em segundo turno, emenda aglutinativa.</w:delText>
        </w:r>
      </w:del>
    </w:p>
    <w:p w14:paraId="00000BEF" w14:textId="34B444FA" w:rsidR="003D183A" w:rsidDel="00E631A1" w:rsidRDefault="008B7924" w:rsidP="00E631A1">
      <w:pPr>
        <w:widowControl w:val="0"/>
        <w:pBdr>
          <w:top w:val="nil"/>
          <w:left w:val="nil"/>
          <w:bottom w:val="nil"/>
          <w:right w:val="nil"/>
          <w:between w:val="nil"/>
        </w:pBdr>
        <w:ind w:firstLine="0"/>
        <w:jc w:val="center"/>
        <w:rPr>
          <w:del w:id="7783" w:author="Cristiano de Menezes Feu" w:date="2022-11-21T08:33:00Z"/>
          <w:rFonts w:ascii="ClearSans-Bold" w:eastAsia="ClearSans-Bold" w:hAnsi="ClearSans-Bold" w:cs="ClearSans-Bold"/>
          <w:b/>
          <w:color w:val="000000"/>
        </w:rPr>
        <w:pPrChange w:id="7784" w:author="Cristiano de Menezes Feu" w:date="2022-11-21T08:33:00Z">
          <w:pPr>
            <w:widowControl w:val="0"/>
            <w:pBdr>
              <w:top w:val="nil"/>
              <w:left w:val="nil"/>
              <w:bottom w:val="nil"/>
              <w:right w:val="nil"/>
              <w:between w:val="nil"/>
            </w:pBdr>
          </w:pPr>
        </w:pPrChange>
      </w:pPr>
      <w:del w:id="7785" w:author="Cristiano de Menezes Feu" w:date="2022-11-21T08:33:00Z">
        <w:r w:rsidDel="00E631A1">
          <w:rPr>
            <w:color w:val="000000"/>
          </w:rPr>
          <w:delText xml:space="preserve">§ 1º Quando apresentada pelos Autores, a emenda aglutinativa implica a retirada das emendas das quais resulta. </w:delText>
        </w:r>
      </w:del>
    </w:p>
    <w:p w14:paraId="00000BF0" w14:textId="291E8CA7" w:rsidR="003D183A" w:rsidDel="00E631A1" w:rsidRDefault="008B7924" w:rsidP="00E631A1">
      <w:pPr>
        <w:widowControl w:val="0"/>
        <w:pBdr>
          <w:top w:val="nil"/>
          <w:left w:val="nil"/>
          <w:bottom w:val="nil"/>
          <w:right w:val="nil"/>
          <w:between w:val="nil"/>
        </w:pBdr>
        <w:spacing w:before="0" w:after="113"/>
        <w:ind w:left="567" w:firstLine="0"/>
        <w:jc w:val="center"/>
        <w:rPr>
          <w:del w:id="7786" w:author="Cristiano de Menezes Feu" w:date="2022-11-21T08:33:00Z"/>
          <w:color w:val="005583"/>
          <w:sz w:val="20"/>
          <w:szCs w:val="20"/>
        </w:rPr>
        <w:pPrChange w:id="7787" w:author="Cristiano de Menezes Feu" w:date="2022-11-21T08:33:00Z">
          <w:pPr>
            <w:widowControl w:val="0"/>
            <w:pBdr>
              <w:top w:val="nil"/>
              <w:left w:val="nil"/>
              <w:bottom w:val="nil"/>
              <w:right w:val="nil"/>
              <w:between w:val="nil"/>
            </w:pBdr>
            <w:spacing w:before="0" w:after="113"/>
            <w:ind w:left="567" w:firstLine="0"/>
          </w:pPr>
        </w:pPrChange>
      </w:pPr>
      <w:del w:id="7788" w:author="Cristiano de Menezes Feu" w:date="2022-11-21T08:33:00Z">
        <w:r w:rsidDel="00E631A1">
          <w:rPr>
            <w:color w:val="005583"/>
            <w:sz w:val="20"/>
            <w:szCs w:val="20"/>
          </w:rPr>
          <w:delText>Art. 118, § 3º.</w:delText>
        </w:r>
      </w:del>
    </w:p>
    <w:p w14:paraId="00000BF1" w14:textId="39125764" w:rsidR="003D183A" w:rsidDel="00E631A1" w:rsidRDefault="008B7924" w:rsidP="00E631A1">
      <w:pPr>
        <w:widowControl w:val="0"/>
        <w:pBdr>
          <w:top w:val="nil"/>
          <w:left w:val="nil"/>
          <w:bottom w:val="nil"/>
          <w:right w:val="nil"/>
          <w:between w:val="nil"/>
        </w:pBdr>
        <w:ind w:firstLine="0"/>
        <w:jc w:val="center"/>
        <w:rPr>
          <w:del w:id="7789" w:author="Cristiano de Menezes Feu" w:date="2022-11-21T08:33:00Z"/>
          <w:b/>
          <w:color w:val="005583"/>
          <w:sz w:val="20"/>
          <w:szCs w:val="20"/>
        </w:rPr>
        <w:pPrChange w:id="7790" w:author="Cristiano de Menezes Feu" w:date="2022-11-21T08:33:00Z">
          <w:pPr>
            <w:widowControl w:val="0"/>
            <w:pBdr>
              <w:top w:val="nil"/>
              <w:left w:val="nil"/>
              <w:bottom w:val="nil"/>
              <w:right w:val="nil"/>
              <w:between w:val="nil"/>
            </w:pBdr>
          </w:pPr>
        </w:pPrChange>
      </w:pPr>
      <w:del w:id="7791" w:author="Cristiano de Menezes Feu" w:date="2022-11-21T08:33:00Z">
        <w:r w:rsidDel="00E631A1">
          <w:rPr>
            <w:color w:val="000000"/>
          </w:rPr>
          <w:delText>§ 2º Recebida a emenda aglutinativa, a Mesa poderá adiar a votação da matéria por uma sessão para fazer publicar e distribuir em avulsos o texto resultante da fusão.</w:delText>
        </w:r>
      </w:del>
    </w:p>
    <w:p w14:paraId="00000BF2" w14:textId="245CB395" w:rsidR="003D183A" w:rsidDel="00E631A1" w:rsidRDefault="008B7924" w:rsidP="00E631A1">
      <w:pPr>
        <w:widowControl w:val="0"/>
        <w:pBdr>
          <w:top w:val="nil"/>
          <w:left w:val="nil"/>
          <w:bottom w:val="nil"/>
          <w:right w:val="nil"/>
          <w:between w:val="nil"/>
        </w:pBdr>
        <w:spacing w:before="0" w:after="113"/>
        <w:ind w:left="567" w:firstLine="0"/>
        <w:jc w:val="center"/>
        <w:rPr>
          <w:del w:id="7792" w:author="Cristiano de Menezes Feu" w:date="2022-11-21T08:33:00Z"/>
          <w:color w:val="005583"/>
          <w:sz w:val="20"/>
          <w:szCs w:val="20"/>
        </w:rPr>
        <w:pPrChange w:id="7793" w:author="Cristiano de Menezes Feu" w:date="2022-11-21T08:33:00Z">
          <w:pPr>
            <w:widowControl w:val="0"/>
            <w:pBdr>
              <w:top w:val="nil"/>
              <w:left w:val="nil"/>
              <w:bottom w:val="nil"/>
              <w:right w:val="nil"/>
              <w:between w:val="nil"/>
            </w:pBdr>
            <w:spacing w:before="0" w:after="113"/>
            <w:ind w:left="567" w:firstLine="0"/>
          </w:pPr>
        </w:pPrChange>
      </w:pPr>
      <w:del w:id="7794" w:author="Cristiano de Menezes Feu" w:date="2022-11-21T08:33:00Z">
        <w:r w:rsidDel="00E631A1">
          <w:rPr>
            <w:b/>
            <w:color w:val="005583"/>
            <w:sz w:val="20"/>
            <w:szCs w:val="20"/>
          </w:rPr>
          <w:delText>QO</w:delText>
        </w:r>
        <w:r w:rsidDel="00E631A1">
          <w:rPr>
            <w:color w:val="005583"/>
            <w:sz w:val="20"/>
            <w:szCs w:val="20"/>
          </w:rPr>
          <w:delText xml:space="preserve"> 245/2016 - Reafirma entendimento constante da QO 131/2003 no sentido de que o termo “poderá”, constante do dispositivo, define a não obrigatoriedade do adiamento por se tratar de uma decisão da Presidência.</w:delText>
        </w:r>
      </w:del>
    </w:p>
    <w:p w14:paraId="00000BF3" w14:textId="2F36C919" w:rsidR="003D183A" w:rsidDel="00E631A1" w:rsidRDefault="008B7924" w:rsidP="00E631A1">
      <w:pPr>
        <w:widowControl w:val="0"/>
        <w:pBdr>
          <w:top w:val="nil"/>
          <w:left w:val="nil"/>
          <w:bottom w:val="nil"/>
          <w:right w:val="nil"/>
          <w:between w:val="nil"/>
        </w:pBdr>
        <w:ind w:firstLine="0"/>
        <w:jc w:val="center"/>
        <w:rPr>
          <w:del w:id="7795" w:author="Cristiano de Menezes Feu" w:date="2022-11-21T08:33:00Z"/>
          <w:rFonts w:ascii="ClearSans-Bold" w:eastAsia="ClearSans-Bold" w:hAnsi="ClearSans-Bold" w:cs="ClearSans-Bold"/>
          <w:b/>
          <w:color w:val="000000"/>
        </w:rPr>
        <w:pPrChange w:id="7796" w:author="Cristiano de Menezes Feu" w:date="2022-11-21T08:33:00Z">
          <w:pPr>
            <w:widowControl w:val="0"/>
            <w:pBdr>
              <w:top w:val="nil"/>
              <w:left w:val="nil"/>
              <w:bottom w:val="nil"/>
              <w:right w:val="nil"/>
              <w:between w:val="nil"/>
            </w:pBdr>
          </w:pPr>
        </w:pPrChange>
      </w:pPr>
      <w:del w:id="7797" w:author="Cristiano de Menezes Feu" w:date="2022-11-21T08:33:00Z">
        <w:r w:rsidDel="00E631A1">
          <w:rPr>
            <w:rFonts w:ascii="ClearSans-Bold" w:eastAsia="ClearSans-Bold" w:hAnsi="ClearSans-Bold" w:cs="ClearSans-Bold"/>
            <w:b/>
            <w:color w:val="000000"/>
          </w:rPr>
          <w:delText>Art. 123.</w:delText>
        </w:r>
        <w:r w:rsidDel="00E631A1">
          <w:rPr>
            <w:color w:val="000000"/>
          </w:rPr>
          <w:delText xml:space="preserve"> As emendas do Senado a projetos originários da Câmara serão distribuídas, juntamente com estes, às Comissões competentes para opinar sobre as matérias de que tratam.</w:delText>
        </w:r>
        <w:r w:rsidDel="00E631A1">
          <w:rPr>
            <w:color w:val="005583"/>
            <w:vertAlign w:val="superscript"/>
          </w:rPr>
          <w:footnoteReference w:id="335"/>
        </w:r>
        <w:r w:rsidDel="00E631A1">
          <w:rPr>
            <w:color w:val="000000"/>
          </w:rPr>
          <w:delText xml:space="preserve"> </w:delText>
        </w:r>
      </w:del>
    </w:p>
    <w:p w14:paraId="00000BF4" w14:textId="60C048F5" w:rsidR="003D183A" w:rsidDel="00E631A1" w:rsidRDefault="008B7924" w:rsidP="00E631A1">
      <w:pPr>
        <w:widowControl w:val="0"/>
        <w:pBdr>
          <w:top w:val="nil"/>
          <w:left w:val="nil"/>
          <w:bottom w:val="nil"/>
          <w:right w:val="nil"/>
          <w:between w:val="nil"/>
        </w:pBdr>
        <w:spacing w:before="0" w:after="113"/>
        <w:ind w:left="567" w:firstLine="0"/>
        <w:jc w:val="center"/>
        <w:rPr>
          <w:del w:id="7801" w:author="Cristiano de Menezes Feu" w:date="2022-11-21T08:33:00Z"/>
          <w:color w:val="005583"/>
          <w:sz w:val="20"/>
          <w:szCs w:val="20"/>
        </w:rPr>
        <w:pPrChange w:id="7802" w:author="Cristiano de Menezes Feu" w:date="2022-11-21T08:33:00Z">
          <w:pPr>
            <w:widowControl w:val="0"/>
            <w:pBdr>
              <w:top w:val="nil"/>
              <w:left w:val="nil"/>
              <w:bottom w:val="nil"/>
              <w:right w:val="nil"/>
              <w:between w:val="nil"/>
            </w:pBdr>
            <w:spacing w:before="0" w:after="113"/>
            <w:ind w:left="567" w:firstLine="0"/>
          </w:pPr>
        </w:pPrChange>
      </w:pPr>
      <w:del w:id="7803" w:author="Cristiano de Menezes Feu" w:date="2022-11-21T08:33:00Z">
        <w:r w:rsidDel="00E631A1">
          <w:rPr>
            <w:color w:val="005583"/>
            <w:sz w:val="20"/>
            <w:szCs w:val="20"/>
          </w:rPr>
          <w:delText>Art. 138, IV.</w:delText>
        </w:r>
      </w:del>
    </w:p>
    <w:p w14:paraId="00000BF5" w14:textId="0C760065" w:rsidR="003D183A" w:rsidDel="00E631A1" w:rsidRDefault="008B7924" w:rsidP="00E631A1">
      <w:pPr>
        <w:widowControl w:val="0"/>
        <w:pBdr>
          <w:top w:val="nil"/>
          <w:left w:val="nil"/>
          <w:bottom w:val="nil"/>
          <w:right w:val="nil"/>
          <w:between w:val="nil"/>
        </w:pBdr>
        <w:ind w:firstLine="0"/>
        <w:jc w:val="center"/>
        <w:rPr>
          <w:del w:id="7804" w:author="Cristiano de Menezes Feu" w:date="2022-11-21T08:33:00Z"/>
          <w:color w:val="005583"/>
          <w:vertAlign w:val="superscript"/>
        </w:rPr>
        <w:pPrChange w:id="7805" w:author="Cristiano de Menezes Feu" w:date="2022-11-21T08:33:00Z">
          <w:pPr>
            <w:widowControl w:val="0"/>
            <w:pBdr>
              <w:top w:val="nil"/>
              <w:left w:val="nil"/>
              <w:bottom w:val="nil"/>
              <w:right w:val="nil"/>
              <w:between w:val="nil"/>
            </w:pBdr>
          </w:pPr>
        </w:pPrChange>
      </w:pPr>
      <w:del w:id="7806" w:author="Cristiano de Menezes Feu" w:date="2022-11-21T08:33:00Z">
        <w:r w:rsidDel="00E631A1">
          <w:rPr>
            <w:b/>
            <w:color w:val="000000"/>
          </w:rPr>
          <w:delText>Art. 124.</w:delText>
        </w:r>
        <w:r w:rsidDel="00E631A1">
          <w:rPr>
            <w:color w:val="000000"/>
          </w:rPr>
          <w:delText xml:space="preserve"> Não serão admitidas emendas que impliquem aumento da despesa prevista:</w:delText>
        </w:r>
        <w:r w:rsidDel="00E631A1">
          <w:rPr>
            <w:color w:val="005583"/>
            <w:vertAlign w:val="superscript"/>
          </w:rPr>
          <w:footnoteReference w:id="336"/>
        </w:r>
      </w:del>
    </w:p>
    <w:p w14:paraId="00000BF6" w14:textId="5E272B6D" w:rsidR="003D183A" w:rsidDel="00E631A1" w:rsidRDefault="008B7924" w:rsidP="00E631A1">
      <w:pPr>
        <w:widowControl w:val="0"/>
        <w:pBdr>
          <w:top w:val="nil"/>
          <w:left w:val="nil"/>
          <w:bottom w:val="nil"/>
          <w:right w:val="nil"/>
          <w:between w:val="nil"/>
        </w:pBdr>
        <w:ind w:firstLine="0"/>
        <w:jc w:val="center"/>
        <w:rPr>
          <w:del w:id="7810" w:author="Cristiano de Menezes Feu" w:date="2022-11-21T08:33:00Z"/>
          <w:color w:val="005583"/>
          <w:vertAlign w:val="superscript"/>
        </w:rPr>
        <w:pPrChange w:id="7811" w:author="Cristiano de Menezes Feu" w:date="2022-11-21T08:33:00Z">
          <w:pPr>
            <w:widowControl w:val="0"/>
            <w:pBdr>
              <w:top w:val="nil"/>
              <w:left w:val="nil"/>
              <w:bottom w:val="nil"/>
              <w:right w:val="nil"/>
              <w:between w:val="nil"/>
            </w:pBdr>
          </w:pPr>
        </w:pPrChange>
      </w:pPr>
      <w:del w:id="7812" w:author="Cristiano de Menezes Feu" w:date="2022-11-21T08:33:00Z">
        <w:r w:rsidDel="00E631A1">
          <w:rPr>
            <w:color w:val="000000"/>
          </w:rPr>
          <w:delText>I - nos projetos de iniciativa exclusiva do Presidente da República, ressalvado o disposto no art. 166, §§ 3º e 4º, da Constituição Federal;</w:delText>
        </w:r>
        <w:r w:rsidDel="00E631A1">
          <w:rPr>
            <w:color w:val="005583"/>
            <w:vertAlign w:val="superscript"/>
          </w:rPr>
          <w:footnoteReference w:id="337"/>
        </w:r>
      </w:del>
    </w:p>
    <w:p w14:paraId="00000BF7" w14:textId="607EA690" w:rsidR="003D183A" w:rsidDel="00E631A1" w:rsidRDefault="008B7924" w:rsidP="00E631A1">
      <w:pPr>
        <w:widowControl w:val="0"/>
        <w:pBdr>
          <w:top w:val="nil"/>
          <w:left w:val="nil"/>
          <w:bottom w:val="nil"/>
          <w:right w:val="nil"/>
          <w:between w:val="nil"/>
        </w:pBdr>
        <w:ind w:firstLine="0"/>
        <w:jc w:val="center"/>
        <w:rPr>
          <w:del w:id="7816" w:author="Cristiano de Menezes Feu" w:date="2022-11-21T08:33:00Z"/>
          <w:color w:val="000000"/>
        </w:rPr>
        <w:pPrChange w:id="7817" w:author="Cristiano de Menezes Feu" w:date="2022-11-21T08:33:00Z">
          <w:pPr>
            <w:widowControl w:val="0"/>
            <w:pBdr>
              <w:top w:val="nil"/>
              <w:left w:val="nil"/>
              <w:bottom w:val="nil"/>
              <w:right w:val="nil"/>
              <w:between w:val="nil"/>
            </w:pBdr>
          </w:pPr>
        </w:pPrChange>
      </w:pPr>
      <w:del w:id="7818" w:author="Cristiano de Menezes Feu" w:date="2022-11-21T08:33:00Z">
        <w:r w:rsidDel="00E631A1">
          <w:rPr>
            <w:color w:val="000000"/>
          </w:rPr>
          <w:delText xml:space="preserve">II - nos projetos sobre organização dos serviços administrativos da Câmara dos Deputados, do Senado Federal, dos Tribunais Federais e do Ministério Público. </w:delText>
        </w:r>
      </w:del>
    </w:p>
    <w:p w14:paraId="00000BF8" w14:textId="35732177" w:rsidR="003D183A" w:rsidDel="00E631A1" w:rsidRDefault="008B7924" w:rsidP="00E631A1">
      <w:pPr>
        <w:widowControl w:val="0"/>
        <w:pBdr>
          <w:top w:val="nil"/>
          <w:left w:val="nil"/>
          <w:bottom w:val="nil"/>
          <w:right w:val="nil"/>
          <w:between w:val="nil"/>
        </w:pBdr>
        <w:spacing w:before="0" w:after="113"/>
        <w:ind w:left="567" w:firstLine="0"/>
        <w:jc w:val="center"/>
        <w:rPr>
          <w:del w:id="7819" w:author="Cristiano de Menezes Feu" w:date="2022-11-21T08:33:00Z"/>
          <w:color w:val="005583"/>
          <w:sz w:val="20"/>
          <w:szCs w:val="20"/>
        </w:rPr>
        <w:pPrChange w:id="7820" w:author="Cristiano de Menezes Feu" w:date="2022-11-21T08:33:00Z">
          <w:pPr>
            <w:widowControl w:val="0"/>
            <w:pBdr>
              <w:top w:val="nil"/>
              <w:left w:val="nil"/>
              <w:bottom w:val="nil"/>
              <w:right w:val="nil"/>
              <w:between w:val="nil"/>
            </w:pBdr>
            <w:spacing w:before="0" w:after="113"/>
            <w:ind w:left="567" w:firstLine="0"/>
          </w:pPr>
        </w:pPrChange>
      </w:pPr>
      <w:del w:id="7821" w:author="Cristiano de Menezes Feu" w:date="2022-11-21T08:33:00Z">
        <w:r w:rsidDel="00E631A1">
          <w:rPr>
            <w:color w:val="005583"/>
            <w:sz w:val="20"/>
            <w:szCs w:val="20"/>
          </w:rPr>
          <w:delText>Art. 15, XVII; art. 109, III, g.</w:delText>
        </w:r>
      </w:del>
    </w:p>
    <w:p w14:paraId="00000BF9" w14:textId="28F4F26C" w:rsidR="003D183A" w:rsidDel="00E631A1" w:rsidRDefault="008B7924" w:rsidP="00E631A1">
      <w:pPr>
        <w:widowControl w:val="0"/>
        <w:pBdr>
          <w:top w:val="nil"/>
          <w:left w:val="nil"/>
          <w:bottom w:val="nil"/>
          <w:right w:val="nil"/>
          <w:between w:val="nil"/>
        </w:pBdr>
        <w:ind w:firstLine="0"/>
        <w:jc w:val="center"/>
        <w:rPr>
          <w:del w:id="7822" w:author="Cristiano de Menezes Feu" w:date="2022-11-21T08:33:00Z"/>
          <w:rFonts w:ascii="ClearSans-Bold" w:eastAsia="ClearSans-Bold" w:hAnsi="ClearSans-Bold" w:cs="ClearSans-Bold"/>
          <w:b/>
          <w:color w:val="000000"/>
        </w:rPr>
        <w:pPrChange w:id="7823" w:author="Cristiano de Menezes Feu" w:date="2022-11-21T08:33:00Z">
          <w:pPr>
            <w:widowControl w:val="0"/>
            <w:pBdr>
              <w:top w:val="nil"/>
              <w:left w:val="nil"/>
              <w:bottom w:val="nil"/>
              <w:right w:val="nil"/>
              <w:between w:val="nil"/>
            </w:pBdr>
          </w:pPr>
        </w:pPrChange>
      </w:pPr>
      <w:del w:id="7824" w:author="Cristiano de Menezes Feu" w:date="2022-11-21T08:33:00Z">
        <w:r w:rsidDel="00E631A1">
          <w:rPr>
            <w:rFonts w:ascii="ClearSans-Bold" w:eastAsia="ClearSans-Bold" w:hAnsi="ClearSans-Bold" w:cs="ClearSans-Bold"/>
            <w:b/>
            <w:color w:val="000000"/>
          </w:rPr>
          <w:delText>Art. 125.</w:delText>
        </w:r>
        <w:r w:rsidDel="00E631A1">
          <w:rPr>
            <w:color w:val="000000"/>
          </w:rPr>
          <w:delText xml:space="preserve"> O Presidente da Câmara ou de Comissão tem a faculdade de recusar emenda formulada de modo inconveniente, ou que verse sobre assunto estranho ao projeto em discussão ou contrarie prescrição regimental. No caso de reclamação ou recurso, será consultado o respectivo Plenário, sem discussão nem encaminhamento de votação, a qual se fará pelo processo simbólico.</w:delText>
        </w:r>
      </w:del>
    </w:p>
    <w:p w14:paraId="00000BFA" w14:textId="08A54D3B" w:rsidR="003D183A" w:rsidDel="00E631A1" w:rsidRDefault="008B7924" w:rsidP="00E631A1">
      <w:pPr>
        <w:widowControl w:val="0"/>
        <w:pBdr>
          <w:top w:val="nil"/>
          <w:left w:val="nil"/>
          <w:bottom w:val="nil"/>
          <w:right w:val="nil"/>
          <w:between w:val="nil"/>
        </w:pBdr>
        <w:spacing w:before="0" w:after="113"/>
        <w:ind w:left="567" w:firstLine="0"/>
        <w:jc w:val="center"/>
        <w:rPr>
          <w:del w:id="7825" w:author="Cristiano de Menezes Feu" w:date="2022-11-21T08:33:00Z"/>
          <w:b/>
          <w:color w:val="005583"/>
          <w:sz w:val="20"/>
          <w:szCs w:val="20"/>
        </w:rPr>
        <w:pPrChange w:id="7826" w:author="Cristiano de Menezes Feu" w:date="2022-11-21T08:33:00Z">
          <w:pPr>
            <w:widowControl w:val="0"/>
            <w:pBdr>
              <w:top w:val="nil"/>
              <w:left w:val="nil"/>
              <w:bottom w:val="nil"/>
              <w:right w:val="nil"/>
              <w:between w:val="nil"/>
            </w:pBdr>
            <w:spacing w:before="0" w:after="113"/>
            <w:ind w:left="567" w:firstLine="0"/>
          </w:pPr>
        </w:pPrChange>
      </w:pPr>
      <w:del w:id="7827" w:author="Cristiano de Menezes Feu" w:date="2022-11-21T08:33:00Z">
        <w:r w:rsidDel="00E631A1">
          <w:rPr>
            <w:color w:val="005583"/>
            <w:sz w:val="20"/>
            <w:szCs w:val="20"/>
          </w:rPr>
          <w:delText>Art. 55 e parágrafo único; art. 100, § 3º; art. 137, § 1º, II; art. 184, Parágrafo único.</w:delText>
        </w:r>
      </w:del>
    </w:p>
    <w:p w14:paraId="00000BFB" w14:textId="052A2AC0" w:rsidR="003D183A" w:rsidDel="00E631A1" w:rsidRDefault="008B7924" w:rsidP="00E631A1">
      <w:pPr>
        <w:widowControl w:val="0"/>
        <w:pBdr>
          <w:top w:val="nil"/>
          <w:left w:val="nil"/>
          <w:bottom w:val="nil"/>
          <w:right w:val="nil"/>
          <w:between w:val="nil"/>
        </w:pBdr>
        <w:spacing w:before="0" w:after="113"/>
        <w:ind w:left="567" w:firstLine="0"/>
        <w:jc w:val="center"/>
        <w:rPr>
          <w:del w:id="7828" w:author="Cristiano de Menezes Feu" w:date="2022-11-21T08:33:00Z"/>
          <w:b/>
          <w:color w:val="005583"/>
          <w:sz w:val="20"/>
          <w:szCs w:val="20"/>
        </w:rPr>
        <w:pPrChange w:id="7829" w:author="Cristiano de Menezes Feu" w:date="2022-11-21T08:33:00Z">
          <w:pPr>
            <w:widowControl w:val="0"/>
            <w:pBdr>
              <w:top w:val="nil"/>
              <w:left w:val="nil"/>
              <w:bottom w:val="nil"/>
              <w:right w:val="nil"/>
              <w:between w:val="nil"/>
            </w:pBdr>
            <w:spacing w:before="0" w:after="113"/>
            <w:ind w:left="567" w:firstLine="0"/>
          </w:pPr>
        </w:pPrChange>
      </w:pPr>
      <w:del w:id="7830" w:author="Cristiano de Menezes Feu" w:date="2022-11-21T08:33:00Z">
        <w:r w:rsidDel="00E631A1">
          <w:rPr>
            <w:b/>
            <w:color w:val="005583"/>
            <w:sz w:val="20"/>
            <w:szCs w:val="20"/>
          </w:rPr>
          <w:delText>QO</w:delText>
        </w:r>
        <w:r w:rsidDel="00E631A1">
          <w:rPr>
            <w:color w:val="005583"/>
            <w:sz w:val="20"/>
            <w:szCs w:val="20"/>
          </w:rPr>
          <w:delText xml:space="preserve"> 441/2018 – Diferente da QO 244/2016, afirma que não aceitará matéria nova em Medida Provisória “sem cobertura orçamentária para a sua votação” e que fará a mesma análise quanto à inserção de matéria estranha ao mérito da Medida Provisória.</w:delText>
        </w:r>
      </w:del>
    </w:p>
    <w:p w14:paraId="00000BFC" w14:textId="14239D09" w:rsidR="003D183A" w:rsidDel="00E631A1" w:rsidRDefault="008B7924" w:rsidP="00E631A1">
      <w:pPr>
        <w:widowControl w:val="0"/>
        <w:pBdr>
          <w:top w:val="nil"/>
          <w:left w:val="nil"/>
          <w:bottom w:val="nil"/>
          <w:right w:val="nil"/>
          <w:between w:val="nil"/>
        </w:pBdr>
        <w:spacing w:before="0" w:after="113"/>
        <w:ind w:left="567" w:firstLine="0"/>
        <w:jc w:val="center"/>
        <w:rPr>
          <w:del w:id="7831" w:author="Cristiano de Menezes Feu" w:date="2022-11-21T08:33:00Z"/>
          <w:b/>
          <w:color w:val="005583"/>
          <w:sz w:val="20"/>
          <w:szCs w:val="20"/>
        </w:rPr>
        <w:pPrChange w:id="7832" w:author="Cristiano de Menezes Feu" w:date="2022-11-21T08:33:00Z">
          <w:pPr>
            <w:widowControl w:val="0"/>
            <w:pBdr>
              <w:top w:val="nil"/>
              <w:left w:val="nil"/>
              <w:bottom w:val="nil"/>
              <w:right w:val="nil"/>
              <w:between w:val="nil"/>
            </w:pBdr>
            <w:spacing w:before="0" w:after="113"/>
            <w:ind w:left="567" w:firstLine="0"/>
          </w:pPr>
        </w:pPrChange>
      </w:pPr>
      <w:del w:id="7833" w:author="Cristiano de Menezes Feu" w:date="2022-11-21T08:33:00Z">
        <w:r w:rsidDel="00E631A1">
          <w:rPr>
            <w:b/>
            <w:color w:val="005583"/>
            <w:sz w:val="20"/>
            <w:szCs w:val="20"/>
          </w:rPr>
          <w:delText>QO</w:delText>
        </w:r>
        <w:r w:rsidDel="00E631A1">
          <w:rPr>
            <w:color w:val="005583"/>
            <w:sz w:val="20"/>
            <w:szCs w:val="20"/>
          </w:rPr>
          <w:delText xml:space="preserve"> 156/2016 – “Afirma que a orientação faz parte do encaminhamento, portanto a proibição contida no art. 125 do Regimento Interno se estende à orientação de bancada”. </w:delText>
        </w:r>
      </w:del>
    </w:p>
    <w:p w14:paraId="00000BFD" w14:textId="3D8629D6" w:rsidR="003D183A" w:rsidDel="00E631A1" w:rsidRDefault="008B7924" w:rsidP="00E631A1">
      <w:pPr>
        <w:widowControl w:val="0"/>
        <w:pBdr>
          <w:top w:val="nil"/>
          <w:left w:val="nil"/>
          <w:bottom w:val="nil"/>
          <w:right w:val="nil"/>
          <w:between w:val="nil"/>
        </w:pBdr>
        <w:spacing w:before="0" w:after="113"/>
        <w:ind w:left="567" w:firstLine="0"/>
        <w:jc w:val="center"/>
        <w:rPr>
          <w:del w:id="7834" w:author="Cristiano de Menezes Feu" w:date="2022-11-21T08:33:00Z"/>
          <w:color w:val="005583"/>
          <w:sz w:val="20"/>
          <w:szCs w:val="20"/>
        </w:rPr>
        <w:pPrChange w:id="7835" w:author="Cristiano de Menezes Feu" w:date="2022-11-21T08:33:00Z">
          <w:pPr>
            <w:widowControl w:val="0"/>
            <w:pBdr>
              <w:top w:val="nil"/>
              <w:left w:val="nil"/>
              <w:bottom w:val="nil"/>
              <w:right w:val="nil"/>
              <w:between w:val="nil"/>
            </w:pBdr>
            <w:spacing w:before="0" w:after="113"/>
            <w:ind w:left="567" w:firstLine="0"/>
          </w:pPr>
        </w:pPrChange>
      </w:pPr>
      <w:del w:id="7836" w:author="Cristiano de Menezes Feu" w:date="2022-11-21T08:33:00Z">
        <w:r w:rsidDel="00E631A1">
          <w:rPr>
            <w:b/>
            <w:color w:val="005583"/>
            <w:sz w:val="20"/>
            <w:szCs w:val="20"/>
          </w:rPr>
          <w:delText>QO</w:delText>
        </w:r>
        <w:r w:rsidDel="00E631A1">
          <w:rPr>
            <w:color w:val="005583"/>
            <w:sz w:val="20"/>
            <w:szCs w:val="20"/>
          </w:rPr>
          <w:delText xml:space="preserve"> 405/2014 - Reafirma entendimento constante da QO 672/2010 no sentido de que não é competência do Presidente da Câmara inadmitir, preliminarmente, emenda do Senado Federal estranha à matéria, cabendo ao Plenário a decisão.</w:delText>
        </w:r>
      </w:del>
    </w:p>
    <w:p w14:paraId="00000BFE" w14:textId="170E42C9" w:rsidR="003D183A" w:rsidDel="00E631A1" w:rsidRDefault="008B7924" w:rsidP="00E631A1">
      <w:pPr>
        <w:widowControl w:val="0"/>
        <w:pBdr>
          <w:top w:val="nil"/>
          <w:left w:val="nil"/>
          <w:bottom w:val="nil"/>
          <w:right w:val="nil"/>
          <w:between w:val="nil"/>
        </w:pBdr>
        <w:spacing w:before="0" w:after="113"/>
        <w:ind w:left="567" w:firstLine="0"/>
        <w:jc w:val="center"/>
        <w:rPr>
          <w:del w:id="7837" w:author="Cristiano de Menezes Feu" w:date="2022-11-21T08:33:00Z"/>
          <w:color w:val="005583"/>
          <w:sz w:val="20"/>
          <w:szCs w:val="20"/>
        </w:rPr>
        <w:pPrChange w:id="7838" w:author="Cristiano de Menezes Feu" w:date="2022-11-21T08:33:00Z">
          <w:pPr>
            <w:widowControl w:val="0"/>
            <w:pBdr>
              <w:top w:val="nil"/>
              <w:left w:val="nil"/>
              <w:bottom w:val="nil"/>
              <w:right w:val="nil"/>
              <w:between w:val="nil"/>
            </w:pBdr>
            <w:spacing w:before="0" w:after="113"/>
            <w:ind w:left="567" w:firstLine="0"/>
          </w:pPr>
        </w:pPrChange>
      </w:pPr>
      <w:del w:id="7839"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no início da 55ª legislatura, foi restabelecido entendimento constante da QO 624/2010,</w:delText>
        </w:r>
        <w:r w:rsidDel="00E631A1">
          <w:rPr>
            <w:color w:val="005583"/>
            <w:sz w:val="20"/>
            <w:szCs w:val="20"/>
            <w:vertAlign w:val="superscript"/>
          </w:rPr>
          <w:footnoteReference w:id="338"/>
        </w:r>
        <w:r w:rsidDel="00E631A1">
          <w:rPr>
            <w:color w:val="005583"/>
            <w:sz w:val="20"/>
            <w:szCs w:val="20"/>
          </w:rPr>
          <w:delText xml:space="preserve"> no sentido de permitir a verificação de votação no recurso contra decisão que considera como não escrita emenda sobre assunto estranho à matéria, diferentemente do que decidiu a QO 87/2011,</w:delText>
        </w:r>
        <w:r w:rsidDel="00E631A1">
          <w:rPr>
            <w:color w:val="005583"/>
            <w:sz w:val="20"/>
            <w:szCs w:val="20"/>
            <w:vertAlign w:val="superscript"/>
          </w:rPr>
          <w:footnoteReference w:id="339"/>
        </w:r>
        <w:r w:rsidDel="00E631A1">
          <w:rPr>
            <w:color w:val="005583"/>
            <w:sz w:val="20"/>
            <w:szCs w:val="20"/>
          </w:rPr>
          <w:delText xml:space="preserve"> que entendia não ser cabível a verificação de votação em virtude da previsão expressa de votação simbólica. Exemplo: Votação do Recurso contra a decisão da Presidência de considerar como não escrito o art. 5º do PLV nº 6/2015, oferecido à MP 668/2015.</w:delText>
        </w:r>
      </w:del>
    </w:p>
    <w:p w14:paraId="00000BFF" w14:textId="2C71242E" w:rsidR="003D183A" w:rsidDel="00E631A1" w:rsidRDefault="008B7924" w:rsidP="00E631A1">
      <w:pPr>
        <w:widowControl w:val="0"/>
        <w:pBdr>
          <w:top w:val="nil"/>
          <w:left w:val="nil"/>
          <w:bottom w:val="nil"/>
          <w:right w:val="nil"/>
          <w:between w:val="nil"/>
        </w:pBdr>
        <w:spacing w:before="170" w:after="113"/>
        <w:ind w:firstLine="0"/>
        <w:jc w:val="center"/>
        <w:rPr>
          <w:del w:id="7846" w:author="Cristiano de Menezes Feu" w:date="2022-11-21T08:33:00Z"/>
          <w:rFonts w:ascii="ClearSans-Light" w:eastAsia="ClearSans-Light" w:hAnsi="ClearSans-Light" w:cs="ClearSans-Light"/>
          <w:color w:val="000000"/>
          <w:sz w:val="24"/>
          <w:szCs w:val="24"/>
        </w:rPr>
        <w:pPrChange w:id="7847" w:author="Cristiano de Menezes Feu" w:date="2022-11-21T08:33:00Z">
          <w:pPr>
            <w:widowControl w:val="0"/>
            <w:pBdr>
              <w:top w:val="nil"/>
              <w:left w:val="nil"/>
              <w:bottom w:val="nil"/>
              <w:right w:val="nil"/>
              <w:between w:val="nil"/>
            </w:pBdr>
            <w:spacing w:before="170" w:after="113"/>
            <w:ind w:firstLine="0"/>
            <w:jc w:val="center"/>
          </w:pPr>
        </w:pPrChange>
      </w:pPr>
      <w:del w:id="7848" w:author="Cristiano de Menezes Feu" w:date="2022-11-21T08:33:00Z">
        <w:r w:rsidDel="00E631A1">
          <w:rPr>
            <w:rFonts w:ascii="ClearSans-Light" w:eastAsia="ClearSans-Light" w:hAnsi="ClearSans-Light" w:cs="ClearSans-Light"/>
            <w:color w:val="000000"/>
            <w:sz w:val="24"/>
            <w:szCs w:val="24"/>
          </w:rPr>
          <w:delText>CAPÍTULO VI</w:delText>
        </w:r>
        <w:r w:rsidDel="00E631A1">
          <w:rPr>
            <w:rFonts w:ascii="ClearSans-Light" w:eastAsia="ClearSans-Light" w:hAnsi="ClearSans-Light" w:cs="ClearSans-Light"/>
            <w:color w:val="000000"/>
            <w:sz w:val="24"/>
            <w:szCs w:val="24"/>
          </w:rPr>
          <w:br/>
          <w:delText>DOS PARECERES</w:delText>
        </w:r>
      </w:del>
    </w:p>
    <w:p w14:paraId="00000C00" w14:textId="7B60D868" w:rsidR="003D183A" w:rsidDel="00E631A1" w:rsidRDefault="008B7924" w:rsidP="00E631A1">
      <w:pPr>
        <w:widowControl w:val="0"/>
        <w:pBdr>
          <w:top w:val="nil"/>
          <w:left w:val="nil"/>
          <w:bottom w:val="nil"/>
          <w:right w:val="nil"/>
          <w:between w:val="nil"/>
        </w:pBdr>
        <w:spacing w:before="283"/>
        <w:ind w:firstLine="0"/>
        <w:jc w:val="center"/>
        <w:rPr>
          <w:del w:id="7849" w:author="Cristiano de Menezes Feu" w:date="2022-11-21T08:33:00Z"/>
          <w:rFonts w:ascii="ClearSans-Bold" w:eastAsia="ClearSans-Bold" w:hAnsi="ClearSans-Bold" w:cs="ClearSans-Bold"/>
          <w:b/>
          <w:color w:val="000000"/>
        </w:rPr>
        <w:pPrChange w:id="7850" w:author="Cristiano de Menezes Feu" w:date="2022-11-21T08:33:00Z">
          <w:pPr>
            <w:widowControl w:val="0"/>
            <w:pBdr>
              <w:top w:val="nil"/>
              <w:left w:val="nil"/>
              <w:bottom w:val="nil"/>
              <w:right w:val="nil"/>
              <w:between w:val="nil"/>
            </w:pBdr>
            <w:spacing w:before="283"/>
          </w:pPr>
        </w:pPrChange>
      </w:pPr>
      <w:del w:id="7851" w:author="Cristiano de Menezes Feu" w:date="2022-11-21T08:33:00Z">
        <w:r w:rsidDel="00E631A1">
          <w:rPr>
            <w:rFonts w:ascii="ClearSans-Bold" w:eastAsia="ClearSans-Bold" w:hAnsi="ClearSans-Bold" w:cs="ClearSans-Bold"/>
            <w:b/>
            <w:color w:val="000000"/>
          </w:rPr>
          <w:delText>Art. 126.</w:delText>
        </w:r>
        <w:r w:rsidDel="00E631A1">
          <w:rPr>
            <w:color w:val="000000"/>
          </w:rPr>
          <w:delText xml:space="preserve"> Parecer é a proposição com que uma Comissão se pronuncia sobre qualquer matéria sujeita a seu estudo. </w:delText>
        </w:r>
      </w:del>
    </w:p>
    <w:p w14:paraId="00000C01" w14:textId="3B08D94A" w:rsidR="003D183A" w:rsidDel="00E631A1" w:rsidRDefault="008B7924" w:rsidP="00E631A1">
      <w:pPr>
        <w:widowControl w:val="0"/>
        <w:pBdr>
          <w:top w:val="nil"/>
          <w:left w:val="nil"/>
          <w:bottom w:val="nil"/>
          <w:right w:val="nil"/>
          <w:between w:val="nil"/>
        </w:pBdr>
        <w:spacing w:before="0" w:after="113"/>
        <w:ind w:left="567" w:firstLine="0"/>
        <w:jc w:val="center"/>
        <w:rPr>
          <w:del w:id="7852" w:author="Cristiano de Menezes Feu" w:date="2022-11-21T08:33:00Z"/>
          <w:color w:val="005583"/>
          <w:sz w:val="20"/>
          <w:szCs w:val="20"/>
        </w:rPr>
        <w:pPrChange w:id="7853" w:author="Cristiano de Menezes Feu" w:date="2022-11-21T08:33:00Z">
          <w:pPr>
            <w:widowControl w:val="0"/>
            <w:pBdr>
              <w:top w:val="nil"/>
              <w:left w:val="nil"/>
              <w:bottom w:val="nil"/>
              <w:right w:val="nil"/>
              <w:between w:val="nil"/>
            </w:pBdr>
            <w:spacing w:before="0" w:after="113"/>
            <w:ind w:left="567" w:firstLine="0"/>
          </w:pPr>
        </w:pPrChange>
      </w:pPr>
      <w:del w:id="7854" w:author="Cristiano de Menezes Feu" w:date="2022-11-21T08:33:00Z">
        <w:r w:rsidDel="00E631A1">
          <w:rPr>
            <w:color w:val="005583"/>
            <w:sz w:val="20"/>
            <w:szCs w:val="20"/>
          </w:rPr>
          <w:delText>Art. 100, § 1º; art. 129.</w:delText>
        </w:r>
      </w:del>
    </w:p>
    <w:p w14:paraId="00000C02" w14:textId="7C933FC9" w:rsidR="003D183A" w:rsidDel="00E631A1" w:rsidRDefault="008B7924" w:rsidP="00E631A1">
      <w:pPr>
        <w:widowControl w:val="0"/>
        <w:pBdr>
          <w:top w:val="nil"/>
          <w:left w:val="nil"/>
          <w:bottom w:val="nil"/>
          <w:right w:val="nil"/>
          <w:between w:val="nil"/>
        </w:pBdr>
        <w:ind w:firstLine="0"/>
        <w:jc w:val="center"/>
        <w:rPr>
          <w:del w:id="7855" w:author="Cristiano de Menezes Feu" w:date="2022-11-21T08:33:00Z"/>
          <w:rFonts w:ascii="ClearSans-Bold" w:eastAsia="ClearSans-Bold" w:hAnsi="ClearSans-Bold" w:cs="ClearSans-Bold"/>
          <w:b/>
          <w:color w:val="000000"/>
        </w:rPr>
        <w:pPrChange w:id="7856" w:author="Cristiano de Menezes Feu" w:date="2022-11-21T08:33:00Z">
          <w:pPr>
            <w:widowControl w:val="0"/>
            <w:pBdr>
              <w:top w:val="nil"/>
              <w:left w:val="nil"/>
              <w:bottom w:val="nil"/>
              <w:right w:val="nil"/>
              <w:between w:val="nil"/>
            </w:pBdr>
          </w:pPr>
        </w:pPrChange>
      </w:pPr>
      <w:del w:id="7857"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A Comissão que tiver de apresentar parecer sobre proposições e demais assuntos submetidos à sua apreciação cingir-se-á à matéria de sua exclusiva competência, quer se trate de proposição principal, de acessória, ou de matéria ainda não objetivada em proposição. </w:delText>
        </w:r>
      </w:del>
    </w:p>
    <w:p w14:paraId="00000C03" w14:textId="66DDB200" w:rsidR="003D183A" w:rsidDel="00E631A1" w:rsidRDefault="008B7924" w:rsidP="00E631A1">
      <w:pPr>
        <w:widowControl w:val="0"/>
        <w:pBdr>
          <w:top w:val="nil"/>
          <w:left w:val="nil"/>
          <w:bottom w:val="nil"/>
          <w:right w:val="nil"/>
          <w:between w:val="nil"/>
        </w:pBdr>
        <w:spacing w:before="0" w:after="113"/>
        <w:ind w:left="567" w:firstLine="0"/>
        <w:jc w:val="center"/>
        <w:rPr>
          <w:del w:id="7858" w:author="Cristiano de Menezes Feu" w:date="2022-11-21T08:33:00Z"/>
          <w:color w:val="005583"/>
          <w:sz w:val="20"/>
          <w:szCs w:val="20"/>
        </w:rPr>
        <w:pPrChange w:id="7859" w:author="Cristiano de Menezes Feu" w:date="2022-11-21T08:33:00Z">
          <w:pPr>
            <w:widowControl w:val="0"/>
            <w:pBdr>
              <w:top w:val="nil"/>
              <w:left w:val="nil"/>
              <w:bottom w:val="nil"/>
              <w:right w:val="nil"/>
              <w:between w:val="nil"/>
            </w:pBdr>
            <w:spacing w:before="0" w:after="113"/>
            <w:ind w:left="567" w:firstLine="0"/>
          </w:pPr>
        </w:pPrChange>
      </w:pPr>
      <w:del w:id="7860" w:author="Cristiano de Menezes Feu" w:date="2022-11-21T08:33:00Z">
        <w:r w:rsidDel="00E631A1">
          <w:rPr>
            <w:color w:val="005583"/>
            <w:sz w:val="20"/>
            <w:szCs w:val="20"/>
          </w:rPr>
          <w:delText xml:space="preserve">Art. 55 e parágrafo único; art. 119, § 4º; art. 125; art. 137, § 1º, II. </w:delText>
        </w:r>
      </w:del>
    </w:p>
    <w:p w14:paraId="00000C04" w14:textId="3AE4208E" w:rsidR="003D183A" w:rsidDel="00E631A1" w:rsidRDefault="008B7924" w:rsidP="00E631A1">
      <w:pPr>
        <w:widowControl w:val="0"/>
        <w:pBdr>
          <w:top w:val="nil"/>
          <w:left w:val="nil"/>
          <w:bottom w:val="nil"/>
          <w:right w:val="nil"/>
          <w:between w:val="nil"/>
        </w:pBdr>
        <w:ind w:firstLine="0"/>
        <w:jc w:val="center"/>
        <w:rPr>
          <w:del w:id="7861" w:author="Cristiano de Menezes Feu" w:date="2022-11-21T08:33:00Z"/>
          <w:rFonts w:ascii="ClearSans-Bold" w:eastAsia="ClearSans-Bold" w:hAnsi="ClearSans-Bold" w:cs="ClearSans-Bold"/>
          <w:b/>
          <w:color w:val="000000"/>
        </w:rPr>
        <w:pPrChange w:id="7862" w:author="Cristiano de Menezes Feu" w:date="2022-11-21T08:33:00Z">
          <w:pPr>
            <w:widowControl w:val="0"/>
            <w:pBdr>
              <w:top w:val="nil"/>
              <w:left w:val="nil"/>
              <w:bottom w:val="nil"/>
              <w:right w:val="nil"/>
              <w:between w:val="nil"/>
            </w:pBdr>
          </w:pPr>
        </w:pPrChange>
      </w:pPr>
      <w:del w:id="7863" w:author="Cristiano de Menezes Feu" w:date="2022-11-21T08:33:00Z">
        <w:r w:rsidDel="00E631A1">
          <w:rPr>
            <w:rFonts w:ascii="ClearSans-Bold" w:eastAsia="ClearSans-Bold" w:hAnsi="ClearSans-Bold" w:cs="ClearSans-Bold"/>
            <w:b/>
            <w:color w:val="000000"/>
          </w:rPr>
          <w:delText>Art. 127.</w:delText>
        </w:r>
        <w:r w:rsidDel="00E631A1">
          <w:rPr>
            <w:color w:val="000000"/>
          </w:rPr>
          <w:delText xml:space="preserve"> Cada proposição terá parecer independente, salvo as apensadas na forma dos arts. 139, I, e 142, que terão um só parecer. </w:delText>
        </w:r>
      </w:del>
    </w:p>
    <w:p w14:paraId="00000C05" w14:textId="0E2C5B09" w:rsidR="003D183A" w:rsidDel="00E631A1" w:rsidRDefault="008B7924" w:rsidP="00E631A1">
      <w:pPr>
        <w:widowControl w:val="0"/>
        <w:pBdr>
          <w:top w:val="nil"/>
          <w:left w:val="nil"/>
          <w:bottom w:val="nil"/>
          <w:right w:val="nil"/>
          <w:between w:val="nil"/>
        </w:pBdr>
        <w:spacing w:before="0" w:after="113"/>
        <w:ind w:left="567" w:firstLine="0"/>
        <w:jc w:val="center"/>
        <w:rPr>
          <w:del w:id="7864" w:author="Cristiano de Menezes Feu" w:date="2022-11-21T08:33:00Z"/>
          <w:b/>
          <w:color w:val="005583"/>
          <w:sz w:val="20"/>
          <w:szCs w:val="20"/>
        </w:rPr>
        <w:pPrChange w:id="7865" w:author="Cristiano de Menezes Feu" w:date="2022-11-21T08:33:00Z">
          <w:pPr>
            <w:widowControl w:val="0"/>
            <w:pBdr>
              <w:top w:val="nil"/>
              <w:left w:val="nil"/>
              <w:bottom w:val="nil"/>
              <w:right w:val="nil"/>
              <w:between w:val="nil"/>
            </w:pBdr>
            <w:spacing w:before="0" w:after="113"/>
            <w:ind w:left="567" w:firstLine="0"/>
          </w:pPr>
        </w:pPrChange>
      </w:pPr>
      <w:del w:id="7866" w:author="Cristiano de Menezes Feu" w:date="2022-11-21T08:33:00Z">
        <w:r w:rsidDel="00E631A1">
          <w:rPr>
            <w:color w:val="005583"/>
            <w:sz w:val="20"/>
            <w:szCs w:val="20"/>
          </w:rPr>
          <w:delText>Art. 57, I.</w:delText>
        </w:r>
      </w:del>
    </w:p>
    <w:p w14:paraId="00000C06" w14:textId="634460B4" w:rsidR="003D183A" w:rsidDel="00E631A1" w:rsidRDefault="008B7924" w:rsidP="00E631A1">
      <w:pPr>
        <w:widowControl w:val="0"/>
        <w:pBdr>
          <w:top w:val="nil"/>
          <w:left w:val="nil"/>
          <w:bottom w:val="nil"/>
          <w:right w:val="nil"/>
          <w:between w:val="nil"/>
        </w:pBdr>
        <w:spacing w:before="0" w:after="113"/>
        <w:ind w:left="567" w:firstLine="0"/>
        <w:jc w:val="center"/>
        <w:rPr>
          <w:del w:id="7867" w:author="Cristiano de Menezes Feu" w:date="2022-11-21T08:33:00Z"/>
          <w:b/>
          <w:color w:val="005583"/>
          <w:sz w:val="20"/>
          <w:szCs w:val="20"/>
        </w:rPr>
        <w:pPrChange w:id="7868" w:author="Cristiano de Menezes Feu" w:date="2022-11-21T08:33:00Z">
          <w:pPr>
            <w:widowControl w:val="0"/>
            <w:pBdr>
              <w:top w:val="nil"/>
              <w:left w:val="nil"/>
              <w:bottom w:val="nil"/>
              <w:right w:val="nil"/>
              <w:between w:val="nil"/>
            </w:pBdr>
            <w:spacing w:before="0" w:after="113"/>
            <w:ind w:left="567" w:firstLine="0"/>
          </w:pPr>
        </w:pPrChange>
      </w:pPr>
      <w:del w:id="7869" w:author="Cristiano de Menezes Feu" w:date="2022-11-21T08:33:00Z">
        <w:r w:rsidDel="00E631A1">
          <w:rPr>
            <w:b/>
            <w:color w:val="005583"/>
            <w:sz w:val="20"/>
            <w:szCs w:val="20"/>
          </w:rPr>
          <w:delText>QO</w:delText>
        </w:r>
        <w:r w:rsidDel="00E631A1">
          <w:rPr>
            <w:color w:val="005583"/>
            <w:sz w:val="20"/>
            <w:szCs w:val="20"/>
          </w:rPr>
          <w:delText xml:space="preserve"> 218/2007 – Esclarece que “mesmo que o requerimento de preferência venha a ser aprovado, o apensado que receber a preferência não terá parecer quanto à constitucionalidade proferido em plenário, já que o parecer pela constitucionalidade e juridicidade dado ao principal se estende aos apensados”.</w:delText>
        </w:r>
      </w:del>
    </w:p>
    <w:p w14:paraId="00000C07" w14:textId="2320E69D" w:rsidR="003D183A" w:rsidDel="00E631A1" w:rsidRDefault="008B7924" w:rsidP="00E631A1">
      <w:pPr>
        <w:widowControl w:val="0"/>
        <w:pBdr>
          <w:top w:val="nil"/>
          <w:left w:val="nil"/>
          <w:bottom w:val="nil"/>
          <w:right w:val="nil"/>
          <w:between w:val="nil"/>
        </w:pBdr>
        <w:spacing w:before="0" w:after="113"/>
        <w:ind w:left="567" w:firstLine="0"/>
        <w:jc w:val="center"/>
        <w:rPr>
          <w:del w:id="7870" w:author="Cristiano de Menezes Feu" w:date="2022-11-21T08:33:00Z"/>
          <w:b/>
          <w:color w:val="005583"/>
          <w:sz w:val="20"/>
          <w:szCs w:val="20"/>
        </w:rPr>
        <w:pPrChange w:id="7871" w:author="Cristiano de Menezes Feu" w:date="2022-11-21T08:33:00Z">
          <w:pPr>
            <w:widowControl w:val="0"/>
            <w:pBdr>
              <w:top w:val="nil"/>
              <w:left w:val="nil"/>
              <w:bottom w:val="nil"/>
              <w:right w:val="nil"/>
              <w:between w:val="nil"/>
            </w:pBdr>
            <w:spacing w:before="0" w:after="113"/>
            <w:ind w:left="567" w:firstLine="0"/>
          </w:pPr>
        </w:pPrChange>
      </w:pPr>
      <w:del w:id="7872" w:author="Cristiano de Menezes Feu" w:date="2022-11-21T08:33:00Z">
        <w:r w:rsidDel="00E631A1">
          <w:rPr>
            <w:b/>
            <w:color w:val="005583"/>
            <w:sz w:val="20"/>
            <w:szCs w:val="20"/>
          </w:rPr>
          <w:delText xml:space="preserve">REC </w:delText>
        </w:r>
        <w:r w:rsidDel="00E631A1">
          <w:rPr>
            <w:color w:val="005583"/>
            <w:sz w:val="20"/>
            <w:szCs w:val="20"/>
          </w:rPr>
          <w:delText xml:space="preserve">82/2011 - É de competência do Presidente da Câmara dos Deputados a determinação de tramitação conjunta, não sendo possível às Comissões promover a desapensação ou deixa de apreciar em conjunto projetos apensados. Se alguma Comissão entender que qualquer proposição deva ser desapensada, deve requerer a providência ao Presidente da Câmara. </w:delText>
        </w:r>
      </w:del>
    </w:p>
    <w:p w14:paraId="00000C08" w14:textId="65EF8486" w:rsidR="003D183A" w:rsidDel="00E631A1" w:rsidRDefault="008B7924" w:rsidP="00E631A1">
      <w:pPr>
        <w:widowControl w:val="0"/>
        <w:pBdr>
          <w:top w:val="nil"/>
          <w:left w:val="nil"/>
          <w:bottom w:val="nil"/>
          <w:right w:val="nil"/>
          <w:between w:val="nil"/>
        </w:pBdr>
        <w:spacing w:before="0" w:after="113"/>
        <w:ind w:left="567" w:firstLine="0"/>
        <w:jc w:val="center"/>
        <w:rPr>
          <w:del w:id="7873" w:author="Cristiano de Menezes Feu" w:date="2022-11-21T08:33:00Z"/>
          <w:color w:val="005583"/>
          <w:sz w:val="20"/>
          <w:szCs w:val="20"/>
        </w:rPr>
        <w:pPrChange w:id="7874" w:author="Cristiano de Menezes Feu" w:date="2022-11-21T08:33:00Z">
          <w:pPr>
            <w:widowControl w:val="0"/>
            <w:pBdr>
              <w:top w:val="nil"/>
              <w:left w:val="nil"/>
              <w:bottom w:val="nil"/>
              <w:right w:val="nil"/>
              <w:between w:val="nil"/>
            </w:pBdr>
            <w:spacing w:before="0" w:after="113"/>
            <w:ind w:left="567" w:firstLine="0"/>
          </w:pPr>
        </w:pPrChange>
      </w:pPr>
      <w:del w:id="7875" w:author="Cristiano de Menezes Feu" w:date="2022-11-21T08:33:00Z">
        <w:r w:rsidDel="00E631A1">
          <w:rPr>
            <w:b/>
            <w:color w:val="005583"/>
            <w:sz w:val="20"/>
            <w:szCs w:val="20"/>
          </w:rPr>
          <w:delText>Prática:</w:delText>
        </w:r>
        <w:r w:rsidDel="00E631A1">
          <w:rPr>
            <w:color w:val="005583"/>
            <w:sz w:val="20"/>
            <w:szCs w:val="20"/>
          </w:rPr>
          <w:delText xml:space="preserve"> parecer de mérito também se estende a todos os apensados, mesmo que a apensação tenha ocorrido posteriormente ao parecer. Exemplo: PL 475/2003.</w:delText>
        </w:r>
      </w:del>
    </w:p>
    <w:p w14:paraId="00000C09" w14:textId="55756F7C" w:rsidR="003D183A" w:rsidDel="00E631A1" w:rsidRDefault="008B7924" w:rsidP="00E631A1">
      <w:pPr>
        <w:widowControl w:val="0"/>
        <w:pBdr>
          <w:top w:val="nil"/>
          <w:left w:val="nil"/>
          <w:bottom w:val="nil"/>
          <w:right w:val="nil"/>
          <w:between w:val="nil"/>
        </w:pBdr>
        <w:ind w:firstLine="0"/>
        <w:jc w:val="center"/>
        <w:rPr>
          <w:del w:id="7876" w:author="Cristiano de Menezes Feu" w:date="2022-11-21T08:33:00Z"/>
          <w:rFonts w:ascii="ClearSans-Bold" w:eastAsia="ClearSans-Bold" w:hAnsi="ClearSans-Bold" w:cs="ClearSans-Bold"/>
          <w:b/>
          <w:color w:val="000000"/>
        </w:rPr>
        <w:pPrChange w:id="7877" w:author="Cristiano de Menezes Feu" w:date="2022-11-21T08:33:00Z">
          <w:pPr>
            <w:widowControl w:val="0"/>
            <w:pBdr>
              <w:top w:val="nil"/>
              <w:left w:val="nil"/>
              <w:bottom w:val="nil"/>
              <w:right w:val="nil"/>
              <w:between w:val="nil"/>
            </w:pBdr>
          </w:pPr>
        </w:pPrChange>
      </w:pPr>
      <w:del w:id="7878" w:author="Cristiano de Menezes Feu" w:date="2022-11-21T08:33:00Z">
        <w:r w:rsidDel="00E631A1">
          <w:rPr>
            <w:rFonts w:ascii="ClearSans-Bold" w:eastAsia="ClearSans-Bold" w:hAnsi="ClearSans-Bold" w:cs="ClearSans-Bold"/>
            <w:b/>
            <w:color w:val="000000"/>
          </w:rPr>
          <w:delText>Art. 128.</w:delText>
        </w:r>
        <w:r w:rsidDel="00E631A1">
          <w:rPr>
            <w:color w:val="000000"/>
          </w:rPr>
          <w:delText xml:space="preserve"> Nenhuma proposição será submetida a discussão e votação sem parecer escrito da Comissão competente, exceto nos casos previstos neste Regimento.</w:delText>
        </w:r>
      </w:del>
    </w:p>
    <w:p w14:paraId="00000C0A" w14:textId="3E066846" w:rsidR="003D183A" w:rsidDel="00E631A1" w:rsidRDefault="008B7924" w:rsidP="00E631A1">
      <w:pPr>
        <w:widowControl w:val="0"/>
        <w:pBdr>
          <w:top w:val="nil"/>
          <w:left w:val="nil"/>
          <w:bottom w:val="nil"/>
          <w:right w:val="nil"/>
          <w:between w:val="nil"/>
        </w:pBdr>
        <w:spacing w:before="0" w:after="113"/>
        <w:ind w:left="567" w:firstLine="0"/>
        <w:jc w:val="center"/>
        <w:rPr>
          <w:del w:id="7879" w:author="Cristiano de Menezes Feu" w:date="2022-11-21T08:33:00Z"/>
          <w:b/>
          <w:color w:val="005583"/>
          <w:sz w:val="20"/>
          <w:szCs w:val="20"/>
        </w:rPr>
        <w:pPrChange w:id="7880" w:author="Cristiano de Menezes Feu" w:date="2022-11-21T08:33:00Z">
          <w:pPr>
            <w:widowControl w:val="0"/>
            <w:pBdr>
              <w:top w:val="nil"/>
              <w:left w:val="nil"/>
              <w:bottom w:val="nil"/>
              <w:right w:val="nil"/>
              <w:between w:val="nil"/>
            </w:pBdr>
            <w:spacing w:before="0" w:after="113"/>
            <w:ind w:left="567" w:firstLine="0"/>
          </w:pPr>
        </w:pPrChange>
      </w:pPr>
      <w:del w:id="7881" w:author="Cristiano de Menezes Feu" w:date="2022-11-21T08:33:00Z">
        <w:r w:rsidDel="00E631A1">
          <w:rPr>
            <w:color w:val="005583"/>
            <w:sz w:val="20"/>
            <w:szCs w:val="20"/>
          </w:rPr>
          <w:delText>Art. 53; art. 132, § 1º.</w:delText>
        </w:r>
      </w:del>
    </w:p>
    <w:p w14:paraId="00000C0B" w14:textId="7A7D9904" w:rsidR="003D183A" w:rsidDel="00E631A1" w:rsidRDefault="008B7924" w:rsidP="00E631A1">
      <w:pPr>
        <w:widowControl w:val="0"/>
        <w:pBdr>
          <w:top w:val="nil"/>
          <w:left w:val="nil"/>
          <w:bottom w:val="nil"/>
          <w:right w:val="nil"/>
          <w:between w:val="nil"/>
        </w:pBdr>
        <w:spacing w:before="0" w:after="113"/>
        <w:ind w:left="567" w:firstLine="0"/>
        <w:jc w:val="center"/>
        <w:rPr>
          <w:del w:id="7882" w:author="Cristiano de Menezes Feu" w:date="2022-11-21T08:33:00Z"/>
          <w:rFonts w:ascii="ClearSans-Bold" w:eastAsia="ClearSans-Bold" w:hAnsi="ClearSans-Bold" w:cs="ClearSans-Bold"/>
          <w:b/>
          <w:color w:val="005583"/>
          <w:sz w:val="20"/>
          <w:szCs w:val="20"/>
        </w:rPr>
        <w:pPrChange w:id="7883" w:author="Cristiano de Menezes Feu" w:date="2022-11-21T08:33:00Z">
          <w:pPr>
            <w:widowControl w:val="0"/>
            <w:pBdr>
              <w:top w:val="nil"/>
              <w:left w:val="nil"/>
              <w:bottom w:val="nil"/>
              <w:right w:val="nil"/>
              <w:between w:val="nil"/>
            </w:pBdr>
            <w:spacing w:before="0" w:after="113"/>
            <w:ind w:left="567" w:firstLine="0"/>
          </w:pPr>
        </w:pPrChange>
      </w:pPr>
      <w:del w:id="7884" w:author="Cristiano de Menezes Feu" w:date="2022-11-21T08:33:00Z">
        <w:r w:rsidDel="00E631A1">
          <w:rPr>
            <w:b/>
            <w:color w:val="005583"/>
            <w:sz w:val="20"/>
            <w:szCs w:val="20"/>
          </w:rPr>
          <w:delText xml:space="preserve">Precedente: </w:delText>
        </w:r>
        <w:r w:rsidDel="00E631A1">
          <w:rPr>
            <w:color w:val="005583"/>
            <w:sz w:val="20"/>
            <w:szCs w:val="20"/>
          </w:rPr>
          <w:delText xml:space="preserve">foi proferido parecer verbal à PEC 352/2013, no Plenário, pela CCJC, considerando que o prazo da Comissão já estava esgotado, conforme previsto no art. 52, § 6º. </w:delText>
        </w:r>
      </w:del>
    </w:p>
    <w:p w14:paraId="00000C0C" w14:textId="75975D72" w:rsidR="003D183A" w:rsidDel="00E631A1" w:rsidRDefault="008B7924" w:rsidP="00E631A1">
      <w:pPr>
        <w:widowControl w:val="0"/>
        <w:pBdr>
          <w:top w:val="nil"/>
          <w:left w:val="nil"/>
          <w:bottom w:val="nil"/>
          <w:right w:val="nil"/>
          <w:between w:val="nil"/>
        </w:pBdr>
        <w:spacing w:before="0" w:after="113"/>
        <w:ind w:left="567" w:firstLine="0"/>
        <w:jc w:val="center"/>
        <w:rPr>
          <w:del w:id="7885" w:author="Cristiano de Menezes Feu" w:date="2022-11-21T08:33:00Z"/>
          <w:color w:val="005583"/>
          <w:sz w:val="20"/>
          <w:szCs w:val="20"/>
        </w:rPr>
        <w:pPrChange w:id="7886" w:author="Cristiano de Menezes Feu" w:date="2022-11-21T08:33:00Z">
          <w:pPr>
            <w:widowControl w:val="0"/>
            <w:pBdr>
              <w:top w:val="nil"/>
              <w:left w:val="nil"/>
              <w:bottom w:val="nil"/>
              <w:right w:val="nil"/>
              <w:between w:val="nil"/>
            </w:pBdr>
            <w:spacing w:before="0" w:after="113"/>
            <w:ind w:left="567" w:firstLine="0"/>
          </w:pPr>
        </w:pPrChange>
      </w:pPr>
      <w:del w:id="7887"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o parecer pode ser verbal no Plenário, nos termos do art. 157, § 2º, relativos a proposições urgentes e, nas Comissões, nos termos do art. 52, § 5º.</w:delText>
        </w:r>
      </w:del>
    </w:p>
    <w:p w14:paraId="00000C0D" w14:textId="5F099404" w:rsidR="003D183A" w:rsidDel="00E631A1" w:rsidRDefault="008B7924" w:rsidP="00E631A1">
      <w:pPr>
        <w:widowControl w:val="0"/>
        <w:pBdr>
          <w:top w:val="nil"/>
          <w:left w:val="nil"/>
          <w:bottom w:val="nil"/>
          <w:right w:val="nil"/>
          <w:between w:val="nil"/>
        </w:pBdr>
        <w:ind w:firstLine="0"/>
        <w:jc w:val="center"/>
        <w:rPr>
          <w:del w:id="7888" w:author="Cristiano de Menezes Feu" w:date="2022-11-21T08:33:00Z"/>
          <w:rFonts w:ascii="ClearSans-Bold" w:eastAsia="ClearSans-Bold" w:hAnsi="ClearSans-Bold" w:cs="ClearSans-Bold"/>
          <w:b/>
          <w:color w:val="000000"/>
        </w:rPr>
        <w:pPrChange w:id="7889" w:author="Cristiano de Menezes Feu" w:date="2022-11-21T08:33:00Z">
          <w:pPr>
            <w:widowControl w:val="0"/>
            <w:pBdr>
              <w:top w:val="nil"/>
              <w:left w:val="nil"/>
              <w:bottom w:val="nil"/>
              <w:right w:val="nil"/>
              <w:between w:val="nil"/>
            </w:pBdr>
          </w:pPr>
        </w:pPrChange>
      </w:pPr>
      <w:del w:id="7890"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Excepcionalmente, quando o admitir este Regimento, o parecer poderá ser verbal.</w:delText>
        </w:r>
      </w:del>
    </w:p>
    <w:p w14:paraId="00000C0E" w14:textId="0DBBA88E" w:rsidR="003D183A" w:rsidDel="00E631A1" w:rsidRDefault="008B7924" w:rsidP="00E631A1">
      <w:pPr>
        <w:widowControl w:val="0"/>
        <w:pBdr>
          <w:top w:val="nil"/>
          <w:left w:val="nil"/>
          <w:bottom w:val="nil"/>
          <w:right w:val="nil"/>
          <w:between w:val="nil"/>
        </w:pBdr>
        <w:spacing w:before="0" w:after="113"/>
        <w:ind w:left="567" w:firstLine="0"/>
        <w:jc w:val="center"/>
        <w:rPr>
          <w:del w:id="7891" w:author="Cristiano de Menezes Feu" w:date="2022-11-21T08:33:00Z"/>
          <w:color w:val="005583"/>
          <w:sz w:val="20"/>
          <w:szCs w:val="20"/>
        </w:rPr>
        <w:pPrChange w:id="7892" w:author="Cristiano de Menezes Feu" w:date="2022-11-21T08:33:00Z">
          <w:pPr>
            <w:widowControl w:val="0"/>
            <w:pBdr>
              <w:top w:val="nil"/>
              <w:left w:val="nil"/>
              <w:bottom w:val="nil"/>
              <w:right w:val="nil"/>
              <w:between w:val="nil"/>
            </w:pBdr>
            <w:spacing w:before="0" w:after="113"/>
            <w:ind w:left="567" w:firstLine="0"/>
          </w:pPr>
        </w:pPrChange>
      </w:pPr>
      <w:del w:id="7893" w:author="Cristiano de Menezes Feu" w:date="2022-11-21T08:33:00Z">
        <w:r w:rsidDel="00E631A1">
          <w:rPr>
            <w:color w:val="005583"/>
            <w:sz w:val="20"/>
            <w:szCs w:val="20"/>
          </w:rPr>
          <w:delText>Art. 164, § 3º; art. 208, § 2º; art. 157, §§ 2º e 4º.</w:delText>
        </w:r>
      </w:del>
    </w:p>
    <w:p w14:paraId="00000C0F" w14:textId="1CB9670B" w:rsidR="003D183A" w:rsidDel="00E631A1" w:rsidRDefault="008B7924" w:rsidP="00E631A1">
      <w:pPr>
        <w:widowControl w:val="0"/>
        <w:pBdr>
          <w:top w:val="nil"/>
          <w:left w:val="nil"/>
          <w:bottom w:val="nil"/>
          <w:right w:val="nil"/>
          <w:between w:val="nil"/>
        </w:pBdr>
        <w:ind w:firstLine="0"/>
        <w:jc w:val="center"/>
        <w:rPr>
          <w:del w:id="7894" w:author="Cristiano de Menezes Feu" w:date="2022-11-21T08:33:00Z"/>
          <w:rFonts w:ascii="ClearSans-Bold" w:eastAsia="ClearSans-Bold" w:hAnsi="ClearSans-Bold" w:cs="ClearSans-Bold"/>
          <w:b/>
          <w:color w:val="000000"/>
        </w:rPr>
        <w:pPrChange w:id="7895" w:author="Cristiano de Menezes Feu" w:date="2022-11-21T08:33:00Z">
          <w:pPr>
            <w:widowControl w:val="0"/>
            <w:pBdr>
              <w:top w:val="nil"/>
              <w:left w:val="nil"/>
              <w:bottom w:val="nil"/>
              <w:right w:val="nil"/>
              <w:between w:val="nil"/>
            </w:pBdr>
          </w:pPr>
        </w:pPrChange>
      </w:pPr>
      <w:del w:id="7896" w:author="Cristiano de Menezes Feu" w:date="2022-11-21T08:33:00Z">
        <w:r w:rsidDel="00E631A1">
          <w:rPr>
            <w:rFonts w:ascii="ClearSans-Bold" w:eastAsia="ClearSans-Bold" w:hAnsi="ClearSans-Bold" w:cs="ClearSans-Bold"/>
            <w:b/>
            <w:color w:val="000000"/>
          </w:rPr>
          <w:delText>Art. 129.</w:delText>
        </w:r>
        <w:r w:rsidDel="00E631A1">
          <w:rPr>
            <w:color w:val="000000"/>
          </w:rPr>
          <w:delText xml:space="preserve"> O parecer por escrito constará de três partes:</w:delText>
        </w:r>
      </w:del>
    </w:p>
    <w:p w14:paraId="00000C10" w14:textId="5B69CDA0" w:rsidR="003D183A" w:rsidDel="00E631A1" w:rsidRDefault="008B7924" w:rsidP="00E631A1">
      <w:pPr>
        <w:widowControl w:val="0"/>
        <w:pBdr>
          <w:top w:val="nil"/>
          <w:left w:val="nil"/>
          <w:bottom w:val="nil"/>
          <w:right w:val="nil"/>
          <w:between w:val="nil"/>
        </w:pBdr>
        <w:spacing w:before="0" w:after="113"/>
        <w:ind w:left="567" w:firstLine="0"/>
        <w:jc w:val="center"/>
        <w:rPr>
          <w:del w:id="7897" w:author="Cristiano de Menezes Feu" w:date="2022-11-21T08:33:00Z"/>
          <w:color w:val="005583"/>
          <w:sz w:val="20"/>
          <w:szCs w:val="20"/>
        </w:rPr>
        <w:pPrChange w:id="7898" w:author="Cristiano de Menezes Feu" w:date="2022-11-21T08:33:00Z">
          <w:pPr>
            <w:widowControl w:val="0"/>
            <w:pBdr>
              <w:top w:val="nil"/>
              <w:left w:val="nil"/>
              <w:bottom w:val="nil"/>
              <w:right w:val="nil"/>
              <w:between w:val="nil"/>
            </w:pBdr>
            <w:spacing w:before="0" w:after="113"/>
            <w:ind w:left="567" w:firstLine="0"/>
          </w:pPr>
        </w:pPrChange>
      </w:pPr>
      <w:del w:id="7899" w:author="Cristiano de Menezes Feu" w:date="2022-11-21T08:33:00Z">
        <w:r w:rsidDel="00E631A1">
          <w:rPr>
            <w:color w:val="005583"/>
            <w:sz w:val="20"/>
            <w:szCs w:val="20"/>
          </w:rPr>
          <w:delText xml:space="preserve">Art. 126. </w:delText>
        </w:r>
      </w:del>
    </w:p>
    <w:p w14:paraId="00000C11" w14:textId="458FF305" w:rsidR="003D183A" w:rsidDel="00E631A1" w:rsidRDefault="008B7924" w:rsidP="00E631A1">
      <w:pPr>
        <w:widowControl w:val="0"/>
        <w:pBdr>
          <w:top w:val="nil"/>
          <w:left w:val="nil"/>
          <w:bottom w:val="nil"/>
          <w:right w:val="nil"/>
          <w:between w:val="nil"/>
        </w:pBdr>
        <w:ind w:firstLine="0"/>
        <w:jc w:val="center"/>
        <w:rPr>
          <w:del w:id="7900" w:author="Cristiano de Menezes Feu" w:date="2022-11-21T08:33:00Z"/>
          <w:color w:val="000000"/>
        </w:rPr>
        <w:pPrChange w:id="7901" w:author="Cristiano de Menezes Feu" w:date="2022-11-21T08:33:00Z">
          <w:pPr>
            <w:widowControl w:val="0"/>
            <w:pBdr>
              <w:top w:val="nil"/>
              <w:left w:val="nil"/>
              <w:bottom w:val="nil"/>
              <w:right w:val="nil"/>
              <w:between w:val="nil"/>
            </w:pBdr>
          </w:pPr>
        </w:pPrChange>
      </w:pPr>
      <w:del w:id="7902" w:author="Cristiano de Menezes Feu" w:date="2022-11-21T08:33:00Z">
        <w:r w:rsidDel="00E631A1">
          <w:rPr>
            <w:color w:val="000000"/>
          </w:rPr>
          <w:delText xml:space="preserve">I - relatório, em que se fará exposição circunstanciada da matéria em exame; </w:delText>
        </w:r>
      </w:del>
    </w:p>
    <w:p w14:paraId="00000C12" w14:textId="0B407B19" w:rsidR="003D183A" w:rsidDel="00E631A1" w:rsidRDefault="008B7924" w:rsidP="00E631A1">
      <w:pPr>
        <w:widowControl w:val="0"/>
        <w:pBdr>
          <w:top w:val="nil"/>
          <w:left w:val="nil"/>
          <w:bottom w:val="nil"/>
          <w:right w:val="nil"/>
          <w:between w:val="nil"/>
        </w:pBdr>
        <w:ind w:firstLine="0"/>
        <w:jc w:val="center"/>
        <w:rPr>
          <w:del w:id="7903" w:author="Cristiano de Menezes Feu" w:date="2022-11-21T08:33:00Z"/>
          <w:color w:val="000000"/>
        </w:rPr>
        <w:pPrChange w:id="7904" w:author="Cristiano de Menezes Feu" w:date="2022-11-21T08:33:00Z">
          <w:pPr>
            <w:widowControl w:val="0"/>
            <w:pBdr>
              <w:top w:val="nil"/>
              <w:left w:val="nil"/>
              <w:bottom w:val="nil"/>
              <w:right w:val="nil"/>
              <w:between w:val="nil"/>
            </w:pBdr>
          </w:pPr>
        </w:pPrChange>
      </w:pPr>
      <w:del w:id="7905" w:author="Cristiano de Menezes Feu" w:date="2022-11-21T08:33:00Z">
        <w:r w:rsidDel="00E631A1">
          <w:rPr>
            <w:color w:val="000000"/>
          </w:rPr>
          <w:delText>II - voto do Relator, em termos objetivos, com a sua opinião sobre a conveniência da aprovação ou rejeição, total ou parcial, da matéria, ou sobre a necessidade de dar-lhe substitutivo ou oferecer-lhe emenda;</w:delText>
        </w:r>
      </w:del>
    </w:p>
    <w:p w14:paraId="00000C13" w14:textId="17A50F0B" w:rsidR="003D183A" w:rsidDel="00E631A1" w:rsidRDefault="008B7924" w:rsidP="00E631A1">
      <w:pPr>
        <w:widowControl w:val="0"/>
        <w:pBdr>
          <w:top w:val="nil"/>
          <w:left w:val="nil"/>
          <w:bottom w:val="nil"/>
          <w:right w:val="nil"/>
          <w:between w:val="nil"/>
        </w:pBdr>
        <w:spacing w:before="0" w:after="113"/>
        <w:ind w:left="567" w:firstLine="0"/>
        <w:jc w:val="center"/>
        <w:rPr>
          <w:del w:id="7906" w:author="Cristiano de Menezes Feu" w:date="2022-11-21T08:33:00Z"/>
          <w:b/>
          <w:color w:val="005583"/>
          <w:sz w:val="20"/>
          <w:szCs w:val="20"/>
        </w:rPr>
        <w:pPrChange w:id="7907" w:author="Cristiano de Menezes Feu" w:date="2022-11-21T08:33:00Z">
          <w:pPr>
            <w:widowControl w:val="0"/>
            <w:pBdr>
              <w:top w:val="nil"/>
              <w:left w:val="nil"/>
              <w:bottom w:val="nil"/>
              <w:right w:val="nil"/>
              <w:between w:val="nil"/>
            </w:pBdr>
            <w:spacing w:before="0" w:after="113"/>
            <w:ind w:left="567" w:firstLine="0"/>
          </w:pPr>
        </w:pPrChange>
      </w:pPr>
      <w:del w:id="7908" w:author="Cristiano de Menezes Feu" w:date="2022-11-21T08:33:00Z">
        <w:r w:rsidDel="00E631A1">
          <w:rPr>
            <w:color w:val="005583"/>
            <w:sz w:val="20"/>
            <w:szCs w:val="20"/>
          </w:rPr>
          <w:delText xml:space="preserve">Art. 57, IV. </w:delText>
        </w:r>
      </w:del>
    </w:p>
    <w:p w14:paraId="00000C14" w14:textId="42167B91" w:rsidR="003D183A" w:rsidDel="00E631A1" w:rsidRDefault="008B7924" w:rsidP="00E631A1">
      <w:pPr>
        <w:widowControl w:val="0"/>
        <w:pBdr>
          <w:top w:val="nil"/>
          <w:left w:val="nil"/>
          <w:bottom w:val="nil"/>
          <w:right w:val="nil"/>
          <w:between w:val="nil"/>
        </w:pBdr>
        <w:spacing w:before="0" w:after="113"/>
        <w:ind w:left="567" w:firstLine="0"/>
        <w:jc w:val="center"/>
        <w:rPr>
          <w:del w:id="7909" w:author="Cristiano de Menezes Feu" w:date="2022-11-21T08:33:00Z"/>
          <w:color w:val="005583"/>
          <w:sz w:val="20"/>
          <w:szCs w:val="20"/>
        </w:rPr>
        <w:pPrChange w:id="7910" w:author="Cristiano de Menezes Feu" w:date="2022-11-21T08:33:00Z">
          <w:pPr>
            <w:widowControl w:val="0"/>
            <w:pBdr>
              <w:top w:val="nil"/>
              <w:left w:val="nil"/>
              <w:bottom w:val="nil"/>
              <w:right w:val="nil"/>
              <w:between w:val="nil"/>
            </w:pBdr>
            <w:spacing w:before="0" w:after="113"/>
            <w:ind w:left="567" w:firstLine="0"/>
          </w:pPr>
        </w:pPrChange>
      </w:pPr>
      <w:del w:id="7911" w:author="Cristiano de Menezes Feu" w:date="2022-11-21T08:33:00Z">
        <w:r w:rsidDel="00E631A1">
          <w:rPr>
            <w:b/>
            <w:color w:val="005583"/>
            <w:sz w:val="20"/>
            <w:szCs w:val="20"/>
          </w:rPr>
          <w:delText>REM</w:delText>
        </w:r>
        <w:r w:rsidDel="00E631A1">
          <w:rPr>
            <w:color w:val="005583"/>
            <w:sz w:val="20"/>
            <w:szCs w:val="20"/>
          </w:rPr>
          <w:delText xml:space="preserve"> 2/2016 – Declarou a nulidade do parecer da CCJC, destacando que o parecer deve “explicitar adequadamente os dispositivos considerados inconstitucionais ou injurídicos pela Comissão, de maneira que sua conclusão seja condizente com sua fundamentação”, sob pena de inviabilizar, por consequência, a aplicação do 189, § 6º, do RICD.</w:delText>
        </w:r>
      </w:del>
    </w:p>
    <w:p w14:paraId="00000C15" w14:textId="35A7322C" w:rsidR="003D183A" w:rsidDel="00E631A1" w:rsidRDefault="008B7924" w:rsidP="00E631A1">
      <w:pPr>
        <w:widowControl w:val="0"/>
        <w:pBdr>
          <w:top w:val="nil"/>
          <w:left w:val="nil"/>
          <w:bottom w:val="nil"/>
          <w:right w:val="nil"/>
          <w:between w:val="nil"/>
        </w:pBdr>
        <w:ind w:firstLine="0"/>
        <w:jc w:val="center"/>
        <w:rPr>
          <w:del w:id="7912" w:author="Cristiano de Menezes Feu" w:date="2022-11-21T08:33:00Z"/>
          <w:color w:val="000000"/>
        </w:rPr>
        <w:pPrChange w:id="7913" w:author="Cristiano de Menezes Feu" w:date="2022-11-21T08:33:00Z">
          <w:pPr>
            <w:widowControl w:val="0"/>
            <w:pBdr>
              <w:top w:val="nil"/>
              <w:left w:val="nil"/>
              <w:bottom w:val="nil"/>
              <w:right w:val="nil"/>
              <w:between w:val="nil"/>
            </w:pBdr>
          </w:pPr>
        </w:pPrChange>
      </w:pPr>
      <w:del w:id="7914" w:author="Cristiano de Menezes Feu" w:date="2022-11-21T08:33:00Z">
        <w:r w:rsidDel="00E631A1">
          <w:rPr>
            <w:color w:val="000000"/>
          </w:rPr>
          <w:delText xml:space="preserve">III - parecer da Comissão, com as conclusões desta e a indicação dos Deputados votantes e respectivos votos. </w:delText>
        </w:r>
      </w:del>
    </w:p>
    <w:p w14:paraId="00000C16" w14:textId="3007F849" w:rsidR="003D183A" w:rsidDel="00E631A1" w:rsidRDefault="008B7924" w:rsidP="00E631A1">
      <w:pPr>
        <w:widowControl w:val="0"/>
        <w:pBdr>
          <w:top w:val="nil"/>
          <w:left w:val="nil"/>
          <w:bottom w:val="nil"/>
          <w:right w:val="nil"/>
          <w:between w:val="nil"/>
        </w:pBdr>
        <w:ind w:firstLine="0"/>
        <w:jc w:val="center"/>
        <w:rPr>
          <w:del w:id="7915" w:author="Cristiano de Menezes Feu" w:date="2022-11-21T08:33:00Z"/>
          <w:color w:val="000000"/>
        </w:rPr>
        <w:pPrChange w:id="7916" w:author="Cristiano de Menezes Feu" w:date="2022-11-21T08:33:00Z">
          <w:pPr>
            <w:widowControl w:val="0"/>
            <w:pBdr>
              <w:top w:val="nil"/>
              <w:left w:val="nil"/>
              <w:bottom w:val="nil"/>
              <w:right w:val="nil"/>
              <w:between w:val="nil"/>
            </w:pBdr>
          </w:pPr>
        </w:pPrChange>
      </w:pPr>
      <w:del w:id="7917" w:author="Cristiano de Menezes Feu" w:date="2022-11-21T08:33:00Z">
        <w:r w:rsidDel="00E631A1">
          <w:rPr>
            <w:color w:val="000000"/>
          </w:rPr>
          <w:delText xml:space="preserve">§ 1º O parecer a emenda pode constar apenas das partes indicadas nos incisos II e III, dispensado o relatório. </w:delText>
        </w:r>
      </w:del>
    </w:p>
    <w:p w14:paraId="00000C17" w14:textId="2138BA67" w:rsidR="003D183A" w:rsidDel="00E631A1" w:rsidRDefault="008B7924" w:rsidP="00E631A1">
      <w:pPr>
        <w:widowControl w:val="0"/>
        <w:pBdr>
          <w:top w:val="nil"/>
          <w:left w:val="nil"/>
          <w:bottom w:val="nil"/>
          <w:right w:val="nil"/>
          <w:between w:val="nil"/>
        </w:pBdr>
        <w:ind w:firstLine="0"/>
        <w:jc w:val="center"/>
        <w:rPr>
          <w:del w:id="7918" w:author="Cristiano de Menezes Feu" w:date="2022-11-21T08:33:00Z"/>
          <w:rFonts w:ascii="ClearSans-Bold" w:eastAsia="ClearSans-Bold" w:hAnsi="ClearSans-Bold" w:cs="ClearSans-Bold"/>
          <w:b/>
          <w:color w:val="000000"/>
        </w:rPr>
        <w:pPrChange w:id="7919" w:author="Cristiano de Menezes Feu" w:date="2022-11-21T08:33:00Z">
          <w:pPr>
            <w:widowControl w:val="0"/>
            <w:pBdr>
              <w:top w:val="nil"/>
              <w:left w:val="nil"/>
              <w:bottom w:val="nil"/>
              <w:right w:val="nil"/>
              <w:between w:val="nil"/>
            </w:pBdr>
          </w:pPr>
        </w:pPrChange>
      </w:pPr>
      <w:del w:id="7920" w:author="Cristiano de Menezes Feu" w:date="2022-11-21T08:33:00Z">
        <w:r w:rsidDel="00E631A1">
          <w:rPr>
            <w:color w:val="000000"/>
          </w:rPr>
          <w:delText xml:space="preserve">§ 2º Sempre que houver parecer sobre qualquer matéria que não seja projeto do Poder Executivo, do Judiciário ou do Ministério Público, nem proposição da Câmara ou do Senado, e desde que das suas conclusões deva resultar resolução, decreto legislativo ou lei, deverá ele conter a proposição necessária devidamente formulada pela Comissão que primeiro deva proferir parecer de mérito, ou por Comissão Parlamentar de Inquérito, quando for o caso. </w:delText>
        </w:r>
      </w:del>
    </w:p>
    <w:p w14:paraId="00000C18" w14:textId="62B0946D" w:rsidR="003D183A" w:rsidDel="00E631A1" w:rsidRDefault="008B7924" w:rsidP="00E631A1">
      <w:pPr>
        <w:widowControl w:val="0"/>
        <w:pBdr>
          <w:top w:val="nil"/>
          <w:left w:val="nil"/>
          <w:bottom w:val="nil"/>
          <w:right w:val="nil"/>
          <w:between w:val="nil"/>
        </w:pBdr>
        <w:spacing w:before="0" w:after="113"/>
        <w:ind w:left="567" w:firstLine="0"/>
        <w:jc w:val="center"/>
        <w:rPr>
          <w:del w:id="7921" w:author="Cristiano de Menezes Feu" w:date="2022-11-21T08:33:00Z"/>
          <w:b/>
          <w:color w:val="005583"/>
          <w:sz w:val="20"/>
          <w:szCs w:val="20"/>
        </w:rPr>
        <w:pPrChange w:id="7922" w:author="Cristiano de Menezes Feu" w:date="2022-11-21T08:33:00Z">
          <w:pPr>
            <w:widowControl w:val="0"/>
            <w:pBdr>
              <w:top w:val="nil"/>
              <w:left w:val="nil"/>
              <w:bottom w:val="nil"/>
              <w:right w:val="nil"/>
              <w:between w:val="nil"/>
            </w:pBdr>
            <w:spacing w:before="0" w:after="113"/>
            <w:ind w:left="567" w:firstLine="0"/>
          </w:pPr>
        </w:pPrChange>
      </w:pPr>
      <w:del w:id="7923" w:author="Cristiano de Menezes Feu" w:date="2022-11-21T08:33:00Z">
        <w:r w:rsidDel="00E631A1">
          <w:rPr>
            <w:color w:val="005583"/>
            <w:sz w:val="20"/>
            <w:szCs w:val="20"/>
          </w:rPr>
          <w:delText>Art. 151, I, j.</w:delText>
        </w:r>
      </w:del>
    </w:p>
    <w:p w14:paraId="00000C19" w14:textId="078F7EDA" w:rsidR="003D183A" w:rsidDel="00E631A1" w:rsidRDefault="008B7924" w:rsidP="00E631A1">
      <w:pPr>
        <w:widowControl w:val="0"/>
        <w:pBdr>
          <w:top w:val="nil"/>
          <w:left w:val="nil"/>
          <w:bottom w:val="nil"/>
          <w:right w:val="nil"/>
          <w:between w:val="nil"/>
        </w:pBdr>
        <w:spacing w:before="0" w:after="113"/>
        <w:ind w:left="567" w:firstLine="0"/>
        <w:jc w:val="center"/>
        <w:rPr>
          <w:del w:id="7924" w:author="Cristiano de Menezes Feu" w:date="2022-11-21T08:33:00Z"/>
          <w:color w:val="005583"/>
          <w:sz w:val="20"/>
          <w:szCs w:val="20"/>
        </w:rPr>
        <w:pPrChange w:id="7925" w:author="Cristiano de Menezes Feu" w:date="2022-11-21T08:33:00Z">
          <w:pPr>
            <w:widowControl w:val="0"/>
            <w:pBdr>
              <w:top w:val="nil"/>
              <w:left w:val="nil"/>
              <w:bottom w:val="nil"/>
              <w:right w:val="nil"/>
              <w:between w:val="nil"/>
            </w:pBdr>
            <w:spacing w:before="0" w:after="113"/>
            <w:ind w:left="567" w:firstLine="0"/>
          </w:pPr>
        </w:pPrChange>
      </w:pPr>
      <w:del w:id="7926" w:author="Cristiano de Menezes Feu" w:date="2022-11-21T08:33:00Z">
        <w:r w:rsidDel="00E631A1">
          <w:rPr>
            <w:b/>
            <w:color w:val="005583"/>
            <w:sz w:val="20"/>
            <w:szCs w:val="20"/>
          </w:rPr>
          <w:delText>REC</w:delText>
        </w:r>
        <w:r w:rsidDel="00E631A1">
          <w:rPr>
            <w:color w:val="005583"/>
            <w:sz w:val="20"/>
            <w:szCs w:val="20"/>
          </w:rPr>
          <w:delText xml:space="preserve"> 261/2009 – Quando a Comissão de Relações Exteriores – CREDN – rejeita mensagem do Executivo quanto a atos internacionais, não apresenta o projeto de decreto legislativo; contudo qualquer Comissão de mérito a que foi distribuída a matéria poderá apresentá-lo, caso aprove a mensagem. Por fim, nem o parecer da CREDN pela rejeição, nem o parecer contrário das demais comissões eventualmente incumbidas do exame do mérito de matéria de tal natureza afasta a necessidade de sua apreciação pelo Plenário.</w:delText>
        </w:r>
      </w:del>
    </w:p>
    <w:p w14:paraId="00000C1A" w14:textId="1EDF7429" w:rsidR="003D183A" w:rsidDel="00E631A1" w:rsidRDefault="008B7924" w:rsidP="00E631A1">
      <w:pPr>
        <w:widowControl w:val="0"/>
        <w:pBdr>
          <w:top w:val="nil"/>
          <w:left w:val="nil"/>
          <w:bottom w:val="nil"/>
          <w:right w:val="nil"/>
          <w:between w:val="nil"/>
        </w:pBdr>
        <w:spacing w:before="0" w:after="113"/>
        <w:ind w:left="567" w:firstLine="0"/>
        <w:jc w:val="center"/>
        <w:rPr>
          <w:del w:id="7927" w:author="Cristiano de Menezes Feu" w:date="2022-11-21T08:33:00Z"/>
          <w:b/>
          <w:color w:val="005583"/>
          <w:sz w:val="20"/>
          <w:szCs w:val="20"/>
        </w:rPr>
        <w:pPrChange w:id="7928" w:author="Cristiano de Menezes Feu" w:date="2022-11-21T08:33:00Z">
          <w:pPr>
            <w:widowControl w:val="0"/>
            <w:pBdr>
              <w:top w:val="nil"/>
              <w:left w:val="nil"/>
              <w:bottom w:val="nil"/>
              <w:right w:val="nil"/>
              <w:between w:val="nil"/>
            </w:pBdr>
            <w:spacing w:before="0" w:after="113"/>
            <w:ind w:left="567" w:firstLine="0"/>
          </w:pPr>
        </w:pPrChange>
      </w:pPr>
      <w:del w:id="7929" w:author="Cristiano de Menezes Feu" w:date="2022-11-21T08:33:00Z">
        <w:r w:rsidDel="00E631A1">
          <w:rPr>
            <w:b/>
            <w:color w:val="005583"/>
            <w:sz w:val="20"/>
            <w:szCs w:val="20"/>
          </w:rPr>
          <w:delText>Prática 1:</w:delText>
        </w:r>
        <w:r w:rsidDel="00E631A1">
          <w:rPr>
            <w:color w:val="005583"/>
            <w:sz w:val="20"/>
            <w:szCs w:val="20"/>
          </w:rPr>
          <w:delText xml:space="preserve"> se for aprovado o requerimento de urgência do art. 155, referente à mensagem do Executivo, é possível que o Relator apresente o PDC em Plenário, pela Comissão. Exemplo: PDC 3031/2010.</w:delText>
        </w:r>
      </w:del>
    </w:p>
    <w:p w14:paraId="00000C1B" w14:textId="30F8D400" w:rsidR="003D183A" w:rsidDel="00E631A1" w:rsidRDefault="008B7924" w:rsidP="00E631A1">
      <w:pPr>
        <w:widowControl w:val="0"/>
        <w:pBdr>
          <w:top w:val="nil"/>
          <w:left w:val="nil"/>
          <w:bottom w:val="nil"/>
          <w:right w:val="nil"/>
          <w:between w:val="nil"/>
        </w:pBdr>
        <w:spacing w:before="0" w:after="113"/>
        <w:ind w:left="567" w:firstLine="0"/>
        <w:jc w:val="center"/>
        <w:rPr>
          <w:del w:id="7930" w:author="Cristiano de Menezes Feu" w:date="2022-11-21T08:33:00Z"/>
          <w:color w:val="005583"/>
          <w:sz w:val="20"/>
          <w:szCs w:val="20"/>
        </w:rPr>
        <w:pPrChange w:id="7931" w:author="Cristiano de Menezes Feu" w:date="2022-11-21T08:33:00Z">
          <w:pPr>
            <w:widowControl w:val="0"/>
            <w:pBdr>
              <w:top w:val="nil"/>
              <w:left w:val="nil"/>
              <w:bottom w:val="nil"/>
              <w:right w:val="nil"/>
              <w:between w:val="nil"/>
            </w:pBdr>
            <w:spacing w:before="0" w:after="113"/>
            <w:ind w:left="567" w:firstLine="0"/>
          </w:pPr>
        </w:pPrChange>
      </w:pPr>
      <w:del w:id="7932" w:author="Cristiano de Menezes Feu" w:date="2022-11-21T08:33:00Z">
        <w:r w:rsidDel="00E631A1">
          <w:rPr>
            <w:b/>
            <w:color w:val="005583"/>
            <w:sz w:val="20"/>
            <w:szCs w:val="20"/>
          </w:rPr>
          <w:delText>Prática 2:</w:delText>
        </w:r>
        <w:r w:rsidDel="00E631A1">
          <w:rPr>
            <w:color w:val="005583"/>
            <w:sz w:val="20"/>
            <w:szCs w:val="20"/>
          </w:rPr>
          <w:delText xml:space="preserve"> os PDCs de rádio e TV são de autoria da Comissão de Ciência e Tecnologia, Comunicação e Informática, a partir da aprovação da mensagem do Executivo que tramita na Comissão como TVR – Ato de Concessão e Renovação de Concessão de Serviço de Televisão e Rádio. Exemplo: PDC 1.147/2018</w:delText>
        </w:r>
      </w:del>
    </w:p>
    <w:p w14:paraId="00000C1C" w14:textId="60855893" w:rsidR="003D183A" w:rsidDel="00E631A1" w:rsidRDefault="008B7924" w:rsidP="00E631A1">
      <w:pPr>
        <w:widowControl w:val="0"/>
        <w:pBdr>
          <w:top w:val="nil"/>
          <w:left w:val="nil"/>
          <w:bottom w:val="nil"/>
          <w:right w:val="nil"/>
          <w:between w:val="nil"/>
        </w:pBdr>
        <w:ind w:firstLine="0"/>
        <w:jc w:val="center"/>
        <w:rPr>
          <w:del w:id="7933" w:author="Cristiano de Menezes Feu" w:date="2022-11-21T08:33:00Z"/>
          <w:color w:val="000000"/>
        </w:rPr>
        <w:pPrChange w:id="7934" w:author="Cristiano de Menezes Feu" w:date="2022-11-21T08:33:00Z">
          <w:pPr>
            <w:widowControl w:val="0"/>
            <w:pBdr>
              <w:top w:val="nil"/>
              <w:left w:val="nil"/>
              <w:bottom w:val="nil"/>
              <w:right w:val="nil"/>
              <w:between w:val="nil"/>
            </w:pBdr>
          </w:pPr>
        </w:pPrChange>
      </w:pPr>
      <w:del w:id="7935" w:author="Cristiano de Menezes Feu" w:date="2022-11-21T08:33:00Z">
        <w:r w:rsidDel="00E631A1">
          <w:rPr>
            <w:rFonts w:ascii="ClearSans-Bold" w:eastAsia="ClearSans-Bold" w:hAnsi="ClearSans-Bold" w:cs="ClearSans-Bold"/>
            <w:b/>
            <w:color w:val="000000"/>
          </w:rPr>
          <w:delText>Art. 130.</w:delText>
        </w:r>
        <w:r w:rsidDel="00E631A1">
          <w:rPr>
            <w:color w:val="000000"/>
          </w:rPr>
          <w:delText xml:space="preserve"> Os pareceres aprovados, depois de opinar a última Comissão a que tenha sido distribuído o processo, serão remetidos juntamente com a proposição à Mesa. </w:delText>
        </w:r>
      </w:del>
    </w:p>
    <w:p w14:paraId="00000C1D" w14:textId="79E135F7" w:rsidR="003D183A" w:rsidDel="00E631A1" w:rsidRDefault="008B7924" w:rsidP="00E631A1">
      <w:pPr>
        <w:widowControl w:val="0"/>
        <w:pBdr>
          <w:top w:val="nil"/>
          <w:left w:val="nil"/>
          <w:bottom w:val="nil"/>
          <w:right w:val="nil"/>
          <w:between w:val="nil"/>
        </w:pBdr>
        <w:ind w:firstLine="0"/>
        <w:jc w:val="center"/>
        <w:rPr>
          <w:del w:id="7936" w:author="Cristiano de Menezes Feu" w:date="2022-11-21T08:33:00Z"/>
          <w:rFonts w:ascii="ClearSans-Bold" w:eastAsia="ClearSans-Bold" w:hAnsi="ClearSans-Bold" w:cs="ClearSans-Bold"/>
          <w:b/>
          <w:color w:val="000000"/>
        </w:rPr>
        <w:pPrChange w:id="7937" w:author="Cristiano de Menezes Feu" w:date="2022-11-21T08:33:00Z">
          <w:pPr>
            <w:widowControl w:val="0"/>
            <w:pBdr>
              <w:top w:val="nil"/>
              <w:left w:val="nil"/>
              <w:bottom w:val="nil"/>
              <w:right w:val="nil"/>
              <w:between w:val="nil"/>
            </w:pBdr>
          </w:pPr>
        </w:pPrChange>
      </w:pPr>
      <w:del w:id="7938"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 Presidente da Câmara devolverá à Comissão o parecer que contrarie as disposições regimentais, para ser reformulado na sua conformidade, ou em razão do que prevê o parágrafo único do art. 55. </w:delText>
        </w:r>
      </w:del>
    </w:p>
    <w:p w14:paraId="00000C1E" w14:textId="660FA131" w:rsidR="003D183A" w:rsidDel="00E631A1" w:rsidRDefault="008B7924" w:rsidP="00E631A1">
      <w:pPr>
        <w:widowControl w:val="0"/>
        <w:pBdr>
          <w:top w:val="nil"/>
          <w:left w:val="nil"/>
          <w:bottom w:val="nil"/>
          <w:right w:val="nil"/>
          <w:between w:val="nil"/>
        </w:pBdr>
        <w:spacing w:before="0" w:after="113"/>
        <w:ind w:left="567" w:firstLine="0"/>
        <w:jc w:val="center"/>
        <w:rPr>
          <w:del w:id="7939" w:author="Cristiano de Menezes Feu" w:date="2022-11-21T08:33:00Z"/>
          <w:b/>
          <w:color w:val="005583"/>
          <w:sz w:val="20"/>
          <w:szCs w:val="20"/>
        </w:rPr>
        <w:pPrChange w:id="7940" w:author="Cristiano de Menezes Feu" w:date="2022-11-21T08:33:00Z">
          <w:pPr>
            <w:widowControl w:val="0"/>
            <w:pBdr>
              <w:top w:val="nil"/>
              <w:left w:val="nil"/>
              <w:bottom w:val="nil"/>
              <w:right w:val="nil"/>
              <w:between w:val="nil"/>
            </w:pBdr>
            <w:spacing w:before="0" w:after="113"/>
            <w:ind w:left="567" w:firstLine="0"/>
          </w:pPr>
        </w:pPrChange>
      </w:pPr>
      <w:del w:id="7941" w:author="Cristiano de Menezes Feu" w:date="2022-11-21T08:33:00Z">
        <w:r w:rsidDel="00E631A1">
          <w:rPr>
            <w:color w:val="005583"/>
            <w:sz w:val="20"/>
            <w:szCs w:val="20"/>
          </w:rPr>
          <w:delText>Art. 119, § 4º; art. 125; art. 126, Parágrafo único.</w:delText>
        </w:r>
      </w:del>
    </w:p>
    <w:p w14:paraId="00000C1F" w14:textId="0DE30841" w:rsidR="003D183A" w:rsidDel="00E631A1" w:rsidRDefault="008B7924" w:rsidP="00E631A1">
      <w:pPr>
        <w:widowControl w:val="0"/>
        <w:pBdr>
          <w:top w:val="nil"/>
          <w:left w:val="nil"/>
          <w:bottom w:val="nil"/>
          <w:right w:val="nil"/>
          <w:between w:val="nil"/>
        </w:pBdr>
        <w:spacing w:before="0" w:after="113"/>
        <w:ind w:left="567" w:firstLine="0"/>
        <w:jc w:val="center"/>
        <w:rPr>
          <w:del w:id="7942" w:author="Cristiano de Menezes Feu" w:date="2022-11-21T08:33:00Z"/>
          <w:color w:val="005583"/>
          <w:sz w:val="20"/>
          <w:szCs w:val="20"/>
        </w:rPr>
        <w:pPrChange w:id="7943" w:author="Cristiano de Menezes Feu" w:date="2022-11-21T08:33:00Z">
          <w:pPr>
            <w:widowControl w:val="0"/>
            <w:pBdr>
              <w:top w:val="nil"/>
              <w:left w:val="nil"/>
              <w:bottom w:val="nil"/>
              <w:right w:val="nil"/>
              <w:between w:val="nil"/>
            </w:pBdr>
            <w:spacing w:before="0" w:after="113"/>
            <w:ind w:left="567" w:firstLine="0"/>
          </w:pPr>
        </w:pPrChange>
      </w:pPr>
      <w:del w:id="7944" w:author="Cristiano de Menezes Feu" w:date="2022-11-21T08:33:00Z">
        <w:r w:rsidDel="00E631A1">
          <w:rPr>
            <w:b/>
            <w:color w:val="005583"/>
            <w:sz w:val="20"/>
            <w:szCs w:val="20"/>
          </w:rPr>
          <w:delText>QO</w:delText>
        </w:r>
        <w:r w:rsidDel="00E631A1">
          <w:rPr>
            <w:color w:val="005583"/>
            <w:sz w:val="20"/>
            <w:szCs w:val="20"/>
          </w:rPr>
          <w:delText xml:space="preserve"> 279/2008 – É competência da Presidência da Câmara, e não de qualquer Comissão, considerar emenda ou parecer de outra Comissão como não escrito.</w:delText>
        </w:r>
      </w:del>
    </w:p>
    <w:p w14:paraId="00000C20" w14:textId="59C052CB" w:rsidR="003D183A" w:rsidDel="00E631A1" w:rsidRDefault="003D183A" w:rsidP="00E631A1">
      <w:pPr>
        <w:widowControl w:val="0"/>
        <w:pBdr>
          <w:top w:val="nil"/>
          <w:left w:val="nil"/>
          <w:bottom w:val="nil"/>
          <w:right w:val="nil"/>
          <w:between w:val="nil"/>
        </w:pBdr>
        <w:spacing w:before="170" w:after="113"/>
        <w:ind w:firstLine="0"/>
        <w:jc w:val="center"/>
        <w:rPr>
          <w:del w:id="7945" w:author="Cristiano de Menezes Feu" w:date="2022-11-21T08:33:00Z"/>
          <w:color w:val="005583"/>
          <w:sz w:val="30"/>
          <w:szCs w:val="30"/>
        </w:rPr>
        <w:pPrChange w:id="7946" w:author="Cristiano de Menezes Feu" w:date="2022-11-21T08:33:00Z">
          <w:pPr>
            <w:widowControl w:val="0"/>
            <w:pBdr>
              <w:top w:val="nil"/>
              <w:left w:val="nil"/>
              <w:bottom w:val="nil"/>
              <w:right w:val="nil"/>
              <w:between w:val="nil"/>
            </w:pBdr>
            <w:spacing w:before="170" w:after="113"/>
            <w:ind w:firstLine="0"/>
            <w:jc w:val="center"/>
          </w:pPr>
        </w:pPrChange>
      </w:pPr>
    </w:p>
    <w:p w14:paraId="00000C21" w14:textId="0BAEBC1F" w:rsidR="003D183A" w:rsidDel="00E631A1" w:rsidRDefault="008B7924" w:rsidP="00E631A1">
      <w:pPr>
        <w:widowControl w:val="0"/>
        <w:pBdr>
          <w:top w:val="nil"/>
          <w:left w:val="nil"/>
          <w:bottom w:val="nil"/>
          <w:right w:val="nil"/>
          <w:between w:val="nil"/>
        </w:pBdr>
        <w:spacing w:before="170" w:after="113"/>
        <w:ind w:firstLine="0"/>
        <w:jc w:val="center"/>
        <w:rPr>
          <w:del w:id="7947" w:author="Cristiano de Menezes Feu" w:date="2022-11-21T08:33:00Z"/>
          <w:color w:val="005583"/>
          <w:sz w:val="30"/>
          <w:szCs w:val="30"/>
        </w:rPr>
        <w:pPrChange w:id="7948" w:author="Cristiano de Menezes Feu" w:date="2022-11-21T08:33:00Z">
          <w:pPr>
            <w:widowControl w:val="0"/>
            <w:pBdr>
              <w:top w:val="nil"/>
              <w:left w:val="nil"/>
              <w:bottom w:val="nil"/>
              <w:right w:val="nil"/>
              <w:between w:val="nil"/>
            </w:pBdr>
            <w:spacing w:before="170" w:after="113"/>
            <w:ind w:firstLine="0"/>
            <w:jc w:val="center"/>
          </w:pPr>
        </w:pPrChange>
      </w:pPr>
      <w:del w:id="7949" w:author="Cristiano de Menezes Feu" w:date="2022-11-21T08:33:00Z">
        <w:r w:rsidDel="00E631A1">
          <w:rPr>
            <w:color w:val="005583"/>
            <w:sz w:val="30"/>
            <w:szCs w:val="30"/>
          </w:rPr>
          <w:delText>TÍTULO V</w:delText>
        </w:r>
        <w:r w:rsidDel="00E631A1">
          <w:rPr>
            <w:color w:val="005583"/>
            <w:sz w:val="30"/>
            <w:szCs w:val="30"/>
          </w:rPr>
          <w:br/>
          <w:delText>DA APRECIAÇÃO DAS PROPOSIÇÕES</w:delText>
        </w:r>
      </w:del>
    </w:p>
    <w:p w14:paraId="00000C22" w14:textId="73CEA07A" w:rsidR="003D183A" w:rsidDel="00E631A1" w:rsidRDefault="008B7924" w:rsidP="00E631A1">
      <w:pPr>
        <w:widowControl w:val="0"/>
        <w:pBdr>
          <w:top w:val="nil"/>
          <w:left w:val="nil"/>
          <w:bottom w:val="nil"/>
          <w:right w:val="nil"/>
          <w:between w:val="nil"/>
        </w:pBdr>
        <w:spacing w:before="170" w:after="113"/>
        <w:ind w:firstLine="0"/>
        <w:jc w:val="center"/>
        <w:rPr>
          <w:del w:id="7950" w:author="Cristiano de Menezes Feu" w:date="2022-11-21T08:33:00Z"/>
          <w:rFonts w:ascii="ClearSans-Light" w:eastAsia="ClearSans-Light" w:hAnsi="ClearSans-Light" w:cs="ClearSans-Light"/>
          <w:color w:val="000000"/>
          <w:sz w:val="24"/>
          <w:szCs w:val="24"/>
        </w:rPr>
        <w:pPrChange w:id="7951" w:author="Cristiano de Menezes Feu" w:date="2022-11-21T08:33:00Z">
          <w:pPr>
            <w:widowControl w:val="0"/>
            <w:pBdr>
              <w:top w:val="nil"/>
              <w:left w:val="nil"/>
              <w:bottom w:val="nil"/>
              <w:right w:val="nil"/>
              <w:between w:val="nil"/>
            </w:pBdr>
            <w:spacing w:before="170" w:after="113"/>
            <w:ind w:firstLine="0"/>
            <w:jc w:val="center"/>
          </w:pPr>
        </w:pPrChange>
      </w:pPr>
      <w:del w:id="7952" w:author="Cristiano de Menezes Feu" w:date="2022-11-21T08:33:00Z">
        <w:r w:rsidDel="00E631A1">
          <w:rPr>
            <w:rFonts w:ascii="ClearSans-Light" w:eastAsia="ClearSans-Light" w:hAnsi="ClearSans-Light" w:cs="ClearSans-Light"/>
            <w:color w:val="000000"/>
            <w:sz w:val="24"/>
            <w:szCs w:val="24"/>
          </w:rPr>
          <w:delText>CAPÍTULO I</w:delText>
        </w:r>
        <w:r w:rsidDel="00E631A1">
          <w:rPr>
            <w:rFonts w:ascii="ClearSans-Light" w:eastAsia="ClearSans-Light" w:hAnsi="ClearSans-Light" w:cs="ClearSans-Light"/>
            <w:color w:val="000000"/>
            <w:sz w:val="24"/>
            <w:szCs w:val="24"/>
          </w:rPr>
          <w:br/>
          <w:delText>DA TRAMITAÇÃO</w:delText>
        </w:r>
      </w:del>
    </w:p>
    <w:p w14:paraId="00000C23" w14:textId="2B96977F" w:rsidR="003D183A" w:rsidDel="00E631A1" w:rsidRDefault="008B7924" w:rsidP="00E631A1">
      <w:pPr>
        <w:widowControl w:val="0"/>
        <w:pBdr>
          <w:top w:val="nil"/>
          <w:left w:val="nil"/>
          <w:bottom w:val="nil"/>
          <w:right w:val="nil"/>
          <w:between w:val="nil"/>
        </w:pBdr>
        <w:spacing w:before="283"/>
        <w:ind w:firstLine="0"/>
        <w:jc w:val="center"/>
        <w:rPr>
          <w:del w:id="7953" w:author="Cristiano de Menezes Feu" w:date="2022-11-21T08:33:00Z"/>
          <w:rFonts w:ascii="ClearSans-Bold" w:eastAsia="ClearSans-Bold" w:hAnsi="ClearSans-Bold" w:cs="ClearSans-Bold"/>
          <w:b/>
          <w:color w:val="000000"/>
        </w:rPr>
        <w:pPrChange w:id="7954" w:author="Cristiano de Menezes Feu" w:date="2022-11-21T08:33:00Z">
          <w:pPr>
            <w:widowControl w:val="0"/>
            <w:pBdr>
              <w:top w:val="nil"/>
              <w:left w:val="nil"/>
              <w:bottom w:val="nil"/>
              <w:right w:val="nil"/>
              <w:between w:val="nil"/>
            </w:pBdr>
            <w:spacing w:before="283"/>
          </w:pPr>
        </w:pPrChange>
      </w:pPr>
      <w:del w:id="7955" w:author="Cristiano de Menezes Feu" w:date="2022-11-21T08:33:00Z">
        <w:r w:rsidDel="00E631A1">
          <w:rPr>
            <w:rFonts w:ascii="ClearSans-Bold" w:eastAsia="ClearSans-Bold" w:hAnsi="ClearSans-Bold" w:cs="ClearSans-Bold"/>
            <w:b/>
            <w:color w:val="000000"/>
          </w:rPr>
          <w:delText>Art. 131.</w:delText>
        </w:r>
        <w:r w:rsidDel="00E631A1">
          <w:rPr>
            <w:color w:val="000000"/>
          </w:rPr>
          <w:delText xml:space="preserve"> Cada proposição, salvo emenda, recurso ou parecer, terá curso próprio.</w:delText>
        </w:r>
      </w:del>
    </w:p>
    <w:p w14:paraId="00000C24" w14:textId="3CABC51F" w:rsidR="003D183A" w:rsidDel="00E631A1" w:rsidRDefault="008B7924" w:rsidP="00E631A1">
      <w:pPr>
        <w:widowControl w:val="0"/>
        <w:pBdr>
          <w:top w:val="nil"/>
          <w:left w:val="nil"/>
          <w:bottom w:val="nil"/>
          <w:right w:val="nil"/>
          <w:between w:val="nil"/>
        </w:pBdr>
        <w:spacing w:before="0" w:after="113"/>
        <w:ind w:left="567" w:firstLine="0"/>
        <w:jc w:val="center"/>
        <w:rPr>
          <w:del w:id="7956" w:author="Cristiano de Menezes Feu" w:date="2022-11-21T08:33:00Z"/>
          <w:color w:val="005583"/>
          <w:sz w:val="20"/>
          <w:szCs w:val="20"/>
        </w:rPr>
        <w:pPrChange w:id="7957" w:author="Cristiano de Menezes Feu" w:date="2022-11-21T08:33:00Z">
          <w:pPr>
            <w:widowControl w:val="0"/>
            <w:pBdr>
              <w:top w:val="nil"/>
              <w:left w:val="nil"/>
              <w:bottom w:val="nil"/>
              <w:right w:val="nil"/>
              <w:between w:val="nil"/>
            </w:pBdr>
            <w:spacing w:before="0" w:after="113"/>
            <w:ind w:left="567" w:firstLine="0"/>
          </w:pPr>
        </w:pPrChange>
      </w:pPr>
      <w:del w:id="7958" w:author="Cristiano de Menezes Feu" w:date="2022-11-21T08:33:00Z">
        <w:r w:rsidDel="00E631A1">
          <w:rPr>
            <w:color w:val="005583"/>
            <w:sz w:val="20"/>
            <w:szCs w:val="20"/>
          </w:rPr>
          <w:delText xml:space="preserve">Art. 139, I. </w:delText>
        </w:r>
      </w:del>
    </w:p>
    <w:p w14:paraId="00000C25" w14:textId="1C98DA0F" w:rsidR="003D183A" w:rsidDel="00E631A1" w:rsidRDefault="008B7924" w:rsidP="00E631A1">
      <w:pPr>
        <w:widowControl w:val="0"/>
        <w:pBdr>
          <w:top w:val="nil"/>
          <w:left w:val="nil"/>
          <w:bottom w:val="nil"/>
          <w:right w:val="nil"/>
          <w:between w:val="nil"/>
        </w:pBdr>
        <w:ind w:firstLine="0"/>
        <w:jc w:val="center"/>
        <w:rPr>
          <w:del w:id="7959" w:author="Cristiano de Menezes Feu" w:date="2022-11-21T08:33:00Z"/>
          <w:color w:val="000000"/>
        </w:rPr>
        <w:pPrChange w:id="7960" w:author="Cristiano de Menezes Feu" w:date="2022-11-21T08:33:00Z">
          <w:pPr>
            <w:widowControl w:val="0"/>
            <w:pBdr>
              <w:top w:val="nil"/>
              <w:left w:val="nil"/>
              <w:bottom w:val="nil"/>
              <w:right w:val="nil"/>
              <w:between w:val="nil"/>
            </w:pBdr>
          </w:pPr>
        </w:pPrChange>
      </w:pPr>
      <w:del w:id="7961" w:author="Cristiano de Menezes Feu" w:date="2022-11-21T08:33:00Z">
        <w:r w:rsidDel="00E631A1">
          <w:rPr>
            <w:b/>
            <w:color w:val="000000"/>
          </w:rPr>
          <w:delText>Art. 132</w:delText>
        </w:r>
        <w:r w:rsidDel="00E631A1">
          <w:rPr>
            <w:color w:val="000000"/>
          </w:rPr>
          <w:delText>. Apresentada e lida perante o Plenário, a proposição será objeto de decisão:</w:delText>
        </w:r>
      </w:del>
    </w:p>
    <w:p w14:paraId="00000C26" w14:textId="1DE94275" w:rsidR="003D183A" w:rsidDel="00E631A1" w:rsidRDefault="008B7924" w:rsidP="00E631A1">
      <w:pPr>
        <w:widowControl w:val="0"/>
        <w:pBdr>
          <w:top w:val="nil"/>
          <w:left w:val="nil"/>
          <w:bottom w:val="nil"/>
          <w:right w:val="nil"/>
          <w:between w:val="nil"/>
        </w:pBdr>
        <w:ind w:firstLine="0"/>
        <w:jc w:val="center"/>
        <w:rPr>
          <w:del w:id="7962" w:author="Cristiano de Menezes Feu" w:date="2022-11-21T08:33:00Z"/>
          <w:color w:val="000000"/>
        </w:rPr>
        <w:pPrChange w:id="7963" w:author="Cristiano de Menezes Feu" w:date="2022-11-21T08:33:00Z">
          <w:pPr>
            <w:widowControl w:val="0"/>
            <w:pBdr>
              <w:top w:val="nil"/>
              <w:left w:val="nil"/>
              <w:bottom w:val="nil"/>
              <w:right w:val="nil"/>
              <w:between w:val="nil"/>
            </w:pBdr>
          </w:pPr>
        </w:pPrChange>
      </w:pPr>
      <w:del w:id="7964" w:author="Cristiano de Menezes Feu" w:date="2022-11-21T08:33:00Z">
        <w:r w:rsidDel="00E631A1">
          <w:rPr>
            <w:color w:val="000000"/>
          </w:rPr>
          <w:delText xml:space="preserve">I - do Presidente, nos casos do art. 114; </w:delText>
        </w:r>
      </w:del>
    </w:p>
    <w:p w14:paraId="00000C27" w14:textId="63B759DE" w:rsidR="003D183A" w:rsidDel="00E631A1" w:rsidRDefault="008B7924" w:rsidP="00E631A1">
      <w:pPr>
        <w:widowControl w:val="0"/>
        <w:pBdr>
          <w:top w:val="nil"/>
          <w:left w:val="nil"/>
          <w:bottom w:val="nil"/>
          <w:right w:val="nil"/>
          <w:between w:val="nil"/>
        </w:pBdr>
        <w:ind w:firstLine="0"/>
        <w:jc w:val="center"/>
        <w:rPr>
          <w:del w:id="7965" w:author="Cristiano de Menezes Feu" w:date="2022-11-21T08:33:00Z"/>
          <w:color w:val="000000"/>
        </w:rPr>
        <w:pPrChange w:id="7966" w:author="Cristiano de Menezes Feu" w:date="2022-11-21T08:33:00Z">
          <w:pPr>
            <w:widowControl w:val="0"/>
            <w:pBdr>
              <w:top w:val="nil"/>
              <w:left w:val="nil"/>
              <w:bottom w:val="nil"/>
              <w:right w:val="nil"/>
              <w:between w:val="nil"/>
            </w:pBdr>
          </w:pPr>
        </w:pPrChange>
      </w:pPr>
      <w:del w:id="7967" w:author="Cristiano de Menezes Feu" w:date="2022-11-21T08:33:00Z">
        <w:r w:rsidDel="00E631A1">
          <w:rPr>
            <w:color w:val="000000"/>
          </w:rPr>
          <w:delText xml:space="preserve">II - da Mesa, nas hipóteses do art. 115; </w:delText>
        </w:r>
      </w:del>
    </w:p>
    <w:p w14:paraId="00000C28" w14:textId="662BA3F9" w:rsidR="003D183A" w:rsidDel="00E631A1" w:rsidRDefault="008B7924" w:rsidP="00E631A1">
      <w:pPr>
        <w:widowControl w:val="0"/>
        <w:pBdr>
          <w:top w:val="nil"/>
          <w:left w:val="nil"/>
          <w:bottom w:val="nil"/>
          <w:right w:val="nil"/>
          <w:between w:val="nil"/>
        </w:pBdr>
        <w:ind w:firstLine="0"/>
        <w:jc w:val="center"/>
        <w:rPr>
          <w:del w:id="7968" w:author="Cristiano de Menezes Feu" w:date="2022-11-21T08:33:00Z"/>
          <w:color w:val="000000"/>
        </w:rPr>
        <w:pPrChange w:id="7969" w:author="Cristiano de Menezes Feu" w:date="2022-11-21T08:33:00Z">
          <w:pPr>
            <w:widowControl w:val="0"/>
            <w:pBdr>
              <w:top w:val="nil"/>
              <w:left w:val="nil"/>
              <w:bottom w:val="nil"/>
              <w:right w:val="nil"/>
              <w:between w:val="nil"/>
            </w:pBdr>
          </w:pPr>
        </w:pPrChange>
      </w:pPr>
      <w:del w:id="7970" w:author="Cristiano de Menezes Feu" w:date="2022-11-21T08:33:00Z">
        <w:r w:rsidDel="00E631A1">
          <w:rPr>
            <w:color w:val="000000"/>
          </w:rPr>
          <w:delText xml:space="preserve">III - das Comissões, em se tratando de projeto de lei que dispensar a competência do Plenário, nos termos do art. 24, II; </w:delText>
        </w:r>
      </w:del>
    </w:p>
    <w:p w14:paraId="00000C29" w14:textId="7B4FB078" w:rsidR="003D183A" w:rsidDel="00E631A1" w:rsidRDefault="008B7924" w:rsidP="00E631A1">
      <w:pPr>
        <w:widowControl w:val="0"/>
        <w:pBdr>
          <w:top w:val="nil"/>
          <w:left w:val="nil"/>
          <w:bottom w:val="nil"/>
          <w:right w:val="nil"/>
          <w:between w:val="nil"/>
        </w:pBdr>
        <w:ind w:firstLine="0"/>
        <w:jc w:val="center"/>
        <w:rPr>
          <w:del w:id="7971" w:author="Cristiano de Menezes Feu" w:date="2022-11-21T08:33:00Z"/>
          <w:b/>
          <w:color w:val="000000"/>
        </w:rPr>
        <w:pPrChange w:id="7972" w:author="Cristiano de Menezes Feu" w:date="2022-11-21T08:33:00Z">
          <w:pPr>
            <w:widowControl w:val="0"/>
            <w:pBdr>
              <w:top w:val="nil"/>
              <w:left w:val="nil"/>
              <w:bottom w:val="nil"/>
              <w:right w:val="nil"/>
              <w:between w:val="nil"/>
            </w:pBdr>
          </w:pPr>
        </w:pPrChange>
      </w:pPr>
      <w:del w:id="7973" w:author="Cristiano de Menezes Feu" w:date="2022-11-21T08:33:00Z">
        <w:r w:rsidDel="00E631A1">
          <w:rPr>
            <w:color w:val="000000"/>
          </w:rPr>
          <w:delText>IV - do Plenário, nos demais casos.</w:delText>
        </w:r>
      </w:del>
    </w:p>
    <w:p w14:paraId="00000C2A" w14:textId="2DB8C59A" w:rsidR="003D183A" w:rsidDel="00E631A1" w:rsidRDefault="008B7924" w:rsidP="00E631A1">
      <w:pPr>
        <w:widowControl w:val="0"/>
        <w:pBdr>
          <w:top w:val="nil"/>
          <w:left w:val="nil"/>
          <w:bottom w:val="nil"/>
          <w:right w:val="nil"/>
          <w:between w:val="nil"/>
        </w:pBdr>
        <w:spacing w:before="0" w:after="113"/>
        <w:ind w:left="567" w:firstLine="0"/>
        <w:jc w:val="center"/>
        <w:rPr>
          <w:del w:id="7974" w:author="Cristiano de Menezes Feu" w:date="2022-11-21T08:33:00Z"/>
          <w:color w:val="005583"/>
          <w:sz w:val="20"/>
          <w:szCs w:val="20"/>
        </w:rPr>
        <w:pPrChange w:id="7975" w:author="Cristiano de Menezes Feu" w:date="2022-11-21T08:33:00Z">
          <w:pPr>
            <w:widowControl w:val="0"/>
            <w:pBdr>
              <w:top w:val="nil"/>
              <w:left w:val="nil"/>
              <w:bottom w:val="nil"/>
              <w:right w:val="nil"/>
              <w:between w:val="nil"/>
            </w:pBdr>
            <w:spacing w:before="0" w:after="113"/>
            <w:ind w:left="567" w:firstLine="0"/>
          </w:pPr>
        </w:pPrChange>
      </w:pPr>
      <w:del w:id="7976" w:author="Cristiano de Menezes Feu" w:date="2022-11-21T08:33:00Z">
        <w:r w:rsidDel="00E631A1">
          <w:rPr>
            <w:b/>
            <w:color w:val="005583"/>
            <w:sz w:val="20"/>
            <w:szCs w:val="20"/>
          </w:rPr>
          <w:delText>QO</w:delText>
        </w:r>
        <w:r w:rsidDel="00E631A1">
          <w:rPr>
            <w:color w:val="005583"/>
            <w:sz w:val="20"/>
            <w:szCs w:val="20"/>
          </w:rPr>
          <w:delText xml:space="preserve"> 43/2015 – Altera entendimento constante da QO 394/2014,</w:delText>
        </w:r>
        <w:r w:rsidDel="00E631A1">
          <w:rPr>
            <w:color w:val="005583"/>
            <w:sz w:val="20"/>
            <w:szCs w:val="20"/>
            <w:vertAlign w:val="superscript"/>
          </w:rPr>
          <w:footnoteReference w:id="340"/>
        </w:r>
        <w:r w:rsidDel="00E631A1">
          <w:rPr>
            <w:color w:val="005583"/>
            <w:sz w:val="20"/>
            <w:szCs w:val="20"/>
            <w:vertAlign w:val="superscript"/>
          </w:rPr>
          <w:delText xml:space="preserve"> </w:delText>
        </w:r>
        <w:r w:rsidDel="00E631A1">
          <w:rPr>
            <w:color w:val="005583"/>
            <w:sz w:val="20"/>
            <w:szCs w:val="20"/>
          </w:rPr>
          <w:delText>para estabelecer que as medidas provisórias com prazo de apreciação expirado trancam a pauta a partir de sua leitura no Plenário, não podendo, contudo, transcorrer tempo desarrazoado entre o recebimento e a leitura.</w:delText>
        </w:r>
      </w:del>
    </w:p>
    <w:p w14:paraId="00000C2B" w14:textId="1738B339" w:rsidR="003D183A" w:rsidDel="00E631A1" w:rsidRDefault="008B7924" w:rsidP="00E631A1">
      <w:pPr>
        <w:widowControl w:val="0"/>
        <w:pBdr>
          <w:top w:val="nil"/>
          <w:left w:val="nil"/>
          <w:bottom w:val="nil"/>
          <w:right w:val="nil"/>
          <w:between w:val="nil"/>
        </w:pBdr>
        <w:ind w:firstLine="0"/>
        <w:jc w:val="center"/>
        <w:rPr>
          <w:del w:id="7980" w:author="Cristiano de Menezes Feu" w:date="2022-11-21T08:33:00Z"/>
          <w:rFonts w:ascii="ClearSans-Bold" w:eastAsia="ClearSans-Bold" w:hAnsi="ClearSans-Bold" w:cs="ClearSans-Bold"/>
          <w:b/>
          <w:color w:val="000000"/>
        </w:rPr>
        <w:pPrChange w:id="7981" w:author="Cristiano de Menezes Feu" w:date="2022-11-21T08:33:00Z">
          <w:pPr>
            <w:widowControl w:val="0"/>
            <w:pBdr>
              <w:top w:val="nil"/>
              <w:left w:val="nil"/>
              <w:bottom w:val="nil"/>
              <w:right w:val="nil"/>
              <w:between w:val="nil"/>
            </w:pBdr>
          </w:pPr>
        </w:pPrChange>
      </w:pPr>
      <w:del w:id="7982" w:author="Cristiano de Menezes Feu" w:date="2022-11-21T08:33:00Z">
        <w:r w:rsidDel="00E631A1">
          <w:rPr>
            <w:color w:val="000000"/>
          </w:rPr>
          <w:delText>§ 1º Antes da deliberação do Plenário, haverá manifestação das Comissões competentes para estudo da matéria, exceto quando se tratar de requerimento.</w:delText>
        </w:r>
      </w:del>
    </w:p>
    <w:p w14:paraId="00000C2C" w14:textId="40E3E8A1" w:rsidR="003D183A" w:rsidDel="00E631A1" w:rsidRDefault="008B7924" w:rsidP="00E631A1">
      <w:pPr>
        <w:widowControl w:val="0"/>
        <w:pBdr>
          <w:top w:val="nil"/>
          <w:left w:val="nil"/>
          <w:bottom w:val="nil"/>
          <w:right w:val="nil"/>
          <w:between w:val="nil"/>
        </w:pBdr>
        <w:spacing w:before="0" w:after="113"/>
        <w:ind w:left="567" w:firstLine="0"/>
        <w:jc w:val="center"/>
        <w:rPr>
          <w:del w:id="7983" w:author="Cristiano de Menezes Feu" w:date="2022-11-21T08:33:00Z"/>
          <w:rFonts w:ascii="ClearSans-Bold" w:eastAsia="ClearSans-Bold" w:hAnsi="ClearSans-Bold" w:cs="ClearSans-Bold"/>
          <w:b/>
          <w:color w:val="005583"/>
          <w:sz w:val="20"/>
          <w:szCs w:val="20"/>
        </w:rPr>
        <w:pPrChange w:id="7984" w:author="Cristiano de Menezes Feu" w:date="2022-11-21T08:33:00Z">
          <w:pPr>
            <w:widowControl w:val="0"/>
            <w:pBdr>
              <w:top w:val="nil"/>
              <w:left w:val="nil"/>
              <w:bottom w:val="nil"/>
              <w:right w:val="nil"/>
              <w:between w:val="nil"/>
            </w:pBdr>
            <w:spacing w:before="0" w:after="113"/>
            <w:ind w:left="567" w:firstLine="0"/>
          </w:pPr>
        </w:pPrChange>
      </w:pPr>
      <w:del w:id="7985" w:author="Cristiano de Menezes Feu" w:date="2022-11-21T08:33:00Z">
        <w:r w:rsidDel="00E631A1">
          <w:rPr>
            <w:color w:val="005583"/>
            <w:sz w:val="20"/>
            <w:szCs w:val="20"/>
          </w:rPr>
          <w:delText>Art. 53 e incisos; art. 128.</w:delText>
        </w:r>
      </w:del>
    </w:p>
    <w:p w14:paraId="00000C2D" w14:textId="3F8DEEDF" w:rsidR="003D183A" w:rsidDel="00E631A1" w:rsidRDefault="008B7924" w:rsidP="00E631A1">
      <w:pPr>
        <w:widowControl w:val="0"/>
        <w:pBdr>
          <w:top w:val="nil"/>
          <w:left w:val="nil"/>
          <w:bottom w:val="nil"/>
          <w:right w:val="nil"/>
          <w:between w:val="nil"/>
        </w:pBdr>
        <w:spacing w:before="0" w:after="113"/>
        <w:ind w:left="567" w:firstLine="0"/>
        <w:jc w:val="center"/>
        <w:rPr>
          <w:del w:id="7986" w:author="Cristiano de Menezes Feu" w:date="2022-11-21T08:33:00Z"/>
          <w:color w:val="005583"/>
          <w:sz w:val="20"/>
          <w:szCs w:val="20"/>
        </w:rPr>
        <w:pPrChange w:id="7987" w:author="Cristiano de Menezes Feu" w:date="2022-11-21T08:33:00Z">
          <w:pPr>
            <w:widowControl w:val="0"/>
            <w:pBdr>
              <w:top w:val="nil"/>
              <w:left w:val="nil"/>
              <w:bottom w:val="nil"/>
              <w:right w:val="nil"/>
              <w:between w:val="nil"/>
            </w:pBdr>
            <w:spacing w:before="0" w:after="113"/>
            <w:ind w:left="567" w:firstLine="0"/>
          </w:pPr>
        </w:pPrChange>
      </w:pPr>
      <w:del w:id="7988"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em caso de proposições urgentes, a manifestação das Comissões pode ocorrer em Plenário, mediante a designação, pelo Presidente, de um Relator para cada Comissão competente, nos termos do art. 157, § 2º.</w:delText>
        </w:r>
      </w:del>
    </w:p>
    <w:p w14:paraId="00000C2E" w14:textId="5873E199" w:rsidR="003D183A" w:rsidDel="00E631A1" w:rsidRDefault="008B7924" w:rsidP="00E631A1">
      <w:pPr>
        <w:widowControl w:val="0"/>
        <w:pBdr>
          <w:top w:val="nil"/>
          <w:left w:val="nil"/>
          <w:bottom w:val="nil"/>
          <w:right w:val="nil"/>
          <w:between w:val="nil"/>
        </w:pBdr>
        <w:ind w:firstLine="0"/>
        <w:jc w:val="center"/>
        <w:rPr>
          <w:del w:id="7989" w:author="Cristiano de Menezes Feu" w:date="2022-11-21T08:33:00Z"/>
          <w:rFonts w:ascii="ClearSans-Bold" w:eastAsia="ClearSans-Bold" w:hAnsi="ClearSans-Bold" w:cs="ClearSans-Bold"/>
          <w:b/>
          <w:color w:val="005583"/>
          <w:vertAlign w:val="superscript"/>
        </w:rPr>
        <w:pPrChange w:id="7990" w:author="Cristiano de Menezes Feu" w:date="2022-11-21T08:33:00Z">
          <w:pPr>
            <w:widowControl w:val="0"/>
            <w:pBdr>
              <w:top w:val="nil"/>
              <w:left w:val="nil"/>
              <w:bottom w:val="nil"/>
              <w:right w:val="nil"/>
              <w:between w:val="nil"/>
            </w:pBdr>
          </w:pPr>
        </w:pPrChange>
      </w:pPr>
      <w:del w:id="7991" w:author="Cristiano de Menezes Feu" w:date="2022-11-21T08:33:00Z">
        <w:r w:rsidDel="00E631A1">
          <w:rPr>
            <w:color w:val="000000"/>
          </w:rPr>
          <w:delText xml:space="preserve">§ 2º Não se dispensará a competência do Plenário para discutir e votar, globalmente ou em parte, projeto de lei apreciado conclusivamente pelas Comissões se, no prazo de cinco sessões da publicação do respectivo anúncio no </w:delText>
        </w:r>
        <w:r w:rsidDel="00E631A1">
          <w:rPr>
            <w:rFonts w:ascii="Sansita" w:eastAsia="Sansita" w:hAnsi="Sansita" w:cs="Sansita"/>
            <w:i/>
            <w:color w:val="000000"/>
          </w:rPr>
          <w:delText xml:space="preserve">Diário da Câmara dos Deputados </w:delText>
        </w:r>
        <w:r w:rsidDel="00E631A1">
          <w:rPr>
            <w:color w:val="000000"/>
          </w:rPr>
          <w:delText xml:space="preserve">e no avulso da Ordem do Dia, houver recurso nesse sentido, de um décimo </w:delText>
        </w:r>
        <w:r w:rsidDel="00E631A1">
          <w:rPr>
            <w:rFonts w:ascii="Sansita" w:eastAsia="Sansita" w:hAnsi="Sansita" w:cs="Sansita"/>
            <w:i/>
            <w:color w:val="005583"/>
          </w:rPr>
          <w:delText>(52 Deputados)</w:delText>
        </w:r>
        <w:r w:rsidDel="00E631A1">
          <w:rPr>
            <w:color w:val="000000"/>
          </w:rPr>
          <w:delText xml:space="preserve"> dos membros da Casa, apresentado em sessão e provido por decisão do Plenário da Câmara.</w:delText>
        </w:r>
        <w:r w:rsidDel="00E631A1">
          <w:rPr>
            <w:color w:val="005583"/>
            <w:vertAlign w:val="superscript"/>
          </w:rPr>
          <w:footnoteReference w:id="341"/>
        </w:r>
        <w:r w:rsidDel="00E631A1">
          <w:rPr>
            <w:color w:val="005583"/>
            <w:vertAlign w:val="superscript"/>
          </w:rPr>
          <w:delText xml:space="preserve">, </w:delText>
        </w:r>
        <w:r w:rsidDel="00E631A1">
          <w:rPr>
            <w:color w:val="005583"/>
            <w:vertAlign w:val="superscript"/>
          </w:rPr>
          <w:footnoteReference w:id="342"/>
        </w:r>
        <w:r w:rsidDel="00E631A1">
          <w:rPr>
            <w:color w:val="005583"/>
            <w:vertAlign w:val="superscript"/>
          </w:rPr>
          <w:delText xml:space="preserve"> e </w:delText>
        </w:r>
        <w:r w:rsidDel="00E631A1">
          <w:rPr>
            <w:color w:val="005583"/>
            <w:vertAlign w:val="superscript"/>
          </w:rPr>
          <w:footnoteReference w:id="343"/>
        </w:r>
      </w:del>
    </w:p>
    <w:p w14:paraId="00000C2F" w14:textId="27098609" w:rsidR="003D183A" w:rsidDel="00E631A1" w:rsidRDefault="008B7924" w:rsidP="00E631A1">
      <w:pPr>
        <w:widowControl w:val="0"/>
        <w:pBdr>
          <w:top w:val="nil"/>
          <w:left w:val="nil"/>
          <w:bottom w:val="nil"/>
          <w:right w:val="nil"/>
          <w:between w:val="nil"/>
        </w:pBdr>
        <w:spacing w:before="0" w:after="113"/>
        <w:ind w:left="567" w:firstLine="0"/>
        <w:jc w:val="center"/>
        <w:rPr>
          <w:del w:id="8001" w:author="Cristiano de Menezes Feu" w:date="2022-11-21T08:33:00Z"/>
          <w:b/>
          <w:color w:val="005583"/>
          <w:sz w:val="20"/>
          <w:szCs w:val="20"/>
        </w:rPr>
        <w:pPrChange w:id="8002" w:author="Cristiano de Menezes Feu" w:date="2022-11-21T08:33:00Z">
          <w:pPr>
            <w:widowControl w:val="0"/>
            <w:pBdr>
              <w:top w:val="nil"/>
              <w:left w:val="nil"/>
              <w:bottom w:val="nil"/>
              <w:right w:val="nil"/>
              <w:between w:val="nil"/>
            </w:pBdr>
            <w:spacing w:before="0" w:after="113"/>
            <w:ind w:left="567" w:firstLine="0"/>
          </w:pPr>
        </w:pPrChange>
      </w:pPr>
      <w:del w:id="8003" w:author="Cristiano de Menezes Feu" w:date="2022-11-21T08:33:00Z">
        <w:r w:rsidDel="00E631A1">
          <w:rPr>
            <w:color w:val="005583"/>
            <w:sz w:val="20"/>
            <w:szCs w:val="20"/>
          </w:rPr>
          <w:delText>Art. 17, I, p; art. 24, II; art. 58; art. 59; art. 82, § 1º, I.</w:delText>
        </w:r>
      </w:del>
    </w:p>
    <w:p w14:paraId="00000C30" w14:textId="73B43B6E" w:rsidR="003D183A" w:rsidDel="00E631A1" w:rsidRDefault="008B7924" w:rsidP="00E631A1">
      <w:pPr>
        <w:widowControl w:val="0"/>
        <w:pBdr>
          <w:top w:val="nil"/>
          <w:left w:val="nil"/>
          <w:bottom w:val="nil"/>
          <w:right w:val="nil"/>
          <w:between w:val="nil"/>
        </w:pBdr>
        <w:spacing w:before="0" w:after="113"/>
        <w:ind w:left="567" w:firstLine="0"/>
        <w:jc w:val="center"/>
        <w:rPr>
          <w:del w:id="8004" w:author="Cristiano de Menezes Feu" w:date="2022-11-21T08:33:00Z"/>
          <w:b/>
          <w:color w:val="005583"/>
          <w:sz w:val="20"/>
          <w:szCs w:val="20"/>
        </w:rPr>
        <w:pPrChange w:id="8005" w:author="Cristiano de Menezes Feu" w:date="2022-11-21T08:33:00Z">
          <w:pPr>
            <w:widowControl w:val="0"/>
            <w:pBdr>
              <w:top w:val="nil"/>
              <w:left w:val="nil"/>
              <w:bottom w:val="nil"/>
              <w:right w:val="nil"/>
              <w:between w:val="nil"/>
            </w:pBdr>
            <w:spacing w:before="0" w:after="113"/>
            <w:ind w:left="567" w:firstLine="0"/>
          </w:pPr>
        </w:pPrChange>
      </w:pPr>
      <w:del w:id="8006" w:author="Cristiano de Menezes Feu" w:date="2022-11-21T08:33:00Z">
        <w:r w:rsidDel="00E631A1">
          <w:rPr>
            <w:b/>
            <w:color w:val="005583"/>
            <w:sz w:val="20"/>
            <w:szCs w:val="20"/>
          </w:rPr>
          <w:delText>QO</w:delText>
        </w:r>
        <w:r w:rsidDel="00E631A1">
          <w:rPr>
            <w:color w:val="005583"/>
            <w:sz w:val="20"/>
            <w:szCs w:val="20"/>
          </w:rPr>
          <w:delText xml:space="preserve"> 524/2009 – Permanecem sujeitos à apreciação do Plenário os projetos que tiverem a urgência constitucional retirada.</w:delText>
        </w:r>
      </w:del>
    </w:p>
    <w:p w14:paraId="00000C31" w14:textId="0ED00EE6" w:rsidR="003D183A" w:rsidDel="00E631A1" w:rsidRDefault="008B7924" w:rsidP="00E631A1">
      <w:pPr>
        <w:widowControl w:val="0"/>
        <w:pBdr>
          <w:top w:val="nil"/>
          <w:left w:val="nil"/>
          <w:bottom w:val="nil"/>
          <w:right w:val="nil"/>
          <w:between w:val="nil"/>
        </w:pBdr>
        <w:spacing w:before="0" w:after="113"/>
        <w:ind w:left="567" w:firstLine="0"/>
        <w:jc w:val="center"/>
        <w:rPr>
          <w:del w:id="8007" w:author="Cristiano de Menezes Feu" w:date="2022-11-21T08:33:00Z"/>
          <w:b/>
          <w:color w:val="005583"/>
          <w:sz w:val="20"/>
          <w:szCs w:val="20"/>
        </w:rPr>
        <w:pPrChange w:id="8008" w:author="Cristiano de Menezes Feu" w:date="2022-11-21T08:33:00Z">
          <w:pPr>
            <w:widowControl w:val="0"/>
            <w:pBdr>
              <w:top w:val="nil"/>
              <w:left w:val="nil"/>
              <w:bottom w:val="nil"/>
              <w:right w:val="nil"/>
              <w:between w:val="nil"/>
            </w:pBdr>
            <w:spacing w:before="0" w:after="113"/>
            <w:ind w:left="567" w:firstLine="0"/>
          </w:pPr>
        </w:pPrChange>
      </w:pPr>
      <w:del w:id="8009" w:author="Cristiano de Menezes Feu" w:date="2022-11-21T08:33:00Z">
        <w:r w:rsidDel="00E631A1">
          <w:rPr>
            <w:b/>
            <w:color w:val="005583"/>
            <w:sz w:val="20"/>
            <w:szCs w:val="20"/>
          </w:rPr>
          <w:delText>QO</w:delText>
        </w:r>
        <w:r w:rsidDel="00E631A1">
          <w:rPr>
            <w:color w:val="005583"/>
            <w:sz w:val="20"/>
            <w:szCs w:val="20"/>
          </w:rPr>
          <w:delText xml:space="preserve"> 371/2008 – Parecer do Conselho de Ética pelo arquivamento só deverá ser submetido ao Plenário se interposto e provido recurso nos termos do § 2º do art. 132.</w:delText>
        </w:r>
      </w:del>
    </w:p>
    <w:p w14:paraId="00000C32" w14:textId="57FF2BBE" w:rsidR="003D183A" w:rsidDel="00E631A1" w:rsidRDefault="008B7924" w:rsidP="00E631A1">
      <w:pPr>
        <w:widowControl w:val="0"/>
        <w:pBdr>
          <w:top w:val="nil"/>
          <w:left w:val="nil"/>
          <w:bottom w:val="nil"/>
          <w:right w:val="nil"/>
          <w:between w:val="nil"/>
        </w:pBdr>
        <w:spacing w:before="0" w:after="113"/>
        <w:ind w:left="567" w:firstLine="0"/>
        <w:jc w:val="center"/>
        <w:rPr>
          <w:del w:id="8010" w:author="Cristiano de Menezes Feu" w:date="2022-11-21T08:33:00Z"/>
          <w:b/>
          <w:color w:val="005583"/>
          <w:sz w:val="20"/>
          <w:szCs w:val="20"/>
        </w:rPr>
        <w:pPrChange w:id="8011" w:author="Cristiano de Menezes Feu" w:date="2022-11-21T08:33:00Z">
          <w:pPr>
            <w:widowControl w:val="0"/>
            <w:pBdr>
              <w:top w:val="nil"/>
              <w:left w:val="nil"/>
              <w:bottom w:val="nil"/>
              <w:right w:val="nil"/>
              <w:between w:val="nil"/>
            </w:pBdr>
            <w:spacing w:before="0" w:after="113"/>
            <w:ind w:left="567" w:firstLine="0"/>
          </w:pPr>
        </w:pPrChange>
      </w:pPr>
      <w:del w:id="8012" w:author="Cristiano de Menezes Feu" w:date="2022-11-21T08:33:00Z">
        <w:r w:rsidDel="00E631A1">
          <w:rPr>
            <w:b/>
            <w:color w:val="005583"/>
            <w:sz w:val="20"/>
            <w:szCs w:val="20"/>
          </w:rPr>
          <w:delText>QO</w:delText>
        </w:r>
        <w:r w:rsidDel="00E631A1">
          <w:rPr>
            <w:color w:val="005583"/>
            <w:sz w:val="20"/>
            <w:szCs w:val="20"/>
          </w:rPr>
          <w:delText xml:space="preserve"> 79/2015 – “é possível apreciar recursos interpostos contra a tramitação conclusiva (art. 58, § 2º, I, da Constituição Federal, c/c art. 132, § 2º, do RICD) ou contra pareceres terminativos (art. 54, do RICD), ainda que a pauta se encontre sobrestada por medidas provisórias ou por proposições tramitando em urgência constitucional, com o prazo constitucional de 45 dias vencido, em ambos os casos”.</w:delText>
        </w:r>
      </w:del>
    </w:p>
    <w:p w14:paraId="00000C33" w14:textId="52BFEE80" w:rsidR="003D183A" w:rsidDel="00E631A1" w:rsidRDefault="008B7924" w:rsidP="00E631A1">
      <w:pPr>
        <w:widowControl w:val="0"/>
        <w:pBdr>
          <w:top w:val="nil"/>
          <w:left w:val="nil"/>
          <w:bottom w:val="nil"/>
          <w:right w:val="nil"/>
          <w:between w:val="nil"/>
        </w:pBdr>
        <w:spacing w:before="0" w:after="113"/>
        <w:ind w:left="567" w:firstLine="0"/>
        <w:jc w:val="center"/>
        <w:rPr>
          <w:del w:id="8013" w:author="Cristiano de Menezes Feu" w:date="2022-11-21T08:33:00Z"/>
          <w:b/>
          <w:color w:val="005583"/>
          <w:sz w:val="20"/>
          <w:szCs w:val="20"/>
        </w:rPr>
        <w:pPrChange w:id="8014" w:author="Cristiano de Menezes Feu" w:date="2022-11-21T08:33:00Z">
          <w:pPr>
            <w:widowControl w:val="0"/>
            <w:pBdr>
              <w:top w:val="nil"/>
              <w:left w:val="nil"/>
              <w:bottom w:val="nil"/>
              <w:right w:val="nil"/>
              <w:between w:val="nil"/>
            </w:pBdr>
            <w:spacing w:before="0" w:after="113"/>
            <w:ind w:left="567" w:firstLine="0"/>
          </w:pPr>
        </w:pPrChange>
      </w:pPr>
      <w:del w:id="8015" w:author="Cristiano de Menezes Feu" w:date="2022-11-21T08:33:00Z">
        <w:r w:rsidDel="00E631A1">
          <w:rPr>
            <w:b/>
            <w:color w:val="005583"/>
            <w:sz w:val="20"/>
            <w:szCs w:val="20"/>
          </w:rPr>
          <w:delText>Prática 1:</w:delText>
        </w:r>
        <w:r w:rsidDel="00E631A1">
          <w:rPr>
            <w:color w:val="005583"/>
            <w:sz w:val="20"/>
            <w:szCs w:val="20"/>
          </w:rPr>
          <w:delText xml:space="preserve"> o prazo de cinco sessões já iniciado na legislatura anterior continua a contar na legislatura seguinte, se for desarquivada a proposição. Exemplo: PL 5627/2013.</w:delText>
        </w:r>
      </w:del>
    </w:p>
    <w:p w14:paraId="00000C34" w14:textId="6197F328" w:rsidR="003D183A" w:rsidDel="00E631A1" w:rsidRDefault="008B7924" w:rsidP="00E631A1">
      <w:pPr>
        <w:widowControl w:val="0"/>
        <w:pBdr>
          <w:top w:val="nil"/>
          <w:left w:val="nil"/>
          <w:bottom w:val="nil"/>
          <w:right w:val="nil"/>
          <w:between w:val="nil"/>
        </w:pBdr>
        <w:spacing w:before="0" w:after="113"/>
        <w:ind w:left="567" w:firstLine="0"/>
        <w:jc w:val="center"/>
        <w:rPr>
          <w:del w:id="8016" w:author="Cristiano de Menezes Feu" w:date="2022-11-21T08:33:00Z"/>
          <w:color w:val="005583"/>
          <w:sz w:val="20"/>
          <w:szCs w:val="20"/>
        </w:rPr>
        <w:pPrChange w:id="8017" w:author="Cristiano de Menezes Feu" w:date="2022-11-21T08:33:00Z">
          <w:pPr>
            <w:widowControl w:val="0"/>
            <w:pBdr>
              <w:top w:val="nil"/>
              <w:left w:val="nil"/>
              <w:bottom w:val="nil"/>
              <w:right w:val="nil"/>
              <w:between w:val="nil"/>
            </w:pBdr>
            <w:spacing w:before="0" w:after="113"/>
            <w:ind w:left="567" w:firstLine="0"/>
          </w:pPr>
        </w:pPrChange>
      </w:pPr>
      <w:del w:id="8018" w:author="Cristiano de Menezes Feu" w:date="2022-11-21T08:33:00Z">
        <w:r w:rsidDel="00E631A1">
          <w:rPr>
            <w:b/>
            <w:color w:val="005583"/>
            <w:sz w:val="20"/>
            <w:szCs w:val="20"/>
          </w:rPr>
          <w:delText>Prática 2:</w:delText>
        </w:r>
        <w:r w:rsidDel="00E631A1">
          <w:rPr>
            <w:color w:val="005583"/>
            <w:sz w:val="20"/>
            <w:szCs w:val="20"/>
          </w:rPr>
          <w:delText xml:space="preserve"> os PDCs de rádio e TV sujeitos à tramitação conclusiva, nos termos do Parecer 09/1990 da CCJC, podem receber recurso previsto neste dispositivo. Exemplo: PDC 879/2013.</w:delText>
        </w:r>
      </w:del>
    </w:p>
    <w:p w14:paraId="00000C35" w14:textId="5570C388" w:rsidR="003D183A" w:rsidDel="00E631A1" w:rsidRDefault="008B7924" w:rsidP="00E631A1">
      <w:pPr>
        <w:widowControl w:val="0"/>
        <w:pBdr>
          <w:top w:val="nil"/>
          <w:left w:val="nil"/>
          <w:bottom w:val="nil"/>
          <w:right w:val="nil"/>
          <w:between w:val="nil"/>
        </w:pBdr>
        <w:ind w:firstLine="0"/>
        <w:jc w:val="center"/>
        <w:rPr>
          <w:del w:id="8019" w:author="Cristiano de Menezes Feu" w:date="2022-11-21T08:33:00Z"/>
          <w:rFonts w:ascii="ClearSans-Bold" w:eastAsia="ClearSans-Bold" w:hAnsi="ClearSans-Bold" w:cs="ClearSans-Bold"/>
          <w:b/>
          <w:color w:val="000000"/>
        </w:rPr>
        <w:pPrChange w:id="8020" w:author="Cristiano de Menezes Feu" w:date="2022-11-21T08:33:00Z">
          <w:pPr>
            <w:widowControl w:val="0"/>
            <w:pBdr>
              <w:top w:val="nil"/>
              <w:left w:val="nil"/>
              <w:bottom w:val="nil"/>
              <w:right w:val="nil"/>
              <w:between w:val="nil"/>
            </w:pBdr>
          </w:pPr>
        </w:pPrChange>
      </w:pPr>
      <w:del w:id="8021" w:author="Cristiano de Menezes Feu" w:date="2022-11-21T08:33:00Z">
        <w:r w:rsidDel="00E631A1">
          <w:rPr>
            <w:rFonts w:ascii="ClearSans-Bold" w:eastAsia="ClearSans-Bold" w:hAnsi="ClearSans-Bold" w:cs="ClearSans-Bold"/>
            <w:b/>
            <w:color w:val="000000"/>
          </w:rPr>
          <w:delText>Art. 133</w:delText>
        </w:r>
        <w:r w:rsidDel="00E631A1">
          <w:rPr>
            <w:color w:val="000000"/>
          </w:rPr>
          <w:delText>. Ressalvada a hipótese de interposição do recurso de que trata o § 2º do artigo anterior, e excetuados os casos em que as deliberações dos órgãos técnicos não têm eficácia conclusiva, a proposição que receber pareceres contrários, quanto ao mérito, de todas as Comissões a que for distribuída será tida como rejeitada e arquivada definitivamente por despacho do Presidente, dando-se conhecimento ao Plenário, e, quando se tratar de matéria em revisão, ao Senado.</w:delText>
        </w:r>
      </w:del>
    </w:p>
    <w:p w14:paraId="00000C36" w14:textId="2AD6DD83" w:rsidR="003D183A" w:rsidDel="00E631A1" w:rsidRDefault="008B7924" w:rsidP="00E631A1">
      <w:pPr>
        <w:widowControl w:val="0"/>
        <w:pBdr>
          <w:top w:val="nil"/>
          <w:left w:val="nil"/>
          <w:bottom w:val="nil"/>
          <w:right w:val="nil"/>
          <w:between w:val="nil"/>
        </w:pBdr>
        <w:spacing w:before="0" w:after="113"/>
        <w:ind w:left="567" w:firstLine="0"/>
        <w:jc w:val="center"/>
        <w:rPr>
          <w:del w:id="8022" w:author="Cristiano de Menezes Feu" w:date="2022-11-21T08:33:00Z"/>
          <w:color w:val="005583"/>
          <w:sz w:val="20"/>
          <w:szCs w:val="20"/>
        </w:rPr>
        <w:pPrChange w:id="8023" w:author="Cristiano de Menezes Feu" w:date="2022-11-21T08:33:00Z">
          <w:pPr>
            <w:widowControl w:val="0"/>
            <w:pBdr>
              <w:top w:val="nil"/>
              <w:left w:val="nil"/>
              <w:bottom w:val="nil"/>
              <w:right w:val="nil"/>
              <w:between w:val="nil"/>
            </w:pBdr>
            <w:spacing w:before="0" w:after="113"/>
            <w:ind w:left="567" w:firstLine="0"/>
          </w:pPr>
        </w:pPrChange>
      </w:pPr>
      <w:del w:id="8024" w:author="Cristiano de Menezes Feu" w:date="2022-11-21T08:33:00Z">
        <w:r w:rsidDel="00E631A1">
          <w:rPr>
            <w:color w:val="005583"/>
            <w:sz w:val="20"/>
            <w:szCs w:val="20"/>
          </w:rPr>
          <w:delText>Art. 17, II, d; art. 24, II; art. 58, § 4º.</w:delText>
        </w:r>
      </w:del>
    </w:p>
    <w:p w14:paraId="00000C37" w14:textId="51E2430E" w:rsidR="003D183A" w:rsidDel="00E631A1" w:rsidRDefault="008B7924" w:rsidP="00E631A1">
      <w:pPr>
        <w:widowControl w:val="0"/>
        <w:pBdr>
          <w:top w:val="nil"/>
          <w:left w:val="nil"/>
          <w:bottom w:val="nil"/>
          <w:right w:val="nil"/>
          <w:between w:val="nil"/>
        </w:pBdr>
        <w:ind w:firstLine="0"/>
        <w:jc w:val="center"/>
        <w:rPr>
          <w:del w:id="8025" w:author="Cristiano de Menezes Feu" w:date="2022-11-21T08:33:00Z"/>
          <w:color w:val="000000"/>
        </w:rPr>
        <w:pPrChange w:id="8026" w:author="Cristiano de Menezes Feu" w:date="2022-11-21T08:33:00Z">
          <w:pPr>
            <w:widowControl w:val="0"/>
            <w:pBdr>
              <w:top w:val="nil"/>
              <w:left w:val="nil"/>
              <w:bottom w:val="nil"/>
              <w:right w:val="nil"/>
              <w:between w:val="nil"/>
            </w:pBdr>
          </w:pPr>
        </w:pPrChange>
      </w:pPr>
      <w:del w:id="8027"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 parecer contrário a emenda não obsta a que a proposição principal siga seu curso regimental. </w:delText>
        </w:r>
      </w:del>
    </w:p>
    <w:p w14:paraId="00000C38" w14:textId="7BEBBE81" w:rsidR="003D183A" w:rsidDel="00E631A1" w:rsidRDefault="008B7924" w:rsidP="00E631A1">
      <w:pPr>
        <w:widowControl w:val="0"/>
        <w:pBdr>
          <w:top w:val="nil"/>
          <w:left w:val="nil"/>
          <w:bottom w:val="nil"/>
          <w:right w:val="nil"/>
          <w:between w:val="nil"/>
        </w:pBdr>
        <w:ind w:firstLine="0"/>
        <w:jc w:val="center"/>
        <w:rPr>
          <w:del w:id="8028" w:author="Cristiano de Menezes Feu" w:date="2022-11-21T08:33:00Z"/>
          <w:rFonts w:ascii="ClearSans-Bold" w:eastAsia="ClearSans-Bold" w:hAnsi="ClearSans-Bold" w:cs="ClearSans-Bold"/>
          <w:b/>
          <w:color w:val="000000"/>
        </w:rPr>
        <w:pPrChange w:id="8029" w:author="Cristiano de Menezes Feu" w:date="2022-11-21T08:33:00Z">
          <w:pPr>
            <w:widowControl w:val="0"/>
            <w:pBdr>
              <w:top w:val="nil"/>
              <w:left w:val="nil"/>
              <w:bottom w:val="nil"/>
              <w:right w:val="nil"/>
              <w:between w:val="nil"/>
            </w:pBdr>
          </w:pPr>
        </w:pPrChange>
      </w:pPr>
      <w:del w:id="8030" w:author="Cristiano de Menezes Feu" w:date="2022-11-21T08:33:00Z">
        <w:r w:rsidDel="00E631A1">
          <w:rPr>
            <w:rFonts w:ascii="ClearSans-Bold" w:eastAsia="ClearSans-Bold" w:hAnsi="ClearSans-Bold" w:cs="ClearSans-Bold"/>
            <w:b/>
            <w:color w:val="000000"/>
          </w:rPr>
          <w:delText>Art. 134.</w:delText>
        </w:r>
        <w:r w:rsidDel="00E631A1">
          <w:rPr>
            <w:color w:val="000000"/>
          </w:rPr>
          <w:delText xml:space="preserve"> Logo que voltar das Comissões a que tenha sido remetido, o projeto será anunciado no expediente, publicado com os respectivos pareceres no </w:delText>
        </w:r>
        <w:r w:rsidDel="00E631A1">
          <w:rPr>
            <w:rFonts w:ascii="Sansita" w:eastAsia="Sansita" w:hAnsi="Sansita" w:cs="Sansita"/>
            <w:i/>
            <w:color w:val="000000"/>
          </w:rPr>
          <w:delText xml:space="preserve">Diário da Câmara dos Deputados </w:delText>
        </w:r>
        <w:r w:rsidDel="00E631A1">
          <w:rPr>
            <w:color w:val="000000"/>
          </w:rPr>
          <w:delText xml:space="preserve">e distribuído em avulsos. </w:delText>
        </w:r>
      </w:del>
    </w:p>
    <w:p w14:paraId="00000C39" w14:textId="5B54924C" w:rsidR="003D183A" w:rsidDel="00E631A1" w:rsidRDefault="008B7924" w:rsidP="00E631A1">
      <w:pPr>
        <w:widowControl w:val="0"/>
        <w:pBdr>
          <w:top w:val="nil"/>
          <w:left w:val="nil"/>
          <w:bottom w:val="nil"/>
          <w:right w:val="nil"/>
          <w:between w:val="nil"/>
        </w:pBdr>
        <w:spacing w:before="0" w:after="113"/>
        <w:ind w:left="567" w:firstLine="0"/>
        <w:jc w:val="center"/>
        <w:rPr>
          <w:del w:id="8031" w:author="Cristiano de Menezes Feu" w:date="2022-11-21T08:33:00Z"/>
          <w:b/>
          <w:color w:val="005583"/>
          <w:sz w:val="20"/>
          <w:szCs w:val="20"/>
        </w:rPr>
        <w:pPrChange w:id="8032" w:author="Cristiano de Menezes Feu" w:date="2022-11-21T08:33:00Z">
          <w:pPr>
            <w:widowControl w:val="0"/>
            <w:pBdr>
              <w:top w:val="nil"/>
              <w:left w:val="nil"/>
              <w:bottom w:val="nil"/>
              <w:right w:val="nil"/>
              <w:between w:val="nil"/>
            </w:pBdr>
            <w:spacing w:before="0" w:after="113"/>
            <w:ind w:left="567" w:firstLine="0"/>
          </w:pPr>
        </w:pPrChange>
      </w:pPr>
      <w:del w:id="8033" w:author="Cristiano de Menezes Feu" w:date="2022-11-21T08:33:00Z">
        <w:r w:rsidDel="00E631A1">
          <w:rPr>
            <w:color w:val="005583"/>
            <w:sz w:val="20"/>
            <w:szCs w:val="20"/>
          </w:rPr>
          <w:delText>Art. 58; art. 107.</w:delText>
        </w:r>
      </w:del>
    </w:p>
    <w:p w14:paraId="00000C3A" w14:textId="7E30A0DA" w:rsidR="003D183A" w:rsidDel="00E631A1" w:rsidRDefault="008B7924" w:rsidP="00E631A1">
      <w:pPr>
        <w:widowControl w:val="0"/>
        <w:pBdr>
          <w:top w:val="nil"/>
          <w:left w:val="nil"/>
          <w:bottom w:val="nil"/>
          <w:right w:val="nil"/>
          <w:between w:val="nil"/>
        </w:pBdr>
        <w:spacing w:before="0" w:after="113"/>
        <w:ind w:left="567" w:firstLine="0"/>
        <w:jc w:val="center"/>
        <w:rPr>
          <w:del w:id="8034" w:author="Cristiano de Menezes Feu" w:date="2022-11-21T08:33:00Z"/>
          <w:color w:val="005583"/>
          <w:sz w:val="20"/>
          <w:szCs w:val="20"/>
        </w:rPr>
        <w:pPrChange w:id="8035" w:author="Cristiano de Menezes Feu" w:date="2022-11-21T08:33:00Z">
          <w:pPr>
            <w:widowControl w:val="0"/>
            <w:pBdr>
              <w:top w:val="nil"/>
              <w:left w:val="nil"/>
              <w:bottom w:val="nil"/>
              <w:right w:val="nil"/>
              <w:between w:val="nil"/>
            </w:pBdr>
            <w:spacing w:before="0" w:after="113"/>
            <w:ind w:left="567" w:firstLine="0"/>
          </w:pPr>
        </w:pPrChange>
      </w:pPr>
      <w:del w:id="8036" w:author="Cristiano de Menezes Feu" w:date="2022-11-21T08:33:00Z">
        <w:r w:rsidDel="00E631A1">
          <w:rPr>
            <w:b/>
            <w:color w:val="005583"/>
            <w:sz w:val="20"/>
            <w:szCs w:val="20"/>
          </w:rPr>
          <w:delText>Prática:</w:delText>
        </w:r>
        <w:r w:rsidDel="00E631A1">
          <w:rPr>
            <w:color w:val="005583"/>
            <w:sz w:val="20"/>
            <w:szCs w:val="20"/>
          </w:rPr>
          <w:delText xml:space="preserve"> o anúncio do projeto apreciado conclusivamente é feito nos avisos da Ordem do Dia da Câmara e na página da tramitação eletrônica da proposição.</w:delText>
        </w:r>
      </w:del>
    </w:p>
    <w:p w14:paraId="00000C3B" w14:textId="25939322" w:rsidR="003D183A" w:rsidDel="00E631A1" w:rsidRDefault="008B7924" w:rsidP="00E631A1">
      <w:pPr>
        <w:widowControl w:val="0"/>
        <w:pBdr>
          <w:top w:val="nil"/>
          <w:left w:val="nil"/>
          <w:bottom w:val="nil"/>
          <w:right w:val="nil"/>
          <w:between w:val="nil"/>
        </w:pBdr>
        <w:ind w:firstLine="0"/>
        <w:jc w:val="center"/>
        <w:rPr>
          <w:del w:id="8037" w:author="Cristiano de Menezes Feu" w:date="2022-11-21T08:33:00Z"/>
          <w:rFonts w:ascii="ClearSans-Bold" w:eastAsia="ClearSans-Bold" w:hAnsi="ClearSans-Bold" w:cs="ClearSans-Bold"/>
          <w:b/>
          <w:color w:val="000000"/>
        </w:rPr>
        <w:pPrChange w:id="8038" w:author="Cristiano de Menezes Feu" w:date="2022-11-21T08:33:00Z">
          <w:pPr>
            <w:widowControl w:val="0"/>
            <w:pBdr>
              <w:top w:val="nil"/>
              <w:left w:val="nil"/>
              <w:bottom w:val="nil"/>
              <w:right w:val="nil"/>
              <w:between w:val="nil"/>
            </w:pBdr>
          </w:pPr>
        </w:pPrChange>
      </w:pPr>
      <w:del w:id="8039" w:author="Cristiano de Menezes Feu" w:date="2022-11-21T08:33:00Z">
        <w:r w:rsidDel="00E631A1">
          <w:rPr>
            <w:rFonts w:ascii="ClearSans-Bold" w:eastAsia="ClearSans-Bold" w:hAnsi="ClearSans-Bold" w:cs="ClearSans-Bold"/>
            <w:b/>
            <w:color w:val="000000"/>
          </w:rPr>
          <w:delText>Art. 135</w:delText>
        </w:r>
        <w:r w:rsidDel="00E631A1">
          <w:rPr>
            <w:color w:val="000000"/>
          </w:rPr>
          <w:delText xml:space="preserve">. Decorridos os prazos previstos neste Regimento para tramitação nas Comissões ou no Plenário, o Autor de proposição que já tenha recebido pareceres dos órgãos técnicos poderá requerer ao Presidente a inclusão da matéria na Ordem do Dia. </w:delText>
        </w:r>
      </w:del>
    </w:p>
    <w:p w14:paraId="00000C3C" w14:textId="2628F6E1" w:rsidR="003D183A" w:rsidDel="00E631A1" w:rsidRDefault="008B7924" w:rsidP="00E631A1">
      <w:pPr>
        <w:widowControl w:val="0"/>
        <w:pBdr>
          <w:top w:val="nil"/>
          <w:left w:val="nil"/>
          <w:bottom w:val="nil"/>
          <w:right w:val="nil"/>
          <w:between w:val="nil"/>
        </w:pBdr>
        <w:spacing w:before="0" w:after="113"/>
        <w:ind w:left="567" w:firstLine="0"/>
        <w:jc w:val="center"/>
        <w:rPr>
          <w:del w:id="8040" w:author="Cristiano de Menezes Feu" w:date="2022-11-21T08:33:00Z"/>
          <w:b/>
          <w:color w:val="005583"/>
          <w:sz w:val="20"/>
          <w:szCs w:val="20"/>
        </w:rPr>
        <w:pPrChange w:id="8041" w:author="Cristiano de Menezes Feu" w:date="2022-11-21T08:33:00Z">
          <w:pPr>
            <w:widowControl w:val="0"/>
            <w:pBdr>
              <w:top w:val="nil"/>
              <w:left w:val="nil"/>
              <w:bottom w:val="nil"/>
              <w:right w:val="nil"/>
              <w:between w:val="nil"/>
            </w:pBdr>
            <w:spacing w:before="0" w:after="113"/>
            <w:ind w:left="567" w:firstLine="0"/>
          </w:pPr>
        </w:pPrChange>
      </w:pPr>
      <w:del w:id="8042" w:author="Cristiano de Menezes Feu" w:date="2022-11-21T08:33:00Z">
        <w:r w:rsidDel="00E631A1">
          <w:rPr>
            <w:color w:val="005583"/>
            <w:sz w:val="20"/>
            <w:szCs w:val="20"/>
          </w:rPr>
          <w:delText>Art. 114, XIV; art. 52, § 4º.</w:delText>
        </w:r>
      </w:del>
    </w:p>
    <w:p w14:paraId="00000C3D" w14:textId="2564DAAE" w:rsidR="003D183A" w:rsidDel="00E631A1" w:rsidRDefault="008B7924" w:rsidP="00E631A1">
      <w:pPr>
        <w:widowControl w:val="0"/>
        <w:pBdr>
          <w:top w:val="nil"/>
          <w:left w:val="nil"/>
          <w:bottom w:val="nil"/>
          <w:right w:val="nil"/>
          <w:between w:val="nil"/>
        </w:pBdr>
        <w:spacing w:before="0" w:after="113"/>
        <w:ind w:left="567" w:firstLine="0"/>
        <w:jc w:val="center"/>
        <w:rPr>
          <w:del w:id="8043" w:author="Cristiano de Menezes Feu" w:date="2022-11-21T08:33:00Z"/>
          <w:color w:val="005583"/>
          <w:sz w:val="20"/>
          <w:szCs w:val="20"/>
        </w:rPr>
        <w:pPrChange w:id="8044" w:author="Cristiano de Menezes Feu" w:date="2022-11-21T08:33:00Z">
          <w:pPr>
            <w:widowControl w:val="0"/>
            <w:pBdr>
              <w:top w:val="nil"/>
              <w:left w:val="nil"/>
              <w:bottom w:val="nil"/>
              <w:right w:val="nil"/>
              <w:between w:val="nil"/>
            </w:pBdr>
            <w:spacing w:before="0" w:after="113"/>
            <w:ind w:left="567" w:firstLine="0"/>
          </w:pPr>
        </w:pPrChange>
      </w:pPr>
      <w:del w:id="8045" w:author="Cristiano de Menezes Feu" w:date="2022-11-21T08:33:00Z">
        <w:r w:rsidDel="00E631A1">
          <w:rPr>
            <w:b/>
            <w:color w:val="005583"/>
            <w:sz w:val="20"/>
            <w:szCs w:val="20"/>
          </w:rPr>
          <w:delText>Prática:</w:delText>
        </w:r>
        <w:r w:rsidDel="00E631A1">
          <w:rPr>
            <w:color w:val="005583"/>
            <w:sz w:val="20"/>
            <w:szCs w:val="20"/>
          </w:rPr>
          <w:delText xml:space="preserve"> o requerimento não obriga a inclusão da proposição na Ordem do Dia, em virtude da prerrogativa do Presidente de incluir as matérias na pauta, quando entender oportuno. Exemplo: REQ 1.430/2015 e REQ 1.536/2019.</w:delText>
        </w:r>
      </w:del>
    </w:p>
    <w:p w14:paraId="00000C3E" w14:textId="5394CAF2" w:rsidR="003D183A" w:rsidDel="00E631A1" w:rsidRDefault="008B7924" w:rsidP="00E631A1">
      <w:pPr>
        <w:widowControl w:val="0"/>
        <w:pBdr>
          <w:top w:val="nil"/>
          <w:left w:val="nil"/>
          <w:bottom w:val="nil"/>
          <w:right w:val="nil"/>
          <w:between w:val="nil"/>
        </w:pBdr>
        <w:ind w:firstLine="0"/>
        <w:jc w:val="center"/>
        <w:rPr>
          <w:del w:id="8046" w:author="Cristiano de Menezes Feu" w:date="2022-11-21T08:33:00Z"/>
          <w:rFonts w:ascii="ClearSans-Bold" w:eastAsia="ClearSans-Bold" w:hAnsi="ClearSans-Bold" w:cs="ClearSans-Bold"/>
          <w:b/>
          <w:color w:val="000000"/>
        </w:rPr>
        <w:pPrChange w:id="8047" w:author="Cristiano de Menezes Feu" w:date="2022-11-21T08:33:00Z">
          <w:pPr>
            <w:widowControl w:val="0"/>
            <w:pBdr>
              <w:top w:val="nil"/>
              <w:left w:val="nil"/>
              <w:bottom w:val="nil"/>
              <w:right w:val="nil"/>
              <w:between w:val="nil"/>
            </w:pBdr>
          </w:pPr>
        </w:pPrChange>
      </w:pPr>
      <w:del w:id="8048" w:author="Cristiano de Menezes Feu" w:date="2022-11-21T08:33:00Z">
        <w:r w:rsidDel="00E631A1">
          <w:rPr>
            <w:rFonts w:ascii="ClearSans-Bold" w:eastAsia="ClearSans-Bold" w:hAnsi="ClearSans-Bold" w:cs="ClearSans-Bold"/>
            <w:b/>
            <w:color w:val="000000"/>
          </w:rPr>
          <w:delText xml:space="preserve">Art. 136. </w:delText>
        </w:r>
        <w:r w:rsidDel="00E631A1">
          <w:rPr>
            <w:color w:val="000000"/>
          </w:rPr>
          <w:delText xml:space="preserve">As deliberações do Plenário ocorrerão na mesma sessão, no caso de requerimentos que devam ser imediatamente apreciados, ou mediante inclusão na Ordem do Dia, nos demais casos. </w:delText>
        </w:r>
      </w:del>
    </w:p>
    <w:p w14:paraId="00000C3F" w14:textId="760757FD" w:rsidR="003D183A" w:rsidDel="00E631A1" w:rsidRDefault="008B7924" w:rsidP="00E631A1">
      <w:pPr>
        <w:widowControl w:val="0"/>
        <w:pBdr>
          <w:top w:val="nil"/>
          <w:left w:val="nil"/>
          <w:bottom w:val="nil"/>
          <w:right w:val="nil"/>
          <w:between w:val="nil"/>
        </w:pBdr>
        <w:spacing w:before="0" w:after="113"/>
        <w:ind w:left="567" w:firstLine="0"/>
        <w:jc w:val="center"/>
        <w:rPr>
          <w:del w:id="8049" w:author="Cristiano de Menezes Feu" w:date="2022-11-21T08:33:00Z"/>
          <w:b/>
          <w:color w:val="005583"/>
          <w:sz w:val="20"/>
          <w:szCs w:val="20"/>
        </w:rPr>
        <w:pPrChange w:id="8050" w:author="Cristiano de Menezes Feu" w:date="2022-11-21T08:33:00Z">
          <w:pPr>
            <w:widowControl w:val="0"/>
            <w:pBdr>
              <w:top w:val="nil"/>
              <w:left w:val="nil"/>
              <w:bottom w:val="nil"/>
              <w:right w:val="nil"/>
              <w:between w:val="nil"/>
            </w:pBdr>
            <w:spacing w:before="0" w:after="113"/>
            <w:ind w:left="567" w:firstLine="0"/>
          </w:pPr>
        </w:pPrChange>
      </w:pPr>
      <w:del w:id="8051" w:author="Cristiano de Menezes Feu" w:date="2022-11-21T08:33:00Z">
        <w:r w:rsidDel="00E631A1">
          <w:rPr>
            <w:color w:val="005583"/>
            <w:sz w:val="20"/>
            <w:szCs w:val="20"/>
          </w:rPr>
          <w:delText>Art. 114; art. 117.</w:delText>
        </w:r>
      </w:del>
    </w:p>
    <w:p w14:paraId="00000C40" w14:textId="7EF42635" w:rsidR="003D183A" w:rsidDel="00E631A1" w:rsidRDefault="008B7924" w:rsidP="00E631A1">
      <w:pPr>
        <w:widowControl w:val="0"/>
        <w:pBdr>
          <w:top w:val="nil"/>
          <w:left w:val="nil"/>
          <w:bottom w:val="nil"/>
          <w:right w:val="nil"/>
          <w:between w:val="nil"/>
        </w:pBdr>
        <w:spacing w:before="0" w:after="113"/>
        <w:ind w:left="567" w:firstLine="0"/>
        <w:jc w:val="center"/>
        <w:rPr>
          <w:del w:id="8052" w:author="Cristiano de Menezes Feu" w:date="2022-11-21T08:33:00Z"/>
          <w:color w:val="005583"/>
          <w:sz w:val="20"/>
          <w:szCs w:val="20"/>
        </w:rPr>
        <w:pPrChange w:id="8053" w:author="Cristiano de Menezes Feu" w:date="2022-11-21T08:33:00Z">
          <w:pPr>
            <w:widowControl w:val="0"/>
            <w:pBdr>
              <w:top w:val="nil"/>
              <w:left w:val="nil"/>
              <w:bottom w:val="nil"/>
              <w:right w:val="nil"/>
              <w:between w:val="nil"/>
            </w:pBdr>
            <w:spacing w:before="0" w:after="113"/>
            <w:ind w:left="567" w:firstLine="0"/>
          </w:pPr>
        </w:pPrChange>
      </w:pPr>
      <w:del w:id="8054" w:author="Cristiano de Menezes Feu" w:date="2022-11-21T08:33:00Z">
        <w:r w:rsidDel="00E631A1">
          <w:rPr>
            <w:b/>
            <w:color w:val="005583"/>
            <w:sz w:val="20"/>
            <w:szCs w:val="20"/>
          </w:rPr>
          <w:delText>QO</w:delText>
        </w:r>
        <w:r w:rsidDel="00E631A1">
          <w:rPr>
            <w:color w:val="005583"/>
            <w:sz w:val="20"/>
            <w:szCs w:val="20"/>
          </w:rPr>
          <w:delText xml:space="preserve"> 149/2012 – Reafirma o entendimento constante da QO 66/2011 e da QO 59/2011, no sentido de que requerimentos de convocação de Ministro não se sujeitam à hipótese prevista no inciso IV do art. 83 do Regimento Interno para votação imediata e serão pautados oportunamente pela Presidência da Casa.</w:delText>
        </w:r>
      </w:del>
    </w:p>
    <w:p w14:paraId="00000C41" w14:textId="35158BCD" w:rsidR="003D183A" w:rsidDel="00E631A1" w:rsidRDefault="008B7924" w:rsidP="00E631A1">
      <w:pPr>
        <w:widowControl w:val="0"/>
        <w:pBdr>
          <w:top w:val="nil"/>
          <w:left w:val="nil"/>
          <w:bottom w:val="nil"/>
          <w:right w:val="nil"/>
          <w:between w:val="nil"/>
        </w:pBdr>
        <w:ind w:firstLine="0"/>
        <w:jc w:val="center"/>
        <w:rPr>
          <w:del w:id="8055" w:author="Cristiano de Menezes Feu" w:date="2022-11-21T08:33:00Z"/>
          <w:b/>
          <w:color w:val="005583"/>
          <w:sz w:val="20"/>
          <w:szCs w:val="20"/>
        </w:rPr>
        <w:pPrChange w:id="8056" w:author="Cristiano de Menezes Feu" w:date="2022-11-21T08:33:00Z">
          <w:pPr>
            <w:widowControl w:val="0"/>
            <w:pBdr>
              <w:top w:val="nil"/>
              <w:left w:val="nil"/>
              <w:bottom w:val="nil"/>
              <w:right w:val="nil"/>
              <w:between w:val="nil"/>
            </w:pBdr>
          </w:pPr>
        </w:pPrChange>
      </w:pPr>
      <w:del w:id="8057"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 processo referente a proposição ficará sobre a mesa durante sua tramitação em Plenário. </w:delText>
        </w:r>
      </w:del>
    </w:p>
    <w:p w14:paraId="00000C42" w14:textId="5784BEA4" w:rsidR="003D183A" w:rsidDel="00E631A1" w:rsidRDefault="008B7924" w:rsidP="00E631A1">
      <w:pPr>
        <w:widowControl w:val="0"/>
        <w:pBdr>
          <w:top w:val="nil"/>
          <w:left w:val="nil"/>
          <w:bottom w:val="nil"/>
          <w:right w:val="nil"/>
          <w:between w:val="nil"/>
        </w:pBdr>
        <w:spacing w:before="0" w:after="113"/>
        <w:ind w:left="567" w:firstLine="0"/>
        <w:jc w:val="center"/>
        <w:rPr>
          <w:del w:id="8058" w:author="Cristiano de Menezes Feu" w:date="2022-11-21T08:33:00Z"/>
          <w:color w:val="005583"/>
          <w:sz w:val="20"/>
          <w:szCs w:val="20"/>
        </w:rPr>
        <w:pPrChange w:id="8059" w:author="Cristiano de Menezes Feu" w:date="2022-11-21T08:33:00Z">
          <w:pPr>
            <w:widowControl w:val="0"/>
            <w:pBdr>
              <w:top w:val="nil"/>
              <w:left w:val="nil"/>
              <w:bottom w:val="nil"/>
              <w:right w:val="nil"/>
              <w:between w:val="nil"/>
            </w:pBdr>
            <w:spacing w:before="0" w:after="113"/>
            <w:ind w:left="567" w:firstLine="0"/>
          </w:pPr>
        </w:pPrChange>
      </w:pPr>
      <w:del w:id="8060" w:author="Cristiano de Menezes Feu" w:date="2022-11-21T08:33:00Z">
        <w:r w:rsidDel="00E631A1">
          <w:rPr>
            <w:b/>
            <w:color w:val="005583"/>
            <w:sz w:val="20"/>
            <w:szCs w:val="20"/>
          </w:rPr>
          <w:delText>QO</w:delText>
        </w:r>
        <w:r w:rsidDel="00E631A1">
          <w:rPr>
            <w:color w:val="005583"/>
            <w:sz w:val="20"/>
            <w:szCs w:val="20"/>
          </w:rPr>
          <w:delText xml:space="preserve"> 323/2013 reafirma entendimento constante do REC 89/2011 no sentido de que o “avulso da matéria, distribuído previamente, substitui o processo original, para os efeitos do art. 136, parágrafo único”.</w:delText>
        </w:r>
      </w:del>
    </w:p>
    <w:p w14:paraId="00000C43" w14:textId="008AB43A" w:rsidR="003D183A" w:rsidDel="00E631A1" w:rsidRDefault="008B7924" w:rsidP="00E631A1">
      <w:pPr>
        <w:widowControl w:val="0"/>
        <w:pBdr>
          <w:top w:val="nil"/>
          <w:left w:val="nil"/>
          <w:bottom w:val="nil"/>
          <w:right w:val="nil"/>
          <w:between w:val="nil"/>
        </w:pBdr>
        <w:spacing w:before="170" w:after="113"/>
        <w:ind w:firstLine="0"/>
        <w:jc w:val="center"/>
        <w:rPr>
          <w:del w:id="8061" w:author="Cristiano de Menezes Feu" w:date="2022-11-21T08:33:00Z"/>
          <w:rFonts w:ascii="ClearSans-Light" w:eastAsia="ClearSans-Light" w:hAnsi="ClearSans-Light" w:cs="ClearSans-Light"/>
          <w:color w:val="000000"/>
          <w:sz w:val="24"/>
          <w:szCs w:val="24"/>
        </w:rPr>
        <w:pPrChange w:id="8062" w:author="Cristiano de Menezes Feu" w:date="2022-11-21T08:33:00Z">
          <w:pPr>
            <w:widowControl w:val="0"/>
            <w:pBdr>
              <w:top w:val="nil"/>
              <w:left w:val="nil"/>
              <w:bottom w:val="nil"/>
              <w:right w:val="nil"/>
              <w:between w:val="nil"/>
            </w:pBdr>
            <w:spacing w:before="170" w:after="113"/>
            <w:ind w:firstLine="0"/>
            <w:jc w:val="center"/>
          </w:pPr>
        </w:pPrChange>
      </w:pPr>
      <w:del w:id="8063" w:author="Cristiano de Menezes Feu" w:date="2022-11-21T08:33:00Z">
        <w:r w:rsidDel="00E631A1">
          <w:rPr>
            <w:rFonts w:ascii="ClearSans-Light" w:eastAsia="ClearSans-Light" w:hAnsi="ClearSans-Light" w:cs="ClearSans-Light"/>
            <w:color w:val="000000"/>
            <w:sz w:val="24"/>
            <w:szCs w:val="24"/>
          </w:rPr>
          <w:delText>CAPÍTULO II</w:delText>
        </w:r>
        <w:r w:rsidDel="00E631A1">
          <w:rPr>
            <w:rFonts w:ascii="ClearSans-Light" w:eastAsia="ClearSans-Light" w:hAnsi="ClearSans-Light" w:cs="ClearSans-Light"/>
            <w:color w:val="000000"/>
            <w:sz w:val="24"/>
            <w:szCs w:val="24"/>
          </w:rPr>
          <w:br/>
          <w:delText>DO RECEBIMENTO E DA DISTRIBUIÇÃO DAS PROPOSIÇÕES</w:delText>
        </w:r>
      </w:del>
    </w:p>
    <w:p w14:paraId="00000C44" w14:textId="69ECD6E0" w:rsidR="003D183A" w:rsidDel="00E631A1" w:rsidRDefault="008B7924" w:rsidP="00E631A1">
      <w:pPr>
        <w:widowControl w:val="0"/>
        <w:pBdr>
          <w:top w:val="nil"/>
          <w:left w:val="nil"/>
          <w:bottom w:val="nil"/>
          <w:right w:val="nil"/>
          <w:between w:val="nil"/>
        </w:pBdr>
        <w:spacing w:before="283"/>
        <w:ind w:firstLine="0"/>
        <w:jc w:val="center"/>
        <w:rPr>
          <w:del w:id="8064" w:author="Cristiano de Menezes Feu" w:date="2022-11-21T08:33:00Z"/>
          <w:rFonts w:ascii="ClearSans-Bold" w:eastAsia="ClearSans-Bold" w:hAnsi="ClearSans-Bold" w:cs="ClearSans-Bold"/>
          <w:b/>
          <w:color w:val="000000"/>
        </w:rPr>
        <w:pPrChange w:id="8065" w:author="Cristiano de Menezes Feu" w:date="2022-11-21T08:33:00Z">
          <w:pPr>
            <w:widowControl w:val="0"/>
            <w:pBdr>
              <w:top w:val="nil"/>
              <w:left w:val="nil"/>
              <w:bottom w:val="nil"/>
              <w:right w:val="nil"/>
              <w:between w:val="nil"/>
            </w:pBdr>
            <w:spacing w:before="283"/>
          </w:pPr>
        </w:pPrChange>
      </w:pPr>
      <w:del w:id="8066" w:author="Cristiano de Menezes Feu" w:date="2022-11-21T08:33:00Z">
        <w:r w:rsidDel="00E631A1">
          <w:rPr>
            <w:rFonts w:ascii="ClearSans-Bold" w:eastAsia="ClearSans-Bold" w:hAnsi="ClearSans-Bold" w:cs="ClearSans-Bold"/>
            <w:b/>
            <w:color w:val="000000"/>
          </w:rPr>
          <w:delText>Art. 137.</w:delText>
        </w:r>
        <w:r w:rsidDel="00E631A1">
          <w:rPr>
            <w:color w:val="000000"/>
          </w:rPr>
          <w:delText xml:space="preserve"> Toda proposição recebida pela Mesa será numerada, datada, despachada às Comissões competentes e publicada no </w:delText>
        </w:r>
        <w:r w:rsidDel="00E631A1">
          <w:rPr>
            <w:rFonts w:ascii="Sansita" w:eastAsia="Sansita" w:hAnsi="Sansita" w:cs="Sansita"/>
            <w:i/>
            <w:color w:val="000000"/>
          </w:rPr>
          <w:delText xml:space="preserve">Diário da Câmara dos Deputados </w:delText>
        </w:r>
        <w:r w:rsidDel="00E631A1">
          <w:rPr>
            <w:color w:val="000000"/>
          </w:rPr>
          <w:delText>e em avulsos, para serem distribuídos aos Deputados, às Lideranças e Comissões.</w:delText>
        </w:r>
      </w:del>
    </w:p>
    <w:p w14:paraId="00000C45" w14:textId="0E3BCF5A" w:rsidR="003D183A" w:rsidDel="00E631A1" w:rsidRDefault="008B7924" w:rsidP="00E631A1">
      <w:pPr>
        <w:widowControl w:val="0"/>
        <w:pBdr>
          <w:top w:val="nil"/>
          <w:left w:val="nil"/>
          <w:bottom w:val="nil"/>
          <w:right w:val="nil"/>
          <w:between w:val="nil"/>
        </w:pBdr>
        <w:spacing w:before="0" w:after="113"/>
        <w:ind w:left="567" w:firstLine="0"/>
        <w:jc w:val="center"/>
        <w:rPr>
          <w:del w:id="8067" w:author="Cristiano de Menezes Feu" w:date="2022-11-21T08:33:00Z"/>
          <w:b/>
          <w:color w:val="005583"/>
          <w:sz w:val="20"/>
          <w:szCs w:val="20"/>
        </w:rPr>
        <w:pPrChange w:id="8068" w:author="Cristiano de Menezes Feu" w:date="2022-11-21T08:33:00Z">
          <w:pPr>
            <w:widowControl w:val="0"/>
            <w:pBdr>
              <w:top w:val="nil"/>
              <w:left w:val="nil"/>
              <w:bottom w:val="nil"/>
              <w:right w:val="nil"/>
              <w:between w:val="nil"/>
            </w:pBdr>
            <w:spacing w:before="0" w:after="113"/>
            <w:ind w:left="567" w:firstLine="0"/>
          </w:pPr>
        </w:pPrChange>
      </w:pPr>
      <w:del w:id="8069" w:author="Cristiano de Menezes Feu" w:date="2022-11-21T08:33:00Z">
        <w:r w:rsidDel="00E631A1">
          <w:rPr>
            <w:color w:val="005583"/>
            <w:sz w:val="20"/>
            <w:szCs w:val="20"/>
          </w:rPr>
          <w:delText>Art. 17, II, a; art. 139.</w:delText>
        </w:r>
      </w:del>
    </w:p>
    <w:p w14:paraId="00000C46" w14:textId="0ED584F4" w:rsidR="003D183A" w:rsidDel="00E631A1" w:rsidRDefault="008B7924" w:rsidP="00E631A1">
      <w:pPr>
        <w:widowControl w:val="0"/>
        <w:pBdr>
          <w:top w:val="nil"/>
          <w:left w:val="nil"/>
          <w:bottom w:val="nil"/>
          <w:right w:val="nil"/>
          <w:between w:val="nil"/>
        </w:pBdr>
        <w:spacing w:before="0" w:after="113"/>
        <w:ind w:left="567" w:firstLine="0"/>
        <w:jc w:val="center"/>
        <w:rPr>
          <w:del w:id="8070" w:author="Cristiano de Menezes Feu" w:date="2022-11-21T08:33:00Z"/>
          <w:b/>
          <w:color w:val="005583"/>
          <w:sz w:val="20"/>
          <w:szCs w:val="20"/>
        </w:rPr>
        <w:pPrChange w:id="8071" w:author="Cristiano de Menezes Feu" w:date="2022-11-21T08:33:00Z">
          <w:pPr>
            <w:widowControl w:val="0"/>
            <w:pBdr>
              <w:top w:val="nil"/>
              <w:left w:val="nil"/>
              <w:bottom w:val="nil"/>
              <w:right w:val="nil"/>
              <w:between w:val="nil"/>
            </w:pBdr>
            <w:spacing w:before="0" w:after="113"/>
            <w:ind w:left="567" w:firstLine="0"/>
          </w:pPr>
        </w:pPrChange>
      </w:pPr>
      <w:del w:id="8072" w:author="Cristiano de Menezes Feu" w:date="2022-11-21T08:33:00Z">
        <w:r w:rsidDel="00E631A1">
          <w:rPr>
            <w:b/>
            <w:color w:val="005583"/>
            <w:sz w:val="20"/>
            <w:szCs w:val="20"/>
          </w:rPr>
          <w:delText>QO</w:delText>
        </w:r>
        <w:r w:rsidDel="00E631A1">
          <w:rPr>
            <w:color w:val="005583"/>
            <w:sz w:val="20"/>
            <w:szCs w:val="20"/>
          </w:rPr>
          <w:delText xml:space="preserve"> 381/2017 – “[...] numa situação em que um deputado e um assessor pretendam protocolizar proposições ao mesmo tempo, deverá ser dada preferência ao parlamentar em deferência a sua prerrogativa constitucional de iniciativa legislativa” [...] caso a proposição já tenha sido protocolada por um assessor, “a precedência seguirá a ordem cronológica de apresentação, mesmo que um deputado apresente outra proposição num momento posterior”.</w:delText>
        </w:r>
      </w:del>
    </w:p>
    <w:p w14:paraId="00000C47" w14:textId="544926DD" w:rsidR="003D183A" w:rsidDel="00E631A1" w:rsidRDefault="008B7924" w:rsidP="00E631A1">
      <w:pPr>
        <w:widowControl w:val="0"/>
        <w:pBdr>
          <w:top w:val="nil"/>
          <w:left w:val="nil"/>
          <w:bottom w:val="nil"/>
          <w:right w:val="nil"/>
          <w:between w:val="nil"/>
        </w:pBdr>
        <w:spacing w:before="0" w:after="113"/>
        <w:ind w:left="567" w:firstLine="0"/>
        <w:jc w:val="center"/>
        <w:rPr>
          <w:del w:id="8073" w:author="Cristiano de Menezes Feu" w:date="2022-11-21T08:33:00Z"/>
          <w:b/>
          <w:color w:val="005583"/>
          <w:sz w:val="20"/>
          <w:szCs w:val="20"/>
        </w:rPr>
        <w:pPrChange w:id="8074" w:author="Cristiano de Menezes Feu" w:date="2022-11-21T08:33:00Z">
          <w:pPr>
            <w:widowControl w:val="0"/>
            <w:pBdr>
              <w:top w:val="nil"/>
              <w:left w:val="nil"/>
              <w:bottom w:val="nil"/>
              <w:right w:val="nil"/>
              <w:between w:val="nil"/>
            </w:pBdr>
            <w:spacing w:before="0" w:after="113"/>
            <w:ind w:left="567" w:firstLine="0"/>
          </w:pPr>
        </w:pPrChange>
      </w:pPr>
      <w:del w:id="8075" w:author="Cristiano de Menezes Feu" w:date="2022-11-21T08:33:00Z">
        <w:r w:rsidDel="00E631A1">
          <w:rPr>
            <w:b/>
            <w:color w:val="005583"/>
            <w:sz w:val="20"/>
            <w:szCs w:val="20"/>
          </w:rPr>
          <w:delText>Reclamação</w:delText>
        </w:r>
        <w:r w:rsidDel="00E631A1">
          <w:rPr>
            <w:color w:val="005583"/>
            <w:sz w:val="20"/>
            <w:szCs w:val="20"/>
          </w:rPr>
          <w:delText xml:space="preserve"> 4/2015 – Para apresentação de proposição é indispensável o registro da presença do parlamentar na Casa.</w:delText>
        </w:r>
      </w:del>
    </w:p>
    <w:p w14:paraId="00000C48" w14:textId="07C74FC5" w:rsidR="003D183A" w:rsidDel="00E631A1" w:rsidRDefault="008B7924" w:rsidP="00E631A1">
      <w:pPr>
        <w:widowControl w:val="0"/>
        <w:pBdr>
          <w:top w:val="nil"/>
          <w:left w:val="nil"/>
          <w:bottom w:val="nil"/>
          <w:right w:val="nil"/>
          <w:between w:val="nil"/>
        </w:pBdr>
        <w:spacing w:before="0" w:after="113"/>
        <w:ind w:left="567" w:firstLine="0"/>
        <w:jc w:val="center"/>
        <w:rPr>
          <w:del w:id="8076" w:author="Cristiano de Menezes Feu" w:date="2022-11-21T08:33:00Z"/>
          <w:b/>
          <w:color w:val="005583"/>
          <w:sz w:val="20"/>
          <w:szCs w:val="20"/>
        </w:rPr>
        <w:pPrChange w:id="8077" w:author="Cristiano de Menezes Feu" w:date="2022-11-21T08:33:00Z">
          <w:pPr>
            <w:widowControl w:val="0"/>
            <w:pBdr>
              <w:top w:val="nil"/>
              <w:left w:val="nil"/>
              <w:bottom w:val="nil"/>
              <w:right w:val="nil"/>
              <w:between w:val="nil"/>
            </w:pBdr>
            <w:spacing w:before="0" w:after="113"/>
            <w:ind w:left="567" w:firstLine="0"/>
          </w:pPr>
        </w:pPrChange>
      </w:pPr>
      <w:del w:id="8078" w:author="Cristiano de Menezes Feu" w:date="2022-11-21T08:33:00Z">
        <w:r w:rsidDel="00E631A1">
          <w:rPr>
            <w:b/>
            <w:color w:val="005583"/>
            <w:sz w:val="20"/>
            <w:szCs w:val="20"/>
          </w:rPr>
          <w:delText>Prática 1:</w:delText>
        </w:r>
        <w:r w:rsidDel="00E631A1">
          <w:rPr>
            <w:color w:val="005583"/>
            <w:sz w:val="20"/>
            <w:szCs w:val="20"/>
          </w:rPr>
          <w:delText xml:space="preserve"> o recebimento de proposições legislativas ocorre durante o horário de expediente da Câmara ou até o encerramento das sessões. </w:delText>
        </w:r>
      </w:del>
    </w:p>
    <w:p w14:paraId="00000C49" w14:textId="79E32A3F" w:rsidR="003D183A" w:rsidDel="00E631A1" w:rsidRDefault="008B7924" w:rsidP="00E631A1">
      <w:pPr>
        <w:widowControl w:val="0"/>
        <w:pBdr>
          <w:top w:val="nil"/>
          <w:left w:val="nil"/>
          <w:bottom w:val="nil"/>
          <w:right w:val="nil"/>
          <w:between w:val="nil"/>
        </w:pBdr>
        <w:spacing w:before="0" w:after="113"/>
        <w:ind w:left="567" w:firstLine="0"/>
        <w:jc w:val="center"/>
        <w:rPr>
          <w:del w:id="8079" w:author="Cristiano de Menezes Feu" w:date="2022-11-21T08:33:00Z"/>
          <w:color w:val="005583"/>
          <w:sz w:val="20"/>
          <w:szCs w:val="20"/>
        </w:rPr>
        <w:pPrChange w:id="8080" w:author="Cristiano de Menezes Feu" w:date="2022-11-21T08:33:00Z">
          <w:pPr>
            <w:widowControl w:val="0"/>
            <w:pBdr>
              <w:top w:val="nil"/>
              <w:left w:val="nil"/>
              <w:bottom w:val="nil"/>
              <w:right w:val="nil"/>
              <w:between w:val="nil"/>
            </w:pBdr>
            <w:spacing w:before="0" w:after="113"/>
            <w:ind w:left="567" w:firstLine="0"/>
          </w:pPr>
        </w:pPrChange>
      </w:pPr>
      <w:del w:id="8081" w:author="Cristiano de Menezes Feu" w:date="2022-11-21T08:33:00Z">
        <w:r w:rsidDel="00E631A1">
          <w:rPr>
            <w:b/>
            <w:color w:val="005583"/>
            <w:sz w:val="20"/>
            <w:szCs w:val="20"/>
          </w:rPr>
          <w:delText>Prática 2:</w:delText>
        </w:r>
        <w:r w:rsidDel="00E631A1">
          <w:rPr>
            <w:color w:val="005583"/>
            <w:sz w:val="20"/>
            <w:szCs w:val="20"/>
          </w:rPr>
          <w:delText xml:space="preserve"> as proposições de autoria de Comissão não são despachadas à Comissão autora. Exemplo: PL 4895/2012.</w:delText>
        </w:r>
      </w:del>
    </w:p>
    <w:p w14:paraId="00000C4A" w14:textId="05ABF312" w:rsidR="003D183A" w:rsidDel="00E631A1" w:rsidRDefault="008B7924" w:rsidP="00E631A1">
      <w:pPr>
        <w:widowControl w:val="0"/>
        <w:pBdr>
          <w:top w:val="nil"/>
          <w:left w:val="nil"/>
          <w:bottom w:val="nil"/>
          <w:right w:val="nil"/>
          <w:between w:val="nil"/>
        </w:pBdr>
        <w:ind w:firstLine="0"/>
        <w:jc w:val="center"/>
        <w:rPr>
          <w:del w:id="8082" w:author="Cristiano de Menezes Feu" w:date="2022-11-21T08:33:00Z"/>
          <w:rFonts w:ascii="ClearSans-Bold" w:eastAsia="ClearSans-Bold" w:hAnsi="ClearSans-Bold" w:cs="ClearSans-Bold"/>
          <w:b/>
          <w:color w:val="000000"/>
        </w:rPr>
        <w:pPrChange w:id="8083" w:author="Cristiano de Menezes Feu" w:date="2022-11-21T08:33:00Z">
          <w:pPr>
            <w:widowControl w:val="0"/>
            <w:pBdr>
              <w:top w:val="nil"/>
              <w:left w:val="nil"/>
              <w:bottom w:val="nil"/>
              <w:right w:val="nil"/>
              <w:between w:val="nil"/>
            </w:pBdr>
          </w:pPr>
        </w:pPrChange>
      </w:pPr>
      <w:del w:id="8084" w:author="Cristiano de Menezes Feu" w:date="2022-11-21T08:33:00Z">
        <w:r w:rsidDel="00E631A1">
          <w:rPr>
            <w:color w:val="000000"/>
          </w:rPr>
          <w:delText xml:space="preserve">§ 1º Além do que estabelece o art. 125, a Presidência devolverá ao Autor qualquer proposição que: </w:delText>
        </w:r>
      </w:del>
    </w:p>
    <w:p w14:paraId="00000C4B" w14:textId="6BA56A76" w:rsidR="003D183A" w:rsidDel="00E631A1" w:rsidRDefault="008B7924" w:rsidP="00E631A1">
      <w:pPr>
        <w:widowControl w:val="0"/>
        <w:pBdr>
          <w:top w:val="nil"/>
          <w:left w:val="nil"/>
          <w:bottom w:val="nil"/>
          <w:right w:val="nil"/>
          <w:between w:val="nil"/>
        </w:pBdr>
        <w:spacing w:before="0" w:after="113"/>
        <w:ind w:left="567" w:firstLine="0"/>
        <w:jc w:val="center"/>
        <w:rPr>
          <w:del w:id="8085" w:author="Cristiano de Menezes Feu" w:date="2022-11-21T08:33:00Z"/>
          <w:b/>
          <w:color w:val="005583"/>
          <w:sz w:val="20"/>
          <w:szCs w:val="20"/>
        </w:rPr>
        <w:pPrChange w:id="8086" w:author="Cristiano de Menezes Feu" w:date="2022-11-21T08:33:00Z">
          <w:pPr>
            <w:widowControl w:val="0"/>
            <w:pBdr>
              <w:top w:val="nil"/>
              <w:left w:val="nil"/>
              <w:bottom w:val="nil"/>
              <w:right w:val="nil"/>
              <w:between w:val="nil"/>
            </w:pBdr>
            <w:spacing w:before="0" w:after="113"/>
            <w:ind w:left="567" w:firstLine="0"/>
          </w:pPr>
        </w:pPrChange>
      </w:pPr>
      <w:del w:id="8087" w:author="Cristiano de Menezes Feu" w:date="2022-11-21T08:33:00Z">
        <w:r w:rsidDel="00E631A1">
          <w:rPr>
            <w:color w:val="005583"/>
            <w:sz w:val="20"/>
            <w:szCs w:val="20"/>
          </w:rPr>
          <w:delText>Art. 17, II, e; art. 252, IX.</w:delText>
        </w:r>
      </w:del>
    </w:p>
    <w:p w14:paraId="00000C4C" w14:textId="3AE8434B" w:rsidR="003D183A" w:rsidDel="00E631A1" w:rsidRDefault="008B7924" w:rsidP="00E631A1">
      <w:pPr>
        <w:widowControl w:val="0"/>
        <w:pBdr>
          <w:top w:val="nil"/>
          <w:left w:val="nil"/>
          <w:bottom w:val="nil"/>
          <w:right w:val="nil"/>
          <w:between w:val="nil"/>
        </w:pBdr>
        <w:spacing w:before="0" w:after="113"/>
        <w:ind w:left="567" w:firstLine="0"/>
        <w:jc w:val="center"/>
        <w:rPr>
          <w:del w:id="8088" w:author="Cristiano de Menezes Feu" w:date="2022-11-21T08:33:00Z"/>
          <w:b/>
          <w:color w:val="005583"/>
          <w:sz w:val="20"/>
          <w:szCs w:val="20"/>
        </w:rPr>
        <w:pPrChange w:id="8089" w:author="Cristiano de Menezes Feu" w:date="2022-11-21T08:33:00Z">
          <w:pPr>
            <w:widowControl w:val="0"/>
            <w:pBdr>
              <w:top w:val="nil"/>
              <w:left w:val="nil"/>
              <w:bottom w:val="nil"/>
              <w:right w:val="nil"/>
              <w:between w:val="nil"/>
            </w:pBdr>
            <w:spacing w:before="0" w:after="113"/>
            <w:ind w:left="567" w:firstLine="0"/>
          </w:pPr>
        </w:pPrChange>
      </w:pPr>
      <w:del w:id="8090" w:author="Cristiano de Menezes Feu" w:date="2022-11-21T08:33:00Z">
        <w:r w:rsidDel="00E631A1">
          <w:rPr>
            <w:b/>
            <w:color w:val="005583"/>
            <w:sz w:val="20"/>
            <w:szCs w:val="20"/>
          </w:rPr>
          <w:delText>QO</w:delText>
        </w:r>
        <w:r w:rsidDel="00E631A1">
          <w:rPr>
            <w:color w:val="005583"/>
            <w:sz w:val="20"/>
            <w:szCs w:val="20"/>
          </w:rPr>
          <w:delText xml:space="preserve"> 10/2011 – Não há “possibilidade de devolução ao Autor de matéria que fira o art. 7º da Lei Complementar nº 95, de 1998, segundo o qual a lei não conterá matéria estranha ao seu objeto ou a este não vinculado por afinidade, pertinência ou conexão”.</w:delText>
        </w:r>
      </w:del>
    </w:p>
    <w:p w14:paraId="00000C4D" w14:textId="4BCB5C89" w:rsidR="003D183A" w:rsidDel="00E631A1" w:rsidRDefault="008B7924" w:rsidP="00E631A1">
      <w:pPr>
        <w:widowControl w:val="0"/>
        <w:pBdr>
          <w:top w:val="nil"/>
          <w:left w:val="nil"/>
          <w:bottom w:val="nil"/>
          <w:right w:val="nil"/>
          <w:between w:val="nil"/>
        </w:pBdr>
        <w:spacing w:before="0" w:after="113"/>
        <w:ind w:left="567" w:firstLine="0"/>
        <w:jc w:val="center"/>
        <w:rPr>
          <w:del w:id="8091" w:author="Cristiano de Menezes Feu" w:date="2022-11-21T08:33:00Z"/>
          <w:color w:val="005583"/>
          <w:sz w:val="20"/>
          <w:szCs w:val="20"/>
        </w:rPr>
        <w:pPrChange w:id="8092" w:author="Cristiano de Menezes Feu" w:date="2022-11-21T08:33:00Z">
          <w:pPr>
            <w:widowControl w:val="0"/>
            <w:pBdr>
              <w:top w:val="nil"/>
              <w:left w:val="nil"/>
              <w:bottom w:val="nil"/>
              <w:right w:val="nil"/>
              <w:between w:val="nil"/>
            </w:pBdr>
            <w:spacing w:before="0" w:after="113"/>
            <w:ind w:left="567" w:firstLine="0"/>
          </w:pPr>
        </w:pPrChange>
      </w:pPr>
      <w:del w:id="8093" w:author="Cristiano de Menezes Feu" w:date="2022-11-21T08:33:00Z">
        <w:r w:rsidDel="00E631A1">
          <w:rPr>
            <w:b/>
            <w:color w:val="005583"/>
            <w:sz w:val="20"/>
            <w:szCs w:val="20"/>
          </w:rPr>
          <w:delText>QO</w:delText>
        </w:r>
        <w:r w:rsidDel="00E631A1">
          <w:rPr>
            <w:color w:val="005583"/>
            <w:sz w:val="20"/>
            <w:szCs w:val="20"/>
          </w:rPr>
          <w:delText xml:space="preserve"> 586/2010 – A possibilidade de devolução de proposição ao Autor mostra-se incompatível com a natureza da medida provisória, por ter força de lei desde a sua edição.</w:delText>
        </w:r>
      </w:del>
    </w:p>
    <w:p w14:paraId="00000C4E" w14:textId="4E26655C" w:rsidR="003D183A" w:rsidDel="00E631A1" w:rsidRDefault="008B7924" w:rsidP="00E631A1">
      <w:pPr>
        <w:widowControl w:val="0"/>
        <w:pBdr>
          <w:top w:val="nil"/>
          <w:left w:val="nil"/>
          <w:bottom w:val="nil"/>
          <w:right w:val="nil"/>
          <w:between w:val="nil"/>
        </w:pBdr>
        <w:ind w:firstLine="0"/>
        <w:jc w:val="center"/>
        <w:rPr>
          <w:del w:id="8094" w:author="Cristiano de Menezes Feu" w:date="2022-11-21T08:33:00Z"/>
          <w:b/>
          <w:color w:val="000000"/>
        </w:rPr>
        <w:pPrChange w:id="8095" w:author="Cristiano de Menezes Feu" w:date="2022-11-21T08:33:00Z">
          <w:pPr>
            <w:widowControl w:val="0"/>
            <w:pBdr>
              <w:top w:val="nil"/>
              <w:left w:val="nil"/>
              <w:bottom w:val="nil"/>
              <w:right w:val="nil"/>
              <w:between w:val="nil"/>
            </w:pBdr>
          </w:pPr>
        </w:pPrChange>
      </w:pPr>
      <w:del w:id="8096" w:author="Cristiano de Menezes Feu" w:date="2022-11-21T08:33:00Z">
        <w:r w:rsidDel="00E631A1">
          <w:rPr>
            <w:color w:val="000000"/>
          </w:rPr>
          <w:delText>I - não estiver devidamente formalizada e em termos;</w:delText>
        </w:r>
        <w:r w:rsidDel="00E631A1">
          <w:rPr>
            <w:color w:val="005583"/>
            <w:vertAlign w:val="superscript"/>
          </w:rPr>
          <w:delText xml:space="preserve"> </w:delText>
        </w:r>
        <w:r w:rsidDel="00E631A1">
          <w:rPr>
            <w:color w:val="005583"/>
            <w:vertAlign w:val="superscript"/>
          </w:rPr>
          <w:footnoteReference w:id="344"/>
        </w:r>
      </w:del>
    </w:p>
    <w:p w14:paraId="00000C4F" w14:textId="774D7361" w:rsidR="003D183A" w:rsidDel="00E631A1" w:rsidRDefault="008B7924" w:rsidP="00E631A1">
      <w:pPr>
        <w:widowControl w:val="0"/>
        <w:pBdr>
          <w:top w:val="nil"/>
          <w:left w:val="nil"/>
          <w:bottom w:val="nil"/>
          <w:right w:val="nil"/>
          <w:between w:val="nil"/>
        </w:pBdr>
        <w:spacing w:before="0" w:after="113"/>
        <w:ind w:left="567" w:firstLine="0"/>
        <w:jc w:val="center"/>
        <w:rPr>
          <w:del w:id="8100" w:author="Cristiano de Menezes Feu" w:date="2022-11-21T08:33:00Z"/>
          <w:color w:val="005583"/>
          <w:sz w:val="20"/>
          <w:szCs w:val="20"/>
        </w:rPr>
        <w:pPrChange w:id="8101" w:author="Cristiano de Menezes Feu" w:date="2022-11-21T08:33:00Z">
          <w:pPr>
            <w:widowControl w:val="0"/>
            <w:pBdr>
              <w:top w:val="nil"/>
              <w:left w:val="nil"/>
              <w:bottom w:val="nil"/>
              <w:right w:val="nil"/>
              <w:between w:val="nil"/>
            </w:pBdr>
            <w:spacing w:before="0" w:after="113"/>
            <w:ind w:left="567" w:firstLine="0"/>
          </w:pPr>
        </w:pPrChange>
      </w:pPr>
      <w:del w:id="8102" w:author="Cristiano de Menezes Feu" w:date="2022-11-21T08:33:00Z">
        <w:r w:rsidDel="00E631A1">
          <w:rPr>
            <w:b/>
            <w:color w:val="005583"/>
            <w:sz w:val="20"/>
            <w:szCs w:val="20"/>
          </w:rPr>
          <w:delText>QO</w:delText>
        </w:r>
        <w:r w:rsidDel="00E631A1">
          <w:rPr>
            <w:color w:val="005583"/>
            <w:sz w:val="20"/>
            <w:szCs w:val="20"/>
          </w:rPr>
          <w:delText xml:space="preserve"> 479/2009 – Não há “irregularidade na reapresentação de Proposta de Emenda à Constituição previamente devolvida ao Autor por insuficiência de apoiamento, desde que expurgada de tal vício de iniciativa, mesmo que, para tanto, tenham sido aproveitadas assinaturas anteriormente apostas”. </w:delText>
        </w:r>
      </w:del>
    </w:p>
    <w:p w14:paraId="00000C50" w14:textId="7DBD7D21" w:rsidR="003D183A" w:rsidDel="00E631A1" w:rsidRDefault="008B7924" w:rsidP="00E631A1">
      <w:pPr>
        <w:widowControl w:val="0"/>
        <w:pBdr>
          <w:top w:val="nil"/>
          <w:left w:val="nil"/>
          <w:bottom w:val="nil"/>
          <w:right w:val="nil"/>
          <w:between w:val="nil"/>
        </w:pBdr>
        <w:spacing w:before="0" w:after="113"/>
        <w:ind w:left="567" w:firstLine="0"/>
        <w:jc w:val="center"/>
        <w:rPr>
          <w:del w:id="8103" w:author="Cristiano de Menezes Feu" w:date="2022-11-21T08:33:00Z"/>
          <w:color w:val="005583"/>
          <w:sz w:val="20"/>
          <w:szCs w:val="20"/>
        </w:rPr>
        <w:pPrChange w:id="8104" w:author="Cristiano de Menezes Feu" w:date="2022-11-21T08:33:00Z">
          <w:pPr>
            <w:widowControl w:val="0"/>
            <w:pBdr>
              <w:top w:val="nil"/>
              <w:left w:val="nil"/>
              <w:bottom w:val="nil"/>
              <w:right w:val="nil"/>
              <w:between w:val="nil"/>
            </w:pBdr>
            <w:spacing w:before="0" w:after="113"/>
            <w:ind w:left="567" w:firstLine="0"/>
          </w:pPr>
        </w:pPrChange>
      </w:pPr>
      <w:del w:id="8105" w:author="Cristiano de Menezes Feu" w:date="2022-11-21T08:33:00Z">
        <w:r w:rsidDel="00E631A1">
          <w:rPr>
            <w:b/>
            <w:color w:val="005583"/>
            <w:sz w:val="20"/>
            <w:szCs w:val="20"/>
          </w:rPr>
          <w:delText>Decisão da Presidência</w:delText>
        </w:r>
        <w:r w:rsidDel="00E631A1">
          <w:rPr>
            <w:color w:val="005583"/>
            <w:sz w:val="20"/>
            <w:szCs w:val="20"/>
          </w:rPr>
          <w:delText xml:space="preserve"> do dia 23 de maio de 2018 tornou sem efeito o procedimento anunciado em 6 de dezembro de 2017, consistente na devolução aos respectivos autores das proposições apresentadas sem a estimativa de impacto orçamentário e financeiro referida no art. 113 do Ato das Disposições Constitucionais Transitórias - ADCT, acrescentado pela Emenda Constitucional nº 95, de 2016.</w:delText>
        </w:r>
        <w:r w:rsidDel="00E631A1">
          <w:rPr>
            <w:color w:val="005583"/>
            <w:sz w:val="20"/>
            <w:szCs w:val="20"/>
            <w:vertAlign w:val="superscript"/>
          </w:rPr>
          <w:footnoteReference w:id="345"/>
        </w:r>
      </w:del>
    </w:p>
    <w:p w14:paraId="00000C51" w14:textId="7C811960" w:rsidR="003D183A" w:rsidDel="00E631A1" w:rsidRDefault="008B7924" w:rsidP="00E631A1">
      <w:pPr>
        <w:widowControl w:val="0"/>
        <w:pBdr>
          <w:top w:val="nil"/>
          <w:left w:val="nil"/>
          <w:bottom w:val="nil"/>
          <w:right w:val="nil"/>
          <w:between w:val="nil"/>
        </w:pBdr>
        <w:spacing w:before="57" w:after="0"/>
        <w:ind w:left="283" w:firstLine="0"/>
        <w:jc w:val="center"/>
        <w:rPr>
          <w:del w:id="8109" w:author="Cristiano de Menezes Feu" w:date="2022-11-21T08:33:00Z"/>
          <w:color w:val="000000"/>
        </w:rPr>
        <w:pPrChange w:id="8110" w:author="Cristiano de Menezes Feu" w:date="2022-11-21T08:33:00Z">
          <w:pPr>
            <w:widowControl w:val="0"/>
            <w:pBdr>
              <w:top w:val="nil"/>
              <w:left w:val="nil"/>
              <w:bottom w:val="nil"/>
              <w:right w:val="nil"/>
              <w:between w:val="nil"/>
            </w:pBdr>
            <w:spacing w:before="57" w:after="0"/>
            <w:ind w:left="283" w:firstLine="0"/>
          </w:pPr>
        </w:pPrChange>
      </w:pPr>
      <w:del w:id="8111" w:author="Cristiano de Menezes Feu" w:date="2022-11-21T08:33:00Z">
        <w:r w:rsidDel="00E631A1">
          <w:rPr>
            <w:color w:val="000000"/>
          </w:rPr>
          <w:delText>II – versar sobre matéria:</w:delText>
        </w:r>
      </w:del>
    </w:p>
    <w:p w14:paraId="00000C52" w14:textId="3B081A4A" w:rsidR="003D183A" w:rsidDel="00E631A1" w:rsidRDefault="008B7924" w:rsidP="00E631A1">
      <w:pPr>
        <w:widowControl w:val="0"/>
        <w:pBdr>
          <w:top w:val="nil"/>
          <w:left w:val="nil"/>
          <w:bottom w:val="nil"/>
          <w:right w:val="nil"/>
          <w:between w:val="nil"/>
        </w:pBdr>
        <w:spacing w:before="57" w:after="0"/>
        <w:ind w:left="283" w:firstLine="0"/>
        <w:jc w:val="center"/>
        <w:rPr>
          <w:del w:id="8112" w:author="Cristiano de Menezes Feu" w:date="2022-11-21T08:33:00Z"/>
          <w:color w:val="000000"/>
        </w:rPr>
        <w:pPrChange w:id="8113" w:author="Cristiano de Menezes Feu" w:date="2022-11-21T08:33:00Z">
          <w:pPr>
            <w:widowControl w:val="0"/>
            <w:pBdr>
              <w:top w:val="nil"/>
              <w:left w:val="nil"/>
              <w:bottom w:val="nil"/>
              <w:right w:val="nil"/>
              <w:between w:val="nil"/>
            </w:pBdr>
            <w:spacing w:before="57" w:after="0"/>
            <w:ind w:left="283" w:firstLine="0"/>
          </w:pPr>
        </w:pPrChange>
      </w:pPr>
      <w:del w:id="8114" w:author="Cristiano de Menezes Feu" w:date="2022-11-21T08:33:00Z">
        <w:r w:rsidDel="00E631A1">
          <w:rPr>
            <w:color w:val="000000"/>
          </w:rPr>
          <w:delText xml:space="preserve">a) alheia à competência da Câmara; </w:delText>
        </w:r>
      </w:del>
    </w:p>
    <w:p w14:paraId="00000C53" w14:textId="263C893F" w:rsidR="003D183A" w:rsidDel="00E631A1" w:rsidRDefault="008B7924" w:rsidP="00E631A1">
      <w:pPr>
        <w:widowControl w:val="0"/>
        <w:pBdr>
          <w:top w:val="nil"/>
          <w:left w:val="nil"/>
          <w:bottom w:val="nil"/>
          <w:right w:val="nil"/>
          <w:between w:val="nil"/>
        </w:pBdr>
        <w:spacing w:before="57" w:after="0"/>
        <w:ind w:left="283" w:firstLine="0"/>
        <w:jc w:val="center"/>
        <w:rPr>
          <w:del w:id="8115" w:author="Cristiano de Menezes Feu" w:date="2022-11-21T08:33:00Z"/>
          <w:b/>
          <w:color w:val="000000"/>
        </w:rPr>
        <w:pPrChange w:id="8116" w:author="Cristiano de Menezes Feu" w:date="2022-11-21T08:33:00Z">
          <w:pPr>
            <w:widowControl w:val="0"/>
            <w:pBdr>
              <w:top w:val="nil"/>
              <w:left w:val="nil"/>
              <w:bottom w:val="nil"/>
              <w:right w:val="nil"/>
              <w:between w:val="nil"/>
            </w:pBdr>
            <w:spacing w:before="57" w:after="0"/>
            <w:ind w:left="283" w:firstLine="0"/>
          </w:pPr>
        </w:pPrChange>
      </w:pPr>
      <w:del w:id="8117" w:author="Cristiano de Menezes Feu" w:date="2022-11-21T08:33:00Z">
        <w:r w:rsidDel="00E631A1">
          <w:rPr>
            <w:color w:val="000000"/>
          </w:rPr>
          <w:delText xml:space="preserve">b) evidentemente inconstitucional; </w:delText>
        </w:r>
      </w:del>
    </w:p>
    <w:p w14:paraId="00000C54" w14:textId="6F761F90" w:rsidR="003D183A" w:rsidDel="00E631A1" w:rsidRDefault="008B7924" w:rsidP="00E631A1">
      <w:pPr>
        <w:widowControl w:val="0"/>
        <w:pBdr>
          <w:top w:val="nil"/>
          <w:left w:val="nil"/>
          <w:bottom w:val="nil"/>
          <w:right w:val="nil"/>
          <w:between w:val="nil"/>
        </w:pBdr>
        <w:spacing w:after="113"/>
        <w:ind w:left="567" w:firstLine="0"/>
        <w:jc w:val="center"/>
        <w:rPr>
          <w:del w:id="8118" w:author="Cristiano de Menezes Feu" w:date="2022-11-21T08:33:00Z"/>
          <w:b/>
          <w:color w:val="005583"/>
          <w:sz w:val="20"/>
          <w:szCs w:val="20"/>
        </w:rPr>
        <w:pPrChange w:id="8119" w:author="Cristiano de Menezes Feu" w:date="2022-11-21T08:33:00Z">
          <w:pPr>
            <w:widowControl w:val="0"/>
            <w:pBdr>
              <w:top w:val="nil"/>
              <w:left w:val="nil"/>
              <w:bottom w:val="nil"/>
              <w:right w:val="nil"/>
              <w:between w:val="nil"/>
            </w:pBdr>
            <w:spacing w:after="113"/>
            <w:ind w:left="567" w:firstLine="0"/>
          </w:pPr>
        </w:pPrChange>
      </w:pPr>
      <w:del w:id="8120" w:author="Cristiano de Menezes Feu" w:date="2022-11-21T08:33:00Z">
        <w:r w:rsidDel="00E631A1">
          <w:rPr>
            <w:b/>
            <w:color w:val="005583"/>
            <w:sz w:val="20"/>
            <w:szCs w:val="20"/>
          </w:rPr>
          <w:delText>QO</w:delText>
        </w:r>
        <w:r w:rsidDel="00E631A1">
          <w:rPr>
            <w:color w:val="005583"/>
            <w:sz w:val="20"/>
            <w:szCs w:val="20"/>
          </w:rPr>
          <w:delText xml:space="preserve"> 320/2017 – “não compete ao Presidente da Casa proceder a exame profundo e exauriente de inconstitucionalidade das proposições quando do despacho inicial”.</w:delText>
        </w:r>
      </w:del>
    </w:p>
    <w:p w14:paraId="00000C55" w14:textId="27A314D6" w:rsidR="003D183A" w:rsidDel="00E631A1" w:rsidRDefault="008B7924" w:rsidP="00E631A1">
      <w:pPr>
        <w:widowControl w:val="0"/>
        <w:pBdr>
          <w:top w:val="nil"/>
          <w:left w:val="nil"/>
          <w:bottom w:val="nil"/>
          <w:right w:val="nil"/>
          <w:between w:val="nil"/>
        </w:pBdr>
        <w:spacing w:before="0" w:after="113"/>
        <w:ind w:left="567" w:firstLine="0"/>
        <w:jc w:val="center"/>
        <w:rPr>
          <w:del w:id="8121" w:author="Cristiano de Menezes Feu" w:date="2022-11-21T08:33:00Z"/>
          <w:b/>
          <w:color w:val="005583"/>
          <w:sz w:val="20"/>
          <w:szCs w:val="20"/>
        </w:rPr>
        <w:pPrChange w:id="8122" w:author="Cristiano de Menezes Feu" w:date="2022-11-21T08:33:00Z">
          <w:pPr>
            <w:widowControl w:val="0"/>
            <w:pBdr>
              <w:top w:val="nil"/>
              <w:left w:val="nil"/>
              <w:bottom w:val="nil"/>
              <w:right w:val="nil"/>
              <w:between w:val="nil"/>
            </w:pBdr>
            <w:spacing w:before="0" w:after="113"/>
            <w:ind w:left="567" w:firstLine="0"/>
          </w:pPr>
        </w:pPrChange>
      </w:pPr>
      <w:del w:id="8123" w:author="Cristiano de Menezes Feu" w:date="2022-11-21T08:33:00Z">
        <w:r w:rsidDel="00E631A1">
          <w:rPr>
            <w:b/>
            <w:color w:val="005583"/>
            <w:sz w:val="20"/>
            <w:szCs w:val="20"/>
          </w:rPr>
          <w:delText>QO</w:delText>
        </w:r>
        <w:r w:rsidDel="00E631A1">
          <w:rPr>
            <w:color w:val="005583"/>
            <w:sz w:val="20"/>
            <w:szCs w:val="20"/>
          </w:rPr>
          <w:delText xml:space="preserve"> 521/2009 – Uma vez despachada a proposição e recebida pela primeira Comissão, não cabe mais ao Presidente a faculdade de devolver a proposição ao Autor, ficando a análise da constitucionalidade a cargo da CCJC.</w:delText>
        </w:r>
      </w:del>
    </w:p>
    <w:p w14:paraId="00000C56" w14:textId="410EA5A8" w:rsidR="003D183A" w:rsidDel="00E631A1" w:rsidRDefault="008B7924" w:rsidP="00E631A1">
      <w:pPr>
        <w:widowControl w:val="0"/>
        <w:pBdr>
          <w:top w:val="nil"/>
          <w:left w:val="nil"/>
          <w:bottom w:val="nil"/>
          <w:right w:val="nil"/>
          <w:between w:val="nil"/>
        </w:pBdr>
        <w:spacing w:before="0" w:after="113"/>
        <w:ind w:left="567" w:firstLine="0"/>
        <w:jc w:val="center"/>
        <w:rPr>
          <w:del w:id="8124" w:author="Cristiano de Menezes Feu" w:date="2022-11-21T08:33:00Z"/>
          <w:color w:val="005583"/>
          <w:sz w:val="20"/>
          <w:szCs w:val="20"/>
        </w:rPr>
        <w:pPrChange w:id="8125" w:author="Cristiano de Menezes Feu" w:date="2022-11-21T08:33:00Z">
          <w:pPr>
            <w:widowControl w:val="0"/>
            <w:pBdr>
              <w:top w:val="nil"/>
              <w:left w:val="nil"/>
              <w:bottom w:val="nil"/>
              <w:right w:val="nil"/>
              <w:between w:val="nil"/>
            </w:pBdr>
            <w:spacing w:before="0" w:after="113"/>
            <w:ind w:left="567" w:firstLine="0"/>
          </w:pPr>
        </w:pPrChange>
      </w:pPr>
      <w:del w:id="8126" w:author="Cristiano de Menezes Feu" w:date="2022-11-21T08:33:00Z">
        <w:r w:rsidDel="00E631A1">
          <w:rPr>
            <w:b/>
            <w:color w:val="005583"/>
            <w:sz w:val="20"/>
            <w:szCs w:val="20"/>
          </w:rPr>
          <w:delText>QO</w:delText>
        </w:r>
        <w:r w:rsidDel="00E631A1">
          <w:rPr>
            <w:color w:val="005583"/>
            <w:sz w:val="20"/>
            <w:szCs w:val="20"/>
          </w:rPr>
          <w:delText xml:space="preserve"> 163/2007 reafirma entendimento constante da QO 434/2004 no sentido de que a devolução de proposição ao Autor só deverá ocorrer na hipótese de flagrante inconstitucionalidade, não quando houver apenas indícios, posto que cabe à Comissão de Constituição e Justiça e de Cidadania examinar em profundidade a proposição.</w:delText>
        </w:r>
      </w:del>
    </w:p>
    <w:p w14:paraId="00000C57" w14:textId="1D720955" w:rsidR="003D183A" w:rsidDel="00E631A1" w:rsidRDefault="008B7924" w:rsidP="00E631A1">
      <w:pPr>
        <w:widowControl w:val="0"/>
        <w:pBdr>
          <w:top w:val="nil"/>
          <w:left w:val="nil"/>
          <w:bottom w:val="nil"/>
          <w:right w:val="nil"/>
          <w:between w:val="nil"/>
        </w:pBdr>
        <w:spacing w:before="57" w:after="0"/>
        <w:ind w:left="283" w:firstLine="0"/>
        <w:jc w:val="center"/>
        <w:rPr>
          <w:del w:id="8127" w:author="Cristiano de Menezes Feu" w:date="2022-11-21T08:33:00Z"/>
          <w:color w:val="000000"/>
        </w:rPr>
        <w:pPrChange w:id="8128" w:author="Cristiano de Menezes Feu" w:date="2022-11-21T08:33:00Z">
          <w:pPr>
            <w:widowControl w:val="0"/>
            <w:pBdr>
              <w:top w:val="nil"/>
              <w:left w:val="nil"/>
              <w:bottom w:val="nil"/>
              <w:right w:val="nil"/>
              <w:between w:val="nil"/>
            </w:pBdr>
            <w:spacing w:before="57" w:after="0"/>
            <w:ind w:left="283" w:firstLine="0"/>
          </w:pPr>
        </w:pPrChange>
      </w:pPr>
      <w:del w:id="8129" w:author="Cristiano de Menezes Feu" w:date="2022-11-21T08:33:00Z">
        <w:r w:rsidDel="00E631A1">
          <w:rPr>
            <w:color w:val="000000"/>
          </w:rPr>
          <w:delText xml:space="preserve">c) antirregimental. </w:delText>
        </w:r>
      </w:del>
    </w:p>
    <w:p w14:paraId="00000C58" w14:textId="24E74E2A" w:rsidR="003D183A" w:rsidDel="00E631A1" w:rsidRDefault="008B7924" w:rsidP="00E631A1">
      <w:pPr>
        <w:widowControl w:val="0"/>
        <w:pBdr>
          <w:top w:val="nil"/>
          <w:left w:val="nil"/>
          <w:bottom w:val="nil"/>
          <w:right w:val="nil"/>
          <w:between w:val="nil"/>
        </w:pBdr>
        <w:ind w:firstLine="0"/>
        <w:jc w:val="center"/>
        <w:rPr>
          <w:del w:id="8130" w:author="Cristiano de Menezes Feu" w:date="2022-11-21T08:33:00Z"/>
          <w:color w:val="000000"/>
        </w:rPr>
        <w:pPrChange w:id="8131" w:author="Cristiano de Menezes Feu" w:date="2022-11-21T08:33:00Z">
          <w:pPr>
            <w:widowControl w:val="0"/>
            <w:pBdr>
              <w:top w:val="nil"/>
              <w:left w:val="nil"/>
              <w:bottom w:val="nil"/>
              <w:right w:val="nil"/>
              <w:between w:val="nil"/>
            </w:pBdr>
          </w:pPr>
        </w:pPrChange>
      </w:pPr>
      <w:del w:id="8132" w:author="Cristiano de Menezes Feu" w:date="2022-11-21T08:33:00Z">
        <w:r w:rsidDel="00E631A1">
          <w:rPr>
            <w:color w:val="000000"/>
          </w:rPr>
          <w:delText>§ 2º Na hipótese do parágrafo anterior, poderá o Autor da proposição recorrer ao Plenário, no prazo de cinco sessões da publicação do despacho, ouvindo-se a Comissão de Constituição e Justiça e de Cidadania, em igual prazo. Caso seja provido o recurso, a proposição voltará à Presidência para o devido trâmite.</w:delText>
        </w:r>
        <w:r w:rsidDel="00E631A1">
          <w:rPr>
            <w:color w:val="005583"/>
            <w:vertAlign w:val="superscript"/>
          </w:rPr>
          <w:footnoteReference w:id="346"/>
        </w:r>
        <w:r w:rsidDel="00E631A1">
          <w:rPr>
            <w:color w:val="000000"/>
          </w:rPr>
          <w:delText xml:space="preserve"> </w:delText>
        </w:r>
      </w:del>
    </w:p>
    <w:p w14:paraId="00000C59" w14:textId="617A39FB" w:rsidR="003D183A" w:rsidDel="00E631A1" w:rsidRDefault="008B7924" w:rsidP="00E631A1">
      <w:pPr>
        <w:widowControl w:val="0"/>
        <w:pBdr>
          <w:top w:val="nil"/>
          <w:left w:val="nil"/>
          <w:bottom w:val="nil"/>
          <w:right w:val="nil"/>
          <w:between w:val="nil"/>
        </w:pBdr>
        <w:ind w:firstLine="0"/>
        <w:jc w:val="center"/>
        <w:rPr>
          <w:del w:id="8136" w:author="Cristiano de Menezes Feu" w:date="2022-11-21T08:33:00Z"/>
          <w:b/>
          <w:color w:val="000000"/>
        </w:rPr>
        <w:pPrChange w:id="8137" w:author="Cristiano de Menezes Feu" w:date="2022-11-21T08:33:00Z">
          <w:pPr>
            <w:widowControl w:val="0"/>
            <w:pBdr>
              <w:top w:val="nil"/>
              <w:left w:val="nil"/>
              <w:bottom w:val="nil"/>
              <w:right w:val="nil"/>
              <w:between w:val="nil"/>
            </w:pBdr>
          </w:pPr>
        </w:pPrChange>
      </w:pPr>
      <w:del w:id="8138" w:author="Cristiano de Menezes Feu" w:date="2022-11-21T08:33:00Z">
        <w:r w:rsidDel="00E631A1">
          <w:rPr>
            <w:color w:val="000000"/>
          </w:rPr>
          <w:delText>§ 3º Consideram-se distribuídos os avulsos, para todos os fins, uma vez disponibilizados no Sistema de Tramitação e Informação Legislativas.</w:delText>
        </w:r>
        <w:r w:rsidDel="00E631A1">
          <w:rPr>
            <w:color w:val="005583"/>
            <w:vertAlign w:val="superscript"/>
          </w:rPr>
          <w:footnoteReference w:id="347"/>
        </w:r>
      </w:del>
    </w:p>
    <w:p w14:paraId="00000C5A" w14:textId="6B56D5F8" w:rsidR="003D183A" w:rsidDel="00E631A1" w:rsidRDefault="008B7924" w:rsidP="00E631A1">
      <w:pPr>
        <w:widowControl w:val="0"/>
        <w:pBdr>
          <w:top w:val="nil"/>
          <w:left w:val="nil"/>
          <w:bottom w:val="nil"/>
          <w:right w:val="nil"/>
          <w:between w:val="nil"/>
        </w:pBdr>
        <w:ind w:firstLine="0"/>
        <w:jc w:val="center"/>
        <w:rPr>
          <w:del w:id="8142" w:author="Cristiano de Menezes Feu" w:date="2022-11-21T08:33:00Z"/>
          <w:color w:val="000000"/>
        </w:rPr>
        <w:pPrChange w:id="8143" w:author="Cristiano de Menezes Feu" w:date="2022-11-21T08:33:00Z">
          <w:pPr>
            <w:widowControl w:val="0"/>
            <w:pBdr>
              <w:top w:val="nil"/>
              <w:left w:val="nil"/>
              <w:bottom w:val="nil"/>
              <w:right w:val="nil"/>
              <w:between w:val="nil"/>
            </w:pBdr>
          </w:pPr>
        </w:pPrChange>
      </w:pPr>
      <w:del w:id="8144" w:author="Cristiano de Menezes Feu" w:date="2022-11-21T08:33:00Z">
        <w:r w:rsidDel="00E631A1">
          <w:rPr>
            <w:b/>
            <w:color w:val="000000"/>
          </w:rPr>
          <w:delText>Art. 138.</w:delText>
        </w:r>
        <w:r w:rsidDel="00E631A1">
          <w:rPr>
            <w:color w:val="000000"/>
          </w:rPr>
          <w:delText xml:space="preserve"> As proposições serão numeradas de acordo com as seguintes normas: </w:delText>
        </w:r>
      </w:del>
    </w:p>
    <w:p w14:paraId="00000C5B" w14:textId="0D1649D7" w:rsidR="003D183A" w:rsidDel="00E631A1" w:rsidRDefault="008B7924" w:rsidP="00E631A1">
      <w:pPr>
        <w:widowControl w:val="0"/>
        <w:pBdr>
          <w:top w:val="nil"/>
          <w:left w:val="nil"/>
          <w:bottom w:val="nil"/>
          <w:right w:val="nil"/>
          <w:between w:val="nil"/>
        </w:pBdr>
        <w:ind w:firstLine="0"/>
        <w:jc w:val="center"/>
        <w:rPr>
          <w:del w:id="8145" w:author="Cristiano de Menezes Feu" w:date="2022-11-21T08:33:00Z"/>
          <w:color w:val="005583"/>
          <w:vertAlign w:val="superscript"/>
        </w:rPr>
        <w:pPrChange w:id="8146" w:author="Cristiano de Menezes Feu" w:date="2022-11-21T08:33:00Z">
          <w:pPr>
            <w:widowControl w:val="0"/>
            <w:pBdr>
              <w:top w:val="nil"/>
              <w:left w:val="nil"/>
              <w:bottom w:val="nil"/>
              <w:right w:val="nil"/>
              <w:between w:val="nil"/>
            </w:pBdr>
          </w:pPr>
        </w:pPrChange>
      </w:pPr>
      <w:del w:id="8147" w:author="Cristiano de Menezes Feu" w:date="2022-11-21T08:33:00Z">
        <w:r w:rsidDel="00E631A1">
          <w:rPr>
            <w:color w:val="000000"/>
          </w:rPr>
          <w:delText>I - terão numeração anual em séries específicas e, quando couber, em comum com o Senado Federal:</w:delText>
        </w:r>
        <w:r w:rsidDel="00E631A1">
          <w:rPr>
            <w:color w:val="005583"/>
            <w:vertAlign w:val="superscript"/>
          </w:rPr>
          <w:footnoteReference w:id="348"/>
        </w:r>
      </w:del>
    </w:p>
    <w:p w14:paraId="00000C5C" w14:textId="7D9BE850" w:rsidR="003D183A" w:rsidDel="00E631A1" w:rsidRDefault="008B7924" w:rsidP="00E631A1">
      <w:pPr>
        <w:widowControl w:val="0"/>
        <w:pBdr>
          <w:top w:val="nil"/>
          <w:left w:val="nil"/>
          <w:bottom w:val="nil"/>
          <w:right w:val="nil"/>
          <w:between w:val="nil"/>
        </w:pBdr>
        <w:spacing w:before="0" w:after="113"/>
        <w:ind w:left="567" w:firstLine="0"/>
        <w:jc w:val="center"/>
        <w:rPr>
          <w:del w:id="8151" w:author="Cristiano de Menezes Feu" w:date="2022-11-21T08:33:00Z"/>
          <w:color w:val="005583"/>
          <w:sz w:val="20"/>
          <w:szCs w:val="20"/>
        </w:rPr>
        <w:pPrChange w:id="8152" w:author="Cristiano de Menezes Feu" w:date="2022-11-21T08:33:00Z">
          <w:pPr>
            <w:widowControl w:val="0"/>
            <w:pBdr>
              <w:top w:val="nil"/>
              <w:left w:val="nil"/>
              <w:bottom w:val="nil"/>
              <w:right w:val="nil"/>
              <w:between w:val="nil"/>
            </w:pBdr>
            <w:spacing w:before="0" w:after="113"/>
            <w:ind w:left="567" w:firstLine="0"/>
          </w:pPr>
        </w:pPrChange>
      </w:pPr>
      <w:del w:id="8153" w:author="Cristiano de Menezes Feu" w:date="2022-11-21T08:33:00Z">
        <w:r w:rsidDel="00E631A1">
          <w:rPr>
            <w:b/>
            <w:color w:val="005583"/>
            <w:sz w:val="20"/>
            <w:szCs w:val="20"/>
          </w:rPr>
          <w:delText>Ato</w:delText>
        </w:r>
        <w:r w:rsidDel="00E631A1">
          <w:rPr>
            <w:color w:val="005583"/>
            <w:sz w:val="20"/>
            <w:szCs w:val="20"/>
          </w:rPr>
          <w:delText xml:space="preserve"> conjunto do Secretário-Geral da Mesa do Senado Federal e do Secretário-Geral da Mesa da Câmara dos Deputados n° 1, de 2018 que institui a identificação unificada das proposições legislativas sujeitas a tramitação bicameral, a partir da 56ª legislatura.</w:delText>
        </w:r>
      </w:del>
    </w:p>
    <w:p w14:paraId="00000C5D" w14:textId="6A6B85E6" w:rsidR="003D183A" w:rsidDel="00E631A1" w:rsidRDefault="008B7924" w:rsidP="00E631A1">
      <w:pPr>
        <w:widowControl w:val="0"/>
        <w:pBdr>
          <w:top w:val="nil"/>
          <w:left w:val="nil"/>
          <w:bottom w:val="nil"/>
          <w:right w:val="nil"/>
          <w:between w:val="nil"/>
        </w:pBdr>
        <w:spacing w:before="57" w:after="0"/>
        <w:ind w:left="283" w:firstLine="0"/>
        <w:jc w:val="center"/>
        <w:rPr>
          <w:del w:id="8154" w:author="Cristiano de Menezes Feu" w:date="2022-11-21T08:33:00Z"/>
          <w:color w:val="000000"/>
        </w:rPr>
        <w:pPrChange w:id="8155" w:author="Cristiano de Menezes Feu" w:date="2022-11-21T08:33:00Z">
          <w:pPr>
            <w:widowControl w:val="0"/>
            <w:pBdr>
              <w:top w:val="nil"/>
              <w:left w:val="nil"/>
              <w:bottom w:val="nil"/>
              <w:right w:val="nil"/>
              <w:between w:val="nil"/>
            </w:pBdr>
            <w:spacing w:before="57" w:after="0"/>
            <w:ind w:left="283" w:firstLine="0"/>
          </w:pPr>
        </w:pPrChange>
      </w:pPr>
      <w:del w:id="8156" w:author="Cristiano de Menezes Feu" w:date="2022-11-21T08:33:00Z">
        <w:r w:rsidDel="00E631A1">
          <w:rPr>
            <w:color w:val="000000"/>
          </w:rPr>
          <w:delText xml:space="preserve">a) as propostas de emenda à Constituição </w:delText>
        </w:r>
        <w:r w:rsidDel="00E631A1">
          <w:rPr>
            <w:color w:val="005583"/>
          </w:rPr>
          <w:delText>(PEC)</w:delText>
        </w:r>
        <w:r w:rsidDel="00E631A1">
          <w:rPr>
            <w:color w:val="000000"/>
          </w:rPr>
          <w:delText xml:space="preserve">; </w:delText>
        </w:r>
      </w:del>
    </w:p>
    <w:p w14:paraId="00000C5E" w14:textId="310AB385" w:rsidR="003D183A" w:rsidDel="00E631A1" w:rsidRDefault="008B7924" w:rsidP="00E631A1">
      <w:pPr>
        <w:widowControl w:val="0"/>
        <w:pBdr>
          <w:top w:val="nil"/>
          <w:left w:val="nil"/>
          <w:bottom w:val="nil"/>
          <w:right w:val="nil"/>
          <w:between w:val="nil"/>
        </w:pBdr>
        <w:spacing w:before="0" w:after="113"/>
        <w:ind w:left="567" w:firstLine="0"/>
        <w:jc w:val="center"/>
        <w:rPr>
          <w:del w:id="8157" w:author="Cristiano de Menezes Feu" w:date="2022-11-21T08:33:00Z"/>
          <w:color w:val="005583"/>
          <w:sz w:val="20"/>
          <w:szCs w:val="20"/>
        </w:rPr>
        <w:pPrChange w:id="8158" w:author="Cristiano de Menezes Feu" w:date="2022-11-21T08:33:00Z">
          <w:pPr>
            <w:widowControl w:val="0"/>
            <w:pBdr>
              <w:top w:val="nil"/>
              <w:left w:val="nil"/>
              <w:bottom w:val="nil"/>
              <w:right w:val="nil"/>
              <w:between w:val="nil"/>
            </w:pBdr>
            <w:spacing w:before="0" w:after="113"/>
            <w:ind w:left="567" w:firstLine="0"/>
          </w:pPr>
        </w:pPrChange>
      </w:pPr>
      <w:del w:id="8159" w:author="Cristiano de Menezes Feu" w:date="2022-11-21T08:33:00Z">
        <w:r w:rsidDel="00E631A1">
          <w:rPr>
            <w:color w:val="005583"/>
            <w:sz w:val="20"/>
            <w:szCs w:val="20"/>
          </w:rPr>
          <w:delText>Art. 202.</w:delText>
        </w:r>
      </w:del>
    </w:p>
    <w:p w14:paraId="00000C5F" w14:textId="46E779F1" w:rsidR="003D183A" w:rsidDel="00E631A1" w:rsidRDefault="008B7924" w:rsidP="00E631A1">
      <w:pPr>
        <w:widowControl w:val="0"/>
        <w:pBdr>
          <w:top w:val="nil"/>
          <w:left w:val="nil"/>
          <w:bottom w:val="nil"/>
          <w:right w:val="nil"/>
          <w:between w:val="nil"/>
        </w:pBdr>
        <w:spacing w:before="57" w:after="0"/>
        <w:ind w:left="283" w:firstLine="0"/>
        <w:jc w:val="center"/>
        <w:rPr>
          <w:del w:id="8160" w:author="Cristiano de Menezes Feu" w:date="2022-11-21T08:33:00Z"/>
          <w:color w:val="000000"/>
        </w:rPr>
        <w:pPrChange w:id="8161" w:author="Cristiano de Menezes Feu" w:date="2022-11-21T08:33:00Z">
          <w:pPr>
            <w:widowControl w:val="0"/>
            <w:pBdr>
              <w:top w:val="nil"/>
              <w:left w:val="nil"/>
              <w:bottom w:val="nil"/>
              <w:right w:val="nil"/>
              <w:between w:val="nil"/>
            </w:pBdr>
            <w:spacing w:before="57" w:after="0"/>
            <w:ind w:left="283" w:firstLine="0"/>
          </w:pPr>
        </w:pPrChange>
      </w:pPr>
      <w:del w:id="8162" w:author="Cristiano de Menezes Feu" w:date="2022-11-21T08:33:00Z">
        <w:r w:rsidDel="00E631A1">
          <w:rPr>
            <w:color w:val="000000"/>
          </w:rPr>
          <w:delText xml:space="preserve">b) os projetos de lei ordinária </w:delText>
        </w:r>
        <w:r w:rsidDel="00E631A1">
          <w:rPr>
            <w:color w:val="005583"/>
          </w:rPr>
          <w:delText>(PL)</w:delText>
        </w:r>
        <w:r w:rsidDel="00E631A1">
          <w:rPr>
            <w:color w:val="000000"/>
          </w:rPr>
          <w:delText xml:space="preserve">; </w:delText>
        </w:r>
      </w:del>
    </w:p>
    <w:p w14:paraId="00000C60" w14:textId="1893FF24" w:rsidR="003D183A" w:rsidDel="00E631A1" w:rsidRDefault="008B7924" w:rsidP="00E631A1">
      <w:pPr>
        <w:widowControl w:val="0"/>
        <w:pBdr>
          <w:top w:val="nil"/>
          <w:left w:val="nil"/>
          <w:bottom w:val="nil"/>
          <w:right w:val="nil"/>
          <w:between w:val="nil"/>
        </w:pBdr>
        <w:spacing w:before="0" w:after="113"/>
        <w:ind w:left="567" w:firstLine="0"/>
        <w:jc w:val="center"/>
        <w:rPr>
          <w:del w:id="8163" w:author="Cristiano de Menezes Feu" w:date="2022-11-21T08:33:00Z"/>
          <w:color w:val="005583"/>
          <w:sz w:val="20"/>
          <w:szCs w:val="20"/>
        </w:rPr>
        <w:pPrChange w:id="8164" w:author="Cristiano de Menezes Feu" w:date="2022-11-21T08:33:00Z">
          <w:pPr>
            <w:widowControl w:val="0"/>
            <w:pBdr>
              <w:top w:val="nil"/>
              <w:left w:val="nil"/>
              <w:bottom w:val="nil"/>
              <w:right w:val="nil"/>
              <w:between w:val="nil"/>
            </w:pBdr>
            <w:spacing w:before="0" w:after="113"/>
            <w:ind w:left="567" w:firstLine="0"/>
          </w:pPr>
        </w:pPrChange>
      </w:pPr>
      <w:del w:id="8165" w:author="Cristiano de Menezes Feu" w:date="2022-11-21T08:33:00Z">
        <w:r w:rsidDel="00E631A1">
          <w:rPr>
            <w:color w:val="005583"/>
            <w:sz w:val="20"/>
            <w:szCs w:val="20"/>
          </w:rPr>
          <w:delText>Art. 109, I.</w:delText>
        </w:r>
      </w:del>
    </w:p>
    <w:p w14:paraId="00000C61" w14:textId="64867F80" w:rsidR="003D183A" w:rsidDel="00E631A1" w:rsidRDefault="008B7924" w:rsidP="00E631A1">
      <w:pPr>
        <w:widowControl w:val="0"/>
        <w:pBdr>
          <w:top w:val="nil"/>
          <w:left w:val="nil"/>
          <w:bottom w:val="nil"/>
          <w:right w:val="nil"/>
          <w:between w:val="nil"/>
        </w:pBdr>
        <w:spacing w:before="57" w:after="0"/>
        <w:ind w:left="283" w:firstLine="0"/>
        <w:jc w:val="center"/>
        <w:rPr>
          <w:del w:id="8166" w:author="Cristiano de Menezes Feu" w:date="2022-11-21T08:33:00Z"/>
          <w:color w:val="005583"/>
          <w:vertAlign w:val="superscript"/>
        </w:rPr>
        <w:pPrChange w:id="8167" w:author="Cristiano de Menezes Feu" w:date="2022-11-21T08:33:00Z">
          <w:pPr>
            <w:widowControl w:val="0"/>
            <w:pBdr>
              <w:top w:val="nil"/>
              <w:left w:val="nil"/>
              <w:bottom w:val="nil"/>
              <w:right w:val="nil"/>
              <w:between w:val="nil"/>
            </w:pBdr>
            <w:spacing w:before="57" w:after="0"/>
            <w:ind w:left="283" w:firstLine="0"/>
          </w:pPr>
        </w:pPrChange>
      </w:pPr>
      <w:del w:id="8168" w:author="Cristiano de Menezes Feu" w:date="2022-11-21T08:33:00Z">
        <w:r w:rsidDel="00E631A1">
          <w:rPr>
            <w:color w:val="000000"/>
          </w:rPr>
          <w:delText xml:space="preserve">c) os projetos de lei complementar </w:delText>
        </w:r>
        <w:r w:rsidDel="00E631A1">
          <w:rPr>
            <w:color w:val="005583"/>
          </w:rPr>
          <w:delText>(</w:delText>
        </w:r>
        <w:r w:rsidDel="00E631A1">
          <w:rPr>
            <w:color w:val="FF0000"/>
          </w:rPr>
          <w:delText>PLC</w:delText>
        </w:r>
        <w:r w:rsidDel="00E631A1">
          <w:rPr>
            <w:color w:val="005583"/>
          </w:rPr>
          <w:delText>)</w:delText>
        </w:r>
        <w:r w:rsidDel="00E631A1">
          <w:rPr>
            <w:color w:val="000000"/>
          </w:rPr>
          <w:delText>;</w:delText>
        </w:r>
        <w:r w:rsidDel="00E631A1">
          <w:rPr>
            <w:color w:val="005583"/>
            <w:vertAlign w:val="superscript"/>
          </w:rPr>
          <w:footnoteReference w:id="349"/>
        </w:r>
        <w:r w:rsidDel="00E631A1">
          <w:rPr>
            <w:color w:val="005583"/>
            <w:vertAlign w:val="superscript"/>
          </w:rPr>
          <w:delText xml:space="preserve"> </w:delText>
        </w:r>
      </w:del>
    </w:p>
    <w:p w14:paraId="00000C62" w14:textId="36514057" w:rsidR="003D183A" w:rsidDel="00E631A1" w:rsidRDefault="008B7924" w:rsidP="00E631A1">
      <w:pPr>
        <w:widowControl w:val="0"/>
        <w:pBdr>
          <w:top w:val="nil"/>
          <w:left w:val="nil"/>
          <w:bottom w:val="nil"/>
          <w:right w:val="nil"/>
          <w:between w:val="nil"/>
        </w:pBdr>
        <w:spacing w:before="0" w:after="113"/>
        <w:ind w:left="567" w:firstLine="0"/>
        <w:jc w:val="center"/>
        <w:rPr>
          <w:del w:id="8172" w:author="Cristiano de Menezes Feu" w:date="2022-11-21T08:33:00Z"/>
          <w:color w:val="005583"/>
          <w:sz w:val="20"/>
          <w:szCs w:val="20"/>
        </w:rPr>
        <w:pPrChange w:id="8173" w:author="Cristiano de Menezes Feu" w:date="2022-11-21T08:33:00Z">
          <w:pPr>
            <w:widowControl w:val="0"/>
            <w:pBdr>
              <w:top w:val="nil"/>
              <w:left w:val="nil"/>
              <w:bottom w:val="nil"/>
              <w:right w:val="nil"/>
              <w:between w:val="nil"/>
            </w:pBdr>
            <w:spacing w:before="0" w:after="113"/>
            <w:ind w:left="567" w:firstLine="0"/>
          </w:pPr>
        </w:pPrChange>
      </w:pPr>
      <w:del w:id="8174" w:author="Cristiano de Menezes Feu" w:date="2022-11-21T08:33:00Z">
        <w:r w:rsidDel="00E631A1">
          <w:rPr>
            <w:color w:val="005583"/>
            <w:sz w:val="20"/>
            <w:szCs w:val="20"/>
          </w:rPr>
          <w:delText>Art. 109, I.</w:delText>
        </w:r>
      </w:del>
    </w:p>
    <w:p w14:paraId="00000C63" w14:textId="088D0EA3" w:rsidR="003D183A" w:rsidDel="00E631A1" w:rsidRDefault="008B7924" w:rsidP="00E631A1">
      <w:pPr>
        <w:widowControl w:val="0"/>
        <w:pBdr>
          <w:top w:val="nil"/>
          <w:left w:val="nil"/>
          <w:bottom w:val="nil"/>
          <w:right w:val="nil"/>
          <w:between w:val="nil"/>
        </w:pBdr>
        <w:spacing w:before="57" w:after="0"/>
        <w:ind w:left="283" w:firstLine="0"/>
        <w:jc w:val="center"/>
        <w:rPr>
          <w:del w:id="8175" w:author="Cristiano de Menezes Feu" w:date="2022-11-21T08:33:00Z"/>
          <w:rFonts w:ascii="ClearSans-Bold" w:eastAsia="ClearSans-Bold" w:hAnsi="ClearSans-Bold" w:cs="ClearSans-Bold"/>
          <w:b/>
          <w:color w:val="000000"/>
        </w:rPr>
        <w:pPrChange w:id="8176" w:author="Cristiano de Menezes Feu" w:date="2022-11-21T08:33:00Z">
          <w:pPr>
            <w:widowControl w:val="0"/>
            <w:pBdr>
              <w:top w:val="nil"/>
              <w:left w:val="nil"/>
              <w:bottom w:val="nil"/>
              <w:right w:val="nil"/>
              <w:between w:val="nil"/>
            </w:pBdr>
            <w:spacing w:before="57" w:after="0"/>
            <w:ind w:left="283" w:firstLine="0"/>
          </w:pPr>
        </w:pPrChange>
      </w:pPr>
      <w:del w:id="8177" w:author="Cristiano de Menezes Feu" w:date="2022-11-21T08:33:00Z">
        <w:r w:rsidDel="00E631A1">
          <w:rPr>
            <w:color w:val="000000"/>
          </w:rPr>
          <w:delText xml:space="preserve">d) os projetos de decreto legislativo, com indicação da Casa de origem </w:delText>
        </w:r>
        <w:r w:rsidDel="00E631A1">
          <w:rPr>
            <w:color w:val="005583"/>
          </w:rPr>
          <w:delText>(PDL)</w:delText>
        </w:r>
        <w:r w:rsidDel="00E631A1">
          <w:rPr>
            <w:color w:val="000000"/>
          </w:rPr>
          <w:delText xml:space="preserve">; </w:delText>
        </w:r>
      </w:del>
    </w:p>
    <w:p w14:paraId="00000C64" w14:textId="46D03218" w:rsidR="003D183A" w:rsidDel="00E631A1" w:rsidRDefault="008B7924" w:rsidP="00E631A1">
      <w:pPr>
        <w:widowControl w:val="0"/>
        <w:pBdr>
          <w:top w:val="nil"/>
          <w:left w:val="nil"/>
          <w:bottom w:val="nil"/>
          <w:right w:val="nil"/>
          <w:between w:val="nil"/>
        </w:pBdr>
        <w:spacing w:before="0" w:after="113"/>
        <w:ind w:left="567" w:firstLine="0"/>
        <w:jc w:val="center"/>
        <w:rPr>
          <w:del w:id="8178" w:author="Cristiano de Menezes Feu" w:date="2022-11-21T08:33:00Z"/>
          <w:color w:val="005583"/>
          <w:sz w:val="20"/>
          <w:szCs w:val="20"/>
        </w:rPr>
        <w:pPrChange w:id="8179" w:author="Cristiano de Menezes Feu" w:date="2022-11-21T08:33:00Z">
          <w:pPr>
            <w:widowControl w:val="0"/>
            <w:pBdr>
              <w:top w:val="nil"/>
              <w:left w:val="nil"/>
              <w:bottom w:val="nil"/>
              <w:right w:val="nil"/>
              <w:between w:val="nil"/>
            </w:pBdr>
            <w:spacing w:before="0" w:after="113"/>
            <w:ind w:left="567" w:firstLine="0"/>
          </w:pPr>
        </w:pPrChange>
      </w:pPr>
      <w:del w:id="8180" w:author="Cristiano de Menezes Feu" w:date="2022-11-21T08:33:00Z">
        <w:r w:rsidDel="00E631A1">
          <w:rPr>
            <w:color w:val="005583"/>
            <w:sz w:val="20"/>
            <w:szCs w:val="20"/>
          </w:rPr>
          <w:delText>Art. 109, II.</w:delText>
        </w:r>
      </w:del>
    </w:p>
    <w:p w14:paraId="00000C65" w14:textId="1F2D6A23" w:rsidR="003D183A" w:rsidDel="00E631A1" w:rsidRDefault="008B7924" w:rsidP="00E631A1">
      <w:pPr>
        <w:widowControl w:val="0"/>
        <w:pBdr>
          <w:top w:val="nil"/>
          <w:left w:val="nil"/>
          <w:bottom w:val="nil"/>
          <w:right w:val="nil"/>
          <w:between w:val="nil"/>
        </w:pBdr>
        <w:spacing w:before="57" w:after="0"/>
        <w:ind w:left="283" w:firstLine="0"/>
        <w:jc w:val="center"/>
        <w:rPr>
          <w:del w:id="8181" w:author="Cristiano de Menezes Feu" w:date="2022-11-21T08:33:00Z"/>
          <w:rFonts w:ascii="ClearSans-Bold" w:eastAsia="ClearSans-Bold" w:hAnsi="ClearSans-Bold" w:cs="ClearSans-Bold"/>
          <w:b/>
          <w:color w:val="000000"/>
        </w:rPr>
        <w:pPrChange w:id="8182" w:author="Cristiano de Menezes Feu" w:date="2022-11-21T08:33:00Z">
          <w:pPr>
            <w:widowControl w:val="0"/>
            <w:pBdr>
              <w:top w:val="nil"/>
              <w:left w:val="nil"/>
              <w:bottom w:val="nil"/>
              <w:right w:val="nil"/>
              <w:between w:val="nil"/>
            </w:pBdr>
            <w:spacing w:before="57" w:after="0"/>
            <w:ind w:left="283" w:firstLine="0"/>
          </w:pPr>
        </w:pPrChange>
      </w:pPr>
      <w:del w:id="8183" w:author="Cristiano de Menezes Feu" w:date="2022-11-21T08:33:00Z">
        <w:r w:rsidDel="00E631A1">
          <w:rPr>
            <w:color w:val="000000"/>
          </w:rPr>
          <w:delText xml:space="preserve">e) os projetos de resolução </w:delText>
        </w:r>
        <w:r w:rsidDel="00E631A1">
          <w:rPr>
            <w:color w:val="005583"/>
          </w:rPr>
          <w:delText>(PRC)</w:delText>
        </w:r>
        <w:r w:rsidDel="00E631A1">
          <w:rPr>
            <w:color w:val="000000"/>
          </w:rPr>
          <w:delText xml:space="preserve">; </w:delText>
        </w:r>
      </w:del>
    </w:p>
    <w:p w14:paraId="00000C66" w14:textId="3734F683" w:rsidR="003D183A" w:rsidDel="00E631A1" w:rsidRDefault="008B7924" w:rsidP="00E631A1">
      <w:pPr>
        <w:widowControl w:val="0"/>
        <w:pBdr>
          <w:top w:val="nil"/>
          <w:left w:val="nil"/>
          <w:bottom w:val="nil"/>
          <w:right w:val="nil"/>
          <w:between w:val="nil"/>
        </w:pBdr>
        <w:spacing w:before="0" w:after="113"/>
        <w:ind w:left="567" w:firstLine="0"/>
        <w:jc w:val="center"/>
        <w:rPr>
          <w:del w:id="8184" w:author="Cristiano de Menezes Feu" w:date="2022-11-21T08:33:00Z"/>
          <w:color w:val="005583"/>
          <w:sz w:val="20"/>
          <w:szCs w:val="20"/>
        </w:rPr>
        <w:pPrChange w:id="8185" w:author="Cristiano de Menezes Feu" w:date="2022-11-21T08:33:00Z">
          <w:pPr>
            <w:widowControl w:val="0"/>
            <w:pBdr>
              <w:top w:val="nil"/>
              <w:left w:val="nil"/>
              <w:bottom w:val="nil"/>
              <w:right w:val="nil"/>
              <w:between w:val="nil"/>
            </w:pBdr>
            <w:spacing w:before="0" w:after="113"/>
            <w:ind w:left="567" w:firstLine="0"/>
          </w:pPr>
        </w:pPrChange>
      </w:pPr>
      <w:del w:id="8186" w:author="Cristiano de Menezes Feu" w:date="2022-11-21T08:33:00Z">
        <w:r w:rsidDel="00E631A1">
          <w:rPr>
            <w:color w:val="005583"/>
            <w:sz w:val="20"/>
            <w:szCs w:val="20"/>
          </w:rPr>
          <w:delText>Art. 109, III.</w:delText>
        </w:r>
      </w:del>
    </w:p>
    <w:p w14:paraId="00000C67" w14:textId="5E77959B" w:rsidR="003D183A" w:rsidDel="00E631A1" w:rsidRDefault="008B7924" w:rsidP="00E631A1">
      <w:pPr>
        <w:widowControl w:val="0"/>
        <w:pBdr>
          <w:top w:val="nil"/>
          <w:left w:val="nil"/>
          <w:bottom w:val="nil"/>
          <w:right w:val="nil"/>
          <w:between w:val="nil"/>
        </w:pBdr>
        <w:spacing w:before="57" w:after="0"/>
        <w:ind w:left="283" w:firstLine="0"/>
        <w:jc w:val="center"/>
        <w:rPr>
          <w:del w:id="8187" w:author="Cristiano de Menezes Feu" w:date="2022-11-21T08:33:00Z"/>
          <w:rFonts w:ascii="ClearSans-Bold" w:eastAsia="ClearSans-Bold" w:hAnsi="ClearSans-Bold" w:cs="ClearSans-Bold"/>
          <w:b/>
          <w:color w:val="000000"/>
        </w:rPr>
        <w:pPrChange w:id="8188" w:author="Cristiano de Menezes Feu" w:date="2022-11-21T08:33:00Z">
          <w:pPr>
            <w:widowControl w:val="0"/>
            <w:pBdr>
              <w:top w:val="nil"/>
              <w:left w:val="nil"/>
              <w:bottom w:val="nil"/>
              <w:right w:val="nil"/>
              <w:between w:val="nil"/>
            </w:pBdr>
            <w:spacing w:before="57" w:after="0"/>
            <w:ind w:left="283" w:firstLine="0"/>
          </w:pPr>
        </w:pPrChange>
      </w:pPr>
      <w:del w:id="8189" w:author="Cristiano de Menezes Feu" w:date="2022-11-21T08:33:00Z">
        <w:r w:rsidDel="00E631A1">
          <w:rPr>
            <w:color w:val="000000"/>
          </w:rPr>
          <w:delText xml:space="preserve">f) os requerimentos </w:delText>
        </w:r>
        <w:r w:rsidDel="00E631A1">
          <w:rPr>
            <w:color w:val="005583"/>
          </w:rPr>
          <w:delText>(REQ)</w:delText>
        </w:r>
        <w:r w:rsidDel="00E631A1">
          <w:rPr>
            <w:color w:val="000000"/>
          </w:rPr>
          <w:delText xml:space="preserve">; </w:delText>
        </w:r>
      </w:del>
    </w:p>
    <w:p w14:paraId="00000C68" w14:textId="71ABE8BE" w:rsidR="003D183A" w:rsidDel="00E631A1" w:rsidRDefault="008B7924" w:rsidP="00E631A1">
      <w:pPr>
        <w:widowControl w:val="0"/>
        <w:pBdr>
          <w:top w:val="nil"/>
          <w:left w:val="nil"/>
          <w:bottom w:val="nil"/>
          <w:right w:val="nil"/>
          <w:between w:val="nil"/>
        </w:pBdr>
        <w:spacing w:before="0" w:after="113"/>
        <w:ind w:left="567" w:firstLine="0"/>
        <w:jc w:val="center"/>
        <w:rPr>
          <w:del w:id="8190" w:author="Cristiano de Menezes Feu" w:date="2022-11-21T08:33:00Z"/>
          <w:color w:val="005583"/>
          <w:sz w:val="20"/>
          <w:szCs w:val="20"/>
        </w:rPr>
        <w:pPrChange w:id="8191" w:author="Cristiano de Menezes Feu" w:date="2022-11-21T08:33:00Z">
          <w:pPr>
            <w:widowControl w:val="0"/>
            <w:pBdr>
              <w:top w:val="nil"/>
              <w:left w:val="nil"/>
              <w:bottom w:val="nil"/>
              <w:right w:val="nil"/>
              <w:between w:val="nil"/>
            </w:pBdr>
            <w:spacing w:before="0" w:after="113"/>
            <w:ind w:left="567" w:firstLine="0"/>
          </w:pPr>
        </w:pPrChange>
      </w:pPr>
      <w:del w:id="8192" w:author="Cristiano de Menezes Feu" w:date="2022-11-21T08:33:00Z">
        <w:r w:rsidDel="00E631A1">
          <w:rPr>
            <w:color w:val="005583"/>
            <w:sz w:val="20"/>
            <w:szCs w:val="20"/>
          </w:rPr>
          <w:delText>Arts. 114 a 117.</w:delText>
        </w:r>
      </w:del>
    </w:p>
    <w:p w14:paraId="00000C69" w14:textId="4AF45124" w:rsidR="003D183A" w:rsidDel="00E631A1" w:rsidRDefault="008B7924" w:rsidP="00E631A1">
      <w:pPr>
        <w:widowControl w:val="0"/>
        <w:pBdr>
          <w:top w:val="nil"/>
          <w:left w:val="nil"/>
          <w:bottom w:val="nil"/>
          <w:right w:val="nil"/>
          <w:between w:val="nil"/>
        </w:pBdr>
        <w:spacing w:before="57" w:after="0"/>
        <w:ind w:left="283" w:firstLine="0"/>
        <w:jc w:val="center"/>
        <w:rPr>
          <w:del w:id="8193" w:author="Cristiano de Menezes Feu" w:date="2022-11-21T08:33:00Z"/>
          <w:rFonts w:ascii="ClearSans-Bold" w:eastAsia="ClearSans-Bold" w:hAnsi="ClearSans-Bold" w:cs="ClearSans-Bold"/>
          <w:b/>
          <w:color w:val="000000"/>
        </w:rPr>
        <w:pPrChange w:id="8194" w:author="Cristiano de Menezes Feu" w:date="2022-11-21T08:33:00Z">
          <w:pPr>
            <w:widowControl w:val="0"/>
            <w:pBdr>
              <w:top w:val="nil"/>
              <w:left w:val="nil"/>
              <w:bottom w:val="nil"/>
              <w:right w:val="nil"/>
              <w:between w:val="nil"/>
            </w:pBdr>
            <w:spacing w:before="57" w:after="0"/>
            <w:ind w:left="283" w:firstLine="0"/>
          </w:pPr>
        </w:pPrChange>
      </w:pPr>
      <w:del w:id="8195" w:author="Cristiano de Menezes Feu" w:date="2022-11-21T08:33:00Z">
        <w:r w:rsidDel="00E631A1">
          <w:rPr>
            <w:color w:val="000000"/>
          </w:rPr>
          <w:delText xml:space="preserve">g) as indicações </w:delText>
        </w:r>
        <w:r w:rsidDel="00E631A1">
          <w:rPr>
            <w:color w:val="005583"/>
          </w:rPr>
          <w:delText>(INC)</w:delText>
        </w:r>
        <w:r w:rsidDel="00E631A1">
          <w:rPr>
            <w:color w:val="000000"/>
          </w:rPr>
          <w:delText xml:space="preserve">; </w:delText>
        </w:r>
      </w:del>
    </w:p>
    <w:p w14:paraId="00000C6A" w14:textId="51514943" w:rsidR="003D183A" w:rsidDel="00E631A1" w:rsidRDefault="008B7924" w:rsidP="00E631A1">
      <w:pPr>
        <w:widowControl w:val="0"/>
        <w:pBdr>
          <w:top w:val="nil"/>
          <w:left w:val="nil"/>
          <w:bottom w:val="nil"/>
          <w:right w:val="nil"/>
          <w:between w:val="nil"/>
        </w:pBdr>
        <w:spacing w:before="0" w:after="113"/>
        <w:ind w:left="567" w:firstLine="0"/>
        <w:jc w:val="center"/>
        <w:rPr>
          <w:del w:id="8196" w:author="Cristiano de Menezes Feu" w:date="2022-11-21T08:33:00Z"/>
          <w:color w:val="005583"/>
          <w:sz w:val="20"/>
          <w:szCs w:val="20"/>
        </w:rPr>
        <w:pPrChange w:id="8197" w:author="Cristiano de Menezes Feu" w:date="2022-11-21T08:33:00Z">
          <w:pPr>
            <w:widowControl w:val="0"/>
            <w:pBdr>
              <w:top w:val="nil"/>
              <w:left w:val="nil"/>
              <w:bottom w:val="nil"/>
              <w:right w:val="nil"/>
              <w:between w:val="nil"/>
            </w:pBdr>
            <w:spacing w:before="0" w:after="113"/>
            <w:ind w:left="567" w:firstLine="0"/>
          </w:pPr>
        </w:pPrChange>
      </w:pPr>
      <w:del w:id="8198" w:author="Cristiano de Menezes Feu" w:date="2022-11-21T08:33:00Z">
        <w:r w:rsidDel="00E631A1">
          <w:rPr>
            <w:color w:val="005583"/>
            <w:sz w:val="20"/>
            <w:szCs w:val="20"/>
          </w:rPr>
          <w:delText>Art. 113.</w:delText>
        </w:r>
      </w:del>
    </w:p>
    <w:p w14:paraId="00000C6B" w14:textId="79ECE54B" w:rsidR="003D183A" w:rsidDel="00E631A1" w:rsidRDefault="008B7924" w:rsidP="00E631A1">
      <w:pPr>
        <w:widowControl w:val="0"/>
        <w:pBdr>
          <w:top w:val="nil"/>
          <w:left w:val="nil"/>
          <w:bottom w:val="nil"/>
          <w:right w:val="nil"/>
          <w:between w:val="nil"/>
        </w:pBdr>
        <w:spacing w:before="57" w:after="0"/>
        <w:ind w:left="283" w:firstLine="0"/>
        <w:jc w:val="center"/>
        <w:rPr>
          <w:del w:id="8199" w:author="Cristiano de Menezes Feu" w:date="2022-11-21T08:33:00Z"/>
          <w:rFonts w:ascii="ClearSans-Bold" w:eastAsia="ClearSans-Bold" w:hAnsi="ClearSans-Bold" w:cs="ClearSans-Bold"/>
          <w:b/>
          <w:color w:val="000000"/>
        </w:rPr>
        <w:pPrChange w:id="8200" w:author="Cristiano de Menezes Feu" w:date="2022-11-21T08:33:00Z">
          <w:pPr>
            <w:widowControl w:val="0"/>
            <w:pBdr>
              <w:top w:val="nil"/>
              <w:left w:val="nil"/>
              <w:bottom w:val="nil"/>
              <w:right w:val="nil"/>
              <w:between w:val="nil"/>
            </w:pBdr>
            <w:spacing w:before="57" w:after="0"/>
            <w:ind w:left="283" w:firstLine="0"/>
          </w:pPr>
        </w:pPrChange>
      </w:pPr>
      <w:del w:id="8201" w:author="Cristiano de Menezes Feu" w:date="2022-11-21T08:33:00Z">
        <w:r w:rsidDel="00E631A1">
          <w:rPr>
            <w:color w:val="000000"/>
          </w:rPr>
          <w:delText xml:space="preserve">h) as propostas de fiscalização e controle </w:delText>
        </w:r>
        <w:r w:rsidDel="00E631A1">
          <w:rPr>
            <w:color w:val="005583"/>
          </w:rPr>
          <w:delText>(PFC)</w:delText>
        </w:r>
        <w:r w:rsidDel="00E631A1">
          <w:rPr>
            <w:color w:val="000000"/>
          </w:rPr>
          <w:delText xml:space="preserve">; </w:delText>
        </w:r>
      </w:del>
    </w:p>
    <w:p w14:paraId="00000C6C" w14:textId="05EB9076" w:rsidR="003D183A" w:rsidDel="00E631A1" w:rsidRDefault="008B7924" w:rsidP="00E631A1">
      <w:pPr>
        <w:widowControl w:val="0"/>
        <w:pBdr>
          <w:top w:val="nil"/>
          <w:left w:val="nil"/>
          <w:bottom w:val="nil"/>
          <w:right w:val="nil"/>
          <w:between w:val="nil"/>
        </w:pBdr>
        <w:spacing w:before="0" w:after="113"/>
        <w:ind w:left="567" w:firstLine="0"/>
        <w:jc w:val="center"/>
        <w:rPr>
          <w:del w:id="8202" w:author="Cristiano de Menezes Feu" w:date="2022-11-21T08:33:00Z"/>
          <w:color w:val="005583"/>
          <w:sz w:val="20"/>
          <w:szCs w:val="20"/>
        </w:rPr>
        <w:pPrChange w:id="8203" w:author="Cristiano de Menezes Feu" w:date="2022-11-21T08:33:00Z">
          <w:pPr>
            <w:widowControl w:val="0"/>
            <w:pBdr>
              <w:top w:val="nil"/>
              <w:left w:val="nil"/>
              <w:bottom w:val="nil"/>
              <w:right w:val="nil"/>
              <w:between w:val="nil"/>
            </w:pBdr>
            <w:spacing w:before="0" w:after="113"/>
            <w:ind w:left="567" w:firstLine="0"/>
          </w:pPr>
        </w:pPrChange>
      </w:pPr>
      <w:del w:id="8204" w:author="Cristiano de Menezes Feu" w:date="2022-11-21T08:33:00Z">
        <w:r w:rsidDel="00E631A1">
          <w:rPr>
            <w:color w:val="005583"/>
            <w:sz w:val="20"/>
            <w:szCs w:val="20"/>
          </w:rPr>
          <w:delText>Arts. 60 e 61.</w:delText>
        </w:r>
      </w:del>
    </w:p>
    <w:p w14:paraId="00000C6D" w14:textId="76725175" w:rsidR="003D183A" w:rsidDel="00E631A1" w:rsidRDefault="008B7924" w:rsidP="00E631A1">
      <w:pPr>
        <w:widowControl w:val="0"/>
        <w:pBdr>
          <w:top w:val="nil"/>
          <w:left w:val="nil"/>
          <w:bottom w:val="nil"/>
          <w:right w:val="nil"/>
          <w:between w:val="nil"/>
        </w:pBdr>
        <w:ind w:firstLine="0"/>
        <w:jc w:val="center"/>
        <w:rPr>
          <w:del w:id="8205" w:author="Cristiano de Menezes Feu" w:date="2022-11-21T08:33:00Z"/>
          <w:color w:val="000000"/>
        </w:rPr>
        <w:pPrChange w:id="8206" w:author="Cristiano de Menezes Feu" w:date="2022-11-21T08:33:00Z">
          <w:pPr>
            <w:widowControl w:val="0"/>
            <w:pBdr>
              <w:top w:val="nil"/>
              <w:left w:val="nil"/>
              <w:bottom w:val="nil"/>
              <w:right w:val="nil"/>
              <w:between w:val="nil"/>
            </w:pBdr>
          </w:pPr>
        </w:pPrChange>
      </w:pPr>
      <w:del w:id="8207" w:author="Cristiano de Menezes Feu" w:date="2022-11-21T08:33:00Z">
        <w:r w:rsidDel="00E631A1">
          <w:rPr>
            <w:color w:val="000000"/>
          </w:rPr>
          <w:delText xml:space="preserve">II - as emendas serão numeradas, em cada turno, pela ordem de entrada e organizadas pela ordem dos artigos do projeto, guardada a sequência determinada pela sua natureza, a saber, supressivas, aglutinativas, substitutivas, modificativas e aditivas; </w:delText>
        </w:r>
      </w:del>
    </w:p>
    <w:p w14:paraId="00000C6E" w14:textId="078CEDB0" w:rsidR="003D183A" w:rsidDel="00E631A1" w:rsidRDefault="008B7924" w:rsidP="00E631A1">
      <w:pPr>
        <w:widowControl w:val="0"/>
        <w:pBdr>
          <w:top w:val="nil"/>
          <w:left w:val="nil"/>
          <w:bottom w:val="nil"/>
          <w:right w:val="nil"/>
          <w:between w:val="nil"/>
        </w:pBdr>
        <w:ind w:firstLine="0"/>
        <w:jc w:val="center"/>
        <w:rPr>
          <w:del w:id="8208" w:author="Cristiano de Menezes Feu" w:date="2022-11-21T08:33:00Z"/>
          <w:color w:val="000000"/>
        </w:rPr>
        <w:pPrChange w:id="8209" w:author="Cristiano de Menezes Feu" w:date="2022-11-21T08:33:00Z">
          <w:pPr>
            <w:widowControl w:val="0"/>
            <w:pBdr>
              <w:top w:val="nil"/>
              <w:left w:val="nil"/>
              <w:bottom w:val="nil"/>
              <w:right w:val="nil"/>
              <w:between w:val="nil"/>
            </w:pBdr>
          </w:pPr>
        </w:pPrChange>
      </w:pPr>
      <w:del w:id="8210" w:author="Cristiano de Menezes Feu" w:date="2022-11-21T08:33:00Z">
        <w:r w:rsidDel="00E631A1">
          <w:rPr>
            <w:color w:val="000000"/>
          </w:rPr>
          <w:delText xml:space="preserve">III - as subemendas de Comissão figurarão ao fim da série das emendas de sua iniciativa, subordinadas ao título “Subemendas”, com a indicação das emendas a que correspondam; quando à mesma emenda forem apresentadas várias subemendas, terão estas numeração ordinal em relação à emenda respectiva; </w:delText>
        </w:r>
      </w:del>
    </w:p>
    <w:p w14:paraId="00000C6F" w14:textId="10AB9117" w:rsidR="003D183A" w:rsidDel="00E631A1" w:rsidRDefault="008B7924" w:rsidP="00E631A1">
      <w:pPr>
        <w:widowControl w:val="0"/>
        <w:pBdr>
          <w:top w:val="nil"/>
          <w:left w:val="nil"/>
          <w:bottom w:val="nil"/>
          <w:right w:val="nil"/>
          <w:between w:val="nil"/>
        </w:pBdr>
        <w:spacing w:before="0" w:after="113"/>
        <w:ind w:left="567" w:firstLine="0"/>
        <w:jc w:val="center"/>
        <w:rPr>
          <w:del w:id="8211" w:author="Cristiano de Menezes Feu" w:date="2022-11-21T08:33:00Z"/>
          <w:color w:val="005583"/>
          <w:sz w:val="20"/>
          <w:szCs w:val="20"/>
        </w:rPr>
        <w:pPrChange w:id="8212" w:author="Cristiano de Menezes Feu" w:date="2022-11-21T08:33:00Z">
          <w:pPr>
            <w:widowControl w:val="0"/>
            <w:pBdr>
              <w:top w:val="nil"/>
              <w:left w:val="nil"/>
              <w:bottom w:val="nil"/>
              <w:right w:val="nil"/>
              <w:between w:val="nil"/>
            </w:pBdr>
            <w:spacing w:before="0" w:after="113"/>
            <w:ind w:left="567" w:firstLine="0"/>
          </w:pPr>
        </w:pPrChange>
      </w:pPr>
      <w:del w:id="8213" w:author="Cristiano de Menezes Feu" w:date="2022-11-21T08:33:00Z">
        <w:r w:rsidDel="00E631A1">
          <w:rPr>
            <w:color w:val="005583"/>
            <w:sz w:val="20"/>
            <w:szCs w:val="20"/>
          </w:rPr>
          <w:delText>Art. 118, § 7º.</w:delText>
        </w:r>
      </w:del>
    </w:p>
    <w:p w14:paraId="00000C70" w14:textId="43CBB840" w:rsidR="003D183A" w:rsidDel="00E631A1" w:rsidRDefault="008B7924" w:rsidP="00E631A1">
      <w:pPr>
        <w:widowControl w:val="0"/>
        <w:pBdr>
          <w:top w:val="nil"/>
          <w:left w:val="nil"/>
          <w:bottom w:val="nil"/>
          <w:right w:val="nil"/>
          <w:between w:val="nil"/>
        </w:pBdr>
        <w:ind w:firstLine="0"/>
        <w:jc w:val="center"/>
        <w:rPr>
          <w:del w:id="8214" w:author="Cristiano de Menezes Feu" w:date="2022-11-21T08:33:00Z"/>
          <w:color w:val="000000"/>
        </w:rPr>
        <w:pPrChange w:id="8215" w:author="Cristiano de Menezes Feu" w:date="2022-11-21T08:33:00Z">
          <w:pPr>
            <w:widowControl w:val="0"/>
            <w:pBdr>
              <w:top w:val="nil"/>
              <w:left w:val="nil"/>
              <w:bottom w:val="nil"/>
              <w:right w:val="nil"/>
              <w:between w:val="nil"/>
            </w:pBdr>
          </w:pPr>
        </w:pPrChange>
      </w:pPr>
      <w:del w:id="8216" w:author="Cristiano de Menezes Feu" w:date="2022-11-21T08:33:00Z">
        <w:r w:rsidDel="00E631A1">
          <w:rPr>
            <w:color w:val="000000"/>
          </w:rPr>
          <w:delText xml:space="preserve">IV - as emendas do Senado a projeto da Câmara serão anexadas ao projeto primitivo e tramitarão com o número deste. </w:delText>
        </w:r>
      </w:del>
    </w:p>
    <w:p w14:paraId="00000C71" w14:textId="325E16CB" w:rsidR="003D183A" w:rsidDel="00E631A1" w:rsidRDefault="008B7924" w:rsidP="00E631A1">
      <w:pPr>
        <w:widowControl w:val="0"/>
        <w:pBdr>
          <w:top w:val="nil"/>
          <w:left w:val="nil"/>
          <w:bottom w:val="nil"/>
          <w:right w:val="nil"/>
          <w:between w:val="nil"/>
        </w:pBdr>
        <w:spacing w:before="0" w:after="113"/>
        <w:ind w:left="567" w:firstLine="0"/>
        <w:jc w:val="center"/>
        <w:rPr>
          <w:del w:id="8217" w:author="Cristiano de Menezes Feu" w:date="2022-11-21T08:33:00Z"/>
          <w:b/>
          <w:color w:val="005583"/>
          <w:sz w:val="20"/>
          <w:szCs w:val="20"/>
        </w:rPr>
        <w:pPrChange w:id="8218" w:author="Cristiano de Menezes Feu" w:date="2022-11-21T08:33:00Z">
          <w:pPr>
            <w:widowControl w:val="0"/>
            <w:pBdr>
              <w:top w:val="nil"/>
              <w:left w:val="nil"/>
              <w:bottom w:val="nil"/>
              <w:right w:val="nil"/>
              <w:between w:val="nil"/>
            </w:pBdr>
            <w:spacing w:before="0" w:after="113"/>
            <w:ind w:left="567" w:firstLine="0"/>
          </w:pPr>
        </w:pPrChange>
      </w:pPr>
      <w:del w:id="8219" w:author="Cristiano de Menezes Feu" w:date="2022-11-21T08:33:00Z">
        <w:r w:rsidDel="00E631A1">
          <w:rPr>
            <w:color w:val="005583"/>
            <w:sz w:val="20"/>
            <w:szCs w:val="20"/>
          </w:rPr>
          <w:delText>Art. 123.</w:delText>
        </w:r>
      </w:del>
    </w:p>
    <w:p w14:paraId="00000C72" w14:textId="40D5AD4F" w:rsidR="003D183A" w:rsidDel="00E631A1" w:rsidRDefault="008B7924" w:rsidP="00E631A1">
      <w:pPr>
        <w:widowControl w:val="0"/>
        <w:pBdr>
          <w:top w:val="nil"/>
          <w:left w:val="nil"/>
          <w:bottom w:val="nil"/>
          <w:right w:val="nil"/>
          <w:between w:val="nil"/>
        </w:pBdr>
        <w:spacing w:before="0" w:after="113"/>
        <w:ind w:left="567" w:firstLine="0"/>
        <w:jc w:val="center"/>
        <w:rPr>
          <w:del w:id="8220" w:author="Cristiano de Menezes Feu" w:date="2022-11-21T08:33:00Z"/>
          <w:color w:val="005583"/>
          <w:sz w:val="20"/>
          <w:szCs w:val="20"/>
        </w:rPr>
        <w:pPrChange w:id="8221" w:author="Cristiano de Menezes Feu" w:date="2022-11-21T08:33:00Z">
          <w:pPr>
            <w:widowControl w:val="0"/>
            <w:pBdr>
              <w:top w:val="nil"/>
              <w:left w:val="nil"/>
              <w:bottom w:val="nil"/>
              <w:right w:val="nil"/>
              <w:between w:val="nil"/>
            </w:pBdr>
            <w:spacing w:before="0" w:after="113"/>
            <w:ind w:left="567" w:firstLine="0"/>
          </w:pPr>
        </w:pPrChange>
      </w:pPr>
      <w:del w:id="8222" w:author="Cristiano de Menezes Feu" w:date="2022-11-21T08:33:00Z">
        <w:r w:rsidDel="00E631A1">
          <w:rPr>
            <w:b/>
            <w:color w:val="005583"/>
            <w:sz w:val="20"/>
            <w:szCs w:val="20"/>
          </w:rPr>
          <w:delText>QO</w:delText>
        </w:r>
        <w:r w:rsidDel="00E631A1">
          <w:rPr>
            <w:color w:val="005583"/>
            <w:sz w:val="20"/>
            <w:szCs w:val="20"/>
          </w:rPr>
          <w:delText xml:space="preserve"> 465/2001 – Reafirma o entendimento constante da QO 5.564/1995 no sentido de que “[...] é norma da Casa manter o regime de urgência quando a matéria retorna do Senado Federal”.</w:delText>
        </w:r>
      </w:del>
    </w:p>
    <w:p w14:paraId="00000C73" w14:textId="5894C65B" w:rsidR="003D183A" w:rsidDel="00E631A1" w:rsidRDefault="008B7924" w:rsidP="00E631A1">
      <w:pPr>
        <w:widowControl w:val="0"/>
        <w:pBdr>
          <w:top w:val="nil"/>
          <w:left w:val="nil"/>
          <w:bottom w:val="nil"/>
          <w:right w:val="nil"/>
          <w:between w:val="nil"/>
        </w:pBdr>
        <w:ind w:firstLine="0"/>
        <w:jc w:val="center"/>
        <w:rPr>
          <w:del w:id="8223" w:author="Cristiano de Menezes Feu" w:date="2022-11-21T08:33:00Z"/>
          <w:color w:val="000000"/>
        </w:rPr>
        <w:pPrChange w:id="8224" w:author="Cristiano de Menezes Feu" w:date="2022-11-21T08:33:00Z">
          <w:pPr>
            <w:widowControl w:val="0"/>
            <w:pBdr>
              <w:top w:val="nil"/>
              <w:left w:val="nil"/>
              <w:bottom w:val="nil"/>
              <w:right w:val="nil"/>
              <w:between w:val="nil"/>
            </w:pBdr>
          </w:pPr>
        </w:pPrChange>
      </w:pPr>
      <w:del w:id="8225" w:author="Cristiano de Menezes Feu" w:date="2022-11-21T08:33:00Z">
        <w:r w:rsidDel="00E631A1">
          <w:rPr>
            <w:color w:val="000000"/>
          </w:rPr>
          <w:delText xml:space="preserve">§ 1º Os projetos de lei ordinária tramitarão com a simples denominação de “projeto de lei”. </w:delText>
        </w:r>
      </w:del>
    </w:p>
    <w:p w14:paraId="00000C74" w14:textId="0A4B7EE4" w:rsidR="003D183A" w:rsidDel="00E631A1" w:rsidRDefault="008B7924" w:rsidP="00E631A1">
      <w:pPr>
        <w:widowControl w:val="0"/>
        <w:pBdr>
          <w:top w:val="nil"/>
          <w:left w:val="nil"/>
          <w:bottom w:val="nil"/>
          <w:right w:val="nil"/>
          <w:between w:val="nil"/>
        </w:pBdr>
        <w:ind w:firstLine="0"/>
        <w:jc w:val="center"/>
        <w:rPr>
          <w:del w:id="8226" w:author="Cristiano de Menezes Feu" w:date="2022-11-21T08:33:00Z"/>
          <w:color w:val="005583"/>
          <w:vertAlign w:val="superscript"/>
        </w:rPr>
        <w:pPrChange w:id="8227" w:author="Cristiano de Menezes Feu" w:date="2022-11-21T08:33:00Z">
          <w:pPr>
            <w:widowControl w:val="0"/>
            <w:pBdr>
              <w:top w:val="nil"/>
              <w:left w:val="nil"/>
              <w:bottom w:val="nil"/>
              <w:right w:val="nil"/>
              <w:between w:val="nil"/>
            </w:pBdr>
          </w:pPr>
        </w:pPrChange>
      </w:pPr>
      <w:del w:id="8228" w:author="Cristiano de Menezes Feu" w:date="2022-11-21T08:33:00Z">
        <w:r w:rsidDel="00E631A1">
          <w:rPr>
            <w:color w:val="000000"/>
          </w:rPr>
          <w:delText>§ 2º Nas publicações referentes a projeto em revisão, será mencionada a Casa de origem.</w:delText>
        </w:r>
        <w:r w:rsidDel="00E631A1">
          <w:rPr>
            <w:color w:val="005583"/>
            <w:vertAlign w:val="superscript"/>
          </w:rPr>
          <w:footnoteReference w:id="350"/>
        </w:r>
      </w:del>
    </w:p>
    <w:p w14:paraId="00000C75" w14:textId="42C82CCC" w:rsidR="003D183A" w:rsidDel="00E631A1" w:rsidRDefault="008B7924" w:rsidP="00E631A1">
      <w:pPr>
        <w:widowControl w:val="0"/>
        <w:pBdr>
          <w:top w:val="nil"/>
          <w:left w:val="nil"/>
          <w:bottom w:val="nil"/>
          <w:right w:val="nil"/>
          <w:between w:val="nil"/>
        </w:pBdr>
        <w:ind w:firstLine="0"/>
        <w:jc w:val="center"/>
        <w:rPr>
          <w:del w:id="8232" w:author="Cristiano de Menezes Feu" w:date="2022-11-21T08:33:00Z"/>
          <w:color w:val="000000"/>
        </w:rPr>
        <w:pPrChange w:id="8233" w:author="Cristiano de Menezes Feu" w:date="2022-11-21T08:33:00Z">
          <w:pPr>
            <w:widowControl w:val="0"/>
            <w:pBdr>
              <w:top w:val="nil"/>
              <w:left w:val="nil"/>
              <w:bottom w:val="nil"/>
              <w:right w:val="nil"/>
              <w:between w:val="nil"/>
            </w:pBdr>
          </w:pPr>
        </w:pPrChange>
      </w:pPr>
      <w:del w:id="8234" w:author="Cristiano de Menezes Feu" w:date="2022-11-21T08:33:00Z">
        <w:r w:rsidDel="00E631A1">
          <w:rPr>
            <w:color w:val="000000"/>
          </w:rPr>
          <w:delText xml:space="preserve">§ 3º Ao número correspondente a cada emenda de Comissão acrescentar-se-ão as iniciais desta. </w:delText>
        </w:r>
      </w:del>
    </w:p>
    <w:p w14:paraId="00000C76" w14:textId="783BEE83" w:rsidR="003D183A" w:rsidDel="00E631A1" w:rsidRDefault="008B7924" w:rsidP="00E631A1">
      <w:pPr>
        <w:widowControl w:val="0"/>
        <w:pBdr>
          <w:top w:val="nil"/>
          <w:left w:val="nil"/>
          <w:bottom w:val="nil"/>
          <w:right w:val="nil"/>
          <w:between w:val="nil"/>
        </w:pBdr>
        <w:ind w:firstLine="0"/>
        <w:jc w:val="center"/>
        <w:rPr>
          <w:del w:id="8235" w:author="Cristiano de Menezes Feu" w:date="2022-11-21T08:33:00Z"/>
          <w:rFonts w:ascii="ClearSans-Bold" w:eastAsia="ClearSans-Bold" w:hAnsi="ClearSans-Bold" w:cs="ClearSans-Bold"/>
          <w:b/>
          <w:color w:val="000000"/>
        </w:rPr>
        <w:pPrChange w:id="8236" w:author="Cristiano de Menezes Feu" w:date="2022-11-21T08:33:00Z">
          <w:pPr>
            <w:widowControl w:val="0"/>
            <w:pBdr>
              <w:top w:val="nil"/>
              <w:left w:val="nil"/>
              <w:bottom w:val="nil"/>
              <w:right w:val="nil"/>
              <w:between w:val="nil"/>
            </w:pBdr>
          </w:pPr>
        </w:pPrChange>
      </w:pPr>
      <w:del w:id="8237" w:author="Cristiano de Menezes Feu" w:date="2022-11-21T08:33:00Z">
        <w:r w:rsidDel="00E631A1">
          <w:rPr>
            <w:color w:val="000000"/>
          </w:rPr>
          <w:delText>§ 4º A emenda que substituir integralmente o projeto terá, em seguida ao número, entre parênteses, a indicação “Substitutivo”.</w:delText>
        </w:r>
      </w:del>
    </w:p>
    <w:p w14:paraId="00000C77" w14:textId="368713BA" w:rsidR="003D183A" w:rsidDel="00E631A1" w:rsidRDefault="008B7924" w:rsidP="00E631A1">
      <w:pPr>
        <w:widowControl w:val="0"/>
        <w:pBdr>
          <w:top w:val="nil"/>
          <w:left w:val="nil"/>
          <w:bottom w:val="nil"/>
          <w:right w:val="nil"/>
          <w:between w:val="nil"/>
        </w:pBdr>
        <w:spacing w:before="0" w:after="113"/>
        <w:ind w:left="567" w:firstLine="0"/>
        <w:jc w:val="center"/>
        <w:rPr>
          <w:del w:id="8238" w:author="Cristiano de Menezes Feu" w:date="2022-11-21T08:33:00Z"/>
          <w:color w:val="005583"/>
          <w:sz w:val="20"/>
          <w:szCs w:val="20"/>
        </w:rPr>
        <w:pPrChange w:id="8239" w:author="Cristiano de Menezes Feu" w:date="2022-11-21T08:33:00Z">
          <w:pPr>
            <w:widowControl w:val="0"/>
            <w:pBdr>
              <w:top w:val="nil"/>
              <w:left w:val="nil"/>
              <w:bottom w:val="nil"/>
              <w:right w:val="nil"/>
              <w:between w:val="nil"/>
            </w:pBdr>
            <w:spacing w:before="0" w:after="113"/>
            <w:ind w:left="567" w:firstLine="0"/>
          </w:pPr>
        </w:pPrChange>
      </w:pPr>
      <w:del w:id="8240" w:author="Cristiano de Menezes Feu" w:date="2022-11-21T08:33:00Z">
        <w:r w:rsidDel="00E631A1">
          <w:rPr>
            <w:color w:val="005583"/>
            <w:sz w:val="20"/>
            <w:szCs w:val="20"/>
          </w:rPr>
          <w:delText>Art. 57, IV; art.118, § 4º; art. 119, § 3º; art. 190.</w:delText>
        </w:r>
      </w:del>
    </w:p>
    <w:p w14:paraId="00000C78" w14:textId="4901A766" w:rsidR="003D183A" w:rsidDel="00E631A1" w:rsidRDefault="008B7924" w:rsidP="00E631A1">
      <w:pPr>
        <w:widowControl w:val="0"/>
        <w:pBdr>
          <w:top w:val="nil"/>
          <w:left w:val="nil"/>
          <w:bottom w:val="nil"/>
          <w:right w:val="nil"/>
          <w:between w:val="nil"/>
        </w:pBdr>
        <w:ind w:firstLine="0"/>
        <w:jc w:val="center"/>
        <w:rPr>
          <w:del w:id="8241" w:author="Cristiano de Menezes Feu" w:date="2022-11-21T08:33:00Z"/>
          <w:rFonts w:ascii="ClearSans-Bold" w:eastAsia="ClearSans-Bold" w:hAnsi="ClearSans-Bold" w:cs="ClearSans-Bold"/>
          <w:b/>
          <w:color w:val="000000"/>
        </w:rPr>
        <w:pPrChange w:id="8242" w:author="Cristiano de Menezes Feu" w:date="2022-11-21T08:33:00Z">
          <w:pPr>
            <w:widowControl w:val="0"/>
            <w:pBdr>
              <w:top w:val="nil"/>
              <w:left w:val="nil"/>
              <w:bottom w:val="nil"/>
              <w:right w:val="nil"/>
              <w:between w:val="nil"/>
            </w:pBdr>
          </w:pPr>
        </w:pPrChange>
      </w:pPr>
      <w:del w:id="8243" w:author="Cristiano de Menezes Feu" w:date="2022-11-21T08:33:00Z">
        <w:r w:rsidDel="00E631A1">
          <w:rPr>
            <w:rFonts w:ascii="ClearSans-Bold" w:eastAsia="ClearSans-Bold" w:hAnsi="ClearSans-Bold" w:cs="ClearSans-Bold"/>
            <w:b/>
            <w:color w:val="000000"/>
          </w:rPr>
          <w:delText>Art. 139.</w:delText>
        </w:r>
        <w:r w:rsidDel="00E631A1">
          <w:rPr>
            <w:color w:val="000000"/>
          </w:rPr>
          <w:delText xml:space="preserve"> A distribuição de matéria às Comissões será feita por despacho do Presidente, dentro em duas sessões depois de recebida na Mesa, observadas as seguintes normas: </w:delText>
        </w:r>
      </w:del>
    </w:p>
    <w:p w14:paraId="00000C79" w14:textId="48DE0FF9" w:rsidR="003D183A" w:rsidDel="00E631A1" w:rsidRDefault="008B7924" w:rsidP="00E631A1">
      <w:pPr>
        <w:widowControl w:val="0"/>
        <w:pBdr>
          <w:top w:val="nil"/>
          <w:left w:val="nil"/>
          <w:bottom w:val="nil"/>
          <w:right w:val="nil"/>
          <w:between w:val="nil"/>
        </w:pBdr>
        <w:spacing w:before="0" w:after="113"/>
        <w:ind w:left="567" w:firstLine="0"/>
        <w:jc w:val="center"/>
        <w:rPr>
          <w:del w:id="8244" w:author="Cristiano de Menezes Feu" w:date="2022-11-21T08:33:00Z"/>
          <w:b/>
          <w:color w:val="005583"/>
          <w:sz w:val="20"/>
          <w:szCs w:val="20"/>
        </w:rPr>
        <w:pPrChange w:id="8245" w:author="Cristiano de Menezes Feu" w:date="2022-11-21T08:33:00Z">
          <w:pPr>
            <w:widowControl w:val="0"/>
            <w:pBdr>
              <w:top w:val="nil"/>
              <w:left w:val="nil"/>
              <w:bottom w:val="nil"/>
              <w:right w:val="nil"/>
              <w:between w:val="nil"/>
            </w:pBdr>
            <w:spacing w:before="0" w:after="113"/>
            <w:ind w:left="567" w:firstLine="0"/>
          </w:pPr>
        </w:pPrChange>
      </w:pPr>
      <w:del w:id="8246" w:author="Cristiano de Menezes Feu" w:date="2022-11-21T08:33:00Z">
        <w:r w:rsidDel="00E631A1">
          <w:rPr>
            <w:color w:val="005583"/>
            <w:sz w:val="20"/>
            <w:szCs w:val="20"/>
          </w:rPr>
          <w:delText xml:space="preserve">Art. 17, II, a; art. 53 e incisos; art. 132, § 1º; art. 137. </w:delText>
        </w:r>
      </w:del>
    </w:p>
    <w:p w14:paraId="00000C7A" w14:textId="61B4FAFC" w:rsidR="003D183A" w:rsidDel="00E631A1" w:rsidRDefault="008B7924" w:rsidP="00E631A1">
      <w:pPr>
        <w:widowControl w:val="0"/>
        <w:pBdr>
          <w:top w:val="nil"/>
          <w:left w:val="nil"/>
          <w:bottom w:val="nil"/>
          <w:right w:val="nil"/>
          <w:between w:val="nil"/>
        </w:pBdr>
        <w:spacing w:before="0" w:after="113"/>
        <w:ind w:left="567" w:firstLine="0"/>
        <w:jc w:val="center"/>
        <w:rPr>
          <w:del w:id="8247" w:author="Cristiano de Menezes Feu" w:date="2022-11-21T08:33:00Z"/>
          <w:b/>
          <w:color w:val="005583"/>
          <w:sz w:val="20"/>
          <w:szCs w:val="20"/>
        </w:rPr>
        <w:pPrChange w:id="8248" w:author="Cristiano de Menezes Feu" w:date="2022-11-21T08:33:00Z">
          <w:pPr>
            <w:widowControl w:val="0"/>
            <w:pBdr>
              <w:top w:val="nil"/>
              <w:left w:val="nil"/>
              <w:bottom w:val="nil"/>
              <w:right w:val="nil"/>
              <w:between w:val="nil"/>
            </w:pBdr>
            <w:spacing w:before="0" w:after="113"/>
            <w:ind w:left="567" w:firstLine="0"/>
          </w:pPr>
        </w:pPrChange>
      </w:pPr>
      <w:del w:id="8249" w:author="Cristiano de Menezes Feu" w:date="2022-11-21T08:33:00Z">
        <w:r w:rsidDel="00E631A1">
          <w:rPr>
            <w:b/>
            <w:color w:val="005583"/>
            <w:sz w:val="20"/>
            <w:szCs w:val="20"/>
          </w:rPr>
          <w:delText>QO</w:delText>
        </w:r>
        <w:r w:rsidDel="00E631A1">
          <w:rPr>
            <w:color w:val="005583"/>
            <w:sz w:val="20"/>
            <w:szCs w:val="20"/>
          </w:rPr>
          <w:delText xml:space="preserve"> 320/2017 – “não compete ao Presidente da Casa proceder a exame profundo e exauriente de inconstitucionalidade das proposições quando do despacho inicial”.</w:delText>
        </w:r>
      </w:del>
    </w:p>
    <w:p w14:paraId="00000C7B" w14:textId="794B0DCD" w:rsidR="003D183A" w:rsidDel="00E631A1" w:rsidRDefault="008B7924" w:rsidP="00E631A1">
      <w:pPr>
        <w:widowControl w:val="0"/>
        <w:pBdr>
          <w:top w:val="nil"/>
          <w:left w:val="nil"/>
          <w:bottom w:val="nil"/>
          <w:right w:val="nil"/>
          <w:between w:val="nil"/>
        </w:pBdr>
        <w:spacing w:before="0" w:after="113"/>
        <w:ind w:left="567" w:firstLine="0"/>
        <w:jc w:val="center"/>
        <w:rPr>
          <w:del w:id="8250" w:author="Cristiano de Menezes Feu" w:date="2022-11-21T08:33:00Z"/>
          <w:color w:val="005583"/>
          <w:sz w:val="20"/>
          <w:szCs w:val="20"/>
        </w:rPr>
        <w:pPrChange w:id="8251" w:author="Cristiano de Menezes Feu" w:date="2022-11-21T08:33:00Z">
          <w:pPr>
            <w:widowControl w:val="0"/>
            <w:pBdr>
              <w:top w:val="nil"/>
              <w:left w:val="nil"/>
              <w:bottom w:val="nil"/>
              <w:right w:val="nil"/>
              <w:between w:val="nil"/>
            </w:pBdr>
            <w:spacing w:before="0" w:after="113"/>
            <w:ind w:left="567" w:firstLine="0"/>
          </w:pPr>
        </w:pPrChange>
      </w:pPr>
      <w:del w:id="8252" w:author="Cristiano de Menezes Feu" w:date="2022-11-21T08:33:00Z">
        <w:r w:rsidDel="00E631A1">
          <w:rPr>
            <w:b/>
            <w:color w:val="005583"/>
            <w:sz w:val="20"/>
            <w:szCs w:val="20"/>
          </w:rPr>
          <w:delText>Prática:</w:delText>
        </w:r>
        <w:r w:rsidDel="00E631A1">
          <w:rPr>
            <w:color w:val="005583"/>
            <w:sz w:val="20"/>
            <w:szCs w:val="20"/>
          </w:rPr>
          <w:delText xml:space="preserve"> qualquer Comissão ou Deputado pode requerer ao Presidente da Casa revisão de despacho para incluir ou excluir Comissão constante do despacho inicial. </w:delText>
        </w:r>
      </w:del>
    </w:p>
    <w:p w14:paraId="00000C7C" w14:textId="0A777C2D" w:rsidR="003D183A" w:rsidDel="00E631A1" w:rsidRDefault="008B7924" w:rsidP="00E631A1">
      <w:pPr>
        <w:widowControl w:val="0"/>
        <w:pBdr>
          <w:top w:val="nil"/>
          <w:left w:val="nil"/>
          <w:bottom w:val="nil"/>
          <w:right w:val="nil"/>
          <w:between w:val="nil"/>
        </w:pBdr>
        <w:ind w:firstLine="0"/>
        <w:jc w:val="center"/>
        <w:rPr>
          <w:del w:id="8253" w:author="Cristiano de Menezes Feu" w:date="2022-11-21T08:33:00Z"/>
          <w:color w:val="005583"/>
          <w:vertAlign w:val="superscript"/>
        </w:rPr>
        <w:pPrChange w:id="8254" w:author="Cristiano de Menezes Feu" w:date="2022-11-21T08:33:00Z">
          <w:pPr>
            <w:widowControl w:val="0"/>
            <w:pBdr>
              <w:top w:val="nil"/>
              <w:left w:val="nil"/>
              <w:bottom w:val="nil"/>
              <w:right w:val="nil"/>
              <w:between w:val="nil"/>
            </w:pBdr>
          </w:pPr>
        </w:pPrChange>
      </w:pPr>
      <w:del w:id="8255" w:author="Cristiano de Menezes Feu" w:date="2022-11-21T08:33:00Z">
        <w:r w:rsidDel="00E631A1">
          <w:rPr>
            <w:color w:val="000000"/>
          </w:rPr>
          <w:delText>I - antes da distribuição, o Presidente mandará verificar se existe proposição em trâmite que trate de matéria análoga ou conexa; em caso afirmativo, fará a distribuição por dependência, determinando a sua apensação, após ser numerada, aplicando-se à hipótese o que prescreve o parágrafo único do art. 142;</w:delText>
        </w:r>
        <w:r w:rsidDel="00E631A1">
          <w:rPr>
            <w:color w:val="005583"/>
            <w:vertAlign w:val="superscript"/>
          </w:rPr>
          <w:footnoteReference w:id="351"/>
        </w:r>
      </w:del>
    </w:p>
    <w:p w14:paraId="00000C7D" w14:textId="4980D53E" w:rsidR="003D183A" w:rsidDel="00E631A1" w:rsidRDefault="008B7924" w:rsidP="00E631A1">
      <w:pPr>
        <w:widowControl w:val="0"/>
        <w:pBdr>
          <w:top w:val="nil"/>
          <w:left w:val="nil"/>
          <w:bottom w:val="nil"/>
          <w:right w:val="nil"/>
          <w:between w:val="nil"/>
        </w:pBdr>
        <w:spacing w:before="0" w:after="113"/>
        <w:ind w:left="567" w:firstLine="0"/>
        <w:jc w:val="center"/>
        <w:rPr>
          <w:del w:id="8259" w:author="Cristiano de Menezes Feu" w:date="2022-11-21T08:33:00Z"/>
          <w:b/>
          <w:color w:val="005583"/>
          <w:sz w:val="20"/>
          <w:szCs w:val="20"/>
        </w:rPr>
        <w:pPrChange w:id="8260" w:author="Cristiano de Menezes Feu" w:date="2022-11-21T08:33:00Z">
          <w:pPr>
            <w:widowControl w:val="0"/>
            <w:pBdr>
              <w:top w:val="nil"/>
              <w:left w:val="nil"/>
              <w:bottom w:val="nil"/>
              <w:right w:val="nil"/>
              <w:between w:val="nil"/>
            </w:pBdr>
            <w:spacing w:before="0" w:after="113"/>
            <w:ind w:left="567" w:firstLine="0"/>
          </w:pPr>
        </w:pPrChange>
      </w:pPr>
      <w:del w:id="8261" w:author="Cristiano de Menezes Feu" w:date="2022-11-21T08:33:00Z">
        <w:r w:rsidDel="00E631A1">
          <w:rPr>
            <w:color w:val="005583"/>
            <w:sz w:val="20"/>
            <w:szCs w:val="20"/>
          </w:rPr>
          <w:delText>Art. 143.</w:delText>
        </w:r>
      </w:del>
    </w:p>
    <w:p w14:paraId="00000C7E" w14:textId="143E3031" w:rsidR="003D183A" w:rsidDel="00E631A1" w:rsidRDefault="008B7924" w:rsidP="00E631A1">
      <w:pPr>
        <w:widowControl w:val="0"/>
        <w:pBdr>
          <w:top w:val="nil"/>
          <w:left w:val="nil"/>
          <w:bottom w:val="nil"/>
          <w:right w:val="nil"/>
          <w:between w:val="nil"/>
        </w:pBdr>
        <w:spacing w:before="0" w:after="113"/>
        <w:ind w:left="567" w:firstLine="0"/>
        <w:jc w:val="center"/>
        <w:rPr>
          <w:del w:id="8262" w:author="Cristiano de Menezes Feu" w:date="2022-11-21T08:33:00Z"/>
          <w:b/>
          <w:color w:val="005583"/>
          <w:sz w:val="20"/>
          <w:szCs w:val="20"/>
        </w:rPr>
        <w:pPrChange w:id="8263" w:author="Cristiano de Menezes Feu" w:date="2022-11-21T08:33:00Z">
          <w:pPr>
            <w:widowControl w:val="0"/>
            <w:pBdr>
              <w:top w:val="nil"/>
              <w:left w:val="nil"/>
              <w:bottom w:val="nil"/>
              <w:right w:val="nil"/>
              <w:between w:val="nil"/>
            </w:pBdr>
            <w:spacing w:before="0" w:after="113"/>
            <w:ind w:left="567" w:firstLine="0"/>
          </w:pPr>
        </w:pPrChange>
      </w:pPr>
      <w:del w:id="8264" w:author="Cristiano de Menezes Feu" w:date="2022-11-21T08:33:00Z">
        <w:r w:rsidDel="00E631A1">
          <w:rPr>
            <w:b/>
            <w:color w:val="005583"/>
            <w:sz w:val="20"/>
            <w:szCs w:val="20"/>
          </w:rPr>
          <w:delText>Resolução</w:delText>
        </w:r>
        <w:r w:rsidDel="00E631A1">
          <w:rPr>
            <w:color w:val="005583"/>
            <w:sz w:val="20"/>
            <w:szCs w:val="20"/>
          </w:rPr>
          <w:delText xml:space="preserve"> nº 1/2002 do Congresso Nacional, art. 4º, § 3º.</w:delText>
        </w:r>
        <w:r w:rsidDel="00E631A1">
          <w:rPr>
            <w:color w:val="005583"/>
            <w:sz w:val="20"/>
            <w:szCs w:val="20"/>
            <w:vertAlign w:val="superscript"/>
          </w:rPr>
          <w:footnoteReference w:id="352"/>
        </w:r>
      </w:del>
    </w:p>
    <w:p w14:paraId="00000C7F" w14:textId="6C184FD2" w:rsidR="003D183A" w:rsidDel="00E631A1" w:rsidRDefault="008B7924" w:rsidP="00E631A1">
      <w:pPr>
        <w:widowControl w:val="0"/>
        <w:pBdr>
          <w:top w:val="nil"/>
          <w:left w:val="nil"/>
          <w:bottom w:val="nil"/>
          <w:right w:val="nil"/>
          <w:between w:val="nil"/>
        </w:pBdr>
        <w:spacing w:before="0" w:after="113"/>
        <w:ind w:left="567" w:firstLine="0"/>
        <w:jc w:val="center"/>
        <w:rPr>
          <w:del w:id="8268" w:author="Cristiano de Menezes Feu" w:date="2022-11-21T08:33:00Z"/>
          <w:b/>
          <w:color w:val="005583"/>
          <w:sz w:val="20"/>
          <w:szCs w:val="20"/>
        </w:rPr>
        <w:pPrChange w:id="8269" w:author="Cristiano de Menezes Feu" w:date="2022-11-21T08:33:00Z">
          <w:pPr>
            <w:widowControl w:val="0"/>
            <w:pBdr>
              <w:top w:val="nil"/>
              <w:left w:val="nil"/>
              <w:bottom w:val="nil"/>
              <w:right w:val="nil"/>
              <w:between w:val="nil"/>
            </w:pBdr>
            <w:spacing w:before="0" w:after="113"/>
            <w:ind w:left="567" w:firstLine="0"/>
          </w:pPr>
        </w:pPrChange>
      </w:pPr>
      <w:del w:id="8270" w:author="Cristiano de Menezes Feu" w:date="2022-11-21T08:33:00Z">
        <w:r w:rsidDel="00E631A1">
          <w:rPr>
            <w:b/>
            <w:color w:val="005583"/>
            <w:sz w:val="20"/>
            <w:szCs w:val="20"/>
          </w:rPr>
          <w:delText>Prática 1:</w:delText>
        </w:r>
        <w:r w:rsidDel="00E631A1">
          <w:rPr>
            <w:color w:val="005583"/>
            <w:sz w:val="20"/>
            <w:szCs w:val="20"/>
          </w:rPr>
          <w:delText xml:space="preserve"> A Presidência da Câmara tem adotado o critério da apensação de PECs quando as proposições se encontram no mesmo estágio de tramitação. Exemplo: PEC 111/2015, PEC 253/2016 e PEC 45/2019.</w:delText>
        </w:r>
        <w:r w:rsidDel="00E631A1">
          <w:rPr>
            <w:color w:val="005583"/>
            <w:sz w:val="20"/>
            <w:szCs w:val="20"/>
            <w:vertAlign w:val="superscript"/>
          </w:rPr>
          <w:footnoteReference w:id="353"/>
        </w:r>
      </w:del>
    </w:p>
    <w:p w14:paraId="00000C80" w14:textId="7EC8F59A" w:rsidR="003D183A" w:rsidDel="00E631A1" w:rsidRDefault="008B7924" w:rsidP="00E631A1">
      <w:pPr>
        <w:widowControl w:val="0"/>
        <w:pBdr>
          <w:top w:val="nil"/>
          <w:left w:val="nil"/>
          <w:bottom w:val="nil"/>
          <w:right w:val="nil"/>
          <w:between w:val="nil"/>
        </w:pBdr>
        <w:spacing w:before="0" w:after="113"/>
        <w:ind w:left="567" w:firstLine="0"/>
        <w:jc w:val="center"/>
        <w:rPr>
          <w:del w:id="8274" w:author="Cristiano de Menezes Feu" w:date="2022-11-21T08:33:00Z"/>
          <w:color w:val="005583"/>
          <w:sz w:val="20"/>
          <w:szCs w:val="20"/>
        </w:rPr>
        <w:pPrChange w:id="8275" w:author="Cristiano de Menezes Feu" w:date="2022-11-21T08:33:00Z">
          <w:pPr>
            <w:widowControl w:val="0"/>
            <w:pBdr>
              <w:top w:val="nil"/>
              <w:left w:val="nil"/>
              <w:bottom w:val="nil"/>
              <w:right w:val="nil"/>
              <w:between w:val="nil"/>
            </w:pBdr>
            <w:spacing w:before="0" w:after="113"/>
            <w:ind w:left="567" w:firstLine="0"/>
          </w:pPr>
        </w:pPrChange>
      </w:pPr>
      <w:del w:id="8276" w:author="Cristiano de Menezes Feu" w:date="2022-11-21T08:33:00Z">
        <w:r w:rsidDel="00E631A1">
          <w:rPr>
            <w:b/>
            <w:color w:val="005583"/>
            <w:sz w:val="20"/>
            <w:szCs w:val="20"/>
          </w:rPr>
          <w:delText>Prática 2:</w:delText>
        </w:r>
        <w:r w:rsidDel="00E631A1">
          <w:rPr>
            <w:color w:val="005583"/>
            <w:sz w:val="20"/>
            <w:szCs w:val="20"/>
          </w:rPr>
          <w:delText xml:space="preserve"> pode ocorrer alteração do despacho de distribuição em virtude de novo conteúdo advindo de emenda, de substitutivo do Senado ou resultante da apensação de nova proposição. Exemplo: PL 5267/2013.</w:delText>
        </w:r>
      </w:del>
    </w:p>
    <w:p w14:paraId="00000C81" w14:textId="644D9ECA" w:rsidR="003D183A" w:rsidDel="00E631A1" w:rsidRDefault="008B7924" w:rsidP="00E631A1">
      <w:pPr>
        <w:widowControl w:val="0"/>
        <w:pBdr>
          <w:top w:val="nil"/>
          <w:left w:val="nil"/>
          <w:bottom w:val="nil"/>
          <w:right w:val="nil"/>
          <w:between w:val="nil"/>
        </w:pBdr>
        <w:spacing w:before="0" w:after="113"/>
        <w:ind w:left="567" w:firstLine="0"/>
        <w:jc w:val="center"/>
        <w:rPr>
          <w:del w:id="8277" w:author="Cristiano de Menezes Feu" w:date="2022-11-21T08:33:00Z"/>
          <w:color w:val="005583"/>
          <w:sz w:val="20"/>
          <w:szCs w:val="20"/>
        </w:rPr>
        <w:pPrChange w:id="8278" w:author="Cristiano de Menezes Feu" w:date="2022-11-21T08:33:00Z">
          <w:pPr>
            <w:widowControl w:val="0"/>
            <w:pBdr>
              <w:top w:val="nil"/>
              <w:left w:val="nil"/>
              <w:bottom w:val="nil"/>
              <w:right w:val="nil"/>
              <w:between w:val="nil"/>
            </w:pBdr>
            <w:spacing w:before="0" w:after="113"/>
            <w:ind w:left="567" w:firstLine="0"/>
          </w:pPr>
        </w:pPrChange>
      </w:pPr>
      <w:del w:id="8279"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para a distribuição das proposições, “a sistemática regimental é no sentido de que a Comissão com maior pertinência temática em relação a determinada proposição manifesta-se por último, a teor da regra de preferência estatuída no art. 191, inciso III, do Regimento Interno, ressalvada a Comissão de Constituição e Justiça e de Cidadania, que sempre será a última Comissão, e a Comissão de Finanças e Tributação, quando for o caso, nos termos do art. 54 do mesmo Regimento”. (Vide despacho do REQ 1231/2007).</w:delText>
        </w:r>
      </w:del>
    </w:p>
    <w:p w14:paraId="00000C82" w14:textId="567F8D5D" w:rsidR="003D183A" w:rsidDel="00E631A1" w:rsidRDefault="008B7924" w:rsidP="00E631A1">
      <w:pPr>
        <w:widowControl w:val="0"/>
        <w:pBdr>
          <w:top w:val="nil"/>
          <w:left w:val="nil"/>
          <w:bottom w:val="nil"/>
          <w:right w:val="nil"/>
          <w:between w:val="nil"/>
        </w:pBdr>
        <w:ind w:firstLine="0"/>
        <w:jc w:val="center"/>
        <w:rPr>
          <w:del w:id="8280" w:author="Cristiano de Menezes Feu" w:date="2022-11-21T08:33:00Z"/>
          <w:color w:val="000000"/>
        </w:rPr>
        <w:pPrChange w:id="8281" w:author="Cristiano de Menezes Feu" w:date="2022-11-21T08:33:00Z">
          <w:pPr>
            <w:widowControl w:val="0"/>
            <w:pBdr>
              <w:top w:val="nil"/>
              <w:left w:val="nil"/>
              <w:bottom w:val="nil"/>
              <w:right w:val="nil"/>
              <w:between w:val="nil"/>
            </w:pBdr>
          </w:pPr>
        </w:pPrChange>
      </w:pPr>
      <w:del w:id="8282" w:author="Cristiano de Menezes Feu" w:date="2022-11-21T08:33:00Z">
        <w:r w:rsidDel="00E631A1">
          <w:rPr>
            <w:color w:val="000000"/>
          </w:rPr>
          <w:delText xml:space="preserve">II - excetuadas as hipóteses contidas no art. 34, a proposição será distribuída: </w:delText>
        </w:r>
      </w:del>
    </w:p>
    <w:p w14:paraId="00000C83" w14:textId="1A8A5129" w:rsidR="003D183A" w:rsidDel="00E631A1" w:rsidRDefault="008B7924" w:rsidP="00E631A1">
      <w:pPr>
        <w:widowControl w:val="0"/>
        <w:pBdr>
          <w:top w:val="nil"/>
          <w:left w:val="nil"/>
          <w:bottom w:val="nil"/>
          <w:right w:val="nil"/>
          <w:between w:val="nil"/>
        </w:pBdr>
        <w:spacing w:before="57" w:after="0"/>
        <w:ind w:left="283" w:firstLine="0"/>
        <w:jc w:val="center"/>
        <w:rPr>
          <w:del w:id="8283" w:author="Cristiano de Menezes Feu" w:date="2022-11-21T08:33:00Z"/>
          <w:color w:val="000000"/>
        </w:rPr>
        <w:pPrChange w:id="8284" w:author="Cristiano de Menezes Feu" w:date="2022-11-21T08:33:00Z">
          <w:pPr>
            <w:widowControl w:val="0"/>
            <w:pBdr>
              <w:top w:val="nil"/>
              <w:left w:val="nil"/>
              <w:bottom w:val="nil"/>
              <w:right w:val="nil"/>
              <w:between w:val="nil"/>
            </w:pBdr>
            <w:spacing w:before="57" w:after="0"/>
            <w:ind w:left="283" w:firstLine="0"/>
          </w:pPr>
        </w:pPrChange>
      </w:pPr>
      <w:del w:id="8285" w:author="Cristiano de Menezes Feu" w:date="2022-11-21T08:33:00Z">
        <w:r w:rsidDel="00E631A1">
          <w:rPr>
            <w:color w:val="000000"/>
          </w:rPr>
          <w:delText>a) às Comissões a cuja competência estiver relacionado o mérito da proposição;</w:delText>
        </w:r>
        <w:r w:rsidDel="00E631A1">
          <w:rPr>
            <w:color w:val="005583"/>
            <w:vertAlign w:val="superscript"/>
          </w:rPr>
          <w:footnoteReference w:id="354"/>
        </w:r>
        <w:r w:rsidDel="00E631A1">
          <w:rPr>
            <w:color w:val="005583"/>
            <w:vertAlign w:val="superscript"/>
          </w:rPr>
          <w:delText xml:space="preserve"> </w:delText>
        </w:r>
      </w:del>
    </w:p>
    <w:p w14:paraId="00000C84" w14:textId="2449D291" w:rsidR="003D183A" w:rsidDel="00E631A1" w:rsidRDefault="008B7924" w:rsidP="00E631A1">
      <w:pPr>
        <w:widowControl w:val="0"/>
        <w:pBdr>
          <w:top w:val="nil"/>
          <w:left w:val="nil"/>
          <w:bottom w:val="nil"/>
          <w:right w:val="nil"/>
          <w:between w:val="nil"/>
        </w:pBdr>
        <w:spacing w:before="57" w:after="113"/>
        <w:ind w:left="567" w:firstLine="0"/>
        <w:jc w:val="center"/>
        <w:rPr>
          <w:del w:id="8289" w:author="Cristiano de Menezes Feu" w:date="2022-11-21T08:33:00Z"/>
          <w:b/>
          <w:color w:val="005583"/>
          <w:sz w:val="20"/>
          <w:szCs w:val="20"/>
        </w:rPr>
        <w:pPrChange w:id="8290" w:author="Cristiano de Menezes Feu" w:date="2022-11-21T08:33:00Z">
          <w:pPr>
            <w:widowControl w:val="0"/>
            <w:pBdr>
              <w:top w:val="nil"/>
              <w:left w:val="nil"/>
              <w:bottom w:val="nil"/>
              <w:right w:val="nil"/>
              <w:between w:val="nil"/>
            </w:pBdr>
            <w:spacing w:before="57" w:after="113"/>
            <w:ind w:left="567" w:firstLine="0"/>
          </w:pPr>
        </w:pPrChange>
      </w:pPr>
      <w:del w:id="8291" w:author="Cristiano de Menezes Feu" w:date="2022-11-21T08:33:00Z">
        <w:r w:rsidDel="00E631A1">
          <w:rPr>
            <w:color w:val="005583"/>
            <w:sz w:val="20"/>
            <w:szCs w:val="20"/>
          </w:rPr>
          <w:delText>Inciso V; art. 32; art. 53, I.</w:delText>
        </w:r>
      </w:del>
    </w:p>
    <w:p w14:paraId="00000C85" w14:textId="15706890" w:rsidR="003D183A" w:rsidDel="00E631A1" w:rsidRDefault="008B7924" w:rsidP="00E631A1">
      <w:pPr>
        <w:widowControl w:val="0"/>
        <w:pBdr>
          <w:top w:val="nil"/>
          <w:left w:val="nil"/>
          <w:bottom w:val="nil"/>
          <w:right w:val="nil"/>
          <w:between w:val="nil"/>
        </w:pBdr>
        <w:spacing w:before="0" w:after="113"/>
        <w:ind w:left="567" w:firstLine="0"/>
        <w:jc w:val="center"/>
        <w:rPr>
          <w:del w:id="8292" w:author="Cristiano de Menezes Feu" w:date="2022-11-21T08:33:00Z"/>
          <w:b/>
          <w:color w:val="005583"/>
          <w:sz w:val="20"/>
          <w:szCs w:val="20"/>
        </w:rPr>
        <w:pPrChange w:id="8293" w:author="Cristiano de Menezes Feu" w:date="2022-11-21T08:33:00Z">
          <w:pPr>
            <w:widowControl w:val="0"/>
            <w:pBdr>
              <w:top w:val="nil"/>
              <w:left w:val="nil"/>
              <w:bottom w:val="nil"/>
              <w:right w:val="nil"/>
              <w:between w:val="nil"/>
            </w:pBdr>
            <w:spacing w:before="0" w:after="113"/>
            <w:ind w:left="567" w:firstLine="0"/>
          </w:pPr>
        </w:pPrChange>
      </w:pPr>
      <w:del w:id="8294" w:author="Cristiano de Menezes Feu" w:date="2022-11-21T08:33:00Z">
        <w:r w:rsidDel="00E631A1">
          <w:rPr>
            <w:b/>
            <w:color w:val="005583"/>
            <w:sz w:val="20"/>
            <w:szCs w:val="20"/>
          </w:rPr>
          <w:delText>Prática 1:</w:delText>
        </w:r>
        <w:r w:rsidDel="00E631A1">
          <w:rPr>
            <w:color w:val="005583"/>
            <w:sz w:val="20"/>
            <w:szCs w:val="20"/>
          </w:rPr>
          <w:delText xml:space="preserve"> as proposições de autoria de Comissão não são despachadas à Comissão autora. Exemplo: PL 4895/2012.</w:delText>
        </w:r>
      </w:del>
    </w:p>
    <w:p w14:paraId="00000C86" w14:textId="3B4F3D7F" w:rsidR="003D183A" w:rsidDel="00E631A1" w:rsidRDefault="008B7924" w:rsidP="00E631A1">
      <w:pPr>
        <w:widowControl w:val="0"/>
        <w:pBdr>
          <w:top w:val="nil"/>
          <w:left w:val="nil"/>
          <w:bottom w:val="nil"/>
          <w:right w:val="nil"/>
          <w:between w:val="nil"/>
        </w:pBdr>
        <w:spacing w:before="0" w:after="113"/>
        <w:ind w:left="567" w:firstLine="0"/>
        <w:jc w:val="center"/>
        <w:rPr>
          <w:del w:id="8295" w:author="Cristiano de Menezes Feu" w:date="2022-11-21T08:33:00Z"/>
          <w:color w:val="005583"/>
          <w:sz w:val="20"/>
          <w:szCs w:val="20"/>
        </w:rPr>
        <w:pPrChange w:id="8296" w:author="Cristiano de Menezes Feu" w:date="2022-11-21T08:33:00Z">
          <w:pPr>
            <w:widowControl w:val="0"/>
            <w:pBdr>
              <w:top w:val="nil"/>
              <w:left w:val="nil"/>
              <w:bottom w:val="nil"/>
              <w:right w:val="nil"/>
              <w:between w:val="nil"/>
            </w:pBdr>
            <w:spacing w:before="0" w:after="113"/>
            <w:ind w:left="567" w:firstLine="0"/>
          </w:pPr>
        </w:pPrChange>
      </w:pPr>
      <w:del w:id="8297" w:author="Cristiano de Menezes Feu" w:date="2022-11-21T08:33:00Z">
        <w:r w:rsidDel="00E631A1">
          <w:rPr>
            <w:b/>
            <w:color w:val="005583"/>
            <w:sz w:val="20"/>
            <w:szCs w:val="20"/>
          </w:rPr>
          <w:delText>Prática 2:</w:delText>
        </w:r>
        <w:r w:rsidDel="00E631A1">
          <w:rPr>
            <w:color w:val="005583"/>
            <w:sz w:val="20"/>
            <w:szCs w:val="20"/>
          </w:rPr>
          <w:delText xml:space="preserve"> as proposições de autoria de Comissão Especial criada para formular propostas legislativas sobre determinado assunto deverão ser distribuídas às Comissões, nos termos regimentais, para receber parecer. Exemplo: PL 7574/2017 da Comissão Especial da Reforma Política.</w:delText>
        </w:r>
      </w:del>
    </w:p>
    <w:p w14:paraId="00000C87" w14:textId="0C514021" w:rsidR="003D183A" w:rsidDel="00E631A1" w:rsidRDefault="008B7924" w:rsidP="00E631A1">
      <w:pPr>
        <w:widowControl w:val="0"/>
        <w:pBdr>
          <w:top w:val="nil"/>
          <w:left w:val="nil"/>
          <w:bottom w:val="nil"/>
          <w:right w:val="nil"/>
          <w:between w:val="nil"/>
        </w:pBdr>
        <w:ind w:firstLine="0"/>
        <w:jc w:val="center"/>
        <w:rPr>
          <w:del w:id="8298" w:author="Cristiano de Menezes Feu" w:date="2022-11-21T08:33:00Z"/>
          <w:rFonts w:ascii="ClearSans-Bold" w:eastAsia="ClearSans-Bold" w:hAnsi="ClearSans-Bold" w:cs="ClearSans-Bold"/>
          <w:b/>
          <w:color w:val="000000"/>
        </w:rPr>
        <w:pPrChange w:id="8299" w:author="Cristiano de Menezes Feu" w:date="2022-11-21T08:33:00Z">
          <w:pPr>
            <w:widowControl w:val="0"/>
            <w:pBdr>
              <w:top w:val="nil"/>
              <w:left w:val="nil"/>
              <w:bottom w:val="nil"/>
              <w:right w:val="nil"/>
              <w:between w:val="nil"/>
            </w:pBdr>
          </w:pPr>
        </w:pPrChange>
      </w:pPr>
      <w:del w:id="8300" w:author="Cristiano de Menezes Feu" w:date="2022-11-21T08:33:00Z">
        <w:r w:rsidDel="00E631A1">
          <w:rPr>
            <w:color w:val="000000"/>
          </w:rPr>
          <w:delText>b) quando envolver aspectos financeiro ou orçamentário públicos, à Comissão de Finanças e Tributação, para o exame da compatibilidade ou adequação orçamentária;</w:delText>
        </w:r>
        <w:r w:rsidDel="00E631A1">
          <w:rPr>
            <w:color w:val="005583"/>
            <w:vertAlign w:val="superscript"/>
          </w:rPr>
          <w:footnoteReference w:id="355"/>
        </w:r>
        <w:r w:rsidDel="00E631A1">
          <w:rPr>
            <w:color w:val="000000"/>
          </w:rPr>
          <w:delText xml:space="preserve"> </w:delText>
        </w:r>
      </w:del>
    </w:p>
    <w:p w14:paraId="00000C88" w14:textId="78DFA314" w:rsidR="003D183A" w:rsidDel="00E631A1" w:rsidRDefault="008B7924" w:rsidP="00E631A1">
      <w:pPr>
        <w:widowControl w:val="0"/>
        <w:pBdr>
          <w:top w:val="nil"/>
          <w:left w:val="nil"/>
          <w:bottom w:val="nil"/>
          <w:right w:val="nil"/>
          <w:between w:val="nil"/>
        </w:pBdr>
        <w:spacing w:before="0" w:after="113"/>
        <w:ind w:left="567" w:firstLine="0"/>
        <w:jc w:val="center"/>
        <w:rPr>
          <w:del w:id="8304" w:author="Cristiano de Menezes Feu" w:date="2022-11-21T08:33:00Z"/>
          <w:color w:val="005583"/>
          <w:sz w:val="20"/>
          <w:szCs w:val="20"/>
        </w:rPr>
        <w:pPrChange w:id="8305" w:author="Cristiano de Menezes Feu" w:date="2022-11-21T08:33:00Z">
          <w:pPr>
            <w:widowControl w:val="0"/>
            <w:pBdr>
              <w:top w:val="nil"/>
              <w:left w:val="nil"/>
              <w:bottom w:val="nil"/>
              <w:right w:val="nil"/>
              <w:between w:val="nil"/>
            </w:pBdr>
            <w:spacing w:before="0" w:after="113"/>
            <w:ind w:left="567" w:firstLine="0"/>
          </w:pPr>
        </w:pPrChange>
      </w:pPr>
      <w:del w:id="8306" w:author="Cristiano de Menezes Feu" w:date="2022-11-21T08:33:00Z">
        <w:r w:rsidDel="00E631A1">
          <w:rPr>
            <w:color w:val="005583"/>
            <w:sz w:val="20"/>
            <w:szCs w:val="20"/>
          </w:rPr>
          <w:delText>Art. 32, X; art. 53, II.</w:delText>
        </w:r>
      </w:del>
    </w:p>
    <w:p w14:paraId="00000C89" w14:textId="6CE3B00A" w:rsidR="003D183A" w:rsidDel="00E631A1" w:rsidRDefault="008B7924" w:rsidP="00E631A1">
      <w:pPr>
        <w:widowControl w:val="0"/>
        <w:pBdr>
          <w:top w:val="nil"/>
          <w:left w:val="nil"/>
          <w:bottom w:val="nil"/>
          <w:right w:val="nil"/>
          <w:between w:val="nil"/>
        </w:pBdr>
        <w:ind w:firstLine="0"/>
        <w:jc w:val="center"/>
        <w:rPr>
          <w:del w:id="8307" w:author="Cristiano de Menezes Feu" w:date="2022-11-21T08:33:00Z"/>
          <w:rFonts w:ascii="ClearSans-Bold" w:eastAsia="ClearSans-Bold" w:hAnsi="ClearSans-Bold" w:cs="ClearSans-Bold"/>
          <w:b/>
          <w:color w:val="005583"/>
          <w:vertAlign w:val="superscript"/>
        </w:rPr>
        <w:pPrChange w:id="8308" w:author="Cristiano de Menezes Feu" w:date="2022-11-21T08:33:00Z">
          <w:pPr>
            <w:widowControl w:val="0"/>
            <w:pBdr>
              <w:top w:val="nil"/>
              <w:left w:val="nil"/>
              <w:bottom w:val="nil"/>
              <w:right w:val="nil"/>
              <w:between w:val="nil"/>
            </w:pBdr>
          </w:pPr>
        </w:pPrChange>
      </w:pPr>
      <w:del w:id="8309" w:author="Cristiano de Menezes Feu" w:date="2022-11-21T08:33:00Z">
        <w:r w:rsidDel="00E631A1">
          <w:rPr>
            <w:color w:val="000000"/>
          </w:rPr>
          <w:delText>c) obrigatoriamente à Comissão de Constituição e Justiça e de Cidadania, para o exame dos aspectos de constitucionalidade, legalidade, juridicidade, regimentalidade e de técnica legislativa, e, juntamente com as Comissões técnicas, para pronunciar-se sobre o seu mérito, quando for o caso;</w:delText>
        </w:r>
        <w:r w:rsidDel="00E631A1">
          <w:rPr>
            <w:color w:val="005583"/>
            <w:vertAlign w:val="superscript"/>
          </w:rPr>
          <w:footnoteReference w:id="356"/>
        </w:r>
      </w:del>
    </w:p>
    <w:p w14:paraId="00000C8A" w14:textId="32A2E7C0" w:rsidR="003D183A" w:rsidDel="00E631A1" w:rsidRDefault="008B7924" w:rsidP="00E631A1">
      <w:pPr>
        <w:widowControl w:val="0"/>
        <w:pBdr>
          <w:top w:val="nil"/>
          <w:left w:val="nil"/>
          <w:bottom w:val="nil"/>
          <w:right w:val="nil"/>
          <w:between w:val="nil"/>
        </w:pBdr>
        <w:spacing w:before="0" w:after="113"/>
        <w:ind w:left="567" w:firstLine="0"/>
        <w:jc w:val="center"/>
        <w:rPr>
          <w:del w:id="8313" w:author="Cristiano de Menezes Feu" w:date="2022-11-21T08:33:00Z"/>
          <w:color w:val="005583"/>
          <w:sz w:val="20"/>
          <w:szCs w:val="20"/>
        </w:rPr>
        <w:pPrChange w:id="8314" w:author="Cristiano de Menezes Feu" w:date="2022-11-21T08:33:00Z">
          <w:pPr>
            <w:widowControl w:val="0"/>
            <w:pBdr>
              <w:top w:val="nil"/>
              <w:left w:val="nil"/>
              <w:bottom w:val="nil"/>
              <w:right w:val="nil"/>
              <w:between w:val="nil"/>
            </w:pBdr>
            <w:spacing w:before="0" w:after="113"/>
            <w:ind w:left="567" w:firstLine="0"/>
          </w:pPr>
        </w:pPrChange>
      </w:pPr>
      <w:del w:id="8315" w:author="Cristiano de Menezes Feu" w:date="2022-11-21T08:33:00Z">
        <w:r w:rsidDel="00E631A1">
          <w:rPr>
            <w:color w:val="005583"/>
            <w:sz w:val="20"/>
            <w:szCs w:val="20"/>
          </w:rPr>
          <w:delText>Art. 32, IV; art. 53, III.</w:delText>
        </w:r>
      </w:del>
    </w:p>
    <w:p w14:paraId="00000C8B" w14:textId="78409445" w:rsidR="003D183A" w:rsidDel="00E631A1" w:rsidRDefault="008B7924" w:rsidP="00E631A1">
      <w:pPr>
        <w:widowControl w:val="0"/>
        <w:pBdr>
          <w:top w:val="nil"/>
          <w:left w:val="nil"/>
          <w:bottom w:val="nil"/>
          <w:right w:val="nil"/>
          <w:between w:val="nil"/>
        </w:pBdr>
        <w:ind w:firstLine="0"/>
        <w:jc w:val="center"/>
        <w:rPr>
          <w:del w:id="8316" w:author="Cristiano de Menezes Feu" w:date="2022-11-21T08:33:00Z"/>
          <w:color w:val="000000"/>
        </w:rPr>
        <w:pPrChange w:id="8317" w:author="Cristiano de Menezes Feu" w:date="2022-11-21T08:33:00Z">
          <w:pPr>
            <w:widowControl w:val="0"/>
            <w:pBdr>
              <w:top w:val="nil"/>
              <w:left w:val="nil"/>
              <w:bottom w:val="nil"/>
              <w:right w:val="nil"/>
              <w:between w:val="nil"/>
            </w:pBdr>
          </w:pPr>
        </w:pPrChange>
      </w:pPr>
      <w:del w:id="8318" w:author="Cristiano de Menezes Feu" w:date="2022-11-21T08:33:00Z">
        <w:r w:rsidDel="00E631A1">
          <w:rPr>
            <w:color w:val="000000"/>
          </w:rPr>
          <w:delText>d) diretamente à primeira Comissão que deva proferir parecer de mérito sobre a matéria nos casos do § 2º do art. 129, sem prejuízo do que prescrevem as alíneas anteriores;</w:delText>
        </w:r>
        <w:r w:rsidDel="00E631A1">
          <w:rPr>
            <w:color w:val="005583"/>
            <w:vertAlign w:val="superscript"/>
          </w:rPr>
          <w:footnoteReference w:id="357"/>
        </w:r>
        <w:r w:rsidDel="00E631A1">
          <w:rPr>
            <w:color w:val="000000"/>
          </w:rPr>
          <w:delText xml:space="preserve"> </w:delText>
        </w:r>
      </w:del>
    </w:p>
    <w:p w14:paraId="00000C8C" w14:textId="0519A18E" w:rsidR="003D183A" w:rsidDel="00E631A1" w:rsidRDefault="008B7924" w:rsidP="00E631A1">
      <w:pPr>
        <w:widowControl w:val="0"/>
        <w:pBdr>
          <w:top w:val="nil"/>
          <w:left w:val="nil"/>
          <w:bottom w:val="nil"/>
          <w:right w:val="nil"/>
          <w:between w:val="nil"/>
        </w:pBdr>
        <w:ind w:firstLine="0"/>
        <w:jc w:val="center"/>
        <w:rPr>
          <w:del w:id="8322" w:author="Cristiano de Menezes Feu" w:date="2022-11-21T08:33:00Z"/>
          <w:color w:val="000000"/>
        </w:rPr>
        <w:pPrChange w:id="8323" w:author="Cristiano de Menezes Feu" w:date="2022-11-21T08:33:00Z">
          <w:pPr>
            <w:widowControl w:val="0"/>
            <w:pBdr>
              <w:top w:val="nil"/>
              <w:left w:val="nil"/>
              <w:bottom w:val="nil"/>
              <w:right w:val="nil"/>
              <w:between w:val="nil"/>
            </w:pBdr>
          </w:pPr>
        </w:pPrChange>
      </w:pPr>
      <w:del w:id="8324" w:author="Cristiano de Menezes Feu" w:date="2022-11-21T08:33:00Z">
        <w:r w:rsidDel="00E631A1">
          <w:rPr>
            <w:color w:val="000000"/>
          </w:rPr>
          <w:delText>III - a remessa de proposição às Comissões será feita por intermédio da Secretaria-Geral da Mesa, devendo chegar ao seu destino até a sessão seguinte, ou imediatamente, em caso de urgência, iniciando-se pela Comissão que, em primeiro lugar, deva proferir parecer sobre o mérito;</w:delText>
        </w:r>
        <w:r w:rsidDel="00E631A1">
          <w:rPr>
            <w:color w:val="005583"/>
            <w:vertAlign w:val="superscript"/>
          </w:rPr>
          <w:footnoteReference w:id="358"/>
        </w:r>
        <w:r w:rsidDel="00E631A1">
          <w:rPr>
            <w:color w:val="000000"/>
          </w:rPr>
          <w:delText xml:space="preserve"> </w:delText>
        </w:r>
      </w:del>
    </w:p>
    <w:p w14:paraId="00000C8D" w14:textId="6A3B4B57" w:rsidR="003D183A" w:rsidDel="00E631A1" w:rsidRDefault="008B7924" w:rsidP="00E631A1">
      <w:pPr>
        <w:widowControl w:val="0"/>
        <w:pBdr>
          <w:top w:val="nil"/>
          <w:left w:val="nil"/>
          <w:bottom w:val="nil"/>
          <w:right w:val="nil"/>
          <w:between w:val="nil"/>
        </w:pBdr>
        <w:ind w:firstLine="0"/>
        <w:jc w:val="center"/>
        <w:rPr>
          <w:del w:id="8328" w:author="Cristiano de Menezes Feu" w:date="2022-11-21T08:33:00Z"/>
          <w:color w:val="000000"/>
        </w:rPr>
        <w:pPrChange w:id="8329" w:author="Cristiano de Menezes Feu" w:date="2022-11-21T08:33:00Z">
          <w:pPr>
            <w:widowControl w:val="0"/>
            <w:pBdr>
              <w:top w:val="nil"/>
              <w:left w:val="nil"/>
              <w:bottom w:val="nil"/>
              <w:right w:val="nil"/>
              <w:between w:val="nil"/>
            </w:pBdr>
          </w:pPr>
        </w:pPrChange>
      </w:pPr>
      <w:del w:id="8330" w:author="Cristiano de Menezes Feu" w:date="2022-11-21T08:33:00Z">
        <w:r w:rsidDel="00E631A1">
          <w:rPr>
            <w:color w:val="000000"/>
          </w:rPr>
          <w:delText xml:space="preserve">IV - a remessa de processo distribuído a mais de uma Comissão será feita diretamente de uma a outra, na ordem em que tiverem de manifestar-se, com os necessários registros de acompanhamento, salvo matéria em regime de urgência, que será apreciada conjuntamente pelas Comissões e encaminhada à Mesa; </w:delText>
        </w:r>
      </w:del>
    </w:p>
    <w:p w14:paraId="00000C8E" w14:textId="701E55D5" w:rsidR="003D183A" w:rsidDel="00E631A1" w:rsidRDefault="008B7924" w:rsidP="00E631A1">
      <w:pPr>
        <w:widowControl w:val="0"/>
        <w:pBdr>
          <w:top w:val="nil"/>
          <w:left w:val="nil"/>
          <w:bottom w:val="nil"/>
          <w:right w:val="nil"/>
          <w:between w:val="nil"/>
        </w:pBdr>
        <w:spacing w:before="0" w:after="113"/>
        <w:ind w:left="567" w:firstLine="0"/>
        <w:jc w:val="center"/>
        <w:rPr>
          <w:del w:id="8331" w:author="Cristiano de Menezes Feu" w:date="2022-11-21T08:33:00Z"/>
          <w:color w:val="005583"/>
          <w:sz w:val="20"/>
          <w:szCs w:val="20"/>
        </w:rPr>
        <w:pPrChange w:id="8332" w:author="Cristiano de Menezes Feu" w:date="2022-11-21T08:33:00Z">
          <w:pPr>
            <w:widowControl w:val="0"/>
            <w:pBdr>
              <w:top w:val="nil"/>
              <w:left w:val="nil"/>
              <w:bottom w:val="nil"/>
              <w:right w:val="nil"/>
              <w:between w:val="nil"/>
            </w:pBdr>
            <w:spacing w:before="0" w:after="113"/>
            <w:ind w:left="567" w:firstLine="0"/>
          </w:pPr>
        </w:pPrChange>
      </w:pPr>
      <w:del w:id="8333" w:author="Cristiano de Menezes Feu" w:date="2022-11-21T08:33:00Z">
        <w:r w:rsidDel="00E631A1">
          <w:rPr>
            <w:color w:val="005583"/>
            <w:sz w:val="20"/>
            <w:szCs w:val="20"/>
          </w:rPr>
          <w:delText>VI.</w:delText>
        </w:r>
      </w:del>
    </w:p>
    <w:p w14:paraId="00000C8F" w14:textId="7ADD1969" w:rsidR="003D183A" w:rsidDel="00E631A1" w:rsidRDefault="008B7924" w:rsidP="00E631A1">
      <w:pPr>
        <w:widowControl w:val="0"/>
        <w:pBdr>
          <w:top w:val="nil"/>
          <w:left w:val="nil"/>
          <w:bottom w:val="nil"/>
          <w:right w:val="nil"/>
          <w:between w:val="nil"/>
        </w:pBdr>
        <w:ind w:firstLine="0"/>
        <w:jc w:val="center"/>
        <w:rPr>
          <w:del w:id="8334" w:author="Cristiano de Menezes Feu" w:date="2022-11-21T08:33:00Z"/>
          <w:color w:val="000000"/>
        </w:rPr>
        <w:pPrChange w:id="8335" w:author="Cristiano de Menezes Feu" w:date="2022-11-21T08:33:00Z">
          <w:pPr>
            <w:widowControl w:val="0"/>
            <w:pBdr>
              <w:top w:val="nil"/>
              <w:left w:val="nil"/>
              <w:bottom w:val="nil"/>
              <w:right w:val="nil"/>
              <w:between w:val="nil"/>
            </w:pBdr>
          </w:pPr>
        </w:pPrChange>
      </w:pPr>
      <w:del w:id="8336" w:author="Cristiano de Menezes Feu" w:date="2022-11-21T08:33:00Z">
        <w:r w:rsidDel="00E631A1">
          <w:rPr>
            <w:color w:val="000000"/>
          </w:rPr>
          <w:delText xml:space="preserve">V - nenhuma proposição será distribuída a mais do que três Comissões de mérito, aplicando-se, quando for o caso, o art. 34, II; </w:delText>
        </w:r>
      </w:del>
    </w:p>
    <w:p w14:paraId="00000C90" w14:textId="3D5D7A63" w:rsidR="003D183A" w:rsidDel="00E631A1" w:rsidRDefault="008B7924" w:rsidP="00E631A1">
      <w:pPr>
        <w:widowControl w:val="0"/>
        <w:pBdr>
          <w:top w:val="nil"/>
          <w:left w:val="nil"/>
          <w:bottom w:val="nil"/>
          <w:right w:val="nil"/>
          <w:between w:val="nil"/>
        </w:pBdr>
        <w:ind w:firstLine="0"/>
        <w:jc w:val="center"/>
        <w:rPr>
          <w:del w:id="8337" w:author="Cristiano de Menezes Feu" w:date="2022-11-21T08:33:00Z"/>
          <w:color w:val="000000"/>
        </w:rPr>
        <w:pPrChange w:id="8338" w:author="Cristiano de Menezes Feu" w:date="2022-11-21T08:33:00Z">
          <w:pPr>
            <w:widowControl w:val="0"/>
            <w:pBdr>
              <w:top w:val="nil"/>
              <w:left w:val="nil"/>
              <w:bottom w:val="nil"/>
              <w:right w:val="nil"/>
              <w:between w:val="nil"/>
            </w:pBdr>
          </w:pPr>
        </w:pPrChange>
      </w:pPr>
      <w:del w:id="8339" w:author="Cristiano de Menezes Feu" w:date="2022-11-21T08:33:00Z">
        <w:r w:rsidDel="00E631A1">
          <w:rPr>
            <w:color w:val="000000"/>
          </w:rPr>
          <w:delText>VI - a proposição em regime de urgência, distribuída a mais de uma Comissão, deverá ser discutida e votada ao mesmo tempo, em cada uma delas, desde que publicada com as respectivas emendas, ou em reunião conjunta, aplicando-se à hipótese o que prevê o art. 49.</w:delText>
        </w:r>
      </w:del>
    </w:p>
    <w:p w14:paraId="00000C91" w14:textId="4965B997" w:rsidR="003D183A" w:rsidDel="00E631A1" w:rsidRDefault="008B7924" w:rsidP="00E631A1">
      <w:pPr>
        <w:widowControl w:val="0"/>
        <w:pBdr>
          <w:top w:val="nil"/>
          <w:left w:val="nil"/>
          <w:bottom w:val="nil"/>
          <w:right w:val="nil"/>
          <w:between w:val="nil"/>
        </w:pBdr>
        <w:spacing w:before="0" w:after="113"/>
        <w:ind w:left="567" w:firstLine="0"/>
        <w:jc w:val="center"/>
        <w:rPr>
          <w:del w:id="8340" w:author="Cristiano de Menezes Feu" w:date="2022-11-21T08:33:00Z"/>
          <w:rFonts w:ascii="ClearSans-Bold" w:eastAsia="ClearSans-Bold" w:hAnsi="ClearSans-Bold" w:cs="ClearSans-Bold"/>
          <w:b/>
          <w:color w:val="005583"/>
          <w:sz w:val="20"/>
          <w:szCs w:val="20"/>
        </w:rPr>
        <w:pPrChange w:id="8341" w:author="Cristiano de Menezes Feu" w:date="2022-11-21T08:33:00Z">
          <w:pPr>
            <w:widowControl w:val="0"/>
            <w:pBdr>
              <w:top w:val="nil"/>
              <w:left w:val="nil"/>
              <w:bottom w:val="nil"/>
              <w:right w:val="nil"/>
              <w:between w:val="nil"/>
            </w:pBdr>
            <w:spacing w:before="0" w:after="113"/>
            <w:ind w:left="567" w:firstLine="0"/>
          </w:pPr>
        </w:pPrChange>
      </w:pPr>
      <w:del w:id="8342" w:author="Cristiano de Menezes Feu" w:date="2022-11-21T08:33:00Z">
        <w:r w:rsidDel="00E631A1">
          <w:rPr>
            <w:color w:val="005583"/>
            <w:sz w:val="20"/>
            <w:szCs w:val="20"/>
          </w:rPr>
          <w:delText xml:space="preserve">Arts. 153 a 157. </w:delText>
        </w:r>
      </w:del>
    </w:p>
    <w:p w14:paraId="00000C92" w14:textId="77E22861" w:rsidR="003D183A" w:rsidDel="00E631A1" w:rsidRDefault="008B7924" w:rsidP="00E631A1">
      <w:pPr>
        <w:widowControl w:val="0"/>
        <w:pBdr>
          <w:top w:val="nil"/>
          <w:left w:val="nil"/>
          <w:bottom w:val="nil"/>
          <w:right w:val="nil"/>
          <w:between w:val="nil"/>
        </w:pBdr>
        <w:spacing w:before="0" w:after="113"/>
        <w:ind w:left="567" w:firstLine="0"/>
        <w:jc w:val="center"/>
        <w:rPr>
          <w:del w:id="8343" w:author="Cristiano de Menezes Feu" w:date="2022-11-21T08:33:00Z"/>
          <w:color w:val="005583"/>
          <w:sz w:val="20"/>
          <w:szCs w:val="20"/>
        </w:rPr>
        <w:pPrChange w:id="8344" w:author="Cristiano de Menezes Feu" w:date="2022-11-21T08:33:00Z">
          <w:pPr>
            <w:widowControl w:val="0"/>
            <w:pBdr>
              <w:top w:val="nil"/>
              <w:left w:val="nil"/>
              <w:bottom w:val="nil"/>
              <w:right w:val="nil"/>
              <w:between w:val="nil"/>
            </w:pBdr>
            <w:spacing w:before="0" w:after="113"/>
            <w:ind w:left="567" w:firstLine="0"/>
          </w:pPr>
        </w:pPrChange>
      </w:pPr>
      <w:del w:id="8345"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o parecer a proposições com a urgência do art. 155 pode ser proferido em Plenário, por Relator designado, em substituição às Comissões, nos termos do art. 157, § 3º.</w:delText>
        </w:r>
      </w:del>
    </w:p>
    <w:p w14:paraId="00000C93" w14:textId="35F48DCF" w:rsidR="003D183A" w:rsidDel="00E631A1" w:rsidRDefault="008B7924" w:rsidP="00E631A1">
      <w:pPr>
        <w:widowControl w:val="0"/>
        <w:pBdr>
          <w:top w:val="nil"/>
          <w:left w:val="nil"/>
          <w:bottom w:val="nil"/>
          <w:right w:val="nil"/>
          <w:between w:val="nil"/>
        </w:pBdr>
        <w:ind w:firstLine="0"/>
        <w:jc w:val="center"/>
        <w:rPr>
          <w:del w:id="8346" w:author="Cristiano de Menezes Feu" w:date="2022-11-21T08:33:00Z"/>
          <w:rFonts w:ascii="ClearSans-Bold" w:eastAsia="ClearSans-Bold" w:hAnsi="ClearSans-Bold" w:cs="ClearSans-Bold"/>
          <w:b/>
          <w:color w:val="000000"/>
        </w:rPr>
        <w:pPrChange w:id="8347" w:author="Cristiano de Menezes Feu" w:date="2022-11-21T08:33:00Z">
          <w:pPr>
            <w:widowControl w:val="0"/>
            <w:pBdr>
              <w:top w:val="nil"/>
              <w:left w:val="nil"/>
              <w:bottom w:val="nil"/>
              <w:right w:val="nil"/>
              <w:between w:val="nil"/>
            </w:pBdr>
          </w:pPr>
        </w:pPrChange>
      </w:pPr>
      <w:del w:id="8348" w:author="Cristiano de Menezes Feu" w:date="2022-11-21T08:33:00Z">
        <w:r w:rsidDel="00E631A1">
          <w:rPr>
            <w:rFonts w:ascii="ClearSans-Bold" w:eastAsia="ClearSans-Bold" w:hAnsi="ClearSans-Bold" w:cs="ClearSans-Bold"/>
            <w:b/>
            <w:color w:val="000000"/>
          </w:rPr>
          <w:delText>Art. 140.</w:delText>
        </w:r>
        <w:r w:rsidDel="00E631A1">
          <w:rPr>
            <w:color w:val="000000"/>
          </w:rPr>
          <w:delText xml:space="preserve"> Quando qualquer Comissão pretender que outra se manifeste sobre determinada matéria, apresentará requerimento escrito nesse sentido ao Presidente da Câmara, com a indicação precisa da questão sobre a qual deseja o pronunciamento, observando-se que:</w:delText>
        </w:r>
      </w:del>
    </w:p>
    <w:p w14:paraId="00000C94" w14:textId="27A2C56B" w:rsidR="003D183A" w:rsidDel="00E631A1" w:rsidRDefault="008B7924" w:rsidP="00E631A1">
      <w:pPr>
        <w:widowControl w:val="0"/>
        <w:pBdr>
          <w:top w:val="nil"/>
          <w:left w:val="nil"/>
          <w:bottom w:val="nil"/>
          <w:right w:val="nil"/>
          <w:between w:val="nil"/>
        </w:pBdr>
        <w:spacing w:before="0" w:after="113"/>
        <w:ind w:left="567" w:firstLine="0"/>
        <w:jc w:val="center"/>
        <w:rPr>
          <w:del w:id="8349" w:author="Cristiano de Menezes Feu" w:date="2022-11-21T08:33:00Z"/>
          <w:color w:val="005583"/>
          <w:sz w:val="20"/>
          <w:szCs w:val="20"/>
        </w:rPr>
        <w:pPrChange w:id="8350" w:author="Cristiano de Menezes Feu" w:date="2022-11-21T08:33:00Z">
          <w:pPr>
            <w:widowControl w:val="0"/>
            <w:pBdr>
              <w:top w:val="nil"/>
              <w:left w:val="nil"/>
              <w:bottom w:val="nil"/>
              <w:right w:val="nil"/>
              <w:between w:val="nil"/>
            </w:pBdr>
            <w:spacing w:before="0" w:after="113"/>
            <w:ind w:left="567" w:firstLine="0"/>
          </w:pPr>
        </w:pPrChange>
      </w:pPr>
      <w:del w:id="8351" w:author="Cristiano de Menezes Feu" w:date="2022-11-21T08:33:00Z">
        <w:r w:rsidDel="00E631A1">
          <w:rPr>
            <w:color w:val="005583"/>
            <w:sz w:val="20"/>
            <w:szCs w:val="20"/>
          </w:rPr>
          <w:delText>Art. 41, XX.</w:delText>
        </w:r>
      </w:del>
    </w:p>
    <w:p w14:paraId="00000C95" w14:textId="00118597" w:rsidR="003D183A" w:rsidDel="00E631A1" w:rsidRDefault="008B7924" w:rsidP="00E631A1">
      <w:pPr>
        <w:widowControl w:val="0"/>
        <w:pBdr>
          <w:top w:val="nil"/>
          <w:left w:val="nil"/>
          <w:bottom w:val="nil"/>
          <w:right w:val="nil"/>
          <w:between w:val="nil"/>
        </w:pBdr>
        <w:ind w:firstLine="0"/>
        <w:jc w:val="center"/>
        <w:rPr>
          <w:del w:id="8352" w:author="Cristiano de Menezes Feu" w:date="2022-11-21T08:33:00Z"/>
          <w:color w:val="000000"/>
        </w:rPr>
        <w:pPrChange w:id="8353" w:author="Cristiano de Menezes Feu" w:date="2022-11-21T08:33:00Z">
          <w:pPr>
            <w:widowControl w:val="0"/>
            <w:pBdr>
              <w:top w:val="nil"/>
              <w:left w:val="nil"/>
              <w:bottom w:val="nil"/>
              <w:right w:val="nil"/>
              <w:between w:val="nil"/>
            </w:pBdr>
          </w:pPr>
        </w:pPrChange>
      </w:pPr>
      <w:del w:id="8354" w:author="Cristiano de Menezes Feu" w:date="2022-11-21T08:33:00Z">
        <w:r w:rsidDel="00E631A1">
          <w:rPr>
            <w:color w:val="000000"/>
          </w:rPr>
          <w:delText xml:space="preserve">I - do despacho do Presidente caberá recurso para o Plenário, no prazo de cinco sessões contado da sua publicação; </w:delText>
        </w:r>
      </w:del>
    </w:p>
    <w:p w14:paraId="00000C96" w14:textId="6E95B153" w:rsidR="003D183A" w:rsidDel="00E631A1" w:rsidRDefault="008B7924" w:rsidP="00E631A1">
      <w:pPr>
        <w:widowControl w:val="0"/>
        <w:pBdr>
          <w:top w:val="nil"/>
          <w:left w:val="nil"/>
          <w:bottom w:val="nil"/>
          <w:right w:val="nil"/>
          <w:between w:val="nil"/>
        </w:pBdr>
        <w:ind w:firstLine="0"/>
        <w:jc w:val="center"/>
        <w:rPr>
          <w:del w:id="8355" w:author="Cristiano de Menezes Feu" w:date="2022-11-21T08:33:00Z"/>
          <w:color w:val="000000"/>
        </w:rPr>
        <w:pPrChange w:id="8356" w:author="Cristiano de Menezes Feu" w:date="2022-11-21T08:33:00Z">
          <w:pPr>
            <w:widowControl w:val="0"/>
            <w:pBdr>
              <w:top w:val="nil"/>
              <w:left w:val="nil"/>
              <w:bottom w:val="nil"/>
              <w:right w:val="nil"/>
              <w:between w:val="nil"/>
            </w:pBdr>
          </w:pPr>
        </w:pPrChange>
      </w:pPr>
      <w:del w:id="8357" w:author="Cristiano de Menezes Feu" w:date="2022-11-21T08:33:00Z">
        <w:r w:rsidDel="00E631A1">
          <w:rPr>
            <w:color w:val="000000"/>
          </w:rPr>
          <w:delText xml:space="preserve">II - o pronunciamento da Comissão versará exclusivamente sobre a questão formulada; </w:delText>
        </w:r>
      </w:del>
    </w:p>
    <w:p w14:paraId="00000C97" w14:textId="1D757D1B" w:rsidR="003D183A" w:rsidDel="00E631A1" w:rsidRDefault="008B7924" w:rsidP="00E631A1">
      <w:pPr>
        <w:widowControl w:val="0"/>
        <w:pBdr>
          <w:top w:val="nil"/>
          <w:left w:val="nil"/>
          <w:bottom w:val="nil"/>
          <w:right w:val="nil"/>
          <w:between w:val="nil"/>
        </w:pBdr>
        <w:spacing w:before="0" w:after="113"/>
        <w:ind w:left="567" w:firstLine="0"/>
        <w:jc w:val="center"/>
        <w:rPr>
          <w:del w:id="8358" w:author="Cristiano de Menezes Feu" w:date="2022-11-21T08:33:00Z"/>
          <w:b/>
          <w:color w:val="005583"/>
          <w:sz w:val="20"/>
          <w:szCs w:val="20"/>
        </w:rPr>
        <w:pPrChange w:id="8359" w:author="Cristiano de Menezes Feu" w:date="2022-11-21T08:33:00Z">
          <w:pPr>
            <w:widowControl w:val="0"/>
            <w:pBdr>
              <w:top w:val="nil"/>
              <w:left w:val="nil"/>
              <w:bottom w:val="nil"/>
              <w:right w:val="nil"/>
              <w:between w:val="nil"/>
            </w:pBdr>
            <w:spacing w:before="0" w:after="113"/>
            <w:ind w:left="567" w:firstLine="0"/>
          </w:pPr>
        </w:pPrChange>
      </w:pPr>
      <w:del w:id="8360" w:author="Cristiano de Menezes Feu" w:date="2022-11-21T08:33:00Z">
        <w:r w:rsidDel="00E631A1">
          <w:rPr>
            <w:color w:val="005583"/>
            <w:sz w:val="20"/>
            <w:szCs w:val="20"/>
          </w:rPr>
          <w:delText>Art. 55.</w:delText>
        </w:r>
      </w:del>
    </w:p>
    <w:p w14:paraId="00000C98" w14:textId="192FEB08" w:rsidR="003D183A" w:rsidDel="00E631A1" w:rsidRDefault="008B7924" w:rsidP="00E631A1">
      <w:pPr>
        <w:widowControl w:val="0"/>
        <w:pBdr>
          <w:top w:val="nil"/>
          <w:left w:val="nil"/>
          <w:bottom w:val="nil"/>
          <w:right w:val="nil"/>
          <w:between w:val="nil"/>
        </w:pBdr>
        <w:spacing w:before="0" w:after="113"/>
        <w:ind w:left="567" w:firstLine="0"/>
        <w:jc w:val="center"/>
        <w:rPr>
          <w:del w:id="8361" w:author="Cristiano de Menezes Feu" w:date="2022-11-21T08:33:00Z"/>
          <w:color w:val="005583"/>
          <w:sz w:val="20"/>
          <w:szCs w:val="20"/>
        </w:rPr>
        <w:pPrChange w:id="8362" w:author="Cristiano de Menezes Feu" w:date="2022-11-21T08:33:00Z">
          <w:pPr>
            <w:widowControl w:val="0"/>
            <w:pBdr>
              <w:top w:val="nil"/>
              <w:left w:val="nil"/>
              <w:bottom w:val="nil"/>
              <w:right w:val="nil"/>
              <w:between w:val="nil"/>
            </w:pBdr>
            <w:spacing w:before="0" w:after="113"/>
            <w:ind w:left="567" w:firstLine="0"/>
          </w:pPr>
        </w:pPrChange>
      </w:pPr>
      <w:del w:id="8363" w:author="Cristiano de Menezes Feu" w:date="2022-11-21T08:33:00Z">
        <w:r w:rsidDel="00E631A1">
          <w:rPr>
            <w:b/>
            <w:color w:val="005583"/>
            <w:sz w:val="20"/>
            <w:szCs w:val="20"/>
          </w:rPr>
          <w:delText>QO</w:delText>
        </w:r>
        <w:r w:rsidDel="00E631A1">
          <w:rPr>
            <w:color w:val="005583"/>
            <w:sz w:val="20"/>
            <w:szCs w:val="20"/>
          </w:rPr>
          <w:delText xml:space="preserve"> 676/2006 – Esclarece que “quando a Comissão se manifesta em audiência, tem-se que não é competente para deliberar sobre a Proposição, não devendo então se posicionar pela aprovação ou rejeição, admitir emendamento ou dar-lhe substitutivo, cumpre-lhe apenas um pronunciamento sobre determinada questão específica; informa que o estatuído no art. 57, inciso VIII, do Regimento Interno, não se aplica à hipótese da audiência de Comissão”.</w:delText>
        </w:r>
      </w:del>
    </w:p>
    <w:p w14:paraId="00000C99" w14:textId="7DFCD4A8" w:rsidR="003D183A" w:rsidDel="00E631A1" w:rsidRDefault="008B7924" w:rsidP="00E631A1">
      <w:pPr>
        <w:widowControl w:val="0"/>
        <w:pBdr>
          <w:top w:val="nil"/>
          <w:left w:val="nil"/>
          <w:bottom w:val="nil"/>
          <w:right w:val="nil"/>
          <w:between w:val="nil"/>
        </w:pBdr>
        <w:ind w:firstLine="0"/>
        <w:jc w:val="center"/>
        <w:rPr>
          <w:del w:id="8364" w:author="Cristiano de Menezes Feu" w:date="2022-11-21T08:33:00Z"/>
          <w:color w:val="000000"/>
        </w:rPr>
        <w:pPrChange w:id="8365" w:author="Cristiano de Menezes Feu" w:date="2022-11-21T08:33:00Z">
          <w:pPr>
            <w:widowControl w:val="0"/>
            <w:pBdr>
              <w:top w:val="nil"/>
              <w:left w:val="nil"/>
              <w:bottom w:val="nil"/>
              <w:right w:val="nil"/>
              <w:between w:val="nil"/>
            </w:pBdr>
          </w:pPr>
        </w:pPrChange>
      </w:pPr>
      <w:del w:id="8366" w:author="Cristiano de Menezes Feu" w:date="2022-11-21T08:33:00Z">
        <w:r w:rsidDel="00E631A1">
          <w:rPr>
            <w:color w:val="000000"/>
          </w:rPr>
          <w:delText xml:space="preserve">III - o exercício da faculdade prevista neste artigo não implica dilação dos prazos previstos no art. 52. </w:delText>
        </w:r>
      </w:del>
    </w:p>
    <w:p w14:paraId="00000C9A" w14:textId="5EE3F297" w:rsidR="003D183A" w:rsidDel="00E631A1" w:rsidRDefault="008B7924" w:rsidP="00E631A1">
      <w:pPr>
        <w:widowControl w:val="0"/>
        <w:pBdr>
          <w:top w:val="nil"/>
          <w:left w:val="nil"/>
          <w:bottom w:val="nil"/>
          <w:right w:val="nil"/>
          <w:between w:val="nil"/>
        </w:pBdr>
        <w:ind w:firstLine="0"/>
        <w:jc w:val="center"/>
        <w:rPr>
          <w:del w:id="8367" w:author="Cristiano de Menezes Feu" w:date="2022-11-21T08:33:00Z"/>
          <w:rFonts w:ascii="ClearSans-Bold" w:eastAsia="ClearSans-Bold" w:hAnsi="ClearSans-Bold" w:cs="ClearSans-Bold"/>
          <w:b/>
          <w:color w:val="000000"/>
        </w:rPr>
        <w:pPrChange w:id="8368" w:author="Cristiano de Menezes Feu" w:date="2022-11-21T08:33:00Z">
          <w:pPr>
            <w:widowControl w:val="0"/>
            <w:pBdr>
              <w:top w:val="nil"/>
              <w:left w:val="nil"/>
              <w:bottom w:val="nil"/>
              <w:right w:val="nil"/>
              <w:between w:val="nil"/>
            </w:pBdr>
          </w:pPr>
        </w:pPrChange>
      </w:pPr>
      <w:del w:id="8369" w:author="Cristiano de Menezes Feu" w:date="2022-11-21T08:33:00Z">
        <w:r w:rsidDel="00E631A1">
          <w:rPr>
            <w:rFonts w:ascii="ClearSans-Bold" w:eastAsia="ClearSans-Bold" w:hAnsi="ClearSans-Bold" w:cs="ClearSans-Bold"/>
            <w:b/>
            <w:color w:val="000000"/>
          </w:rPr>
          <w:delText>Art. 141.</w:delText>
        </w:r>
        <w:r w:rsidDel="00E631A1">
          <w:rPr>
            <w:color w:val="000000"/>
          </w:rPr>
          <w:delText xml:space="preserve"> Se a Comissão a que for distribuída uma proposição se julgar incompetente para apreciar a matéria, ou se, no prazo para a apresentação de emendas referido no art. 120, I, e § 4º, qualquer Deputado ou Comissão suscitar conflito de competência em relação a ela, será este dirimido pelo Presidente da Câmara, dentro em duas sessões, ou de imediato, se a matéria for urgente, cabendo, em qualquer caso, recurso para o Plenário no mesmo prazo. </w:delText>
        </w:r>
      </w:del>
    </w:p>
    <w:p w14:paraId="00000C9B" w14:textId="17112C93" w:rsidR="003D183A" w:rsidDel="00E631A1" w:rsidRDefault="008B7924" w:rsidP="00E631A1">
      <w:pPr>
        <w:widowControl w:val="0"/>
        <w:pBdr>
          <w:top w:val="nil"/>
          <w:left w:val="nil"/>
          <w:bottom w:val="nil"/>
          <w:right w:val="nil"/>
          <w:between w:val="nil"/>
        </w:pBdr>
        <w:spacing w:before="0" w:after="113"/>
        <w:ind w:left="567" w:firstLine="0"/>
        <w:jc w:val="center"/>
        <w:rPr>
          <w:del w:id="8370" w:author="Cristiano de Menezes Feu" w:date="2022-11-21T08:33:00Z"/>
          <w:b/>
          <w:color w:val="005583"/>
          <w:sz w:val="20"/>
          <w:szCs w:val="20"/>
        </w:rPr>
        <w:pPrChange w:id="8371" w:author="Cristiano de Menezes Feu" w:date="2022-11-21T08:33:00Z">
          <w:pPr>
            <w:widowControl w:val="0"/>
            <w:pBdr>
              <w:top w:val="nil"/>
              <w:left w:val="nil"/>
              <w:bottom w:val="nil"/>
              <w:right w:val="nil"/>
              <w:between w:val="nil"/>
            </w:pBdr>
            <w:spacing w:before="0" w:after="113"/>
            <w:ind w:left="567" w:firstLine="0"/>
          </w:pPr>
        </w:pPrChange>
      </w:pPr>
      <w:del w:id="8372" w:author="Cristiano de Menezes Feu" w:date="2022-11-21T08:33:00Z">
        <w:r w:rsidDel="00E631A1">
          <w:rPr>
            <w:color w:val="005583"/>
            <w:sz w:val="20"/>
            <w:szCs w:val="20"/>
          </w:rPr>
          <w:delText>Art. 41, XX.</w:delText>
        </w:r>
      </w:del>
    </w:p>
    <w:p w14:paraId="00000C9C" w14:textId="4080AABB" w:rsidR="003D183A" w:rsidDel="00E631A1" w:rsidRDefault="008B7924" w:rsidP="00E631A1">
      <w:pPr>
        <w:widowControl w:val="0"/>
        <w:pBdr>
          <w:top w:val="nil"/>
          <w:left w:val="nil"/>
          <w:bottom w:val="nil"/>
          <w:right w:val="nil"/>
          <w:between w:val="nil"/>
        </w:pBdr>
        <w:spacing w:before="0" w:after="113"/>
        <w:ind w:left="567" w:firstLine="0"/>
        <w:jc w:val="center"/>
        <w:rPr>
          <w:del w:id="8373" w:author="Cristiano de Menezes Feu" w:date="2022-11-21T08:33:00Z"/>
          <w:b/>
          <w:color w:val="005583"/>
          <w:sz w:val="20"/>
          <w:szCs w:val="20"/>
        </w:rPr>
        <w:pPrChange w:id="8374" w:author="Cristiano de Menezes Feu" w:date="2022-11-21T08:33:00Z">
          <w:pPr>
            <w:widowControl w:val="0"/>
            <w:pBdr>
              <w:top w:val="nil"/>
              <w:left w:val="nil"/>
              <w:bottom w:val="nil"/>
              <w:right w:val="nil"/>
              <w:between w:val="nil"/>
            </w:pBdr>
            <w:spacing w:before="0" w:after="113"/>
            <w:ind w:left="567" w:firstLine="0"/>
          </w:pPr>
        </w:pPrChange>
      </w:pPr>
      <w:del w:id="8375" w:author="Cristiano de Menezes Feu" w:date="2022-11-21T08:33:00Z">
        <w:r w:rsidDel="00E631A1">
          <w:rPr>
            <w:b/>
            <w:color w:val="005583"/>
            <w:sz w:val="20"/>
            <w:szCs w:val="20"/>
          </w:rPr>
          <w:delText>Prática 1:</w:delText>
        </w:r>
        <w:r w:rsidDel="00E631A1">
          <w:rPr>
            <w:color w:val="005583"/>
            <w:sz w:val="20"/>
            <w:szCs w:val="20"/>
          </w:rPr>
          <w:delText xml:space="preserve"> qualquer Comissão ou Deputado pode requerer ao Presidente da Casa revisão de despacho para incluir ou excluir Comissão constante do despacho inicial. O prazo máximo para a revisão do despacho nos projetos sujeitos à apreciação do Plenário é o início da discussão e, para os conclusivos, a votação do parecer na CCJC. Exemplo: PL 7204/2017. </w:delText>
        </w:r>
      </w:del>
    </w:p>
    <w:p w14:paraId="00000C9D" w14:textId="4D5A6A69" w:rsidR="003D183A" w:rsidDel="00E631A1" w:rsidRDefault="008B7924" w:rsidP="00E631A1">
      <w:pPr>
        <w:widowControl w:val="0"/>
        <w:pBdr>
          <w:top w:val="nil"/>
          <w:left w:val="nil"/>
          <w:bottom w:val="nil"/>
          <w:right w:val="nil"/>
          <w:between w:val="nil"/>
        </w:pBdr>
        <w:spacing w:before="0" w:after="113"/>
        <w:ind w:left="567" w:firstLine="0"/>
        <w:jc w:val="center"/>
        <w:rPr>
          <w:del w:id="8376" w:author="Cristiano de Menezes Feu" w:date="2022-11-21T08:33:00Z"/>
          <w:color w:val="005583"/>
          <w:sz w:val="20"/>
          <w:szCs w:val="20"/>
        </w:rPr>
        <w:pPrChange w:id="8377" w:author="Cristiano de Menezes Feu" w:date="2022-11-21T08:33:00Z">
          <w:pPr>
            <w:widowControl w:val="0"/>
            <w:pBdr>
              <w:top w:val="nil"/>
              <w:left w:val="nil"/>
              <w:bottom w:val="nil"/>
              <w:right w:val="nil"/>
              <w:between w:val="nil"/>
            </w:pBdr>
            <w:spacing w:before="0" w:after="113"/>
            <w:ind w:left="567" w:firstLine="0"/>
          </w:pPr>
        </w:pPrChange>
      </w:pPr>
      <w:del w:id="8378" w:author="Cristiano de Menezes Feu" w:date="2022-11-21T08:33:00Z">
        <w:r w:rsidDel="00E631A1">
          <w:rPr>
            <w:b/>
            <w:color w:val="005583"/>
            <w:sz w:val="20"/>
            <w:szCs w:val="20"/>
          </w:rPr>
          <w:delText>Prática 2:</w:delText>
        </w:r>
        <w:r w:rsidDel="00E631A1">
          <w:rPr>
            <w:color w:val="005583"/>
            <w:sz w:val="20"/>
            <w:szCs w:val="20"/>
          </w:rPr>
          <w:delText xml:space="preserve"> a reabertura do prazo da discussão para recebimento de novas emendas prevista no art. 166 admite a possibilidade de revisão do despacho nos termos deste artigo. Exemplo: REQ 6356/2010.</w:delText>
        </w:r>
      </w:del>
    </w:p>
    <w:p w14:paraId="00000C9E" w14:textId="683A6431" w:rsidR="003D183A" w:rsidDel="00E631A1" w:rsidRDefault="008B7924" w:rsidP="00E631A1">
      <w:pPr>
        <w:widowControl w:val="0"/>
        <w:pBdr>
          <w:top w:val="nil"/>
          <w:left w:val="nil"/>
          <w:bottom w:val="nil"/>
          <w:right w:val="nil"/>
          <w:between w:val="nil"/>
        </w:pBdr>
        <w:ind w:firstLine="0"/>
        <w:jc w:val="center"/>
        <w:rPr>
          <w:del w:id="8379" w:author="Cristiano de Menezes Feu" w:date="2022-11-21T08:33:00Z"/>
          <w:b/>
          <w:color w:val="005583"/>
          <w:sz w:val="20"/>
          <w:szCs w:val="20"/>
        </w:rPr>
        <w:pPrChange w:id="8380" w:author="Cristiano de Menezes Feu" w:date="2022-11-21T08:33:00Z">
          <w:pPr>
            <w:widowControl w:val="0"/>
            <w:pBdr>
              <w:top w:val="nil"/>
              <w:left w:val="nil"/>
              <w:bottom w:val="nil"/>
              <w:right w:val="nil"/>
              <w:between w:val="nil"/>
            </w:pBdr>
          </w:pPr>
        </w:pPrChange>
      </w:pPr>
      <w:del w:id="8381" w:author="Cristiano de Menezes Feu" w:date="2022-11-21T08:33:00Z">
        <w:r w:rsidDel="00E631A1">
          <w:rPr>
            <w:rFonts w:ascii="ClearSans-Bold" w:eastAsia="ClearSans-Bold" w:hAnsi="ClearSans-Bold" w:cs="ClearSans-Bold"/>
            <w:b/>
            <w:color w:val="000000"/>
          </w:rPr>
          <w:delText>Art. 142.</w:delText>
        </w:r>
        <w:r w:rsidDel="00E631A1">
          <w:rPr>
            <w:color w:val="000000"/>
          </w:rPr>
          <w:delText xml:space="preserve"> Estando em curso duas ou mais proposições da mesma espécie, que regulem matéria idêntica ou correlata, é licito promover sua tramitação conjunta, mediante requerimento de qualquer Comissão ou Deputado ao Presidente da Câmara, observando-se que: </w:delText>
        </w:r>
      </w:del>
    </w:p>
    <w:p w14:paraId="00000C9F" w14:textId="7675D32C" w:rsidR="003D183A" w:rsidDel="00E631A1" w:rsidRDefault="008B7924" w:rsidP="00E631A1">
      <w:pPr>
        <w:widowControl w:val="0"/>
        <w:pBdr>
          <w:top w:val="nil"/>
          <w:left w:val="nil"/>
          <w:bottom w:val="nil"/>
          <w:right w:val="nil"/>
          <w:between w:val="nil"/>
        </w:pBdr>
        <w:spacing w:before="0" w:after="113"/>
        <w:ind w:left="567" w:firstLine="0"/>
        <w:jc w:val="center"/>
        <w:rPr>
          <w:del w:id="8382" w:author="Cristiano de Menezes Feu" w:date="2022-11-21T08:33:00Z"/>
          <w:b/>
          <w:color w:val="005583"/>
          <w:sz w:val="20"/>
          <w:szCs w:val="20"/>
        </w:rPr>
        <w:pPrChange w:id="8383" w:author="Cristiano de Menezes Feu" w:date="2022-11-21T08:33:00Z">
          <w:pPr>
            <w:widowControl w:val="0"/>
            <w:pBdr>
              <w:top w:val="nil"/>
              <w:left w:val="nil"/>
              <w:bottom w:val="nil"/>
              <w:right w:val="nil"/>
              <w:between w:val="nil"/>
            </w:pBdr>
            <w:spacing w:before="0" w:after="113"/>
            <w:ind w:left="567" w:firstLine="0"/>
          </w:pPr>
        </w:pPrChange>
      </w:pPr>
      <w:del w:id="8384" w:author="Cristiano de Menezes Feu" w:date="2022-11-21T08:33:00Z">
        <w:r w:rsidDel="00E631A1">
          <w:rPr>
            <w:b/>
            <w:color w:val="005583"/>
            <w:sz w:val="20"/>
            <w:szCs w:val="20"/>
          </w:rPr>
          <w:delText>QO</w:delText>
        </w:r>
        <w:r w:rsidDel="00E631A1">
          <w:rPr>
            <w:color w:val="005583"/>
            <w:sz w:val="20"/>
            <w:szCs w:val="20"/>
          </w:rPr>
          <w:delText xml:space="preserve"> 301/2017 – “A tramitação conjunta é uma faculdade e não uma obrigação”, por isto não faz sentido interromper a tramitação de uma proposição para aguardar despacho que solicita tramitação conjunta de proposições. </w:delText>
        </w:r>
      </w:del>
    </w:p>
    <w:p w14:paraId="00000CA0" w14:textId="5D405F76" w:rsidR="003D183A" w:rsidDel="00E631A1" w:rsidRDefault="008B7924" w:rsidP="00E631A1">
      <w:pPr>
        <w:widowControl w:val="0"/>
        <w:pBdr>
          <w:top w:val="nil"/>
          <w:left w:val="nil"/>
          <w:bottom w:val="nil"/>
          <w:right w:val="nil"/>
          <w:between w:val="nil"/>
        </w:pBdr>
        <w:spacing w:before="0" w:after="113"/>
        <w:ind w:left="567" w:firstLine="0"/>
        <w:jc w:val="center"/>
        <w:rPr>
          <w:del w:id="8385" w:author="Cristiano de Menezes Feu" w:date="2022-11-21T08:33:00Z"/>
          <w:b/>
          <w:color w:val="005583"/>
          <w:sz w:val="20"/>
          <w:szCs w:val="20"/>
        </w:rPr>
        <w:pPrChange w:id="8386" w:author="Cristiano de Menezes Feu" w:date="2022-11-21T08:33:00Z">
          <w:pPr>
            <w:widowControl w:val="0"/>
            <w:pBdr>
              <w:top w:val="nil"/>
              <w:left w:val="nil"/>
              <w:bottom w:val="nil"/>
              <w:right w:val="nil"/>
              <w:between w:val="nil"/>
            </w:pBdr>
            <w:spacing w:before="0" w:after="113"/>
            <w:ind w:left="567" w:firstLine="0"/>
          </w:pPr>
        </w:pPrChange>
      </w:pPr>
      <w:del w:id="8387" w:author="Cristiano de Menezes Feu" w:date="2022-11-21T08:33:00Z">
        <w:r w:rsidDel="00E631A1">
          <w:rPr>
            <w:b/>
            <w:color w:val="005583"/>
            <w:sz w:val="20"/>
            <w:szCs w:val="20"/>
          </w:rPr>
          <w:delText>QO</w:delText>
        </w:r>
        <w:r w:rsidDel="00E631A1">
          <w:rPr>
            <w:color w:val="005583"/>
            <w:sz w:val="20"/>
            <w:szCs w:val="20"/>
          </w:rPr>
          <w:delText xml:space="preserve"> 658/2005 – reafirma entendimento constante da QO 10.430/1993 no sentido de que é possível a apensação de projeto do Senado Federal a Projeto do Poder Executivo. “Entende que o procedimento não implica renúncia pela Câmara de prerrogativa constitucional de pronunciar-se em última instância sobre projetos de iniciativa do Executivo. [...] O critério da Mesa tem sido o de não apensar de ofício, na distribuição, no entanto, havendo requerimento nos termos regimentais, a apensação é deferida”.</w:delText>
        </w:r>
      </w:del>
    </w:p>
    <w:p w14:paraId="00000CA1" w14:textId="61DF7F5E" w:rsidR="003D183A" w:rsidDel="00E631A1" w:rsidRDefault="008B7924" w:rsidP="00E631A1">
      <w:pPr>
        <w:widowControl w:val="0"/>
        <w:pBdr>
          <w:top w:val="nil"/>
          <w:left w:val="nil"/>
          <w:bottom w:val="nil"/>
          <w:right w:val="nil"/>
          <w:between w:val="nil"/>
        </w:pBdr>
        <w:spacing w:before="0" w:after="113"/>
        <w:ind w:left="567" w:firstLine="0"/>
        <w:jc w:val="center"/>
        <w:rPr>
          <w:del w:id="8388" w:author="Cristiano de Menezes Feu" w:date="2022-11-21T08:33:00Z"/>
          <w:color w:val="005583"/>
          <w:sz w:val="20"/>
          <w:szCs w:val="20"/>
        </w:rPr>
        <w:pPrChange w:id="8389" w:author="Cristiano de Menezes Feu" w:date="2022-11-21T08:33:00Z">
          <w:pPr>
            <w:widowControl w:val="0"/>
            <w:pBdr>
              <w:top w:val="nil"/>
              <w:left w:val="nil"/>
              <w:bottom w:val="nil"/>
              <w:right w:val="nil"/>
              <w:between w:val="nil"/>
            </w:pBdr>
            <w:spacing w:before="0" w:after="113"/>
            <w:ind w:left="567" w:firstLine="0"/>
          </w:pPr>
        </w:pPrChange>
      </w:pPr>
      <w:del w:id="8390" w:author="Cristiano de Menezes Feu" w:date="2022-11-21T08:33:00Z">
        <w:r w:rsidDel="00E631A1">
          <w:rPr>
            <w:b/>
            <w:color w:val="005583"/>
            <w:sz w:val="20"/>
            <w:szCs w:val="20"/>
          </w:rPr>
          <w:delText>Prática:</w:delText>
        </w:r>
        <w:r w:rsidDel="00E631A1">
          <w:rPr>
            <w:color w:val="005583"/>
            <w:sz w:val="20"/>
            <w:szCs w:val="20"/>
          </w:rPr>
          <w:delText xml:space="preserve"> qualquer Deputado ou Comissão pode requerer, também, a desapensação de proposições que não guardem vínculo de correlação ou identidade entre si. Exemplo: REQ 4763/2012. </w:delText>
        </w:r>
      </w:del>
    </w:p>
    <w:p w14:paraId="00000CA2" w14:textId="1278EE9F" w:rsidR="003D183A" w:rsidDel="00E631A1" w:rsidRDefault="008B7924" w:rsidP="00E631A1">
      <w:pPr>
        <w:widowControl w:val="0"/>
        <w:pBdr>
          <w:top w:val="nil"/>
          <w:left w:val="nil"/>
          <w:bottom w:val="nil"/>
          <w:right w:val="nil"/>
          <w:between w:val="nil"/>
        </w:pBdr>
        <w:ind w:firstLine="0"/>
        <w:jc w:val="center"/>
        <w:rPr>
          <w:del w:id="8391" w:author="Cristiano de Menezes Feu" w:date="2022-11-21T08:33:00Z"/>
          <w:color w:val="000000"/>
        </w:rPr>
        <w:pPrChange w:id="8392" w:author="Cristiano de Menezes Feu" w:date="2022-11-21T08:33:00Z">
          <w:pPr>
            <w:widowControl w:val="0"/>
            <w:pBdr>
              <w:top w:val="nil"/>
              <w:left w:val="nil"/>
              <w:bottom w:val="nil"/>
              <w:right w:val="nil"/>
              <w:between w:val="nil"/>
            </w:pBdr>
          </w:pPr>
        </w:pPrChange>
      </w:pPr>
      <w:del w:id="8393" w:author="Cristiano de Menezes Feu" w:date="2022-11-21T08:33:00Z">
        <w:r w:rsidDel="00E631A1">
          <w:rPr>
            <w:color w:val="000000"/>
          </w:rPr>
          <w:delText xml:space="preserve">I - do despacho do Presidente caberá recurso para o Plenário, no prazo de cinco sessões contado de sua publicação; </w:delText>
        </w:r>
      </w:del>
    </w:p>
    <w:p w14:paraId="00000CA3" w14:textId="53DC7499" w:rsidR="003D183A" w:rsidDel="00E631A1" w:rsidRDefault="008B7924" w:rsidP="00E631A1">
      <w:pPr>
        <w:widowControl w:val="0"/>
        <w:pBdr>
          <w:top w:val="nil"/>
          <w:left w:val="nil"/>
          <w:bottom w:val="nil"/>
          <w:right w:val="nil"/>
          <w:between w:val="nil"/>
        </w:pBdr>
        <w:ind w:firstLine="0"/>
        <w:jc w:val="center"/>
        <w:rPr>
          <w:del w:id="8394" w:author="Cristiano de Menezes Feu" w:date="2022-11-21T08:33:00Z"/>
          <w:color w:val="000000"/>
        </w:rPr>
        <w:pPrChange w:id="8395" w:author="Cristiano de Menezes Feu" w:date="2022-11-21T08:33:00Z">
          <w:pPr>
            <w:widowControl w:val="0"/>
            <w:pBdr>
              <w:top w:val="nil"/>
              <w:left w:val="nil"/>
              <w:bottom w:val="nil"/>
              <w:right w:val="nil"/>
              <w:between w:val="nil"/>
            </w:pBdr>
          </w:pPr>
        </w:pPrChange>
      </w:pPr>
      <w:del w:id="8396" w:author="Cristiano de Menezes Feu" w:date="2022-11-21T08:33:00Z">
        <w:r w:rsidDel="00E631A1">
          <w:rPr>
            <w:color w:val="000000"/>
          </w:rPr>
          <w:delText>II - considera-se um só o parecer da Comissão sobre as proposições apensadas.</w:delText>
        </w:r>
        <w:r w:rsidDel="00E631A1">
          <w:rPr>
            <w:color w:val="005583"/>
            <w:vertAlign w:val="superscript"/>
          </w:rPr>
          <w:footnoteReference w:id="359"/>
        </w:r>
        <w:r w:rsidDel="00E631A1">
          <w:rPr>
            <w:color w:val="000000"/>
          </w:rPr>
          <w:delText xml:space="preserve"> </w:delText>
        </w:r>
      </w:del>
    </w:p>
    <w:p w14:paraId="00000CA4" w14:textId="6B366D5B" w:rsidR="003D183A" w:rsidDel="00E631A1" w:rsidRDefault="008B7924" w:rsidP="00E631A1">
      <w:pPr>
        <w:widowControl w:val="0"/>
        <w:pBdr>
          <w:top w:val="nil"/>
          <w:left w:val="nil"/>
          <w:bottom w:val="nil"/>
          <w:right w:val="nil"/>
          <w:between w:val="nil"/>
        </w:pBdr>
        <w:spacing w:before="0" w:after="113"/>
        <w:ind w:left="567" w:firstLine="0"/>
        <w:jc w:val="center"/>
        <w:rPr>
          <w:del w:id="8400" w:author="Cristiano de Menezes Feu" w:date="2022-11-21T08:33:00Z"/>
          <w:b/>
          <w:color w:val="005583"/>
          <w:sz w:val="20"/>
          <w:szCs w:val="20"/>
        </w:rPr>
        <w:pPrChange w:id="8401" w:author="Cristiano de Menezes Feu" w:date="2022-11-21T08:33:00Z">
          <w:pPr>
            <w:widowControl w:val="0"/>
            <w:pBdr>
              <w:top w:val="nil"/>
              <w:left w:val="nil"/>
              <w:bottom w:val="nil"/>
              <w:right w:val="nil"/>
              <w:between w:val="nil"/>
            </w:pBdr>
            <w:spacing w:before="0" w:after="113"/>
            <w:ind w:left="567" w:firstLine="0"/>
          </w:pPr>
        </w:pPrChange>
      </w:pPr>
      <w:del w:id="8402" w:author="Cristiano de Menezes Feu" w:date="2022-11-21T08:33:00Z">
        <w:r w:rsidDel="00E631A1">
          <w:rPr>
            <w:color w:val="005583"/>
            <w:sz w:val="20"/>
            <w:szCs w:val="20"/>
          </w:rPr>
          <w:delText>Art. 57, I.</w:delText>
        </w:r>
      </w:del>
    </w:p>
    <w:p w14:paraId="00000CA5" w14:textId="52D9739C" w:rsidR="003D183A" w:rsidDel="00E631A1" w:rsidRDefault="008B7924" w:rsidP="00E631A1">
      <w:pPr>
        <w:widowControl w:val="0"/>
        <w:pBdr>
          <w:top w:val="nil"/>
          <w:left w:val="nil"/>
          <w:bottom w:val="nil"/>
          <w:right w:val="nil"/>
          <w:between w:val="nil"/>
        </w:pBdr>
        <w:spacing w:before="0" w:after="113"/>
        <w:ind w:left="567" w:firstLine="0"/>
        <w:jc w:val="center"/>
        <w:rPr>
          <w:del w:id="8403" w:author="Cristiano de Menezes Feu" w:date="2022-11-21T08:33:00Z"/>
          <w:b/>
          <w:color w:val="005583"/>
          <w:sz w:val="20"/>
          <w:szCs w:val="20"/>
        </w:rPr>
        <w:pPrChange w:id="8404" w:author="Cristiano de Menezes Feu" w:date="2022-11-21T08:33:00Z">
          <w:pPr>
            <w:widowControl w:val="0"/>
            <w:pBdr>
              <w:top w:val="nil"/>
              <w:left w:val="nil"/>
              <w:bottom w:val="nil"/>
              <w:right w:val="nil"/>
              <w:between w:val="nil"/>
            </w:pBdr>
            <w:spacing w:before="0" w:after="113"/>
            <w:ind w:left="567" w:firstLine="0"/>
          </w:pPr>
        </w:pPrChange>
      </w:pPr>
      <w:del w:id="8405" w:author="Cristiano de Menezes Feu" w:date="2022-11-21T08:33:00Z">
        <w:r w:rsidDel="00E631A1">
          <w:rPr>
            <w:b/>
            <w:color w:val="005583"/>
            <w:sz w:val="20"/>
            <w:szCs w:val="20"/>
          </w:rPr>
          <w:delText>QO</w:delText>
        </w:r>
        <w:r w:rsidDel="00E631A1">
          <w:rPr>
            <w:color w:val="005583"/>
            <w:sz w:val="20"/>
            <w:szCs w:val="20"/>
          </w:rPr>
          <w:delText xml:space="preserve"> 218/2007 – Esclarece que “mesmo que o requerimento de preferência venha a ser aprovado, o apensado que receber a preferência não terá parecer quanto à constitucionalidade proferido em plenário, já que o parecer pela constitucionalidade e juridicidade dado ao principal se estende aos apensados”.</w:delText>
        </w:r>
      </w:del>
    </w:p>
    <w:p w14:paraId="00000CA6" w14:textId="396E4C4F" w:rsidR="003D183A" w:rsidDel="00E631A1" w:rsidRDefault="008B7924" w:rsidP="00E631A1">
      <w:pPr>
        <w:widowControl w:val="0"/>
        <w:pBdr>
          <w:top w:val="nil"/>
          <w:left w:val="nil"/>
          <w:bottom w:val="nil"/>
          <w:right w:val="nil"/>
          <w:between w:val="nil"/>
        </w:pBdr>
        <w:spacing w:before="0" w:after="113"/>
        <w:ind w:left="567" w:firstLine="0"/>
        <w:jc w:val="center"/>
        <w:rPr>
          <w:del w:id="8406" w:author="Cristiano de Menezes Feu" w:date="2022-11-21T08:33:00Z"/>
          <w:b/>
          <w:color w:val="005583"/>
          <w:sz w:val="20"/>
          <w:szCs w:val="20"/>
        </w:rPr>
        <w:pPrChange w:id="8407" w:author="Cristiano de Menezes Feu" w:date="2022-11-21T08:33:00Z">
          <w:pPr>
            <w:widowControl w:val="0"/>
            <w:pBdr>
              <w:top w:val="nil"/>
              <w:left w:val="nil"/>
              <w:bottom w:val="nil"/>
              <w:right w:val="nil"/>
              <w:between w:val="nil"/>
            </w:pBdr>
            <w:spacing w:before="0" w:after="113"/>
            <w:ind w:left="567" w:firstLine="0"/>
          </w:pPr>
        </w:pPrChange>
      </w:pPr>
      <w:del w:id="8408" w:author="Cristiano de Menezes Feu" w:date="2022-11-21T08:33:00Z">
        <w:r w:rsidDel="00E631A1">
          <w:rPr>
            <w:b/>
            <w:color w:val="005583"/>
            <w:sz w:val="20"/>
            <w:szCs w:val="20"/>
          </w:rPr>
          <w:delText xml:space="preserve">REC </w:delText>
        </w:r>
        <w:r w:rsidDel="00E631A1">
          <w:rPr>
            <w:color w:val="005583"/>
            <w:sz w:val="20"/>
            <w:szCs w:val="20"/>
          </w:rPr>
          <w:delText>82/2011 - É de competência do Presidente da Câmara dos Deputados a determinação de tramitação conjunta, não sendo possível às Comissões promover a desapensação ou deixa de apreciar em conjunto projetos apensados. Se alguma Comissão entender que qualquer proposição deva ser desapensada, deve requerer a providência ao Presidente da Câmara.</w:delText>
        </w:r>
        <w:r w:rsidDel="00E631A1">
          <w:rPr>
            <w:b/>
            <w:color w:val="005583"/>
            <w:sz w:val="20"/>
            <w:szCs w:val="20"/>
          </w:rPr>
          <w:delText xml:space="preserve"> </w:delText>
        </w:r>
      </w:del>
    </w:p>
    <w:p w14:paraId="00000CA7" w14:textId="1FAFF60A" w:rsidR="003D183A" w:rsidDel="00E631A1" w:rsidRDefault="008B7924" w:rsidP="00E631A1">
      <w:pPr>
        <w:widowControl w:val="0"/>
        <w:pBdr>
          <w:top w:val="nil"/>
          <w:left w:val="nil"/>
          <w:bottom w:val="nil"/>
          <w:right w:val="nil"/>
          <w:between w:val="nil"/>
        </w:pBdr>
        <w:spacing w:before="0" w:after="113"/>
        <w:ind w:left="567" w:firstLine="0"/>
        <w:jc w:val="center"/>
        <w:rPr>
          <w:del w:id="8409" w:author="Cristiano de Menezes Feu" w:date="2022-11-21T08:33:00Z"/>
          <w:b/>
          <w:color w:val="005583"/>
          <w:sz w:val="20"/>
          <w:szCs w:val="20"/>
        </w:rPr>
        <w:pPrChange w:id="8410" w:author="Cristiano de Menezes Feu" w:date="2022-11-21T08:33:00Z">
          <w:pPr>
            <w:widowControl w:val="0"/>
            <w:pBdr>
              <w:top w:val="nil"/>
              <w:left w:val="nil"/>
              <w:bottom w:val="nil"/>
              <w:right w:val="nil"/>
              <w:between w:val="nil"/>
            </w:pBdr>
            <w:spacing w:before="0" w:after="113"/>
            <w:ind w:left="567" w:firstLine="0"/>
          </w:pPr>
        </w:pPrChange>
      </w:pPr>
      <w:del w:id="8411" w:author="Cristiano de Menezes Feu" w:date="2022-11-21T08:33:00Z">
        <w:r w:rsidDel="00E631A1">
          <w:rPr>
            <w:b/>
            <w:color w:val="005583"/>
            <w:sz w:val="20"/>
            <w:szCs w:val="20"/>
          </w:rPr>
          <w:delText>Prática 1:</w:delText>
        </w:r>
        <w:r w:rsidDel="00E631A1">
          <w:rPr>
            <w:color w:val="005583"/>
            <w:sz w:val="20"/>
            <w:szCs w:val="20"/>
          </w:rPr>
          <w:delText xml:space="preserve"> parecer de mérito também se estende a todos os apensados, mesmo que a apensação seja posterior ao parecer. Exemplo PL 9848/2018 </w:delText>
        </w:r>
      </w:del>
    </w:p>
    <w:p w14:paraId="00000CA8" w14:textId="372ADE7B" w:rsidR="003D183A" w:rsidDel="00E631A1" w:rsidRDefault="008B7924" w:rsidP="00E631A1">
      <w:pPr>
        <w:widowControl w:val="0"/>
        <w:pBdr>
          <w:top w:val="nil"/>
          <w:left w:val="nil"/>
          <w:bottom w:val="nil"/>
          <w:right w:val="nil"/>
          <w:between w:val="nil"/>
        </w:pBdr>
        <w:spacing w:before="0" w:after="113"/>
        <w:ind w:left="567" w:firstLine="0"/>
        <w:jc w:val="center"/>
        <w:rPr>
          <w:del w:id="8412" w:author="Cristiano de Menezes Feu" w:date="2022-11-21T08:33:00Z"/>
          <w:b/>
          <w:color w:val="005583"/>
          <w:sz w:val="20"/>
          <w:szCs w:val="20"/>
        </w:rPr>
        <w:pPrChange w:id="8413" w:author="Cristiano de Menezes Feu" w:date="2022-11-21T08:33:00Z">
          <w:pPr>
            <w:widowControl w:val="0"/>
            <w:pBdr>
              <w:top w:val="nil"/>
              <w:left w:val="nil"/>
              <w:bottom w:val="nil"/>
              <w:right w:val="nil"/>
              <w:between w:val="nil"/>
            </w:pBdr>
            <w:spacing w:before="0" w:after="113"/>
            <w:ind w:left="567" w:firstLine="0"/>
          </w:pPr>
        </w:pPrChange>
      </w:pPr>
      <w:del w:id="8414" w:author="Cristiano de Menezes Feu" w:date="2022-11-21T08:33:00Z">
        <w:r w:rsidDel="00E631A1">
          <w:rPr>
            <w:b/>
            <w:color w:val="005583"/>
            <w:sz w:val="20"/>
            <w:szCs w:val="20"/>
          </w:rPr>
          <w:delText>Prática 2:</w:delText>
        </w:r>
        <w:r w:rsidDel="00E631A1">
          <w:rPr>
            <w:color w:val="005583"/>
            <w:sz w:val="20"/>
            <w:szCs w:val="20"/>
          </w:rPr>
          <w:delText xml:space="preserve"> no caso de retirada de tramitação de um projeto principal, o parecer continuará valendo para os remanescentes apensados. Exemplo: PL 270/2003.</w:delText>
        </w:r>
      </w:del>
    </w:p>
    <w:p w14:paraId="00000CA9" w14:textId="38C5DE14" w:rsidR="003D183A" w:rsidDel="00E631A1" w:rsidRDefault="008B7924" w:rsidP="00E631A1">
      <w:pPr>
        <w:widowControl w:val="0"/>
        <w:pBdr>
          <w:top w:val="nil"/>
          <w:left w:val="nil"/>
          <w:bottom w:val="nil"/>
          <w:right w:val="nil"/>
          <w:between w:val="nil"/>
        </w:pBdr>
        <w:spacing w:before="0" w:after="113"/>
        <w:ind w:left="567" w:firstLine="0"/>
        <w:jc w:val="center"/>
        <w:rPr>
          <w:del w:id="8415" w:author="Cristiano de Menezes Feu" w:date="2022-11-21T08:33:00Z"/>
          <w:color w:val="005583"/>
          <w:sz w:val="20"/>
          <w:szCs w:val="20"/>
        </w:rPr>
        <w:pPrChange w:id="8416" w:author="Cristiano de Menezes Feu" w:date="2022-11-21T08:33:00Z">
          <w:pPr>
            <w:widowControl w:val="0"/>
            <w:pBdr>
              <w:top w:val="nil"/>
              <w:left w:val="nil"/>
              <w:bottom w:val="nil"/>
              <w:right w:val="nil"/>
              <w:between w:val="nil"/>
            </w:pBdr>
            <w:spacing w:before="0" w:after="113"/>
            <w:ind w:left="567" w:firstLine="0"/>
          </w:pPr>
        </w:pPrChange>
      </w:pPr>
      <w:del w:id="8417" w:author="Cristiano de Menezes Feu" w:date="2022-11-21T08:33:00Z">
        <w:r w:rsidDel="00E631A1">
          <w:rPr>
            <w:b/>
            <w:color w:val="005583"/>
            <w:sz w:val="20"/>
            <w:szCs w:val="20"/>
          </w:rPr>
          <w:delText>Prática 3:</w:delText>
        </w:r>
        <w:r w:rsidDel="00E631A1">
          <w:rPr>
            <w:color w:val="005583"/>
            <w:sz w:val="20"/>
            <w:szCs w:val="20"/>
          </w:rPr>
          <w:delText xml:space="preserve"> havendo apensação de uma proposição antes da aprovação do parecer na Comissão, deverá o Relator se pronunciar sobre o novo apensado. Exemplo: PL 1785/2011 e PL 7197/02.</w:delText>
        </w:r>
      </w:del>
    </w:p>
    <w:p w14:paraId="00000CAA" w14:textId="53363A0A" w:rsidR="003D183A" w:rsidDel="00E631A1" w:rsidRDefault="008B7924" w:rsidP="00E631A1">
      <w:pPr>
        <w:widowControl w:val="0"/>
        <w:pBdr>
          <w:top w:val="nil"/>
          <w:left w:val="nil"/>
          <w:bottom w:val="nil"/>
          <w:right w:val="nil"/>
          <w:between w:val="nil"/>
        </w:pBdr>
        <w:ind w:firstLine="0"/>
        <w:jc w:val="center"/>
        <w:rPr>
          <w:del w:id="8418" w:author="Cristiano de Menezes Feu" w:date="2022-11-21T08:33:00Z"/>
          <w:rFonts w:ascii="ClearSans-Bold" w:eastAsia="ClearSans-Bold" w:hAnsi="ClearSans-Bold" w:cs="ClearSans-Bold"/>
          <w:b/>
          <w:color w:val="000000"/>
        </w:rPr>
        <w:pPrChange w:id="8419" w:author="Cristiano de Menezes Feu" w:date="2022-11-21T08:33:00Z">
          <w:pPr>
            <w:widowControl w:val="0"/>
            <w:pBdr>
              <w:top w:val="nil"/>
              <w:left w:val="nil"/>
              <w:bottom w:val="nil"/>
              <w:right w:val="nil"/>
              <w:between w:val="nil"/>
            </w:pBdr>
          </w:pPr>
        </w:pPrChange>
      </w:pPr>
      <w:del w:id="8420"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A tramitação conjunta só será deferida se solicitada antes de a matéria entrar na Ordem do Dia ou, na hipótese do art. 24, II, antes do pronunciamento da única ou da primeira Comissão incumbida de examinar o mérito da proposição.</w:delText>
        </w:r>
      </w:del>
    </w:p>
    <w:p w14:paraId="00000CAB" w14:textId="35F946BB" w:rsidR="003D183A" w:rsidDel="00E631A1" w:rsidRDefault="008B7924" w:rsidP="00E631A1">
      <w:pPr>
        <w:widowControl w:val="0"/>
        <w:pBdr>
          <w:top w:val="nil"/>
          <w:left w:val="nil"/>
          <w:bottom w:val="nil"/>
          <w:right w:val="nil"/>
          <w:between w:val="nil"/>
        </w:pBdr>
        <w:spacing w:before="0" w:after="113"/>
        <w:ind w:left="567" w:firstLine="0"/>
        <w:jc w:val="center"/>
        <w:rPr>
          <w:del w:id="8421" w:author="Cristiano de Menezes Feu" w:date="2022-11-21T08:33:00Z"/>
          <w:b/>
          <w:color w:val="005583"/>
          <w:sz w:val="20"/>
          <w:szCs w:val="20"/>
        </w:rPr>
        <w:pPrChange w:id="8422" w:author="Cristiano de Menezes Feu" w:date="2022-11-21T08:33:00Z">
          <w:pPr>
            <w:widowControl w:val="0"/>
            <w:pBdr>
              <w:top w:val="nil"/>
              <w:left w:val="nil"/>
              <w:bottom w:val="nil"/>
              <w:right w:val="nil"/>
              <w:between w:val="nil"/>
            </w:pBdr>
            <w:spacing w:before="0" w:after="113"/>
            <w:ind w:left="567" w:firstLine="0"/>
          </w:pPr>
        </w:pPrChange>
      </w:pPr>
      <w:del w:id="8423" w:author="Cristiano de Menezes Feu" w:date="2022-11-21T08:33:00Z">
        <w:r w:rsidDel="00E631A1">
          <w:rPr>
            <w:color w:val="005583"/>
            <w:sz w:val="20"/>
            <w:szCs w:val="20"/>
          </w:rPr>
          <w:delText>Art. 57, I.</w:delText>
        </w:r>
      </w:del>
    </w:p>
    <w:p w14:paraId="00000CAC" w14:textId="52C35B6A" w:rsidR="003D183A" w:rsidDel="00E631A1" w:rsidRDefault="008B7924" w:rsidP="00E631A1">
      <w:pPr>
        <w:widowControl w:val="0"/>
        <w:pBdr>
          <w:top w:val="nil"/>
          <w:left w:val="nil"/>
          <w:bottom w:val="nil"/>
          <w:right w:val="nil"/>
          <w:between w:val="nil"/>
        </w:pBdr>
        <w:spacing w:before="0" w:after="113"/>
        <w:ind w:left="567" w:firstLine="0"/>
        <w:jc w:val="center"/>
        <w:rPr>
          <w:del w:id="8424" w:author="Cristiano de Menezes Feu" w:date="2022-11-21T08:33:00Z"/>
          <w:b/>
          <w:color w:val="005583"/>
          <w:sz w:val="20"/>
          <w:szCs w:val="20"/>
        </w:rPr>
        <w:pPrChange w:id="8425" w:author="Cristiano de Menezes Feu" w:date="2022-11-21T08:33:00Z">
          <w:pPr>
            <w:widowControl w:val="0"/>
            <w:pBdr>
              <w:top w:val="nil"/>
              <w:left w:val="nil"/>
              <w:bottom w:val="nil"/>
              <w:right w:val="nil"/>
              <w:between w:val="nil"/>
            </w:pBdr>
            <w:spacing w:before="0" w:after="113"/>
            <w:ind w:left="567" w:firstLine="0"/>
          </w:pPr>
        </w:pPrChange>
      </w:pPr>
      <w:del w:id="8426" w:author="Cristiano de Menezes Feu" w:date="2022-11-21T08:33:00Z">
        <w:r w:rsidDel="00E631A1">
          <w:rPr>
            <w:b/>
            <w:color w:val="005583"/>
            <w:sz w:val="20"/>
            <w:szCs w:val="20"/>
          </w:rPr>
          <w:delText>QO</w:delText>
        </w:r>
        <w:r w:rsidDel="00E631A1">
          <w:rPr>
            <w:color w:val="005583"/>
            <w:sz w:val="20"/>
            <w:szCs w:val="20"/>
          </w:rPr>
          <w:delText xml:space="preserve"> 15/2003 – Esclarece que “[...] não impede a apensação o fato de o projeto mais antigo ter, eventualmente, figurado em Ordem do Dia, desde que não tenha sido iniciada sua discussão [...]”.</w:delText>
        </w:r>
      </w:del>
    </w:p>
    <w:p w14:paraId="00000CAD" w14:textId="1F000008" w:rsidR="003D183A" w:rsidDel="00E631A1" w:rsidRDefault="008B7924" w:rsidP="00E631A1">
      <w:pPr>
        <w:widowControl w:val="0"/>
        <w:pBdr>
          <w:top w:val="nil"/>
          <w:left w:val="nil"/>
          <w:bottom w:val="nil"/>
          <w:right w:val="nil"/>
          <w:between w:val="nil"/>
        </w:pBdr>
        <w:spacing w:before="0" w:after="113"/>
        <w:ind w:left="567" w:firstLine="0"/>
        <w:jc w:val="center"/>
        <w:rPr>
          <w:del w:id="8427" w:author="Cristiano de Menezes Feu" w:date="2022-11-21T08:33:00Z"/>
          <w:b/>
          <w:color w:val="005583"/>
          <w:sz w:val="20"/>
          <w:szCs w:val="20"/>
        </w:rPr>
        <w:pPrChange w:id="8428" w:author="Cristiano de Menezes Feu" w:date="2022-11-21T08:33:00Z">
          <w:pPr>
            <w:widowControl w:val="0"/>
            <w:pBdr>
              <w:top w:val="nil"/>
              <w:left w:val="nil"/>
              <w:bottom w:val="nil"/>
              <w:right w:val="nil"/>
              <w:between w:val="nil"/>
            </w:pBdr>
            <w:spacing w:before="0" w:after="113"/>
            <w:ind w:left="567" w:firstLine="0"/>
          </w:pPr>
        </w:pPrChange>
      </w:pPr>
      <w:del w:id="8429" w:author="Cristiano de Menezes Feu" w:date="2022-11-21T08:33:00Z">
        <w:r w:rsidDel="00E631A1">
          <w:rPr>
            <w:b/>
            <w:color w:val="005583"/>
            <w:sz w:val="20"/>
            <w:szCs w:val="20"/>
          </w:rPr>
          <w:delText>Prática 1:</w:delText>
        </w:r>
        <w:r w:rsidDel="00E631A1">
          <w:rPr>
            <w:color w:val="005583"/>
            <w:sz w:val="20"/>
            <w:szCs w:val="20"/>
          </w:rPr>
          <w:delText xml:space="preserve"> A Presidência da Câmara tem adotado o critério da apensação de PECs quando as proposições se encontram no mesmo estágio de tramitação. Exemplo: PEC 111/2015, PEC 253/2016 e PEC 45/2019 </w:delText>
        </w:r>
        <w:r w:rsidDel="00E631A1">
          <w:rPr>
            <w:color w:val="005583"/>
            <w:sz w:val="20"/>
            <w:szCs w:val="20"/>
            <w:vertAlign w:val="superscript"/>
          </w:rPr>
          <w:footnoteReference w:id="360"/>
        </w:r>
        <w:r w:rsidDel="00E631A1">
          <w:rPr>
            <w:color w:val="005583"/>
            <w:sz w:val="20"/>
            <w:szCs w:val="20"/>
          </w:rPr>
          <w:delText>.</w:delText>
        </w:r>
      </w:del>
    </w:p>
    <w:p w14:paraId="00000CAE" w14:textId="79F35571" w:rsidR="003D183A" w:rsidDel="00E631A1" w:rsidRDefault="008B7924" w:rsidP="00E631A1">
      <w:pPr>
        <w:widowControl w:val="0"/>
        <w:pBdr>
          <w:top w:val="nil"/>
          <w:left w:val="nil"/>
          <w:bottom w:val="nil"/>
          <w:right w:val="nil"/>
          <w:between w:val="nil"/>
        </w:pBdr>
        <w:spacing w:before="0" w:after="113"/>
        <w:ind w:left="567" w:firstLine="0"/>
        <w:jc w:val="center"/>
        <w:rPr>
          <w:del w:id="8433" w:author="Cristiano de Menezes Feu" w:date="2022-11-21T08:33:00Z"/>
          <w:b/>
          <w:color w:val="005583"/>
          <w:sz w:val="20"/>
          <w:szCs w:val="20"/>
        </w:rPr>
        <w:pPrChange w:id="8434" w:author="Cristiano de Menezes Feu" w:date="2022-11-21T08:33:00Z">
          <w:pPr>
            <w:widowControl w:val="0"/>
            <w:pBdr>
              <w:top w:val="nil"/>
              <w:left w:val="nil"/>
              <w:bottom w:val="nil"/>
              <w:right w:val="nil"/>
              <w:between w:val="nil"/>
            </w:pBdr>
            <w:spacing w:before="0" w:after="113"/>
            <w:ind w:left="567" w:firstLine="0"/>
          </w:pPr>
        </w:pPrChange>
      </w:pPr>
      <w:del w:id="8435" w:author="Cristiano de Menezes Feu" w:date="2022-11-21T08:33:00Z">
        <w:r w:rsidDel="00E631A1">
          <w:rPr>
            <w:b/>
            <w:color w:val="005583"/>
            <w:sz w:val="20"/>
            <w:szCs w:val="20"/>
          </w:rPr>
          <w:delText>Prática 2:</w:delText>
        </w:r>
        <w:r w:rsidDel="00E631A1">
          <w:rPr>
            <w:color w:val="005583"/>
            <w:sz w:val="20"/>
            <w:szCs w:val="20"/>
          </w:rPr>
          <w:delText xml:space="preserve"> a desapensação também pode ser requerida, desde que não tenha sido iniciada a discussão da proposição no Plenário da Câmara. Exemplo: REQ 4763/2012. </w:delText>
        </w:r>
      </w:del>
    </w:p>
    <w:p w14:paraId="00000CAF" w14:textId="2A862DFF" w:rsidR="003D183A" w:rsidDel="00E631A1" w:rsidRDefault="008B7924" w:rsidP="00E631A1">
      <w:pPr>
        <w:widowControl w:val="0"/>
        <w:pBdr>
          <w:top w:val="nil"/>
          <w:left w:val="nil"/>
          <w:bottom w:val="nil"/>
          <w:right w:val="nil"/>
          <w:between w:val="nil"/>
        </w:pBdr>
        <w:spacing w:before="0" w:after="113"/>
        <w:ind w:left="567" w:firstLine="0"/>
        <w:jc w:val="center"/>
        <w:rPr>
          <w:del w:id="8436" w:author="Cristiano de Menezes Feu" w:date="2022-11-21T08:33:00Z"/>
          <w:color w:val="005583"/>
          <w:sz w:val="20"/>
          <w:szCs w:val="20"/>
        </w:rPr>
        <w:pPrChange w:id="8437" w:author="Cristiano de Menezes Feu" w:date="2022-11-21T08:33:00Z">
          <w:pPr>
            <w:widowControl w:val="0"/>
            <w:pBdr>
              <w:top w:val="nil"/>
              <w:left w:val="nil"/>
              <w:bottom w:val="nil"/>
              <w:right w:val="nil"/>
              <w:between w:val="nil"/>
            </w:pBdr>
            <w:spacing w:before="0" w:after="113"/>
            <w:ind w:left="567" w:firstLine="0"/>
          </w:pPr>
        </w:pPrChange>
      </w:pPr>
      <w:del w:id="8438" w:author="Cristiano de Menezes Feu" w:date="2022-11-21T08:33:00Z">
        <w:r w:rsidDel="00E631A1">
          <w:rPr>
            <w:b/>
            <w:color w:val="005583"/>
            <w:sz w:val="20"/>
            <w:szCs w:val="20"/>
          </w:rPr>
          <w:delText>Prática 3:</w:delText>
        </w:r>
        <w:r w:rsidDel="00E631A1">
          <w:rPr>
            <w:color w:val="005583"/>
            <w:sz w:val="20"/>
            <w:szCs w:val="20"/>
          </w:rPr>
          <w:delText xml:space="preserve"> projeto conclusivo que já tiver parecer de pelo menos uma Comissão não pode ser apensado a nenhum outro projeto. Se ainda não tiver parecer, pode ser apensado inclusive a projeto sujeito à tramitação do Plenário. Exemplo: REQ 2378/2015 e REQ 5697/2009.</w:delText>
        </w:r>
      </w:del>
    </w:p>
    <w:p w14:paraId="00000CB0" w14:textId="66065F6F" w:rsidR="003D183A" w:rsidDel="00E631A1" w:rsidRDefault="008B7924" w:rsidP="00E631A1">
      <w:pPr>
        <w:widowControl w:val="0"/>
        <w:pBdr>
          <w:top w:val="nil"/>
          <w:left w:val="nil"/>
          <w:bottom w:val="nil"/>
          <w:right w:val="nil"/>
          <w:between w:val="nil"/>
        </w:pBdr>
        <w:ind w:firstLine="0"/>
        <w:jc w:val="center"/>
        <w:rPr>
          <w:del w:id="8439" w:author="Cristiano de Menezes Feu" w:date="2022-11-21T08:33:00Z"/>
          <w:rFonts w:ascii="ClearSans-Bold" w:eastAsia="ClearSans-Bold" w:hAnsi="ClearSans-Bold" w:cs="ClearSans-Bold"/>
          <w:b/>
          <w:color w:val="000000"/>
        </w:rPr>
        <w:pPrChange w:id="8440" w:author="Cristiano de Menezes Feu" w:date="2022-11-21T08:33:00Z">
          <w:pPr>
            <w:widowControl w:val="0"/>
            <w:pBdr>
              <w:top w:val="nil"/>
              <w:left w:val="nil"/>
              <w:bottom w:val="nil"/>
              <w:right w:val="nil"/>
              <w:between w:val="nil"/>
            </w:pBdr>
          </w:pPr>
        </w:pPrChange>
      </w:pPr>
      <w:del w:id="8441" w:author="Cristiano de Menezes Feu" w:date="2022-11-21T08:33:00Z">
        <w:r w:rsidDel="00E631A1">
          <w:rPr>
            <w:rFonts w:ascii="ClearSans-Bold" w:eastAsia="ClearSans-Bold" w:hAnsi="ClearSans-Bold" w:cs="ClearSans-Bold"/>
            <w:b/>
            <w:color w:val="000000"/>
          </w:rPr>
          <w:delText>Art. 143.</w:delText>
        </w:r>
        <w:r w:rsidDel="00E631A1">
          <w:rPr>
            <w:color w:val="000000"/>
          </w:rPr>
          <w:delText xml:space="preserve"> Na tramitação em conjunto ou por dependência, serão obedecidas as seguintes normas: </w:delText>
        </w:r>
      </w:del>
    </w:p>
    <w:p w14:paraId="00000CB1" w14:textId="0693D194" w:rsidR="003D183A" w:rsidDel="00E631A1" w:rsidRDefault="008B7924" w:rsidP="00E631A1">
      <w:pPr>
        <w:widowControl w:val="0"/>
        <w:pBdr>
          <w:top w:val="nil"/>
          <w:left w:val="nil"/>
          <w:bottom w:val="nil"/>
          <w:right w:val="nil"/>
          <w:between w:val="nil"/>
        </w:pBdr>
        <w:spacing w:before="0" w:after="113"/>
        <w:ind w:left="567" w:firstLine="0"/>
        <w:jc w:val="center"/>
        <w:rPr>
          <w:del w:id="8442" w:author="Cristiano de Menezes Feu" w:date="2022-11-21T08:33:00Z"/>
          <w:color w:val="005583"/>
          <w:sz w:val="20"/>
          <w:szCs w:val="20"/>
        </w:rPr>
        <w:pPrChange w:id="8443" w:author="Cristiano de Menezes Feu" w:date="2022-11-21T08:33:00Z">
          <w:pPr>
            <w:widowControl w:val="0"/>
            <w:pBdr>
              <w:top w:val="nil"/>
              <w:left w:val="nil"/>
              <w:bottom w:val="nil"/>
              <w:right w:val="nil"/>
              <w:between w:val="nil"/>
            </w:pBdr>
            <w:spacing w:before="0" w:after="113"/>
            <w:ind w:left="567" w:firstLine="0"/>
          </w:pPr>
        </w:pPrChange>
      </w:pPr>
      <w:del w:id="8444" w:author="Cristiano de Menezes Feu" w:date="2022-11-21T08:33:00Z">
        <w:r w:rsidDel="00E631A1">
          <w:rPr>
            <w:color w:val="005583"/>
            <w:sz w:val="20"/>
            <w:szCs w:val="20"/>
          </w:rPr>
          <w:delText>Art. 142.</w:delText>
        </w:r>
      </w:del>
    </w:p>
    <w:p w14:paraId="00000CB2" w14:textId="5EE2CDED" w:rsidR="003D183A" w:rsidDel="00E631A1" w:rsidRDefault="008B7924" w:rsidP="00E631A1">
      <w:pPr>
        <w:widowControl w:val="0"/>
        <w:pBdr>
          <w:top w:val="nil"/>
          <w:left w:val="nil"/>
          <w:bottom w:val="nil"/>
          <w:right w:val="nil"/>
          <w:between w:val="nil"/>
        </w:pBdr>
        <w:ind w:firstLine="0"/>
        <w:jc w:val="center"/>
        <w:rPr>
          <w:del w:id="8445" w:author="Cristiano de Menezes Feu" w:date="2022-11-21T08:33:00Z"/>
          <w:color w:val="000000"/>
        </w:rPr>
        <w:pPrChange w:id="8446" w:author="Cristiano de Menezes Feu" w:date="2022-11-21T08:33:00Z">
          <w:pPr>
            <w:widowControl w:val="0"/>
            <w:pBdr>
              <w:top w:val="nil"/>
              <w:left w:val="nil"/>
              <w:bottom w:val="nil"/>
              <w:right w:val="nil"/>
              <w:between w:val="nil"/>
            </w:pBdr>
          </w:pPr>
        </w:pPrChange>
      </w:pPr>
      <w:del w:id="8447" w:author="Cristiano de Menezes Feu" w:date="2022-11-21T08:33:00Z">
        <w:r w:rsidDel="00E631A1">
          <w:rPr>
            <w:color w:val="000000"/>
          </w:rPr>
          <w:delText xml:space="preserve">I - ao processo da proposição que deva ter precedência serão apensos, sem incorporação, os demais; </w:delText>
        </w:r>
      </w:del>
    </w:p>
    <w:p w14:paraId="00000CB3" w14:textId="108BE960" w:rsidR="003D183A" w:rsidDel="00E631A1" w:rsidRDefault="008B7924" w:rsidP="00E631A1">
      <w:pPr>
        <w:widowControl w:val="0"/>
        <w:pBdr>
          <w:top w:val="nil"/>
          <w:left w:val="nil"/>
          <w:bottom w:val="nil"/>
          <w:right w:val="nil"/>
          <w:between w:val="nil"/>
        </w:pBdr>
        <w:ind w:firstLine="0"/>
        <w:jc w:val="center"/>
        <w:rPr>
          <w:del w:id="8448" w:author="Cristiano de Menezes Feu" w:date="2022-11-21T08:33:00Z"/>
          <w:color w:val="000000"/>
        </w:rPr>
        <w:pPrChange w:id="8449" w:author="Cristiano de Menezes Feu" w:date="2022-11-21T08:33:00Z">
          <w:pPr>
            <w:widowControl w:val="0"/>
            <w:pBdr>
              <w:top w:val="nil"/>
              <w:left w:val="nil"/>
              <w:bottom w:val="nil"/>
              <w:right w:val="nil"/>
              <w:between w:val="nil"/>
            </w:pBdr>
          </w:pPr>
        </w:pPrChange>
      </w:pPr>
      <w:del w:id="8450" w:author="Cristiano de Menezes Feu" w:date="2022-11-21T08:33:00Z">
        <w:r w:rsidDel="00E631A1">
          <w:rPr>
            <w:color w:val="000000"/>
          </w:rPr>
          <w:delText>II - terá precedência:</w:delText>
        </w:r>
      </w:del>
    </w:p>
    <w:p w14:paraId="00000CB4" w14:textId="226028C5" w:rsidR="003D183A" w:rsidDel="00E631A1" w:rsidRDefault="008B7924" w:rsidP="00E631A1">
      <w:pPr>
        <w:widowControl w:val="0"/>
        <w:pBdr>
          <w:top w:val="nil"/>
          <w:left w:val="nil"/>
          <w:bottom w:val="nil"/>
          <w:right w:val="nil"/>
          <w:between w:val="nil"/>
        </w:pBdr>
        <w:spacing w:before="57" w:after="0"/>
        <w:ind w:left="283" w:firstLine="0"/>
        <w:jc w:val="center"/>
        <w:rPr>
          <w:del w:id="8451" w:author="Cristiano de Menezes Feu" w:date="2022-11-21T08:33:00Z"/>
          <w:b/>
          <w:color w:val="005583"/>
          <w:sz w:val="20"/>
          <w:szCs w:val="20"/>
        </w:rPr>
        <w:pPrChange w:id="8452" w:author="Cristiano de Menezes Feu" w:date="2022-11-21T08:33:00Z">
          <w:pPr>
            <w:widowControl w:val="0"/>
            <w:pBdr>
              <w:top w:val="nil"/>
              <w:left w:val="nil"/>
              <w:bottom w:val="nil"/>
              <w:right w:val="nil"/>
              <w:between w:val="nil"/>
            </w:pBdr>
            <w:spacing w:before="57" w:after="0"/>
            <w:ind w:left="283" w:firstLine="0"/>
          </w:pPr>
        </w:pPrChange>
      </w:pPr>
      <w:del w:id="8453" w:author="Cristiano de Menezes Feu" w:date="2022-11-21T08:33:00Z">
        <w:r w:rsidDel="00E631A1">
          <w:rPr>
            <w:color w:val="000000"/>
          </w:rPr>
          <w:delText>a) a proposição do Senado sobre a da Câmara;</w:delText>
        </w:r>
      </w:del>
    </w:p>
    <w:p w14:paraId="00000CB5" w14:textId="1275E190" w:rsidR="003D183A" w:rsidDel="00E631A1" w:rsidRDefault="008B7924" w:rsidP="00E631A1">
      <w:pPr>
        <w:widowControl w:val="0"/>
        <w:pBdr>
          <w:top w:val="nil"/>
          <w:left w:val="nil"/>
          <w:bottom w:val="nil"/>
          <w:right w:val="nil"/>
          <w:between w:val="nil"/>
        </w:pBdr>
        <w:spacing w:before="0" w:after="113"/>
        <w:ind w:left="567" w:firstLine="0"/>
        <w:jc w:val="center"/>
        <w:rPr>
          <w:del w:id="8454" w:author="Cristiano de Menezes Feu" w:date="2022-11-21T08:33:00Z"/>
          <w:b/>
          <w:color w:val="005583"/>
          <w:sz w:val="20"/>
          <w:szCs w:val="20"/>
        </w:rPr>
        <w:pPrChange w:id="8455" w:author="Cristiano de Menezes Feu" w:date="2022-11-21T08:33:00Z">
          <w:pPr>
            <w:widowControl w:val="0"/>
            <w:pBdr>
              <w:top w:val="nil"/>
              <w:left w:val="nil"/>
              <w:bottom w:val="nil"/>
              <w:right w:val="nil"/>
              <w:between w:val="nil"/>
            </w:pBdr>
            <w:spacing w:before="0" w:after="113"/>
            <w:ind w:left="567" w:firstLine="0"/>
          </w:pPr>
        </w:pPrChange>
      </w:pPr>
      <w:del w:id="8456" w:author="Cristiano de Menezes Feu" w:date="2022-11-21T08:33:00Z">
        <w:r w:rsidDel="00E631A1">
          <w:rPr>
            <w:b/>
            <w:color w:val="005583"/>
            <w:sz w:val="20"/>
            <w:szCs w:val="20"/>
          </w:rPr>
          <w:delText>Prática 1:</w:delText>
        </w:r>
        <w:r w:rsidDel="00E631A1">
          <w:rPr>
            <w:color w:val="005583"/>
            <w:sz w:val="20"/>
            <w:szCs w:val="20"/>
          </w:rPr>
          <w:delText xml:space="preserve"> projetos do Executivo sem urgência constitucional, do Judiciário e de outros órgãos que possuem iniciativa legislativa não têm precedência sobre os da Câmara. Exemplo: PL 5500/2013.</w:delText>
        </w:r>
      </w:del>
    </w:p>
    <w:p w14:paraId="00000CB6" w14:textId="469E2073" w:rsidR="003D183A" w:rsidDel="00E631A1" w:rsidRDefault="008B7924" w:rsidP="00E631A1">
      <w:pPr>
        <w:widowControl w:val="0"/>
        <w:pBdr>
          <w:top w:val="nil"/>
          <w:left w:val="nil"/>
          <w:bottom w:val="nil"/>
          <w:right w:val="nil"/>
          <w:between w:val="nil"/>
        </w:pBdr>
        <w:spacing w:before="0" w:after="113"/>
        <w:ind w:left="567" w:firstLine="0"/>
        <w:jc w:val="center"/>
        <w:rPr>
          <w:del w:id="8457" w:author="Cristiano de Menezes Feu" w:date="2022-11-21T08:33:00Z"/>
          <w:color w:val="005583"/>
          <w:sz w:val="20"/>
          <w:szCs w:val="20"/>
        </w:rPr>
        <w:pPrChange w:id="8458" w:author="Cristiano de Menezes Feu" w:date="2022-11-21T08:33:00Z">
          <w:pPr>
            <w:widowControl w:val="0"/>
            <w:pBdr>
              <w:top w:val="nil"/>
              <w:left w:val="nil"/>
              <w:bottom w:val="nil"/>
              <w:right w:val="nil"/>
              <w:between w:val="nil"/>
            </w:pBdr>
            <w:spacing w:before="0" w:after="113"/>
            <w:ind w:left="567" w:firstLine="0"/>
          </w:pPr>
        </w:pPrChange>
      </w:pPr>
      <w:del w:id="8459" w:author="Cristiano de Menezes Feu" w:date="2022-11-21T08:33:00Z">
        <w:r w:rsidDel="00E631A1">
          <w:rPr>
            <w:b/>
            <w:color w:val="005583"/>
            <w:sz w:val="20"/>
            <w:szCs w:val="20"/>
          </w:rPr>
          <w:delText>Prática 2:</w:delText>
        </w:r>
        <w:r w:rsidDel="00E631A1">
          <w:rPr>
            <w:color w:val="005583"/>
            <w:sz w:val="20"/>
            <w:szCs w:val="20"/>
          </w:rPr>
          <w:delText xml:space="preserve"> se o projeto da Câmara já tiver substitutivo de Comissão quando for apensado a projeto do Senado, a preferência na votação continua sendo do substitutivo, nos termos do art. 191, II, salvo aprovação de requerimento de preferência para o projeto do Senado. Exemplo: PLP 200/2012.</w:delText>
        </w:r>
      </w:del>
    </w:p>
    <w:p w14:paraId="00000CB7" w14:textId="2EE1646D" w:rsidR="003D183A" w:rsidDel="00E631A1" w:rsidRDefault="008B7924" w:rsidP="00E631A1">
      <w:pPr>
        <w:widowControl w:val="0"/>
        <w:pBdr>
          <w:top w:val="nil"/>
          <w:left w:val="nil"/>
          <w:bottom w:val="nil"/>
          <w:right w:val="nil"/>
          <w:between w:val="nil"/>
        </w:pBdr>
        <w:spacing w:before="0" w:after="113"/>
        <w:ind w:left="567" w:firstLine="0"/>
        <w:jc w:val="center"/>
        <w:rPr>
          <w:del w:id="8460" w:author="Cristiano de Menezes Feu" w:date="2022-11-21T08:33:00Z"/>
          <w:color w:val="005583"/>
          <w:sz w:val="20"/>
          <w:szCs w:val="20"/>
        </w:rPr>
        <w:pPrChange w:id="8461" w:author="Cristiano de Menezes Feu" w:date="2022-11-21T08:33:00Z">
          <w:pPr>
            <w:widowControl w:val="0"/>
            <w:pBdr>
              <w:top w:val="nil"/>
              <w:left w:val="nil"/>
              <w:bottom w:val="nil"/>
              <w:right w:val="nil"/>
              <w:between w:val="nil"/>
            </w:pBdr>
            <w:spacing w:before="0" w:after="113"/>
            <w:ind w:left="567" w:firstLine="0"/>
          </w:pPr>
        </w:pPrChange>
      </w:pPr>
      <w:del w:id="8462"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diferentemente do despacho datado de outubro/2013, constante do PL 2126/2011, a Secretaria-Geral da Mesa passou a adotar o entendimento de que não é possível a tramitação conjunta de projetos do Executivo com urgência constitucional e projeto de autoria de Deputado. Caso os projetos já estejam apensados quando do pedido de urgência, ocorrerá a desapensação. Exemplo: REQ 1888/2015 e REQ 2615/2015. </w:delText>
        </w:r>
      </w:del>
    </w:p>
    <w:p w14:paraId="00000CB8" w14:textId="1BCACDDF" w:rsidR="003D183A" w:rsidDel="00E631A1" w:rsidRDefault="008B7924" w:rsidP="00E631A1">
      <w:pPr>
        <w:widowControl w:val="0"/>
        <w:pBdr>
          <w:top w:val="nil"/>
          <w:left w:val="nil"/>
          <w:bottom w:val="nil"/>
          <w:right w:val="nil"/>
          <w:between w:val="nil"/>
        </w:pBdr>
        <w:spacing w:before="57" w:after="0"/>
        <w:ind w:left="283" w:firstLine="0"/>
        <w:jc w:val="center"/>
        <w:rPr>
          <w:del w:id="8463" w:author="Cristiano de Menezes Feu" w:date="2022-11-21T08:33:00Z"/>
          <w:color w:val="000000"/>
        </w:rPr>
        <w:pPrChange w:id="8464" w:author="Cristiano de Menezes Feu" w:date="2022-11-21T08:33:00Z">
          <w:pPr>
            <w:widowControl w:val="0"/>
            <w:pBdr>
              <w:top w:val="nil"/>
              <w:left w:val="nil"/>
              <w:bottom w:val="nil"/>
              <w:right w:val="nil"/>
              <w:between w:val="nil"/>
            </w:pBdr>
            <w:spacing w:before="57" w:after="0"/>
            <w:ind w:left="283" w:firstLine="0"/>
          </w:pPr>
        </w:pPrChange>
      </w:pPr>
      <w:del w:id="8465" w:author="Cristiano de Menezes Feu" w:date="2022-11-21T08:33:00Z">
        <w:r w:rsidDel="00E631A1">
          <w:rPr>
            <w:color w:val="000000"/>
          </w:rPr>
          <w:delText xml:space="preserve">b) a mais antiga sobre as mais recentes proposições; </w:delText>
        </w:r>
      </w:del>
    </w:p>
    <w:p w14:paraId="00000CB9" w14:textId="3E4E6419" w:rsidR="003D183A" w:rsidDel="00E631A1" w:rsidRDefault="008B7924" w:rsidP="00E631A1">
      <w:pPr>
        <w:widowControl w:val="0"/>
        <w:pBdr>
          <w:top w:val="nil"/>
          <w:left w:val="nil"/>
          <w:bottom w:val="nil"/>
          <w:right w:val="nil"/>
          <w:between w:val="nil"/>
        </w:pBdr>
        <w:ind w:firstLine="0"/>
        <w:jc w:val="center"/>
        <w:rPr>
          <w:del w:id="8466" w:author="Cristiano de Menezes Feu" w:date="2022-11-21T08:33:00Z"/>
          <w:color w:val="000000"/>
        </w:rPr>
        <w:pPrChange w:id="8467" w:author="Cristiano de Menezes Feu" w:date="2022-11-21T08:33:00Z">
          <w:pPr>
            <w:widowControl w:val="0"/>
            <w:pBdr>
              <w:top w:val="nil"/>
              <w:left w:val="nil"/>
              <w:bottom w:val="nil"/>
              <w:right w:val="nil"/>
              <w:between w:val="nil"/>
            </w:pBdr>
          </w:pPr>
        </w:pPrChange>
      </w:pPr>
      <w:del w:id="8468" w:author="Cristiano de Menezes Feu" w:date="2022-11-21T08:33:00Z">
        <w:r w:rsidDel="00E631A1">
          <w:rPr>
            <w:color w:val="000000"/>
          </w:rPr>
          <w:delText>III - em qualquer caso, as proposições serão incluídas conjuntamente na Ordem do Dia da mesma sessão.</w:delText>
        </w:r>
      </w:del>
    </w:p>
    <w:p w14:paraId="00000CBA" w14:textId="13BFC285" w:rsidR="003D183A" w:rsidDel="00E631A1" w:rsidRDefault="008B7924" w:rsidP="00E631A1">
      <w:pPr>
        <w:widowControl w:val="0"/>
        <w:pBdr>
          <w:top w:val="nil"/>
          <w:left w:val="nil"/>
          <w:bottom w:val="nil"/>
          <w:right w:val="nil"/>
          <w:between w:val="nil"/>
        </w:pBdr>
        <w:ind w:firstLine="0"/>
        <w:jc w:val="center"/>
        <w:rPr>
          <w:del w:id="8469" w:author="Cristiano de Menezes Feu" w:date="2022-11-21T08:33:00Z"/>
          <w:b/>
          <w:color w:val="005583"/>
          <w:sz w:val="20"/>
          <w:szCs w:val="20"/>
        </w:rPr>
        <w:pPrChange w:id="8470" w:author="Cristiano de Menezes Feu" w:date="2022-11-21T08:33:00Z">
          <w:pPr>
            <w:widowControl w:val="0"/>
            <w:pBdr>
              <w:top w:val="nil"/>
              <w:left w:val="nil"/>
              <w:bottom w:val="nil"/>
              <w:right w:val="nil"/>
              <w:between w:val="nil"/>
            </w:pBdr>
          </w:pPr>
        </w:pPrChange>
      </w:pPr>
      <w:del w:id="8471"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 regime especial de tramitação de uma proposição estende-se às demais que lhe estejam apensas. </w:delText>
        </w:r>
      </w:del>
    </w:p>
    <w:p w14:paraId="00000CBB" w14:textId="7F4CE6F0" w:rsidR="003D183A" w:rsidDel="00E631A1" w:rsidRDefault="008B7924" w:rsidP="00E631A1">
      <w:pPr>
        <w:widowControl w:val="0"/>
        <w:pBdr>
          <w:top w:val="nil"/>
          <w:left w:val="nil"/>
          <w:bottom w:val="nil"/>
          <w:right w:val="nil"/>
          <w:between w:val="nil"/>
        </w:pBdr>
        <w:spacing w:before="0" w:after="113"/>
        <w:ind w:left="567" w:firstLine="0"/>
        <w:jc w:val="center"/>
        <w:rPr>
          <w:del w:id="8472" w:author="Cristiano de Menezes Feu" w:date="2022-11-21T08:33:00Z"/>
          <w:b/>
          <w:color w:val="005583"/>
          <w:sz w:val="20"/>
          <w:szCs w:val="20"/>
        </w:rPr>
        <w:pPrChange w:id="8473" w:author="Cristiano de Menezes Feu" w:date="2022-11-21T08:33:00Z">
          <w:pPr>
            <w:widowControl w:val="0"/>
            <w:pBdr>
              <w:top w:val="nil"/>
              <w:left w:val="nil"/>
              <w:bottom w:val="nil"/>
              <w:right w:val="nil"/>
              <w:between w:val="nil"/>
            </w:pBdr>
            <w:spacing w:before="0" w:after="113"/>
            <w:ind w:left="567" w:firstLine="0"/>
          </w:pPr>
        </w:pPrChange>
      </w:pPr>
      <w:del w:id="8474" w:author="Cristiano de Menezes Feu" w:date="2022-11-21T08:33:00Z">
        <w:r w:rsidDel="00E631A1">
          <w:rPr>
            <w:b/>
            <w:color w:val="005583"/>
            <w:sz w:val="20"/>
            <w:szCs w:val="20"/>
          </w:rPr>
          <w:delText>Prática 1:</w:delText>
        </w:r>
        <w:r w:rsidDel="00E631A1">
          <w:rPr>
            <w:color w:val="005583"/>
            <w:sz w:val="20"/>
            <w:szCs w:val="20"/>
          </w:rPr>
          <w:delText xml:space="preserve"> o regime de tramitação de um apensado também se estende ao principal. Exemplo: PL 5500/2013.</w:delText>
        </w:r>
      </w:del>
    </w:p>
    <w:p w14:paraId="00000CBC" w14:textId="229C7715" w:rsidR="003D183A" w:rsidDel="00E631A1" w:rsidRDefault="008B7924" w:rsidP="00E631A1">
      <w:pPr>
        <w:widowControl w:val="0"/>
        <w:pBdr>
          <w:top w:val="nil"/>
          <w:left w:val="nil"/>
          <w:bottom w:val="nil"/>
          <w:right w:val="nil"/>
          <w:between w:val="nil"/>
        </w:pBdr>
        <w:spacing w:before="0" w:after="113"/>
        <w:ind w:left="567" w:firstLine="0"/>
        <w:jc w:val="center"/>
        <w:rPr>
          <w:del w:id="8475" w:author="Cristiano de Menezes Feu" w:date="2022-11-21T08:33:00Z"/>
          <w:color w:val="005583"/>
          <w:sz w:val="20"/>
          <w:szCs w:val="20"/>
        </w:rPr>
        <w:pPrChange w:id="8476" w:author="Cristiano de Menezes Feu" w:date="2022-11-21T08:33:00Z">
          <w:pPr>
            <w:widowControl w:val="0"/>
            <w:pBdr>
              <w:top w:val="nil"/>
              <w:left w:val="nil"/>
              <w:bottom w:val="nil"/>
              <w:right w:val="nil"/>
              <w:between w:val="nil"/>
            </w:pBdr>
            <w:spacing w:before="0" w:after="113"/>
            <w:ind w:left="567" w:firstLine="0"/>
          </w:pPr>
        </w:pPrChange>
      </w:pPr>
      <w:del w:id="8477" w:author="Cristiano de Menezes Feu" w:date="2022-11-21T08:33:00Z">
        <w:r w:rsidDel="00E631A1">
          <w:rPr>
            <w:b/>
            <w:color w:val="005583"/>
            <w:sz w:val="20"/>
            <w:szCs w:val="20"/>
          </w:rPr>
          <w:delText>Prática 2:</w:delText>
        </w:r>
        <w:r w:rsidDel="00E631A1">
          <w:rPr>
            <w:color w:val="005583"/>
            <w:sz w:val="20"/>
            <w:szCs w:val="20"/>
          </w:rPr>
          <w:delText xml:space="preserve"> ocorrendo a retirada de tramitação de um projeto urgente ou simplesmente a retirada da urgência, eventuais remanescentes apensados voltam a tramitar no regime originário. Exemplo: PL 6852/2006. </w:delText>
        </w:r>
      </w:del>
    </w:p>
    <w:p w14:paraId="00000CBD" w14:textId="45DC690A" w:rsidR="003D183A" w:rsidDel="00E631A1" w:rsidRDefault="008B7924" w:rsidP="00E631A1">
      <w:pPr>
        <w:widowControl w:val="0"/>
        <w:pBdr>
          <w:top w:val="nil"/>
          <w:left w:val="nil"/>
          <w:bottom w:val="nil"/>
          <w:right w:val="nil"/>
          <w:between w:val="nil"/>
        </w:pBdr>
        <w:spacing w:before="170" w:after="113"/>
        <w:ind w:firstLine="0"/>
        <w:jc w:val="center"/>
        <w:rPr>
          <w:del w:id="8478" w:author="Cristiano de Menezes Feu" w:date="2022-11-21T08:33:00Z"/>
          <w:rFonts w:ascii="ClearSans-Light" w:eastAsia="ClearSans-Light" w:hAnsi="ClearSans-Light" w:cs="ClearSans-Light"/>
          <w:color w:val="000000"/>
          <w:sz w:val="24"/>
          <w:szCs w:val="24"/>
        </w:rPr>
        <w:pPrChange w:id="8479" w:author="Cristiano de Menezes Feu" w:date="2022-11-21T08:33:00Z">
          <w:pPr>
            <w:widowControl w:val="0"/>
            <w:pBdr>
              <w:top w:val="nil"/>
              <w:left w:val="nil"/>
              <w:bottom w:val="nil"/>
              <w:right w:val="nil"/>
              <w:between w:val="nil"/>
            </w:pBdr>
            <w:spacing w:before="170" w:after="113"/>
            <w:ind w:firstLine="0"/>
            <w:jc w:val="center"/>
          </w:pPr>
        </w:pPrChange>
      </w:pPr>
      <w:del w:id="8480" w:author="Cristiano de Menezes Feu" w:date="2022-11-21T08:33:00Z">
        <w:r w:rsidDel="00E631A1">
          <w:rPr>
            <w:rFonts w:ascii="ClearSans-Light" w:eastAsia="ClearSans-Light" w:hAnsi="ClearSans-Light" w:cs="ClearSans-Light"/>
            <w:color w:val="000000"/>
            <w:sz w:val="24"/>
            <w:szCs w:val="24"/>
          </w:rPr>
          <w:delText>CAPÍTULO III</w:delText>
        </w:r>
        <w:r w:rsidDel="00E631A1">
          <w:rPr>
            <w:rFonts w:ascii="ClearSans-Light" w:eastAsia="ClearSans-Light" w:hAnsi="ClearSans-Light" w:cs="ClearSans-Light"/>
            <w:color w:val="000000"/>
            <w:sz w:val="24"/>
            <w:szCs w:val="24"/>
          </w:rPr>
          <w:br/>
          <w:delText>DA APRECIAÇÃO PRELIMINAR</w:delText>
        </w:r>
      </w:del>
    </w:p>
    <w:p w14:paraId="00000CBE" w14:textId="0A7B967C" w:rsidR="003D183A" w:rsidDel="00E631A1" w:rsidRDefault="008B7924" w:rsidP="00E631A1">
      <w:pPr>
        <w:widowControl w:val="0"/>
        <w:pBdr>
          <w:top w:val="nil"/>
          <w:left w:val="nil"/>
          <w:bottom w:val="nil"/>
          <w:right w:val="nil"/>
          <w:between w:val="nil"/>
        </w:pBdr>
        <w:spacing w:before="283"/>
        <w:ind w:firstLine="0"/>
        <w:jc w:val="center"/>
        <w:rPr>
          <w:del w:id="8481" w:author="Cristiano de Menezes Feu" w:date="2022-11-21T08:33:00Z"/>
          <w:rFonts w:ascii="ClearSans-Bold" w:eastAsia="ClearSans-Bold" w:hAnsi="ClearSans-Bold" w:cs="ClearSans-Bold"/>
          <w:b/>
          <w:color w:val="000000"/>
        </w:rPr>
        <w:pPrChange w:id="8482" w:author="Cristiano de Menezes Feu" w:date="2022-11-21T08:33:00Z">
          <w:pPr>
            <w:widowControl w:val="0"/>
            <w:pBdr>
              <w:top w:val="nil"/>
              <w:left w:val="nil"/>
              <w:bottom w:val="nil"/>
              <w:right w:val="nil"/>
              <w:between w:val="nil"/>
            </w:pBdr>
            <w:spacing w:before="283"/>
          </w:pPr>
        </w:pPrChange>
      </w:pPr>
      <w:del w:id="8483" w:author="Cristiano de Menezes Feu" w:date="2022-11-21T08:33:00Z">
        <w:r w:rsidDel="00E631A1">
          <w:rPr>
            <w:rFonts w:ascii="ClearSans-Bold" w:eastAsia="ClearSans-Bold" w:hAnsi="ClearSans-Bold" w:cs="ClearSans-Bold"/>
            <w:b/>
            <w:color w:val="000000"/>
          </w:rPr>
          <w:delText>Art. 144.</w:delText>
        </w:r>
        <w:r w:rsidDel="00E631A1">
          <w:rPr>
            <w:color w:val="000000"/>
          </w:rPr>
          <w:delText xml:space="preserve"> Haverá apreciação preliminar em Plenário quando for provido recurso contra parecer terminativo de Comissão, emitido na forma do art. 54. </w:delText>
        </w:r>
      </w:del>
    </w:p>
    <w:p w14:paraId="00000CBF" w14:textId="691DD316" w:rsidR="003D183A" w:rsidDel="00E631A1" w:rsidRDefault="008B7924" w:rsidP="00E631A1">
      <w:pPr>
        <w:widowControl w:val="0"/>
        <w:pBdr>
          <w:top w:val="nil"/>
          <w:left w:val="nil"/>
          <w:bottom w:val="nil"/>
          <w:right w:val="nil"/>
          <w:between w:val="nil"/>
        </w:pBdr>
        <w:spacing w:before="0" w:after="113"/>
        <w:ind w:left="567" w:firstLine="0"/>
        <w:jc w:val="center"/>
        <w:rPr>
          <w:del w:id="8484" w:author="Cristiano de Menezes Feu" w:date="2022-11-21T08:33:00Z"/>
          <w:b/>
          <w:color w:val="005583"/>
          <w:sz w:val="20"/>
          <w:szCs w:val="20"/>
        </w:rPr>
        <w:pPrChange w:id="8485" w:author="Cristiano de Menezes Feu" w:date="2022-11-21T08:33:00Z">
          <w:pPr>
            <w:widowControl w:val="0"/>
            <w:pBdr>
              <w:top w:val="nil"/>
              <w:left w:val="nil"/>
              <w:bottom w:val="nil"/>
              <w:right w:val="nil"/>
              <w:between w:val="nil"/>
            </w:pBdr>
            <w:spacing w:before="0" w:after="113"/>
            <w:ind w:left="567" w:firstLine="0"/>
          </w:pPr>
        </w:pPrChange>
      </w:pPr>
      <w:del w:id="8486" w:author="Cristiano de Menezes Feu" w:date="2022-11-21T08:33:00Z">
        <w:r w:rsidDel="00E631A1">
          <w:rPr>
            <w:color w:val="005583"/>
            <w:sz w:val="20"/>
            <w:szCs w:val="20"/>
          </w:rPr>
          <w:delText>Art. 189, § 6º; art. 202, § 1º.</w:delText>
        </w:r>
      </w:del>
    </w:p>
    <w:p w14:paraId="00000CC0" w14:textId="29714AF7" w:rsidR="003D183A" w:rsidDel="00E631A1" w:rsidRDefault="008B7924" w:rsidP="00E631A1">
      <w:pPr>
        <w:widowControl w:val="0"/>
        <w:pBdr>
          <w:top w:val="nil"/>
          <w:left w:val="nil"/>
          <w:bottom w:val="nil"/>
          <w:right w:val="nil"/>
          <w:between w:val="nil"/>
        </w:pBdr>
        <w:spacing w:before="0" w:after="113"/>
        <w:ind w:left="567" w:firstLine="0"/>
        <w:jc w:val="center"/>
        <w:rPr>
          <w:del w:id="8487" w:author="Cristiano de Menezes Feu" w:date="2022-11-21T08:33:00Z"/>
          <w:b/>
          <w:color w:val="005583"/>
          <w:sz w:val="20"/>
          <w:szCs w:val="20"/>
        </w:rPr>
        <w:pPrChange w:id="8488" w:author="Cristiano de Menezes Feu" w:date="2022-11-21T08:33:00Z">
          <w:pPr>
            <w:widowControl w:val="0"/>
            <w:pBdr>
              <w:top w:val="nil"/>
              <w:left w:val="nil"/>
              <w:bottom w:val="nil"/>
              <w:right w:val="nil"/>
              <w:between w:val="nil"/>
            </w:pBdr>
            <w:spacing w:before="0" w:after="113"/>
            <w:ind w:left="567" w:firstLine="0"/>
          </w:pPr>
        </w:pPrChange>
      </w:pPr>
      <w:del w:id="8489" w:author="Cristiano de Menezes Feu" w:date="2022-11-21T08:33:00Z">
        <w:r w:rsidDel="00E631A1">
          <w:rPr>
            <w:b/>
            <w:color w:val="005583"/>
            <w:sz w:val="20"/>
            <w:szCs w:val="20"/>
          </w:rPr>
          <w:delText>QO</w:delText>
        </w:r>
        <w:r w:rsidDel="00E631A1">
          <w:rPr>
            <w:color w:val="005583"/>
            <w:sz w:val="20"/>
            <w:szCs w:val="20"/>
          </w:rPr>
          <w:delText xml:space="preserve"> 151/2016 – “Afirma que o prazo de recurso contra parecer da Comissão de Constituição e Justiça e de Cidadania vence pela previsão regimental, não havendo necessidade de ser aberto prazo recursal”.</w:delText>
        </w:r>
      </w:del>
    </w:p>
    <w:p w14:paraId="00000CC1" w14:textId="75D3928E" w:rsidR="003D183A" w:rsidDel="00E631A1" w:rsidRDefault="008B7924" w:rsidP="00E631A1">
      <w:pPr>
        <w:widowControl w:val="0"/>
        <w:pBdr>
          <w:top w:val="nil"/>
          <w:left w:val="nil"/>
          <w:bottom w:val="nil"/>
          <w:right w:val="nil"/>
          <w:between w:val="nil"/>
        </w:pBdr>
        <w:spacing w:before="0" w:after="113"/>
        <w:ind w:left="567" w:firstLine="0"/>
        <w:jc w:val="center"/>
        <w:rPr>
          <w:del w:id="8490" w:author="Cristiano de Menezes Feu" w:date="2022-11-21T08:33:00Z"/>
          <w:b/>
          <w:color w:val="005583"/>
          <w:sz w:val="20"/>
          <w:szCs w:val="20"/>
        </w:rPr>
        <w:pPrChange w:id="8491" w:author="Cristiano de Menezes Feu" w:date="2022-11-21T08:33:00Z">
          <w:pPr>
            <w:widowControl w:val="0"/>
            <w:pBdr>
              <w:top w:val="nil"/>
              <w:left w:val="nil"/>
              <w:bottom w:val="nil"/>
              <w:right w:val="nil"/>
              <w:between w:val="nil"/>
            </w:pBdr>
            <w:spacing w:before="0" w:after="113"/>
            <w:ind w:left="567" w:firstLine="0"/>
          </w:pPr>
        </w:pPrChange>
      </w:pPr>
      <w:del w:id="8492" w:author="Cristiano de Menezes Feu" w:date="2022-11-21T08:33:00Z">
        <w:r w:rsidDel="00E631A1">
          <w:rPr>
            <w:b/>
            <w:color w:val="005583"/>
            <w:sz w:val="20"/>
            <w:szCs w:val="20"/>
          </w:rPr>
          <w:delText>QO</w:delText>
        </w:r>
        <w:r w:rsidDel="00E631A1">
          <w:rPr>
            <w:color w:val="005583"/>
            <w:sz w:val="20"/>
            <w:szCs w:val="20"/>
          </w:rPr>
          <w:delText xml:space="preserve"> 475/2009 – Não é possível recurso para apreciação preliminar contra parecer pela admissibilidade ou adequação financeira.</w:delText>
        </w:r>
      </w:del>
    </w:p>
    <w:p w14:paraId="00000CC2" w14:textId="6664E104" w:rsidR="003D183A" w:rsidDel="00E631A1" w:rsidRDefault="008B7924" w:rsidP="00E631A1">
      <w:pPr>
        <w:widowControl w:val="0"/>
        <w:pBdr>
          <w:top w:val="nil"/>
          <w:left w:val="nil"/>
          <w:bottom w:val="nil"/>
          <w:right w:val="nil"/>
          <w:between w:val="nil"/>
        </w:pBdr>
        <w:spacing w:before="0" w:after="113"/>
        <w:ind w:left="567" w:firstLine="0"/>
        <w:jc w:val="center"/>
        <w:rPr>
          <w:del w:id="8493" w:author="Cristiano de Menezes Feu" w:date="2022-11-21T08:33:00Z"/>
          <w:b/>
          <w:color w:val="005583"/>
          <w:sz w:val="20"/>
          <w:szCs w:val="20"/>
        </w:rPr>
        <w:pPrChange w:id="8494" w:author="Cristiano de Menezes Feu" w:date="2022-11-21T08:33:00Z">
          <w:pPr>
            <w:widowControl w:val="0"/>
            <w:pBdr>
              <w:top w:val="nil"/>
              <w:left w:val="nil"/>
              <w:bottom w:val="nil"/>
              <w:right w:val="nil"/>
              <w:between w:val="nil"/>
            </w:pBdr>
            <w:spacing w:before="0" w:after="113"/>
            <w:ind w:left="567" w:firstLine="0"/>
          </w:pPr>
        </w:pPrChange>
      </w:pPr>
      <w:del w:id="8495" w:author="Cristiano de Menezes Feu" w:date="2022-11-21T08:33:00Z">
        <w:r w:rsidDel="00E631A1">
          <w:rPr>
            <w:b/>
            <w:color w:val="005583"/>
            <w:sz w:val="20"/>
            <w:szCs w:val="20"/>
          </w:rPr>
          <w:delText>Prática 1:</w:delText>
        </w:r>
        <w:r w:rsidDel="00E631A1">
          <w:rPr>
            <w:color w:val="005583"/>
            <w:sz w:val="20"/>
            <w:szCs w:val="20"/>
          </w:rPr>
          <w:delText xml:space="preserve"> a Mesa utiliza o prazo de cinco sessões e o quórum de 52 Deputados previstos no art. 58, §§ 1º e 3º, como condição para a apresentação de recurso contra parecer terminativo de Comissão. Exemplo: PL 7619/2010.</w:delText>
        </w:r>
      </w:del>
    </w:p>
    <w:p w14:paraId="00000CC3" w14:textId="7B194547" w:rsidR="003D183A" w:rsidDel="00E631A1" w:rsidRDefault="008B7924" w:rsidP="00E631A1">
      <w:pPr>
        <w:widowControl w:val="0"/>
        <w:pBdr>
          <w:top w:val="nil"/>
          <w:left w:val="nil"/>
          <w:bottom w:val="nil"/>
          <w:right w:val="nil"/>
          <w:between w:val="nil"/>
        </w:pBdr>
        <w:spacing w:before="0" w:after="113"/>
        <w:ind w:left="567" w:firstLine="0"/>
        <w:jc w:val="center"/>
        <w:rPr>
          <w:del w:id="8496" w:author="Cristiano de Menezes Feu" w:date="2022-11-21T08:33:00Z"/>
          <w:b/>
          <w:color w:val="005583"/>
          <w:sz w:val="20"/>
          <w:szCs w:val="20"/>
        </w:rPr>
        <w:pPrChange w:id="8497" w:author="Cristiano de Menezes Feu" w:date="2022-11-21T08:33:00Z">
          <w:pPr>
            <w:widowControl w:val="0"/>
            <w:pBdr>
              <w:top w:val="nil"/>
              <w:left w:val="nil"/>
              <w:bottom w:val="nil"/>
              <w:right w:val="nil"/>
              <w:between w:val="nil"/>
            </w:pBdr>
            <w:spacing w:before="0" w:after="113"/>
            <w:ind w:left="567" w:firstLine="0"/>
          </w:pPr>
        </w:pPrChange>
      </w:pPr>
      <w:del w:id="8498" w:author="Cristiano de Menezes Feu" w:date="2022-11-21T08:33:00Z">
        <w:r w:rsidDel="00E631A1">
          <w:rPr>
            <w:b/>
            <w:color w:val="005583"/>
            <w:sz w:val="20"/>
            <w:szCs w:val="20"/>
          </w:rPr>
          <w:delText>Prática 2:</w:delText>
        </w:r>
        <w:r w:rsidDel="00E631A1">
          <w:rPr>
            <w:color w:val="005583"/>
            <w:sz w:val="20"/>
            <w:szCs w:val="20"/>
          </w:rPr>
          <w:delText xml:space="preserve"> o prazo de cinco sessões já iniciado na legislatura anterior continua a contar na legislatura seguinte se for desarquivada a proposição. Exemplo: PL 6473/2009.</w:delText>
        </w:r>
      </w:del>
    </w:p>
    <w:p w14:paraId="00000CC4" w14:textId="5945E9AD" w:rsidR="003D183A" w:rsidDel="00E631A1" w:rsidRDefault="008B7924" w:rsidP="00E631A1">
      <w:pPr>
        <w:widowControl w:val="0"/>
        <w:pBdr>
          <w:top w:val="nil"/>
          <w:left w:val="nil"/>
          <w:bottom w:val="nil"/>
          <w:right w:val="nil"/>
          <w:between w:val="nil"/>
        </w:pBdr>
        <w:spacing w:before="0" w:after="113"/>
        <w:ind w:left="567" w:firstLine="0"/>
        <w:jc w:val="center"/>
        <w:rPr>
          <w:del w:id="8499" w:author="Cristiano de Menezes Feu" w:date="2022-11-21T08:33:00Z"/>
          <w:b/>
          <w:color w:val="005583"/>
          <w:sz w:val="20"/>
          <w:szCs w:val="20"/>
        </w:rPr>
        <w:pPrChange w:id="8500" w:author="Cristiano de Menezes Feu" w:date="2022-11-21T08:33:00Z">
          <w:pPr>
            <w:widowControl w:val="0"/>
            <w:pBdr>
              <w:top w:val="nil"/>
              <w:left w:val="nil"/>
              <w:bottom w:val="nil"/>
              <w:right w:val="nil"/>
              <w:between w:val="nil"/>
            </w:pBdr>
            <w:spacing w:before="0" w:after="113"/>
            <w:ind w:left="567" w:firstLine="0"/>
          </w:pPr>
        </w:pPrChange>
      </w:pPr>
      <w:del w:id="8501" w:author="Cristiano de Menezes Feu" w:date="2022-11-21T08:33:00Z">
        <w:r w:rsidDel="00E631A1">
          <w:rPr>
            <w:b/>
            <w:color w:val="005583"/>
            <w:sz w:val="20"/>
            <w:szCs w:val="20"/>
          </w:rPr>
          <w:delText>Prática 3:</w:delText>
        </w:r>
        <w:r w:rsidDel="00E631A1">
          <w:rPr>
            <w:color w:val="005583"/>
            <w:sz w:val="20"/>
            <w:szCs w:val="20"/>
          </w:rPr>
          <w:delText xml:space="preserve"> proferido parecer pela inconstitucionalidade ou inadequação financeira, pelo Relator de Plenário em matérias urgentes, o recurso para apreciação preliminar deve ser apresentado imediatamente após o parecer, podendo o Presidente conceder prazo para a coleta de 1/10 dos membros da Casa. Exemplo: PL 1083/2003.</w:delText>
        </w:r>
      </w:del>
    </w:p>
    <w:p w14:paraId="00000CC5" w14:textId="561D921F" w:rsidR="003D183A" w:rsidDel="00E631A1" w:rsidRDefault="008B7924" w:rsidP="00E631A1">
      <w:pPr>
        <w:widowControl w:val="0"/>
        <w:pBdr>
          <w:top w:val="nil"/>
          <w:left w:val="nil"/>
          <w:bottom w:val="nil"/>
          <w:right w:val="nil"/>
          <w:between w:val="nil"/>
        </w:pBdr>
        <w:spacing w:before="0" w:after="113"/>
        <w:ind w:left="567" w:firstLine="0"/>
        <w:jc w:val="center"/>
        <w:rPr>
          <w:del w:id="8502" w:author="Cristiano de Menezes Feu" w:date="2022-11-21T08:33:00Z"/>
          <w:color w:val="005583"/>
          <w:sz w:val="20"/>
          <w:szCs w:val="20"/>
        </w:rPr>
        <w:pPrChange w:id="8503" w:author="Cristiano de Menezes Feu" w:date="2022-11-21T08:33:00Z">
          <w:pPr>
            <w:widowControl w:val="0"/>
            <w:pBdr>
              <w:top w:val="nil"/>
              <w:left w:val="nil"/>
              <w:bottom w:val="nil"/>
              <w:right w:val="nil"/>
              <w:between w:val="nil"/>
            </w:pBdr>
            <w:spacing w:before="0" w:after="113"/>
            <w:ind w:left="567" w:firstLine="0"/>
          </w:pPr>
        </w:pPrChange>
      </w:pPr>
      <w:del w:id="8504" w:author="Cristiano de Menezes Feu" w:date="2022-11-21T08:33:00Z">
        <w:r w:rsidDel="00E631A1">
          <w:rPr>
            <w:b/>
            <w:color w:val="005583"/>
            <w:sz w:val="20"/>
            <w:szCs w:val="20"/>
          </w:rPr>
          <w:delText>Prática 4:</w:delText>
        </w:r>
        <w:r w:rsidDel="00E631A1">
          <w:rPr>
            <w:color w:val="005583"/>
            <w:sz w:val="20"/>
            <w:szCs w:val="20"/>
          </w:rPr>
          <w:delText xml:space="preserve"> não havendo recurso para apreciação preliminar, a matéria é arquivada; havendo recurso, a tramitação fica suspensa até decisão final do Plenário quanto à preliminar. Exemplo: PL 1641/1996.</w:delText>
        </w:r>
      </w:del>
    </w:p>
    <w:p w14:paraId="00000CC6" w14:textId="7EA879F4" w:rsidR="003D183A" w:rsidDel="00E631A1" w:rsidRDefault="008B7924" w:rsidP="00E631A1">
      <w:pPr>
        <w:widowControl w:val="0"/>
        <w:pBdr>
          <w:top w:val="nil"/>
          <w:left w:val="nil"/>
          <w:bottom w:val="nil"/>
          <w:right w:val="nil"/>
          <w:between w:val="nil"/>
        </w:pBdr>
        <w:ind w:firstLine="0"/>
        <w:jc w:val="center"/>
        <w:rPr>
          <w:del w:id="8505" w:author="Cristiano de Menezes Feu" w:date="2022-11-21T08:33:00Z"/>
          <w:color w:val="005583"/>
          <w:vertAlign w:val="superscript"/>
        </w:rPr>
        <w:pPrChange w:id="8506" w:author="Cristiano de Menezes Feu" w:date="2022-11-21T08:33:00Z">
          <w:pPr>
            <w:widowControl w:val="0"/>
            <w:pBdr>
              <w:top w:val="nil"/>
              <w:left w:val="nil"/>
              <w:bottom w:val="nil"/>
              <w:right w:val="nil"/>
              <w:between w:val="nil"/>
            </w:pBdr>
          </w:pPr>
        </w:pPrChange>
      </w:pPr>
      <w:del w:id="8507" w:author="Cristiano de Menezes Feu" w:date="2022-11-21T08:33:00Z">
        <w:r w:rsidDel="00E631A1">
          <w:rPr>
            <w:rFonts w:ascii="ClearSans-Bold" w:eastAsia="ClearSans-Bold" w:hAnsi="ClearSans-Bold" w:cs="ClearSans-Bold"/>
            <w:b/>
            <w:color w:val="000000"/>
          </w:rPr>
          <w:delText>Parágrafo único.</w:delText>
        </w:r>
        <w:r w:rsidDel="00E631A1">
          <w:rPr>
            <w:rFonts w:ascii="Sansita" w:eastAsia="Sansita" w:hAnsi="Sansita" w:cs="Sansita"/>
            <w:i/>
            <w:color w:val="000000"/>
          </w:rPr>
          <w:delText xml:space="preserve"> </w:delText>
        </w:r>
        <w:r w:rsidDel="00E631A1">
          <w:rPr>
            <w:color w:val="000000"/>
          </w:rPr>
          <w:delText>A apreciação preliminar é parte integrante do turno em que se achar a matéria.</w:delText>
        </w:r>
        <w:r w:rsidDel="00E631A1">
          <w:rPr>
            <w:color w:val="005583"/>
            <w:vertAlign w:val="superscript"/>
          </w:rPr>
          <w:footnoteReference w:id="361"/>
        </w:r>
      </w:del>
    </w:p>
    <w:p w14:paraId="00000CC7" w14:textId="0F1BE5BD" w:rsidR="003D183A" w:rsidDel="00E631A1" w:rsidRDefault="008B7924" w:rsidP="00E631A1">
      <w:pPr>
        <w:widowControl w:val="0"/>
        <w:pBdr>
          <w:top w:val="nil"/>
          <w:left w:val="nil"/>
          <w:bottom w:val="nil"/>
          <w:right w:val="nil"/>
          <w:between w:val="nil"/>
        </w:pBdr>
        <w:ind w:firstLine="0"/>
        <w:jc w:val="center"/>
        <w:rPr>
          <w:del w:id="8511" w:author="Cristiano de Menezes Feu" w:date="2022-11-21T08:33:00Z"/>
          <w:color w:val="000000"/>
        </w:rPr>
        <w:pPrChange w:id="8512" w:author="Cristiano de Menezes Feu" w:date="2022-11-21T08:33:00Z">
          <w:pPr>
            <w:widowControl w:val="0"/>
            <w:pBdr>
              <w:top w:val="nil"/>
              <w:left w:val="nil"/>
              <w:bottom w:val="nil"/>
              <w:right w:val="nil"/>
              <w:between w:val="nil"/>
            </w:pBdr>
          </w:pPr>
        </w:pPrChange>
      </w:pPr>
      <w:del w:id="8513" w:author="Cristiano de Menezes Feu" w:date="2022-11-21T08:33:00Z">
        <w:r w:rsidDel="00E631A1">
          <w:rPr>
            <w:rFonts w:ascii="ClearSans-Bold" w:eastAsia="ClearSans-Bold" w:hAnsi="ClearSans-Bold" w:cs="ClearSans-Bold"/>
            <w:b/>
            <w:color w:val="000000"/>
          </w:rPr>
          <w:delText>Art. 145.</w:delText>
        </w:r>
        <w:r w:rsidDel="00E631A1">
          <w:rPr>
            <w:color w:val="000000"/>
          </w:rPr>
          <w:delText xml:space="preserve"> Em apreciação preliminar, o Plenário deliberará sobre a proposição somente quanto à sua constitucionalidade e juridicidade ou adequação financeira e orçamentária.</w:delText>
        </w:r>
      </w:del>
    </w:p>
    <w:p w14:paraId="00000CC8" w14:textId="6116FCE7" w:rsidR="003D183A" w:rsidDel="00E631A1" w:rsidRDefault="008B7924" w:rsidP="00E631A1">
      <w:pPr>
        <w:widowControl w:val="0"/>
        <w:pBdr>
          <w:top w:val="nil"/>
          <w:left w:val="nil"/>
          <w:bottom w:val="nil"/>
          <w:right w:val="nil"/>
          <w:between w:val="nil"/>
        </w:pBdr>
        <w:ind w:firstLine="0"/>
        <w:jc w:val="center"/>
        <w:rPr>
          <w:del w:id="8514" w:author="Cristiano de Menezes Feu" w:date="2022-11-21T08:33:00Z"/>
          <w:rFonts w:ascii="ClearSans-Bold" w:eastAsia="ClearSans-Bold" w:hAnsi="ClearSans-Bold" w:cs="ClearSans-Bold"/>
          <w:b/>
          <w:color w:val="000000"/>
        </w:rPr>
        <w:pPrChange w:id="8515" w:author="Cristiano de Menezes Feu" w:date="2022-11-21T08:33:00Z">
          <w:pPr>
            <w:widowControl w:val="0"/>
            <w:pBdr>
              <w:top w:val="nil"/>
              <w:left w:val="nil"/>
              <w:bottom w:val="nil"/>
              <w:right w:val="nil"/>
              <w:between w:val="nil"/>
            </w:pBdr>
          </w:pPr>
        </w:pPrChange>
      </w:pPr>
      <w:del w:id="8516" w:author="Cristiano de Menezes Feu" w:date="2022-11-21T08:33:00Z">
        <w:r w:rsidDel="00E631A1">
          <w:rPr>
            <w:color w:val="000000"/>
          </w:rPr>
          <w:delText xml:space="preserve">§ 1º Havendo emenda saneadora da inconstitucionalidade ou injuridicidade e da inadequação ou incompatibilidade financeira ou orçamentária, a votação far-se-á primeiro sobre ela. </w:delText>
        </w:r>
      </w:del>
    </w:p>
    <w:p w14:paraId="00000CC9" w14:textId="3DEABDFE" w:rsidR="003D183A" w:rsidDel="00E631A1" w:rsidRDefault="008B7924" w:rsidP="00E631A1">
      <w:pPr>
        <w:widowControl w:val="0"/>
        <w:pBdr>
          <w:top w:val="nil"/>
          <w:left w:val="nil"/>
          <w:bottom w:val="nil"/>
          <w:right w:val="nil"/>
          <w:between w:val="nil"/>
        </w:pBdr>
        <w:spacing w:before="0" w:after="113"/>
        <w:ind w:left="567" w:firstLine="0"/>
        <w:jc w:val="center"/>
        <w:rPr>
          <w:del w:id="8517" w:author="Cristiano de Menezes Feu" w:date="2022-11-21T08:33:00Z"/>
          <w:b/>
          <w:color w:val="005583"/>
          <w:sz w:val="20"/>
          <w:szCs w:val="20"/>
        </w:rPr>
        <w:pPrChange w:id="8518" w:author="Cristiano de Menezes Feu" w:date="2022-11-21T08:33:00Z">
          <w:pPr>
            <w:widowControl w:val="0"/>
            <w:pBdr>
              <w:top w:val="nil"/>
              <w:left w:val="nil"/>
              <w:bottom w:val="nil"/>
              <w:right w:val="nil"/>
              <w:between w:val="nil"/>
            </w:pBdr>
            <w:spacing w:before="0" w:after="113"/>
            <w:ind w:left="567" w:firstLine="0"/>
          </w:pPr>
        </w:pPrChange>
      </w:pPr>
      <w:del w:id="8519" w:author="Cristiano de Menezes Feu" w:date="2022-11-21T08:33:00Z">
        <w:r w:rsidDel="00E631A1">
          <w:rPr>
            <w:color w:val="005583"/>
            <w:sz w:val="20"/>
            <w:szCs w:val="20"/>
          </w:rPr>
          <w:delText>Art. 120, § 1º.</w:delText>
        </w:r>
      </w:del>
    </w:p>
    <w:p w14:paraId="00000CCA" w14:textId="0BFB3686" w:rsidR="003D183A" w:rsidDel="00E631A1" w:rsidRDefault="008B7924" w:rsidP="00E631A1">
      <w:pPr>
        <w:widowControl w:val="0"/>
        <w:pBdr>
          <w:top w:val="nil"/>
          <w:left w:val="nil"/>
          <w:bottom w:val="nil"/>
          <w:right w:val="nil"/>
          <w:between w:val="nil"/>
        </w:pBdr>
        <w:spacing w:before="0" w:after="113"/>
        <w:ind w:left="567" w:firstLine="0"/>
        <w:jc w:val="center"/>
        <w:rPr>
          <w:del w:id="8520" w:author="Cristiano de Menezes Feu" w:date="2022-11-21T08:33:00Z"/>
          <w:color w:val="005583"/>
          <w:sz w:val="20"/>
          <w:szCs w:val="20"/>
          <w:vertAlign w:val="superscript"/>
        </w:rPr>
        <w:pPrChange w:id="8521" w:author="Cristiano de Menezes Feu" w:date="2022-11-21T08:33:00Z">
          <w:pPr>
            <w:widowControl w:val="0"/>
            <w:pBdr>
              <w:top w:val="nil"/>
              <w:left w:val="nil"/>
              <w:bottom w:val="nil"/>
              <w:right w:val="nil"/>
              <w:between w:val="nil"/>
            </w:pBdr>
            <w:spacing w:before="0" w:after="113"/>
            <w:ind w:left="567" w:firstLine="0"/>
          </w:pPr>
        </w:pPrChange>
      </w:pPr>
      <w:del w:id="8522" w:author="Cristiano de Menezes Feu" w:date="2022-11-21T08:33:00Z">
        <w:r w:rsidDel="00E631A1">
          <w:rPr>
            <w:b/>
            <w:color w:val="005583"/>
            <w:sz w:val="20"/>
            <w:szCs w:val="20"/>
          </w:rPr>
          <w:delText>Resolução</w:delText>
        </w:r>
        <w:r w:rsidDel="00E631A1">
          <w:rPr>
            <w:color w:val="005583"/>
            <w:sz w:val="20"/>
            <w:szCs w:val="20"/>
          </w:rPr>
          <w:delText xml:space="preserve"> nº 1/2002, do Congresso Nacional, art. 5º, § 3º.</w:delText>
        </w:r>
        <w:r w:rsidDel="00E631A1">
          <w:rPr>
            <w:color w:val="005583"/>
            <w:sz w:val="20"/>
            <w:szCs w:val="20"/>
            <w:vertAlign w:val="superscript"/>
          </w:rPr>
          <w:footnoteReference w:id="362"/>
        </w:r>
      </w:del>
    </w:p>
    <w:p w14:paraId="00000CCB" w14:textId="7D147AB5" w:rsidR="003D183A" w:rsidDel="00E631A1" w:rsidRDefault="008B7924" w:rsidP="00E631A1">
      <w:pPr>
        <w:widowControl w:val="0"/>
        <w:pBdr>
          <w:top w:val="nil"/>
          <w:left w:val="nil"/>
          <w:bottom w:val="nil"/>
          <w:right w:val="nil"/>
          <w:between w:val="nil"/>
        </w:pBdr>
        <w:ind w:firstLine="0"/>
        <w:jc w:val="center"/>
        <w:rPr>
          <w:del w:id="8526" w:author="Cristiano de Menezes Feu" w:date="2022-11-21T08:33:00Z"/>
          <w:color w:val="000000"/>
        </w:rPr>
        <w:pPrChange w:id="8527" w:author="Cristiano de Menezes Feu" w:date="2022-11-21T08:33:00Z">
          <w:pPr>
            <w:widowControl w:val="0"/>
            <w:pBdr>
              <w:top w:val="nil"/>
              <w:left w:val="nil"/>
              <w:bottom w:val="nil"/>
              <w:right w:val="nil"/>
              <w:between w:val="nil"/>
            </w:pBdr>
          </w:pPr>
        </w:pPrChange>
      </w:pPr>
      <w:del w:id="8528" w:author="Cristiano de Menezes Feu" w:date="2022-11-21T08:33:00Z">
        <w:r w:rsidDel="00E631A1">
          <w:rPr>
            <w:color w:val="000000"/>
          </w:rPr>
          <w:delText>§ 2º Acolhida a emenda, considerar-se-á a proposição aprovada quanto à preliminar, com a modificação decorrente da emenda.</w:delText>
        </w:r>
      </w:del>
    </w:p>
    <w:p w14:paraId="00000CCC" w14:textId="49CF8451" w:rsidR="003D183A" w:rsidDel="00E631A1" w:rsidRDefault="008B7924" w:rsidP="00E631A1">
      <w:pPr>
        <w:widowControl w:val="0"/>
        <w:pBdr>
          <w:top w:val="nil"/>
          <w:left w:val="nil"/>
          <w:bottom w:val="nil"/>
          <w:right w:val="nil"/>
          <w:between w:val="nil"/>
        </w:pBdr>
        <w:ind w:firstLine="0"/>
        <w:jc w:val="center"/>
        <w:rPr>
          <w:del w:id="8529" w:author="Cristiano de Menezes Feu" w:date="2022-11-21T08:33:00Z"/>
          <w:color w:val="000000"/>
        </w:rPr>
        <w:pPrChange w:id="8530" w:author="Cristiano de Menezes Feu" w:date="2022-11-21T08:33:00Z">
          <w:pPr>
            <w:widowControl w:val="0"/>
            <w:pBdr>
              <w:top w:val="nil"/>
              <w:left w:val="nil"/>
              <w:bottom w:val="nil"/>
              <w:right w:val="nil"/>
              <w:between w:val="nil"/>
            </w:pBdr>
          </w:pPr>
        </w:pPrChange>
      </w:pPr>
      <w:del w:id="8531" w:author="Cristiano de Menezes Feu" w:date="2022-11-21T08:33:00Z">
        <w:r w:rsidDel="00E631A1">
          <w:rPr>
            <w:color w:val="000000"/>
          </w:rPr>
          <w:delText xml:space="preserve">§ 3º Rejeitada a emenda, votar-se-á a proposição, que, se aprovada, retomará o seu curso, e, em caso contrário, será definitivamente arquivada. </w:delText>
        </w:r>
      </w:del>
    </w:p>
    <w:p w14:paraId="00000CCD" w14:textId="662E8C7B" w:rsidR="003D183A" w:rsidDel="00E631A1" w:rsidRDefault="008B7924" w:rsidP="00E631A1">
      <w:pPr>
        <w:widowControl w:val="0"/>
        <w:pBdr>
          <w:top w:val="nil"/>
          <w:left w:val="nil"/>
          <w:bottom w:val="nil"/>
          <w:right w:val="nil"/>
          <w:between w:val="nil"/>
        </w:pBdr>
        <w:ind w:firstLine="0"/>
        <w:jc w:val="center"/>
        <w:rPr>
          <w:del w:id="8532" w:author="Cristiano de Menezes Feu" w:date="2022-11-21T08:33:00Z"/>
          <w:b/>
          <w:color w:val="005583"/>
          <w:sz w:val="20"/>
          <w:szCs w:val="20"/>
        </w:rPr>
        <w:pPrChange w:id="8533" w:author="Cristiano de Menezes Feu" w:date="2022-11-21T08:33:00Z">
          <w:pPr>
            <w:widowControl w:val="0"/>
            <w:pBdr>
              <w:top w:val="nil"/>
              <w:left w:val="nil"/>
              <w:bottom w:val="nil"/>
              <w:right w:val="nil"/>
              <w:between w:val="nil"/>
            </w:pBdr>
          </w:pPr>
        </w:pPrChange>
      </w:pPr>
      <w:del w:id="8534" w:author="Cristiano de Menezes Feu" w:date="2022-11-21T08:33:00Z">
        <w:r w:rsidDel="00E631A1">
          <w:rPr>
            <w:rFonts w:ascii="ClearSans-Bold" w:eastAsia="ClearSans-Bold" w:hAnsi="ClearSans-Bold" w:cs="ClearSans-Bold"/>
            <w:b/>
            <w:color w:val="000000"/>
          </w:rPr>
          <w:delText>Art. 146.</w:delText>
        </w:r>
        <w:r w:rsidDel="00E631A1">
          <w:rPr>
            <w:color w:val="000000"/>
          </w:rPr>
          <w:delText xml:space="preserve"> Quando a Comissão de Constituição e Justiça e de Cidadania, ou a Comissão de Finanças e Tributação, apresentar emenda tendente a sanar vício de inconstitucionalidade ou injuridicidade, e de inadequação ou incompatibilidade financeira ou orçamentária, respectivamente, ou o fizer a Comissão Especial referida no art. 34, II, a matéria prosseguirá o seu curso, e a apreciação preliminar far-se-á após a manifestação das demais Comissões constantes do despacho inicial.</w:delText>
        </w:r>
        <w:r w:rsidDel="00E631A1">
          <w:rPr>
            <w:color w:val="005583"/>
            <w:vertAlign w:val="superscript"/>
          </w:rPr>
          <w:footnoteReference w:id="363"/>
        </w:r>
        <w:r w:rsidDel="00E631A1">
          <w:rPr>
            <w:color w:val="000000"/>
          </w:rPr>
          <w:delText xml:space="preserve"> </w:delText>
        </w:r>
      </w:del>
    </w:p>
    <w:p w14:paraId="00000CCE" w14:textId="10A56524" w:rsidR="003D183A" w:rsidDel="00E631A1" w:rsidRDefault="008B7924" w:rsidP="00E631A1">
      <w:pPr>
        <w:widowControl w:val="0"/>
        <w:pBdr>
          <w:top w:val="nil"/>
          <w:left w:val="nil"/>
          <w:bottom w:val="nil"/>
          <w:right w:val="nil"/>
          <w:between w:val="nil"/>
        </w:pBdr>
        <w:spacing w:before="0" w:after="113"/>
        <w:ind w:left="567" w:firstLine="0"/>
        <w:jc w:val="center"/>
        <w:rPr>
          <w:del w:id="8538" w:author="Cristiano de Menezes Feu" w:date="2022-11-21T08:33:00Z"/>
          <w:color w:val="005583"/>
          <w:sz w:val="20"/>
          <w:szCs w:val="20"/>
        </w:rPr>
        <w:pPrChange w:id="8539" w:author="Cristiano de Menezes Feu" w:date="2022-11-21T08:33:00Z">
          <w:pPr>
            <w:widowControl w:val="0"/>
            <w:pBdr>
              <w:top w:val="nil"/>
              <w:left w:val="nil"/>
              <w:bottom w:val="nil"/>
              <w:right w:val="nil"/>
              <w:between w:val="nil"/>
            </w:pBdr>
            <w:spacing w:before="0" w:after="113"/>
            <w:ind w:left="567" w:firstLine="0"/>
          </w:pPr>
        </w:pPrChange>
      </w:pPr>
      <w:del w:id="8540" w:author="Cristiano de Menezes Feu" w:date="2022-11-21T08:33:00Z">
        <w:r w:rsidDel="00E631A1">
          <w:rPr>
            <w:b/>
            <w:color w:val="005583"/>
            <w:sz w:val="20"/>
            <w:szCs w:val="20"/>
          </w:rPr>
          <w:delText>QO</w:delText>
        </w:r>
        <w:r w:rsidDel="00E631A1">
          <w:rPr>
            <w:color w:val="005583"/>
            <w:sz w:val="20"/>
            <w:szCs w:val="20"/>
          </w:rPr>
          <w:delText xml:space="preserve"> 10.035/1998 – Decide que no caso de PEC a apreciação do Recurso contra o poder terminativo deve ocorrer após a apreciação da proposta na CCJC, uma vez que “seria absolutamente inviável que a Comissão de Constituição e Justiça e de Redação examinasse e aprovasse uma matéria e depois esta matéria fosse para a Comissão Especial com um dispositivo objeto de recurso pendente ainda de decisão”. </w:delText>
        </w:r>
      </w:del>
    </w:p>
    <w:p w14:paraId="00000CCF" w14:textId="4022B4C4" w:rsidR="003D183A" w:rsidDel="00E631A1" w:rsidRDefault="008B7924" w:rsidP="00E631A1">
      <w:pPr>
        <w:widowControl w:val="0"/>
        <w:pBdr>
          <w:top w:val="nil"/>
          <w:left w:val="nil"/>
          <w:bottom w:val="nil"/>
          <w:right w:val="nil"/>
          <w:between w:val="nil"/>
        </w:pBdr>
        <w:ind w:firstLine="0"/>
        <w:jc w:val="center"/>
        <w:rPr>
          <w:del w:id="8541" w:author="Cristiano de Menezes Feu" w:date="2022-11-21T08:33:00Z"/>
          <w:color w:val="000000"/>
        </w:rPr>
        <w:pPrChange w:id="8542" w:author="Cristiano de Menezes Feu" w:date="2022-11-21T08:33:00Z">
          <w:pPr>
            <w:widowControl w:val="0"/>
            <w:pBdr>
              <w:top w:val="nil"/>
              <w:left w:val="nil"/>
              <w:bottom w:val="nil"/>
              <w:right w:val="nil"/>
              <w:between w:val="nil"/>
            </w:pBdr>
          </w:pPr>
        </w:pPrChange>
      </w:pPr>
      <w:del w:id="8543" w:author="Cristiano de Menezes Feu" w:date="2022-11-21T08:33:00Z">
        <w:r w:rsidDel="00E631A1">
          <w:rPr>
            <w:rFonts w:ascii="ClearSans-Bold" w:eastAsia="ClearSans-Bold" w:hAnsi="ClearSans-Bold" w:cs="ClearSans-Bold"/>
            <w:b/>
            <w:color w:val="000000"/>
          </w:rPr>
          <w:delText>Art. 147.</w:delText>
        </w:r>
        <w:r w:rsidDel="00E631A1">
          <w:rPr>
            <w:color w:val="000000"/>
          </w:rPr>
          <w:delText xml:space="preserve"> Reconhecidas, pelo Plenário, a constitucionalidade e a juridicidade ou a adequação financeira e orçamentária da proposição, não poderão essas preliminares ser novamente arguidas em contrário.</w:delText>
        </w:r>
      </w:del>
    </w:p>
    <w:p w14:paraId="00000CD0" w14:textId="036347A8" w:rsidR="003D183A" w:rsidDel="00E631A1" w:rsidRDefault="008B7924" w:rsidP="00E631A1">
      <w:pPr>
        <w:widowControl w:val="0"/>
        <w:pBdr>
          <w:top w:val="nil"/>
          <w:left w:val="nil"/>
          <w:bottom w:val="nil"/>
          <w:right w:val="nil"/>
          <w:between w:val="nil"/>
        </w:pBdr>
        <w:spacing w:before="170" w:after="113"/>
        <w:ind w:firstLine="0"/>
        <w:jc w:val="center"/>
        <w:rPr>
          <w:del w:id="8544" w:author="Cristiano de Menezes Feu" w:date="2022-11-21T08:33:00Z"/>
          <w:rFonts w:ascii="ClearSans-Light" w:eastAsia="ClearSans-Light" w:hAnsi="ClearSans-Light" w:cs="ClearSans-Light"/>
          <w:color w:val="000000"/>
          <w:sz w:val="24"/>
          <w:szCs w:val="24"/>
        </w:rPr>
        <w:pPrChange w:id="8545" w:author="Cristiano de Menezes Feu" w:date="2022-11-21T08:33:00Z">
          <w:pPr>
            <w:widowControl w:val="0"/>
            <w:pBdr>
              <w:top w:val="nil"/>
              <w:left w:val="nil"/>
              <w:bottom w:val="nil"/>
              <w:right w:val="nil"/>
              <w:between w:val="nil"/>
            </w:pBdr>
            <w:spacing w:before="170" w:after="113"/>
            <w:ind w:firstLine="0"/>
            <w:jc w:val="center"/>
          </w:pPr>
        </w:pPrChange>
      </w:pPr>
      <w:del w:id="8546" w:author="Cristiano de Menezes Feu" w:date="2022-11-21T08:33:00Z">
        <w:r w:rsidDel="00E631A1">
          <w:rPr>
            <w:rFonts w:ascii="ClearSans-Light" w:eastAsia="ClearSans-Light" w:hAnsi="ClearSans-Light" w:cs="ClearSans-Light"/>
            <w:color w:val="000000"/>
            <w:sz w:val="24"/>
            <w:szCs w:val="24"/>
          </w:rPr>
          <w:delText>CAPÍTULO IV</w:delText>
        </w:r>
        <w:r w:rsidDel="00E631A1">
          <w:rPr>
            <w:rFonts w:ascii="ClearSans-Light" w:eastAsia="ClearSans-Light" w:hAnsi="ClearSans-Light" w:cs="ClearSans-Light"/>
            <w:color w:val="000000"/>
            <w:sz w:val="24"/>
            <w:szCs w:val="24"/>
          </w:rPr>
          <w:br/>
          <w:delText>DOS TURNOS A QUE ESTÃO SUJEITAS AS PROPOSIÇÕES</w:delText>
        </w:r>
      </w:del>
    </w:p>
    <w:p w14:paraId="00000CD1" w14:textId="49E24F3E" w:rsidR="003D183A" w:rsidDel="00E631A1" w:rsidRDefault="008B7924" w:rsidP="00E631A1">
      <w:pPr>
        <w:widowControl w:val="0"/>
        <w:pBdr>
          <w:top w:val="nil"/>
          <w:left w:val="nil"/>
          <w:bottom w:val="nil"/>
          <w:right w:val="nil"/>
          <w:between w:val="nil"/>
        </w:pBdr>
        <w:spacing w:before="283"/>
        <w:ind w:firstLine="0"/>
        <w:jc w:val="center"/>
        <w:rPr>
          <w:del w:id="8547" w:author="Cristiano de Menezes Feu" w:date="2022-11-21T08:33:00Z"/>
          <w:b/>
          <w:color w:val="005583"/>
          <w:sz w:val="20"/>
          <w:szCs w:val="20"/>
        </w:rPr>
        <w:pPrChange w:id="8548" w:author="Cristiano de Menezes Feu" w:date="2022-11-21T08:33:00Z">
          <w:pPr>
            <w:widowControl w:val="0"/>
            <w:pBdr>
              <w:top w:val="nil"/>
              <w:left w:val="nil"/>
              <w:bottom w:val="nil"/>
              <w:right w:val="nil"/>
              <w:between w:val="nil"/>
            </w:pBdr>
            <w:spacing w:before="283"/>
          </w:pPr>
        </w:pPrChange>
      </w:pPr>
      <w:del w:id="8549" w:author="Cristiano de Menezes Feu" w:date="2022-11-21T08:33:00Z">
        <w:r w:rsidDel="00E631A1">
          <w:rPr>
            <w:rFonts w:ascii="ClearSans-Bold" w:eastAsia="ClearSans-Bold" w:hAnsi="ClearSans-Bold" w:cs="ClearSans-Bold"/>
            <w:b/>
            <w:color w:val="000000"/>
          </w:rPr>
          <w:delText>Art. 148.</w:delText>
        </w:r>
        <w:r w:rsidDel="00E631A1">
          <w:rPr>
            <w:color w:val="000000"/>
          </w:rPr>
          <w:delText xml:space="preserve"> As proposições em tramitação na Câmara são subordinadas, na sua apreciação, a turno único, excetuadas as propostas de emenda à Constituição, os projetos de lei complementar e os demais casos expressos neste Regimento. </w:delText>
        </w:r>
      </w:del>
    </w:p>
    <w:p w14:paraId="00000CD2" w14:textId="60053C15" w:rsidR="003D183A" w:rsidDel="00E631A1" w:rsidRDefault="008B7924" w:rsidP="00E631A1">
      <w:pPr>
        <w:widowControl w:val="0"/>
        <w:pBdr>
          <w:top w:val="nil"/>
          <w:left w:val="nil"/>
          <w:bottom w:val="nil"/>
          <w:right w:val="nil"/>
          <w:between w:val="nil"/>
        </w:pBdr>
        <w:spacing w:before="0" w:after="113"/>
        <w:ind w:left="567" w:firstLine="0"/>
        <w:jc w:val="center"/>
        <w:rPr>
          <w:del w:id="8550" w:author="Cristiano de Menezes Feu" w:date="2022-11-21T08:33:00Z"/>
          <w:b/>
          <w:color w:val="005583"/>
          <w:sz w:val="20"/>
          <w:szCs w:val="20"/>
        </w:rPr>
        <w:pPrChange w:id="8551" w:author="Cristiano de Menezes Feu" w:date="2022-11-21T08:33:00Z">
          <w:pPr>
            <w:widowControl w:val="0"/>
            <w:pBdr>
              <w:top w:val="nil"/>
              <w:left w:val="nil"/>
              <w:bottom w:val="nil"/>
              <w:right w:val="nil"/>
              <w:between w:val="nil"/>
            </w:pBdr>
            <w:spacing w:before="0" w:after="113"/>
            <w:ind w:left="567" w:firstLine="0"/>
          </w:pPr>
        </w:pPrChange>
      </w:pPr>
      <w:del w:id="8552" w:author="Cristiano de Menezes Feu" w:date="2022-11-21T08:33:00Z">
        <w:r w:rsidDel="00E631A1">
          <w:rPr>
            <w:b/>
            <w:color w:val="005583"/>
            <w:sz w:val="20"/>
            <w:szCs w:val="20"/>
          </w:rPr>
          <w:delText>QO</w:delText>
        </w:r>
        <w:r w:rsidDel="00E631A1">
          <w:rPr>
            <w:color w:val="005583"/>
            <w:sz w:val="20"/>
            <w:szCs w:val="20"/>
          </w:rPr>
          <w:delText xml:space="preserve"> 443/2009 – Projeto de Lei Complementar oriundo do Senado Federal é submetido a turno único de votação, em virtude do disposto no art. 65, da CF </w:delText>
        </w:r>
        <w:r w:rsidDel="00E631A1">
          <w:rPr>
            <w:color w:val="005583"/>
            <w:sz w:val="20"/>
            <w:szCs w:val="20"/>
            <w:vertAlign w:val="superscript"/>
          </w:rPr>
          <w:footnoteReference w:id="364"/>
        </w:r>
        <w:r w:rsidDel="00E631A1">
          <w:rPr>
            <w:color w:val="005583"/>
            <w:sz w:val="20"/>
            <w:szCs w:val="20"/>
          </w:rPr>
          <w:delText>.</w:delText>
        </w:r>
      </w:del>
    </w:p>
    <w:p w14:paraId="00000CD3" w14:textId="158461F5" w:rsidR="003D183A" w:rsidDel="00E631A1" w:rsidRDefault="008B7924" w:rsidP="00E631A1">
      <w:pPr>
        <w:widowControl w:val="0"/>
        <w:pBdr>
          <w:top w:val="nil"/>
          <w:left w:val="nil"/>
          <w:bottom w:val="nil"/>
          <w:right w:val="nil"/>
          <w:between w:val="nil"/>
        </w:pBdr>
        <w:spacing w:before="0" w:after="113"/>
        <w:ind w:left="567" w:firstLine="0"/>
        <w:jc w:val="center"/>
        <w:rPr>
          <w:del w:id="8556" w:author="Cristiano de Menezes Feu" w:date="2022-11-21T08:33:00Z"/>
          <w:b/>
          <w:color w:val="005583"/>
          <w:sz w:val="20"/>
          <w:szCs w:val="20"/>
        </w:rPr>
        <w:pPrChange w:id="8557" w:author="Cristiano de Menezes Feu" w:date="2022-11-21T08:33:00Z">
          <w:pPr>
            <w:widowControl w:val="0"/>
            <w:pBdr>
              <w:top w:val="nil"/>
              <w:left w:val="nil"/>
              <w:bottom w:val="nil"/>
              <w:right w:val="nil"/>
              <w:between w:val="nil"/>
            </w:pBdr>
            <w:spacing w:before="0" w:after="113"/>
            <w:ind w:left="567" w:firstLine="0"/>
          </w:pPr>
        </w:pPrChange>
      </w:pPr>
      <w:del w:id="8558" w:author="Cristiano de Menezes Feu" w:date="2022-11-21T08:33:00Z">
        <w:r w:rsidDel="00E631A1">
          <w:rPr>
            <w:b/>
            <w:color w:val="005583"/>
            <w:sz w:val="20"/>
            <w:szCs w:val="20"/>
          </w:rPr>
          <w:delText>QO</w:delText>
        </w:r>
        <w:r w:rsidDel="00E631A1">
          <w:rPr>
            <w:color w:val="005583"/>
            <w:sz w:val="20"/>
            <w:szCs w:val="20"/>
          </w:rPr>
          <w:delText xml:space="preserve"> 230/2007 – Esclarece que as mensagens do Poder Executivo solicitando a ratificação de convenção firmada pelo Brasil no âmbito das Nações Unidas, observará o seguinte: “1) a tramitação de projeto de decreto legislativo que trate de direitos humanos, nos termos do § 3° do art. 5° da Constituição Federal, terá despacho regular, determinando, no entanto, que sua apreciação em Plenário se dê por votação nominal; 2) se for aprovado por pelo menos três quintos dos membros da Câmara dos Deputados, em quórum equivalente ao de emenda constitucional, será a matéria submetida a segundo turno de votação nominal; 3) obtido, em ambos os turnos, o quórum de três quintos dos votos, a matéria será encaminhada ao Senado Federal, com menção de sua aprovação na Câmara dos Deputados nos termos do § 3° do art. 5° da Constituição Federal; 4) aprovada sem atingir os três quintos em qualquer dos dois turnos, a matéria seguirá à revisão sem equivalência de norma constitucional, estando ainda, dispensada a votação em segundo turno se já na primeira votação o quórum exigido não for alcançado; 5) prazo de dez sessões para eventual apresentação de requerimento, subscrito por um terço dos membros da Casa, de adoção do rito especial”.</w:delText>
        </w:r>
      </w:del>
    </w:p>
    <w:p w14:paraId="00000CD4" w14:textId="47436E12" w:rsidR="003D183A" w:rsidDel="00E631A1" w:rsidRDefault="008B7924" w:rsidP="00E631A1">
      <w:pPr>
        <w:widowControl w:val="0"/>
        <w:pBdr>
          <w:top w:val="nil"/>
          <w:left w:val="nil"/>
          <w:bottom w:val="nil"/>
          <w:right w:val="nil"/>
          <w:between w:val="nil"/>
        </w:pBdr>
        <w:spacing w:before="0" w:after="113"/>
        <w:ind w:left="567" w:firstLine="0"/>
        <w:jc w:val="center"/>
        <w:rPr>
          <w:del w:id="8559" w:author="Cristiano de Menezes Feu" w:date="2022-11-21T08:33:00Z"/>
          <w:color w:val="005583"/>
          <w:sz w:val="20"/>
          <w:szCs w:val="20"/>
        </w:rPr>
        <w:pPrChange w:id="8560" w:author="Cristiano de Menezes Feu" w:date="2022-11-21T08:33:00Z">
          <w:pPr>
            <w:widowControl w:val="0"/>
            <w:pBdr>
              <w:top w:val="nil"/>
              <w:left w:val="nil"/>
              <w:bottom w:val="nil"/>
              <w:right w:val="nil"/>
              <w:between w:val="nil"/>
            </w:pBdr>
            <w:spacing w:before="0" w:after="113"/>
            <w:ind w:left="567" w:firstLine="0"/>
          </w:pPr>
        </w:pPrChange>
      </w:pPr>
      <w:del w:id="8561" w:author="Cristiano de Menezes Feu" w:date="2022-11-21T08:33:00Z">
        <w:r w:rsidDel="00E631A1">
          <w:rPr>
            <w:b/>
            <w:color w:val="005583"/>
            <w:sz w:val="20"/>
            <w:szCs w:val="20"/>
          </w:rPr>
          <w:delText>QO</w:delText>
        </w:r>
        <w:r w:rsidDel="00E631A1">
          <w:rPr>
            <w:color w:val="005583"/>
            <w:sz w:val="20"/>
            <w:szCs w:val="20"/>
          </w:rPr>
          <w:delText xml:space="preserve"> 465/2001 reafirma entendimento constante da QO 10.434/1993 no sentido de que “a realização de segundo turno de apreciação para os projetos de lei complementar constitui exigência meramente regimental, não prevista em sede constitucional, razão pela qual insere-se entre as ‘exigências’ e ‘formalidades’ que devem ser dispensadas no caso de tramitação em regime de urgência”.</w:delText>
        </w:r>
      </w:del>
    </w:p>
    <w:p w14:paraId="00000CD5" w14:textId="0CFACE14" w:rsidR="003D183A" w:rsidDel="00E631A1" w:rsidRDefault="008B7924" w:rsidP="00E631A1">
      <w:pPr>
        <w:widowControl w:val="0"/>
        <w:pBdr>
          <w:top w:val="nil"/>
          <w:left w:val="nil"/>
          <w:bottom w:val="nil"/>
          <w:right w:val="nil"/>
          <w:between w:val="nil"/>
        </w:pBdr>
        <w:spacing w:before="0" w:after="113"/>
        <w:ind w:left="567" w:firstLine="0"/>
        <w:jc w:val="center"/>
        <w:rPr>
          <w:del w:id="8562" w:author="Cristiano de Menezes Feu" w:date="2022-11-21T08:33:00Z"/>
          <w:color w:val="005583"/>
          <w:sz w:val="20"/>
          <w:szCs w:val="20"/>
        </w:rPr>
        <w:pPrChange w:id="8563" w:author="Cristiano de Menezes Feu" w:date="2022-11-21T08:33:00Z">
          <w:pPr>
            <w:widowControl w:val="0"/>
            <w:pBdr>
              <w:top w:val="nil"/>
              <w:left w:val="nil"/>
              <w:bottom w:val="nil"/>
              <w:right w:val="nil"/>
              <w:between w:val="nil"/>
            </w:pBdr>
            <w:spacing w:before="0" w:after="113"/>
            <w:ind w:left="567" w:firstLine="0"/>
          </w:pPr>
        </w:pPrChange>
      </w:pPr>
      <w:del w:id="8564"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preveem dois turnos: a) Art. 183, § 1º (Projeto de Lei Complementar); b) Art. 202, § 6º (Proposta de Emenda à Constituição); c) Art. 216, § 4º (Modificação do Regimento); d) Regimento Comum, art. 143 (Projeto de Lei de Comissão Mista).</w:delText>
        </w:r>
      </w:del>
    </w:p>
    <w:p w14:paraId="00000CD6" w14:textId="60F72466" w:rsidR="003D183A" w:rsidDel="00E631A1" w:rsidRDefault="008B7924" w:rsidP="00E631A1">
      <w:pPr>
        <w:widowControl w:val="0"/>
        <w:pBdr>
          <w:top w:val="nil"/>
          <w:left w:val="nil"/>
          <w:bottom w:val="nil"/>
          <w:right w:val="nil"/>
          <w:between w:val="nil"/>
        </w:pBdr>
        <w:ind w:firstLine="0"/>
        <w:jc w:val="center"/>
        <w:rPr>
          <w:del w:id="8565" w:author="Cristiano de Menezes Feu" w:date="2022-11-21T08:33:00Z"/>
          <w:rFonts w:ascii="ClearSans-Bold" w:eastAsia="ClearSans-Bold" w:hAnsi="ClearSans-Bold" w:cs="ClearSans-Bold"/>
          <w:b/>
          <w:color w:val="000000"/>
        </w:rPr>
        <w:pPrChange w:id="8566" w:author="Cristiano de Menezes Feu" w:date="2022-11-21T08:33:00Z">
          <w:pPr>
            <w:widowControl w:val="0"/>
            <w:pBdr>
              <w:top w:val="nil"/>
              <w:left w:val="nil"/>
              <w:bottom w:val="nil"/>
              <w:right w:val="nil"/>
              <w:between w:val="nil"/>
            </w:pBdr>
          </w:pPr>
        </w:pPrChange>
      </w:pPr>
      <w:del w:id="8567" w:author="Cristiano de Menezes Feu" w:date="2022-11-21T08:33:00Z">
        <w:r w:rsidDel="00E631A1">
          <w:rPr>
            <w:rFonts w:ascii="ClearSans-Bold" w:eastAsia="ClearSans-Bold" w:hAnsi="ClearSans-Bold" w:cs="ClearSans-Bold"/>
            <w:b/>
            <w:color w:val="000000"/>
          </w:rPr>
          <w:delText>Art. 149.</w:delText>
        </w:r>
        <w:r w:rsidDel="00E631A1">
          <w:rPr>
            <w:color w:val="000000"/>
          </w:rPr>
          <w:delText xml:space="preserve"> Cada turno é constituído de discussão e votação, salvo:</w:delText>
        </w:r>
      </w:del>
    </w:p>
    <w:p w14:paraId="00000CD7" w14:textId="174347A6" w:rsidR="003D183A" w:rsidDel="00E631A1" w:rsidRDefault="008B7924" w:rsidP="00E631A1">
      <w:pPr>
        <w:widowControl w:val="0"/>
        <w:pBdr>
          <w:top w:val="nil"/>
          <w:left w:val="nil"/>
          <w:bottom w:val="nil"/>
          <w:right w:val="nil"/>
          <w:between w:val="nil"/>
        </w:pBdr>
        <w:spacing w:before="0" w:after="113"/>
        <w:ind w:left="567" w:firstLine="0"/>
        <w:jc w:val="center"/>
        <w:rPr>
          <w:del w:id="8568" w:author="Cristiano de Menezes Feu" w:date="2022-11-21T08:33:00Z"/>
          <w:color w:val="005583"/>
          <w:sz w:val="20"/>
          <w:szCs w:val="20"/>
        </w:rPr>
        <w:pPrChange w:id="8569" w:author="Cristiano de Menezes Feu" w:date="2022-11-21T08:33:00Z">
          <w:pPr>
            <w:widowControl w:val="0"/>
            <w:pBdr>
              <w:top w:val="nil"/>
              <w:left w:val="nil"/>
              <w:bottom w:val="nil"/>
              <w:right w:val="nil"/>
              <w:between w:val="nil"/>
            </w:pBdr>
            <w:spacing w:before="0" w:after="113"/>
            <w:ind w:left="567" w:firstLine="0"/>
          </w:pPr>
        </w:pPrChange>
      </w:pPr>
      <w:del w:id="8570" w:author="Cristiano de Menezes Feu" w:date="2022-11-21T08:33:00Z">
        <w:r w:rsidDel="00E631A1">
          <w:rPr>
            <w:color w:val="005583"/>
            <w:sz w:val="20"/>
            <w:szCs w:val="20"/>
          </w:rPr>
          <w:delText xml:space="preserve">Arts. 165 a 179 (discussão); arts. 180 a 193 (votação). </w:delText>
        </w:r>
      </w:del>
    </w:p>
    <w:p w14:paraId="00000CD8" w14:textId="741D4D9C" w:rsidR="003D183A" w:rsidDel="00E631A1" w:rsidRDefault="008B7924" w:rsidP="00E631A1">
      <w:pPr>
        <w:widowControl w:val="0"/>
        <w:pBdr>
          <w:top w:val="nil"/>
          <w:left w:val="nil"/>
          <w:bottom w:val="nil"/>
          <w:right w:val="nil"/>
          <w:between w:val="nil"/>
        </w:pBdr>
        <w:ind w:firstLine="0"/>
        <w:jc w:val="center"/>
        <w:rPr>
          <w:del w:id="8571" w:author="Cristiano de Menezes Feu" w:date="2022-11-21T08:33:00Z"/>
          <w:color w:val="000000"/>
        </w:rPr>
        <w:pPrChange w:id="8572" w:author="Cristiano de Menezes Feu" w:date="2022-11-21T08:33:00Z">
          <w:pPr>
            <w:widowControl w:val="0"/>
            <w:pBdr>
              <w:top w:val="nil"/>
              <w:left w:val="nil"/>
              <w:bottom w:val="nil"/>
              <w:right w:val="nil"/>
              <w:between w:val="nil"/>
            </w:pBdr>
          </w:pPr>
        </w:pPrChange>
      </w:pPr>
      <w:del w:id="8573" w:author="Cristiano de Menezes Feu" w:date="2022-11-21T08:33:00Z">
        <w:r w:rsidDel="00E631A1">
          <w:rPr>
            <w:color w:val="000000"/>
          </w:rPr>
          <w:delText xml:space="preserve">I - no caso dos requerimentos mencionados no art. 117, em que não há discussão; </w:delText>
        </w:r>
      </w:del>
    </w:p>
    <w:p w14:paraId="00000CD9" w14:textId="441B9278" w:rsidR="003D183A" w:rsidDel="00E631A1" w:rsidRDefault="008B7924" w:rsidP="00E631A1">
      <w:pPr>
        <w:widowControl w:val="0"/>
        <w:pBdr>
          <w:top w:val="nil"/>
          <w:left w:val="nil"/>
          <w:bottom w:val="nil"/>
          <w:right w:val="nil"/>
          <w:between w:val="nil"/>
        </w:pBdr>
        <w:ind w:firstLine="0"/>
        <w:jc w:val="center"/>
        <w:rPr>
          <w:del w:id="8574" w:author="Cristiano de Menezes Feu" w:date="2022-11-21T08:33:00Z"/>
          <w:color w:val="000000"/>
        </w:rPr>
        <w:pPrChange w:id="8575" w:author="Cristiano de Menezes Feu" w:date="2022-11-21T08:33:00Z">
          <w:pPr>
            <w:widowControl w:val="0"/>
            <w:pBdr>
              <w:top w:val="nil"/>
              <w:left w:val="nil"/>
              <w:bottom w:val="nil"/>
              <w:right w:val="nil"/>
              <w:between w:val="nil"/>
            </w:pBdr>
          </w:pPr>
        </w:pPrChange>
      </w:pPr>
      <w:del w:id="8576" w:author="Cristiano de Menezes Feu" w:date="2022-11-21T08:33:00Z">
        <w:r w:rsidDel="00E631A1">
          <w:rPr>
            <w:color w:val="000000"/>
          </w:rPr>
          <w:delText xml:space="preserve">II - se encerrada a discussão em segundo turno, sem emendas, quando a matéria será dada como definitivamente aprovada, sem votação, salvo se algum Líder requerer seja submetida a votos; </w:delText>
        </w:r>
      </w:del>
    </w:p>
    <w:p w14:paraId="00000CDA" w14:textId="626289EF" w:rsidR="003D183A" w:rsidDel="00E631A1" w:rsidRDefault="008B7924" w:rsidP="00E631A1">
      <w:pPr>
        <w:widowControl w:val="0"/>
        <w:pBdr>
          <w:top w:val="nil"/>
          <w:left w:val="nil"/>
          <w:bottom w:val="nil"/>
          <w:right w:val="nil"/>
          <w:between w:val="nil"/>
        </w:pBdr>
        <w:spacing w:before="0" w:after="113"/>
        <w:ind w:left="567" w:firstLine="0"/>
        <w:jc w:val="center"/>
        <w:rPr>
          <w:del w:id="8577" w:author="Cristiano de Menezes Feu" w:date="2022-11-21T08:33:00Z"/>
          <w:color w:val="005583"/>
          <w:sz w:val="20"/>
          <w:szCs w:val="20"/>
        </w:rPr>
        <w:pPrChange w:id="8578" w:author="Cristiano de Menezes Feu" w:date="2022-11-21T08:33:00Z">
          <w:pPr>
            <w:widowControl w:val="0"/>
            <w:pBdr>
              <w:top w:val="nil"/>
              <w:left w:val="nil"/>
              <w:bottom w:val="nil"/>
              <w:right w:val="nil"/>
              <w:between w:val="nil"/>
            </w:pBdr>
            <w:spacing w:before="0" w:after="113"/>
            <w:ind w:left="567" w:firstLine="0"/>
          </w:pPr>
        </w:pPrChange>
      </w:pPr>
      <w:del w:id="8579"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em virtude do mandamento constitucional, este dispositivo não se aplica à PEC. </w:delText>
        </w:r>
      </w:del>
    </w:p>
    <w:p w14:paraId="00000CDB" w14:textId="32F7A9EB" w:rsidR="003D183A" w:rsidDel="00E631A1" w:rsidRDefault="008B7924" w:rsidP="00E631A1">
      <w:pPr>
        <w:widowControl w:val="0"/>
        <w:pBdr>
          <w:top w:val="nil"/>
          <w:left w:val="nil"/>
          <w:bottom w:val="nil"/>
          <w:right w:val="nil"/>
          <w:between w:val="nil"/>
        </w:pBdr>
        <w:ind w:firstLine="0"/>
        <w:jc w:val="center"/>
        <w:rPr>
          <w:del w:id="8580" w:author="Cristiano de Menezes Feu" w:date="2022-11-21T08:33:00Z"/>
          <w:color w:val="000000"/>
        </w:rPr>
        <w:pPrChange w:id="8581" w:author="Cristiano de Menezes Feu" w:date="2022-11-21T08:33:00Z">
          <w:pPr>
            <w:widowControl w:val="0"/>
            <w:pBdr>
              <w:top w:val="nil"/>
              <w:left w:val="nil"/>
              <w:bottom w:val="nil"/>
              <w:right w:val="nil"/>
              <w:between w:val="nil"/>
            </w:pBdr>
          </w:pPr>
        </w:pPrChange>
      </w:pPr>
      <w:del w:id="8582" w:author="Cristiano de Menezes Feu" w:date="2022-11-21T08:33:00Z">
        <w:r w:rsidDel="00E631A1">
          <w:rPr>
            <w:color w:val="000000"/>
          </w:rPr>
          <w:delText xml:space="preserve">III - se encerrada a discussão da redação final, sem emendas ou retificações, quando será considerada definitivamente aprovada, sem votação. </w:delText>
        </w:r>
      </w:del>
    </w:p>
    <w:p w14:paraId="00000CDC" w14:textId="112D0896" w:rsidR="003D183A" w:rsidDel="00E631A1" w:rsidRDefault="008B7924" w:rsidP="00E631A1">
      <w:pPr>
        <w:widowControl w:val="0"/>
        <w:pBdr>
          <w:top w:val="nil"/>
          <w:left w:val="nil"/>
          <w:bottom w:val="nil"/>
          <w:right w:val="nil"/>
          <w:between w:val="nil"/>
        </w:pBdr>
        <w:spacing w:before="170" w:after="113"/>
        <w:ind w:firstLine="0"/>
        <w:jc w:val="center"/>
        <w:rPr>
          <w:del w:id="8583" w:author="Cristiano de Menezes Feu" w:date="2022-11-21T08:33:00Z"/>
          <w:rFonts w:ascii="ClearSans-Light" w:eastAsia="ClearSans-Light" w:hAnsi="ClearSans-Light" w:cs="ClearSans-Light"/>
          <w:color w:val="000000"/>
          <w:sz w:val="24"/>
          <w:szCs w:val="24"/>
        </w:rPr>
        <w:pPrChange w:id="8584" w:author="Cristiano de Menezes Feu" w:date="2022-11-21T08:33:00Z">
          <w:pPr>
            <w:widowControl w:val="0"/>
            <w:pBdr>
              <w:top w:val="nil"/>
              <w:left w:val="nil"/>
              <w:bottom w:val="nil"/>
              <w:right w:val="nil"/>
              <w:between w:val="nil"/>
            </w:pBdr>
            <w:spacing w:before="170" w:after="113"/>
            <w:ind w:firstLine="0"/>
            <w:jc w:val="center"/>
          </w:pPr>
        </w:pPrChange>
      </w:pPr>
      <w:del w:id="8585" w:author="Cristiano de Menezes Feu" w:date="2022-11-21T08:33:00Z">
        <w:r w:rsidDel="00E631A1">
          <w:rPr>
            <w:rFonts w:ascii="ClearSans-Light" w:eastAsia="ClearSans-Light" w:hAnsi="ClearSans-Light" w:cs="ClearSans-Light"/>
            <w:color w:val="000000"/>
            <w:sz w:val="24"/>
            <w:szCs w:val="24"/>
          </w:rPr>
          <w:delText>CAPÍTULO V</w:delText>
        </w:r>
        <w:r w:rsidDel="00E631A1">
          <w:rPr>
            <w:rFonts w:ascii="ClearSans-Light" w:eastAsia="ClearSans-Light" w:hAnsi="ClearSans-Light" w:cs="ClearSans-Light"/>
            <w:color w:val="000000"/>
            <w:sz w:val="24"/>
            <w:szCs w:val="24"/>
          </w:rPr>
          <w:br/>
          <w:delText>DO INTERSTÍCIO</w:delText>
        </w:r>
      </w:del>
    </w:p>
    <w:p w14:paraId="00000CDD" w14:textId="265A2118" w:rsidR="003D183A" w:rsidDel="00E631A1" w:rsidRDefault="008B7924" w:rsidP="00E631A1">
      <w:pPr>
        <w:widowControl w:val="0"/>
        <w:pBdr>
          <w:top w:val="nil"/>
          <w:left w:val="nil"/>
          <w:bottom w:val="nil"/>
          <w:right w:val="nil"/>
          <w:between w:val="nil"/>
        </w:pBdr>
        <w:ind w:firstLine="0"/>
        <w:jc w:val="center"/>
        <w:rPr>
          <w:del w:id="8586" w:author="Cristiano de Menezes Feu" w:date="2022-11-21T08:33:00Z"/>
          <w:rFonts w:ascii="ClearSans-Bold" w:eastAsia="ClearSans-Bold" w:hAnsi="ClearSans-Bold" w:cs="ClearSans-Bold"/>
          <w:b/>
          <w:color w:val="000000"/>
        </w:rPr>
        <w:pPrChange w:id="8587" w:author="Cristiano de Menezes Feu" w:date="2022-11-21T08:33:00Z">
          <w:pPr>
            <w:widowControl w:val="0"/>
            <w:pBdr>
              <w:top w:val="nil"/>
              <w:left w:val="nil"/>
              <w:bottom w:val="nil"/>
              <w:right w:val="nil"/>
              <w:between w:val="nil"/>
            </w:pBdr>
          </w:pPr>
        </w:pPrChange>
      </w:pPr>
      <w:del w:id="8588" w:author="Cristiano de Menezes Feu" w:date="2022-11-21T08:33:00Z">
        <w:r w:rsidDel="00E631A1">
          <w:rPr>
            <w:rFonts w:ascii="ClearSans-Bold" w:eastAsia="ClearSans-Bold" w:hAnsi="ClearSans-Bold" w:cs="ClearSans-Bold"/>
            <w:b/>
            <w:color w:val="000000"/>
          </w:rPr>
          <w:delText>Art. 150.</w:delText>
        </w:r>
        <w:r w:rsidDel="00E631A1">
          <w:rPr>
            <w:color w:val="000000"/>
          </w:rPr>
          <w:delText xml:space="preserve"> Excetuada a matéria em regime de urgência, é de duas sessões o interstício entre: </w:delText>
        </w:r>
      </w:del>
    </w:p>
    <w:p w14:paraId="00000CDE" w14:textId="2736F1FA" w:rsidR="003D183A" w:rsidDel="00E631A1" w:rsidRDefault="008B7924" w:rsidP="00E631A1">
      <w:pPr>
        <w:widowControl w:val="0"/>
        <w:pBdr>
          <w:top w:val="nil"/>
          <w:left w:val="nil"/>
          <w:bottom w:val="nil"/>
          <w:right w:val="nil"/>
          <w:between w:val="nil"/>
        </w:pBdr>
        <w:spacing w:before="0" w:after="113"/>
        <w:ind w:left="567" w:firstLine="0"/>
        <w:jc w:val="center"/>
        <w:rPr>
          <w:del w:id="8589" w:author="Cristiano de Menezes Feu" w:date="2022-11-21T08:33:00Z"/>
          <w:color w:val="005583"/>
          <w:sz w:val="20"/>
          <w:szCs w:val="20"/>
        </w:rPr>
        <w:pPrChange w:id="8590" w:author="Cristiano de Menezes Feu" w:date="2022-11-21T08:33:00Z">
          <w:pPr>
            <w:widowControl w:val="0"/>
            <w:pBdr>
              <w:top w:val="nil"/>
              <w:left w:val="nil"/>
              <w:bottom w:val="nil"/>
              <w:right w:val="nil"/>
              <w:between w:val="nil"/>
            </w:pBdr>
            <w:spacing w:before="0" w:after="113"/>
            <w:ind w:left="567" w:firstLine="0"/>
          </w:pPr>
        </w:pPrChange>
      </w:pPr>
      <w:del w:id="8591" w:author="Cristiano de Menezes Feu" w:date="2022-11-21T08:33:00Z">
        <w:r w:rsidDel="00E631A1">
          <w:rPr>
            <w:color w:val="005583"/>
            <w:sz w:val="20"/>
            <w:szCs w:val="20"/>
          </w:rPr>
          <w:delText>Art. 202, § 5º; art. 198.</w:delText>
        </w:r>
      </w:del>
    </w:p>
    <w:p w14:paraId="00000CDF" w14:textId="190A204B" w:rsidR="003D183A" w:rsidDel="00E631A1" w:rsidRDefault="008B7924" w:rsidP="00E631A1">
      <w:pPr>
        <w:widowControl w:val="0"/>
        <w:pBdr>
          <w:top w:val="nil"/>
          <w:left w:val="nil"/>
          <w:bottom w:val="nil"/>
          <w:right w:val="nil"/>
          <w:between w:val="nil"/>
        </w:pBdr>
        <w:ind w:firstLine="0"/>
        <w:jc w:val="center"/>
        <w:rPr>
          <w:del w:id="8592" w:author="Cristiano de Menezes Feu" w:date="2022-11-21T08:33:00Z"/>
          <w:b/>
          <w:color w:val="000000"/>
        </w:rPr>
        <w:pPrChange w:id="8593" w:author="Cristiano de Menezes Feu" w:date="2022-11-21T08:33:00Z">
          <w:pPr>
            <w:widowControl w:val="0"/>
            <w:pBdr>
              <w:top w:val="nil"/>
              <w:left w:val="nil"/>
              <w:bottom w:val="nil"/>
              <w:right w:val="nil"/>
              <w:between w:val="nil"/>
            </w:pBdr>
          </w:pPr>
        </w:pPrChange>
      </w:pPr>
      <w:del w:id="8594" w:author="Cristiano de Menezes Feu" w:date="2022-11-21T08:33:00Z">
        <w:r w:rsidDel="00E631A1">
          <w:rPr>
            <w:color w:val="000000"/>
          </w:rPr>
          <w:delText xml:space="preserve">I - a distribuição de avulsos dos pareceres das Comissões e o início da discussão ou votação correspondente; </w:delText>
        </w:r>
      </w:del>
    </w:p>
    <w:p w14:paraId="00000CE0" w14:textId="4FB14098" w:rsidR="003D183A" w:rsidDel="00E631A1" w:rsidRDefault="008B7924" w:rsidP="00E631A1">
      <w:pPr>
        <w:widowControl w:val="0"/>
        <w:pBdr>
          <w:top w:val="nil"/>
          <w:left w:val="nil"/>
          <w:bottom w:val="nil"/>
          <w:right w:val="nil"/>
          <w:between w:val="nil"/>
        </w:pBdr>
        <w:spacing w:before="0" w:after="113"/>
        <w:ind w:left="567" w:firstLine="0"/>
        <w:jc w:val="center"/>
        <w:rPr>
          <w:del w:id="8595" w:author="Cristiano de Menezes Feu" w:date="2022-11-21T08:33:00Z"/>
          <w:color w:val="005583"/>
          <w:sz w:val="20"/>
          <w:szCs w:val="20"/>
        </w:rPr>
        <w:pPrChange w:id="8596" w:author="Cristiano de Menezes Feu" w:date="2022-11-21T08:33:00Z">
          <w:pPr>
            <w:widowControl w:val="0"/>
            <w:pBdr>
              <w:top w:val="nil"/>
              <w:left w:val="nil"/>
              <w:bottom w:val="nil"/>
              <w:right w:val="nil"/>
              <w:between w:val="nil"/>
            </w:pBdr>
            <w:spacing w:before="0" w:after="113"/>
            <w:ind w:left="567" w:firstLine="0"/>
          </w:pPr>
        </w:pPrChange>
      </w:pPr>
      <w:del w:id="8597" w:author="Cristiano de Menezes Feu" w:date="2022-11-21T08:33:00Z">
        <w:r w:rsidDel="00E631A1">
          <w:rPr>
            <w:b/>
            <w:color w:val="005583"/>
            <w:sz w:val="20"/>
            <w:szCs w:val="20"/>
          </w:rPr>
          <w:delText>QO</w:delText>
        </w:r>
        <w:r w:rsidDel="00E631A1">
          <w:rPr>
            <w:color w:val="005583"/>
            <w:sz w:val="20"/>
            <w:szCs w:val="20"/>
          </w:rPr>
          <w:delText xml:space="preserve"> 37/2019 - O interstício de duas sessões entre a publicação do parecer e a discussão e votação da proposição se encerra ao término da segunda sessão contabilizada, não havendo impedimento para a inclusão de proposição na pauta em reunião extraordinária posterior no mesmo dia.</w:delText>
        </w:r>
      </w:del>
    </w:p>
    <w:p w14:paraId="00000CE1" w14:textId="7E81E605" w:rsidR="003D183A" w:rsidDel="00E631A1" w:rsidRDefault="008B7924" w:rsidP="00E631A1">
      <w:pPr>
        <w:widowControl w:val="0"/>
        <w:pBdr>
          <w:top w:val="nil"/>
          <w:left w:val="nil"/>
          <w:bottom w:val="nil"/>
          <w:right w:val="nil"/>
          <w:between w:val="nil"/>
        </w:pBdr>
        <w:spacing w:before="0" w:after="113"/>
        <w:ind w:left="567" w:firstLine="0"/>
        <w:jc w:val="center"/>
        <w:rPr>
          <w:del w:id="8598" w:author="Cristiano de Menezes Feu" w:date="2022-11-21T08:33:00Z"/>
          <w:color w:val="005583"/>
          <w:sz w:val="20"/>
          <w:szCs w:val="20"/>
        </w:rPr>
        <w:pPrChange w:id="8599" w:author="Cristiano de Menezes Feu" w:date="2022-11-21T08:33:00Z">
          <w:pPr>
            <w:widowControl w:val="0"/>
            <w:pBdr>
              <w:top w:val="nil"/>
              <w:left w:val="nil"/>
              <w:bottom w:val="nil"/>
              <w:right w:val="nil"/>
              <w:between w:val="nil"/>
            </w:pBdr>
            <w:spacing w:before="0" w:after="113"/>
            <w:ind w:left="567" w:firstLine="0"/>
          </w:pPr>
        </w:pPrChange>
      </w:pPr>
      <w:del w:id="8600" w:author="Cristiano de Menezes Feu" w:date="2022-11-21T08:33:00Z">
        <w:r w:rsidDel="00E631A1">
          <w:rPr>
            <w:b/>
            <w:color w:val="005583"/>
            <w:sz w:val="20"/>
            <w:szCs w:val="20"/>
          </w:rPr>
          <w:delText>QO</w:delText>
        </w:r>
        <w:r w:rsidDel="00E631A1">
          <w:rPr>
            <w:color w:val="005583"/>
            <w:sz w:val="20"/>
            <w:szCs w:val="20"/>
          </w:rPr>
          <w:delText xml:space="preserve"> 232/2016 - A aprovação de requerimento de dispensa de interstício, nos termos do art. 150, I do RICD, não causa a prejudicialidade de requerimento de retirada de pauta.</w:delText>
        </w:r>
      </w:del>
    </w:p>
    <w:p w14:paraId="00000CE2" w14:textId="38F4C16C" w:rsidR="003D183A" w:rsidDel="00E631A1" w:rsidRDefault="008B7924" w:rsidP="00E631A1">
      <w:pPr>
        <w:widowControl w:val="0"/>
        <w:pBdr>
          <w:top w:val="nil"/>
          <w:left w:val="nil"/>
          <w:bottom w:val="nil"/>
          <w:right w:val="nil"/>
          <w:between w:val="nil"/>
        </w:pBdr>
        <w:ind w:firstLine="0"/>
        <w:jc w:val="center"/>
        <w:rPr>
          <w:del w:id="8601" w:author="Cristiano de Menezes Feu" w:date="2022-11-21T08:33:00Z"/>
          <w:color w:val="000000"/>
        </w:rPr>
        <w:pPrChange w:id="8602" w:author="Cristiano de Menezes Feu" w:date="2022-11-21T08:33:00Z">
          <w:pPr>
            <w:widowControl w:val="0"/>
            <w:pBdr>
              <w:top w:val="nil"/>
              <w:left w:val="nil"/>
              <w:bottom w:val="nil"/>
              <w:right w:val="nil"/>
              <w:between w:val="nil"/>
            </w:pBdr>
          </w:pPr>
        </w:pPrChange>
      </w:pPr>
      <w:del w:id="8603" w:author="Cristiano de Menezes Feu" w:date="2022-11-21T08:33:00Z">
        <w:r w:rsidDel="00E631A1">
          <w:rPr>
            <w:color w:val="000000"/>
          </w:rPr>
          <w:delText xml:space="preserve">II - a aprovação da matéria, sem emendas, e o início do turno seguinte. </w:delText>
        </w:r>
      </w:del>
    </w:p>
    <w:p w14:paraId="00000CE3" w14:textId="03A24658" w:rsidR="003D183A" w:rsidDel="00E631A1" w:rsidRDefault="008B7924" w:rsidP="00E631A1">
      <w:pPr>
        <w:widowControl w:val="0"/>
        <w:pBdr>
          <w:top w:val="nil"/>
          <w:left w:val="nil"/>
          <w:bottom w:val="nil"/>
          <w:right w:val="nil"/>
          <w:between w:val="nil"/>
        </w:pBdr>
        <w:ind w:firstLine="0"/>
        <w:jc w:val="center"/>
        <w:rPr>
          <w:del w:id="8604" w:author="Cristiano de Menezes Feu" w:date="2022-11-21T08:33:00Z"/>
          <w:b/>
          <w:color w:val="005583"/>
          <w:sz w:val="20"/>
          <w:szCs w:val="20"/>
        </w:rPr>
        <w:pPrChange w:id="8605" w:author="Cristiano de Menezes Feu" w:date="2022-11-21T08:33:00Z">
          <w:pPr>
            <w:widowControl w:val="0"/>
            <w:pBdr>
              <w:top w:val="nil"/>
              <w:left w:val="nil"/>
              <w:bottom w:val="nil"/>
              <w:right w:val="nil"/>
              <w:between w:val="nil"/>
            </w:pBdr>
          </w:pPr>
        </w:pPrChange>
      </w:pPr>
      <w:del w:id="8606"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A dispensa de interstício para inclusão em Ordem do Dia de matéria constante da agenda mensal a que se refere o art. 17, I, </w:delText>
        </w:r>
        <w:r w:rsidDel="00E631A1">
          <w:rPr>
            <w:rFonts w:ascii="Sansita" w:eastAsia="Sansita" w:hAnsi="Sansita" w:cs="Sansita"/>
            <w:i/>
            <w:color w:val="000000"/>
          </w:rPr>
          <w:delText>s</w:delText>
        </w:r>
        <w:r w:rsidDel="00E631A1">
          <w:rPr>
            <w:color w:val="000000"/>
          </w:rPr>
          <w:delText xml:space="preserve">, poderá ser concedida pelo Plenário, a requerimento de um décimo </w:delText>
        </w:r>
        <w:r w:rsidDel="00E631A1">
          <w:rPr>
            <w:rFonts w:ascii="Sansita" w:eastAsia="Sansita" w:hAnsi="Sansita" w:cs="Sansita"/>
            <w:i/>
            <w:color w:val="005583"/>
          </w:rPr>
          <w:delText xml:space="preserve">(52 Deputados) </w:delText>
        </w:r>
        <w:r w:rsidDel="00E631A1">
          <w:rPr>
            <w:color w:val="000000"/>
          </w:rPr>
          <w:delText>da composição da Câmara ou mediante acordo de Lideranças, desde que procedida a distribuição dos avulsos com antecedência mínima de quatro horas.</w:delText>
        </w:r>
      </w:del>
    </w:p>
    <w:p w14:paraId="00000CE4" w14:textId="52322240" w:rsidR="003D183A" w:rsidDel="00E631A1" w:rsidRDefault="008B7924" w:rsidP="00E631A1">
      <w:pPr>
        <w:widowControl w:val="0"/>
        <w:pBdr>
          <w:top w:val="nil"/>
          <w:left w:val="nil"/>
          <w:bottom w:val="nil"/>
          <w:right w:val="nil"/>
          <w:between w:val="nil"/>
        </w:pBdr>
        <w:spacing w:before="0" w:after="113"/>
        <w:ind w:left="567" w:firstLine="0"/>
        <w:jc w:val="center"/>
        <w:rPr>
          <w:del w:id="8607" w:author="Cristiano de Menezes Feu" w:date="2022-11-21T08:33:00Z"/>
          <w:b/>
          <w:color w:val="005583"/>
          <w:sz w:val="20"/>
          <w:szCs w:val="20"/>
        </w:rPr>
        <w:pPrChange w:id="8608" w:author="Cristiano de Menezes Feu" w:date="2022-11-21T08:33:00Z">
          <w:pPr>
            <w:widowControl w:val="0"/>
            <w:pBdr>
              <w:top w:val="nil"/>
              <w:left w:val="nil"/>
              <w:bottom w:val="nil"/>
              <w:right w:val="nil"/>
              <w:between w:val="nil"/>
            </w:pBdr>
            <w:spacing w:before="0" w:after="113"/>
            <w:ind w:left="567" w:firstLine="0"/>
          </w:pPr>
        </w:pPrChange>
      </w:pPr>
      <w:del w:id="8609" w:author="Cristiano de Menezes Feu" w:date="2022-11-21T08:33:00Z">
        <w:r w:rsidDel="00E631A1">
          <w:rPr>
            <w:b/>
            <w:color w:val="005583"/>
            <w:sz w:val="20"/>
            <w:szCs w:val="20"/>
          </w:rPr>
          <w:delText>QO</w:delText>
        </w:r>
        <w:r w:rsidDel="00E631A1">
          <w:rPr>
            <w:color w:val="005583"/>
            <w:sz w:val="20"/>
            <w:szCs w:val="20"/>
          </w:rPr>
          <w:delText xml:space="preserve"> 290/2017 – Afirma “que o Supremo Tribunal Federal já entendeu que o interstício entre os turnos de votação de proposta de emenda à Constituição é matéria de economia interna das Casas do Congresso Nacional”. </w:delText>
        </w:r>
        <w:r w:rsidDel="00E631A1">
          <w:rPr>
            <w:color w:val="005583"/>
            <w:sz w:val="20"/>
            <w:szCs w:val="20"/>
            <w:vertAlign w:val="superscript"/>
          </w:rPr>
          <w:footnoteReference w:id="365"/>
        </w:r>
        <w:r w:rsidDel="00E631A1">
          <w:rPr>
            <w:color w:val="005583"/>
            <w:sz w:val="20"/>
            <w:szCs w:val="20"/>
          </w:rPr>
          <w:delText xml:space="preserve"> </w:delText>
        </w:r>
      </w:del>
    </w:p>
    <w:p w14:paraId="00000CE5" w14:textId="10D51058" w:rsidR="003D183A" w:rsidDel="00E631A1" w:rsidRDefault="008B7924" w:rsidP="00E631A1">
      <w:pPr>
        <w:widowControl w:val="0"/>
        <w:pBdr>
          <w:top w:val="nil"/>
          <w:left w:val="nil"/>
          <w:bottom w:val="nil"/>
          <w:right w:val="nil"/>
          <w:between w:val="nil"/>
        </w:pBdr>
        <w:spacing w:before="0" w:after="113"/>
        <w:ind w:left="567" w:firstLine="0"/>
        <w:jc w:val="center"/>
        <w:rPr>
          <w:del w:id="8613" w:author="Cristiano de Menezes Feu" w:date="2022-11-21T08:33:00Z"/>
          <w:b/>
          <w:color w:val="005583"/>
          <w:sz w:val="20"/>
          <w:szCs w:val="20"/>
        </w:rPr>
        <w:pPrChange w:id="8614" w:author="Cristiano de Menezes Feu" w:date="2022-11-21T08:33:00Z">
          <w:pPr>
            <w:widowControl w:val="0"/>
            <w:pBdr>
              <w:top w:val="nil"/>
              <w:left w:val="nil"/>
              <w:bottom w:val="nil"/>
              <w:right w:val="nil"/>
              <w:between w:val="nil"/>
            </w:pBdr>
            <w:spacing w:before="0" w:after="113"/>
            <w:ind w:left="567" w:firstLine="0"/>
          </w:pPr>
        </w:pPrChange>
      </w:pPr>
      <w:del w:id="8615" w:author="Cristiano de Menezes Feu" w:date="2022-11-21T08:33:00Z">
        <w:r w:rsidDel="00E631A1">
          <w:rPr>
            <w:b/>
            <w:color w:val="005583"/>
            <w:sz w:val="20"/>
            <w:szCs w:val="20"/>
          </w:rPr>
          <w:delText>QO</w:delText>
        </w:r>
        <w:r w:rsidDel="00E631A1">
          <w:rPr>
            <w:color w:val="005583"/>
            <w:sz w:val="20"/>
            <w:szCs w:val="20"/>
          </w:rPr>
          <w:delText xml:space="preserve"> 100/2015 – Entende ser possível pautar proposição sem o cumprimento do prazo de interstício de duas sessões “com a condição de que seja aprovado requerimento de quebra de interstício”.</w:delText>
        </w:r>
      </w:del>
    </w:p>
    <w:p w14:paraId="00000CE6" w14:textId="53F75DB5" w:rsidR="003D183A" w:rsidDel="00E631A1" w:rsidRDefault="008B7924" w:rsidP="00E631A1">
      <w:pPr>
        <w:widowControl w:val="0"/>
        <w:pBdr>
          <w:top w:val="nil"/>
          <w:left w:val="nil"/>
          <w:bottom w:val="nil"/>
          <w:right w:val="nil"/>
          <w:between w:val="nil"/>
        </w:pBdr>
        <w:spacing w:before="0" w:after="113"/>
        <w:ind w:left="567" w:firstLine="0"/>
        <w:jc w:val="center"/>
        <w:rPr>
          <w:del w:id="8616" w:author="Cristiano de Menezes Feu" w:date="2022-11-21T08:33:00Z"/>
          <w:b/>
          <w:color w:val="005583"/>
          <w:sz w:val="20"/>
          <w:szCs w:val="20"/>
        </w:rPr>
        <w:pPrChange w:id="8617" w:author="Cristiano de Menezes Feu" w:date="2022-11-21T08:33:00Z">
          <w:pPr>
            <w:widowControl w:val="0"/>
            <w:pBdr>
              <w:top w:val="nil"/>
              <w:left w:val="nil"/>
              <w:bottom w:val="nil"/>
              <w:right w:val="nil"/>
              <w:between w:val="nil"/>
            </w:pBdr>
            <w:spacing w:before="0" w:after="113"/>
            <w:ind w:left="567" w:firstLine="0"/>
          </w:pPr>
        </w:pPrChange>
      </w:pPr>
      <w:del w:id="8618" w:author="Cristiano de Menezes Feu" w:date="2022-11-21T08:33:00Z">
        <w:r w:rsidDel="00E631A1">
          <w:rPr>
            <w:b/>
            <w:color w:val="005583"/>
            <w:sz w:val="20"/>
            <w:szCs w:val="20"/>
          </w:rPr>
          <w:delText>QO</w:delText>
        </w:r>
        <w:r w:rsidDel="00E631A1">
          <w:rPr>
            <w:color w:val="005583"/>
            <w:sz w:val="20"/>
            <w:szCs w:val="20"/>
          </w:rPr>
          <w:delText xml:space="preserve"> 22/1999 – É possível a quebra de interstícios relativos à PEC.</w:delText>
        </w:r>
      </w:del>
    </w:p>
    <w:p w14:paraId="00000CE7" w14:textId="397304D3" w:rsidR="003D183A" w:rsidDel="00E631A1" w:rsidRDefault="008B7924" w:rsidP="00E631A1">
      <w:pPr>
        <w:widowControl w:val="0"/>
        <w:pBdr>
          <w:top w:val="nil"/>
          <w:left w:val="nil"/>
          <w:bottom w:val="nil"/>
          <w:right w:val="nil"/>
          <w:between w:val="nil"/>
        </w:pBdr>
        <w:spacing w:before="0" w:after="113"/>
        <w:ind w:left="567" w:firstLine="0"/>
        <w:jc w:val="center"/>
        <w:rPr>
          <w:del w:id="8619" w:author="Cristiano de Menezes Feu" w:date="2022-11-21T08:33:00Z"/>
          <w:color w:val="005583"/>
          <w:sz w:val="20"/>
          <w:szCs w:val="20"/>
        </w:rPr>
        <w:pPrChange w:id="8620" w:author="Cristiano de Menezes Feu" w:date="2022-11-21T08:33:00Z">
          <w:pPr>
            <w:widowControl w:val="0"/>
            <w:pBdr>
              <w:top w:val="nil"/>
              <w:left w:val="nil"/>
              <w:bottom w:val="nil"/>
              <w:right w:val="nil"/>
              <w:between w:val="nil"/>
            </w:pBdr>
            <w:spacing w:before="0" w:after="113"/>
            <w:ind w:left="567" w:firstLine="0"/>
          </w:pPr>
        </w:pPrChange>
      </w:pPr>
      <w:del w:id="8621" w:author="Cristiano de Menezes Feu" w:date="2022-11-21T08:33:00Z">
        <w:r w:rsidDel="00E631A1">
          <w:rPr>
            <w:b/>
            <w:color w:val="005583"/>
            <w:sz w:val="20"/>
            <w:szCs w:val="20"/>
          </w:rPr>
          <w:delText>QO</w:delText>
        </w:r>
        <w:r w:rsidDel="00E631A1">
          <w:rPr>
            <w:color w:val="005583"/>
            <w:sz w:val="20"/>
            <w:szCs w:val="20"/>
          </w:rPr>
          <w:delText xml:space="preserve"> 657/2005 – O parágrafo único do art. 150 “exige apoiamento de 1/10 (um décimo) dos membros da Casa e não é facultado a substituição por Líderes que representem esse número”.</w:delText>
        </w:r>
      </w:del>
    </w:p>
    <w:p w14:paraId="00000CE8" w14:textId="15900CFE" w:rsidR="003D183A" w:rsidDel="00E631A1" w:rsidRDefault="008B7924" w:rsidP="00E631A1">
      <w:pPr>
        <w:widowControl w:val="0"/>
        <w:pBdr>
          <w:top w:val="nil"/>
          <w:left w:val="nil"/>
          <w:bottom w:val="nil"/>
          <w:right w:val="nil"/>
          <w:between w:val="nil"/>
        </w:pBdr>
        <w:spacing w:before="170" w:after="113"/>
        <w:ind w:firstLine="0"/>
        <w:jc w:val="center"/>
        <w:rPr>
          <w:del w:id="8622" w:author="Cristiano de Menezes Feu" w:date="2022-11-21T08:33:00Z"/>
          <w:rFonts w:ascii="ClearSans-Light" w:eastAsia="ClearSans-Light" w:hAnsi="ClearSans-Light" w:cs="ClearSans-Light"/>
          <w:color w:val="000000"/>
          <w:sz w:val="24"/>
          <w:szCs w:val="24"/>
        </w:rPr>
        <w:pPrChange w:id="8623" w:author="Cristiano de Menezes Feu" w:date="2022-11-21T08:33:00Z">
          <w:pPr>
            <w:widowControl w:val="0"/>
            <w:pBdr>
              <w:top w:val="nil"/>
              <w:left w:val="nil"/>
              <w:bottom w:val="nil"/>
              <w:right w:val="nil"/>
              <w:between w:val="nil"/>
            </w:pBdr>
            <w:spacing w:before="170" w:after="113"/>
            <w:ind w:firstLine="0"/>
            <w:jc w:val="center"/>
          </w:pPr>
        </w:pPrChange>
      </w:pPr>
      <w:del w:id="8624" w:author="Cristiano de Menezes Feu" w:date="2022-11-21T08:33:00Z">
        <w:r w:rsidDel="00E631A1">
          <w:rPr>
            <w:rFonts w:ascii="ClearSans-Light" w:eastAsia="ClearSans-Light" w:hAnsi="ClearSans-Light" w:cs="ClearSans-Light"/>
            <w:color w:val="000000"/>
            <w:sz w:val="24"/>
            <w:szCs w:val="24"/>
          </w:rPr>
          <w:delText>CAPÍTULO VI</w:delText>
        </w:r>
        <w:r w:rsidDel="00E631A1">
          <w:rPr>
            <w:rFonts w:ascii="ClearSans-Light" w:eastAsia="ClearSans-Light" w:hAnsi="ClearSans-Light" w:cs="ClearSans-Light"/>
            <w:color w:val="000000"/>
            <w:sz w:val="24"/>
            <w:szCs w:val="24"/>
          </w:rPr>
          <w:br/>
          <w:delText>DO REGIME DE TRAMITAÇÃO</w:delText>
        </w:r>
      </w:del>
    </w:p>
    <w:p w14:paraId="00000CE9" w14:textId="2F380F94" w:rsidR="003D183A" w:rsidDel="00E631A1" w:rsidRDefault="008B7924" w:rsidP="00E631A1">
      <w:pPr>
        <w:widowControl w:val="0"/>
        <w:pBdr>
          <w:top w:val="nil"/>
          <w:left w:val="nil"/>
          <w:bottom w:val="nil"/>
          <w:right w:val="nil"/>
          <w:between w:val="nil"/>
        </w:pBdr>
        <w:ind w:firstLine="0"/>
        <w:jc w:val="center"/>
        <w:rPr>
          <w:del w:id="8625" w:author="Cristiano de Menezes Feu" w:date="2022-11-21T08:33:00Z"/>
          <w:color w:val="000000"/>
        </w:rPr>
        <w:pPrChange w:id="8626" w:author="Cristiano de Menezes Feu" w:date="2022-11-21T08:33:00Z">
          <w:pPr>
            <w:widowControl w:val="0"/>
            <w:pBdr>
              <w:top w:val="nil"/>
              <w:left w:val="nil"/>
              <w:bottom w:val="nil"/>
              <w:right w:val="nil"/>
              <w:between w:val="nil"/>
            </w:pBdr>
          </w:pPr>
        </w:pPrChange>
      </w:pPr>
      <w:del w:id="8627" w:author="Cristiano de Menezes Feu" w:date="2022-11-21T08:33:00Z">
        <w:r w:rsidDel="00E631A1">
          <w:rPr>
            <w:b/>
            <w:color w:val="000000"/>
          </w:rPr>
          <w:delText xml:space="preserve">Art. 151. </w:delText>
        </w:r>
        <w:r w:rsidDel="00E631A1">
          <w:rPr>
            <w:color w:val="000000"/>
          </w:rPr>
          <w:delText xml:space="preserve">Quanto à natureza de sua tramitação podem ser: </w:delText>
        </w:r>
      </w:del>
    </w:p>
    <w:p w14:paraId="00000CEA" w14:textId="4DBCC37C" w:rsidR="003D183A" w:rsidDel="00E631A1" w:rsidRDefault="008B7924" w:rsidP="00E631A1">
      <w:pPr>
        <w:widowControl w:val="0"/>
        <w:pBdr>
          <w:top w:val="nil"/>
          <w:left w:val="nil"/>
          <w:bottom w:val="nil"/>
          <w:right w:val="nil"/>
          <w:between w:val="nil"/>
        </w:pBdr>
        <w:ind w:firstLine="0"/>
        <w:jc w:val="center"/>
        <w:rPr>
          <w:del w:id="8628" w:author="Cristiano de Menezes Feu" w:date="2022-11-21T08:33:00Z"/>
          <w:color w:val="000000"/>
        </w:rPr>
        <w:pPrChange w:id="8629" w:author="Cristiano de Menezes Feu" w:date="2022-11-21T08:33:00Z">
          <w:pPr>
            <w:widowControl w:val="0"/>
            <w:pBdr>
              <w:top w:val="nil"/>
              <w:left w:val="nil"/>
              <w:bottom w:val="nil"/>
              <w:right w:val="nil"/>
              <w:between w:val="nil"/>
            </w:pBdr>
          </w:pPr>
        </w:pPrChange>
      </w:pPr>
      <w:del w:id="8630" w:author="Cristiano de Menezes Feu" w:date="2022-11-21T08:33:00Z">
        <w:r w:rsidDel="00E631A1">
          <w:rPr>
            <w:color w:val="000000"/>
          </w:rPr>
          <w:delText xml:space="preserve">I - urgentes as proposições: </w:delText>
        </w:r>
      </w:del>
    </w:p>
    <w:p w14:paraId="00000CEB" w14:textId="02E8DDD4" w:rsidR="003D183A" w:rsidDel="00E631A1" w:rsidRDefault="008B7924" w:rsidP="00E631A1">
      <w:pPr>
        <w:widowControl w:val="0"/>
        <w:pBdr>
          <w:top w:val="nil"/>
          <w:left w:val="nil"/>
          <w:bottom w:val="nil"/>
          <w:right w:val="nil"/>
          <w:between w:val="nil"/>
        </w:pBdr>
        <w:spacing w:before="0" w:after="113"/>
        <w:ind w:left="567" w:firstLine="0"/>
        <w:jc w:val="center"/>
        <w:rPr>
          <w:del w:id="8631" w:author="Cristiano de Menezes Feu" w:date="2022-11-21T08:33:00Z"/>
          <w:color w:val="005583"/>
          <w:sz w:val="20"/>
          <w:szCs w:val="20"/>
        </w:rPr>
        <w:pPrChange w:id="8632" w:author="Cristiano de Menezes Feu" w:date="2022-11-21T08:33:00Z">
          <w:pPr>
            <w:widowControl w:val="0"/>
            <w:pBdr>
              <w:top w:val="nil"/>
              <w:left w:val="nil"/>
              <w:bottom w:val="nil"/>
              <w:right w:val="nil"/>
              <w:between w:val="nil"/>
            </w:pBdr>
            <w:spacing w:before="0" w:after="113"/>
            <w:ind w:left="567" w:firstLine="0"/>
          </w:pPr>
        </w:pPrChange>
      </w:pPr>
      <w:del w:id="8633" w:author="Cristiano de Menezes Feu" w:date="2022-11-21T08:33:00Z">
        <w:r w:rsidDel="00E631A1">
          <w:rPr>
            <w:color w:val="005583"/>
            <w:sz w:val="20"/>
            <w:szCs w:val="20"/>
          </w:rPr>
          <w:delText>Arts. 152 a 157; art. 159, § 2º.</w:delText>
        </w:r>
      </w:del>
    </w:p>
    <w:p w14:paraId="00000CEC" w14:textId="2C8B7FA3" w:rsidR="003D183A" w:rsidDel="00E631A1" w:rsidRDefault="008B7924" w:rsidP="00E631A1">
      <w:pPr>
        <w:widowControl w:val="0"/>
        <w:pBdr>
          <w:top w:val="nil"/>
          <w:left w:val="nil"/>
          <w:bottom w:val="nil"/>
          <w:right w:val="nil"/>
          <w:between w:val="nil"/>
        </w:pBdr>
        <w:spacing w:before="57" w:after="0"/>
        <w:ind w:left="283" w:firstLine="0"/>
        <w:jc w:val="center"/>
        <w:rPr>
          <w:del w:id="8634" w:author="Cristiano de Menezes Feu" w:date="2022-11-21T08:33:00Z"/>
          <w:color w:val="000000"/>
        </w:rPr>
        <w:pPrChange w:id="8635" w:author="Cristiano de Menezes Feu" w:date="2022-11-21T08:33:00Z">
          <w:pPr>
            <w:widowControl w:val="0"/>
            <w:pBdr>
              <w:top w:val="nil"/>
              <w:left w:val="nil"/>
              <w:bottom w:val="nil"/>
              <w:right w:val="nil"/>
              <w:between w:val="nil"/>
            </w:pBdr>
            <w:spacing w:before="57" w:after="0"/>
            <w:ind w:left="283" w:firstLine="0"/>
          </w:pPr>
        </w:pPrChange>
      </w:pPr>
      <w:del w:id="8636" w:author="Cristiano de Menezes Feu" w:date="2022-11-21T08:33:00Z">
        <w:r w:rsidDel="00E631A1">
          <w:rPr>
            <w:color w:val="000000"/>
          </w:rPr>
          <w:delText xml:space="preserve">a) sobre declaração de guerra, celebração de paz, ou remessa de forças brasileiras para o exterior; </w:delText>
        </w:r>
      </w:del>
    </w:p>
    <w:p w14:paraId="00000CED" w14:textId="3542A5B8" w:rsidR="003D183A" w:rsidDel="00E631A1" w:rsidRDefault="008B7924" w:rsidP="00E631A1">
      <w:pPr>
        <w:widowControl w:val="0"/>
        <w:pBdr>
          <w:top w:val="nil"/>
          <w:left w:val="nil"/>
          <w:bottom w:val="nil"/>
          <w:right w:val="nil"/>
          <w:between w:val="nil"/>
        </w:pBdr>
        <w:spacing w:before="57" w:after="0"/>
        <w:ind w:left="283" w:firstLine="0"/>
        <w:jc w:val="center"/>
        <w:rPr>
          <w:del w:id="8637" w:author="Cristiano de Menezes Feu" w:date="2022-11-21T08:33:00Z"/>
          <w:color w:val="000000"/>
        </w:rPr>
        <w:pPrChange w:id="8638" w:author="Cristiano de Menezes Feu" w:date="2022-11-21T08:33:00Z">
          <w:pPr>
            <w:widowControl w:val="0"/>
            <w:pBdr>
              <w:top w:val="nil"/>
              <w:left w:val="nil"/>
              <w:bottom w:val="nil"/>
              <w:right w:val="nil"/>
              <w:between w:val="nil"/>
            </w:pBdr>
            <w:spacing w:before="57" w:after="0"/>
            <w:ind w:left="283" w:firstLine="0"/>
          </w:pPr>
        </w:pPrChange>
      </w:pPr>
      <w:del w:id="8639" w:author="Cristiano de Menezes Feu" w:date="2022-11-21T08:33:00Z">
        <w:r w:rsidDel="00E631A1">
          <w:rPr>
            <w:color w:val="000000"/>
          </w:rPr>
          <w:delText xml:space="preserve">b) sobre suspensão das imunidades de Deputados, na vigência do estado de sitio ou de sua prorrogação; </w:delText>
        </w:r>
      </w:del>
    </w:p>
    <w:p w14:paraId="00000CEE" w14:textId="176AA69D" w:rsidR="003D183A" w:rsidDel="00E631A1" w:rsidRDefault="008B7924" w:rsidP="00E631A1">
      <w:pPr>
        <w:widowControl w:val="0"/>
        <w:pBdr>
          <w:top w:val="nil"/>
          <w:left w:val="nil"/>
          <w:bottom w:val="nil"/>
          <w:right w:val="nil"/>
          <w:between w:val="nil"/>
        </w:pBdr>
        <w:spacing w:before="0" w:after="113"/>
        <w:ind w:left="567" w:firstLine="0"/>
        <w:jc w:val="center"/>
        <w:rPr>
          <w:del w:id="8640" w:author="Cristiano de Menezes Feu" w:date="2022-11-21T08:33:00Z"/>
          <w:color w:val="005583"/>
          <w:sz w:val="20"/>
          <w:szCs w:val="20"/>
        </w:rPr>
        <w:pPrChange w:id="8641" w:author="Cristiano de Menezes Feu" w:date="2022-11-21T08:33:00Z">
          <w:pPr>
            <w:widowControl w:val="0"/>
            <w:pBdr>
              <w:top w:val="nil"/>
              <w:left w:val="nil"/>
              <w:bottom w:val="nil"/>
              <w:right w:val="nil"/>
              <w:between w:val="nil"/>
            </w:pBdr>
            <w:spacing w:before="0" w:after="113"/>
            <w:ind w:left="567" w:firstLine="0"/>
          </w:pPr>
        </w:pPrChange>
      </w:pPr>
      <w:del w:id="8642" w:author="Cristiano de Menezes Feu" w:date="2022-11-21T08:33:00Z">
        <w:r w:rsidDel="00E631A1">
          <w:rPr>
            <w:color w:val="005583"/>
            <w:sz w:val="20"/>
            <w:szCs w:val="20"/>
          </w:rPr>
          <w:delText>Art. 233, § 3º.</w:delText>
        </w:r>
      </w:del>
    </w:p>
    <w:p w14:paraId="00000CEF" w14:textId="1E16BD53" w:rsidR="003D183A" w:rsidDel="00E631A1" w:rsidRDefault="008B7924" w:rsidP="00E631A1">
      <w:pPr>
        <w:widowControl w:val="0"/>
        <w:pBdr>
          <w:top w:val="nil"/>
          <w:left w:val="nil"/>
          <w:bottom w:val="nil"/>
          <w:right w:val="nil"/>
          <w:between w:val="nil"/>
        </w:pBdr>
        <w:spacing w:before="57" w:after="0"/>
        <w:ind w:left="283" w:firstLine="0"/>
        <w:jc w:val="center"/>
        <w:rPr>
          <w:del w:id="8643" w:author="Cristiano de Menezes Feu" w:date="2022-11-21T08:33:00Z"/>
          <w:color w:val="000000"/>
        </w:rPr>
        <w:pPrChange w:id="8644" w:author="Cristiano de Menezes Feu" w:date="2022-11-21T08:33:00Z">
          <w:pPr>
            <w:widowControl w:val="0"/>
            <w:pBdr>
              <w:top w:val="nil"/>
              <w:left w:val="nil"/>
              <w:bottom w:val="nil"/>
              <w:right w:val="nil"/>
              <w:between w:val="nil"/>
            </w:pBdr>
            <w:spacing w:before="57" w:after="0"/>
            <w:ind w:left="283" w:firstLine="0"/>
          </w:pPr>
        </w:pPrChange>
      </w:pPr>
      <w:del w:id="8645" w:author="Cristiano de Menezes Feu" w:date="2022-11-21T08:33:00Z">
        <w:r w:rsidDel="00E631A1">
          <w:rPr>
            <w:color w:val="000000"/>
          </w:rPr>
          <w:delText xml:space="preserve">c) sobre requisição de civis e militares em tempo de guerra, ou quaisquer providências que interessem à defesa e à segurança do País; </w:delText>
        </w:r>
      </w:del>
    </w:p>
    <w:p w14:paraId="00000CF0" w14:textId="1C6B9C30" w:rsidR="003D183A" w:rsidDel="00E631A1" w:rsidRDefault="008B7924" w:rsidP="00E631A1">
      <w:pPr>
        <w:widowControl w:val="0"/>
        <w:pBdr>
          <w:top w:val="nil"/>
          <w:left w:val="nil"/>
          <w:bottom w:val="nil"/>
          <w:right w:val="nil"/>
          <w:between w:val="nil"/>
        </w:pBdr>
        <w:spacing w:before="57" w:after="0"/>
        <w:ind w:left="283" w:firstLine="0"/>
        <w:jc w:val="center"/>
        <w:rPr>
          <w:del w:id="8646" w:author="Cristiano de Menezes Feu" w:date="2022-11-21T08:33:00Z"/>
          <w:color w:val="000000"/>
        </w:rPr>
        <w:pPrChange w:id="8647" w:author="Cristiano de Menezes Feu" w:date="2022-11-21T08:33:00Z">
          <w:pPr>
            <w:widowControl w:val="0"/>
            <w:pBdr>
              <w:top w:val="nil"/>
              <w:left w:val="nil"/>
              <w:bottom w:val="nil"/>
              <w:right w:val="nil"/>
              <w:between w:val="nil"/>
            </w:pBdr>
            <w:spacing w:before="57" w:after="0"/>
            <w:ind w:left="283" w:firstLine="0"/>
          </w:pPr>
        </w:pPrChange>
      </w:pPr>
      <w:del w:id="8648" w:author="Cristiano de Menezes Feu" w:date="2022-11-21T08:33:00Z">
        <w:r w:rsidDel="00E631A1">
          <w:rPr>
            <w:color w:val="000000"/>
          </w:rPr>
          <w:delText xml:space="preserve">d) sobre decretação de impostos, na iminência ou em caso de guerra externa; </w:delText>
        </w:r>
      </w:del>
    </w:p>
    <w:p w14:paraId="00000CF1" w14:textId="0C3E8EEF" w:rsidR="003D183A" w:rsidDel="00E631A1" w:rsidRDefault="008B7924" w:rsidP="00E631A1">
      <w:pPr>
        <w:widowControl w:val="0"/>
        <w:pBdr>
          <w:top w:val="nil"/>
          <w:left w:val="nil"/>
          <w:bottom w:val="nil"/>
          <w:right w:val="nil"/>
          <w:between w:val="nil"/>
        </w:pBdr>
        <w:spacing w:before="57" w:after="0"/>
        <w:ind w:left="283" w:firstLine="0"/>
        <w:jc w:val="center"/>
        <w:rPr>
          <w:del w:id="8649" w:author="Cristiano de Menezes Feu" w:date="2022-11-21T08:33:00Z"/>
          <w:color w:val="000000"/>
        </w:rPr>
        <w:pPrChange w:id="8650" w:author="Cristiano de Menezes Feu" w:date="2022-11-21T08:33:00Z">
          <w:pPr>
            <w:widowControl w:val="0"/>
            <w:pBdr>
              <w:top w:val="nil"/>
              <w:left w:val="nil"/>
              <w:bottom w:val="nil"/>
              <w:right w:val="nil"/>
              <w:between w:val="nil"/>
            </w:pBdr>
            <w:spacing w:before="57" w:after="0"/>
            <w:ind w:left="283" w:firstLine="0"/>
          </w:pPr>
        </w:pPrChange>
      </w:pPr>
      <w:del w:id="8651" w:author="Cristiano de Menezes Feu" w:date="2022-11-21T08:33:00Z">
        <w:r w:rsidDel="00E631A1">
          <w:rPr>
            <w:color w:val="000000"/>
          </w:rPr>
          <w:delText xml:space="preserve">e) sobre medidas financeiras ou legais, em caso de guerra; </w:delText>
        </w:r>
      </w:del>
    </w:p>
    <w:p w14:paraId="00000CF2" w14:textId="6C88F60C" w:rsidR="003D183A" w:rsidDel="00E631A1" w:rsidRDefault="008B7924" w:rsidP="00E631A1">
      <w:pPr>
        <w:widowControl w:val="0"/>
        <w:pBdr>
          <w:top w:val="nil"/>
          <w:left w:val="nil"/>
          <w:bottom w:val="nil"/>
          <w:right w:val="nil"/>
          <w:between w:val="nil"/>
        </w:pBdr>
        <w:spacing w:before="57" w:after="0"/>
        <w:ind w:left="283" w:firstLine="0"/>
        <w:jc w:val="center"/>
        <w:rPr>
          <w:del w:id="8652" w:author="Cristiano de Menezes Feu" w:date="2022-11-21T08:33:00Z"/>
          <w:color w:val="000000"/>
        </w:rPr>
        <w:pPrChange w:id="8653" w:author="Cristiano de Menezes Feu" w:date="2022-11-21T08:33:00Z">
          <w:pPr>
            <w:widowControl w:val="0"/>
            <w:pBdr>
              <w:top w:val="nil"/>
              <w:left w:val="nil"/>
              <w:bottom w:val="nil"/>
              <w:right w:val="nil"/>
              <w:between w:val="nil"/>
            </w:pBdr>
            <w:spacing w:before="57" w:after="0"/>
            <w:ind w:left="283" w:firstLine="0"/>
          </w:pPr>
        </w:pPrChange>
      </w:pPr>
      <w:del w:id="8654" w:author="Cristiano de Menezes Feu" w:date="2022-11-21T08:33:00Z">
        <w:r w:rsidDel="00E631A1">
          <w:rPr>
            <w:color w:val="000000"/>
          </w:rPr>
          <w:delText xml:space="preserve">f) sobre transferência temporária da sede do Governo Federal; </w:delText>
        </w:r>
      </w:del>
    </w:p>
    <w:p w14:paraId="00000CF3" w14:textId="00C689EE" w:rsidR="003D183A" w:rsidDel="00E631A1" w:rsidRDefault="008B7924" w:rsidP="00E631A1">
      <w:pPr>
        <w:widowControl w:val="0"/>
        <w:pBdr>
          <w:top w:val="nil"/>
          <w:left w:val="nil"/>
          <w:bottom w:val="nil"/>
          <w:right w:val="nil"/>
          <w:between w:val="nil"/>
        </w:pBdr>
        <w:spacing w:before="57" w:after="0"/>
        <w:ind w:left="283" w:firstLine="0"/>
        <w:jc w:val="center"/>
        <w:rPr>
          <w:del w:id="8655" w:author="Cristiano de Menezes Feu" w:date="2022-11-21T08:33:00Z"/>
          <w:color w:val="000000"/>
        </w:rPr>
        <w:pPrChange w:id="8656" w:author="Cristiano de Menezes Feu" w:date="2022-11-21T08:33:00Z">
          <w:pPr>
            <w:widowControl w:val="0"/>
            <w:pBdr>
              <w:top w:val="nil"/>
              <w:left w:val="nil"/>
              <w:bottom w:val="nil"/>
              <w:right w:val="nil"/>
              <w:between w:val="nil"/>
            </w:pBdr>
            <w:spacing w:before="57" w:after="0"/>
            <w:ind w:left="283" w:firstLine="0"/>
          </w:pPr>
        </w:pPrChange>
      </w:pPr>
      <w:del w:id="8657" w:author="Cristiano de Menezes Feu" w:date="2022-11-21T08:33:00Z">
        <w:r w:rsidDel="00E631A1">
          <w:rPr>
            <w:color w:val="000000"/>
          </w:rPr>
          <w:delText xml:space="preserve">g) sobre permissão para que forças estrangeiras transitem pelo território nacional ou nele permaneçam temporariamente; </w:delText>
        </w:r>
      </w:del>
    </w:p>
    <w:p w14:paraId="00000CF4" w14:textId="0D49DD60" w:rsidR="003D183A" w:rsidDel="00E631A1" w:rsidRDefault="008B7924" w:rsidP="00E631A1">
      <w:pPr>
        <w:widowControl w:val="0"/>
        <w:pBdr>
          <w:top w:val="nil"/>
          <w:left w:val="nil"/>
          <w:bottom w:val="nil"/>
          <w:right w:val="nil"/>
          <w:between w:val="nil"/>
        </w:pBdr>
        <w:spacing w:before="57" w:after="0"/>
        <w:ind w:left="283" w:firstLine="0"/>
        <w:jc w:val="center"/>
        <w:rPr>
          <w:del w:id="8658" w:author="Cristiano de Menezes Feu" w:date="2022-11-21T08:33:00Z"/>
          <w:color w:val="000000"/>
        </w:rPr>
        <w:pPrChange w:id="8659" w:author="Cristiano de Menezes Feu" w:date="2022-11-21T08:33:00Z">
          <w:pPr>
            <w:widowControl w:val="0"/>
            <w:pBdr>
              <w:top w:val="nil"/>
              <w:left w:val="nil"/>
              <w:bottom w:val="nil"/>
              <w:right w:val="nil"/>
              <w:between w:val="nil"/>
            </w:pBdr>
            <w:spacing w:before="57" w:after="0"/>
            <w:ind w:left="283" w:firstLine="0"/>
          </w:pPr>
        </w:pPrChange>
      </w:pPr>
      <w:del w:id="8660" w:author="Cristiano de Menezes Feu" w:date="2022-11-21T08:33:00Z">
        <w:r w:rsidDel="00E631A1">
          <w:rPr>
            <w:color w:val="000000"/>
          </w:rPr>
          <w:delText xml:space="preserve">h) sobre intervenção federal, ou modificação das condições de intervenção em vigor; </w:delText>
        </w:r>
      </w:del>
    </w:p>
    <w:p w14:paraId="00000CF5" w14:textId="65AAE865" w:rsidR="003D183A" w:rsidDel="00E631A1" w:rsidRDefault="008B7924" w:rsidP="00E631A1">
      <w:pPr>
        <w:widowControl w:val="0"/>
        <w:pBdr>
          <w:top w:val="nil"/>
          <w:left w:val="nil"/>
          <w:bottom w:val="nil"/>
          <w:right w:val="nil"/>
          <w:between w:val="nil"/>
        </w:pBdr>
        <w:spacing w:before="57" w:after="0"/>
        <w:ind w:left="283" w:firstLine="0"/>
        <w:jc w:val="center"/>
        <w:rPr>
          <w:del w:id="8661" w:author="Cristiano de Menezes Feu" w:date="2022-11-21T08:33:00Z"/>
          <w:b/>
          <w:color w:val="000000"/>
        </w:rPr>
        <w:pPrChange w:id="8662" w:author="Cristiano de Menezes Feu" w:date="2022-11-21T08:33:00Z">
          <w:pPr>
            <w:widowControl w:val="0"/>
            <w:pBdr>
              <w:top w:val="nil"/>
              <w:left w:val="nil"/>
              <w:bottom w:val="nil"/>
              <w:right w:val="nil"/>
              <w:between w:val="nil"/>
            </w:pBdr>
            <w:spacing w:before="57" w:after="0"/>
            <w:ind w:left="283" w:firstLine="0"/>
          </w:pPr>
        </w:pPrChange>
      </w:pPr>
      <w:del w:id="8663" w:author="Cristiano de Menezes Feu" w:date="2022-11-21T08:33:00Z">
        <w:r w:rsidDel="00E631A1">
          <w:rPr>
            <w:color w:val="000000"/>
          </w:rPr>
          <w:delText>i) sobre autorização ao Presidente ou ao Vice-Presidente da República para se ausentarem do País;</w:delText>
        </w:r>
        <w:r w:rsidDel="00E631A1">
          <w:rPr>
            <w:color w:val="005583"/>
            <w:vertAlign w:val="superscript"/>
          </w:rPr>
          <w:footnoteReference w:id="366"/>
        </w:r>
        <w:r w:rsidDel="00E631A1">
          <w:rPr>
            <w:color w:val="000000"/>
          </w:rPr>
          <w:delText xml:space="preserve"> </w:delText>
        </w:r>
      </w:del>
    </w:p>
    <w:p w14:paraId="00000CF6" w14:textId="5CA77FA3" w:rsidR="003D183A" w:rsidDel="00E631A1" w:rsidRDefault="008B7924" w:rsidP="00E631A1">
      <w:pPr>
        <w:widowControl w:val="0"/>
        <w:pBdr>
          <w:top w:val="nil"/>
          <w:left w:val="nil"/>
          <w:bottom w:val="nil"/>
          <w:right w:val="nil"/>
          <w:between w:val="nil"/>
        </w:pBdr>
        <w:spacing w:before="0" w:after="113"/>
        <w:ind w:left="567" w:firstLine="0"/>
        <w:jc w:val="center"/>
        <w:rPr>
          <w:del w:id="8667" w:author="Cristiano de Menezes Feu" w:date="2022-11-21T08:33:00Z"/>
          <w:color w:val="005583"/>
          <w:sz w:val="20"/>
          <w:szCs w:val="20"/>
        </w:rPr>
        <w:pPrChange w:id="8668" w:author="Cristiano de Menezes Feu" w:date="2022-11-21T08:33:00Z">
          <w:pPr>
            <w:widowControl w:val="0"/>
            <w:pBdr>
              <w:top w:val="nil"/>
              <w:left w:val="nil"/>
              <w:bottom w:val="nil"/>
              <w:right w:val="nil"/>
              <w:between w:val="nil"/>
            </w:pBdr>
            <w:spacing w:before="0" w:after="113"/>
            <w:ind w:left="567" w:firstLine="0"/>
          </w:pPr>
        </w:pPrChange>
      </w:pPr>
      <w:del w:id="8669" w:author="Cristiano de Menezes Feu" w:date="2022-11-21T08:33:00Z">
        <w:r w:rsidDel="00E631A1">
          <w:rPr>
            <w:b/>
            <w:color w:val="005583"/>
            <w:sz w:val="20"/>
            <w:szCs w:val="20"/>
          </w:rPr>
          <w:delText>Prática:</w:delText>
        </w:r>
        <w:r w:rsidDel="00E631A1">
          <w:rPr>
            <w:color w:val="005583"/>
            <w:sz w:val="20"/>
            <w:szCs w:val="20"/>
          </w:rPr>
          <w:delText xml:space="preserve"> quando a viagem é menor que 15 dias, o Presidente da República comunica a ausência por meio de mensagem, que é publicada no Diário da Câmara dos Deputados, sem necessidade de aprovação pelo Plenário. Exemplo: MSC 202/2015. </w:delText>
        </w:r>
      </w:del>
    </w:p>
    <w:p w14:paraId="00000CF7" w14:textId="73138FEE" w:rsidR="003D183A" w:rsidDel="00E631A1" w:rsidRDefault="008B7924" w:rsidP="00E631A1">
      <w:pPr>
        <w:widowControl w:val="0"/>
        <w:pBdr>
          <w:top w:val="nil"/>
          <w:left w:val="nil"/>
          <w:bottom w:val="nil"/>
          <w:right w:val="nil"/>
          <w:between w:val="nil"/>
        </w:pBdr>
        <w:spacing w:before="57" w:after="0"/>
        <w:ind w:left="283" w:firstLine="0"/>
        <w:jc w:val="center"/>
        <w:rPr>
          <w:del w:id="8670" w:author="Cristiano de Menezes Feu" w:date="2022-11-21T08:33:00Z"/>
          <w:color w:val="000000"/>
        </w:rPr>
        <w:pPrChange w:id="8671" w:author="Cristiano de Menezes Feu" w:date="2022-11-21T08:33:00Z">
          <w:pPr>
            <w:widowControl w:val="0"/>
            <w:pBdr>
              <w:top w:val="nil"/>
              <w:left w:val="nil"/>
              <w:bottom w:val="nil"/>
              <w:right w:val="nil"/>
              <w:between w:val="nil"/>
            </w:pBdr>
            <w:spacing w:before="57" w:after="0"/>
            <w:ind w:left="283" w:firstLine="0"/>
          </w:pPr>
        </w:pPrChange>
      </w:pPr>
      <w:del w:id="8672" w:author="Cristiano de Menezes Feu" w:date="2022-11-21T08:33:00Z">
        <w:r w:rsidDel="00E631A1">
          <w:rPr>
            <w:color w:val="000000"/>
          </w:rPr>
          <w:delText xml:space="preserve">j) oriundas de mensagens do Poder Executivo que versem sobre acordos, tratados, convenções, pactos, convênios, protocolos e demais instrumentos de política internacional, a partir de sua aprovação pelo órgão técnico específico, através de projeto de decreto legislativo, ou que sejam por outra forma apreciadas conclusivamente; </w:delText>
        </w:r>
      </w:del>
    </w:p>
    <w:p w14:paraId="00000CF8" w14:textId="31C1CBB6" w:rsidR="003D183A" w:rsidDel="00E631A1" w:rsidRDefault="008B7924" w:rsidP="00E631A1">
      <w:pPr>
        <w:widowControl w:val="0"/>
        <w:pBdr>
          <w:top w:val="nil"/>
          <w:left w:val="nil"/>
          <w:bottom w:val="nil"/>
          <w:right w:val="nil"/>
          <w:between w:val="nil"/>
        </w:pBdr>
        <w:spacing w:before="0" w:after="113"/>
        <w:ind w:left="567" w:firstLine="0"/>
        <w:jc w:val="center"/>
        <w:rPr>
          <w:del w:id="8673" w:author="Cristiano de Menezes Feu" w:date="2022-11-21T08:33:00Z"/>
          <w:b/>
          <w:color w:val="005583"/>
          <w:sz w:val="20"/>
          <w:szCs w:val="20"/>
        </w:rPr>
        <w:pPrChange w:id="8674" w:author="Cristiano de Menezes Feu" w:date="2022-11-21T08:33:00Z">
          <w:pPr>
            <w:widowControl w:val="0"/>
            <w:pBdr>
              <w:top w:val="nil"/>
              <w:left w:val="nil"/>
              <w:bottom w:val="nil"/>
              <w:right w:val="nil"/>
              <w:between w:val="nil"/>
            </w:pBdr>
            <w:spacing w:before="0" w:after="113"/>
            <w:ind w:left="567" w:firstLine="0"/>
          </w:pPr>
        </w:pPrChange>
      </w:pPr>
      <w:del w:id="8675" w:author="Cristiano de Menezes Feu" w:date="2022-11-21T08:33:00Z">
        <w:r w:rsidDel="00E631A1">
          <w:rPr>
            <w:color w:val="005583"/>
            <w:sz w:val="20"/>
            <w:szCs w:val="20"/>
          </w:rPr>
          <w:delText>Art. 129, § 2º.</w:delText>
        </w:r>
      </w:del>
    </w:p>
    <w:p w14:paraId="00000CF9" w14:textId="1BECB9B8" w:rsidR="003D183A" w:rsidDel="00E631A1" w:rsidRDefault="008B7924" w:rsidP="00E631A1">
      <w:pPr>
        <w:widowControl w:val="0"/>
        <w:pBdr>
          <w:top w:val="nil"/>
          <w:left w:val="nil"/>
          <w:bottom w:val="nil"/>
          <w:right w:val="nil"/>
          <w:between w:val="nil"/>
        </w:pBdr>
        <w:spacing w:before="0" w:after="113"/>
        <w:ind w:left="567" w:firstLine="0"/>
        <w:jc w:val="center"/>
        <w:rPr>
          <w:del w:id="8676" w:author="Cristiano de Menezes Feu" w:date="2022-11-21T08:33:00Z"/>
          <w:b/>
          <w:color w:val="005583"/>
          <w:sz w:val="20"/>
          <w:szCs w:val="20"/>
        </w:rPr>
        <w:pPrChange w:id="8677" w:author="Cristiano de Menezes Feu" w:date="2022-11-21T08:33:00Z">
          <w:pPr>
            <w:widowControl w:val="0"/>
            <w:pBdr>
              <w:top w:val="nil"/>
              <w:left w:val="nil"/>
              <w:bottom w:val="nil"/>
              <w:right w:val="nil"/>
              <w:between w:val="nil"/>
            </w:pBdr>
            <w:spacing w:before="0" w:after="113"/>
            <w:ind w:left="567" w:firstLine="0"/>
          </w:pPr>
        </w:pPrChange>
      </w:pPr>
      <w:del w:id="8678" w:author="Cristiano de Menezes Feu" w:date="2022-11-21T08:33:00Z">
        <w:r w:rsidDel="00E631A1">
          <w:rPr>
            <w:b/>
            <w:color w:val="005583"/>
            <w:sz w:val="20"/>
            <w:szCs w:val="20"/>
          </w:rPr>
          <w:delText>QO</w:delText>
        </w:r>
        <w:r w:rsidDel="00E631A1">
          <w:rPr>
            <w:color w:val="005583"/>
            <w:sz w:val="20"/>
            <w:szCs w:val="20"/>
          </w:rPr>
          <w:delText xml:space="preserve"> 230/2007 – Esclarece que as mensagens do Poder Executivo solicitando a ratificação de convenção firmada pelo Brasil no âmbito das Nações Unidas, observará o seguinte: “1) a tramitação de Projeto de Decreto Legislativo que trate de Direitos Humanos, nos termos do § 3° do art. 5° da Constituição Federal, terá despacho regular, determinando, no entanto, que sua apreciação em Plenário se dê por votação nominal; 2) se for aprovado por pelo menos três quintos dos membros da Câmara dos Deputados, em quórum equivalente ao de Emenda Constitucional, será a matéria submetida a segundo turno de votação nominal; 3) obtido, em ambos os turnos, o quórum de três quintos dos votos, a matéria será encaminhada ao Senado Federal, com menção de sua aprovação na Câmara dos Deputados nos termos do § 3° do art. 5° da Constituição Federal; 4) aprovada sem atingir os três quintos em qualquer dos dois turnos, a matéria seguirá à revisão sem equivalência de norma constitucional, estando ainda, dispensada a votação em segundo turno se já na primeira votação o quórum exigido não for alcançado; 5) prazo de dez sessões para eventual apresentação de requerimento, subscrito por um terço dos membros da Casa, de adoção do rito especial”.</w:delText>
        </w:r>
      </w:del>
    </w:p>
    <w:p w14:paraId="00000CFA" w14:textId="49AC4C66" w:rsidR="003D183A" w:rsidDel="00E631A1" w:rsidRDefault="008B7924" w:rsidP="00E631A1">
      <w:pPr>
        <w:widowControl w:val="0"/>
        <w:pBdr>
          <w:top w:val="nil"/>
          <w:left w:val="nil"/>
          <w:bottom w:val="nil"/>
          <w:right w:val="nil"/>
          <w:between w:val="nil"/>
        </w:pBdr>
        <w:spacing w:before="0" w:after="113"/>
        <w:ind w:left="567" w:firstLine="0"/>
        <w:jc w:val="center"/>
        <w:rPr>
          <w:del w:id="8679" w:author="Cristiano de Menezes Feu" w:date="2022-11-21T08:33:00Z"/>
          <w:b/>
          <w:color w:val="005583"/>
          <w:sz w:val="20"/>
          <w:szCs w:val="20"/>
        </w:rPr>
        <w:pPrChange w:id="8680" w:author="Cristiano de Menezes Feu" w:date="2022-11-21T08:33:00Z">
          <w:pPr>
            <w:widowControl w:val="0"/>
            <w:pBdr>
              <w:top w:val="nil"/>
              <w:left w:val="nil"/>
              <w:bottom w:val="nil"/>
              <w:right w:val="nil"/>
              <w:between w:val="nil"/>
            </w:pBdr>
            <w:spacing w:before="0" w:after="113"/>
            <w:ind w:left="567" w:firstLine="0"/>
          </w:pPr>
        </w:pPrChange>
      </w:pPr>
      <w:del w:id="8681" w:author="Cristiano de Menezes Feu" w:date="2022-11-21T08:33:00Z">
        <w:r w:rsidDel="00E631A1">
          <w:rPr>
            <w:b/>
            <w:color w:val="005583"/>
            <w:sz w:val="20"/>
            <w:szCs w:val="20"/>
          </w:rPr>
          <w:delText>REC</w:delText>
        </w:r>
        <w:r w:rsidDel="00E631A1">
          <w:rPr>
            <w:color w:val="005583"/>
            <w:sz w:val="20"/>
            <w:szCs w:val="20"/>
          </w:rPr>
          <w:delText xml:space="preserve"> 261/2009 – Quando a Comissão de Relações Exteriores – CREDN – rejeita mensagem do Executivo quanto a atos internacionais, não apresenta o projeto de decreto legislativo; contudo qualquer Comissão de mérito a que foi distribuída a matéria poderá apresentá-lo, caso aprove a mensagem. Por fim, nem o parecer da CREDN pela rejeição, nem o parecer contrário das demais comissões eventualmente incumbidas do exame do mérito de matéria de tal natureza afasta a necessidade de sua apreciação pelo Plenário.</w:delText>
        </w:r>
      </w:del>
    </w:p>
    <w:p w14:paraId="00000CFB" w14:textId="6DA1AEF3" w:rsidR="003D183A" w:rsidDel="00E631A1" w:rsidRDefault="008B7924" w:rsidP="00E631A1">
      <w:pPr>
        <w:widowControl w:val="0"/>
        <w:pBdr>
          <w:top w:val="nil"/>
          <w:left w:val="nil"/>
          <w:bottom w:val="nil"/>
          <w:right w:val="nil"/>
          <w:between w:val="nil"/>
        </w:pBdr>
        <w:spacing w:before="0" w:after="113"/>
        <w:ind w:left="567" w:firstLine="0"/>
        <w:jc w:val="center"/>
        <w:rPr>
          <w:del w:id="8682" w:author="Cristiano de Menezes Feu" w:date="2022-11-21T08:33:00Z"/>
          <w:b/>
          <w:color w:val="005583"/>
          <w:sz w:val="20"/>
          <w:szCs w:val="20"/>
        </w:rPr>
        <w:pPrChange w:id="8683" w:author="Cristiano de Menezes Feu" w:date="2022-11-21T08:33:00Z">
          <w:pPr>
            <w:widowControl w:val="0"/>
            <w:pBdr>
              <w:top w:val="nil"/>
              <w:left w:val="nil"/>
              <w:bottom w:val="nil"/>
              <w:right w:val="nil"/>
              <w:between w:val="nil"/>
            </w:pBdr>
            <w:spacing w:before="0" w:after="113"/>
            <w:ind w:left="567" w:firstLine="0"/>
          </w:pPr>
        </w:pPrChange>
      </w:pPr>
      <w:del w:id="8684" w:author="Cristiano de Menezes Feu" w:date="2022-11-21T08:33:00Z">
        <w:r w:rsidDel="00E631A1">
          <w:rPr>
            <w:b/>
            <w:color w:val="005583"/>
            <w:sz w:val="20"/>
            <w:szCs w:val="20"/>
          </w:rPr>
          <w:delText>Consulta</w:delText>
        </w:r>
        <w:r w:rsidDel="00E631A1">
          <w:rPr>
            <w:color w:val="005583"/>
            <w:sz w:val="20"/>
            <w:szCs w:val="20"/>
          </w:rPr>
          <w:delText xml:space="preserve"> 4/2004 – “1º) não é admissível a apresentação de emendas formuladas diretamente ao texto dos atos internacionais; 2º) são admissíveis emendas aditivas, supressivas e modificativas ao projeto de decreto legislativo (PDL), cuja formulação visará à aprovação condicionada e, portanto, parcial, do ato internacional; 3º) não serão admissíveis emendas substitutiva ou substitutiva global, pois se o Legislativo discordar de todo ou quase todo o conteúdo do texto do ato internacional, cabe-lhe, então, rejeitá-lo, ao invés de emendá-lo. Ainda, em atendimento à mesma questão, quanto à redação do PDL, observamos que este, de modo a conter a expressão das convicções do Parlamento sobre a matéria, poderá apresentar conteúdos distintos, verificando-se as seguintes hipóteses: a) aprovação total: nesse caso, o PDL simplesmente conterá dispositivo estabelecendo a aprovação do ato; b) aprovação parcial: nesse caso, a aprovação será condicionada. Conforme referido, são admissíveis somente emendas aditivas, supressivas e modificativas, desde que apresentadas ao texto do PDL, nunca diretamente aos textos dos atos internacionais. Tais emendas evidentemente visam a produzir alterações ao texto do ato internacional, mas o fazem de forma indireta, porque são apostas ao texto do projeto de decreto legislativo, o qual as apresenta como condição para a aprovação do ato internacional. Por outro lado, conforme referido, não se admitirão emendas substitutiva ou substitutiva global. Na hipótese de aprovação parcial, a redação do PDL deverá atentar aos seguintes pressupostos (vide os modelos constantes dos anexos): 1º) dispositivo estabelecendo a aprovação do ato internacional, sujeita ao cumprimento de condição; 2º) dispositivo contendo a condição em si; 3º) dispositivo estabelecendo que o ato internacional será considerado aprovado desde que satisfeita a condição estabelecida pelo próprio PDL. 4º) dispositivo estabelecendo que o não-cumprimento da condição definida no PDL importará na rejeição do ato internacional. c) rejeição: nesse caso, não há edição de Decreto Legislativo. Ou seja, o PDL constitui-se e serve de instrumento processual legislativo sob o qual o ato internacional tramita no Congresso Nacional, mas, afinal, em face da rejeição desse ato, o PDL não prospera e não é convertido em norma legal”.</w:delText>
        </w:r>
      </w:del>
    </w:p>
    <w:p w14:paraId="00000CFC" w14:textId="12EB1DB4" w:rsidR="003D183A" w:rsidDel="00E631A1" w:rsidRDefault="008B7924" w:rsidP="00E631A1">
      <w:pPr>
        <w:widowControl w:val="0"/>
        <w:pBdr>
          <w:top w:val="nil"/>
          <w:left w:val="nil"/>
          <w:bottom w:val="nil"/>
          <w:right w:val="nil"/>
          <w:between w:val="nil"/>
        </w:pBdr>
        <w:spacing w:before="0" w:after="113"/>
        <w:ind w:left="567" w:firstLine="0"/>
        <w:jc w:val="center"/>
        <w:rPr>
          <w:del w:id="8685" w:author="Cristiano de Menezes Feu" w:date="2022-11-21T08:33:00Z"/>
          <w:color w:val="005583"/>
          <w:sz w:val="20"/>
          <w:szCs w:val="20"/>
        </w:rPr>
        <w:pPrChange w:id="8686" w:author="Cristiano de Menezes Feu" w:date="2022-11-21T08:33:00Z">
          <w:pPr>
            <w:widowControl w:val="0"/>
            <w:pBdr>
              <w:top w:val="nil"/>
              <w:left w:val="nil"/>
              <w:bottom w:val="nil"/>
              <w:right w:val="nil"/>
              <w:between w:val="nil"/>
            </w:pBdr>
            <w:spacing w:before="0" w:after="113"/>
            <w:ind w:left="567" w:firstLine="0"/>
          </w:pPr>
        </w:pPrChange>
      </w:pPr>
      <w:del w:id="8687" w:author="Cristiano de Menezes Feu" w:date="2022-11-21T08:33:00Z">
        <w:r w:rsidDel="00E631A1">
          <w:rPr>
            <w:b/>
            <w:color w:val="005583"/>
            <w:sz w:val="20"/>
            <w:szCs w:val="20"/>
          </w:rPr>
          <w:delText>Prática:</w:delText>
        </w:r>
        <w:r w:rsidDel="00E631A1">
          <w:rPr>
            <w:color w:val="005583"/>
            <w:sz w:val="20"/>
            <w:szCs w:val="20"/>
          </w:rPr>
          <w:delText xml:space="preserve"> aprovado requerimento de urgência do art. 155, referente à mensagem do Executivo, o PDC resultante é apresentado pelo Relator em Plenário, em substituição à Comissão. Exemplo: PDC 62/2015 e PDC 63/2015.</w:delText>
        </w:r>
      </w:del>
    </w:p>
    <w:p w14:paraId="00000CFD" w14:textId="2209D48D" w:rsidR="003D183A" w:rsidDel="00E631A1" w:rsidRDefault="008B7924" w:rsidP="00E631A1">
      <w:pPr>
        <w:widowControl w:val="0"/>
        <w:pBdr>
          <w:top w:val="nil"/>
          <w:left w:val="nil"/>
          <w:bottom w:val="nil"/>
          <w:right w:val="nil"/>
          <w:between w:val="nil"/>
        </w:pBdr>
        <w:ind w:firstLine="0"/>
        <w:jc w:val="center"/>
        <w:rPr>
          <w:del w:id="8688" w:author="Cristiano de Menezes Feu" w:date="2022-11-21T08:33:00Z"/>
          <w:b/>
          <w:color w:val="005583"/>
          <w:sz w:val="20"/>
          <w:szCs w:val="20"/>
        </w:rPr>
        <w:pPrChange w:id="8689" w:author="Cristiano de Menezes Feu" w:date="2022-11-21T08:33:00Z">
          <w:pPr>
            <w:widowControl w:val="0"/>
            <w:pBdr>
              <w:top w:val="nil"/>
              <w:left w:val="nil"/>
              <w:bottom w:val="nil"/>
              <w:right w:val="nil"/>
              <w:between w:val="nil"/>
            </w:pBdr>
          </w:pPr>
        </w:pPrChange>
      </w:pPr>
      <w:del w:id="8690" w:author="Cristiano de Menezes Feu" w:date="2022-11-21T08:33:00Z">
        <w:r w:rsidDel="00E631A1">
          <w:rPr>
            <w:color w:val="000000"/>
          </w:rPr>
          <w:delText>l) de iniciativa do Presidente da República, com solicitação de urgência;</w:delText>
        </w:r>
        <w:r w:rsidDel="00E631A1">
          <w:rPr>
            <w:color w:val="005583"/>
            <w:vertAlign w:val="superscript"/>
          </w:rPr>
          <w:footnoteReference w:id="367"/>
        </w:r>
        <w:r w:rsidDel="00E631A1">
          <w:rPr>
            <w:color w:val="000000"/>
          </w:rPr>
          <w:delText xml:space="preserve"> </w:delText>
        </w:r>
      </w:del>
    </w:p>
    <w:p w14:paraId="00000CFE" w14:textId="513D77CE" w:rsidR="003D183A" w:rsidDel="00E631A1" w:rsidRDefault="008B7924" w:rsidP="00E631A1">
      <w:pPr>
        <w:widowControl w:val="0"/>
        <w:pBdr>
          <w:top w:val="nil"/>
          <w:left w:val="nil"/>
          <w:bottom w:val="nil"/>
          <w:right w:val="nil"/>
          <w:between w:val="nil"/>
        </w:pBdr>
        <w:spacing w:before="0" w:after="113"/>
        <w:ind w:left="567" w:firstLine="0"/>
        <w:jc w:val="center"/>
        <w:rPr>
          <w:del w:id="8694" w:author="Cristiano de Menezes Feu" w:date="2022-11-21T08:33:00Z"/>
          <w:color w:val="005583"/>
          <w:sz w:val="20"/>
          <w:szCs w:val="20"/>
        </w:rPr>
        <w:pPrChange w:id="8695" w:author="Cristiano de Menezes Feu" w:date="2022-11-21T08:33:00Z">
          <w:pPr>
            <w:widowControl w:val="0"/>
            <w:pBdr>
              <w:top w:val="nil"/>
              <w:left w:val="nil"/>
              <w:bottom w:val="nil"/>
              <w:right w:val="nil"/>
              <w:between w:val="nil"/>
            </w:pBdr>
            <w:spacing w:before="0" w:after="113"/>
            <w:ind w:left="567" w:firstLine="0"/>
          </w:pPr>
        </w:pPrChange>
      </w:pPr>
      <w:del w:id="8696" w:author="Cristiano de Menezes Feu" w:date="2022-11-21T08:33:00Z">
        <w:r w:rsidDel="00E631A1">
          <w:rPr>
            <w:b/>
            <w:color w:val="005583"/>
            <w:sz w:val="20"/>
            <w:szCs w:val="20"/>
          </w:rPr>
          <w:delText>QO</w:delText>
        </w:r>
        <w:r w:rsidDel="00E631A1">
          <w:rPr>
            <w:color w:val="005583"/>
            <w:sz w:val="20"/>
            <w:szCs w:val="20"/>
          </w:rPr>
          <w:delText xml:space="preserve"> 609/2005 – Não há amparo constitucional para trancamento da pauta das Comissões que apreciam projeto do Executivo com urgência constitucional.</w:delText>
        </w:r>
      </w:del>
    </w:p>
    <w:p w14:paraId="00000CFF" w14:textId="6ABDE249" w:rsidR="003D183A" w:rsidDel="00E631A1" w:rsidRDefault="008B7924" w:rsidP="00E631A1">
      <w:pPr>
        <w:widowControl w:val="0"/>
        <w:pBdr>
          <w:top w:val="nil"/>
          <w:left w:val="nil"/>
          <w:bottom w:val="nil"/>
          <w:right w:val="nil"/>
          <w:between w:val="nil"/>
        </w:pBdr>
        <w:spacing w:before="57" w:after="0"/>
        <w:ind w:left="283" w:firstLine="0"/>
        <w:jc w:val="center"/>
        <w:rPr>
          <w:del w:id="8697" w:author="Cristiano de Menezes Feu" w:date="2022-11-21T08:33:00Z"/>
          <w:color w:val="000000"/>
        </w:rPr>
        <w:pPrChange w:id="8698" w:author="Cristiano de Menezes Feu" w:date="2022-11-21T08:33:00Z">
          <w:pPr>
            <w:widowControl w:val="0"/>
            <w:pBdr>
              <w:top w:val="nil"/>
              <w:left w:val="nil"/>
              <w:bottom w:val="nil"/>
              <w:right w:val="nil"/>
              <w:between w:val="nil"/>
            </w:pBdr>
            <w:spacing w:before="57" w:after="0"/>
            <w:ind w:left="283" w:firstLine="0"/>
          </w:pPr>
        </w:pPrChange>
      </w:pPr>
      <w:del w:id="8699" w:author="Cristiano de Menezes Feu" w:date="2022-11-21T08:33:00Z">
        <w:r w:rsidDel="00E631A1">
          <w:rPr>
            <w:color w:val="000000"/>
          </w:rPr>
          <w:delText xml:space="preserve">m) constituídas pelas emendas do Senado Federal a projetos referidos na alínea anterior; </w:delText>
        </w:r>
      </w:del>
    </w:p>
    <w:p w14:paraId="00000D00" w14:textId="6B73E229" w:rsidR="003D183A" w:rsidDel="00E631A1" w:rsidRDefault="008B7924" w:rsidP="00E631A1">
      <w:pPr>
        <w:widowControl w:val="0"/>
        <w:pBdr>
          <w:top w:val="nil"/>
          <w:left w:val="nil"/>
          <w:bottom w:val="nil"/>
          <w:right w:val="nil"/>
          <w:between w:val="nil"/>
        </w:pBdr>
        <w:spacing w:before="57" w:after="0"/>
        <w:ind w:left="283" w:firstLine="0"/>
        <w:jc w:val="center"/>
        <w:rPr>
          <w:del w:id="8700" w:author="Cristiano de Menezes Feu" w:date="2022-11-21T08:33:00Z"/>
          <w:color w:val="000000"/>
        </w:rPr>
        <w:pPrChange w:id="8701" w:author="Cristiano de Menezes Feu" w:date="2022-11-21T08:33:00Z">
          <w:pPr>
            <w:widowControl w:val="0"/>
            <w:pBdr>
              <w:top w:val="nil"/>
              <w:left w:val="nil"/>
              <w:bottom w:val="nil"/>
              <w:right w:val="nil"/>
              <w:between w:val="nil"/>
            </w:pBdr>
            <w:spacing w:before="57" w:after="0"/>
            <w:ind w:left="283" w:firstLine="0"/>
          </w:pPr>
        </w:pPrChange>
      </w:pPr>
      <w:del w:id="8702" w:author="Cristiano de Menezes Feu" w:date="2022-11-21T08:33:00Z">
        <w:r w:rsidDel="00E631A1">
          <w:rPr>
            <w:color w:val="000000"/>
          </w:rPr>
          <w:delText xml:space="preserve">n) referidas no art. 15, XII; </w:delText>
        </w:r>
      </w:del>
    </w:p>
    <w:p w14:paraId="00000D01" w14:textId="4DD02813" w:rsidR="003D183A" w:rsidDel="00E631A1" w:rsidRDefault="008B7924" w:rsidP="00E631A1">
      <w:pPr>
        <w:widowControl w:val="0"/>
        <w:pBdr>
          <w:top w:val="nil"/>
          <w:left w:val="nil"/>
          <w:bottom w:val="nil"/>
          <w:right w:val="nil"/>
          <w:between w:val="nil"/>
        </w:pBdr>
        <w:spacing w:before="57" w:after="0"/>
        <w:ind w:left="283" w:firstLine="0"/>
        <w:jc w:val="center"/>
        <w:rPr>
          <w:del w:id="8703" w:author="Cristiano de Menezes Feu" w:date="2022-11-21T08:33:00Z"/>
          <w:color w:val="000000"/>
        </w:rPr>
        <w:pPrChange w:id="8704" w:author="Cristiano de Menezes Feu" w:date="2022-11-21T08:33:00Z">
          <w:pPr>
            <w:widowControl w:val="0"/>
            <w:pBdr>
              <w:top w:val="nil"/>
              <w:left w:val="nil"/>
              <w:bottom w:val="nil"/>
              <w:right w:val="nil"/>
              <w:between w:val="nil"/>
            </w:pBdr>
            <w:spacing w:before="57" w:after="0"/>
            <w:ind w:left="283" w:firstLine="0"/>
          </w:pPr>
        </w:pPrChange>
      </w:pPr>
      <w:del w:id="8705" w:author="Cristiano de Menezes Feu" w:date="2022-11-21T08:33:00Z">
        <w:r w:rsidDel="00E631A1">
          <w:rPr>
            <w:color w:val="000000"/>
          </w:rPr>
          <w:delText xml:space="preserve">o) reconhecidas, por deliberação do Plenário, de caráter urgente, nas hipóteses do art. 153; </w:delText>
        </w:r>
      </w:del>
    </w:p>
    <w:p w14:paraId="00000D02" w14:textId="6584D70F" w:rsidR="003D183A" w:rsidDel="00E631A1" w:rsidRDefault="008B7924" w:rsidP="00E631A1">
      <w:pPr>
        <w:widowControl w:val="0"/>
        <w:pBdr>
          <w:top w:val="nil"/>
          <w:left w:val="nil"/>
          <w:bottom w:val="nil"/>
          <w:right w:val="nil"/>
          <w:between w:val="nil"/>
        </w:pBdr>
        <w:ind w:firstLine="0"/>
        <w:jc w:val="center"/>
        <w:rPr>
          <w:del w:id="8706" w:author="Cristiano de Menezes Feu" w:date="2022-11-21T08:33:00Z"/>
          <w:color w:val="000000"/>
        </w:rPr>
        <w:pPrChange w:id="8707" w:author="Cristiano de Menezes Feu" w:date="2022-11-21T08:33:00Z">
          <w:pPr>
            <w:widowControl w:val="0"/>
            <w:pBdr>
              <w:top w:val="nil"/>
              <w:left w:val="nil"/>
              <w:bottom w:val="nil"/>
              <w:right w:val="nil"/>
              <w:between w:val="nil"/>
            </w:pBdr>
          </w:pPr>
        </w:pPrChange>
      </w:pPr>
      <w:del w:id="8708" w:author="Cristiano de Menezes Feu" w:date="2022-11-21T08:33:00Z">
        <w:r w:rsidDel="00E631A1">
          <w:rPr>
            <w:color w:val="000000"/>
          </w:rPr>
          <w:delText xml:space="preserve">II - de tramitação com prioridade: </w:delText>
        </w:r>
      </w:del>
    </w:p>
    <w:p w14:paraId="00000D03" w14:textId="6281FC50" w:rsidR="003D183A" w:rsidDel="00E631A1" w:rsidRDefault="008B7924" w:rsidP="00E631A1">
      <w:pPr>
        <w:widowControl w:val="0"/>
        <w:pBdr>
          <w:top w:val="nil"/>
          <w:left w:val="nil"/>
          <w:bottom w:val="nil"/>
          <w:right w:val="nil"/>
          <w:between w:val="nil"/>
        </w:pBdr>
        <w:spacing w:before="0" w:after="113"/>
        <w:ind w:left="567" w:firstLine="0"/>
        <w:jc w:val="center"/>
        <w:rPr>
          <w:del w:id="8709" w:author="Cristiano de Menezes Feu" w:date="2022-11-21T08:33:00Z"/>
          <w:color w:val="005583"/>
          <w:sz w:val="20"/>
          <w:szCs w:val="20"/>
        </w:rPr>
        <w:pPrChange w:id="8710" w:author="Cristiano de Menezes Feu" w:date="2022-11-21T08:33:00Z">
          <w:pPr>
            <w:widowControl w:val="0"/>
            <w:pBdr>
              <w:top w:val="nil"/>
              <w:left w:val="nil"/>
              <w:bottom w:val="nil"/>
              <w:right w:val="nil"/>
              <w:between w:val="nil"/>
            </w:pBdr>
            <w:spacing w:before="0" w:after="113"/>
            <w:ind w:left="567" w:firstLine="0"/>
          </w:pPr>
        </w:pPrChange>
      </w:pPr>
      <w:del w:id="8711" w:author="Cristiano de Menezes Feu" w:date="2022-11-21T08:33:00Z">
        <w:r w:rsidDel="00E631A1">
          <w:rPr>
            <w:color w:val="005583"/>
            <w:sz w:val="20"/>
            <w:szCs w:val="20"/>
          </w:rPr>
          <w:delText>Art. 158; art. 159, § 3º.</w:delText>
        </w:r>
      </w:del>
    </w:p>
    <w:p w14:paraId="00000D04" w14:textId="5D4D91BF" w:rsidR="003D183A" w:rsidDel="00E631A1" w:rsidRDefault="008B7924" w:rsidP="00E631A1">
      <w:pPr>
        <w:widowControl w:val="0"/>
        <w:pBdr>
          <w:top w:val="nil"/>
          <w:left w:val="nil"/>
          <w:bottom w:val="nil"/>
          <w:right w:val="nil"/>
          <w:between w:val="nil"/>
        </w:pBdr>
        <w:ind w:firstLine="0"/>
        <w:jc w:val="center"/>
        <w:rPr>
          <w:del w:id="8712" w:author="Cristiano de Menezes Feu" w:date="2022-11-21T08:33:00Z"/>
          <w:b/>
          <w:color w:val="005583"/>
          <w:sz w:val="20"/>
          <w:szCs w:val="20"/>
        </w:rPr>
        <w:pPrChange w:id="8713" w:author="Cristiano de Menezes Feu" w:date="2022-11-21T08:33:00Z">
          <w:pPr>
            <w:widowControl w:val="0"/>
            <w:pBdr>
              <w:top w:val="nil"/>
              <w:left w:val="nil"/>
              <w:bottom w:val="nil"/>
              <w:right w:val="nil"/>
              <w:between w:val="nil"/>
            </w:pBdr>
          </w:pPr>
        </w:pPrChange>
      </w:pPr>
      <w:del w:id="8714" w:author="Cristiano de Menezes Feu" w:date="2022-11-21T08:33:00Z">
        <w:r w:rsidDel="00E631A1">
          <w:rPr>
            <w:color w:val="000000"/>
          </w:rPr>
          <w:delText xml:space="preserve">a) os projetos de iniciativa do Poder Executivo, do Poder Judiciário, do Ministério Público, da Mesa, de Comissão Permanente ou Especial, do Senado Federal ou dos cidadãos; </w:delText>
        </w:r>
      </w:del>
    </w:p>
    <w:p w14:paraId="00000D05" w14:textId="44C541CB" w:rsidR="003D183A" w:rsidDel="00E631A1" w:rsidRDefault="008B7924" w:rsidP="00E631A1">
      <w:pPr>
        <w:widowControl w:val="0"/>
        <w:pBdr>
          <w:top w:val="nil"/>
          <w:left w:val="nil"/>
          <w:bottom w:val="nil"/>
          <w:right w:val="nil"/>
          <w:between w:val="nil"/>
        </w:pBdr>
        <w:spacing w:before="0" w:after="113"/>
        <w:ind w:left="567" w:firstLine="0"/>
        <w:jc w:val="center"/>
        <w:rPr>
          <w:del w:id="8715" w:author="Cristiano de Menezes Feu" w:date="2022-11-21T08:33:00Z"/>
          <w:b/>
          <w:color w:val="005583"/>
          <w:sz w:val="20"/>
          <w:szCs w:val="20"/>
        </w:rPr>
        <w:pPrChange w:id="8716" w:author="Cristiano de Menezes Feu" w:date="2022-11-21T08:33:00Z">
          <w:pPr>
            <w:widowControl w:val="0"/>
            <w:pBdr>
              <w:top w:val="nil"/>
              <w:left w:val="nil"/>
              <w:bottom w:val="nil"/>
              <w:right w:val="nil"/>
              <w:between w:val="nil"/>
            </w:pBdr>
            <w:spacing w:before="0" w:after="113"/>
            <w:ind w:left="567" w:firstLine="0"/>
          </w:pPr>
        </w:pPrChange>
      </w:pPr>
      <w:del w:id="8717" w:author="Cristiano de Menezes Feu" w:date="2022-11-21T08:33:00Z">
        <w:r w:rsidDel="00E631A1">
          <w:rPr>
            <w:b/>
            <w:color w:val="005583"/>
            <w:sz w:val="20"/>
            <w:szCs w:val="20"/>
          </w:rPr>
          <w:delText>Prática 1:</w:delText>
        </w:r>
        <w:r w:rsidDel="00E631A1">
          <w:rPr>
            <w:color w:val="005583"/>
            <w:sz w:val="20"/>
            <w:szCs w:val="20"/>
          </w:rPr>
          <w:delText xml:space="preserve"> também tramitam em regime de prioridade as proposições apresentadas pelo TCU e pela Defensoria Pública. Exemplo: PL 1863/2011 e PL 7923/2014.</w:delText>
        </w:r>
      </w:del>
    </w:p>
    <w:p w14:paraId="00000D06" w14:textId="63EEFB63" w:rsidR="003D183A" w:rsidDel="00E631A1" w:rsidRDefault="008B7924" w:rsidP="00E631A1">
      <w:pPr>
        <w:widowControl w:val="0"/>
        <w:pBdr>
          <w:top w:val="nil"/>
          <w:left w:val="nil"/>
          <w:bottom w:val="nil"/>
          <w:right w:val="nil"/>
          <w:between w:val="nil"/>
        </w:pBdr>
        <w:spacing w:before="0" w:after="113"/>
        <w:ind w:left="567" w:firstLine="0"/>
        <w:jc w:val="center"/>
        <w:rPr>
          <w:del w:id="8718" w:author="Cristiano de Menezes Feu" w:date="2022-11-21T08:33:00Z"/>
          <w:color w:val="005583"/>
          <w:sz w:val="20"/>
          <w:szCs w:val="20"/>
        </w:rPr>
        <w:pPrChange w:id="8719" w:author="Cristiano de Menezes Feu" w:date="2022-11-21T08:33:00Z">
          <w:pPr>
            <w:widowControl w:val="0"/>
            <w:pBdr>
              <w:top w:val="nil"/>
              <w:left w:val="nil"/>
              <w:bottom w:val="nil"/>
              <w:right w:val="nil"/>
              <w:between w:val="nil"/>
            </w:pBdr>
            <w:spacing w:before="0" w:after="113"/>
            <w:ind w:left="567" w:firstLine="0"/>
          </w:pPr>
        </w:pPrChange>
      </w:pPr>
      <w:del w:id="8720" w:author="Cristiano de Menezes Feu" w:date="2022-11-21T08:33:00Z">
        <w:r w:rsidDel="00E631A1">
          <w:rPr>
            <w:b/>
            <w:color w:val="005583"/>
            <w:sz w:val="20"/>
            <w:szCs w:val="20"/>
          </w:rPr>
          <w:delText>Prática 2:</w:delText>
        </w:r>
        <w:r w:rsidDel="00E631A1">
          <w:rPr>
            <w:color w:val="005583"/>
            <w:sz w:val="20"/>
            <w:szCs w:val="20"/>
          </w:rPr>
          <w:delText xml:space="preserve"> projetos de iniciativa de Comissão Parlamentar de Inquérito tramitam em regime ordinário. Exemplo: PL 7995/2010.</w:delText>
        </w:r>
      </w:del>
    </w:p>
    <w:p w14:paraId="00000D07" w14:textId="3BB3302C" w:rsidR="003D183A" w:rsidDel="00E631A1" w:rsidRDefault="008B7924" w:rsidP="00E631A1">
      <w:pPr>
        <w:widowControl w:val="0"/>
        <w:pBdr>
          <w:top w:val="nil"/>
          <w:left w:val="nil"/>
          <w:bottom w:val="nil"/>
          <w:right w:val="nil"/>
          <w:between w:val="nil"/>
        </w:pBdr>
        <w:ind w:firstLine="0"/>
        <w:jc w:val="center"/>
        <w:rPr>
          <w:del w:id="8721" w:author="Cristiano de Menezes Feu" w:date="2022-11-21T08:33:00Z"/>
          <w:color w:val="000000"/>
        </w:rPr>
        <w:pPrChange w:id="8722" w:author="Cristiano de Menezes Feu" w:date="2022-11-21T08:33:00Z">
          <w:pPr>
            <w:widowControl w:val="0"/>
            <w:pBdr>
              <w:top w:val="nil"/>
              <w:left w:val="nil"/>
              <w:bottom w:val="nil"/>
              <w:right w:val="nil"/>
              <w:between w:val="nil"/>
            </w:pBdr>
          </w:pPr>
        </w:pPrChange>
      </w:pPr>
      <w:del w:id="8723" w:author="Cristiano de Menezes Feu" w:date="2022-11-21T08:33:00Z">
        <w:r w:rsidDel="00E631A1">
          <w:rPr>
            <w:color w:val="000000"/>
          </w:rPr>
          <w:delText xml:space="preserve">b) os projetos: </w:delText>
        </w:r>
      </w:del>
    </w:p>
    <w:p w14:paraId="00000D08" w14:textId="4C8DDF8F" w:rsidR="003D183A" w:rsidDel="00E631A1" w:rsidRDefault="008B7924" w:rsidP="00E631A1">
      <w:pPr>
        <w:widowControl w:val="0"/>
        <w:pBdr>
          <w:top w:val="nil"/>
          <w:left w:val="nil"/>
          <w:bottom w:val="nil"/>
          <w:right w:val="nil"/>
          <w:between w:val="nil"/>
        </w:pBdr>
        <w:ind w:firstLine="0"/>
        <w:jc w:val="center"/>
        <w:rPr>
          <w:del w:id="8724" w:author="Cristiano de Menezes Feu" w:date="2022-11-21T08:33:00Z"/>
          <w:color w:val="000000"/>
        </w:rPr>
        <w:pPrChange w:id="8725" w:author="Cristiano de Menezes Feu" w:date="2022-11-21T08:33:00Z">
          <w:pPr>
            <w:widowControl w:val="0"/>
            <w:pBdr>
              <w:top w:val="nil"/>
              <w:left w:val="nil"/>
              <w:bottom w:val="nil"/>
              <w:right w:val="nil"/>
              <w:between w:val="nil"/>
            </w:pBdr>
          </w:pPr>
        </w:pPrChange>
      </w:pPr>
      <w:del w:id="8726" w:author="Cristiano de Menezes Feu" w:date="2022-11-21T08:33:00Z">
        <w:r w:rsidDel="00E631A1">
          <w:rPr>
            <w:color w:val="000000"/>
          </w:rPr>
          <w:delText xml:space="preserve">1 - de leis complementares e ordinárias que se destinem a regulamentar dispositivo constitucional, e suas alterações; </w:delText>
        </w:r>
      </w:del>
    </w:p>
    <w:p w14:paraId="00000D09" w14:textId="47F65022" w:rsidR="003D183A" w:rsidDel="00E631A1" w:rsidRDefault="008B7924" w:rsidP="00E631A1">
      <w:pPr>
        <w:widowControl w:val="0"/>
        <w:pBdr>
          <w:top w:val="nil"/>
          <w:left w:val="nil"/>
          <w:bottom w:val="nil"/>
          <w:right w:val="nil"/>
          <w:between w:val="nil"/>
        </w:pBdr>
        <w:ind w:firstLine="0"/>
        <w:jc w:val="center"/>
        <w:rPr>
          <w:del w:id="8727" w:author="Cristiano de Menezes Feu" w:date="2022-11-21T08:33:00Z"/>
          <w:color w:val="000000"/>
        </w:rPr>
        <w:pPrChange w:id="8728" w:author="Cristiano de Menezes Feu" w:date="2022-11-21T08:33:00Z">
          <w:pPr>
            <w:widowControl w:val="0"/>
            <w:pBdr>
              <w:top w:val="nil"/>
              <w:left w:val="nil"/>
              <w:bottom w:val="nil"/>
              <w:right w:val="nil"/>
              <w:between w:val="nil"/>
            </w:pBdr>
          </w:pPr>
        </w:pPrChange>
      </w:pPr>
      <w:del w:id="8729" w:author="Cristiano de Menezes Feu" w:date="2022-11-21T08:33:00Z">
        <w:r w:rsidDel="00E631A1">
          <w:rPr>
            <w:color w:val="000000"/>
          </w:rPr>
          <w:delText xml:space="preserve">2 - de lei com prazo determinado; </w:delText>
        </w:r>
      </w:del>
    </w:p>
    <w:p w14:paraId="00000D0A" w14:textId="218CFF69" w:rsidR="003D183A" w:rsidDel="00E631A1" w:rsidRDefault="008B7924" w:rsidP="00E631A1">
      <w:pPr>
        <w:widowControl w:val="0"/>
        <w:pBdr>
          <w:top w:val="nil"/>
          <w:left w:val="nil"/>
          <w:bottom w:val="nil"/>
          <w:right w:val="nil"/>
          <w:between w:val="nil"/>
        </w:pBdr>
        <w:ind w:firstLine="0"/>
        <w:jc w:val="center"/>
        <w:rPr>
          <w:del w:id="8730" w:author="Cristiano de Menezes Feu" w:date="2022-11-21T08:33:00Z"/>
          <w:color w:val="000000"/>
        </w:rPr>
        <w:pPrChange w:id="8731" w:author="Cristiano de Menezes Feu" w:date="2022-11-21T08:33:00Z">
          <w:pPr>
            <w:widowControl w:val="0"/>
            <w:pBdr>
              <w:top w:val="nil"/>
              <w:left w:val="nil"/>
              <w:bottom w:val="nil"/>
              <w:right w:val="nil"/>
              <w:between w:val="nil"/>
            </w:pBdr>
          </w:pPr>
        </w:pPrChange>
      </w:pPr>
      <w:del w:id="8732" w:author="Cristiano de Menezes Feu" w:date="2022-11-21T08:33:00Z">
        <w:r w:rsidDel="00E631A1">
          <w:rPr>
            <w:color w:val="000000"/>
          </w:rPr>
          <w:delText xml:space="preserve">3 - de regulamentação de eleições, e suas alterações; </w:delText>
        </w:r>
      </w:del>
    </w:p>
    <w:p w14:paraId="00000D0B" w14:textId="5F03E2C2" w:rsidR="003D183A" w:rsidDel="00E631A1" w:rsidRDefault="008B7924" w:rsidP="00E631A1">
      <w:pPr>
        <w:widowControl w:val="0"/>
        <w:pBdr>
          <w:top w:val="nil"/>
          <w:left w:val="nil"/>
          <w:bottom w:val="nil"/>
          <w:right w:val="nil"/>
          <w:between w:val="nil"/>
        </w:pBdr>
        <w:ind w:firstLine="0"/>
        <w:jc w:val="center"/>
        <w:rPr>
          <w:del w:id="8733" w:author="Cristiano de Menezes Feu" w:date="2022-11-21T08:33:00Z"/>
          <w:color w:val="000000"/>
        </w:rPr>
        <w:pPrChange w:id="8734" w:author="Cristiano de Menezes Feu" w:date="2022-11-21T08:33:00Z">
          <w:pPr>
            <w:widowControl w:val="0"/>
            <w:pBdr>
              <w:top w:val="nil"/>
              <w:left w:val="nil"/>
              <w:bottom w:val="nil"/>
              <w:right w:val="nil"/>
              <w:between w:val="nil"/>
            </w:pBdr>
          </w:pPr>
        </w:pPrChange>
      </w:pPr>
      <w:del w:id="8735" w:author="Cristiano de Menezes Feu" w:date="2022-11-21T08:33:00Z">
        <w:r w:rsidDel="00E631A1">
          <w:rPr>
            <w:color w:val="000000"/>
          </w:rPr>
          <w:delText xml:space="preserve">4 - de alteração ou reforma do Regimento Interno; </w:delText>
        </w:r>
      </w:del>
    </w:p>
    <w:p w14:paraId="00000D0C" w14:textId="4AE88494" w:rsidR="003D183A" w:rsidDel="00E631A1" w:rsidRDefault="008B7924" w:rsidP="00E631A1">
      <w:pPr>
        <w:widowControl w:val="0"/>
        <w:pBdr>
          <w:top w:val="nil"/>
          <w:left w:val="nil"/>
          <w:bottom w:val="nil"/>
          <w:right w:val="nil"/>
          <w:between w:val="nil"/>
        </w:pBdr>
        <w:ind w:firstLine="0"/>
        <w:jc w:val="center"/>
        <w:rPr>
          <w:del w:id="8736" w:author="Cristiano de Menezes Feu" w:date="2022-11-21T08:33:00Z"/>
          <w:color w:val="000000"/>
        </w:rPr>
        <w:pPrChange w:id="8737" w:author="Cristiano de Menezes Feu" w:date="2022-11-21T08:33:00Z">
          <w:pPr>
            <w:widowControl w:val="0"/>
            <w:pBdr>
              <w:top w:val="nil"/>
              <w:left w:val="nil"/>
              <w:bottom w:val="nil"/>
              <w:right w:val="nil"/>
              <w:between w:val="nil"/>
            </w:pBdr>
          </w:pPr>
        </w:pPrChange>
      </w:pPr>
      <w:del w:id="8738" w:author="Cristiano de Menezes Feu" w:date="2022-11-21T08:33:00Z">
        <w:r w:rsidDel="00E631A1">
          <w:rPr>
            <w:color w:val="000000"/>
          </w:rPr>
          <w:delText>III - de tramitação ordinária: os projetos não compreendidos nas hipóteses dos incisos anteriores.</w:delText>
        </w:r>
      </w:del>
    </w:p>
    <w:p w14:paraId="00000D0D" w14:textId="7F1998E8" w:rsidR="003D183A" w:rsidDel="00E631A1" w:rsidRDefault="008B7924" w:rsidP="00E631A1">
      <w:pPr>
        <w:widowControl w:val="0"/>
        <w:pBdr>
          <w:top w:val="nil"/>
          <w:left w:val="nil"/>
          <w:bottom w:val="nil"/>
          <w:right w:val="nil"/>
          <w:between w:val="nil"/>
        </w:pBdr>
        <w:spacing w:before="170" w:after="113"/>
        <w:ind w:firstLine="0"/>
        <w:jc w:val="center"/>
        <w:rPr>
          <w:del w:id="8739" w:author="Cristiano de Menezes Feu" w:date="2022-11-21T08:33:00Z"/>
          <w:rFonts w:ascii="ClearSans-Light" w:eastAsia="ClearSans-Light" w:hAnsi="ClearSans-Light" w:cs="ClearSans-Light"/>
          <w:color w:val="000000"/>
          <w:sz w:val="24"/>
          <w:szCs w:val="24"/>
        </w:rPr>
        <w:pPrChange w:id="8740" w:author="Cristiano de Menezes Feu" w:date="2022-11-21T08:33:00Z">
          <w:pPr>
            <w:widowControl w:val="0"/>
            <w:pBdr>
              <w:top w:val="nil"/>
              <w:left w:val="nil"/>
              <w:bottom w:val="nil"/>
              <w:right w:val="nil"/>
              <w:between w:val="nil"/>
            </w:pBdr>
            <w:spacing w:before="170" w:after="113"/>
            <w:ind w:firstLine="0"/>
            <w:jc w:val="center"/>
          </w:pPr>
        </w:pPrChange>
      </w:pPr>
      <w:del w:id="8741" w:author="Cristiano de Menezes Feu" w:date="2022-11-21T08:33:00Z">
        <w:r w:rsidDel="00E631A1">
          <w:rPr>
            <w:rFonts w:ascii="ClearSans-Light" w:eastAsia="ClearSans-Light" w:hAnsi="ClearSans-Light" w:cs="ClearSans-Light"/>
            <w:color w:val="000000"/>
            <w:sz w:val="24"/>
            <w:szCs w:val="24"/>
          </w:rPr>
          <w:delText>CAPÍTULO VII</w:delText>
        </w:r>
        <w:r w:rsidDel="00E631A1">
          <w:rPr>
            <w:rFonts w:ascii="ClearSans-Light" w:eastAsia="ClearSans-Light" w:hAnsi="ClearSans-Light" w:cs="ClearSans-Light"/>
            <w:color w:val="000000"/>
            <w:sz w:val="24"/>
            <w:szCs w:val="24"/>
          </w:rPr>
          <w:br/>
          <w:delText>DA URGÊNCIA</w:delText>
        </w:r>
      </w:del>
    </w:p>
    <w:p w14:paraId="00000D0E" w14:textId="2A329AC2" w:rsidR="003D183A" w:rsidDel="00E631A1" w:rsidRDefault="008B7924" w:rsidP="00E631A1">
      <w:pPr>
        <w:widowControl w:val="0"/>
        <w:pBdr>
          <w:top w:val="nil"/>
          <w:left w:val="nil"/>
          <w:bottom w:val="nil"/>
          <w:right w:val="nil"/>
          <w:between w:val="nil"/>
        </w:pBdr>
        <w:ind w:firstLine="0"/>
        <w:jc w:val="center"/>
        <w:rPr>
          <w:del w:id="8742" w:author="Cristiano de Menezes Feu" w:date="2022-11-21T08:33:00Z"/>
          <w:rFonts w:ascii="ClearSans-Bold" w:eastAsia="ClearSans-Bold" w:hAnsi="ClearSans-Bold" w:cs="ClearSans-Bold"/>
          <w:b/>
          <w:color w:val="000000"/>
          <w:sz w:val="24"/>
          <w:szCs w:val="24"/>
        </w:rPr>
        <w:pPrChange w:id="8743" w:author="Cristiano de Menezes Feu" w:date="2022-11-21T08:33:00Z">
          <w:pPr>
            <w:widowControl w:val="0"/>
            <w:pBdr>
              <w:top w:val="nil"/>
              <w:left w:val="nil"/>
              <w:bottom w:val="nil"/>
              <w:right w:val="nil"/>
              <w:between w:val="nil"/>
            </w:pBdr>
            <w:ind w:firstLine="0"/>
            <w:jc w:val="center"/>
          </w:pPr>
        </w:pPrChange>
      </w:pPr>
      <w:del w:id="8744" w:author="Cristiano de Menezes Feu" w:date="2022-11-21T08:33:00Z">
        <w:r w:rsidDel="00E631A1">
          <w:rPr>
            <w:rFonts w:ascii="ClearSans-Bold" w:eastAsia="ClearSans-Bold" w:hAnsi="ClearSans-Bold" w:cs="ClearSans-Bold"/>
            <w:b/>
            <w:color w:val="000000"/>
            <w:sz w:val="24"/>
            <w:szCs w:val="24"/>
          </w:rPr>
          <w:delText>Seção I</w:delText>
        </w:r>
        <w:r w:rsidDel="00E631A1">
          <w:rPr>
            <w:rFonts w:ascii="ClearSans-Bold" w:eastAsia="ClearSans-Bold" w:hAnsi="ClearSans-Bold" w:cs="ClearSans-Bold"/>
            <w:b/>
            <w:color w:val="000000"/>
            <w:sz w:val="24"/>
            <w:szCs w:val="24"/>
          </w:rPr>
          <w:br/>
          <w:delText>Disposições Gerais</w:delText>
        </w:r>
      </w:del>
    </w:p>
    <w:p w14:paraId="00000D0F" w14:textId="1F0E611F" w:rsidR="003D183A" w:rsidDel="00E631A1" w:rsidRDefault="008B7924" w:rsidP="00E631A1">
      <w:pPr>
        <w:widowControl w:val="0"/>
        <w:pBdr>
          <w:top w:val="nil"/>
          <w:left w:val="nil"/>
          <w:bottom w:val="nil"/>
          <w:right w:val="nil"/>
          <w:between w:val="nil"/>
        </w:pBdr>
        <w:ind w:firstLine="0"/>
        <w:jc w:val="center"/>
        <w:rPr>
          <w:del w:id="8745" w:author="Cristiano de Menezes Feu" w:date="2022-11-21T08:33:00Z"/>
          <w:rFonts w:ascii="ClearSans-Bold" w:eastAsia="ClearSans-Bold" w:hAnsi="ClearSans-Bold" w:cs="ClearSans-Bold"/>
          <w:b/>
          <w:color w:val="000000"/>
        </w:rPr>
        <w:pPrChange w:id="8746" w:author="Cristiano de Menezes Feu" w:date="2022-11-21T08:33:00Z">
          <w:pPr>
            <w:widowControl w:val="0"/>
            <w:pBdr>
              <w:top w:val="nil"/>
              <w:left w:val="nil"/>
              <w:bottom w:val="nil"/>
              <w:right w:val="nil"/>
              <w:between w:val="nil"/>
            </w:pBdr>
          </w:pPr>
        </w:pPrChange>
      </w:pPr>
      <w:del w:id="8747" w:author="Cristiano de Menezes Feu" w:date="2022-11-21T08:33:00Z">
        <w:r w:rsidDel="00E631A1">
          <w:rPr>
            <w:rFonts w:ascii="ClearSans-Bold" w:eastAsia="ClearSans-Bold" w:hAnsi="ClearSans-Bold" w:cs="ClearSans-Bold"/>
            <w:b/>
            <w:color w:val="000000"/>
          </w:rPr>
          <w:delText>Art. 152.</w:delText>
        </w:r>
        <w:r w:rsidDel="00E631A1">
          <w:rPr>
            <w:color w:val="000000"/>
          </w:rPr>
          <w:delText xml:space="preserve"> Urgência é a dispensa de exigências, interstícios ou formalidades regimentais, salvo as referidas no § 1º deste artigo, para que determinada proposição, nas condições previstas no inciso I do artigo antecedente, seja de logo considerada, até sua decisão final. </w:delText>
        </w:r>
      </w:del>
    </w:p>
    <w:p w14:paraId="00000D10" w14:textId="628FC3C7" w:rsidR="003D183A" w:rsidDel="00E631A1" w:rsidRDefault="008B7924" w:rsidP="00E631A1">
      <w:pPr>
        <w:widowControl w:val="0"/>
        <w:pBdr>
          <w:top w:val="nil"/>
          <w:left w:val="nil"/>
          <w:bottom w:val="nil"/>
          <w:right w:val="nil"/>
          <w:between w:val="nil"/>
        </w:pBdr>
        <w:spacing w:before="0" w:after="113"/>
        <w:ind w:left="567" w:firstLine="0"/>
        <w:jc w:val="center"/>
        <w:rPr>
          <w:del w:id="8748" w:author="Cristiano de Menezes Feu" w:date="2022-11-21T08:33:00Z"/>
          <w:color w:val="005583"/>
          <w:sz w:val="20"/>
          <w:szCs w:val="20"/>
        </w:rPr>
        <w:pPrChange w:id="8749" w:author="Cristiano de Menezes Feu" w:date="2022-11-21T08:33:00Z">
          <w:pPr>
            <w:widowControl w:val="0"/>
            <w:pBdr>
              <w:top w:val="nil"/>
              <w:left w:val="nil"/>
              <w:bottom w:val="nil"/>
              <w:right w:val="nil"/>
              <w:between w:val="nil"/>
            </w:pBdr>
            <w:spacing w:before="0" w:after="113"/>
            <w:ind w:left="567" w:firstLine="0"/>
          </w:pPr>
        </w:pPrChange>
      </w:pPr>
      <w:del w:id="8750" w:author="Cristiano de Menezes Feu" w:date="2022-11-21T08:33:00Z">
        <w:r w:rsidDel="00E631A1">
          <w:rPr>
            <w:color w:val="005583"/>
            <w:sz w:val="20"/>
            <w:szCs w:val="20"/>
          </w:rPr>
          <w:delText>Art. 52, I; art. 57, XVI; art. 120, § 4º; art. 139, incisos IV e VI; art. 204.</w:delText>
        </w:r>
      </w:del>
    </w:p>
    <w:p w14:paraId="00000D11" w14:textId="6F67B16D" w:rsidR="003D183A" w:rsidDel="00E631A1" w:rsidRDefault="008B7924" w:rsidP="00E631A1">
      <w:pPr>
        <w:widowControl w:val="0"/>
        <w:pBdr>
          <w:top w:val="nil"/>
          <w:left w:val="nil"/>
          <w:bottom w:val="nil"/>
          <w:right w:val="nil"/>
          <w:between w:val="nil"/>
        </w:pBdr>
        <w:spacing w:before="0" w:after="113"/>
        <w:ind w:left="567" w:firstLine="0"/>
        <w:jc w:val="center"/>
        <w:rPr>
          <w:del w:id="8751" w:author="Cristiano de Menezes Feu" w:date="2022-11-21T08:33:00Z"/>
          <w:color w:val="005583"/>
          <w:sz w:val="20"/>
          <w:szCs w:val="20"/>
        </w:rPr>
        <w:pPrChange w:id="8752" w:author="Cristiano de Menezes Feu" w:date="2022-11-21T08:33:00Z">
          <w:pPr>
            <w:widowControl w:val="0"/>
            <w:pBdr>
              <w:top w:val="nil"/>
              <w:left w:val="nil"/>
              <w:bottom w:val="nil"/>
              <w:right w:val="nil"/>
              <w:between w:val="nil"/>
            </w:pBdr>
            <w:spacing w:before="0" w:after="113"/>
            <w:ind w:left="567" w:firstLine="0"/>
          </w:pPr>
        </w:pPrChange>
      </w:pPr>
      <w:del w:id="8753" w:author="Cristiano de Menezes Feu" w:date="2022-11-21T08:33:00Z">
        <w:r w:rsidDel="00E631A1">
          <w:rPr>
            <w:b/>
            <w:color w:val="005583"/>
            <w:sz w:val="20"/>
            <w:szCs w:val="20"/>
          </w:rPr>
          <w:delText>QO</w:delText>
        </w:r>
        <w:r w:rsidDel="00E631A1">
          <w:rPr>
            <w:color w:val="005583"/>
            <w:sz w:val="20"/>
            <w:szCs w:val="20"/>
          </w:rPr>
          <w:delText xml:space="preserve"> 465/2001 – Reafirma o entendimento constante da QO 5.564/1995 no sentido de que “[...] é norma da Casa manter o regime de urgência quando a matéria retorna do Senado Federal”.</w:delText>
        </w:r>
      </w:del>
    </w:p>
    <w:p w14:paraId="00000D12" w14:textId="5FE539B4" w:rsidR="003D183A" w:rsidDel="00E631A1" w:rsidRDefault="008B7924" w:rsidP="00E631A1">
      <w:pPr>
        <w:widowControl w:val="0"/>
        <w:pBdr>
          <w:top w:val="nil"/>
          <w:left w:val="nil"/>
          <w:bottom w:val="nil"/>
          <w:right w:val="nil"/>
          <w:between w:val="nil"/>
        </w:pBdr>
        <w:ind w:firstLine="0"/>
        <w:jc w:val="center"/>
        <w:rPr>
          <w:del w:id="8754" w:author="Cristiano de Menezes Feu" w:date="2022-11-21T08:33:00Z"/>
          <w:color w:val="005583"/>
          <w:sz w:val="20"/>
          <w:szCs w:val="20"/>
        </w:rPr>
        <w:pPrChange w:id="8755" w:author="Cristiano de Menezes Feu" w:date="2022-11-21T08:33:00Z">
          <w:pPr>
            <w:widowControl w:val="0"/>
            <w:pBdr>
              <w:top w:val="nil"/>
              <w:left w:val="nil"/>
              <w:bottom w:val="nil"/>
              <w:right w:val="nil"/>
              <w:between w:val="nil"/>
            </w:pBdr>
          </w:pPr>
        </w:pPrChange>
      </w:pPr>
      <w:del w:id="8756" w:author="Cristiano de Menezes Feu" w:date="2022-11-21T08:33:00Z">
        <w:r w:rsidDel="00E631A1">
          <w:rPr>
            <w:color w:val="000000"/>
          </w:rPr>
          <w:delText>§ 1º Não se dispensam os seguintes requisitos:</w:delText>
        </w:r>
      </w:del>
    </w:p>
    <w:p w14:paraId="00000D13" w14:textId="434B4A1D" w:rsidR="003D183A" w:rsidDel="00E631A1" w:rsidRDefault="008B7924" w:rsidP="00E631A1">
      <w:pPr>
        <w:widowControl w:val="0"/>
        <w:pBdr>
          <w:top w:val="nil"/>
          <w:left w:val="nil"/>
          <w:bottom w:val="nil"/>
          <w:right w:val="nil"/>
          <w:between w:val="nil"/>
        </w:pBdr>
        <w:ind w:firstLine="0"/>
        <w:jc w:val="center"/>
        <w:rPr>
          <w:del w:id="8757" w:author="Cristiano de Menezes Feu" w:date="2022-11-21T08:33:00Z"/>
          <w:color w:val="000000"/>
        </w:rPr>
        <w:pPrChange w:id="8758" w:author="Cristiano de Menezes Feu" w:date="2022-11-21T08:33:00Z">
          <w:pPr>
            <w:widowControl w:val="0"/>
            <w:pBdr>
              <w:top w:val="nil"/>
              <w:left w:val="nil"/>
              <w:bottom w:val="nil"/>
              <w:right w:val="nil"/>
              <w:between w:val="nil"/>
            </w:pBdr>
          </w:pPr>
        </w:pPrChange>
      </w:pPr>
      <w:del w:id="8759" w:author="Cristiano de Menezes Feu" w:date="2022-11-21T08:33:00Z">
        <w:r w:rsidDel="00E631A1">
          <w:rPr>
            <w:color w:val="000000"/>
          </w:rPr>
          <w:delText xml:space="preserve">I - publicação e distribuição, em avulsos ou por cópia, da proposição principal e, se houver, das acessórias; </w:delText>
        </w:r>
      </w:del>
    </w:p>
    <w:p w14:paraId="00000D14" w14:textId="1D8B8F50" w:rsidR="003D183A" w:rsidDel="00E631A1" w:rsidRDefault="008B7924" w:rsidP="00E631A1">
      <w:pPr>
        <w:widowControl w:val="0"/>
        <w:pBdr>
          <w:top w:val="nil"/>
          <w:left w:val="nil"/>
          <w:bottom w:val="nil"/>
          <w:right w:val="nil"/>
          <w:between w:val="nil"/>
        </w:pBdr>
        <w:ind w:firstLine="0"/>
        <w:jc w:val="center"/>
        <w:rPr>
          <w:del w:id="8760" w:author="Cristiano de Menezes Feu" w:date="2022-11-21T08:33:00Z"/>
          <w:color w:val="000000"/>
        </w:rPr>
        <w:pPrChange w:id="8761" w:author="Cristiano de Menezes Feu" w:date="2022-11-21T08:33:00Z">
          <w:pPr>
            <w:widowControl w:val="0"/>
            <w:pBdr>
              <w:top w:val="nil"/>
              <w:left w:val="nil"/>
              <w:bottom w:val="nil"/>
              <w:right w:val="nil"/>
              <w:between w:val="nil"/>
            </w:pBdr>
          </w:pPr>
        </w:pPrChange>
      </w:pPr>
      <w:del w:id="8762" w:author="Cristiano de Menezes Feu" w:date="2022-11-21T08:33:00Z">
        <w:r w:rsidDel="00E631A1">
          <w:rPr>
            <w:color w:val="000000"/>
          </w:rPr>
          <w:delText xml:space="preserve">II - pareceres das Comissões ou de Relator designado; </w:delText>
        </w:r>
      </w:del>
    </w:p>
    <w:p w14:paraId="00000D15" w14:textId="08C47DCB" w:rsidR="003D183A" w:rsidDel="00E631A1" w:rsidRDefault="008B7924" w:rsidP="00E631A1">
      <w:pPr>
        <w:widowControl w:val="0"/>
        <w:pBdr>
          <w:top w:val="nil"/>
          <w:left w:val="nil"/>
          <w:bottom w:val="nil"/>
          <w:right w:val="nil"/>
          <w:between w:val="nil"/>
        </w:pBdr>
        <w:spacing w:before="0" w:after="113"/>
        <w:ind w:left="567" w:firstLine="0"/>
        <w:jc w:val="center"/>
        <w:rPr>
          <w:del w:id="8763" w:author="Cristiano de Menezes Feu" w:date="2022-11-21T08:33:00Z"/>
          <w:color w:val="005583"/>
          <w:sz w:val="20"/>
          <w:szCs w:val="20"/>
        </w:rPr>
        <w:pPrChange w:id="8764" w:author="Cristiano de Menezes Feu" w:date="2022-11-21T08:33:00Z">
          <w:pPr>
            <w:widowControl w:val="0"/>
            <w:pBdr>
              <w:top w:val="nil"/>
              <w:left w:val="nil"/>
              <w:bottom w:val="nil"/>
              <w:right w:val="nil"/>
              <w:between w:val="nil"/>
            </w:pBdr>
            <w:spacing w:before="0" w:after="113"/>
            <w:ind w:left="567" w:firstLine="0"/>
          </w:pPr>
        </w:pPrChange>
      </w:pPr>
      <w:del w:id="8765" w:author="Cristiano de Menezes Feu" w:date="2022-11-21T08:33:00Z">
        <w:r w:rsidDel="00E631A1">
          <w:rPr>
            <w:color w:val="005583"/>
            <w:sz w:val="20"/>
            <w:szCs w:val="20"/>
          </w:rPr>
          <w:delText>Art. 139, IV e VI.</w:delText>
        </w:r>
      </w:del>
    </w:p>
    <w:p w14:paraId="00000D16" w14:textId="14B25259" w:rsidR="003D183A" w:rsidDel="00E631A1" w:rsidRDefault="008B7924" w:rsidP="00E631A1">
      <w:pPr>
        <w:widowControl w:val="0"/>
        <w:pBdr>
          <w:top w:val="nil"/>
          <w:left w:val="nil"/>
          <w:bottom w:val="nil"/>
          <w:right w:val="nil"/>
          <w:between w:val="nil"/>
        </w:pBdr>
        <w:ind w:firstLine="0"/>
        <w:jc w:val="center"/>
        <w:rPr>
          <w:del w:id="8766" w:author="Cristiano de Menezes Feu" w:date="2022-11-21T08:33:00Z"/>
          <w:color w:val="000000"/>
        </w:rPr>
        <w:pPrChange w:id="8767" w:author="Cristiano de Menezes Feu" w:date="2022-11-21T08:33:00Z">
          <w:pPr>
            <w:widowControl w:val="0"/>
            <w:pBdr>
              <w:top w:val="nil"/>
              <w:left w:val="nil"/>
              <w:bottom w:val="nil"/>
              <w:right w:val="nil"/>
              <w:between w:val="nil"/>
            </w:pBdr>
          </w:pPr>
        </w:pPrChange>
      </w:pPr>
      <w:del w:id="8768" w:author="Cristiano de Menezes Feu" w:date="2022-11-21T08:33:00Z">
        <w:r w:rsidDel="00E631A1">
          <w:rPr>
            <w:color w:val="000000"/>
          </w:rPr>
          <w:delText xml:space="preserve">III - quórum para deliberação. </w:delText>
        </w:r>
      </w:del>
    </w:p>
    <w:p w14:paraId="00000D17" w14:textId="741E6C29" w:rsidR="003D183A" w:rsidDel="00E631A1" w:rsidRDefault="008B7924" w:rsidP="00E631A1">
      <w:pPr>
        <w:widowControl w:val="0"/>
        <w:pBdr>
          <w:top w:val="nil"/>
          <w:left w:val="nil"/>
          <w:bottom w:val="nil"/>
          <w:right w:val="nil"/>
          <w:between w:val="nil"/>
        </w:pBdr>
        <w:ind w:firstLine="0"/>
        <w:jc w:val="center"/>
        <w:rPr>
          <w:del w:id="8769" w:author="Cristiano de Menezes Feu" w:date="2022-11-21T08:33:00Z"/>
          <w:color w:val="000000"/>
        </w:rPr>
        <w:pPrChange w:id="8770" w:author="Cristiano de Menezes Feu" w:date="2022-11-21T08:33:00Z">
          <w:pPr>
            <w:widowControl w:val="0"/>
            <w:pBdr>
              <w:top w:val="nil"/>
              <w:left w:val="nil"/>
              <w:bottom w:val="nil"/>
              <w:right w:val="nil"/>
              <w:between w:val="nil"/>
            </w:pBdr>
          </w:pPr>
        </w:pPrChange>
      </w:pPr>
      <w:del w:id="8771" w:author="Cristiano de Menezes Feu" w:date="2022-11-21T08:33:00Z">
        <w:r w:rsidDel="00E631A1">
          <w:rPr>
            <w:color w:val="000000"/>
          </w:rPr>
          <w:delText xml:space="preserve">§ 2º As proposições urgentes em virtude da natureza da matéria ou de requerimento aprovado pelo Plenário, na forma do artigo subsequente, terão o mesmo tratamento e trâmite regimental. </w:delText>
        </w:r>
      </w:del>
    </w:p>
    <w:p w14:paraId="00000D18" w14:textId="7C3643DE" w:rsidR="003D183A" w:rsidDel="00E631A1" w:rsidRDefault="008B7924" w:rsidP="00E631A1">
      <w:pPr>
        <w:widowControl w:val="0"/>
        <w:pBdr>
          <w:top w:val="nil"/>
          <w:left w:val="nil"/>
          <w:bottom w:val="nil"/>
          <w:right w:val="nil"/>
          <w:between w:val="nil"/>
        </w:pBdr>
        <w:ind w:firstLine="0"/>
        <w:jc w:val="center"/>
        <w:rPr>
          <w:del w:id="8772" w:author="Cristiano de Menezes Feu" w:date="2022-11-21T08:33:00Z"/>
          <w:rFonts w:ascii="ClearSans-Bold" w:eastAsia="ClearSans-Bold" w:hAnsi="ClearSans-Bold" w:cs="ClearSans-Bold"/>
          <w:b/>
          <w:color w:val="000000"/>
          <w:sz w:val="24"/>
          <w:szCs w:val="24"/>
        </w:rPr>
        <w:pPrChange w:id="8773" w:author="Cristiano de Menezes Feu" w:date="2022-11-21T08:33:00Z">
          <w:pPr>
            <w:widowControl w:val="0"/>
            <w:pBdr>
              <w:top w:val="nil"/>
              <w:left w:val="nil"/>
              <w:bottom w:val="nil"/>
              <w:right w:val="nil"/>
              <w:between w:val="nil"/>
            </w:pBdr>
            <w:ind w:firstLine="0"/>
            <w:jc w:val="center"/>
          </w:pPr>
        </w:pPrChange>
      </w:pPr>
      <w:del w:id="8774" w:author="Cristiano de Menezes Feu" w:date="2022-11-21T08:33:00Z">
        <w:r w:rsidDel="00E631A1">
          <w:rPr>
            <w:rFonts w:ascii="ClearSans-Bold" w:eastAsia="ClearSans-Bold" w:hAnsi="ClearSans-Bold" w:cs="ClearSans-Bold"/>
            <w:b/>
            <w:color w:val="000000"/>
            <w:sz w:val="24"/>
            <w:szCs w:val="24"/>
          </w:rPr>
          <w:delText>Seção II</w:delText>
        </w:r>
        <w:r w:rsidDel="00E631A1">
          <w:rPr>
            <w:rFonts w:ascii="ClearSans-Bold" w:eastAsia="ClearSans-Bold" w:hAnsi="ClearSans-Bold" w:cs="ClearSans-Bold"/>
            <w:b/>
            <w:color w:val="000000"/>
            <w:sz w:val="24"/>
            <w:szCs w:val="24"/>
          </w:rPr>
          <w:br/>
          <w:delText>Do Requerimento de Urgência</w:delText>
        </w:r>
      </w:del>
    </w:p>
    <w:p w14:paraId="00000D19" w14:textId="489286C0" w:rsidR="003D183A" w:rsidDel="00E631A1" w:rsidRDefault="008B7924" w:rsidP="00E631A1">
      <w:pPr>
        <w:widowControl w:val="0"/>
        <w:pBdr>
          <w:top w:val="nil"/>
          <w:left w:val="nil"/>
          <w:bottom w:val="nil"/>
          <w:right w:val="nil"/>
          <w:between w:val="nil"/>
        </w:pBdr>
        <w:ind w:firstLine="0"/>
        <w:jc w:val="center"/>
        <w:rPr>
          <w:del w:id="8775" w:author="Cristiano de Menezes Feu" w:date="2022-11-21T08:33:00Z"/>
          <w:rFonts w:ascii="ClearSans-Bold" w:eastAsia="ClearSans-Bold" w:hAnsi="ClearSans-Bold" w:cs="ClearSans-Bold"/>
          <w:b/>
          <w:color w:val="000000"/>
        </w:rPr>
        <w:pPrChange w:id="8776" w:author="Cristiano de Menezes Feu" w:date="2022-11-21T08:33:00Z">
          <w:pPr>
            <w:widowControl w:val="0"/>
            <w:pBdr>
              <w:top w:val="nil"/>
              <w:left w:val="nil"/>
              <w:bottom w:val="nil"/>
              <w:right w:val="nil"/>
              <w:between w:val="nil"/>
            </w:pBdr>
          </w:pPr>
        </w:pPrChange>
      </w:pPr>
      <w:del w:id="8777" w:author="Cristiano de Menezes Feu" w:date="2022-11-21T08:33:00Z">
        <w:r w:rsidDel="00E631A1">
          <w:rPr>
            <w:rFonts w:ascii="ClearSans-Bold" w:eastAsia="ClearSans-Bold" w:hAnsi="ClearSans-Bold" w:cs="ClearSans-Bold"/>
            <w:b/>
            <w:color w:val="000000"/>
          </w:rPr>
          <w:delText>Art. 153.</w:delText>
        </w:r>
        <w:r w:rsidDel="00E631A1">
          <w:rPr>
            <w:color w:val="000000"/>
          </w:rPr>
          <w:delText xml:space="preserve"> A urgência poderá ser requerida quando: </w:delText>
        </w:r>
      </w:del>
    </w:p>
    <w:p w14:paraId="00000D1A" w14:textId="4A6219AE" w:rsidR="003D183A" w:rsidDel="00E631A1" w:rsidRDefault="008B7924" w:rsidP="00E631A1">
      <w:pPr>
        <w:widowControl w:val="0"/>
        <w:pBdr>
          <w:top w:val="nil"/>
          <w:left w:val="nil"/>
          <w:bottom w:val="nil"/>
          <w:right w:val="nil"/>
          <w:between w:val="nil"/>
        </w:pBdr>
        <w:spacing w:before="0" w:after="113"/>
        <w:ind w:left="567" w:firstLine="0"/>
        <w:jc w:val="center"/>
        <w:rPr>
          <w:del w:id="8778" w:author="Cristiano de Menezes Feu" w:date="2022-11-21T08:33:00Z"/>
          <w:color w:val="005583"/>
          <w:sz w:val="20"/>
          <w:szCs w:val="20"/>
        </w:rPr>
        <w:pPrChange w:id="8779" w:author="Cristiano de Menezes Feu" w:date="2022-11-21T08:33:00Z">
          <w:pPr>
            <w:widowControl w:val="0"/>
            <w:pBdr>
              <w:top w:val="nil"/>
              <w:left w:val="nil"/>
              <w:bottom w:val="nil"/>
              <w:right w:val="nil"/>
              <w:between w:val="nil"/>
            </w:pBdr>
            <w:spacing w:before="0" w:after="113"/>
            <w:ind w:left="567" w:firstLine="0"/>
          </w:pPr>
        </w:pPrChange>
      </w:pPr>
      <w:del w:id="8780" w:author="Cristiano de Menezes Feu" w:date="2022-11-21T08:33:00Z">
        <w:r w:rsidDel="00E631A1">
          <w:rPr>
            <w:color w:val="005583"/>
            <w:sz w:val="20"/>
            <w:szCs w:val="20"/>
          </w:rPr>
          <w:delText xml:space="preserve">Art. 117, XV. </w:delText>
        </w:r>
      </w:del>
    </w:p>
    <w:p w14:paraId="00000D1B" w14:textId="63A780E5" w:rsidR="003D183A" w:rsidDel="00E631A1" w:rsidRDefault="008B7924" w:rsidP="00E631A1">
      <w:pPr>
        <w:widowControl w:val="0"/>
        <w:pBdr>
          <w:top w:val="nil"/>
          <w:left w:val="nil"/>
          <w:bottom w:val="nil"/>
          <w:right w:val="nil"/>
          <w:between w:val="nil"/>
        </w:pBdr>
        <w:ind w:firstLine="0"/>
        <w:jc w:val="center"/>
        <w:rPr>
          <w:del w:id="8781" w:author="Cristiano de Menezes Feu" w:date="2022-11-21T08:33:00Z"/>
          <w:color w:val="000000"/>
        </w:rPr>
        <w:pPrChange w:id="8782" w:author="Cristiano de Menezes Feu" w:date="2022-11-21T08:33:00Z">
          <w:pPr>
            <w:widowControl w:val="0"/>
            <w:pBdr>
              <w:top w:val="nil"/>
              <w:left w:val="nil"/>
              <w:bottom w:val="nil"/>
              <w:right w:val="nil"/>
              <w:between w:val="nil"/>
            </w:pBdr>
          </w:pPr>
        </w:pPrChange>
      </w:pPr>
      <w:del w:id="8783" w:author="Cristiano de Menezes Feu" w:date="2022-11-21T08:33:00Z">
        <w:r w:rsidDel="00E631A1">
          <w:rPr>
            <w:color w:val="000000"/>
          </w:rPr>
          <w:delText>I - tratar-se de matéria que envolva a defesa da sociedade democrática e das liberdades fundamentais;</w:delText>
        </w:r>
      </w:del>
    </w:p>
    <w:p w14:paraId="00000D1C" w14:textId="668FE14E" w:rsidR="003D183A" w:rsidDel="00E631A1" w:rsidRDefault="008B7924" w:rsidP="00E631A1">
      <w:pPr>
        <w:widowControl w:val="0"/>
        <w:pBdr>
          <w:top w:val="nil"/>
          <w:left w:val="nil"/>
          <w:bottom w:val="nil"/>
          <w:right w:val="nil"/>
          <w:between w:val="nil"/>
        </w:pBdr>
        <w:ind w:firstLine="0"/>
        <w:jc w:val="center"/>
        <w:rPr>
          <w:del w:id="8784" w:author="Cristiano de Menezes Feu" w:date="2022-11-21T08:33:00Z"/>
          <w:color w:val="000000"/>
        </w:rPr>
        <w:pPrChange w:id="8785" w:author="Cristiano de Menezes Feu" w:date="2022-11-21T08:33:00Z">
          <w:pPr>
            <w:widowControl w:val="0"/>
            <w:pBdr>
              <w:top w:val="nil"/>
              <w:left w:val="nil"/>
              <w:bottom w:val="nil"/>
              <w:right w:val="nil"/>
              <w:between w:val="nil"/>
            </w:pBdr>
          </w:pPr>
        </w:pPrChange>
      </w:pPr>
      <w:del w:id="8786" w:author="Cristiano de Menezes Feu" w:date="2022-11-21T08:33:00Z">
        <w:r w:rsidDel="00E631A1">
          <w:rPr>
            <w:color w:val="000000"/>
          </w:rPr>
          <w:delText>II - tratar-se de providência para atender a calamidade pública;</w:delText>
        </w:r>
      </w:del>
    </w:p>
    <w:p w14:paraId="00000D1D" w14:textId="11B71904" w:rsidR="003D183A" w:rsidDel="00E631A1" w:rsidRDefault="008B7924" w:rsidP="00E631A1">
      <w:pPr>
        <w:widowControl w:val="0"/>
        <w:pBdr>
          <w:top w:val="nil"/>
          <w:left w:val="nil"/>
          <w:bottom w:val="nil"/>
          <w:right w:val="nil"/>
          <w:between w:val="nil"/>
        </w:pBdr>
        <w:ind w:firstLine="0"/>
        <w:jc w:val="center"/>
        <w:rPr>
          <w:del w:id="8787" w:author="Cristiano de Menezes Feu" w:date="2022-11-21T08:33:00Z"/>
          <w:color w:val="000000"/>
        </w:rPr>
        <w:pPrChange w:id="8788" w:author="Cristiano de Menezes Feu" w:date="2022-11-21T08:33:00Z">
          <w:pPr>
            <w:widowControl w:val="0"/>
            <w:pBdr>
              <w:top w:val="nil"/>
              <w:left w:val="nil"/>
              <w:bottom w:val="nil"/>
              <w:right w:val="nil"/>
              <w:between w:val="nil"/>
            </w:pBdr>
          </w:pPr>
        </w:pPrChange>
      </w:pPr>
      <w:del w:id="8789" w:author="Cristiano de Menezes Feu" w:date="2022-11-21T08:33:00Z">
        <w:r w:rsidDel="00E631A1">
          <w:rPr>
            <w:color w:val="000000"/>
          </w:rPr>
          <w:delText>III - visar à prorrogação de prazos legais a se findarem, ou à adoção ou alteração de lei para aplicar-se em época certa e próxima;</w:delText>
        </w:r>
      </w:del>
    </w:p>
    <w:p w14:paraId="00000D1E" w14:textId="274524F6" w:rsidR="003D183A" w:rsidDel="00E631A1" w:rsidRDefault="008B7924" w:rsidP="00E631A1">
      <w:pPr>
        <w:widowControl w:val="0"/>
        <w:pBdr>
          <w:top w:val="nil"/>
          <w:left w:val="nil"/>
          <w:bottom w:val="nil"/>
          <w:right w:val="nil"/>
          <w:between w:val="nil"/>
        </w:pBdr>
        <w:ind w:firstLine="0"/>
        <w:jc w:val="center"/>
        <w:rPr>
          <w:del w:id="8790" w:author="Cristiano de Menezes Feu" w:date="2022-11-21T08:33:00Z"/>
          <w:color w:val="000000"/>
        </w:rPr>
        <w:pPrChange w:id="8791" w:author="Cristiano de Menezes Feu" w:date="2022-11-21T08:33:00Z">
          <w:pPr>
            <w:widowControl w:val="0"/>
            <w:pBdr>
              <w:top w:val="nil"/>
              <w:left w:val="nil"/>
              <w:bottom w:val="nil"/>
              <w:right w:val="nil"/>
              <w:between w:val="nil"/>
            </w:pBdr>
          </w:pPr>
        </w:pPrChange>
      </w:pPr>
      <w:del w:id="8792" w:author="Cristiano de Menezes Feu" w:date="2022-11-21T08:33:00Z">
        <w:r w:rsidDel="00E631A1">
          <w:rPr>
            <w:color w:val="000000"/>
          </w:rPr>
          <w:delText>IV - pretender-se a apreciação da matéria na mesma sessão.</w:delText>
        </w:r>
      </w:del>
    </w:p>
    <w:p w14:paraId="00000D1F" w14:textId="15BEF4E2" w:rsidR="003D183A" w:rsidDel="00E631A1" w:rsidRDefault="008B7924" w:rsidP="00E631A1">
      <w:pPr>
        <w:widowControl w:val="0"/>
        <w:pBdr>
          <w:top w:val="nil"/>
          <w:left w:val="nil"/>
          <w:bottom w:val="nil"/>
          <w:right w:val="nil"/>
          <w:between w:val="nil"/>
        </w:pBdr>
        <w:spacing w:before="0" w:after="113"/>
        <w:ind w:left="567" w:firstLine="0"/>
        <w:jc w:val="center"/>
        <w:rPr>
          <w:del w:id="8793" w:author="Cristiano de Menezes Feu" w:date="2022-11-21T08:33:00Z"/>
          <w:color w:val="005583"/>
          <w:sz w:val="20"/>
          <w:szCs w:val="20"/>
        </w:rPr>
        <w:pPrChange w:id="8794" w:author="Cristiano de Menezes Feu" w:date="2022-11-21T08:33:00Z">
          <w:pPr>
            <w:widowControl w:val="0"/>
            <w:pBdr>
              <w:top w:val="nil"/>
              <w:left w:val="nil"/>
              <w:bottom w:val="nil"/>
              <w:right w:val="nil"/>
              <w:between w:val="nil"/>
            </w:pBdr>
            <w:spacing w:before="0" w:after="113"/>
            <w:ind w:left="567" w:firstLine="0"/>
          </w:pPr>
        </w:pPrChange>
      </w:pPr>
      <w:del w:id="8795" w:author="Cristiano de Menezes Feu" w:date="2022-11-21T08:33:00Z">
        <w:r w:rsidDel="00E631A1">
          <w:rPr>
            <w:color w:val="005583"/>
            <w:sz w:val="20"/>
            <w:szCs w:val="20"/>
          </w:rPr>
          <w:delText>Art. 155.</w:delText>
        </w:r>
      </w:del>
    </w:p>
    <w:p w14:paraId="00000D20" w14:textId="33A81096" w:rsidR="003D183A" w:rsidDel="00E631A1" w:rsidRDefault="008B7924" w:rsidP="00E631A1">
      <w:pPr>
        <w:widowControl w:val="0"/>
        <w:pBdr>
          <w:top w:val="nil"/>
          <w:left w:val="nil"/>
          <w:bottom w:val="nil"/>
          <w:right w:val="nil"/>
          <w:between w:val="nil"/>
        </w:pBdr>
        <w:ind w:firstLine="0"/>
        <w:jc w:val="center"/>
        <w:rPr>
          <w:del w:id="8796" w:author="Cristiano de Menezes Feu" w:date="2022-11-21T08:33:00Z"/>
          <w:rFonts w:ascii="ClearSans-Bold" w:eastAsia="ClearSans-Bold" w:hAnsi="ClearSans-Bold" w:cs="ClearSans-Bold"/>
          <w:b/>
          <w:color w:val="000000"/>
        </w:rPr>
        <w:pPrChange w:id="8797" w:author="Cristiano de Menezes Feu" w:date="2022-11-21T08:33:00Z">
          <w:pPr>
            <w:widowControl w:val="0"/>
            <w:pBdr>
              <w:top w:val="nil"/>
              <w:left w:val="nil"/>
              <w:bottom w:val="nil"/>
              <w:right w:val="nil"/>
              <w:between w:val="nil"/>
            </w:pBdr>
          </w:pPr>
        </w:pPrChange>
      </w:pPr>
      <w:del w:id="8798" w:author="Cristiano de Menezes Feu" w:date="2022-11-21T08:33:00Z">
        <w:r w:rsidDel="00E631A1">
          <w:rPr>
            <w:rFonts w:ascii="ClearSans-Bold" w:eastAsia="ClearSans-Bold" w:hAnsi="ClearSans-Bold" w:cs="ClearSans-Bold"/>
            <w:b/>
            <w:color w:val="000000"/>
          </w:rPr>
          <w:delText>Art. 154.</w:delText>
        </w:r>
        <w:r w:rsidDel="00E631A1">
          <w:rPr>
            <w:color w:val="000000"/>
          </w:rPr>
          <w:delText xml:space="preserve"> O requerimento de urgência somente poderá ser submetido à deliberação do Plenário se for apresentado por:</w:delText>
        </w:r>
      </w:del>
    </w:p>
    <w:p w14:paraId="00000D21" w14:textId="43ED1370" w:rsidR="003D183A" w:rsidDel="00E631A1" w:rsidRDefault="008B7924" w:rsidP="00E631A1">
      <w:pPr>
        <w:widowControl w:val="0"/>
        <w:pBdr>
          <w:top w:val="nil"/>
          <w:left w:val="nil"/>
          <w:bottom w:val="nil"/>
          <w:right w:val="nil"/>
          <w:between w:val="nil"/>
        </w:pBdr>
        <w:spacing w:before="0" w:after="113"/>
        <w:ind w:left="567" w:firstLine="0"/>
        <w:jc w:val="center"/>
        <w:rPr>
          <w:del w:id="8799" w:author="Cristiano de Menezes Feu" w:date="2022-11-21T08:33:00Z"/>
          <w:color w:val="005583"/>
          <w:sz w:val="20"/>
          <w:szCs w:val="20"/>
        </w:rPr>
        <w:pPrChange w:id="8800" w:author="Cristiano de Menezes Feu" w:date="2022-11-21T08:33:00Z">
          <w:pPr>
            <w:widowControl w:val="0"/>
            <w:pBdr>
              <w:top w:val="nil"/>
              <w:left w:val="nil"/>
              <w:bottom w:val="nil"/>
              <w:right w:val="nil"/>
              <w:between w:val="nil"/>
            </w:pBdr>
            <w:spacing w:before="0" w:after="113"/>
            <w:ind w:left="567" w:firstLine="0"/>
          </w:pPr>
        </w:pPrChange>
      </w:pPr>
      <w:del w:id="8801" w:author="Cristiano de Menezes Feu" w:date="2022-11-21T08:33:00Z">
        <w:r w:rsidDel="00E631A1">
          <w:rPr>
            <w:color w:val="005583"/>
            <w:sz w:val="20"/>
            <w:szCs w:val="20"/>
          </w:rPr>
          <w:delText>Art. 170, II.</w:delText>
        </w:r>
      </w:del>
    </w:p>
    <w:p w14:paraId="00000D22" w14:textId="011329C4" w:rsidR="003D183A" w:rsidDel="00E631A1" w:rsidRDefault="008B7924" w:rsidP="00E631A1">
      <w:pPr>
        <w:widowControl w:val="0"/>
        <w:pBdr>
          <w:top w:val="nil"/>
          <w:left w:val="nil"/>
          <w:bottom w:val="nil"/>
          <w:right w:val="nil"/>
          <w:between w:val="nil"/>
        </w:pBdr>
        <w:ind w:firstLine="0"/>
        <w:jc w:val="center"/>
        <w:rPr>
          <w:del w:id="8802" w:author="Cristiano de Menezes Feu" w:date="2022-11-21T08:33:00Z"/>
          <w:color w:val="000000"/>
        </w:rPr>
        <w:pPrChange w:id="8803" w:author="Cristiano de Menezes Feu" w:date="2022-11-21T08:33:00Z">
          <w:pPr>
            <w:widowControl w:val="0"/>
            <w:pBdr>
              <w:top w:val="nil"/>
              <w:left w:val="nil"/>
              <w:bottom w:val="nil"/>
              <w:right w:val="nil"/>
              <w:between w:val="nil"/>
            </w:pBdr>
          </w:pPr>
        </w:pPrChange>
      </w:pPr>
      <w:del w:id="8804" w:author="Cristiano de Menezes Feu" w:date="2022-11-21T08:33:00Z">
        <w:r w:rsidDel="00E631A1">
          <w:rPr>
            <w:color w:val="000000"/>
          </w:rPr>
          <w:delText xml:space="preserve">I - dois terços (5 membros) dos membros da Mesa, quando se tratar de matéria da competência desta; </w:delText>
        </w:r>
      </w:del>
    </w:p>
    <w:p w14:paraId="00000D23" w14:textId="4C96BDF2" w:rsidR="003D183A" w:rsidDel="00E631A1" w:rsidRDefault="008B7924" w:rsidP="00E631A1">
      <w:pPr>
        <w:widowControl w:val="0"/>
        <w:pBdr>
          <w:top w:val="nil"/>
          <w:left w:val="nil"/>
          <w:bottom w:val="nil"/>
          <w:right w:val="nil"/>
          <w:between w:val="nil"/>
        </w:pBdr>
        <w:ind w:firstLine="0"/>
        <w:jc w:val="center"/>
        <w:rPr>
          <w:del w:id="8805" w:author="Cristiano de Menezes Feu" w:date="2022-11-21T08:33:00Z"/>
          <w:color w:val="000000"/>
        </w:rPr>
        <w:pPrChange w:id="8806" w:author="Cristiano de Menezes Feu" w:date="2022-11-21T08:33:00Z">
          <w:pPr>
            <w:widowControl w:val="0"/>
            <w:pBdr>
              <w:top w:val="nil"/>
              <w:left w:val="nil"/>
              <w:bottom w:val="nil"/>
              <w:right w:val="nil"/>
              <w:between w:val="nil"/>
            </w:pBdr>
          </w:pPr>
        </w:pPrChange>
      </w:pPr>
      <w:del w:id="8807" w:author="Cristiano de Menezes Feu" w:date="2022-11-21T08:33:00Z">
        <w:r w:rsidDel="00E631A1">
          <w:rPr>
            <w:color w:val="000000"/>
          </w:rPr>
          <w:delText>II - um terço (171 Deputados) dos membros da Câmara, ou Líderes que representem esse número;</w:delText>
        </w:r>
      </w:del>
    </w:p>
    <w:p w14:paraId="00000D24" w14:textId="33558141" w:rsidR="003D183A" w:rsidDel="00E631A1" w:rsidRDefault="008B7924" w:rsidP="00E631A1">
      <w:pPr>
        <w:widowControl w:val="0"/>
        <w:pBdr>
          <w:top w:val="nil"/>
          <w:left w:val="nil"/>
          <w:bottom w:val="nil"/>
          <w:right w:val="nil"/>
          <w:between w:val="nil"/>
        </w:pBdr>
        <w:ind w:firstLine="0"/>
        <w:jc w:val="center"/>
        <w:rPr>
          <w:del w:id="8808" w:author="Cristiano de Menezes Feu" w:date="2022-11-21T08:33:00Z"/>
          <w:color w:val="000000"/>
        </w:rPr>
        <w:pPrChange w:id="8809" w:author="Cristiano de Menezes Feu" w:date="2022-11-21T08:33:00Z">
          <w:pPr>
            <w:widowControl w:val="0"/>
            <w:pBdr>
              <w:top w:val="nil"/>
              <w:left w:val="nil"/>
              <w:bottom w:val="nil"/>
              <w:right w:val="nil"/>
              <w:between w:val="nil"/>
            </w:pBdr>
          </w:pPr>
        </w:pPrChange>
      </w:pPr>
      <w:del w:id="8810" w:author="Cristiano de Menezes Feu" w:date="2022-11-21T08:33:00Z">
        <w:r w:rsidDel="00E631A1">
          <w:rPr>
            <w:color w:val="000000"/>
          </w:rPr>
          <w:delText>III - dois terços dos membros de Comissão competente para opinar sobre o mérito da proposição.</w:delText>
        </w:r>
      </w:del>
    </w:p>
    <w:p w14:paraId="00000D25" w14:textId="08DB0F08" w:rsidR="003D183A" w:rsidDel="00E631A1" w:rsidRDefault="008B7924" w:rsidP="00E631A1">
      <w:pPr>
        <w:widowControl w:val="0"/>
        <w:pBdr>
          <w:top w:val="nil"/>
          <w:left w:val="nil"/>
          <w:bottom w:val="nil"/>
          <w:right w:val="nil"/>
          <w:between w:val="nil"/>
        </w:pBdr>
        <w:ind w:firstLine="0"/>
        <w:jc w:val="center"/>
        <w:rPr>
          <w:del w:id="8811" w:author="Cristiano de Menezes Feu" w:date="2022-11-21T08:33:00Z"/>
          <w:rFonts w:ascii="ClearSans-Bold" w:eastAsia="ClearSans-Bold" w:hAnsi="ClearSans-Bold" w:cs="ClearSans-Bold"/>
          <w:b/>
          <w:color w:val="000000"/>
        </w:rPr>
        <w:pPrChange w:id="8812" w:author="Cristiano de Menezes Feu" w:date="2022-11-21T08:33:00Z">
          <w:pPr>
            <w:widowControl w:val="0"/>
            <w:pBdr>
              <w:top w:val="nil"/>
              <w:left w:val="nil"/>
              <w:bottom w:val="nil"/>
              <w:right w:val="nil"/>
              <w:between w:val="nil"/>
            </w:pBdr>
          </w:pPr>
        </w:pPrChange>
      </w:pPr>
      <w:del w:id="8813" w:author="Cristiano de Menezes Feu" w:date="2022-11-21T08:33:00Z">
        <w:r w:rsidDel="00E631A1">
          <w:rPr>
            <w:color w:val="000000"/>
          </w:rPr>
          <w:delText xml:space="preserve">§ 1º O requerimento de urgência não tem discussão, mas a sua votação pode ser encaminhada pelo Autor e por um Líder, Relator ou Deputado que lhe seja contrário, um e outro com o prazo improrrogável de cinco minutos. Nos casos dos incisos I e III, o orador favorável será o membro da Mesa ou de Comissão designado pelo respectivo presidente. </w:delText>
        </w:r>
      </w:del>
    </w:p>
    <w:p w14:paraId="00000D26" w14:textId="5E9FF34C" w:rsidR="003D183A" w:rsidDel="00E631A1" w:rsidRDefault="008B7924" w:rsidP="00E631A1">
      <w:pPr>
        <w:widowControl w:val="0"/>
        <w:pBdr>
          <w:top w:val="nil"/>
          <w:left w:val="nil"/>
          <w:bottom w:val="nil"/>
          <w:right w:val="nil"/>
          <w:between w:val="nil"/>
        </w:pBdr>
        <w:spacing w:before="0" w:after="113"/>
        <w:ind w:left="567" w:firstLine="0"/>
        <w:jc w:val="center"/>
        <w:rPr>
          <w:del w:id="8814" w:author="Cristiano de Menezes Feu" w:date="2022-11-21T08:33:00Z"/>
          <w:color w:val="005583"/>
          <w:sz w:val="20"/>
          <w:szCs w:val="20"/>
        </w:rPr>
        <w:pPrChange w:id="8815" w:author="Cristiano de Menezes Feu" w:date="2022-11-21T08:33:00Z">
          <w:pPr>
            <w:widowControl w:val="0"/>
            <w:pBdr>
              <w:top w:val="nil"/>
              <w:left w:val="nil"/>
              <w:bottom w:val="nil"/>
              <w:right w:val="nil"/>
              <w:between w:val="nil"/>
            </w:pBdr>
            <w:spacing w:before="0" w:after="113"/>
            <w:ind w:left="567" w:firstLine="0"/>
          </w:pPr>
        </w:pPrChange>
      </w:pPr>
      <w:del w:id="8816" w:author="Cristiano de Menezes Feu" w:date="2022-11-21T08:33:00Z">
        <w:r w:rsidDel="00E631A1">
          <w:rPr>
            <w:color w:val="005583"/>
            <w:sz w:val="20"/>
            <w:szCs w:val="20"/>
          </w:rPr>
          <w:delText>Art. 117, XV e § 1º.</w:delText>
        </w:r>
      </w:del>
    </w:p>
    <w:p w14:paraId="00000D27" w14:textId="3DF0BF2E" w:rsidR="003D183A" w:rsidDel="00E631A1" w:rsidRDefault="008B7924" w:rsidP="00E631A1">
      <w:pPr>
        <w:widowControl w:val="0"/>
        <w:pBdr>
          <w:top w:val="nil"/>
          <w:left w:val="nil"/>
          <w:bottom w:val="nil"/>
          <w:right w:val="nil"/>
          <w:between w:val="nil"/>
        </w:pBdr>
        <w:ind w:firstLine="0"/>
        <w:jc w:val="center"/>
        <w:rPr>
          <w:del w:id="8817" w:author="Cristiano de Menezes Feu" w:date="2022-11-21T08:33:00Z"/>
          <w:b/>
          <w:color w:val="005583"/>
          <w:sz w:val="20"/>
          <w:szCs w:val="20"/>
        </w:rPr>
        <w:pPrChange w:id="8818" w:author="Cristiano de Menezes Feu" w:date="2022-11-21T08:33:00Z">
          <w:pPr>
            <w:widowControl w:val="0"/>
            <w:pBdr>
              <w:top w:val="nil"/>
              <w:left w:val="nil"/>
              <w:bottom w:val="nil"/>
              <w:right w:val="nil"/>
              <w:between w:val="nil"/>
            </w:pBdr>
          </w:pPr>
        </w:pPrChange>
      </w:pPr>
      <w:del w:id="8819" w:author="Cristiano de Menezes Feu" w:date="2022-11-21T08:33:00Z">
        <w:r w:rsidDel="00E631A1">
          <w:rPr>
            <w:color w:val="000000"/>
          </w:rPr>
          <w:delText>§ 2º Estando em tramitação duas matérias em regime de urgência, em razão de requerimento aprovado pelo Plenário, não se votará outro.</w:delText>
        </w:r>
      </w:del>
    </w:p>
    <w:p w14:paraId="00000D28" w14:textId="1B0149AE" w:rsidR="003D183A" w:rsidDel="00E631A1" w:rsidRDefault="008B7924" w:rsidP="00E631A1">
      <w:pPr>
        <w:widowControl w:val="0"/>
        <w:pBdr>
          <w:top w:val="nil"/>
          <w:left w:val="nil"/>
          <w:bottom w:val="nil"/>
          <w:right w:val="nil"/>
          <w:between w:val="nil"/>
        </w:pBdr>
        <w:spacing w:before="0" w:after="113"/>
        <w:ind w:left="567" w:firstLine="0"/>
        <w:jc w:val="center"/>
        <w:rPr>
          <w:del w:id="8820" w:author="Cristiano de Menezes Feu" w:date="2022-11-21T08:33:00Z"/>
          <w:color w:val="005583"/>
          <w:sz w:val="20"/>
          <w:szCs w:val="20"/>
        </w:rPr>
        <w:pPrChange w:id="8821" w:author="Cristiano de Menezes Feu" w:date="2022-11-21T08:33:00Z">
          <w:pPr>
            <w:widowControl w:val="0"/>
            <w:pBdr>
              <w:top w:val="nil"/>
              <w:left w:val="nil"/>
              <w:bottom w:val="nil"/>
              <w:right w:val="nil"/>
              <w:between w:val="nil"/>
            </w:pBdr>
            <w:spacing w:before="0" w:after="113"/>
            <w:ind w:left="567" w:firstLine="0"/>
          </w:pPr>
        </w:pPrChange>
      </w:pPr>
      <w:del w:id="8822" w:author="Cristiano de Menezes Feu" w:date="2022-11-21T08:33:00Z">
        <w:r w:rsidDel="00E631A1">
          <w:rPr>
            <w:b/>
            <w:color w:val="005583"/>
            <w:sz w:val="20"/>
            <w:szCs w:val="20"/>
          </w:rPr>
          <w:delText>QO</w:delText>
        </w:r>
        <w:r w:rsidDel="00E631A1">
          <w:rPr>
            <w:color w:val="005583"/>
            <w:sz w:val="20"/>
            <w:szCs w:val="20"/>
          </w:rPr>
          <w:delText xml:space="preserve"> 441/2001 – A restrição para tramitação de apenas duas matérias em regime de urgência não se aplica aos requerimentos de urgência apresentados nos termos do art. 155 do RICD. </w:delText>
        </w:r>
      </w:del>
    </w:p>
    <w:p w14:paraId="00000D29" w14:textId="71176B5F" w:rsidR="003D183A" w:rsidDel="00E631A1" w:rsidRDefault="008B7924" w:rsidP="00E631A1">
      <w:pPr>
        <w:widowControl w:val="0"/>
        <w:pBdr>
          <w:top w:val="nil"/>
          <w:left w:val="nil"/>
          <w:bottom w:val="nil"/>
          <w:right w:val="nil"/>
          <w:between w:val="nil"/>
        </w:pBdr>
        <w:ind w:firstLine="0"/>
        <w:jc w:val="center"/>
        <w:rPr>
          <w:del w:id="8823" w:author="Cristiano de Menezes Feu" w:date="2022-11-21T08:33:00Z"/>
          <w:b/>
          <w:color w:val="005583"/>
          <w:sz w:val="20"/>
          <w:szCs w:val="20"/>
        </w:rPr>
        <w:pPrChange w:id="8824" w:author="Cristiano de Menezes Feu" w:date="2022-11-21T08:33:00Z">
          <w:pPr>
            <w:widowControl w:val="0"/>
            <w:pBdr>
              <w:top w:val="nil"/>
              <w:left w:val="nil"/>
              <w:bottom w:val="nil"/>
              <w:right w:val="nil"/>
              <w:between w:val="nil"/>
            </w:pBdr>
          </w:pPr>
        </w:pPrChange>
      </w:pPr>
      <w:del w:id="8825" w:author="Cristiano de Menezes Feu" w:date="2022-11-21T08:33:00Z">
        <w:r w:rsidDel="00E631A1">
          <w:rPr>
            <w:rFonts w:ascii="ClearSans-Bold" w:eastAsia="ClearSans-Bold" w:hAnsi="ClearSans-Bold" w:cs="ClearSans-Bold"/>
            <w:b/>
            <w:color w:val="000000"/>
          </w:rPr>
          <w:delText>Art. 155.</w:delText>
        </w:r>
        <w:r w:rsidDel="00E631A1">
          <w:rPr>
            <w:color w:val="000000"/>
          </w:rPr>
          <w:delText xml:space="preserve"> Poderá ser incluída automaticamente na Ordem do Dia para discussão e votação imediata, ainda que iniciada a sessão em que for apresentada, proposição que verse sobre matéria de relevante e inadiável interesse nacional, a requerimento da maioria absoluta da composição da Câmara </w:delText>
        </w:r>
        <w:r w:rsidDel="00E631A1">
          <w:rPr>
            <w:rFonts w:ascii="Sansita" w:eastAsia="Sansita" w:hAnsi="Sansita" w:cs="Sansita"/>
            <w:i/>
            <w:color w:val="005583"/>
          </w:rPr>
          <w:delText>(257 Deputados)</w:delText>
        </w:r>
        <w:r w:rsidDel="00E631A1">
          <w:rPr>
            <w:color w:val="000000"/>
          </w:rPr>
          <w:delText xml:space="preserve">, ou de Líderes que representem esse número, aprovado pela maioria absoluta dos Deputados </w:delText>
        </w:r>
        <w:r w:rsidDel="00E631A1">
          <w:rPr>
            <w:rFonts w:ascii="Sansita" w:eastAsia="Sansita" w:hAnsi="Sansita" w:cs="Sansita"/>
            <w:i/>
            <w:color w:val="005583"/>
          </w:rPr>
          <w:delText>(257 Deputados)</w:delText>
        </w:r>
        <w:r w:rsidDel="00E631A1">
          <w:rPr>
            <w:color w:val="000000"/>
          </w:rPr>
          <w:delText xml:space="preserve">, sem a restrição contida no § 2º do artigo antecedente. </w:delText>
        </w:r>
      </w:del>
    </w:p>
    <w:customXmlDelRangeStart w:id="8826" w:author="Cristiano de Menezes Feu" w:date="2022-11-21T08:33:00Z"/>
    <w:sdt>
      <w:sdtPr>
        <w:tag w:val="goog_rdk_121"/>
        <w:id w:val="822702929"/>
      </w:sdtPr>
      <w:sdtEndPr/>
      <w:sdtContent>
        <w:customXmlDelRangeEnd w:id="8826"/>
        <w:p w14:paraId="00000D2A" w14:textId="6C52B153" w:rsidR="003D183A" w:rsidDel="00E631A1" w:rsidRDefault="00977417" w:rsidP="00E631A1">
          <w:pPr>
            <w:widowControl w:val="0"/>
            <w:pBdr>
              <w:top w:val="nil"/>
              <w:left w:val="nil"/>
              <w:bottom w:val="nil"/>
              <w:right w:val="nil"/>
              <w:between w:val="nil"/>
            </w:pBdr>
            <w:spacing w:after="113"/>
            <w:ind w:left="567" w:firstLine="0"/>
            <w:jc w:val="center"/>
            <w:rPr>
              <w:ins w:id="8827" w:author="Ruthier Sousa" w:date="2022-11-03T21:03:00Z"/>
              <w:del w:id="8828" w:author="Cristiano de Menezes Feu" w:date="2022-11-21T08:33:00Z"/>
              <w:b/>
              <w:color w:val="005583"/>
              <w:sz w:val="20"/>
              <w:szCs w:val="20"/>
            </w:rPr>
            <w:pPrChange w:id="8829" w:author="Cristiano de Menezes Feu" w:date="2022-11-21T08:33:00Z">
              <w:pPr>
                <w:widowControl w:val="0"/>
                <w:spacing w:after="113"/>
                <w:ind w:left="567" w:firstLine="0"/>
              </w:pPr>
            </w:pPrChange>
          </w:pPr>
          <w:customXmlDelRangeStart w:id="8830" w:author="Cristiano de Menezes Feu" w:date="2022-11-21T08:33:00Z"/>
          <w:sdt>
            <w:sdtPr>
              <w:tag w:val="goog_rdk_120"/>
              <w:id w:val="411739598"/>
            </w:sdtPr>
            <w:sdtEndPr/>
            <w:sdtContent>
              <w:customXmlDelRangeEnd w:id="8830"/>
              <w:ins w:id="8831" w:author="Ruthier Sousa" w:date="2022-11-03T21:03:00Z">
                <w:del w:id="8832" w:author="Cristiano de Menezes Feu" w:date="2022-11-21T08:33:00Z">
                  <w:r w:rsidR="008B7924" w:rsidDel="00E631A1">
                    <w:rPr>
                      <w:b/>
                      <w:color w:val="005583"/>
                      <w:sz w:val="20"/>
                      <w:szCs w:val="20"/>
                    </w:rPr>
                    <w:delText xml:space="preserve">ADI 6868/21 -  1. A previsão regimental de um regime de urgência que reduza as formalidades processuais em casos específicos, reconhecidos pela maioria legislativa, não ofende o devido processo legislativo. 2. A adoção do rito de urgência em proposições legislativas é matéria genuinamente interna corporis, não cabendo ao STF adentrar tal seara. 3. Quando não caracterizado o desrespeito às normas constitucionais pertinentes ao processo legislativo, é defeso ao Poder Judiciário exercer o controle jurisdicional em relação à interpretação do sentido e do alcance de normas meramente regimentais das Casas Legislativas. </w:delText>
                  </w:r>
                </w:del>
              </w:ins>
              <w:customXmlDelRangeStart w:id="8833" w:author="Cristiano de Menezes Feu" w:date="2022-11-21T08:33:00Z"/>
            </w:sdtContent>
          </w:sdt>
          <w:customXmlDelRangeEnd w:id="8833"/>
        </w:p>
        <w:customXmlDelRangeStart w:id="8834" w:author="Cristiano de Menezes Feu" w:date="2022-11-21T08:33:00Z"/>
      </w:sdtContent>
    </w:sdt>
    <w:customXmlDelRangeEnd w:id="8834"/>
    <w:customXmlDelRangeStart w:id="8835" w:author="Cristiano de Menezes Feu" w:date="2022-11-21T08:33:00Z"/>
    <w:sdt>
      <w:sdtPr>
        <w:tag w:val="goog_rdk_125"/>
        <w:id w:val="1737434084"/>
      </w:sdtPr>
      <w:sdtEndPr/>
      <w:sdtContent>
        <w:customXmlDelRangeEnd w:id="8835"/>
        <w:p w14:paraId="00000D2B" w14:textId="583A29CA" w:rsidR="003D183A" w:rsidRPr="003D183A" w:rsidDel="00E631A1" w:rsidRDefault="00977417" w:rsidP="00E631A1">
          <w:pPr>
            <w:widowControl w:val="0"/>
            <w:pBdr>
              <w:top w:val="nil"/>
              <w:left w:val="nil"/>
              <w:bottom w:val="nil"/>
              <w:right w:val="nil"/>
              <w:between w:val="nil"/>
            </w:pBdr>
            <w:spacing w:after="113"/>
            <w:ind w:left="567" w:firstLine="0"/>
            <w:jc w:val="center"/>
            <w:rPr>
              <w:del w:id="8836" w:author="Cristiano de Menezes Feu" w:date="2022-11-21T08:33:00Z"/>
              <w:color w:val="005583"/>
              <w:sz w:val="20"/>
              <w:szCs w:val="20"/>
              <w:rPrChange w:id="8837" w:author="Ruthier Sousa" w:date="2022-11-03T21:21:00Z">
                <w:rPr>
                  <w:del w:id="8838" w:author="Cristiano de Menezes Feu" w:date="2022-11-21T08:33:00Z"/>
                  <w:b/>
                  <w:color w:val="005583"/>
                  <w:sz w:val="20"/>
                  <w:szCs w:val="20"/>
                </w:rPr>
              </w:rPrChange>
            </w:rPr>
            <w:pPrChange w:id="8839" w:author="Cristiano de Menezes Feu" w:date="2022-11-21T08:33:00Z">
              <w:pPr>
                <w:widowControl w:val="0"/>
                <w:pBdr>
                  <w:top w:val="nil"/>
                  <w:left w:val="nil"/>
                  <w:bottom w:val="nil"/>
                  <w:right w:val="nil"/>
                  <w:between w:val="nil"/>
                </w:pBdr>
                <w:spacing w:before="0" w:after="113"/>
                <w:ind w:left="567" w:firstLine="0"/>
              </w:pPr>
            </w:pPrChange>
          </w:pPr>
          <w:customXmlDelRangeStart w:id="8840" w:author="Cristiano de Menezes Feu" w:date="2022-11-21T08:33:00Z"/>
          <w:sdt>
            <w:sdtPr>
              <w:tag w:val="goog_rdk_122"/>
              <w:id w:val="-816872344"/>
            </w:sdtPr>
            <w:sdtEndPr/>
            <w:sdtContent>
              <w:customXmlDelRangeEnd w:id="8840"/>
              <w:ins w:id="8841" w:author="Ruthier Sousa" w:date="2022-11-03T21:03:00Z">
                <w:del w:id="8842" w:author="Cristiano de Menezes Feu" w:date="2022-11-21T08:33:00Z">
                  <w:r w:rsidR="008B7924" w:rsidDel="00E631A1">
                    <w:rPr>
                      <w:b/>
                      <w:color w:val="005583"/>
                      <w:sz w:val="20"/>
                      <w:szCs w:val="20"/>
                    </w:rPr>
                    <w:delText>MS 38.1</w:delText>
                  </w:r>
                </w:del>
              </w:ins>
              <w:customXmlDelRangeStart w:id="8843" w:author="Cristiano de Menezes Feu" w:date="2022-11-21T08:33:00Z"/>
              <w:sdt>
                <w:sdtPr>
                  <w:tag w:val="goog_rdk_123"/>
                  <w:id w:val="891385008"/>
                </w:sdtPr>
                <w:sdtEndPr/>
                <w:sdtContent>
                  <w:customXmlDelRangeEnd w:id="8843"/>
                  <w:ins w:id="8844" w:author="Ruthier Sousa" w:date="2022-11-03T21:03:00Z">
                    <w:del w:id="8845" w:author="Cristiano de Menezes Feu" w:date="2022-11-21T08:33:00Z">
                      <w:r w:rsidR="008B7924" w:rsidDel="00E631A1">
                        <w:rPr>
                          <w:color w:val="005583"/>
                          <w:sz w:val="20"/>
                          <w:szCs w:val="20"/>
                          <w:rPrChange w:id="8846" w:author="Ruthier Sousa" w:date="2022-11-03T21:21:00Z">
                            <w:rPr>
                              <w:b/>
                              <w:color w:val="005583"/>
                              <w:sz w:val="20"/>
                              <w:szCs w:val="20"/>
                            </w:rPr>
                          </w:rPrChange>
                        </w:rPr>
                        <w:delText>99 - “a adoção do rito de urgência em proposições legislativas é prerrogativa regimental atribuída à Presidência da Casa Legislativa, consistindo em matéria genuinamente interna corporis, não cabendo ao STF adentrar tal seara”</w:delText>
                      </w:r>
                    </w:del>
                  </w:ins>
                  <w:customXmlDelRangeStart w:id="8847" w:author="Cristiano de Menezes Feu" w:date="2022-11-21T08:33:00Z"/>
                </w:sdtContent>
              </w:sdt>
              <w:customXmlDelRangeEnd w:id="8847"/>
              <w:customXmlDelRangeStart w:id="8848" w:author="Cristiano de Menezes Feu" w:date="2022-11-21T08:33:00Z"/>
            </w:sdtContent>
          </w:sdt>
          <w:customXmlDelRangeEnd w:id="8848"/>
          <w:customXmlDelRangeStart w:id="8849" w:author="Cristiano de Menezes Feu" w:date="2022-11-21T08:33:00Z"/>
          <w:sdt>
            <w:sdtPr>
              <w:tag w:val="goog_rdk_124"/>
              <w:id w:val="-210492836"/>
            </w:sdtPr>
            <w:sdtEndPr/>
            <w:sdtContent>
              <w:customXmlDelRangeEnd w:id="8849"/>
              <w:customXmlDelRangeStart w:id="8850" w:author="Cristiano de Menezes Feu" w:date="2022-11-21T08:33:00Z"/>
            </w:sdtContent>
          </w:sdt>
          <w:customXmlDelRangeEnd w:id="8850"/>
        </w:p>
        <w:customXmlDelRangeStart w:id="8851" w:author="Cristiano de Menezes Feu" w:date="2022-11-21T08:33:00Z"/>
      </w:sdtContent>
    </w:sdt>
    <w:customXmlDelRangeEnd w:id="8851"/>
    <w:p w14:paraId="00000D2C" w14:textId="1E336B6F" w:rsidR="003D183A" w:rsidDel="00E631A1" w:rsidRDefault="008B7924" w:rsidP="00E631A1">
      <w:pPr>
        <w:widowControl w:val="0"/>
        <w:pBdr>
          <w:top w:val="nil"/>
          <w:left w:val="nil"/>
          <w:bottom w:val="nil"/>
          <w:right w:val="nil"/>
          <w:between w:val="nil"/>
        </w:pBdr>
        <w:spacing w:before="0" w:after="113"/>
        <w:ind w:left="567" w:firstLine="0"/>
        <w:jc w:val="center"/>
        <w:rPr>
          <w:del w:id="8852" w:author="Cristiano de Menezes Feu" w:date="2022-11-21T08:33:00Z"/>
          <w:b/>
          <w:color w:val="005583"/>
          <w:sz w:val="20"/>
          <w:szCs w:val="20"/>
        </w:rPr>
        <w:pPrChange w:id="8853" w:author="Cristiano de Menezes Feu" w:date="2022-11-21T08:33:00Z">
          <w:pPr>
            <w:widowControl w:val="0"/>
            <w:pBdr>
              <w:top w:val="nil"/>
              <w:left w:val="nil"/>
              <w:bottom w:val="nil"/>
              <w:right w:val="nil"/>
              <w:between w:val="nil"/>
            </w:pBdr>
            <w:spacing w:before="0" w:after="113"/>
            <w:ind w:left="567" w:firstLine="0"/>
          </w:pPr>
        </w:pPrChange>
      </w:pPr>
      <w:del w:id="8854" w:author="Cristiano de Menezes Feu" w:date="2022-11-21T08:33:00Z">
        <w:r w:rsidDel="00E631A1">
          <w:rPr>
            <w:b/>
            <w:color w:val="005583"/>
            <w:sz w:val="20"/>
            <w:szCs w:val="20"/>
          </w:rPr>
          <w:delText>QO</w:delText>
        </w:r>
        <w:r w:rsidDel="00E631A1">
          <w:rPr>
            <w:color w:val="005583"/>
            <w:sz w:val="20"/>
            <w:szCs w:val="20"/>
          </w:rPr>
          <w:delText xml:space="preserve"> 36/2019 – O Presidente poderá prejudicar os requerimentos de retirada de pauta apresentados à proposição cujo requerimento de urgência, nos termos do art. 155, tenha sido aprovado naquela mesma sessão. </w:delText>
        </w:r>
      </w:del>
    </w:p>
    <w:p w14:paraId="00000D2D" w14:textId="6AE5F3C9" w:rsidR="003D183A" w:rsidDel="00E631A1" w:rsidRDefault="008B7924" w:rsidP="00E631A1">
      <w:pPr>
        <w:widowControl w:val="0"/>
        <w:pBdr>
          <w:top w:val="nil"/>
          <w:left w:val="nil"/>
          <w:bottom w:val="nil"/>
          <w:right w:val="nil"/>
          <w:between w:val="nil"/>
        </w:pBdr>
        <w:spacing w:before="0" w:after="113"/>
        <w:ind w:left="567" w:firstLine="0"/>
        <w:jc w:val="center"/>
        <w:rPr>
          <w:del w:id="8855" w:author="Cristiano de Menezes Feu" w:date="2022-11-21T08:33:00Z"/>
          <w:b/>
          <w:color w:val="005583"/>
          <w:sz w:val="20"/>
          <w:szCs w:val="20"/>
        </w:rPr>
        <w:pPrChange w:id="8856" w:author="Cristiano de Menezes Feu" w:date="2022-11-21T08:33:00Z">
          <w:pPr>
            <w:widowControl w:val="0"/>
            <w:pBdr>
              <w:top w:val="nil"/>
              <w:left w:val="nil"/>
              <w:bottom w:val="nil"/>
              <w:right w:val="nil"/>
              <w:between w:val="nil"/>
            </w:pBdr>
            <w:spacing w:before="0" w:after="113"/>
            <w:ind w:left="567" w:firstLine="0"/>
          </w:pPr>
        </w:pPrChange>
      </w:pPr>
      <w:del w:id="8857" w:author="Cristiano de Menezes Feu" w:date="2022-11-21T08:33:00Z">
        <w:r w:rsidDel="00E631A1">
          <w:rPr>
            <w:b/>
            <w:color w:val="005583"/>
            <w:sz w:val="20"/>
            <w:szCs w:val="20"/>
          </w:rPr>
          <w:delText>QO</w:delText>
        </w:r>
        <w:r w:rsidDel="00E631A1">
          <w:rPr>
            <w:color w:val="005583"/>
            <w:sz w:val="20"/>
            <w:szCs w:val="20"/>
          </w:rPr>
          <w:delText xml:space="preserve"> 404/2018 – “Os projetos de lei de consolidação tramitam sob o regime especial instituído nos arts. 212 e 213, com o qual não se compatibiliza a urgência prevista no art. 155”.</w:delText>
        </w:r>
      </w:del>
    </w:p>
    <w:p w14:paraId="00000D2E" w14:textId="4003A7BD" w:rsidR="003D183A" w:rsidDel="00E631A1" w:rsidRDefault="008B7924" w:rsidP="00E631A1">
      <w:pPr>
        <w:widowControl w:val="0"/>
        <w:pBdr>
          <w:top w:val="nil"/>
          <w:left w:val="nil"/>
          <w:bottom w:val="nil"/>
          <w:right w:val="nil"/>
          <w:between w:val="nil"/>
        </w:pBdr>
        <w:spacing w:before="0" w:after="113"/>
        <w:ind w:left="567" w:firstLine="0"/>
        <w:jc w:val="center"/>
        <w:rPr>
          <w:del w:id="8858" w:author="Cristiano de Menezes Feu" w:date="2022-11-21T08:33:00Z"/>
          <w:b/>
          <w:color w:val="005583"/>
          <w:sz w:val="20"/>
          <w:szCs w:val="20"/>
        </w:rPr>
        <w:pPrChange w:id="8859" w:author="Cristiano de Menezes Feu" w:date="2022-11-21T08:33:00Z">
          <w:pPr>
            <w:widowControl w:val="0"/>
            <w:pBdr>
              <w:top w:val="nil"/>
              <w:left w:val="nil"/>
              <w:bottom w:val="nil"/>
              <w:right w:val="nil"/>
              <w:between w:val="nil"/>
            </w:pBdr>
            <w:spacing w:before="0" w:after="113"/>
            <w:ind w:left="567" w:firstLine="0"/>
          </w:pPr>
        </w:pPrChange>
      </w:pPr>
      <w:del w:id="8860" w:author="Cristiano de Menezes Feu" w:date="2022-11-21T08:33:00Z">
        <w:r w:rsidDel="00E631A1">
          <w:rPr>
            <w:b/>
            <w:color w:val="005583"/>
            <w:sz w:val="20"/>
            <w:szCs w:val="20"/>
          </w:rPr>
          <w:delText>QO</w:delText>
        </w:r>
        <w:r w:rsidDel="00E631A1">
          <w:rPr>
            <w:color w:val="005583"/>
            <w:sz w:val="20"/>
            <w:szCs w:val="20"/>
          </w:rPr>
          <w:delText xml:space="preserve"> 299/2013 – Reafirma entendimento constante da QO 275/2013 no sentido de admitir a reapresentação de requerimento de urgência rejeitado em sessão anterior.</w:delText>
        </w:r>
      </w:del>
    </w:p>
    <w:p w14:paraId="00000D2F" w14:textId="4CDEB115" w:rsidR="003D183A" w:rsidDel="00E631A1" w:rsidRDefault="008B7924" w:rsidP="00E631A1">
      <w:pPr>
        <w:widowControl w:val="0"/>
        <w:pBdr>
          <w:top w:val="nil"/>
          <w:left w:val="nil"/>
          <w:bottom w:val="nil"/>
          <w:right w:val="nil"/>
          <w:between w:val="nil"/>
        </w:pBdr>
        <w:spacing w:before="0" w:after="113"/>
        <w:ind w:left="567" w:firstLine="0"/>
        <w:jc w:val="center"/>
        <w:rPr>
          <w:del w:id="8861" w:author="Cristiano de Menezes Feu" w:date="2022-11-21T08:33:00Z"/>
          <w:b/>
          <w:color w:val="005583"/>
          <w:sz w:val="20"/>
          <w:szCs w:val="20"/>
        </w:rPr>
        <w:pPrChange w:id="8862" w:author="Cristiano de Menezes Feu" w:date="2022-11-21T08:33:00Z">
          <w:pPr>
            <w:widowControl w:val="0"/>
            <w:pBdr>
              <w:top w:val="nil"/>
              <w:left w:val="nil"/>
              <w:bottom w:val="nil"/>
              <w:right w:val="nil"/>
              <w:between w:val="nil"/>
            </w:pBdr>
            <w:spacing w:before="0" w:after="113"/>
            <w:ind w:left="567" w:firstLine="0"/>
          </w:pPr>
        </w:pPrChange>
      </w:pPr>
      <w:del w:id="8863" w:author="Cristiano de Menezes Feu" w:date="2022-11-21T08:33:00Z">
        <w:r w:rsidDel="00E631A1">
          <w:rPr>
            <w:b/>
            <w:color w:val="005583"/>
            <w:sz w:val="20"/>
            <w:szCs w:val="20"/>
          </w:rPr>
          <w:delText>QO</w:delText>
        </w:r>
        <w:r w:rsidDel="00E631A1">
          <w:rPr>
            <w:color w:val="005583"/>
            <w:sz w:val="20"/>
            <w:szCs w:val="20"/>
          </w:rPr>
          <w:delText xml:space="preserve"> 269/2013 – A “Presidência tem competência regimental para colocar em votação uma proposta de requerimento de urgência a qualquer momento”, sem necessidade de prévia discussão do Colégio de Líderes sobre o assunto.</w:delText>
        </w:r>
      </w:del>
    </w:p>
    <w:p w14:paraId="00000D30" w14:textId="3935316F" w:rsidR="003D183A" w:rsidDel="00E631A1" w:rsidRDefault="008B7924" w:rsidP="00E631A1">
      <w:pPr>
        <w:widowControl w:val="0"/>
        <w:pBdr>
          <w:top w:val="nil"/>
          <w:left w:val="nil"/>
          <w:bottom w:val="nil"/>
          <w:right w:val="nil"/>
          <w:between w:val="nil"/>
        </w:pBdr>
        <w:spacing w:before="0" w:after="113"/>
        <w:ind w:left="567" w:firstLine="0"/>
        <w:jc w:val="center"/>
        <w:rPr>
          <w:del w:id="8864" w:author="Cristiano de Menezes Feu" w:date="2022-11-21T08:33:00Z"/>
          <w:b/>
          <w:color w:val="005583"/>
          <w:sz w:val="20"/>
          <w:szCs w:val="20"/>
        </w:rPr>
        <w:pPrChange w:id="8865" w:author="Cristiano de Menezes Feu" w:date="2022-11-21T08:33:00Z">
          <w:pPr>
            <w:widowControl w:val="0"/>
            <w:pBdr>
              <w:top w:val="nil"/>
              <w:left w:val="nil"/>
              <w:bottom w:val="nil"/>
              <w:right w:val="nil"/>
              <w:between w:val="nil"/>
            </w:pBdr>
            <w:spacing w:before="0" w:after="113"/>
            <w:ind w:left="567" w:firstLine="0"/>
          </w:pPr>
        </w:pPrChange>
      </w:pPr>
      <w:del w:id="8866" w:author="Cristiano de Menezes Feu" w:date="2022-11-21T08:33:00Z">
        <w:r w:rsidDel="00E631A1">
          <w:rPr>
            <w:b/>
            <w:color w:val="005583"/>
            <w:sz w:val="20"/>
            <w:szCs w:val="20"/>
          </w:rPr>
          <w:delText>QO</w:delText>
        </w:r>
        <w:r w:rsidDel="00E631A1">
          <w:rPr>
            <w:color w:val="005583"/>
            <w:sz w:val="20"/>
            <w:szCs w:val="20"/>
          </w:rPr>
          <w:delText xml:space="preserve"> 256/2013 – Esclarece “que os requerimentos de urgência, não estando na pauta da Ordem do Dia, mas apenas sobre a Mesa, não há uma necessária ordem cronológica para apreciação”.</w:delText>
        </w:r>
      </w:del>
    </w:p>
    <w:p w14:paraId="00000D31" w14:textId="4D7C7701" w:rsidR="003D183A" w:rsidDel="00E631A1" w:rsidRDefault="008B7924" w:rsidP="00E631A1">
      <w:pPr>
        <w:widowControl w:val="0"/>
        <w:pBdr>
          <w:top w:val="nil"/>
          <w:left w:val="nil"/>
          <w:bottom w:val="nil"/>
          <w:right w:val="nil"/>
          <w:between w:val="nil"/>
        </w:pBdr>
        <w:spacing w:before="0" w:after="113"/>
        <w:ind w:left="567" w:firstLine="0"/>
        <w:jc w:val="center"/>
        <w:rPr>
          <w:del w:id="8867" w:author="Cristiano de Menezes Feu" w:date="2022-11-21T08:33:00Z"/>
          <w:b/>
          <w:color w:val="005583"/>
          <w:sz w:val="20"/>
          <w:szCs w:val="20"/>
        </w:rPr>
        <w:pPrChange w:id="8868" w:author="Cristiano de Menezes Feu" w:date="2022-11-21T08:33:00Z">
          <w:pPr>
            <w:widowControl w:val="0"/>
            <w:pBdr>
              <w:top w:val="nil"/>
              <w:left w:val="nil"/>
              <w:bottom w:val="nil"/>
              <w:right w:val="nil"/>
              <w:between w:val="nil"/>
            </w:pBdr>
            <w:spacing w:before="0" w:after="113"/>
            <w:ind w:left="567" w:firstLine="0"/>
          </w:pPr>
        </w:pPrChange>
      </w:pPr>
      <w:del w:id="8869" w:author="Cristiano de Menezes Feu" w:date="2022-11-21T08:33:00Z">
        <w:r w:rsidDel="00E631A1">
          <w:rPr>
            <w:b/>
            <w:color w:val="005583"/>
            <w:sz w:val="20"/>
            <w:szCs w:val="20"/>
          </w:rPr>
          <w:delText>QO</w:delText>
        </w:r>
        <w:r w:rsidDel="00E631A1">
          <w:rPr>
            <w:color w:val="005583"/>
            <w:sz w:val="20"/>
            <w:szCs w:val="20"/>
          </w:rPr>
          <w:delText xml:space="preserve"> 43/2011 – O requerimento de urgência apresentado na legislatura anterior “continua sendo um requerimento válido, porque ele cumpriu, na oportunidade, todos os pressupostos legais para a sua validade”.</w:delText>
        </w:r>
      </w:del>
    </w:p>
    <w:p w14:paraId="00000D32" w14:textId="059265B4" w:rsidR="003D183A" w:rsidDel="00E631A1" w:rsidRDefault="008B7924" w:rsidP="00E631A1">
      <w:pPr>
        <w:widowControl w:val="0"/>
        <w:pBdr>
          <w:top w:val="nil"/>
          <w:left w:val="nil"/>
          <w:bottom w:val="nil"/>
          <w:right w:val="nil"/>
          <w:between w:val="nil"/>
        </w:pBdr>
        <w:spacing w:before="0" w:after="113"/>
        <w:ind w:left="567" w:firstLine="0"/>
        <w:jc w:val="center"/>
        <w:rPr>
          <w:del w:id="8870" w:author="Cristiano de Menezes Feu" w:date="2022-11-21T08:33:00Z"/>
          <w:b/>
          <w:color w:val="005583"/>
          <w:sz w:val="20"/>
          <w:szCs w:val="20"/>
        </w:rPr>
        <w:pPrChange w:id="8871" w:author="Cristiano de Menezes Feu" w:date="2022-11-21T08:33:00Z">
          <w:pPr>
            <w:widowControl w:val="0"/>
            <w:pBdr>
              <w:top w:val="nil"/>
              <w:left w:val="nil"/>
              <w:bottom w:val="nil"/>
              <w:right w:val="nil"/>
              <w:between w:val="nil"/>
            </w:pBdr>
            <w:spacing w:before="0" w:after="113"/>
            <w:ind w:left="567" w:firstLine="0"/>
          </w:pPr>
        </w:pPrChange>
      </w:pPr>
      <w:del w:id="8872" w:author="Cristiano de Menezes Feu" w:date="2022-11-21T08:33:00Z">
        <w:r w:rsidDel="00E631A1">
          <w:rPr>
            <w:b/>
            <w:color w:val="005583"/>
            <w:sz w:val="20"/>
            <w:szCs w:val="20"/>
          </w:rPr>
          <w:delText>QO</w:delText>
        </w:r>
        <w:r w:rsidDel="00E631A1">
          <w:rPr>
            <w:color w:val="005583"/>
            <w:sz w:val="20"/>
            <w:szCs w:val="20"/>
          </w:rPr>
          <w:delText xml:space="preserve"> 88/2007 – Permite a votação simbólica do requerimento de urgência somente se houver unanimidade no Plenário.</w:delText>
        </w:r>
      </w:del>
    </w:p>
    <w:p w14:paraId="00000D33" w14:textId="703A7679" w:rsidR="003D183A" w:rsidDel="00E631A1" w:rsidRDefault="008B7924" w:rsidP="00E631A1">
      <w:pPr>
        <w:widowControl w:val="0"/>
        <w:pBdr>
          <w:top w:val="nil"/>
          <w:left w:val="nil"/>
          <w:bottom w:val="nil"/>
          <w:right w:val="nil"/>
          <w:between w:val="nil"/>
        </w:pBdr>
        <w:spacing w:before="0" w:after="113"/>
        <w:ind w:left="567" w:firstLine="0"/>
        <w:jc w:val="center"/>
        <w:rPr>
          <w:del w:id="8873" w:author="Cristiano de Menezes Feu" w:date="2022-11-21T08:33:00Z"/>
          <w:b/>
          <w:color w:val="005583"/>
          <w:sz w:val="20"/>
          <w:szCs w:val="20"/>
        </w:rPr>
        <w:pPrChange w:id="8874" w:author="Cristiano de Menezes Feu" w:date="2022-11-21T08:33:00Z">
          <w:pPr>
            <w:widowControl w:val="0"/>
            <w:pBdr>
              <w:top w:val="nil"/>
              <w:left w:val="nil"/>
              <w:bottom w:val="nil"/>
              <w:right w:val="nil"/>
              <w:between w:val="nil"/>
            </w:pBdr>
            <w:spacing w:before="0" w:after="113"/>
            <w:ind w:left="567" w:firstLine="0"/>
          </w:pPr>
        </w:pPrChange>
      </w:pPr>
      <w:del w:id="8875" w:author="Cristiano de Menezes Feu" w:date="2022-11-21T08:33:00Z">
        <w:r w:rsidDel="00E631A1">
          <w:rPr>
            <w:b/>
            <w:color w:val="005583"/>
            <w:sz w:val="20"/>
            <w:szCs w:val="20"/>
          </w:rPr>
          <w:delText>QO</w:delText>
        </w:r>
        <w:r w:rsidDel="00E631A1">
          <w:rPr>
            <w:color w:val="005583"/>
            <w:sz w:val="20"/>
            <w:szCs w:val="20"/>
          </w:rPr>
          <w:delText xml:space="preserve"> 18/2007 – Não há impedimento para apreciação de requerimento de urgência em sessão extraordinária, mesmo que não conste do ato de convocação, em virtude do previsto no art. 155 do Regimento. </w:delText>
        </w:r>
      </w:del>
    </w:p>
    <w:p w14:paraId="00000D34" w14:textId="3E3D3993" w:rsidR="003D183A" w:rsidDel="00E631A1" w:rsidRDefault="008B7924" w:rsidP="00E631A1">
      <w:pPr>
        <w:widowControl w:val="0"/>
        <w:pBdr>
          <w:top w:val="nil"/>
          <w:left w:val="nil"/>
          <w:bottom w:val="nil"/>
          <w:right w:val="nil"/>
          <w:between w:val="nil"/>
        </w:pBdr>
        <w:spacing w:before="0" w:after="113"/>
        <w:ind w:left="567" w:firstLine="0"/>
        <w:jc w:val="center"/>
        <w:rPr>
          <w:del w:id="8876" w:author="Cristiano de Menezes Feu" w:date="2022-11-21T08:33:00Z"/>
          <w:b/>
          <w:color w:val="005583"/>
          <w:sz w:val="20"/>
          <w:szCs w:val="20"/>
        </w:rPr>
        <w:pPrChange w:id="8877" w:author="Cristiano de Menezes Feu" w:date="2022-11-21T08:33:00Z">
          <w:pPr>
            <w:widowControl w:val="0"/>
            <w:pBdr>
              <w:top w:val="nil"/>
              <w:left w:val="nil"/>
              <w:bottom w:val="nil"/>
              <w:right w:val="nil"/>
              <w:between w:val="nil"/>
            </w:pBdr>
            <w:spacing w:before="0" w:after="113"/>
            <w:ind w:left="567" w:firstLine="0"/>
          </w:pPr>
        </w:pPrChange>
      </w:pPr>
      <w:del w:id="8878" w:author="Cristiano de Menezes Feu" w:date="2022-11-21T08:33:00Z">
        <w:r w:rsidDel="00E631A1">
          <w:rPr>
            <w:b/>
            <w:color w:val="005583"/>
            <w:sz w:val="20"/>
            <w:szCs w:val="20"/>
          </w:rPr>
          <w:delText>QO</w:delText>
        </w:r>
        <w:r w:rsidDel="00E631A1">
          <w:rPr>
            <w:color w:val="005583"/>
            <w:sz w:val="20"/>
            <w:szCs w:val="20"/>
          </w:rPr>
          <w:delText xml:space="preserve"> 260/2003 – Mesmo aprovado requerimento de urgência, a inclusão da matéria na pauta “depende não só das condições políticas, mas também da opção dos Líderes de incluir ou não determinadas matérias na Ordem do Dia”.</w:delText>
        </w:r>
      </w:del>
    </w:p>
    <w:p w14:paraId="00000D35" w14:textId="633AFAE3" w:rsidR="003D183A" w:rsidDel="00E631A1" w:rsidRDefault="008B7924" w:rsidP="00E631A1">
      <w:pPr>
        <w:widowControl w:val="0"/>
        <w:pBdr>
          <w:top w:val="nil"/>
          <w:left w:val="nil"/>
          <w:bottom w:val="nil"/>
          <w:right w:val="nil"/>
          <w:between w:val="nil"/>
        </w:pBdr>
        <w:spacing w:before="0" w:after="113"/>
        <w:ind w:left="567" w:firstLine="0"/>
        <w:jc w:val="center"/>
        <w:rPr>
          <w:del w:id="8879" w:author="Cristiano de Menezes Feu" w:date="2022-11-21T08:33:00Z"/>
          <w:b/>
          <w:color w:val="005583"/>
          <w:sz w:val="20"/>
          <w:szCs w:val="20"/>
        </w:rPr>
        <w:pPrChange w:id="8880" w:author="Cristiano de Menezes Feu" w:date="2022-11-21T08:33:00Z">
          <w:pPr>
            <w:widowControl w:val="0"/>
            <w:pBdr>
              <w:top w:val="nil"/>
              <w:left w:val="nil"/>
              <w:bottom w:val="nil"/>
              <w:right w:val="nil"/>
              <w:between w:val="nil"/>
            </w:pBdr>
            <w:spacing w:before="0" w:after="113"/>
            <w:ind w:left="567" w:firstLine="0"/>
          </w:pPr>
        </w:pPrChange>
      </w:pPr>
      <w:del w:id="8881" w:author="Cristiano de Menezes Feu" w:date="2022-11-21T08:33:00Z">
        <w:r w:rsidDel="00E631A1">
          <w:rPr>
            <w:b/>
            <w:color w:val="005583"/>
            <w:sz w:val="20"/>
            <w:szCs w:val="20"/>
          </w:rPr>
          <w:delText>QO</w:delText>
        </w:r>
        <w:r w:rsidDel="00E631A1">
          <w:rPr>
            <w:color w:val="005583"/>
            <w:sz w:val="20"/>
            <w:szCs w:val="20"/>
          </w:rPr>
          <w:delText xml:space="preserve"> 10.498/2000 – É possível o requerimento de urgência do art. 155 para matérias com urgência requerida pelo Poder Executivo, nos termos do art. 64 </w:delText>
        </w:r>
        <w:r w:rsidDel="00E631A1">
          <w:rPr>
            <w:color w:val="005583"/>
            <w:sz w:val="20"/>
            <w:szCs w:val="20"/>
            <w:vertAlign w:val="superscript"/>
          </w:rPr>
          <w:footnoteReference w:id="368"/>
        </w:r>
        <w:r w:rsidDel="00E631A1">
          <w:rPr>
            <w:color w:val="005583"/>
            <w:sz w:val="20"/>
            <w:szCs w:val="20"/>
          </w:rPr>
          <w:delText xml:space="preserve"> da CF; “a urgência urgentíssima e a urgência constitucional não são incompatíveis”.</w:delText>
        </w:r>
      </w:del>
    </w:p>
    <w:p w14:paraId="00000D36" w14:textId="09AD3E99" w:rsidR="003D183A" w:rsidDel="00E631A1" w:rsidRDefault="008B7924" w:rsidP="00E631A1">
      <w:pPr>
        <w:widowControl w:val="0"/>
        <w:pBdr>
          <w:top w:val="nil"/>
          <w:left w:val="nil"/>
          <w:bottom w:val="nil"/>
          <w:right w:val="nil"/>
          <w:between w:val="nil"/>
        </w:pBdr>
        <w:spacing w:before="0" w:after="113"/>
        <w:ind w:left="567" w:firstLine="0"/>
        <w:jc w:val="center"/>
        <w:rPr>
          <w:del w:id="8885" w:author="Cristiano de Menezes Feu" w:date="2022-11-21T08:33:00Z"/>
          <w:color w:val="005583"/>
          <w:sz w:val="20"/>
          <w:szCs w:val="20"/>
        </w:rPr>
        <w:pPrChange w:id="8886" w:author="Cristiano de Menezes Feu" w:date="2022-11-21T08:33:00Z">
          <w:pPr>
            <w:widowControl w:val="0"/>
            <w:pBdr>
              <w:top w:val="nil"/>
              <w:left w:val="nil"/>
              <w:bottom w:val="nil"/>
              <w:right w:val="nil"/>
              <w:between w:val="nil"/>
            </w:pBdr>
            <w:spacing w:before="0" w:after="113"/>
            <w:ind w:left="567" w:firstLine="0"/>
          </w:pPr>
        </w:pPrChange>
      </w:pPr>
      <w:del w:id="8887" w:author="Cristiano de Menezes Feu" w:date="2022-11-21T08:33:00Z">
        <w:r w:rsidDel="00E631A1">
          <w:rPr>
            <w:b/>
            <w:color w:val="005583"/>
            <w:sz w:val="20"/>
            <w:szCs w:val="20"/>
          </w:rPr>
          <w:delText>QO</w:delText>
        </w:r>
        <w:r w:rsidDel="00E631A1">
          <w:rPr>
            <w:color w:val="005583"/>
            <w:sz w:val="20"/>
            <w:szCs w:val="20"/>
          </w:rPr>
          <w:delText xml:space="preserve"> 10.198/1991 – “há impedimento legal para tramitação em regime de urgência de projeto de código e PEC”.</w:delText>
        </w:r>
      </w:del>
    </w:p>
    <w:p w14:paraId="00000D37" w14:textId="22086FD9" w:rsidR="003D183A" w:rsidDel="00E631A1" w:rsidRDefault="008B7924" w:rsidP="00E631A1">
      <w:pPr>
        <w:widowControl w:val="0"/>
        <w:pBdr>
          <w:top w:val="nil"/>
          <w:left w:val="nil"/>
          <w:bottom w:val="nil"/>
          <w:right w:val="nil"/>
          <w:between w:val="nil"/>
        </w:pBdr>
        <w:ind w:firstLine="0"/>
        <w:jc w:val="center"/>
        <w:rPr>
          <w:del w:id="8888" w:author="Cristiano de Menezes Feu" w:date="2022-11-21T08:33:00Z"/>
          <w:b/>
          <w:color w:val="005583"/>
          <w:sz w:val="20"/>
          <w:szCs w:val="20"/>
        </w:rPr>
        <w:pPrChange w:id="8889" w:author="Cristiano de Menezes Feu" w:date="2022-11-21T08:33:00Z">
          <w:pPr>
            <w:widowControl w:val="0"/>
            <w:pBdr>
              <w:top w:val="nil"/>
              <w:left w:val="nil"/>
              <w:bottom w:val="nil"/>
              <w:right w:val="nil"/>
              <w:between w:val="nil"/>
            </w:pBdr>
          </w:pPr>
        </w:pPrChange>
      </w:pPr>
      <w:del w:id="8890" w:author="Cristiano de Menezes Feu" w:date="2022-11-21T08:33:00Z">
        <w:r w:rsidDel="00E631A1">
          <w:rPr>
            <w:rFonts w:ascii="ClearSans-Bold" w:eastAsia="ClearSans-Bold" w:hAnsi="ClearSans-Bold" w:cs="ClearSans-Bold"/>
            <w:b/>
            <w:color w:val="000000"/>
          </w:rPr>
          <w:delText>Art. 156.</w:delText>
        </w:r>
        <w:r w:rsidDel="00E631A1">
          <w:rPr>
            <w:color w:val="000000"/>
          </w:rPr>
          <w:delText xml:space="preserve"> A retirada do requerimento de urgência, bem como a extinção do regime de urgência, atenderá às regras contidas no art. 104.</w:delText>
        </w:r>
      </w:del>
    </w:p>
    <w:p w14:paraId="00000D38" w14:textId="593E236D" w:rsidR="003D183A" w:rsidDel="00E631A1" w:rsidRDefault="008B7924" w:rsidP="00E631A1">
      <w:pPr>
        <w:widowControl w:val="0"/>
        <w:pBdr>
          <w:top w:val="nil"/>
          <w:left w:val="nil"/>
          <w:bottom w:val="nil"/>
          <w:right w:val="nil"/>
          <w:between w:val="nil"/>
        </w:pBdr>
        <w:spacing w:before="0" w:after="113"/>
        <w:ind w:left="567" w:firstLine="0"/>
        <w:jc w:val="center"/>
        <w:rPr>
          <w:del w:id="8891" w:author="Cristiano de Menezes Feu" w:date="2022-11-21T08:33:00Z"/>
          <w:color w:val="005583"/>
          <w:sz w:val="20"/>
          <w:szCs w:val="20"/>
        </w:rPr>
        <w:pPrChange w:id="8892" w:author="Cristiano de Menezes Feu" w:date="2022-11-21T08:33:00Z">
          <w:pPr>
            <w:widowControl w:val="0"/>
            <w:pBdr>
              <w:top w:val="nil"/>
              <w:left w:val="nil"/>
              <w:bottom w:val="nil"/>
              <w:right w:val="nil"/>
              <w:between w:val="nil"/>
            </w:pBdr>
            <w:spacing w:before="0" w:after="113"/>
            <w:ind w:left="567" w:firstLine="0"/>
          </w:pPr>
        </w:pPrChange>
      </w:pPr>
      <w:del w:id="8893" w:author="Cristiano de Menezes Feu" w:date="2022-11-21T08:33:00Z">
        <w:r w:rsidDel="00E631A1">
          <w:rPr>
            <w:b/>
            <w:color w:val="005583"/>
            <w:sz w:val="20"/>
            <w:szCs w:val="20"/>
          </w:rPr>
          <w:delText>QO</w:delText>
        </w:r>
        <w:r w:rsidDel="00E631A1">
          <w:rPr>
            <w:color w:val="005583"/>
            <w:sz w:val="20"/>
            <w:szCs w:val="20"/>
          </w:rPr>
          <w:delText xml:space="preserve"> 5.525/1995 - Reafirma o entendimento constante da QO 10.212/1991 no sentido de que a retirada da urgência constitucional pelo Presidente da República independe da deliberação do Plenário.</w:delText>
        </w:r>
      </w:del>
    </w:p>
    <w:p w14:paraId="00000D39" w14:textId="59F015BC" w:rsidR="003D183A" w:rsidDel="00E631A1" w:rsidRDefault="008B7924" w:rsidP="00E631A1">
      <w:pPr>
        <w:widowControl w:val="0"/>
        <w:pBdr>
          <w:top w:val="nil"/>
          <w:left w:val="nil"/>
          <w:bottom w:val="nil"/>
          <w:right w:val="nil"/>
          <w:between w:val="nil"/>
        </w:pBdr>
        <w:ind w:firstLine="0"/>
        <w:jc w:val="center"/>
        <w:rPr>
          <w:del w:id="8894" w:author="Cristiano de Menezes Feu" w:date="2022-11-21T08:33:00Z"/>
          <w:rFonts w:ascii="ClearSans-Bold" w:eastAsia="ClearSans-Bold" w:hAnsi="ClearSans-Bold" w:cs="ClearSans-Bold"/>
          <w:b/>
          <w:color w:val="000000"/>
          <w:sz w:val="24"/>
          <w:szCs w:val="24"/>
        </w:rPr>
        <w:pPrChange w:id="8895" w:author="Cristiano de Menezes Feu" w:date="2022-11-21T08:33:00Z">
          <w:pPr>
            <w:widowControl w:val="0"/>
            <w:pBdr>
              <w:top w:val="nil"/>
              <w:left w:val="nil"/>
              <w:bottom w:val="nil"/>
              <w:right w:val="nil"/>
              <w:between w:val="nil"/>
            </w:pBdr>
            <w:ind w:firstLine="0"/>
            <w:jc w:val="center"/>
          </w:pPr>
        </w:pPrChange>
      </w:pPr>
      <w:del w:id="8896" w:author="Cristiano de Menezes Feu" w:date="2022-11-21T08:33:00Z">
        <w:r w:rsidDel="00E631A1">
          <w:rPr>
            <w:rFonts w:ascii="ClearSans-Bold" w:eastAsia="ClearSans-Bold" w:hAnsi="ClearSans-Bold" w:cs="ClearSans-Bold"/>
            <w:b/>
            <w:color w:val="000000"/>
            <w:sz w:val="24"/>
            <w:szCs w:val="24"/>
          </w:rPr>
          <w:delText>Seção III</w:delText>
        </w:r>
        <w:r w:rsidDel="00E631A1">
          <w:rPr>
            <w:rFonts w:ascii="ClearSans-Bold" w:eastAsia="ClearSans-Bold" w:hAnsi="ClearSans-Bold" w:cs="ClearSans-Bold"/>
            <w:b/>
            <w:color w:val="000000"/>
            <w:sz w:val="24"/>
            <w:szCs w:val="24"/>
          </w:rPr>
          <w:br/>
          <w:delText>Da Apreciação de Matéria Urgente</w:delText>
        </w:r>
      </w:del>
    </w:p>
    <w:p w14:paraId="00000D3A" w14:textId="6BF1A545" w:rsidR="003D183A" w:rsidDel="00E631A1" w:rsidRDefault="008B7924" w:rsidP="00E631A1">
      <w:pPr>
        <w:widowControl w:val="0"/>
        <w:pBdr>
          <w:top w:val="nil"/>
          <w:left w:val="nil"/>
          <w:bottom w:val="nil"/>
          <w:right w:val="nil"/>
          <w:between w:val="nil"/>
        </w:pBdr>
        <w:ind w:firstLine="0"/>
        <w:jc w:val="center"/>
        <w:rPr>
          <w:del w:id="8897" w:author="Cristiano de Menezes Feu" w:date="2022-11-21T08:33:00Z"/>
          <w:rFonts w:ascii="ClearSans-Bold" w:eastAsia="ClearSans-Bold" w:hAnsi="ClearSans-Bold" w:cs="ClearSans-Bold"/>
          <w:b/>
          <w:color w:val="000000"/>
        </w:rPr>
        <w:pPrChange w:id="8898" w:author="Cristiano de Menezes Feu" w:date="2022-11-21T08:33:00Z">
          <w:pPr>
            <w:widowControl w:val="0"/>
            <w:pBdr>
              <w:top w:val="nil"/>
              <w:left w:val="nil"/>
              <w:bottom w:val="nil"/>
              <w:right w:val="nil"/>
              <w:between w:val="nil"/>
            </w:pBdr>
          </w:pPr>
        </w:pPrChange>
      </w:pPr>
      <w:del w:id="8899" w:author="Cristiano de Menezes Feu" w:date="2022-11-21T08:33:00Z">
        <w:r w:rsidDel="00E631A1">
          <w:rPr>
            <w:rFonts w:ascii="ClearSans-Bold" w:eastAsia="ClearSans-Bold" w:hAnsi="ClearSans-Bold" w:cs="ClearSans-Bold"/>
            <w:b/>
            <w:color w:val="000000"/>
          </w:rPr>
          <w:delText>Art. 157.</w:delText>
        </w:r>
        <w:r w:rsidDel="00E631A1">
          <w:rPr>
            <w:color w:val="000000"/>
          </w:rPr>
          <w:delText xml:space="preserve"> Aprovado o requerimento de urgência, entrará a matéria em discussão na sessão imediata, ocupando o primeiro lugar na Ordem do Dia. </w:delText>
        </w:r>
      </w:del>
    </w:p>
    <w:p w14:paraId="00000D3B" w14:textId="27F99F94" w:rsidR="003D183A" w:rsidDel="00E631A1" w:rsidRDefault="008B7924" w:rsidP="00E631A1">
      <w:pPr>
        <w:widowControl w:val="0"/>
        <w:pBdr>
          <w:top w:val="nil"/>
          <w:left w:val="nil"/>
          <w:bottom w:val="nil"/>
          <w:right w:val="nil"/>
          <w:between w:val="nil"/>
        </w:pBdr>
        <w:spacing w:before="0" w:after="113"/>
        <w:ind w:left="567" w:firstLine="0"/>
        <w:jc w:val="center"/>
        <w:rPr>
          <w:del w:id="8900" w:author="Cristiano de Menezes Feu" w:date="2022-11-21T08:33:00Z"/>
          <w:b/>
          <w:color w:val="005583"/>
          <w:sz w:val="20"/>
          <w:szCs w:val="20"/>
        </w:rPr>
        <w:pPrChange w:id="8901" w:author="Cristiano de Menezes Feu" w:date="2022-11-21T08:33:00Z">
          <w:pPr>
            <w:widowControl w:val="0"/>
            <w:pBdr>
              <w:top w:val="nil"/>
              <w:left w:val="nil"/>
              <w:bottom w:val="nil"/>
              <w:right w:val="nil"/>
              <w:between w:val="nil"/>
            </w:pBdr>
            <w:spacing w:before="0" w:after="113"/>
            <w:ind w:left="567" w:firstLine="0"/>
          </w:pPr>
        </w:pPrChange>
      </w:pPr>
      <w:del w:id="8902" w:author="Cristiano de Menezes Feu" w:date="2022-11-21T08:33:00Z">
        <w:r w:rsidDel="00E631A1">
          <w:rPr>
            <w:color w:val="005583"/>
            <w:sz w:val="20"/>
            <w:szCs w:val="20"/>
          </w:rPr>
          <w:delText>Art. 57, XVI; art. 120, § 4º; art. 139, VI; art. 204.</w:delText>
        </w:r>
      </w:del>
    </w:p>
    <w:p w14:paraId="00000D3C" w14:textId="7AAADE65" w:rsidR="003D183A" w:rsidDel="00E631A1" w:rsidRDefault="008B7924" w:rsidP="00E631A1">
      <w:pPr>
        <w:widowControl w:val="0"/>
        <w:pBdr>
          <w:top w:val="nil"/>
          <w:left w:val="nil"/>
          <w:bottom w:val="nil"/>
          <w:right w:val="nil"/>
          <w:between w:val="nil"/>
        </w:pBdr>
        <w:spacing w:before="0" w:after="113"/>
        <w:ind w:left="567" w:firstLine="0"/>
        <w:jc w:val="center"/>
        <w:rPr>
          <w:del w:id="8903" w:author="Cristiano de Menezes Feu" w:date="2022-11-21T08:33:00Z"/>
          <w:b/>
          <w:color w:val="005583"/>
          <w:sz w:val="20"/>
          <w:szCs w:val="20"/>
        </w:rPr>
        <w:pPrChange w:id="8904" w:author="Cristiano de Menezes Feu" w:date="2022-11-21T08:33:00Z">
          <w:pPr>
            <w:widowControl w:val="0"/>
            <w:pBdr>
              <w:top w:val="nil"/>
              <w:left w:val="nil"/>
              <w:bottom w:val="nil"/>
              <w:right w:val="nil"/>
              <w:between w:val="nil"/>
            </w:pBdr>
            <w:spacing w:before="0" w:after="113"/>
            <w:ind w:left="567" w:firstLine="0"/>
          </w:pPr>
        </w:pPrChange>
      </w:pPr>
      <w:del w:id="8905" w:author="Cristiano de Menezes Feu" w:date="2022-11-21T08:33:00Z">
        <w:r w:rsidDel="00E631A1">
          <w:rPr>
            <w:b/>
            <w:color w:val="005583"/>
            <w:sz w:val="20"/>
            <w:szCs w:val="20"/>
          </w:rPr>
          <w:delText>QO</w:delText>
        </w:r>
        <w:r w:rsidDel="00E631A1">
          <w:rPr>
            <w:color w:val="005583"/>
            <w:sz w:val="20"/>
            <w:szCs w:val="20"/>
          </w:rPr>
          <w:delText xml:space="preserve"> 260/2003 – Mesmo aprovado o requerimento de urgência, a inclusão da matéria na pauta “depende não só das condições políticas, mas também da opção dos Líderes de incluir ou não determinadas matérias na Ordem do Dia”.</w:delText>
        </w:r>
      </w:del>
    </w:p>
    <w:p w14:paraId="00000D3D" w14:textId="6F1ADE1E" w:rsidR="003D183A" w:rsidDel="00E631A1" w:rsidRDefault="008B7924" w:rsidP="00E631A1">
      <w:pPr>
        <w:widowControl w:val="0"/>
        <w:pBdr>
          <w:top w:val="nil"/>
          <w:left w:val="nil"/>
          <w:bottom w:val="nil"/>
          <w:right w:val="nil"/>
          <w:between w:val="nil"/>
        </w:pBdr>
        <w:spacing w:before="0" w:after="113"/>
        <w:ind w:left="567" w:firstLine="0"/>
        <w:jc w:val="center"/>
        <w:rPr>
          <w:del w:id="8906" w:author="Cristiano de Menezes Feu" w:date="2022-11-21T08:33:00Z"/>
          <w:b/>
          <w:color w:val="005583"/>
          <w:sz w:val="20"/>
          <w:szCs w:val="20"/>
        </w:rPr>
        <w:pPrChange w:id="8907" w:author="Cristiano de Menezes Feu" w:date="2022-11-21T08:33:00Z">
          <w:pPr>
            <w:widowControl w:val="0"/>
            <w:pBdr>
              <w:top w:val="nil"/>
              <w:left w:val="nil"/>
              <w:bottom w:val="nil"/>
              <w:right w:val="nil"/>
              <w:between w:val="nil"/>
            </w:pBdr>
            <w:spacing w:before="0" w:after="113"/>
            <w:ind w:left="567" w:firstLine="0"/>
          </w:pPr>
        </w:pPrChange>
      </w:pPr>
      <w:del w:id="8908" w:author="Cristiano de Menezes Feu" w:date="2022-11-21T08:33:00Z">
        <w:r w:rsidDel="00E631A1">
          <w:rPr>
            <w:b/>
            <w:color w:val="005583"/>
            <w:sz w:val="20"/>
            <w:szCs w:val="20"/>
          </w:rPr>
          <w:delText>Prática 1:</w:delText>
        </w:r>
        <w:r w:rsidDel="00E631A1">
          <w:rPr>
            <w:color w:val="005583"/>
            <w:sz w:val="20"/>
            <w:szCs w:val="20"/>
          </w:rPr>
          <w:delText xml:space="preserve"> pode ocorrer a aprovação de requerimento de urgência sem que a matéria seja apreciada na sessão imediata. Exemplo: REQ 7829/2013, relativo ao PLP 271/2005. </w:delText>
        </w:r>
      </w:del>
    </w:p>
    <w:p w14:paraId="00000D3E" w14:textId="3DBD5391" w:rsidR="003D183A" w:rsidDel="00E631A1" w:rsidRDefault="008B7924" w:rsidP="00E631A1">
      <w:pPr>
        <w:widowControl w:val="0"/>
        <w:pBdr>
          <w:top w:val="nil"/>
          <w:left w:val="nil"/>
          <w:bottom w:val="nil"/>
          <w:right w:val="nil"/>
          <w:between w:val="nil"/>
        </w:pBdr>
        <w:spacing w:before="0" w:after="113"/>
        <w:ind w:left="567" w:firstLine="0"/>
        <w:jc w:val="center"/>
        <w:rPr>
          <w:del w:id="8909" w:author="Cristiano de Menezes Feu" w:date="2022-11-21T08:33:00Z"/>
          <w:color w:val="005583"/>
          <w:sz w:val="20"/>
          <w:szCs w:val="20"/>
        </w:rPr>
        <w:pPrChange w:id="8910" w:author="Cristiano de Menezes Feu" w:date="2022-11-21T08:33:00Z">
          <w:pPr>
            <w:widowControl w:val="0"/>
            <w:pBdr>
              <w:top w:val="nil"/>
              <w:left w:val="nil"/>
              <w:bottom w:val="nil"/>
              <w:right w:val="nil"/>
              <w:between w:val="nil"/>
            </w:pBdr>
            <w:spacing w:before="0" w:after="113"/>
            <w:ind w:left="567" w:firstLine="0"/>
          </w:pPr>
        </w:pPrChange>
      </w:pPr>
      <w:del w:id="8911" w:author="Cristiano de Menezes Feu" w:date="2022-11-21T08:33:00Z">
        <w:r w:rsidDel="00E631A1">
          <w:rPr>
            <w:b/>
            <w:color w:val="005583"/>
            <w:sz w:val="20"/>
            <w:szCs w:val="20"/>
          </w:rPr>
          <w:delText>Prática 2:</w:delText>
        </w:r>
        <w:r w:rsidDel="00E631A1">
          <w:rPr>
            <w:color w:val="005583"/>
            <w:sz w:val="20"/>
            <w:szCs w:val="20"/>
          </w:rPr>
          <w:delText xml:space="preserve"> a aprovação do requerimento de urgência não implica suspensão da tramitação da matéria nas Comissões. Exemplo. PL 902/1999.</w:delText>
        </w:r>
      </w:del>
    </w:p>
    <w:p w14:paraId="00000D3F" w14:textId="6CC25D74" w:rsidR="003D183A" w:rsidDel="00E631A1" w:rsidRDefault="008B7924" w:rsidP="00E631A1">
      <w:pPr>
        <w:widowControl w:val="0"/>
        <w:pBdr>
          <w:top w:val="nil"/>
          <w:left w:val="nil"/>
          <w:bottom w:val="nil"/>
          <w:right w:val="nil"/>
          <w:between w:val="nil"/>
        </w:pBdr>
        <w:ind w:firstLine="0"/>
        <w:jc w:val="center"/>
        <w:rPr>
          <w:del w:id="8912" w:author="Cristiano de Menezes Feu" w:date="2022-11-21T08:33:00Z"/>
          <w:rFonts w:ascii="ClearSans-Bold" w:eastAsia="ClearSans-Bold" w:hAnsi="ClearSans-Bold" w:cs="ClearSans-Bold"/>
          <w:b/>
          <w:color w:val="000000"/>
        </w:rPr>
        <w:pPrChange w:id="8913" w:author="Cristiano de Menezes Feu" w:date="2022-11-21T08:33:00Z">
          <w:pPr>
            <w:widowControl w:val="0"/>
            <w:pBdr>
              <w:top w:val="nil"/>
              <w:left w:val="nil"/>
              <w:bottom w:val="nil"/>
              <w:right w:val="nil"/>
              <w:between w:val="nil"/>
            </w:pBdr>
          </w:pPr>
        </w:pPrChange>
      </w:pPr>
      <w:del w:id="8914" w:author="Cristiano de Menezes Feu" w:date="2022-11-21T08:33:00Z">
        <w:r w:rsidDel="00E631A1">
          <w:rPr>
            <w:color w:val="000000"/>
          </w:rPr>
          <w:delText>§ 1º Se não houver parecer, e a Comissão ou Comissões que tiverem de opinar sobre a matéria não se julgarem habilitadas a emiti-lo na referida sessão, poderão solicitar, para isso, prazo conjunto não excedente de duas sessões, que lhes será concedido pelo Presidente e comunicado ao Plenário, observando-se o que prescreve o art. 49.</w:delText>
        </w:r>
      </w:del>
    </w:p>
    <w:p w14:paraId="00000D40" w14:textId="3A58EA4E" w:rsidR="003D183A" w:rsidDel="00E631A1" w:rsidRDefault="008B7924" w:rsidP="00E631A1">
      <w:pPr>
        <w:widowControl w:val="0"/>
        <w:pBdr>
          <w:top w:val="nil"/>
          <w:left w:val="nil"/>
          <w:bottom w:val="nil"/>
          <w:right w:val="nil"/>
          <w:between w:val="nil"/>
        </w:pBdr>
        <w:spacing w:before="0" w:after="113"/>
        <w:ind w:left="567" w:firstLine="0"/>
        <w:jc w:val="center"/>
        <w:rPr>
          <w:del w:id="8915" w:author="Cristiano de Menezes Feu" w:date="2022-11-21T08:33:00Z"/>
          <w:color w:val="005583"/>
          <w:sz w:val="20"/>
          <w:szCs w:val="20"/>
        </w:rPr>
        <w:pPrChange w:id="8916" w:author="Cristiano de Menezes Feu" w:date="2022-11-21T08:33:00Z">
          <w:pPr>
            <w:widowControl w:val="0"/>
            <w:pBdr>
              <w:top w:val="nil"/>
              <w:left w:val="nil"/>
              <w:bottom w:val="nil"/>
              <w:right w:val="nil"/>
              <w:between w:val="nil"/>
            </w:pBdr>
            <w:spacing w:before="0" w:after="113"/>
            <w:ind w:left="567" w:firstLine="0"/>
          </w:pPr>
        </w:pPrChange>
      </w:pPr>
      <w:del w:id="8917" w:author="Cristiano de Menezes Feu" w:date="2022-11-21T08:33:00Z">
        <w:r w:rsidDel="00E631A1">
          <w:rPr>
            <w:color w:val="005583"/>
            <w:sz w:val="20"/>
            <w:szCs w:val="20"/>
          </w:rPr>
          <w:delText>Art. 52, I.</w:delText>
        </w:r>
      </w:del>
    </w:p>
    <w:p w14:paraId="00000D41" w14:textId="7C211663" w:rsidR="003D183A" w:rsidDel="00E631A1" w:rsidRDefault="008B7924" w:rsidP="00E631A1">
      <w:pPr>
        <w:widowControl w:val="0"/>
        <w:pBdr>
          <w:top w:val="nil"/>
          <w:left w:val="nil"/>
          <w:bottom w:val="nil"/>
          <w:right w:val="nil"/>
          <w:between w:val="nil"/>
        </w:pBdr>
        <w:ind w:firstLine="0"/>
        <w:jc w:val="center"/>
        <w:rPr>
          <w:del w:id="8918" w:author="Cristiano de Menezes Feu" w:date="2022-11-21T08:33:00Z"/>
          <w:rFonts w:ascii="ClearSans-Bold" w:eastAsia="ClearSans-Bold" w:hAnsi="ClearSans-Bold" w:cs="ClearSans-Bold"/>
          <w:b/>
          <w:color w:val="000000"/>
        </w:rPr>
        <w:pPrChange w:id="8919" w:author="Cristiano de Menezes Feu" w:date="2022-11-21T08:33:00Z">
          <w:pPr>
            <w:widowControl w:val="0"/>
            <w:pBdr>
              <w:top w:val="nil"/>
              <w:left w:val="nil"/>
              <w:bottom w:val="nil"/>
              <w:right w:val="nil"/>
              <w:between w:val="nil"/>
            </w:pBdr>
          </w:pPr>
        </w:pPrChange>
      </w:pPr>
      <w:del w:id="8920" w:author="Cristiano de Menezes Feu" w:date="2022-11-21T08:33:00Z">
        <w:r w:rsidDel="00E631A1">
          <w:rPr>
            <w:color w:val="000000"/>
          </w:rPr>
          <w:delText>§ 2º Findo o prazo concedido, a proposição será incluída na Ordem do Dia para imediata discussão e votação, com parecer ou sem ele. Anunciada a discussão, sem parecer de qualquer Comissão, o Presidente designará Relator que o dará verbalmente no decorrer da sessão, ou na sessão seguinte, a seu pedido.</w:delText>
        </w:r>
      </w:del>
    </w:p>
    <w:p w14:paraId="00000D42" w14:textId="649F169C" w:rsidR="003D183A" w:rsidDel="00E631A1" w:rsidRDefault="008B7924" w:rsidP="00E631A1">
      <w:pPr>
        <w:widowControl w:val="0"/>
        <w:pBdr>
          <w:top w:val="nil"/>
          <w:left w:val="nil"/>
          <w:bottom w:val="nil"/>
          <w:right w:val="nil"/>
          <w:between w:val="nil"/>
        </w:pBdr>
        <w:spacing w:before="0" w:after="113"/>
        <w:ind w:left="567" w:firstLine="0"/>
        <w:jc w:val="center"/>
        <w:rPr>
          <w:del w:id="8921" w:author="Cristiano de Menezes Feu" w:date="2022-11-21T08:33:00Z"/>
          <w:b/>
          <w:color w:val="005583"/>
          <w:sz w:val="20"/>
          <w:szCs w:val="20"/>
        </w:rPr>
        <w:pPrChange w:id="8922" w:author="Cristiano de Menezes Feu" w:date="2022-11-21T08:33:00Z">
          <w:pPr>
            <w:widowControl w:val="0"/>
            <w:pBdr>
              <w:top w:val="nil"/>
              <w:left w:val="nil"/>
              <w:bottom w:val="nil"/>
              <w:right w:val="nil"/>
              <w:between w:val="nil"/>
            </w:pBdr>
            <w:spacing w:before="0" w:after="113"/>
            <w:ind w:left="567" w:firstLine="0"/>
          </w:pPr>
        </w:pPrChange>
      </w:pPr>
      <w:del w:id="8923" w:author="Cristiano de Menezes Feu" w:date="2022-11-21T08:33:00Z">
        <w:r w:rsidDel="00E631A1">
          <w:rPr>
            <w:color w:val="005583"/>
            <w:sz w:val="20"/>
            <w:szCs w:val="20"/>
          </w:rPr>
          <w:delText>Art. 177, § 1º; art. 193, § 3º.</w:delText>
        </w:r>
      </w:del>
    </w:p>
    <w:p w14:paraId="00000D43" w14:textId="4E45ABBE" w:rsidR="003D183A" w:rsidDel="00E631A1" w:rsidRDefault="008B7924" w:rsidP="00E631A1">
      <w:pPr>
        <w:widowControl w:val="0"/>
        <w:pBdr>
          <w:top w:val="nil"/>
          <w:left w:val="nil"/>
          <w:bottom w:val="nil"/>
          <w:right w:val="nil"/>
          <w:between w:val="nil"/>
        </w:pBdr>
        <w:spacing w:before="0" w:after="113"/>
        <w:ind w:left="567" w:firstLine="0"/>
        <w:jc w:val="center"/>
        <w:rPr>
          <w:del w:id="8924" w:author="Cristiano de Menezes Feu" w:date="2022-11-21T08:33:00Z"/>
          <w:color w:val="005583"/>
          <w:sz w:val="20"/>
          <w:szCs w:val="20"/>
        </w:rPr>
        <w:pPrChange w:id="8925" w:author="Cristiano de Menezes Feu" w:date="2022-11-21T08:33:00Z">
          <w:pPr>
            <w:widowControl w:val="0"/>
            <w:pBdr>
              <w:top w:val="nil"/>
              <w:left w:val="nil"/>
              <w:bottom w:val="nil"/>
              <w:right w:val="nil"/>
              <w:between w:val="nil"/>
            </w:pBdr>
            <w:spacing w:before="0" w:after="113"/>
            <w:ind w:left="567" w:firstLine="0"/>
          </w:pPr>
        </w:pPrChange>
      </w:pPr>
      <w:del w:id="8926" w:author="Cristiano de Menezes Feu" w:date="2022-11-21T08:33:00Z">
        <w:r w:rsidDel="00E631A1">
          <w:rPr>
            <w:b/>
            <w:color w:val="005583"/>
            <w:sz w:val="20"/>
            <w:szCs w:val="20"/>
          </w:rPr>
          <w:delText xml:space="preserve">Pratica: </w:delText>
        </w:r>
        <w:r w:rsidDel="00E631A1">
          <w:rPr>
            <w:color w:val="005583"/>
            <w:sz w:val="20"/>
            <w:szCs w:val="20"/>
          </w:rPr>
          <w:delText>O Presidente da Câmara, ao nomear relator em Plenário, pode manter o mesmo relator da Comissão, como também designar novo relator em Plenário, sendo possível, inclusive, designar o mesmo Deputado para proferir parecer por todas as Comissões elencadas no despacho inicial. Ex: PL 2126/2011 e PL 5815/2019</w:delText>
        </w:r>
      </w:del>
    </w:p>
    <w:p w14:paraId="00000D44" w14:textId="3C16387E" w:rsidR="003D183A" w:rsidDel="00E631A1" w:rsidRDefault="008B7924" w:rsidP="00E631A1">
      <w:pPr>
        <w:widowControl w:val="0"/>
        <w:pBdr>
          <w:top w:val="nil"/>
          <w:left w:val="nil"/>
          <w:bottom w:val="nil"/>
          <w:right w:val="nil"/>
          <w:between w:val="nil"/>
        </w:pBdr>
        <w:ind w:firstLine="0"/>
        <w:jc w:val="center"/>
        <w:rPr>
          <w:del w:id="8927" w:author="Cristiano de Menezes Feu" w:date="2022-11-21T08:33:00Z"/>
          <w:rFonts w:ascii="ClearSans-Bold" w:eastAsia="ClearSans-Bold" w:hAnsi="ClearSans-Bold" w:cs="ClearSans-Bold"/>
          <w:b/>
          <w:color w:val="000000"/>
        </w:rPr>
        <w:pPrChange w:id="8928" w:author="Cristiano de Menezes Feu" w:date="2022-11-21T08:33:00Z">
          <w:pPr>
            <w:widowControl w:val="0"/>
            <w:pBdr>
              <w:top w:val="nil"/>
              <w:left w:val="nil"/>
              <w:bottom w:val="nil"/>
              <w:right w:val="nil"/>
              <w:between w:val="nil"/>
            </w:pBdr>
          </w:pPr>
        </w:pPrChange>
      </w:pPr>
      <w:del w:id="8929" w:author="Cristiano de Menezes Feu" w:date="2022-11-21T08:33:00Z">
        <w:r w:rsidDel="00E631A1">
          <w:rPr>
            <w:color w:val="000000"/>
          </w:rPr>
          <w:delText xml:space="preserve">§ 3º Na discussão e no encaminhamento de votação de proposição em regime de urgência, só o Autor, o Relator e Deputados inscritos poderão usar da palavra, e por metade do prazo previsto para matérias em tramitação normal, alternando-se, quanto possível, os oradores favoráveis e contrários. Após falarem seis Deputados, encerrar-se-ão, a requerimento da maioria absoluta </w:delText>
        </w:r>
        <w:r w:rsidDel="00E631A1">
          <w:rPr>
            <w:rFonts w:ascii="Sansita" w:eastAsia="Sansita" w:hAnsi="Sansita" w:cs="Sansita"/>
            <w:i/>
            <w:color w:val="005583"/>
          </w:rPr>
          <w:delText>(257 Deputados)</w:delText>
        </w:r>
        <w:r w:rsidDel="00E631A1">
          <w:rPr>
            <w:color w:val="000000"/>
          </w:rPr>
          <w:delText xml:space="preserve"> da composição da Câmara, ou de Líderes que representem esse número, a discussão e o encaminhamento da votação. </w:delText>
        </w:r>
      </w:del>
    </w:p>
    <w:p w14:paraId="00000D45" w14:textId="099E8F8B" w:rsidR="003D183A" w:rsidDel="00E631A1" w:rsidRDefault="008B7924" w:rsidP="00E631A1">
      <w:pPr>
        <w:widowControl w:val="0"/>
        <w:pBdr>
          <w:top w:val="nil"/>
          <w:left w:val="nil"/>
          <w:bottom w:val="nil"/>
          <w:right w:val="nil"/>
          <w:between w:val="nil"/>
        </w:pBdr>
        <w:spacing w:before="0" w:after="113"/>
        <w:ind w:left="567" w:firstLine="0"/>
        <w:jc w:val="center"/>
        <w:rPr>
          <w:del w:id="8930" w:author="Cristiano de Menezes Feu" w:date="2022-11-21T08:33:00Z"/>
          <w:b/>
          <w:color w:val="005583"/>
          <w:sz w:val="20"/>
          <w:szCs w:val="20"/>
        </w:rPr>
        <w:pPrChange w:id="8931" w:author="Cristiano de Menezes Feu" w:date="2022-11-21T08:33:00Z">
          <w:pPr>
            <w:widowControl w:val="0"/>
            <w:pBdr>
              <w:top w:val="nil"/>
              <w:left w:val="nil"/>
              <w:bottom w:val="nil"/>
              <w:right w:val="nil"/>
              <w:between w:val="nil"/>
            </w:pBdr>
            <w:spacing w:before="0" w:after="113"/>
            <w:ind w:left="567" w:firstLine="0"/>
          </w:pPr>
        </w:pPrChange>
      </w:pPr>
      <w:del w:id="8932" w:author="Cristiano de Menezes Feu" w:date="2022-11-21T08:33:00Z">
        <w:r w:rsidDel="00E631A1">
          <w:rPr>
            <w:color w:val="005583"/>
            <w:sz w:val="20"/>
            <w:szCs w:val="20"/>
          </w:rPr>
          <w:delText xml:space="preserve">Art. 57, VII (relativo às Comissões). </w:delText>
        </w:r>
      </w:del>
    </w:p>
    <w:p w14:paraId="00000D46" w14:textId="06D414A9" w:rsidR="003D183A" w:rsidDel="00E631A1" w:rsidRDefault="008B7924" w:rsidP="00E631A1">
      <w:pPr>
        <w:widowControl w:val="0"/>
        <w:pBdr>
          <w:top w:val="nil"/>
          <w:left w:val="nil"/>
          <w:bottom w:val="nil"/>
          <w:right w:val="nil"/>
          <w:between w:val="nil"/>
        </w:pBdr>
        <w:spacing w:before="0" w:after="113"/>
        <w:ind w:left="567" w:firstLine="0"/>
        <w:jc w:val="center"/>
        <w:rPr>
          <w:del w:id="8933" w:author="Cristiano de Menezes Feu" w:date="2022-11-21T08:33:00Z"/>
          <w:b/>
          <w:color w:val="005583"/>
          <w:sz w:val="20"/>
          <w:szCs w:val="20"/>
        </w:rPr>
        <w:pPrChange w:id="8934" w:author="Cristiano de Menezes Feu" w:date="2022-11-21T08:33:00Z">
          <w:pPr>
            <w:widowControl w:val="0"/>
            <w:pBdr>
              <w:top w:val="nil"/>
              <w:left w:val="nil"/>
              <w:bottom w:val="nil"/>
              <w:right w:val="nil"/>
              <w:between w:val="nil"/>
            </w:pBdr>
            <w:spacing w:before="0" w:after="113"/>
            <w:ind w:left="567" w:firstLine="0"/>
          </w:pPr>
        </w:pPrChange>
      </w:pPr>
      <w:del w:id="8935" w:author="Cristiano de Menezes Feu" w:date="2022-11-21T08:33:00Z">
        <w:r w:rsidDel="00E631A1">
          <w:rPr>
            <w:b/>
            <w:color w:val="005583"/>
            <w:sz w:val="20"/>
            <w:szCs w:val="20"/>
          </w:rPr>
          <w:delText>QO</w:delText>
        </w:r>
        <w:r w:rsidDel="00E631A1">
          <w:rPr>
            <w:color w:val="005583"/>
            <w:sz w:val="20"/>
            <w:szCs w:val="20"/>
          </w:rPr>
          <w:delText xml:space="preserve"> 98/2011 – Mesmo que todos os oradores estejam inscritos para falar em um só sentido, a favor ou contra, não é possível acatar requerimento de encerramento da discussão após terem falado 3 oradores; deve-se continuar a chamada dos oradores inscritos até o número mínimo de 6. </w:delText>
        </w:r>
      </w:del>
    </w:p>
    <w:p w14:paraId="00000D47" w14:textId="5556C6E4" w:rsidR="003D183A" w:rsidDel="00E631A1" w:rsidRDefault="008B7924" w:rsidP="00E631A1">
      <w:pPr>
        <w:widowControl w:val="0"/>
        <w:pBdr>
          <w:top w:val="nil"/>
          <w:left w:val="nil"/>
          <w:bottom w:val="nil"/>
          <w:right w:val="nil"/>
          <w:between w:val="nil"/>
        </w:pBdr>
        <w:spacing w:before="0" w:after="113"/>
        <w:ind w:left="567" w:firstLine="0"/>
        <w:jc w:val="center"/>
        <w:rPr>
          <w:del w:id="8936" w:author="Cristiano de Menezes Feu" w:date="2022-11-21T08:33:00Z"/>
          <w:b/>
          <w:color w:val="005583"/>
          <w:sz w:val="20"/>
          <w:szCs w:val="20"/>
        </w:rPr>
        <w:pPrChange w:id="8937" w:author="Cristiano de Menezes Feu" w:date="2022-11-21T08:33:00Z">
          <w:pPr>
            <w:widowControl w:val="0"/>
            <w:pBdr>
              <w:top w:val="nil"/>
              <w:left w:val="nil"/>
              <w:bottom w:val="nil"/>
              <w:right w:val="nil"/>
              <w:between w:val="nil"/>
            </w:pBdr>
            <w:spacing w:before="0" w:after="113"/>
            <w:ind w:left="567" w:firstLine="0"/>
          </w:pPr>
        </w:pPrChange>
      </w:pPr>
      <w:del w:id="8938" w:author="Cristiano de Menezes Feu" w:date="2022-11-21T08:33:00Z">
        <w:r w:rsidDel="00E631A1">
          <w:rPr>
            <w:b/>
            <w:color w:val="005583"/>
            <w:sz w:val="20"/>
            <w:szCs w:val="20"/>
          </w:rPr>
          <w:delText>QO</w:delText>
        </w:r>
        <w:r w:rsidDel="00E631A1">
          <w:rPr>
            <w:color w:val="005583"/>
            <w:sz w:val="20"/>
            <w:szCs w:val="20"/>
          </w:rPr>
          <w:delText xml:space="preserve"> 23/2007 – Entende caber às medidas provisórias tratamento urgente desde seu recebimento, resultando na definição do tempo de 3 minutos para cada inscrito na discussão, ainda que não esteja trancando a pauta.</w:delText>
        </w:r>
      </w:del>
    </w:p>
    <w:p w14:paraId="00000D48" w14:textId="1D7B422E" w:rsidR="003D183A" w:rsidDel="00E631A1" w:rsidRDefault="008B7924" w:rsidP="00E631A1">
      <w:pPr>
        <w:widowControl w:val="0"/>
        <w:pBdr>
          <w:top w:val="nil"/>
          <w:left w:val="nil"/>
          <w:bottom w:val="nil"/>
          <w:right w:val="nil"/>
          <w:between w:val="nil"/>
        </w:pBdr>
        <w:spacing w:before="0" w:after="113"/>
        <w:ind w:left="567" w:firstLine="0"/>
        <w:jc w:val="center"/>
        <w:rPr>
          <w:del w:id="8939" w:author="Cristiano de Menezes Feu" w:date="2022-11-21T08:33:00Z"/>
          <w:b/>
          <w:color w:val="005583"/>
          <w:sz w:val="20"/>
          <w:szCs w:val="20"/>
        </w:rPr>
        <w:pPrChange w:id="8940" w:author="Cristiano de Menezes Feu" w:date="2022-11-21T08:33:00Z">
          <w:pPr>
            <w:widowControl w:val="0"/>
            <w:pBdr>
              <w:top w:val="nil"/>
              <w:left w:val="nil"/>
              <w:bottom w:val="nil"/>
              <w:right w:val="nil"/>
              <w:between w:val="nil"/>
            </w:pBdr>
            <w:spacing w:before="0" w:after="113"/>
            <w:ind w:left="567" w:firstLine="0"/>
          </w:pPr>
        </w:pPrChange>
      </w:pPr>
      <w:del w:id="8941" w:author="Cristiano de Menezes Feu" w:date="2022-11-21T08:33:00Z">
        <w:r w:rsidDel="00E631A1">
          <w:rPr>
            <w:b/>
            <w:color w:val="005583"/>
            <w:sz w:val="20"/>
            <w:szCs w:val="20"/>
          </w:rPr>
          <w:delText>QO</w:delText>
        </w:r>
        <w:r w:rsidDel="00E631A1">
          <w:rPr>
            <w:color w:val="005583"/>
            <w:sz w:val="20"/>
            <w:szCs w:val="20"/>
          </w:rPr>
          <w:delText xml:space="preserve"> 660/2006 – A aprovação do requerimento de encerramento de discussão e encaminhamento de medida provisória suprime o uso da palavra dos oradores inscritos para discutir e encaminhar tanto a admissibilidade quanto o mérito, ressalvado o encaminhamento dos destaques e a orientação das bancadas.</w:delText>
        </w:r>
      </w:del>
    </w:p>
    <w:p w14:paraId="00000D49" w14:textId="09554F05" w:rsidR="003D183A" w:rsidDel="00E631A1" w:rsidRDefault="008B7924" w:rsidP="00E631A1">
      <w:pPr>
        <w:widowControl w:val="0"/>
        <w:pBdr>
          <w:top w:val="nil"/>
          <w:left w:val="nil"/>
          <w:bottom w:val="nil"/>
          <w:right w:val="nil"/>
          <w:between w:val="nil"/>
        </w:pBdr>
        <w:spacing w:before="0" w:after="113"/>
        <w:ind w:left="567" w:firstLine="0"/>
        <w:jc w:val="center"/>
        <w:rPr>
          <w:del w:id="8942" w:author="Cristiano de Menezes Feu" w:date="2022-11-21T08:33:00Z"/>
          <w:b/>
          <w:color w:val="005583"/>
          <w:sz w:val="20"/>
          <w:szCs w:val="20"/>
        </w:rPr>
        <w:pPrChange w:id="8943" w:author="Cristiano de Menezes Feu" w:date="2022-11-21T08:33:00Z">
          <w:pPr>
            <w:widowControl w:val="0"/>
            <w:pBdr>
              <w:top w:val="nil"/>
              <w:left w:val="nil"/>
              <w:bottom w:val="nil"/>
              <w:right w:val="nil"/>
              <w:between w:val="nil"/>
            </w:pBdr>
            <w:spacing w:before="0" w:after="113"/>
            <w:ind w:left="567" w:firstLine="0"/>
          </w:pPr>
        </w:pPrChange>
      </w:pPr>
      <w:del w:id="8944" w:author="Cristiano de Menezes Feu" w:date="2022-11-21T08:33:00Z">
        <w:r w:rsidDel="00E631A1">
          <w:rPr>
            <w:b/>
            <w:color w:val="005583"/>
            <w:sz w:val="20"/>
            <w:szCs w:val="20"/>
          </w:rPr>
          <w:delText>Prática 1:</w:delText>
        </w:r>
        <w:r w:rsidDel="00E631A1">
          <w:rPr>
            <w:color w:val="005583"/>
            <w:sz w:val="20"/>
            <w:szCs w:val="20"/>
          </w:rPr>
          <w:delText xml:space="preserve"> é de 3 minutos o tempo concedido para a discussão e para o encaminhamento de votação das matérias urgentes e dos requerimentos procedimentais pertinentes. </w:delText>
        </w:r>
      </w:del>
    </w:p>
    <w:p w14:paraId="00000D4A" w14:textId="2E661998" w:rsidR="003D183A" w:rsidDel="00E631A1" w:rsidRDefault="008B7924" w:rsidP="00E631A1">
      <w:pPr>
        <w:widowControl w:val="0"/>
        <w:pBdr>
          <w:top w:val="nil"/>
          <w:left w:val="nil"/>
          <w:bottom w:val="nil"/>
          <w:right w:val="nil"/>
          <w:between w:val="nil"/>
        </w:pBdr>
        <w:spacing w:before="0" w:after="113"/>
        <w:ind w:left="567" w:firstLine="0"/>
        <w:jc w:val="center"/>
        <w:rPr>
          <w:del w:id="8945" w:author="Cristiano de Menezes Feu" w:date="2022-11-21T08:33:00Z"/>
          <w:color w:val="005583"/>
          <w:sz w:val="20"/>
          <w:szCs w:val="20"/>
        </w:rPr>
        <w:pPrChange w:id="8946" w:author="Cristiano de Menezes Feu" w:date="2022-11-21T08:33:00Z">
          <w:pPr>
            <w:widowControl w:val="0"/>
            <w:pBdr>
              <w:top w:val="nil"/>
              <w:left w:val="nil"/>
              <w:bottom w:val="nil"/>
              <w:right w:val="nil"/>
              <w:between w:val="nil"/>
            </w:pBdr>
            <w:spacing w:before="0" w:after="113"/>
            <w:ind w:left="567" w:firstLine="0"/>
          </w:pPr>
        </w:pPrChange>
      </w:pPr>
      <w:del w:id="8947" w:author="Cristiano de Menezes Feu" w:date="2022-11-21T08:33:00Z">
        <w:r w:rsidDel="00E631A1">
          <w:rPr>
            <w:b/>
            <w:color w:val="005583"/>
            <w:sz w:val="20"/>
            <w:szCs w:val="20"/>
          </w:rPr>
          <w:delText>Prática 2:</w:delText>
        </w:r>
        <w:r w:rsidDel="00E631A1">
          <w:rPr>
            <w:color w:val="005583"/>
            <w:sz w:val="20"/>
            <w:szCs w:val="20"/>
          </w:rPr>
          <w:delText xml:space="preserve"> a aprovação do requerimento de encerramento da discussão e do encaminhamento da votação não prejudica os requerimentos de adiamento da votação. MPV 871/19 e PL 10332/2018</w:delText>
        </w:r>
      </w:del>
    </w:p>
    <w:p w14:paraId="00000D4B" w14:textId="588E52EA" w:rsidR="003D183A" w:rsidDel="00E631A1" w:rsidRDefault="008B7924" w:rsidP="00E631A1">
      <w:pPr>
        <w:widowControl w:val="0"/>
        <w:pBdr>
          <w:top w:val="nil"/>
          <w:left w:val="nil"/>
          <w:bottom w:val="nil"/>
          <w:right w:val="nil"/>
          <w:between w:val="nil"/>
        </w:pBdr>
        <w:ind w:firstLine="0"/>
        <w:jc w:val="center"/>
        <w:rPr>
          <w:del w:id="8948" w:author="Cristiano de Menezes Feu" w:date="2022-11-21T08:33:00Z"/>
          <w:rFonts w:ascii="ClearSans-Bold" w:eastAsia="ClearSans-Bold" w:hAnsi="ClearSans-Bold" w:cs="ClearSans-Bold"/>
          <w:b/>
          <w:color w:val="000000"/>
        </w:rPr>
        <w:pPrChange w:id="8949" w:author="Cristiano de Menezes Feu" w:date="2022-11-21T08:33:00Z">
          <w:pPr>
            <w:widowControl w:val="0"/>
            <w:pBdr>
              <w:top w:val="nil"/>
              <w:left w:val="nil"/>
              <w:bottom w:val="nil"/>
              <w:right w:val="nil"/>
              <w:between w:val="nil"/>
            </w:pBdr>
          </w:pPr>
        </w:pPrChange>
      </w:pPr>
      <w:del w:id="8950" w:author="Cristiano de Menezes Feu" w:date="2022-11-21T08:33:00Z">
        <w:r w:rsidDel="00E631A1">
          <w:rPr>
            <w:color w:val="000000"/>
          </w:rPr>
          <w:delText xml:space="preserve">§ 4º Encerrada a discussão com emendas, serão elas imediatamente distribuídas às Comissões respectivas e mandadas a publicar. As Comissões têm prazo de uma sessão, a contar do recebimento das emendas, para emitir parecer, o qual pode ser dado verbalmente, por motivo justificado. </w:delText>
        </w:r>
      </w:del>
    </w:p>
    <w:p w14:paraId="00000D4C" w14:textId="645CAF2E" w:rsidR="003D183A" w:rsidDel="00E631A1" w:rsidRDefault="008B7924" w:rsidP="00E631A1">
      <w:pPr>
        <w:widowControl w:val="0"/>
        <w:pBdr>
          <w:top w:val="nil"/>
          <w:left w:val="nil"/>
          <w:bottom w:val="nil"/>
          <w:right w:val="nil"/>
          <w:between w:val="nil"/>
        </w:pBdr>
        <w:spacing w:before="0" w:after="113"/>
        <w:ind w:left="567" w:firstLine="0"/>
        <w:jc w:val="center"/>
        <w:rPr>
          <w:del w:id="8951" w:author="Cristiano de Menezes Feu" w:date="2022-11-21T08:33:00Z"/>
          <w:b/>
          <w:color w:val="005583"/>
          <w:sz w:val="20"/>
          <w:szCs w:val="20"/>
        </w:rPr>
        <w:pPrChange w:id="8952" w:author="Cristiano de Menezes Feu" w:date="2022-11-21T08:33:00Z">
          <w:pPr>
            <w:widowControl w:val="0"/>
            <w:pBdr>
              <w:top w:val="nil"/>
              <w:left w:val="nil"/>
              <w:bottom w:val="nil"/>
              <w:right w:val="nil"/>
              <w:between w:val="nil"/>
            </w:pBdr>
            <w:spacing w:before="0" w:after="113"/>
            <w:ind w:left="567" w:firstLine="0"/>
          </w:pPr>
        </w:pPrChange>
      </w:pPr>
      <w:del w:id="8953" w:author="Cristiano de Menezes Feu" w:date="2022-11-21T08:33:00Z">
        <w:r w:rsidDel="00E631A1">
          <w:rPr>
            <w:color w:val="005583"/>
            <w:sz w:val="20"/>
            <w:szCs w:val="20"/>
          </w:rPr>
          <w:delText xml:space="preserve">Art. 121. </w:delText>
        </w:r>
      </w:del>
    </w:p>
    <w:p w14:paraId="00000D4D" w14:textId="12054B8F" w:rsidR="003D183A" w:rsidDel="00E631A1" w:rsidRDefault="008B7924" w:rsidP="00E631A1">
      <w:pPr>
        <w:widowControl w:val="0"/>
        <w:pBdr>
          <w:top w:val="nil"/>
          <w:left w:val="nil"/>
          <w:bottom w:val="nil"/>
          <w:right w:val="nil"/>
          <w:between w:val="nil"/>
        </w:pBdr>
        <w:spacing w:before="0" w:after="113"/>
        <w:ind w:left="567" w:firstLine="0"/>
        <w:jc w:val="center"/>
        <w:rPr>
          <w:del w:id="8954" w:author="Cristiano de Menezes Feu" w:date="2022-11-21T08:33:00Z"/>
          <w:b/>
          <w:color w:val="005583"/>
          <w:sz w:val="20"/>
          <w:szCs w:val="20"/>
        </w:rPr>
        <w:pPrChange w:id="8955" w:author="Cristiano de Menezes Feu" w:date="2022-11-21T08:33:00Z">
          <w:pPr>
            <w:widowControl w:val="0"/>
            <w:pBdr>
              <w:top w:val="nil"/>
              <w:left w:val="nil"/>
              <w:bottom w:val="nil"/>
              <w:right w:val="nil"/>
              <w:between w:val="nil"/>
            </w:pBdr>
            <w:spacing w:before="0" w:after="113"/>
            <w:ind w:left="567" w:firstLine="0"/>
          </w:pPr>
        </w:pPrChange>
      </w:pPr>
      <w:del w:id="8956" w:author="Cristiano de Menezes Feu" w:date="2022-11-21T08:33:00Z">
        <w:r w:rsidDel="00E631A1">
          <w:rPr>
            <w:b/>
            <w:color w:val="005583"/>
            <w:sz w:val="20"/>
            <w:szCs w:val="20"/>
          </w:rPr>
          <w:delText>Prática:</w:delText>
        </w:r>
        <w:r w:rsidDel="00E631A1">
          <w:rPr>
            <w:color w:val="005583"/>
            <w:sz w:val="20"/>
            <w:szCs w:val="20"/>
          </w:rPr>
          <w:delText xml:space="preserve"> nas proposições urgentes com base no art. 155, o parecer às emendas apresentadas em Plenário é dado por Relator designado, não retornando a proposição às Comissões; a publicação é feita mediante distribuição de cópias no Plenário. Exemplo: PL 9327/2017 na sessão do dia 06/06/2018.</w:delText>
        </w:r>
      </w:del>
    </w:p>
    <w:p w14:paraId="00000D4E" w14:textId="179DA4EB" w:rsidR="003D183A" w:rsidDel="00E631A1" w:rsidRDefault="008B7924" w:rsidP="00E631A1">
      <w:pPr>
        <w:widowControl w:val="0"/>
        <w:pBdr>
          <w:top w:val="nil"/>
          <w:left w:val="nil"/>
          <w:bottom w:val="nil"/>
          <w:right w:val="nil"/>
          <w:between w:val="nil"/>
        </w:pBdr>
        <w:spacing w:before="0" w:after="113"/>
        <w:ind w:left="567" w:firstLine="0"/>
        <w:jc w:val="center"/>
        <w:rPr>
          <w:del w:id="8957" w:author="Cristiano de Menezes Feu" w:date="2022-11-21T08:33:00Z"/>
          <w:color w:val="005583"/>
          <w:sz w:val="20"/>
          <w:szCs w:val="20"/>
        </w:rPr>
        <w:pPrChange w:id="8958" w:author="Cristiano de Menezes Feu" w:date="2022-11-21T08:33:00Z">
          <w:pPr>
            <w:widowControl w:val="0"/>
            <w:pBdr>
              <w:top w:val="nil"/>
              <w:left w:val="nil"/>
              <w:bottom w:val="nil"/>
              <w:right w:val="nil"/>
              <w:between w:val="nil"/>
            </w:pBdr>
            <w:spacing w:before="0" w:after="113"/>
            <w:ind w:left="567" w:firstLine="0"/>
          </w:pPr>
        </w:pPrChange>
      </w:pPr>
      <w:del w:id="8959" w:author="Cristiano de Menezes Feu" w:date="2022-11-21T08:33:00Z">
        <w:r w:rsidDel="00E631A1">
          <w:rPr>
            <w:b/>
            <w:color w:val="005583"/>
            <w:sz w:val="20"/>
            <w:szCs w:val="20"/>
          </w:rPr>
          <w:delText>Decisão da Presidência</w:delText>
        </w:r>
        <w:r w:rsidDel="00E631A1">
          <w:rPr>
            <w:color w:val="005583"/>
            <w:sz w:val="20"/>
            <w:szCs w:val="20"/>
          </w:rPr>
          <w:delText xml:space="preserve"> no PL 4.918/2016, em 14/6/2016 – Recupera entendimento constante da QO 44/2007, diferente da QO 397/2014</w:delText>
        </w:r>
        <w:r w:rsidDel="00E631A1">
          <w:rPr>
            <w:color w:val="005583"/>
            <w:sz w:val="20"/>
            <w:szCs w:val="20"/>
            <w:vertAlign w:val="superscript"/>
          </w:rPr>
          <w:footnoteReference w:id="369"/>
        </w:r>
        <w:r w:rsidDel="00E631A1">
          <w:rPr>
            <w:color w:val="005583"/>
            <w:sz w:val="20"/>
            <w:szCs w:val="20"/>
          </w:rPr>
          <w:delText xml:space="preserve">, esclarecendo que, se a Comissão Mista tiver sido encerrada e tiver sido aprovado o regime de urgência na Casa, será designado Relator no Plenário, em substituição à Comissão Mista, para proferir parecer sobre eventuais emendas que venham a ser ofertadas ao Projeto. </w:delText>
        </w:r>
      </w:del>
    </w:p>
    <w:p w14:paraId="00000D4F" w14:textId="619E1754" w:rsidR="003D183A" w:rsidDel="00E631A1" w:rsidRDefault="008B7924" w:rsidP="00E631A1">
      <w:pPr>
        <w:widowControl w:val="0"/>
        <w:pBdr>
          <w:top w:val="nil"/>
          <w:left w:val="nil"/>
          <w:bottom w:val="nil"/>
          <w:right w:val="nil"/>
          <w:between w:val="nil"/>
        </w:pBdr>
        <w:ind w:firstLine="0"/>
        <w:jc w:val="center"/>
        <w:rPr>
          <w:del w:id="8963" w:author="Cristiano de Menezes Feu" w:date="2022-11-21T08:33:00Z"/>
          <w:rFonts w:ascii="ClearSans-Bold" w:eastAsia="ClearSans-Bold" w:hAnsi="ClearSans-Bold" w:cs="ClearSans-Bold"/>
          <w:b/>
          <w:color w:val="000000"/>
        </w:rPr>
        <w:pPrChange w:id="8964" w:author="Cristiano de Menezes Feu" w:date="2022-11-21T08:33:00Z">
          <w:pPr>
            <w:widowControl w:val="0"/>
            <w:pBdr>
              <w:top w:val="nil"/>
              <w:left w:val="nil"/>
              <w:bottom w:val="nil"/>
              <w:right w:val="nil"/>
              <w:between w:val="nil"/>
            </w:pBdr>
          </w:pPr>
        </w:pPrChange>
      </w:pPr>
      <w:del w:id="8965" w:author="Cristiano de Menezes Feu" w:date="2022-11-21T08:33:00Z">
        <w:r w:rsidDel="00E631A1">
          <w:rPr>
            <w:color w:val="000000"/>
          </w:rPr>
          <w:delText xml:space="preserve">§ 5º A realização de diligência nos projetos em regime de urgência não implica dilação dos prazos para sua apreciação. </w:delText>
        </w:r>
      </w:del>
    </w:p>
    <w:p w14:paraId="00000D50" w14:textId="430CC5F3" w:rsidR="003D183A" w:rsidDel="00E631A1" w:rsidRDefault="008B7924" w:rsidP="00E631A1">
      <w:pPr>
        <w:widowControl w:val="0"/>
        <w:pBdr>
          <w:top w:val="nil"/>
          <w:left w:val="nil"/>
          <w:bottom w:val="nil"/>
          <w:right w:val="nil"/>
          <w:between w:val="nil"/>
        </w:pBdr>
        <w:spacing w:before="0" w:after="113"/>
        <w:ind w:left="567" w:firstLine="0"/>
        <w:jc w:val="center"/>
        <w:rPr>
          <w:del w:id="8966" w:author="Cristiano de Menezes Feu" w:date="2022-11-21T08:33:00Z"/>
          <w:color w:val="005583"/>
          <w:sz w:val="20"/>
          <w:szCs w:val="20"/>
        </w:rPr>
        <w:pPrChange w:id="8967" w:author="Cristiano de Menezes Feu" w:date="2022-11-21T08:33:00Z">
          <w:pPr>
            <w:widowControl w:val="0"/>
            <w:pBdr>
              <w:top w:val="nil"/>
              <w:left w:val="nil"/>
              <w:bottom w:val="nil"/>
              <w:right w:val="nil"/>
              <w:between w:val="nil"/>
            </w:pBdr>
            <w:spacing w:before="0" w:after="113"/>
            <w:ind w:left="567" w:firstLine="0"/>
          </w:pPr>
        </w:pPrChange>
      </w:pPr>
      <w:del w:id="8968" w:author="Cristiano de Menezes Feu" w:date="2022-11-21T08:33:00Z">
        <w:r w:rsidDel="00E631A1">
          <w:rPr>
            <w:color w:val="005583"/>
            <w:sz w:val="20"/>
            <w:szCs w:val="20"/>
          </w:rPr>
          <w:delText>Art. 24, XIV.</w:delText>
        </w:r>
      </w:del>
    </w:p>
    <w:p w14:paraId="00000D51" w14:textId="5C12D39E" w:rsidR="003D183A" w:rsidDel="00E631A1" w:rsidRDefault="003D183A" w:rsidP="00E631A1">
      <w:pPr>
        <w:widowControl w:val="0"/>
        <w:pBdr>
          <w:top w:val="nil"/>
          <w:left w:val="nil"/>
          <w:bottom w:val="nil"/>
          <w:right w:val="nil"/>
          <w:between w:val="nil"/>
        </w:pBdr>
        <w:spacing w:before="170" w:after="113"/>
        <w:ind w:firstLine="0"/>
        <w:jc w:val="center"/>
        <w:rPr>
          <w:del w:id="8969" w:author="Cristiano de Menezes Feu" w:date="2022-11-21T08:33:00Z"/>
          <w:rFonts w:ascii="ClearSans-Light" w:eastAsia="ClearSans-Light" w:hAnsi="ClearSans-Light" w:cs="ClearSans-Light"/>
          <w:color w:val="000000"/>
          <w:sz w:val="24"/>
          <w:szCs w:val="24"/>
        </w:rPr>
        <w:pPrChange w:id="8970" w:author="Cristiano de Menezes Feu" w:date="2022-11-21T08:33:00Z">
          <w:pPr>
            <w:widowControl w:val="0"/>
            <w:pBdr>
              <w:top w:val="nil"/>
              <w:left w:val="nil"/>
              <w:bottom w:val="nil"/>
              <w:right w:val="nil"/>
              <w:between w:val="nil"/>
            </w:pBdr>
            <w:spacing w:before="170" w:after="113"/>
            <w:ind w:firstLine="0"/>
            <w:jc w:val="center"/>
          </w:pPr>
        </w:pPrChange>
      </w:pPr>
    </w:p>
    <w:p w14:paraId="00000D52" w14:textId="01D6C19F" w:rsidR="003D183A" w:rsidDel="00E631A1" w:rsidRDefault="008B7924" w:rsidP="00E631A1">
      <w:pPr>
        <w:widowControl w:val="0"/>
        <w:pBdr>
          <w:top w:val="nil"/>
          <w:left w:val="nil"/>
          <w:bottom w:val="nil"/>
          <w:right w:val="nil"/>
          <w:between w:val="nil"/>
        </w:pBdr>
        <w:spacing w:before="170" w:after="113"/>
        <w:ind w:firstLine="0"/>
        <w:jc w:val="center"/>
        <w:rPr>
          <w:del w:id="8971" w:author="Cristiano de Menezes Feu" w:date="2022-11-21T08:33:00Z"/>
          <w:rFonts w:ascii="ClearSans-Light" w:eastAsia="ClearSans-Light" w:hAnsi="ClearSans-Light" w:cs="ClearSans-Light"/>
          <w:color w:val="000000"/>
          <w:sz w:val="24"/>
          <w:szCs w:val="24"/>
        </w:rPr>
        <w:pPrChange w:id="8972" w:author="Cristiano de Menezes Feu" w:date="2022-11-21T08:33:00Z">
          <w:pPr>
            <w:widowControl w:val="0"/>
            <w:pBdr>
              <w:top w:val="nil"/>
              <w:left w:val="nil"/>
              <w:bottom w:val="nil"/>
              <w:right w:val="nil"/>
              <w:between w:val="nil"/>
            </w:pBdr>
            <w:spacing w:before="170" w:after="113"/>
            <w:ind w:firstLine="0"/>
            <w:jc w:val="center"/>
          </w:pPr>
        </w:pPrChange>
      </w:pPr>
      <w:del w:id="8973" w:author="Cristiano de Menezes Feu" w:date="2022-11-21T08:33:00Z">
        <w:r w:rsidDel="00E631A1">
          <w:rPr>
            <w:rFonts w:ascii="ClearSans-Light" w:eastAsia="ClearSans-Light" w:hAnsi="ClearSans-Light" w:cs="ClearSans-Light"/>
            <w:color w:val="000000"/>
            <w:sz w:val="24"/>
            <w:szCs w:val="24"/>
          </w:rPr>
          <w:delText>CAPÍTULO VIII</w:delText>
        </w:r>
        <w:r w:rsidDel="00E631A1">
          <w:rPr>
            <w:rFonts w:ascii="ClearSans-Light" w:eastAsia="ClearSans-Light" w:hAnsi="ClearSans-Light" w:cs="ClearSans-Light"/>
            <w:color w:val="000000"/>
            <w:sz w:val="24"/>
            <w:szCs w:val="24"/>
          </w:rPr>
          <w:br/>
          <w:delText>DA PRIORIDADE</w:delText>
        </w:r>
      </w:del>
    </w:p>
    <w:p w14:paraId="00000D53" w14:textId="3FB426A7" w:rsidR="003D183A" w:rsidDel="00E631A1" w:rsidRDefault="008B7924" w:rsidP="00E631A1">
      <w:pPr>
        <w:widowControl w:val="0"/>
        <w:pBdr>
          <w:top w:val="nil"/>
          <w:left w:val="nil"/>
          <w:bottom w:val="nil"/>
          <w:right w:val="nil"/>
          <w:between w:val="nil"/>
        </w:pBdr>
        <w:ind w:firstLine="0"/>
        <w:jc w:val="center"/>
        <w:rPr>
          <w:del w:id="8974" w:author="Cristiano de Menezes Feu" w:date="2022-11-21T08:33:00Z"/>
          <w:rFonts w:ascii="ClearSans-Bold" w:eastAsia="ClearSans-Bold" w:hAnsi="ClearSans-Bold" w:cs="ClearSans-Bold"/>
          <w:b/>
          <w:color w:val="000000"/>
        </w:rPr>
        <w:pPrChange w:id="8975" w:author="Cristiano de Menezes Feu" w:date="2022-11-21T08:33:00Z">
          <w:pPr>
            <w:widowControl w:val="0"/>
            <w:pBdr>
              <w:top w:val="nil"/>
              <w:left w:val="nil"/>
              <w:bottom w:val="nil"/>
              <w:right w:val="nil"/>
              <w:between w:val="nil"/>
            </w:pBdr>
          </w:pPr>
        </w:pPrChange>
      </w:pPr>
      <w:del w:id="8976" w:author="Cristiano de Menezes Feu" w:date="2022-11-21T08:33:00Z">
        <w:r w:rsidDel="00E631A1">
          <w:rPr>
            <w:rFonts w:ascii="ClearSans-Bold" w:eastAsia="ClearSans-Bold" w:hAnsi="ClearSans-Bold" w:cs="ClearSans-Bold"/>
            <w:b/>
            <w:color w:val="000000"/>
          </w:rPr>
          <w:delText>Art. 158.</w:delText>
        </w:r>
        <w:r w:rsidDel="00E631A1">
          <w:rPr>
            <w:color w:val="000000"/>
          </w:rPr>
          <w:delText xml:space="preserve"> Prioridade é a dispensa de exigências regimentais para que determinada proposição seja incluída na Ordem do Dia da sessão seguinte, logo após as proposições em regime de urgência. </w:delText>
        </w:r>
      </w:del>
    </w:p>
    <w:p w14:paraId="00000D54" w14:textId="757764D6" w:rsidR="003D183A" w:rsidDel="00E631A1" w:rsidRDefault="008B7924" w:rsidP="00E631A1">
      <w:pPr>
        <w:widowControl w:val="0"/>
        <w:pBdr>
          <w:top w:val="nil"/>
          <w:left w:val="nil"/>
          <w:bottom w:val="nil"/>
          <w:right w:val="nil"/>
          <w:between w:val="nil"/>
        </w:pBdr>
        <w:spacing w:before="0" w:after="113"/>
        <w:ind w:left="567" w:firstLine="0"/>
        <w:jc w:val="center"/>
        <w:rPr>
          <w:del w:id="8977" w:author="Cristiano de Menezes Feu" w:date="2022-11-21T08:33:00Z"/>
          <w:color w:val="005583"/>
          <w:sz w:val="20"/>
          <w:szCs w:val="20"/>
        </w:rPr>
        <w:pPrChange w:id="8978" w:author="Cristiano de Menezes Feu" w:date="2022-11-21T08:33:00Z">
          <w:pPr>
            <w:widowControl w:val="0"/>
            <w:pBdr>
              <w:top w:val="nil"/>
              <w:left w:val="nil"/>
              <w:bottom w:val="nil"/>
              <w:right w:val="nil"/>
              <w:between w:val="nil"/>
            </w:pBdr>
            <w:spacing w:before="0" w:after="113"/>
            <w:ind w:left="567" w:firstLine="0"/>
          </w:pPr>
        </w:pPrChange>
      </w:pPr>
      <w:del w:id="8979" w:author="Cristiano de Menezes Feu" w:date="2022-11-21T08:33:00Z">
        <w:r w:rsidDel="00E631A1">
          <w:rPr>
            <w:color w:val="005583"/>
            <w:sz w:val="20"/>
            <w:szCs w:val="20"/>
          </w:rPr>
          <w:delText>Art. 52, II; art. 151, II; art. 83; art. 159, §§ 1º e 3º.</w:delText>
        </w:r>
      </w:del>
    </w:p>
    <w:p w14:paraId="00000D55" w14:textId="245D610C" w:rsidR="003D183A" w:rsidDel="00E631A1" w:rsidRDefault="008B7924" w:rsidP="00E631A1">
      <w:pPr>
        <w:widowControl w:val="0"/>
        <w:pBdr>
          <w:top w:val="nil"/>
          <w:left w:val="nil"/>
          <w:bottom w:val="nil"/>
          <w:right w:val="nil"/>
          <w:between w:val="nil"/>
        </w:pBdr>
        <w:ind w:firstLine="0"/>
        <w:jc w:val="center"/>
        <w:rPr>
          <w:del w:id="8980" w:author="Cristiano de Menezes Feu" w:date="2022-11-21T08:33:00Z"/>
          <w:color w:val="000000"/>
        </w:rPr>
        <w:pPrChange w:id="8981" w:author="Cristiano de Menezes Feu" w:date="2022-11-21T08:33:00Z">
          <w:pPr>
            <w:widowControl w:val="0"/>
            <w:pBdr>
              <w:top w:val="nil"/>
              <w:left w:val="nil"/>
              <w:bottom w:val="nil"/>
              <w:right w:val="nil"/>
              <w:between w:val="nil"/>
            </w:pBdr>
          </w:pPr>
        </w:pPrChange>
      </w:pPr>
      <w:del w:id="8982" w:author="Cristiano de Menezes Feu" w:date="2022-11-21T08:33:00Z">
        <w:r w:rsidDel="00E631A1">
          <w:rPr>
            <w:color w:val="000000"/>
          </w:rPr>
          <w:delText xml:space="preserve">§ 1º Somente poderá ser admitida a prioridade para a proposição: </w:delText>
        </w:r>
      </w:del>
    </w:p>
    <w:p w14:paraId="00000D56" w14:textId="73B4D83D" w:rsidR="003D183A" w:rsidDel="00E631A1" w:rsidRDefault="008B7924" w:rsidP="00E631A1">
      <w:pPr>
        <w:widowControl w:val="0"/>
        <w:pBdr>
          <w:top w:val="nil"/>
          <w:left w:val="nil"/>
          <w:bottom w:val="nil"/>
          <w:right w:val="nil"/>
          <w:between w:val="nil"/>
        </w:pBdr>
        <w:ind w:firstLine="0"/>
        <w:jc w:val="center"/>
        <w:rPr>
          <w:del w:id="8983" w:author="Cristiano de Menezes Feu" w:date="2022-11-21T08:33:00Z"/>
          <w:color w:val="000000"/>
        </w:rPr>
        <w:pPrChange w:id="8984" w:author="Cristiano de Menezes Feu" w:date="2022-11-21T08:33:00Z">
          <w:pPr>
            <w:widowControl w:val="0"/>
            <w:pBdr>
              <w:top w:val="nil"/>
              <w:left w:val="nil"/>
              <w:bottom w:val="nil"/>
              <w:right w:val="nil"/>
              <w:between w:val="nil"/>
            </w:pBdr>
          </w:pPr>
        </w:pPrChange>
      </w:pPr>
      <w:del w:id="8985" w:author="Cristiano de Menezes Feu" w:date="2022-11-21T08:33:00Z">
        <w:r w:rsidDel="00E631A1">
          <w:rPr>
            <w:color w:val="000000"/>
          </w:rPr>
          <w:delText xml:space="preserve">I - numerada; </w:delText>
        </w:r>
      </w:del>
    </w:p>
    <w:p w14:paraId="00000D57" w14:textId="3B9AFF82" w:rsidR="003D183A" w:rsidDel="00E631A1" w:rsidRDefault="008B7924" w:rsidP="00E631A1">
      <w:pPr>
        <w:widowControl w:val="0"/>
        <w:pBdr>
          <w:top w:val="nil"/>
          <w:left w:val="nil"/>
          <w:bottom w:val="nil"/>
          <w:right w:val="nil"/>
          <w:between w:val="nil"/>
        </w:pBdr>
        <w:spacing w:before="0" w:after="113"/>
        <w:ind w:left="567" w:firstLine="0"/>
        <w:jc w:val="center"/>
        <w:rPr>
          <w:del w:id="8986" w:author="Cristiano de Menezes Feu" w:date="2022-11-21T08:33:00Z"/>
          <w:color w:val="005583"/>
          <w:sz w:val="20"/>
          <w:szCs w:val="20"/>
        </w:rPr>
        <w:pPrChange w:id="8987" w:author="Cristiano de Menezes Feu" w:date="2022-11-21T08:33:00Z">
          <w:pPr>
            <w:widowControl w:val="0"/>
            <w:pBdr>
              <w:top w:val="nil"/>
              <w:left w:val="nil"/>
              <w:bottom w:val="nil"/>
              <w:right w:val="nil"/>
              <w:between w:val="nil"/>
            </w:pBdr>
            <w:spacing w:before="0" w:after="113"/>
            <w:ind w:left="567" w:firstLine="0"/>
          </w:pPr>
        </w:pPrChange>
      </w:pPr>
      <w:del w:id="8988" w:author="Cristiano de Menezes Feu" w:date="2022-11-21T08:33:00Z">
        <w:r w:rsidDel="00E631A1">
          <w:rPr>
            <w:color w:val="005583"/>
            <w:sz w:val="20"/>
            <w:szCs w:val="20"/>
          </w:rPr>
          <w:delText>Art. 138.</w:delText>
        </w:r>
      </w:del>
    </w:p>
    <w:p w14:paraId="00000D58" w14:textId="3BDD92D1" w:rsidR="003D183A" w:rsidDel="00E631A1" w:rsidRDefault="008B7924" w:rsidP="00E631A1">
      <w:pPr>
        <w:widowControl w:val="0"/>
        <w:pBdr>
          <w:top w:val="nil"/>
          <w:left w:val="nil"/>
          <w:bottom w:val="nil"/>
          <w:right w:val="nil"/>
          <w:between w:val="nil"/>
        </w:pBdr>
        <w:ind w:firstLine="0"/>
        <w:jc w:val="center"/>
        <w:rPr>
          <w:del w:id="8989" w:author="Cristiano de Menezes Feu" w:date="2022-11-21T08:33:00Z"/>
          <w:color w:val="000000"/>
        </w:rPr>
        <w:pPrChange w:id="8990" w:author="Cristiano de Menezes Feu" w:date="2022-11-21T08:33:00Z">
          <w:pPr>
            <w:widowControl w:val="0"/>
            <w:pBdr>
              <w:top w:val="nil"/>
              <w:left w:val="nil"/>
              <w:bottom w:val="nil"/>
              <w:right w:val="nil"/>
              <w:between w:val="nil"/>
            </w:pBdr>
          </w:pPr>
        </w:pPrChange>
      </w:pPr>
      <w:del w:id="8991" w:author="Cristiano de Menezes Feu" w:date="2022-11-21T08:33:00Z">
        <w:r w:rsidDel="00E631A1">
          <w:rPr>
            <w:color w:val="000000"/>
          </w:rPr>
          <w:delText xml:space="preserve">II - publicada no Diário da Câmara dos Deputados e em avulsos; </w:delText>
        </w:r>
      </w:del>
    </w:p>
    <w:p w14:paraId="00000D59" w14:textId="119938ED" w:rsidR="003D183A" w:rsidDel="00E631A1" w:rsidRDefault="008B7924" w:rsidP="00E631A1">
      <w:pPr>
        <w:widowControl w:val="0"/>
        <w:pBdr>
          <w:top w:val="nil"/>
          <w:left w:val="nil"/>
          <w:bottom w:val="nil"/>
          <w:right w:val="nil"/>
          <w:between w:val="nil"/>
        </w:pBdr>
        <w:ind w:firstLine="0"/>
        <w:jc w:val="center"/>
        <w:rPr>
          <w:del w:id="8992" w:author="Cristiano de Menezes Feu" w:date="2022-11-21T08:33:00Z"/>
          <w:color w:val="000000"/>
        </w:rPr>
        <w:pPrChange w:id="8993" w:author="Cristiano de Menezes Feu" w:date="2022-11-21T08:33:00Z">
          <w:pPr>
            <w:widowControl w:val="0"/>
            <w:pBdr>
              <w:top w:val="nil"/>
              <w:left w:val="nil"/>
              <w:bottom w:val="nil"/>
              <w:right w:val="nil"/>
              <w:between w:val="nil"/>
            </w:pBdr>
          </w:pPr>
        </w:pPrChange>
      </w:pPr>
      <w:del w:id="8994" w:author="Cristiano de Menezes Feu" w:date="2022-11-21T08:33:00Z">
        <w:r w:rsidDel="00E631A1">
          <w:rPr>
            <w:color w:val="000000"/>
          </w:rPr>
          <w:delText xml:space="preserve">III - distribuída em avulsos, com pareceres sobre a proposição principal e as acessórias, se houver, pelo menos uma sessão antes. </w:delText>
        </w:r>
      </w:del>
    </w:p>
    <w:p w14:paraId="00000D5A" w14:textId="5B2DEF4E" w:rsidR="003D183A" w:rsidDel="00E631A1" w:rsidRDefault="008B7924" w:rsidP="00E631A1">
      <w:pPr>
        <w:widowControl w:val="0"/>
        <w:pBdr>
          <w:top w:val="nil"/>
          <w:left w:val="nil"/>
          <w:bottom w:val="nil"/>
          <w:right w:val="nil"/>
          <w:between w:val="nil"/>
        </w:pBdr>
        <w:ind w:firstLine="0"/>
        <w:jc w:val="center"/>
        <w:rPr>
          <w:del w:id="8995" w:author="Cristiano de Menezes Feu" w:date="2022-11-21T08:33:00Z"/>
          <w:color w:val="000000"/>
        </w:rPr>
        <w:pPrChange w:id="8996" w:author="Cristiano de Menezes Feu" w:date="2022-11-21T08:33:00Z">
          <w:pPr>
            <w:widowControl w:val="0"/>
            <w:pBdr>
              <w:top w:val="nil"/>
              <w:left w:val="nil"/>
              <w:bottom w:val="nil"/>
              <w:right w:val="nil"/>
              <w:between w:val="nil"/>
            </w:pBdr>
          </w:pPr>
        </w:pPrChange>
      </w:pPr>
      <w:del w:id="8997" w:author="Cristiano de Menezes Feu" w:date="2022-11-21T08:33:00Z">
        <w:r w:rsidDel="00E631A1">
          <w:rPr>
            <w:color w:val="000000"/>
          </w:rPr>
          <w:delText xml:space="preserve">§ 2º Além dos projetos mencionados no art. 151, II, com tramitação em prioridade, poderá esta ser proposta ao Plenário: </w:delText>
        </w:r>
      </w:del>
    </w:p>
    <w:p w14:paraId="00000D5B" w14:textId="6CDD0C66" w:rsidR="003D183A" w:rsidDel="00E631A1" w:rsidRDefault="008B7924" w:rsidP="00E631A1">
      <w:pPr>
        <w:widowControl w:val="0"/>
        <w:pBdr>
          <w:top w:val="nil"/>
          <w:left w:val="nil"/>
          <w:bottom w:val="nil"/>
          <w:right w:val="nil"/>
          <w:between w:val="nil"/>
        </w:pBdr>
        <w:ind w:firstLine="0"/>
        <w:jc w:val="center"/>
        <w:rPr>
          <w:del w:id="8998" w:author="Cristiano de Menezes Feu" w:date="2022-11-21T08:33:00Z"/>
          <w:color w:val="000000"/>
        </w:rPr>
        <w:pPrChange w:id="8999" w:author="Cristiano de Menezes Feu" w:date="2022-11-21T08:33:00Z">
          <w:pPr>
            <w:widowControl w:val="0"/>
            <w:pBdr>
              <w:top w:val="nil"/>
              <w:left w:val="nil"/>
              <w:bottom w:val="nil"/>
              <w:right w:val="nil"/>
              <w:between w:val="nil"/>
            </w:pBdr>
          </w:pPr>
        </w:pPrChange>
      </w:pPr>
      <w:del w:id="9000" w:author="Cristiano de Menezes Feu" w:date="2022-11-21T08:33:00Z">
        <w:r w:rsidDel="00E631A1">
          <w:rPr>
            <w:color w:val="000000"/>
          </w:rPr>
          <w:delText xml:space="preserve">I - pela Mesa; </w:delText>
        </w:r>
      </w:del>
    </w:p>
    <w:p w14:paraId="00000D5C" w14:textId="46334B95" w:rsidR="003D183A" w:rsidDel="00E631A1" w:rsidRDefault="008B7924" w:rsidP="00E631A1">
      <w:pPr>
        <w:widowControl w:val="0"/>
        <w:pBdr>
          <w:top w:val="nil"/>
          <w:left w:val="nil"/>
          <w:bottom w:val="nil"/>
          <w:right w:val="nil"/>
          <w:between w:val="nil"/>
        </w:pBdr>
        <w:ind w:firstLine="0"/>
        <w:jc w:val="center"/>
        <w:rPr>
          <w:del w:id="9001" w:author="Cristiano de Menezes Feu" w:date="2022-11-21T08:33:00Z"/>
          <w:color w:val="000000"/>
        </w:rPr>
        <w:pPrChange w:id="9002" w:author="Cristiano de Menezes Feu" w:date="2022-11-21T08:33:00Z">
          <w:pPr>
            <w:widowControl w:val="0"/>
            <w:pBdr>
              <w:top w:val="nil"/>
              <w:left w:val="nil"/>
              <w:bottom w:val="nil"/>
              <w:right w:val="nil"/>
              <w:between w:val="nil"/>
            </w:pBdr>
          </w:pPr>
        </w:pPrChange>
      </w:pPr>
      <w:del w:id="9003" w:author="Cristiano de Menezes Feu" w:date="2022-11-21T08:33:00Z">
        <w:r w:rsidDel="00E631A1">
          <w:rPr>
            <w:color w:val="000000"/>
          </w:rPr>
          <w:delText xml:space="preserve">II - por Comissão que houver apreciado a proposição; </w:delText>
        </w:r>
      </w:del>
    </w:p>
    <w:p w14:paraId="00000D5D" w14:textId="66A96328" w:rsidR="003D183A" w:rsidDel="00E631A1" w:rsidRDefault="008B7924" w:rsidP="00E631A1">
      <w:pPr>
        <w:widowControl w:val="0"/>
        <w:pBdr>
          <w:top w:val="nil"/>
          <w:left w:val="nil"/>
          <w:bottom w:val="nil"/>
          <w:right w:val="nil"/>
          <w:between w:val="nil"/>
        </w:pBdr>
        <w:ind w:firstLine="0"/>
        <w:jc w:val="center"/>
        <w:rPr>
          <w:del w:id="9004" w:author="Cristiano de Menezes Feu" w:date="2022-11-21T08:33:00Z"/>
          <w:color w:val="000000"/>
        </w:rPr>
        <w:pPrChange w:id="9005" w:author="Cristiano de Menezes Feu" w:date="2022-11-21T08:33:00Z">
          <w:pPr>
            <w:widowControl w:val="0"/>
            <w:pBdr>
              <w:top w:val="nil"/>
              <w:left w:val="nil"/>
              <w:bottom w:val="nil"/>
              <w:right w:val="nil"/>
              <w:between w:val="nil"/>
            </w:pBdr>
          </w:pPr>
        </w:pPrChange>
      </w:pPr>
      <w:del w:id="9006" w:author="Cristiano de Menezes Feu" w:date="2022-11-21T08:33:00Z">
        <w:r w:rsidDel="00E631A1">
          <w:rPr>
            <w:color w:val="000000"/>
          </w:rPr>
          <w:delText>III - pelo Autor da proposição, apoiado por um décimo</w:delText>
        </w:r>
        <w:r w:rsidDel="00E631A1">
          <w:rPr>
            <w:i/>
            <w:color w:val="005583"/>
          </w:rPr>
          <w:delText xml:space="preserve"> (52 Deputados) </w:delText>
        </w:r>
        <w:r w:rsidDel="00E631A1">
          <w:rPr>
            <w:color w:val="000000"/>
          </w:rPr>
          <w:delText xml:space="preserve">dos Deputados ou por Líderes que representem esse número. </w:delText>
        </w:r>
      </w:del>
    </w:p>
    <w:p w14:paraId="00000D5E" w14:textId="456C466A" w:rsidR="003D183A" w:rsidDel="00E631A1" w:rsidRDefault="008B7924" w:rsidP="00E631A1">
      <w:pPr>
        <w:widowControl w:val="0"/>
        <w:pBdr>
          <w:top w:val="nil"/>
          <w:left w:val="nil"/>
          <w:bottom w:val="nil"/>
          <w:right w:val="nil"/>
          <w:between w:val="nil"/>
        </w:pBdr>
        <w:spacing w:before="170" w:after="113"/>
        <w:ind w:firstLine="0"/>
        <w:jc w:val="center"/>
        <w:rPr>
          <w:del w:id="9007" w:author="Cristiano de Menezes Feu" w:date="2022-11-21T08:33:00Z"/>
          <w:rFonts w:ascii="ClearSans-Light" w:eastAsia="ClearSans-Light" w:hAnsi="ClearSans-Light" w:cs="ClearSans-Light"/>
          <w:color w:val="000000"/>
          <w:sz w:val="24"/>
          <w:szCs w:val="24"/>
        </w:rPr>
        <w:pPrChange w:id="9008" w:author="Cristiano de Menezes Feu" w:date="2022-11-21T08:33:00Z">
          <w:pPr>
            <w:widowControl w:val="0"/>
            <w:pBdr>
              <w:top w:val="nil"/>
              <w:left w:val="nil"/>
              <w:bottom w:val="nil"/>
              <w:right w:val="nil"/>
              <w:between w:val="nil"/>
            </w:pBdr>
            <w:spacing w:before="170" w:after="113"/>
            <w:ind w:firstLine="0"/>
            <w:jc w:val="center"/>
          </w:pPr>
        </w:pPrChange>
      </w:pPr>
      <w:del w:id="9009" w:author="Cristiano de Menezes Feu" w:date="2022-11-21T08:33:00Z">
        <w:r w:rsidDel="00E631A1">
          <w:rPr>
            <w:rFonts w:ascii="ClearSans-Light" w:eastAsia="ClearSans-Light" w:hAnsi="ClearSans-Light" w:cs="ClearSans-Light"/>
            <w:color w:val="000000"/>
            <w:sz w:val="24"/>
            <w:szCs w:val="24"/>
          </w:rPr>
          <w:delText>CAPÍTULO IX</w:delText>
        </w:r>
        <w:r w:rsidDel="00E631A1">
          <w:rPr>
            <w:rFonts w:ascii="ClearSans-Light" w:eastAsia="ClearSans-Light" w:hAnsi="ClearSans-Light" w:cs="ClearSans-Light"/>
            <w:color w:val="000000"/>
            <w:sz w:val="24"/>
            <w:szCs w:val="24"/>
          </w:rPr>
          <w:br/>
          <w:delText>DA PREFERÊNCIA</w:delText>
        </w:r>
      </w:del>
    </w:p>
    <w:p w14:paraId="00000D5F" w14:textId="08B7F9A4" w:rsidR="003D183A" w:rsidDel="00E631A1" w:rsidRDefault="008B7924" w:rsidP="00E631A1">
      <w:pPr>
        <w:widowControl w:val="0"/>
        <w:pBdr>
          <w:top w:val="nil"/>
          <w:left w:val="nil"/>
          <w:bottom w:val="nil"/>
          <w:right w:val="nil"/>
          <w:between w:val="nil"/>
        </w:pBdr>
        <w:ind w:firstLine="0"/>
        <w:jc w:val="center"/>
        <w:rPr>
          <w:del w:id="9010" w:author="Cristiano de Menezes Feu" w:date="2022-11-21T08:33:00Z"/>
          <w:rFonts w:ascii="ClearSans-Bold" w:eastAsia="ClearSans-Bold" w:hAnsi="ClearSans-Bold" w:cs="ClearSans-Bold"/>
          <w:b/>
          <w:color w:val="000000"/>
        </w:rPr>
        <w:pPrChange w:id="9011" w:author="Cristiano de Menezes Feu" w:date="2022-11-21T08:33:00Z">
          <w:pPr>
            <w:widowControl w:val="0"/>
            <w:pBdr>
              <w:top w:val="nil"/>
              <w:left w:val="nil"/>
              <w:bottom w:val="nil"/>
              <w:right w:val="nil"/>
              <w:between w:val="nil"/>
            </w:pBdr>
          </w:pPr>
        </w:pPrChange>
      </w:pPr>
      <w:del w:id="9012" w:author="Cristiano de Menezes Feu" w:date="2022-11-21T08:33:00Z">
        <w:r w:rsidDel="00E631A1">
          <w:rPr>
            <w:rFonts w:ascii="ClearSans-Bold" w:eastAsia="ClearSans-Bold" w:hAnsi="ClearSans-Bold" w:cs="ClearSans-Bold"/>
            <w:b/>
            <w:color w:val="000000"/>
          </w:rPr>
          <w:delText>Art. 159.</w:delText>
        </w:r>
        <w:r w:rsidDel="00E631A1">
          <w:rPr>
            <w:color w:val="000000"/>
          </w:rPr>
          <w:delText xml:space="preserve"> Denomina-se preferência a primazia na discussão, ou na votação, de uma proposição sobre outra, ou outras. </w:delText>
        </w:r>
      </w:del>
    </w:p>
    <w:p w14:paraId="00000D60" w14:textId="627D5448" w:rsidR="003D183A" w:rsidDel="00E631A1" w:rsidRDefault="008B7924" w:rsidP="00E631A1">
      <w:pPr>
        <w:widowControl w:val="0"/>
        <w:pBdr>
          <w:top w:val="nil"/>
          <w:left w:val="nil"/>
          <w:bottom w:val="nil"/>
          <w:right w:val="nil"/>
          <w:between w:val="nil"/>
        </w:pBdr>
        <w:spacing w:before="0" w:after="113"/>
        <w:ind w:left="567" w:firstLine="0"/>
        <w:jc w:val="center"/>
        <w:rPr>
          <w:del w:id="9013" w:author="Cristiano de Menezes Feu" w:date="2022-11-21T08:33:00Z"/>
          <w:color w:val="005583"/>
          <w:sz w:val="20"/>
          <w:szCs w:val="20"/>
        </w:rPr>
        <w:pPrChange w:id="9014" w:author="Cristiano de Menezes Feu" w:date="2022-11-21T08:33:00Z">
          <w:pPr>
            <w:widowControl w:val="0"/>
            <w:pBdr>
              <w:top w:val="nil"/>
              <w:left w:val="nil"/>
              <w:bottom w:val="nil"/>
              <w:right w:val="nil"/>
              <w:between w:val="nil"/>
            </w:pBdr>
            <w:spacing w:before="0" w:after="113"/>
            <w:ind w:left="567" w:firstLine="0"/>
          </w:pPr>
        </w:pPrChange>
      </w:pPr>
      <w:del w:id="9015" w:author="Cristiano de Menezes Feu" w:date="2022-11-21T08:33:00Z">
        <w:r w:rsidDel="00E631A1">
          <w:rPr>
            <w:color w:val="005583"/>
            <w:sz w:val="20"/>
            <w:szCs w:val="20"/>
          </w:rPr>
          <w:delText>Art. 83, parágrafo único, II, a; art. 50, § 1º (inversão de item da pauta nas Comissões); art. 143; art. 191.</w:delText>
        </w:r>
      </w:del>
    </w:p>
    <w:p w14:paraId="00000D61" w14:textId="0597E81E" w:rsidR="003D183A" w:rsidDel="00E631A1" w:rsidRDefault="008B7924" w:rsidP="00E631A1">
      <w:pPr>
        <w:widowControl w:val="0"/>
        <w:pBdr>
          <w:top w:val="nil"/>
          <w:left w:val="nil"/>
          <w:bottom w:val="nil"/>
          <w:right w:val="nil"/>
          <w:between w:val="nil"/>
        </w:pBdr>
        <w:ind w:firstLine="0"/>
        <w:jc w:val="center"/>
        <w:rPr>
          <w:del w:id="9016" w:author="Cristiano de Menezes Feu" w:date="2022-11-21T08:33:00Z"/>
          <w:rFonts w:ascii="ClearSans-Bold" w:eastAsia="ClearSans-Bold" w:hAnsi="ClearSans-Bold" w:cs="ClearSans-Bold"/>
          <w:b/>
          <w:color w:val="000000"/>
        </w:rPr>
        <w:pPrChange w:id="9017" w:author="Cristiano de Menezes Feu" w:date="2022-11-21T08:33:00Z">
          <w:pPr>
            <w:widowControl w:val="0"/>
            <w:pBdr>
              <w:top w:val="nil"/>
              <w:left w:val="nil"/>
              <w:bottom w:val="nil"/>
              <w:right w:val="nil"/>
              <w:between w:val="nil"/>
            </w:pBdr>
          </w:pPr>
        </w:pPrChange>
      </w:pPr>
      <w:del w:id="9018" w:author="Cristiano de Menezes Feu" w:date="2022-11-21T08:33:00Z">
        <w:r w:rsidDel="00E631A1">
          <w:rPr>
            <w:color w:val="000000"/>
          </w:rPr>
          <w:delText>§ 1º Os projetos em regime de urgência gozam de preferência sobre os em prioridade, que, a seu turno, têm preferência sobre os de tramitação ordinária e, entre estes, os projetos para os quais tenha sido concedida preferência, seguidos dos que tenham pareceres favoráveis de todas as Comissões a que foram distribuídos.</w:delText>
        </w:r>
      </w:del>
    </w:p>
    <w:p w14:paraId="00000D62" w14:textId="203C8795" w:rsidR="003D183A" w:rsidDel="00E631A1" w:rsidRDefault="008B7924" w:rsidP="00E631A1">
      <w:pPr>
        <w:widowControl w:val="0"/>
        <w:pBdr>
          <w:top w:val="nil"/>
          <w:left w:val="nil"/>
          <w:bottom w:val="nil"/>
          <w:right w:val="nil"/>
          <w:between w:val="nil"/>
        </w:pBdr>
        <w:spacing w:before="0" w:after="113"/>
        <w:ind w:left="567" w:firstLine="0"/>
        <w:jc w:val="center"/>
        <w:rPr>
          <w:del w:id="9019" w:author="Cristiano de Menezes Feu" w:date="2022-11-21T08:33:00Z"/>
          <w:b/>
          <w:color w:val="005583"/>
          <w:sz w:val="20"/>
          <w:szCs w:val="20"/>
        </w:rPr>
        <w:pPrChange w:id="9020" w:author="Cristiano de Menezes Feu" w:date="2022-11-21T08:33:00Z">
          <w:pPr>
            <w:widowControl w:val="0"/>
            <w:pBdr>
              <w:top w:val="nil"/>
              <w:left w:val="nil"/>
              <w:bottom w:val="nil"/>
              <w:right w:val="nil"/>
              <w:between w:val="nil"/>
            </w:pBdr>
            <w:spacing w:before="0" w:after="113"/>
            <w:ind w:left="567" w:firstLine="0"/>
          </w:pPr>
        </w:pPrChange>
      </w:pPr>
      <w:del w:id="9021" w:author="Cristiano de Menezes Feu" w:date="2022-11-21T08:33:00Z">
        <w:r w:rsidDel="00E631A1">
          <w:rPr>
            <w:color w:val="005583"/>
            <w:sz w:val="20"/>
            <w:szCs w:val="20"/>
          </w:rPr>
          <w:delText>Art. 86; art. 191, I.</w:delText>
        </w:r>
      </w:del>
    </w:p>
    <w:p w14:paraId="00000D63" w14:textId="67A9A8A0" w:rsidR="003D183A" w:rsidDel="00E631A1" w:rsidRDefault="008B7924" w:rsidP="00E631A1">
      <w:pPr>
        <w:widowControl w:val="0"/>
        <w:pBdr>
          <w:top w:val="nil"/>
          <w:left w:val="nil"/>
          <w:bottom w:val="nil"/>
          <w:right w:val="nil"/>
          <w:between w:val="nil"/>
        </w:pBdr>
        <w:spacing w:before="0" w:after="113"/>
        <w:ind w:left="567" w:firstLine="0"/>
        <w:jc w:val="center"/>
        <w:rPr>
          <w:del w:id="9022" w:author="Cristiano de Menezes Feu" w:date="2022-11-21T08:33:00Z"/>
          <w:color w:val="005583"/>
          <w:sz w:val="20"/>
          <w:szCs w:val="20"/>
        </w:rPr>
        <w:pPrChange w:id="9023" w:author="Cristiano de Menezes Feu" w:date="2022-11-21T08:33:00Z">
          <w:pPr>
            <w:widowControl w:val="0"/>
            <w:pBdr>
              <w:top w:val="nil"/>
              <w:left w:val="nil"/>
              <w:bottom w:val="nil"/>
              <w:right w:val="nil"/>
              <w:between w:val="nil"/>
            </w:pBdr>
            <w:spacing w:before="0" w:after="113"/>
            <w:ind w:left="567" w:firstLine="0"/>
          </w:pPr>
        </w:pPrChange>
      </w:pPr>
      <w:del w:id="9024" w:author="Cristiano de Menezes Feu" w:date="2022-11-21T08:33:00Z">
        <w:r w:rsidDel="00E631A1">
          <w:rPr>
            <w:b/>
            <w:color w:val="005583"/>
            <w:sz w:val="20"/>
            <w:szCs w:val="20"/>
          </w:rPr>
          <w:delText>QO</w:delText>
        </w:r>
        <w:r w:rsidDel="00E631A1">
          <w:rPr>
            <w:color w:val="005583"/>
            <w:sz w:val="20"/>
            <w:szCs w:val="20"/>
          </w:rPr>
          <w:delText xml:space="preserve"> 676/2010 – Reafirma entendimento constante da QO 10.345/1997, no sentido de esclarecer que a matéria em votação tem preferência sobre outras do mesmo grupo, e não precedência geral sobre todos os itens da pauta.</w:delText>
        </w:r>
      </w:del>
    </w:p>
    <w:p w14:paraId="00000D64" w14:textId="70B06FE5" w:rsidR="003D183A" w:rsidDel="00E631A1" w:rsidRDefault="008B7924" w:rsidP="00E631A1">
      <w:pPr>
        <w:widowControl w:val="0"/>
        <w:pBdr>
          <w:top w:val="nil"/>
          <w:left w:val="nil"/>
          <w:bottom w:val="nil"/>
          <w:right w:val="nil"/>
          <w:between w:val="nil"/>
        </w:pBdr>
        <w:ind w:firstLine="0"/>
        <w:jc w:val="center"/>
        <w:rPr>
          <w:del w:id="9025" w:author="Cristiano de Menezes Feu" w:date="2022-11-21T08:33:00Z"/>
          <w:rFonts w:ascii="ClearSans-Bold" w:eastAsia="ClearSans-Bold" w:hAnsi="ClearSans-Bold" w:cs="ClearSans-Bold"/>
          <w:b/>
          <w:color w:val="000000"/>
        </w:rPr>
        <w:pPrChange w:id="9026" w:author="Cristiano de Menezes Feu" w:date="2022-11-21T08:33:00Z">
          <w:pPr>
            <w:widowControl w:val="0"/>
            <w:pBdr>
              <w:top w:val="nil"/>
              <w:left w:val="nil"/>
              <w:bottom w:val="nil"/>
              <w:right w:val="nil"/>
              <w:between w:val="nil"/>
            </w:pBdr>
          </w:pPr>
        </w:pPrChange>
      </w:pPr>
      <w:del w:id="9027" w:author="Cristiano de Menezes Feu" w:date="2022-11-21T08:33:00Z">
        <w:r w:rsidDel="00E631A1">
          <w:rPr>
            <w:color w:val="000000"/>
          </w:rPr>
          <w:delText xml:space="preserve">§ 2º Haverá entre os projetos em regime de urgência a seguinte ordem de preferência: </w:delText>
        </w:r>
      </w:del>
    </w:p>
    <w:p w14:paraId="00000D65" w14:textId="0B34B1D3" w:rsidR="003D183A" w:rsidDel="00E631A1" w:rsidRDefault="008B7924" w:rsidP="00E631A1">
      <w:pPr>
        <w:widowControl w:val="0"/>
        <w:pBdr>
          <w:top w:val="nil"/>
          <w:left w:val="nil"/>
          <w:bottom w:val="nil"/>
          <w:right w:val="nil"/>
          <w:between w:val="nil"/>
        </w:pBdr>
        <w:spacing w:before="0" w:after="113"/>
        <w:ind w:left="567" w:firstLine="0"/>
        <w:jc w:val="center"/>
        <w:rPr>
          <w:del w:id="9028" w:author="Cristiano de Menezes Feu" w:date="2022-11-21T08:33:00Z"/>
          <w:color w:val="005583"/>
          <w:sz w:val="20"/>
          <w:szCs w:val="20"/>
        </w:rPr>
        <w:pPrChange w:id="9029" w:author="Cristiano de Menezes Feu" w:date="2022-11-21T08:33:00Z">
          <w:pPr>
            <w:widowControl w:val="0"/>
            <w:pBdr>
              <w:top w:val="nil"/>
              <w:left w:val="nil"/>
              <w:bottom w:val="nil"/>
              <w:right w:val="nil"/>
              <w:between w:val="nil"/>
            </w:pBdr>
            <w:spacing w:before="0" w:after="113"/>
            <w:ind w:left="567" w:firstLine="0"/>
          </w:pPr>
        </w:pPrChange>
      </w:pPr>
      <w:del w:id="9030" w:author="Cristiano de Menezes Feu" w:date="2022-11-21T08:33:00Z">
        <w:r w:rsidDel="00E631A1">
          <w:rPr>
            <w:color w:val="005583"/>
            <w:sz w:val="20"/>
            <w:szCs w:val="20"/>
          </w:rPr>
          <w:delText>Art. 151, I.</w:delText>
        </w:r>
      </w:del>
    </w:p>
    <w:p w14:paraId="00000D66" w14:textId="53858294" w:rsidR="003D183A" w:rsidDel="00E631A1" w:rsidRDefault="008B7924" w:rsidP="00E631A1">
      <w:pPr>
        <w:widowControl w:val="0"/>
        <w:pBdr>
          <w:top w:val="nil"/>
          <w:left w:val="nil"/>
          <w:bottom w:val="nil"/>
          <w:right w:val="nil"/>
          <w:between w:val="nil"/>
        </w:pBdr>
        <w:spacing w:before="57"/>
        <w:ind w:firstLine="0"/>
        <w:jc w:val="center"/>
        <w:rPr>
          <w:del w:id="9031" w:author="Cristiano de Menezes Feu" w:date="2022-11-21T08:33:00Z"/>
          <w:color w:val="000000"/>
        </w:rPr>
        <w:pPrChange w:id="9032" w:author="Cristiano de Menezes Feu" w:date="2022-11-21T08:33:00Z">
          <w:pPr>
            <w:widowControl w:val="0"/>
            <w:pBdr>
              <w:top w:val="nil"/>
              <w:left w:val="nil"/>
              <w:bottom w:val="nil"/>
              <w:right w:val="nil"/>
              <w:between w:val="nil"/>
            </w:pBdr>
            <w:spacing w:before="57"/>
          </w:pPr>
        </w:pPrChange>
      </w:pPr>
      <w:del w:id="9033" w:author="Cristiano de Menezes Feu" w:date="2022-11-21T08:33:00Z">
        <w:r w:rsidDel="00E631A1">
          <w:rPr>
            <w:color w:val="000000"/>
          </w:rPr>
          <w:delText xml:space="preserve">I - declaração de guerra e correlatos; </w:delText>
        </w:r>
      </w:del>
    </w:p>
    <w:p w14:paraId="00000D67" w14:textId="4CD167B0" w:rsidR="003D183A" w:rsidDel="00E631A1" w:rsidRDefault="008B7924" w:rsidP="00E631A1">
      <w:pPr>
        <w:widowControl w:val="0"/>
        <w:pBdr>
          <w:top w:val="nil"/>
          <w:left w:val="nil"/>
          <w:bottom w:val="nil"/>
          <w:right w:val="nil"/>
          <w:between w:val="nil"/>
        </w:pBdr>
        <w:spacing w:before="57"/>
        <w:ind w:firstLine="0"/>
        <w:jc w:val="center"/>
        <w:rPr>
          <w:del w:id="9034" w:author="Cristiano de Menezes Feu" w:date="2022-11-21T08:33:00Z"/>
          <w:color w:val="000000"/>
        </w:rPr>
        <w:pPrChange w:id="9035" w:author="Cristiano de Menezes Feu" w:date="2022-11-21T08:33:00Z">
          <w:pPr>
            <w:widowControl w:val="0"/>
            <w:pBdr>
              <w:top w:val="nil"/>
              <w:left w:val="nil"/>
              <w:bottom w:val="nil"/>
              <w:right w:val="nil"/>
              <w:between w:val="nil"/>
            </w:pBdr>
            <w:spacing w:before="57"/>
          </w:pPr>
        </w:pPrChange>
      </w:pPr>
      <w:del w:id="9036" w:author="Cristiano de Menezes Feu" w:date="2022-11-21T08:33:00Z">
        <w:r w:rsidDel="00E631A1">
          <w:rPr>
            <w:color w:val="000000"/>
          </w:rPr>
          <w:delText xml:space="preserve">II - estado de defesa, estado de sítio e intervenção federal nos Estados; </w:delText>
        </w:r>
      </w:del>
    </w:p>
    <w:p w14:paraId="00000D68" w14:textId="0CD6BDA9" w:rsidR="003D183A" w:rsidDel="00E631A1" w:rsidRDefault="008B7924" w:rsidP="00E631A1">
      <w:pPr>
        <w:widowControl w:val="0"/>
        <w:pBdr>
          <w:top w:val="nil"/>
          <w:left w:val="nil"/>
          <w:bottom w:val="nil"/>
          <w:right w:val="nil"/>
          <w:between w:val="nil"/>
        </w:pBdr>
        <w:spacing w:before="57"/>
        <w:ind w:firstLine="0"/>
        <w:jc w:val="center"/>
        <w:rPr>
          <w:del w:id="9037" w:author="Cristiano de Menezes Feu" w:date="2022-11-21T08:33:00Z"/>
          <w:color w:val="000000"/>
        </w:rPr>
        <w:pPrChange w:id="9038" w:author="Cristiano de Menezes Feu" w:date="2022-11-21T08:33:00Z">
          <w:pPr>
            <w:widowControl w:val="0"/>
            <w:pBdr>
              <w:top w:val="nil"/>
              <w:left w:val="nil"/>
              <w:bottom w:val="nil"/>
              <w:right w:val="nil"/>
              <w:between w:val="nil"/>
            </w:pBdr>
            <w:spacing w:before="57"/>
          </w:pPr>
        </w:pPrChange>
      </w:pPr>
      <w:del w:id="9039" w:author="Cristiano de Menezes Feu" w:date="2022-11-21T08:33:00Z">
        <w:r w:rsidDel="00E631A1">
          <w:rPr>
            <w:color w:val="000000"/>
          </w:rPr>
          <w:delText xml:space="preserve">III - matéria considerada urgente; </w:delText>
        </w:r>
      </w:del>
    </w:p>
    <w:p w14:paraId="00000D69" w14:textId="3C622291" w:rsidR="003D183A" w:rsidDel="00E631A1" w:rsidRDefault="008B7924" w:rsidP="00E631A1">
      <w:pPr>
        <w:widowControl w:val="0"/>
        <w:pBdr>
          <w:top w:val="nil"/>
          <w:left w:val="nil"/>
          <w:bottom w:val="nil"/>
          <w:right w:val="nil"/>
          <w:between w:val="nil"/>
        </w:pBdr>
        <w:spacing w:before="57"/>
        <w:ind w:firstLine="0"/>
        <w:jc w:val="center"/>
        <w:rPr>
          <w:del w:id="9040" w:author="Cristiano de Menezes Feu" w:date="2022-11-21T08:33:00Z"/>
          <w:color w:val="000000"/>
        </w:rPr>
        <w:pPrChange w:id="9041" w:author="Cristiano de Menezes Feu" w:date="2022-11-21T08:33:00Z">
          <w:pPr>
            <w:widowControl w:val="0"/>
            <w:pBdr>
              <w:top w:val="nil"/>
              <w:left w:val="nil"/>
              <w:bottom w:val="nil"/>
              <w:right w:val="nil"/>
              <w:between w:val="nil"/>
            </w:pBdr>
            <w:spacing w:before="57"/>
          </w:pPr>
        </w:pPrChange>
      </w:pPr>
      <w:del w:id="9042" w:author="Cristiano de Menezes Feu" w:date="2022-11-21T08:33:00Z">
        <w:r w:rsidDel="00E631A1">
          <w:rPr>
            <w:color w:val="000000"/>
          </w:rPr>
          <w:delText xml:space="preserve">IV - acordos internacionais; </w:delText>
        </w:r>
      </w:del>
    </w:p>
    <w:p w14:paraId="00000D6A" w14:textId="50EC255A" w:rsidR="003D183A" w:rsidDel="00E631A1" w:rsidRDefault="008B7924" w:rsidP="00E631A1">
      <w:pPr>
        <w:widowControl w:val="0"/>
        <w:pBdr>
          <w:top w:val="nil"/>
          <w:left w:val="nil"/>
          <w:bottom w:val="nil"/>
          <w:right w:val="nil"/>
          <w:between w:val="nil"/>
        </w:pBdr>
        <w:spacing w:before="57"/>
        <w:ind w:firstLine="0"/>
        <w:jc w:val="center"/>
        <w:rPr>
          <w:del w:id="9043" w:author="Cristiano de Menezes Feu" w:date="2022-11-21T08:33:00Z"/>
          <w:color w:val="000000"/>
        </w:rPr>
        <w:pPrChange w:id="9044" w:author="Cristiano de Menezes Feu" w:date="2022-11-21T08:33:00Z">
          <w:pPr>
            <w:widowControl w:val="0"/>
            <w:pBdr>
              <w:top w:val="nil"/>
              <w:left w:val="nil"/>
              <w:bottom w:val="nil"/>
              <w:right w:val="nil"/>
              <w:between w:val="nil"/>
            </w:pBdr>
            <w:spacing w:before="57"/>
          </w:pPr>
        </w:pPrChange>
      </w:pPr>
      <w:del w:id="9045" w:author="Cristiano de Menezes Feu" w:date="2022-11-21T08:33:00Z">
        <w:r w:rsidDel="00E631A1">
          <w:rPr>
            <w:color w:val="000000"/>
          </w:rPr>
          <w:delText xml:space="preserve">V - fixação dos efetivos das Forças Armadas. </w:delText>
        </w:r>
      </w:del>
    </w:p>
    <w:p w14:paraId="00000D6B" w14:textId="1E14CE79" w:rsidR="003D183A" w:rsidDel="00E631A1" w:rsidRDefault="008B7924" w:rsidP="00E631A1">
      <w:pPr>
        <w:widowControl w:val="0"/>
        <w:pBdr>
          <w:top w:val="nil"/>
          <w:left w:val="nil"/>
          <w:bottom w:val="nil"/>
          <w:right w:val="nil"/>
          <w:between w:val="nil"/>
        </w:pBdr>
        <w:ind w:firstLine="0"/>
        <w:jc w:val="center"/>
        <w:rPr>
          <w:del w:id="9046" w:author="Cristiano de Menezes Feu" w:date="2022-11-21T08:33:00Z"/>
          <w:rFonts w:ascii="ClearSans-Bold" w:eastAsia="ClearSans-Bold" w:hAnsi="ClearSans-Bold" w:cs="ClearSans-Bold"/>
          <w:b/>
          <w:color w:val="000000"/>
        </w:rPr>
        <w:pPrChange w:id="9047" w:author="Cristiano de Menezes Feu" w:date="2022-11-21T08:33:00Z">
          <w:pPr>
            <w:widowControl w:val="0"/>
            <w:pBdr>
              <w:top w:val="nil"/>
              <w:left w:val="nil"/>
              <w:bottom w:val="nil"/>
              <w:right w:val="nil"/>
              <w:between w:val="nil"/>
            </w:pBdr>
          </w:pPr>
        </w:pPrChange>
      </w:pPr>
      <w:del w:id="9048" w:author="Cristiano de Menezes Feu" w:date="2022-11-21T08:33:00Z">
        <w:r w:rsidDel="00E631A1">
          <w:rPr>
            <w:color w:val="000000"/>
          </w:rPr>
          <w:delText xml:space="preserve">§ 3º Entre os projetos em prioridade, as proposições de iniciativa da Mesa ou de Comissões Permanentes têm preferência sobre as demais. </w:delText>
        </w:r>
      </w:del>
    </w:p>
    <w:p w14:paraId="00000D6C" w14:textId="3A5F7930" w:rsidR="003D183A" w:rsidDel="00E631A1" w:rsidRDefault="008B7924" w:rsidP="00E631A1">
      <w:pPr>
        <w:widowControl w:val="0"/>
        <w:pBdr>
          <w:top w:val="nil"/>
          <w:left w:val="nil"/>
          <w:bottom w:val="nil"/>
          <w:right w:val="nil"/>
          <w:between w:val="nil"/>
        </w:pBdr>
        <w:spacing w:before="0" w:after="113"/>
        <w:ind w:left="567" w:firstLine="0"/>
        <w:jc w:val="center"/>
        <w:rPr>
          <w:del w:id="9049" w:author="Cristiano de Menezes Feu" w:date="2022-11-21T08:33:00Z"/>
          <w:color w:val="005583"/>
          <w:sz w:val="20"/>
          <w:szCs w:val="20"/>
        </w:rPr>
        <w:pPrChange w:id="9050" w:author="Cristiano de Menezes Feu" w:date="2022-11-21T08:33:00Z">
          <w:pPr>
            <w:widowControl w:val="0"/>
            <w:pBdr>
              <w:top w:val="nil"/>
              <w:left w:val="nil"/>
              <w:bottom w:val="nil"/>
              <w:right w:val="nil"/>
              <w:between w:val="nil"/>
            </w:pBdr>
            <w:spacing w:before="0" w:after="113"/>
            <w:ind w:left="567" w:firstLine="0"/>
          </w:pPr>
        </w:pPrChange>
      </w:pPr>
      <w:del w:id="9051" w:author="Cristiano de Menezes Feu" w:date="2022-11-21T08:33:00Z">
        <w:r w:rsidDel="00E631A1">
          <w:rPr>
            <w:color w:val="005583"/>
            <w:sz w:val="20"/>
            <w:szCs w:val="20"/>
          </w:rPr>
          <w:delText xml:space="preserve">Art. 158, § 2º; art. 191. </w:delText>
        </w:r>
      </w:del>
    </w:p>
    <w:p w14:paraId="00000D6D" w14:textId="03215769" w:rsidR="003D183A" w:rsidDel="00E631A1" w:rsidRDefault="008B7924" w:rsidP="00E631A1">
      <w:pPr>
        <w:widowControl w:val="0"/>
        <w:pBdr>
          <w:top w:val="nil"/>
          <w:left w:val="nil"/>
          <w:bottom w:val="nil"/>
          <w:right w:val="nil"/>
          <w:between w:val="nil"/>
        </w:pBdr>
        <w:ind w:firstLine="0"/>
        <w:jc w:val="center"/>
        <w:rPr>
          <w:del w:id="9052" w:author="Cristiano de Menezes Feu" w:date="2022-11-21T08:33:00Z"/>
          <w:color w:val="000000"/>
        </w:rPr>
        <w:pPrChange w:id="9053" w:author="Cristiano de Menezes Feu" w:date="2022-11-21T08:33:00Z">
          <w:pPr>
            <w:widowControl w:val="0"/>
            <w:pBdr>
              <w:top w:val="nil"/>
              <w:left w:val="nil"/>
              <w:bottom w:val="nil"/>
              <w:right w:val="nil"/>
              <w:between w:val="nil"/>
            </w:pBdr>
          </w:pPr>
        </w:pPrChange>
      </w:pPr>
      <w:del w:id="9054" w:author="Cristiano de Menezes Feu" w:date="2022-11-21T08:33:00Z">
        <w:r w:rsidDel="00E631A1">
          <w:rPr>
            <w:color w:val="000000"/>
          </w:rPr>
          <w:delText>§ 4º Entre os requerimentos haverá a seguinte precedência:</w:delText>
        </w:r>
      </w:del>
    </w:p>
    <w:p w14:paraId="00000D6E" w14:textId="70B3FC05" w:rsidR="003D183A" w:rsidDel="00E631A1" w:rsidRDefault="008B7924" w:rsidP="00E631A1">
      <w:pPr>
        <w:widowControl w:val="0"/>
        <w:pBdr>
          <w:top w:val="nil"/>
          <w:left w:val="nil"/>
          <w:bottom w:val="nil"/>
          <w:right w:val="nil"/>
          <w:between w:val="nil"/>
        </w:pBdr>
        <w:ind w:firstLine="0"/>
        <w:jc w:val="center"/>
        <w:rPr>
          <w:del w:id="9055" w:author="Cristiano de Menezes Feu" w:date="2022-11-21T08:33:00Z"/>
          <w:b/>
          <w:color w:val="000000"/>
        </w:rPr>
        <w:pPrChange w:id="9056" w:author="Cristiano de Menezes Feu" w:date="2022-11-21T08:33:00Z">
          <w:pPr>
            <w:widowControl w:val="0"/>
            <w:pBdr>
              <w:top w:val="nil"/>
              <w:left w:val="nil"/>
              <w:bottom w:val="nil"/>
              <w:right w:val="nil"/>
              <w:between w:val="nil"/>
            </w:pBdr>
          </w:pPr>
        </w:pPrChange>
      </w:pPr>
      <w:del w:id="9057" w:author="Cristiano de Menezes Feu" w:date="2022-11-21T08:33:00Z">
        <w:r w:rsidDel="00E631A1">
          <w:rPr>
            <w:color w:val="000000"/>
          </w:rPr>
          <w:delText xml:space="preserve">I - O requerimento sobre proposição em Ordem do Dia terá votação preferencial, antes de iniciar-se a discussão ou votação da matéria a que se refira; </w:delText>
        </w:r>
      </w:del>
    </w:p>
    <w:p w14:paraId="00000D6F" w14:textId="0ED0A266" w:rsidR="003D183A" w:rsidDel="00E631A1" w:rsidRDefault="008B7924" w:rsidP="00E631A1">
      <w:pPr>
        <w:widowControl w:val="0"/>
        <w:pBdr>
          <w:top w:val="nil"/>
          <w:left w:val="nil"/>
          <w:bottom w:val="nil"/>
          <w:right w:val="nil"/>
          <w:between w:val="nil"/>
        </w:pBdr>
        <w:spacing w:before="0" w:after="113"/>
        <w:ind w:left="567" w:firstLine="0"/>
        <w:jc w:val="center"/>
        <w:rPr>
          <w:del w:id="9058" w:author="Cristiano de Menezes Feu" w:date="2022-11-21T08:33:00Z"/>
          <w:color w:val="005583"/>
          <w:sz w:val="20"/>
          <w:szCs w:val="20"/>
        </w:rPr>
        <w:pPrChange w:id="9059" w:author="Cristiano de Menezes Feu" w:date="2022-11-21T08:33:00Z">
          <w:pPr>
            <w:widowControl w:val="0"/>
            <w:pBdr>
              <w:top w:val="nil"/>
              <w:left w:val="nil"/>
              <w:bottom w:val="nil"/>
              <w:right w:val="nil"/>
              <w:between w:val="nil"/>
            </w:pBdr>
            <w:spacing w:before="0" w:after="113"/>
            <w:ind w:left="567" w:firstLine="0"/>
          </w:pPr>
        </w:pPrChange>
      </w:pPr>
      <w:del w:id="9060" w:author="Cristiano de Menezes Feu" w:date="2022-11-21T08:33:00Z">
        <w:r w:rsidDel="00E631A1">
          <w:rPr>
            <w:b/>
            <w:color w:val="005583"/>
            <w:sz w:val="20"/>
            <w:szCs w:val="20"/>
          </w:rPr>
          <w:delText>QO</w:delText>
        </w:r>
        <w:r w:rsidDel="00E631A1">
          <w:rPr>
            <w:color w:val="005583"/>
            <w:sz w:val="20"/>
            <w:szCs w:val="20"/>
          </w:rPr>
          <w:delText xml:space="preserve"> 391/2018 – Reafirma o entendimento constante das QO 45/2015 e 366/2017 no sentido de que, no caso do § 3º do art. 82, iniciada a discussão por falta de quórum ficam prejudicados os requerimentos de retirada de pauta e de adiamento da discussão. Decisão contrária à QO 260/2008 </w:delText>
        </w:r>
        <w:r w:rsidDel="00E631A1">
          <w:rPr>
            <w:color w:val="005583"/>
            <w:sz w:val="20"/>
            <w:szCs w:val="20"/>
            <w:vertAlign w:val="superscript"/>
          </w:rPr>
          <w:footnoteReference w:id="370"/>
        </w:r>
        <w:r w:rsidDel="00E631A1">
          <w:rPr>
            <w:color w:val="005583"/>
            <w:sz w:val="20"/>
            <w:szCs w:val="20"/>
          </w:rPr>
          <w:delText>.</w:delText>
        </w:r>
      </w:del>
    </w:p>
    <w:p w14:paraId="00000D70" w14:textId="25A693DA" w:rsidR="003D183A" w:rsidDel="00E631A1" w:rsidRDefault="008B7924" w:rsidP="00E631A1">
      <w:pPr>
        <w:widowControl w:val="0"/>
        <w:pBdr>
          <w:top w:val="nil"/>
          <w:left w:val="nil"/>
          <w:bottom w:val="nil"/>
          <w:right w:val="nil"/>
          <w:between w:val="nil"/>
        </w:pBdr>
        <w:ind w:firstLine="0"/>
        <w:jc w:val="center"/>
        <w:rPr>
          <w:del w:id="9064" w:author="Cristiano de Menezes Feu" w:date="2022-11-21T08:33:00Z"/>
          <w:color w:val="000000"/>
        </w:rPr>
        <w:pPrChange w:id="9065" w:author="Cristiano de Menezes Feu" w:date="2022-11-21T08:33:00Z">
          <w:pPr>
            <w:widowControl w:val="0"/>
            <w:pBdr>
              <w:top w:val="nil"/>
              <w:left w:val="nil"/>
              <w:bottom w:val="nil"/>
              <w:right w:val="nil"/>
              <w:between w:val="nil"/>
            </w:pBdr>
          </w:pPr>
        </w:pPrChange>
      </w:pPr>
      <w:del w:id="9066" w:author="Cristiano de Menezes Feu" w:date="2022-11-21T08:33:00Z">
        <w:r w:rsidDel="00E631A1">
          <w:rPr>
            <w:color w:val="000000"/>
          </w:rPr>
          <w:delText>II - o requerimento de adiamento de discussão, ou de votação, será votado antes da proposição a que disser respeito;</w:delText>
        </w:r>
      </w:del>
    </w:p>
    <w:p w14:paraId="00000D71" w14:textId="71FC7A14" w:rsidR="003D183A" w:rsidDel="00E631A1" w:rsidRDefault="008B7924" w:rsidP="00E631A1">
      <w:pPr>
        <w:widowControl w:val="0"/>
        <w:pBdr>
          <w:top w:val="nil"/>
          <w:left w:val="nil"/>
          <w:bottom w:val="nil"/>
          <w:right w:val="nil"/>
          <w:between w:val="nil"/>
        </w:pBdr>
        <w:spacing w:before="0" w:after="113"/>
        <w:ind w:left="567" w:firstLine="0"/>
        <w:jc w:val="center"/>
        <w:rPr>
          <w:del w:id="9067" w:author="Cristiano de Menezes Feu" w:date="2022-11-21T08:33:00Z"/>
          <w:color w:val="005583"/>
          <w:sz w:val="20"/>
          <w:szCs w:val="20"/>
        </w:rPr>
        <w:pPrChange w:id="9068" w:author="Cristiano de Menezes Feu" w:date="2022-11-21T08:33:00Z">
          <w:pPr>
            <w:widowControl w:val="0"/>
            <w:pBdr>
              <w:top w:val="nil"/>
              <w:left w:val="nil"/>
              <w:bottom w:val="nil"/>
              <w:right w:val="nil"/>
              <w:between w:val="nil"/>
            </w:pBdr>
            <w:spacing w:before="0" w:after="113"/>
            <w:ind w:left="567" w:firstLine="0"/>
          </w:pPr>
        </w:pPrChange>
      </w:pPr>
      <w:del w:id="9069" w:author="Cristiano de Menezes Feu" w:date="2022-11-21T08:33:00Z">
        <w:r w:rsidDel="00E631A1">
          <w:rPr>
            <w:color w:val="005583"/>
            <w:sz w:val="20"/>
            <w:szCs w:val="20"/>
          </w:rPr>
          <w:delText>Art. 177; art. 193.</w:delText>
        </w:r>
      </w:del>
    </w:p>
    <w:p w14:paraId="00000D72" w14:textId="664496CE" w:rsidR="003D183A" w:rsidDel="00E631A1" w:rsidRDefault="008B7924" w:rsidP="00E631A1">
      <w:pPr>
        <w:widowControl w:val="0"/>
        <w:pBdr>
          <w:top w:val="nil"/>
          <w:left w:val="nil"/>
          <w:bottom w:val="nil"/>
          <w:right w:val="nil"/>
          <w:between w:val="nil"/>
        </w:pBdr>
        <w:ind w:firstLine="0"/>
        <w:jc w:val="center"/>
        <w:rPr>
          <w:del w:id="9070" w:author="Cristiano de Menezes Feu" w:date="2022-11-21T08:33:00Z"/>
          <w:b/>
          <w:color w:val="000000"/>
        </w:rPr>
        <w:pPrChange w:id="9071" w:author="Cristiano de Menezes Feu" w:date="2022-11-21T08:33:00Z">
          <w:pPr>
            <w:widowControl w:val="0"/>
            <w:pBdr>
              <w:top w:val="nil"/>
              <w:left w:val="nil"/>
              <w:bottom w:val="nil"/>
              <w:right w:val="nil"/>
              <w:between w:val="nil"/>
            </w:pBdr>
          </w:pPr>
        </w:pPrChange>
      </w:pPr>
      <w:del w:id="9072" w:author="Cristiano de Menezes Feu" w:date="2022-11-21T08:33:00Z">
        <w:r w:rsidDel="00E631A1">
          <w:rPr>
            <w:color w:val="000000"/>
          </w:rPr>
          <w:delText>III - quando ocorrer a apresentação de mais de um requerimento, o Presidente regulará a preferência pela ordem de apresentação ou, se simultâneos, pela maior importância das matérias a que se reportarem;</w:delText>
        </w:r>
      </w:del>
    </w:p>
    <w:p w14:paraId="00000D73" w14:textId="65D0D2EC" w:rsidR="003D183A" w:rsidDel="00E631A1" w:rsidRDefault="008B7924" w:rsidP="00E631A1">
      <w:pPr>
        <w:widowControl w:val="0"/>
        <w:pBdr>
          <w:top w:val="nil"/>
          <w:left w:val="nil"/>
          <w:bottom w:val="nil"/>
          <w:right w:val="nil"/>
          <w:between w:val="nil"/>
        </w:pBdr>
        <w:spacing w:before="0" w:after="113"/>
        <w:ind w:left="567" w:firstLine="0"/>
        <w:jc w:val="center"/>
        <w:rPr>
          <w:del w:id="9073" w:author="Cristiano de Menezes Feu" w:date="2022-11-21T08:33:00Z"/>
          <w:b/>
          <w:color w:val="005583"/>
          <w:sz w:val="20"/>
          <w:szCs w:val="20"/>
        </w:rPr>
        <w:pPrChange w:id="9074" w:author="Cristiano de Menezes Feu" w:date="2022-11-21T08:33:00Z">
          <w:pPr>
            <w:widowControl w:val="0"/>
            <w:pBdr>
              <w:top w:val="nil"/>
              <w:left w:val="nil"/>
              <w:bottom w:val="nil"/>
              <w:right w:val="nil"/>
              <w:between w:val="nil"/>
            </w:pBdr>
            <w:spacing w:before="0" w:after="113"/>
            <w:ind w:left="567" w:firstLine="0"/>
          </w:pPr>
        </w:pPrChange>
      </w:pPr>
      <w:del w:id="9075" w:author="Cristiano de Menezes Feu" w:date="2022-11-21T08:33:00Z">
        <w:r w:rsidDel="00E631A1">
          <w:rPr>
            <w:b/>
            <w:color w:val="005583"/>
            <w:sz w:val="20"/>
            <w:szCs w:val="20"/>
          </w:rPr>
          <w:delText>QO</w:delText>
        </w:r>
        <w:r w:rsidDel="00E631A1">
          <w:rPr>
            <w:color w:val="005583"/>
            <w:sz w:val="20"/>
            <w:szCs w:val="20"/>
          </w:rPr>
          <w:delText xml:space="preserve"> 381/2017 – “[...] numa situação em que um deputado e um assessor pretendam protocolizar proposições ao mesmo tempo, deverá ser dada preferência ao parlamentar em deferência a sua prerrogativa constitucional de iniciativa legislativa” [...] caso a proposição já tenha sido protocolada por um assessor, “a precedência seguirá a ordem cronológica de apresentação, mesmo que um deputado apresente outra proposição num momento posterior”.</w:delText>
        </w:r>
      </w:del>
    </w:p>
    <w:p w14:paraId="00000D74" w14:textId="6B305ECE" w:rsidR="003D183A" w:rsidDel="00E631A1" w:rsidRDefault="008B7924" w:rsidP="00E631A1">
      <w:pPr>
        <w:widowControl w:val="0"/>
        <w:pBdr>
          <w:top w:val="nil"/>
          <w:left w:val="nil"/>
          <w:bottom w:val="nil"/>
          <w:right w:val="nil"/>
          <w:between w:val="nil"/>
        </w:pBdr>
        <w:spacing w:before="0" w:after="113"/>
        <w:ind w:left="567" w:firstLine="0"/>
        <w:jc w:val="center"/>
        <w:rPr>
          <w:del w:id="9076" w:author="Cristiano de Menezes Feu" w:date="2022-11-21T08:33:00Z"/>
          <w:b/>
          <w:color w:val="005583"/>
          <w:sz w:val="20"/>
          <w:szCs w:val="20"/>
        </w:rPr>
        <w:pPrChange w:id="9077" w:author="Cristiano de Menezes Feu" w:date="2022-11-21T08:33:00Z">
          <w:pPr>
            <w:widowControl w:val="0"/>
            <w:pBdr>
              <w:top w:val="nil"/>
              <w:left w:val="nil"/>
              <w:bottom w:val="nil"/>
              <w:right w:val="nil"/>
              <w:between w:val="nil"/>
            </w:pBdr>
            <w:spacing w:before="0" w:after="113"/>
            <w:ind w:left="567" w:firstLine="0"/>
          </w:pPr>
        </w:pPrChange>
      </w:pPr>
      <w:del w:id="9078" w:author="Cristiano de Menezes Feu" w:date="2022-11-21T08:33:00Z">
        <w:r w:rsidDel="00E631A1">
          <w:rPr>
            <w:b/>
            <w:color w:val="005583"/>
            <w:sz w:val="20"/>
            <w:szCs w:val="20"/>
          </w:rPr>
          <w:delText>QO</w:delText>
        </w:r>
        <w:r w:rsidDel="00E631A1">
          <w:rPr>
            <w:color w:val="005583"/>
            <w:sz w:val="20"/>
            <w:szCs w:val="20"/>
          </w:rPr>
          <w:delText xml:space="preserve"> 256/2013 – Esclarece “que os requerimentos de urgência, não estando na pauta da Ordem do Dia, mas apenas sobre a Mesa, não há uma necessária ordem cronológica para apreciação”.</w:delText>
        </w:r>
      </w:del>
    </w:p>
    <w:p w14:paraId="00000D75" w14:textId="64C69ECA" w:rsidR="003D183A" w:rsidDel="00E631A1" w:rsidRDefault="008B7924" w:rsidP="00E631A1">
      <w:pPr>
        <w:widowControl w:val="0"/>
        <w:pBdr>
          <w:top w:val="nil"/>
          <w:left w:val="nil"/>
          <w:bottom w:val="nil"/>
          <w:right w:val="nil"/>
          <w:between w:val="nil"/>
        </w:pBdr>
        <w:spacing w:before="0" w:after="113"/>
        <w:ind w:left="567" w:firstLine="0"/>
        <w:jc w:val="center"/>
        <w:rPr>
          <w:del w:id="9079" w:author="Cristiano de Menezes Feu" w:date="2022-11-21T08:33:00Z"/>
          <w:color w:val="005583"/>
          <w:sz w:val="20"/>
          <w:szCs w:val="20"/>
        </w:rPr>
        <w:pPrChange w:id="9080" w:author="Cristiano de Menezes Feu" w:date="2022-11-21T08:33:00Z">
          <w:pPr>
            <w:widowControl w:val="0"/>
            <w:pBdr>
              <w:top w:val="nil"/>
              <w:left w:val="nil"/>
              <w:bottom w:val="nil"/>
              <w:right w:val="nil"/>
              <w:between w:val="nil"/>
            </w:pBdr>
            <w:spacing w:before="0" w:after="113"/>
            <w:ind w:left="567" w:firstLine="0"/>
          </w:pPr>
        </w:pPrChange>
      </w:pPr>
      <w:del w:id="9081" w:author="Cristiano de Menezes Feu" w:date="2022-11-21T08:33:00Z">
        <w:r w:rsidDel="00E631A1">
          <w:rPr>
            <w:b/>
            <w:color w:val="005583"/>
            <w:sz w:val="20"/>
            <w:szCs w:val="20"/>
          </w:rPr>
          <w:delText>QO</w:delText>
        </w:r>
        <w:r w:rsidDel="00E631A1">
          <w:rPr>
            <w:color w:val="005583"/>
            <w:sz w:val="20"/>
            <w:szCs w:val="20"/>
          </w:rPr>
          <w:delText xml:space="preserve"> 10.061/1998 – “A Presidência ordinariamente organiza a votação dos destaques e emendas seguindo a ordem dos dispositivos do texto por uma questão de coerência e para facilitar a identificação das prejudicialidades decorrentes”. </w:delText>
        </w:r>
      </w:del>
    </w:p>
    <w:p w14:paraId="00000D76" w14:textId="10EC04E0" w:rsidR="003D183A" w:rsidDel="00E631A1" w:rsidRDefault="008B7924" w:rsidP="00E631A1">
      <w:pPr>
        <w:widowControl w:val="0"/>
        <w:pBdr>
          <w:top w:val="nil"/>
          <w:left w:val="nil"/>
          <w:bottom w:val="nil"/>
          <w:right w:val="nil"/>
          <w:between w:val="nil"/>
        </w:pBdr>
        <w:ind w:firstLine="0"/>
        <w:jc w:val="center"/>
        <w:rPr>
          <w:del w:id="9082" w:author="Cristiano de Menezes Feu" w:date="2022-11-21T08:33:00Z"/>
          <w:color w:val="000000"/>
        </w:rPr>
        <w:pPrChange w:id="9083" w:author="Cristiano de Menezes Feu" w:date="2022-11-21T08:33:00Z">
          <w:pPr>
            <w:widowControl w:val="0"/>
            <w:pBdr>
              <w:top w:val="nil"/>
              <w:left w:val="nil"/>
              <w:bottom w:val="nil"/>
              <w:right w:val="nil"/>
              <w:between w:val="nil"/>
            </w:pBdr>
          </w:pPr>
        </w:pPrChange>
      </w:pPr>
      <w:del w:id="9084" w:author="Cristiano de Menezes Feu" w:date="2022-11-21T08:33:00Z">
        <w:r w:rsidDel="00E631A1">
          <w:rPr>
            <w:color w:val="000000"/>
          </w:rPr>
          <w:delText>IV - quando os requerimentos apresentados, na forma do inciso anterior, forem idênticos em seus fins, serão postos em votação conjuntamente, e a adoção de um prejudicará os demais, o mais amplo tendo preferência sobre o mais restrito.</w:delText>
        </w:r>
      </w:del>
    </w:p>
    <w:p w14:paraId="00000D77" w14:textId="5EDE4347" w:rsidR="003D183A" w:rsidDel="00E631A1" w:rsidRDefault="008B7924" w:rsidP="00E631A1">
      <w:pPr>
        <w:widowControl w:val="0"/>
        <w:pBdr>
          <w:top w:val="nil"/>
          <w:left w:val="nil"/>
          <w:bottom w:val="nil"/>
          <w:right w:val="nil"/>
          <w:between w:val="nil"/>
        </w:pBdr>
        <w:spacing w:before="0" w:after="113"/>
        <w:ind w:left="567" w:firstLine="0"/>
        <w:jc w:val="center"/>
        <w:rPr>
          <w:del w:id="9085" w:author="Cristiano de Menezes Feu" w:date="2022-11-21T08:33:00Z"/>
          <w:b/>
          <w:color w:val="005583"/>
          <w:sz w:val="20"/>
          <w:szCs w:val="20"/>
        </w:rPr>
        <w:pPrChange w:id="9086" w:author="Cristiano de Menezes Feu" w:date="2022-11-21T08:33:00Z">
          <w:pPr>
            <w:widowControl w:val="0"/>
            <w:pBdr>
              <w:top w:val="nil"/>
              <w:left w:val="nil"/>
              <w:bottom w:val="nil"/>
              <w:right w:val="nil"/>
              <w:between w:val="nil"/>
            </w:pBdr>
            <w:spacing w:before="0" w:after="113"/>
            <w:ind w:left="567" w:firstLine="0"/>
          </w:pPr>
        </w:pPrChange>
      </w:pPr>
      <w:del w:id="9087" w:author="Cristiano de Menezes Feu" w:date="2022-11-21T08:33:00Z">
        <w:r w:rsidDel="00E631A1">
          <w:rPr>
            <w:color w:val="005583"/>
            <w:sz w:val="20"/>
            <w:szCs w:val="20"/>
          </w:rPr>
          <w:delText>Art. 177, § 2º.</w:delText>
        </w:r>
      </w:del>
    </w:p>
    <w:p w14:paraId="00000D78" w14:textId="21F058DC" w:rsidR="003D183A" w:rsidDel="00E631A1" w:rsidRDefault="008B7924" w:rsidP="00E631A1">
      <w:pPr>
        <w:widowControl w:val="0"/>
        <w:pBdr>
          <w:top w:val="nil"/>
          <w:left w:val="nil"/>
          <w:bottom w:val="nil"/>
          <w:right w:val="nil"/>
          <w:between w:val="nil"/>
        </w:pBdr>
        <w:spacing w:before="0" w:after="113"/>
        <w:ind w:left="567" w:firstLine="0"/>
        <w:jc w:val="center"/>
        <w:rPr>
          <w:del w:id="9088" w:author="Cristiano de Menezes Feu" w:date="2022-11-21T08:33:00Z"/>
          <w:color w:val="005583"/>
          <w:sz w:val="20"/>
          <w:szCs w:val="20"/>
        </w:rPr>
        <w:pPrChange w:id="9089" w:author="Cristiano de Menezes Feu" w:date="2022-11-21T08:33:00Z">
          <w:pPr>
            <w:widowControl w:val="0"/>
            <w:pBdr>
              <w:top w:val="nil"/>
              <w:left w:val="nil"/>
              <w:bottom w:val="nil"/>
              <w:right w:val="nil"/>
              <w:between w:val="nil"/>
            </w:pBdr>
            <w:spacing w:before="0" w:after="113"/>
            <w:ind w:left="567" w:firstLine="0"/>
          </w:pPr>
        </w:pPrChange>
      </w:pPr>
      <w:del w:id="9090" w:author="Cristiano de Menezes Feu" w:date="2022-11-21T08:33:00Z">
        <w:r w:rsidDel="00E631A1">
          <w:rPr>
            <w:b/>
            <w:color w:val="005583"/>
            <w:sz w:val="20"/>
            <w:szCs w:val="20"/>
          </w:rPr>
          <w:delText>QO</w:delText>
        </w:r>
        <w:r w:rsidDel="00E631A1">
          <w:rPr>
            <w:color w:val="005583"/>
            <w:sz w:val="20"/>
            <w:szCs w:val="20"/>
          </w:rPr>
          <w:delText xml:space="preserve"> 10.505/1998 – Esclarece que, rejeitado um requerimento de adiamento de discussão mais amplo, deve, de imediato, ser submetido à deliberação o mais restrito, não incidindo prejudicialidade regimental neste caso.</w:delText>
        </w:r>
      </w:del>
    </w:p>
    <w:p w14:paraId="00000D79" w14:textId="276F0677" w:rsidR="003D183A" w:rsidDel="00E631A1" w:rsidRDefault="008B7924" w:rsidP="00E631A1">
      <w:pPr>
        <w:widowControl w:val="0"/>
        <w:pBdr>
          <w:top w:val="nil"/>
          <w:left w:val="nil"/>
          <w:bottom w:val="nil"/>
          <w:right w:val="nil"/>
          <w:between w:val="nil"/>
        </w:pBdr>
        <w:ind w:firstLine="0"/>
        <w:jc w:val="center"/>
        <w:rPr>
          <w:del w:id="9091" w:author="Cristiano de Menezes Feu" w:date="2022-11-21T08:33:00Z"/>
          <w:b/>
          <w:color w:val="005583"/>
          <w:sz w:val="20"/>
          <w:szCs w:val="20"/>
        </w:rPr>
        <w:pPrChange w:id="9092" w:author="Cristiano de Menezes Feu" w:date="2022-11-21T08:33:00Z">
          <w:pPr>
            <w:widowControl w:val="0"/>
            <w:pBdr>
              <w:top w:val="nil"/>
              <w:left w:val="nil"/>
              <w:bottom w:val="nil"/>
              <w:right w:val="nil"/>
              <w:between w:val="nil"/>
            </w:pBdr>
          </w:pPr>
        </w:pPrChange>
      </w:pPr>
      <w:del w:id="9093" w:author="Cristiano de Menezes Feu" w:date="2022-11-21T08:33:00Z">
        <w:r w:rsidDel="00E631A1">
          <w:rPr>
            <w:rFonts w:ascii="ClearSans-Bold" w:eastAsia="ClearSans-Bold" w:hAnsi="ClearSans-Bold" w:cs="ClearSans-Bold"/>
            <w:b/>
            <w:color w:val="000000"/>
          </w:rPr>
          <w:delText>Art. 160.</w:delText>
        </w:r>
        <w:r w:rsidDel="00E631A1">
          <w:rPr>
            <w:color w:val="000000"/>
          </w:rPr>
          <w:delText xml:space="preserve"> Será permitido a qualquer Deputado, antes de iniciada a Ordem do Dia, requerer preferência para votação ou discussão de uma proposição sobre as do mesmo grupo.</w:delText>
        </w:r>
      </w:del>
    </w:p>
    <w:p w14:paraId="00000D7A" w14:textId="616B29E4" w:rsidR="003D183A" w:rsidDel="00E631A1" w:rsidRDefault="008B7924" w:rsidP="00E631A1">
      <w:pPr>
        <w:widowControl w:val="0"/>
        <w:pBdr>
          <w:top w:val="nil"/>
          <w:left w:val="nil"/>
          <w:bottom w:val="nil"/>
          <w:right w:val="nil"/>
          <w:between w:val="nil"/>
        </w:pBdr>
        <w:spacing w:before="0" w:after="113"/>
        <w:ind w:left="567" w:firstLine="0"/>
        <w:jc w:val="center"/>
        <w:rPr>
          <w:del w:id="9094" w:author="Cristiano de Menezes Feu" w:date="2022-11-21T08:33:00Z"/>
          <w:b/>
          <w:color w:val="005583"/>
          <w:sz w:val="20"/>
          <w:szCs w:val="20"/>
        </w:rPr>
        <w:pPrChange w:id="9095" w:author="Cristiano de Menezes Feu" w:date="2022-11-21T08:33:00Z">
          <w:pPr>
            <w:widowControl w:val="0"/>
            <w:pBdr>
              <w:top w:val="nil"/>
              <w:left w:val="nil"/>
              <w:bottom w:val="nil"/>
              <w:right w:val="nil"/>
              <w:between w:val="nil"/>
            </w:pBdr>
            <w:spacing w:before="0" w:after="113"/>
            <w:ind w:left="567" w:firstLine="0"/>
          </w:pPr>
        </w:pPrChange>
      </w:pPr>
      <w:del w:id="9096" w:author="Cristiano de Menezes Feu" w:date="2022-11-21T08:33:00Z">
        <w:r w:rsidDel="00E631A1">
          <w:rPr>
            <w:b/>
            <w:color w:val="005583"/>
            <w:sz w:val="20"/>
            <w:szCs w:val="20"/>
          </w:rPr>
          <w:delText>QO</w:delText>
        </w:r>
        <w:r w:rsidDel="00E631A1">
          <w:rPr>
            <w:color w:val="005583"/>
            <w:sz w:val="20"/>
            <w:szCs w:val="20"/>
          </w:rPr>
          <w:delText xml:space="preserve"> 45/2019 – Reafirma o entendimento constante da QO 84/2015 no sentido de permitir, após votação do substitutivo, a apresentação de requerimento de preferência entre emendas aglutinativas.</w:delText>
        </w:r>
      </w:del>
    </w:p>
    <w:p w14:paraId="00000D7B" w14:textId="769C5F1C" w:rsidR="003D183A" w:rsidDel="00E631A1" w:rsidRDefault="008B7924" w:rsidP="00E631A1">
      <w:pPr>
        <w:widowControl w:val="0"/>
        <w:pBdr>
          <w:top w:val="nil"/>
          <w:left w:val="nil"/>
          <w:bottom w:val="nil"/>
          <w:right w:val="nil"/>
          <w:between w:val="nil"/>
        </w:pBdr>
        <w:spacing w:before="0" w:after="113"/>
        <w:ind w:left="567" w:firstLine="0"/>
        <w:jc w:val="center"/>
        <w:rPr>
          <w:del w:id="9097" w:author="Cristiano de Menezes Feu" w:date="2022-11-21T08:33:00Z"/>
          <w:b/>
          <w:color w:val="005583"/>
          <w:sz w:val="20"/>
          <w:szCs w:val="20"/>
        </w:rPr>
        <w:pPrChange w:id="9098" w:author="Cristiano de Menezes Feu" w:date="2022-11-21T08:33:00Z">
          <w:pPr>
            <w:widowControl w:val="0"/>
            <w:pBdr>
              <w:top w:val="nil"/>
              <w:left w:val="nil"/>
              <w:bottom w:val="nil"/>
              <w:right w:val="nil"/>
              <w:between w:val="nil"/>
            </w:pBdr>
            <w:spacing w:before="0" w:after="113"/>
            <w:ind w:left="567" w:firstLine="0"/>
          </w:pPr>
        </w:pPrChange>
      </w:pPr>
      <w:del w:id="9099" w:author="Cristiano de Menezes Feu" w:date="2022-11-21T08:33:00Z">
        <w:r w:rsidDel="00E631A1">
          <w:rPr>
            <w:b/>
            <w:color w:val="005583"/>
            <w:sz w:val="20"/>
            <w:szCs w:val="20"/>
          </w:rPr>
          <w:delText>QO</w:delText>
        </w:r>
        <w:r w:rsidDel="00E631A1">
          <w:rPr>
            <w:color w:val="005583"/>
            <w:sz w:val="20"/>
            <w:szCs w:val="20"/>
          </w:rPr>
          <w:delText xml:space="preserve"> 321/2008 – Reafirma entendimento constante da QO 185/2007 no sentido de que a preferência entre itens dentro de uma mesma proposição, a exemplo de preferência entre destaques, só pode ser efetuada por destaque de preferência, nos termos do art. 161, IV, e não mediante requerimento de preferência.</w:delText>
        </w:r>
      </w:del>
    </w:p>
    <w:p w14:paraId="00000D7C" w14:textId="78340B04" w:rsidR="003D183A" w:rsidDel="00E631A1" w:rsidRDefault="008B7924" w:rsidP="00E631A1">
      <w:pPr>
        <w:widowControl w:val="0"/>
        <w:pBdr>
          <w:top w:val="nil"/>
          <w:left w:val="nil"/>
          <w:bottom w:val="nil"/>
          <w:right w:val="nil"/>
          <w:between w:val="nil"/>
        </w:pBdr>
        <w:spacing w:before="0" w:after="113"/>
        <w:ind w:left="567" w:firstLine="0"/>
        <w:jc w:val="center"/>
        <w:rPr>
          <w:del w:id="9100" w:author="Cristiano de Menezes Feu" w:date="2022-11-21T08:33:00Z"/>
          <w:b/>
          <w:color w:val="005583"/>
          <w:sz w:val="20"/>
          <w:szCs w:val="20"/>
        </w:rPr>
        <w:pPrChange w:id="9101" w:author="Cristiano de Menezes Feu" w:date="2022-11-21T08:33:00Z">
          <w:pPr>
            <w:widowControl w:val="0"/>
            <w:pBdr>
              <w:top w:val="nil"/>
              <w:left w:val="nil"/>
              <w:bottom w:val="nil"/>
              <w:right w:val="nil"/>
              <w:between w:val="nil"/>
            </w:pBdr>
            <w:spacing w:before="0" w:after="113"/>
            <w:ind w:left="567" w:firstLine="0"/>
          </w:pPr>
        </w:pPrChange>
      </w:pPr>
      <w:del w:id="9102" w:author="Cristiano de Menezes Feu" w:date="2022-11-21T08:33:00Z">
        <w:r w:rsidDel="00E631A1">
          <w:rPr>
            <w:b/>
            <w:color w:val="005583"/>
            <w:sz w:val="20"/>
            <w:szCs w:val="20"/>
          </w:rPr>
          <w:delText>QO</w:delText>
        </w:r>
        <w:r w:rsidDel="00E631A1">
          <w:rPr>
            <w:color w:val="005583"/>
            <w:sz w:val="20"/>
            <w:szCs w:val="20"/>
          </w:rPr>
          <w:delText xml:space="preserve"> 451/2009 – Impossível inversão entre medidas provisórias que sobrestam a pauta, salvo se o sobrestamento ocorreu na mesma data.</w:delText>
        </w:r>
      </w:del>
    </w:p>
    <w:p w14:paraId="00000D7D" w14:textId="4C270C85" w:rsidR="003D183A" w:rsidDel="00E631A1" w:rsidRDefault="008B7924" w:rsidP="00E631A1">
      <w:pPr>
        <w:widowControl w:val="0"/>
        <w:pBdr>
          <w:top w:val="nil"/>
          <w:left w:val="nil"/>
          <w:bottom w:val="nil"/>
          <w:right w:val="nil"/>
          <w:between w:val="nil"/>
        </w:pBdr>
        <w:spacing w:before="0" w:after="113"/>
        <w:ind w:left="567" w:firstLine="0"/>
        <w:jc w:val="center"/>
        <w:rPr>
          <w:del w:id="9103" w:author="Cristiano de Menezes Feu" w:date="2022-11-21T08:33:00Z"/>
          <w:color w:val="005583"/>
          <w:sz w:val="20"/>
          <w:szCs w:val="20"/>
        </w:rPr>
        <w:pPrChange w:id="9104" w:author="Cristiano de Menezes Feu" w:date="2022-11-21T08:33:00Z">
          <w:pPr>
            <w:widowControl w:val="0"/>
            <w:pBdr>
              <w:top w:val="nil"/>
              <w:left w:val="nil"/>
              <w:bottom w:val="nil"/>
              <w:right w:val="nil"/>
              <w:between w:val="nil"/>
            </w:pBdr>
            <w:spacing w:before="0" w:after="113"/>
            <w:ind w:left="567" w:firstLine="0"/>
          </w:pPr>
        </w:pPrChange>
      </w:pPr>
      <w:del w:id="9105" w:author="Cristiano de Menezes Feu" w:date="2022-11-21T08:33:00Z">
        <w:r w:rsidDel="00E631A1">
          <w:rPr>
            <w:b/>
            <w:color w:val="005583"/>
            <w:sz w:val="20"/>
            <w:szCs w:val="20"/>
          </w:rPr>
          <w:delText>QO</w:delText>
        </w:r>
        <w:r w:rsidDel="00E631A1">
          <w:rPr>
            <w:color w:val="005583"/>
            <w:sz w:val="20"/>
            <w:szCs w:val="20"/>
          </w:rPr>
          <w:delText xml:space="preserve"> 145/2007 – É possível a apresentação de requerimento de preferência a cada nova sessão.</w:delText>
        </w:r>
      </w:del>
    </w:p>
    <w:p w14:paraId="00000D7E" w14:textId="196B0898" w:rsidR="003D183A" w:rsidDel="00E631A1" w:rsidRDefault="008B7924" w:rsidP="00E631A1">
      <w:pPr>
        <w:widowControl w:val="0"/>
        <w:pBdr>
          <w:top w:val="nil"/>
          <w:left w:val="nil"/>
          <w:bottom w:val="nil"/>
          <w:right w:val="nil"/>
          <w:between w:val="nil"/>
        </w:pBdr>
        <w:ind w:firstLine="0"/>
        <w:jc w:val="center"/>
        <w:rPr>
          <w:del w:id="9106" w:author="Cristiano de Menezes Feu" w:date="2022-11-21T08:33:00Z"/>
          <w:b/>
          <w:color w:val="005583"/>
          <w:sz w:val="20"/>
          <w:szCs w:val="20"/>
        </w:rPr>
        <w:pPrChange w:id="9107" w:author="Cristiano de Menezes Feu" w:date="2022-11-21T08:33:00Z">
          <w:pPr>
            <w:widowControl w:val="0"/>
            <w:pBdr>
              <w:top w:val="nil"/>
              <w:left w:val="nil"/>
              <w:bottom w:val="nil"/>
              <w:right w:val="nil"/>
              <w:between w:val="nil"/>
            </w:pBdr>
          </w:pPr>
        </w:pPrChange>
      </w:pPr>
      <w:del w:id="9108" w:author="Cristiano de Menezes Feu" w:date="2022-11-21T08:33:00Z">
        <w:r w:rsidDel="00E631A1">
          <w:rPr>
            <w:color w:val="000000"/>
          </w:rPr>
          <w:delText xml:space="preserve">§ 1º Quando os requerimentos de preferência excederem a cinco, o Presidente, se entender que isso pode tumultuar a ordem dos trabalhos, verificará, por consulta prévia, se a Câmara admite modificação na Ordem do Dia. </w:delText>
        </w:r>
      </w:del>
    </w:p>
    <w:p w14:paraId="00000D7F" w14:textId="2816F126" w:rsidR="003D183A" w:rsidDel="00E631A1" w:rsidRDefault="008B7924" w:rsidP="00E631A1">
      <w:pPr>
        <w:widowControl w:val="0"/>
        <w:pBdr>
          <w:top w:val="nil"/>
          <w:left w:val="nil"/>
          <w:bottom w:val="nil"/>
          <w:right w:val="nil"/>
          <w:between w:val="nil"/>
        </w:pBdr>
        <w:spacing w:before="0" w:after="113"/>
        <w:ind w:left="567" w:firstLine="0"/>
        <w:jc w:val="center"/>
        <w:rPr>
          <w:del w:id="9109" w:author="Cristiano de Menezes Feu" w:date="2022-11-21T08:33:00Z"/>
          <w:b/>
          <w:color w:val="005583"/>
          <w:sz w:val="20"/>
          <w:szCs w:val="20"/>
        </w:rPr>
        <w:pPrChange w:id="9110" w:author="Cristiano de Menezes Feu" w:date="2022-11-21T08:33:00Z">
          <w:pPr>
            <w:widowControl w:val="0"/>
            <w:pBdr>
              <w:top w:val="nil"/>
              <w:left w:val="nil"/>
              <w:bottom w:val="nil"/>
              <w:right w:val="nil"/>
              <w:between w:val="nil"/>
            </w:pBdr>
            <w:spacing w:before="0" w:after="113"/>
            <w:ind w:left="567" w:firstLine="0"/>
          </w:pPr>
        </w:pPrChange>
      </w:pPr>
      <w:del w:id="9111" w:author="Cristiano de Menezes Feu" w:date="2022-11-21T08:33:00Z">
        <w:r w:rsidDel="00E631A1">
          <w:rPr>
            <w:b/>
            <w:color w:val="005583"/>
            <w:sz w:val="20"/>
            <w:szCs w:val="20"/>
          </w:rPr>
          <w:delText>QO</w:delText>
        </w:r>
        <w:r w:rsidDel="00E631A1">
          <w:rPr>
            <w:color w:val="005583"/>
            <w:sz w:val="20"/>
            <w:szCs w:val="20"/>
          </w:rPr>
          <w:delText xml:space="preserve"> 340/2017 – Havendo mais de cinco requerimentos de adiamento da votação é possível, com base no § 1º do art. 160 do Regimento Interno, consultar o Plenário se admite ou não adiamento.</w:delText>
        </w:r>
      </w:del>
    </w:p>
    <w:p w14:paraId="00000D80" w14:textId="426D6105" w:rsidR="003D183A" w:rsidDel="00E631A1" w:rsidRDefault="008B7924" w:rsidP="00E631A1">
      <w:pPr>
        <w:widowControl w:val="0"/>
        <w:pBdr>
          <w:top w:val="nil"/>
          <w:left w:val="nil"/>
          <w:bottom w:val="nil"/>
          <w:right w:val="nil"/>
          <w:between w:val="nil"/>
        </w:pBdr>
        <w:spacing w:before="0" w:after="113"/>
        <w:ind w:left="567" w:firstLine="0"/>
        <w:jc w:val="center"/>
        <w:rPr>
          <w:del w:id="9112" w:author="Cristiano de Menezes Feu" w:date="2022-11-21T08:33:00Z"/>
          <w:color w:val="005583"/>
          <w:sz w:val="20"/>
          <w:szCs w:val="20"/>
        </w:rPr>
        <w:pPrChange w:id="9113" w:author="Cristiano de Menezes Feu" w:date="2022-11-21T08:33:00Z">
          <w:pPr>
            <w:widowControl w:val="0"/>
            <w:pBdr>
              <w:top w:val="nil"/>
              <w:left w:val="nil"/>
              <w:bottom w:val="nil"/>
              <w:right w:val="nil"/>
              <w:between w:val="nil"/>
            </w:pBdr>
            <w:spacing w:before="0" w:after="113"/>
            <w:ind w:left="567" w:firstLine="0"/>
          </w:pPr>
        </w:pPrChange>
      </w:pPr>
      <w:del w:id="9114" w:author="Cristiano de Menezes Feu" w:date="2022-11-21T08:33:00Z">
        <w:r w:rsidDel="00E631A1">
          <w:rPr>
            <w:b/>
            <w:color w:val="005583"/>
            <w:sz w:val="20"/>
            <w:szCs w:val="20"/>
          </w:rPr>
          <w:delText>QO</w:delText>
        </w:r>
        <w:r w:rsidDel="00E631A1">
          <w:rPr>
            <w:color w:val="005583"/>
            <w:sz w:val="20"/>
            <w:szCs w:val="20"/>
          </w:rPr>
          <w:delText xml:space="preserve"> 217/2016 – Decide que “havendo mais de cinco requerimentos destinados à votação parcelada da matéria, será o caso da aplicação, por analogia, do estatuído no citado § 1º do art. 160 do RICD, consultando-se o Plenário se admite a votação da proposição de forma parcelada. Admitida a votação parcelada, será submetido a votos inicialmente o requerimento que promova o menor fracionamento da votação da proposição e assim mais se aproxime da regra geral de votação em globo, resultando de sua aprovação a prejudicialidade dos demais”.</w:delText>
        </w:r>
      </w:del>
    </w:p>
    <w:p w14:paraId="00000D81" w14:textId="3B4ABCB4" w:rsidR="003D183A" w:rsidDel="00E631A1" w:rsidRDefault="008B7924" w:rsidP="00E631A1">
      <w:pPr>
        <w:widowControl w:val="0"/>
        <w:pBdr>
          <w:top w:val="nil"/>
          <w:left w:val="nil"/>
          <w:bottom w:val="nil"/>
          <w:right w:val="nil"/>
          <w:between w:val="nil"/>
        </w:pBdr>
        <w:ind w:firstLine="0"/>
        <w:jc w:val="center"/>
        <w:rPr>
          <w:del w:id="9115" w:author="Cristiano de Menezes Feu" w:date="2022-11-21T08:33:00Z"/>
          <w:color w:val="000000"/>
        </w:rPr>
        <w:pPrChange w:id="9116" w:author="Cristiano de Menezes Feu" w:date="2022-11-21T08:33:00Z">
          <w:pPr>
            <w:widowControl w:val="0"/>
            <w:pBdr>
              <w:top w:val="nil"/>
              <w:left w:val="nil"/>
              <w:bottom w:val="nil"/>
              <w:right w:val="nil"/>
              <w:between w:val="nil"/>
            </w:pBdr>
          </w:pPr>
        </w:pPrChange>
      </w:pPr>
      <w:del w:id="9117" w:author="Cristiano de Menezes Feu" w:date="2022-11-21T08:33:00Z">
        <w:r w:rsidDel="00E631A1">
          <w:rPr>
            <w:color w:val="000000"/>
          </w:rPr>
          <w:delText>§ 2º Admitida a modificação, os requerimentos serão considerados um a um na ordem de sua apresentação.</w:delText>
        </w:r>
      </w:del>
    </w:p>
    <w:p w14:paraId="00000D82" w14:textId="604D6C9F" w:rsidR="003D183A" w:rsidDel="00E631A1" w:rsidRDefault="008B7924" w:rsidP="00E631A1">
      <w:pPr>
        <w:widowControl w:val="0"/>
        <w:pBdr>
          <w:top w:val="nil"/>
          <w:left w:val="nil"/>
          <w:bottom w:val="nil"/>
          <w:right w:val="nil"/>
          <w:between w:val="nil"/>
        </w:pBdr>
        <w:ind w:firstLine="0"/>
        <w:jc w:val="center"/>
        <w:rPr>
          <w:del w:id="9118" w:author="Cristiano de Menezes Feu" w:date="2022-11-21T08:33:00Z"/>
          <w:color w:val="000000"/>
        </w:rPr>
        <w:pPrChange w:id="9119" w:author="Cristiano de Menezes Feu" w:date="2022-11-21T08:33:00Z">
          <w:pPr>
            <w:widowControl w:val="0"/>
            <w:pBdr>
              <w:top w:val="nil"/>
              <w:left w:val="nil"/>
              <w:bottom w:val="nil"/>
              <w:right w:val="nil"/>
              <w:between w:val="nil"/>
            </w:pBdr>
          </w:pPr>
        </w:pPrChange>
      </w:pPr>
      <w:del w:id="9120" w:author="Cristiano de Menezes Feu" w:date="2022-11-21T08:33:00Z">
        <w:r w:rsidDel="00E631A1">
          <w:rPr>
            <w:color w:val="000000"/>
          </w:rPr>
          <w:delText xml:space="preserve">§ 3º Recusada a modificação na Ordem do Dia, considerar-se-ão prejudicados todos os requerimentos de preferência apresentados, não se recebendo nenhum outro na mesma sessão. </w:delText>
        </w:r>
      </w:del>
    </w:p>
    <w:p w14:paraId="00000D83" w14:textId="52712D64" w:rsidR="003D183A" w:rsidDel="00E631A1" w:rsidRDefault="008B7924" w:rsidP="00E631A1">
      <w:pPr>
        <w:widowControl w:val="0"/>
        <w:pBdr>
          <w:top w:val="nil"/>
          <w:left w:val="nil"/>
          <w:bottom w:val="nil"/>
          <w:right w:val="nil"/>
          <w:between w:val="nil"/>
        </w:pBdr>
        <w:ind w:firstLine="0"/>
        <w:jc w:val="center"/>
        <w:rPr>
          <w:del w:id="9121" w:author="Cristiano de Menezes Feu" w:date="2022-11-21T08:33:00Z"/>
          <w:color w:val="000000"/>
        </w:rPr>
        <w:pPrChange w:id="9122" w:author="Cristiano de Menezes Feu" w:date="2022-11-21T08:33:00Z">
          <w:pPr>
            <w:widowControl w:val="0"/>
            <w:pBdr>
              <w:top w:val="nil"/>
              <w:left w:val="nil"/>
              <w:bottom w:val="nil"/>
              <w:right w:val="nil"/>
              <w:between w:val="nil"/>
            </w:pBdr>
          </w:pPr>
        </w:pPrChange>
      </w:pPr>
      <w:del w:id="9123" w:author="Cristiano de Menezes Feu" w:date="2022-11-21T08:33:00Z">
        <w:r w:rsidDel="00E631A1">
          <w:rPr>
            <w:color w:val="000000"/>
          </w:rPr>
          <w:delText xml:space="preserve">§ 4º A matéria que tenha preferência solicitada pelo Colégio de Líderes será apreciada logo após as proposições em regime especial. </w:delText>
        </w:r>
      </w:del>
    </w:p>
    <w:p w14:paraId="00000D84" w14:textId="5AE72700" w:rsidR="003D183A" w:rsidDel="00E631A1" w:rsidRDefault="003D183A" w:rsidP="00E631A1">
      <w:pPr>
        <w:widowControl w:val="0"/>
        <w:pBdr>
          <w:top w:val="nil"/>
          <w:left w:val="nil"/>
          <w:bottom w:val="nil"/>
          <w:right w:val="nil"/>
          <w:between w:val="nil"/>
        </w:pBdr>
        <w:spacing w:before="170" w:after="113"/>
        <w:ind w:firstLine="0"/>
        <w:jc w:val="center"/>
        <w:rPr>
          <w:del w:id="9124" w:author="Cristiano de Menezes Feu" w:date="2022-11-21T08:33:00Z"/>
          <w:rFonts w:ascii="ClearSans-Light" w:eastAsia="ClearSans-Light" w:hAnsi="ClearSans-Light" w:cs="ClearSans-Light"/>
          <w:color w:val="000000"/>
          <w:sz w:val="24"/>
          <w:szCs w:val="24"/>
        </w:rPr>
        <w:pPrChange w:id="9125" w:author="Cristiano de Menezes Feu" w:date="2022-11-21T08:33:00Z">
          <w:pPr>
            <w:widowControl w:val="0"/>
            <w:pBdr>
              <w:top w:val="nil"/>
              <w:left w:val="nil"/>
              <w:bottom w:val="nil"/>
              <w:right w:val="nil"/>
              <w:between w:val="nil"/>
            </w:pBdr>
            <w:spacing w:before="170" w:after="113"/>
            <w:ind w:firstLine="0"/>
            <w:jc w:val="center"/>
          </w:pPr>
        </w:pPrChange>
      </w:pPr>
    </w:p>
    <w:p w14:paraId="00000D85" w14:textId="77453E8D" w:rsidR="003D183A" w:rsidDel="00E631A1" w:rsidRDefault="008B7924" w:rsidP="00E631A1">
      <w:pPr>
        <w:widowControl w:val="0"/>
        <w:pBdr>
          <w:top w:val="nil"/>
          <w:left w:val="nil"/>
          <w:bottom w:val="nil"/>
          <w:right w:val="nil"/>
          <w:between w:val="nil"/>
        </w:pBdr>
        <w:spacing w:before="170" w:after="113"/>
        <w:ind w:firstLine="0"/>
        <w:jc w:val="center"/>
        <w:rPr>
          <w:del w:id="9126" w:author="Cristiano de Menezes Feu" w:date="2022-11-21T08:33:00Z"/>
          <w:rFonts w:ascii="ClearSans-Light" w:eastAsia="ClearSans-Light" w:hAnsi="ClearSans-Light" w:cs="ClearSans-Light"/>
          <w:color w:val="000000"/>
          <w:sz w:val="24"/>
          <w:szCs w:val="24"/>
        </w:rPr>
        <w:pPrChange w:id="9127" w:author="Cristiano de Menezes Feu" w:date="2022-11-21T08:33:00Z">
          <w:pPr>
            <w:widowControl w:val="0"/>
            <w:pBdr>
              <w:top w:val="nil"/>
              <w:left w:val="nil"/>
              <w:bottom w:val="nil"/>
              <w:right w:val="nil"/>
              <w:between w:val="nil"/>
            </w:pBdr>
            <w:spacing w:before="170" w:after="113"/>
            <w:ind w:firstLine="0"/>
            <w:jc w:val="center"/>
          </w:pPr>
        </w:pPrChange>
      </w:pPr>
      <w:del w:id="9128" w:author="Cristiano de Menezes Feu" w:date="2022-11-21T08:33:00Z">
        <w:r w:rsidDel="00E631A1">
          <w:rPr>
            <w:rFonts w:ascii="ClearSans-Light" w:eastAsia="ClearSans-Light" w:hAnsi="ClearSans-Light" w:cs="ClearSans-Light"/>
            <w:color w:val="000000"/>
            <w:sz w:val="24"/>
            <w:szCs w:val="24"/>
          </w:rPr>
          <w:delText>CAPÍTULO X</w:delText>
        </w:r>
        <w:r w:rsidDel="00E631A1">
          <w:rPr>
            <w:rFonts w:ascii="ClearSans-Light" w:eastAsia="ClearSans-Light" w:hAnsi="ClearSans-Light" w:cs="ClearSans-Light"/>
            <w:color w:val="000000"/>
            <w:sz w:val="24"/>
            <w:szCs w:val="24"/>
          </w:rPr>
          <w:br/>
          <w:delText>DO DESTAQUE</w:delText>
        </w:r>
      </w:del>
    </w:p>
    <w:p w14:paraId="00000D86" w14:textId="72B896E1" w:rsidR="003D183A" w:rsidDel="00E631A1" w:rsidRDefault="008B7924" w:rsidP="00E631A1">
      <w:pPr>
        <w:widowControl w:val="0"/>
        <w:pBdr>
          <w:top w:val="nil"/>
          <w:left w:val="nil"/>
          <w:bottom w:val="nil"/>
          <w:right w:val="nil"/>
          <w:between w:val="nil"/>
        </w:pBdr>
        <w:ind w:firstLine="0"/>
        <w:jc w:val="center"/>
        <w:rPr>
          <w:del w:id="9129" w:author="Cristiano de Menezes Feu" w:date="2022-11-21T08:33:00Z"/>
          <w:rFonts w:ascii="ClearSans-Bold" w:eastAsia="ClearSans-Bold" w:hAnsi="ClearSans-Bold" w:cs="ClearSans-Bold"/>
          <w:b/>
          <w:color w:val="000000"/>
        </w:rPr>
        <w:pPrChange w:id="9130" w:author="Cristiano de Menezes Feu" w:date="2022-11-21T08:33:00Z">
          <w:pPr>
            <w:widowControl w:val="0"/>
            <w:pBdr>
              <w:top w:val="nil"/>
              <w:left w:val="nil"/>
              <w:bottom w:val="nil"/>
              <w:right w:val="nil"/>
              <w:between w:val="nil"/>
            </w:pBdr>
          </w:pPr>
        </w:pPrChange>
      </w:pPr>
      <w:del w:id="9131" w:author="Cristiano de Menezes Feu" w:date="2022-11-21T08:33:00Z">
        <w:r w:rsidDel="00E631A1">
          <w:rPr>
            <w:rFonts w:ascii="ClearSans-Bold" w:eastAsia="ClearSans-Bold" w:hAnsi="ClearSans-Bold" w:cs="ClearSans-Bold"/>
            <w:b/>
            <w:color w:val="000000"/>
          </w:rPr>
          <w:delText>Art. 161.</w:delText>
        </w:r>
        <w:r w:rsidDel="00E631A1">
          <w:rPr>
            <w:color w:val="000000"/>
          </w:rPr>
          <w:delText xml:space="preserve"> Poderá ser concedido, mediante requerimento aprovado pelo Plenário, destaque para: </w:delText>
        </w:r>
      </w:del>
    </w:p>
    <w:p w14:paraId="00000D87" w14:textId="2C950098" w:rsidR="003D183A" w:rsidDel="00E631A1" w:rsidRDefault="008B7924" w:rsidP="00E631A1">
      <w:pPr>
        <w:widowControl w:val="0"/>
        <w:pBdr>
          <w:top w:val="nil"/>
          <w:left w:val="nil"/>
          <w:bottom w:val="nil"/>
          <w:right w:val="nil"/>
          <w:between w:val="nil"/>
        </w:pBdr>
        <w:spacing w:before="0" w:after="113"/>
        <w:ind w:left="567" w:firstLine="0"/>
        <w:jc w:val="center"/>
        <w:rPr>
          <w:del w:id="9132" w:author="Cristiano de Menezes Feu" w:date="2022-11-21T08:33:00Z"/>
          <w:b/>
          <w:color w:val="005583"/>
          <w:sz w:val="20"/>
          <w:szCs w:val="20"/>
        </w:rPr>
        <w:pPrChange w:id="9133" w:author="Cristiano de Menezes Feu" w:date="2022-11-21T08:33:00Z">
          <w:pPr>
            <w:widowControl w:val="0"/>
            <w:pBdr>
              <w:top w:val="nil"/>
              <w:left w:val="nil"/>
              <w:bottom w:val="nil"/>
              <w:right w:val="nil"/>
              <w:between w:val="nil"/>
            </w:pBdr>
            <w:spacing w:before="0" w:after="113"/>
            <w:ind w:left="567" w:firstLine="0"/>
          </w:pPr>
        </w:pPrChange>
      </w:pPr>
      <w:del w:id="9134" w:author="Cristiano de Menezes Feu" w:date="2022-11-21T08:33:00Z">
        <w:r w:rsidDel="00E631A1">
          <w:rPr>
            <w:color w:val="005583"/>
            <w:sz w:val="20"/>
            <w:szCs w:val="20"/>
          </w:rPr>
          <w:delText>Art. 117, IX; art. 162, I.</w:delText>
        </w:r>
      </w:del>
    </w:p>
    <w:p w14:paraId="00000D88" w14:textId="0DB4AA26" w:rsidR="003D183A" w:rsidDel="00E631A1" w:rsidRDefault="008B7924" w:rsidP="00E631A1">
      <w:pPr>
        <w:widowControl w:val="0"/>
        <w:pBdr>
          <w:top w:val="nil"/>
          <w:left w:val="nil"/>
          <w:bottom w:val="nil"/>
          <w:right w:val="nil"/>
          <w:between w:val="nil"/>
        </w:pBdr>
        <w:spacing w:before="0" w:after="113"/>
        <w:ind w:left="567" w:firstLine="0"/>
        <w:jc w:val="center"/>
        <w:rPr>
          <w:del w:id="9135" w:author="Cristiano de Menezes Feu" w:date="2022-11-21T08:33:00Z"/>
          <w:b/>
          <w:color w:val="005583"/>
          <w:sz w:val="20"/>
          <w:szCs w:val="20"/>
        </w:rPr>
        <w:pPrChange w:id="9136" w:author="Cristiano de Menezes Feu" w:date="2022-11-21T08:33:00Z">
          <w:pPr>
            <w:widowControl w:val="0"/>
            <w:pBdr>
              <w:top w:val="nil"/>
              <w:left w:val="nil"/>
              <w:bottom w:val="nil"/>
              <w:right w:val="nil"/>
              <w:between w:val="nil"/>
            </w:pBdr>
            <w:spacing w:before="0" w:after="113"/>
            <w:ind w:left="567" w:firstLine="0"/>
          </w:pPr>
        </w:pPrChange>
      </w:pPr>
      <w:del w:id="9137" w:author="Cristiano de Menezes Feu" w:date="2022-11-21T08:33:00Z">
        <w:r w:rsidDel="00E631A1">
          <w:rPr>
            <w:b/>
            <w:color w:val="005583"/>
            <w:sz w:val="20"/>
            <w:szCs w:val="20"/>
          </w:rPr>
          <w:delText>QO</w:delText>
        </w:r>
        <w:r w:rsidDel="00E631A1">
          <w:rPr>
            <w:color w:val="005583"/>
            <w:sz w:val="20"/>
            <w:szCs w:val="20"/>
          </w:rPr>
          <w:delText xml:space="preserve"> 10.296/1997 - Entende ser antirregimental destaques de bancada que incidam sobre mais de um dispositivo da proposição. </w:delText>
        </w:r>
      </w:del>
    </w:p>
    <w:p w14:paraId="00000D89" w14:textId="769172C1" w:rsidR="003D183A" w:rsidDel="00E631A1" w:rsidRDefault="008B7924" w:rsidP="00E631A1">
      <w:pPr>
        <w:widowControl w:val="0"/>
        <w:pBdr>
          <w:top w:val="nil"/>
          <w:left w:val="nil"/>
          <w:bottom w:val="nil"/>
          <w:right w:val="nil"/>
          <w:between w:val="nil"/>
        </w:pBdr>
        <w:spacing w:before="0" w:after="113"/>
        <w:ind w:left="567" w:firstLine="0"/>
        <w:jc w:val="center"/>
        <w:rPr>
          <w:del w:id="9138" w:author="Cristiano de Menezes Feu" w:date="2022-11-21T08:33:00Z"/>
          <w:color w:val="005583"/>
          <w:sz w:val="20"/>
          <w:szCs w:val="20"/>
        </w:rPr>
        <w:pPrChange w:id="9139" w:author="Cristiano de Menezes Feu" w:date="2022-11-21T08:33:00Z">
          <w:pPr>
            <w:widowControl w:val="0"/>
            <w:pBdr>
              <w:top w:val="nil"/>
              <w:left w:val="nil"/>
              <w:bottom w:val="nil"/>
              <w:right w:val="nil"/>
              <w:between w:val="nil"/>
            </w:pBdr>
            <w:spacing w:before="0" w:after="113"/>
            <w:ind w:left="567" w:firstLine="0"/>
          </w:pPr>
        </w:pPrChange>
      </w:pPr>
      <w:del w:id="9140" w:author="Cristiano de Menezes Feu" w:date="2022-11-21T08:33:00Z">
        <w:r w:rsidDel="00E631A1">
          <w:rPr>
            <w:b/>
            <w:color w:val="005583"/>
            <w:sz w:val="20"/>
            <w:szCs w:val="20"/>
          </w:rPr>
          <w:delText>Prática:</w:delText>
        </w:r>
        <w:r w:rsidDel="00E631A1">
          <w:rPr>
            <w:color w:val="005583"/>
            <w:sz w:val="20"/>
            <w:szCs w:val="20"/>
          </w:rPr>
          <w:delText xml:space="preserve"> Admite-se que um destaque incida sobre mais de um dispositivo quando houver relação de decorrência entre eles: Exemplo: Destaque 8 do PCdoB ao PLV 23/16 oferecido à MP 727/16.</w:delText>
        </w:r>
      </w:del>
    </w:p>
    <w:p w14:paraId="00000D8A" w14:textId="287AFD7F" w:rsidR="003D183A" w:rsidDel="00E631A1" w:rsidRDefault="008B7924" w:rsidP="00E631A1">
      <w:pPr>
        <w:widowControl w:val="0"/>
        <w:pBdr>
          <w:top w:val="nil"/>
          <w:left w:val="nil"/>
          <w:bottom w:val="nil"/>
          <w:right w:val="nil"/>
          <w:between w:val="nil"/>
        </w:pBdr>
        <w:ind w:firstLine="0"/>
        <w:jc w:val="center"/>
        <w:rPr>
          <w:del w:id="9141" w:author="Cristiano de Menezes Feu" w:date="2022-11-21T08:33:00Z"/>
          <w:color w:val="000000"/>
        </w:rPr>
        <w:pPrChange w:id="9142" w:author="Cristiano de Menezes Feu" w:date="2022-11-21T08:33:00Z">
          <w:pPr>
            <w:widowControl w:val="0"/>
            <w:pBdr>
              <w:top w:val="nil"/>
              <w:left w:val="nil"/>
              <w:bottom w:val="nil"/>
              <w:right w:val="nil"/>
              <w:between w:val="nil"/>
            </w:pBdr>
          </w:pPr>
        </w:pPrChange>
      </w:pPr>
      <w:del w:id="9143" w:author="Cristiano de Menezes Feu" w:date="2022-11-21T08:33:00Z">
        <w:r w:rsidDel="00E631A1">
          <w:rPr>
            <w:color w:val="000000"/>
          </w:rPr>
          <w:delText xml:space="preserve">I - votação em separado de parte de proposição, desde que requerido por um décimo </w:delText>
        </w:r>
        <w:r w:rsidDel="00E631A1">
          <w:rPr>
            <w:color w:val="005583"/>
          </w:rPr>
          <w:delText>(52 Deputados)</w:delText>
        </w:r>
        <w:r w:rsidDel="00E631A1">
          <w:rPr>
            <w:color w:val="000000"/>
          </w:rPr>
          <w:delText xml:space="preserve"> dos Deputados ou Líderes que representem esse número; </w:delText>
        </w:r>
      </w:del>
    </w:p>
    <w:p w14:paraId="00000D8B" w14:textId="05522AEE" w:rsidR="003D183A" w:rsidDel="00E631A1" w:rsidRDefault="008B7924" w:rsidP="00E631A1">
      <w:pPr>
        <w:widowControl w:val="0"/>
        <w:pBdr>
          <w:top w:val="nil"/>
          <w:left w:val="nil"/>
          <w:bottom w:val="nil"/>
          <w:right w:val="nil"/>
          <w:between w:val="nil"/>
        </w:pBdr>
        <w:spacing w:before="0" w:after="113"/>
        <w:ind w:left="567" w:firstLine="0"/>
        <w:jc w:val="center"/>
        <w:rPr>
          <w:del w:id="9144" w:author="Cristiano de Menezes Feu" w:date="2022-11-21T08:33:00Z"/>
          <w:b/>
          <w:color w:val="005583"/>
          <w:sz w:val="20"/>
          <w:szCs w:val="20"/>
        </w:rPr>
        <w:pPrChange w:id="9145" w:author="Cristiano de Menezes Feu" w:date="2022-11-21T08:33:00Z">
          <w:pPr>
            <w:widowControl w:val="0"/>
            <w:pBdr>
              <w:top w:val="nil"/>
              <w:left w:val="nil"/>
              <w:bottom w:val="nil"/>
              <w:right w:val="nil"/>
              <w:between w:val="nil"/>
            </w:pBdr>
            <w:spacing w:before="0" w:after="113"/>
            <w:ind w:left="567" w:firstLine="0"/>
          </w:pPr>
        </w:pPrChange>
      </w:pPr>
      <w:del w:id="9146" w:author="Cristiano de Menezes Feu" w:date="2022-11-21T08:33:00Z">
        <w:r w:rsidDel="00E631A1">
          <w:rPr>
            <w:color w:val="005583"/>
            <w:sz w:val="20"/>
            <w:szCs w:val="20"/>
          </w:rPr>
          <w:delText>Art. 162, VI; art. 191, XIV.</w:delText>
        </w:r>
      </w:del>
    </w:p>
    <w:p w14:paraId="00000D8C" w14:textId="54E48B12" w:rsidR="003D183A" w:rsidDel="00E631A1" w:rsidRDefault="008B7924" w:rsidP="00E631A1">
      <w:pPr>
        <w:widowControl w:val="0"/>
        <w:pBdr>
          <w:top w:val="nil"/>
          <w:left w:val="nil"/>
          <w:bottom w:val="nil"/>
          <w:right w:val="nil"/>
          <w:between w:val="nil"/>
        </w:pBdr>
        <w:spacing w:before="0" w:after="113"/>
        <w:ind w:left="567" w:firstLine="0"/>
        <w:jc w:val="center"/>
        <w:rPr>
          <w:del w:id="9147" w:author="Cristiano de Menezes Feu" w:date="2022-11-21T08:33:00Z"/>
          <w:b/>
          <w:color w:val="005583"/>
          <w:sz w:val="20"/>
          <w:szCs w:val="20"/>
        </w:rPr>
        <w:pPrChange w:id="9148" w:author="Cristiano de Menezes Feu" w:date="2022-11-21T08:33:00Z">
          <w:pPr>
            <w:widowControl w:val="0"/>
            <w:pBdr>
              <w:top w:val="nil"/>
              <w:left w:val="nil"/>
              <w:bottom w:val="nil"/>
              <w:right w:val="nil"/>
              <w:between w:val="nil"/>
            </w:pBdr>
            <w:spacing w:before="0" w:after="113"/>
            <w:ind w:left="567" w:firstLine="0"/>
          </w:pPr>
        </w:pPrChange>
      </w:pPr>
      <w:del w:id="9149" w:author="Cristiano de Menezes Feu" w:date="2022-11-21T08:33:00Z">
        <w:r w:rsidDel="00E631A1">
          <w:rPr>
            <w:b/>
            <w:color w:val="005583"/>
            <w:sz w:val="20"/>
            <w:szCs w:val="20"/>
          </w:rPr>
          <w:delText>QO</w:delText>
        </w:r>
        <w:r w:rsidDel="00E631A1">
          <w:rPr>
            <w:color w:val="005583"/>
            <w:sz w:val="20"/>
            <w:szCs w:val="20"/>
          </w:rPr>
          <w:delText xml:space="preserve"> 437/2018 – “[...] não é suscetível de destaque a cláusula de revogação que se limita a conformar a legislação vigente às demais partes da proposição submetida à apreciação da Câmara dos Deputados”.</w:delText>
        </w:r>
      </w:del>
    </w:p>
    <w:p w14:paraId="00000D8D" w14:textId="6D751F40" w:rsidR="003D183A" w:rsidDel="00E631A1" w:rsidRDefault="008B7924" w:rsidP="00E631A1">
      <w:pPr>
        <w:widowControl w:val="0"/>
        <w:pBdr>
          <w:top w:val="nil"/>
          <w:left w:val="nil"/>
          <w:bottom w:val="nil"/>
          <w:right w:val="nil"/>
          <w:between w:val="nil"/>
        </w:pBdr>
        <w:spacing w:before="0" w:after="113"/>
        <w:ind w:left="567" w:firstLine="0"/>
        <w:jc w:val="center"/>
        <w:rPr>
          <w:del w:id="9150" w:author="Cristiano de Menezes Feu" w:date="2022-11-21T08:33:00Z"/>
          <w:color w:val="FF0000"/>
          <w:sz w:val="20"/>
          <w:szCs w:val="20"/>
        </w:rPr>
        <w:pPrChange w:id="9151" w:author="Cristiano de Menezes Feu" w:date="2022-11-21T08:33:00Z">
          <w:pPr>
            <w:widowControl w:val="0"/>
            <w:pBdr>
              <w:top w:val="nil"/>
              <w:left w:val="nil"/>
              <w:bottom w:val="nil"/>
              <w:right w:val="nil"/>
              <w:between w:val="nil"/>
            </w:pBdr>
            <w:spacing w:before="0" w:after="113"/>
            <w:ind w:left="567" w:firstLine="0"/>
          </w:pPr>
        </w:pPrChange>
      </w:pPr>
      <w:del w:id="9152" w:author="Cristiano de Menezes Feu" w:date="2022-11-21T08:33:00Z">
        <w:r w:rsidDel="00E631A1">
          <w:rPr>
            <w:b/>
            <w:color w:val="FF0000"/>
            <w:sz w:val="20"/>
            <w:szCs w:val="20"/>
          </w:rPr>
          <w:delText>QO</w:delText>
        </w:r>
        <w:r w:rsidDel="00E631A1">
          <w:rPr>
            <w:color w:val="FF0000"/>
            <w:sz w:val="20"/>
            <w:szCs w:val="20"/>
          </w:rPr>
          <w:delText xml:space="preserve"> 10.064/200 - Na votação inicial, quando se faz destaque para votação em separado, vota-se todo o texto e se destaca aquela parte que foi separada. Então, quem quiser recolocá-la no texto tem de alcançar os 308 votos, no caso de proposta de emenda à Constituição. No destaque simples, não. Quem quiser aprovar o texto tem de conseguir os 308 votos, porque a matéria já foi aprovada; portanto, quem quiser suprimi-la deve contar deve contar com 308 votos.</w:delText>
        </w:r>
      </w:del>
    </w:p>
    <w:p w14:paraId="00000D8E" w14:textId="4FDF0E8C" w:rsidR="003D183A" w:rsidDel="00E631A1" w:rsidRDefault="008B7924" w:rsidP="00E631A1">
      <w:pPr>
        <w:widowControl w:val="0"/>
        <w:pBdr>
          <w:top w:val="nil"/>
          <w:left w:val="nil"/>
          <w:bottom w:val="nil"/>
          <w:right w:val="nil"/>
          <w:between w:val="nil"/>
        </w:pBdr>
        <w:spacing w:before="0" w:after="113"/>
        <w:ind w:left="567" w:firstLine="0"/>
        <w:jc w:val="center"/>
        <w:rPr>
          <w:del w:id="9153" w:author="Cristiano de Menezes Feu" w:date="2022-11-21T08:33:00Z"/>
          <w:color w:val="005583"/>
          <w:sz w:val="20"/>
          <w:szCs w:val="20"/>
        </w:rPr>
        <w:pPrChange w:id="9154" w:author="Cristiano de Menezes Feu" w:date="2022-11-21T08:33:00Z">
          <w:pPr>
            <w:widowControl w:val="0"/>
            <w:pBdr>
              <w:top w:val="nil"/>
              <w:left w:val="nil"/>
              <w:bottom w:val="nil"/>
              <w:right w:val="nil"/>
              <w:between w:val="nil"/>
            </w:pBdr>
            <w:spacing w:before="0" w:after="113"/>
            <w:ind w:left="567" w:firstLine="0"/>
          </w:pPr>
        </w:pPrChange>
      </w:pPr>
      <w:del w:id="9155" w:author="Cristiano de Menezes Feu" w:date="2022-11-21T08:33:00Z">
        <w:r w:rsidDel="00E631A1">
          <w:rPr>
            <w:b/>
            <w:color w:val="005583"/>
            <w:sz w:val="20"/>
            <w:szCs w:val="20"/>
          </w:rPr>
          <w:delText>QO</w:delText>
        </w:r>
        <w:r w:rsidDel="00E631A1">
          <w:rPr>
            <w:color w:val="005583"/>
            <w:sz w:val="20"/>
            <w:szCs w:val="20"/>
          </w:rPr>
          <w:delText xml:space="preserve"> 10.512/1998 – No caso de destaque para votação em separado - DVS, a matéria principal é votada sem a parte destacada, por isso não é possível a “retirada de requerimento de DVS, após a votação da matéria principal, por implicar seu retorno ao texto da proposição sem aprovação do Plenário”.</w:delText>
        </w:r>
      </w:del>
    </w:p>
    <w:p w14:paraId="00000D8F" w14:textId="3B3DFBEF" w:rsidR="003D183A" w:rsidDel="00E631A1" w:rsidRDefault="003D183A" w:rsidP="00E631A1">
      <w:pPr>
        <w:widowControl w:val="0"/>
        <w:pBdr>
          <w:top w:val="nil"/>
          <w:left w:val="nil"/>
          <w:bottom w:val="nil"/>
          <w:right w:val="nil"/>
          <w:between w:val="nil"/>
        </w:pBdr>
        <w:spacing w:before="0" w:after="113"/>
        <w:ind w:left="567" w:firstLine="0"/>
        <w:jc w:val="center"/>
        <w:rPr>
          <w:del w:id="9156" w:author="Cristiano de Menezes Feu" w:date="2022-11-21T08:33:00Z"/>
          <w:color w:val="005583"/>
          <w:sz w:val="20"/>
          <w:szCs w:val="20"/>
        </w:rPr>
        <w:pPrChange w:id="9157" w:author="Cristiano de Menezes Feu" w:date="2022-11-21T08:33:00Z">
          <w:pPr>
            <w:widowControl w:val="0"/>
            <w:pBdr>
              <w:top w:val="nil"/>
              <w:left w:val="nil"/>
              <w:bottom w:val="nil"/>
              <w:right w:val="nil"/>
              <w:between w:val="nil"/>
            </w:pBdr>
            <w:spacing w:before="0" w:after="113"/>
            <w:ind w:left="567" w:firstLine="0"/>
          </w:pPr>
        </w:pPrChange>
      </w:pPr>
    </w:p>
    <w:p w14:paraId="00000D90" w14:textId="3D881D45" w:rsidR="003D183A" w:rsidDel="00E631A1" w:rsidRDefault="008B7924" w:rsidP="00E631A1">
      <w:pPr>
        <w:widowControl w:val="0"/>
        <w:pBdr>
          <w:top w:val="nil"/>
          <w:left w:val="nil"/>
          <w:bottom w:val="nil"/>
          <w:right w:val="nil"/>
          <w:between w:val="nil"/>
        </w:pBdr>
        <w:ind w:firstLine="0"/>
        <w:jc w:val="center"/>
        <w:rPr>
          <w:del w:id="9158" w:author="Cristiano de Menezes Feu" w:date="2022-11-21T08:33:00Z"/>
          <w:color w:val="000000"/>
        </w:rPr>
        <w:pPrChange w:id="9159" w:author="Cristiano de Menezes Feu" w:date="2022-11-21T08:33:00Z">
          <w:pPr>
            <w:widowControl w:val="0"/>
            <w:pBdr>
              <w:top w:val="nil"/>
              <w:left w:val="nil"/>
              <w:bottom w:val="nil"/>
              <w:right w:val="nil"/>
              <w:between w:val="nil"/>
            </w:pBdr>
          </w:pPr>
        </w:pPrChange>
      </w:pPr>
      <w:del w:id="9160" w:author="Cristiano de Menezes Feu" w:date="2022-11-21T08:33:00Z">
        <w:r w:rsidDel="00E631A1">
          <w:rPr>
            <w:color w:val="000000"/>
          </w:rPr>
          <w:delText xml:space="preserve">II - votação de emenda, subemenda, parte de emenda ou de subemenda; </w:delText>
        </w:r>
      </w:del>
    </w:p>
    <w:p w14:paraId="00000D91" w14:textId="3293CD34" w:rsidR="003D183A" w:rsidDel="00E631A1" w:rsidRDefault="008B7924" w:rsidP="00E631A1">
      <w:pPr>
        <w:widowControl w:val="0"/>
        <w:pBdr>
          <w:top w:val="nil"/>
          <w:left w:val="nil"/>
          <w:bottom w:val="nil"/>
          <w:right w:val="nil"/>
          <w:between w:val="nil"/>
        </w:pBdr>
        <w:spacing w:before="0" w:after="113"/>
        <w:ind w:left="567" w:firstLine="0"/>
        <w:jc w:val="center"/>
        <w:rPr>
          <w:del w:id="9161" w:author="Cristiano de Menezes Feu" w:date="2022-11-21T08:33:00Z"/>
          <w:color w:val="005583"/>
          <w:sz w:val="20"/>
          <w:szCs w:val="20"/>
        </w:rPr>
        <w:pPrChange w:id="9162" w:author="Cristiano de Menezes Feu" w:date="2022-11-21T08:33:00Z">
          <w:pPr>
            <w:widowControl w:val="0"/>
            <w:pBdr>
              <w:top w:val="nil"/>
              <w:left w:val="nil"/>
              <w:bottom w:val="nil"/>
              <w:right w:val="nil"/>
              <w:between w:val="nil"/>
            </w:pBdr>
            <w:spacing w:before="0" w:after="113"/>
            <w:ind w:left="567" w:firstLine="0"/>
          </w:pPr>
        </w:pPrChange>
      </w:pPr>
      <w:del w:id="9163" w:author="Cristiano de Menezes Feu" w:date="2022-11-21T08:33:00Z">
        <w:r w:rsidDel="00E631A1">
          <w:rPr>
            <w:color w:val="005583"/>
            <w:sz w:val="20"/>
            <w:szCs w:val="20"/>
          </w:rPr>
          <w:delText>Art. 189, § 3º; art. 191, IV; art. 192, § 7º.</w:delText>
        </w:r>
      </w:del>
    </w:p>
    <w:p w14:paraId="00000D92" w14:textId="46070767" w:rsidR="003D183A" w:rsidDel="00E631A1" w:rsidRDefault="008B7924" w:rsidP="00E631A1">
      <w:pPr>
        <w:widowControl w:val="0"/>
        <w:pBdr>
          <w:top w:val="nil"/>
          <w:left w:val="nil"/>
          <w:bottom w:val="nil"/>
          <w:right w:val="nil"/>
          <w:between w:val="nil"/>
        </w:pBdr>
        <w:ind w:firstLine="0"/>
        <w:jc w:val="center"/>
        <w:rPr>
          <w:del w:id="9164" w:author="Cristiano de Menezes Feu" w:date="2022-11-21T08:33:00Z"/>
          <w:color w:val="000000"/>
        </w:rPr>
        <w:pPrChange w:id="9165" w:author="Cristiano de Menezes Feu" w:date="2022-11-21T08:33:00Z">
          <w:pPr>
            <w:widowControl w:val="0"/>
            <w:pBdr>
              <w:top w:val="nil"/>
              <w:left w:val="nil"/>
              <w:bottom w:val="nil"/>
              <w:right w:val="nil"/>
              <w:between w:val="nil"/>
            </w:pBdr>
          </w:pPr>
        </w:pPrChange>
      </w:pPr>
      <w:del w:id="9166" w:author="Cristiano de Menezes Feu" w:date="2022-11-21T08:33:00Z">
        <w:r w:rsidDel="00E631A1">
          <w:rPr>
            <w:color w:val="000000"/>
          </w:rPr>
          <w:delText xml:space="preserve">III - tornar emenda ou parte de uma proposição projeto autônomo; </w:delText>
        </w:r>
      </w:del>
    </w:p>
    <w:p w14:paraId="00000D93" w14:textId="0D24AB2B" w:rsidR="003D183A" w:rsidDel="00E631A1" w:rsidRDefault="008B7924" w:rsidP="00E631A1">
      <w:pPr>
        <w:widowControl w:val="0"/>
        <w:pBdr>
          <w:top w:val="nil"/>
          <w:left w:val="nil"/>
          <w:bottom w:val="nil"/>
          <w:right w:val="nil"/>
          <w:between w:val="nil"/>
        </w:pBdr>
        <w:spacing w:before="0" w:after="113"/>
        <w:ind w:left="567" w:firstLine="0"/>
        <w:jc w:val="center"/>
        <w:rPr>
          <w:del w:id="9167" w:author="Cristiano de Menezes Feu" w:date="2022-11-21T08:33:00Z"/>
          <w:b/>
          <w:color w:val="005583"/>
          <w:sz w:val="20"/>
          <w:szCs w:val="20"/>
        </w:rPr>
        <w:pPrChange w:id="9168" w:author="Cristiano de Menezes Feu" w:date="2022-11-21T08:33:00Z">
          <w:pPr>
            <w:widowControl w:val="0"/>
            <w:pBdr>
              <w:top w:val="nil"/>
              <w:left w:val="nil"/>
              <w:bottom w:val="nil"/>
              <w:right w:val="nil"/>
              <w:between w:val="nil"/>
            </w:pBdr>
            <w:spacing w:before="0" w:after="113"/>
            <w:ind w:left="567" w:firstLine="0"/>
          </w:pPr>
        </w:pPrChange>
      </w:pPr>
      <w:del w:id="9169" w:author="Cristiano de Menezes Feu" w:date="2022-11-21T08:33:00Z">
        <w:r w:rsidDel="00E631A1">
          <w:rPr>
            <w:color w:val="005583"/>
            <w:sz w:val="20"/>
            <w:szCs w:val="20"/>
          </w:rPr>
          <w:delText>Art. 57, III; art. 162, VII, IX, X e XI.</w:delText>
        </w:r>
      </w:del>
    </w:p>
    <w:p w14:paraId="00000D94" w14:textId="255133A1" w:rsidR="003D183A" w:rsidDel="00E631A1" w:rsidRDefault="008B7924" w:rsidP="00E631A1">
      <w:pPr>
        <w:widowControl w:val="0"/>
        <w:pBdr>
          <w:top w:val="nil"/>
          <w:left w:val="nil"/>
          <w:bottom w:val="nil"/>
          <w:right w:val="nil"/>
          <w:between w:val="nil"/>
        </w:pBdr>
        <w:spacing w:before="0" w:after="113"/>
        <w:ind w:left="567" w:firstLine="0"/>
        <w:jc w:val="center"/>
        <w:rPr>
          <w:del w:id="9170" w:author="Cristiano de Menezes Feu" w:date="2022-11-21T08:33:00Z"/>
          <w:b/>
          <w:color w:val="005583"/>
          <w:sz w:val="20"/>
          <w:szCs w:val="20"/>
        </w:rPr>
        <w:pPrChange w:id="9171" w:author="Cristiano de Menezes Feu" w:date="2022-11-21T08:33:00Z">
          <w:pPr>
            <w:widowControl w:val="0"/>
            <w:pBdr>
              <w:top w:val="nil"/>
              <w:left w:val="nil"/>
              <w:bottom w:val="nil"/>
              <w:right w:val="nil"/>
              <w:between w:val="nil"/>
            </w:pBdr>
            <w:spacing w:before="0" w:after="113"/>
            <w:ind w:left="567" w:firstLine="0"/>
          </w:pPr>
        </w:pPrChange>
      </w:pPr>
      <w:del w:id="9172" w:author="Cristiano de Menezes Feu" w:date="2022-11-21T08:33:00Z">
        <w:r w:rsidDel="00E631A1">
          <w:rPr>
            <w:b/>
            <w:color w:val="005583"/>
            <w:sz w:val="20"/>
            <w:szCs w:val="20"/>
          </w:rPr>
          <w:delText>QO</w:delText>
        </w:r>
        <w:r w:rsidDel="00E631A1">
          <w:rPr>
            <w:color w:val="005583"/>
            <w:sz w:val="20"/>
            <w:szCs w:val="20"/>
          </w:rPr>
          <w:delText xml:space="preserve"> 148/2016 – A aprovação do projeto de lei de conversão – PLV - não prejudica destaques que pretendem inserir parte do texto da Medida Provisória no PLV.</w:delText>
        </w:r>
      </w:del>
    </w:p>
    <w:p w14:paraId="00000D95" w14:textId="61D17B4A" w:rsidR="003D183A" w:rsidDel="00E631A1" w:rsidRDefault="008B7924" w:rsidP="00E631A1">
      <w:pPr>
        <w:widowControl w:val="0"/>
        <w:pBdr>
          <w:top w:val="nil"/>
          <w:left w:val="nil"/>
          <w:bottom w:val="nil"/>
          <w:right w:val="nil"/>
          <w:between w:val="nil"/>
        </w:pBdr>
        <w:spacing w:before="0" w:after="113"/>
        <w:ind w:left="567" w:firstLine="0"/>
        <w:jc w:val="center"/>
        <w:rPr>
          <w:del w:id="9173" w:author="Cristiano de Menezes Feu" w:date="2022-11-21T08:33:00Z"/>
          <w:color w:val="005583"/>
          <w:sz w:val="20"/>
          <w:szCs w:val="20"/>
        </w:rPr>
        <w:pPrChange w:id="9174" w:author="Cristiano de Menezes Feu" w:date="2022-11-21T08:33:00Z">
          <w:pPr>
            <w:widowControl w:val="0"/>
            <w:pBdr>
              <w:top w:val="nil"/>
              <w:left w:val="nil"/>
              <w:bottom w:val="nil"/>
              <w:right w:val="nil"/>
              <w:between w:val="nil"/>
            </w:pBdr>
            <w:spacing w:before="0" w:after="113"/>
            <w:ind w:left="567" w:firstLine="0"/>
          </w:pPr>
        </w:pPrChange>
      </w:pPr>
      <w:del w:id="9175" w:author="Cristiano de Menezes Feu" w:date="2022-11-21T08:33:00Z">
        <w:r w:rsidDel="00E631A1">
          <w:rPr>
            <w:b/>
            <w:color w:val="005583"/>
            <w:sz w:val="20"/>
            <w:szCs w:val="20"/>
          </w:rPr>
          <w:delText>QO</w:delText>
        </w:r>
        <w:r w:rsidDel="00E631A1">
          <w:rPr>
            <w:color w:val="005583"/>
            <w:sz w:val="20"/>
            <w:szCs w:val="20"/>
          </w:rPr>
          <w:delText xml:space="preserve"> 513/2005 – É inadmissível “destaque para projeto em separado de parte de medida provisória”.</w:delText>
        </w:r>
      </w:del>
    </w:p>
    <w:p w14:paraId="00000D96" w14:textId="65C8DA6C" w:rsidR="003D183A" w:rsidDel="00E631A1" w:rsidRDefault="008B7924" w:rsidP="00E631A1">
      <w:pPr>
        <w:widowControl w:val="0"/>
        <w:pBdr>
          <w:top w:val="nil"/>
          <w:left w:val="nil"/>
          <w:bottom w:val="nil"/>
          <w:right w:val="nil"/>
          <w:between w:val="nil"/>
        </w:pBdr>
        <w:ind w:firstLine="0"/>
        <w:jc w:val="center"/>
        <w:rPr>
          <w:del w:id="9176" w:author="Cristiano de Menezes Feu" w:date="2022-11-21T08:33:00Z"/>
          <w:b/>
          <w:color w:val="000000"/>
        </w:rPr>
        <w:pPrChange w:id="9177" w:author="Cristiano de Menezes Feu" w:date="2022-11-21T08:33:00Z">
          <w:pPr>
            <w:widowControl w:val="0"/>
            <w:pBdr>
              <w:top w:val="nil"/>
              <w:left w:val="nil"/>
              <w:bottom w:val="nil"/>
              <w:right w:val="nil"/>
              <w:between w:val="nil"/>
            </w:pBdr>
          </w:pPr>
        </w:pPrChange>
      </w:pPr>
      <w:del w:id="9178" w:author="Cristiano de Menezes Feu" w:date="2022-11-21T08:33:00Z">
        <w:r w:rsidDel="00E631A1">
          <w:rPr>
            <w:color w:val="000000"/>
          </w:rPr>
          <w:delText>IV - votação de projeto ou substitutivo, ou de parte deles, quando a preferência recair sobre o outro ou sobre proposição apensada;</w:delText>
        </w:r>
      </w:del>
    </w:p>
    <w:p w14:paraId="00000D97" w14:textId="560D323D" w:rsidR="003D183A" w:rsidDel="00E631A1" w:rsidRDefault="008B7924" w:rsidP="00E631A1">
      <w:pPr>
        <w:widowControl w:val="0"/>
        <w:pBdr>
          <w:top w:val="nil"/>
          <w:left w:val="nil"/>
          <w:bottom w:val="nil"/>
          <w:right w:val="nil"/>
          <w:between w:val="nil"/>
        </w:pBdr>
        <w:spacing w:before="0" w:after="113"/>
        <w:ind w:left="567" w:firstLine="0"/>
        <w:jc w:val="center"/>
        <w:rPr>
          <w:del w:id="9179" w:author="Cristiano de Menezes Feu" w:date="2022-11-21T08:33:00Z"/>
          <w:b/>
          <w:color w:val="005583"/>
          <w:sz w:val="20"/>
          <w:szCs w:val="20"/>
        </w:rPr>
        <w:pPrChange w:id="9180" w:author="Cristiano de Menezes Feu" w:date="2022-11-21T08:33:00Z">
          <w:pPr>
            <w:widowControl w:val="0"/>
            <w:pBdr>
              <w:top w:val="nil"/>
              <w:left w:val="nil"/>
              <w:bottom w:val="nil"/>
              <w:right w:val="nil"/>
              <w:between w:val="nil"/>
            </w:pBdr>
            <w:spacing w:before="0" w:after="113"/>
            <w:ind w:left="567" w:firstLine="0"/>
          </w:pPr>
        </w:pPrChange>
      </w:pPr>
      <w:del w:id="9181" w:author="Cristiano de Menezes Feu" w:date="2022-11-21T08:33:00Z">
        <w:r w:rsidDel="00E631A1">
          <w:rPr>
            <w:b/>
            <w:color w:val="005583"/>
            <w:sz w:val="20"/>
            <w:szCs w:val="20"/>
          </w:rPr>
          <w:delText>QO</w:delText>
        </w:r>
        <w:r w:rsidDel="00E631A1">
          <w:rPr>
            <w:color w:val="005583"/>
            <w:sz w:val="20"/>
            <w:szCs w:val="20"/>
          </w:rPr>
          <w:delText xml:space="preserve"> 45/2019 – Reafirma o entendimento constante da QO 84/2015 no sentido de permitir, após votação do substitutivo, a apresentação de requerimento de preferência entre emendas aglutinativas.</w:delText>
        </w:r>
      </w:del>
    </w:p>
    <w:p w14:paraId="00000D98" w14:textId="41146406" w:rsidR="003D183A" w:rsidDel="00E631A1" w:rsidRDefault="008B7924" w:rsidP="00E631A1">
      <w:pPr>
        <w:widowControl w:val="0"/>
        <w:pBdr>
          <w:top w:val="nil"/>
          <w:left w:val="nil"/>
          <w:bottom w:val="nil"/>
          <w:right w:val="nil"/>
          <w:between w:val="nil"/>
        </w:pBdr>
        <w:spacing w:before="0" w:after="113"/>
        <w:ind w:left="567" w:firstLine="0"/>
        <w:jc w:val="center"/>
        <w:rPr>
          <w:del w:id="9182" w:author="Cristiano de Menezes Feu" w:date="2022-11-21T08:33:00Z"/>
          <w:b/>
          <w:color w:val="005583"/>
          <w:sz w:val="20"/>
          <w:szCs w:val="20"/>
        </w:rPr>
        <w:pPrChange w:id="9183" w:author="Cristiano de Menezes Feu" w:date="2022-11-21T08:33:00Z">
          <w:pPr>
            <w:widowControl w:val="0"/>
            <w:pBdr>
              <w:top w:val="nil"/>
              <w:left w:val="nil"/>
              <w:bottom w:val="nil"/>
              <w:right w:val="nil"/>
              <w:between w:val="nil"/>
            </w:pBdr>
            <w:spacing w:before="0" w:after="113"/>
            <w:ind w:left="567" w:firstLine="0"/>
          </w:pPr>
        </w:pPrChange>
      </w:pPr>
      <w:del w:id="9184" w:author="Cristiano de Menezes Feu" w:date="2022-11-21T08:33:00Z">
        <w:r w:rsidDel="00E631A1">
          <w:rPr>
            <w:b/>
            <w:color w:val="005583"/>
            <w:sz w:val="20"/>
            <w:szCs w:val="20"/>
          </w:rPr>
          <w:delText>QO</w:delText>
        </w:r>
        <w:r w:rsidDel="00E631A1">
          <w:rPr>
            <w:color w:val="005583"/>
            <w:sz w:val="20"/>
            <w:szCs w:val="20"/>
          </w:rPr>
          <w:delText xml:space="preserve"> 321/2008 – Reafirma entendimento constante da QO 185/2007 no sentido de que a preferência entre itens dentro de uma mesma proposição, a exemplo de preferência entre destaques, só pode ser efetuada por destaque de preferência, nos termos do art. 161, IV, e não mediante requerimento de preferência.</w:delText>
        </w:r>
      </w:del>
    </w:p>
    <w:p w14:paraId="00000D99" w14:textId="41DE7C61" w:rsidR="003D183A" w:rsidDel="00E631A1" w:rsidRDefault="008B7924" w:rsidP="00E631A1">
      <w:pPr>
        <w:widowControl w:val="0"/>
        <w:pBdr>
          <w:top w:val="nil"/>
          <w:left w:val="nil"/>
          <w:bottom w:val="nil"/>
          <w:right w:val="nil"/>
          <w:between w:val="nil"/>
        </w:pBdr>
        <w:spacing w:before="0" w:after="113"/>
        <w:ind w:left="567" w:firstLine="0"/>
        <w:jc w:val="center"/>
        <w:rPr>
          <w:del w:id="9185" w:author="Cristiano de Menezes Feu" w:date="2022-11-21T08:33:00Z"/>
          <w:b/>
          <w:color w:val="005583"/>
          <w:sz w:val="20"/>
          <w:szCs w:val="20"/>
        </w:rPr>
        <w:pPrChange w:id="9186" w:author="Cristiano de Menezes Feu" w:date="2022-11-21T08:33:00Z">
          <w:pPr>
            <w:widowControl w:val="0"/>
            <w:pBdr>
              <w:top w:val="nil"/>
              <w:left w:val="nil"/>
              <w:bottom w:val="nil"/>
              <w:right w:val="nil"/>
              <w:between w:val="nil"/>
            </w:pBdr>
            <w:spacing w:before="0" w:after="113"/>
            <w:ind w:left="567" w:firstLine="0"/>
          </w:pPr>
        </w:pPrChange>
      </w:pPr>
      <w:del w:id="9187" w:author="Cristiano de Menezes Feu" w:date="2022-11-21T08:33:00Z">
        <w:r w:rsidDel="00E631A1">
          <w:rPr>
            <w:b/>
            <w:color w:val="005583"/>
            <w:sz w:val="20"/>
            <w:szCs w:val="20"/>
          </w:rPr>
          <w:delText>QO</w:delText>
        </w:r>
        <w:r w:rsidDel="00E631A1">
          <w:rPr>
            <w:color w:val="005583"/>
            <w:sz w:val="20"/>
            <w:szCs w:val="20"/>
          </w:rPr>
          <w:delText xml:space="preserve"> 227/2012 – Aprovado destaque de preferência para determinado substitutivo ou determinada proposição, não haverá reabertura de prazo para apresentação de novos destaques ao novo texto que será apreciado. </w:delText>
        </w:r>
      </w:del>
    </w:p>
    <w:p w14:paraId="00000D9A" w14:textId="6E4442F8" w:rsidR="003D183A" w:rsidDel="00E631A1" w:rsidRDefault="008B7924" w:rsidP="00E631A1">
      <w:pPr>
        <w:widowControl w:val="0"/>
        <w:pBdr>
          <w:top w:val="nil"/>
          <w:left w:val="nil"/>
          <w:bottom w:val="nil"/>
          <w:right w:val="nil"/>
          <w:between w:val="nil"/>
        </w:pBdr>
        <w:spacing w:before="0" w:after="113"/>
        <w:ind w:left="567" w:firstLine="0"/>
        <w:jc w:val="center"/>
        <w:rPr>
          <w:del w:id="9188" w:author="Cristiano de Menezes Feu" w:date="2022-11-21T08:33:00Z"/>
          <w:color w:val="005583"/>
          <w:sz w:val="20"/>
          <w:szCs w:val="20"/>
        </w:rPr>
        <w:pPrChange w:id="9189" w:author="Cristiano de Menezes Feu" w:date="2022-11-21T08:33:00Z">
          <w:pPr>
            <w:widowControl w:val="0"/>
            <w:pBdr>
              <w:top w:val="nil"/>
              <w:left w:val="nil"/>
              <w:bottom w:val="nil"/>
              <w:right w:val="nil"/>
              <w:between w:val="nil"/>
            </w:pBdr>
            <w:spacing w:before="0" w:after="113"/>
            <w:ind w:left="567" w:firstLine="0"/>
          </w:pPr>
        </w:pPrChange>
      </w:pPr>
      <w:del w:id="9190" w:author="Cristiano de Menezes Feu" w:date="2022-11-21T08:33:00Z">
        <w:r w:rsidDel="00E631A1">
          <w:rPr>
            <w:b/>
            <w:color w:val="005583"/>
            <w:sz w:val="20"/>
            <w:szCs w:val="20"/>
          </w:rPr>
          <w:delText>Prática:</w:delText>
        </w:r>
        <w:r w:rsidDel="00E631A1">
          <w:rPr>
            <w:color w:val="005583"/>
            <w:sz w:val="20"/>
            <w:szCs w:val="20"/>
          </w:rPr>
          <w:delText xml:space="preserve"> Nas comissões, por estar em votação o parecer do relator, não se admite destaque de preferência sobre projeto ou substitutivo.</w:delText>
        </w:r>
      </w:del>
    </w:p>
    <w:p w14:paraId="00000D9B" w14:textId="24AB8BB0" w:rsidR="003D183A" w:rsidDel="00E631A1" w:rsidRDefault="008B7924" w:rsidP="00E631A1">
      <w:pPr>
        <w:widowControl w:val="0"/>
        <w:pBdr>
          <w:top w:val="nil"/>
          <w:left w:val="nil"/>
          <w:bottom w:val="nil"/>
          <w:right w:val="nil"/>
          <w:between w:val="nil"/>
        </w:pBdr>
        <w:ind w:firstLine="0"/>
        <w:jc w:val="center"/>
        <w:rPr>
          <w:del w:id="9191" w:author="Cristiano de Menezes Feu" w:date="2022-11-21T08:33:00Z"/>
          <w:b/>
          <w:color w:val="000000"/>
        </w:rPr>
        <w:pPrChange w:id="9192" w:author="Cristiano de Menezes Feu" w:date="2022-11-21T08:33:00Z">
          <w:pPr>
            <w:widowControl w:val="0"/>
            <w:pBdr>
              <w:top w:val="nil"/>
              <w:left w:val="nil"/>
              <w:bottom w:val="nil"/>
              <w:right w:val="nil"/>
              <w:between w:val="nil"/>
            </w:pBdr>
          </w:pPr>
        </w:pPrChange>
      </w:pPr>
      <w:del w:id="9193" w:author="Cristiano de Menezes Feu" w:date="2022-11-21T08:33:00Z">
        <w:r w:rsidDel="00E631A1">
          <w:rPr>
            <w:color w:val="000000"/>
          </w:rPr>
          <w:delText>V - suprimir, total ou parcialmente, dispositivo de proposição.</w:delText>
        </w:r>
      </w:del>
    </w:p>
    <w:p w14:paraId="00000D9C" w14:textId="613F8291" w:rsidR="003D183A" w:rsidDel="00E631A1" w:rsidRDefault="008B7924" w:rsidP="00E631A1">
      <w:pPr>
        <w:widowControl w:val="0"/>
        <w:pBdr>
          <w:top w:val="nil"/>
          <w:left w:val="nil"/>
          <w:bottom w:val="nil"/>
          <w:right w:val="nil"/>
          <w:between w:val="nil"/>
        </w:pBdr>
        <w:spacing w:before="0" w:after="113"/>
        <w:ind w:left="567" w:firstLine="0"/>
        <w:jc w:val="center"/>
        <w:rPr>
          <w:del w:id="9194" w:author="Cristiano de Menezes Feu" w:date="2022-11-21T08:33:00Z"/>
          <w:color w:val="005583"/>
          <w:sz w:val="20"/>
          <w:szCs w:val="20"/>
        </w:rPr>
        <w:pPrChange w:id="9195" w:author="Cristiano de Menezes Feu" w:date="2022-11-21T08:33:00Z">
          <w:pPr>
            <w:widowControl w:val="0"/>
            <w:pBdr>
              <w:top w:val="nil"/>
              <w:left w:val="nil"/>
              <w:bottom w:val="nil"/>
              <w:right w:val="nil"/>
              <w:between w:val="nil"/>
            </w:pBdr>
            <w:spacing w:before="0" w:after="113"/>
            <w:ind w:left="567" w:firstLine="0"/>
          </w:pPr>
        </w:pPrChange>
      </w:pPr>
      <w:del w:id="9196" w:author="Cristiano de Menezes Feu" w:date="2022-11-21T08:33:00Z">
        <w:r w:rsidDel="00E631A1">
          <w:rPr>
            <w:b/>
            <w:color w:val="005583"/>
            <w:sz w:val="20"/>
            <w:szCs w:val="20"/>
          </w:rPr>
          <w:delText>QO</w:delText>
        </w:r>
        <w:r w:rsidDel="00E631A1">
          <w:rPr>
            <w:color w:val="005583"/>
            <w:sz w:val="20"/>
            <w:szCs w:val="20"/>
          </w:rPr>
          <w:delText xml:space="preserve"> 10.500/1997 – Diferentemente do DVS constante do inciso I, do art. 161, nos “destaques simples, sejam supressivos ou de emenda, a matéria destacada é votada no bojo da matéria principal ou do grupo. Por meio do destaque, possibilita-se que, numa segunda deliberação, busque-se suprimir o dispositivo já integrante do texto votado ou retirar a emenda do grupo respectivo, já aprovada ou rejeitada. A matéria objeto de destaque, portanto, já foi apreciada; cogita-se alterar o sentido de tal deliberação”.</w:delText>
        </w:r>
      </w:del>
    </w:p>
    <w:p w14:paraId="00000D9D" w14:textId="1457DD31" w:rsidR="003D183A" w:rsidDel="00E631A1" w:rsidRDefault="008B7924" w:rsidP="00E631A1">
      <w:pPr>
        <w:widowControl w:val="0"/>
        <w:pBdr>
          <w:top w:val="nil"/>
          <w:left w:val="nil"/>
          <w:bottom w:val="nil"/>
          <w:right w:val="nil"/>
          <w:between w:val="nil"/>
        </w:pBdr>
        <w:ind w:firstLine="0"/>
        <w:jc w:val="center"/>
        <w:rPr>
          <w:del w:id="9197" w:author="Cristiano de Menezes Feu" w:date="2022-11-21T08:33:00Z"/>
          <w:rFonts w:ascii="ClearSans-Bold" w:eastAsia="ClearSans-Bold" w:hAnsi="ClearSans-Bold" w:cs="ClearSans-Bold"/>
          <w:b/>
          <w:color w:val="000000"/>
        </w:rPr>
        <w:pPrChange w:id="9198" w:author="Cristiano de Menezes Feu" w:date="2022-11-21T08:33:00Z">
          <w:pPr>
            <w:widowControl w:val="0"/>
            <w:pBdr>
              <w:top w:val="nil"/>
              <w:left w:val="nil"/>
              <w:bottom w:val="nil"/>
              <w:right w:val="nil"/>
              <w:between w:val="nil"/>
            </w:pBdr>
          </w:pPr>
        </w:pPrChange>
      </w:pPr>
      <w:del w:id="9199" w:author="Cristiano de Menezes Feu" w:date="2022-11-21T08:33:00Z">
        <w:r w:rsidDel="00E631A1">
          <w:rPr>
            <w:color w:val="000000"/>
          </w:rPr>
          <w:delText xml:space="preserve">§ 1º Não poderá ser destacada a parte do projeto de lei apreciado conclusivamente pelas Comissões que não tenha sido objeto do recurso previsto no § 2º do art. 132, provido pelo Plenário; </w:delText>
        </w:r>
      </w:del>
    </w:p>
    <w:p w14:paraId="00000D9E" w14:textId="272C6230" w:rsidR="003D183A" w:rsidDel="00E631A1" w:rsidRDefault="008B7924" w:rsidP="00E631A1">
      <w:pPr>
        <w:widowControl w:val="0"/>
        <w:pBdr>
          <w:top w:val="nil"/>
          <w:left w:val="nil"/>
          <w:bottom w:val="nil"/>
          <w:right w:val="nil"/>
          <w:between w:val="nil"/>
        </w:pBdr>
        <w:spacing w:before="0" w:after="113"/>
        <w:ind w:left="567" w:firstLine="0"/>
        <w:jc w:val="center"/>
        <w:rPr>
          <w:del w:id="9200" w:author="Cristiano de Menezes Feu" w:date="2022-11-21T08:33:00Z"/>
          <w:color w:val="005583"/>
          <w:sz w:val="20"/>
          <w:szCs w:val="20"/>
        </w:rPr>
        <w:pPrChange w:id="9201" w:author="Cristiano de Menezes Feu" w:date="2022-11-21T08:33:00Z">
          <w:pPr>
            <w:widowControl w:val="0"/>
            <w:pBdr>
              <w:top w:val="nil"/>
              <w:left w:val="nil"/>
              <w:bottom w:val="nil"/>
              <w:right w:val="nil"/>
              <w:between w:val="nil"/>
            </w:pBdr>
            <w:spacing w:before="0" w:after="113"/>
            <w:ind w:left="567" w:firstLine="0"/>
          </w:pPr>
        </w:pPrChange>
      </w:pPr>
      <w:del w:id="9202" w:author="Cristiano de Menezes Feu" w:date="2022-11-21T08:33:00Z">
        <w:r w:rsidDel="00E631A1">
          <w:rPr>
            <w:color w:val="005583"/>
            <w:sz w:val="20"/>
            <w:szCs w:val="20"/>
          </w:rPr>
          <w:delText>Art. 58, § 3º.</w:delText>
        </w:r>
      </w:del>
    </w:p>
    <w:p w14:paraId="00000D9F" w14:textId="718029E4" w:rsidR="003D183A" w:rsidDel="00E631A1" w:rsidRDefault="008B7924" w:rsidP="00E631A1">
      <w:pPr>
        <w:widowControl w:val="0"/>
        <w:pBdr>
          <w:top w:val="nil"/>
          <w:left w:val="nil"/>
          <w:bottom w:val="nil"/>
          <w:right w:val="nil"/>
          <w:between w:val="nil"/>
        </w:pBdr>
        <w:spacing w:before="0"/>
        <w:ind w:left="567" w:firstLine="0"/>
        <w:jc w:val="center"/>
        <w:rPr>
          <w:del w:id="9203" w:author="Cristiano de Menezes Feu" w:date="2022-11-21T08:33:00Z"/>
          <w:color w:val="FF0000"/>
          <w:sz w:val="20"/>
          <w:szCs w:val="20"/>
        </w:rPr>
        <w:pPrChange w:id="9204" w:author="Cristiano de Menezes Feu" w:date="2022-11-21T08:33:00Z">
          <w:pPr>
            <w:widowControl w:val="0"/>
            <w:pBdr>
              <w:top w:val="nil"/>
              <w:left w:val="nil"/>
              <w:bottom w:val="nil"/>
              <w:right w:val="nil"/>
              <w:between w:val="nil"/>
            </w:pBdr>
            <w:spacing w:before="0"/>
            <w:ind w:left="567" w:firstLine="0"/>
          </w:pPr>
        </w:pPrChange>
      </w:pPr>
      <w:del w:id="9205" w:author="Cristiano de Menezes Feu" w:date="2022-11-21T08:33:00Z">
        <w:r w:rsidDel="00E631A1">
          <w:rPr>
            <w:b/>
            <w:color w:val="FF0000"/>
            <w:sz w:val="20"/>
            <w:szCs w:val="20"/>
          </w:rPr>
          <w:delText>QO</w:delText>
        </w:r>
        <w:r w:rsidDel="00E631A1">
          <w:rPr>
            <w:color w:val="FF0000"/>
            <w:sz w:val="20"/>
            <w:szCs w:val="20"/>
          </w:rPr>
          <w:delText xml:space="preserve"> 402/2009 – Provido em Plenário recurso contra apreciação conclusiva das Comissões, mesmo que parcial, o Plenário poderá reexaminar a matéria em sua inteireza.</w:delText>
        </w:r>
      </w:del>
    </w:p>
    <w:p w14:paraId="00000DA0" w14:textId="4E4F9677" w:rsidR="003D183A" w:rsidDel="00E631A1" w:rsidRDefault="008B7924" w:rsidP="00E631A1">
      <w:pPr>
        <w:widowControl w:val="0"/>
        <w:pBdr>
          <w:top w:val="nil"/>
          <w:left w:val="nil"/>
          <w:bottom w:val="nil"/>
          <w:right w:val="nil"/>
          <w:between w:val="nil"/>
        </w:pBdr>
        <w:spacing w:before="0"/>
        <w:ind w:left="567" w:firstLine="0"/>
        <w:jc w:val="center"/>
        <w:rPr>
          <w:del w:id="9206" w:author="Cristiano de Menezes Feu" w:date="2022-11-21T08:33:00Z"/>
          <w:color w:val="FF0000"/>
          <w:sz w:val="20"/>
          <w:szCs w:val="20"/>
        </w:rPr>
        <w:pPrChange w:id="9207" w:author="Cristiano de Menezes Feu" w:date="2022-11-21T08:33:00Z">
          <w:pPr>
            <w:widowControl w:val="0"/>
            <w:pBdr>
              <w:top w:val="nil"/>
              <w:left w:val="nil"/>
              <w:bottom w:val="nil"/>
              <w:right w:val="nil"/>
              <w:between w:val="nil"/>
            </w:pBdr>
            <w:spacing w:before="0"/>
            <w:ind w:left="567" w:firstLine="0"/>
          </w:pPr>
        </w:pPrChange>
      </w:pPr>
      <w:del w:id="9208" w:author="Cristiano de Menezes Feu" w:date="2022-11-21T08:33:00Z">
        <w:r w:rsidDel="00E631A1">
          <w:rPr>
            <w:color w:val="FF0000"/>
            <w:sz w:val="20"/>
            <w:szCs w:val="20"/>
          </w:rPr>
          <w:delText>(Localizar um exemplo de recurso provido e com destaque</w:delText>
        </w:r>
      </w:del>
    </w:p>
    <w:p w14:paraId="00000DA1" w14:textId="5E4C208E" w:rsidR="003D183A" w:rsidDel="00E631A1" w:rsidRDefault="003D183A" w:rsidP="00E631A1">
      <w:pPr>
        <w:widowControl w:val="0"/>
        <w:pBdr>
          <w:top w:val="nil"/>
          <w:left w:val="nil"/>
          <w:bottom w:val="nil"/>
          <w:right w:val="nil"/>
          <w:between w:val="nil"/>
        </w:pBdr>
        <w:spacing w:before="0" w:after="113"/>
        <w:ind w:left="567" w:firstLine="0"/>
        <w:jc w:val="center"/>
        <w:rPr>
          <w:del w:id="9209" w:author="Cristiano de Menezes Feu" w:date="2022-11-21T08:33:00Z"/>
          <w:color w:val="005583"/>
          <w:sz w:val="20"/>
          <w:szCs w:val="20"/>
        </w:rPr>
        <w:pPrChange w:id="9210" w:author="Cristiano de Menezes Feu" w:date="2022-11-21T08:33:00Z">
          <w:pPr>
            <w:widowControl w:val="0"/>
            <w:pBdr>
              <w:top w:val="nil"/>
              <w:left w:val="nil"/>
              <w:bottom w:val="nil"/>
              <w:right w:val="nil"/>
              <w:between w:val="nil"/>
            </w:pBdr>
            <w:spacing w:before="0" w:after="113"/>
            <w:ind w:left="567" w:firstLine="0"/>
          </w:pPr>
        </w:pPrChange>
      </w:pPr>
    </w:p>
    <w:p w14:paraId="00000DA2" w14:textId="07EDDB18" w:rsidR="003D183A" w:rsidDel="00E631A1" w:rsidRDefault="008B7924" w:rsidP="00E631A1">
      <w:pPr>
        <w:widowControl w:val="0"/>
        <w:pBdr>
          <w:top w:val="nil"/>
          <w:left w:val="nil"/>
          <w:bottom w:val="nil"/>
          <w:right w:val="nil"/>
          <w:between w:val="nil"/>
        </w:pBdr>
        <w:ind w:firstLine="0"/>
        <w:jc w:val="center"/>
        <w:rPr>
          <w:del w:id="9211" w:author="Cristiano de Menezes Feu" w:date="2022-11-21T08:33:00Z"/>
          <w:color w:val="000000"/>
        </w:rPr>
        <w:pPrChange w:id="9212" w:author="Cristiano de Menezes Feu" w:date="2022-11-21T08:33:00Z">
          <w:pPr>
            <w:widowControl w:val="0"/>
            <w:pBdr>
              <w:top w:val="nil"/>
              <w:left w:val="nil"/>
              <w:bottom w:val="nil"/>
              <w:right w:val="nil"/>
              <w:between w:val="nil"/>
            </w:pBdr>
          </w:pPr>
        </w:pPrChange>
      </w:pPr>
      <w:del w:id="9213" w:author="Cristiano de Menezes Feu" w:date="2022-11-21T08:33:00Z">
        <w:r w:rsidDel="00E631A1">
          <w:rPr>
            <w:color w:val="000000"/>
          </w:rPr>
          <w:delText>§ 2º Independerá de aprovação do Plenário o requerimento de destaque apresentado por bancada de Partido, observada a seguinte proporcionalidade:</w:delText>
        </w:r>
      </w:del>
    </w:p>
    <w:p w14:paraId="00000DA3" w14:textId="1481414C" w:rsidR="003D183A" w:rsidDel="00E631A1" w:rsidRDefault="008B7924" w:rsidP="00E631A1">
      <w:pPr>
        <w:widowControl w:val="0"/>
        <w:pBdr>
          <w:top w:val="nil"/>
          <w:left w:val="nil"/>
          <w:bottom w:val="nil"/>
          <w:right w:val="nil"/>
          <w:between w:val="nil"/>
        </w:pBdr>
        <w:spacing w:before="57" w:after="0"/>
        <w:ind w:left="283" w:firstLine="0"/>
        <w:jc w:val="center"/>
        <w:rPr>
          <w:del w:id="9214" w:author="Cristiano de Menezes Feu" w:date="2022-11-21T08:33:00Z"/>
          <w:color w:val="000000"/>
        </w:rPr>
        <w:pPrChange w:id="9215" w:author="Cristiano de Menezes Feu" w:date="2022-11-21T08:33:00Z">
          <w:pPr>
            <w:widowControl w:val="0"/>
            <w:pBdr>
              <w:top w:val="nil"/>
              <w:left w:val="nil"/>
              <w:bottom w:val="nil"/>
              <w:right w:val="nil"/>
              <w:between w:val="nil"/>
            </w:pBdr>
            <w:spacing w:before="57" w:after="0"/>
            <w:ind w:left="283" w:firstLine="0"/>
          </w:pPr>
        </w:pPrChange>
      </w:pPr>
      <w:del w:id="9216" w:author="Cristiano de Menezes Feu" w:date="2022-11-21T08:33:00Z">
        <w:r w:rsidDel="00E631A1">
          <w:rPr>
            <w:color w:val="000000"/>
          </w:rPr>
          <w:delText xml:space="preserve">- de 05 até 24 Deputados: um destaque; </w:delText>
        </w:r>
      </w:del>
    </w:p>
    <w:p w14:paraId="00000DA4" w14:textId="0BDE9FBA" w:rsidR="003D183A" w:rsidDel="00E631A1" w:rsidRDefault="008B7924" w:rsidP="00E631A1">
      <w:pPr>
        <w:widowControl w:val="0"/>
        <w:pBdr>
          <w:top w:val="nil"/>
          <w:left w:val="nil"/>
          <w:bottom w:val="nil"/>
          <w:right w:val="nil"/>
          <w:between w:val="nil"/>
        </w:pBdr>
        <w:spacing w:before="57" w:after="0"/>
        <w:ind w:left="283" w:firstLine="0"/>
        <w:jc w:val="center"/>
        <w:rPr>
          <w:del w:id="9217" w:author="Cristiano de Menezes Feu" w:date="2022-11-21T08:33:00Z"/>
          <w:color w:val="000000"/>
        </w:rPr>
        <w:pPrChange w:id="9218" w:author="Cristiano de Menezes Feu" w:date="2022-11-21T08:33:00Z">
          <w:pPr>
            <w:widowControl w:val="0"/>
            <w:pBdr>
              <w:top w:val="nil"/>
              <w:left w:val="nil"/>
              <w:bottom w:val="nil"/>
              <w:right w:val="nil"/>
              <w:between w:val="nil"/>
            </w:pBdr>
            <w:spacing w:before="57" w:after="0"/>
            <w:ind w:left="283" w:firstLine="0"/>
          </w:pPr>
        </w:pPrChange>
      </w:pPr>
      <w:del w:id="9219" w:author="Cristiano de Menezes Feu" w:date="2022-11-21T08:33:00Z">
        <w:r w:rsidDel="00E631A1">
          <w:rPr>
            <w:color w:val="000000"/>
          </w:rPr>
          <w:delText>- de 25 até 49 Deputados: dois destaques;</w:delText>
        </w:r>
      </w:del>
    </w:p>
    <w:p w14:paraId="00000DA5" w14:textId="4EF6A312" w:rsidR="003D183A" w:rsidDel="00E631A1" w:rsidRDefault="008B7924" w:rsidP="00E631A1">
      <w:pPr>
        <w:widowControl w:val="0"/>
        <w:pBdr>
          <w:top w:val="nil"/>
          <w:left w:val="nil"/>
          <w:bottom w:val="nil"/>
          <w:right w:val="nil"/>
          <w:between w:val="nil"/>
        </w:pBdr>
        <w:spacing w:before="57" w:after="0"/>
        <w:ind w:left="283" w:firstLine="0"/>
        <w:jc w:val="center"/>
        <w:rPr>
          <w:del w:id="9220" w:author="Cristiano de Menezes Feu" w:date="2022-11-21T08:33:00Z"/>
          <w:color w:val="000000"/>
        </w:rPr>
        <w:pPrChange w:id="9221" w:author="Cristiano de Menezes Feu" w:date="2022-11-21T08:33:00Z">
          <w:pPr>
            <w:widowControl w:val="0"/>
            <w:pBdr>
              <w:top w:val="nil"/>
              <w:left w:val="nil"/>
              <w:bottom w:val="nil"/>
              <w:right w:val="nil"/>
              <w:between w:val="nil"/>
            </w:pBdr>
            <w:spacing w:before="57" w:after="0"/>
            <w:ind w:left="283" w:firstLine="0"/>
          </w:pPr>
        </w:pPrChange>
      </w:pPr>
      <w:del w:id="9222" w:author="Cristiano de Menezes Feu" w:date="2022-11-21T08:33:00Z">
        <w:r w:rsidDel="00E631A1">
          <w:rPr>
            <w:color w:val="000000"/>
          </w:rPr>
          <w:delText xml:space="preserve">- de 50 até 74 Deputados: três destaques; </w:delText>
        </w:r>
      </w:del>
    </w:p>
    <w:p w14:paraId="00000DA6" w14:textId="20842A9B" w:rsidR="003D183A" w:rsidDel="00E631A1" w:rsidRDefault="008B7924" w:rsidP="00E631A1">
      <w:pPr>
        <w:widowControl w:val="0"/>
        <w:pBdr>
          <w:top w:val="nil"/>
          <w:left w:val="nil"/>
          <w:bottom w:val="nil"/>
          <w:right w:val="nil"/>
          <w:between w:val="nil"/>
        </w:pBdr>
        <w:spacing w:before="57" w:after="0"/>
        <w:ind w:left="283" w:firstLine="0"/>
        <w:jc w:val="center"/>
        <w:rPr>
          <w:del w:id="9223" w:author="Cristiano de Menezes Feu" w:date="2022-11-21T08:33:00Z"/>
          <w:color w:val="005583"/>
          <w:vertAlign w:val="superscript"/>
        </w:rPr>
        <w:pPrChange w:id="9224" w:author="Cristiano de Menezes Feu" w:date="2022-11-21T08:33:00Z">
          <w:pPr>
            <w:widowControl w:val="0"/>
            <w:pBdr>
              <w:top w:val="nil"/>
              <w:left w:val="nil"/>
              <w:bottom w:val="nil"/>
              <w:right w:val="nil"/>
              <w:between w:val="nil"/>
            </w:pBdr>
            <w:spacing w:before="57" w:after="0"/>
            <w:ind w:left="283" w:firstLine="0"/>
          </w:pPr>
        </w:pPrChange>
      </w:pPr>
      <w:del w:id="9225" w:author="Cristiano de Menezes Feu" w:date="2022-11-21T08:33:00Z">
        <w:r w:rsidDel="00E631A1">
          <w:rPr>
            <w:color w:val="000000"/>
          </w:rPr>
          <w:delText>- de 75 ou mais Deputados: quatro destaques.</w:delText>
        </w:r>
        <w:r w:rsidDel="00E631A1">
          <w:rPr>
            <w:color w:val="005583"/>
            <w:vertAlign w:val="superscript"/>
          </w:rPr>
          <w:footnoteReference w:id="371"/>
        </w:r>
      </w:del>
    </w:p>
    <w:p w14:paraId="00000DA7" w14:textId="6D4CFB58" w:rsidR="003D183A" w:rsidDel="00E631A1" w:rsidRDefault="008B7924" w:rsidP="00E631A1">
      <w:pPr>
        <w:widowControl w:val="0"/>
        <w:pBdr>
          <w:top w:val="nil"/>
          <w:left w:val="nil"/>
          <w:bottom w:val="nil"/>
          <w:right w:val="nil"/>
          <w:between w:val="nil"/>
        </w:pBdr>
        <w:spacing w:before="57" w:after="113"/>
        <w:ind w:left="567" w:firstLine="0"/>
        <w:jc w:val="center"/>
        <w:rPr>
          <w:del w:id="9229" w:author="Cristiano de Menezes Feu" w:date="2022-11-21T08:33:00Z"/>
          <w:color w:val="005583"/>
          <w:sz w:val="20"/>
          <w:szCs w:val="20"/>
        </w:rPr>
        <w:pPrChange w:id="9230" w:author="Cristiano de Menezes Feu" w:date="2022-11-21T08:33:00Z">
          <w:pPr>
            <w:widowControl w:val="0"/>
            <w:pBdr>
              <w:top w:val="nil"/>
              <w:left w:val="nil"/>
              <w:bottom w:val="nil"/>
              <w:right w:val="nil"/>
              <w:between w:val="nil"/>
            </w:pBdr>
            <w:spacing w:before="57" w:after="113"/>
            <w:ind w:left="567" w:firstLine="0"/>
          </w:pPr>
        </w:pPrChange>
      </w:pPr>
      <w:del w:id="9231"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os Líderes da Maioria, da Minoria, do Governo e da Oposição não têm direito à apresentação de destaques de bancada. </w:delText>
        </w:r>
      </w:del>
    </w:p>
    <w:p w14:paraId="00000DA8" w14:textId="26D355BB" w:rsidR="003D183A" w:rsidDel="00E631A1" w:rsidRDefault="008B7924" w:rsidP="00E631A1">
      <w:pPr>
        <w:widowControl w:val="0"/>
        <w:pBdr>
          <w:top w:val="nil"/>
          <w:left w:val="nil"/>
          <w:bottom w:val="nil"/>
          <w:right w:val="nil"/>
          <w:between w:val="nil"/>
        </w:pBdr>
        <w:spacing w:before="57" w:after="113"/>
        <w:ind w:left="567" w:firstLine="0"/>
        <w:jc w:val="center"/>
        <w:rPr>
          <w:del w:id="9232" w:author="Cristiano de Menezes Feu" w:date="2022-11-21T08:33:00Z"/>
          <w:color w:val="FF0000"/>
          <w:sz w:val="20"/>
          <w:szCs w:val="20"/>
        </w:rPr>
        <w:pPrChange w:id="9233" w:author="Cristiano de Menezes Feu" w:date="2022-11-21T08:33:00Z">
          <w:pPr>
            <w:widowControl w:val="0"/>
            <w:pBdr>
              <w:top w:val="nil"/>
              <w:left w:val="nil"/>
              <w:bottom w:val="nil"/>
              <w:right w:val="nil"/>
              <w:between w:val="nil"/>
            </w:pBdr>
            <w:spacing w:before="57" w:after="113"/>
            <w:ind w:left="567" w:firstLine="0"/>
          </w:pPr>
        </w:pPrChange>
      </w:pPr>
      <w:del w:id="9234" w:author="Cristiano de Menezes Feu" w:date="2022-11-21T08:33:00Z">
        <w:r w:rsidDel="00E631A1">
          <w:rPr>
            <w:rFonts w:ascii="ClearSans-Bold" w:eastAsia="ClearSans-Bold" w:hAnsi="ClearSans-Bold" w:cs="ClearSans-Bold"/>
            <w:b/>
            <w:color w:val="005583"/>
            <w:sz w:val="20"/>
            <w:szCs w:val="20"/>
          </w:rPr>
          <w:delText xml:space="preserve">Observação 2: </w:delText>
        </w:r>
        <w:r w:rsidDel="00E631A1">
          <w:rPr>
            <w:color w:val="FF0000"/>
            <w:sz w:val="20"/>
            <w:szCs w:val="20"/>
          </w:rPr>
          <w:delText xml:space="preserve">Nas Comissões, a quantidade de destaques independe da composição da comissão. Não há limite numérico para apresentação de destaques simples nas comissões ou no Plenário. </w:delText>
        </w:r>
      </w:del>
    </w:p>
    <w:p w14:paraId="00000DA9" w14:textId="06F4BCC9" w:rsidR="003D183A" w:rsidDel="00E631A1" w:rsidRDefault="008B7924" w:rsidP="00E631A1">
      <w:pPr>
        <w:widowControl w:val="0"/>
        <w:pBdr>
          <w:top w:val="nil"/>
          <w:left w:val="nil"/>
          <w:bottom w:val="nil"/>
          <w:right w:val="nil"/>
          <w:between w:val="nil"/>
        </w:pBdr>
        <w:ind w:firstLine="0"/>
        <w:jc w:val="center"/>
        <w:rPr>
          <w:del w:id="9235" w:author="Cristiano de Menezes Feu" w:date="2022-11-21T08:33:00Z"/>
          <w:b/>
          <w:color w:val="005583"/>
          <w:sz w:val="20"/>
          <w:szCs w:val="20"/>
        </w:rPr>
        <w:pPrChange w:id="9236" w:author="Cristiano de Menezes Feu" w:date="2022-11-21T08:33:00Z">
          <w:pPr>
            <w:widowControl w:val="0"/>
            <w:pBdr>
              <w:top w:val="nil"/>
              <w:left w:val="nil"/>
              <w:bottom w:val="nil"/>
              <w:right w:val="nil"/>
              <w:between w:val="nil"/>
            </w:pBdr>
          </w:pPr>
        </w:pPrChange>
      </w:pPr>
      <w:del w:id="9237" w:author="Cristiano de Menezes Feu" w:date="2022-11-21T08:33:00Z">
        <w:r w:rsidDel="00E631A1">
          <w:rPr>
            <w:rFonts w:ascii="ClearSans-Bold" w:eastAsia="ClearSans-Bold" w:hAnsi="ClearSans-Bold" w:cs="ClearSans-Bold"/>
            <w:b/>
            <w:color w:val="000000"/>
          </w:rPr>
          <w:delText>Art. 162.</w:delText>
        </w:r>
        <w:r w:rsidDel="00E631A1">
          <w:rPr>
            <w:color w:val="000000"/>
          </w:rPr>
          <w:delText xml:space="preserve"> Em relação aos destaques, serão obedecidas as seguintes normas: </w:delText>
        </w:r>
      </w:del>
    </w:p>
    <w:p w14:paraId="00000DAA" w14:textId="07A9C8BD" w:rsidR="003D183A" w:rsidDel="00E631A1" w:rsidRDefault="008B7924" w:rsidP="00E631A1">
      <w:pPr>
        <w:widowControl w:val="0"/>
        <w:pBdr>
          <w:top w:val="nil"/>
          <w:left w:val="nil"/>
          <w:bottom w:val="nil"/>
          <w:right w:val="nil"/>
          <w:between w:val="nil"/>
        </w:pBdr>
        <w:spacing w:before="0" w:after="113"/>
        <w:ind w:left="567" w:firstLine="0"/>
        <w:jc w:val="center"/>
        <w:rPr>
          <w:del w:id="9238" w:author="Cristiano de Menezes Feu" w:date="2022-11-21T08:33:00Z"/>
          <w:color w:val="FF0000"/>
          <w:sz w:val="20"/>
          <w:szCs w:val="20"/>
        </w:rPr>
        <w:pPrChange w:id="9239" w:author="Cristiano de Menezes Feu" w:date="2022-11-21T08:33:00Z">
          <w:pPr>
            <w:widowControl w:val="0"/>
            <w:pBdr>
              <w:top w:val="nil"/>
              <w:left w:val="nil"/>
              <w:bottom w:val="nil"/>
              <w:right w:val="nil"/>
              <w:between w:val="nil"/>
            </w:pBdr>
            <w:spacing w:before="0" w:after="113"/>
            <w:ind w:left="567" w:firstLine="0"/>
          </w:pPr>
        </w:pPrChange>
      </w:pPr>
      <w:del w:id="9240" w:author="Cristiano de Menezes Feu" w:date="2022-11-21T08:33:00Z">
        <w:r w:rsidDel="00E631A1">
          <w:rPr>
            <w:b/>
            <w:color w:val="FF0000"/>
            <w:sz w:val="20"/>
            <w:szCs w:val="20"/>
          </w:rPr>
          <w:delText>QO</w:delText>
        </w:r>
        <w:r w:rsidDel="00E631A1">
          <w:rPr>
            <w:color w:val="FF0000"/>
            <w:sz w:val="20"/>
            <w:szCs w:val="20"/>
          </w:rPr>
          <w:delText xml:space="preserve"> 283/17–A responsabilidade pela apresentação tempestiva e com conteúdo correto é do Partido e não da Mesa. A Mesa pode orientar</w:delText>
        </w:r>
      </w:del>
    </w:p>
    <w:p w14:paraId="00000DAB" w14:textId="67965AF8" w:rsidR="003D183A" w:rsidDel="00E631A1" w:rsidRDefault="008B7924" w:rsidP="00E631A1">
      <w:pPr>
        <w:widowControl w:val="0"/>
        <w:pBdr>
          <w:top w:val="nil"/>
          <w:left w:val="nil"/>
          <w:bottom w:val="nil"/>
          <w:right w:val="nil"/>
          <w:between w:val="nil"/>
        </w:pBdr>
        <w:spacing w:before="0" w:after="113"/>
        <w:ind w:left="567" w:firstLine="0"/>
        <w:jc w:val="center"/>
        <w:rPr>
          <w:del w:id="9241" w:author="Cristiano de Menezes Feu" w:date="2022-11-21T08:33:00Z"/>
          <w:b/>
          <w:color w:val="005583"/>
          <w:sz w:val="20"/>
          <w:szCs w:val="20"/>
        </w:rPr>
        <w:pPrChange w:id="9242" w:author="Cristiano de Menezes Feu" w:date="2022-11-21T08:33:00Z">
          <w:pPr>
            <w:widowControl w:val="0"/>
            <w:pBdr>
              <w:top w:val="nil"/>
              <w:left w:val="nil"/>
              <w:bottom w:val="nil"/>
              <w:right w:val="nil"/>
              <w:between w:val="nil"/>
            </w:pBdr>
            <w:spacing w:before="0" w:after="113"/>
            <w:ind w:left="567" w:firstLine="0"/>
          </w:pPr>
        </w:pPrChange>
      </w:pPr>
      <w:del w:id="9243" w:author="Cristiano de Menezes Feu" w:date="2022-11-21T08:33:00Z">
        <w:r w:rsidDel="00E631A1">
          <w:rPr>
            <w:b/>
            <w:color w:val="005583"/>
            <w:sz w:val="20"/>
            <w:szCs w:val="20"/>
          </w:rPr>
          <w:delText>QO</w:delText>
        </w:r>
        <w:r w:rsidDel="00E631A1">
          <w:rPr>
            <w:color w:val="005583"/>
            <w:sz w:val="20"/>
            <w:szCs w:val="20"/>
          </w:rPr>
          <w:delText xml:space="preserve"> 580/2005 – “Quando o Relator altera o texto, os destaques apresentados anteriormente, se compatíveis, são redirecionados ao novo texto”.</w:delText>
        </w:r>
      </w:del>
    </w:p>
    <w:p w14:paraId="00000DAC" w14:textId="78B8DC1B" w:rsidR="003D183A" w:rsidDel="00E631A1" w:rsidRDefault="008B7924" w:rsidP="00E631A1">
      <w:pPr>
        <w:widowControl w:val="0"/>
        <w:pBdr>
          <w:top w:val="nil"/>
          <w:left w:val="nil"/>
          <w:bottom w:val="nil"/>
          <w:right w:val="nil"/>
          <w:between w:val="nil"/>
        </w:pBdr>
        <w:spacing w:before="0" w:after="113"/>
        <w:ind w:left="567" w:firstLine="0"/>
        <w:jc w:val="center"/>
        <w:rPr>
          <w:del w:id="9244" w:author="Cristiano de Menezes Feu" w:date="2022-11-21T08:33:00Z"/>
          <w:color w:val="005583"/>
          <w:sz w:val="20"/>
          <w:szCs w:val="20"/>
        </w:rPr>
        <w:pPrChange w:id="9245" w:author="Cristiano de Menezes Feu" w:date="2022-11-21T08:33:00Z">
          <w:pPr>
            <w:widowControl w:val="0"/>
            <w:pBdr>
              <w:top w:val="nil"/>
              <w:left w:val="nil"/>
              <w:bottom w:val="nil"/>
              <w:right w:val="nil"/>
              <w:between w:val="nil"/>
            </w:pBdr>
            <w:spacing w:before="0" w:after="113"/>
            <w:ind w:left="567" w:firstLine="0"/>
          </w:pPr>
        </w:pPrChange>
      </w:pPr>
      <w:del w:id="9246" w:author="Cristiano de Menezes Feu" w:date="2022-11-21T08:33:00Z">
        <w:r w:rsidDel="00E631A1">
          <w:rPr>
            <w:b/>
            <w:color w:val="005583"/>
            <w:sz w:val="20"/>
            <w:szCs w:val="20"/>
          </w:rPr>
          <w:delText>QO</w:delText>
        </w:r>
        <w:r w:rsidDel="00E631A1">
          <w:rPr>
            <w:color w:val="005583"/>
            <w:sz w:val="20"/>
            <w:szCs w:val="20"/>
          </w:rPr>
          <w:delText xml:space="preserve"> 10.061/1998 – “A Presidência ordinariamente organiza a votação dos destaques e emendas seguindo a ordem dos dispositivos do texto por uma questão de coerência e para facilitar a identificação das prejudicialidade decorrentes”.</w:delText>
        </w:r>
      </w:del>
    </w:p>
    <w:p w14:paraId="00000DAD" w14:textId="5CC2FD6D" w:rsidR="003D183A" w:rsidDel="00E631A1" w:rsidRDefault="008B7924" w:rsidP="00E631A1">
      <w:pPr>
        <w:widowControl w:val="0"/>
        <w:pBdr>
          <w:top w:val="nil"/>
          <w:left w:val="nil"/>
          <w:bottom w:val="nil"/>
          <w:right w:val="nil"/>
          <w:between w:val="nil"/>
        </w:pBdr>
        <w:ind w:firstLine="0"/>
        <w:jc w:val="center"/>
        <w:rPr>
          <w:del w:id="9247" w:author="Cristiano de Menezes Feu" w:date="2022-11-21T08:33:00Z"/>
          <w:b/>
          <w:color w:val="005583"/>
          <w:sz w:val="20"/>
          <w:szCs w:val="20"/>
        </w:rPr>
        <w:pPrChange w:id="9248" w:author="Cristiano de Menezes Feu" w:date="2022-11-21T08:33:00Z">
          <w:pPr>
            <w:widowControl w:val="0"/>
            <w:pBdr>
              <w:top w:val="nil"/>
              <w:left w:val="nil"/>
              <w:bottom w:val="nil"/>
              <w:right w:val="nil"/>
              <w:between w:val="nil"/>
            </w:pBdr>
          </w:pPr>
        </w:pPrChange>
      </w:pPr>
      <w:del w:id="9249" w:author="Cristiano de Menezes Feu" w:date="2022-11-21T08:33:00Z">
        <w:r w:rsidDel="00E631A1">
          <w:rPr>
            <w:color w:val="000000"/>
          </w:rPr>
          <w:delText xml:space="preserve">I - o requerimento deve ser formulado até ser anunciada a votação da proposição, se o destaque atingir alguma de suas partes ou emendas; </w:delText>
        </w:r>
      </w:del>
    </w:p>
    <w:p w14:paraId="00000DAE" w14:textId="68C4BEBA" w:rsidR="003D183A" w:rsidDel="00E631A1" w:rsidRDefault="008B7924" w:rsidP="00E631A1">
      <w:pPr>
        <w:widowControl w:val="0"/>
        <w:pBdr>
          <w:top w:val="nil"/>
          <w:left w:val="nil"/>
          <w:bottom w:val="nil"/>
          <w:right w:val="nil"/>
          <w:between w:val="nil"/>
        </w:pBdr>
        <w:spacing w:before="0" w:after="113"/>
        <w:ind w:left="567" w:firstLine="0"/>
        <w:jc w:val="center"/>
        <w:rPr>
          <w:del w:id="9250" w:author="Cristiano de Menezes Feu" w:date="2022-11-21T08:33:00Z"/>
          <w:color w:val="005583"/>
          <w:sz w:val="20"/>
          <w:szCs w:val="20"/>
        </w:rPr>
        <w:pPrChange w:id="9251" w:author="Cristiano de Menezes Feu" w:date="2022-11-21T08:33:00Z">
          <w:pPr>
            <w:widowControl w:val="0"/>
            <w:pBdr>
              <w:top w:val="nil"/>
              <w:left w:val="nil"/>
              <w:bottom w:val="nil"/>
              <w:right w:val="nil"/>
              <w:between w:val="nil"/>
            </w:pBdr>
            <w:spacing w:before="0" w:after="113"/>
            <w:ind w:left="567" w:firstLine="0"/>
          </w:pPr>
        </w:pPrChange>
      </w:pPr>
      <w:del w:id="9252" w:author="Cristiano de Menezes Feu" w:date="2022-11-21T08:33:00Z">
        <w:r w:rsidDel="00E631A1">
          <w:rPr>
            <w:b/>
            <w:color w:val="005583"/>
            <w:sz w:val="20"/>
            <w:szCs w:val="20"/>
          </w:rPr>
          <w:delText>QO</w:delText>
        </w:r>
        <w:r w:rsidDel="00E631A1">
          <w:rPr>
            <w:color w:val="005583"/>
            <w:sz w:val="20"/>
            <w:szCs w:val="20"/>
          </w:rPr>
          <w:delText xml:space="preserve"> 227/2012 – Aprovado destaque de preferência para determinado substitutivo ou determinada proposição, não haverá reabertura de prazo para apresentação de novos destaques ao novo texto que será apreciado.</w:delText>
        </w:r>
      </w:del>
    </w:p>
    <w:p w14:paraId="00000DAF" w14:textId="1E99D423" w:rsidR="003D183A" w:rsidDel="00E631A1" w:rsidRDefault="008B7924" w:rsidP="00E631A1">
      <w:pPr>
        <w:widowControl w:val="0"/>
        <w:pBdr>
          <w:top w:val="nil"/>
          <w:left w:val="nil"/>
          <w:bottom w:val="nil"/>
          <w:right w:val="nil"/>
          <w:between w:val="nil"/>
        </w:pBdr>
        <w:spacing w:before="0" w:after="113"/>
        <w:ind w:left="567" w:firstLine="0"/>
        <w:jc w:val="center"/>
        <w:rPr>
          <w:del w:id="9253" w:author="Cristiano de Menezes Feu" w:date="2022-11-21T08:33:00Z"/>
          <w:b/>
          <w:color w:val="FF0000"/>
          <w:sz w:val="20"/>
          <w:szCs w:val="20"/>
        </w:rPr>
        <w:pPrChange w:id="9254" w:author="Cristiano de Menezes Feu" w:date="2022-11-21T08:33:00Z">
          <w:pPr>
            <w:widowControl w:val="0"/>
            <w:pBdr>
              <w:top w:val="nil"/>
              <w:left w:val="nil"/>
              <w:bottom w:val="nil"/>
              <w:right w:val="nil"/>
              <w:between w:val="nil"/>
            </w:pBdr>
            <w:spacing w:before="0" w:after="113"/>
            <w:ind w:left="567" w:firstLine="0"/>
          </w:pPr>
        </w:pPrChange>
      </w:pPr>
      <w:del w:id="9255" w:author="Cristiano de Menezes Feu" w:date="2022-11-21T08:33:00Z">
        <w:r w:rsidDel="00E631A1">
          <w:rPr>
            <w:b/>
            <w:color w:val="FF0000"/>
            <w:sz w:val="20"/>
            <w:szCs w:val="20"/>
          </w:rPr>
          <w:delText xml:space="preserve">QO </w:delText>
        </w:r>
        <w:r w:rsidDel="00E631A1">
          <w:rPr>
            <w:color w:val="FF0000"/>
            <w:sz w:val="20"/>
            <w:szCs w:val="20"/>
          </w:rPr>
          <w:delText>236/2003 - O requerimento de destaque pode ser apresentado até o anúncio da fase de votação da proposiçao.</w:delText>
        </w:r>
      </w:del>
    </w:p>
    <w:p w14:paraId="00000DB0" w14:textId="5AF46487" w:rsidR="003D183A" w:rsidDel="00E631A1" w:rsidRDefault="008B7924" w:rsidP="00E631A1">
      <w:pPr>
        <w:widowControl w:val="0"/>
        <w:pBdr>
          <w:top w:val="nil"/>
          <w:left w:val="nil"/>
          <w:bottom w:val="nil"/>
          <w:right w:val="nil"/>
          <w:between w:val="nil"/>
        </w:pBdr>
        <w:ind w:firstLine="0"/>
        <w:jc w:val="center"/>
        <w:rPr>
          <w:del w:id="9256" w:author="Cristiano de Menezes Feu" w:date="2022-11-21T08:33:00Z"/>
          <w:color w:val="005583"/>
          <w:vertAlign w:val="superscript"/>
        </w:rPr>
        <w:pPrChange w:id="9257" w:author="Cristiano de Menezes Feu" w:date="2022-11-21T08:33:00Z">
          <w:pPr>
            <w:widowControl w:val="0"/>
            <w:pBdr>
              <w:top w:val="nil"/>
              <w:left w:val="nil"/>
              <w:bottom w:val="nil"/>
              <w:right w:val="nil"/>
              <w:between w:val="nil"/>
            </w:pBdr>
          </w:pPr>
        </w:pPrChange>
      </w:pPr>
      <w:del w:id="9258" w:author="Cristiano de Menezes Feu" w:date="2022-11-21T08:33:00Z">
        <w:r w:rsidDel="00E631A1">
          <w:rPr>
            <w:color w:val="000000"/>
          </w:rPr>
          <w:delText>II - antes de iniciar a votação da matéria principal, a Presidência dará conhecimento ao Plenário dos requerimentos de destaque apresentados à Mesa;</w:delText>
        </w:r>
        <w:r w:rsidDel="00E631A1">
          <w:rPr>
            <w:color w:val="005583"/>
            <w:vertAlign w:val="superscript"/>
          </w:rPr>
          <w:footnoteReference w:id="372"/>
        </w:r>
      </w:del>
    </w:p>
    <w:p w14:paraId="00000DB1" w14:textId="12A6EA4C" w:rsidR="003D183A" w:rsidDel="00E631A1" w:rsidRDefault="008B7924" w:rsidP="00E631A1">
      <w:pPr>
        <w:widowControl w:val="0"/>
        <w:pBdr>
          <w:top w:val="nil"/>
          <w:left w:val="nil"/>
          <w:bottom w:val="nil"/>
          <w:right w:val="nil"/>
          <w:between w:val="nil"/>
        </w:pBdr>
        <w:ind w:firstLine="0"/>
        <w:jc w:val="center"/>
        <w:rPr>
          <w:del w:id="9262" w:author="Cristiano de Menezes Feu" w:date="2022-11-21T08:33:00Z"/>
          <w:color w:val="000000"/>
        </w:rPr>
        <w:pPrChange w:id="9263" w:author="Cristiano de Menezes Feu" w:date="2022-11-21T08:33:00Z">
          <w:pPr>
            <w:widowControl w:val="0"/>
            <w:pBdr>
              <w:top w:val="nil"/>
              <w:left w:val="nil"/>
              <w:bottom w:val="nil"/>
              <w:right w:val="nil"/>
              <w:between w:val="nil"/>
            </w:pBdr>
          </w:pPr>
        </w:pPrChange>
      </w:pPr>
      <w:del w:id="9264" w:author="Cristiano de Menezes Feu" w:date="2022-11-21T08:33:00Z">
        <w:r w:rsidDel="00E631A1">
          <w:rPr>
            <w:color w:val="000000"/>
          </w:rPr>
          <w:delText xml:space="preserve">III - não se admitirá destaque de emendas para constituição de grupos diferentes daqueles a que, regimentalmente, pertençam; </w:delText>
        </w:r>
      </w:del>
    </w:p>
    <w:p w14:paraId="00000DB2" w14:textId="7AA2E2D4" w:rsidR="003D183A" w:rsidDel="00E631A1" w:rsidRDefault="008B7924" w:rsidP="00E631A1">
      <w:pPr>
        <w:widowControl w:val="0"/>
        <w:pBdr>
          <w:top w:val="nil"/>
          <w:left w:val="nil"/>
          <w:bottom w:val="nil"/>
          <w:right w:val="nil"/>
          <w:between w:val="nil"/>
        </w:pBdr>
        <w:ind w:firstLine="0"/>
        <w:jc w:val="center"/>
        <w:rPr>
          <w:del w:id="9265" w:author="Cristiano de Menezes Feu" w:date="2022-11-21T08:33:00Z"/>
          <w:color w:val="000000"/>
        </w:rPr>
        <w:pPrChange w:id="9266" w:author="Cristiano de Menezes Feu" w:date="2022-11-21T08:33:00Z">
          <w:pPr>
            <w:widowControl w:val="0"/>
            <w:pBdr>
              <w:top w:val="nil"/>
              <w:left w:val="nil"/>
              <w:bottom w:val="nil"/>
              <w:right w:val="nil"/>
              <w:between w:val="nil"/>
            </w:pBdr>
          </w:pPr>
        </w:pPrChange>
      </w:pPr>
      <w:del w:id="9267" w:author="Cristiano de Menezes Feu" w:date="2022-11-21T08:33:00Z">
        <w:r w:rsidDel="00E631A1">
          <w:rPr>
            <w:color w:val="000000"/>
          </w:rPr>
          <w:delText xml:space="preserve">IV - não será permitido destaque de expressão cuja retirada inverta o sentido da proposição ou a modifique substancialmente; </w:delText>
        </w:r>
      </w:del>
    </w:p>
    <w:p w14:paraId="00000DB3" w14:textId="15DE7A8A" w:rsidR="003D183A" w:rsidDel="00E631A1" w:rsidRDefault="008B7924" w:rsidP="00E631A1">
      <w:pPr>
        <w:widowControl w:val="0"/>
        <w:pBdr>
          <w:top w:val="nil"/>
          <w:left w:val="nil"/>
          <w:bottom w:val="nil"/>
          <w:right w:val="nil"/>
          <w:between w:val="nil"/>
        </w:pBdr>
        <w:ind w:firstLine="0"/>
        <w:jc w:val="center"/>
        <w:rPr>
          <w:del w:id="9268" w:author="Cristiano de Menezes Feu" w:date="2022-11-21T08:33:00Z"/>
          <w:b/>
          <w:color w:val="000000"/>
        </w:rPr>
        <w:pPrChange w:id="9269" w:author="Cristiano de Menezes Feu" w:date="2022-11-21T08:33:00Z">
          <w:pPr>
            <w:widowControl w:val="0"/>
            <w:pBdr>
              <w:top w:val="nil"/>
              <w:left w:val="nil"/>
              <w:bottom w:val="nil"/>
              <w:right w:val="nil"/>
              <w:between w:val="nil"/>
            </w:pBdr>
          </w:pPr>
        </w:pPrChange>
      </w:pPr>
      <w:del w:id="9270" w:author="Cristiano de Menezes Feu" w:date="2022-11-21T08:33:00Z">
        <w:r w:rsidDel="00E631A1">
          <w:rPr>
            <w:color w:val="000000"/>
          </w:rPr>
          <w:delText xml:space="preserve">V - o destaque será possível quando o texto destacado possa ajustar-se à proposição em que deva ser integrado e forme sentido completo; </w:delText>
        </w:r>
      </w:del>
    </w:p>
    <w:p w14:paraId="00000DB4" w14:textId="56CB96D2" w:rsidR="003D183A" w:rsidDel="00E631A1" w:rsidRDefault="008B7924" w:rsidP="00E631A1">
      <w:pPr>
        <w:widowControl w:val="0"/>
        <w:pBdr>
          <w:top w:val="nil"/>
          <w:left w:val="nil"/>
          <w:bottom w:val="nil"/>
          <w:right w:val="nil"/>
          <w:between w:val="nil"/>
        </w:pBdr>
        <w:spacing w:before="0" w:after="113"/>
        <w:ind w:left="567" w:firstLine="0"/>
        <w:jc w:val="center"/>
        <w:rPr>
          <w:del w:id="9271" w:author="Cristiano de Menezes Feu" w:date="2022-11-21T08:33:00Z"/>
          <w:color w:val="005583"/>
          <w:sz w:val="20"/>
          <w:szCs w:val="20"/>
        </w:rPr>
        <w:pPrChange w:id="9272" w:author="Cristiano de Menezes Feu" w:date="2022-11-21T08:33:00Z">
          <w:pPr>
            <w:widowControl w:val="0"/>
            <w:pBdr>
              <w:top w:val="nil"/>
              <w:left w:val="nil"/>
              <w:bottom w:val="nil"/>
              <w:right w:val="nil"/>
              <w:between w:val="nil"/>
            </w:pBdr>
            <w:spacing w:before="0" w:after="113"/>
            <w:ind w:left="567" w:firstLine="0"/>
          </w:pPr>
        </w:pPrChange>
      </w:pPr>
      <w:del w:id="9273" w:author="Cristiano de Menezes Feu" w:date="2022-11-21T08:33:00Z">
        <w:r w:rsidDel="00E631A1">
          <w:rPr>
            <w:b/>
            <w:color w:val="005583"/>
            <w:sz w:val="20"/>
            <w:szCs w:val="20"/>
          </w:rPr>
          <w:delText>QO</w:delText>
        </w:r>
        <w:r w:rsidDel="00E631A1">
          <w:rPr>
            <w:color w:val="005583"/>
            <w:sz w:val="20"/>
            <w:szCs w:val="20"/>
          </w:rPr>
          <w:delText xml:space="preserve"> 580/2005 – “[...] quando o Relator reformula o Parecer, os destaques apresentados anteriormente, se compatíveis, são redirecionados ao novo texto”.</w:delText>
        </w:r>
      </w:del>
    </w:p>
    <w:p w14:paraId="00000DB5" w14:textId="7D4A0117" w:rsidR="003D183A" w:rsidDel="00E631A1" w:rsidRDefault="008B7924" w:rsidP="00E631A1">
      <w:pPr>
        <w:widowControl w:val="0"/>
        <w:pBdr>
          <w:top w:val="nil"/>
          <w:left w:val="nil"/>
          <w:bottom w:val="nil"/>
          <w:right w:val="nil"/>
          <w:between w:val="nil"/>
        </w:pBdr>
        <w:ind w:firstLine="0"/>
        <w:jc w:val="center"/>
        <w:rPr>
          <w:del w:id="9274" w:author="Cristiano de Menezes Feu" w:date="2022-11-21T08:33:00Z"/>
          <w:color w:val="000000"/>
        </w:rPr>
        <w:pPrChange w:id="9275" w:author="Cristiano de Menezes Feu" w:date="2022-11-21T08:33:00Z">
          <w:pPr>
            <w:widowControl w:val="0"/>
            <w:pBdr>
              <w:top w:val="nil"/>
              <w:left w:val="nil"/>
              <w:bottom w:val="nil"/>
              <w:right w:val="nil"/>
              <w:between w:val="nil"/>
            </w:pBdr>
          </w:pPr>
        </w:pPrChange>
      </w:pPr>
      <w:del w:id="9276" w:author="Cristiano de Menezes Feu" w:date="2022-11-21T08:33:00Z">
        <w:r w:rsidDel="00E631A1">
          <w:rPr>
            <w:color w:val="000000"/>
          </w:rPr>
          <w:delText>VI - concedido o destaque para votação em separado, submeter-se-á a votos, primeiramente, a matéria principal e, em seguida, a destacada, que somente integrará o texto se for aprovada;</w:delText>
        </w:r>
      </w:del>
    </w:p>
    <w:p w14:paraId="00000DB6" w14:textId="1FAC0C0C" w:rsidR="003D183A" w:rsidDel="00E631A1" w:rsidRDefault="008B7924" w:rsidP="00E631A1">
      <w:pPr>
        <w:widowControl w:val="0"/>
        <w:pBdr>
          <w:top w:val="nil"/>
          <w:left w:val="nil"/>
          <w:bottom w:val="nil"/>
          <w:right w:val="nil"/>
          <w:between w:val="nil"/>
        </w:pBdr>
        <w:spacing w:before="0" w:after="113"/>
        <w:ind w:left="567" w:firstLine="0"/>
        <w:jc w:val="center"/>
        <w:rPr>
          <w:del w:id="9277" w:author="Cristiano de Menezes Feu" w:date="2022-11-21T08:33:00Z"/>
          <w:b/>
          <w:color w:val="005583"/>
          <w:sz w:val="20"/>
          <w:szCs w:val="20"/>
        </w:rPr>
        <w:pPrChange w:id="9278" w:author="Cristiano de Menezes Feu" w:date="2022-11-21T08:33:00Z">
          <w:pPr>
            <w:widowControl w:val="0"/>
            <w:pBdr>
              <w:top w:val="nil"/>
              <w:left w:val="nil"/>
              <w:bottom w:val="nil"/>
              <w:right w:val="nil"/>
              <w:between w:val="nil"/>
            </w:pBdr>
            <w:spacing w:before="0" w:after="113"/>
            <w:ind w:left="567" w:firstLine="0"/>
          </w:pPr>
        </w:pPrChange>
      </w:pPr>
      <w:del w:id="9279" w:author="Cristiano de Menezes Feu" w:date="2022-11-21T08:33:00Z">
        <w:r w:rsidDel="00E631A1">
          <w:rPr>
            <w:color w:val="005583"/>
            <w:sz w:val="20"/>
            <w:szCs w:val="20"/>
          </w:rPr>
          <w:delText>Art. 161, I; art. 191, XIV.</w:delText>
        </w:r>
      </w:del>
    </w:p>
    <w:p w14:paraId="00000DB7" w14:textId="4FB1A1D8" w:rsidR="003D183A" w:rsidDel="00E631A1" w:rsidRDefault="008B7924" w:rsidP="00E631A1">
      <w:pPr>
        <w:widowControl w:val="0"/>
        <w:pBdr>
          <w:top w:val="nil"/>
          <w:left w:val="nil"/>
          <w:bottom w:val="nil"/>
          <w:right w:val="nil"/>
          <w:between w:val="nil"/>
        </w:pBdr>
        <w:spacing w:before="0" w:after="113"/>
        <w:ind w:left="567" w:firstLine="0"/>
        <w:jc w:val="center"/>
        <w:rPr>
          <w:del w:id="9280" w:author="Cristiano de Menezes Feu" w:date="2022-11-21T08:33:00Z"/>
          <w:color w:val="005583"/>
          <w:sz w:val="20"/>
          <w:szCs w:val="20"/>
        </w:rPr>
        <w:pPrChange w:id="9281" w:author="Cristiano de Menezes Feu" w:date="2022-11-21T08:33:00Z">
          <w:pPr>
            <w:widowControl w:val="0"/>
            <w:pBdr>
              <w:top w:val="nil"/>
              <w:left w:val="nil"/>
              <w:bottom w:val="nil"/>
              <w:right w:val="nil"/>
              <w:between w:val="nil"/>
            </w:pBdr>
            <w:spacing w:before="0" w:after="113"/>
            <w:ind w:left="567" w:firstLine="0"/>
          </w:pPr>
        </w:pPrChange>
      </w:pPr>
      <w:del w:id="9282" w:author="Cristiano de Menezes Feu" w:date="2022-11-21T08:33:00Z">
        <w:r w:rsidDel="00E631A1">
          <w:rPr>
            <w:b/>
            <w:color w:val="005583"/>
            <w:sz w:val="20"/>
            <w:szCs w:val="20"/>
          </w:rPr>
          <w:delText xml:space="preserve">QO </w:delText>
        </w:r>
        <w:r w:rsidDel="00E631A1">
          <w:rPr>
            <w:color w:val="005583"/>
            <w:sz w:val="20"/>
            <w:szCs w:val="20"/>
          </w:rPr>
          <w:delText>110/2015 – No Plenário da Casa, o anúncio da votação dos destaques é dirigido ao texto destacado, sinalizando-se sim ou não ao texto. Contudo, esclarece que a inversão na forma como foi anunciada a votação dos destaques, não enseja a anulação da votação, desde que todos os membros estejam cientes do que está sendo votado.</w:delText>
        </w:r>
      </w:del>
    </w:p>
    <w:p w14:paraId="00000DB8" w14:textId="056CB1E9" w:rsidR="003D183A" w:rsidDel="00E631A1" w:rsidRDefault="008B7924" w:rsidP="00E631A1">
      <w:pPr>
        <w:widowControl w:val="0"/>
        <w:pBdr>
          <w:top w:val="nil"/>
          <w:left w:val="nil"/>
          <w:bottom w:val="nil"/>
          <w:right w:val="nil"/>
          <w:between w:val="nil"/>
        </w:pBdr>
        <w:ind w:firstLine="0"/>
        <w:jc w:val="center"/>
        <w:rPr>
          <w:del w:id="9283" w:author="Cristiano de Menezes Feu" w:date="2022-11-21T08:33:00Z"/>
          <w:color w:val="000000"/>
        </w:rPr>
        <w:pPrChange w:id="9284" w:author="Cristiano de Menezes Feu" w:date="2022-11-21T08:33:00Z">
          <w:pPr>
            <w:widowControl w:val="0"/>
            <w:pBdr>
              <w:top w:val="nil"/>
              <w:left w:val="nil"/>
              <w:bottom w:val="nil"/>
              <w:right w:val="nil"/>
              <w:between w:val="nil"/>
            </w:pBdr>
          </w:pPr>
        </w:pPrChange>
      </w:pPr>
      <w:del w:id="9285" w:author="Cristiano de Menezes Feu" w:date="2022-11-21T08:33:00Z">
        <w:r w:rsidDel="00E631A1">
          <w:rPr>
            <w:color w:val="000000"/>
          </w:rPr>
          <w:delText xml:space="preserve">VII - a votação do requerimento de destaque para projeto em separado precederá a deliberação sobre a matéria principal; </w:delText>
        </w:r>
      </w:del>
    </w:p>
    <w:p w14:paraId="00000DB9" w14:textId="1D48D0C3" w:rsidR="003D183A" w:rsidDel="00E631A1" w:rsidRDefault="008B7924" w:rsidP="00E631A1">
      <w:pPr>
        <w:widowControl w:val="0"/>
        <w:pBdr>
          <w:top w:val="nil"/>
          <w:left w:val="nil"/>
          <w:bottom w:val="nil"/>
          <w:right w:val="nil"/>
          <w:between w:val="nil"/>
        </w:pBdr>
        <w:spacing w:before="0" w:after="113"/>
        <w:ind w:left="567" w:firstLine="0"/>
        <w:jc w:val="center"/>
        <w:rPr>
          <w:del w:id="9286" w:author="Cristiano de Menezes Feu" w:date="2022-11-21T08:33:00Z"/>
          <w:color w:val="005583"/>
          <w:sz w:val="20"/>
          <w:szCs w:val="20"/>
        </w:rPr>
        <w:pPrChange w:id="9287" w:author="Cristiano de Menezes Feu" w:date="2022-11-21T08:33:00Z">
          <w:pPr>
            <w:widowControl w:val="0"/>
            <w:pBdr>
              <w:top w:val="nil"/>
              <w:left w:val="nil"/>
              <w:bottom w:val="nil"/>
              <w:right w:val="nil"/>
              <w:between w:val="nil"/>
            </w:pBdr>
            <w:spacing w:before="0" w:after="113"/>
            <w:ind w:left="567" w:firstLine="0"/>
          </w:pPr>
        </w:pPrChange>
      </w:pPr>
      <w:del w:id="9288" w:author="Cristiano de Menezes Feu" w:date="2022-11-21T08:33:00Z">
        <w:r w:rsidDel="00E631A1">
          <w:rPr>
            <w:color w:val="005583"/>
            <w:sz w:val="20"/>
            <w:szCs w:val="20"/>
          </w:rPr>
          <w:delText>Art. 161, III.</w:delText>
        </w:r>
      </w:del>
    </w:p>
    <w:p w14:paraId="00000DBA" w14:textId="64F062C4" w:rsidR="003D183A" w:rsidDel="00E631A1" w:rsidRDefault="008B7924" w:rsidP="00E631A1">
      <w:pPr>
        <w:widowControl w:val="0"/>
        <w:pBdr>
          <w:top w:val="nil"/>
          <w:left w:val="nil"/>
          <w:bottom w:val="nil"/>
          <w:right w:val="nil"/>
          <w:between w:val="nil"/>
        </w:pBdr>
        <w:ind w:firstLine="0"/>
        <w:jc w:val="center"/>
        <w:rPr>
          <w:del w:id="9289" w:author="Cristiano de Menezes Feu" w:date="2022-11-21T08:33:00Z"/>
          <w:color w:val="000000"/>
        </w:rPr>
        <w:pPrChange w:id="9290" w:author="Cristiano de Menezes Feu" w:date="2022-11-21T08:33:00Z">
          <w:pPr>
            <w:widowControl w:val="0"/>
            <w:pBdr>
              <w:top w:val="nil"/>
              <w:left w:val="nil"/>
              <w:bottom w:val="nil"/>
              <w:right w:val="nil"/>
              <w:between w:val="nil"/>
            </w:pBdr>
          </w:pPr>
        </w:pPrChange>
      </w:pPr>
      <w:del w:id="9291" w:author="Cristiano de Menezes Feu" w:date="2022-11-21T08:33:00Z">
        <w:r w:rsidDel="00E631A1">
          <w:rPr>
            <w:color w:val="000000"/>
          </w:rPr>
          <w:delText>VIII - o pedido de destaque de emenda para ser votada separadamente, ao final, deve ser feito antes de anunciada a votação;</w:delText>
        </w:r>
      </w:del>
    </w:p>
    <w:p w14:paraId="00000DBB" w14:textId="15D53474" w:rsidR="003D183A" w:rsidDel="00E631A1" w:rsidRDefault="008B7924" w:rsidP="00E631A1">
      <w:pPr>
        <w:widowControl w:val="0"/>
        <w:pBdr>
          <w:top w:val="nil"/>
          <w:left w:val="nil"/>
          <w:bottom w:val="nil"/>
          <w:right w:val="nil"/>
          <w:between w:val="nil"/>
        </w:pBdr>
        <w:ind w:firstLine="0"/>
        <w:jc w:val="center"/>
        <w:rPr>
          <w:del w:id="9292" w:author="Cristiano de Menezes Feu" w:date="2022-11-21T08:33:00Z"/>
          <w:color w:val="000000"/>
        </w:rPr>
        <w:pPrChange w:id="9293" w:author="Cristiano de Menezes Feu" w:date="2022-11-21T08:33:00Z">
          <w:pPr>
            <w:widowControl w:val="0"/>
            <w:pBdr>
              <w:top w:val="nil"/>
              <w:left w:val="nil"/>
              <w:bottom w:val="nil"/>
              <w:right w:val="nil"/>
              <w:between w:val="nil"/>
            </w:pBdr>
          </w:pPr>
        </w:pPrChange>
      </w:pPr>
      <w:del w:id="9294" w:author="Cristiano de Menezes Feu" w:date="2022-11-21T08:33:00Z">
        <w:r w:rsidDel="00E631A1">
          <w:rPr>
            <w:color w:val="000000"/>
          </w:rPr>
          <w:delText xml:space="preserve">IX - não se admitirá destaque para projeto em separado quando a disposição a destacar seja de projeto do Senado, ou se a matéria for insuscetível de constituir proposição de curso autônomo; </w:delText>
        </w:r>
      </w:del>
    </w:p>
    <w:p w14:paraId="00000DBC" w14:textId="46DF92B4" w:rsidR="003D183A" w:rsidDel="00E631A1" w:rsidRDefault="008B7924" w:rsidP="00E631A1">
      <w:pPr>
        <w:widowControl w:val="0"/>
        <w:pBdr>
          <w:top w:val="nil"/>
          <w:left w:val="nil"/>
          <w:bottom w:val="nil"/>
          <w:right w:val="nil"/>
          <w:between w:val="nil"/>
        </w:pBdr>
        <w:spacing w:before="0" w:after="113"/>
        <w:ind w:left="567" w:firstLine="0"/>
        <w:jc w:val="center"/>
        <w:rPr>
          <w:del w:id="9295" w:author="Cristiano de Menezes Feu" w:date="2022-11-21T08:33:00Z"/>
          <w:b/>
          <w:color w:val="005583"/>
          <w:sz w:val="20"/>
          <w:szCs w:val="20"/>
        </w:rPr>
        <w:pPrChange w:id="9296" w:author="Cristiano de Menezes Feu" w:date="2022-11-21T08:33:00Z">
          <w:pPr>
            <w:widowControl w:val="0"/>
            <w:pBdr>
              <w:top w:val="nil"/>
              <w:left w:val="nil"/>
              <w:bottom w:val="nil"/>
              <w:right w:val="nil"/>
              <w:between w:val="nil"/>
            </w:pBdr>
            <w:spacing w:before="0" w:after="113"/>
            <w:ind w:left="567" w:firstLine="0"/>
          </w:pPr>
        </w:pPrChange>
      </w:pPr>
      <w:del w:id="9297" w:author="Cristiano de Menezes Feu" w:date="2022-11-21T08:33:00Z">
        <w:r w:rsidDel="00E631A1">
          <w:rPr>
            <w:color w:val="005583"/>
            <w:sz w:val="20"/>
            <w:szCs w:val="20"/>
          </w:rPr>
          <w:delText>Art. 161, III.</w:delText>
        </w:r>
      </w:del>
    </w:p>
    <w:p w14:paraId="00000DBD" w14:textId="0000B7E5" w:rsidR="003D183A" w:rsidDel="00E631A1" w:rsidRDefault="008B7924" w:rsidP="00E631A1">
      <w:pPr>
        <w:widowControl w:val="0"/>
        <w:pBdr>
          <w:top w:val="nil"/>
          <w:left w:val="nil"/>
          <w:bottom w:val="nil"/>
          <w:right w:val="nil"/>
          <w:between w:val="nil"/>
        </w:pBdr>
        <w:spacing w:before="0" w:after="113"/>
        <w:ind w:left="567" w:firstLine="0"/>
        <w:jc w:val="center"/>
        <w:rPr>
          <w:del w:id="9298" w:author="Cristiano de Menezes Feu" w:date="2022-11-21T08:33:00Z"/>
          <w:b/>
          <w:color w:val="005583"/>
          <w:sz w:val="20"/>
          <w:szCs w:val="20"/>
        </w:rPr>
        <w:pPrChange w:id="9299" w:author="Cristiano de Menezes Feu" w:date="2022-11-21T08:33:00Z">
          <w:pPr>
            <w:widowControl w:val="0"/>
            <w:pBdr>
              <w:top w:val="nil"/>
              <w:left w:val="nil"/>
              <w:bottom w:val="nil"/>
              <w:right w:val="nil"/>
              <w:between w:val="nil"/>
            </w:pBdr>
            <w:spacing w:before="0" w:after="113"/>
            <w:ind w:left="567" w:firstLine="0"/>
          </w:pPr>
        </w:pPrChange>
      </w:pPr>
      <w:del w:id="9300" w:author="Cristiano de Menezes Feu" w:date="2022-11-21T08:33:00Z">
        <w:r w:rsidDel="00E631A1">
          <w:rPr>
            <w:b/>
            <w:color w:val="005583"/>
            <w:sz w:val="20"/>
            <w:szCs w:val="20"/>
          </w:rPr>
          <w:delText>QO</w:delText>
        </w:r>
        <w:r w:rsidDel="00E631A1">
          <w:rPr>
            <w:color w:val="005583"/>
            <w:sz w:val="20"/>
            <w:szCs w:val="20"/>
          </w:rPr>
          <w:delText xml:space="preserve"> 513/2005 – É inadmissível “destaque para projeto em separado de parte de medida provisória”.</w:delText>
        </w:r>
      </w:del>
    </w:p>
    <w:p w14:paraId="00000DBE" w14:textId="0FCC90D7" w:rsidR="003D183A" w:rsidDel="00E631A1" w:rsidRDefault="008B7924" w:rsidP="00E631A1">
      <w:pPr>
        <w:widowControl w:val="0"/>
        <w:pBdr>
          <w:top w:val="nil"/>
          <w:left w:val="nil"/>
          <w:bottom w:val="nil"/>
          <w:right w:val="nil"/>
          <w:between w:val="nil"/>
        </w:pBdr>
        <w:spacing w:before="0" w:after="113"/>
        <w:ind w:left="567" w:firstLine="0"/>
        <w:jc w:val="center"/>
        <w:rPr>
          <w:del w:id="9301" w:author="Cristiano de Menezes Feu" w:date="2022-11-21T08:33:00Z"/>
          <w:color w:val="005583"/>
          <w:sz w:val="20"/>
          <w:szCs w:val="20"/>
        </w:rPr>
        <w:pPrChange w:id="9302" w:author="Cristiano de Menezes Feu" w:date="2022-11-21T08:33:00Z">
          <w:pPr>
            <w:widowControl w:val="0"/>
            <w:pBdr>
              <w:top w:val="nil"/>
              <w:left w:val="nil"/>
              <w:bottom w:val="nil"/>
              <w:right w:val="nil"/>
              <w:between w:val="nil"/>
            </w:pBdr>
            <w:spacing w:before="0" w:after="113"/>
            <w:ind w:left="567" w:firstLine="0"/>
          </w:pPr>
        </w:pPrChange>
      </w:pPr>
      <w:del w:id="9303" w:author="Cristiano de Menezes Feu" w:date="2022-11-21T08:33:00Z">
        <w:r w:rsidDel="00E631A1">
          <w:rPr>
            <w:b/>
            <w:color w:val="005583"/>
            <w:sz w:val="20"/>
            <w:szCs w:val="20"/>
          </w:rPr>
          <w:delText>QO</w:delText>
        </w:r>
        <w:r w:rsidDel="00E631A1">
          <w:rPr>
            <w:color w:val="005583"/>
            <w:sz w:val="20"/>
            <w:szCs w:val="20"/>
          </w:rPr>
          <w:delText xml:space="preserve"> 456/2004 – Esclarece que “a vedação do artigo 162, IX, não se aplica às PECs; afirma que, sendo assim, as PECs, mesmo oriundas do Senado, poderão ser desmembradas na Comissão Especial ou em Plenário; [...] nesta última hipótese, por meio de destaque”. </w:delText>
        </w:r>
      </w:del>
    </w:p>
    <w:p w14:paraId="00000DBF" w14:textId="11DC00F1" w:rsidR="003D183A" w:rsidDel="00E631A1" w:rsidRDefault="008B7924" w:rsidP="00E631A1">
      <w:pPr>
        <w:widowControl w:val="0"/>
        <w:pBdr>
          <w:top w:val="nil"/>
          <w:left w:val="nil"/>
          <w:bottom w:val="nil"/>
          <w:right w:val="nil"/>
          <w:between w:val="nil"/>
        </w:pBdr>
        <w:ind w:firstLine="0"/>
        <w:jc w:val="center"/>
        <w:rPr>
          <w:del w:id="9304" w:author="Cristiano de Menezes Feu" w:date="2022-11-21T08:33:00Z"/>
          <w:color w:val="000000"/>
        </w:rPr>
        <w:pPrChange w:id="9305" w:author="Cristiano de Menezes Feu" w:date="2022-11-21T08:33:00Z">
          <w:pPr>
            <w:widowControl w:val="0"/>
            <w:pBdr>
              <w:top w:val="nil"/>
              <w:left w:val="nil"/>
              <w:bottom w:val="nil"/>
              <w:right w:val="nil"/>
              <w:between w:val="nil"/>
            </w:pBdr>
          </w:pPr>
        </w:pPrChange>
      </w:pPr>
      <w:del w:id="9306" w:author="Cristiano de Menezes Feu" w:date="2022-11-21T08:33:00Z">
        <w:r w:rsidDel="00E631A1">
          <w:rPr>
            <w:color w:val="000000"/>
          </w:rPr>
          <w:delText xml:space="preserve">X - concedido o destaque para projeto em separado, o Autor do requerimento terá o prazo de duas sessões para oferecer o texto com que deverá tramitar o novo projeto; </w:delText>
        </w:r>
      </w:del>
    </w:p>
    <w:p w14:paraId="00000DC0" w14:textId="2BE529B8" w:rsidR="003D183A" w:rsidDel="00E631A1" w:rsidRDefault="008B7924" w:rsidP="00E631A1">
      <w:pPr>
        <w:widowControl w:val="0"/>
        <w:pBdr>
          <w:top w:val="nil"/>
          <w:left w:val="nil"/>
          <w:bottom w:val="nil"/>
          <w:right w:val="nil"/>
          <w:between w:val="nil"/>
        </w:pBdr>
        <w:spacing w:before="0" w:after="113"/>
        <w:ind w:left="567" w:firstLine="0"/>
        <w:jc w:val="center"/>
        <w:rPr>
          <w:del w:id="9307" w:author="Cristiano de Menezes Feu" w:date="2022-11-21T08:33:00Z"/>
          <w:color w:val="005583"/>
          <w:sz w:val="20"/>
          <w:szCs w:val="20"/>
        </w:rPr>
        <w:pPrChange w:id="9308" w:author="Cristiano de Menezes Feu" w:date="2022-11-21T08:33:00Z">
          <w:pPr>
            <w:widowControl w:val="0"/>
            <w:pBdr>
              <w:top w:val="nil"/>
              <w:left w:val="nil"/>
              <w:bottom w:val="nil"/>
              <w:right w:val="nil"/>
              <w:between w:val="nil"/>
            </w:pBdr>
            <w:spacing w:before="0" w:after="113"/>
            <w:ind w:left="567" w:firstLine="0"/>
          </w:pPr>
        </w:pPrChange>
      </w:pPr>
      <w:del w:id="9309" w:author="Cristiano de Menezes Feu" w:date="2022-11-21T08:33:00Z">
        <w:r w:rsidDel="00E631A1">
          <w:rPr>
            <w:color w:val="005583"/>
            <w:sz w:val="20"/>
            <w:szCs w:val="20"/>
          </w:rPr>
          <w:delText>Art. 57, III; art. 161, III.</w:delText>
        </w:r>
      </w:del>
    </w:p>
    <w:p w14:paraId="00000DC1" w14:textId="35F69969" w:rsidR="003D183A" w:rsidDel="00E631A1" w:rsidRDefault="008B7924" w:rsidP="00E631A1">
      <w:pPr>
        <w:widowControl w:val="0"/>
        <w:pBdr>
          <w:top w:val="nil"/>
          <w:left w:val="nil"/>
          <w:bottom w:val="nil"/>
          <w:right w:val="nil"/>
          <w:between w:val="nil"/>
        </w:pBdr>
        <w:ind w:firstLine="0"/>
        <w:jc w:val="center"/>
        <w:rPr>
          <w:del w:id="9310" w:author="Cristiano de Menezes Feu" w:date="2022-11-21T08:33:00Z"/>
          <w:color w:val="000000"/>
        </w:rPr>
        <w:pPrChange w:id="9311" w:author="Cristiano de Menezes Feu" w:date="2022-11-21T08:33:00Z">
          <w:pPr>
            <w:widowControl w:val="0"/>
            <w:pBdr>
              <w:top w:val="nil"/>
              <w:left w:val="nil"/>
              <w:bottom w:val="nil"/>
              <w:right w:val="nil"/>
              <w:between w:val="nil"/>
            </w:pBdr>
          </w:pPr>
        </w:pPrChange>
      </w:pPr>
      <w:del w:id="9312" w:author="Cristiano de Menezes Feu" w:date="2022-11-21T08:33:00Z">
        <w:r w:rsidDel="00E631A1">
          <w:rPr>
            <w:color w:val="000000"/>
          </w:rPr>
          <w:delText xml:space="preserve">XI - o projeto resultante de destaque terá a tramitação de proposição inicial; </w:delText>
        </w:r>
      </w:del>
    </w:p>
    <w:p w14:paraId="00000DC2" w14:textId="4703BA31" w:rsidR="003D183A" w:rsidDel="00E631A1" w:rsidRDefault="008B7924" w:rsidP="00E631A1">
      <w:pPr>
        <w:widowControl w:val="0"/>
        <w:pBdr>
          <w:top w:val="nil"/>
          <w:left w:val="nil"/>
          <w:bottom w:val="nil"/>
          <w:right w:val="nil"/>
          <w:between w:val="nil"/>
        </w:pBdr>
        <w:spacing w:before="0" w:after="113"/>
        <w:ind w:left="567" w:firstLine="0"/>
        <w:jc w:val="center"/>
        <w:rPr>
          <w:del w:id="9313" w:author="Cristiano de Menezes Feu" w:date="2022-11-21T08:33:00Z"/>
          <w:color w:val="005583"/>
          <w:sz w:val="20"/>
          <w:szCs w:val="20"/>
        </w:rPr>
        <w:pPrChange w:id="9314" w:author="Cristiano de Menezes Feu" w:date="2022-11-21T08:33:00Z">
          <w:pPr>
            <w:widowControl w:val="0"/>
            <w:pBdr>
              <w:top w:val="nil"/>
              <w:left w:val="nil"/>
              <w:bottom w:val="nil"/>
              <w:right w:val="nil"/>
              <w:between w:val="nil"/>
            </w:pBdr>
            <w:spacing w:before="0" w:after="113"/>
            <w:ind w:left="567" w:firstLine="0"/>
          </w:pPr>
        </w:pPrChange>
      </w:pPr>
      <w:del w:id="9315" w:author="Cristiano de Menezes Feu" w:date="2022-11-21T08:33:00Z">
        <w:r w:rsidDel="00E631A1">
          <w:rPr>
            <w:color w:val="005583"/>
            <w:sz w:val="20"/>
            <w:szCs w:val="20"/>
          </w:rPr>
          <w:delText>Art. 161, III.</w:delText>
        </w:r>
      </w:del>
    </w:p>
    <w:p w14:paraId="00000DC3" w14:textId="3BA3BDDC" w:rsidR="003D183A" w:rsidDel="00E631A1" w:rsidRDefault="008B7924" w:rsidP="00E631A1">
      <w:pPr>
        <w:widowControl w:val="0"/>
        <w:pBdr>
          <w:top w:val="nil"/>
          <w:left w:val="nil"/>
          <w:bottom w:val="nil"/>
          <w:right w:val="nil"/>
          <w:between w:val="nil"/>
        </w:pBdr>
        <w:ind w:firstLine="0"/>
        <w:jc w:val="center"/>
        <w:rPr>
          <w:del w:id="9316" w:author="Cristiano de Menezes Feu" w:date="2022-11-21T08:33:00Z"/>
          <w:b/>
          <w:color w:val="000000"/>
        </w:rPr>
        <w:pPrChange w:id="9317" w:author="Cristiano de Menezes Feu" w:date="2022-11-21T08:33:00Z">
          <w:pPr>
            <w:widowControl w:val="0"/>
            <w:pBdr>
              <w:top w:val="nil"/>
              <w:left w:val="nil"/>
              <w:bottom w:val="nil"/>
              <w:right w:val="nil"/>
              <w:between w:val="nil"/>
            </w:pBdr>
          </w:pPr>
        </w:pPrChange>
      </w:pPr>
      <w:del w:id="9318" w:author="Cristiano de Menezes Feu" w:date="2022-11-21T08:33:00Z">
        <w:r w:rsidDel="00E631A1">
          <w:rPr>
            <w:color w:val="000000"/>
          </w:rPr>
          <w:delText>XII - havendo retirada do requerimento de destaque, a matéria destacada voltará ao grupo a que pertencer;</w:delText>
        </w:r>
      </w:del>
    </w:p>
    <w:p w14:paraId="00000DC4" w14:textId="36A33F20" w:rsidR="003D183A" w:rsidDel="00E631A1" w:rsidRDefault="008B7924" w:rsidP="00E631A1">
      <w:pPr>
        <w:widowControl w:val="0"/>
        <w:pBdr>
          <w:top w:val="nil"/>
          <w:left w:val="nil"/>
          <w:bottom w:val="nil"/>
          <w:right w:val="nil"/>
          <w:between w:val="nil"/>
        </w:pBdr>
        <w:spacing w:before="0" w:after="113"/>
        <w:ind w:left="567" w:firstLine="0"/>
        <w:jc w:val="center"/>
        <w:rPr>
          <w:del w:id="9319" w:author="Cristiano de Menezes Feu" w:date="2022-11-21T08:33:00Z"/>
          <w:b/>
          <w:color w:val="005583"/>
          <w:sz w:val="20"/>
          <w:szCs w:val="20"/>
        </w:rPr>
        <w:pPrChange w:id="9320" w:author="Cristiano de Menezes Feu" w:date="2022-11-21T08:33:00Z">
          <w:pPr>
            <w:widowControl w:val="0"/>
            <w:pBdr>
              <w:top w:val="nil"/>
              <w:left w:val="nil"/>
              <w:bottom w:val="nil"/>
              <w:right w:val="nil"/>
              <w:between w:val="nil"/>
            </w:pBdr>
            <w:spacing w:before="0" w:after="113"/>
            <w:ind w:left="567" w:firstLine="0"/>
          </w:pPr>
        </w:pPrChange>
      </w:pPr>
      <w:del w:id="9321" w:author="Cristiano de Menezes Feu" w:date="2022-11-21T08:33:00Z">
        <w:r w:rsidDel="00E631A1">
          <w:rPr>
            <w:b/>
            <w:color w:val="005583"/>
            <w:sz w:val="20"/>
            <w:szCs w:val="20"/>
          </w:rPr>
          <w:delText>QO</w:delText>
        </w:r>
        <w:r w:rsidDel="00E631A1">
          <w:rPr>
            <w:color w:val="005583"/>
            <w:sz w:val="20"/>
            <w:szCs w:val="20"/>
          </w:rPr>
          <w:delText xml:space="preserve"> 284/2013 – É possível a retirada de destaque de emenda mesmo após iniciada a orientação, em razão de se submeter a regime diferenciado dos requerimentos em geral.</w:delText>
        </w:r>
      </w:del>
    </w:p>
    <w:p w14:paraId="00000DC5" w14:textId="5A8E3169" w:rsidR="003D183A" w:rsidDel="00E631A1" w:rsidRDefault="008B7924" w:rsidP="00E631A1">
      <w:pPr>
        <w:widowControl w:val="0"/>
        <w:pBdr>
          <w:top w:val="nil"/>
          <w:left w:val="nil"/>
          <w:bottom w:val="nil"/>
          <w:right w:val="nil"/>
          <w:between w:val="nil"/>
        </w:pBdr>
        <w:spacing w:before="0" w:after="113"/>
        <w:ind w:left="567" w:firstLine="0"/>
        <w:jc w:val="center"/>
        <w:rPr>
          <w:del w:id="9322" w:author="Cristiano de Menezes Feu" w:date="2022-11-21T08:33:00Z"/>
          <w:b/>
          <w:color w:val="005583"/>
          <w:sz w:val="20"/>
          <w:szCs w:val="20"/>
        </w:rPr>
        <w:pPrChange w:id="9323" w:author="Cristiano de Menezes Feu" w:date="2022-11-21T08:33:00Z">
          <w:pPr>
            <w:widowControl w:val="0"/>
            <w:pBdr>
              <w:top w:val="nil"/>
              <w:left w:val="nil"/>
              <w:bottom w:val="nil"/>
              <w:right w:val="nil"/>
              <w:between w:val="nil"/>
            </w:pBdr>
            <w:spacing w:before="0" w:after="113"/>
            <w:ind w:left="567" w:firstLine="0"/>
          </w:pPr>
        </w:pPrChange>
      </w:pPr>
      <w:del w:id="9324" w:author="Cristiano de Menezes Feu" w:date="2022-11-21T08:33:00Z">
        <w:r w:rsidDel="00E631A1">
          <w:rPr>
            <w:b/>
            <w:color w:val="005583"/>
            <w:sz w:val="20"/>
            <w:szCs w:val="20"/>
          </w:rPr>
          <w:delText>QO</w:delText>
        </w:r>
        <w:r w:rsidDel="00E631A1">
          <w:rPr>
            <w:color w:val="005583"/>
            <w:sz w:val="20"/>
            <w:szCs w:val="20"/>
          </w:rPr>
          <w:delText xml:space="preserve"> 48/2003 – É possível a retirada de destaque de emenda após a votação da matéria principal.</w:delText>
        </w:r>
      </w:del>
    </w:p>
    <w:p w14:paraId="00000DC6" w14:textId="483037F1" w:rsidR="003D183A" w:rsidDel="00E631A1" w:rsidRDefault="008B7924" w:rsidP="00E631A1">
      <w:pPr>
        <w:widowControl w:val="0"/>
        <w:pBdr>
          <w:top w:val="nil"/>
          <w:left w:val="nil"/>
          <w:bottom w:val="nil"/>
          <w:right w:val="nil"/>
          <w:between w:val="nil"/>
        </w:pBdr>
        <w:spacing w:before="0" w:after="113"/>
        <w:ind w:left="567" w:firstLine="0"/>
        <w:jc w:val="center"/>
        <w:rPr>
          <w:del w:id="9325" w:author="Cristiano de Menezes Feu" w:date="2022-11-21T08:33:00Z"/>
          <w:color w:val="005583"/>
          <w:sz w:val="20"/>
          <w:szCs w:val="20"/>
        </w:rPr>
        <w:pPrChange w:id="9326" w:author="Cristiano de Menezes Feu" w:date="2022-11-21T08:33:00Z">
          <w:pPr>
            <w:widowControl w:val="0"/>
            <w:pBdr>
              <w:top w:val="nil"/>
              <w:left w:val="nil"/>
              <w:bottom w:val="nil"/>
              <w:right w:val="nil"/>
              <w:between w:val="nil"/>
            </w:pBdr>
            <w:spacing w:before="0" w:after="113"/>
            <w:ind w:left="567" w:firstLine="0"/>
          </w:pPr>
        </w:pPrChange>
      </w:pPr>
      <w:del w:id="9327" w:author="Cristiano de Menezes Feu" w:date="2022-11-21T08:33:00Z">
        <w:r w:rsidDel="00E631A1">
          <w:rPr>
            <w:b/>
            <w:color w:val="005583"/>
            <w:sz w:val="20"/>
            <w:szCs w:val="20"/>
          </w:rPr>
          <w:delText>QO</w:delText>
        </w:r>
        <w:r w:rsidDel="00E631A1">
          <w:rPr>
            <w:color w:val="005583"/>
            <w:sz w:val="20"/>
            <w:szCs w:val="20"/>
          </w:rPr>
          <w:delText xml:space="preserve"> 10.512/1998 – No caso de destaque para votação em separado - DVS, a matéria principal é votada sem a parte destacada, por isso não é possível a “retirada de requerimento de DVS, após a votação da matéria principal, por implicar seu retorno ao texto da proposição sem aprovação do plenário”.</w:delText>
        </w:r>
      </w:del>
    </w:p>
    <w:p w14:paraId="00000DC7" w14:textId="4857959A" w:rsidR="003D183A" w:rsidDel="00E631A1" w:rsidRDefault="008B7924" w:rsidP="00E631A1">
      <w:pPr>
        <w:widowControl w:val="0"/>
        <w:pBdr>
          <w:top w:val="nil"/>
          <w:left w:val="nil"/>
          <w:bottom w:val="nil"/>
          <w:right w:val="nil"/>
          <w:between w:val="nil"/>
        </w:pBdr>
        <w:ind w:firstLine="0"/>
        <w:jc w:val="center"/>
        <w:rPr>
          <w:del w:id="9328" w:author="Cristiano de Menezes Feu" w:date="2022-11-21T08:33:00Z"/>
          <w:color w:val="000000"/>
        </w:rPr>
        <w:pPrChange w:id="9329" w:author="Cristiano de Menezes Feu" w:date="2022-11-21T08:33:00Z">
          <w:pPr>
            <w:widowControl w:val="0"/>
            <w:pBdr>
              <w:top w:val="nil"/>
              <w:left w:val="nil"/>
              <w:bottom w:val="nil"/>
              <w:right w:val="nil"/>
              <w:between w:val="nil"/>
            </w:pBdr>
          </w:pPr>
        </w:pPrChange>
      </w:pPr>
      <w:del w:id="9330" w:author="Cristiano de Menezes Feu" w:date="2022-11-21T08:33:00Z">
        <w:r w:rsidDel="00E631A1">
          <w:rPr>
            <w:color w:val="000000"/>
          </w:rPr>
          <w:delText xml:space="preserve">XIII - considerar-se-á insubsistente o destaque se, anunciada a votação de dispositivo ou emenda destacada, o Autor do requerimento não pedir a palavra para encaminhá-la, voltando a matéria ao texto ou grupo a que pertencia; </w:delText>
        </w:r>
      </w:del>
    </w:p>
    <w:p w14:paraId="00000DC8" w14:textId="6F898B67" w:rsidR="003D183A" w:rsidDel="00E631A1" w:rsidRDefault="008B7924" w:rsidP="00E631A1">
      <w:pPr>
        <w:widowControl w:val="0"/>
        <w:pBdr>
          <w:top w:val="nil"/>
          <w:left w:val="nil"/>
          <w:bottom w:val="nil"/>
          <w:right w:val="nil"/>
          <w:between w:val="nil"/>
        </w:pBdr>
        <w:spacing w:before="0" w:after="113"/>
        <w:ind w:left="567" w:firstLine="0"/>
        <w:jc w:val="center"/>
        <w:rPr>
          <w:del w:id="9331" w:author="Cristiano de Menezes Feu" w:date="2022-11-21T08:33:00Z"/>
          <w:b/>
          <w:color w:val="005583"/>
          <w:sz w:val="20"/>
          <w:szCs w:val="20"/>
        </w:rPr>
        <w:pPrChange w:id="9332" w:author="Cristiano de Menezes Feu" w:date="2022-11-21T08:33:00Z">
          <w:pPr>
            <w:widowControl w:val="0"/>
            <w:pBdr>
              <w:top w:val="nil"/>
              <w:left w:val="nil"/>
              <w:bottom w:val="nil"/>
              <w:right w:val="nil"/>
              <w:between w:val="nil"/>
            </w:pBdr>
            <w:spacing w:before="0" w:after="113"/>
            <w:ind w:left="567" w:firstLine="0"/>
          </w:pPr>
        </w:pPrChange>
      </w:pPr>
      <w:del w:id="9333" w:author="Cristiano de Menezes Feu" w:date="2022-11-21T08:33:00Z">
        <w:r w:rsidDel="00E631A1">
          <w:rPr>
            <w:color w:val="005583"/>
            <w:sz w:val="20"/>
            <w:szCs w:val="20"/>
          </w:rPr>
          <w:delText xml:space="preserve">Art. 192, § 7º (encaminhamento de votação de emenda destacada). </w:delText>
        </w:r>
      </w:del>
    </w:p>
    <w:p w14:paraId="00000DC9" w14:textId="3A07C2A7" w:rsidR="003D183A" w:rsidDel="00E631A1" w:rsidRDefault="008B7924" w:rsidP="00E631A1">
      <w:pPr>
        <w:widowControl w:val="0"/>
        <w:pBdr>
          <w:top w:val="nil"/>
          <w:left w:val="nil"/>
          <w:bottom w:val="nil"/>
          <w:right w:val="nil"/>
          <w:between w:val="nil"/>
        </w:pBdr>
        <w:spacing w:before="0" w:after="113"/>
        <w:ind w:left="567" w:firstLine="0"/>
        <w:jc w:val="center"/>
        <w:rPr>
          <w:del w:id="9334" w:author="Cristiano de Menezes Feu" w:date="2022-11-21T08:33:00Z"/>
          <w:color w:val="005583"/>
          <w:sz w:val="20"/>
          <w:szCs w:val="20"/>
        </w:rPr>
        <w:pPrChange w:id="9335" w:author="Cristiano de Menezes Feu" w:date="2022-11-21T08:33:00Z">
          <w:pPr>
            <w:widowControl w:val="0"/>
            <w:pBdr>
              <w:top w:val="nil"/>
              <w:left w:val="nil"/>
              <w:bottom w:val="nil"/>
              <w:right w:val="nil"/>
              <w:between w:val="nil"/>
            </w:pBdr>
            <w:spacing w:before="0" w:after="113"/>
            <w:ind w:left="567" w:firstLine="0"/>
          </w:pPr>
        </w:pPrChange>
      </w:pPr>
      <w:del w:id="9336" w:author="Cristiano de Menezes Feu" w:date="2022-11-21T08:33:00Z">
        <w:r w:rsidDel="00E631A1">
          <w:rPr>
            <w:b/>
            <w:color w:val="005583"/>
            <w:sz w:val="20"/>
            <w:szCs w:val="20"/>
          </w:rPr>
          <w:delText>QO</w:delText>
        </w:r>
        <w:r w:rsidDel="00E631A1">
          <w:rPr>
            <w:color w:val="005583"/>
            <w:sz w:val="20"/>
            <w:szCs w:val="20"/>
          </w:rPr>
          <w:delText xml:space="preserve"> 705/2006 – Só é possível considerar insubsistente o destaque, no caso de o Autor não pedir a palavra para encaminhamento, quando se tratar de destaque individual.</w:delText>
        </w:r>
      </w:del>
    </w:p>
    <w:p w14:paraId="00000DCA" w14:textId="2C08C574" w:rsidR="003D183A" w:rsidDel="00E631A1" w:rsidRDefault="008B7924" w:rsidP="00E631A1">
      <w:pPr>
        <w:widowControl w:val="0"/>
        <w:pBdr>
          <w:top w:val="nil"/>
          <w:left w:val="nil"/>
          <w:bottom w:val="nil"/>
          <w:right w:val="nil"/>
          <w:between w:val="nil"/>
        </w:pBdr>
        <w:ind w:firstLine="0"/>
        <w:jc w:val="center"/>
        <w:rPr>
          <w:del w:id="9337" w:author="Cristiano de Menezes Feu" w:date="2022-11-21T08:33:00Z"/>
          <w:color w:val="000000"/>
        </w:rPr>
        <w:pPrChange w:id="9338" w:author="Cristiano de Menezes Feu" w:date="2022-11-21T08:33:00Z">
          <w:pPr>
            <w:widowControl w:val="0"/>
            <w:pBdr>
              <w:top w:val="nil"/>
              <w:left w:val="nil"/>
              <w:bottom w:val="nil"/>
              <w:right w:val="nil"/>
              <w:between w:val="nil"/>
            </w:pBdr>
          </w:pPr>
        </w:pPrChange>
      </w:pPr>
      <w:del w:id="9339" w:author="Cristiano de Menezes Feu" w:date="2022-11-21T08:33:00Z">
        <w:r w:rsidDel="00E631A1">
          <w:rPr>
            <w:color w:val="000000"/>
          </w:rPr>
          <w:delText>XIV - em caso de mais de um requerimento de destaque, poderão os pedidos ser votados em globo, se requerido por Líder e aprovado pelo Plenário.</w:delText>
        </w:r>
      </w:del>
    </w:p>
    <w:p w14:paraId="00000DCB" w14:textId="75021BDE" w:rsidR="003D183A" w:rsidDel="00E631A1" w:rsidRDefault="008B7924" w:rsidP="00E631A1">
      <w:pPr>
        <w:widowControl w:val="0"/>
        <w:pBdr>
          <w:top w:val="nil"/>
          <w:left w:val="nil"/>
          <w:bottom w:val="nil"/>
          <w:right w:val="nil"/>
          <w:between w:val="nil"/>
        </w:pBdr>
        <w:spacing w:before="170" w:after="113"/>
        <w:ind w:firstLine="0"/>
        <w:jc w:val="center"/>
        <w:rPr>
          <w:del w:id="9340" w:author="Cristiano de Menezes Feu" w:date="2022-11-21T08:33:00Z"/>
          <w:rFonts w:ascii="ClearSans-Light" w:eastAsia="ClearSans-Light" w:hAnsi="ClearSans-Light" w:cs="ClearSans-Light"/>
          <w:color w:val="000000"/>
          <w:sz w:val="24"/>
          <w:szCs w:val="24"/>
        </w:rPr>
        <w:pPrChange w:id="9341" w:author="Cristiano de Menezes Feu" w:date="2022-11-21T08:33:00Z">
          <w:pPr>
            <w:widowControl w:val="0"/>
            <w:pBdr>
              <w:top w:val="nil"/>
              <w:left w:val="nil"/>
              <w:bottom w:val="nil"/>
              <w:right w:val="nil"/>
              <w:between w:val="nil"/>
            </w:pBdr>
            <w:spacing w:before="170" w:after="113"/>
            <w:ind w:firstLine="0"/>
            <w:jc w:val="center"/>
          </w:pPr>
        </w:pPrChange>
      </w:pPr>
      <w:del w:id="9342" w:author="Cristiano de Menezes Feu" w:date="2022-11-21T08:33:00Z">
        <w:r w:rsidDel="00E631A1">
          <w:rPr>
            <w:rFonts w:ascii="ClearSans-Light" w:eastAsia="ClearSans-Light" w:hAnsi="ClearSans-Light" w:cs="ClearSans-Light"/>
            <w:color w:val="000000"/>
            <w:sz w:val="24"/>
            <w:szCs w:val="24"/>
          </w:rPr>
          <w:delText>CAPÍTULO XI</w:delText>
        </w:r>
        <w:r w:rsidDel="00E631A1">
          <w:rPr>
            <w:rFonts w:ascii="ClearSans-Light" w:eastAsia="ClearSans-Light" w:hAnsi="ClearSans-Light" w:cs="ClearSans-Light"/>
            <w:color w:val="000000"/>
            <w:sz w:val="24"/>
            <w:szCs w:val="24"/>
          </w:rPr>
          <w:br/>
          <w:delText>DA PREJUDICIALIDADE</w:delText>
        </w:r>
      </w:del>
    </w:p>
    <w:p w14:paraId="00000DCC" w14:textId="3DB68B95" w:rsidR="003D183A" w:rsidDel="00E631A1" w:rsidRDefault="008B7924" w:rsidP="00E631A1">
      <w:pPr>
        <w:widowControl w:val="0"/>
        <w:pBdr>
          <w:top w:val="nil"/>
          <w:left w:val="nil"/>
          <w:bottom w:val="nil"/>
          <w:right w:val="nil"/>
          <w:between w:val="nil"/>
        </w:pBdr>
        <w:ind w:firstLine="0"/>
        <w:jc w:val="center"/>
        <w:rPr>
          <w:del w:id="9343" w:author="Cristiano de Menezes Feu" w:date="2022-11-21T08:33:00Z"/>
          <w:color w:val="000000"/>
        </w:rPr>
        <w:pPrChange w:id="9344" w:author="Cristiano de Menezes Feu" w:date="2022-11-21T08:33:00Z">
          <w:pPr>
            <w:widowControl w:val="0"/>
            <w:pBdr>
              <w:top w:val="nil"/>
              <w:left w:val="nil"/>
              <w:bottom w:val="nil"/>
              <w:right w:val="nil"/>
              <w:between w:val="nil"/>
            </w:pBdr>
          </w:pPr>
        </w:pPrChange>
      </w:pPr>
      <w:del w:id="9345" w:author="Cristiano de Menezes Feu" w:date="2022-11-21T08:33:00Z">
        <w:r w:rsidDel="00E631A1">
          <w:rPr>
            <w:b/>
            <w:color w:val="000000"/>
          </w:rPr>
          <w:delText>Art. 163.</w:delText>
        </w:r>
        <w:r w:rsidDel="00E631A1">
          <w:rPr>
            <w:color w:val="000000"/>
          </w:rPr>
          <w:delText xml:space="preserve"> Consideram-se prejudicados:</w:delText>
        </w:r>
      </w:del>
    </w:p>
    <w:p w14:paraId="00000DCD" w14:textId="1E938C84" w:rsidR="003D183A" w:rsidDel="00E631A1" w:rsidRDefault="008B7924" w:rsidP="00E631A1">
      <w:pPr>
        <w:widowControl w:val="0"/>
        <w:pBdr>
          <w:top w:val="nil"/>
          <w:left w:val="nil"/>
          <w:bottom w:val="nil"/>
          <w:right w:val="nil"/>
          <w:between w:val="nil"/>
        </w:pBdr>
        <w:ind w:firstLine="0"/>
        <w:jc w:val="center"/>
        <w:rPr>
          <w:del w:id="9346" w:author="Cristiano de Menezes Feu" w:date="2022-11-21T08:33:00Z"/>
          <w:color w:val="000000"/>
        </w:rPr>
        <w:pPrChange w:id="9347" w:author="Cristiano de Menezes Feu" w:date="2022-11-21T08:33:00Z">
          <w:pPr>
            <w:widowControl w:val="0"/>
            <w:pBdr>
              <w:top w:val="nil"/>
              <w:left w:val="nil"/>
              <w:bottom w:val="nil"/>
              <w:right w:val="nil"/>
              <w:between w:val="nil"/>
            </w:pBdr>
          </w:pPr>
        </w:pPrChange>
      </w:pPr>
      <w:del w:id="9348" w:author="Cristiano de Menezes Feu" w:date="2022-11-21T08:33:00Z">
        <w:r w:rsidDel="00E631A1">
          <w:rPr>
            <w:color w:val="000000"/>
          </w:rPr>
          <w:delText xml:space="preserve">I - a discussão ou a votação de qualquer projeto idêntico a outro que já tenha sido aprovado, ou rejeitado, na mesma sessão legislativa, ou transformado em diploma legal; </w:delText>
        </w:r>
      </w:del>
    </w:p>
    <w:p w14:paraId="00000DCE" w14:textId="30129E16" w:rsidR="003D183A" w:rsidDel="00E631A1" w:rsidRDefault="008B7924" w:rsidP="00E631A1">
      <w:pPr>
        <w:widowControl w:val="0"/>
        <w:pBdr>
          <w:top w:val="nil"/>
          <w:left w:val="nil"/>
          <w:bottom w:val="nil"/>
          <w:right w:val="nil"/>
          <w:between w:val="nil"/>
        </w:pBdr>
        <w:spacing w:before="0" w:after="113"/>
        <w:ind w:left="567" w:firstLine="0"/>
        <w:jc w:val="center"/>
        <w:rPr>
          <w:del w:id="9349" w:author="Cristiano de Menezes Feu" w:date="2022-11-21T08:33:00Z"/>
          <w:b/>
          <w:color w:val="005583"/>
          <w:sz w:val="20"/>
          <w:szCs w:val="20"/>
        </w:rPr>
        <w:pPrChange w:id="9350" w:author="Cristiano de Menezes Feu" w:date="2022-11-21T08:33:00Z">
          <w:pPr>
            <w:widowControl w:val="0"/>
            <w:pBdr>
              <w:top w:val="nil"/>
              <w:left w:val="nil"/>
              <w:bottom w:val="nil"/>
              <w:right w:val="nil"/>
              <w:between w:val="nil"/>
            </w:pBdr>
            <w:spacing w:before="0" w:after="113"/>
            <w:ind w:left="567" w:firstLine="0"/>
          </w:pPr>
        </w:pPrChange>
      </w:pPr>
      <w:del w:id="9351" w:author="Cristiano de Menezes Feu" w:date="2022-11-21T08:33:00Z">
        <w:r w:rsidDel="00E631A1">
          <w:rPr>
            <w:color w:val="005583"/>
            <w:sz w:val="20"/>
            <w:szCs w:val="20"/>
          </w:rPr>
          <w:delText>Art. 110.</w:delText>
        </w:r>
      </w:del>
    </w:p>
    <w:p w14:paraId="00000DCF" w14:textId="4D6BAA0F" w:rsidR="003D183A" w:rsidDel="00E631A1" w:rsidRDefault="008B7924" w:rsidP="00E631A1">
      <w:pPr>
        <w:widowControl w:val="0"/>
        <w:pBdr>
          <w:top w:val="nil"/>
          <w:left w:val="nil"/>
          <w:bottom w:val="nil"/>
          <w:right w:val="nil"/>
          <w:between w:val="nil"/>
        </w:pBdr>
        <w:spacing w:before="0" w:after="113"/>
        <w:ind w:left="567" w:firstLine="0"/>
        <w:jc w:val="center"/>
        <w:rPr>
          <w:del w:id="9352" w:author="Cristiano de Menezes Feu" w:date="2022-11-21T08:33:00Z"/>
          <w:b/>
          <w:color w:val="005583"/>
          <w:sz w:val="20"/>
          <w:szCs w:val="20"/>
        </w:rPr>
        <w:pPrChange w:id="9353" w:author="Cristiano de Menezes Feu" w:date="2022-11-21T08:33:00Z">
          <w:pPr>
            <w:widowControl w:val="0"/>
            <w:pBdr>
              <w:top w:val="nil"/>
              <w:left w:val="nil"/>
              <w:bottom w:val="nil"/>
              <w:right w:val="nil"/>
              <w:between w:val="nil"/>
            </w:pBdr>
            <w:spacing w:before="0" w:after="113"/>
            <w:ind w:left="567" w:firstLine="0"/>
          </w:pPr>
        </w:pPrChange>
      </w:pPr>
      <w:del w:id="9354" w:author="Cristiano de Menezes Feu" w:date="2022-11-21T08:33:00Z">
        <w:r w:rsidDel="00E631A1">
          <w:rPr>
            <w:b/>
            <w:color w:val="005583"/>
            <w:sz w:val="20"/>
            <w:szCs w:val="20"/>
          </w:rPr>
          <w:delText>QO</w:delText>
        </w:r>
        <w:r w:rsidDel="00E631A1">
          <w:rPr>
            <w:color w:val="005583"/>
            <w:sz w:val="20"/>
            <w:szCs w:val="20"/>
          </w:rPr>
          <w:delText xml:space="preserve"> 115/2015 – Reafirma o entendimento constante das QOs 353/2013, 270/2008, 693/2006 e 763/2002 no sentido de não ser possível a declaração de prejudicialidade parcial de proposição, especialmente quando se tratar de parte de texto de MP pendente de deliberação que coincide com texto de PLV já aprovado em Plenário.</w:delText>
        </w:r>
      </w:del>
    </w:p>
    <w:p w14:paraId="00000DD0" w14:textId="62601DCC" w:rsidR="003D183A" w:rsidDel="00E631A1" w:rsidRDefault="008B7924" w:rsidP="00E631A1">
      <w:pPr>
        <w:widowControl w:val="0"/>
        <w:pBdr>
          <w:top w:val="nil"/>
          <w:left w:val="nil"/>
          <w:bottom w:val="nil"/>
          <w:right w:val="nil"/>
          <w:between w:val="nil"/>
        </w:pBdr>
        <w:spacing w:before="0" w:after="113"/>
        <w:ind w:left="567" w:firstLine="0"/>
        <w:jc w:val="center"/>
        <w:rPr>
          <w:del w:id="9355" w:author="Cristiano de Menezes Feu" w:date="2022-11-21T08:33:00Z"/>
          <w:color w:val="005583"/>
          <w:sz w:val="20"/>
          <w:szCs w:val="20"/>
        </w:rPr>
        <w:pPrChange w:id="9356" w:author="Cristiano de Menezes Feu" w:date="2022-11-21T08:33:00Z">
          <w:pPr>
            <w:widowControl w:val="0"/>
            <w:pBdr>
              <w:top w:val="nil"/>
              <w:left w:val="nil"/>
              <w:bottom w:val="nil"/>
              <w:right w:val="nil"/>
              <w:between w:val="nil"/>
            </w:pBdr>
            <w:spacing w:before="0" w:after="113"/>
            <w:ind w:left="567" w:firstLine="0"/>
          </w:pPr>
        </w:pPrChange>
      </w:pPr>
      <w:del w:id="9357" w:author="Cristiano de Menezes Feu" w:date="2022-11-21T08:33:00Z">
        <w:r w:rsidDel="00E631A1">
          <w:rPr>
            <w:b/>
            <w:color w:val="005583"/>
            <w:sz w:val="20"/>
            <w:szCs w:val="20"/>
          </w:rPr>
          <w:delText>QO</w:delText>
        </w:r>
        <w:r w:rsidDel="00E631A1">
          <w:rPr>
            <w:color w:val="005583"/>
            <w:sz w:val="20"/>
            <w:szCs w:val="20"/>
          </w:rPr>
          <w:delText xml:space="preserve"> 566/2005 – Não pode uma medida provisória, ainda não convertida em lei, ensejar a prejudicialidade de projeto de lei de igual teor.</w:delText>
        </w:r>
      </w:del>
    </w:p>
    <w:p w14:paraId="00000DD1" w14:textId="15D2F5A9" w:rsidR="003D183A" w:rsidDel="00E631A1" w:rsidRDefault="008B7924" w:rsidP="00E631A1">
      <w:pPr>
        <w:widowControl w:val="0"/>
        <w:pBdr>
          <w:top w:val="nil"/>
          <w:left w:val="nil"/>
          <w:bottom w:val="nil"/>
          <w:right w:val="nil"/>
          <w:between w:val="nil"/>
        </w:pBdr>
        <w:ind w:firstLine="0"/>
        <w:jc w:val="center"/>
        <w:rPr>
          <w:del w:id="9358" w:author="Cristiano de Menezes Feu" w:date="2022-11-21T08:33:00Z"/>
          <w:color w:val="000000"/>
        </w:rPr>
        <w:pPrChange w:id="9359" w:author="Cristiano de Menezes Feu" w:date="2022-11-21T08:33:00Z">
          <w:pPr>
            <w:widowControl w:val="0"/>
            <w:pBdr>
              <w:top w:val="nil"/>
              <w:left w:val="nil"/>
              <w:bottom w:val="nil"/>
              <w:right w:val="nil"/>
              <w:between w:val="nil"/>
            </w:pBdr>
          </w:pPr>
        </w:pPrChange>
      </w:pPr>
      <w:del w:id="9360" w:author="Cristiano de Menezes Feu" w:date="2022-11-21T08:33:00Z">
        <w:r w:rsidDel="00E631A1">
          <w:rPr>
            <w:color w:val="000000"/>
          </w:rPr>
          <w:delText>II - a discussão ou a votação de qualquer projeto semelhante a outro considerado inconstitucional de acordo com o parecer da Comissão de Constituição e Justiça e de Cidadania;</w:delText>
        </w:r>
        <w:r w:rsidDel="00E631A1">
          <w:rPr>
            <w:color w:val="005583"/>
            <w:vertAlign w:val="superscript"/>
          </w:rPr>
          <w:footnoteReference w:id="373"/>
        </w:r>
        <w:r w:rsidDel="00E631A1">
          <w:rPr>
            <w:color w:val="000000"/>
          </w:rPr>
          <w:delText xml:space="preserve"> </w:delText>
        </w:r>
      </w:del>
    </w:p>
    <w:p w14:paraId="00000DD2" w14:textId="49E1621F" w:rsidR="003D183A" w:rsidDel="00E631A1" w:rsidRDefault="008B7924" w:rsidP="00E631A1">
      <w:pPr>
        <w:widowControl w:val="0"/>
        <w:pBdr>
          <w:top w:val="nil"/>
          <w:left w:val="nil"/>
          <w:bottom w:val="nil"/>
          <w:right w:val="nil"/>
          <w:between w:val="nil"/>
        </w:pBdr>
        <w:ind w:firstLine="0"/>
        <w:jc w:val="center"/>
        <w:rPr>
          <w:del w:id="9364" w:author="Cristiano de Menezes Feu" w:date="2022-11-21T08:33:00Z"/>
          <w:color w:val="000000"/>
        </w:rPr>
        <w:pPrChange w:id="9365" w:author="Cristiano de Menezes Feu" w:date="2022-11-21T08:33:00Z">
          <w:pPr>
            <w:widowControl w:val="0"/>
            <w:pBdr>
              <w:top w:val="nil"/>
              <w:left w:val="nil"/>
              <w:bottom w:val="nil"/>
              <w:right w:val="nil"/>
              <w:between w:val="nil"/>
            </w:pBdr>
          </w:pPr>
        </w:pPrChange>
      </w:pPr>
      <w:del w:id="9366" w:author="Cristiano de Menezes Feu" w:date="2022-11-21T08:33:00Z">
        <w:r w:rsidDel="00E631A1">
          <w:rPr>
            <w:color w:val="000000"/>
          </w:rPr>
          <w:delText xml:space="preserve">III - a discussão ou a votação de proposição apensa quando a aprovada for idêntica ou de finalidade oposta à apensada; </w:delText>
        </w:r>
      </w:del>
    </w:p>
    <w:p w14:paraId="00000DD3" w14:textId="0DC0A1A0" w:rsidR="003D183A" w:rsidDel="00E631A1" w:rsidRDefault="008B7924" w:rsidP="00E631A1">
      <w:pPr>
        <w:widowControl w:val="0"/>
        <w:pBdr>
          <w:top w:val="nil"/>
          <w:left w:val="nil"/>
          <w:bottom w:val="nil"/>
          <w:right w:val="nil"/>
          <w:between w:val="nil"/>
        </w:pBdr>
        <w:ind w:firstLine="0"/>
        <w:jc w:val="center"/>
        <w:rPr>
          <w:del w:id="9367" w:author="Cristiano de Menezes Feu" w:date="2022-11-21T08:33:00Z"/>
          <w:color w:val="000000"/>
        </w:rPr>
        <w:pPrChange w:id="9368" w:author="Cristiano de Menezes Feu" w:date="2022-11-21T08:33:00Z">
          <w:pPr>
            <w:widowControl w:val="0"/>
            <w:pBdr>
              <w:top w:val="nil"/>
              <w:left w:val="nil"/>
              <w:bottom w:val="nil"/>
              <w:right w:val="nil"/>
              <w:between w:val="nil"/>
            </w:pBdr>
          </w:pPr>
        </w:pPrChange>
      </w:pPr>
      <w:del w:id="9369" w:author="Cristiano de Menezes Feu" w:date="2022-11-21T08:33:00Z">
        <w:r w:rsidDel="00E631A1">
          <w:rPr>
            <w:color w:val="000000"/>
          </w:rPr>
          <w:delText xml:space="preserve">IV - a discussão ou a votação de proposição apensa quando a rejeitada for idêntica à apensada; </w:delText>
        </w:r>
      </w:del>
    </w:p>
    <w:p w14:paraId="00000DD4" w14:textId="0E5F43AB" w:rsidR="003D183A" w:rsidDel="00E631A1" w:rsidRDefault="008B7924" w:rsidP="00E631A1">
      <w:pPr>
        <w:widowControl w:val="0"/>
        <w:pBdr>
          <w:top w:val="nil"/>
          <w:left w:val="nil"/>
          <w:bottom w:val="nil"/>
          <w:right w:val="nil"/>
          <w:between w:val="nil"/>
        </w:pBdr>
        <w:ind w:firstLine="0"/>
        <w:jc w:val="center"/>
        <w:rPr>
          <w:del w:id="9370" w:author="Cristiano de Menezes Feu" w:date="2022-11-21T08:33:00Z"/>
          <w:color w:val="000000"/>
        </w:rPr>
        <w:pPrChange w:id="9371" w:author="Cristiano de Menezes Feu" w:date="2022-11-21T08:33:00Z">
          <w:pPr>
            <w:widowControl w:val="0"/>
            <w:pBdr>
              <w:top w:val="nil"/>
              <w:left w:val="nil"/>
              <w:bottom w:val="nil"/>
              <w:right w:val="nil"/>
              <w:between w:val="nil"/>
            </w:pBdr>
          </w:pPr>
        </w:pPrChange>
      </w:pPr>
      <w:del w:id="9372" w:author="Cristiano de Menezes Feu" w:date="2022-11-21T08:33:00Z">
        <w:r w:rsidDel="00E631A1">
          <w:rPr>
            <w:color w:val="000000"/>
          </w:rPr>
          <w:delText xml:space="preserve">V - a proposição, com as respectivas emendas, que tiver substitutivo aprovado, ressalvados os destaques; </w:delText>
        </w:r>
      </w:del>
    </w:p>
    <w:p w14:paraId="00000DD5" w14:textId="435C78FA" w:rsidR="003D183A" w:rsidDel="00E631A1" w:rsidRDefault="008B7924" w:rsidP="00E631A1">
      <w:pPr>
        <w:widowControl w:val="0"/>
        <w:pBdr>
          <w:top w:val="nil"/>
          <w:left w:val="nil"/>
          <w:bottom w:val="nil"/>
          <w:right w:val="nil"/>
          <w:between w:val="nil"/>
        </w:pBdr>
        <w:ind w:firstLine="0"/>
        <w:jc w:val="center"/>
        <w:rPr>
          <w:del w:id="9373" w:author="Cristiano de Menezes Feu" w:date="2022-11-21T08:33:00Z"/>
          <w:color w:val="000000"/>
        </w:rPr>
        <w:pPrChange w:id="9374" w:author="Cristiano de Menezes Feu" w:date="2022-11-21T08:33:00Z">
          <w:pPr>
            <w:widowControl w:val="0"/>
            <w:pBdr>
              <w:top w:val="nil"/>
              <w:left w:val="nil"/>
              <w:bottom w:val="nil"/>
              <w:right w:val="nil"/>
              <w:between w:val="nil"/>
            </w:pBdr>
          </w:pPr>
        </w:pPrChange>
      </w:pPr>
      <w:del w:id="9375" w:author="Cristiano de Menezes Feu" w:date="2022-11-21T08:33:00Z">
        <w:r w:rsidDel="00E631A1">
          <w:rPr>
            <w:color w:val="000000"/>
          </w:rPr>
          <w:delText xml:space="preserve">VI - a emenda de matéria idêntica à de outra já aprovada ou rejeitada; </w:delText>
        </w:r>
      </w:del>
    </w:p>
    <w:p w14:paraId="00000DD6" w14:textId="252BE54F" w:rsidR="003D183A" w:rsidDel="00E631A1" w:rsidRDefault="008B7924" w:rsidP="00E631A1">
      <w:pPr>
        <w:widowControl w:val="0"/>
        <w:pBdr>
          <w:top w:val="nil"/>
          <w:left w:val="nil"/>
          <w:bottom w:val="nil"/>
          <w:right w:val="nil"/>
          <w:between w:val="nil"/>
        </w:pBdr>
        <w:ind w:firstLine="0"/>
        <w:jc w:val="center"/>
        <w:rPr>
          <w:del w:id="9376" w:author="Cristiano de Menezes Feu" w:date="2022-11-21T08:33:00Z"/>
          <w:color w:val="000000"/>
        </w:rPr>
        <w:pPrChange w:id="9377" w:author="Cristiano de Menezes Feu" w:date="2022-11-21T08:33:00Z">
          <w:pPr>
            <w:widowControl w:val="0"/>
            <w:pBdr>
              <w:top w:val="nil"/>
              <w:left w:val="nil"/>
              <w:bottom w:val="nil"/>
              <w:right w:val="nil"/>
              <w:between w:val="nil"/>
            </w:pBdr>
          </w:pPr>
        </w:pPrChange>
      </w:pPr>
      <w:del w:id="9378" w:author="Cristiano de Menezes Feu" w:date="2022-11-21T08:33:00Z">
        <w:r w:rsidDel="00E631A1">
          <w:rPr>
            <w:color w:val="000000"/>
          </w:rPr>
          <w:delText xml:space="preserve">VII - a emenda em sentido absolutamente contrário ao de outra, ou ao de dispositivo, já aprovados; </w:delText>
        </w:r>
      </w:del>
    </w:p>
    <w:p w14:paraId="00000DD7" w14:textId="0D209B12" w:rsidR="003D183A" w:rsidDel="00E631A1" w:rsidRDefault="008B7924" w:rsidP="00E631A1">
      <w:pPr>
        <w:widowControl w:val="0"/>
        <w:pBdr>
          <w:top w:val="nil"/>
          <w:left w:val="nil"/>
          <w:bottom w:val="nil"/>
          <w:right w:val="nil"/>
          <w:between w:val="nil"/>
        </w:pBdr>
        <w:ind w:firstLine="0"/>
        <w:jc w:val="center"/>
        <w:rPr>
          <w:del w:id="9379" w:author="Cristiano de Menezes Feu" w:date="2022-11-21T08:33:00Z"/>
          <w:b/>
          <w:color w:val="000000"/>
        </w:rPr>
        <w:pPrChange w:id="9380" w:author="Cristiano de Menezes Feu" w:date="2022-11-21T08:33:00Z">
          <w:pPr>
            <w:widowControl w:val="0"/>
            <w:pBdr>
              <w:top w:val="nil"/>
              <w:left w:val="nil"/>
              <w:bottom w:val="nil"/>
              <w:right w:val="nil"/>
              <w:between w:val="nil"/>
            </w:pBdr>
          </w:pPr>
        </w:pPrChange>
      </w:pPr>
      <w:del w:id="9381" w:author="Cristiano de Menezes Feu" w:date="2022-11-21T08:33:00Z">
        <w:r w:rsidDel="00E631A1">
          <w:rPr>
            <w:color w:val="000000"/>
          </w:rPr>
          <w:delText>VIII - o requerimento com a mesma, ou oposta, finalidade de outro já aprovado.</w:delText>
        </w:r>
      </w:del>
    </w:p>
    <w:p w14:paraId="00000DD8" w14:textId="3388F1A8" w:rsidR="003D183A" w:rsidDel="00E631A1" w:rsidRDefault="008B7924" w:rsidP="00E631A1">
      <w:pPr>
        <w:widowControl w:val="0"/>
        <w:pBdr>
          <w:top w:val="nil"/>
          <w:left w:val="nil"/>
          <w:bottom w:val="nil"/>
          <w:right w:val="nil"/>
          <w:between w:val="nil"/>
        </w:pBdr>
        <w:spacing w:before="0" w:after="113"/>
        <w:ind w:left="567" w:firstLine="0"/>
        <w:jc w:val="center"/>
        <w:rPr>
          <w:del w:id="9382" w:author="Cristiano de Menezes Feu" w:date="2022-11-21T08:33:00Z"/>
          <w:b/>
          <w:color w:val="005583"/>
          <w:sz w:val="20"/>
          <w:szCs w:val="20"/>
        </w:rPr>
        <w:pPrChange w:id="9383" w:author="Cristiano de Menezes Feu" w:date="2022-11-21T08:33:00Z">
          <w:pPr>
            <w:widowControl w:val="0"/>
            <w:pBdr>
              <w:top w:val="nil"/>
              <w:left w:val="nil"/>
              <w:bottom w:val="nil"/>
              <w:right w:val="nil"/>
              <w:between w:val="nil"/>
            </w:pBdr>
            <w:spacing w:before="0" w:after="113"/>
            <w:ind w:left="567" w:firstLine="0"/>
          </w:pPr>
        </w:pPrChange>
      </w:pPr>
      <w:del w:id="9384" w:author="Cristiano de Menezes Feu" w:date="2022-11-21T08:33:00Z">
        <w:r w:rsidDel="00E631A1">
          <w:rPr>
            <w:b/>
            <w:color w:val="005583"/>
            <w:sz w:val="20"/>
            <w:szCs w:val="20"/>
          </w:rPr>
          <w:delText>QO</w:delText>
        </w:r>
        <w:r w:rsidDel="00E631A1">
          <w:rPr>
            <w:color w:val="005583"/>
            <w:sz w:val="20"/>
            <w:szCs w:val="20"/>
          </w:rPr>
          <w:delText xml:space="preserve"> 218/2016 – Reafirma entendimento constante da QO 130/2015 no sentido de que os requerimentos de adiamento da votação serão prejudicados quando estiverem em sequência ao requerimento de retirada de pauta rejeitado.</w:delText>
        </w:r>
      </w:del>
    </w:p>
    <w:p w14:paraId="00000DD9" w14:textId="63E37DE3" w:rsidR="003D183A" w:rsidDel="00E631A1" w:rsidRDefault="008B7924" w:rsidP="00E631A1">
      <w:pPr>
        <w:widowControl w:val="0"/>
        <w:pBdr>
          <w:top w:val="nil"/>
          <w:left w:val="nil"/>
          <w:bottom w:val="nil"/>
          <w:right w:val="nil"/>
          <w:between w:val="nil"/>
        </w:pBdr>
        <w:spacing w:before="0" w:after="113"/>
        <w:ind w:left="567" w:firstLine="0"/>
        <w:jc w:val="center"/>
        <w:rPr>
          <w:del w:id="9385" w:author="Cristiano de Menezes Feu" w:date="2022-11-21T08:33:00Z"/>
          <w:b/>
          <w:color w:val="005583"/>
          <w:sz w:val="20"/>
          <w:szCs w:val="20"/>
        </w:rPr>
        <w:pPrChange w:id="9386" w:author="Cristiano de Menezes Feu" w:date="2022-11-21T08:33:00Z">
          <w:pPr>
            <w:widowControl w:val="0"/>
            <w:pBdr>
              <w:top w:val="nil"/>
              <w:left w:val="nil"/>
              <w:bottom w:val="nil"/>
              <w:right w:val="nil"/>
              <w:between w:val="nil"/>
            </w:pBdr>
            <w:spacing w:before="0" w:after="113"/>
            <w:ind w:left="567" w:firstLine="0"/>
          </w:pPr>
        </w:pPrChange>
      </w:pPr>
      <w:del w:id="9387" w:author="Cristiano de Menezes Feu" w:date="2022-11-21T08:33:00Z">
        <w:r w:rsidDel="00E631A1">
          <w:rPr>
            <w:b/>
            <w:color w:val="005583"/>
            <w:sz w:val="20"/>
            <w:szCs w:val="20"/>
          </w:rPr>
          <w:delText>QO</w:delText>
        </w:r>
        <w:r w:rsidDel="00E631A1">
          <w:rPr>
            <w:color w:val="005583"/>
            <w:sz w:val="20"/>
            <w:szCs w:val="20"/>
          </w:rPr>
          <w:delText xml:space="preserve"> 275/2013 – Reafirma o entendimento constante da QO 10.024/1999 no sentido de que “o art. 163, inciso VIII, afirma que a declaração de prejudicialidade será feita quando o requerimento com a mesma finalidade for aprovado”, e portanto, é possível a reapresentação de requerimento de urgência rejeitado, posto que não há previsão de prejudicialidade nesse caso.</w:delText>
        </w:r>
      </w:del>
    </w:p>
    <w:p w14:paraId="00000DDA" w14:textId="7E0CEE9D" w:rsidR="003D183A" w:rsidDel="00E631A1" w:rsidRDefault="008B7924" w:rsidP="00E631A1">
      <w:pPr>
        <w:widowControl w:val="0"/>
        <w:pBdr>
          <w:top w:val="nil"/>
          <w:left w:val="nil"/>
          <w:bottom w:val="nil"/>
          <w:right w:val="nil"/>
          <w:between w:val="nil"/>
        </w:pBdr>
        <w:spacing w:before="0" w:after="113"/>
        <w:ind w:left="567" w:firstLine="0"/>
        <w:jc w:val="center"/>
        <w:rPr>
          <w:del w:id="9388" w:author="Cristiano de Menezes Feu" w:date="2022-11-21T08:33:00Z"/>
          <w:color w:val="005583"/>
          <w:sz w:val="20"/>
          <w:szCs w:val="20"/>
          <w:vertAlign w:val="superscript"/>
        </w:rPr>
        <w:pPrChange w:id="9389" w:author="Cristiano de Menezes Feu" w:date="2022-11-21T08:33:00Z">
          <w:pPr>
            <w:widowControl w:val="0"/>
            <w:pBdr>
              <w:top w:val="nil"/>
              <w:left w:val="nil"/>
              <w:bottom w:val="nil"/>
              <w:right w:val="nil"/>
              <w:between w:val="nil"/>
            </w:pBdr>
            <w:spacing w:before="0" w:after="113"/>
            <w:ind w:left="567" w:firstLine="0"/>
          </w:pPr>
        </w:pPrChange>
      </w:pPr>
      <w:del w:id="9390" w:author="Cristiano de Menezes Feu" w:date="2022-11-21T08:33:00Z">
        <w:r w:rsidDel="00E631A1">
          <w:rPr>
            <w:b/>
            <w:color w:val="005583"/>
            <w:sz w:val="20"/>
            <w:szCs w:val="20"/>
          </w:rPr>
          <w:delText>REC</w:delText>
        </w:r>
        <w:r w:rsidDel="00E631A1">
          <w:rPr>
            <w:color w:val="005583"/>
            <w:sz w:val="20"/>
            <w:szCs w:val="20"/>
          </w:rPr>
          <w:delText xml:space="preserve"> 260/2013 – “A rejeição de um requerimento de retirada de pauta apenas acarreta a prejudicialidade do requerimento de adiamento da discussão quando as matérias vêm à apreciação do Plenário integralmente instruídas”. Se há parecer a apresentar, a rejeição do requerimento de retirada de pauta não prejudica os requerimentos de adiamento da discussão.</w:delText>
        </w:r>
        <w:r w:rsidDel="00E631A1">
          <w:rPr>
            <w:color w:val="005583"/>
            <w:sz w:val="20"/>
            <w:szCs w:val="20"/>
            <w:vertAlign w:val="superscript"/>
          </w:rPr>
          <w:delText xml:space="preserve"> </w:delText>
        </w:r>
        <w:r w:rsidDel="00E631A1">
          <w:rPr>
            <w:color w:val="005583"/>
            <w:sz w:val="20"/>
            <w:szCs w:val="20"/>
            <w:vertAlign w:val="superscript"/>
          </w:rPr>
          <w:footnoteReference w:id="374"/>
        </w:r>
      </w:del>
    </w:p>
    <w:p w14:paraId="00000DDB" w14:textId="5767ADFE" w:rsidR="003D183A" w:rsidDel="00E631A1" w:rsidRDefault="008B7924" w:rsidP="00E631A1">
      <w:pPr>
        <w:widowControl w:val="0"/>
        <w:pBdr>
          <w:top w:val="nil"/>
          <w:left w:val="nil"/>
          <w:bottom w:val="nil"/>
          <w:right w:val="nil"/>
          <w:between w:val="nil"/>
        </w:pBdr>
        <w:ind w:firstLine="0"/>
        <w:jc w:val="center"/>
        <w:rPr>
          <w:del w:id="9394" w:author="Cristiano de Menezes Feu" w:date="2022-11-21T08:33:00Z"/>
          <w:color w:val="000000"/>
        </w:rPr>
        <w:pPrChange w:id="9395" w:author="Cristiano de Menezes Feu" w:date="2022-11-21T08:33:00Z">
          <w:pPr>
            <w:widowControl w:val="0"/>
            <w:pBdr>
              <w:top w:val="nil"/>
              <w:left w:val="nil"/>
              <w:bottom w:val="nil"/>
              <w:right w:val="nil"/>
              <w:between w:val="nil"/>
            </w:pBdr>
          </w:pPr>
        </w:pPrChange>
      </w:pPr>
      <w:del w:id="9396" w:author="Cristiano de Menezes Feu" w:date="2022-11-21T08:33:00Z">
        <w:r w:rsidDel="00E631A1">
          <w:rPr>
            <w:b/>
            <w:color w:val="000000"/>
          </w:rPr>
          <w:delText>Art. 164.</w:delText>
        </w:r>
        <w:r w:rsidDel="00E631A1">
          <w:rPr>
            <w:color w:val="000000"/>
          </w:rPr>
          <w:delText xml:space="preserve"> O Presidente da Câmara ou de Comissão, de ofício ou mediante provocação de qualquer Deputado, declarará prejudicada matéria pendente de deliberação: </w:delText>
        </w:r>
      </w:del>
    </w:p>
    <w:p w14:paraId="00000DDC" w14:textId="1B95B7D9" w:rsidR="003D183A" w:rsidDel="00E631A1" w:rsidRDefault="008B7924" w:rsidP="00E631A1">
      <w:pPr>
        <w:widowControl w:val="0"/>
        <w:pBdr>
          <w:top w:val="nil"/>
          <w:left w:val="nil"/>
          <w:bottom w:val="nil"/>
          <w:right w:val="nil"/>
          <w:between w:val="nil"/>
        </w:pBdr>
        <w:ind w:firstLine="0"/>
        <w:jc w:val="center"/>
        <w:rPr>
          <w:del w:id="9397" w:author="Cristiano de Menezes Feu" w:date="2022-11-21T08:33:00Z"/>
          <w:color w:val="000000"/>
        </w:rPr>
        <w:pPrChange w:id="9398" w:author="Cristiano de Menezes Feu" w:date="2022-11-21T08:33:00Z">
          <w:pPr>
            <w:widowControl w:val="0"/>
            <w:pBdr>
              <w:top w:val="nil"/>
              <w:left w:val="nil"/>
              <w:bottom w:val="nil"/>
              <w:right w:val="nil"/>
              <w:between w:val="nil"/>
            </w:pBdr>
          </w:pPr>
        </w:pPrChange>
      </w:pPr>
      <w:del w:id="9399" w:author="Cristiano de Menezes Feu" w:date="2022-11-21T08:33:00Z">
        <w:r w:rsidDel="00E631A1">
          <w:rPr>
            <w:color w:val="000000"/>
          </w:rPr>
          <w:delText xml:space="preserve">I - por haver perdido a oportunidade; </w:delText>
        </w:r>
      </w:del>
    </w:p>
    <w:p w14:paraId="00000DDD" w14:textId="6BF07EB0" w:rsidR="003D183A" w:rsidDel="00E631A1" w:rsidRDefault="008B7924" w:rsidP="00E631A1">
      <w:pPr>
        <w:widowControl w:val="0"/>
        <w:pBdr>
          <w:top w:val="nil"/>
          <w:left w:val="nil"/>
          <w:bottom w:val="nil"/>
          <w:right w:val="nil"/>
          <w:between w:val="nil"/>
        </w:pBdr>
        <w:ind w:firstLine="0"/>
        <w:jc w:val="center"/>
        <w:rPr>
          <w:del w:id="9400" w:author="Cristiano de Menezes Feu" w:date="2022-11-21T08:33:00Z"/>
          <w:b/>
          <w:color w:val="000000"/>
        </w:rPr>
        <w:pPrChange w:id="9401" w:author="Cristiano de Menezes Feu" w:date="2022-11-21T08:33:00Z">
          <w:pPr>
            <w:widowControl w:val="0"/>
            <w:pBdr>
              <w:top w:val="nil"/>
              <w:left w:val="nil"/>
              <w:bottom w:val="nil"/>
              <w:right w:val="nil"/>
              <w:between w:val="nil"/>
            </w:pBdr>
          </w:pPr>
        </w:pPrChange>
      </w:pPr>
      <w:del w:id="9402" w:author="Cristiano de Menezes Feu" w:date="2022-11-21T08:33:00Z">
        <w:r w:rsidDel="00E631A1">
          <w:rPr>
            <w:color w:val="000000"/>
          </w:rPr>
          <w:delText>II - em virtude de prejulgamento pelo Plenário ou Comissão, em outra deliberação.</w:delText>
        </w:r>
      </w:del>
    </w:p>
    <w:p w14:paraId="00000DDE" w14:textId="51A883DA" w:rsidR="003D183A" w:rsidDel="00E631A1" w:rsidRDefault="008B7924" w:rsidP="00E631A1">
      <w:pPr>
        <w:widowControl w:val="0"/>
        <w:pBdr>
          <w:top w:val="nil"/>
          <w:left w:val="nil"/>
          <w:bottom w:val="nil"/>
          <w:right w:val="nil"/>
          <w:between w:val="nil"/>
        </w:pBdr>
        <w:spacing w:before="0" w:after="113"/>
        <w:ind w:left="567" w:firstLine="0"/>
        <w:jc w:val="center"/>
        <w:rPr>
          <w:del w:id="9403" w:author="Cristiano de Menezes Feu" w:date="2022-11-21T08:33:00Z"/>
          <w:b/>
          <w:color w:val="005583"/>
          <w:sz w:val="20"/>
          <w:szCs w:val="20"/>
        </w:rPr>
        <w:pPrChange w:id="9404" w:author="Cristiano de Menezes Feu" w:date="2022-11-21T08:33:00Z">
          <w:pPr>
            <w:widowControl w:val="0"/>
            <w:pBdr>
              <w:top w:val="nil"/>
              <w:left w:val="nil"/>
              <w:bottom w:val="nil"/>
              <w:right w:val="nil"/>
              <w:between w:val="nil"/>
            </w:pBdr>
            <w:spacing w:before="0" w:after="113"/>
            <w:ind w:left="567" w:firstLine="0"/>
          </w:pPr>
        </w:pPrChange>
      </w:pPr>
      <w:del w:id="9405" w:author="Cristiano de Menezes Feu" w:date="2022-11-21T08:33:00Z">
        <w:r w:rsidDel="00E631A1">
          <w:rPr>
            <w:b/>
            <w:color w:val="005583"/>
            <w:sz w:val="20"/>
            <w:szCs w:val="20"/>
          </w:rPr>
          <w:delText>QO</w:delText>
        </w:r>
        <w:r w:rsidDel="00E631A1">
          <w:rPr>
            <w:color w:val="005583"/>
            <w:sz w:val="20"/>
            <w:szCs w:val="20"/>
          </w:rPr>
          <w:delText xml:space="preserve"> 115/2015 – Reafirma o entendimento constante das QOs 353/2013, 270/2008, 693/2006 e 763/2002 no sentido de não ser possível a declaração de prejudicialidade parcial de proposição, especialmente quando se tratar de parte de texto de MP pendente de deliberação que coincide com texto de PLV já aprovado em Plenário.</w:delText>
        </w:r>
      </w:del>
    </w:p>
    <w:p w14:paraId="00000DDF" w14:textId="274F53E4" w:rsidR="003D183A" w:rsidDel="00E631A1" w:rsidRDefault="008B7924" w:rsidP="00E631A1">
      <w:pPr>
        <w:widowControl w:val="0"/>
        <w:pBdr>
          <w:top w:val="nil"/>
          <w:left w:val="nil"/>
          <w:bottom w:val="nil"/>
          <w:right w:val="nil"/>
          <w:between w:val="nil"/>
        </w:pBdr>
        <w:spacing w:before="0" w:after="113"/>
        <w:ind w:left="567" w:firstLine="0"/>
        <w:jc w:val="center"/>
        <w:rPr>
          <w:del w:id="9406" w:author="Cristiano de Menezes Feu" w:date="2022-11-21T08:33:00Z"/>
          <w:b/>
          <w:color w:val="005583"/>
          <w:sz w:val="20"/>
          <w:szCs w:val="20"/>
        </w:rPr>
        <w:pPrChange w:id="9407" w:author="Cristiano de Menezes Feu" w:date="2022-11-21T08:33:00Z">
          <w:pPr>
            <w:widowControl w:val="0"/>
            <w:pBdr>
              <w:top w:val="nil"/>
              <w:left w:val="nil"/>
              <w:bottom w:val="nil"/>
              <w:right w:val="nil"/>
              <w:between w:val="nil"/>
            </w:pBdr>
            <w:spacing w:before="0" w:after="113"/>
            <w:ind w:left="567" w:firstLine="0"/>
          </w:pPr>
        </w:pPrChange>
      </w:pPr>
      <w:del w:id="9408" w:author="Cristiano de Menezes Feu" w:date="2022-11-21T08:33:00Z">
        <w:r w:rsidDel="00E631A1">
          <w:rPr>
            <w:b/>
            <w:color w:val="005583"/>
            <w:sz w:val="20"/>
            <w:szCs w:val="20"/>
          </w:rPr>
          <w:delText>QO</w:delText>
        </w:r>
        <w:r w:rsidDel="00E631A1">
          <w:rPr>
            <w:color w:val="005583"/>
            <w:sz w:val="20"/>
            <w:szCs w:val="20"/>
          </w:rPr>
          <w:delText xml:space="preserve"> 566/2005 – Não pode uma medida provisória, ainda não convertida em lei, ensejar a prejudicialidade de projeto de lei de igual teor.</w:delText>
        </w:r>
      </w:del>
    </w:p>
    <w:p w14:paraId="00000DE0" w14:textId="79FD08A1" w:rsidR="003D183A" w:rsidDel="00E631A1" w:rsidRDefault="008B7924" w:rsidP="00E631A1">
      <w:pPr>
        <w:widowControl w:val="0"/>
        <w:pBdr>
          <w:top w:val="nil"/>
          <w:left w:val="nil"/>
          <w:bottom w:val="nil"/>
          <w:right w:val="nil"/>
          <w:between w:val="nil"/>
        </w:pBdr>
        <w:spacing w:before="0" w:after="113"/>
        <w:ind w:left="567" w:firstLine="0"/>
        <w:jc w:val="center"/>
        <w:rPr>
          <w:del w:id="9409" w:author="Cristiano de Menezes Feu" w:date="2022-11-21T08:33:00Z"/>
          <w:color w:val="005583"/>
          <w:sz w:val="20"/>
          <w:szCs w:val="20"/>
        </w:rPr>
        <w:pPrChange w:id="9410" w:author="Cristiano de Menezes Feu" w:date="2022-11-21T08:33:00Z">
          <w:pPr>
            <w:widowControl w:val="0"/>
            <w:pBdr>
              <w:top w:val="nil"/>
              <w:left w:val="nil"/>
              <w:bottom w:val="nil"/>
              <w:right w:val="nil"/>
              <w:between w:val="nil"/>
            </w:pBdr>
            <w:spacing w:before="0" w:after="113"/>
            <w:ind w:left="567" w:firstLine="0"/>
          </w:pPr>
        </w:pPrChange>
      </w:pPr>
      <w:del w:id="9411" w:author="Cristiano de Menezes Feu" w:date="2022-11-21T08:33:00Z">
        <w:r w:rsidDel="00E631A1">
          <w:rPr>
            <w:b/>
            <w:color w:val="005583"/>
            <w:sz w:val="20"/>
            <w:szCs w:val="20"/>
          </w:rPr>
          <w:delText>QO</w:delText>
        </w:r>
        <w:r w:rsidDel="00E631A1">
          <w:rPr>
            <w:color w:val="005583"/>
            <w:sz w:val="20"/>
            <w:szCs w:val="20"/>
          </w:rPr>
          <w:delText xml:space="preserve"> 608/2005 – Ressalta que somente “após a apreciação das proposições na Comissão de Constituição e Justiça e de Cidadania e esgotado o prazo para apresentação de recurso contra poder conclusivo das Comissões, sem apresentação de Recurso, ou se apresentado, improvido este, é que esta Presidência poderá declarar a prejudicialidade do projeto que se encontrar ainda em tramitação”.</w:delText>
        </w:r>
      </w:del>
    </w:p>
    <w:p w14:paraId="00000DE1" w14:textId="11D1126A" w:rsidR="003D183A" w:rsidDel="00E631A1" w:rsidRDefault="008B7924" w:rsidP="00E631A1">
      <w:pPr>
        <w:widowControl w:val="0"/>
        <w:pBdr>
          <w:top w:val="nil"/>
          <w:left w:val="nil"/>
          <w:bottom w:val="nil"/>
          <w:right w:val="nil"/>
          <w:between w:val="nil"/>
        </w:pBdr>
        <w:ind w:firstLine="0"/>
        <w:jc w:val="center"/>
        <w:rPr>
          <w:del w:id="9412" w:author="Cristiano de Menezes Feu" w:date="2022-11-21T08:33:00Z"/>
          <w:color w:val="000000"/>
        </w:rPr>
        <w:pPrChange w:id="9413" w:author="Cristiano de Menezes Feu" w:date="2022-11-21T08:33:00Z">
          <w:pPr>
            <w:widowControl w:val="0"/>
            <w:pBdr>
              <w:top w:val="nil"/>
              <w:left w:val="nil"/>
              <w:bottom w:val="nil"/>
              <w:right w:val="nil"/>
              <w:between w:val="nil"/>
            </w:pBdr>
          </w:pPr>
        </w:pPrChange>
      </w:pPr>
      <w:del w:id="9414" w:author="Cristiano de Menezes Feu" w:date="2022-11-21T08:33:00Z">
        <w:r w:rsidDel="00E631A1">
          <w:rPr>
            <w:color w:val="000000"/>
          </w:rPr>
          <w:delText xml:space="preserve">§ 1º Em qualquer caso, a declaração de prejudicialidade será feita perante a Câmara ou Comissão, sendo o despacho publicado no </w:delText>
        </w:r>
        <w:r w:rsidDel="00E631A1">
          <w:rPr>
            <w:rFonts w:ascii="Sansita" w:eastAsia="Sansita" w:hAnsi="Sansita" w:cs="Sansita"/>
            <w:i/>
            <w:color w:val="000000"/>
          </w:rPr>
          <w:delText>Diário da Câmara dos Deputados</w:delText>
        </w:r>
        <w:r w:rsidDel="00E631A1">
          <w:rPr>
            <w:color w:val="000000"/>
          </w:rPr>
          <w:delText xml:space="preserve">. </w:delText>
        </w:r>
      </w:del>
    </w:p>
    <w:p w14:paraId="00000DE2" w14:textId="60AAA8E2" w:rsidR="003D183A" w:rsidDel="00E631A1" w:rsidRDefault="008B7924" w:rsidP="00E631A1">
      <w:pPr>
        <w:widowControl w:val="0"/>
        <w:pBdr>
          <w:top w:val="nil"/>
          <w:left w:val="nil"/>
          <w:bottom w:val="nil"/>
          <w:right w:val="nil"/>
          <w:between w:val="nil"/>
        </w:pBdr>
        <w:ind w:firstLine="0"/>
        <w:jc w:val="center"/>
        <w:rPr>
          <w:del w:id="9415" w:author="Cristiano de Menezes Feu" w:date="2022-11-21T08:33:00Z"/>
          <w:b/>
          <w:color w:val="005583"/>
          <w:sz w:val="20"/>
          <w:szCs w:val="20"/>
        </w:rPr>
        <w:pPrChange w:id="9416" w:author="Cristiano de Menezes Feu" w:date="2022-11-21T08:33:00Z">
          <w:pPr>
            <w:widowControl w:val="0"/>
            <w:pBdr>
              <w:top w:val="nil"/>
              <w:left w:val="nil"/>
              <w:bottom w:val="nil"/>
              <w:right w:val="nil"/>
              <w:between w:val="nil"/>
            </w:pBdr>
          </w:pPr>
        </w:pPrChange>
      </w:pPr>
      <w:del w:id="9417" w:author="Cristiano de Menezes Feu" w:date="2022-11-21T08:33:00Z">
        <w:r w:rsidDel="00E631A1">
          <w:rPr>
            <w:color w:val="000000"/>
          </w:rPr>
          <w:delText>§ 2º Da declaração de prejudicialidade poderá o Autor da proposição, no prazo de cinco sessões a partir da publicação do despacho, ou imediatamente, na hipótese do parágrafo subsequente, interpor recurso ao Plenário da Câmara, que deliberará, ouvida a Comissão de Constituição e Justiça e de Cidadania.</w:delText>
        </w:r>
        <w:r w:rsidDel="00E631A1">
          <w:rPr>
            <w:color w:val="005583"/>
            <w:vertAlign w:val="superscript"/>
          </w:rPr>
          <w:footnoteReference w:id="375"/>
        </w:r>
      </w:del>
    </w:p>
    <w:p w14:paraId="00000DE3" w14:textId="50BE1948" w:rsidR="003D183A" w:rsidDel="00E631A1" w:rsidRDefault="008B7924" w:rsidP="00E631A1">
      <w:pPr>
        <w:widowControl w:val="0"/>
        <w:pBdr>
          <w:top w:val="nil"/>
          <w:left w:val="nil"/>
          <w:bottom w:val="nil"/>
          <w:right w:val="nil"/>
          <w:between w:val="nil"/>
        </w:pBdr>
        <w:spacing w:before="0" w:after="113"/>
        <w:ind w:left="567" w:firstLine="0"/>
        <w:jc w:val="center"/>
        <w:rPr>
          <w:del w:id="9421" w:author="Cristiano de Menezes Feu" w:date="2022-11-21T08:33:00Z"/>
          <w:color w:val="005583"/>
          <w:sz w:val="20"/>
          <w:szCs w:val="20"/>
        </w:rPr>
        <w:pPrChange w:id="9422" w:author="Cristiano de Menezes Feu" w:date="2022-11-21T08:33:00Z">
          <w:pPr>
            <w:widowControl w:val="0"/>
            <w:pBdr>
              <w:top w:val="nil"/>
              <w:left w:val="nil"/>
              <w:bottom w:val="nil"/>
              <w:right w:val="nil"/>
              <w:between w:val="nil"/>
            </w:pBdr>
            <w:spacing w:before="0" w:after="113"/>
            <w:ind w:left="567" w:firstLine="0"/>
          </w:pPr>
        </w:pPrChange>
      </w:pPr>
      <w:del w:id="9423" w:author="Cristiano de Menezes Feu" w:date="2022-11-21T08:33:00Z">
        <w:r w:rsidDel="00E631A1">
          <w:rPr>
            <w:b/>
            <w:color w:val="005583"/>
            <w:sz w:val="20"/>
            <w:szCs w:val="20"/>
          </w:rPr>
          <w:delText>QO</w:delText>
        </w:r>
        <w:r w:rsidDel="00E631A1">
          <w:rPr>
            <w:color w:val="005583"/>
            <w:sz w:val="20"/>
            <w:szCs w:val="20"/>
          </w:rPr>
          <w:delText xml:space="preserve"> 724/2002 – “Esclarece que não compete a ninguém a autoria de recurso contra a prejudicialidade de matéria oriunda do Senado Federal [...] recurso só cabe ao Autor da matéria, dentro da Casa”. (Vide despacho no Recurso nº 238/2009). </w:delText>
        </w:r>
      </w:del>
    </w:p>
    <w:p w14:paraId="00000DE4" w14:textId="2C596D46" w:rsidR="003D183A" w:rsidDel="00E631A1" w:rsidRDefault="008B7924" w:rsidP="00E631A1">
      <w:pPr>
        <w:widowControl w:val="0"/>
        <w:pBdr>
          <w:top w:val="nil"/>
          <w:left w:val="nil"/>
          <w:bottom w:val="nil"/>
          <w:right w:val="nil"/>
          <w:between w:val="nil"/>
        </w:pBdr>
        <w:ind w:firstLine="0"/>
        <w:jc w:val="center"/>
        <w:rPr>
          <w:del w:id="9424" w:author="Cristiano de Menezes Feu" w:date="2022-11-21T08:33:00Z"/>
          <w:color w:val="000000"/>
        </w:rPr>
        <w:pPrChange w:id="9425" w:author="Cristiano de Menezes Feu" w:date="2022-11-21T08:33:00Z">
          <w:pPr>
            <w:widowControl w:val="0"/>
            <w:pBdr>
              <w:top w:val="nil"/>
              <w:left w:val="nil"/>
              <w:bottom w:val="nil"/>
              <w:right w:val="nil"/>
              <w:between w:val="nil"/>
            </w:pBdr>
          </w:pPr>
        </w:pPrChange>
      </w:pPr>
      <w:del w:id="9426" w:author="Cristiano de Menezes Feu" w:date="2022-11-21T08:33:00Z">
        <w:r w:rsidDel="00E631A1">
          <w:rPr>
            <w:color w:val="000000"/>
          </w:rPr>
          <w:delText>§ 3º Se a prejudicialidade, declarada no curso de votação, disser respeito a emenda ou dispositivo de matéria em apreciação, o parecer da Comissão de Constituição e Justiça e de Cidadania será proferido oralmente.</w:delText>
        </w:r>
        <w:r w:rsidDel="00E631A1">
          <w:rPr>
            <w:color w:val="005583"/>
            <w:vertAlign w:val="superscript"/>
          </w:rPr>
          <w:footnoteReference w:id="376"/>
        </w:r>
        <w:r w:rsidDel="00E631A1">
          <w:rPr>
            <w:color w:val="000000"/>
          </w:rPr>
          <w:delText xml:space="preserve"> </w:delText>
        </w:r>
      </w:del>
    </w:p>
    <w:p w14:paraId="00000DE5" w14:textId="0F2C324B" w:rsidR="003D183A" w:rsidDel="00E631A1" w:rsidRDefault="008B7924" w:rsidP="00E631A1">
      <w:pPr>
        <w:widowControl w:val="0"/>
        <w:pBdr>
          <w:top w:val="nil"/>
          <w:left w:val="nil"/>
          <w:bottom w:val="nil"/>
          <w:right w:val="nil"/>
          <w:between w:val="nil"/>
        </w:pBdr>
        <w:ind w:firstLine="0"/>
        <w:jc w:val="center"/>
        <w:rPr>
          <w:del w:id="9430" w:author="Cristiano de Menezes Feu" w:date="2022-11-21T08:33:00Z"/>
          <w:color w:val="000000"/>
        </w:rPr>
        <w:pPrChange w:id="9431" w:author="Cristiano de Menezes Feu" w:date="2022-11-21T08:33:00Z">
          <w:pPr>
            <w:widowControl w:val="0"/>
            <w:pBdr>
              <w:top w:val="nil"/>
              <w:left w:val="nil"/>
              <w:bottom w:val="nil"/>
              <w:right w:val="nil"/>
              <w:between w:val="nil"/>
            </w:pBdr>
          </w:pPr>
        </w:pPrChange>
      </w:pPr>
      <w:del w:id="9432" w:author="Cristiano de Menezes Feu" w:date="2022-11-21T08:33:00Z">
        <w:r w:rsidDel="00E631A1">
          <w:rPr>
            <w:color w:val="000000"/>
          </w:rPr>
          <w:delText xml:space="preserve">§ 4º A proposição dada como prejudicada será definitivamente arquivada pelo Presidente da Câmara. </w:delText>
        </w:r>
      </w:del>
    </w:p>
    <w:p w14:paraId="00000DE6" w14:textId="57E74A96" w:rsidR="003D183A" w:rsidDel="00E631A1" w:rsidRDefault="008B7924" w:rsidP="00E631A1">
      <w:pPr>
        <w:widowControl w:val="0"/>
        <w:pBdr>
          <w:top w:val="nil"/>
          <w:left w:val="nil"/>
          <w:bottom w:val="nil"/>
          <w:right w:val="nil"/>
          <w:between w:val="nil"/>
        </w:pBdr>
        <w:spacing w:before="170" w:after="113"/>
        <w:ind w:firstLine="0"/>
        <w:jc w:val="center"/>
        <w:rPr>
          <w:del w:id="9433" w:author="Cristiano de Menezes Feu" w:date="2022-11-21T08:33:00Z"/>
          <w:rFonts w:ascii="ClearSans-Light" w:eastAsia="ClearSans-Light" w:hAnsi="ClearSans-Light" w:cs="ClearSans-Light"/>
          <w:color w:val="000000"/>
          <w:sz w:val="24"/>
          <w:szCs w:val="24"/>
        </w:rPr>
        <w:pPrChange w:id="9434" w:author="Cristiano de Menezes Feu" w:date="2022-11-21T08:33:00Z">
          <w:pPr>
            <w:widowControl w:val="0"/>
            <w:pBdr>
              <w:top w:val="nil"/>
              <w:left w:val="nil"/>
              <w:bottom w:val="nil"/>
              <w:right w:val="nil"/>
              <w:between w:val="nil"/>
            </w:pBdr>
            <w:spacing w:before="170" w:after="113"/>
            <w:ind w:firstLine="0"/>
            <w:jc w:val="center"/>
          </w:pPr>
        </w:pPrChange>
      </w:pPr>
      <w:del w:id="9435" w:author="Cristiano de Menezes Feu" w:date="2022-11-21T08:33:00Z">
        <w:r w:rsidDel="00E631A1">
          <w:rPr>
            <w:rFonts w:ascii="ClearSans-Light" w:eastAsia="ClearSans-Light" w:hAnsi="ClearSans-Light" w:cs="ClearSans-Light"/>
            <w:color w:val="000000"/>
            <w:sz w:val="24"/>
            <w:szCs w:val="24"/>
          </w:rPr>
          <w:delText>CAPÍTULO XII</w:delText>
        </w:r>
        <w:r w:rsidDel="00E631A1">
          <w:rPr>
            <w:rFonts w:ascii="ClearSans-Light" w:eastAsia="ClearSans-Light" w:hAnsi="ClearSans-Light" w:cs="ClearSans-Light"/>
            <w:color w:val="000000"/>
            <w:sz w:val="24"/>
            <w:szCs w:val="24"/>
          </w:rPr>
          <w:br/>
          <w:delText>DA DISCUSSÃO</w:delText>
        </w:r>
      </w:del>
    </w:p>
    <w:p w14:paraId="00000DE7" w14:textId="33CA13B9" w:rsidR="003D183A" w:rsidDel="00E631A1" w:rsidRDefault="008B7924" w:rsidP="00E631A1">
      <w:pPr>
        <w:widowControl w:val="0"/>
        <w:pBdr>
          <w:top w:val="nil"/>
          <w:left w:val="nil"/>
          <w:bottom w:val="nil"/>
          <w:right w:val="nil"/>
          <w:between w:val="nil"/>
        </w:pBdr>
        <w:ind w:firstLine="0"/>
        <w:jc w:val="center"/>
        <w:rPr>
          <w:del w:id="9436" w:author="Cristiano de Menezes Feu" w:date="2022-11-21T08:33:00Z"/>
          <w:rFonts w:ascii="ClearSans-Bold" w:eastAsia="ClearSans-Bold" w:hAnsi="ClearSans-Bold" w:cs="ClearSans-Bold"/>
          <w:b/>
          <w:color w:val="000000"/>
          <w:sz w:val="24"/>
          <w:szCs w:val="24"/>
        </w:rPr>
        <w:pPrChange w:id="9437" w:author="Cristiano de Menezes Feu" w:date="2022-11-21T08:33:00Z">
          <w:pPr>
            <w:widowControl w:val="0"/>
            <w:pBdr>
              <w:top w:val="nil"/>
              <w:left w:val="nil"/>
              <w:bottom w:val="nil"/>
              <w:right w:val="nil"/>
              <w:between w:val="nil"/>
            </w:pBdr>
            <w:ind w:firstLine="0"/>
            <w:jc w:val="center"/>
          </w:pPr>
        </w:pPrChange>
      </w:pPr>
      <w:del w:id="9438" w:author="Cristiano de Menezes Feu" w:date="2022-11-21T08:33:00Z">
        <w:r w:rsidDel="00E631A1">
          <w:rPr>
            <w:rFonts w:ascii="ClearSans-Bold" w:eastAsia="ClearSans-Bold" w:hAnsi="ClearSans-Bold" w:cs="ClearSans-Bold"/>
            <w:b/>
            <w:color w:val="000000"/>
            <w:sz w:val="24"/>
            <w:szCs w:val="24"/>
          </w:rPr>
          <w:delText>Seção I</w:delText>
        </w:r>
        <w:r w:rsidDel="00E631A1">
          <w:rPr>
            <w:rFonts w:ascii="ClearSans-Bold" w:eastAsia="ClearSans-Bold" w:hAnsi="ClearSans-Bold" w:cs="ClearSans-Bold"/>
            <w:b/>
            <w:color w:val="000000"/>
            <w:sz w:val="24"/>
            <w:szCs w:val="24"/>
          </w:rPr>
          <w:br/>
          <w:delText>Disposições Gerais</w:delText>
        </w:r>
      </w:del>
    </w:p>
    <w:p w14:paraId="00000DE8" w14:textId="2C5363F1" w:rsidR="003D183A" w:rsidDel="00E631A1" w:rsidRDefault="008B7924" w:rsidP="00E631A1">
      <w:pPr>
        <w:widowControl w:val="0"/>
        <w:pBdr>
          <w:top w:val="nil"/>
          <w:left w:val="nil"/>
          <w:bottom w:val="nil"/>
          <w:right w:val="nil"/>
          <w:between w:val="nil"/>
        </w:pBdr>
        <w:ind w:firstLine="0"/>
        <w:jc w:val="center"/>
        <w:rPr>
          <w:del w:id="9439" w:author="Cristiano de Menezes Feu" w:date="2022-11-21T08:33:00Z"/>
          <w:rFonts w:ascii="ClearSans-Bold" w:eastAsia="ClearSans-Bold" w:hAnsi="ClearSans-Bold" w:cs="ClearSans-Bold"/>
          <w:b/>
          <w:color w:val="000000"/>
        </w:rPr>
        <w:pPrChange w:id="9440" w:author="Cristiano de Menezes Feu" w:date="2022-11-21T08:33:00Z">
          <w:pPr>
            <w:widowControl w:val="0"/>
            <w:pBdr>
              <w:top w:val="nil"/>
              <w:left w:val="nil"/>
              <w:bottom w:val="nil"/>
              <w:right w:val="nil"/>
              <w:between w:val="nil"/>
            </w:pBdr>
          </w:pPr>
        </w:pPrChange>
      </w:pPr>
      <w:del w:id="9441" w:author="Cristiano de Menezes Feu" w:date="2022-11-21T08:33:00Z">
        <w:r w:rsidDel="00E631A1">
          <w:rPr>
            <w:rFonts w:ascii="ClearSans-Bold" w:eastAsia="ClearSans-Bold" w:hAnsi="ClearSans-Bold" w:cs="ClearSans-Bold"/>
            <w:b/>
            <w:color w:val="000000"/>
          </w:rPr>
          <w:delText>Art. 165.</w:delText>
        </w:r>
        <w:r w:rsidDel="00E631A1">
          <w:rPr>
            <w:color w:val="000000"/>
          </w:rPr>
          <w:delText xml:space="preserve"> Discussão é a fase dos trabalhos destinada ao debate em Plenário. </w:delText>
        </w:r>
      </w:del>
    </w:p>
    <w:p w14:paraId="00000DE9" w14:textId="78538FB3" w:rsidR="003D183A" w:rsidDel="00E631A1" w:rsidRDefault="008B7924" w:rsidP="00E631A1">
      <w:pPr>
        <w:widowControl w:val="0"/>
        <w:pBdr>
          <w:top w:val="nil"/>
          <w:left w:val="nil"/>
          <w:bottom w:val="nil"/>
          <w:right w:val="nil"/>
          <w:between w:val="nil"/>
        </w:pBdr>
        <w:spacing w:before="0" w:after="113"/>
        <w:ind w:left="567" w:firstLine="0"/>
        <w:jc w:val="center"/>
        <w:rPr>
          <w:del w:id="9442" w:author="Cristiano de Menezes Feu" w:date="2022-11-21T08:33:00Z"/>
          <w:color w:val="005583"/>
          <w:sz w:val="20"/>
          <w:szCs w:val="20"/>
        </w:rPr>
        <w:pPrChange w:id="9443" w:author="Cristiano de Menezes Feu" w:date="2022-11-21T08:33:00Z">
          <w:pPr>
            <w:widowControl w:val="0"/>
            <w:pBdr>
              <w:top w:val="nil"/>
              <w:left w:val="nil"/>
              <w:bottom w:val="nil"/>
              <w:right w:val="nil"/>
              <w:between w:val="nil"/>
            </w:pBdr>
            <w:spacing w:before="0" w:after="113"/>
            <w:ind w:left="567" w:firstLine="0"/>
          </w:pPr>
        </w:pPrChange>
      </w:pPr>
      <w:del w:id="9444" w:author="Cristiano de Menezes Feu" w:date="2022-11-21T08:33:00Z">
        <w:r w:rsidDel="00E631A1">
          <w:rPr>
            <w:color w:val="005583"/>
            <w:sz w:val="20"/>
            <w:szCs w:val="20"/>
          </w:rPr>
          <w:delText>Art. 149.</w:delText>
        </w:r>
      </w:del>
    </w:p>
    <w:p w14:paraId="00000DEA" w14:textId="3DBB7F52" w:rsidR="003D183A" w:rsidDel="00E631A1" w:rsidRDefault="008B7924" w:rsidP="00E631A1">
      <w:pPr>
        <w:widowControl w:val="0"/>
        <w:pBdr>
          <w:top w:val="nil"/>
          <w:left w:val="nil"/>
          <w:bottom w:val="nil"/>
          <w:right w:val="nil"/>
          <w:between w:val="nil"/>
        </w:pBdr>
        <w:ind w:firstLine="0"/>
        <w:jc w:val="center"/>
        <w:rPr>
          <w:del w:id="9445" w:author="Cristiano de Menezes Feu" w:date="2022-11-21T08:33:00Z"/>
          <w:color w:val="000000"/>
        </w:rPr>
        <w:pPrChange w:id="9446" w:author="Cristiano de Menezes Feu" w:date="2022-11-21T08:33:00Z">
          <w:pPr>
            <w:widowControl w:val="0"/>
            <w:pBdr>
              <w:top w:val="nil"/>
              <w:left w:val="nil"/>
              <w:bottom w:val="nil"/>
              <w:right w:val="nil"/>
              <w:between w:val="nil"/>
            </w:pBdr>
          </w:pPr>
        </w:pPrChange>
      </w:pPr>
      <w:del w:id="9447" w:author="Cristiano de Menezes Feu" w:date="2022-11-21T08:33:00Z">
        <w:r w:rsidDel="00E631A1">
          <w:rPr>
            <w:color w:val="000000"/>
          </w:rPr>
          <w:delText>§ 1º A discussão será feita sobre o conjunto da proposição e das emendas, se houver.</w:delText>
        </w:r>
      </w:del>
    </w:p>
    <w:p w14:paraId="00000DEB" w14:textId="52085BF7" w:rsidR="003D183A" w:rsidDel="00E631A1" w:rsidRDefault="008B7924" w:rsidP="00E631A1">
      <w:pPr>
        <w:widowControl w:val="0"/>
        <w:pBdr>
          <w:top w:val="nil"/>
          <w:left w:val="nil"/>
          <w:bottom w:val="nil"/>
          <w:right w:val="nil"/>
          <w:between w:val="nil"/>
        </w:pBdr>
        <w:ind w:firstLine="0"/>
        <w:jc w:val="center"/>
        <w:rPr>
          <w:del w:id="9448" w:author="Cristiano de Menezes Feu" w:date="2022-11-21T08:33:00Z"/>
          <w:rFonts w:ascii="ClearSans-Bold" w:eastAsia="ClearSans-Bold" w:hAnsi="ClearSans-Bold" w:cs="ClearSans-Bold"/>
          <w:b/>
          <w:color w:val="000000"/>
        </w:rPr>
        <w:pPrChange w:id="9449" w:author="Cristiano de Menezes Feu" w:date="2022-11-21T08:33:00Z">
          <w:pPr>
            <w:widowControl w:val="0"/>
            <w:pBdr>
              <w:top w:val="nil"/>
              <w:left w:val="nil"/>
              <w:bottom w:val="nil"/>
              <w:right w:val="nil"/>
              <w:between w:val="nil"/>
            </w:pBdr>
          </w:pPr>
        </w:pPrChange>
      </w:pPr>
      <w:del w:id="9450" w:author="Cristiano de Menezes Feu" w:date="2022-11-21T08:33:00Z">
        <w:r w:rsidDel="00E631A1">
          <w:rPr>
            <w:color w:val="000000"/>
          </w:rPr>
          <w:delText xml:space="preserve">§ 2º O Presidente, aquiescendo o Plenário, poderá anunciar o debate por títulos, capítulos, seções ou grupos de artigos. </w:delText>
        </w:r>
      </w:del>
    </w:p>
    <w:p w14:paraId="00000DEC" w14:textId="5C480926" w:rsidR="003D183A" w:rsidDel="00E631A1" w:rsidRDefault="008B7924" w:rsidP="00E631A1">
      <w:pPr>
        <w:widowControl w:val="0"/>
        <w:pBdr>
          <w:top w:val="nil"/>
          <w:left w:val="nil"/>
          <w:bottom w:val="nil"/>
          <w:right w:val="nil"/>
          <w:between w:val="nil"/>
        </w:pBdr>
        <w:spacing w:before="0" w:after="113"/>
        <w:ind w:left="567" w:firstLine="0"/>
        <w:jc w:val="center"/>
        <w:rPr>
          <w:del w:id="9451" w:author="Cristiano de Menezes Feu" w:date="2022-11-21T08:33:00Z"/>
          <w:color w:val="005583"/>
          <w:sz w:val="20"/>
          <w:szCs w:val="20"/>
        </w:rPr>
        <w:pPrChange w:id="9452" w:author="Cristiano de Menezes Feu" w:date="2022-11-21T08:33:00Z">
          <w:pPr>
            <w:widowControl w:val="0"/>
            <w:pBdr>
              <w:top w:val="nil"/>
              <w:left w:val="nil"/>
              <w:bottom w:val="nil"/>
              <w:right w:val="nil"/>
              <w:between w:val="nil"/>
            </w:pBdr>
            <w:spacing w:before="0" w:after="113"/>
            <w:ind w:left="567" w:firstLine="0"/>
          </w:pPr>
        </w:pPrChange>
      </w:pPr>
      <w:del w:id="9453" w:author="Cristiano de Menezes Feu" w:date="2022-11-21T08:33:00Z">
        <w:r w:rsidDel="00E631A1">
          <w:rPr>
            <w:color w:val="005583"/>
            <w:sz w:val="20"/>
            <w:szCs w:val="20"/>
          </w:rPr>
          <w:delText>Art. 114, VI; art. 174, § 3º.</w:delText>
        </w:r>
      </w:del>
    </w:p>
    <w:p w14:paraId="00000DED" w14:textId="11676D26" w:rsidR="003D183A" w:rsidDel="00E631A1" w:rsidRDefault="008B7924" w:rsidP="00E631A1">
      <w:pPr>
        <w:widowControl w:val="0"/>
        <w:pBdr>
          <w:top w:val="nil"/>
          <w:left w:val="nil"/>
          <w:bottom w:val="nil"/>
          <w:right w:val="nil"/>
          <w:between w:val="nil"/>
        </w:pBdr>
        <w:ind w:firstLine="0"/>
        <w:jc w:val="center"/>
        <w:rPr>
          <w:del w:id="9454" w:author="Cristiano de Menezes Feu" w:date="2022-11-21T08:33:00Z"/>
          <w:rFonts w:ascii="ClearSans-Bold" w:eastAsia="ClearSans-Bold" w:hAnsi="ClearSans-Bold" w:cs="ClearSans-Bold"/>
          <w:b/>
          <w:color w:val="000000"/>
        </w:rPr>
        <w:pPrChange w:id="9455" w:author="Cristiano de Menezes Feu" w:date="2022-11-21T08:33:00Z">
          <w:pPr>
            <w:widowControl w:val="0"/>
            <w:pBdr>
              <w:top w:val="nil"/>
              <w:left w:val="nil"/>
              <w:bottom w:val="nil"/>
              <w:right w:val="nil"/>
              <w:between w:val="nil"/>
            </w:pBdr>
          </w:pPr>
        </w:pPrChange>
      </w:pPr>
      <w:del w:id="9456" w:author="Cristiano de Menezes Feu" w:date="2022-11-21T08:33:00Z">
        <w:r w:rsidDel="00E631A1">
          <w:rPr>
            <w:rFonts w:ascii="ClearSans-Bold" w:eastAsia="ClearSans-Bold" w:hAnsi="ClearSans-Bold" w:cs="ClearSans-Bold"/>
            <w:b/>
            <w:color w:val="000000"/>
          </w:rPr>
          <w:delText>Art. 166</w:delText>
        </w:r>
        <w:r w:rsidDel="00E631A1">
          <w:rPr>
            <w:color w:val="000000"/>
          </w:rPr>
          <w:delText>. A proposição com a discussão encerrada na legislatura anterior terá sempre a discussão reaberta para receber novas emendas.</w:delText>
        </w:r>
      </w:del>
    </w:p>
    <w:p w14:paraId="00000DEE" w14:textId="0612AF14" w:rsidR="003D183A" w:rsidDel="00E631A1" w:rsidRDefault="008B7924" w:rsidP="00E631A1">
      <w:pPr>
        <w:widowControl w:val="0"/>
        <w:pBdr>
          <w:top w:val="nil"/>
          <w:left w:val="nil"/>
          <w:bottom w:val="nil"/>
          <w:right w:val="nil"/>
          <w:between w:val="nil"/>
        </w:pBdr>
        <w:spacing w:before="0" w:after="113"/>
        <w:ind w:left="567" w:firstLine="0"/>
        <w:jc w:val="center"/>
        <w:rPr>
          <w:del w:id="9457" w:author="Cristiano de Menezes Feu" w:date="2022-11-21T08:33:00Z"/>
          <w:b/>
          <w:color w:val="005583"/>
          <w:sz w:val="20"/>
          <w:szCs w:val="20"/>
        </w:rPr>
        <w:pPrChange w:id="9458" w:author="Cristiano de Menezes Feu" w:date="2022-11-21T08:33:00Z">
          <w:pPr>
            <w:widowControl w:val="0"/>
            <w:pBdr>
              <w:top w:val="nil"/>
              <w:left w:val="nil"/>
              <w:bottom w:val="nil"/>
              <w:right w:val="nil"/>
              <w:between w:val="nil"/>
            </w:pBdr>
            <w:spacing w:before="0" w:after="113"/>
            <w:ind w:left="567" w:firstLine="0"/>
          </w:pPr>
        </w:pPrChange>
      </w:pPr>
      <w:del w:id="9459" w:author="Cristiano de Menezes Feu" w:date="2022-11-21T08:33:00Z">
        <w:r w:rsidDel="00E631A1">
          <w:rPr>
            <w:color w:val="005583"/>
            <w:sz w:val="20"/>
            <w:szCs w:val="20"/>
          </w:rPr>
          <w:delText>Art. 105; art. 114, XV.</w:delText>
        </w:r>
      </w:del>
    </w:p>
    <w:p w14:paraId="00000DEF" w14:textId="6D4A2318" w:rsidR="003D183A" w:rsidDel="00E631A1" w:rsidRDefault="008B7924" w:rsidP="00E631A1">
      <w:pPr>
        <w:widowControl w:val="0"/>
        <w:pBdr>
          <w:top w:val="nil"/>
          <w:left w:val="nil"/>
          <w:bottom w:val="nil"/>
          <w:right w:val="nil"/>
          <w:between w:val="nil"/>
        </w:pBdr>
        <w:spacing w:before="0" w:after="113"/>
        <w:ind w:left="567" w:firstLine="0"/>
        <w:jc w:val="center"/>
        <w:rPr>
          <w:del w:id="9460" w:author="Cristiano de Menezes Feu" w:date="2022-11-21T08:33:00Z"/>
          <w:b/>
          <w:color w:val="005583"/>
          <w:sz w:val="20"/>
          <w:szCs w:val="20"/>
        </w:rPr>
        <w:pPrChange w:id="9461" w:author="Cristiano de Menezes Feu" w:date="2022-11-21T08:33:00Z">
          <w:pPr>
            <w:widowControl w:val="0"/>
            <w:pBdr>
              <w:top w:val="nil"/>
              <w:left w:val="nil"/>
              <w:bottom w:val="nil"/>
              <w:right w:val="nil"/>
              <w:between w:val="nil"/>
            </w:pBdr>
            <w:spacing w:before="0" w:after="113"/>
            <w:ind w:left="567" w:firstLine="0"/>
          </w:pPr>
        </w:pPrChange>
      </w:pPr>
      <w:del w:id="9462" w:author="Cristiano de Menezes Feu" w:date="2022-11-21T08:33:00Z">
        <w:r w:rsidDel="00E631A1">
          <w:rPr>
            <w:b/>
            <w:color w:val="005583"/>
            <w:sz w:val="20"/>
            <w:szCs w:val="20"/>
          </w:rPr>
          <w:delText>QO</w:delText>
        </w:r>
        <w:r w:rsidDel="00E631A1">
          <w:rPr>
            <w:color w:val="005583"/>
            <w:sz w:val="20"/>
            <w:szCs w:val="20"/>
          </w:rPr>
          <w:delText xml:space="preserve"> 4/2019 – Reafirma o entendimento constante da QO 24/2015 no sentido de entender “pela plena aplicabilidade do art. 119, I, II e § 1º, do RICD às proposições oriundas de outras legislaturas que figuram pendentes de parecer nas comissões permanentes”. Assim, deve ser reaberto o prazo de emendas às proposições oriundas de outras legislaturas que figuram pendentes de parecer nas comissões permanentes”.</w:delText>
        </w:r>
      </w:del>
    </w:p>
    <w:p w14:paraId="00000DF0" w14:textId="766D21DF" w:rsidR="003D183A" w:rsidDel="00E631A1" w:rsidRDefault="00977417" w:rsidP="00E631A1">
      <w:pPr>
        <w:widowControl w:val="0"/>
        <w:pBdr>
          <w:top w:val="nil"/>
          <w:left w:val="nil"/>
          <w:bottom w:val="nil"/>
          <w:right w:val="nil"/>
          <w:between w:val="nil"/>
        </w:pBdr>
        <w:spacing w:before="0" w:after="113"/>
        <w:ind w:left="567" w:firstLine="0"/>
        <w:jc w:val="center"/>
        <w:rPr>
          <w:del w:id="9463" w:author="Cristiano de Menezes Feu" w:date="2022-11-21T08:33:00Z"/>
          <w:color w:val="005583"/>
          <w:sz w:val="20"/>
          <w:szCs w:val="20"/>
        </w:rPr>
        <w:pPrChange w:id="9464" w:author="Cristiano de Menezes Feu" w:date="2022-11-21T08:33:00Z">
          <w:pPr>
            <w:widowControl w:val="0"/>
            <w:pBdr>
              <w:top w:val="nil"/>
              <w:left w:val="nil"/>
              <w:bottom w:val="nil"/>
              <w:right w:val="nil"/>
              <w:between w:val="nil"/>
            </w:pBdr>
            <w:spacing w:before="0" w:after="113"/>
            <w:ind w:left="567" w:firstLine="0"/>
          </w:pPr>
        </w:pPrChange>
      </w:pPr>
      <w:customXmlDelRangeStart w:id="9465" w:author="Cristiano de Menezes Feu" w:date="2022-11-21T08:33:00Z"/>
      <w:sdt>
        <w:sdtPr>
          <w:tag w:val="goog_rdk_126"/>
          <w:id w:val="1384677331"/>
        </w:sdtPr>
        <w:sdtEndPr/>
        <w:sdtContent>
          <w:customXmlDelRangeEnd w:id="9465"/>
          <w:commentRangeStart w:id="9466"/>
          <w:customXmlDelRangeStart w:id="9467" w:author="Cristiano de Menezes Feu" w:date="2022-11-21T08:33:00Z"/>
        </w:sdtContent>
      </w:sdt>
      <w:customXmlDelRangeEnd w:id="9467"/>
      <w:del w:id="9468" w:author="Cristiano de Menezes Feu" w:date="2022-11-21T08:33:00Z">
        <w:r w:rsidR="008B7924" w:rsidDel="00E631A1">
          <w:rPr>
            <w:b/>
            <w:color w:val="005583"/>
            <w:sz w:val="20"/>
            <w:szCs w:val="20"/>
          </w:rPr>
          <w:delText>QO</w:delText>
        </w:r>
        <w:r w:rsidR="008B7924" w:rsidDel="00E631A1">
          <w:rPr>
            <w:color w:val="005583"/>
            <w:sz w:val="20"/>
            <w:szCs w:val="20"/>
          </w:rPr>
          <w:delText xml:space="preserve"> 5/2003 – Não será reaberta a discussão, no caso do art. 166, de proposição que já estiver em processo de votação.</w:delText>
        </w:r>
        <w:commentRangeEnd w:id="9466"/>
        <w:r w:rsidR="008B7924" w:rsidDel="00E631A1">
          <w:commentReference w:id="9466"/>
        </w:r>
      </w:del>
    </w:p>
    <w:p w14:paraId="00000DF1" w14:textId="4863DAEE" w:rsidR="003D183A" w:rsidDel="00E631A1" w:rsidRDefault="008B7924" w:rsidP="00E631A1">
      <w:pPr>
        <w:widowControl w:val="0"/>
        <w:pBdr>
          <w:top w:val="nil"/>
          <w:left w:val="nil"/>
          <w:bottom w:val="nil"/>
          <w:right w:val="nil"/>
          <w:between w:val="nil"/>
        </w:pBdr>
        <w:ind w:firstLine="0"/>
        <w:jc w:val="center"/>
        <w:rPr>
          <w:del w:id="9469" w:author="Cristiano de Menezes Feu" w:date="2022-11-21T08:33:00Z"/>
          <w:rFonts w:ascii="ClearSans-Bold" w:eastAsia="ClearSans-Bold" w:hAnsi="ClearSans-Bold" w:cs="ClearSans-Bold"/>
          <w:b/>
          <w:color w:val="000000"/>
        </w:rPr>
        <w:pPrChange w:id="9470" w:author="Cristiano de Menezes Feu" w:date="2022-11-21T08:33:00Z">
          <w:pPr>
            <w:widowControl w:val="0"/>
            <w:pBdr>
              <w:top w:val="nil"/>
              <w:left w:val="nil"/>
              <w:bottom w:val="nil"/>
              <w:right w:val="nil"/>
              <w:between w:val="nil"/>
            </w:pBdr>
          </w:pPr>
        </w:pPrChange>
      </w:pPr>
      <w:del w:id="9471" w:author="Cristiano de Menezes Feu" w:date="2022-11-21T08:33:00Z">
        <w:r w:rsidDel="00E631A1">
          <w:rPr>
            <w:rFonts w:ascii="ClearSans-Bold" w:eastAsia="ClearSans-Bold" w:hAnsi="ClearSans-Bold" w:cs="ClearSans-Bold"/>
            <w:b/>
            <w:color w:val="000000"/>
          </w:rPr>
          <w:delText>Art. 167.</w:delText>
        </w:r>
        <w:r w:rsidDel="00E631A1">
          <w:rPr>
            <w:color w:val="000000"/>
          </w:rPr>
          <w:delText xml:space="preserve"> A proposição com todos os pareceres favoráveis poderá ter a discussão dispensada por deliberação do Plenário, mediante requerimento de Líder. </w:delText>
        </w:r>
      </w:del>
    </w:p>
    <w:p w14:paraId="00000DF2" w14:textId="614CD4CD" w:rsidR="003D183A" w:rsidDel="00E631A1" w:rsidRDefault="008B7924" w:rsidP="00E631A1">
      <w:pPr>
        <w:widowControl w:val="0"/>
        <w:pBdr>
          <w:top w:val="nil"/>
          <w:left w:val="nil"/>
          <w:bottom w:val="nil"/>
          <w:right w:val="nil"/>
          <w:between w:val="nil"/>
        </w:pBdr>
        <w:spacing w:before="0" w:after="113"/>
        <w:ind w:left="567" w:firstLine="0"/>
        <w:jc w:val="center"/>
        <w:rPr>
          <w:del w:id="9472" w:author="Cristiano de Menezes Feu" w:date="2022-11-21T08:33:00Z"/>
          <w:color w:val="005583"/>
          <w:sz w:val="20"/>
          <w:szCs w:val="20"/>
        </w:rPr>
        <w:pPrChange w:id="9473" w:author="Cristiano de Menezes Feu" w:date="2022-11-21T08:33:00Z">
          <w:pPr>
            <w:widowControl w:val="0"/>
            <w:pBdr>
              <w:top w:val="nil"/>
              <w:left w:val="nil"/>
              <w:bottom w:val="nil"/>
              <w:right w:val="nil"/>
              <w:between w:val="nil"/>
            </w:pBdr>
            <w:spacing w:before="0" w:after="113"/>
            <w:ind w:left="567" w:firstLine="0"/>
          </w:pPr>
        </w:pPrChange>
      </w:pPr>
      <w:del w:id="9474" w:author="Cristiano de Menezes Feu" w:date="2022-11-21T08:33:00Z">
        <w:r w:rsidDel="00E631A1">
          <w:rPr>
            <w:color w:val="005583"/>
            <w:sz w:val="20"/>
            <w:szCs w:val="20"/>
          </w:rPr>
          <w:delText>Art. 172, § 3º.</w:delText>
        </w:r>
      </w:del>
    </w:p>
    <w:p w14:paraId="00000DF3" w14:textId="34C263F0" w:rsidR="003D183A" w:rsidDel="00E631A1" w:rsidRDefault="008B7924" w:rsidP="00E631A1">
      <w:pPr>
        <w:widowControl w:val="0"/>
        <w:pBdr>
          <w:top w:val="nil"/>
          <w:left w:val="nil"/>
          <w:bottom w:val="nil"/>
          <w:right w:val="nil"/>
          <w:between w:val="nil"/>
        </w:pBdr>
        <w:ind w:firstLine="0"/>
        <w:jc w:val="center"/>
        <w:rPr>
          <w:del w:id="9475" w:author="Cristiano de Menezes Feu" w:date="2022-11-21T08:33:00Z"/>
          <w:color w:val="000000"/>
        </w:rPr>
        <w:pPrChange w:id="9476" w:author="Cristiano de Menezes Feu" w:date="2022-11-21T08:33:00Z">
          <w:pPr>
            <w:widowControl w:val="0"/>
            <w:pBdr>
              <w:top w:val="nil"/>
              <w:left w:val="nil"/>
              <w:bottom w:val="nil"/>
              <w:right w:val="nil"/>
              <w:between w:val="nil"/>
            </w:pBdr>
          </w:pPr>
        </w:pPrChange>
      </w:pPr>
      <w:del w:id="9477"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A dispensa da discussão deverá ser requerida ao ser anunciada a matéria e não prejudica a apresentação de emendas.</w:delText>
        </w:r>
      </w:del>
    </w:p>
    <w:p w14:paraId="00000DF4" w14:textId="50005470" w:rsidR="003D183A" w:rsidDel="00E631A1" w:rsidRDefault="008B7924" w:rsidP="00E631A1">
      <w:pPr>
        <w:widowControl w:val="0"/>
        <w:pBdr>
          <w:top w:val="nil"/>
          <w:left w:val="nil"/>
          <w:bottom w:val="nil"/>
          <w:right w:val="nil"/>
          <w:between w:val="nil"/>
        </w:pBdr>
        <w:ind w:firstLine="0"/>
        <w:jc w:val="center"/>
        <w:rPr>
          <w:del w:id="9478" w:author="Cristiano de Menezes Feu" w:date="2022-11-21T08:33:00Z"/>
          <w:rFonts w:ascii="ClearSans-Bold" w:eastAsia="ClearSans-Bold" w:hAnsi="ClearSans-Bold" w:cs="ClearSans-Bold"/>
          <w:b/>
          <w:color w:val="000000"/>
        </w:rPr>
        <w:pPrChange w:id="9479" w:author="Cristiano de Menezes Feu" w:date="2022-11-21T08:33:00Z">
          <w:pPr>
            <w:widowControl w:val="0"/>
            <w:pBdr>
              <w:top w:val="nil"/>
              <w:left w:val="nil"/>
              <w:bottom w:val="nil"/>
              <w:right w:val="nil"/>
              <w:between w:val="nil"/>
            </w:pBdr>
          </w:pPr>
        </w:pPrChange>
      </w:pPr>
      <w:del w:id="9480" w:author="Cristiano de Menezes Feu" w:date="2022-11-21T08:33:00Z">
        <w:r w:rsidDel="00E631A1">
          <w:rPr>
            <w:rFonts w:ascii="ClearSans-Bold" w:eastAsia="ClearSans-Bold" w:hAnsi="ClearSans-Bold" w:cs="ClearSans-Bold"/>
            <w:b/>
            <w:color w:val="000000"/>
          </w:rPr>
          <w:delText>Art. 168.</w:delText>
        </w:r>
        <w:r w:rsidDel="00E631A1">
          <w:rPr>
            <w:color w:val="000000"/>
          </w:rPr>
          <w:delText xml:space="preserve"> Excetuados os projetos de código, nenhuma matéria ficará inscrita na Ordem do Dia para discussão por mais de quatro sessões, em turno único ou primeiro turno, e por duas sessões, em segundo turno. </w:delText>
        </w:r>
      </w:del>
    </w:p>
    <w:p w14:paraId="00000DF5" w14:textId="14DADEDB" w:rsidR="003D183A" w:rsidDel="00E631A1" w:rsidRDefault="008B7924" w:rsidP="00E631A1">
      <w:pPr>
        <w:widowControl w:val="0"/>
        <w:pBdr>
          <w:top w:val="nil"/>
          <w:left w:val="nil"/>
          <w:bottom w:val="nil"/>
          <w:right w:val="nil"/>
          <w:between w:val="nil"/>
        </w:pBdr>
        <w:spacing w:before="0" w:after="113"/>
        <w:ind w:left="567" w:firstLine="0"/>
        <w:jc w:val="center"/>
        <w:rPr>
          <w:del w:id="9481" w:author="Cristiano de Menezes Feu" w:date="2022-11-21T08:33:00Z"/>
          <w:color w:val="005583"/>
          <w:sz w:val="20"/>
          <w:szCs w:val="20"/>
        </w:rPr>
        <w:pPrChange w:id="9482" w:author="Cristiano de Menezes Feu" w:date="2022-11-21T08:33:00Z">
          <w:pPr>
            <w:widowControl w:val="0"/>
            <w:pBdr>
              <w:top w:val="nil"/>
              <w:left w:val="nil"/>
              <w:bottom w:val="nil"/>
              <w:right w:val="nil"/>
              <w:between w:val="nil"/>
            </w:pBdr>
            <w:spacing w:before="0" w:after="113"/>
            <w:ind w:left="567" w:firstLine="0"/>
          </w:pPr>
        </w:pPrChange>
      </w:pPr>
      <w:del w:id="9483" w:author="Cristiano de Menezes Feu" w:date="2022-11-21T08:33:00Z">
        <w:r w:rsidDel="00E631A1">
          <w:rPr>
            <w:color w:val="005583"/>
            <w:sz w:val="20"/>
            <w:szCs w:val="20"/>
          </w:rPr>
          <w:delText>Art. 178.</w:delText>
        </w:r>
      </w:del>
    </w:p>
    <w:p w14:paraId="00000DF6" w14:textId="56866DBF" w:rsidR="003D183A" w:rsidDel="00E631A1" w:rsidRDefault="008B7924" w:rsidP="00E631A1">
      <w:pPr>
        <w:widowControl w:val="0"/>
        <w:pBdr>
          <w:top w:val="nil"/>
          <w:left w:val="nil"/>
          <w:bottom w:val="nil"/>
          <w:right w:val="nil"/>
          <w:between w:val="nil"/>
        </w:pBdr>
        <w:ind w:firstLine="0"/>
        <w:jc w:val="center"/>
        <w:rPr>
          <w:del w:id="9484" w:author="Cristiano de Menezes Feu" w:date="2022-11-21T08:33:00Z"/>
          <w:color w:val="000000"/>
        </w:rPr>
        <w:pPrChange w:id="9485" w:author="Cristiano de Menezes Feu" w:date="2022-11-21T08:33:00Z">
          <w:pPr>
            <w:widowControl w:val="0"/>
            <w:pBdr>
              <w:top w:val="nil"/>
              <w:left w:val="nil"/>
              <w:bottom w:val="nil"/>
              <w:right w:val="nil"/>
              <w:between w:val="nil"/>
            </w:pBdr>
          </w:pPr>
        </w:pPrChange>
      </w:pPr>
      <w:del w:id="9486" w:author="Cristiano de Menezes Feu" w:date="2022-11-21T08:33:00Z">
        <w:r w:rsidDel="00E631A1">
          <w:rPr>
            <w:color w:val="000000"/>
          </w:rPr>
          <w:delText xml:space="preserve">§ 1º Após a primeira sessão de discussão, a Câmara poderá, mediante proposta do Presidente, ordenar a discussão. </w:delText>
        </w:r>
      </w:del>
    </w:p>
    <w:p w14:paraId="00000DF7" w14:textId="314376A3" w:rsidR="003D183A" w:rsidDel="00E631A1" w:rsidRDefault="008B7924" w:rsidP="00E631A1">
      <w:pPr>
        <w:widowControl w:val="0"/>
        <w:pBdr>
          <w:top w:val="nil"/>
          <w:left w:val="nil"/>
          <w:bottom w:val="nil"/>
          <w:right w:val="nil"/>
          <w:between w:val="nil"/>
        </w:pBdr>
        <w:ind w:firstLine="0"/>
        <w:jc w:val="center"/>
        <w:rPr>
          <w:del w:id="9487" w:author="Cristiano de Menezes Feu" w:date="2022-11-21T08:33:00Z"/>
          <w:color w:val="000000"/>
        </w:rPr>
        <w:pPrChange w:id="9488" w:author="Cristiano de Menezes Feu" w:date="2022-11-21T08:33:00Z">
          <w:pPr>
            <w:widowControl w:val="0"/>
            <w:pBdr>
              <w:top w:val="nil"/>
              <w:left w:val="nil"/>
              <w:bottom w:val="nil"/>
              <w:right w:val="nil"/>
              <w:between w:val="nil"/>
            </w:pBdr>
          </w:pPr>
        </w:pPrChange>
      </w:pPr>
      <w:del w:id="9489" w:author="Cristiano de Menezes Feu" w:date="2022-11-21T08:33:00Z">
        <w:r w:rsidDel="00E631A1">
          <w:rPr>
            <w:color w:val="000000"/>
          </w:rPr>
          <w:delText xml:space="preserve">§ 2º Aprovada a proposta, cuja votação obedecerá ao disposto na primeira parte do § 1º do art. 154, o Presidente fixará a ordem dos que desejam debater a matéria, com o número previsível das sessões necessárias e respectivas datas, não se admitindo inscrição nova para a discussão assim ordenada. </w:delText>
        </w:r>
      </w:del>
    </w:p>
    <w:p w14:paraId="00000DF8" w14:textId="31F05599" w:rsidR="003D183A" w:rsidDel="00E631A1" w:rsidRDefault="008B7924" w:rsidP="00E631A1">
      <w:pPr>
        <w:widowControl w:val="0"/>
        <w:pBdr>
          <w:top w:val="nil"/>
          <w:left w:val="nil"/>
          <w:bottom w:val="nil"/>
          <w:right w:val="nil"/>
          <w:between w:val="nil"/>
        </w:pBdr>
        <w:ind w:firstLine="0"/>
        <w:jc w:val="center"/>
        <w:rPr>
          <w:del w:id="9490" w:author="Cristiano de Menezes Feu" w:date="2022-11-21T08:33:00Z"/>
          <w:rFonts w:ascii="ClearSans-Bold" w:eastAsia="ClearSans-Bold" w:hAnsi="ClearSans-Bold" w:cs="ClearSans-Bold"/>
          <w:b/>
          <w:color w:val="000000"/>
        </w:rPr>
        <w:pPrChange w:id="9491" w:author="Cristiano de Menezes Feu" w:date="2022-11-21T08:33:00Z">
          <w:pPr>
            <w:widowControl w:val="0"/>
            <w:pBdr>
              <w:top w:val="nil"/>
              <w:left w:val="nil"/>
              <w:bottom w:val="nil"/>
              <w:right w:val="nil"/>
              <w:between w:val="nil"/>
            </w:pBdr>
          </w:pPr>
        </w:pPrChange>
      </w:pPr>
      <w:del w:id="9492" w:author="Cristiano de Menezes Feu" w:date="2022-11-21T08:33:00Z">
        <w:r w:rsidDel="00E631A1">
          <w:rPr>
            <w:rFonts w:ascii="ClearSans-Bold" w:eastAsia="ClearSans-Bold" w:hAnsi="ClearSans-Bold" w:cs="ClearSans-Bold"/>
            <w:b/>
            <w:color w:val="000000"/>
          </w:rPr>
          <w:delText xml:space="preserve">Art. 169. </w:delText>
        </w:r>
        <w:r w:rsidDel="00E631A1">
          <w:rPr>
            <w:color w:val="000000"/>
          </w:rPr>
          <w:delText xml:space="preserve">Nenhum Deputado poderá solicitar a palavra quando houver orador na tribuna, exceto para requerer prorrogação de prazo, levantar questão de ordem, ou fazer comunicação de natureza urgentíssima, sempre com permissão do orador, sendo o tempo usado, porém, computado no de que este dispõe. </w:delText>
        </w:r>
      </w:del>
    </w:p>
    <w:p w14:paraId="00000DF9" w14:textId="560BA98D" w:rsidR="003D183A" w:rsidDel="00E631A1" w:rsidRDefault="008B7924" w:rsidP="00E631A1">
      <w:pPr>
        <w:widowControl w:val="0"/>
        <w:pBdr>
          <w:top w:val="nil"/>
          <w:left w:val="nil"/>
          <w:bottom w:val="nil"/>
          <w:right w:val="nil"/>
          <w:between w:val="nil"/>
        </w:pBdr>
        <w:spacing w:before="0" w:after="113"/>
        <w:ind w:left="567" w:firstLine="0"/>
        <w:jc w:val="center"/>
        <w:rPr>
          <w:del w:id="9493" w:author="Cristiano de Menezes Feu" w:date="2022-11-21T08:33:00Z"/>
          <w:b/>
          <w:color w:val="005583"/>
          <w:sz w:val="20"/>
          <w:szCs w:val="20"/>
        </w:rPr>
        <w:pPrChange w:id="9494" w:author="Cristiano de Menezes Feu" w:date="2022-11-21T08:33:00Z">
          <w:pPr>
            <w:widowControl w:val="0"/>
            <w:pBdr>
              <w:top w:val="nil"/>
              <w:left w:val="nil"/>
              <w:bottom w:val="nil"/>
              <w:right w:val="nil"/>
              <w:between w:val="nil"/>
            </w:pBdr>
            <w:spacing w:before="0" w:after="113"/>
            <w:ind w:left="567" w:firstLine="0"/>
          </w:pPr>
        </w:pPrChange>
      </w:pPr>
      <w:del w:id="9495" w:author="Cristiano de Menezes Feu" w:date="2022-11-21T08:33:00Z">
        <w:r w:rsidDel="00E631A1">
          <w:rPr>
            <w:color w:val="005583"/>
            <w:sz w:val="20"/>
            <w:szCs w:val="20"/>
          </w:rPr>
          <w:delText>Art. 73, XIII; art. 76; art. 176.</w:delText>
        </w:r>
      </w:del>
    </w:p>
    <w:p w14:paraId="00000DFA" w14:textId="3E5377EA" w:rsidR="003D183A" w:rsidDel="00E631A1" w:rsidRDefault="008B7924" w:rsidP="00E631A1">
      <w:pPr>
        <w:widowControl w:val="0"/>
        <w:pBdr>
          <w:top w:val="nil"/>
          <w:left w:val="nil"/>
          <w:bottom w:val="nil"/>
          <w:right w:val="nil"/>
          <w:between w:val="nil"/>
        </w:pBdr>
        <w:spacing w:before="0" w:after="113"/>
        <w:ind w:left="567" w:firstLine="0"/>
        <w:jc w:val="center"/>
        <w:rPr>
          <w:del w:id="9496" w:author="Cristiano de Menezes Feu" w:date="2022-11-21T08:33:00Z"/>
          <w:color w:val="005583"/>
          <w:sz w:val="20"/>
          <w:szCs w:val="20"/>
        </w:rPr>
        <w:pPrChange w:id="9497" w:author="Cristiano de Menezes Feu" w:date="2022-11-21T08:33:00Z">
          <w:pPr>
            <w:widowControl w:val="0"/>
            <w:pBdr>
              <w:top w:val="nil"/>
              <w:left w:val="nil"/>
              <w:bottom w:val="nil"/>
              <w:right w:val="nil"/>
              <w:between w:val="nil"/>
            </w:pBdr>
            <w:spacing w:before="0" w:after="113"/>
            <w:ind w:left="567" w:firstLine="0"/>
          </w:pPr>
        </w:pPrChange>
      </w:pPr>
      <w:del w:id="9498" w:author="Cristiano de Menezes Feu" w:date="2022-11-21T08:33:00Z">
        <w:r w:rsidDel="00E631A1">
          <w:rPr>
            <w:b/>
            <w:color w:val="005583"/>
            <w:sz w:val="20"/>
            <w:szCs w:val="20"/>
          </w:rPr>
          <w:delText>QO</w:delText>
        </w:r>
        <w:r w:rsidDel="00E631A1">
          <w:rPr>
            <w:color w:val="005583"/>
            <w:sz w:val="20"/>
            <w:szCs w:val="20"/>
          </w:rPr>
          <w:delText xml:space="preserve"> 331/2004 – A comunicação de natureza urgentíssima não se confunde com as Comunicações de Liderança, podendo ser solicitada por qualquer Deputado, não sendo prerrogativa exclusiva de Líderes.</w:delText>
        </w:r>
      </w:del>
    </w:p>
    <w:p w14:paraId="00000DFB" w14:textId="15701384" w:rsidR="003D183A" w:rsidDel="00E631A1" w:rsidRDefault="008B7924" w:rsidP="00E631A1">
      <w:pPr>
        <w:widowControl w:val="0"/>
        <w:pBdr>
          <w:top w:val="nil"/>
          <w:left w:val="nil"/>
          <w:bottom w:val="nil"/>
          <w:right w:val="nil"/>
          <w:between w:val="nil"/>
        </w:pBdr>
        <w:ind w:firstLine="0"/>
        <w:jc w:val="center"/>
        <w:rPr>
          <w:del w:id="9499" w:author="Cristiano de Menezes Feu" w:date="2022-11-21T08:33:00Z"/>
          <w:rFonts w:ascii="ClearSans-Bold" w:eastAsia="ClearSans-Bold" w:hAnsi="ClearSans-Bold" w:cs="ClearSans-Bold"/>
          <w:b/>
          <w:color w:val="000000"/>
        </w:rPr>
        <w:pPrChange w:id="9500" w:author="Cristiano de Menezes Feu" w:date="2022-11-21T08:33:00Z">
          <w:pPr>
            <w:widowControl w:val="0"/>
            <w:pBdr>
              <w:top w:val="nil"/>
              <w:left w:val="nil"/>
              <w:bottom w:val="nil"/>
              <w:right w:val="nil"/>
              <w:between w:val="nil"/>
            </w:pBdr>
          </w:pPr>
        </w:pPrChange>
      </w:pPr>
      <w:del w:id="9501" w:author="Cristiano de Menezes Feu" w:date="2022-11-21T08:33:00Z">
        <w:r w:rsidDel="00E631A1">
          <w:rPr>
            <w:rFonts w:ascii="ClearSans-Bold" w:eastAsia="ClearSans-Bold" w:hAnsi="ClearSans-Bold" w:cs="ClearSans-Bold"/>
            <w:b/>
            <w:color w:val="000000"/>
          </w:rPr>
          <w:delText xml:space="preserve">Art. 170. </w:delText>
        </w:r>
        <w:r w:rsidDel="00E631A1">
          <w:rPr>
            <w:color w:val="000000"/>
          </w:rPr>
          <w:delText xml:space="preserve">O Presidente solicitará ao orador que estiver debatendo matéria em discussão que interrompa o seu discurso, nos seguintes casos: </w:delText>
        </w:r>
      </w:del>
    </w:p>
    <w:p w14:paraId="00000DFC" w14:textId="07D30BE7" w:rsidR="003D183A" w:rsidDel="00E631A1" w:rsidRDefault="008B7924" w:rsidP="00E631A1">
      <w:pPr>
        <w:widowControl w:val="0"/>
        <w:pBdr>
          <w:top w:val="nil"/>
          <w:left w:val="nil"/>
          <w:bottom w:val="nil"/>
          <w:right w:val="nil"/>
          <w:between w:val="nil"/>
        </w:pBdr>
        <w:spacing w:before="0" w:after="113"/>
        <w:ind w:left="567" w:firstLine="0"/>
        <w:jc w:val="center"/>
        <w:rPr>
          <w:del w:id="9502" w:author="Cristiano de Menezes Feu" w:date="2022-11-21T08:33:00Z"/>
          <w:color w:val="005583"/>
          <w:sz w:val="20"/>
          <w:szCs w:val="20"/>
        </w:rPr>
        <w:pPrChange w:id="9503" w:author="Cristiano de Menezes Feu" w:date="2022-11-21T08:33:00Z">
          <w:pPr>
            <w:widowControl w:val="0"/>
            <w:pBdr>
              <w:top w:val="nil"/>
              <w:left w:val="nil"/>
              <w:bottom w:val="nil"/>
              <w:right w:val="nil"/>
              <w:between w:val="nil"/>
            </w:pBdr>
            <w:spacing w:before="0" w:after="113"/>
            <w:ind w:left="567" w:firstLine="0"/>
          </w:pPr>
        </w:pPrChange>
      </w:pPr>
      <w:del w:id="9504" w:author="Cristiano de Menezes Feu" w:date="2022-11-21T08:33:00Z">
        <w:r w:rsidDel="00E631A1">
          <w:rPr>
            <w:color w:val="005583"/>
            <w:sz w:val="20"/>
            <w:szCs w:val="20"/>
          </w:rPr>
          <w:delText>Art. 73, XIII.</w:delText>
        </w:r>
      </w:del>
    </w:p>
    <w:p w14:paraId="00000DFD" w14:textId="2D35C10F" w:rsidR="003D183A" w:rsidDel="00E631A1" w:rsidRDefault="008B7924" w:rsidP="00E631A1">
      <w:pPr>
        <w:widowControl w:val="0"/>
        <w:pBdr>
          <w:top w:val="nil"/>
          <w:left w:val="nil"/>
          <w:bottom w:val="nil"/>
          <w:right w:val="nil"/>
          <w:between w:val="nil"/>
        </w:pBdr>
        <w:ind w:firstLine="0"/>
        <w:jc w:val="center"/>
        <w:rPr>
          <w:del w:id="9505" w:author="Cristiano de Menezes Feu" w:date="2022-11-21T08:33:00Z"/>
          <w:color w:val="000000"/>
        </w:rPr>
        <w:pPrChange w:id="9506" w:author="Cristiano de Menezes Feu" w:date="2022-11-21T08:33:00Z">
          <w:pPr>
            <w:widowControl w:val="0"/>
            <w:pBdr>
              <w:top w:val="nil"/>
              <w:left w:val="nil"/>
              <w:bottom w:val="nil"/>
              <w:right w:val="nil"/>
              <w:between w:val="nil"/>
            </w:pBdr>
          </w:pPr>
        </w:pPrChange>
      </w:pPr>
      <w:del w:id="9507" w:author="Cristiano de Menezes Feu" w:date="2022-11-21T08:33:00Z">
        <w:r w:rsidDel="00E631A1">
          <w:rPr>
            <w:color w:val="000000"/>
          </w:rPr>
          <w:delText xml:space="preserve">I - quando houver número legal para deliberar, procedendo-se imediatamente à votação; </w:delText>
        </w:r>
      </w:del>
    </w:p>
    <w:p w14:paraId="00000DFE" w14:textId="590A3CED" w:rsidR="003D183A" w:rsidDel="00E631A1" w:rsidRDefault="008B7924" w:rsidP="00E631A1">
      <w:pPr>
        <w:widowControl w:val="0"/>
        <w:pBdr>
          <w:top w:val="nil"/>
          <w:left w:val="nil"/>
          <w:bottom w:val="nil"/>
          <w:right w:val="nil"/>
          <w:between w:val="nil"/>
        </w:pBdr>
        <w:spacing w:before="0" w:after="113"/>
        <w:ind w:left="567" w:firstLine="0"/>
        <w:jc w:val="center"/>
        <w:rPr>
          <w:del w:id="9508" w:author="Cristiano de Menezes Feu" w:date="2022-11-21T08:33:00Z"/>
          <w:color w:val="005583"/>
          <w:sz w:val="20"/>
          <w:szCs w:val="20"/>
        </w:rPr>
        <w:pPrChange w:id="9509" w:author="Cristiano de Menezes Feu" w:date="2022-11-21T08:33:00Z">
          <w:pPr>
            <w:widowControl w:val="0"/>
            <w:pBdr>
              <w:top w:val="nil"/>
              <w:left w:val="nil"/>
              <w:bottom w:val="nil"/>
              <w:right w:val="nil"/>
              <w:between w:val="nil"/>
            </w:pBdr>
            <w:spacing w:before="0" w:after="113"/>
            <w:ind w:left="567" w:firstLine="0"/>
          </w:pPr>
        </w:pPrChange>
      </w:pPr>
      <w:del w:id="9510" w:author="Cristiano de Menezes Feu" w:date="2022-11-21T08:33:00Z">
        <w:r w:rsidDel="00E631A1">
          <w:rPr>
            <w:color w:val="005583"/>
            <w:sz w:val="20"/>
            <w:szCs w:val="20"/>
          </w:rPr>
          <w:delText>Art. 82, § 2º.</w:delText>
        </w:r>
      </w:del>
    </w:p>
    <w:p w14:paraId="00000DFF" w14:textId="682FFEF8" w:rsidR="003D183A" w:rsidDel="00E631A1" w:rsidRDefault="008B7924" w:rsidP="00E631A1">
      <w:pPr>
        <w:widowControl w:val="0"/>
        <w:pBdr>
          <w:top w:val="nil"/>
          <w:left w:val="nil"/>
          <w:bottom w:val="nil"/>
          <w:right w:val="nil"/>
          <w:between w:val="nil"/>
        </w:pBdr>
        <w:ind w:firstLine="0"/>
        <w:jc w:val="center"/>
        <w:rPr>
          <w:del w:id="9511" w:author="Cristiano de Menezes Feu" w:date="2022-11-21T08:33:00Z"/>
          <w:color w:val="000000"/>
        </w:rPr>
        <w:pPrChange w:id="9512" w:author="Cristiano de Menezes Feu" w:date="2022-11-21T08:33:00Z">
          <w:pPr>
            <w:widowControl w:val="0"/>
            <w:pBdr>
              <w:top w:val="nil"/>
              <w:left w:val="nil"/>
              <w:bottom w:val="nil"/>
              <w:right w:val="nil"/>
              <w:between w:val="nil"/>
            </w:pBdr>
          </w:pPr>
        </w:pPrChange>
      </w:pPr>
      <w:del w:id="9513" w:author="Cristiano de Menezes Feu" w:date="2022-11-21T08:33:00Z">
        <w:r w:rsidDel="00E631A1">
          <w:rPr>
            <w:color w:val="000000"/>
          </w:rPr>
          <w:delText xml:space="preserve">II - para leitura de requerimento de urgência, feito com observância das exigências regimentais; </w:delText>
        </w:r>
      </w:del>
    </w:p>
    <w:p w14:paraId="00000E00" w14:textId="28A014E0" w:rsidR="003D183A" w:rsidDel="00E631A1" w:rsidRDefault="008B7924" w:rsidP="00E631A1">
      <w:pPr>
        <w:widowControl w:val="0"/>
        <w:pBdr>
          <w:top w:val="nil"/>
          <w:left w:val="nil"/>
          <w:bottom w:val="nil"/>
          <w:right w:val="nil"/>
          <w:between w:val="nil"/>
        </w:pBdr>
        <w:spacing w:before="0" w:after="113"/>
        <w:ind w:left="567" w:firstLine="0"/>
        <w:jc w:val="center"/>
        <w:rPr>
          <w:del w:id="9514" w:author="Cristiano de Menezes Feu" w:date="2022-11-21T08:33:00Z"/>
          <w:color w:val="005583"/>
          <w:sz w:val="20"/>
          <w:szCs w:val="20"/>
        </w:rPr>
        <w:pPrChange w:id="9515" w:author="Cristiano de Menezes Feu" w:date="2022-11-21T08:33:00Z">
          <w:pPr>
            <w:widowControl w:val="0"/>
            <w:pBdr>
              <w:top w:val="nil"/>
              <w:left w:val="nil"/>
              <w:bottom w:val="nil"/>
              <w:right w:val="nil"/>
              <w:between w:val="nil"/>
            </w:pBdr>
            <w:spacing w:before="0" w:after="113"/>
            <w:ind w:left="567" w:firstLine="0"/>
          </w:pPr>
        </w:pPrChange>
      </w:pPr>
      <w:del w:id="9516" w:author="Cristiano de Menezes Feu" w:date="2022-11-21T08:33:00Z">
        <w:r w:rsidDel="00E631A1">
          <w:rPr>
            <w:color w:val="005583"/>
            <w:sz w:val="20"/>
            <w:szCs w:val="20"/>
          </w:rPr>
          <w:delText>Arts. 153 a 155.</w:delText>
        </w:r>
      </w:del>
    </w:p>
    <w:p w14:paraId="00000E01" w14:textId="5C848277" w:rsidR="003D183A" w:rsidDel="00E631A1" w:rsidRDefault="008B7924" w:rsidP="00E631A1">
      <w:pPr>
        <w:widowControl w:val="0"/>
        <w:pBdr>
          <w:top w:val="nil"/>
          <w:left w:val="nil"/>
          <w:bottom w:val="nil"/>
          <w:right w:val="nil"/>
          <w:between w:val="nil"/>
        </w:pBdr>
        <w:ind w:firstLine="0"/>
        <w:jc w:val="center"/>
        <w:rPr>
          <w:del w:id="9517" w:author="Cristiano de Menezes Feu" w:date="2022-11-21T08:33:00Z"/>
          <w:color w:val="000000"/>
        </w:rPr>
        <w:pPrChange w:id="9518" w:author="Cristiano de Menezes Feu" w:date="2022-11-21T08:33:00Z">
          <w:pPr>
            <w:widowControl w:val="0"/>
            <w:pBdr>
              <w:top w:val="nil"/>
              <w:left w:val="nil"/>
              <w:bottom w:val="nil"/>
              <w:right w:val="nil"/>
              <w:between w:val="nil"/>
            </w:pBdr>
          </w:pPr>
        </w:pPrChange>
      </w:pPr>
      <w:del w:id="9519" w:author="Cristiano de Menezes Feu" w:date="2022-11-21T08:33:00Z">
        <w:r w:rsidDel="00E631A1">
          <w:rPr>
            <w:color w:val="000000"/>
          </w:rPr>
          <w:delText xml:space="preserve">III - para comunicação importante à Câmara; </w:delText>
        </w:r>
      </w:del>
    </w:p>
    <w:p w14:paraId="00000E02" w14:textId="0D1086D5" w:rsidR="003D183A" w:rsidDel="00E631A1" w:rsidRDefault="008B7924" w:rsidP="00E631A1">
      <w:pPr>
        <w:widowControl w:val="0"/>
        <w:pBdr>
          <w:top w:val="nil"/>
          <w:left w:val="nil"/>
          <w:bottom w:val="nil"/>
          <w:right w:val="nil"/>
          <w:between w:val="nil"/>
        </w:pBdr>
        <w:ind w:firstLine="0"/>
        <w:jc w:val="center"/>
        <w:rPr>
          <w:del w:id="9520" w:author="Cristiano de Menezes Feu" w:date="2022-11-21T08:33:00Z"/>
          <w:color w:val="000000"/>
        </w:rPr>
        <w:pPrChange w:id="9521" w:author="Cristiano de Menezes Feu" w:date="2022-11-21T08:33:00Z">
          <w:pPr>
            <w:widowControl w:val="0"/>
            <w:pBdr>
              <w:top w:val="nil"/>
              <w:left w:val="nil"/>
              <w:bottom w:val="nil"/>
              <w:right w:val="nil"/>
              <w:between w:val="nil"/>
            </w:pBdr>
          </w:pPr>
        </w:pPrChange>
      </w:pPr>
      <w:del w:id="9522" w:author="Cristiano de Menezes Feu" w:date="2022-11-21T08:33:00Z">
        <w:r w:rsidDel="00E631A1">
          <w:rPr>
            <w:color w:val="000000"/>
          </w:rPr>
          <w:delText xml:space="preserve">IV - para recepção de Chefe de qualquer Poder, Presidente da Câmara ou Assembleia de país estrangeiro, ou personalidade de excepcional relevo, assim reconhecida pelo Plenário; </w:delText>
        </w:r>
      </w:del>
    </w:p>
    <w:p w14:paraId="00000E03" w14:textId="076B0E7F" w:rsidR="003D183A" w:rsidDel="00E631A1" w:rsidRDefault="008B7924" w:rsidP="00E631A1">
      <w:pPr>
        <w:widowControl w:val="0"/>
        <w:pBdr>
          <w:top w:val="nil"/>
          <w:left w:val="nil"/>
          <w:bottom w:val="nil"/>
          <w:right w:val="nil"/>
          <w:between w:val="nil"/>
        </w:pBdr>
        <w:ind w:firstLine="0"/>
        <w:jc w:val="center"/>
        <w:rPr>
          <w:del w:id="9523" w:author="Cristiano de Menezes Feu" w:date="2022-11-21T08:33:00Z"/>
          <w:color w:val="000000"/>
        </w:rPr>
        <w:pPrChange w:id="9524" w:author="Cristiano de Menezes Feu" w:date="2022-11-21T08:33:00Z">
          <w:pPr>
            <w:widowControl w:val="0"/>
            <w:pBdr>
              <w:top w:val="nil"/>
              <w:left w:val="nil"/>
              <w:bottom w:val="nil"/>
              <w:right w:val="nil"/>
              <w:between w:val="nil"/>
            </w:pBdr>
          </w:pPr>
        </w:pPrChange>
      </w:pPr>
      <w:del w:id="9525" w:author="Cristiano de Menezes Feu" w:date="2022-11-21T08:33:00Z">
        <w:r w:rsidDel="00E631A1">
          <w:rPr>
            <w:color w:val="000000"/>
          </w:rPr>
          <w:delText xml:space="preserve">V - para votação da Ordem do Dia, ou de requerimento de prorrogação da sessão; </w:delText>
        </w:r>
      </w:del>
    </w:p>
    <w:p w14:paraId="00000E04" w14:textId="77E2DBF3" w:rsidR="003D183A" w:rsidDel="00E631A1" w:rsidRDefault="008B7924" w:rsidP="00E631A1">
      <w:pPr>
        <w:widowControl w:val="0"/>
        <w:pBdr>
          <w:top w:val="nil"/>
          <w:left w:val="nil"/>
          <w:bottom w:val="nil"/>
          <w:right w:val="nil"/>
          <w:between w:val="nil"/>
        </w:pBdr>
        <w:spacing w:before="0" w:after="113"/>
        <w:ind w:left="567" w:firstLine="0"/>
        <w:jc w:val="center"/>
        <w:rPr>
          <w:del w:id="9526" w:author="Cristiano de Menezes Feu" w:date="2022-11-21T08:33:00Z"/>
          <w:color w:val="005583"/>
          <w:sz w:val="20"/>
          <w:szCs w:val="20"/>
        </w:rPr>
        <w:pPrChange w:id="9527" w:author="Cristiano de Menezes Feu" w:date="2022-11-21T08:33:00Z">
          <w:pPr>
            <w:widowControl w:val="0"/>
            <w:pBdr>
              <w:top w:val="nil"/>
              <w:left w:val="nil"/>
              <w:bottom w:val="nil"/>
              <w:right w:val="nil"/>
              <w:between w:val="nil"/>
            </w:pBdr>
            <w:spacing w:before="0" w:after="113"/>
            <w:ind w:left="567" w:firstLine="0"/>
          </w:pPr>
        </w:pPrChange>
      </w:pPr>
      <w:del w:id="9528" w:author="Cristiano de Menezes Feu" w:date="2022-11-21T08:33:00Z">
        <w:r w:rsidDel="00E631A1">
          <w:rPr>
            <w:color w:val="005583"/>
            <w:sz w:val="20"/>
            <w:szCs w:val="20"/>
          </w:rPr>
          <w:delText>Art. 72, § 5º; art. 82, § 2º.</w:delText>
        </w:r>
      </w:del>
    </w:p>
    <w:p w14:paraId="00000E05" w14:textId="102EC748" w:rsidR="003D183A" w:rsidDel="00E631A1" w:rsidRDefault="008B7924" w:rsidP="00E631A1">
      <w:pPr>
        <w:widowControl w:val="0"/>
        <w:pBdr>
          <w:top w:val="nil"/>
          <w:left w:val="nil"/>
          <w:bottom w:val="nil"/>
          <w:right w:val="nil"/>
          <w:between w:val="nil"/>
        </w:pBdr>
        <w:ind w:firstLine="0"/>
        <w:jc w:val="center"/>
        <w:rPr>
          <w:del w:id="9529" w:author="Cristiano de Menezes Feu" w:date="2022-11-21T08:33:00Z"/>
          <w:color w:val="000000"/>
        </w:rPr>
        <w:pPrChange w:id="9530" w:author="Cristiano de Menezes Feu" w:date="2022-11-21T08:33:00Z">
          <w:pPr>
            <w:widowControl w:val="0"/>
            <w:pBdr>
              <w:top w:val="nil"/>
              <w:left w:val="nil"/>
              <w:bottom w:val="nil"/>
              <w:right w:val="nil"/>
              <w:between w:val="nil"/>
            </w:pBdr>
          </w:pPr>
        </w:pPrChange>
      </w:pPr>
      <w:del w:id="9531" w:author="Cristiano de Menezes Feu" w:date="2022-11-21T08:33:00Z">
        <w:r w:rsidDel="00E631A1">
          <w:rPr>
            <w:color w:val="000000"/>
          </w:rPr>
          <w:delText xml:space="preserve">VI - no caso de tumulto grave no recinto, ou no edifício da Câmara, que reclame a suspensão ou o levantamento da sessão. </w:delText>
        </w:r>
      </w:del>
    </w:p>
    <w:p w14:paraId="00000E06" w14:textId="25624637" w:rsidR="003D183A" w:rsidDel="00E631A1" w:rsidRDefault="008B7924" w:rsidP="00E631A1">
      <w:pPr>
        <w:widowControl w:val="0"/>
        <w:pBdr>
          <w:top w:val="nil"/>
          <w:left w:val="nil"/>
          <w:bottom w:val="nil"/>
          <w:right w:val="nil"/>
          <w:between w:val="nil"/>
        </w:pBdr>
        <w:spacing w:before="0" w:after="113"/>
        <w:ind w:left="567" w:firstLine="0"/>
        <w:jc w:val="center"/>
        <w:rPr>
          <w:del w:id="9532" w:author="Cristiano de Menezes Feu" w:date="2022-11-21T08:33:00Z"/>
          <w:color w:val="005583"/>
          <w:sz w:val="20"/>
          <w:szCs w:val="20"/>
        </w:rPr>
        <w:pPrChange w:id="9533" w:author="Cristiano de Menezes Feu" w:date="2022-11-21T08:33:00Z">
          <w:pPr>
            <w:widowControl w:val="0"/>
            <w:pBdr>
              <w:top w:val="nil"/>
              <w:left w:val="nil"/>
              <w:bottom w:val="nil"/>
              <w:right w:val="nil"/>
              <w:between w:val="nil"/>
            </w:pBdr>
            <w:spacing w:before="0" w:after="113"/>
            <w:ind w:left="567" w:firstLine="0"/>
          </w:pPr>
        </w:pPrChange>
      </w:pPr>
      <w:del w:id="9534" w:author="Cristiano de Menezes Feu" w:date="2022-11-21T08:33:00Z">
        <w:r w:rsidDel="00E631A1">
          <w:rPr>
            <w:color w:val="005583"/>
            <w:sz w:val="20"/>
            <w:szCs w:val="20"/>
          </w:rPr>
          <w:delText>Art. 71, I.</w:delText>
        </w:r>
      </w:del>
    </w:p>
    <w:p w14:paraId="00000E07" w14:textId="462C7B08" w:rsidR="003D183A" w:rsidDel="00E631A1" w:rsidRDefault="003D183A" w:rsidP="00E631A1">
      <w:pPr>
        <w:widowControl w:val="0"/>
        <w:pBdr>
          <w:top w:val="nil"/>
          <w:left w:val="nil"/>
          <w:bottom w:val="nil"/>
          <w:right w:val="nil"/>
          <w:between w:val="nil"/>
        </w:pBdr>
        <w:ind w:firstLine="0"/>
        <w:jc w:val="center"/>
        <w:rPr>
          <w:del w:id="9535" w:author="Cristiano de Menezes Feu" w:date="2022-11-21T08:33:00Z"/>
          <w:rFonts w:ascii="ClearSans-Bold" w:eastAsia="ClearSans-Bold" w:hAnsi="ClearSans-Bold" w:cs="ClearSans-Bold"/>
          <w:b/>
          <w:color w:val="000000"/>
          <w:sz w:val="24"/>
          <w:szCs w:val="24"/>
        </w:rPr>
        <w:pPrChange w:id="9536" w:author="Cristiano de Menezes Feu" w:date="2022-11-21T08:33:00Z">
          <w:pPr>
            <w:widowControl w:val="0"/>
            <w:pBdr>
              <w:top w:val="nil"/>
              <w:left w:val="nil"/>
              <w:bottom w:val="nil"/>
              <w:right w:val="nil"/>
              <w:between w:val="nil"/>
            </w:pBdr>
            <w:ind w:firstLine="0"/>
            <w:jc w:val="center"/>
          </w:pPr>
        </w:pPrChange>
      </w:pPr>
    </w:p>
    <w:p w14:paraId="00000E08" w14:textId="37A81881" w:rsidR="003D183A" w:rsidDel="00E631A1" w:rsidRDefault="008B7924" w:rsidP="00E631A1">
      <w:pPr>
        <w:widowControl w:val="0"/>
        <w:pBdr>
          <w:top w:val="nil"/>
          <w:left w:val="nil"/>
          <w:bottom w:val="nil"/>
          <w:right w:val="nil"/>
          <w:between w:val="nil"/>
        </w:pBdr>
        <w:ind w:firstLine="0"/>
        <w:jc w:val="center"/>
        <w:rPr>
          <w:del w:id="9537" w:author="Cristiano de Menezes Feu" w:date="2022-11-21T08:33:00Z"/>
          <w:rFonts w:ascii="ClearSans-Bold" w:eastAsia="ClearSans-Bold" w:hAnsi="ClearSans-Bold" w:cs="ClearSans-Bold"/>
          <w:b/>
          <w:color w:val="000000"/>
          <w:sz w:val="24"/>
          <w:szCs w:val="24"/>
        </w:rPr>
        <w:pPrChange w:id="9538" w:author="Cristiano de Menezes Feu" w:date="2022-11-21T08:33:00Z">
          <w:pPr>
            <w:widowControl w:val="0"/>
            <w:pBdr>
              <w:top w:val="nil"/>
              <w:left w:val="nil"/>
              <w:bottom w:val="nil"/>
              <w:right w:val="nil"/>
              <w:between w:val="nil"/>
            </w:pBdr>
            <w:ind w:firstLine="0"/>
            <w:jc w:val="center"/>
          </w:pPr>
        </w:pPrChange>
      </w:pPr>
      <w:del w:id="9539" w:author="Cristiano de Menezes Feu" w:date="2022-11-21T08:33:00Z">
        <w:r w:rsidDel="00E631A1">
          <w:rPr>
            <w:rFonts w:ascii="ClearSans-Bold" w:eastAsia="ClearSans-Bold" w:hAnsi="ClearSans-Bold" w:cs="ClearSans-Bold"/>
            <w:b/>
            <w:color w:val="000000"/>
            <w:sz w:val="24"/>
            <w:szCs w:val="24"/>
          </w:rPr>
          <w:delText>Seção II</w:delText>
        </w:r>
        <w:r w:rsidDel="00E631A1">
          <w:rPr>
            <w:rFonts w:ascii="ClearSans-Bold" w:eastAsia="ClearSans-Bold" w:hAnsi="ClearSans-Bold" w:cs="ClearSans-Bold"/>
            <w:b/>
            <w:color w:val="000000"/>
            <w:sz w:val="24"/>
            <w:szCs w:val="24"/>
          </w:rPr>
          <w:br/>
          <w:delText>Da inscrição e do Uso da Palavra</w:delText>
        </w:r>
      </w:del>
    </w:p>
    <w:p w14:paraId="00000E09" w14:textId="6D4BE801" w:rsidR="003D183A" w:rsidDel="00E631A1" w:rsidRDefault="008B7924" w:rsidP="00E631A1">
      <w:pPr>
        <w:widowControl w:val="0"/>
        <w:pBdr>
          <w:top w:val="nil"/>
          <w:left w:val="nil"/>
          <w:bottom w:val="nil"/>
          <w:right w:val="nil"/>
          <w:between w:val="nil"/>
        </w:pBdr>
        <w:ind w:firstLine="0"/>
        <w:jc w:val="center"/>
        <w:rPr>
          <w:del w:id="9540" w:author="Cristiano de Menezes Feu" w:date="2022-11-21T08:33:00Z"/>
          <w:rFonts w:ascii="Sansita" w:eastAsia="Sansita" w:hAnsi="Sansita" w:cs="Sansita"/>
          <w:i/>
          <w:color w:val="000000"/>
          <w:sz w:val="24"/>
          <w:szCs w:val="24"/>
        </w:rPr>
        <w:pPrChange w:id="9541" w:author="Cristiano de Menezes Feu" w:date="2022-11-21T08:33:00Z">
          <w:pPr>
            <w:widowControl w:val="0"/>
            <w:pBdr>
              <w:top w:val="nil"/>
              <w:left w:val="nil"/>
              <w:bottom w:val="nil"/>
              <w:right w:val="nil"/>
              <w:between w:val="nil"/>
            </w:pBdr>
            <w:ind w:firstLine="0"/>
            <w:jc w:val="center"/>
          </w:pPr>
        </w:pPrChange>
      </w:pPr>
      <w:del w:id="9542" w:author="Cristiano de Menezes Feu" w:date="2022-11-21T08:33:00Z">
        <w:r w:rsidDel="00E631A1">
          <w:rPr>
            <w:rFonts w:ascii="Sansita" w:eastAsia="Sansita" w:hAnsi="Sansita" w:cs="Sansita"/>
            <w:i/>
            <w:color w:val="000000"/>
            <w:sz w:val="24"/>
            <w:szCs w:val="24"/>
          </w:rPr>
          <w:delText>Subseção I</w:delText>
        </w:r>
        <w:r w:rsidDel="00E631A1">
          <w:rPr>
            <w:rFonts w:ascii="Sansita" w:eastAsia="Sansita" w:hAnsi="Sansita" w:cs="Sansita"/>
            <w:i/>
            <w:color w:val="000000"/>
            <w:sz w:val="24"/>
            <w:szCs w:val="24"/>
          </w:rPr>
          <w:br/>
          <w:delText>Da Inscrição de Debatedores</w:delText>
        </w:r>
      </w:del>
    </w:p>
    <w:p w14:paraId="00000E0A" w14:textId="2B177073" w:rsidR="003D183A" w:rsidDel="00E631A1" w:rsidRDefault="008B7924" w:rsidP="00E631A1">
      <w:pPr>
        <w:widowControl w:val="0"/>
        <w:pBdr>
          <w:top w:val="nil"/>
          <w:left w:val="nil"/>
          <w:bottom w:val="nil"/>
          <w:right w:val="nil"/>
          <w:between w:val="nil"/>
        </w:pBdr>
        <w:ind w:firstLine="0"/>
        <w:jc w:val="center"/>
        <w:rPr>
          <w:del w:id="9543" w:author="Cristiano de Menezes Feu" w:date="2022-11-21T08:33:00Z"/>
          <w:b/>
          <w:color w:val="005583"/>
          <w:sz w:val="20"/>
          <w:szCs w:val="20"/>
        </w:rPr>
        <w:pPrChange w:id="9544" w:author="Cristiano de Menezes Feu" w:date="2022-11-21T08:33:00Z">
          <w:pPr>
            <w:widowControl w:val="0"/>
            <w:pBdr>
              <w:top w:val="nil"/>
              <w:left w:val="nil"/>
              <w:bottom w:val="nil"/>
              <w:right w:val="nil"/>
              <w:between w:val="nil"/>
            </w:pBdr>
          </w:pPr>
        </w:pPrChange>
      </w:pPr>
      <w:del w:id="9545" w:author="Cristiano de Menezes Feu" w:date="2022-11-21T08:33:00Z">
        <w:r w:rsidDel="00E631A1">
          <w:rPr>
            <w:rFonts w:ascii="ClearSans-Bold" w:eastAsia="ClearSans-Bold" w:hAnsi="ClearSans-Bold" w:cs="ClearSans-Bold"/>
            <w:b/>
            <w:color w:val="000000"/>
          </w:rPr>
          <w:delText>Art. 171.</w:delText>
        </w:r>
        <w:r w:rsidDel="00E631A1">
          <w:rPr>
            <w:color w:val="000000"/>
          </w:rPr>
          <w:delText xml:space="preserve"> Os Deputados que desejarem discutir proposição incluída na Ordem do Dia devem inscrever-se previamente na Mesa, antes do início da discussão. </w:delText>
        </w:r>
      </w:del>
    </w:p>
    <w:p w14:paraId="00000E0B" w14:textId="7AFC21D2" w:rsidR="003D183A" w:rsidDel="00E631A1" w:rsidRDefault="008B7924" w:rsidP="00E631A1">
      <w:pPr>
        <w:widowControl w:val="0"/>
        <w:pBdr>
          <w:top w:val="nil"/>
          <w:left w:val="nil"/>
          <w:bottom w:val="nil"/>
          <w:right w:val="nil"/>
          <w:between w:val="nil"/>
        </w:pBdr>
        <w:spacing w:before="0" w:after="113"/>
        <w:ind w:left="567" w:firstLine="0"/>
        <w:jc w:val="center"/>
        <w:rPr>
          <w:del w:id="9546" w:author="Cristiano de Menezes Feu" w:date="2022-11-21T08:33:00Z"/>
          <w:color w:val="005583"/>
          <w:sz w:val="20"/>
          <w:szCs w:val="20"/>
        </w:rPr>
        <w:pPrChange w:id="9547" w:author="Cristiano de Menezes Feu" w:date="2022-11-21T08:33:00Z">
          <w:pPr>
            <w:widowControl w:val="0"/>
            <w:pBdr>
              <w:top w:val="nil"/>
              <w:left w:val="nil"/>
              <w:bottom w:val="nil"/>
              <w:right w:val="nil"/>
              <w:between w:val="nil"/>
            </w:pBdr>
            <w:spacing w:before="0" w:after="113"/>
            <w:ind w:left="567" w:firstLine="0"/>
          </w:pPr>
        </w:pPrChange>
      </w:pPr>
      <w:del w:id="9548" w:author="Cristiano de Menezes Feu" w:date="2022-11-21T08:33:00Z">
        <w:r w:rsidDel="00E631A1">
          <w:rPr>
            <w:b/>
            <w:color w:val="005583"/>
            <w:sz w:val="20"/>
            <w:szCs w:val="20"/>
          </w:rPr>
          <w:delText>Prática:</w:delText>
        </w:r>
        <w:r w:rsidDel="00E631A1">
          <w:rPr>
            <w:color w:val="005583"/>
            <w:sz w:val="20"/>
            <w:szCs w:val="20"/>
          </w:rPr>
          <w:delText xml:space="preserve"> No plenário, a inscrição é pessoal, feita pelo próprio parlamentar, junto à Mesa.</w:delText>
        </w:r>
      </w:del>
    </w:p>
    <w:p w14:paraId="00000E0C" w14:textId="23F4AB06" w:rsidR="003D183A" w:rsidDel="00E631A1" w:rsidRDefault="008B7924" w:rsidP="00E631A1">
      <w:pPr>
        <w:widowControl w:val="0"/>
        <w:pBdr>
          <w:top w:val="nil"/>
          <w:left w:val="nil"/>
          <w:bottom w:val="nil"/>
          <w:right w:val="nil"/>
          <w:between w:val="nil"/>
        </w:pBdr>
        <w:ind w:firstLine="0"/>
        <w:jc w:val="center"/>
        <w:rPr>
          <w:del w:id="9549" w:author="Cristiano de Menezes Feu" w:date="2022-11-21T08:33:00Z"/>
          <w:rFonts w:ascii="ClearSans-Bold" w:eastAsia="ClearSans-Bold" w:hAnsi="ClearSans-Bold" w:cs="ClearSans-Bold"/>
          <w:b/>
          <w:color w:val="000000"/>
        </w:rPr>
        <w:pPrChange w:id="9550" w:author="Cristiano de Menezes Feu" w:date="2022-11-21T08:33:00Z">
          <w:pPr>
            <w:widowControl w:val="0"/>
            <w:pBdr>
              <w:top w:val="nil"/>
              <w:left w:val="nil"/>
              <w:bottom w:val="nil"/>
              <w:right w:val="nil"/>
              <w:between w:val="nil"/>
            </w:pBdr>
          </w:pPr>
        </w:pPrChange>
      </w:pPr>
      <w:del w:id="9551" w:author="Cristiano de Menezes Feu" w:date="2022-11-21T08:33:00Z">
        <w:r w:rsidDel="00E631A1">
          <w:rPr>
            <w:color w:val="000000"/>
          </w:rPr>
          <w:delText xml:space="preserve">§ 1º Os oradores terão a palavra na ordem de inscrição, alternadamente a favor e contra. </w:delText>
        </w:r>
      </w:del>
    </w:p>
    <w:p w14:paraId="00000E0D" w14:textId="6AEE5F9C" w:rsidR="003D183A" w:rsidDel="00E631A1" w:rsidRDefault="008B7924" w:rsidP="00E631A1">
      <w:pPr>
        <w:widowControl w:val="0"/>
        <w:pBdr>
          <w:top w:val="nil"/>
          <w:left w:val="nil"/>
          <w:bottom w:val="nil"/>
          <w:right w:val="nil"/>
          <w:between w:val="nil"/>
        </w:pBdr>
        <w:spacing w:before="0" w:after="113"/>
        <w:ind w:left="567" w:firstLine="0"/>
        <w:jc w:val="center"/>
        <w:rPr>
          <w:del w:id="9552" w:author="Cristiano de Menezes Feu" w:date="2022-11-21T08:33:00Z"/>
          <w:b/>
          <w:color w:val="005583"/>
          <w:sz w:val="20"/>
          <w:szCs w:val="20"/>
        </w:rPr>
        <w:pPrChange w:id="9553" w:author="Cristiano de Menezes Feu" w:date="2022-11-21T08:33:00Z">
          <w:pPr>
            <w:widowControl w:val="0"/>
            <w:pBdr>
              <w:top w:val="nil"/>
              <w:left w:val="nil"/>
              <w:bottom w:val="nil"/>
              <w:right w:val="nil"/>
              <w:between w:val="nil"/>
            </w:pBdr>
            <w:spacing w:before="0" w:after="113"/>
            <w:ind w:left="567" w:firstLine="0"/>
          </w:pPr>
        </w:pPrChange>
      </w:pPr>
      <w:del w:id="9554" w:author="Cristiano de Menezes Feu" w:date="2022-11-21T08:33:00Z">
        <w:r w:rsidDel="00E631A1">
          <w:rPr>
            <w:color w:val="005583"/>
            <w:sz w:val="20"/>
            <w:szCs w:val="20"/>
          </w:rPr>
          <w:delText>Art. 172, § 1º.</w:delText>
        </w:r>
      </w:del>
    </w:p>
    <w:p w14:paraId="00000E0E" w14:textId="0B410893" w:rsidR="003D183A" w:rsidDel="00E631A1" w:rsidRDefault="008B7924" w:rsidP="00E631A1">
      <w:pPr>
        <w:widowControl w:val="0"/>
        <w:pBdr>
          <w:top w:val="nil"/>
          <w:left w:val="nil"/>
          <w:bottom w:val="nil"/>
          <w:right w:val="nil"/>
          <w:between w:val="nil"/>
        </w:pBdr>
        <w:spacing w:before="0" w:after="113"/>
        <w:ind w:left="567" w:firstLine="0"/>
        <w:jc w:val="center"/>
        <w:rPr>
          <w:del w:id="9555" w:author="Cristiano de Menezes Feu" w:date="2022-11-21T08:33:00Z"/>
          <w:color w:val="005583"/>
          <w:sz w:val="20"/>
          <w:szCs w:val="20"/>
        </w:rPr>
        <w:pPrChange w:id="9556" w:author="Cristiano de Menezes Feu" w:date="2022-11-21T08:33:00Z">
          <w:pPr>
            <w:widowControl w:val="0"/>
            <w:pBdr>
              <w:top w:val="nil"/>
              <w:left w:val="nil"/>
              <w:bottom w:val="nil"/>
              <w:right w:val="nil"/>
              <w:between w:val="nil"/>
            </w:pBdr>
            <w:spacing w:before="0" w:after="113"/>
            <w:ind w:left="567" w:firstLine="0"/>
          </w:pPr>
        </w:pPrChange>
      </w:pPr>
      <w:del w:id="9557" w:author="Cristiano de Menezes Feu" w:date="2022-11-21T08:33:00Z">
        <w:r w:rsidDel="00E631A1">
          <w:rPr>
            <w:b/>
            <w:color w:val="005583"/>
            <w:sz w:val="20"/>
            <w:szCs w:val="20"/>
          </w:rPr>
          <w:delText>Prática:</w:delText>
        </w:r>
        <w:r w:rsidDel="00E631A1">
          <w:rPr>
            <w:color w:val="005583"/>
            <w:sz w:val="20"/>
            <w:szCs w:val="20"/>
          </w:rPr>
          <w:delText xml:space="preserve"> no Plenário a Mesa disponibiliza duas listas, uma para inscrição de oradores favoráveis e outra para oradores contrários, a partir da primeira sessão em que a proposição constar da Ordem do Dia.</w:delText>
        </w:r>
      </w:del>
    </w:p>
    <w:p w14:paraId="00000E0F" w14:textId="6F56C3CC" w:rsidR="003D183A" w:rsidDel="00E631A1" w:rsidRDefault="008B7924" w:rsidP="00E631A1">
      <w:pPr>
        <w:widowControl w:val="0"/>
        <w:pBdr>
          <w:top w:val="nil"/>
          <w:left w:val="nil"/>
          <w:bottom w:val="nil"/>
          <w:right w:val="nil"/>
          <w:between w:val="nil"/>
        </w:pBdr>
        <w:ind w:firstLine="0"/>
        <w:jc w:val="center"/>
        <w:rPr>
          <w:del w:id="9558" w:author="Cristiano de Menezes Feu" w:date="2022-11-21T08:33:00Z"/>
          <w:b/>
          <w:color w:val="005583"/>
          <w:sz w:val="20"/>
          <w:szCs w:val="20"/>
        </w:rPr>
        <w:pPrChange w:id="9559" w:author="Cristiano de Menezes Feu" w:date="2022-11-21T08:33:00Z">
          <w:pPr>
            <w:widowControl w:val="0"/>
            <w:pBdr>
              <w:top w:val="nil"/>
              <w:left w:val="nil"/>
              <w:bottom w:val="nil"/>
              <w:right w:val="nil"/>
              <w:between w:val="nil"/>
            </w:pBdr>
          </w:pPr>
        </w:pPrChange>
      </w:pPr>
      <w:del w:id="9560" w:author="Cristiano de Menezes Feu" w:date="2022-11-21T08:33:00Z">
        <w:r w:rsidDel="00E631A1">
          <w:rPr>
            <w:color w:val="000000"/>
          </w:rPr>
          <w:delText xml:space="preserve">§ 2º É permitida a permuta de inscrição entre os Deputados, mas os que não se encontrarem presentes na hora da chamada perderão definitivamente a inscrição. </w:delText>
        </w:r>
      </w:del>
    </w:p>
    <w:p w14:paraId="00000E10" w14:textId="3EE4E63D" w:rsidR="003D183A" w:rsidDel="00E631A1" w:rsidRDefault="008B7924" w:rsidP="00E631A1">
      <w:pPr>
        <w:widowControl w:val="0"/>
        <w:pBdr>
          <w:top w:val="nil"/>
          <w:left w:val="nil"/>
          <w:bottom w:val="nil"/>
          <w:right w:val="nil"/>
          <w:between w:val="nil"/>
        </w:pBdr>
        <w:spacing w:before="0" w:after="113"/>
        <w:ind w:left="567" w:firstLine="0"/>
        <w:jc w:val="center"/>
        <w:rPr>
          <w:del w:id="9561" w:author="Cristiano de Menezes Feu" w:date="2022-11-21T08:33:00Z"/>
          <w:b/>
          <w:color w:val="005583"/>
          <w:sz w:val="20"/>
          <w:szCs w:val="20"/>
        </w:rPr>
        <w:pPrChange w:id="9562" w:author="Cristiano de Menezes Feu" w:date="2022-11-21T08:33:00Z">
          <w:pPr>
            <w:widowControl w:val="0"/>
            <w:pBdr>
              <w:top w:val="nil"/>
              <w:left w:val="nil"/>
              <w:bottom w:val="nil"/>
              <w:right w:val="nil"/>
              <w:between w:val="nil"/>
            </w:pBdr>
            <w:spacing w:before="0" w:after="113"/>
            <w:ind w:left="567" w:firstLine="0"/>
          </w:pPr>
        </w:pPrChange>
      </w:pPr>
      <w:del w:id="9563" w:author="Cristiano de Menezes Feu" w:date="2022-11-21T08:33:00Z">
        <w:r w:rsidDel="00E631A1">
          <w:rPr>
            <w:b/>
            <w:color w:val="005583"/>
            <w:sz w:val="20"/>
            <w:szCs w:val="20"/>
          </w:rPr>
          <w:delText>QO</w:delText>
        </w:r>
        <w:r w:rsidDel="00E631A1">
          <w:rPr>
            <w:color w:val="005583"/>
            <w:sz w:val="20"/>
            <w:szCs w:val="20"/>
          </w:rPr>
          <w:delText xml:space="preserve"> 76/2007 – Não existe possibilidade de haver cessão de tempo durante a discussão da matéria, de um orador inscrito para outro que não esteja inscrito.</w:delText>
        </w:r>
      </w:del>
    </w:p>
    <w:p w14:paraId="00000E11" w14:textId="45A0B7B7" w:rsidR="003D183A" w:rsidDel="00E631A1" w:rsidRDefault="008B7924" w:rsidP="00E631A1">
      <w:pPr>
        <w:widowControl w:val="0"/>
        <w:pBdr>
          <w:top w:val="nil"/>
          <w:left w:val="nil"/>
          <w:bottom w:val="nil"/>
          <w:right w:val="nil"/>
          <w:between w:val="nil"/>
        </w:pBdr>
        <w:spacing w:before="0" w:after="113"/>
        <w:ind w:left="567" w:firstLine="0"/>
        <w:jc w:val="center"/>
        <w:rPr>
          <w:del w:id="9564" w:author="Cristiano de Menezes Feu" w:date="2022-11-21T08:33:00Z"/>
          <w:color w:val="005583"/>
          <w:sz w:val="20"/>
          <w:szCs w:val="20"/>
        </w:rPr>
        <w:pPrChange w:id="9565" w:author="Cristiano de Menezes Feu" w:date="2022-11-21T08:33:00Z">
          <w:pPr>
            <w:widowControl w:val="0"/>
            <w:pBdr>
              <w:top w:val="nil"/>
              <w:left w:val="nil"/>
              <w:bottom w:val="nil"/>
              <w:right w:val="nil"/>
              <w:between w:val="nil"/>
            </w:pBdr>
            <w:spacing w:before="0" w:after="113"/>
            <w:ind w:left="567" w:firstLine="0"/>
          </w:pPr>
        </w:pPrChange>
      </w:pPr>
      <w:del w:id="9566" w:author="Cristiano de Menezes Feu" w:date="2022-11-21T08:33:00Z">
        <w:r w:rsidDel="00E631A1">
          <w:rPr>
            <w:b/>
            <w:color w:val="005583"/>
            <w:sz w:val="20"/>
            <w:szCs w:val="20"/>
          </w:rPr>
          <w:delText>QO</w:delText>
        </w:r>
        <w:r w:rsidDel="00E631A1">
          <w:rPr>
            <w:color w:val="005583"/>
            <w:sz w:val="20"/>
            <w:szCs w:val="20"/>
          </w:rPr>
          <w:delText xml:space="preserve"> 110/2007 – “Iniciada a discussão da matéria, não serão mais aceitas novas inscrições ou permutas”.</w:delText>
        </w:r>
      </w:del>
    </w:p>
    <w:p w14:paraId="00000E12" w14:textId="7E17C56F" w:rsidR="003D183A" w:rsidDel="00E631A1" w:rsidRDefault="008B7924" w:rsidP="00E631A1">
      <w:pPr>
        <w:widowControl w:val="0"/>
        <w:pBdr>
          <w:top w:val="nil"/>
          <w:left w:val="nil"/>
          <w:bottom w:val="nil"/>
          <w:right w:val="nil"/>
          <w:between w:val="nil"/>
        </w:pBdr>
        <w:ind w:firstLine="0"/>
        <w:jc w:val="center"/>
        <w:rPr>
          <w:del w:id="9567" w:author="Cristiano de Menezes Feu" w:date="2022-11-21T08:33:00Z"/>
          <w:rFonts w:ascii="ClearSans-Bold" w:eastAsia="ClearSans-Bold" w:hAnsi="ClearSans-Bold" w:cs="ClearSans-Bold"/>
          <w:b/>
          <w:color w:val="000000"/>
        </w:rPr>
        <w:pPrChange w:id="9568" w:author="Cristiano de Menezes Feu" w:date="2022-11-21T08:33:00Z">
          <w:pPr>
            <w:widowControl w:val="0"/>
            <w:pBdr>
              <w:top w:val="nil"/>
              <w:left w:val="nil"/>
              <w:bottom w:val="nil"/>
              <w:right w:val="nil"/>
              <w:between w:val="nil"/>
            </w:pBdr>
          </w:pPr>
        </w:pPrChange>
      </w:pPr>
      <w:del w:id="9569" w:author="Cristiano de Menezes Feu" w:date="2022-11-21T08:33:00Z">
        <w:r w:rsidDel="00E631A1">
          <w:rPr>
            <w:color w:val="000000"/>
          </w:rPr>
          <w:delText xml:space="preserve">§ 3º O primeiro subscritor de projeto de iniciativa popular, ou quem este houver indicado para defendê-lo, falará anteriormente aos oradores inscritos para seu debate, transformando-se a Câmara, nesse momento, sob a direção de seu Presidente, em Comissão Geral. </w:delText>
        </w:r>
      </w:del>
    </w:p>
    <w:p w14:paraId="00000E13" w14:textId="628D197A" w:rsidR="003D183A" w:rsidDel="00E631A1" w:rsidRDefault="008B7924" w:rsidP="00E631A1">
      <w:pPr>
        <w:widowControl w:val="0"/>
        <w:pBdr>
          <w:top w:val="nil"/>
          <w:left w:val="nil"/>
          <w:bottom w:val="nil"/>
          <w:right w:val="nil"/>
          <w:between w:val="nil"/>
        </w:pBdr>
        <w:spacing w:before="0" w:after="113"/>
        <w:ind w:left="567" w:firstLine="0"/>
        <w:jc w:val="center"/>
        <w:rPr>
          <w:del w:id="9570" w:author="Cristiano de Menezes Feu" w:date="2022-11-21T08:33:00Z"/>
          <w:color w:val="005583"/>
          <w:sz w:val="20"/>
          <w:szCs w:val="20"/>
        </w:rPr>
        <w:pPrChange w:id="9571" w:author="Cristiano de Menezes Feu" w:date="2022-11-21T08:33:00Z">
          <w:pPr>
            <w:widowControl w:val="0"/>
            <w:pBdr>
              <w:top w:val="nil"/>
              <w:left w:val="nil"/>
              <w:bottom w:val="nil"/>
              <w:right w:val="nil"/>
              <w:between w:val="nil"/>
            </w:pBdr>
            <w:spacing w:before="0" w:after="113"/>
            <w:ind w:left="567" w:firstLine="0"/>
          </w:pPr>
        </w:pPrChange>
      </w:pPr>
      <w:del w:id="9572" w:author="Cristiano de Menezes Feu" w:date="2022-11-21T08:33:00Z">
        <w:r w:rsidDel="00E631A1">
          <w:rPr>
            <w:color w:val="005583"/>
            <w:sz w:val="20"/>
            <w:szCs w:val="20"/>
          </w:rPr>
          <w:delText>Art. 91; art. 252.</w:delText>
        </w:r>
      </w:del>
    </w:p>
    <w:p w14:paraId="00000E14" w14:textId="0BA474AD" w:rsidR="003D183A" w:rsidDel="00E631A1" w:rsidRDefault="008B7924" w:rsidP="00E631A1">
      <w:pPr>
        <w:widowControl w:val="0"/>
        <w:pBdr>
          <w:top w:val="nil"/>
          <w:left w:val="nil"/>
          <w:bottom w:val="nil"/>
          <w:right w:val="nil"/>
          <w:between w:val="nil"/>
        </w:pBdr>
        <w:ind w:firstLine="0"/>
        <w:jc w:val="center"/>
        <w:rPr>
          <w:del w:id="9573" w:author="Cristiano de Menezes Feu" w:date="2022-11-21T08:33:00Z"/>
          <w:color w:val="000000"/>
        </w:rPr>
        <w:pPrChange w:id="9574" w:author="Cristiano de Menezes Feu" w:date="2022-11-21T08:33:00Z">
          <w:pPr>
            <w:widowControl w:val="0"/>
            <w:pBdr>
              <w:top w:val="nil"/>
              <w:left w:val="nil"/>
              <w:bottom w:val="nil"/>
              <w:right w:val="nil"/>
              <w:between w:val="nil"/>
            </w:pBdr>
          </w:pPr>
        </w:pPrChange>
      </w:pPr>
      <w:del w:id="9575" w:author="Cristiano de Menezes Feu" w:date="2022-11-21T08:33:00Z">
        <w:r w:rsidDel="00E631A1">
          <w:rPr>
            <w:b/>
            <w:color w:val="000000"/>
          </w:rPr>
          <w:delText>Art. 172.</w:delText>
        </w:r>
        <w:r w:rsidDel="00E631A1">
          <w:rPr>
            <w:color w:val="000000"/>
          </w:rPr>
          <w:delText xml:space="preserve"> Quando mais de um Deputado pedir a palavra, simultaneamente, sobre o mesmo assunto, o Presidente deverá concedê-la na seguinte ordem, observadas as demais exigências regimentais: </w:delText>
        </w:r>
      </w:del>
    </w:p>
    <w:p w14:paraId="00000E15" w14:textId="4FFA5AEC" w:rsidR="003D183A" w:rsidDel="00E631A1" w:rsidRDefault="008B7924" w:rsidP="00E631A1">
      <w:pPr>
        <w:widowControl w:val="0"/>
        <w:pBdr>
          <w:top w:val="nil"/>
          <w:left w:val="nil"/>
          <w:bottom w:val="nil"/>
          <w:right w:val="nil"/>
          <w:between w:val="nil"/>
        </w:pBdr>
        <w:ind w:firstLine="0"/>
        <w:jc w:val="center"/>
        <w:rPr>
          <w:del w:id="9576" w:author="Cristiano de Menezes Feu" w:date="2022-11-21T08:33:00Z"/>
          <w:color w:val="000000"/>
        </w:rPr>
        <w:pPrChange w:id="9577" w:author="Cristiano de Menezes Feu" w:date="2022-11-21T08:33:00Z">
          <w:pPr>
            <w:widowControl w:val="0"/>
            <w:pBdr>
              <w:top w:val="nil"/>
              <w:left w:val="nil"/>
              <w:bottom w:val="nil"/>
              <w:right w:val="nil"/>
              <w:between w:val="nil"/>
            </w:pBdr>
          </w:pPr>
        </w:pPrChange>
      </w:pPr>
      <w:del w:id="9578" w:author="Cristiano de Menezes Feu" w:date="2022-11-21T08:33:00Z">
        <w:r w:rsidDel="00E631A1">
          <w:rPr>
            <w:color w:val="000000"/>
          </w:rPr>
          <w:delText xml:space="preserve">I - ao Autor da proposição; </w:delText>
        </w:r>
      </w:del>
    </w:p>
    <w:p w14:paraId="00000E16" w14:textId="6D881365" w:rsidR="003D183A" w:rsidDel="00E631A1" w:rsidRDefault="008B7924" w:rsidP="00E631A1">
      <w:pPr>
        <w:widowControl w:val="0"/>
        <w:pBdr>
          <w:top w:val="nil"/>
          <w:left w:val="nil"/>
          <w:bottom w:val="nil"/>
          <w:right w:val="nil"/>
          <w:between w:val="nil"/>
        </w:pBdr>
        <w:spacing w:before="0" w:after="113"/>
        <w:ind w:left="567" w:firstLine="0"/>
        <w:jc w:val="center"/>
        <w:rPr>
          <w:del w:id="9579" w:author="Cristiano de Menezes Feu" w:date="2022-11-21T08:33:00Z"/>
          <w:color w:val="005583"/>
          <w:sz w:val="20"/>
          <w:szCs w:val="20"/>
        </w:rPr>
        <w:pPrChange w:id="9580" w:author="Cristiano de Menezes Feu" w:date="2022-11-21T08:33:00Z">
          <w:pPr>
            <w:widowControl w:val="0"/>
            <w:pBdr>
              <w:top w:val="nil"/>
              <w:left w:val="nil"/>
              <w:bottom w:val="nil"/>
              <w:right w:val="nil"/>
              <w:between w:val="nil"/>
            </w:pBdr>
            <w:spacing w:before="0" w:after="113"/>
            <w:ind w:left="567" w:firstLine="0"/>
          </w:pPr>
        </w:pPrChange>
      </w:pPr>
      <w:del w:id="9581" w:author="Cristiano de Menezes Feu" w:date="2022-11-21T08:33:00Z">
        <w:r w:rsidDel="00E631A1">
          <w:rPr>
            <w:color w:val="005583"/>
            <w:sz w:val="20"/>
            <w:szCs w:val="20"/>
          </w:rPr>
          <w:delText>Art. 102, § 2º.</w:delText>
        </w:r>
      </w:del>
    </w:p>
    <w:p w14:paraId="00000E17" w14:textId="41AB0676" w:rsidR="003D183A" w:rsidDel="00E631A1" w:rsidRDefault="008B7924" w:rsidP="00E631A1">
      <w:pPr>
        <w:widowControl w:val="0"/>
        <w:pBdr>
          <w:top w:val="nil"/>
          <w:left w:val="nil"/>
          <w:bottom w:val="nil"/>
          <w:right w:val="nil"/>
          <w:between w:val="nil"/>
        </w:pBdr>
        <w:ind w:firstLine="0"/>
        <w:jc w:val="center"/>
        <w:rPr>
          <w:del w:id="9582" w:author="Cristiano de Menezes Feu" w:date="2022-11-21T08:33:00Z"/>
          <w:color w:val="000000"/>
        </w:rPr>
        <w:pPrChange w:id="9583" w:author="Cristiano de Menezes Feu" w:date="2022-11-21T08:33:00Z">
          <w:pPr>
            <w:widowControl w:val="0"/>
            <w:pBdr>
              <w:top w:val="nil"/>
              <w:left w:val="nil"/>
              <w:bottom w:val="nil"/>
              <w:right w:val="nil"/>
              <w:between w:val="nil"/>
            </w:pBdr>
          </w:pPr>
        </w:pPrChange>
      </w:pPr>
      <w:del w:id="9584" w:author="Cristiano de Menezes Feu" w:date="2022-11-21T08:33:00Z">
        <w:r w:rsidDel="00E631A1">
          <w:rPr>
            <w:color w:val="000000"/>
          </w:rPr>
          <w:delText xml:space="preserve">II - ao Relator; </w:delText>
        </w:r>
      </w:del>
    </w:p>
    <w:p w14:paraId="00000E18" w14:textId="4764CF1C" w:rsidR="003D183A" w:rsidDel="00E631A1" w:rsidRDefault="008B7924" w:rsidP="00E631A1">
      <w:pPr>
        <w:widowControl w:val="0"/>
        <w:pBdr>
          <w:top w:val="nil"/>
          <w:left w:val="nil"/>
          <w:bottom w:val="nil"/>
          <w:right w:val="nil"/>
          <w:between w:val="nil"/>
        </w:pBdr>
        <w:ind w:firstLine="0"/>
        <w:jc w:val="center"/>
        <w:rPr>
          <w:del w:id="9585" w:author="Cristiano de Menezes Feu" w:date="2022-11-21T08:33:00Z"/>
          <w:b/>
          <w:color w:val="000000"/>
        </w:rPr>
        <w:pPrChange w:id="9586" w:author="Cristiano de Menezes Feu" w:date="2022-11-21T08:33:00Z">
          <w:pPr>
            <w:widowControl w:val="0"/>
            <w:pBdr>
              <w:top w:val="nil"/>
              <w:left w:val="nil"/>
              <w:bottom w:val="nil"/>
              <w:right w:val="nil"/>
              <w:between w:val="nil"/>
            </w:pBdr>
          </w:pPr>
        </w:pPrChange>
      </w:pPr>
      <w:del w:id="9587" w:author="Cristiano de Menezes Feu" w:date="2022-11-21T08:33:00Z">
        <w:r w:rsidDel="00E631A1">
          <w:rPr>
            <w:color w:val="000000"/>
          </w:rPr>
          <w:delText>III - ao Autor de voto em separado;</w:delText>
        </w:r>
      </w:del>
    </w:p>
    <w:p w14:paraId="00000E19" w14:textId="43A7D64B" w:rsidR="003D183A" w:rsidDel="00E631A1" w:rsidRDefault="008B7924" w:rsidP="00E631A1">
      <w:pPr>
        <w:widowControl w:val="0"/>
        <w:pBdr>
          <w:top w:val="nil"/>
          <w:left w:val="nil"/>
          <w:bottom w:val="nil"/>
          <w:right w:val="nil"/>
          <w:between w:val="nil"/>
        </w:pBdr>
        <w:spacing w:before="0" w:after="113"/>
        <w:ind w:left="567" w:firstLine="0"/>
        <w:jc w:val="center"/>
        <w:rPr>
          <w:del w:id="9588" w:author="Cristiano de Menezes Feu" w:date="2022-11-21T08:33:00Z"/>
          <w:color w:val="005583"/>
          <w:sz w:val="20"/>
          <w:szCs w:val="20"/>
        </w:rPr>
        <w:pPrChange w:id="9589" w:author="Cristiano de Menezes Feu" w:date="2022-11-21T08:33:00Z">
          <w:pPr>
            <w:widowControl w:val="0"/>
            <w:pBdr>
              <w:top w:val="nil"/>
              <w:left w:val="nil"/>
              <w:bottom w:val="nil"/>
              <w:right w:val="nil"/>
              <w:between w:val="nil"/>
            </w:pBdr>
            <w:spacing w:before="0" w:after="113"/>
            <w:ind w:left="567" w:firstLine="0"/>
          </w:pPr>
        </w:pPrChange>
      </w:pPr>
      <w:del w:id="9590" w:author="Cristiano de Menezes Feu" w:date="2022-11-21T08:33:00Z">
        <w:r w:rsidDel="00E631A1">
          <w:rPr>
            <w:b/>
            <w:color w:val="005583"/>
            <w:sz w:val="20"/>
            <w:szCs w:val="20"/>
          </w:rPr>
          <w:delText xml:space="preserve">QO </w:delText>
        </w:r>
        <w:r w:rsidDel="00E631A1">
          <w:rPr>
            <w:color w:val="005583"/>
            <w:sz w:val="20"/>
            <w:szCs w:val="20"/>
          </w:rPr>
          <w:delText>5.568/1995 – “[...] rejeitado o parecer do Relator, não há obrigatoriedade de serem colocados em votação os votos em separado apresentados”, devendo, contudo, o Presidente indicar membro para redigir o parecer vencedor, podendo essa indicação recair, eventualmente, sobre Autor de voto em separado, ou ainda adotar texto apresentado no bojo de voto em separado como parecer vencedor, caso considere que consubstancia fielmente a decisão do colegiado”.</w:delText>
        </w:r>
      </w:del>
    </w:p>
    <w:p w14:paraId="00000E1A" w14:textId="75752875" w:rsidR="003D183A" w:rsidDel="00E631A1" w:rsidRDefault="008B7924" w:rsidP="00E631A1">
      <w:pPr>
        <w:widowControl w:val="0"/>
        <w:pBdr>
          <w:top w:val="nil"/>
          <w:left w:val="nil"/>
          <w:bottom w:val="nil"/>
          <w:right w:val="nil"/>
          <w:between w:val="nil"/>
        </w:pBdr>
        <w:spacing w:before="0" w:after="113"/>
        <w:ind w:left="567" w:firstLine="0"/>
        <w:jc w:val="center"/>
        <w:rPr>
          <w:del w:id="9591" w:author="Cristiano de Menezes Feu" w:date="2022-11-21T08:33:00Z"/>
          <w:color w:val="005583"/>
          <w:sz w:val="20"/>
          <w:szCs w:val="20"/>
        </w:rPr>
        <w:pPrChange w:id="9592" w:author="Cristiano de Menezes Feu" w:date="2022-11-21T08:33:00Z">
          <w:pPr>
            <w:widowControl w:val="0"/>
            <w:pBdr>
              <w:top w:val="nil"/>
              <w:left w:val="nil"/>
              <w:bottom w:val="nil"/>
              <w:right w:val="nil"/>
              <w:between w:val="nil"/>
            </w:pBdr>
            <w:spacing w:before="0" w:after="113"/>
            <w:ind w:left="567" w:firstLine="0"/>
          </w:pPr>
        </w:pPrChange>
      </w:pPr>
      <w:del w:id="9593" w:author="Cristiano de Menezes Feu" w:date="2022-11-21T08:33:00Z">
        <w:r w:rsidDel="00E631A1">
          <w:rPr>
            <w:b/>
            <w:color w:val="005583"/>
            <w:sz w:val="20"/>
            <w:szCs w:val="20"/>
          </w:rPr>
          <w:delText>Prática:</w:delText>
        </w:r>
        <w:r w:rsidDel="00E631A1">
          <w:rPr>
            <w:color w:val="005583"/>
            <w:sz w:val="20"/>
            <w:szCs w:val="20"/>
          </w:rPr>
          <w:delText xml:space="preserve"> nas Comissões, o Autor de voto em separado precisa se inscrever para discussão da matéria, oportunidade em que poderá ler seu voto.</w:delText>
        </w:r>
      </w:del>
    </w:p>
    <w:p w14:paraId="00000E1B" w14:textId="09112E40" w:rsidR="003D183A" w:rsidDel="00E631A1" w:rsidRDefault="008B7924" w:rsidP="00E631A1">
      <w:pPr>
        <w:widowControl w:val="0"/>
        <w:pBdr>
          <w:top w:val="nil"/>
          <w:left w:val="nil"/>
          <w:bottom w:val="nil"/>
          <w:right w:val="nil"/>
          <w:between w:val="nil"/>
        </w:pBdr>
        <w:ind w:firstLine="0"/>
        <w:jc w:val="center"/>
        <w:rPr>
          <w:del w:id="9594" w:author="Cristiano de Menezes Feu" w:date="2022-11-21T08:33:00Z"/>
          <w:color w:val="000000"/>
        </w:rPr>
        <w:pPrChange w:id="9595" w:author="Cristiano de Menezes Feu" w:date="2022-11-21T08:33:00Z">
          <w:pPr>
            <w:widowControl w:val="0"/>
            <w:pBdr>
              <w:top w:val="nil"/>
              <w:left w:val="nil"/>
              <w:bottom w:val="nil"/>
              <w:right w:val="nil"/>
              <w:between w:val="nil"/>
            </w:pBdr>
          </w:pPr>
        </w:pPrChange>
      </w:pPr>
      <w:del w:id="9596" w:author="Cristiano de Menezes Feu" w:date="2022-11-21T08:33:00Z">
        <w:r w:rsidDel="00E631A1">
          <w:rPr>
            <w:color w:val="000000"/>
          </w:rPr>
          <w:delText xml:space="preserve">IV - ao Autor da emenda; </w:delText>
        </w:r>
      </w:del>
    </w:p>
    <w:p w14:paraId="00000E1C" w14:textId="62A1FADE" w:rsidR="003D183A" w:rsidDel="00E631A1" w:rsidRDefault="008B7924" w:rsidP="00E631A1">
      <w:pPr>
        <w:widowControl w:val="0"/>
        <w:pBdr>
          <w:top w:val="nil"/>
          <w:left w:val="nil"/>
          <w:bottom w:val="nil"/>
          <w:right w:val="nil"/>
          <w:between w:val="nil"/>
        </w:pBdr>
        <w:ind w:firstLine="0"/>
        <w:jc w:val="center"/>
        <w:rPr>
          <w:del w:id="9597" w:author="Cristiano de Menezes Feu" w:date="2022-11-21T08:33:00Z"/>
          <w:color w:val="000000"/>
        </w:rPr>
        <w:pPrChange w:id="9598" w:author="Cristiano de Menezes Feu" w:date="2022-11-21T08:33:00Z">
          <w:pPr>
            <w:widowControl w:val="0"/>
            <w:pBdr>
              <w:top w:val="nil"/>
              <w:left w:val="nil"/>
              <w:bottom w:val="nil"/>
              <w:right w:val="nil"/>
              <w:between w:val="nil"/>
            </w:pBdr>
          </w:pPr>
        </w:pPrChange>
      </w:pPr>
      <w:del w:id="9599" w:author="Cristiano de Menezes Feu" w:date="2022-11-21T08:33:00Z">
        <w:r w:rsidDel="00E631A1">
          <w:rPr>
            <w:color w:val="000000"/>
          </w:rPr>
          <w:delText xml:space="preserve">V - a Deputado contrário à matéria em discussão; </w:delText>
        </w:r>
      </w:del>
    </w:p>
    <w:p w14:paraId="00000E1D" w14:textId="6269A22E" w:rsidR="003D183A" w:rsidDel="00E631A1" w:rsidRDefault="008B7924" w:rsidP="00E631A1">
      <w:pPr>
        <w:widowControl w:val="0"/>
        <w:pBdr>
          <w:top w:val="nil"/>
          <w:left w:val="nil"/>
          <w:bottom w:val="nil"/>
          <w:right w:val="nil"/>
          <w:between w:val="nil"/>
        </w:pBdr>
        <w:ind w:firstLine="0"/>
        <w:jc w:val="center"/>
        <w:rPr>
          <w:del w:id="9600" w:author="Cristiano de Menezes Feu" w:date="2022-11-21T08:33:00Z"/>
          <w:color w:val="000000"/>
        </w:rPr>
        <w:pPrChange w:id="9601" w:author="Cristiano de Menezes Feu" w:date="2022-11-21T08:33:00Z">
          <w:pPr>
            <w:widowControl w:val="0"/>
            <w:pBdr>
              <w:top w:val="nil"/>
              <w:left w:val="nil"/>
              <w:bottom w:val="nil"/>
              <w:right w:val="nil"/>
              <w:between w:val="nil"/>
            </w:pBdr>
          </w:pPr>
        </w:pPrChange>
      </w:pPr>
      <w:del w:id="9602" w:author="Cristiano de Menezes Feu" w:date="2022-11-21T08:33:00Z">
        <w:r w:rsidDel="00E631A1">
          <w:rPr>
            <w:color w:val="000000"/>
          </w:rPr>
          <w:delText xml:space="preserve">VI - a Deputado favorável à matéria em discussão. </w:delText>
        </w:r>
      </w:del>
    </w:p>
    <w:p w14:paraId="00000E1E" w14:textId="1427C049" w:rsidR="003D183A" w:rsidDel="00E631A1" w:rsidRDefault="008B7924" w:rsidP="00E631A1">
      <w:pPr>
        <w:widowControl w:val="0"/>
        <w:pBdr>
          <w:top w:val="nil"/>
          <w:left w:val="nil"/>
          <w:bottom w:val="nil"/>
          <w:right w:val="nil"/>
          <w:between w:val="nil"/>
        </w:pBdr>
        <w:ind w:firstLine="0"/>
        <w:jc w:val="center"/>
        <w:rPr>
          <w:del w:id="9603" w:author="Cristiano de Menezes Feu" w:date="2022-11-21T08:33:00Z"/>
          <w:rFonts w:ascii="ClearSans-Bold" w:eastAsia="ClearSans-Bold" w:hAnsi="ClearSans-Bold" w:cs="ClearSans-Bold"/>
          <w:b/>
          <w:color w:val="000000"/>
        </w:rPr>
        <w:pPrChange w:id="9604" w:author="Cristiano de Menezes Feu" w:date="2022-11-21T08:33:00Z">
          <w:pPr>
            <w:widowControl w:val="0"/>
            <w:pBdr>
              <w:top w:val="nil"/>
              <w:left w:val="nil"/>
              <w:bottom w:val="nil"/>
              <w:right w:val="nil"/>
              <w:between w:val="nil"/>
            </w:pBdr>
          </w:pPr>
        </w:pPrChange>
      </w:pPr>
      <w:del w:id="9605" w:author="Cristiano de Menezes Feu" w:date="2022-11-21T08:33:00Z">
        <w:r w:rsidDel="00E631A1">
          <w:rPr>
            <w:color w:val="000000"/>
          </w:rPr>
          <w:delText xml:space="preserve">§ 1º Os Deputados, ao se inscreverem para discussão, deverão declarar-se favoráveis ou contrários à proposição em debate, para que a um orador favorável suceda, sempre que possível, um contrário, e vice-versa. </w:delText>
        </w:r>
      </w:del>
    </w:p>
    <w:p w14:paraId="00000E1F" w14:textId="6097FA52" w:rsidR="003D183A" w:rsidDel="00E631A1" w:rsidRDefault="008B7924" w:rsidP="00E631A1">
      <w:pPr>
        <w:widowControl w:val="0"/>
        <w:pBdr>
          <w:top w:val="nil"/>
          <w:left w:val="nil"/>
          <w:bottom w:val="nil"/>
          <w:right w:val="nil"/>
          <w:between w:val="nil"/>
        </w:pBdr>
        <w:spacing w:before="0" w:after="113"/>
        <w:ind w:left="567" w:firstLine="0"/>
        <w:jc w:val="center"/>
        <w:rPr>
          <w:del w:id="9606" w:author="Cristiano de Menezes Feu" w:date="2022-11-21T08:33:00Z"/>
          <w:b/>
          <w:color w:val="005583"/>
          <w:sz w:val="20"/>
          <w:szCs w:val="20"/>
        </w:rPr>
        <w:pPrChange w:id="9607" w:author="Cristiano de Menezes Feu" w:date="2022-11-21T08:33:00Z">
          <w:pPr>
            <w:widowControl w:val="0"/>
            <w:pBdr>
              <w:top w:val="nil"/>
              <w:left w:val="nil"/>
              <w:bottom w:val="nil"/>
              <w:right w:val="nil"/>
              <w:between w:val="nil"/>
            </w:pBdr>
            <w:spacing w:before="0" w:after="113"/>
            <w:ind w:left="567" w:firstLine="0"/>
          </w:pPr>
        </w:pPrChange>
      </w:pPr>
      <w:del w:id="9608" w:author="Cristiano de Menezes Feu" w:date="2022-11-21T08:33:00Z">
        <w:r w:rsidDel="00E631A1">
          <w:rPr>
            <w:color w:val="005583"/>
            <w:sz w:val="20"/>
            <w:szCs w:val="20"/>
          </w:rPr>
          <w:delText xml:space="preserve">Art. 17, I, e. </w:delText>
        </w:r>
      </w:del>
    </w:p>
    <w:p w14:paraId="00000E20" w14:textId="3761F843" w:rsidR="003D183A" w:rsidDel="00E631A1" w:rsidRDefault="008B7924" w:rsidP="00E631A1">
      <w:pPr>
        <w:widowControl w:val="0"/>
        <w:pBdr>
          <w:top w:val="nil"/>
          <w:left w:val="nil"/>
          <w:bottom w:val="nil"/>
          <w:right w:val="nil"/>
          <w:between w:val="nil"/>
        </w:pBdr>
        <w:spacing w:before="0" w:after="113"/>
        <w:ind w:left="567" w:firstLine="0"/>
        <w:jc w:val="center"/>
        <w:rPr>
          <w:del w:id="9609" w:author="Cristiano de Menezes Feu" w:date="2022-11-21T08:33:00Z"/>
          <w:color w:val="005583"/>
          <w:sz w:val="20"/>
          <w:szCs w:val="20"/>
        </w:rPr>
        <w:pPrChange w:id="9610" w:author="Cristiano de Menezes Feu" w:date="2022-11-21T08:33:00Z">
          <w:pPr>
            <w:widowControl w:val="0"/>
            <w:pBdr>
              <w:top w:val="nil"/>
              <w:left w:val="nil"/>
              <w:bottom w:val="nil"/>
              <w:right w:val="nil"/>
              <w:between w:val="nil"/>
            </w:pBdr>
            <w:spacing w:before="0" w:after="113"/>
            <w:ind w:left="567" w:firstLine="0"/>
          </w:pPr>
        </w:pPrChange>
      </w:pPr>
      <w:del w:id="9611" w:author="Cristiano de Menezes Feu" w:date="2022-11-21T08:33:00Z">
        <w:r w:rsidDel="00E631A1">
          <w:rPr>
            <w:b/>
            <w:color w:val="005583"/>
            <w:sz w:val="20"/>
            <w:szCs w:val="20"/>
          </w:rPr>
          <w:delText>Prática:</w:delText>
        </w:r>
        <w:r w:rsidDel="00E631A1">
          <w:rPr>
            <w:color w:val="005583"/>
            <w:sz w:val="20"/>
            <w:szCs w:val="20"/>
          </w:rPr>
          <w:delText xml:space="preserve"> No plenário, a Mesa disponibiliza duas listas, uma para inscrição de oradores favoráveis e outra para oradores contrários, a partir da primeira sessão em que a proposição constar da Ordem do Dia.</w:delText>
        </w:r>
      </w:del>
    </w:p>
    <w:p w14:paraId="00000E21" w14:textId="34C5CA30" w:rsidR="003D183A" w:rsidDel="00E631A1" w:rsidRDefault="008B7924" w:rsidP="00E631A1">
      <w:pPr>
        <w:widowControl w:val="0"/>
        <w:pBdr>
          <w:top w:val="nil"/>
          <w:left w:val="nil"/>
          <w:bottom w:val="nil"/>
          <w:right w:val="nil"/>
          <w:between w:val="nil"/>
        </w:pBdr>
        <w:ind w:firstLine="0"/>
        <w:jc w:val="center"/>
        <w:rPr>
          <w:del w:id="9612" w:author="Cristiano de Menezes Feu" w:date="2022-11-21T08:33:00Z"/>
          <w:color w:val="000000"/>
        </w:rPr>
        <w:pPrChange w:id="9613" w:author="Cristiano de Menezes Feu" w:date="2022-11-21T08:33:00Z">
          <w:pPr>
            <w:widowControl w:val="0"/>
            <w:pBdr>
              <w:top w:val="nil"/>
              <w:left w:val="nil"/>
              <w:bottom w:val="nil"/>
              <w:right w:val="nil"/>
              <w:between w:val="nil"/>
            </w:pBdr>
          </w:pPr>
        </w:pPrChange>
      </w:pPr>
      <w:del w:id="9614" w:author="Cristiano de Menezes Feu" w:date="2022-11-21T08:33:00Z">
        <w:r w:rsidDel="00E631A1">
          <w:rPr>
            <w:color w:val="000000"/>
          </w:rPr>
          <w:delText xml:space="preserve">§ 2º Na hipótese de todos os Deputados inscritos para a discussão de determinada proposição serem a favor dela ou contra ela, ser-lhes-á dada a palavra pela ordem de inscrição, sem prejuízo da precedência estabelecida nos incisos I a IV do </w:delText>
        </w:r>
        <w:r w:rsidDel="00E631A1">
          <w:rPr>
            <w:i/>
            <w:color w:val="000000"/>
          </w:rPr>
          <w:delText>caput</w:delText>
        </w:r>
        <w:r w:rsidDel="00E631A1">
          <w:rPr>
            <w:color w:val="000000"/>
          </w:rPr>
          <w:delText xml:space="preserve"> deste artigo. </w:delText>
        </w:r>
      </w:del>
    </w:p>
    <w:p w14:paraId="00000E22" w14:textId="611D0DF2" w:rsidR="003D183A" w:rsidDel="00E631A1" w:rsidRDefault="008B7924" w:rsidP="00E631A1">
      <w:pPr>
        <w:widowControl w:val="0"/>
        <w:pBdr>
          <w:top w:val="nil"/>
          <w:left w:val="nil"/>
          <w:bottom w:val="nil"/>
          <w:right w:val="nil"/>
          <w:between w:val="nil"/>
        </w:pBdr>
        <w:ind w:firstLine="0"/>
        <w:jc w:val="center"/>
        <w:rPr>
          <w:del w:id="9615" w:author="Cristiano de Menezes Feu" w:date="2022-11-21T08:33:00Z"/>
          <w:rFonts w:ascii="ClearSans-Bold" w:eastAsia="ClearSans-Bold" w:hAnsi="ClearSans-Bold" w:cs="ClearSans-Bold"/>
          <w:b/>
          <w:color w:val="000000"/>
        </w:rPr>
        <w:pPrChange w:id="9616" w:author="Cristiano de Menezes Feu" w:date="2022-11-21T08:33:00Z">
          <w:pPr>
            <w:widowControl w:val="0"/>
            <w:pBdr>
              <w:top w:val="nil"/>
              <w:left w:val="nil"/>
              <w:bottom w:val="nil"/>
              <w:right w:val="nil"/>
              <w:between w:val="nil"/>
            </w:pBdr>
          </w:pPr>
        </w:pPrChange>
      </w:pPr>
      <w:del w:id="9617" w:author="Cristiano de Menezes Feu" w:date="2022-11-21T08:33:00Z">
        <w:r w:rsidDel="00E631A1">
          <w:rPr>
            <w:color w:val="000000"/>
          </w:rPr>
          <w:delText xml:space="preserve">§ 3º A discussão de proposição com todos os pareceres favoráveis só poderá ser iniciada por orador que a combata; nesta hipótese, poderão falar a favor oradores em número igual ao dos que a ela se opuseram. </w:delText>
        </w:r>
      </w:del>
    </w:p>
    <w:p w14:paraId="00000E23" w14:textId="2BF6B8F1" w:rsidR="003D183A" w:rsidDel="00E631A1" w:rsidRDefault="008B7924" w:rsidP="00E631A1">
      <w:pPr>
        <w:widowControl w:val="0"/>
        <w:pBdr>
          <w:top w:val="nil"/>
          <w:left w:val="nil"/>
          <w:bottom w:val="nil"/>
          <w:right w:val="nil"/>
          <w:between w:val="nil"/>
        </w:pBdr>
        <w:spacing w:before="0" w:after="113"/>
        <w:ind w:left="567" w:firstLine="0"/>
        <w:jc w:val="center"/>
        <w:rPr>
          <w:del w:id="9618" w:author="Cristiano de Menezes Feu" w:date="2022-11-21T08:33:00Z"/>
          <w:color w:val="005583"/>
          <w:sz w:val="20"/>
          <w:szCs w:val="20"/>
        </w:rPr>
        <w:pPrChange w:id="9619" w:author="Cristiano de Menezes Feu" w:date="2022-11-21T08:33:00Z">
          <w:pPr>
            <w:widowControl w:val="0"/>
            <w:pBdr>
              <w:top w:val="nil"/>
              <w:left w:val="nil"/>
              <w:bottom w:val="nil"/>
              <w:right w:val="nil"/>
              <w:between w:val="nil"/>
            </w:pBdr>
            <w:spacing w:before="0" w:after="113"/>
            <w:ind w:left="567" w:firstLine="0"/>
          </w:pPr>
        </w:pPrChange>
      </w:pPr>
      <w:del w:id="9620" w:author="Cristiano de Menezes Feu" w:date="2022-11-21T08:33:00Z">
        <w:r w:rsidDel="00E631A1">
          <w:rPr>
            <w:color w:val="005583"/>
            <w:sz w:val="20"/>
            <w:szCs w:val="20"/>
          </w:rPr>
          <w:delText>Art. 167.</w:delText>
        </w:r>
      </w:del>
    </w:p>
    <w:p w14:paraId="00000E24" w14:textId="30F619D5" w:rsidR="003D183A" w:rsidDel="00E631A1" w:rsidRDefault="008B7924" w:rsidP="00E631A1">
      <w:pPr>
        <w:widowControl w:val="0"/>
        <w:pBdr>
          <w:top w:val="nil"/>
          <w:left w:val="nil"/>
          <w:bottom w:val="nil"/>
          <w:right w:val="nil"/>
          <w:between w:val="nil"/>
        </w:pBdr>
        <w:ind w:firstLine="0"/>
        <w:jc w:val="center"/>
        <w:rPr>
          <w:del w:id="9621" w:author="Cristiano de Menezes Feu" w:date="2022-11-21T08:33:00Z"/>
          <w:rFonts w:ascii="Sansita" w:eastAsia="Sansita" w:hAnsi="Sansita" w:cs="Sansita"/>
          <w:i/>
          <w:color w:val="000000"/>
          <w:sz w:val="24"/>
          <w:szCs w:val="24"/>
        </w:rPr>
        <w:pPrChange w:id="9622" w:author="Cristiano de Menezes Feu" w:date="2022-11-21T08:33:00Z">
          <w:pPr>
            <w:widowControl w:val="0"/>
            <w:pBdr>
              <w:top w:val="nil"/>
              <w:left w:val="nil"/>
              <w:bottom w:val="nil"/>
              <w:right w:val="nil"/>
              <w:between w:val="nil"/>
            </w:pBdr>
            <w:ind w:firstLine="0"/>
            <w:jc w:val="center"/>
          </w:pPr>
        </w:pPrChange>
      </w:pPr>
      <w:del w:id="9623" w:author="Cristiano de Menezes Feu" w:date="2022-11-21T08:33:00Z">
        <w:r w:rsidDel="00E631A1">
          <w:rPr>
            <w:rFonts w:ascii="Sansita" w:eastAsia="Sansita" w:hAnsi="Sansita" w:cs="Sansita"/>
            <w:i/>
            <w:color w:val="000000"/>
            <w:sz w:val="24"/>
            <w:szCs w:val="24"/>
          </w:rPr>
          <w:delText>Subseção II</w:delText>
        </w:r>
        <w:r w:rsidDel="00E631A1">
          <w:rPr>
            <w:rFonts w:ascii="Sansita" w:eastAsia="Sansita" w:hAnsi="Sansita" w:cs="Sansita"/>
            <w:i/>
            <w:color w:val="000000"/>
            <w:sz w:val="24"/>
            <w:szCs w:val="24"/>
          </w:rPr>
          <w:br/>
          <w:delText>Do Uso da Palavra</w:delText>
        </w:r>
      </w:del>
    </w:p>
    <w:p w14:paraId="00000E25" w14:textId="153C368D" w:rsidR="003D183A" w:rsidDel="00E631A1" w:rsidRDefault="008B7924" w:rsidP="00E631A1">
      <w:pPr>
        <w:widowControl w:val="0"/>
        <w:pBdr>
          <w:top w:val="nil"/>
          <w:left w:val="nil"/>
          <w:bottom w:val="nil"/>
          <w:right w:val="nil"/>
          <w:between w:val="nil"/>
        </w:pBdr>
        <w:spacing w:before="0" w:after="113"/>
        <w:ind w:firstLine="0"/>
        <w:jc w:val="center"/>
        <w:rPr>
          <w:del w:id="9624" w:author="Cristiano de Menezes Feu" w:date="2022-11-21T08:33:00Z"/>
          <w:color w:val="005583"/>
          <w:sz w:val="20"/>
          <w:szCs w:val="20"/>
        </w:rPr>
        <w:pPrChange w:id="9625" w:author="Cristiano de Menezes Feu" w:date="2022-11-21T08:33:00Z">
          <w:pPr>
            <w:widowControl w:val="0"/>
            <w:pBdr>
              <w:top w:val="nil"/>
              <w:left w:val="nil"/>
              <w:bottom w:val="nil"/>
              <w:right w:val="nil"/>
              <w:between w:val="nil"/>
            </w:pBdr>
            <w:spacing w:before="0" w:after="113"/>
            <w:ind w:firstLine="0"/>
            <w:jc w:val="center"/>
          </w:pPr>
        </w:pPrChange>
      </w:pPr>
      <w:del w:id="9626" w:author="Cristiano de Menezes Feu" w:date="2022-11-21T08:33:00Z">
        <w:r w:rsidDel="00E631A1">
          <w:rPr>
            <w:color w:val="005583"/>
            <w:sz w:val="20"/>
            <w:szCs w:val="20"/>
          </w:rPr>
          <w:delText>Vide “</w:delText>
        </w:r>
        <w:r w:rsidDel="00E631A1">
          <w:rPr>
            <w:b/>
            <w:color w:val="005583"/>
            <w:sz w:val="20"/>
            <w:szCs w:val="20"/>
          </w:rPr>
          <w:delText>Facilidades I</w:delText>
        </w:r>
        <w:r w:rsidDel="00E631A1">
          <w:rPr>
            <w:color w:val="005583"/>
            <w:sz w:val="20"/>
            <w:szCs w:val="20"/>
          </w:rPr>
          <w:delText xml:space="preserve"> – Do uso da palavra”.</w:delText>
        </w:r>
      </w:del>
    </w:p>
    <w:p w14:paraId="00000E26" w14:textId="69EF0CE9" w:rsidR="003D183A" w:rsidDel="00E631A1" w:rsidRDefault="008B7924" w:rsidP="00E631A1">
      <w:pPr>
        <w:widowControl w:val="0"/>
        <w:pBdr>
          <w:top w:val="nil"/>
          <w:left w:val="nil"/>
          <w:bottom w:val="nil"/>
          <w:right w:val="nil"/>
          <w:between w:val="nil"/>
        </w:pBdr>
        <w:ind w:firstLine="0"/>
        <w:jc w:val="center"/>
        <w:rPr>
          <w:del w:id="9627" w:author="Cristiano de Menezes Feu" w:date="2022-11-21T08:33:00Z"/>
          <w:rFonts w:ascii="ClearSans-Bold" w:eastAsia="ClearSans-Bold" w:hAnsi="ClearSans-Bold" w:cs="ClearSans-Bold"/>
          <w:b/>
          <w:color w:val="000000"/>
        </w:rPr>
        <w:pPrChange w:id="9628" w:author="Cristiano de Menezes Feu" w:date="2022-11-21T08:33:00Z">
          <w:pPr>
            <w:widowControl w:val="0"/>
            <w:pBdr>
              <w:top w:val="nil"/>
              <w:left w:val="nil"/>
              <w:bottom w:val="nil"/>
              <w:right w:val="nil"/>
              <w:between w:val="nil"/>
            </w:pBdr>
          </w:pPr>
        </w:pPrChange>
      </w:pPr>
      <w:del w:id="9629" w:author="Cristiano de Menezes Feu" w:date="2022-11-21T08:33:00Z">
        <w:r w:rsidDel="00E631A1">
          <w:rPr>
            <w:rFonts w:ascii="ClearSans-Bold" w:eastAsia="ClearSans-Bold" w:hAnsi="ClearSans-Bold" w:cs="ClearSans-Bold"/>
            <w:b/>
            <w:color w:val="000000"/>
          </w:rPr>
          <w:delText>Art. 173.</w:delText>
        </w:r>
        <w:r w:rsidDel="00E631A1">
          <w:rPr>
            <w:color w:val="000000"/>
          </w:rPr>
          <w:delText xml:space="preserve"> Anunciada a matéria, será dada a palavra aos oradores para a discussão.</w:delText>
        </w:r>
      </w:del>
    </w:p>
    <w:p w14:paraId="00000E27" w14:textId="337C3469" w:rsidR="003D183A" w:rsidDel="00E631A1" w:rsidRDefault="008B7924" w:rsidP="00E631A1">
      <w:pPr>
        <w:widowControl w:val="0"/>
        <w:pBdr>
          <w:top w:val="nil"/>
          <w:left w:val="nil"/>
          <w:bottom w:val="nil"/>
          <w:right w:val="nil"/>
          <w:between w:val="nil"/>
        </w:pBdr>
        <w:spacing w:before="0" w:after="113"/>
        <w:ind w:left="567" w:firstLine="0"/>
        <w:jc w:val="center"/>
        <w:rPr>
          <w:del w:id="9630" w:author="Cristiano de Menezes Feu" w:date="2022-11-21T08:33:00Z"/>
          <w:color w:val="005583"/>
          <w:sz w:val="20"/>
          <w:szCs w:val="20"/>
        </w:rPr>
        <w:pPrChange w:id="9631" w:author="Cristiano de Menezes Feu" w:date="2022-11-21T08:33:00Z">
          <w:pPr>
            <w:widowControl w:val="0"/>
            <w:pBdr>
              <w:top w:val="nil"/>
              <w:left w:val="nil"/>
              <w:bottom w:val="nil"/>
              <w:right w:val="nil"/>
              <w:between w:val="nil"/>
            </w:pBdr>
            <w:spacing w:before="0" w:after="113"/>
            <w:ind w:left="567" w:firstLine="0"/>
          </w:pPr>
        </w:pPrChange>
      </w:pPr>
      <w:del w:id="9632" w:author="Cristiano de Menezes Feu" w:date="2022-11-21T08:33:00Z">
        <w:r w:rsidDel="00E631A1">
          <w:rPr>
            <w:color w:val="005583"/>
            <w:sz w:val="20"/>
            <w:szCs w:val="20"/>
          </w:rPr>
          <w:delText>Art. 171.</w:delText>
        </w:r>
      </w:del>
    </w:p>
    <w:p w14:paraId="00000E28" w14:textId="5166FA79" w:rsidR="003D183A" w:rsidDel="00E631A1" w:rsidRDefault="008B7924" w:rsidP="00E631A1">
      <w:pPr>
        <w:widowControl w:val="0"/>
        <w:pBdr>
          <w:top w:val="nil"/>
          <w:left w:val="nil"/>
          <w:bottom w:val="nil"/>
          <w:right w:val="nil"/>
          <w:between w:val="nil"/>
        </w:pBdr>
        <w:ind w:firstLine="0"/>
        <w:jc w:val="center"/>
        <w:rPr>
          <w:del w:id="9633" w:author="Cristiano de Menezes Feu" w:date="2022-11-21T08:33:00Z"/>
          <w:rFonts w:ascii="ClearSans-Bold" w:eastAsia="ClearSans-Bold" w:hAnsi="ClearSans-Bold" w:cs="ClearSans-Bold"/>
          <w:b/>
          <w:color w:val="000000"/>
        </w:rPr>
        <w:pPrChange w:id="9634" w:author="Cristiano de Menezes Feu" w:date="2022-11-21T08:33:00Z">
          <w:pPr>
            <w:widowControl w:val="0"/>
            <w:pBdr>
              <w:top w:val="nil"/>
              <w:left w:val="nil"/>
              <w:bottom w:val="nil"/>
              <w:right w:val="nil"/>
              <w:between w:val="nil"/>
            </w:pBdr>
          </w:pPr>
        </w:pPrChange>
      </w:pPr>
      <w:del w:id="9635" w:author="Cristiano de Menezes Feu" w:date="2022-11-21T08:33:00Z">
        <w:r w:rsidDel="00E631A1">
          <w:rPr>
            <w:rFonts w:ascii="ClearSans-Bold" w:eastAsia="ClearSans-Bold" w:hAnsi="ClearSans-Bold" w:cs="ClearSans-Bold"/>
            <w:b/>
            <w:color w:val="000000"/>
          </w:rPr>
          <w:delText>Art. 174.</w:delText>
        </w:r>
        <w:r w:rsidDel="00E631A1">
          <w:rPr>
            <w:color w:val="000000"/>
          </w:rPr>
          <w:delText xml:space="preserve"> O Deputado, salvo expressa disposição regimental, só poderá falar uma vez e pelo prazo de cinco minutos na discussão de qualquer projeto, observadas, ainda, as restrições contidas nos parágrafos deste artigo. </w:delText>
        </w:r>
      </w:del>
    </w:p>
    <w:p w14:paraId="00000E29" w14:textId="78C5DED0" w:rsidR="003D183A" w:rsidDel="00E631A1" w:rsidRDefault="008B7924" w:rsidP="00E631A1">
      <w:pPr>
        <w:widowControl w:val="0"/>
        <w:pBdr>
          <w:top w:val="nil"/>
          <w:left w:val="nil"/>
          <w:bottom w:val="nil"/>
          <w:right w:val="nil"/>
          <w:between w:val="nil"/>
        </w:pBdr>
        <w:spacing w:before="0" w:after="113"/>
        <w:ind w:left="567" w:firstLine="0"/>
        <w:jc w:val="center"/>
        <w:rPr>
          <w:del w:id="9636" w:author="Cristiano de Menezes Feu" w:date="2022-11-21T08:33:00Z"/>
          <w:b/>
          <w:color w:val="005583"/>
          <w:sz w:val="20"/>
          <w:szCs w:val="20"/>
        </w:rPr>
        <w:pPrChange w:id="9637" w:author="Cristiano de Menezes Feu" w:date="2022-11-21T08:33:00Z">
          <w:pPr>
            <w:widowControl w:val="0"/>
            <w:pBdr>
              <w:top w:val="nil"/>
              <w:left w:val="nil"/>
              <w:bottom w:val="nil"/>
              <w:right w:val="nil"/>
              <w:between w:val="nil"/>
            </w:pBdr>
            <w:spacing w:before="0" w:after="113"/>
            <w:ind w:left="567" w:firstLine="0"/>
          </w:pPr>
        </w:pPrChange>
      </w:pPr>
      <w:del w:id="9638" w:author="Cristiano de Menezes Feu" w:date="2022-11-21T08:33:00Z">
        <w:r w:rsidDel="00E631A1">
          <w:rPr>
            <w:color w:val="005583"/>
            <w:sz w:val="20"/>
            <w:szCs w:val="20"/>
          </w:rPr>
          <w:delText>Art. 57, VII, discussão dos projetos nas Comissões; art. 157, § 3º.</w:delText>
        </w:r>
      </w:del>
    </w:p>
    <w:p w14:paraId="00000E2A" w14:textId="34B1F13C" w:rsidR="003D183A" w:rsidDel="00E631A1" w:rsidRDefault="008B7924" w:rsidP="00E631A1">
      <w:pPr>
        <w:widowControl w:val="0"/>
        <w:pBdr>
          <w:top w:val="nil"/>
          <w:left w:val="nil"/>
          <w:bottom w:val="nil"/>
          <w:right w:val="nil"/>
          <w:between w:val="nil"/>
        </w:pBdr>
        <w:spacing w:before="0" w:after="113"/>
        <w:ind w:left="567" w:firstLine="0"/>
        <w:jc w:val="center"/>
        <w:rPr>
          <w:del w:id="9639" w:author="Cristiano de Menezes Feu" w:date="2022-11-21T08:33:00Z"/>
          <w:b/>
          <w:color w:val="005583"/>
          <w:sz w:val="20"/>
          <w:szCs w:val="20"/>
        </w:rPr>
        <w:pPrChange w:id="9640" w:author="Cristiano de Menezes Feu" w:date="2022-11-21T08:33:00Z">
          <w:pPr>
            <w:widowControl w:val="0"/>
            <w:pBdr>
              <w:top w:val="nil"/>
              <w:left w:val="nil"/>
              <w:bottom w:val="nil"/>
              <w:right w:val="nil"/>
              <w:between w:val="nil"/>
            </w:pBdr>
            <w:spacing w:before="0" w:after="113"/>
            <w:ind w:left="567" w:firstLine="0"/>
          </w:pPr>
        </w:pPrChange>
      </w:pPr>
      <w:del w:id="9641" w:author="Cristiano de Menezes Feu" w:date="2022-11-21T08:33:00Z">
        <w:r w:rsidDel="00E631A1">
          <w:rPr>
            <w:b/>
            <w:color w:val="005583"/>
            <w:sz w:val="20"/>
            <w:szCs w:val="20"/>
          </w:rPr>
          <w:delText>QO</w:delText>
        </w:r>
        <w:r w:rsidDel="00E631A1">
          <w:rPr>
            <w:color w:val="005583"/>
            <w:sz w:val="20"/>
            <w:szCs w:val="20"/>
          </w:rPr>
          <w:delText xml:space="preserve"> 23/2007 – Entende caber às medidas provisórias tratamento urgente desde seu recebimento, resultando na definição do tempo de 3 minutos para cada inscrito na discussão, ainda que não esteja trancando a pauta.</w:delText>
        </w:r>
      </w:del>
    </w:p>
    <w:p w14:paraId="00000E2B" w14:textId="577968AE" w:rsidR="003D183A" w:rsidDel="00E631A1" w:rsidRDefault="008B7924" w:rsidP="00E631A1">
      <w:pPr>
        <w:widowControl w:val="0"/>
        <w:pBdr>
          <w:top w:val="nil"/>
          <w:left w:val="nil"/>
          <w:bottom w:val="nil"/>
          <w:right w:val="nil"/>
          <w:between w:val="nil"/>
        </w:pBdr>
        <w:spacing w:before="0" w:after="113"/>
        <w:ind w:left="567" w:firstLine="0"/>
        <w:jc w:val="center"/>
        <w:rPr>
          <w:del w:id="9642" w:author="Cristiano de Menezes Feu" w:date="2022-11-21T08:33:00Z"/>
          <w:color w:val="005583"/>
          <w:sz w:val="20"/>
          <w:szCs w:val="20"/>
        </w:rPr>
        <w:pPrChange w:id="9643" w:author="Cristiano de Menezes Feu" w:date="2022-11-21T08:33:00Z">
          <w:pPr>
            <w:widowControl w:val="0"/>
            <w:pBdr>
              <w:top w:val="nil"/>
              <w:left w:val="nil"/>
              <w:bottom w:val="nil"/>
              <w:right w:val="nil"/>
              <w:between w:val="nil"/>
            </w:pBdr>
            <w:spacing w:before="0" w:after="113"/>
            <w:ind w:left="567" w:firstLine="0"/>
          </w:pPr>
        </w:pPrChange>
      </w:pPr>
      <w:del w:id="9644" w:author="Cristiano de Menezes Feu" w:date="2022-11-21T08:33:00Z">
        <w:r w:rsidDel="00E631A1">
          <w:rPr>
            <w:b/>
            <w:color w:val="005583"/>
            <w:sz w:val="20"/>
            <w:szCs w:val="20"/>
          </w:rPr>
          <w:delText>Prática:</w:delText>
        </w:r>
        <w:r w:rsidDel="00E631A1">
          <w:rPr>
            <w:color w:val="005583"/>
            <w:sz w:val="20"/>
            <w:szCs w:val="20"/>
          </w:rPr>
          <w:delText xml:space="preserve"> é de 3 minutos o tempo concedido para discussão de matérias urgentes, incluindo medidas provisórias, e dos requerimentos procedimentais pertinentes, em decorrência do previsto no art. 157, § 3º.</w:delText>
        </w:r>
      </w:del>
    </w:p>
    <w:p w14:paraId="00000E2C" w14:textId="7B6399CF" w:rsidR="003D183A" w:rsidDel="00E631A1" w:rsidRDefault="008B7924" w:rsidP="00E631A1">
      <w:pPr>
        <w:widowControl w:val="0"/>
        <w:pBdr>
          <w:top w:val="nil"/>
          <w:left w:val="nil"/>
          <w:bottom w:val="nil"/>
          <w:right w:val="nil"/>
          <w:between w:val="nil"/>
        </w:pBdr>
        <w:ind w:firstLine="0"/>
        <w:jc w:val="center"/>
        <w:rPr>
          <w:del w:id="9645" w:author="Cristiano de Menezes Feu" w:date="2022-11-21T08:33:00Z"/>
          <w:color w:val="000000"/>
        </w:rPr>
        <w:pPrChange w:id="9646" w:author="Cristiano de Menezes Feu" w:date="2022-11-21T08:33:00Z">
          <w:pPr>
            <w:widowControl w:val="0"/>
            <w:pBdr>
              <w:top w:val="nil"/>
              <w:left w:val="nil"/>
              <w:bottom w:val="nil"/>
              <w:right w:val="nil"/>
              <w:between w:val="nil"/>
            </w:pBdr>
          </w:pPr>
        </w:pPrChange>
      </w:pPr>
      <w:del w:id="9647" w:author="Cristiano de Menezes Feu" w:date="2022-11-21T08:33:00Z">
        <w:r w:rsidDel="00E631A1">
          <w:rPr>
            <w:color w:val="000000"/>
          </w:rPr>
          <w:delText xml:space="preserve">§ 1º Na discussão prévia só poderão falar o Autor e o Relator do projeto e mais dois Deputados, um a favor e outro contra. </w:delText>
        </w:r>
      </w:del>
    </w:p>
    <w:p w14:paraId="00000E2D" w14:textId="1011F4FF" w:rsidR="003D183A" w:rsidDel="00E631A1" w:rsidRDefault="008B7924" w:rsidP="00E631A1">
      <w:pPr>
        <w:widowControl w:val="0"/>
        <w:pBdr>
          <w:top w:val="nil"/>
          <w:left w:val="nil"/>
          <w:bottom w:val="nil"/>
          <w:right w:val="nil"/>
          <w:between w:val="nil"/>
        </w:pBdr>
        <w:ind w:firstLine="0"/>
        <w:jc w:val="center"/>
        <w:rPr>
          <w:del w:id="9648" w:author="Cristiano de Menezes Feu" w:date="2022-11-21T08:33:00Z"/>
          <w:rFonts w:ascii="ClearSans-Bold" w:eastAsia="ClearSans-Bold" w:hAnsi="ClearSans-Bold" w:cs="ClearSans-Bold"/>
          <w:b/>
          <w:color w:val="000000"/>
        </w:rPr>
        <w:pPrChange w:id="9649" w:author="Cristiano de Menezes Feu" w:date="2022-11-21T08:33:00Z">
          <w:pPr>
            <w:widowControl w:val="0"/>
            <w:pBdr>
              <w:top w:val="nil"/>
              <w:left w:val="nil"/>
              <w:bottom w:val="nil"/>
              <w:right w:val="nil"/>
              <w:between w:val="nil"/>
            </w:pBdr>
          </w:pPr>
        </w:pPrChange>
      </w:pPr>
      <w:del w:id="9650" w:author="Cristiano de Menezes Feu" w:date="2022-11-21T08:33:00Z">
        <w:r w:rsidDel="00E631A1">
          <w:rPr>
            <w:color w:val="000000"/>
          </w:rPr>
          <w:delText xml:space="preserve">§ 2º O Autor do projeto e o Relator poderão falar duas vezes cada um, salvo proibição regimental expressa. </w:delText>
        </w:r>
      </w:del>
    </w:p>
    <w:p w14:paraId="00000E2E" w14:textId="78C4C678" w:rsidR="003D183A" w:rsidDel="00E631A1" w:rsidRDefault="008B7924" w:rsidP="00E631A1">
      <w:pPr>
        <w:widowControl w:val="0"/>
        <w:pBdr>
          <w:top w:val="nil"/>
          <w:left w:val="nil"/>
          <w:bottom w:val="nil"/>
          <w:right w:val="nil"/>
          <w:between w:val="nil"/>
        </w:pBdr>
        <w:spacing w:before="0" w:after="113"/>
        <w:ind w:left="567" w:firstLine="0"/>
        <w:jc w:val="center"/>
        <w:rPr>
          <w:del w:id="9651" w:author="Cristiano de Menezes Feu" w:date="2022-11-21T08:33:00Z"/>
          <w:color w:val="005583"/>
          <w:sz w:val="20"/>
          <w:szCs w:val="20"/>
        </w:rPr>
        <w:pPrChange w:id="9652" w:author="Cristiano de Menezes Feu" w:date="2022-11-21T08:33:00Z">
          <w:pPr>
            <w:widowControl w:val="0"/>
            <w:pBdr>
              <w:top w:val="nil"/>
              <w:left w:val="nil"/>
              <w:bottom w:val="nil"/>
              <w:right w:val="nil"/>
              <w:between w:val="nil"/>
            </w:pBdr>
            <w:spacing w:before="0" w:after="113"/>
            <w:ind w:left="567" w:firstLine="0"/>
          </w:pPr>
        </w:pPrChange>
      </w:pPr>
      <w:del w:id="9653" w:author="Cristiano de Menezes Feu" w:date="2022-11-21T08:33:00Z">
        <w:r w:rsidDel="00E631A1">
          <w:rPr>
            <w:color w:val="005583"/>
            <w:sz w:val="20"/>
            <w:szCs w:val="20"/>
          </w:rPr>
          <w:delText>Art. 57, IX; art. 192, § 5º.</w:delText>
        </w:r>
      </w:del>
    </w:p>
    <w:p w14:paraId="00000E2F" w14:textId="6A0D69CD" w:rsidR="003D183A" w:rsidDel="00E631A1" w:rsidRDefault="008B7924" w:rsidP="00E631A1">
      <w:pPr>
        <w:widowControl w:val="0"/>
        <w:pBdr>
          <w:top w:val="nil"/>
          <w:left w:val="nil"/>
          <w:bottom w:val="nil"/>
          <w:right w:val="nil"/>
          <w:between w:val="nil"/>
        </w:pBdr>
        <w:ind w:firstLine="0"/>
        <w:jc w:val="center"/>
        <w:rPr>
          <w:del w:id="9654" w:author="Cristiano de Menezes Feu" w:date="2022-11-21T08:33:00Z"/>
          <w:rFonts w:ascii="ClearSans-Bold" w:eastAsia="ClearSans-Bold" w:hAnsi="ClearSans-Bold" w:cs="ClearSans-Bold"/>
          <w:b/>
          <w:color w:val="000000"/>
        </w:rPr>
        <w:pPrChange w:id="9655" w:author="Cristiano de Menezes Feu" w:date="2022-11-21T08:33:00Z">
          <w:pPr>
            <w:widowControl w:val="0"/>
            <w:pBdr>
              <w:top w:val="nil"/>
              <w:left w:val="nil"/>
              <w:bottom w:val="nil"/>
              <w:right w:val="nil"/>
              <w:between w:val="nil"/>
            </w:pBdr>
          </w:pPr>
        </w:pPrChange>
      </w:pPr>
      <w:del w:id="9656" w:author="Cristiano de Menezes Feu" w:date="2022-11-21T08:33:00Z">
        <w:r w:rsidDel="00E631A1">
          <w:rPr>
            <w:color w:val="000000"/>
          </w:rPr>
          <w:delText>§ 3º Quando a discussão da proposição se fizer por partes, o Deputado poderá falar, na discussão de cada uma, pela metade do prazo previsto para o projeto.</w:delText>
        </w:r>
      </w:del>
    </w:p>
    <w:p w14:paraId="00000E30" w14:textId="77FAD7D0" w:rsidR="003D183A" w:rsidDel="00E631A1" w:rsidRDefault="008B7924" w:rsidP="00E631A1">
      <w:pPr>
        <w:widowControl w:val="0"/>
        <w:pBdr>
          <w:top w:val="nil"/>
          <w:left w:val="nil"/>
          <w:bottom w:val="nil"/>
          <w:right w:val="nil"/>
          <w:between w:val="nil"/>
        </w:pBdr>
        <w:spacing w:before="0" w:after="113"/>
        <w:ind w:left="567" w:firstLine="0"/>
        <w:jc w:val="center"/>
        <w:rPr>
          <w:del w:id="9657" w:author="Cristiano de Menezes Feu" w:date="2022-11-21T08:33:00Z"/>
          <w:color w:val="005583"/>
          <w:sz w:val="20"/>
          <w:szCs w:val="20"/>
        </w:rPr>
        <w:pPrChange w:id="9658" w:author="Cristiano de Menezes Feu" w:date="2022-11-21T08:33:00Z">
          <w:pPr>
            <w:widowControl w:val="0"/>
            <w:pBdr>
              <w:top w:val="nil"/>
              <w:left w:val="nil"/>
              <w:bottom w:val="nil"/>
              <w:right w:val="nil"/>
              <w:between w:val="nil"/>
            </w:pBdr>
            <w:spacing w:before="0" w:after="113"/>
            <w:ind w:left="567" w:firstLine="0"/>
          </w:pPr>
        </w:pPrChange>
      </w:pPr>
      <w:del w:id="9659" w:author="Cristiano de Menezes Feu" w:date="2022-11-21T08:33:00Z">
        <w:r w:rsidDel="00E631A1">
          <w:rPr>
            <w:color w:val="005583"/>
            <w:sz w:val="20"/>
            <w:szCs w:val="20"/>
          </w:rPr>
          <w:delText>Art. 114, VI; art. 165, § 2º.</w:delText>
        </w:r>
      </w:del>
    </w:p>
    <w:p w14:paraId="00000E31" w14:textId="2CD2C364" w:rsidR="003D183A" w:rsidDel="00E631A1" w:rsidRDefault="008B7924" w:rsidP="00E631A1">
      <w:pPr>
        <w:widowControl w:val="0"/>
        <w:pBdr>
          <w:top w:val="nil"/>
          <w:left w:val="nil"/>
          <w:bottom w:val="nil"/>
          <w:right w:val="nil"/>
          <w:between w:val="nil"/>
        </w:pBdr>
        <w:ind w:firstLine="0"/>
        <w:jc w:val="center"/>
        <w:rPr>
          <w:del w:id="9660" w:author="Cristiano de Menezes Feu" w:date="2022-11-21T08:33:00Z"/>
          <w:color w:val="000000"/>
        </w:rPr>
        <w:pPrChange w:id="9661" w:author="Cristiano de Menezes Feu" w:date="2022-11-21T08:33:00Z">
          <w:pPr>
            <w:widowControl w:val="0"/>
            <w:pBdr>
              <w:top w:val="nil"/>
              <w:left w:val="nil"/>
              <w:bottom w:val="nil"/>
              <w:right w:val="nil"/>
              <w:between w:val="nil"/>
            </w:pBdr>
          </w:pPr>
        </w:pPrChange>
      </w:pPr>
      <w:del w:id="9662" w:author="Cristiano de Menezes Feu" w:date="2022-11-21T08:33:00Z">
        <w:r w:rsidDel="00E631A1">
          <w:rPr>
            <w:color w:val="000000"/>
          </w:rPr>
          <w:delText xml:space="preserve">§ 4º Qualquer prazo para uso da palavra, salvo expressa proibição regimental, poderá ser prorrogado pelo Presidente, pela metade, no máximo, se não se tratar de proposição em regime de urgência ou em segundo turno. </w:delText>
        </w:r>
      </w:del>
    </w:p>
    <w:p w14:paraId="00000E32" w14:textId="62B325F9" w:rsidR="003D183A" w:rsidDel="00E631A1" w:rsidRDefault="008B7924" w:rsidP="00E631A1">
      <w:pPr>
        <w:widowControl w:val="0"/>
        <w:pBdr>
          <w:top w:val="nil"/>
          <w:left w:val="nil"/>
          <w:bottom w:val="nil"/>
          <w:right w:val="nil"/>
          <w:between w:val="nil"/>
        </w:pBdr>
        <w:spacing w:before="0" w:after="113"/>
        <w:ind w:left="567" w:firstLine="0"/>
        <w:jc w:val="center"/>
        <w:rPr>
          <w:del w:id="9663" w:author="Cristiano de Menezes Feu" w:date="2022-11-21T08:33:00Z"/>
          <w:color w:val="005583"/>
          <w:sz w:val="20"/>
          <w:szCs w:val="20"/>
        </w:rPr>
        <w:pPrChange w:id="9664" w:author="Cristiano de Menezes Feu" w:date="2022-11-21T08:33:00Z">
          <w:pPr>
            <w:widowControl w:val="0"/>
            <w:pBdr>
              <w:top w:val="nil"/>
              <w:left w:val="nil"/>
              <w:bottom w:val="nil"/>
              <w:right w:val="nil"/>
              <w:between w:val="nil"/>
            </w:pBdr>
            <w:spacing w:before="0" w:after="113"/>
            <w:ind w:left="567" w:firstLine="0"/>
          </w:pPr>
        </w:pPrChange>
      </w:pPr>
      <w:del w:id="9665"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é regimentalmente improrrogável o uso da palavra nos seguintes casos: discussão de projetos nas Comissões, art. 57, VII; encaminhamento de requerimento de urgência, art. 154, § 1º; discussão de projeto de código e das respectivas emendas destacadas, arts. 206, parágrafo único, III e art. 207, § 1º; réplica e tréplica, em convocação ou comparecimento de ministros, art. 221, § 4º, e 222, § 3º.</w:delText>
        </w:r>
      </w:del>
    </w:p>
    <w:p w14:paraId="00000E33" w14:textId="32FCF11A" w:rsidR="003D183A" w:rsidDel="00E631A1" w:rsidRDefault="008B7924" w:rsidP="00E631A1">
      <w:pPr>
        <w:widowControl w:val="0"/>
        <w:pBdr>
          <w:top w:val="nil"/>
          <w:left w:val="nil"/>
          <w:bottom w:val="nil"/>
          <w:right w:val="nil"/>
          <w:between w:val="nil"/>
        </w:pBdr>
        <w:ind w:firstLine="0"/>
        <w:jc w:val="center"/>
        <w:rPr>
          <w:del w:id="9666" w:author="Cristiano de Menezes Feu" w:date="2022-11-21T08:33:00Z"/>
          <w:rFonts w:ascii="ClearSans-Bold" w:eastAsia="ClearSans-Bold" w:hAnsi="ClearSans-Bold" w:cs="ClearSans-Bold"/>
          <w:b/>
          <w:color w:val="000000"/>
        </w:rPr>
        <w:pPrChange w:id="9667" w:author="Cristiano de Menezes Feu" w:date="2022-11-21T08:33:00Z">
          <w:pPr>
            <w:widowControl w:val="0"/>
            <w:pBdr>
              <w:top w:val="nil"/>
              <w:left w:val="nil"/>
              <w:bottom w:val="nil"/>
              <w:right w:val="nil"/>
              <w:between w:val="nil"/>
            </w:pBdr>
          </w:pPr>
        </w:pPrChange>
      </w:pPr>
      <w:del w:id="9668" w:author="Cristiano de Menezes Feu" w:date="2022-11-21T08:33:00Z">
        <w:r w:rsidDel="00E631A1">
          <w:rPr>
            <w:color w:val="000000"/>
          </w:rPr>
          <w:delText>§ 5º Havendo três ou mais oradores inscritos para discussão da mesma proposição, não será concedida prorrogação de tempo.</w:delText>
        </w:r>
      </w:del>
    </w:p>
    <w:p w14:paraId="00000E34" w14:textId="3AC669DE" w:rsidR="003D183A" w:rsidDel="00E631A1" w:rsidRDefault="008B7924" w:rsidP="00E631A1">
      <w:pPr>
        <w:widowControl w:val="0"/>
        <w:pBdr>
          <w:top w:val="nil"/>
          <w:left w:val="nil"/>
          <w:bottom w:val="nil"/>
          <w:right w:val="nil"/>
          <w:between w:val="nil"/>
        </w:pBdr>
        <w:ind w:firstLine="0"/>
        <w:jc w:val="center"/>
        <w:rPr>
          <w:del w:id="9669" w:author="Cristiano de Menezes Feu" w:date="2022-11-21T08:33:00Z"/>
          <w:b/>
          <w:color w:val="005583"/>
          <w:sz w:val="20"/>
          <w:szCs w:val="20"/>
        </w:rPr>
        <w:pPrChange w:id="9670" w:author="Cristiano de Menezes Feu" w:date="2022-11-21T08:33:00Z">
          <w:pPr>
            <w:widowControl w:val="0"/>
            <w:pBdr>
              <w:top w:val="nil"/>
              <w:left w:val="nil"/>
              <w:bottom w:val="nil"/>
              <w:right w:val="nil"/>
              <w:between w:val="nil"/>
            </w:pBdr>
          </w:pPr>
        </w:pPrChange>
      </w:pPr>
      <w:del w:id="9671" w:author="Cristiano de Menezes Feu" w:date="2022-11-21T08:33:00Z">
        <w:r w:rsidDel="00E631A1">
          <w:rPr>
            <w:rFonts w:ascii="ClearSans-Bold" w:eastAsia="ClearSans-Bold" w:hAnsi="ClearSans-Bold" w:cs="ClearSans-Bold"/>
            <w:b/>
            <w:color w:val="000000"/>
          </w:rPr>
          <w:delText>Art. 175.</w:delText>
        </w:r>
        <w:r w:rsidDel="00E631A1">
          <w:rPr>
            <w:color w:val="000000"/>
          </w:rPr>
          <w:delText xml:space="preserve"> O Deputado que usar a palavra sobre a proposição em discussão não poderá: </w:delText>
        </w:r>
      </w:del>
    </w:p>
    <w:p w14:paraId="00000E35" w14:textId="53F2FC86" w:rsidR="003D183A" w:rsidDel="00E631A1" w:rsidRDefault="008B7924" w:rsidP="00E631A1">
      <w:pPr>
        <w:widowControl w:val="0"/>
        <w:pBdr>
          <w:top w:val="nil"/>
          <w:left w:val="nil"/>
          <w:bottom w:val="nil"/>
          <w:right w:val="nil"/>
          <w:between w:val="nil"/>
        </w:pBdr>
        <w:spacing w:before="0" w:after="113"/>
        <w:ind w:left="567" w:firstLine="0"/>
        <w:jc w:val="center"/>
        <w:rPr>
          <w:del w:id="9672" w:author="Cristiano de Menezes Feu" w:date="2022-11-21T08:33:00Z"/>
          <w:color w:val="005583"/>
          <w:sz w:val="20"/>
          <w:szCs w:val="20"/>
        </w:rPr>
        <w:pPrChange w:id="9673" w:author="Cristiano de Menezes Feu" w:date="2022-11-21T08:33:00Z">
          <w:pPr>
            <w:widowControl w:val="0"/>
            <w:pBdr>
              <w:top w:val="nil"/>
              <w:left w:val="nil"/>
              <w:bottom w:val="nil"/>
              <w:right w:val="nil"/>
              <w:between w:val="nil"/>
            </w:pBdr>
            <w:spacing w:before="0" w:after="113"/>
            <w:ind w:left="567" w:firstLine="0"/>
          </w:pPr>
        </w:pPrChange>
      </w:pPr>
      <w:del w:id="9674" w:author="Cristiano de Menezes Feu" w:date="2022-11-21T08:33:00Z">
        <w:r w:rsidDel="00E631A1">
          <w:rPr>
            <w:b/>
            <w:color w:val="005583"/>
            <w:sz w:val="20"/>
            <w:szCs w:val="20"/>
          </w:rPr>
          <w:delText>QO</w:delText>
        </w:r>
        <w:r w:rsidDel="00E631A1">
          <w:rPr>
            <w:color w:val="005583"/>
            <w:sz w:val="20"/>
            <w:szCs w:val="20"/>
          </w:rPr>
          <w:delText xml:space="preserve"> 181/2016 – Reafirma entendimento constante da QO 371/2004 no sentido de que “a observância do estatuído no artigo 175 do Regimento Interno permite que esta Casa legislativa tenha objetividade no cumprimento de sua função legiferante. Manifestações que se desviem da questão em debate ou falem sobre o vencido devem ser evitadas para que a discussão seja centrada nos assuntos e procedimentos que otimizem a função legislativa desta Casa”.</w:delText>
        </w:r>
      </w:del>
    </w:p>
    <w:p w14:paraId="00000E36" w14:textId="2ED9C87A" w:rsidR="003D183A" w:rsidDel="00E631A1" w:rsidRDefault="008B7924" w:rsidP="00E631A1">
      <w:pPr>
        <w:widowControl w:val="0"/>
        <w:pBdr>
          <w:top w:val="nil"/>
          <w:left w:val="nil"/>
          <w:bottom w:val="nil"/>
          <w:right w:val="nil"/>
          <w:between w:val="nil"/>
        </w:pBdr>
        <w:ind w:firstLine="0"/>
        <w:jc w:val="center"/>
        <w:rPr>
          <w:del w:id="9675" w:author="Cristiano de Menezes Feu" w:date="2022-11-21T08:33:00Z"/>
          <w:color w:val="000000"/>
        </w:rPr>
        <w:pPrChange w:id="9676" w:author="Cristiano de Menezes Feu" w:date="2022-11-21T08:33:00Z">
          <w:pPr>
            <w:widowControl w:val="0"/>
            <w:pBdr>
              <w:top w:val="nil"/>
              <w:left w:val="nil"/>
              <w:bottom w:val="nil"/>
              <w:right w:val="nil"/>
              <w:between w:val="nil"/>
            </w:pBdr>
          </w:pPr>
        </w:pPrChange>
      </w:pPr>
      <w:del w:id="9677" w:author="Cristiano de Menezes Feu" w:date="2022-11-21T08:33:00Z">
        <w:r w:rsidDel="00E631A1">
          <w:rPr>
            <w:color w:val="000000"/>
          </w:rPr>
          <w:delText xml:space="preserve">I - desviar-se da questão em debate; </w:delText>
        </w:r>
      </w:del>
    </w:p>
    <w:p w14:paraId="00000E37" w14:textId="5B3D1949" w:rsidR="003D183A" w:rsidDel="00E631A1" w:rsidRDefault="008B7924" w:rsidP="00E631A1">
      <w:pPr>
        <w:widowControl w:val="0"/>
        <w:pBdr>
          <w:top w:val="nil"/>
          <w:left w:val="nil"/>
          <w:bottom w:val="nil"/>
          <w:right w:val="nil"/>
          <w:between w:val="nil"/>
        </w:pBdr>
        <w:spacing w:before="0" w:after="113"/>
        <w:ind w:left="567" w:firstLine="0"/>
        <w:jc w:val="center"/>
        <w:rPr>
          <w:del w:id="9678" w:author="Cristiano de Menezes Feu" w:date="2022-11-21T08:33:00Z"/>
          <w:color w:val="005583"/>
          <w:sz w:val="20"/>
          <w:szCs w:val="20"/>
        </w:rPr>
        <w:pPrChange w:id="9679" w:author="Cristiano de Menezes Feu" w:date="2022-11-21T08:33:00Z">
          <w:pPr>
            <w:widowControl w:val="0"/>
            <w:pBdr>
              <w:top w:val="nil"/>
              <w:left w:val="nil"/>
              <w:bottom w:val="nil"/>
              <w:right w:val="nil"/>
              <w:between w:val="nil"/>
            </w:pBdr>
            <w:spacing w:before="0" w:after="113"/>
            <w:ind w:left="567" w:firstLine="0"/>
          </w:pPr>
        </w:pPrChange>
      </w:pPr>
      <w:del w:id="9680" w:author="Cristiano de Menezes Feu" w:date="2022-11-21T08:33:00Z">
        <w:r w:rsidDel="00E631A1">
          <w:rPr>
            <w:color w:val="005583"/>
            <w:sz w:val="20"/>
            <w:szCs w:val="20"/>
          </w:rPr>
          <w:delText xml:space="preserve">Art. 17, I, f. </w:delText>
        </w:r>
      </w:del>
    </w:p>
    <w:p w14:paraId="00000E38" w14:textId="611FD2F8" w:rsidR="003D183A" w:rsidDel="00E631A1" w:rsidRDefault="008B7924" w:rsidP="00E631A1">
      <w:pPr>
        <w:widowControl w:val="0"/>
        <w:pBdr>
          <w:top w:val="nil"/>
          <w:left w:val="nil"/>
          <w:bottom w:val="nil"/>
          <w:right w:val="nil"/>
          <w:between w:val="nil"/>
        </w:pBdr>
        <w:ind w:firstLine="0"/>
        <w:jc w:val="center"/>
        <w:rPr>
          <w:del w:id="9681" w:author="Cristiano de Menezes Feu" w:date="2022-11-21T08:33:00Z"/>
          <w:color w:val="000000"/>
        </w:rPr>
        <w:pPrChange w:id="9682" w:author="Cristiano de Menezes Feu" w:date="2022-11-21T08:33:00Z">
          <w:pPr>
            <w:widowControl w:val="0"/>
            <w:pBdr>
              <w:top w:val="nil"/>
              <w:left w:val="nil"/>
              <w:bottom w:val="nil"/>
              <w:right w:val="nil"/>
              <w:between w:val="nil"/>
            </w:pBdr>
          </w:pPr>
        </w:pPrChange>
      </w:pPr>
      <w:del w:id="9683" w:author="Cristiano de Menezes Feu" w:date="2022-11-21T08:33:00Z">
        <w:r w:rsidDel="00E631A1">
          <w:rPr>
            <w:color w:val="000000"/>
          </w:rPr>
          <w:delText xml:space="preserve">II - falar sobre o vencido; </w:delText>
        </w:r>
      </w:del>
    </w:p>
    <w:p w14:paraId="00000E39" w14:textId="5B2369D5" w:rsidR="003D183A" w:rsidDel="00E631A1" w:rsidRDefault="008B7924" w:rsidP="00E631A1">
      <w:pPr>
        <w:widowControl w:val="0"/>
        <w:pBdr>
          <w:top w:val="nil"/>
          <w:left w:val="nil"/>
          <w:bottom w:val="nil"/>
          <w:right w:val="nil"/>
          <w:between w:val="nil"/>
        </w:pBdr>
        <w:spacing w:before="0" w:after="113"/>
        <w:ind w:left="567" w:firstLine="0"/>
        <w:jc w:val="center"/>
        <w:rPr>
          <w:del w:id="9684" w:author="Cristiano de Menezes Feu" w:date="2022-11-21T08:33:00Z"/>
          <w:color w:val="005583"/>
          <w:sz w:val="20"/>
          <w:szCs w:val="20"/>
        </w:rPr>
        <w:pPrChange w:id="9685" w:author="Cristiano de Menezes Feu" w:date="2022-11-21T08:33:00Z">
          <w:pPr>
            <w:widowControl w:val="0"/>
            <w:pBdr>
              <w:top w:val="nil"/>
              <w:left w:val="nil"/>
              <w:bottom w:val="nil"/>
              <w:right w:val="nil"/>
              <w:between w:val="nil"/>
            </w:pBdr>
            <w:spacing w:before="0" w:after="113"/>
            <w:ind w:left="567" w:firstLine="0"/>
          </w:pPr>
        </w:pPrChange>
      </w:pPr>
      <w:del w:id="9686" w:author="Cristiano de Menezes Feu" w:date="2022-11-21T08:33:00Z">
        <w:r w:rsidDel="00E631A1">
          <w:rPr>
            <w:color w:val="005583"/>
            <w:sz w:val="20"/>
            <w:szCs w:val="20"/>
          </w:rPr>
          <w:delText>Art. 17, I, f.</w:delText>
        </w:r>
      </w:del>
    </w:p>
    <w:p w14:paraId="00000E3A" w14:textId="2E27C722" w:rsidR="003D183A" w:rsidDel="00E631A1" w:rsidRDefault="008B7924" w:rsidP="00E631A1">
      <w:pPr>
        <w:widowControl w:val="0"/>
        <w:pBdr>
          <w:top w:val="nil"/>
          <w:left w:val="nil"/>
          <w:bottom w:val="nil"/>
          <w:right w:val="nil"/>
          <w:between w:val="nil"/>
        </w:pBdr>
        <w:ind w:firstLine="0"/>
        <w:jc w:val="center"/>
        <w:rPr>
          <w:del w:id="9687" w:author="Cristiano de Menezes Feu" w:date="2022-11-21T08:33:00Z"/>
          <w:color w:val="000000"/>
        </w:rPr>
        <w:pPrChange w:id="9688" w:author="Cristiano de Menezes Feu" w:date="2022-11-21T08:33:00Z">
          <w:pPr>
            <w:widowControl w:val="0"/>
            <w:pBdr>
              <w:top w:val="nil"/>
              <w:left w:val="nil"/>
              <w:bottom w:val="nil"/>
              <w:right w:val="nil"/>
              <w:between w:val="nil"/>
            </w:pBdr>
          </w:pPr>
        </w:pPrChange>
      </w:pPr>
      <w:del w:id="9689" w:author="Cristiano de Menezes Feu" w:date="2022-11-21T08:33:00Z">
        <w:r w:rsidDel="00E631A1">
          <w:rPr>
            <w:color w:val="000000"/>
          </w:rPr>
          <w:delText>III - usar de linguagem imprópria;</w:delText>
        </w:r>
      </w:del>
    </w:p>
    <w:p w14:paraId="00000E3B" w14:textId="5E9D0FE5" w:rsidR="003D183A" w:rsidDel="00E631A1" w:rsidRDefault="008B7924" w:rsidP="00E631A1">
      <w:pPr>
        <w:widowControl w:val="0"/>
        <w:pBdr>
          <w:top w:val="nil"/>
          <w:left w:val="nil"/>
          <w:bottom w:val="nil"/>
          <w:right w:val="nil"/>
          <w:between w:val="nil"/>
        </w:pBdr>
        <w:ind w:firstLine="0"/>
        <w:jc w:val="center"/>
        <w:rPr>
          <w:del w:id="9690" w:author="Cristiano de Menezes Feu" w:date="2022-11-21T08:33:00Z"/>
          <w:color w:val="000000"/>
        </w:rPr>
        <w:pPrChange w:id="9691" w:author="Cristiano de Menezes Feu" w:date="2022-11-21T08:33:00Z">
          <w:pPr>
            <w:widowControl w:val="0"/>
            <w:pBdr>
              <w:top w:val="nil"/>
              <w:left w:val="nil"/>
              <w:bottom w:val="nil"/>
              <w:right w:val="nil"/>
              <w:between w:val="nil"/>
            </w:pBdr>
          </w:pPr>
        </w:pPrChange>
      </w:pPr>
      <w:del w:id="9692" w:author="Cristiano de Menezes Feu" w:date="2022-11-21T08:33:00Z">
        <w:r w:rsidDel="00E631A1">
          <w:rPr>
            <w:color w:val="000000"/>
          </w:rPr>
          <w:delText>IV - ultrapassar o prazo regimental.</w:delText>
        </w:r>
      </w:del>
    </w:p>
    <w:p w14:paraId="00000E3C" w14:textId="6D7A2219" w:rsidR="003D183A" w:rsidDel="00E631A1" w:rsidRDefault="008B7924" w:rsidP="00E631A1">
      <w:pPr>
        <w:widowControl w:val="0"/>
        <w:pBdr>
          <w:top w:val="nil"/>
          <w:left w:val="nil"/>
          <w:bottom w:val="nil"/>
          <w:right w:val="nil"/>
          <w:between w:val="nil"/>
        </w:pBdr>
        <w:ind w:firstLine="0"/>
        <w:jc w:val="center"/>
        <w:rPr>
          <w:del w:id="9693" w:author="Cristiano de Menezes Feu" w:date="2022-11-21T08:33:00Z"/>
          <w:rFonts w:ascii="Sansita" w:eastAsia="Sansita" w:hAnsi="Sansita" w:cs="Sansita"/>
          <w:i/>
          <w:color w:val="000000"/>
          <w:sz w:val="24"/>
          <w:szCs w:val="24"/>
        </w:rPr>
        <w:pPrChange w:id="9694" w:author="Cristiano de Menezes Feu" w:date="2022-11-21T08:33:00Z">
          <w:pPr>
            <w:widowControl w:val="0"/>
            <w:pBdr>
              <w:top w:val="nil"/>
              <w:left w:val="nil"/>
              <w:bottom w:val="nil"/>
              <w:right w:val="nil"/>
              <w:between w:val="nil"/>
            </w:pBdr>
            <w:ind w:firstLine="0"/>
            <w:jc w:val="center"/>
          </w:pPr>
        </w:pPrChange>
      </w:pPr>
      <w:del w:id="9695" w:author="Cristiano de Menezes Feu" w:date="2022-11-21T08:33:00Z">
        <w:r w:rsidDel="00E631A1">
          <w:rPr>
            <w:rFonts w:ascii="Sansita" w:eastAsia="Sansita" w:hAnsi="Sansita" w:cs="Sansita"/>
            <w:i/>
            <w:color w:val="000000"/>
            <w:sz w:val="24"/>
            <w:szCs w:val="24"/>
          </w:rPr>
          <w:delText>Subseção III</w:delText>
        </w:r>
        <w:r w:rsidDel="00E631A1">
          <w:rPr>
            <w:rFonts w:ascii="Sansita" w:eastAsia="Sansita" w:hAnsi="Sansita" w:cs="Sansita"/>
            <w:i/>
            <w:color w:val="000000"/>
            <w:sz w:val="24"/>
            <w:szCs w:val="24"/>
          </w:rPr>
          <w:br/>
          <w:delText>Do Aparte</w:delText>
        </w:r>
      </w:del>
    </w:p>
    <w:p w14:paraId="00000E3D" w14:textId="2C3E9D78" w:rsidR="003D183A" w:rsidDel="00E631A1" w:rsidRDefault="008B7924" w:rsidP="00E631A1">
      <w:pPr>
        <w:widowControl w:val="0"/>
        <w:pBdr>
          <w:top w:val="nil"/>
          <w:left w:val="nil"/>
          <w:bottom w:val="nil"/>
          <w:right w:val="nil"/>
          <w:between w:val="nil"/>
        </w:pBdr>
        <w:ind w:firstLine="0"/>
        <w:jc w:val="center"/>
        <w:rPr>
          <w:del w:id="9696" w:author="Cristiano de Menezes Feu" w:date="2022-11-21T08:33:00Z"/>
          <w:color w:val="000000"/>
        </w:rPr>
        <w:pPrChange w:id="9697" w:author="Cristiano de Menezes Feu" w:date="2022-11-21T08:33:00Z">
          <w:pPr>
            <w:widowControl w:val="0"/>
            <w:pBdr>
              <w:top w:val="nil"/>
              <w:left w:val="nil"/>
              <w:bottom w:val="nil"/>
              <w:right w:val="nil"/>
              <w:between w:val="nil"/>
            </w:pBdr>
          </w:pPr>
        </w:pPrChange>
      </w:pPr>
      <w:del w:id="9698" w:author="Cristiano de Menezes Feu" w:date="2022-11-21T08:33:00Z">
        <w:r w:rsidDel="00E631A1">
          <w:rPr>
            <w:rFonts w:ascii="ClearSans-Bold" w:eastAsia="ClearSans-Bold" w:hAnsi="ClearSans-Bold" w:cs="ClearSans-Bold"/>
            <w:b/>
            <w:color w:val="000000"/>
          </w:rPr>
          <w:delText>Art. 176.</w:delText>
        </w:r>
        <w:r w:rsidDel="00E631A1">
          <w:rPr>
            <w:color w:val="000000"/>
          </w:rPr>
          <w:delText xml:space="preserve"> Aparte é a interrupção, breve e oportuna, do orador para indagação, ou esclarecimento, relativos à matéria em debate. </w:delText>
        </w:r>
      </w:del>
    </w:p>
    <w:p w14:paraId="00000E3E" w14:textId="67060113" w:rsidR="003D183A" w:rsidDel="00E631A1" w:rsidRDefault="008B7924" w:rsidP="00E631A1">
      <w:pPr>
        <w:widowControl w:val="0"/>
        <w:pBdr>
          <w:top w:val="nil"/>
          <w:left w:val="nil"/>
          <w:bottom w:val="nil"/>
          <w:right w:val="nil"/>
          <w:between w:val="nil"/>
        </w:pBdr>
        <w:ind w:firstLine="0"/>
        <w:jc w:val="center"/>
        <w:rPr>
          <w:del w:id="9699" w:author="Cristiano de Menezes Feu" w:date="2022-11-21T08:33:00Z"/>
          <w:color w:val="000000"/>
        </w:rPr>
        <w:pPrChange w:id="9700" w:author="Cristiano de Menezes Feu" w:date="2022-11-21T08:33:00Z">
          <w:pPr>
            <w:widowControl w:val="0"/>
            <w:pBdr>
              <w:top w:val="nil"/>
              <w:left w:val="nil"/>
              <w:bottom w:val="nil"/>
              <w:right w:val="nil"/>
              <w:between w:val="nil"/>
            </w:pBdr>
          </w:pPr>
        </w:pPrChange>
      </w:pPr>
      <w:del w:id="9701" w:author="Cristiano de Menezes Feu" w:date="2022-11-21T08:33:00Z">
        <w:r w:rsidDel="00E631A1">
          <w:rPr>
            <w:color w:val="000000"/>
          </w:rPr>
          <w:delText xml:space="preserve">§ 1º O Deputado só poderá apartear o orador se lhe solicitar e obtiver permissão, devendo permanecer de pé ao fazê-lo. </w:delText>
        </w:r>
      </w:del>
    </w:p>
    <w:p w14:paraId="00000E3F" w14:textId="5B00E10A" w:rsidR="003D183A" w:rsidDel="00E631A1" w:rsidRDefault="008B7924" w:rsidP="00E631A1">
      <w:pPr>
        <w:widowControl w:val="0"/>
        <w:pBdr>
          <w:top w:val="nil"/>
          <w:left w:val="nil"/>
          <w:bottom w:val="nil"/>
          <w:right w:val="nil"/>
          <w:between w:val="nil"/>
        </w:pBdr>
        <w:ind w:firstLine="0"/>
        <w:jc w:val="center"/>
        <w:rPr>
          <w:del w:id="9702" w:author="Cristiano de Menezes Feu" w:date="2022-11-21T08:33:00Z"/>
          <w:rFonts w:ascii="ClearSans-Bold" w:eastAsia="ClearSans-Bold" w:hAnsi="ClearSans-Bold" w:cs="ClearSans-Bold"/>
          <w:b/>
          <w:color w:val="000000"/>
        </w:rPr>
        <w:pPrChange w:id="9703" w:author="Cristiano de Menezes Feu" w:date="2022-11-21T08:33:00Z">
          <w:pPr>
            <w:widowControl w:val="0"/>
            <w:pBdr>
              <w:top w:val="nil"/>
              <w:left w:val="nil"/>
              <w:bottom w:val="nil"/>
              <w:right w:val="nil"/>
              <w:between w:val="nil"/>
            </w:pBdr>
          </w:pPr>
        </w:pPrChange>
      </w:pPr>
      <w:del w:id="9704" w:author="Cristiano de Menezes Feu" w:date="2022-11-21T08:33:00Z">
        <w:r w:rsidDel="00E631A1">
          <w:rPr>
            <w:color w:val="000000"/>
          </w:rPr>
          <w:delText xml:space="preserve">§ 2º Não será admitido aparte: </w:delText>
        </w:r>
      </w:del>
    </w:p>
    <w:p w14:paraId="00000E40" w14:textId="0CD9C948" w:rsidR="003D183A" w:rsidDel="00E631A1" w:rsidRDefault="008B7924" w:rsidP="00E631A1">
      <w:pPr>
        <w:widowControl w:val="0"/>
        <w:pBdr>
          <w:top w:val="nil"/>
          <w:left w:val="nil"/>
          <w:bottom w:val="nil"/>
          <w:right w:val="nil"/>
          <w:between w:val="nil"/>
        </w:pBdr>
        <w:spacing w:before="0" w:after="113"/>
        <w:ind w:left="567" w:firstLine="0"/>
        <w:jc w:val="center"/>
        <w:rPr>
          <w:del w:id="9705" w:author="Cristiano de Menezes Feu" w:date="2022-11-21T08:33:00Z"/>
          <w:color w:val="005583"/>
          <w:sz w:val="20"/>
          <w:szCs w:val="20"/>
        </w:rPr>
        <w:pPrChange w:id="9706" w:author="Cristiano de Menezes Feu" w:date="2022-11-21T08:33:00Z">
          <w:pPr>
            <w:widowControl w:val="0"/>
            <w:pBdr>
              <w:top w:val="nil"/>
              <w:left w:val="nil"/>
              <w:bottom w:val="nil"/>
              <w:right w:val="nil"/>
              <w:between w:val="nil"/>
            </w:pBdr>
            <w:spacing w:before="0" w:after="113"/>
            <w:ind w:left="567" w:firstLine="0"/>
          </w:pPr>
        </w:pPrChange>
      </w:pPr>
      <w:del w:id="9707" w:author="Cristiano de Menezes Feu" w:date="2022-11-21T08:33:00Z">
        <w:r w:rsidDel="00E631A1">
          <w:rPr>
            <w:color w:val="005583"/>
            <w:sz w:val="20"/>
            <w:szCs w:val="20"/>
          </w:rPr>
          <w:delText xml:space="preserve">Art. 81; art. 91, § 2º; art. 221, § 5º; art. 256, § 2º. </w:delText>
        </w:r>
      </w:del>
    </w:p>
    <w:p w14:paraId="00000E41" w14:textId="4956F33A" w:rsidR="003D183A" w:rsidDel="00E631A1" w:rsidRDefault="008B7924" w:rsidP="00E631A1">
      <w:pPr>
        <w:widowControl w:val="0"/>
        <w:pBdr>
          <w:top w:val="nil"/>
          <w:left w:val="nil"/>
          <w:bottom w:val="nil"/>
          <w:right w:val="nil"/>
          <w:between w:val="nil"/>
        </w:pBdr>
        <w:ind w:firstLine="0"/>
        <w:jc w:val="center"/>
        <w:rPr>
          <w:del w:id="9708" w:author="Cristiano de Menezes Feu" w:date="2022-11-21T08:33:00Z"/>
          <w:color w:val="000000"/>
        </w:rPr>
        <w:pPrChange w:id="9709" w:author="Cristiano de Menezes Feu" w:date="2022-11-21T08:33:00Z">
          <w:pPr>
            <w:widowControl w:val="0"/>
            <w:pBdr>
              <w:top w:val="nil"/>
              <w:left w:val="nil"/>
              <w:bottom w:val="nil"/>
              <w:right w:val="nil"/>
              <w:between w:val="nil"/>
            </w:pBdr>
          </w:pPr>
        </w:pPrChange>
      </w:pPr>
      <w:del w:id="9710" w:author="Cristiano de Menezes Feu" w:date="2022-11-21T08:33:00Z">
        <w:r w:rsidDel="00E631A1">
          <w:rPr>
            <w:color w:val="000000"/>
          </w:rPr>
          <w:delText>I - à palavra do Presidente;</w:delText>
        </w:r>
      </w:del>
    </w:p>
    <w:p w14:paraId="00000E42" w14:textId="381F29D6" w:rsidR="003D183A" w:rsidDel="00E631A1" w:rsidRDefault="008B7924" w:rsidP="00E631A1">
      <w:pPr>
        <w:widowControl w:val="0"/>
        <w:pBdr>
          <w:top w:val="nil"/>
          <w:left w:val="nil"/>
          <w:bottom w:val="nil"/>
          <w:right w:val="nil"/>
          <w:between w:val="nil"/>
        </w:pBdr>
        <w:ind w:firstLine="0"/>
        <w:jc w:val="center"/>
        <w:rPr>
          <w:del w:id="9711" w:author="Cristiano de Menezes Feu" w:date="2022-11-21T08:33:00Z"/>
          <w:color w:val="000000"/>
        </w:rPr>
        <w:pPrChange w:id="9712" w:author="Cristiano de Menezes Feu" w:date="2022-11-21T08:33:00Z">
          <w:pPr>
            <w:widowControl w:val="0"/>
            <w:pBdr>
              <w:top w:val="nil"/>
              <w:left w:val="nil"/>
              <w:bottom w:val="nil"/>
              <w:right w:val="nil"/>
              <w:between w:val="nil"/>
            </w:pBdr>
          </w:pPr>
        </w:pPrChange>
      </w:pPr>
      <w:del w:id="9713" w:author="Cristiano de Menezes Feu" w:date="2022-11-21T08:33:00Z">
        <w:r w:rsidDel="00E631A1">
          <w:rPr>
            <w:color w:val="000000"/>
          </w:rPr>
          <w:delText>II - paralelo a discurso;</w:delText>
        </w:r>
      </w:del>
    </w:p>
    <w:p w14:paraId="00000E43" w14:textId="4ABA1C57" w:rsidR="003D183A" w:rsidDel="00E631A1" w:rsidRDefault="008B7924" w:rsidP="00E631A1">
      <w:pPr>
        <w:widowControl w:val="0"/>
        <w:pBdr>
          <w:top w:val="nil"/>
          <w:left w:val="nil"/>
          <w:bottom w:val="nil"/>
          <w:right w:val="nil"/>
          <w:between w:val="nil"/>
        </w:pBdr>
        <w:ind w:firstLine="0"/>
        <w:jc w:val="center"/>
        <w:rPr>
          <w:del w:id="9714" w:author="Cristiano de Menezes Feu" w:date="2022-11-21T08:33:00Z"/>
          <w:color w:val="000000"/>
        </w:rPr>
        <w:pPrChange w:id="9715" w:author="Cristiano de Menezes Feu" w:date="2022-11-21T08:33:00Z">
          <w:pPr>
            <w:widowControl w:val="0"/>
            <w:pBdr>
              <w:top w:val="nil"/>
              <w:left w:val="nil"/>
              <w:bottom w:val="nil"/>
              <w:right w:val="nil"/>
              <w:between w:val="nil"/>
            </w:pBdr>
          </w:pPr>
        </w:pPrChange>
      </w:pPr>
      <w:del w:id="9716" w:author="Cristiano de Menezes Feu" w:date="2022-11-21T08:33:00Z">
        <w:r w:rsidDel="00E631A1">
          <w:rPr>
            <w:color w:val="000000"/>
          </w:rPr>
          <w:delText>III - a parecer oral;</w:delText>
        </w:r>
      </w:del>
    </w:p>
    <w:p w14:paraId="00000E44" w14:textId="15A3D762" w:rsidR="003D183A" w:rsidDel="00E631A1" w:rsidRDefault="008B7924" w:rsidP="00E631A1">
      <w:pPr>
        <w:widowControl w:val="0"/>
        <w:pBdr>
          <w:top w:val="nil"/>
          <w:left w:val="nil"/>
          <w:bottom w:val="nil"/>
          <w:right w:val="nil"/>
          <w:between w:val="nil"/>
        </w:pBdr>
        <w:ind w:firstLine="0"/>
        <w:jc w:val="center"/>
        <w:rPr>
          <w:del w:id="9717" w:author="Cristiano de Menezes Feu" w:date="2022-11-21T08:33:00Z"/>
          <w:color w:val="000000"/>
        </w:rPr>
        <w:pPrChange w:id="9718" w:author="Cristiano de Menezes Feu" w:date="2022-11-21T08:33:00Z">
          <w:pPr>
            <w:widowControl w:val="0"/>
            <w:pBdr>
              <w:top w:val="nil"/>
              <w:left w:val="nil"/>
              <w:bottom w:val="nil"/>
              <w:right w:val="nil"/>
              <w:between w:val="nil"/>
            </w:pBdr>
          </w:pPr>
        </w:pPrChange>
      </w:pPr>
      <w:del w:id="9719" w:author="Cristiano de Menezes Feu" w:date="2022-11-21T08:33:00Z">
        <w:r w:rsidDel="00E631A1">
          <w:rPr>
            <w:color w:val="000000"/>
          </w:rPr>
          <w:delText>IV - por ocasião do encaminhamento de votação;</w:delText>
        </w:r>
      </w:del>
    </w:p>
    <w:p w14:paraId="00000E45" w14:textId="6515C8C4" w:rsidR="003D183A" w:rsidDel="00E631A1" w:rsidRDefault="008B7924" w:rsidP="00E631A1">
      <w:pPr>
        <w:widowControl w:val="0"/>
        <w:pBdr>
          <w:top w:val="nil"/>
          <w:left w:val="nil"/>
          <w:bottom w:val="nil"/>
          <w:right w:val="nil"/>
          <w:between w:val="nil"/>
        </w:pBdr>
        <w:ind w:firstLine="0"/>
        <w:jc w:val="center"/>
        <w:rPr>
          <w:del w:id="9720" w:author="Cristiano de Menezes Feu" w:date="2022-11-21T08:33:00Z"/>
          <w:color w:val="000000"/>
        </w:rPr>
        <w:pPrChange w:id="9721" w:author="Cristiano de Menezes Feu" w:date="2022-11-21T08:33:00Z">
          <w:pPr>
            <w:widowControl w:val="0"/>
            <w:pBdr>
              <w:top w:val="nil"/>
              <w:left w:val="nil"/>
              <w:bottom w:val="nil"/>
              <w:right w:val="nil"/>
              <w:between w:val="nil"/>
            </w:pBdr>
          </w:pPr>
        </w:pPrChange>
      </w:pPr>
      <w:del w:id="9722" w:author="Cristiano de Menezes Feu" w:date="2022-11-21T08:33:00Z">
        <w:r w:rsidDel="00E631A1">
          <w:rPr>
            <w:color w:val="000000"/>
          </w:rPr>
          <w:delText>V - quando o orador declarar, de modo geral, que não o permite;</w:delText>
        </w:r>
      </w:del>
    </w:p>
    <w:p w14:paraId="00000E46" w14:textId="6C492A60" w:rsidR="003D183A" w:rsidDel="00E631A1" w:rsidRDefault="008B7924" w:rsidP="00E631A1">
      <w:pPr>
        <w:widowControl w:val="0"/>
        <w:pBdr>
          <w:top w:val="nil"/>
          <w:left w:val="nil"/>
          <w:bottom w:val="nil"/>
          <w:right w:val="nil"/>
          <w:between w:val="nil"/>
        </w:pBdr>
        <w:ind w:firstLine="0"/>
        <w:jc w:val="center"/>
        <w:rPr>
          <w:del w:id="9723" w:author="Cristiano de Menezes Feu" w:date="2022-11-21T08:33:00Z"/>
          <w:color w:val="000000"/>
        </w:rPr>
        <w:pPrChange w:id="9724" w:author="Cristiano de Menezes Feu" w:date="2022-11-21T08:33:00Z">
          <w:pPr>
            <w:widowControl w:val="0"/>
            <w:pBdr>
              <w:top w:val="nil"/>
              <w:left w:val="nil"/>
              <w:bottom w:val="nil"/>
              <w:right w:val="nil"/>
              <w:between w:val="nil"/>
            </w:pBdr>
          </w:pPr>
        </w:pPrChange>
      </w:pPr>
      <w:del w:id="9725" w:author="Cristiano de Menezes Feu" w:date="2022-11-21T08:33:00Z">
        <w:r w:rsidDel="00E631A1">
          <w:rPr>
            <w:color w:val="000000"/>
          </w:rPr>
          <w:delText xml:space="preserve">VI - quando o orador estiver suscitando questão de ordem, ou falando para reclamação; </w:delText>
        </w:r>
      </w:del>
    </w:p>
    <w:p w14:paraId="00000E47" w14:textId="751D8F56" w:rsidR="003D183A" w:rsidDel="00E631A1" w:rsidRDefault="008B7924" w:rsidP="00E631A1">
      <w:pPr>
        <w:widowControl w:val="0"/>
        <w:pBdr>
          <w:top w:val="nil"/>
          <w:left w:val="nil"/>
          <w:bottom w:val="nil"/>
          <w:right w:val="nil"/>
          <w:between w:val="nil"/>
        </w:pBdr>
        <w:ind w:firstLine="0"/>
        <w:jc w:val="center"/>
        <w:rPr>
          <w:del w:id="9726" w:author="Cristiano de Menezes Feu" w:date="2022-11-21T08:33:00Z"/>
          <w:color w:val="005583"/>
          <w:vertAlign w:val="superscript"/>
        </w:rPr>
        <w:pPrChange w:id="9727" w:author="Cristiano de Menezes Feu" w:date="2022-11-21T08:33:00Z">
          <w:pPr>
            <w:widowControl w:val="0"/>
            <w:pBdr>
              <w:top w:val="nil"/>
              <w:left w:val="nil"/>
              <w:bottom w:val="nil"/>
              <w:right w:val="nil"/>
              <w:between w:val="nil"/>
            </w:pBdr>
          </w:pPr>
        </w:pPrChange>
      </w:pPr>
      <w:del w:id="9728" w:author="Cristiano de Menezes Feu" w:date="2022-11-21T08:33:00Z">
        <w:r w:rsidDel="00E631A1">
          <w:rPr>
            <w:color w:val="000000"/>
          </w:rPr>
          <w:delText>VII - nas Comunicações a que se referem o inciso I e § 1º do art. 66.</w:delText>
        </w:r>
        <w:r w:rsidDel="00E631A1">
          <w:rPr>
            <w:color w:val="005583"/>
            <w:vertAlign w:val="superscript"/>
          </w:rPr>
          <w:footnoteReference w:id="377"/>
        </w:r>
      </w:del>
    </w:p>
    <w:p w14:paraId="00000E48" w14:textId="40FCCA09" w:rsidR="003D183A" w:rsidDel="00E631A1" w:rsidRDefault="008B7924" w:rsidP="00E631A1">
      <w:pPr>
        <w:widowControl w:val="0"/>
        <w:pBdr>
          <w:top w:val="nil"/>
          <w:left w:val="nil"/>
          <w:bottom w:val="nil"/>
          <w:right w:val="nil"/>
          <w:between w:val="nil"/>
        </w:pBdr>
        <w:ind w:firstLine="0"/>
        <w:jc w:val="center"/>
        <w:rPr>
          <w:del w:id="9732" w:author="Cristiano de Menezes Feu" w:date="2022-11-21T08:33:00Z"/>
          <w:color w:val="000000"/>
        </w:rPr>
        <w:pPrChange w:id="9733" w:author="Cristiano de Menezes Feu" w:date="2022-11-21T08:33:00Z">
          <w:pPr>
            <w:widowControl w:val="0"/>
            <w:pBdr>
              <w:top w:val="nil"/>
              <w:left w:val="nil"/>
              <w:bottom w:val="nil"/>
              <w:right w:val="nil"/>
              <w:between w:val="nil"/>
            </w:pBdr>
          </w:pPr>
        </w:pPrChange>
      </w:pPr>
      <w:del w:id="9734" w:author="Cristiano de Menezes Feu" w:date="2022-11-21T08:33:00Z">
        <w:r w:rsidDel="00E631A1">
          <w:rPr>
            <w:color w:val="000000"/>
          </w:rPr>
          <w:delText>§ 3º Os apartes subordinam-se às disposições relativas à discussão, em tudo que lhes for aplicável, e incluem-se no tempo destinado ao orador.</w:delText>
        </w:r>
      </w:del>
    </w:p>
    <w:p w14:paraId="00000E49" w14:textId="66293EB5" w:rsidR="003D183A" w:rsidDel="00E631A1" w:rsidRDefault="008B7924" w:rsidP="00E631A1">
      <w:pPr>
        <w:widowControl w:val="0"/>
        <w:pBdr>
          <w:top w:val="nil"/>
          <w:left w:val="nil"/>
          <w:bottom w:val="nil"/>
          <w:right w:val="nil"/>
          <w:between w:val="nil"/>
        </w:pBdr>
        <w:ind w:firstLine="0"/>
        <w:jc w:val="center"/>
        <w:rPr>
          <w:del w:id="9735" w:author="Cristiano de Menezes Feu" w:date="2022-11-21T08:33:00Z"/>
          <w:color w:val="000000"/>
        </w:rPr>
        <w:pPrChange w:id="9736" w:author="Cristiano de Menezes Feu" w:date="2022-11-21T08:33:00Z">
          <w:pPr>
            <w:widowControl w:val="0"/>
            <w:pBdr>
              <w:top w:val="nil"/>
              <w:left w:val="nil"/>
              <w:bottom w:val="nil"/>
              <w:right w:val="nil"/>
              <w:between w:val="nil"/>
            </w:pBdr>
          </w:pPr>
        </w:pPrChange>
      </w:pPr>
      <w:del w:id="9737" w:author="Cristiano de Menezes Feu" w:date="2022-11-21T08:33:00Z">
        <w:r w:rsidDel="00E631A1">
          <w:rPr>
            <w:color w:val="000000"/>
          </w:rPr>
          <w:delText>§ 4º Não serão publicados os apartes proferidos em desacordo com os dispositivos regimentais.</w:delText>
        </w:r>
      </w:del>
    </w:p>
    <w:p w14:paraId="00000E4A" w14:textId="6BB30CC1" w:rsidR="003D183A" w:rsidDel="00E631A1" w:rsidRDefault="008B7924" w:rsidP="00E631A1">
      <w:pPr>
        <w:widowControl w:val="0"/>
        <w:pBdr>
          <w:top w:val="nil"/>
          <w:left w:val="nil"/>
          <w:bottom w:val="nil"/>
          <w:right w:val="nil"/>
          <w:between w:val="nil"/>
        </w:pBdr>
        <w:ind w:firstLine="0"/>
        <w:jc w:val="center"/>
        <w:rPr>
          <w:del w:id="9738" w:author="Cristiano de Menezes Feu" w:date="2022-11-21T08:33:00Z"/>
          <w:color w:val="000000"/>
        </w:rPr>
        <w:pPrChange w:id="9739" w:author="Cristiano de Menezes Feu" w:date="2022-11-21T08:33:00Z">
          <w:pPr>
            <w:widowControl w:val="0"/>
            <w:pBdr>
              <w:top w:val="nil"/>
              <w:left w:val="nil"/>
              <w:bottom w:val="nil"/>
              <w:right w:val="nil"/>
              <w:between w:val="nil"/>
            </w:pBdr>
          </w:pPr>
        </w:pPrChange>
      </w:pPr>
      <w:del w:id="9740" w:author="Cristiano de Menezes Feu" w:date="2022-11-21T08:33:00Z">
        <w:r w:rsidDel="00E631A1">
          <w:rPr>
            <w:color w:val="000000"/>
          </w:rPr>
          <w:delText xml:space="preserve">§ 5º Os apartes só serão sujeitos a revisão do Autor se permitida pelo orador, que não poderá modificá-los. </w:delText>
        </w:r>
      </w:del>
    </w:p>
    <w:p w14:paraId="00000E4B" w14:textId="6625393D" w:rsidR="003D183A" w:rsidDel="00E631A1" w:rsidRDefault="008B7924" w:rsidP="00E631A1">
      <w:pPr>
        <w:widowControl w:val="0"/>
        <w:pBdr>
          <w:top w:val="nil"/>
          <w:left w:val="nil"/>
          <w:bottom w:val="nil"/>
          <w:right w:val="nil"/>
          <w:between w:val="nil"/>
        </w:pBdr>
        <w:ind w:firstLine="0"/>
        <w:jc w:val="center"/>
        <w:rPr>
          <w:del w:id="9741" w:author="Cristiano de Menezes Feu" w:date="2022-11-21T08:33:00Z"/>
          <w:rFonts w:ascii="ClearSans-Bold" w:eastAsia="ClearSans-Bold" w:hAnsi="ClearSans-Bold" w:cs="ClearSans-Bold"/>
          <w:b/>
          <w:color w:val="000000"/>
          <w:sz w:val="24"/>
          <w:szCs w:val="24"/>
        </w:rPr>
        <w:pPrChange w:id="9742" w:author="Cristiano de Menezes Feu" w:date="2022-11-21T08:33:00Z">
          <w:pPr>
            <w:widowControl w:val="0"/>
            <w:pBdr>
              <w:top w:val="nil"/>
              <w:left w:val="nil"/>
              <w:bottom w:val="nil"/>
              <w:right w:val="nil"/>
              <w:between w:val="nil"/>
            </w:pBdr>
            <w:ind w:firstLine="0"/>
            <w:jc w:val="center"/>
          </w:pPr>
        </w:pPrChange>
      </w:pPr>
      <w:del w:id="9743" w:author="Cristiano de Menezes Feu" w:date="2022-11-21T08:33:00Z">
        <w:r w:rsidDel="00E631A1">
          <w:rPr>
            <w:rFonts w:ascii="ClearSans-Bold" w:eastAsia="ClearSans-Bold" w:hAnsi="ClearSans-Bold" w:cs="ClearSans-Bold"/>
            <w:b/>
            <w:color w:val="000000"/>
            <w:sz w:val="24"/>
            <w:szCs w:val="24"/>
          </w:rPr>
          <w:delText>Seção III</w:delText>
        </w:r>
        <w:r w:rsidDel="00E631A1">
          <w:rPr>
            <w:rFonts w:ascii="ClearSans-Bold" w:eastAsia="ClearSans-Bold" w:hAnsi="ClearSans-Bold" w:cs="ClearSans-Bold"/>
            <w:b/>
            <w:color w:val="000000"/>
            <w:sz w:val="24"/>
            <w:szCs w:val="24"/>
          </w:rPr>
          <w:br/>
          <w:delText>Do Adiamento da Discussão</w:delText>
        </w:r>
      </w:del>
    </w:p>
    <w:p w14:paraId="00000E4C" w14:textId="08A52CD6" w:rsidR="003D183A" w:rsidDel="00E631A1" w:rsidRDefault="008B7924" w:rsidP="00E631A1">
      <w:pPr>
        <w:widowControl w:val="0"/>
        <w:pBdr>
          <w:top w:val="nil"/>
          <w:left w:val="nil"/>
          <w:bottom w:val="nil"/>
          <w:right w:val="nil"/>
          <w:between w:val="nil"/>
        </w:pBdr>
        <w:spacing w:before="283"/>
        <w:ind w:firstLine="0"/>
        <w:jc w:val="center"/>
        <w:rPr>
          <w:del w:id="9744" w:author="Cristiano de Menezes Feu" w:date="2022-11-21T08:33:00Z"/>
          <w:rFonts w:ascii="ClearSans-Bold" w:eastAsia="ClearSans-Bold" w:hAnsi="ClearSans-Bold" w:cs="ClearSans-Bold"/>
          <w:b/>
          <w:color w:val="000000"/>
        </w:rPr>
        <w:pPrChange w:id="9745" w:author="Cristiano de Menezes Feu" w:date="2022-11-21T08:33:00Z">
          <w:pPr>
            <w:widowControl w:val="0"/>
            <w:pBdr>
              <w:top w:val="nil"/>
              <w:left w:val="nil"/>
              <w:bottom w:val="nil"/>
              <w:right w:val="nil"/>
              <w:between w:val="nil"/>
            </w:pBdr>
            <w:spacing w:before="283"/>
          </w:pPr>
        </w:pPrChange>
      </w:pPr>
      <w:del w:id="9746" w:author="Cristiano de Menezes Feu" w:date="2022-11-21T08:33:00Z">
        <w:r w:rsidDel="00E631A1">
          <w:rPr>
            <w:rFonts w:ascii="ClearSans-Bold" w:eastAsia="ClearSans-Bold" w:hAnsi="ClearSans-Bold" w:cs="ClearSans-Bold"/>
            <w:b/>
            <w:color w:val="000000"/>
          </w:rPr>
          <w:delText>Art. 177.</w:delText>
        </w:r>
        <w:r w:rsidDel="00E631A1">
          <w:rPr>
            <w:color w:val="000000"/>
          </w:rPr>
          <w:delText xml:space="preserve"> Antes de ser iniciada a discussão de um projeto, será permitido o seu adiamento, por prazo não superior a dez sessões, mediante requerimento assinado por Líder, Autor ou Relator e aprovado pelo Plenário. </w:delText>
        </w:r>
      </w:del>
    </w:p>
    <w:p w14:paraId="00000E4D" w14:textId="2C978BFA" w:rsidR="003D183A" w:rsidDel="00E631A1" w:rsidRDefault="008B7924" w:rsidP="00E631A1">
      <w:pPr>
        <w:widowControl w:val="0"/>
        <w:pBdr>
          <w:top w:val="nil"/>
          <w:left w:val="nil"/>
          <w:bottom w:val="nil"/>
          <w:right w:val="nil"/>
          <w:between w:val="nil"/>
        </w:pBdr>
        <w:spacing w:before="0" w:after="113"/>
        <w:ind w:left="567" w:firstLine="0"/>
        <w:jc w:val="center"/>
        <w:rPr>
          <w:del w:id="9747" w:author="Cristiano de Menezes Feu" w:date="2022-11-21T08:33:00Z"/>
          <w:b/>
          <w:color w:val="005583"/>
          <w:sz w:val="20"/>
          <w:szCs w:val="20"/>
        </w:rPr>
        <w:pPrChange w:id="9748" w:author="Cristiano de Menezes Feu" w:date="2022-11-21T08:33:00Z">
          <w:pPr>
            <w:widowControl w:val="0"/>
            <w:pBdr>
              <w:top w:val="nil"/>
              <w:left w:val="nil"/>
              <w:bottom w:val="nil"/>
              <w:right w:val="nil"/>
              <w:between w:val="nil"/>
            </w:pBdr>
            <w:spacing w:before="0" w:after="113"/>
            <w:ind w:left="567" w:firstLine="0"/>
          </w:pPr>
        </w:pPrChange>
      </w:pPr>
      <w:del w:id="9749" w:author="Cristiano de Menezes Feu" w:date="2022-11-21T08:33:00Z">
        <w:r w:rsidDel="00E631A1">
          <w:rPr>
            <w:color w:val="005583"/>
            <w:sz w:val="20"/>
            <w:szCs w:val="20"/>
          </w:rPr>
          <w:delText>Art. 117, X; art. 159, § 4º, II.</w:delText>
        </w:r>
      </w:del>
    </w:p>
    <w:p w14:paraId="00000E4E" w14:textId="0C323734" w:rsidR="003D183A" w:rsidDel="00E631A1" w:rsidRDefault="008B7924" w:rsidP="00E631A1">
      <w:pPr>
        <w:widowControl w:val="0"/>
        <w:pBdr>
          <w:top w:val="nil"/>
          <w:left w:val="nil"/>
          <w:bottom w:val="nil"/>
          <w:right w:val="nil"/>
          <w:between w:val="nil"/>
        </w:pBdr>
        <w:spacing w:before="0" w:after="113"/>
        <w:ind w:left="567" w:firstLine="0"/>
        <w:jc w:val="center"/>
        <w:rPr>
          <w:del w:id="9750" w:author="Cristiano de Menezes Feu" w:date="2022-11-21T08:33:00Z"/>
          <w:b/>
          <w:color w:val="005583"/>
          <w:sz w:val="20"/>
          <w:szCs w:val="20"/>
        </w:rPr>
        <w:pPrChange w:id="9751" w:author="Cristiano de Menezes Feu" w:date="2022-11-21T08:33:00Z">
          <w:pPr>
            <w:widowControl w:val="0"/>
            <w:pBdr>
              <w:top w:val="nil"/>
              <w:left w:val="nil"/>
              <w:bottom w:val="nil"/>
              <w:right w:val="nil"/>
              <w:between w:val="nil"/>
            </w:pBdr>
            <w:spacing w:before="0" w:after="113"/>
            <w:ind w:left="567" w:firstLine="0"/>
          </w:pPr>
        </w:pPrChange>
      </w:pPr>
      <w:del w:id="9752" w:author="Cristiano de Menezes Feu" w:date="2022-11-21T08:33:00Z">
        <w:r w:rsidDel="00E631A1">
          <w:rPr>
            <w:b/>
            <w:color w:val="005583"/>
            <w:sz w:val="20"/>
            <w:szCs w:val="20"/>
          </w:rPr>
          <w:delText>QO</w:delText>
        </w:r>
        <w:r w:rsidDel="00E631A1">
          <w:rPr>
            <w:color w:val="005583"/>
            <w:sz w:val="20"/>
            <w:szCs w:val="20"/>
          </w:rPr>
          <w:delText xml:space="preserve"> 257/2013 – Reafirma entendimento constante da QO 123/2003 no sentido de que a rejeição do requerimento de retirada de pauta prejudica os requerimentos de adiamento de discussão, se a matéria já estiver instruída.</w:delText>
        </w:r>
      </w:del>
    </w:p>
    <w:p w14:paraId="00000E4F" w14:textId="74CF49A9" w:rsidR="003D183A" w:rsidDel="00E631A1" w:rsidRDefault="008B7924" w:rsidP="00E631A1">
      <w:pPr>
        <w:widowControl w:val="0"/>
        <w:pBdr>
          <w:top w:val="nil"/>
          <w:left w:val="nil"/>
          <w:bottom w:val="nil"/>
          <w:right w:val="nil"/>
          <w:between w:val="nil"/>
        </w:pBdr>
        <w:spacing w:before="0" w:after="113"/>
        <w:ind w:left="567" w:firstLine="0"/>
        <w:jc w:val="center"/>
        <w:rPr>
          <w:del w:id="9753" w:author="Cristiano de Menezes Feu" w:date="2022-11-21T08:33:00Z"/>
          <w:b/>
          <w:color w:val="005583"/>
          <w:sz w:val="20"/>
          <w:szCs w:val="20"/>
        </w:rPr>
        <w:pPrChange w:id="9754" w:author="Cristiano de Menezes Feu" w:date="2022-11-21T08:33:00Z">
          <w:pPr>
            <w:widowControl w:val="0"/>
            <w:pBdr>
              <w:top w:val="nil"/>
              <w:left w:val="nil"/>
              <w:bottom w:val="nil"/>
              <w:right w:val="nil"/>
              <w:between w:val="nil"/>
            </w:pBdr>
            <w:spacing w:before="0" w:after="113"/>
            <w:ind w:left="567" w:firstLine="0"/>
          </w:pPr>
        </w:pPrChange>
      </w:pPr>
      <w:del w:id="9755" w:author="Cristiano de Menezes Feu" w:date="2022-11-21T08:33:00Z">
        <w:r w:rsidDel="00E631A1">
          <w:rPr>
            <w:b/>
            <w:color w:val="005583"/>
            <w:sz w:val="20"/>
            <w:szCs w:val="20"/>
          </w:rPr>
          <w:delText>QO</w:delText>
        </w:r>
        <w:r w:rsidDel="00E631A1">
          <w:rPr>
            <w:color w:val="005583"/>
            <w:sz w:val="20"/>
            <w:szCs w:val="20"/>
          </w:rPr>
          <w:delText xml:space="preserve"> 60/2007 – “[...] não cabe adiamento de discussão por mais de três sessões em recurso a questão de ordem na Comissão de Constituição e Justiça e de Cidadania, já que a comissão tem prazo de três sessões para apreciá-lo, [...] o que lhe empresta caráter urgente, ainda que em regime próprio.”</w:delText>
        </w:r>
      </w:del>
    </w:p>
    <w:p w14:paraId="00000E50" w14:textId="67E73492" w:rsidR="003D183A" w:rsidDel="00E631A1" w:rsidRDefault="008B7924" w:rsidP="00E631A1">
      <w:pPr>
        <w:widowControl w:val="0"/>
        <w:pBdr>
          <w:top w:val="nil"/>
          <w:left w:val="nil"/>
          <w:bottom w:val="nil"/>
          <w:right w:val="nil"/>
          <w:between w:val="nil"/>
        </w:pBdr>
        <w:spacing w:before="0" w:after="113"/>
        <w:ind w:left="567" w:firstLine="0"/>
        <w:jc w:val="center"/>
        <w:rPr>
          <w:del w:id="9756" w:author="Cristiano de Menezes Feu" w:date="2022-11-21T08:33:00Z"/>
          <w:b/>
          <w:color w:val="005583"/>
          <w:sz w:val="20"/>
          <w:szCs w:val="20"/>
        </w:rPr>
        <w:pPrChange w:id="9757" w:author="Cristiano de Menezes Feu" w:date="2022-11-21T08:33:00Z">
          <w:pPr>
            <w:widowControl w:val="0"/>
            <w:pBdr>
              <w:top w:val="nil"/>
              <w:left w:val="nil"/>
              <w:bottom w:val="nil"/>
              <w:right w:val="nil"/>
              <w:between w:val="nil"/>
            </w:pBdr>
            <w:spacing w:before="0" w:after="113"/>
            <w:ind w:left="567" w:firstLine="0"/>
          </w:pPr>
        </w:pPrChange>
      </w:pPr>
      <w:del w:id="9758" w:author="Cristiano de Menezes Feu" w:date="2022-11-21T08:33:00Z">
        <w:r w:rsidDel="00E631A1">
          <w:rPr>
            <w:b/>
            <w:color w:val="005583"/>
            <w:sz w:val="20"/>
            <w:szCs w:val="20"/>
          </w:rPr>
          <w:delText xml:space="preserve">QO </w:delText>
        </w:r>
        <w:r w:rsidDel="00E631A1">
          <w:rPr>
            <w:color w:val="005583"/>
            <w:sz w:val="20"/>
            <w:szCs w:val="20"/>
          </w:rPr>
          <w:delText xml:space="preserve">200/2007 – Não é possível a reapresentação, em nova sessão, de requerimento de adiamento de discussão que tenha sido rejeitado em sessão anterior, tendo em vista tratar-se de requerimento faz referência a uma fase da matéria. </w:delText>
        </w:r>
      </w:del>
    </w:p>
    <w:p w14:paraId="00000E51" w14:textId="610A4CFF" w:rsidR="003D183A" w:rsidDel="00E631A1" w:rsidRDefault="008B7924" w:rsidP="00E631A1">
      <w:pPr>
        <w:widowControl w:val="0"/>
        <w:pBdr>
          <w:top w:val="nil"/>
          <w:left w:val="nil"/>
          <w:bottom w:val="nil"/>
          <w:right w:val="nil"/>
          <w:between w:val="nil"/>
        </w:pBdr>
        <w:spacing w:before="0" w:after="113"/>
        <w:ind w:left="567" w:firstLine="0"/>
        <w:jc w:val="center"/>
        <w:rPr>
          <w:del w:id="9759" w:author="Cristiano de Menezes Feu" w:date="2022-11-21T08:33:00Z"/>
          <w:b/>
          <w:color w:val="005583"/>
          <w:sz w:val="20"/>
          <w:szCs w:val="20"/>
        </w:rPr>
        <w:pPrChange w:id="9760" w:author="Cristiano de Menezes Feu" w:date="2022-11-21T08:33:00Z">
          <w:pPr>
            <w:widowControl w:val="0"/>
            <w:pBdr>
              <w:top w:val="nil"/>
              <w:left w:val="nil"/>
              <w:bottom w:val="nil"/>
              <w:right w:val="nil"/>
              <w:between w:val="nil"/>
            </w:pBdr>
            <w:spacing w:before="0" w:after="113"/>
            <w:ind w:left="567" w:firstLine="0"/>
          </w:pPr>
        </w:pPrChange>
      </w:pPr>
      <w:del w:id="9761" w:author="Cristiano de Menezes Feu" w:date="2022-11-21T08:33:00Z">
        <w:r w:rsidDel="00E631A1">
          <w:rPr>
            <w:b/>
            <w:color w:val="005583"/>
            <w:sz w:val="20"/>
            <w:szCs w:val="20"/>
          </w:rPr>
          <w:delText>QO</w:delText>
        </w:r>
        <w:r w:rsidDel="00E631A1">
          <w:rPr>
            <w:color w:val="005583"/>
            <w:sz w:val="20"/>
            <w:szCs w:val="20"/>
          </w:rPr>
          <w:delText xml:space="preserve"> 162/2007 – Para cada matéria é possível a apresentação de apenas um requerimento de adiamento de discussão por bancada.</w:delText>
        </w:r>
      </w:del>
    </w:p>
    <w:p w14:paraId="00000E52" w14:textId="6338CCD8" w:rsidR="003D183A" w:rsidDel="00E631A1" w:rsidRDefault="003D183A" w:rsidP="00E631A1">
      <w:pPr>
        <w:widowControl w:val="0"/>
        <w:pBdr>
          <w:top w:val="nil"/>
          <w:left w:val="nil"/>
          <w:bottom w:val="nil"/>
          <w:right w:val="nil"/>
          <w:between w:val="nil"/>
        </w:pBdr>
        <w:spacing w:before="0" w:after="113"/>
        <w:ind w:left="567" w:firstLine="0"/>
        <w:jc w:val="center"/>
        <w:rPr>
          <w:del w:id="9762" w:author="Cristiano de Menezes Feu" w:date="2022-11-21T08:33:00Z"/>
          <w:b/>
          <w:color w:val="005583"/>
          <w:sz w:val="20"/>
          <w:szCs w:val="20"/>
        </w:rPr>
        <w:pPrChange w:id="9763" w:author="Cristiano de Menezes Feu" w:date="2022-11-21T08:33:00Z">
          <w:pPr>
            <w:widowControl w:val="0"/>
            <w:pBdr>
              <w:top w:val="nil"/>
              <w:left w:val="nil"/>
              <w:bottom w:val="nil"/>
              <w:right w:val="nil"/>
              <w:between w:val="nil"/>
            </w:pBdr>
            <w:spacing w:before="0" w:after="113"/>
            <w:ind w:left="567" w:firstLine="0"/>
          </w:pPr>
        </w:pPrChange>
      </w:pPr>
    </w:p>
    <w:p w14:paraId="00000E53" w14:textId="6EE822C1" w:rsidR="003D183A" w:rsidDel="00E631A1" w:rsidRDefault="008B7924" w:rsidP="00E631A1">
      <w:pPr>
        <w:widowControl w:val="0"/>
        <w:pBdr>
          <w:top w:val="nil"/>
          <w:left w:val="nil"/>
          <w:bottom w:val="nil"/>
          <w:right w:val="nil"/>
          <w:between w:val="nil"/>
        </w:pBdr>
        <w:spacing w:before="0" w:after="113"/>
        <w:ind w:left="567" w:firstLine="0"/>
        <w:jc w:val="center"/>
        <w:rPr>
          <w:del w:id="9764" w:author="Cristiano de Menezes Feu" w:date="2022-11-21T08:33:00Z"/>
          <w:b/>
          <w:color w:val="005583"/>
          <w:sz w:val="20"/>
          <w:szCs w:val="20"/>
        </w:rPr>
        <w:pPrChange w:id="9765" w:author="Cristiano de Menezes Feu" w:date="2022-11-21T08:33:00Z">
          <w:pPr>
            <w:widowControl w:val="0"/>
            <w:pBdr>
              <w:top w:val="nil"/>
              <w:left w:val="nil"/>
              <w:bottom w:val="nil"/>
              <w:right w:val="nil"/>
              <w:between w:val="nil"/>
            </w:pBdr>
            <w:spacing w:before="0" w:after="113"/>
            <w:ind w:left="567" w:firstLine="0"/>
          </w:pPr>
        </w:pPrChange>
      </w:pPr>
      <w:del w:id="9766" w:author="Cristiano de Menezes Feu" w:date="2022-11-21T08:33:00Z">
        <w:r w:rsidDel="00E631A1">
          <w:rPr>
            <w:b/>
            <w:color w:val="005583"/>
            <w:sz w:val="20"/>
            <w:szCs w:val="20"/>
          </w:rPr>
          <w:delText>REC</w:delText>
        </w:r>
        <w:r w:rsidDel="00E631A1">
          <w:rPr>
            <w:color w:val="005583"/>
            <w:sz w:val="20"/>
            <w:szCs w:val="20"/>
          </w:rPr>
          <w:delText xml:space="preserve"> 260/2013 – “A rejeição de um requerimento de retirada de pauta apenas acarreta a prejudicialidade do requerimento de adiamento da discussão quando as matérias vêm à apreciação do Plenário integralmente instruídas”. Se há parecer a apresentar, a rejeição do requerimento de retirada de pauta não prejudica os requerimentos de adiamento da discussão.</w:delText>
        </w:r>
        <w:r w:rsidDel="00E631A1">
          <w:rPr>
            <w:color w:val="005583"/>
            <w:sz w:val="20"/>
            <w:szCs w:val="20"/>
            <w:vertAlign w:val="superscript"/>
          </w:rPr>
          <w:delText xml:space="preserve"> </w:delText>
        </w:r>
        <w:r w:rsidDel="00E631A1">
          <w:rPr>
            <w:color w:val="005583"/>
            <w:sz w:val="20"/>
            <w:szCs w:val="20"/>
            <w:vertAlign w:val="superscript"/>
          </w:rPr>
          <w:footnoteReference w:id="378"/>
        </w:r>
      </w:del>
    </w:p>
    <w:p w14:paraId="00000E54" w14:textId="565CB654" w:rsidR="003D183A" w:rsidDel="00E631A1" w:rsidRDefault="008B7924" w:rsidP="00E631A1">
      <w:pPr>
        <w:widowControl w:val="0"/>
        <w:pBdr>
          <w:top w:val="nil"/>
          <w:left w:val="nil"/>
          <w:bottom w:val="nil"/>
          <w:right w:val="nil"/>
          <w:between w:val="nil"/>
        </w:pBdr>
        <w:spacing w:before="0" w:after="113"/>
        <w:ind w:left="567" w:firstLine="0"/>
        <w:jc w:val="center"/>
        <w:rPr>
          <w:del w:id="9770" w:author="Cristiano de Menezes Feu" w:date="2022-11-21T08:33:00Z"/>
          <w:b/>
          <w:color w:val="005583"/>
          <w:sz w:val="20"/>
          <w:szCs w:val="20"/>
        </w:rPr>
        <w:pPrChange w:id="9771" w:author="Cristiano de Menezes Feu" w:date="2022-11-21T08:33:00Z">
          <w:pPr>
            <w:widowControl w:val="0"/>
            <w:pBdr>
              <w:top w:val="nil"/>
              <w:left w:val="nil"/>
              <w:bottom w:val="nil"/>
              <w:right w:val="nil"/>
              <w:between w:val="nil"/>
            </w:pBdr>
            <w:spacing w:before="0" w:after="113"/>
            <w:ind w:left="567" w:firstLine="0"/>
          </w:pPr>
        </w:pPrChange>
      </w:pPr>
      <w:del w:id="9772" w:author="Cristiano de Menezes Feu" w:date="2022-11-21T08:33:00Z">
        <w:r w:rsidDel="00E631A1">
          <w:rPr>
            <w:b/>
            <w:color w:val="005583"/>
            <w:sz w:val="20"/>
            <w:szCs w:val="20"/>
          </w:rPr>
          <w:delText>Prática 1:</w:delText>
        </w:r>
        <w:r w:rsidDel="00E631A1">
          <w:rPr>
            <w:color w:val="005583"/>
            <w:sz w:val="20"/>
            <w:szCs w:val="20"/>
          </w:rPr>
          <w:delText xml:space="preserve"> a rejeição do requerimento de adiamento de discussão não prejudica o requerimento de adiamento da votação. Exemplo: medida provisória 595/2012.</w:delText>
        </w:r>
      </w:del>
    </w:p>
    <w:p w14:paraId="00000E55" w14:textId="598B7E37" w:rsidR="003D183A" w:rsidDel="00E631A1" w:rsidRDefault="008B7924" w:rsidP="00E631A1">
      <w:pPr>
        <w:widowControl w:val="0"/>
        <w:pBdr>
          <w:top w:val="nil"/>
          <w:left w:val="nil"/>
          <w:bottom w:val="nil"/>
          <w:right w:val="nil"/>
          <w:between w:val="nil"/>
        </w:pBdr>
        <w:spacing w:before="0" w:after="113"/>
        <w:ind w:left="567" w:firstLine="0"/>
        <w:jc w:val="center"/>
        <w:rPr>
          <w:del w:id="9773" w:author="Cristiano de Menezes Feu" w:date="2022-11-21T08:33:00Z"/>
          <w:color w:val="005583"/>
          <w:sz w:val="20"/>
          <w:szCs w:val="20"/>
        </w:rPr>
        <w:pPrChange w:id="9774" w:author="Cristiano de Menezes Feu" w:date="2022-11-21T08:33:00Z">
          <w:pPr>
            <w:widowControl w:val="0"/>
            <w:pBdr>
              <w:top w:val="nil"/>
              <w:left w:val="nil"/>
              <w:bottom w:val="nil"/>
              <w:right w:val="nil"/>
              <w:between w:val="nil"/>
            </w:pBdr>
            <w:spacing w:before="0" w:after="113"/>
            <w:ind w:left="567" w:firstLine="0"/>
          </w:pPr>
        </w:pPrChange>
      </w:pPr>
      <w:del w:id="9775" w:author="Cristiano de Menezes Feu" w:date="2022-11-21T08:33:00Z">
        <w:r w:rsidDel="00E631A1">
          <w:rPr>
            <w:b/>
            <w:color w:val="005583"/>
            <w:sz w:val="20"/>
            <w:szCs w:val="20"/>
          </w:rPr>
          <w:delText>Prática 2:</w:delText>
        </w:r>
        <w:r w:rsidDel="00E631A1">
          <w:rPr>
            <w:color w:val="005583"/>
            <w:sz w:val="20"/>
            <w:szCs w:val="20"/>
          </w:rPr>
          <w:delText xml:space="preserve"> admite-se que os Líderes e Vice-Líderes da Maioria, da Minoria, do Governo e da Oposição requeiram o adiamento da discussão de matérias em regime ordinário e de prioridade, em virtude da inexigência de quórum representativo de bancada.</w:delText>
        </w:r>
      </w:del>
    </w:p>
    <w:p w14:paraId="00000E56" w14:textId="62E3A4D3" w:rsidR="003D183A" w:rsidDel="00E631A1" w:rsidRDefault="008B7924" w:rsidP="00E631A1">
      <w:pPr>
        <w:widowControl w:val="0"/>
        <w:pBdr>
          <w:top w:val="nil"/>
          <w:left w:val="nil"/>
          <w:bottom w:val="nil"/>
          <w:right w:val="nil"/>
          <w:between w:val="nil"/>
        </w:pBdr>
        <w:ind w:firstLine="0"/>
        <w:jc w:val="center"/>
        <w:rPr>
          <w:del w:id="9776" w:author="Cristiano de Menezes Feu" w:date="2022-11-21T08:33:00Z"/>
          <w:rFonts w:ascii="ClearSans-Bold" w:eastAsia="ClearSans-Bold" w:hAnsi="ClearSans-Bold" w:cs="ClearSans-Bold"/>
          <w:b/>
          <w:color w:val="000000"/>
        </w:rPr>
        <w:pPrChange w:id="9777" w:author="Cristiano de Menezes Feu" w:date="2022-11-21T08:33:00Z">
          <w:pPr>
            <w:widowControl w:val="0"/>
            <w:pBdr>
              <w:top w:val="nil"/>
              <w:left w:val="nil"/>
              <w:bottom w:val="nil"/>
              <w:right w:val="nil"/>
              <w:between w:val="nil"/>
            </w:pBdr>
          </w:pPr>
        </w:pPrChange>
      </w:pPr>
      <w:del w:id="9778" w:author="Cristiano de Menezes Feu" w:date="2022-11-21T08:33:00Z">
        <w:r w:rsidDel="00E631A1">
          <w:rPr>
            <w:color w:val="000000"/>
          </w:rPr>
          <w:delText xml:space="preserve">§ 1º Não admite adiamento de discussão a proposição em regime de urgência, salvo se requerido por um décimo </w:delText>
        </w:r>
        <w:r w:rsidDel="00E631A1">
          <w:rPr>
            <w:rFonts w:ascii="Sansita" w:eastAsia="Sansita" w:hAnsi="Sansita" w:cs="Sansita"/>
            <w:i/>
            <w:color w:val="005583"/>
          </w:rPr>
          <w:delText>(52 Deputados)</w:delText>
        </w:r>
        <w:r w:rsidDel="00E631A1">
          <w:rPr>
            <w:color w:val="000000"/>
          </w:rPr>
          <w:delText xml:space="preserve"> dos membros da Câmara, ou Líderes que representem esse número, por prazo não excedente a duas sessões.</w:delText>
        </w:r>
      </w:del>
    </w:p>
    <w:p w14:paraId="00000E57" w14:textId="2517ED40" w:rsidR="003D183A" w:rsidDel="00E631A1" w:rsidRDefault="008B7924" w:rsidP="00E631A1">
      <w:pPr>
        <w:widowControl w:val="0"/>
        <w:pBdr>
          <w:top w:val="nil"/>
          <w:left w:val="nil"/>
          <w:bottom w:val="nil"/>
          <w:right w:val="nil"/>
          <w:between w:val="nil"/>
        </w:pBdr>
        <w:spacing w:before="0" w:after="113"/>
        <w:ind w:left="567" w:firstLine="0"/>
        <w:jc w:val="center"/>
        <w:rPr>
          <w:del w:id="9779" w:author="Cristiano de Menezes Feu" w:date="2022-11-21T08:33:00Z"/>
          <w:b/>
          <w:color w:val="005583"/>
          <w:sz w:val="20"/>
          <w:szCs w:val="20"/>
        </w:rPr>
        <w:pPrChange w:id="9780" w:author="Cristiano de Menezes Feu" w:date="2022-11-21T08:33:00Z">
          <w:pPr>
            <w:widowControl w:val="0"/>
            <w:pBdr>
              <w:top w:val="nil"/>
              <w:left w:val="nil"/>
              <w:bottom w:val="nil"/>
              <w:right w:val="nil"/>
              <w:between w:val="nil"/>
            </w:pBdr>
            <w:spacing w:before="0" w:after="113"/>
            <w:ind w:left="567" w:firstLine="0"/>
          </w:pPr>
        </w:pPrChange>
      </w:pPr>
      <w:del w:id="9781" w:author="Cristiano de Menezes Feu" w:date="2022-11-21T08:33:00Z">
        <w:r w:rsidDel="00E631A1">
          <w:rPr>
            <w:color w:val="005583"/>
            <w:sz w:val="20"/>
            <w:szCs w:val="20"/>
          </w:rPr>
          <w:delText>Arts. 151 a 155.</w:delText>
        </w:r>
      </w:del>
    </w:p>
    <w:p w14:paraId="00000E58" w14:textId="31ED7F10" w:rsidR="003D183A" w:rsidDel="00E631A1" w:rsidRDefault="008B7924" w:rsidP="00E631A1">
      <w:pPr>
        <w:widowControl w:val="0"/>
        <w:pBdr>
          <w:top w:val="nil"/>
          <w:left w:val="nil"/>
          <w:bottom w:val="nil"/>
          <w:right w:val="nil"/>
          <w:between w:val="nil"/>
        </w:pBdr>
        <w:spacing w:before="0" w:after="113"/>
        <w:ind w:left="567" w:firstLine="0"/>
        <w:jc w:val="center"/>
        <w:rPr>
          <w:del w:id="9782" w:author="Cristiano de Menezes Feu" w:date="2022-11-21T08:33:00Z"/>
          <w:color w:val="005583"/>
          <w:sz w:val="20"/>
          <w:szCs w:val="20"/>
        </w:rPr>
        <w:pPrChange w:id="9783" w:author="Cristiano de Menezes Feu" w:date="2022-11-21T08:33:00Z">
          <w:pPr>
            <w:widowControl w:val="0"/>
            <w:pBdr>
              <w:top w:val="nil"/>
              <w:left w:val="nil"/>
              <w:bottom w:val="nil"/>
              <w:right w:val="nil"/>
              <w:between w:val="nil"/>
            </w:pBdr>
            <w:spacing w:before="0" w:after="113"/>
            <w:ind w:left="567" w:firstLine="0"/>
          </w:pPr>
        </w:pPrChange>
      </w:pPr>
      <w:del w:id="9784" w:author="Cristiano de Menezes Feu" w:date="2022-11-21T08:33:00Z">
        <w:r w:rsidDel="00E631A1">
          <w:rPr>
            <w:b/>
            <w:color w:val="005583"/>
            <w:sz w:val="20"/>
            <w:szCs w:val="20"/>
          </w:rPr>
          <w:delText>Prática:</w:delText>
        </w:r>
        <w:r w:rsidDel="00E631A1">
          <w:rPr>
            <w:color w:val="005583"/>
            <w:sz w:val="20"/>
            <w:szCs w:val="20"/>
          </w:rPr>
          <w:delText xml:space="preserve"> Líderes e Vice-Líderes da Maioria, da Minoria, do Governo e da Oposição não podem apresentar o requerimento previsto neste dispositivo, em face da exigência de quórum representativo de bancada.</w:delText>
        </w:r>
      </w:del>
    </w:p>
    <w:p w14:paraId="00000E59" w14:textId="7E5C714D" w:rsidR="003D183A" w:rsidDel="00E631A1" w:rsidRDefault="008B7924" w:rsidP="00E631A1">
      <w:pPr>
        <w:widowControl w:val="0"/>
        <w:pBdr>
          <w:top w:val="nil"/>
          <w:left w:val="nil"/>
          <w:bottom w:val="nil"/>
          <w:right w:val="nil"/>
          <w:between w:val="nil"/>
        </w:pBdr>
        <w:ind w:firstLine="0"/>
        <w:jc w:val="center"/>
        <w:rPr>
          <w:del w:id="9785" w:author="Cristiano de Menezes Feu" w:date="2022-11-21T08:33:00Z"/>
          <w:rFonts w:ascii="ClearSans-Bold" w:eastAsia="ClearSans-Bold" w:hAnsi="ClearSans-Bold" w:cs="ClearSans-Bold"/>
          <w:b/>
          <w:color w:val="000000"/>
        </w:rPr>
        <w:pPrChange w:id="9786" w:author="Cristiano de Menezes Feu" w:date="2022-11-21T08:33:00Z">
          <w:pPr>
            <w:widowControl w:val="0"/>
            <w:pBdr>
              <w:top w:val="nil"/>
              <w:left w:val="nil"/>
              <w:bottom w:val="nil"/>
              <w:right w:val="nil"/>
              <w:between w:val="nil"/>
            </w:pBdr>
          </w:pPr>
        </w:pPrChange>
      </w:pPr>
      <w:del w:id="9787" w:author="Cristiano de Menezes Feu" w:date="2022-11-21T08:33:00Z">
        <w:r w:rsidDel="00E631A1">
          <w:rPr>
            <w:color w:val="000000"/>
          </w:rPr>
          <w:delText xml:space="preserve">§ 2º Quando para a mesma proposição forem apresentados dois ou mais requerimentos de adiamento, será votado em primeiro lugar o de prazo mais longo. </w:delText>
        </w:r>
      </w:del>
    </w:p>
    <w:p w14:paraId="00000E5A" w14:textId="5D3EE24C" w:rsidR="003D183A" w:rsidDel="00E631A1" w:rsidRDefault="008B7924" w:rsidP="00E631A1">
      <w:pPr>
        <w:widowControl w:val="0"/>
        <w:pBdr>
          <w:top w:val="nil"/>
          <w:left w:val="nil"/>
          <w:bottom w:val="nil"/>
          <w:right w:val="nil"/>
          <w:between w:val="nil"/>
        </w:pBdr>
        <w:spacing w:before="0" w:after="113"/>
        <w:ind w:left="567" w:firstLine="0"/>
        <w:jc w:val="center"/>
        <w:rPr>
          <w:del w:id="9788" w:author="Cristiano de Menezes Feu" w:date="2022-11-21T08:33:00Z"/>
          <w:b/>
          <w:color w:val="005583"/>
          <w:sz w:val="20"/>
          <w:szCs w:val="20"/>
        </w:rPr>
        <w:pPrChange w:id="9789" w:author="Cristiano de Menezes Feu" w:date="2022-11-21T08:33:00Z">
          <w:pPr>
            <w:widowControl w:val="0"/>
            <w:pBdr>
              <w:top w:val="nil"/>
              <w:left w:val="nil"/>
              <w:bottom w:val="nil"/>
              <w:right w:val="nil"/>
              <w:between w:val="nil"/>
            </w:pBdr>
            <w:spacing w:before="0" w:after="113"/>
            <w:ind w:left="567" w:firstLine="0"/>
          </w:pPr>
        </w:pPrChange>
      </w:pPr>
      <w:del w:id="9790" w:author="Cristiano de Menezes Feu" w:date="2022-11-21T08:33:00Z">
        <w:r w:rsidDel="00E631A1">
          <w:rPr>
            <w:color w:val="005583"/>
            <w:sz w:val="20"/>
            <w:szCs w:val="20"/>
          </w:rPr>
          <w:delText>Art. 159, § 4º, III e IV.</w:delText>
        </w:r>
      </w:del>
    </w:p>
    <w:p w14:paraId="00000E5B" w14:textId="39C492AC" w:rsidR="003D183A" w:rsidDel="00E631A1" w:rsidRDefault="008B7924" w:rsidP="00E631A1">
      <w:pPr>
        <w:widowControl w:val="0"/>
        <w:pBdr>
          <w:top w:val="nil"/>
          <w:left w:val="nil"/>
          <w:bottom w:val="nil"/>
          <w:right w:val="nil"/>
          <w:between w:val="nil"/>
        </w:pBdr>
        <w:spacing w:before="0" w:after="113"/>
        <w:ind w:left="567" w:firstLine="0"/>
        <w:jc w:val="center"/>
        <w:rPr>
          <w:del w:id="9791" w:author="Cristiano de Menezes Feu" w:date="2022-11-21T08:33:00Z"/>
          <w:color w:val="005583"/>
          <w:sz w:val="20"/>
          <w:szCs w:val="20"/>
        </w:rPr>
        <w:pPrChange w:id="9792" w:author="Cristiano de Menezes Feu" w:date="2022-11-21T08:33:00Z">
          <w:pPr>
            <w:widowControl w:val="0"/>
            <w:pBdr>
              <w:top w:val="nil"/>
              <w:left w:val="nil"/>
              <w:bottom w:val="nil"/>
              <w:right w:val="nil"/>
              <w:between w:val="nil"/>
            </w:pBdr>
            <w:spacing w:before="0" w:after="113"/>
            <w:ind w:left="567" w:firstLine="0"/>
          </w:pPr>
        </w:pPrChange>
      </w:pPr>
      <w:del w:id="9793" w:author="Cristiano de Menezes Feu" w:date="2022-11-21T08:33:00Z">
        <w:r w:rsidDel="00E631A1">
          <w:rPr>
            <w:b/>
            <w:color w:val="005583"/>
            <w:sz w:val="20"/>
            <w:szCs w:val="20"/>
          </w:rPr>
          <w:delText>QO</w:delText>
        </w:r>
        <w:r w:rsidDel="00E631A1">
          <w:rPr>
            <w:color w:val="005583"/>
            <w:sz w:val="20"/>
            <w:szCs w:val="20"/>
          </w:rPr>
          <w:delText xml:space="preserve"> 10.505/1998 – Esclarece que, rejeitado um requerimento de adiamento de discussão mais amplo, deve, de imediato, ser submetido à deliberação o mais restrito, não incidindo prejudicialidade regimental neste caso.</w:delText>
        </w:r>
      </w:del>
    </w:p>
    <w:p w14:paraId="00000E5C" w14:textId="1EAC86E7" w:rsidR="003D183A" w:rsidDel="00E631A1" w:rsidRDefault="008B7924" w:rsidP="00E631A1">
      <w:pPr>
        <w:widowControl w:val="0"/>
        <w:pBdr>
          <w:top w:val="nil"/>
          <w:left w:val="nil"/>
          <w:bottom w:val="nil"/>
          <w:right w:val="nil"/>
          <w:between w:val="nil"/>
        </w:pBdr>
        <w:ind w:firstLine="0"/>
        <w:jc w:val="center"/>
        <w:rPr>
          <w:del w:id="9794" w:author="Cristiano de Menezes Feu" w:date="2022-11-21T08:33:00Z"/>
          <w:color w:val="000000"/>
        </w:rPr>
        <w:pPrChange w:id="9795" w:author="Cristiano de Menezes Feu" w:date="2022-11-21T08:33:00Z">
          <w:pPr>
            <w:widowControl w:val="0"/>
            <w:pBdr>
              <w:top w:val="nil"/>
              <w:left w:val="nil"/>
              <w:bottom w:val="nil"/>
              <w:right w:val="nil"/>
              <w:between w:val="nil"/>
            </w:pBdr>
          </w:pPr>
        </w:pPrChange>
      </w:pPr>
      <w:del w:id="9796" w:author="Cristiano de Menezes Feu" w:date="2022-11-21T08:33:00Z">
        <w:r w:rsidDel="00E631A1">
          <w:rPr>
            <w:color w:val="000000"/>
          </w:rPr>
          <w:delText xml:space="preserve">§ 3º Tendo sido adiada uma vez a discussão de uma matéria, só o será novamente ante a alegação, reconhecida pelo Presidente da Câmara, de erro na publicação. </w:delText>
        </w:r>
      </w:del>
    </w:p>
    <w:p w14:paraId="00000E5D" w14:textId="72C3742F" w:rsidR="003D183A" w:rsidDel="00E631A1" w:rsidRDefault="008B7924" w:rsidP="00E631A1">
      <w:pPr>
        <w:widowControl w:val="0"/>
        <w:pBdr>
          <w:top w:val="nil"/>
          <w:left w:val="nil"/>
          <w:bottom w:val="nil"/>
          <w:right w:val="nil"/>
          <w:between w:val="nil"/>
        </w:pBdr>
        <w:ind w:firstLine="0"/>
        <w:jc w:val="center"/>
        <w:rPr>
          <w:del w:id="9797" w:author="Cristiano de Menezes Feu" w:date="2022-11-21T08:33:00Z"/>
          <w:rFonts w:ascii="ClearSans-Bold" w:eastAsia="ClearSans-Bold" w:hAnsi="ClearSans-Bold" w:cs="ClearSans-Bold"/>
          <w:b/>
          <w:color w:val="000000"/>
          <w:sz w:val="24"/>
          <w:szCs w:val="24"/>
        </w:rPr>
        <w:pPrChange w:id="9798" w:author="Cristiano de Menezes Feu" w:date="2022-11-21T08:33:00Z">
          <w:pPr>
            <w:widowControl w:val="0"/>
            <w:pBdr>
              <w:top w:val="nil"/>
              <w:left w:val="nil"/>
              <w:bottom w:val="nil"/>
              <w:right w:val="nil"/>
              <w:between w:val="nil"/>
            </w:pBdr>
            <w:ind w:firstLine="0"/>
            <w:jc w:val="center"/>
          </w:pPr>
        </w:pPrChange>
      </w:pPr>
      <w:del w:id="9799" w:author="Cristiano de Menezes Feu" w:date="2022-11-21T08:33:00Z">
        <w:r w:rsidDel="00E631A1">
          <w:rPr>
            <w:rFonts w:ascii="ClearSans-Bold" w:eastAsia="ClearSans-Bold" w:hAnsi="ClearSans-Bold" w:cs="ClearSans-Bold"/>
            <w:b/>
            <w:color w:val="000000"/>
            <w:sz w:val="24"/>
            <w:szCs w:val="24"/>
          </w:rPr>
          <w:delText>Seção IV</w:delText>
        </w:r>
        <w:r w:rsidDel="00E631A1">
          <w:rPr>
            <w:rFonts w:ascii="ClearSans-Bold" w:eastAsia="ClearSans-Bold" w:hAnsi="ClearSans-Bold" w:cs="ClearSans-Bold"/>
            <w:b/>
            <w:color w:val="000000"/>
            <w:sz w:val="24"/>
            <w:szCs w:val="24"/>
          </w:rPr>
          <w:br/>
          <w:delText>Do Encerramento da Discussão</w:delText>
        </w:r>
      </w:del>
    </w:p>
    <w:p w14:paraId="00000E5E" w14:textId="69DD2764" w:rsidR="003D183A" w:rsidDel="00E631A1" w:rsidRDefault="008B7924" w:rsidP="00E631A1">
      <w:pPr>
        <w:widowControl w:val="0"/>
        <w:pBdr>
          <w:top w:val="nil"/>
          <w:left w:val="nil"/>
          <w:bottom w:val="nil"/>
          <w:right w:val="nil"/>
          <w:between w:val="nil"/>
        </w:pBdr>
        <w:spacing w:before="283"/>
        <w:ind w:firstLine="0"/>
        <w:jc w:val="center"/>
        <w:rPr>
          <w:del w:id="9800" w:author="Cristiano de Menezes Feu" w:date="2022-11-21T08:33:00Z"/>
          <w:rFonts w:ascii="ClearSans-Bold" w:eastAsia="ClearSans-Bold" w:hAnsi="ClearSans-Bold" w:cs="ClearSans-Bold"/>
          <w:b/>
          <w:color w:val="000000"/>
        </w:rPr>
        <w:pPrChange w:id="9801" w:author="Cristiano de Menezes Feu" w:date="2022-11-21T08:33:00Z">
          <w:pPr>
            <w:widowControl w:val="0"/>
            <w:pBdr>
              <w:top w:val="nil"/>
              <w:left w:val="nil"/>
              <w:bottom w:val="nil"/>
              <w:right w:val="nil"/>
              <w:between w:val="nil"/>
            </w:pBdr>
            <w:spacing w:before="283"/>
          </w:pPr>
        </w:pPrChange>
      </w:pPr>
      <w:del w:id="9802" w:author="Cristiano de Menezes Feu" w:date="2022-11-21T08:33:00Z">
        <w:r w:rsidDel="00E631A1">
          <w:rPr>
            <w:rFonts w:ascii="ClearSans-Bold" w:eastAsia="ClearSans-Bold" w:hAnsi="ClearSans-Bold" w:cs="ClearSans-Bold"/>
            <w:b/>
            <w:color w:val="000000"/>
          </w:rPr>
          <w:delText>Art. 178.</w:delText>
        </w:r>
        <w:r w:rsidDel="00E631A1">
          <w:rPr>
            <w:color w:val="000000"/>
          </w:rPr>
          <w:delText xml:space="preserve"> O encerramento da discussão dar-se-á pela ausência de oradores, pelo decurso dos prazos regimentais ou por deliberação do Plenário. </w:delText>
        </w:r>
      </w:del>
    </w:p>
    <w:p w14:paraId="00000E5F" w14:textId="4748DE25" w:rsidR="003D183A" w:rsidDel="00E631A1" w:rsidRDefault="008B7924" w:rsidP="00E631A1">
      <w:pPr>
        <w:widowControl w:val="0"/>
        <w:pBdr>
          <w:top w:val="nil"/>
          <w:left w:val="nil"/>
          <w:bottom w:val="nil"/>
          <w:right w:val="nil"/>
          <w:between w:val="nil"/>
        </w:pBdr>
        <w:spacing w:before="0" w:after="113"/>
        <w:ind w:left="567" w:firstLine="0"/>
        <w:jc w:val="center"/>
        <w:rPr>
          <w:del w:id="9803" w:author="Cristiano de Menezes Feu" w:date="2022-11-21T08:33:00Z"/>
          <w:b/>
          <w:color w:val="005583"/>
          <w:sz w:val="20"/>
          <w:szCs w:val="20"/>
        </w:rPr>
        <w:pPrChange w:id="9804" w:author="Cristiano de Menezes Feu" w:date="2022-11-21T08:33:00Z">
          <w:pPr>
            <w:widowControl w:val="0"/>
            <w:pBdr>
              <w:top w:val="nil"/>
              <w:left w:val="nil"/>
              <w:bottom w:val="nil"/>
              <w:right w:val="nil"/>
              <w:between w:val="nil"/>
            </w:pBdr>
            <w:spacing w:before="0" w:after="113"/>
            <w:ind w:left="567" w:firstLine="0"/>
          </w:pPr>
        </w:pPrChange>
      </w:pPr>
      <w:del w:id="9805" w:author="Cristiano de Menezes Feu" w:date="2022-11-21T08:33:00Z">
        <w:r w:rsidDel="00E631A1">
          <w:rPr>
            <w:color w:val="005583"/>
            <w:sz w:val="20"/>
            <w:szCs w:val="20"/>
          </w:rPr>
          <w:delText>Art. 57, VII (relativo às Comissões); art. 117, XI; art. 157, § 3º; art. 168, §§ 1º e 2º; art. 207, § 2º.</w:delText>
        </w:r>
      </w:del>
    </w:p>
    <w:p w14:paraId="00000E60" w14:textId="183A380C" w:rsidR="003D183A" w:rsidDel="00E631A1" w:rsidRDefault="008B7924" w:rsidP="00E631A1">
      <w:pPr>
        <w:widowControl w:val="0"/>
        <w:pBdr>
          <w:top w:val="nil"/>
          <w:left w:val="nil"/>
          <w:bottom w:val="nil"/>
          <w:right w:val="nil"/>
          <w:between w:val="nil"/>
        </w:pBdr>
        <w:spacing w:before="0" w:after="113"/>
        <w:ind w:left="567" w:firstLine="0"/>
        <w:jc w:val="center"/>
        <w:rPr>
          <w:del w:id="9806" w:author="Cristiano de Menezes Feu" w:date="2022-11-21T08:33:00Z"/>
          <w:rFonts w:ascii="ClearSans-Bold" w:eastAsia="ClearSans-Bold" w:hAnsi="ClearSans-Bold" w:cs="ClearSans-Bold"/>
          <w:b/>
          <w:color w:val="005583"/>
          <w:sz w:val="20"/>
          <w:szCs w:val="20"/>
        </w:rPr>
        <w:pPrChange w:id="9807" w:author="Cristiano de Menezes Feu" w:date="2022-11-21T08:33:00Z">
          <w:pPr>
            <w:widowControl w:val="0"/>
            <w:pBdr>
              <w:top w:val="nil"/>
              <w:left w:val="nil"/>
              <w:bottom w:val="nil"/>
              <w:right w:val="nil"/>
              <w:between w:val="nil"/>
            </w:pBdr>
            <w:spacing w:before="0" w:after="113"/>
            <w:ind w:left="567" w:firstLine="0"/>
          </w:pPr>
        </w:pPrChange>
      </w:pPr>
      <w:del w:id="9808" w:author="Cristiano de Menezes Feu" w:date="2022-11-21T08:33:00Z">
        <w:r w:rsidDel="00E631A1">
          <w:rPr>
            <w:b/>
            <w:color w:val="005583"/>
            <w:sz w:val="20"/>
            <w:szCs w:val="20"/>
          </w:rPr>
          <w:delText>Prática:</w:delText>
        </w:r>
        <w:r w:rsidDel="00E631A1">
          <w:rPr>
            <w:color w:val="005583"/>
            <w:sz w:val="20"/>
            <w:szCs w:val="20"/>
          </w:rPr>
          <w:delText xml:space="preserve"> a aprovação do requerimento de encerramento da discussão e do encaminhamento da votação não prejudica os requerimentos de adiamento da votação. MPV 871/19 e PL 10332/2018</w:delText>
        </w:r>
      </w:del>
    </w:p>
    <w:p w14:paraId="00000E61" w14:textId="3905592A" w:rsidR="003D183A" w:rsidDel="00E631A1" w:rsidRDefault="008B7924" w:rsidP="00E631A1">
      <w:pPr>
        <w:widowControl w:val="0"/>
        <w:pBdr>
          <w:top w:val="nil"/>
          <w:left w:val="nil"/>
          <w:bottom w:val="nil"/>
          <w:right w:val="nil"/>
          <w:between w:val="nil"/>
        </w:pBdr>
        <w:spacing w:before="0" w:after="113"/>
        <w:ind w:left="567" w:firstLine="0"/>
        <w:jc w:val="center"/>
        <w:rPr>
          <w:del w:id="9809" w:author="Cristiano de Menezes Feu" w:date="2022-11-21T08:33:00Z"/>
          <w:color w:val="005583"/>
          <w:sz w:val="20"/>
          <w:szCs w:val="20"/>
        </w:rPr>
        <w:pPrChange w:id="9810" w:author="Cristiano de Menezes Feu" w:date="2022-11-21T08:33:00Z">
          <w:pPr>
            <w:widowControl w:val="0"/>
            <w:pBdr>
              <w:top w:val="nil"/>
              <w:left w:val="nil"/>
              <w:bottom w:val="nil"/>
              <w:right w:val="nil"/>
              <w:between w:val="nil"/>
            </w:pBdr>
            <w:spacing w:before="0" w:after="113"/>
            <w:ind w:left="567" w:firstLine="0"/>
          </w:pPr>
        </w:pPrChange>
      </w:pPr>
      <w:del w:id="9811"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Com base no § 3º do art. 157, nas proposições urgentes é possível encerrar a discussão e o encaminhamento da votação no mesmo requerimento. Exemplo: PL 1321/2019</w:delText>
        </w:r>
      </w:del>
    </w:p>
    <w:p w14:paraId="00000E62" w14:textId="6714A6A2" w:rsidR="003D183A" w:rsidDel="00E631A1" w:rsidRDefault="008B7924" w:rsidP="00E631A1">
      <w:pPr>
        <w:widowControl w:val="0"/>
        <w:pBdr>
          <w:top w:val="nil"/>
          <w:left w:val="nil"/>
          <w:bottom w:val="nil"/>
          <w:right w:val="nil"/>
          <w:between w:val="nil"/>
        </w:pBdr>
        <w:ind w:firstLine="0"/>
        <w:jc w:val="center"/>
        <w:rPr>
          <w:del w:id="9812" w:author="Cristiano de Menezes Feu" w:date="2022-11-21T08:33:00Z"/>
          <w:color w:val="000000"/>
        </w:rPr>
        <w:pPrChange w:id="9813" w:author="Cristiano de Menezes Feu" w:date="2022-11-21T08:33:00Z">
          <w:pPr>
            <w:widowControl w:val="0"/>
            <w:pBdr>
              <w:top w:val="nil"/>
              <w:left w:val="nil"/>
              <w:bottom w:val="nil"/>
              <w:right w:val="nil"/>
              <w:between w:val="nil"/>
            </w:pBdr>
          </w:pPr>
        </w:pPrChange>
      </w:pPr>
      <w:del w:id="9814" w:author="Cristiano de Menezes Feu" w:date="2022-11-21T08:33:00Z">
        <w:r w:rsidDel="00E631A1">
          <w:rPr>
            <w:color w:val="000000"/>
          </w:rPr>
          <w:delText xml:space="preserve">§ 1º Se não houver orador inscrito, declarar-se-á encerrada a discussão. </w:delText>
        </w:r>
      </w:del>
    </w:p>
    <w:p w14:paraId="00000E63" w14:textId="784BC00D" w:rsidR="003D183A" w:rsidDel="00E631A1" w:rsidRDefault="008B7924" w:rsidP="00E631A1">
      <w:pPr>
        <w:widowControl w:val="0"/>
        <w:pBdr>
          <w:top w:val="nil"/>
          <w:left w:val="nil"/>
          <w:bottom w:val="nil"/>
          <w:right w:val="nil"/>
          <w:between w:val="nil"/>
        </w:pBdr>
        <w:ind w:firstLine="0"/>
        <w:jc w:val="center"/>
        <w:rPr>
          <w:del w:id="9815" w:author="Cristiano de Menezes Feu" w:date="2022-11-21T08:33:00Z"/>
          <w:rFonts w:ascii="ClearSans-Bold" w:eastAsia="ClearSans-Bold" w:hAnsi="ClearSans-Bold" w:cs="ClearSans-Bold"/>
          <w:b/>
          <w:color w:val="000000"/>
        </w:rPr>
        <w:pPrChange w:id="9816" w:author="Cristiano de Menezes Feu" w:date="2022-11-21T08:33:00Z">
          <w:pPr>
            <w:widowControl w:val="0"/>
            <w:pBdr>
              <w:top w:val="nil"/>
              <w:left w:val="nil"/>
              <w:bottom w:val="nil"/>
              <w:right w:val="nil"/>
              <w:between w:val="nil"/>
            </w:pBdr>
          </w:pPr>
        </w:pPrChange>
      </w:pPr>
      <w:del w:id="9817" w:author="Cristiano de Menezes Feu" w:date="2022-11-21T08:33:00Z">
        <w:r w:rsidDel="00E631A1">
          <w:rPr>
            <w:color w:val="000000"/>
          </w:rPr>
          <w:delText xml:space="preserve">§ 2º O requerimento de encerramento de discussão será submetido pelo Presidente a votação, desde que o pedido seja subscrito por cinco centésimos </w:delText>
        </w:r>
        <w:r w:rsidDel="00E631A1">
          <w:rPr>
            <w:rFonts w:ascii="Sansita" w:eastAsia="Sansita" w:hAnsi="Sansita" w:cs="Sansita"/>
            <w:i/>
            <w:color w:val="005583"/>
          </w:rPr>
          <w:delText>(26 Deputados)</w:delText>
        </w:r>
        <w:r w:rsidDel="00E631A1">
          <w:rPr>
            <w:color w:val="000000"/>
          </w:rPr>
          <w:delText xml:space="preserve"> dos membros da Casa ou Líder que represente este número, tendo sido a proposição discutida pelo menos por quatro oradores. Será permitido o encaminhamento da votação pelo prazo de cinco minutos, por um orador contra e um a favor. </w:delText>
        </w:r>
      </w:del>
    </w:p>
    <w:p w14:paraId="00000E64" w14:textId="45A4B85D" w:rsidR="003D183A" w:rsidDel="00E631A1" w:rsidRDefault="008B7924" w:rsidP="00E631A1">
      <w:pPr>
        <w:widowControl w:val="0"/>
        <w:pBdr>
          <w:top w:val="nil"/>
          <w:left w:val="nil"/>
          <w:bottom w:val="nil"/>
          <w:right w:val="nil"/>
          <w:between w:val="nil"/>
        </w:pBdr>
        <w:spacing w:before="0" w:after="113"/>
        <w:ind w:left="567" w:firstLine="0"/>
        <w:jc w:val="center"/>
        <w:rPr>
          <w:del w:id="9818" w:author="Cristiano de Menezes Feu" w:date="2022-11-21T08:33:00Z"/>
          <w:color w:val="005583"/>
          <w:sz w:val="20"/>
          <w:szCs w:val="20"/>
        </w:rPr>
        <w:pPrChange w:id="9819" w:author="Cristiano de Menezes Feu" w:date="2022-11-21T08:33:00Z">
          <w:pPr>
            <w:widowControl w:val="0"/>
            <w:pBdr>
              <w:top w:val="nil"/>
              <w:left w:val="nil"/>
              <w:bottom w:val="nil"/>
              <w:right w:val="nil"/>
              <w:between w:val="nil"/>
            </w:pBdr>
            <w:spacing w:before="0" w:after="113"/>
            <w:ind w:left="567" w:firstLine="0"/>
          </w:pPr>
        </w:pPrChange>
      </w:pPr>
      <w:del w:id="9820" w:author="Cristiano de Menezes Feu" w:date="2022-11-21T08:33:00Z">
        <w:r w:rsidDel="00E631A1">
          <w:rPr>
            <w:color w:val="005583"/>
            <w:sz w:val="20"/>
            <w:szCs w:val="20"/>
          </w:rPr>
          <w:delText>Art. 57, VII (relativo às Comissões).</w:delText>
        </w:r>
      </w:del>
    </w:p>
    <w:p w14:paraId="00000E65" w14:textId="68605CD9" w:rsidR="003D183A" w:rsidDel="00E631A1" w:rsidRDefault="008B7924" w:rsidP="00E631A1">
      <w:pPr>
        <w:widowControl w:val="0"/>
        <w:pBdr>
          <w:top w:val="nil"/>
          <w:left w:val="nil"/>
          <w:bottom w:val="nil"/>
          <w:right w:val="nil"/>
          <w:between w:val="nil"/>
        </w:pBdr>
        <w:ind w:firstLine="0"/>
        <w:jc w:val="center"/>
        <w:rPr>
          <w:del w:id="9821" w:author="Cristiano de Menezes Feu" w:date="2022-11-21T08:33:00Z"/>
          <w:rFonts w:ascii="ClearSans-Bold" w:eastAsia="ClearSans-Bold" w:hAnsi="ClearSans-Bold" w:cs="ClearSans-Bold"/>
          <w:b/>
          <w:color w:val="000000"/>
        </w:rPr>
        <w:pPrChange w:id="9822" w:author="Cristiano de Menezes Feu" w:date="2022-11-21T08:33:00Z">
          <w:pPr>
            <w:widowControl w:val="0"/>
            <w:pBdr>
              <w:top w:val="nil"/>
              <w:left w:val="nil"/>
              <w:bottom w:val="nil"/>
              <w:right w:val="nil"/>
              <w:between w:val="nil"/>
            </w:pBdr>
          </w:pPr>
        </w:pPrChange>
      </w:pPr>
      <w:del w:id="9823" w:author="Cristiano de Menezes Feu" w:date="2022-11-21T08:33:00Z">
        <w:r w:rsidDel="00E631A1">
          <w:rPr>
            <w:color w:val="000000"/>
          </w:rPr>
          <w:delText>§ 3º Se a discussão se proceder por partes, o encerramento de cada parte só poderá ser pedido depois de terem falado, no mínimo, dois oradores.</w:delText>
        </w:r>
      </w:del>
    </w:p>
    <w:p w14:paraId="00000E66" w14:textId="77BBBA02" w:rsidR="003D183A" w:rsidDel="00E631A1" w:rsidRDefault="008B7924" w:rsidP="00E631A1">
      <w:pPr>
        <w:widowControl w:val="0"/>
        <w:pBdr>
          <w:top w:val="nil"/>
          <w:left w:val="nil"/>
          <w:bottom w:val="nil"/>
          <w:right w:val="nil"/>
          <w:between w:val="nil"/>
        </w:pBdr>
        <w:spacing w:before="0" w:after="113"/>
        <w:ind w:left="567" w:firstLine="0"/>
        <w:jc w:val="center"/>
        <w:rPr>
          <w:del w:id="9824" w:author="Cristiano de Menezes Feu" w:date="2022-11-21T08:33:00Z"/>
          <w:color w:val="005583"/>
          <w:sz w:val="20"/>
          <w:szCs w:val="20"/>
        </w:rPr>
        <w:pPrChange w:id="9825" w:author="Cristiano de Menezes Feu" w:date="2022-11-21T08:33:00Z">
          <w:pPr>
            <w:widowControl w:val="0"/>
            <w:pBdr>
              <w:top w:val="nil"/>
              <w:left w:val="nil"/>
              <w:bottom w:val="nil"/>
              <w:right w:val="nil"/>
              <w:between w:val="nil"/>
            </w:pBdr>
            <w:spacing w:before="0" w:after="113"/>
            <w:ind w:left="567" w:firstLine="0"/>
          </w:pPr>
        </w:pPrChange>
      </w:pPr>
      <w:del w:id="9826" w:author="Cristiano de Menezes Feu" w:date="2022-11-21T08:33:00Z">
        <w:r w:rsidDel="00E631A1">
          <w:rPr>
            <w:color w:val="005583"/>
            <w:sz w:val="20"/>
            <w:szCs w:val="20"/>
          </w:rPr>
          <w:delText>Art. 114, VI.</w:delText>
        </w:r>
      </w:del>
    </w:p>
    <w:p w14:paraId="00000E67" w14:textId="4754F59B" w:rsidR="003D183A" w:rsidDel="00E631A1" w:rsidRDefault="008B7924" w:rsidP="00E631A1">
      <w:pPr>
        <w:widowControl w:val="0"/>
        <w:pBdr>
          <w:top w:val="nil"/>
          <w:left w:val="nil"/>
          <w:bottom w:val="nil"/>
          <w:right w:val="nil"/>
          <w:between w:val="nil"/>
        </w:pBdr>
        <w:ind w:firstLine="0"/>
        <w:jc w:val="center"/>
        <w:rPr>
          <w:del w:id="9827" w:author="Cristiano de Menezes Feu" w:date="2022-11-21T08:33:00Z"/>
          <w:rFonts w:ascii="ClearSans-Bold" w:eastAsia="ClearSans-Bold" w:hAnsi="ClearSans-Bold" w:cs="ClearSans-Bold"/>
          <w:b/>
          <w:color w:val="000000"/>
          <w:sz w:val="24"/>
          <w:szCs w:val="24"/>
        </w:rPr>
        <w:pPrChange w:id="9828" w:author="Cristiano de Menezes Feu" w:date="2022-11-21T08:33:00Z">
          <w:pPr>
            <w:widowControl w:val="0"/>
            <w:pBdr>
              <w:top w:val="nil"/>
              <w:left w:val="nil"/>
              <w:bottom w:val="nil"/>
              <w:right w:val="nil"/>
              <w:between w:val="nil"/>
            </w:pBdr>
            <w:ind w:firstLine="0"/>
            <w:jc w:val="center"/>
          </w:pPr>
        </w:pPrChange>
      </w:pPr>
      <w:del w:id="9829" w:author="Cristiano de Menezes Feu" w:date="2022-11-21T08:33:00Z">
        <w:r w:rsidDel="00E631A1">
          <w:rPr>
            <w:rFonts w:ascii="ClearSans-Bold" w:eastAsia="ClearSans-Bold" w:hAnsi="ClearSans-Bold" w:cs="ClearSans-Bold"/>
            <w:b/>
            <w:color w:val="000000"/>
            <w:sz w:val="24"/>
            <w:szCs w:val="24"/>
          </w:rPr>
          <w:delText>Seção V</w:delText>
        </w:r>
        <w:r w:rsidDel="00E631A1">
          <w:rPr>
            <w:rFonts w:ascii="ClearSans-Bold" w:eastAsia="ClearSans-Bold" w:hAnsi="ClearSans-Bold" w:cs="ClearSans-Bold"/>
            <w:b/>
            <w:color w:val="000000"/>
            <w:sz w:val="24"/>
            <w:szCs w:val="24"/>
          </w:rPr>
          <w:br/>
          <w:delText>Da Proposição Emendada Durante a Discussão</w:delText>
        </w:r>
      </w:del>
    </w:p>
    <w:p w14:paraId="00000E68" w14:textId="259B99C0" w:rsidR="003D183A" w:rsidDel="00E631A1" w:rsidRDefault="008B7924" w:rsidP="00E631A1">
      <w:pPr>
        <w:widowControl w:val="0"/>
        <w:pBdr>
          <w:top w:val="nil"/>
          <w:left w:val="nil"/>
          <w:bottom w:val="nil"/>
          <w:right w:val="nil"/>
          <w:between w:val="nil"/>
        </w:pBdr>
        <w:spacing w:before="283"/>
        <w:ind w:firstLine="0"/>
        <w:jc w:val="center"/>
        <w:rPr>
          <w:del w:id="9830" w:author="Cristiano de Menezes Feu" w:date="2022-11-21T08:33:00Z"/>
          <w:rFonts w:ascii="ClearSans-Bold" w:eastAsia="ClearSans-Bold" w:hAnsi="ClearSans-Bold" w:cs="ClearSans-Bold"/>
          <w:b/>
          <w:color w:val="000000"/>
        </w:rPr>
        <w:pPrChange w:id="9831" w:author="Cristiano de Menezes Feu" w:date="2022-11-21T08:33:00Z">
          <w:pPr>
            <w:widowControl w:val="0"/>
            <w:pBdr>
              <w:top w:val="nil"/>
              <w:left w:val="nil"/>
              <w:bottom w:val="nil"/>
              <w:right w:val="nil"/>
              <w:between w:val="nil"/>
            </w:pBdr>
            <w:spacing w:before="283"/>
          </w:pPr>
        </w:pPrChange>
      </w:pPr>
      <w:del w:id="9832" w:author="Cristiano de Menezes Feu" w:date="2022-11-21T08:33:00Z">
        <w:r w:rsidDel="00E631A1">
          <w:rPr>
            <w:rFonts w:ascii="ClearSans-Bold" w:eastAsia="ClearSans-Bold" w:hAnsi="ClearSans-Bold" w:cs="ClearSans-Bold"/>
            <w:b/>
            <w:color w:val="000000"/>
          </w:rPr>
          <w:delText>Art. 179.</w:delText>
        </w:r>
        <w:r w:rsidDel="00E631A1">
          <w:rPr>
            <w:color w:val="000000"/>
          </w:rPr>
          <w:delText xml:space="preserve"> Encerrada a discussão do projeto, com emendas, a matéria irá às Comissões que a devam apreciar, observado o que dispõem o art. 139, II, e o parágrafo único do art. 121. </w:delText>
        </w:r>
      </w:del>
    </w:p>
    <w:p w14:paraId="00000E69" w14:textId="2FF1B099" w:rsidR="003D183A" w:rsidDel="00E631A1" w:rsidRDefault="008B7924" w:rsidP="00E631A1">
      <w:pPr>
        <w:widowControl w:val="0"/>
        <w:pBdr>
          <w:top w:val="nil"/>
          <w:left w:val="nil"/>
          <w:bottom w:val="nil"/>
          <w:right w:val="nil"/>
          <w:between w:val="nil"/>
        </w:pBdr>
        <w:spacing w:before="0" w:after="113"/>
        <w:ind w:left="567" w:firstLine="0"/>
        <w:jc w:val="center"/>
        <w:rPr>
          <w:del w:id="9833" w:author="Cristiano de Menezes Feu" w:date="2022-11-21T08:33:00Z"/>
          <w:b/>
          <w:color w:val="005583"/>
          <w:sz w:val="20"/>
          <w:szCs w:val="20"/>
        </w:rPr>
        <w:pPrChange w:id="9834" w:author="Cristiano de Menezes Feu" w:date="2022-11-21T08:33:00Z">
          <w:pPr>
            <w:widowControl w:val="0"/>
            <w:pBdr>
              <w:top w:val="nil"/>
              <w:left w:val="nil"/>
              <w:bottom w:val="nil"/>
              <w:right w:val="nil"/>
              <w:between w:val="nil"/>
            </w:pBdr>
            <w:spacing w:before="0" w:after="113"/>
            <w:ind w:left="567" w:firstLine="0"/>
          </w:pPr>
        </w:pPrChange>
      </w:pPr>
      <w:del w:id="9835" w:author="Cristiano de Menezes Feu" w:date="2022-11-21T08:33:00Z">
        <w:r w:rsidDel="00E631A1">
          <w:rPr>
            <w:color w:val="005583"/>
            <w:sz w:val="20"/>
            <w:szCs w:val="20"/>
          </w:rPr>
          <w:delText xml:space="preserve">Art. 157, § 4º. </w:delText>
        </w:r>
      </w:del>
    </w:p>
    <w:p w14:paraId="00000E6A" w14:textId="3E41342A" w:rsidR="003D183A" w:rsidDel="00E631A1" w:rsidRDefault="008B7924" w:rsidP="00E631A1">
      <w:pPr>
        <w:widowControl w:val="0"/>
        <w:pBdr>
          <w:top w:val="nil"/>
          <w:left w:val="nil"/>
          <w:bottom w:val="nil"/>
          <w:right w:val="nil"/>
          <w:between w:val="nil"/>
        </w:pBdr>
        <w:spacing w:before="0" w:after="113"/>
        <w:ind w:left="567" w:firstLine="0"/>
        <w:jc w:val="center"/>
        <w:rPr>
          <w:del w:id="9836" w:author="Cristiano de Menezes Feu" w:date="2022-11-21T08:33:00Z"/>
          <w:color w:val="005583"/>
          <w:sz w:val="20"/>
          <w:szCs w:val="20"/>
        </w:rPr>
        <w:pPrChange w:id="9837" w:author="Cristiano de Menezes Feu" w:date="2022-11-21T08:33:00Z">
          <w:pPr>
            <w:widowControl w:val="0"/>
            <w:pBdr>
              <w:top w:val="nil"/>
              <w:left w:val="nil"/>
              <w:bottom w:val="nil"/>
              <w:right w:val="nil"/>
              <w:between w:val="nil"/>
            </w:pBdr>
            <w:spacing w:before="0" w:after="113"/>
            <w:ind w:left="567" w:firstLine="0"/>
          </w:pPr>
        </w:pPrChange>
      </w:pPr>
      <w:del w:id="9838" w:author="Cristiano de Menezes Feu" w:date="2022-11-21T08:33:00Z">
        <w:r w:rsidDel="00E631A1">
          <w:rPr>
            <w:b/>
            <w:color w:val="005583"/>
            <w:sz w:val="20"/>
            <w:szCs w:val="20"/>
          </w:rPr>
          <w:delText>Decisão da Presidência</w:delText>
        </w:r>
        <w:r w:rsidDel="00E631A1">
          <w:rPr>
            <w:color w:val="005583"/>
            <w:sz w:val="20"/>
            <w:szCs w:val="20"/>
          </w:rPr>
          <w:delText xml:space="preserve"> no PL 4.918/2016, em 14/6/2016 – Recupera entendimento constante da QO 44/2007, diferente da QO 397/2014</w:delText>
        </w:r>
        <w:r w:rsidDel="00E631A1">
          <w:rPr>
            <w:color w:val="005583"/>
            <w:sz w:val="20"/>
            <w:szCs w:val="20"/>
            <w:vertAlign w:val="superscript"/>
          </w:rPr>
          <w:footnoteReference w:id="379"/>
        </w:r>
        <w:r w:rsidDel="00E631A1">
          <w:rPr>
            <w:color w:val="005583"/>
            <w:sz w:val="20"/>
            <w:szCs w:val="20"/>
          </w:rPr>
          <w:delText xml:space="preserve">, esclarecendo que, se a Comissão Mista tiver sido encerrada e tiver sido aprovado o regime de urgência na Casa, será designado Relator no Plenário, em substituição à Comissão Mista, para proferir parecer sobre eventuais emendas que venham a ser ofertadas ao Projeto. </w:delText>
        </w:r>
      </w:del>
    </w:p>
    <w:p w14:paraId="00000E6B" w14:textId="0F233757" w:rsidR="003D183A" w:rsidDel="00E631A1" w:rsidRDefault="008B7924" w:rsidP="00E631A1">
      <w:pPr>
        <w:widowControl w:val="0"/>
        <w:pBdr>
          <w:top w:val="nil"/>
          <w:left w:val="nil"/>
          <w:bottom w:val="nil"/>
          <w:right w:val="nil"/>
          <w:between w:val="nil"/>
        </w:pBdr>
        <w:ind w:firstLine="0"/>
        <w:jc w:val="center"/>
        <w:rPr>
          <w:del w:id="9842" w:author="Cristiano de Menezes Feu" w:date="2022-11-21T08:33:00Z"/>
          <w:rFonts w:ascii="ClearSans-Bold" w:eastAsia="ClearSans-Bold" w:hAnsi="ClearSans-Bold" w:cs="ClearSans-Bold"/>
          <w:b/>
          <w:color w:val="000000"/>
        </w:rPr>
        <w:pPrChange w:id="9843" w:author="Cristiano de Menezes Feu" w:date="2022-11-21T08:33:00Z">
          <w:pPr>
            <w:widowControl w:val="0"/>
            <w:pBdr>
              <w:top w:val="nil"/>
              <w:left w:val="nil"/>
              <w:bottom w:val="nil"/>
              <w:right w:val="nil"/>
              <w:between w:val="nil"/>
            </w:pBdr>
          </w:pPr>
        </w:pPrChange>
      </w:pPr>
      <w:del w:id="9844"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Publicados os pareceres sobre as emendas no </w:delText>
        </w:r>
        <w:r w:rsidDel="00E631A1">
          <w:rPr>
            <w:rFonts w:ascii="Sansita" w:eastAsia="Sansita" w:hAnsi="Sansita" w:cs="Sansita"/>
            <w:i/>
            <w:color w:val="000000"/>
          </w:rPr>
          <w:delText>Diário da Câmara dos Deputados</w:delText>
        </w:r>
        <w:r w:rsidDel="00E631A1">
          <w:rPr>
            <w:color w:val="000000"/>
          </w:rPr>
          <w:delText xml:space="preserve"> e distribuídos em avulsos, estará a matéria em condições de figurar em Ordem do Dia, obedecido o interstício regimental. </w:delText>
        </w:r>
      </w:del>
    </w:p>
    <w:p w14:paraId="00000E6C" w14:textId="3137499D" w:rsidR="003D183A" w:rsidDel="00E631A1" w:rsidRDefault="008B7924" w:rsidP="00E631A1">
      <w:pPr>
        <w:widowControl w:val="0"/>
        <w:pBdr>
          <w:top w:val="nil"/>
          <w:left w:val="nil"/>
          <w:bottom w:val="nil"/>
          <w:right w:val="nil"/>
          <w:between w:val="nil"/>
        </w:pBdr>
        <w:spacing w:before="0" w:after="113"/>
        <w:ind w:left="567" w:firstLine="0"/>
        <w:jc w:val="center"/>
        <w:rPr>
          <w:del w:id="9845" w:author="Cristiano de Menezes Feu" w:date="2022-11-21T08:33:00Z"/>
          <w:color w:val="005583"/>
          <w:sz w:val="20"/>
          <w:szCs w:val="20"/>
        </w:rPr>
        <w:pPrChange w:id="9846" w:author="Cristiano de Menezes Feu" w:date="2022-11-21T08:33:00Z">
          <w:pPr>
            <w:widowControl w:val="0"/>
            <w:pBdr>
              <w:top w:val="nil"/>
              <w:left w:val="nil"/>
              <w:bottom w:val="nil"/>
              <w:right w:val="nil"/>
              <w:between w:val="nil"/>
            </w:pBdr>
            <w:spacing w:before="0" w:after="113"/>
            <w:ind w:left="567" w:firstLine="0"/>
          </w:pPr>
        </w:pPrChange>
      </w:pPr>
      <w:del w:id="9847" w:author="Cristiano de Menezes Feu" w:date="2022-11-21T08:33:00Z">
        <w:r w:rsidDel="00E631A1">
          <w:rPr>
            <w:color w:val="005583"/>
            <w:sz w:val="20"/>
            <w:szCs w:val="20"/>
          </w:rPr>
          <w:delText>Art. 150.</w:delText>
        </w:r>
      </w:del>
    </w:p>
    <w:p w14:paraId="00000E6D" w14:textId="45B404EF" w:rsidR="003D183A" w:rsidDel="00E631A1" w:rsidRDefault="008B7924" w:rsidP="00E631A1">
      <w:pPr>
        <w:widowControl w:val="0"/>
        <w:pBdr>
          <w:top w:val="nil"/>
          <w:left w:val="nil"/>
          <w:bottom w:val="nil"/>
          <w:right w:val="nil"/>
          <w:between w:val="nil"/>
        </w:pBdr>
        <w:spacing w:before="170" w:after="113"/>
        <w:ind w:firstLine="0"/>
        <w:jc w:val="center"/>
        <w:rPr>
          <w:del w:id="9848" w:author="Cristiano de Menezes Feu" w:date="2022-11-21T08:33:00Z"/>
          <w:rFonts w:ascii="ClearSans-Light" w:eastAsia="ClearSans-Light" w:hAnsi="ClearSans-Light" w:cs="ClearSans-Light"/>
          <w:color w:val="000000"/>
          <w:sz w:val="24"/>
          <w:szCs w:val="24"/>
        </w:rPr>
        <w:pPrChange w:id="9849" w:author="Cristiano de Menezes Feu" w:date="2022-11-21T08:33:00Z">
          <w:pPr>
            <w:widowControl w:val="0"/>
            <w:pBdr>
              <w:top w:val="nil"/>
              <w:left w:val="nil"/>
              <w:bottom w:val="nil"/>
              <w:right w:val="nil"/>
              <w:between w:val="nil"/>
            </w:pBdr>
            <w:spacing w:before="170" w:after="113"/>
            <w:ind w:firstLine="0"/>
            <w:jc w:val="center"/>
          </w:pPr>
        </w:pPrChange>
      </w:pPr>
      <w:del w:id="9850" w:author="Cristiano de Menezes Feu" w:date="2022-11-21T08:33:00Z">
        <w:r w:rsidDel="00E631A1">
          <w:rPr>
            <w:rFonts w:ascii="ClearSans-Light" w:eastAsia="ClearSans-Light" w:hAnsi="ClearSans-Light" w:cs="ClearSans-Light"/>
            <w:color w:val="000000"/>
            <w:sz w:val="24"/>
            <w:szCs w:val="24"/>
          </w:rPr>
          <w:delText>CAPÍTULO XIII</w:delText>
        </w:r>
        <w:r w:rsidDel="00E631A1">
          <w:rPr>
            <w:rFonts w:ascii="ClearSans-Light" w:eastAsia="ClearSans-Light" w:hAnsi="ClearSans-Light" w:cs="ClearSans-Light"/>
            <w:color w:val="000000"/>
            <w:sz w:val="24"/>
            <w:szCs w:val="24"/>
          </w:rPr>
          <w:br/>
          <w:delText>DA VOTAÇÃO</w:delText>
        </w:r>
      </w:del>
    </w:p>
    <w:p w14:paraId="00000E6E" w14:textId="50054C54" w:rsidR="003D183A" w:rsidDel="00E631A1" w:rsidRDefault="008B7924" w:rsidP="00E631A1">
      <w:pPr>
        <w:widowControl w:val="0"/>
        <w:pBdr>
          <w:top w:val="nil"/>
          <w:left w:val="nil"/>
          <w:bottom w:val="nil"/>
          <w:right w:val="nil"/>
          <w:between w:val="nil"/>
        </w:pBdr>
        <w:ind w:firstLine="0"/>
        <w:jc w:val="center"/>
        <w:rPr>
          <w:del w:id="9851" w:author="Cristiano de Menezes Feu" w:date="2022-11-21T08:33:00Z"/>
          <w:rFonts w:ascii="ClearSans-Bold" w:eastAsia="ClearSans-Bold" w:hAnsi="ClearSans-Bold" w:cs="ClearSans-Bold"/>
          <w:b/>
          <w:color w:val="000000"/>
          <w:sz w:val="24"/>
          <w:szCs w:val="24"/>
        </w:rPr>
        <w:pPrChange w:id="9852" w:author="Cristiano de Menezes Feu" w:date="2022-11-21T08:33:00Z">
          <w:pPr>
            <w:widowControl w:val="0"/>
            <w:pBdr>
              <w:top w:val="nil"/>
              <w:left w:val="nil"/>
              <w:bottom w:val="nil"/>
              <w:right w:val="nil"/>
              <w:between w:val="nil"/>
            </w:pBdr>
            <w:ind w:firstLine="0"/>
            <w:jc w:val="center"/>
          </w:pPr>
        </w:pPrChange>
      </w:pPr>
      <w:del w:id="9853" w:author="Cristiano de Menezes Feu" w:date="2022-11-21T08:33:00Z">
        <w:r w:rsidDel="00E631A1">
          <w:rPr>
            <w:rFonts w:ascii="ClearSans-Bold" w:eastAsia="ClearSans-Bold" w:hAnsi="ClearSans-Bold" w:cs="ClearSans-Bold"/>
            <w:b/>
            <w:color w:val="000000"/>
            <w:sz w:val="24"/>
            <w:szCs w:val="24"/>
          </w:rPr>
          <w:delText>Seção I</w:delText>
        </w:r>
        <w:r w:rsidDel="00E631A1">
          <w:rPr>
            <w:rFonts w:ascii="ClearSans-Bold" w:eastAsia="ClearSans-Bold" w:hAnsi="ClearSans-Bold" w:cs="ClearSans-Bold"/>
            <w:b/>
            <w:color w:val="000000"/>
            <w:sz w:val="24"/>
            <w:szCs w:val="24"/>
          </w:rPr>
          <w:br/>
          <w:delText>Disposições Gerais</w:delText>
        </w:r>
      </w:del>
    </w:p>
    <w:p w14:paraId="00000E6F" w14:textId="11E2C0BD" w:rsidR="003D183A" w:rsidDel="00E631A1" w:rsidRDefault="008B7924" w:rsidP="00E631A1">
      <w:pPr>
        <w:widowControl w:val="0"/>
        <w:pBdr>
          <w:top w:val="nil"/>
          <w:left w:val="nil"/>
          <w:bottom w:val="nil"/>
          <w:right w:val="nil"/>
          <w:between w:val="nil"/>
        </w:pBdr>
        <w:spacing w:before="57"/>
        <w:ind w:firstLine="0"/>
        <w:jc w:val="center"/>
        <w:rPr>
          <w:del w:id="9854" w:author="Cristiano de Menezes Feu" w:date="2022-11-21T08:33:00Z"/>
          <w:color w:val="000000"/>
        </w:rPr>
        <w:pPrChange w:id="9855" w:author="Cristiano de Menezes Feu" w:date="2022-11-21T08:33:00Z">
          <w:pPr>
            <w:widowControl w:val="0"/>
            <w:pBdr>
              <w:top w:val="nil"/>
              <w:left w:val="nil"/>
              <w:bottom w:val="nil"/>
              <w:right w:val="nil"/>
              <w:between w:val="nil"/>
            </w:pBdr>
            <w:spacing w:before="57"/>
          </w:pPr>
        </w:pPrChange>
      </w:pPr>
      <w:del w:id="9856" w:author="Cristiano de Menezes Feu" w:date="2022-11-21T08:33:00Z">
        <w:r w:rsidDel="00E631A1">
          <w:rPr>
            <w:rFonts w:ascii="ClearSans-Bold" w:eastAsia="ClearSans-Bold" w:hAnsi="ClearSans-Bold" w:cs="ClearSans-Bold"/>
            <w:b/>
            <w:color w:val="000000"/>
          </w:rPr>
          <w:delText>Art. 180.</w:delText>
        </w:r>
        <w:r w:rsidDel="00E631A1">
          <w:rPr>
            <w:color w:val="000000"/>
          </w:rPr>
          <w:delText xml:space="preserve"> A votação completa o turno regimental da discussão.</w:delText>
        </w:r>
      </w:del>
    </w:p>
    <w:p w14:paraId="00000E70" w14:textId="44B406B8" w:rsidR="003D183A" w:rsidDel="00E631A1" w:rsidRDefault="008B7924" w:rsidP="00E631A1">
      <w:pPr>
        <w:widowControl w:val="0"/>
        <w:pBdr>
          <w:top w:val="nil"/>
          <w:left w:val="nil"/>
          <w:bottom w:val="nil"/>
          <w:right w:val="nil"/>
          <w:between w:val="nil"/>
        </w:pBdr>
        <w:spacing w:before="57"/>
        <w:ind w:firstLine="0"/>
        <w:jc w:val="center"/>
        <w:rPr>
          <w:del w:id="9857" w:author="Cristiano de Menezes Feu" w:date="2022-11-21T08:33:00Z"/>
          <w:color w:val="000000"/>
        </w:rPr>
        <w:pPrChange w:id="9858" w:author="Cristiano de Menezes Feu" w:date="2022-11-21T08:33:00Z">
          <w:pPr>
            <w:widowControl w:val="0"/>
            <w:pBdr>
              <w:top w:val="nil"/>
              <w:left w:val="nil"/>
              <w:bottom w:val="nil"/>
              <w:right w:val="nil"/>
              <w:between w:val="nil"/>
            </w:pBdr>
            <w:spacing w:before="57"/>
          </w:pPr>
        </w:pPrChange>
      </w:pPr>
      <w:del w:id="9859" w:author="Cristiano de Menezes Feu" w:date="2022-11-21T08:33:00Z">
        <w:r w:rsidDel="00E631A1">
          <w:rPr>
            <w:color w:val="000000"/>
          </w:rPr>
          <w:delText xml:space="preserve">§ 1º A votação das matérias com a discussão encerrada e das que se acharem sobre a Mesa será realizada em qualquer sessão: </w:delText>
        </w:r>
      </w:del>
    </w:p>
    <w:p w14:paraId="00000E71" w14:textId="4E8AC764" w:rsidR="003D183A" w:rsidDel="00E631A1" w:rsidRDefault="008B7924" w:rsidP="00E631A1">
      <w:pPr>
        <w:widowControl w:val="0"/>
        <w:pBdr>
          <w:top w:val="nil"/>
          <w:left w:val="nil"/>
          <w:bottom w:val="nil"/>
          <w:right w:val="nil"/>
          <w:between w:val="nil"/>
        </w:pBdr>
        <w:ind w:firstLine="0"/>
        <w:jc w:val="center"/>
        <w:rPr>
          <w:del w:id="9860" w:author="Cristiano de Menezes Feu" w:date="2022-11-21T08:33:00Z"/>
          <w:color w:val="000000"/>
        </w:rPr>
        <w:pPrChange w:id="9861" w:author="Cristiano de Menezes Feu" w:date="2022-11-21T08:33:00Z">
          <w:pPr>
            <w:widowControl w:val="0"/>
            <w:pBdr>
              <w:top w:val="nil"/>
              <w:left w:val="nil"/>
              <w:bottom w:val="nil"/>
              <w:right w:val="nil"/>
              <w:between w:val="nil"/>
            </w:pBdr>
          </w:pPr>
        </w:pPrChange>
      </w:pPr>
      <w:del w:id="9862" w:author="Cristiano de Menezes Feu" w:date="2022-11-21T08:33:00Z">
        <w:r w:rsidDel="00E631A1">
          <w:rPr>
            <w:color w:val="000000"/>
          </w:rPr>
          <w:delText xml:space="preserve">I - imediatamente após a discussão, se houver número; </w:delText>
        </w:r>
      </w:del>
    </w:p>
    <w:p w14:paraId="00000E72" w14:textId="2DE0EB49" w:rsidR="003D183A" w:rsidDel="00E631A1" w:rsidRDefault="008B7924" w:rsidP="00E631A1">
      <w:pPr>
        <w:widowControl w:val="0"/>
        <w:pBdr>
          <w:top w:val="nil"/>
          <w:left w:val="nil"/>
          <w:bottom w:val="nil"/>
          <w:right w:val="nil"/>
          <w:between w:val="nil"/>
        </w:pBdr>
        <w:spacing w:before="0" w:after="113"/>
        <w:ind w:left="567" w:firstLine="0"/>
        <w:jc w:val="center"/>
        <w:rPr>
          <w:del w:id="9863" w:author="Cristiano de Menezes Feu" w:date="2022-11-21T08:33:00Z"/>
          <w:color w:val="005583"/>
          <w:sz w:val="20"/>
          <w:szCs w:val="20"/>
        </w:rPr>
        <w:pPrChange w:id="9864" w:author="Cristiano de Menezes Feu" w:date="2022-11-21T08:33:00Z">
          <w:pPr>
            <w:widowControl w:val="0"/>
            <w:pBdr>
              <w:top w:val="nil"/>
              <w:left w:val="nil"/>
              <w:bottom w:val="nil"/>
              <w:right w:val="nil"/>
              <w:between w:val="nil"/>
            </w:pBdr>
            <w:spacing w:before="0" w:after="113"/>
            <w:ind w:left="567" w:firstLine="0"/>
          </w:pPr>
        </w:pPrChange>
      </w:pPr>
      <w:del w:id="9865" w:author="Cristiano de Menezes Feu" w:date="2022-11-21T08:33:00Z">
        <w:r w:rsidDel="00E631A1">
          <w:rPr>
            <w:color w:val="005583"/>
            <w:sz w:val="20"/>
            <w:szCs w:val="20"/>
          </w:rPr>
          <w:delText>Art. 82, §§ 2º e 3º.</w:delText>
        </w:r>
      </w:del>
    </w:p>
    <w:p w14:paraId="00000E73" w14:textId="6381D834" w:rsidR="003D183A" w:rsidDel="00E631A1" w:rsidRDefault="008B7924" w:rsidP="00E631A1">
      <w:pPr>
        <w:widowControl w:val="0"/>
        <w:pBdr>
          <w:top w:val="nil"/>
          <w:left w:val="nil"/>
          <w:bottom w:val="nil"/>
          <w:right w:val="nil"/>
          <w:between w:val="nil"/>
        </w:pBdr>
        <w:ind w:firstLine="0"/>
        <w:jc w:val="center"/>
        <w:rPr>
          <w:del w:id="9866" w:author="Cristiano de Menezes Feu" w:date="2022-11-21T08:33:00Z"/>
          <w:color w:val="000000"/>
        </w:rPr>
        <w:pPrChange w:id="9867" w:author="Cristiano de Menezes Feu" w:date="2022-11-21T08:33:00Z">
          <w:pPr>
            <w:widowControl w:val="0"/>
            <w:pBdr>
              <w:top w:val="nil"/>
              <w:left w:val="nil"/>
              <w:bottom w:val="nil"/>
              <w:right w:val="nil"/>
              <w:between w:val="nil"/>
            </w:pBdr>
          </w:pPr>
        </w:pPrChange>
      </w:pPr>
      <w:del w:id="9868" w:author="Cristiano de Menezes Feu" w:date="2022-11-21T08:33:00Z">
        <w:r w:rsidDel="00E631A1">
          <w:rPr>
            <w:color w:val="000000"/>
          </w:rPr>
          <w:delText xml:space="preserve">II - após as providências de que trata o art. 179, caso a proposição tenha sido emendada na discussão. </w:delText>
        </w:r>
      </w:del>
    </w:p>
    <w:p w14:paraId="00000E74" w14:textId="29EC06C4" w:rsidR="003D183A" w:rsidDel="00E631A1" w:rsidRDefault="008B7924" w:rsidP="00E631A1">
      <w:pPr>
        <w:widowControl w:val="0"/>
        <w:pBdr>
          <w:top w:val="nil"/>
          <w:left w:val="nil"/>
          <w:bottom w:val="nil"/>
          <w:right w:val="nil"/>
          <w:between w:val="nil"/>
        </w:pBdr>
        <w:spacing w:before="57"/>
        <w:ind w:firstLine="0"/>
        <w:jc w:val="center"/>
        <w:rPr>
          <w:del w:id="9869" w:author="Cristiano de Menezes Feu" w:date="2022-11-21T08:33:00Z"/>
          <w:rFonts w:ascii="ClearSans-Bold" w:eastAsia="ClearSans-Bold" w:hAnsi="ClearSans-Bold" w:cs="ClearSans-Bold"/>
          <w:b/>
          <w:color w:val="000000"/>
        </w:rPr>
        <w:pPrChange w:id="9870" w:author="Cristiano de Menezes Feu" w:date="2022-11-21T08:33:00Z">
          <w:pPr>
            <w:widowControl w:val="0"/>
            <w:pBdr>
              <w:top w:val="nil"/>
              <w:left w:val="nil"/>
              <w:bottom w:val="nil"/>
              <w:right w:val="nil"/>
              <w:between w:val="nil"/>
            </w:pBdr>
            <w:spacing w:before="57"/>
          </w:pPr>
        </w:pPrChange>
      </w:pPr>
      <w:del w:id="9871" w:author="Cristiano de Menezes Feu" w:date="2022-11-21T08:33:00Z">
        <w:r w:rsidDel="00E631A1">
          <w:rPr>
            <w:color w:val="000000"/>
          </w:rPr>
          <w:delText xml:space="preserve">§ 2º O Deputado poderá escusar-se de tomar parte na votação, registrando simplesmente “abstenção”. </w:delText>
        </w:r>
      </w:del>
    </w:p>
    <w:p w14:paraId="00000E75" w14:textId="62CAC078" w:rsidR="003D183A" w:rsidDel="00E631A1" w:rsidRDefault="008B7924" w:rsidP="00E631A1">
      <w:pPr>
        <w:widowControl w:val="0"/>
        <w:pBdr>
          <w:top w:val="nil"/>
          <w:left w:val="nil"/>
          <w:bottom w:val="nil"/>
          <w:right w:val="nil"/>
          <w:between w:val="nil"/>
        </w:pBdr>
        <w:spacing w:before="0" w:after="113"/>
        <w:ind w:left="567" w:firstLine="0"/>
        <w:jc w:val="center"/>
        <w:rPr>
          <w:del w:id="9872" w:author="Cristiano de Menezes Feu" w:date="2022-11-21T08:33:00Z"/>
          <w:color w:val="005583"/>
          <w:sz w:val="20"/>
          <w:szCs w:val="20"/>
        </w:rPr>
        <w:pPrChange w:id="9873" w:author="Cristiano de Menezes Feu" w:date="2022-11-21T08:33:00Z">
          <w:pPr>
            <w:widowControl w:val="0"/>
            <w:pBdr>
              <w:top w:val="nil"/>
              <w:left w:val="nil"/>
              <w:bottom w:val="nil"/>
              <w:right w:val="nil"/>
              <w:between w:val="nil"/>
            </w:pBdr>
            <w:spacing w:before="0" w:after="113"/>
            <w:ind w:left="567" w:firstLine="0"/>
          </w:pPr>
        </w:pPrChange>
      </w:pPr>
      <w:del w:id="9874" w:author="Cristiano de Menezes Feu" w:date="2022-11-21T08:33:00Z">
        <w:r w:rsidDel="00E631A1">
          <w:rPr>
            <w:color w:val="005583"/>
            <w:sz w:val="20"/>
            <w:szCs w:val="20"/>
          </w:rPr>
          <w:delText>Art. 183, § 2º.</w:delText>
        </w:r>
      </w:del>
    </w:p>
    <w:p w14:paraId="00000E76" w14:textId="223828F4" w:rsidR="003D183A" w:rsidDel="00E631A1" w:rsidRDefault="008B7924" w:rsidP="00E631A1">
      <w:pPr>
        <w:widowControl w:val="0"/>
        <w:pBdr>
          <w:top w:val="nil"/>
          <w:left w:val="nil"/>
          <w:bottom w:val="nil"/>
          <w:right w:val="nil"/>
          <w:between w:val="nil"/>
        </w:pBdr>
        <w:spacing w:before="57"/>
        <w:ind w:firstLine="0"/>
        <w:jc w:val="center"/>
        <w:rPr>
          <w:del w:id="9875" w:author="Cristiano de Menezes Feu" w:date="2022-11-21T08:33:00Z"/>
          <w:rFonts w:ascii="ClearSans-Bold" w:eastAsia="ClearSans-Bold" w:hAnsi="ClearSans-Bold" w:cs="ClearSans-Bold"/>
          <w:b/>
          <w:color w:val="000000"/>
        </w:rPr>
        <w:pPrChange w:id="9876" w:author="Cristiano de Menezes Feu" w:date="2022-11-21T08:33:00Z">
          <w:pPr>
            <w:widowControl w:val="0"/>
            <w:pBdr>
              <w:top w:val="nil"/>
              <w:left w:val="nil"/>
              <w:bottom w:val="nil"/>
              <w:right w:val="nil"/>
              <w:between w:val="nil"/>
            </w:pBdr>
            <w:spacing w:before="57"/>
          </w:pPr>
        </w:pPrChange>
      </w:pPr>
      <w:del w:id="9877" w:author="Cristiano de Menezes Feu" w:date="2022-11-21T08:33:00Z">
        <w:r w:rsidDel="00E631A1">
          <w:rPr>
            <w:color w:val="000000"/>
          </w:rPr>
          <w:delText xml:space="preserve">§ 3º Havendo empate na votação ostensiva cabe ao Presidente desempatá-la; em caso de escrutínio secreto, proceder-se-á sucessivamente a nova votação, até que se dê o desempate. </w:delText>
        </w:r>
      </w:del>
    </w:p>
    <w:p w14:paraId="00000E77" w14:textId="7A99CAF1" w:rsidR="003D183A" w:rsidDel="00E631A1" w:rsidRDefault="008B7924" w:rsidP="00E631A1">
      <w:pPr>
        <w:widowControl w:val="0"/>
        <w:pBdr>
          <w:top w:val="nil"/>
          <w:left w:val="nil"/>
          <w:bottom w:val="nil"/>
          <w:right w:val="nil"/>
          <w:between w:val="nil"/>
        </w:pBdr>
        <w:spacing w:before="0" w:after="113"/>
        <w:ind w:left="567" w:firstLine="0"/>
        <w:jc w:val="center"/>
        <w:rPr>
          <w:del w:id="9878" w:author="Cristiano de Menezes Feu" w:date="2022-11-21T08:33:00Z"/>
          <w:b/>
          <w:color w:val="005583"/>
          <w:sz w:val="20"/>
          <w:szCs w:val="20"/>
        </w:rPr>
        <w:pPrChange w:id="9879" w:author="Cristiano de Menezes Feu" w:date="2022-11-21T08:33:00Z">
          <w:pPr>
            <w:widowControl w:val="0"/>
            <w:pBdr>
              <w:top w:val="nil"/>
              <w:left w:val="nil"/>
              <w:bottom w:val="nil"/>
              <w:right w:val="nil"/>
              <w:between w:val="nil"/>
            </w:pBdr>
            <w:spacing w:before="0" w:after="113"/>
            <w:ind w:left="567" w:firstLine="0"/>
          </w:pPr>
        </w:pPrChange>
      </w:pPr>
      <w:del w:id="9880" w:author="Cristiano de Menezes Feu" w:date="2022-11-21T08:33:00Z">
        <w:r w:rsidDel="00E631A1">
          <w:rPr>
            <w:color w:val="005583"/>
            <w:sz w:val="20"/>
            <w:szCs w:val="20"/>
          </w:rPr>
          <w:delText>Art. 17, I, v; art. 17, § 1º; art. 56, § 2º (Comissões); art. 184.</w:delText>
        </w:r>
      </w:del>
    </w:p>
    <w:p w14:paraId="00000E78" w14:textId="58833236" w:rsidR="003D183A" w:rsidDel="00E631A1" w:rsidRDefault="008B7924" w:rsidP="00E631A1">
      <w:pPr>
        <w:widowControl w:val="0"/>
        <w:pBdr>
          <w:top w:val="nil"/>
          <w:left w:val="nil"/>
          <w:bottom w:val="nil"/>
          <w:right w:val="nil"/>
          <w:between w:val="nil"/>
        </w:pBdr>
        <w:spacing w:before="0" w:after="113"/>
        <w:ind w:left="567" w:firstLine="0"/>
        <w:jc w:val="center"/>
        <w:rPr>
          <w:del w:id="9881" w:author="Cristiano de Menezes Feu" w:date="2022-11-21T08:33:00Z"/>
          <w:color w:val="005583"/>
          <w:sz w:val="20"/>
          <w:szCs w:val="20"/>
        </w:rPr>
        <w:pPrChange w:id="9882" w:author="Cristiano de Menezes Feu" w:date="2022-11-21T08:33:00Z">
          <w:pPr>
            <w:widowControl w:val="0"/>
            <w:pBdr>
              <w:top w:val="nil"/>
              <w:left w:val="nil"/>
              <w:bottom w:val="nil"/>
              <w:right w:val="nil"/>
              <w:between w:val="nil"/>
            </w:pBdr>
            <w:spacing w:before="0" w:after="113"/>
            <w:ind w:left="567" w:firstLine="0"/>
          </w:pPr>
        </w:pPrChange>
      </w:pPr>
      <w:del w:id="9883" w:author="Cristiano de Menezes Feu" w:date="2022-11-21T08:33:00Z">
        <w:r w:rsidDel="00E631A1">
          <w:rPr>
            <w:b/>
            <w:color w:val="005583"/>
            <w:sz w:val="20"/>
            <w:szCs w:val="20"/>
          </w:rPr>
          <w:delText>QO</w:delText>
        </w:r>
        <w:r w:rsidDel="00E631A1">
          <w:rPr>
            <w:color w:val="005583"/>
            <w:sz w:val="20"/>
            <w:szCs w:val="20"/>
          </w:rPr>
          <w:delText xml:space="preserve"> 44/2019 - “Assenta que o Presidente da Câmara dos Deputados vota em igualdade de condições com seus pares nas votações de todas as matérias que exigem quórum qualificado para serem aprovadas”.</w:delText>
        </w:r>
      </w:del>
    </w:p>
    <w:p w14:paraId="00000E79" w14:textId="2D1F7DFE" w:rsidR="003D183A" w:rsidDel="00E631A1" w:rsidRDefault="008B7924" w:rsidP="00E631A1">
      <w:pPr>
        <w:widowControl w:val="0"/>
        <w:pBdr>
          <w:top w:val="nil"/>
          <w:left w:val="nil"/>
          <w:bottom w:val="nil"/>
          <w:right w:val="nil"/>
          <w:between w:val="nil"/>
        </w:pBdr>
        <w:spacing w:before="0" w:after="113"/>
        <w:ind w:left="567" w:firstLine="0"/>
        <w:jc w:val="center"/>
        <w:rPr>
          <w:del w:id="9884" w:author="Cristiano de Menezes Feu" w:date="2022-11-21T08:33:00Z"/>
          <w:color w:val="005583"/>
          <w:sz w:val="20"/>
          <w:szCs w:val="20"/>
        </w:rPr>
        <w:pPrChange w:id="9885" w:author="Cristiano de Menezes Feu" w:date="2022-11-21T08:33:00Z">
          <w:pPr>
            <w:widowControl w:val="0"/>
            <w:pBdr>
              <w:top w:val="nil"/>
              <w:left w:val="nil"/>
              <w:bottom w:val="nil"/>
              <w:right w:val="nil"/>
              <w:between w:val="nil"/>
            </w:pBdr>
            <w:spacing w:before="0" w:after="113"/>
            <w:ind w:left="567" w:firstLine="0"/>
          </w:pPr>
        </w:pPrChange>
      </w:pPr>
      <w:del w:id="9886"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no Plenário o Presidente da Câmara vota apenas nas deliberações que exigem quórum qualificado e, nos demais casos, somente para desempatar votações; enquanto que nas Comissões o Presidente vota em todas as deliberações em igualdade com os demais membros.</w:delText>
        </w:r>
      </w:del>
    </w:p>
    <w:p w14:paraId="00000E7A" w14:textId="12740475" w:rsidR="003D183A" w:rsidDel="00E631A1" w:rsidRDefault="008B7924" w:rsidP="00E631A1">
      <w:pPr>
        <w:widowControl w:val="0"/>
        <w:pBdr>
          <w:top w:val="nil"/>
          <w:left w:val="nil"/>
          <w:bottom w:val="nil"/>
          <w:right w:val="nil"/>
          <w:between w:val="nil"/>
        </w:pBdr>
        <w:spacing w:before="57"/>
        <w:ind w:firstLine="0"/>
        <w:jc w:val="center"/>
        <w:rPr>
          <w:del w:id="9887" w:author="Cristiano de Menezes Feu" w:date="2022-11-21T08:33:00Z"/>
          <w:color w:val="000000"/>
        </w:rPr>
        <w:pPrChange w:id="9888" w:author="Cristiano de Menezes Feu" w:date="2022-11-21T08:33:00Z">
          <w:pPr>
            <w:widowControl w:val="0"/>
            <w:pBdr>
              <w:top w:val="nil"/>
              <w:left w:val="nil"/>
              <w:bottom w:val="nil"/>
              <w:right w:val="nil"/>
              <w:between w:val="nil"/>
            </w:pBdr>
            <w:spacing w:before="57"/>
          </w:pPr>
        </w:pPrChange>
      </w:pPr>
      <w:del w:id="9889" w:author="Cristiano de Menezes Feu" w:date="2022-11-21T08:33:00Z">
        <w:r w:rsidDel="00E631A1">
          <w:rPr>
            <w:color w:val="000000"/>
          </w:rPr>
          <w:delText xml:space="preserve">§ 4º Em se tratando de eleição, havendo empate, será vencedor o Deputado mais idoso, dentre os de maior número de legislaturas, ressalvada a hipótese do inciso XII do art. 7º. </w:delText>
        </w:r>
      </w:del>
    </w:p>
    <w:p w14:paraId="00000E7B" w14:textId="57781CDC" w:rsidR="003D183A" w:rsidDel="00E631A1" w:rsidRDefault="008B7924" w:rsidP="00E631A1">
      <w:pPr>
        <w:widowControl w:val="0"/>
        <w:pBdr>
          <w:top w:val="nil"/>
          <w:left w:val="nil"/>
          <w:bottom w:val="nil"/>
          <w:right w:val="nil"/>
          <w:between w:val="nil"/>
        </w:pBdr>
        <w:spacing w:before="0" w:after="113"/>
        <w:ind w:left="567" w:firstLine="0"/>
        <w:jc w:val="center"/>
        <w:rPr>
          <w:del w:id="9890" w:author="Cristiano de Menezes Feu" w:date="2022-11-21T08:33:00Z"/>
          <w:b/>
          <w:color w:val="005583"/>
          <w:sz w:val="20"/>
          <w:szCs w:val="20"/>
        </w:rPr>
        <w:pPrChange w:id="9891" w:author="Cristiano de Menezes Feu" w:date="2022-11-21T08:33:00Z">
          <w:pPr>
            <w:widowControl w:val="0"/>
            <w:pBdr>
              <w:top w:val="nil"/>
              <w:left w:val="nil"/>
              <w:bottom w:val="nil"/>
              <w:right w:val="nil"/>
              <w:between w:val="nil"/>
            </w:pBdr>
            <w:spacing w:before="0" w:after="113"/>
            <w:ind w:left="567" w:firstLine="0"/>
          </w:pPr>
        </w:pPrChange>
      </w:pPr>
      <w:del w:id="9892" w:author="Cristiano de Menezes Feu" w:date="2022-11-21T08:33:00Z">
        <w:r w:rsidDel="00E631A1">
          <w:rPr>
            <w:b/>
            <w:color w:val="005583"/>
            <w:sz w:val="20"/>
            <w:szCs w:val="20"/>
          </w:rPr>
          <w:delText>Observação 1:</w:delText>
        </w:r>
        <w:r w:rsidDel="00E631A1">
          <w:rPr>
            <w:color w:val="005583"/>
            <w:sz w:val="20"/>
            <w:szCs w:val="20"/>
          </w:rPr>
          <w:delText xml:space="preserve"> o critério da idade só é utilizado em caso de empate com relação ao número de legislaturas.</w:delText>
        </w:r>
      </w:del>
    </w:p>
    <w:p w14:paraId="00000E7C" w14:textId="39D9BD13" w:rsidR="003D183A" w:rsidDel="00E631A1" w:rsidRDefault="008B7924" w:rsidP="00E631A1">
      <w:pPr>
        <w:widowControl w:val="0"/>
        <w:pBdr>
          <w:top w:val="nil"/>
          <w:left w:val="nil"/>
          <w:bottom w:val="nil"/>
          <w:right w:val="nil"/>
          <w:between w:val="nil"/>
        </w:pBdr>
        <w:spacing w:before="0" w:after="113"/>
        <w:ind w:left="567" w:firstLine="0"/>
        <w:jc w:val="center"/>
        <w:rPr>
          <w:del w:id="9893" w:author="Cristiano de Menezes Feu" w:date="2022-11-21T08:33:00Z"/>
          <w:color w:val="005583"/>
          <w:sz w:val="20"/>
          <w:szCs w:val="20"/>
        </w:rPr>
        <w:pPrChange w:id="9894" w:author="Cristiano de Menezes Feu" w:date="2022-11-21T08:33:00Z">
          <w:pPr>
            <w:widowControl w:val="0"/>
            <w:pBdr>
              <w:top w:val="nil"/>
              <w:left w:val="nil"/>
              <w:bottom w:val="nil"/>
              <w:right w:val="nil"/>
              <w:between w:val="nil"/>
            </w:pBdr>
            <w:spacing w:before="0" w:after="113"/>
            <w:ind w:left="567" w:firstLine="0"/>
          </w:pPr>
        </w:pPrChange>
      </w:pPr>
      <w:del w:id="9895" w:author="Cristiano de Menezes Feu" w:date="2022-11-21T08:33:00Z">
        <w:r w:rsidDel="00E631A1">
          <w:rPr>
            <w:b/>
            <w:color w:val="005583"/>
            <w:sz w:val="20"/>
            <w:szCs w:val="20"/>
          </w:rPr>
          <w:delText>Observação 2:</w:delText>
        </w:r>
        <w:r w:rsidDel="00E631A1">
          <w:rPr>
            <w:color w:val="005583"/>
            <w:sz w:val="20"/>
            <w:szCs w:val="20"/>
          </w:rPr>
          <w:delText xml:space="preserve"> o inciso XII do art. 7º, mencionado, corresponde ao texto do inciso III do mesmo artigo, em virtude de alteração promovida pela Resolução nº 45/2006.</w:delText>
        </w:r>
      </w:del>
    </w:p>
    <w:p w14:paraId="00000E7D" w14:textId="71071961" w:rsidR="003D183A" w:rsidDel="00E631A1" w:rsidRDefault="008B7924" w:rsidP="00E631A1">
      <w:pPr>
        <w:widowControl w:val="0"/>
        <w:pBdr>
          <w:top w:val="nil"/>
          <w:left w:val="nil"/>
          <w:bottom w:val="nil"/>
          <w:right w:val="nil"/>
          <w:between w:val="nil"/>
        </w:pBdr>
        <w:spacing w:before="57"/>
        <w:ind w:firstLine="0"/>
        <w:jc w:val="center"/>
        <w:rPr>
          <w:del w:id="9896" w:author="Cristiano de Menezes Feu" w:date="2022-11-21T08:33:00Z"/>
          <w:rFonts w:ascii="ClearSans-Bold" w:eastAsia="ClearSans-Bold" w:hAnsi="ClearSans-Bold" w:cs="ClearSans-Bold"/>
          <w:b/>
          <w:color w:val="000000"/>
        </w:rPr>
        <w:pPrChange w:id="9897" w:author="Cristiano de Menezes Feu" w:date="2022-11-21T08:33:00Z">
          <w:pPr>
            <w:widowControl w:val="0"/>
            <w:pBdr>
              <w:top w:val="nil"/>
              <w:left w:val="nil"/>
              <w:bottom w:val="nil"/>
              <w:right w:val="nil"/>
              <w:between w:val="nil"/>
            </w:pBdr>
            <w:spacing w:before="57"/>
          </w:pPr>
        </w:pPrChange>
      </w:pPr>
      <w:del w:id="9898" w:author="Cristiano de Menezes Feu" w:date="2022-11-21T08:33:00Z">
        <w:r w:rsidDel="00E631A1">
          <w:rPr>
            <w:color w:val="000000"/>
          </w:rPr>
          <w:delText>§ 5º Se o Presidente se abstiver de desempatar votação, o substituto regimental o fará em seu lugar.</w:delText>
        </w:r>
      </w:del>
    </w:p>
    <w:p w14:paraId="00000E7E" w14:textId="29829495" w:rsidR="003D183A" w:rsidDel="00E631A1" w:rsidRDefault="008B7924" w:rsidP="00E631A1">
      <w:pPr>
        <w:widowControl w:val="0"/>
        <w:pBdr>
          <w:top w:val="nil"/>
          <w:left w:val="nil"/>
          <w:bottom w:val="nil"/>
          <w:right w:val="nil"/>
          <w:between w:val="nil"/>
        </w:pBdr>
        <w:spacing w:before="0" w:after="113"/>
        <w:ind w:left="567" w:firstLine="0"/>
        <w:jc w:val="center"/>
        <w:rPr>
          <w:del w:id="9899" w:author="Cristiano de Menezes Feu" w:date="2022-11-21T08:33:00Z"/>
          <w:color w:val="005583"/>
          <w:sz w:val="20"/>
          <w:szCs w:val="20"/>
        </w:rPr>
        <w:pPrChange w:id="9900" w:author="Cristiano de Menezes Feu" w:date="2022-11-21T08:33:00Z">
          <w:pPr>
            <w:widowControl w:val="0"/>
            <w:pBdr>
              <w:top w:val="nil"/>
              <w:left w:val="nil"/>
              <w:bottom w:val="nil"/>
              <w:right w:val="nil"/>
              <w:between w:val="nil"/>
            </w:pBdr>
            <w:spacing w:before="0" w:after="113"/>
            <w:ind w:left="567" w:firstLine="0"/>
          </w:pPr>
        </w:pPrChange>
      </w:pPr>
      <w:del w:id="9901" w:author="Cristiano de Menezes Feu" w:date="2022-11-21T08:33:00Z">
        <w:r w:rsidDel="00E631A1">
          <w:rPr>
            <w:color w:val="005583"/>
            <w:sz w:val="20"/>
            <w:szCs w:val="20"/>
          </w:rPr>
          <w:delText>Art. 18, § 2º.</w:delText>
        </w:r>
      </w:del>
    </w:p>
    <w:p w14:paraId="00000E7F" w14:textId="15D41DEC" w:rsidR="003D183A" w:rsidDel="00E631A1" w:rsidRDefault="008B7924" w:rsidP="00E631A1">
      <w:pPr>
        <w:widowControl w:val="0"/>
        <w:pBdr>
          <w:top w:val="nil"/>
          <w:left w:val="nil"/>
          <w:bottom w:val="nil"/>
          <w:right w:val="nil"/>
          <w:between w:val="nil"/>
        </w:pBdr>
        <w:ind w:firstLine="0"/>
        <w:jc w:val="center"/>
        <w:rPr>
          <w:del w:id="9902" w:author="Cristiano de Menezes Feu" w:date="2022-11-21T08:33:00Z"/>
          <w:b/>
          <w:color w:val="005583"/>
          <w:sz w:val="20"/>
          <w:szCs w:val="20"/>
        </w:rPr>
        <w:pPrChange w:id="9903" w:author="Cristiano de Menezes Feu" w:date="2022-11-21T08:33:00Z">
          <w:pPr>
            <w:widowControl w:val="0"/>
            <w:pBdr>
              <w:top w:val="nil"/>
              <w:left w:val="nil"/>
              <w:bottom w:val="nil"/>
              <w:right w:val="nil"/>
              <w:between w:val="nil"/>
            </w:pBdr>
          </w:pPr>
        </w:pPrChange>
      </w:pPr>
      <w:del w:id="9904" w:author="Cristiano de Menezes Feu" w:date="2022-11-21T08:33:00Z">
        <w:r w:rsidDel="00E631A1">
          <w:rPr>
            <w:color w:val="000000"/>
          </w:rPr>
          <w:delText xml:space="preserve">§ 6º Tratando-se de causa própria ou de assunto em que tenha interesse individual, deverá o Deputado dar-se por impedido e fazer comunicação nesse sentido à Mesa, sendo seu voto considerado em branco, para efeito de quórum. </w:delText>
        </w:r>
      </w:del>
    </w:p>
    <w:p w14:paraId="00000E80" w14:textId="5712AD0D" w:rsidR="003D183A" w:rsidDel="00E631A1" w:rsidRDefault="008B7924" w:rsidP="00E631A1">
      <w:pPr>
        <w:widowControl w:val="0"/>
        <w:pBdr>
          <w:top w:val="nil"/>
          <w:left w:val="nil"/>
          <w:bottom w:val="nil"/>
          <w:right w:val="nil"/>
          <w:between w:val="nil"/>
        </w:pBdr>
        <w:spacing w:before="0" w:after="113"/>
        <w:ind w:left="567" w:firstLine="0"/>
        <w:jc w:val="center"/>
        <w:rPr>
          <w:del w:id="9905" w:author="Cristiano de Menezes Feu" w:date="2022-11-21T08:33:00Z"/>
          <w:color w:val="005583"/>
          <w:sz w:val="20"/>
          <w:szCs w:val="20"/>
        </w:rPr>
        <w:pPrChange w:id="9906" w:author="Cristiano de Menezes Feu" w:date="2022-11-21T08:33:00Z">
          <w:pPr>
            <w:widowControl w:val="0"/>
            <w:pBdr>
              <w:top w:val="nil"/>
              <w:left w:val="nil"/>
              <w:bottom w:val="nil"/>
              <w:right w:val="nil"/>
              <w:between w:val="nil"/>
            </w:pBdr>
            <w:spacing w:before="0" w:after="113"/>
            <w:ind w:left="567" w:firstLine="0"/>
          </w:pPr>
        </w:pPrChange>
      </w:pPr>
      <w:del w:id="9907" w:author="Cristiano de Menezes Feu" w:date="2022-11-21T08:33:00Z">
        <w:r w:rsidDel="00E631A1">
          <w:rPr>
            <w:b/>
            <w:color w:val="005583"/>
            <w:sz w:val="20"/>
            <w:szCs w:val="20"/>
          </w:rPr>
          <w:delText>REC</w:delText>
        </w:r>
        <w:r w:rsidDel="00E631A1">
          <w:rPr>
            <w:color w:val="005583"/>
            <w:sz w:val="20"/>
            <w:szCs w:val="20"/>
          </w:rPr>
          <w:delText xml:space="preserve"> 285/2014 reafirma entendimento constante da QO 701/06, QO 598/2005 e 10.153/1989, no sentido de esclarecer que impedimento é uma “questão de foro íntimo. Não cabe à Mesa impor isso ao Parlamentar”.</w:delText>
        </w:r>
      </w:del>
    </w:p>
    <w:p w14:paraId="00000E81" w14:textId="3CA9427D" w:rsidR="003D183A" w:rsidDel="00E631A1" w:rsidRDefault="008B7924" w:rsidP="00E631A1">
      <w:pPr>
        <w:widowControl w:val="0"/>
        <w:pBdr>
          <w:top w:val="nil"/>
          <w:left w:val="nil"/>
          <w:bottom w:val="nil"/>
          <w:right w:val="nil"/>
          <w:between w:val="nil"/>
        </w:pBdr>
        <w:ind w:firstLine="0"/>
        <w:jc w:val="center"/>
        <w:rPr>
          <w:del w:id="9908" w:author="Cristiano de Menezes Feu" w:date="2022-11-21T08:33:00Z"/>
          <w:color w:val="000000"/>
        </w:rPr>
        <w:pPrChange w:id="9909" w:author="Cristiano de Menezes Feu" w:date="2022-11-21T08:33:00Z">
          <w:pPr>
            <w:widowControl w:val="0"/>
            <w:pBdr>
              <w:top w:val="nil"/>
              <w:left w:val="nil"/>
              <w:bottom w:val="nil"/>
              <w:right w:val="nil"/>
              <w:between w:val="nil"/>
            </w:pBdr>
          </w:pPr>
        </w:pPrChange>
      </w:pPr>
      <w:del w:id="9910" w:author="Cristiano de Menezes Feu" w:date="2022-11-21T08:33:00Z">
        <w:r w:rsidDel="00E631A1">
          <w:rPr>
            <w:color w:val="000000"/>
          </w:rPr>
          <w:delText xml:space="preserve">§ 7º O voto do Deputado, mesmo que contrarie o da respectiva representação ou sua Liderança, será acolhido para todos os efeitos. </w:delText>
        </w:r>
      </w:del>
    </w:p>
    <w:p w14:paraId="00000E82" w14:textId="5E8E633B" w:rsidR="003D183A" w:rsidDel="00E631A1" w:rsidRDefault="008B7924" w:rsidP="00E631A1">
      <w:pPr>
        <w:widowControl w:val="0"/>
        <w:pBdr>
          <w:top w:val="nil"/>
          <w:left w:val="nil"/>
          <w:bottom w:val="nil"/>
          <w:right w:val="nil"/>
          <w:between w:val="nil"/>
        </w:pBdr>
        <w:ind w:firstLine="0"/>
        <w:jc w:val="center"/>
        <w:rPr>
          <w:del w:id="9911" w:author="Cristiano de Menezes Feu" w:date="2022-11-21T08:33:00Z"/>
          <w:color w:val="005583"/>
          <w:vertAlign w:val="superscript"/>
        </w:rPr>
        <w:pPrChange w:id="9912" w:author="Cristiano de Menezes Feu" w:date="2022-11-21T08:33:00Z">
          <w:pPr>
            <w:widowControl w:val="0"/>
            <w:pBdr>
              <w:top w:val="nil"/>
              <w:left w:val="nil"/>
              <w:bottom w:val="nil"/>
              <w:right w:val="nil"/>
              <w:between w:val="nil"/>
            </w:pBdr>
          </w:pPr>
        </w:pPrChange>
      </w:pPr>
      <w:del w:id="9913" w:author="Cristiano de Menezes Feu" w:date="2022-11-21T08:33:00Z">
        <w:r w:rsidDel="00E631A1">
          <w:rPr>
            <w:color w:val="000000"/>
          </w:rPr>
          <w:delText>§ 8° No caso de deliberação sobre aplicação de sanção disciplinar por conduta atentatória ou incompatível com o decoro parlamentar, é vedado o acolhimento do voto do Deputado representado.</w:delText>
        </w:r>
        <w:r w:rsidDel="00E631A1">
          <w:rPr>
            <w:color w:val="005583"/>
            <w:vertAlign w:val="superscript"/>
          </w:rPr>
          <w:footnoteReference w:id="380"/>
        </w:r>
      </w:del>
    </w:p>
    <w:p w14:paraId="00000E83" w14:textId="7A683B74" w:rsidR="003D183A" w:rsidDel="00E631A1" w:rsidRDefault="008B7924" w:rsidP="00E631A1">
      <w:pPr>
        <w:widowControl w:val="0"/>
        <w:pBdr>
          <w:top w:val="nil"/>
          <w:left w:val="nil"/>
          <w:bottom w:val="nil"/>
          <w:right w:val="nil"/>
          <w:between w:val="nil"/>
        </w:pBdr>
        <w:ind w:firstLine="0"/>
        <w:jc w:val="center"/>
        <w:rPr>
          <w:del w:id="9917" w:author="Cristiano de Menezes Feu" w:date="2022-11-21T08:33:00Z"/>
          <w:color w:val="000000"/>
        </w:rPr>
        <w:pPrChange w:id="9918" w:author="Cristiano de Menezes Feu" w:date="2022-11-21T08:33:00Z">
          <w:pPr>
            <w:widowControl w:val="0"/>
            <w:pBdr>
              <w:top w:val="nil"/>
              <w:left w:val="nil"/>
              <w:bottom w:val="nil"/>
              <w:right w:val="nil"/>
              <w:between w:val="nil"/>
            </w:pBdr>
          </w:pPr>
        </w:pPrChange>
      </w:pPr>
      <w:del w:id="9919" w:author="Cristiano de Menezes Feu" w:date="2022-11-21T08:33:00Z">
        <w:r w:rsidDel="00E631A1">
          <w:rPr>
            <w:rFonts w:ascii="ClearSans-Bold" w:eastAsia="ClearSans-Bold" w:hAnsi="ClearSans-Bold" w:cs="ClearSans-Bold"/>
            <w:b/>
            <w:color w:val="000000"/>
          </w:rPr>
          <w:delText>Art. 181.</w:delText>
        </w:r>
        <w:r w:rsidDel="00E631A1">
          <w:rPr>
            <w:color w:val="000000"/>
          </w:rPr>
          <w:delText xml:space="preserve"> Só se interromperá a votação de uma proposição por falta de quórum.</w:delText>
        </w:r>
      </w:del>
    </w:p>
    <w:p w14:paraId="00000E84" w14:textId="0A5482E5" w:rsidR="003D183A" w:rsidDel="00E631A1" w:rsidRDefault="008B7924" w:rsidP="00E631A1">
      <w:pPr>
        <w:widowControl w:val="0"/>
        <w:pBdr>
          <w:top w:val="nil"/>
          <w:left w:val="nil"/>
          <w:bottom w:val="nil"/>
          <w:right w:val="nil"/>
          <w:between w:val="nil"/>
        </w:pBdr>
        <w:ind w:firstLine="0"/>
        <w:jc w:val="center"/>
        <w:rPr>
          <w:del w:id="9920" w:author="Cristiano de Menezes Feu" w:date="2022-11-21T08:33:00Z"/>
          <w:b/>
          <w:color w:val="005583"/>
          <w:sz w:val="20"/>
          <w:szCs w:val="20"/>
        </w:rPr>
        <w:pPrChange w:id="9921" w:author="Cristiano de Menezes Feu" w:date="2022-11-21T08:33:00Z">
          <w:pPr>
            <w:widowControl w:val="0"/>
            <w:pBdr>
              <w:top w:val="nil"/>
              <w:left w:val="nil"/>
              <w:bottom w:val="nil"/>
              <w:right w:val="nil"/>
              <w:between w:val="nil"/>
            </w:pBdr>
          </w:pPr>
        </w:pPrChange>
      </w:pPr>
      <w:del w:id="9922" w:author="Cristiano de Menezes Feu" w:date="2022-11-21T08:33:00Z">
        <w:r w:rsidDel="00E631A1">
          <w:rPr>
            <w:color w:val="000000"/>
          </w:rPr>
          <w:delText>§ 1º Quando esgotado o período da sessão, ficará esta automaticamente prorrogada pelo tempo necessário à conclusão da votação, nos termos do § 2º do art. 72.</w:delText>
        </w:r>
      </w:del>
    </w:p>
    <w:p w14:paraId="00000E85" w14:textId="2BF37570" w:rsidR="003D183A" w:rsidDel="00E631A1" w:rsidRDefault="008B7924" w:rsidP="00E631A1">
      <w:pPr>
        <w:widowControl w:val="0"/>
        <w:pBdr>
          <w:top w:val="nil"/>
          <w:left w:val="nil"/>
          <w:bottom w:val="nil"/>
          <w:right w:val="nil"/>
          <w:between w:val="nil"/>
        </w:pBdr>
        <w:spacing w:before="0" w:after="113"/>
        <w:ind w:left="567" w:firstLine="0"/>
        <w:jc w:val="center"/>
        <w:rPr>
          <w:del w:id="9923" w:author="Cristiano de Menezes Feu" w:date="2022-11-21T08:33:00Z"/>
          <w:b/>
          <w:color w:val="005583"/>
          <w:sz w:val="20"/>
          <w:szCs w:val="20"/>
        </w:rPr>
        <w:pPrChange w:id="9924" w:author="Cristiano de Menezes Feu" w:date="2022-11-21T08:33:00Z">
          <w:pPr>
            <w:widowControl w:val="0"/>
            <w:pBdr>
              <w:top w:val="nil"/>
              <w:left w:val="nil"/>
              <w:bottom w:val="nil"/>
              <w:right w:val="nil"/>
              <w:between w:val="nil"/>
            </w:pBdr>
            <w:spacing w:before="0" w:after="113"/>
            <w:ind w:left="567" w:firstLine="0"/>
          </w:pPr>
        </w:pPrChange>
      </w:pPr>
      <w:del w:id="9925" w:author="Cristiano de Menezes Feu" w:date="2022-11-21T08:33:00Z">
        <w:r w:rsidDel="00E631A1">
          <w:rPr>
            <w:b/>
            <w:color w:val="005583"/>
            <w:sz w:val="20"/>
            <w:szCs w:val="20"/>
          </w:rPr>
          <w:delText>QO</w:delText>
        </w:r>
        <w:r w:rsidDel="00E631A1">
          <w:rPr>
            <w:color w:val="005583"/>
            <w:sz w:val="20"/>
            <w:szCs w:val="20"/>
          </w:rPr>
          <w:delText xml:space="preserve"> 15/2019 - Reafirma o entendimento constante das QOs 280/2013, 91/2011, 593/2005 e 10.255/1997 no sentido de “afirmar que o critério para determinar o tempo de votação, pelo painel eletrônico, está dentro da esfera da discricionariedade da Mesa da Câmara dos Deputados”.</w:delText>
        </w:r>
      </w:del>
    </w:p>
    <w:p w14:paraId="00000E86" w14:textId="50063F72" w:rsidR="003D183A" w:rsidDel="00E631A1" w:rsidRDefault="008B7924" w:rsidP="00E631A1">
      <w:pPr>
        <w:widowControl w:val="0"/>
        <w:pBdr>
          <w:top w:val="nil"/>
          <w:left w:val="nil"/>
          <w:bottom w:val="nil"/>
          <w:right w:val="nil"/>
          <w:between w:val="nil"/>
        </w:pBdr>
        <w:spacing w:before="0" w:after="113"/>
        <w:ind w:left="567" w:firstLine="0"/>
        <w:jc w:val="center"/>
        <w:rPr>
          <w:del w:id="9926" w:author="Cristiano de Menezes Feu" w:date="2022-11-21T08:33:00Z"/>
          <w:b/>
          <w:color w:val="005583"/>
          <w:sz w:val="20"/>
          <w:szCs w:val="20"/>
        </w:rPr>
        <w:pPrChange w:id="9927" w:author="Cristiano de Menezes Feu" w:date="2022-11-21T08:33:00Z">
          <w:pPr>
            <w:widowControl w:val="0"/>
            <w:pBdr>
              <w:top w:val="nil"/>
              <w:left w:val="nil"/>
              <w:bottom w:val="nil"/>
              <w:right w:val="nil"/>
              <w:between w:val="nil"/>
            </w:pBdr>
            <w:spacing w:before="0" w:after="113"/>
            <w:ind w:left="567" w:firstLine="0"/>
          </w:pPr>
        </w:pPrChange>
      </w:pPr>
      <w:del w:id="9928" w:author="Cristiano de Menezes Feu" w:date="2022-11-21T08:33:00Z">
        <w:r w:rsidDel="00E631A1">
          <w:rPr>
            <w:b/>
            <w:color w:val="005583"/>
            <w:sz w:val="20"/>
            <w:szCs w:val="20"/>
          </w:rPr>
          <w:delText>QO</w:delText>
        </w:r>
        <w:r w:rsidDel="00E631A1">
          <w:rPr>
            <w:color w:val="005583"/>
            <w:sz w:val="20"/>
            <w:szCs w:val="20"/>
          </w:rPr>
          <w:delText xml:space="preserve"> 14/2011 e QO 13/2011 – A fase da votação compreende o anúncio da votação, o seu encaminhamento, o processo de votação e a proclamação do resultado. Somente “no curso da votação é que se prorroga automaticamente a sessão [...] o mero anúncio da votação de uma matéria ou mesmo seu encaminhamento, nos termos do art. 192 do RICD, não obsta o encerramento da sessão pelo Presidente”.</w:delText>
        </w:r>
      </w:del>
    </w:p>
    <w:p w14:paraId="00000E87" w14:textId="15211BB4" w:rsidR="003D183A" w:rsidDel="00E631A1" w:rsidRDefault="008B7924" w:rsidP="00E631A1">
      <w:pPr>
        <w:widowControl w:val="0"/>
        <w:pBdr>
          <w:top w:val="nil"/>
          <w:left w:val="nil"/>
          <w:bottom w:val="nil"/>
          <w:right w:val="nil"/>
          <w:between w:val="nil"/>
        </w:pBdr>
        <w:spacing w:before="0" w:after="113"/>
        <w:ind w:left="567" w:firstLine="0"/>
        <w:jc w:val="center"/>
        <w:rPr>
          <w:del w:id="9929" w:author="Cristiano de Menezes Feu" w:date="2022-11-21T08:33:00Z"/>
          <w:b/>
          <w:color w:val="005583"/>
          <w:sz w:val="20"/>
          <w:szCs w:val="20"/>
        </w:rPr>
        <w:pPrChange w:id="9930" w:author="Cristiano de Menezes Feu" w:date="2022-11-21T08:33:00Z">
          <w:pPr>
            <w:widowControl w:val="0"/>
            <w:pBdr>
              <w:top w:val="nil"/>
              <w:left w:val="nil"/>
              <w:bottom w:val="nil"/>
              <w:right w:val="nil"/>
              <w:between w:val="nil"/>
            </w:pBdr>
            <w:spacing w:before="0" w:after="113"/>
            <w:ind w:left="567" w:firstLine="0"/>
          </w:pPr>
        </w:pPrChange>
      </w:pPr>
      <w:del w:id="9931" w:author="Cristiano de Menezes Feu" w:date="2022-11-21T08:33:00Z">
        <w:r w:rsidDel="00E631A1">
          <w:rPr>
            <w:b/>
            <w:color w:val="005583"/>
            <w:sz w:val="20"/>
            <w:szCs w:val="20"/>
          </w:rPr>
          <w:delText xml:space="preserve">QO </w:delText>
        </w:r>
        <w:r w:rsidDel="00E631A1">
          <w:rPr>
            <w:color w:val="005583"/>
            <w:sz w:val="20"/>
            <w:szCs w:val="20"/>
          </w:rPr>
          <w:delText>13/2007 - Não há nenhuma disposição regimental contrária à tradição da Casa de permitir uso da palavra para breves comunicações durante o processo de votação.</w:delText>
        </w:r>
      </w:del>
    </w:p>
    <w:p w14:paraId="00000E88" w14:textId="772E8EED" w:rsidR="003D183A" w:rsidDel="00E631A1" w:rsidRDefault="008B7924" w:rsidP="00E631A1">
      <w:pPr>
        <w:widowControl w:val="0"/>
        <w:pBdr>
          <w:top w:val="nil"/>
          <w:left w:val="nil"/>
          <w:bottom w:val="nil"/>
          <w:right w:val="nil"/>
          <w:between w:val="nil"/>
        </w:pBdr>
        <w:spacing w:before="0" w:after="113"/>
        <w:ind w:left="567" w:firstLine="0"/>
        <w:jc w:val="center"/>
        <w:rPr>
          <w:del w:id="9932" w:author="Cristiano de Menezes Feu" w:date="2022-11-21T08:33:00Z"/>
          <w:b/>
          <w:color w:val="005583"/>
          <w:sz w:val="20"/>
          <w:szCs w:val="20"/>
        </w:rPr>
        <w:pPrChange w:id="9933" w:author="Cristiano de Menezes Feu" w:date="2022-11-21T08:33:00Z">
          <w:pPr>
            <w:widowControl w:val="0"/>
            <w:pBdr>
              <w:top w:val="nil"/>
              <w:left w:val="nil"/>
              <w:bottom w:val="nil"/>
              <w:right w:val="nil"/>
              <w:between w:val="nil"/>
            </w:pBdr>
            <w:spacing w:before="0" w:after="113"/>
            <w:ind w:left="567" w:firstLine="0"/>
          </w:pPr>
        </w:pPrChange>
      </w:pPr>
      <w:del w:id="9934" w:author="Cristiano de Menezes Feu" w:date="2022-11-21T08:33:00Z">
        <w:r w:rsidDel="00E631A1">
          <w:rPr>
            <w:b/>
            <w:color w:val="005583"/>
            <w:sz w:val="20"/>
            <w:szCs w:val="20"/>
          </w:rPr>
          <w:delText>QO</w:delText>
        </w:r>
        <w:r w:rsidDel="00E631A1">
          <w:rPr>
            <w:color w:val="005583"/>
            <w:sz w:val="20"/>
            <w:szCs w:val="20"/>
          </w:rPr>
          <w:delText xml:space="preserve"> 376/2004 – Informa “que cada votação constitui um processo autônomo e, não havendo mais tempo regimental, a sessão deverá ser encerrada, ficando pendentes os demais destaques”. </w:delText>
        </w:r>
      </w:del>
    </w:p>
    <w:p w14:paraId="00000E89" w14:textId="1146350A" w:rsidR="003D183A" w:rsidDel="00E631A1" w:rsidRDefault="008B7924" w:rsidP="00E631A1">
      <w:pPr>
        <w:widowControl w:val="0"/>
        <w:pBdr>
          <w:top w:val="nil"/>
          <w:left w:val="nil"/>
          <w:bottom w:val="nil"/>
          <w:right w:val="nil"/>
          <w:between w:val="nil"/>
        </w:pBdr>
        <w:spacing w:before="0" w:after="113"/>
        <w:ind w:left="567" w:firstLine="0"/>
        <w:jc w:val="center"/>
        <w:rPr>
          <w:del w:id="9935" w:author="Cristiano de Menezes Feu" w:date="2022-11-21T08:33:00Z"/>
          <w:b/>
          <w:color w:val="005583"/>
          <w:sz w:val="20"/>
          <w:szCs w:val="20"/>
        </w:rPr>
        <w:pPrChange w:id="9936" w:author="Cristiano de Menezes Feu" w:date="2022-11-21T08:33:00Z">
          <w:pPr>
            <w:widowControl w:val="0"/>
            <w:pBdr>
              <w:top w:val="nil"/>
              <w:left w:val="nil"/>
              <w:bottom w:val="nil"/>
              <w:right w:val="nil"/>
              <w:between w:val="nil"/>
            </w:pBdr>
            <w:spacing w:before="0" w:after="113"/>
            <w:ind w:left="567" w:firstLine="0"/>
          </w:pPr>
        </w:pPrChange>
      </w:pPr>
      <w:del w:id="9937" w:author="Cristiano de Menezes Feu" w:date="2022-11-21T08:33:00Z">
        <w:r w:rsidDel="00E631A1">
          <w:rPr>
            <w:b/>
            <w:color w:val="005583"/>
            <w:sz w:val="20"/>
            <w:szCs w:val="20"/>
          </w:rPr>
          <w:delText>QO</w:delText>
        </w:r>
        <w:r w:rsidDel="00E631A1">
          <w:rPr>
            <w:color w:val="005583"/>
            <w:sz w:val="20"/>
            <w:szCs w:val="20"/>
          </w:rPr>
          <w:delText xml:space="preserve"> 207/2003 – Admite o encerramento da sessão pelo esgotamento do prazo regimental durante a orientação das bancadas, por entender não ter iniciado o processo de votação.</w:delText>
        </w:r>
      </w:del>
    </w:p>
    <w:p w14:paraId="00000E8A" w14:textId="5996F6F8" w:rsidR="003D183A" w:rsidDel="00E631A1" w:rsidRDefault="008B7924" w:rsidP="00E631A1">
      <w:pPr>
        <w:widowControl w:val="0"/>
        <w:pBdr>
          <w:top w:val="nil"/>
          <w:left w:val="nil"/>
          <w:bottom w:val="nil"/>
          <w:right w:val="nil"/>
          <w:between w:val="nil"/>
        </w:pBdr>
        <w:spacing w:before="0" w:after="113"/>
        <w:ind w:left="567" w:firstLine="0"/>
        <w:jc w:val="center"/>
        <w:rPr>
          <w:del w:id="9938" w:author="Cristiano de Menezes Feu" w:date="2022-11-21T08:33:00Z"/>
          <w:color w:val="005583"/>
          <w:sz w:val="20"/>
          <w:szCs w:val="20"/>
        </w:rPr>
        <w:pPrChange w:id="9939" w:author="Cristiano de Menezes Feu" w:date="2022-11-21T08:33:00Z">
          <w:pPr>
            <w:widowControl w:val="0"/>
            <w:pBdr>
              <w:top w:val="nil"/>
              <w:left w:val="nil"/>
              <w:bottom w:val="nil"/>
              <w:right w:val="nil"/>
              <w:between w:val="nil"/>
            </w:pBdr>
            <w:spacing w:before="0" w:after="113"/>
            <w:ind w:left="567" w:firstLine="0"/>
          </w:pPr>
        </w:pPrChange>
      </w:pPr>
      <w:del w:id="9940" w:author="Cristiano de Menezes Feu" w:date="2022-11-21T08:33:00Z">
        <w:r w:rsidDel="00E631A1">
          <w:rPr>
            <w:b/>
            <w:color w:val="005583"/>
            <w:sz w:val="20"/>
            <w:szCs w:val="20"/>
          </w:rPr>
          <w:delText>QO</w:delText>
        </w:r>
        <w:r w:rsidDel="00E631A1">
          <w:rPr>
            <w:color w:val="005583"/>
            <w:sz w:val="20"/>
            <w:szCs w:val="20"/>
          </w:rPr>
          <w:delText xml:space="preserve"> 595/2001 – Ocorrendo a suspensão de reunião de Comissão em virtude da Ordem do Dia do Plenário, eventual votação nominal já iniciada deverá ser interrompida e retomada oportunamente desde o início.</w:delText>
        </w:r>
      </w:del>
    </w:p>
    <w:p w14:paraId="00000E8B" w14:textId="35E8904F" w:rsidR="003D183A" w:rsidDel="00E631A1" w:rsidRDefault="008B7924" w:rsidP="00E631A1">
      <w:pPr>
        <w:widowControl w:val="0"/>
        <w:pBdr>
          <w:top w:val="nil"/>
          <w:left w:val="nil"/>
          <w:bottom w:val="nil"/>
          <w:right w:val="nil"/>
          <w:between w:val="nil"/>
        </w:pBdr>
        <w:ind w:firstLine="0"/>
        <w:jc w:val="center"/>
        <w:rPr>
          <w:del w:id="9941" w:author="Cristiano de Menezes Feu" w:date="2022-11-21T08:33:00Z"/>
          <w:color w:val="000000"/>
        </w:rPr>
        <w:pPrChange w:id="9942" w:author="Cristiano de Menezes Feu" w:date="2022-11-21T08:33:00Z">
          <w:pPr>
            <w:widowControl w:val="0"/>
            <w:pBdr>
              <w:top w:val="nil"/>
              <w:left w:val="nil"/>
              <w:bottom w:val="nil"/>
              <w:right w:val="nil"/>
              <w:between w:val="nil"/>
            </w:pBdr>
          </w:pPr>
        </w:pPrChange>
      </w:pPr>
      <w:del w:id="9943" w:author="Cristiano de Menezes Feu" w:date="2022-11-21T08:33:00Z">
        <w:r w:rsidDel="00E631A1">
          <w:rPr>
            <w:color w:val="000000"/>
          </w:rPr>
          <w:delText>§ 2º Ocorrendo falta de número para deliberação, proceder-se-á nos termos do § 3º do art. 82.</w:delText>
        </w:r>
        <w:r w:rsidDel="00E631A1">
          <w:rPr>
            <w:color w:val="005583"/>
            <w:vertAlign w:val="superscript"/>
          </w:rPr>
          <w:footnoteReference w:id="381"/>
        </w:r>
        <w:r w:rsidDel="00E631A1">
          <w:rPr>
            <w:color w:val="000000"/>
          </w:rPr>
          <w:delText xml:space="preserve"> </w:delText>
        </w:r>
      </w:del>
    </w:p>
    <w:p w14:paraId="00000E8C" w14:textId="662D18DB" w:rsidR="003D183A" w:rsidDel="00E631A1" w:rsidRDefault="008B7924" w:rsidP="00E631A1">
      <w:pPr>
        <w:widowControl w:val="0"/>
        <w:pBdr>
          <w:top w:val="nil"/>
          <w:left w:val="nil"/>
          <w:bottom w:val="nil"/>
          <w:right w:val="nil"/>
          <w:between w:val="nil"/>
        </w:pBdr>
        <w:ind w:firstLine="0"/>
        <w:jc w:val="center"/>
        <w:rPr>
          <w:del w:id="9947" w:author="Cristiano de Menezes Feu" w:date="2022-11-21T08:33:00Z"/>
          <w:rFonts w:ascii="ClearSans-Bold" w:eastAsia="ClearSans-Bold" w:hAnsi="ClearSans-Bold" w:cs="ClearSans-Bold"/>
          <w:b/>
          <w:color w:val="000000"/>
        </w:rPr>
        <w:pPrChange w:id="9948" w:author="Cristiano de Menezes Feu" w:date="2022-11-21T08:33:00Z">
          <w:pPr>
            <w:widowControl w:val="0"/>
            <w:pBdr>
              <w:top w:val="nil"/>
              <w:left w:val="nil"/>
              <w:bottom w:val="nil"/>
              <w:right w:val="nil"/>
              <w:between w:val="nil"/>
            </w:pBdr>
          </w:pPr>
        </w:pPrChange>
      </w:pPr>
      <w:del w:id="9949" w:author="Cristiano de Menezes Feu" w:date="2022-11-21T08:33:00Z">
        <w:r w:rsidDel="00E631A1">
          <w:rPr>
            <w:rFonts w:ascii="ClearSans-Bold" w:eastAsia="ClearSans-Bold" w:hAnsi="ClearSans-Bold" w:cs="ClearSans-Bold"/>
            <w:b/>
            <w:color w:val="000000"/>
          </w:rPr>
          <w:delText>Art. 182.</w:delText>
        </w:r>
        <w:r w:rsidDel="00E631A1">
          <w:rPr>
            <w:color w:val="000000"/>
          </w:rPr>
          <w:delText xml:space="preserve"> Terminada a apuração, o Presidente proclamará o resultado da votação, especificando os votos favoráveis, contrários, em branco e nulos. </w:delText>
        </w:r>
      </w:del>
    </w:p>
    <w:p w14:paraId="00000E8D" w14:textId="31B30982" w:rsidR="003D183A" w:rsidDel="00E631A1" w:rsidRDefault="008B7924" w:rsidP="00E631A1">
      <w:pPr>
        <w:widowControl w:val="0"/>
        <w:pBdr>
          <w:top w:val="nil"/>
          <w:left w:val="nil"/>
          <w:bottom w:val="nil"/>
          <w:right w:val="nil"/>
          <w:between w:val="nil"/>
        </w:pBdr>
        <w:spacing w:before="0" w:after="113"/>
        <w:ind w:left="567" w:firstLine="0"/>
        <w:jc w:val="center"/>
        <w:rPr>
          <w:del w:id="9950" w:author="Cristiano de Menezes Feu" w:date="2022-11-21T08:33:00Z"/>
          <w:b/>
          <w:color w:val="005583"/>
          <w:sz w:val="20"/>
          <w:szCs w:val="20"/>
        </w:rPr>
        <w:pPrChange w:id="9951" w:author="Cristiano de Menezes Feu" w:date="2022-11-21T08:33:00Z">
          <w:pPr>
            <w:widowControl w:val="0"/>
            <w:pBdr>
              <w:top w:val="nil"/>
              <w:left w:val="nil"/>
              <w:bottom w:val="nil"/>
              <w:right w:val="nil"/>
              <w:between w:val="nil"/>
            </w:pBdr>
            <w:spacing w:before="0" w:after="113"/>
            <w:ind w:left="567" w:firstLine="0"/>
          </w:pPr>
        </w:pPrChange>
      </w:pPr>
      <w:del w:id="9952" w:author="Cristiano de Menezes Feu" w:date="2022-11-21T08:33:00Z">
        <w:r w:rsidDel="00E631A1">
          <w:rPr>
            <w:color w:val="005583"/>
            <w:sz w:val="20"/>
            <w:szCs w:val="20"/>
          </w:rPr>
          <w:delText>Art. 17, I, r.</w:delText>
        </w:r>
      </w:del>
    </w:p>
    <w:p w14:paraId="00000E8E" w14:textId="03457A8B" w:rsidR="003D183A" w:rsidDel="00E631A1" w:rsidRDefault="008B7924" w:rsidP="00E631A1">
      <w:pPr>
        <w:widowControl w:val="0"/>
        <w:pBdr>
          <w:top w:val="nil"/>
          <w:left w:val="nil"/>
          <w:bottom w:val="nil"/>
          <w:right w:val="nil"/>
          <w:between w:val="nil"/>
        </w:pBdr>
        <w:spacing w:before="0" w:after="113"/>
        <w:ind w:left="567" w:firstLine="0"/>
        <w:jc w:val="center"/>
        <w:rPr>
          <w:del w:id="9953" w:author="Cristiano de Menezes Feu" w:date="2022-11-21T08:33:00Z"/>
          <w:color w:val="005583"/>
          <w:sz w:val="20"/>
          <w:szCs w:val="20"/>
        </w:rPr>
        <w:pPrChange w:id="9954" w:author="Cristiano de Menezes Feu" w:date="2022-11-21T08:33:00Z">
          <w:pPr>
            <w:widowControl w:val="0"/>
            <w:pBdr>
              <w:top w:val="nil"/>
              <w:left w:val="nil"/>
              <w:bottom w:val="nil"/>
              <w:right w:val="nil"/>
              <w:between w:val="nil"/>
            </w:pBdr>
            <w:spacing w:before="0" w:after="113"/>
            <w:ind w:left="567" w:firstLine="0"/>
          </w:pPr>
        </w:pPrChange>
      </w:pPr>
      <w:del w:id="9955" w:author="Cristiano de Menezes Feu" w:date="2022-11-21T08:33:00Z">
        <w:r w:rsidDel="00E631A1">
          <w:rPr>
            <w:b/>
            <w:color w:val="005583"/>
            <w:sz w:val="20"/>
            <w:szCs w:val="20"/>
          </w:rPr>
          <w:delText>Prática:</w:delText>
        </w:r>
        <w:r w:rsidDel="00E631A1">
          <w:rPr>
            <w:color w:val="005583"/>
            <w:sz w:val="20"/>
            <w:szCs w:val="20"/>
          </w:rPr>
          <w:delText xml:space="preserve"> na votação das proposições, o sistema do painel eletrônico do Plenário e das Comissões, registra os votos “sim”, “não” e “abstenção”. Não há votos brancos e nulos. </w:delText>
        </w:r>
      </w:del>
    </w:p>
    <w:p w14:paraId="00000E8F" w14:textId="05DFFA8F" w:rsidR="003D183A" w:rsidDel="00E631A1" w:rsidRDefault="008B7924" w:rsidP="00E631A1">
      <w:pPr>
        <w:widowControl w:val="0"/>
        <w:pBdr>
          <w:top w:val="nil"/>
          <w:left w:val="nil"/>
          <w:bottom w:val="nil"/>
          <w:right w:val="nil"/>
          <w:between w:val="nil"/>
        </w:pBdr>
        <w:ind w:firstLine="0"/>
        <w:jc w:val="center"/>
        <w:rPr>
          <w:del w:id="9956" w:author="Cristiano de Menezes Feu" w:date="2022-11-21T08:33:00Z"/>
          <w:rFonts w:ascii="ClearSans-Bold" w:eastAsia="ClearSans-Bold" w:hAnsi="ClearSans-Bold" w:cs="ClearSans-Bold"/>
          <w:b/>
          <w:color w:val="000000"/>
        </w:rPr>
        <w:pPrChange w:id="9957" w:author="Cristiano de Menezes Feu" w:date="2022-11-21T08:33:00Z">
          <w:pPr>
            <w:widowControl w:val="0"/>
            <w:pBdr>
              <w:top w:val="nil"/>
              <w:left w:val="nil"/>
              <w:bottom w:val="nil"/>
              <w:right w:val="nil"/>
              <w:between w:val="nil"/>
            </w:pBdr>
          </w:pPr>
        </w:pPrChange>
      </w:pPr>
      <w:del w:id="9958"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É lícito ao Deputado, depois da votação ostensiva, enviar à Mesa para publicação declaração escrita de voto, redigida em termos regimentais, sem lhe ser permitido, todavia, lê-la ou fazer a seu respeito qualquer comentário da tribuna. </w:delText>
        </w:r>
      </w:del>
    </w:p>
    <w:p w14:paraId="00000E90" w14:textId="03A5E77E" w:rsidR="003D183A" w:rsidDel="00E631A1" w:rsidRDefault="008B7924" w:rsidP="00E631A1">
      <w:pPr>
        <w:widowControl w:val="0"/>
        <w:pBdr>
          <w:top w:val="nil"/>
          <w:left w:val="nil"/>
          <w:bottom w:val="nil"/>
          <w:right w:val="nil"/>
          <w:between w:val="nil"/>
        </w:pBdr>
        <w:spacing w:before="0" w:after="113"/>
        <w:ind w:left="567" w:firstLine="0"/>
        <w:jc w:val="center"/>
        <w:rPr>
          <w:del w:id="9959" w:author="Cristiano de Menezes Feu" w:date="2022-11-21T08:33:00Z"/>
          <w:color w:val="005583"/>
          <w:sz w:val="20"/>
          <w:szCs w:val="20"/>
        </w:rPr>
        <w:pPrChange w:id="9960" w:author="Cristiano de Menezes Feu" w:date="2022-11-21T08:33:00Z">
          <w:pPr>
            <w:widowControl w:val="0"/>
            <w:pBdr>
              <w:top w:val="nil"/>
              <w:left w:val="nil"/>
              <w:bottom w:val="nil"/>
              <w:right w:val="nil"/>
              <w:between w:val="nil"/>
            </w:pBdr>
            <w:spacing w:before="0" w:after="113"/>
            <w:ind w:left="567" w:firstLine="0"/>
          </w:pPr>
        </w:pPrChange>
      </w:pPr>
      <w:del w:id="9961" w:author="Cristiano de Menezes Feu" w:date="2022-11-21T08:33:00Z">
        <w:r w:rsidDel="00E631A1">
          <w:rPr>
            <w:color w:val="005583"/>
            <w:sz w:val="20"/>
            <w:szCs w:val="20"/>
          </w:rPr>
          <w:delText>Art. 184.</w:delText>
        </w:r>
      </w:del>
    </w:p>
    <w:p w14:paraId="00000E91" w14:textId="2649D724" w:rsidR="003D183A" w:rsidDel="00E631A1" w:rsidRDefault="008B7924" w:rsidP="00E631A1">
      <w:pPr>
        <w:widowControl w:val="0"/>
        <w:pBdr>
          <w:top w:val="nil"/>
          <w:left w:val="nil"/>
          <w:bottom w:val="nil"/>
          <w:right w:val="nil"/>
          <w:between w:val="nil"/>
        </w:pBdr>
        <w:ind w:firstLine="0"/>
        <w:jc w:val="center"/>
        <w:rPr>
          <w:del w:id="9962" w:author="Cristiano de Menezes Feu" w:date="2022-11-21T08:33:00Z"/>
          <w:b/>
          <w:color w:val="005583"/>
          <w:sz w:val="20"/>
          <w:szCs w:val="20"/>
        </w:rPr>
        <w:pPrChange w:id="9963" w:author="Cristiano de Menezes Feu" w:date="2022-11-21T08:33:00Z">
          <w:pPr>
            <w:widowControl w:val="0"/>
            <w:pBdr>
              <w:top w:val="nil"/>
              <w:left w:val="nil"/>
              <w:bottom w:val="nil"/>
              <w:right w:val="nil"/>
              <w:between w:val="nil"/>
            </w:pBdr>
          </w:pPr>
        </w:pPrChange>
      </w:pPr>
      <w:del w:id="9964" w:author="Cristiano de Menezes Feu" w:date="2022-11-21T08:33:00Z">
        <w:r w:rsidDel="00E631A1">
          <w:rPr>
            <w:rFonts w:ascii="ClearSans-Bold" w:eastAsia="ClearSans-Bold" w:hAnsi="ClearSans-Bold" w:cs="ClearSans-Bold"/>
            <w:b/>
            <w:color w:val="000000"/>
          </w:rPr>
          <w:delText>Art. 183.</w:delText>
        </w:r>
        <w:r w:rsidDel="00E631A1">
          <w:rPr>
            <w:color w:val="000000"/>
          </w:rPr>
          <w:delText xml:space="preserve"> Salvo disposição constitucional em contrário, as deliberações da Câmara serão tomadas por maioria de votos, presente a maioria absoluta </w:delText>
        </w:r>
        <w:r w:rsidDel="00E631A1">
          <w:rPr>
            <w:rFonts w:ascii="Sansita" w:eastAsia="Sansita" w:hAnsi="Sansita" w:cs="Sansita"/>
            <w:i/>
            <w:color w:val="005583"/>
          </w:rPr>
          <w:delText>(257 Deputados)</w:delText>
        </w:r>
        <w:r w:rsidDel="00E631A1">
          <w:rPr>
            <w:color w:val="000000"/>
          </w:rPr>
          <w:delText xml:space="preserve"> de seus membros. </w:delText>
        </w:r>
      </w:del>
    </w:p>
    <w:p w14:paraId="00000E92" w14:textId="5B05CE9A" w:rsidR="003D183A" w:rsidDel="00E631A1" w:rsidRDefault="008B7924" w:rsidP="00E631A1">
      <w:pPr>
        <w:widowControl w:val="0"/>
        <w:pBdr>
          <w:top w:val="nil"/>
          <w:left w:val="nil"/>
          <w:bottom w:val="nil"/>
          <w:right w:val="nil"/>
          <w:between w:val="nil"/>
        </w:pBdr>
        <w:spacing w:before="0" w:after="113"/>
        <w:ind w:left="567" w:firstLine="0"/>
        <w:jc w:val="center"/>
        <w:rPr>
          <w:del w:id="9965" w:author="Cristiano de Menezes Feu" w:date="2022-11-21T08:33:00Z"/>
          <w:color w:val="005583"/>
          <w:sz w:val="20"/>
          <w:szCs w:val="20"/>
        </w:rPr>
        <w:pPrChange w:id="9966" w:author="Cristiano de Menezes Feu" w:date="2022-11-21T08:33:00Z">
          <w:pPr>
            <w:widowControl w:val="0"/>
            <w:pBdr>
              <w:top w:val="nil"/>
              <w:left w:val="nil"/>
              <w:bottom w:val="nil"/>
              <w:right w:val="nil"/>
              <w:between w:val="nil"/>
            </w:pBdr>
            <w:spacing w:before="0" w:after="113"/>
            <w:ind w:left="567" w:firstLine="0"/>
          </w:pPr>
        </w:pPrChange>
      </w:pPr>
      <w:del w:id="9967" w:author="Cristiano de Menezes Feu" w:date="2022-11-21T08:33:00Z">
        <w:r w:rsidDel="00E631A1">
          <w:rPr>
            <w:b/>
            <w:color w:val="005583"/>
            <w:sz w:val="20"/>
            <w:szCs w:val="20"/>
          </w:rPr>
          <w:delText>QO</w:delText>
        </w:r>
        <w:r w:rsidDel="00E631A1">
          <w:rPr>
            <w:color w:val="005583"/>
            <w:sz w:val="20"/>
            <w:szCs w:val="20"/>
          </w:rPr>
          <w:delText xml:space="preserve"> 552/2005 – Esclarece que “[...] para a expressão maioria absoluta, a definição é a seguinte: tratando-se de número par, a maioria absoluta significa metade mais um. Referindo-se a número ímpar, a maioria absoluta significa o primeiro número inteiro acima da metade. Já a definição de maioria simples é outra: atinge a maioria para a aprovação da matéria a existência de, no mínimo, um voto favorável acima dos votos contrários”.</w:delText>
        </w:r>
      </w:del>
    </w:p>
    <w:p w14:paraId="00000E93" w14:textId="7D143179" w:rsidR="003D183A" w:rsidDel="00E631A1" w:rsidRDefault="008B7924" w:rsidP="00E631A1">
      <w:pPr>
        <w:widowControl w:val="0"/>
        <w:pBdr>
          <w:top w:val="nil"/>
          <w:left w:val="nil"/>
          <w:bottom w:val="nil"/>
          <w:right w:val="nil"/>
          <w:between w:val="nil"/>
        </w:pBdr>
        <w:ind w:firstLine="0"/>
        <w:jc w:val="center"/>
        <w:rPr>
          <w:del w:id="9968" w:author="Cristiano de Menezes Feu" w:date="2022-11-21T08:33:00Z"/>
          <w:rFonts w:ascii="ClearSans-Bold" w:eastAsia="ClearSans-Bold" w:hAnsi="ClearSans-Bold" w:cs="ClearSans-Bold"/>
          <w:b/>
          <w:color w:val="005583"/>
          <w:vertAlign w:val="superscript"/>
        </w:rPr>
        <w:pPrChange w:id="9969" w:author="Cristiano de Menezes Feu" w:date="2022-11-21T08:33:00Z">
          <w:pPr>
            <w:widowControl w:val="0"/>
            <w:pBdr>
              <w:top w:val="nil"/>
              <w:left w:val="nil"/>
              <w:bottom w:val="nil"/>
              <w:right w:val="nil"/>
              <w:between w:val="nil"/>
            </w:pBdr>
          </w:pPr>
        </w:pPrChange>
      </w:pPr>
      <w:del w:id="9970" w:author="Cristiano de Menezes Feu" w:date="2022-11-21T08:33:00Z">
        <w:r w:rsidDel="00E631A1">
          <w:rPr>
            <w:color w:val="000000"/>
          </w:rPr>
          <w:delText xml:space="preserve">§ 1º Os projetos de leis complementares à Constituição somente serão aprovados se obtiverem maioria absoluta dos votos dos membros da Câmara </w:delText>
        </w:r>
        <w:r w:rsidDel="00E631A1">
          <w:rPr>
            <w:rFonts w:ascii="Sansita" w:eastAsia="Sansita" w:hAnsi="Sansita" w:cs="Sansita"/>
            <w:i/>
            <w:color w:val="005583"/>
          </w:rPr>
          <w:delText>(257 Deputados)</w:delText>
        </w:r>
        <w:r w:rsidDel="00E631A1">
          <w:rPr>
            <w:color w:val="000000"/>
          </w:rPr>
          <w:delText>, observadas, na sua tramitação, as demais normas regimentais para discussão e votação.</w:delText>
        </w:r>
        <w:r w:rsidDel="00E631A1">
          <w:rPr>
            <w:color w:val="005583"/>
            <w:vertAlign w:val="superscript"/>
          </w:rPr>
          <w:footnoteReference w:id="382"/>
        </w:r>
      </w:del>
    </w:p>
    <w:p w14:paraId="00000E94" w14:textId="3D5F4D22" w:rsidR="003D183A" w:rsidDel="00E631A1" w:rsidRDefault="008B7924" w:rsidP="00E631A1">
      <w:pPr>
        <w:widowControl w:val="0"/>
        <w:pBdr>
          <w:top w:val="nil"/>
          <w:left w:val="nil"/>
          <w:bottom w:val="nil"/>
          <w:right w:val="nil"/>
          <w:between w:val="nil"/>
        </w:pBdr>
        <w:spacing w:before="0" w:after="113"/>
        <w:ind w:left="567" w:firstLine="0"/>
        <w:jc w:val="center"/>
        <w:rPr>
          <w:del w:id="9974" w:author="Cristiano de Menezes Feu" w:date="2022-11-21T08:33:00Z"/>
          <w:b/>
          <w:color w:val="005583"/>
          <w:sz w:val="20"/>
          <w:szCs w:val="20"/>
        </w:rPr>
        <w:pPrChange w:id="9975" w:author="Cristiano de Menezes Feu" w:date="2022-11-21T08:33:00Z">
          <w:pPr>
            <w:widowControl w:val="0"/>
            <w:pBdr>
              <w:top w:val="nil"/>
              <w:left w:val="nil"/>
              <w:bottom w:val="nil"/>
              <w:right w:val="nil"/>
              <w:between w:val="nil"/>
            </w:pBdr>
            <w:spacing w:before="0" w:after="113"/>
            <w:ind w:left="567" w:firstLine="0"/>
          </w:pPr>
        </w:pPrChange>
      </w:pPr>
      <w:del w:id="9976" w:author="Cristiano de Menezes Feu" w:date="2022-11-21T08:33:00Z">
        <w:r w:rsidDel="00E631A1">
          <w:rPr>
            <w:color w:val="005583"/>
            <w:sz w:val="20"/>
            <w:szCs w:val="20"/>
          </w:rPr>
          <w:delText>Art. 24, II, a; art. 148.</w:delText>
        </w:r>
      </w:del>
    </w:p>
    <w:p w14:paraId="00000E95" w14:textId="45119AB1" w:rsidR="003D183A" w:rsidDel="00E631A1" w:rsidRDefault="008B7924" w:rsidP="00E631A1">
      <w:pPr>
        <w:widowControl w:val="0"/>
        <w:pBdr>
          <w:top w:val="nil"/>
          <w:left w:val="nil"/>
          <w:bottom w:val="nil"/>
          <w:right w:val="nil"/>
          <w:between w:val="nil"/>
        </w:pBdr>
        <w:spacing w:before="0" w:after="113"/>
        <w:ind w:left="567" w:firstLine="0"/>
        <w:jc w:val="center"/>
        <w:rPr>
          <w:del w:id="9977" w:author="Cristiano de Menezes Feu" w:date="2022-11-21T08:33:00Z"/>
          <w:color w:val="005583"/>
          <w:sz w:val="20"/>
          <w:szCs w:val="20"/>
        </w:rPr>
        <w:pPrChange w:id="9978" w:author="Cristiano de Menezes Feu" w:date="2022-11-21T08:33:00Z">
          <w:pPr>
            <w:widowControl w:val="0"/>
            <w:pBdr>
              <w:top w:val="nil"/>
              <w:left w:val="nil"/>
              <w:bottom w:val="nil"/>
              <w:right w:val="nil"/>
              <w:between w:val="nil"/>
            </w:pBdr>
            <w:spacing w:before="0" w:after="113"/>
            <w:ind w:left="567" w:firstLine="0"/>
          </w:pPr>
        </w:pPrChange>
      </w:pPr>
      <w:del w:id="9979" w:author="Cristiano de Menezes Feu" w:date="2022-11-21T08:33:00Z">
        <w:r w:rsidDel="00E631A1">
          <w:rPr>
            <w:b/>
            <w:color w:val="005583"/>
            <w:sz w:val="20"/>
            <w:szCs w:val="20"/>
          </w:rPr>
          <w:delText>QO</w:delText>
        </w:r>
        <w:r w:rsidDel="00E631A1">
          <w:rPr>
            <w:color w:val="005583"/>
            <w:sz w:val="20"/>
            <w:szCs w:val="20"/>
          </w:rPr>
          <w:delText xml:space="preserve"> 10.431/1993 – O projeto de lei complementar está sujeito a quórum de maioria simples na Comissão, em virtude de esta não votar a matéria, mas o parecer do Relator. </w:delText>
        </w:r>
      </w:del>
    </w:p>
    <w:p w14:paraId="00000E96" w14:textId="57DBEACE" w:rsidR="003D183A" w:rsidDel="00E631A1" w:rsidRDefault="008B7924" w:rsidP="00E631A1">
      <w:pPr>
        <w:widowControl w:val="0"/>
        <w:pBdr>
          <w:top w:val="nil"/>
          <w:left w:val="nil"/>
          <w:bottom w:val="nil"/>
          <w:right w:val="nil"/>
          <w:between w:val="nil"/>
        </w:pBdr>
        <w:ind w:firstLine="0"/>
        <w:jc w:val="center"/>
        <w:rPr>
          <w:del w:id="9980" w:author="Cristiano de Menezes Feu" w:date="2022-11-21T08:33:00Z"/>
          <w:rFonts w:ascii="Sansita" w:eastAsia="Sansita" w:hAnsi="Sansita" w:cs="Sansita"/>
          <w:i/>
          <w:color w:val="000000"/>
        </w:rPr>
        <w:pPrChange w:id="9981" w:author="Cristiano de Menezes Feu" w:date="2022-11-21T08:33:00Z">
          <w:pPr>
            <w:widowControl w:val="0"/>
            <w:pBdr>
              <w:top w:val="nil"/>
              <w:left w:val="nil"/>
              <w:bottom w:val="nil"/>
              <w:right w:val="nil"/>
              <w:between w:val="nil"/>
            </w:pBdr>
          </w:pPr>
        </w:pPrChange>
      </w:pPr>
      <w:del w:id="9982" w:author="Cristiano de Menezes Feu" w:date="2022-11-21T08:33:00Z">
        <w:r w:rsidDel="00E631A1">
          <w:rPr>
            <w:color w:val="000000"/>
          </w:rPr>
          <w:delText>§ 2º Os votos em branco que ocorrerem nas votações por meio de cédulas e as abstenções verificadas pelo sistema eletrônico só serão computados para efeito de quórum.</w:delText>
        </w:r>
        <w:r w:rsidDel="00E631A1">
          <w:rPr>
            <w:rFonts w:ascii="Sansita" w:eastAsia="Sansita" w:hAnsi="Sansita" w:cs="Sansita"/>
            <w:i/>
            <w:color w:val="000000"/>
          </w:rPr>
          <w:delText xml:space="preserve"> </w:delText>
        </w:r>
      </w:del>
    </w:p>
    <w:p w14:paraId="00000E97" w14:textId="1BCBC508" w:rsidR="003D183A" w:rsidDel="00E631A1" w:rsidRDefault="008B7924" w:rsidP="00E631A1">
      <w:pPr>
        <w:widowControl w:val="0"/>
        <w:pBdr>
          <w:top w:val="nil"/>
          <w:left w:val="nil"/>
          <w:bottom w:val="nil"/>
          <w:right w:val="nil"/>
          <w:between w:val="nil"/>
        </w:pBdr>
        <w:ind w:firstLine="0"/>
        <w:jc w:val="center"/>
        <w:rPr>
          <w:del w:id="9983" w:author="Cristiano de Menezes Feu" w:date="2022-11-21T08:33:00Z"/>
          <w:rFonts w:ascii="ClearSans-Bold" w:eastAsia="ClearSans-Bold" w:hAnsi="ClearSans-Bold" w:cs="ClearSans-Bold"/>
          <w:b/>
          <w:color w:val="000000"/>
          <w:sz w:val="24"/>
          <w:szCs w:val="24"/>
        </w:rPr>
        <w:pPrChange w:id="9984" w:author="Cristiano de Menezes Feu" w:date="2022-11-21T08:33:00Z">
          <w:pPr>
            <w:widowControl w:val="0"/>
            <w:pBdr>
              <w:top w:val="nil"/>
              <w:left w:val="nil"/>
              <w:bottom w:val="nil"/>
              <w:right w:val="nil"/>
              <w:between w:val="nil"/>
            </w:pBdr>
            <w:ind w:firstLine="0"/>
            <w:jc w:val="center"/>
          </w:pPr>
        </w:pPrChange>
      </w:pPr>
      <w:del w:id="9985" w:author="Cristiano de Menezes Feu" w:date="2022-11-21T08:33:00Z">
        <w:r w:rsidDel="00E631A1">
          <w:rPr>
            <w:rFonts w:ascii="ClearSans-Bold" w:eastAsia="ClearSans-Bold" w:hAnsi="ClearSans-Bold" w:cs="ClearSans-Bold"/>
            <w:b/>
            <w:color w:val="000000"/>
            <w:sz w:val="24"/>
            <w:szCs w:val="24"/>
          </w:rPr>
          <w:delText>Seção II</w:delText>
        </w:r>
        <w:r w:rsidDel="00E631A1">
          <w:rPr>
            <w:rFonts w:ascii="ClearSans-Bold" w:eastAsia="ClearSans-Bold" w:hAnsi="ClearSans-Bold" w:cs="ClearSans-Bold"/>
            <w:b/>
            <w:color w:val="000000"/>
            <w:sz w:val="24"/>
            <w:szCs w:val="24"/>
          </w:rPr>
          <w:br/>
          <w:delText>Das Modalidades e Processos de Votação</w:delText>
        </w:r>
      </w:del>
    </w:p>
    <w:p w14:paraId="00000E98" w14:textId="691C9869" w:rsidR="003D183A" w:rsidDel="00E631A1" w:rsidRDefault="008B7924" w:rsidP="00E631A1">
      <w:pPr>
        <w:widowControl w:val="0"/>
        <w:pBdr>
          <w:top w:val="nil"/>
          <w:left w:val="nil"/>
          <w:bottom w:val="nil"/>
          <w:right w:val="nil"/>
          <w:between w:val="nil"/>
        </w:pBdr>
        <w:spacing w:before="283"/>
        <w:ind w:firstLine="0"/>
        <w:jc w:val="center"/>
        <w:rPr>
          <w:del w:id="9986" w:author="Cristiano de Menezes Feu" w:date="2022-11-21T08:33:00Z"/>
          <w:b/>
          <w:color w:val="005583"/>
          <w:sz w:val="20"/>
          <w:szCs w:val="20"/>
        </w:rPr>
        <w:pPrChange w:id="9987" w:author="Cristiano de Menezes Feu" w:date="2022-11-21T08:33:00Z">
          <w:pPr>
            <w:widowControl w:val="0"/>
            <w:pBdr>
              <w:top w:val="nil"/>
              <w:left w:val="nil"/>
              <w:bottom w:val="nil"/>
              <w:right w:val="nil"/>
              <w:between w:val="nil"/>
            </w:pBdr>
            <w:spacing w:before="283"/>
          </w:pPr>
        </w:pPrChange>
      </w:pPr>
      <w:del w:id="9988" w:author="Cristiano de Menezes Feu" w:date="2022-11-21T08:33:00Z">
        <w:r w:rsidDel="00E631A1">
          <w:rPr>
            <w:rFonts w:ascii="ClearSans-Bold" w:eastAsia="ClearSans-Bold" w:hAnsi="ClearSans-Bold" w:cs="ClearSans-Bold"/>
            <w:b/>
            <w:color w:val="000000"/>
          </w:rPr>
          <w:delText>Art. 184.</w:delText>
        </w:r>
        <w:r w:rsidDel="00E631A1">
          <w:rPr>
            <w:color w:val="000000"/>
          </w:rPr>
          <w:delText xml:space="preserve"> A votação poderá ser ostensiva, adotando-se o processo simbólico ou o nominal, e secreta, por meio do sistema eletrônico ou de cédulas. </w:delText>
        </w:r>
      </w:del>
    </w:p>
    <w:p w14:paraId="00000E99" w14:textId="4ABDEE84" w:rsidR="003D183A" w:rsidDel="00E631A1" w:rsidRDefault="008B7924" w:rsidP="00E631A1">
      <w:pPr>
        <w:widowControl w:val="0"/>
        <w:pBdr>
          <w:top w:val="nil"/>
          <w:left w:val="nil"/>
          <w:bottom w:val="nil"/>
          <w:right w:val="nil"/>
          <w:between w:val="nil"/>
        </w:pBdr>
        <w:spacing w:before="0" w:after="113"/>
        <w:ind w:left="567" w:firstLine="0"/>
        <w:jc w:val="center"/>
        <w:rPr>
          <w:del w:id="9989" w:author="Cristiano de Menezes Feu" w:date="2022-11-21T08:33:00Z"/>
          <w:color w:val="005583"/>
          <w:sz w:val="20"/>
          <w:szCs w:val="20"/>
        </w:rPr>
        <w:pPrChange w:id="9990" w:author="Cristiano de Menezes Feu" w:date="2022-11-21T08:33:00Z">
          <w:pPr>
            <w:widowControl w:val="0"/>
            <w:pBdr>
              <w:top w:val="nil"/>
              <w:left w:val="nil"/>
              <w:bottom w:val="nil"/>
              <w:right w:val="nil"/>
              <w:between w:val="nil"/>
            </w:pBdr>
            <w:spacing w:before="0" w:after="113"/>
            <w:ind w:left="567" w:firstLine="0"/>
          </w:pPr>
        </w:pPrChange>
      </w:pPr>
      <w:del w:id="9991" w:author="Cristiano de Menezes Feu" w:date="2022-11-21T08:33:00Z">
        <w:r w:rsidDel="00E631A1">
          <w:rPr>
            <w:b/>
            <w:color w:val="005583"/>
            <w:sz w:val="20"/>
            <w:szCs w:val="20"/>
          </w:rPr>
          <w:delText>QO</w:delText>
        </w:r>
        <w:r w:rsidDel="00E631A1">
          <w:rPr>
            <w:color w:val="005583"/>
            <w:sz w:val="20"/>
            <w:szCs w:val="20"/>
          </w:rPr>
          <w:delText xml:space="preserve"> 15/2019 - Reafirma entendimento constante das QOs 280/2013, 91/2011, 593/2005 e 10.255/1997 no sentido de “afirmar que o critério para determinar o tempo de votação, pelo painel eletrônico, está dentro da esfera da discricionariedade da Mesa da Câmara dos Deputados”.</w:delText>
        </w:r>
      </w:del>
    </w:p>
    <w:p w14:paraId="00000E9A" w14:textId="40914EF4" w:rsidR="003D183A" w:rsidDel="00E631A1" w:rsidRDefault="008B7924" w:rsidP="00E631A1">
      <w:pPr>
        <w:widowControl w:val="0"/>
        <w:pBdr>
          <w:top w:val="nil"/>
          <w:left w:val="nil"/>
          <w:bottom w:val="nil"/>
          <w:right w:val="nil"/>
          <w:between w:val="nil"/>
        </w:pBdr>
        <w:ind w:firstLine="0"/>
        <w:jc w:val="center"/>
        <w:rPr>
          <w:del w:id="9992" w:author="Cristiano de Menezes Feu" w:date="2022-11-21T08:33:00Z"/>
          <w:rFonts w:ascii="ClearSans-Bold" w:eastAsia="ClearSans-Bold" w:hAnsi="ClearSans-Bold" w:cs="ClearSans-Bold"/>
          <w:b/>
          <w:color w:val="000000"/>
        </w:rPr>
        <w:pPrChange w:id="9993" w:author="Cristiano de Menezes Feu" w:date="2022-11-21T08:33:00Z">
          <w:pPr>
            <w:widowControl w:val="0"/>
            <w:pBdr>
              <w:top w:val="nil"/>
              <w:left w:val="nil"/>
              <w:bottom w:val="nil"/>
              <w:right w:val="nil"/>
              <w:between w:val="nil"/>
            </w:pBdr>
          </w:pPr>
        </w:pPrChange>
      </w:pPr>
      <w:del w:id="9994"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Assentado, previamente, pela Câmara determinado processo de votação para uma proposição, não será admitido para ela requerimento de outro processo.</w:delText>
        </w:r>
      </w:del>
    </w:p>
    <w:p w14:paraId="00000E9B" w14:textId="7B0B10E8" w:rsidR="003D183A" w:rsidDel="00E631A1" w:rsidRDefault="008B7924" w:rsidP="00E631A1">
      <w:pPr>
        <w:widowControl w:val="0"/>
        <w:pBdr>
          <w:top w:val="nil"/>
          <w:left w:val="nil"/>
          <w:bottom w:val="nil"/>
          <w:right w:val="nil"/>
          <w:between w:val="nil"/>
        </w:pBdr>
        <w:spacing w:before="0" w:after="113"/>
        <w:ind w:left="567" w:firstLine="0"/>
        <w:jc w:val="center"/>
        <w:rPr>
          <w:del w:id="9995" w:author="Cristiano de Menezes Feu" w:date="2022-11-21T08:33:00Z"/>
          <w:color w:val="005583"/>
          <w:sz w:val="20"/>
          <w:szCs w:val="20"/>
        </w:rPr>
        <w:pPrChange w:id="9996" w:author="Cristiano de Menezes Feu" w:date="2022-11-21T08:33:00Z">
          <w:pPr>
            <w:widowControl w:val="0"/>
            <w:pBdr>
              <w:top w:val="nil"/>
              <w:left w:val="nil"/>
              <w:bottom w:val="nil"/>
              <w:right w:val="nil"/>
              <w:between w:val="nil"/>
            </w:pBdr>
            <w:spacing w:before="0" w:after="113"/>
            <w:ind w:left="567" w:firstLine="0"/>
          </w:pPr>
        </w:pPrChange>
      </w:pPr>
      <w:del w:id="9997" w:author="Cristiano de Menezes Feu" w:date="2022-11-21T08:33:00Z">
        <w:r w:rsidDel="00E631A1">
          <w:rPr>
            <w:color w:val="005583"/>
            <w:sz w:val="20"/>
            <w:szCs w:val="20"/>
          </w:rPr>
          <w:delText>Art. 117, XII; art. 186, § 2º.</w:delText>
        </w:r>
      </w:del>
    </w:p>
    <w:p w14:paraId="00000E9C" w14:textId="79C820D4" w:rsidR="003D183A" w:rsidDel="00E631A1" w:rsidRDefault="008B7924" w:rsidP="00E631A1">
      <w:pPr>
        <w:widowControl w:val="0"/>
        <w:pBdr>
          <w:top w:val="nil"/>
          <w:left w:val="nil"/>
          <w:bottom w:val="nil"/>
          <w:right w:val="nil"/>
          <w:between w:val="nil"/>
        </w:pBdr>
        <w:ind w:firstLine="0"/>
        <w:jc w:val="center"/>
        <w:rPr>
          <w:del w:id="9998" w:author="Cristiano de Menezes Feu" w:date="2022-11-21T08:33:00Z"/>
          <w:b/>
          <w:color w:val="005583"/>
          <w:sz w:val="20"/>
          <w:szCs w:val="20"/>
        </w:rPr>
        <w:pPrChange w:id="9999" w:author="Cristiano de Menezes Feu" w:date="2022-11-21T08:33:00Z">
          <w:pPr>
            <w:widowControl w:val="0"/>
            <w:pBdr>
              <w:top w:val="nil"/>
              <w:left w:val="nil"/>
              <w:bottom w:val="nil"/>
              <w:right w:val="nil"/>
              <w:between w:val="nil"/>
            </w:pBdr>
          </w:pPr>
        </w:pPrChange>
      </w:pPr>
      <w:del w:id="10000" w:author="Cristiano de Menezes Feu" w:date="2022-11-21T08:33:00Z">
        <w:r w:rsidDel="00E631A1">
          <w:rPr>
            <w:rFonts w:ascii="ClearSans-Bold" w:eastAsia="ClearSans-Bold" w:hAnsi="ClearSans-Bold" w:cs="ClearSans-Bold"/>
            <w:b/>
            <w:color w:val="000000"/>
          </w:rPr>
          <w:delText>Art. 185.</w:delText>
        </w:r>
        <w:r w:rsidDel="00E631A1">
          <w:rPr>
            <w:color w:val="000000"/>
          </w:rPr>
          <w:delText xml:space="preserve"> Pelo processo simbólico, que será utilizado na votação das proposições em geral, o Presidente, ao anunciar a votação de qualquer matéria, convidará os Deputados a favor a permanecerem sentados e proclamará o resultado manifesto dos votos.</w:delText>
        </w:r>
      </w:del>
    </w:p>
    <w:p w14:paraId="00000E9D" w14:textId="6B90CDEE" w:rsidR="003D183A" w:rsidDel="00E631A1" w:rsidRDefault="008B7924" w:rsidP="00E631A1">
      <w:pPr>
        <w:widowControl w:val="0"/>
        <w:pBdr>
          <w:top w:val="nil"/>
          <w:left w:val="nil"/>
          <w:bottom w:val="nil"/>
          <w:right w:val="nil"/>
          <w:between w:val="nil"/>
        </w:pBdr>
        <w:spacing w:before="0" w:after="113"/>
        <w:ind w:left="567" w:firstLine="0"/>
        <w:jc w:val="center"/>
        <w:rPr>
          <w:del w:id="10001" w:author="Cristiano de Menezes Feu" w:date="2022-11-21T08:33:00Z"/>
          <w:color w:val="005583"/>
          <w:sz w:val="20"/>
          <w:szCs w:val="20"/>
        </w:rPr>
        <w:pPrChange w:id="10002" w:author="Cristiano de Menezes Feu" w:date="2022-11-21T08:33:00Z">
          <w:pPr>
            <w:widowControl w:val="0"/>
            <w:pBdr>
              <w:top w:val="nil"/>
              <w:left w:val="nil"/>
              <w:bottom w:val="nil"/>
              <w:right w:val="nil"/>
              <w:between w:val="nil"/>
            </w:pBdr>
            <w:spacing w:before="0" w:after="113"/>
            <w:ind w:left="567" w:firstLine="0"/>
          </w:pPr>
        </w:pPrChange>
      </w:pPr>
      <w:del w:id="10003" w:author="Cristiano de Menezes Feu" w:date="2022-11-21T08:33:00Z">
        <w:r w:rsidDel="00E631A1">
          <w:rPr>
            <w:b/>
            <w:color w:val="005583"/>
            <w:sz w:val="20"/>
            <w:szCs w:val="20"/>
          </w:rPr>
          <w:delText>QO</w:delText>
        </w:r>
        <w:r w:rsidDel="00E631A1">
          <w:rPr>
            <w:color w:val="005583"/>
            <w:sz w:val="20"/>
            <w:szCs w:val="20"/>
          </w:rPr>
          <w:delText xml:space="preserve"> 572/2005 – Decide que o procedimento a ser observado na proclamação do resultado das votações pelo processo simbólico é a manifestação pessoal dos Deputados presentes em Plenário no momento da votação, e não a orientação das bancadas.</w:delText>
        </w:r>
      </w:del>
    </w:p>
    <w:p w14:paraId="00000E9E" w14:textId="5188003D" w:rsidR="003D183A" w:rsidDel="00E631A1" w:rsidRDefault="008B7924" w:rsidP="00E631A1">
      <w:pPr>
        <w:widowControl w:val="0"/>
        <w:pBdr>
          <w:top w:val="nil"/>
          <w:left w:val="nil"/>
          <w:bottom w:val="nil"/>
          <w:right w:val="nil"/>
          <w:between w:val="nil"/>
        </w:pBdr>
        <w:spacing w:before="57"/>
        <w:ind w:firstLine="0"/>
        <w:jc w:val="center"/>
        <w:rPr>
          <w:del w:id="10004" w:author="Cristiano de Menezes Feu" w:date="2022-11-21T08:33:00Z"/>
          <w:rFonts w:ascii="ClearSans-Bold" w:eastAsia="ClearSans-Bold" w:hAnsi="ClearSans-Bold" w:cs="ClearSans-Bold"/>
          <w:b/>
          <w:color w:val="000000"/>
        </w:rPr>
        <w:pPrChange w:id="10005" w:author="Cristiano de Menezes Feu" w:date="2022-11-21T08:33:00Z">
          <w:pPr>
            <w:widowControl w:val="0"/>
            <w:pBdr>
              <w:top w:val="nil"/>
              <w:left w:val="nil"/>
              <w:bottom w:val="nil"/>
              <w:right w:val="nil"/>
              <w:between w:val="nil"/>
            </w:pBdr>
            <w:spacing w:before="57"/>
          </w:pPr>
        </w:pPrChange>
      </w:pPr>
      <w:del w:id="10006" w:author="Cristiano de Menezes Feu" w:date="2022-11-21T08:33:00Z">
        <w:r w:rsidDel="00E631A1">
          <w:rPr>
            <w:color w:val="000000"/>
          </w:rPr>
          <w:delText>§ 1º Havendo votação divergente, o Presidente consultará o Plenário se há dúvida quanto ao resultado proclamado, assegurando a oportunidade de formular-se pedido de verificação de votação.</w:delText>
        </w:r>
      </w:del>
    </w:p>
    <w:p w14:paraId="00000E9F" w14:textId="21FED23E" w:rsidR="003D183A" w:rsidDel="00E631A1" w:rsidRDefault="008B7924" w:rsidP="00E631A1">
      <w:pPr>
        <w:widowControl w:val="0"/>
        <w:pBdr>
          <w:top w:val="nil"/>
          <w:left w:val="nil"/>
          <w:bottom w:val="nil"/>
          <w:right w:val="nil"/>
          <w:between w:val="nil"/>
        </w:pBdr>
        <w:spacing w:before="0" w:after="113"/>
        <w:ind w:left="567" w:firstLine="0"/>
        <w:jc w:val="center"/>
        <w:rPr>
          <w:del w:id="10007" w:author="Cristiano de Menezes Feu" w:date="2022-11-21T08:33:00Z"/>
          <w:b/>
          <w:color w:val="005583"/>
          <w:sz w:val="20"/>
          <w:szCs w:val="20"/>
        </w:rPr>
        <w:pPrChange w:id="10008" w:author="Cristiano de Menezes Feu" w:date="2022-11-21T08:33:00Z">
          <w:pPr>
            <w:widowControl w:val="0"/>
            <w:pBdr>
              <w:top w:val="nil"/>
              <w:left w:val="nil"/>
              <w:bottom w:val="nil"/>
              <w:right w:val="nil"/>
              <w:between w:val="nil"/>
            </w:pBdr>
            <w:spacing w:before="0" w:after="113"/>
            <w:ind w:left="567" w:firstLine="0"/>
          </w:pPr>
        </w:pPrChange>
      </w:pPr>
      <w:del w:id="10009" w:author="Cristiano de Menezes Feu" w:date="2022-11-21T08:33:00Z">
        <w:r w:rsidDel="00E631A1">
          <w:rPr>
            <w:color w:val="005583"/>
            <w:sz w:val="20"/>
            <w:szCs w:val="20"/>
          </w:rPr>
          <w:delText>Art. 72, § 2º; art. 82, § 5º; art. 114, VIII; art. 187, § 3º.</w:delText>
        </w:r>
      </w:del>
    </w:p>
    <w:p w14:paraId="00000EA0" w14:textId="7EE85CBB" w:rsidR="003D183A" w:rsidDel="00E631A1" w:rsidRDefault="008B7924" w:rsidP="00E631A1">
      <w:pPr>
        <w:widowControl w:val="0"/>
        <w:pBdr>
          <w:top w:val="nil"/>
          <w:left w:val="nil"/>
          <w:bottom w:val="nil"/>
          <w:right w:val="nil"/>
          <w:between w:val="nil"/>
        </w:pBdr>
        <w:spacing w:before="0" w:after="113"/>
        <w:ind w:left="567" w:firstLine="0"/>
        <w:jc w:val="center"/>
        <w:rPr>
          <w:del w:id="10010" w:author="Cristiano de Menezes Feu" w:date="2022-11-21T08:33:00Z"/>
          <w:b/>
          <w:color w:val="005583"/>
          <w:sz w:val="20"/>
          <w:szCs w:val="20"/>
        </w:rPr>
        <w:pPrChange w:id="10011" w:author="Cristiano de Menezes Feu" w:date="2022-11-21T08:33:00Z">
          <w:pPr>
            <w:widowControl w:val="0"/>
            <w:pBdr>
              <w:top w:val="nil"/>
              <w:left w:val="nil"/>
              <w:bottom w:val="nil"/>
              <w:right w:val="nil"/>
              <w:between w:val="nil"/>
            </w:pBdr>
            <w:spacing w:before="0" w:after="113"/>
            <w:ind w:left="567" w:firstLine="0"/>
          </w:pPr>
        </w:pPrChange>
      </w:pPr>
      <w:del w:id="10012" w:author="Cristiano de Menezes Feu" w:date="2022-11-21T08:33:00Z">
        <w:r w:rsidDel="00E631A1">
          <w:rPr>
            <w:b/>
            <w:color w:val="005583"/>
            <w:sz w:val="20"/>
            <w:szCs w:val="20"/>
          </w:rPr>
          <w:delText>QO</w:delText>
        </w:r>
        <w:r w:rsidDel="00E631A1">
          <w:rPr>
            <w:color w:val="005583"/>
            <w:sz w:val="20"/>
            <w:szCs w:val="20"/>
          </w:rPr>
          <w:delText xml:space="preserve"> 17/2019 - Reafirma entendimento constante das QOs 37/2015 e 637/2005 no sentido de que é possível a determinação de votação nominal, de ofício, pelo Presidente, “em nome da transparência das decisões da Casa”, e principalmente se houver sobre a Mesa requerimento de votação nominal ou de quebra de interstício para verificação de votação.</w:delText>
        </w:r>
      </w:del>
    </w:p>
    <w:p w14:paraId="00000EA1" w14:textId="01FC4295" w:rsidR="003D183A" w:rsidDel="00E631A1" w:rsidRDefault="008B7924" w:rsidP="00E631A1">
      <w:pPr>
        <w:widowControl w:val="0"/>
        <w:pBdr>
          <w:top w:val="nil"/>
          <w:left w:val="nil"/>
          <w:bottom w:val="nil"/>
          <w:right w:val="nil"/>
          <w:between w:val="nil"/>
        </w:pBdr>
        <w:spacing w:before="0" w:after="113"/>
        <w:ind w:left="567" w:firstLine="0"/>
        <w:jc w:val="center"/>
        <w:rPr>
          <w:del w:id="10013" w:author="Cristiano de Menezes Feu" w:date="2022-11-21T08:33:00Z"/>
          <w:b/>
          <w:color w:val="005583"/>
          <w:sz w:val="20"/>
          <w:szCs w:val="20"/>
        </w:rPr>
        <w:pPrChange w:id="10014" w:author="Cristiano de Menezes Feu" w:date="2022-11-21T08:33:00Z">
          <w:pPr>
            <w:widowControl w:val="0"/>
            <w:pBdr>
              <w:top w:val="nil"/>
              <w:left w:val="nil"/>
              <w:bottom w:val="nil"/>
              <w:right w:val="nil"/>
              <w:between w:val="nil"/>
            </w:pBdr>
            <w:spacing w:before="0" w:after="113"/>
            <w:ind w:left="567" w:firstLine="0"/>
          </w:pPr>
        </w:pPrChange>
      </w:pPr>
      <w:del w:id="10015" w:author="Cristiano de Menezes Feu" w:date="2022-11-21T08:33:00Z">
        <w:r w:rsidDel="00E631A1">
          <w:rPr>
            <w:b/>
            <w:color w:val="005583"/>
            <w:sz w:val="20"/>
            <w:szCs w:val="20"/>
          </w:rPr>
          <w:delText>QO</w:delText>
        </w:r>
        <w:r w:rsidDel="00E631A1">
          <w:rPr>
            <w:color w:val="005583"/>
            <w:sz w:val="20"/>
            <w:szCs w:val="20"/>
          </w:rPr>
          <w:delText xml:space="preserve"> 288/2017 – Contrariamente às QOs 52/2015 </w:delText>
        </w:r>
        <w:r w:rsidDel="00E631A1">
          <w:rPr>
            <w:color w:val="005583"/>
            <w:sz w:val="20"/>
            <w:szCs w:val="20"/>
            <w:vertAlign w:val="superscript"/>
          </w:rPr>
          <w:footnoteReference w:id="383"/>
        </w:r>
        <w:r w:rsidDel="00E631A1">
          <w:rPr>
            <w:color w:val="005583"/>
            <w:sz w:val="20"/>
            <w:szCs w:val="20"/>
          </w:rPr>
          <w:delText xml:space="preserve"> e 656/2010, recupera o entendimento constante da QO 680/2010 para permitir a solicitação de verificação de votação pela parte vencedora. “Esclarece que, conforme art. 185, § 1º, do Regimento Interno, basta que haja divergência para que se peça a verificação de votação”</w:delText>
        </w:r>
        <w:r w:rsidDel="00E631A1">
          <w:rPr>
            <w:color w:val="005583"/>
            <w:sz w:val="20"/>
            <w:szCs w:val="20"/>
            <w:vertAlign w:val="superscript"/>
          </w:rPr>
          <w:delText xml:space="preserve"> </w:delText>
        </w:r>
      </w:del>
    </w:p>
    <w:p w14:paraId="00000EA2" w14:textId="57C4F789" w:rsidR="003D183A" w:rsidDel="00E631A1" w:rsidRDefault="008B7924" w:rsidP="00E631A1">
      <w:pPr>
        <w:widowControl w:val="0"/>
        <w:pBdr>
          <w:top w:val="nil"/>
          <w:left w:val="nil"/>
          <w:bottom w:val="nil"/>
          <w:right w:val="nil"/>
          <w:between w:val="nil"/>
        </w:pBdr>
        <w:spacing w:before="0" w:after="113"/>
        <w:ind w:left="567" w:firstLine="0"/>
        <w:jc w:val="center"/>
        <w:rPr>
          <w:del w:id="10019" w:author="Cristiano de Menezes Feu" w:date="2022-11-21T08:33:00Z"/>
          <w:b/>
          <w:color w:val="005583"/>
          <w:sz w:val="20"/>
          <w:szCs w:val="20"/>
        </w:rPr>
        <w:pPrChange w:id="10020" w:author="Cristiano de Menezes Feu" w:date="2022-11-21T08:33:00Z">
          <w:pPr>
            <w:widowControl w:val="0"/>
            <w:pBdr>
              <w:top w:val="nil"/>
              <w:left w:val="nil"/>
              <w:bottom w:val="nil"/>
              <w:right w:val="nil"/>
              <w:between w:val="nil"/>
            </w:pBdr>
            <w:spacing w:before="0" w:after="113"/>
            <w:ind w:left="567" w:firstLine="0"/>
          </w:pPr>
        </w:pPrChange>
      </w:pPr>
      <w:del w:id="10021" w:author="Cristiano de Menezes Feu" w:date="2022-11-21T08:33:00Z">
        <w:r w:rsidDel="00E631A1">
          <w:rPr>
            <w:b/>
            <w:color w:val="005583"/>
            <w:sz w:val="20"/>
            <w:szCs w:val="20"/>
          </w:rPr>
          <w:delText xml:space="preserve">QO </w:delText>
        </w:r>
        <w:r w:rsidDel="00E631A1">
          <w:rPr>
            <w:color w:val="005583"/>
            <w:sz w:val="20"/>
            <w:szCs w:val="20"/>
          </w:rPr>
          <w:delText>119/2011 - Reafirma o entendimento constante da QO 620/2010 no sentido de que o apoiamento ao pedido de verificação deve se dar tempestivamente, isto é, no momento em que é formulado o pedido de verificação de votação, não sendo admitidos questionamentos posteriores.</w:delText>
        </w:r>
      </w:del>
    </w:p>
    <w:p w14:paraId="00000EA3" w14:textId="5DEF9D49" w:rsidR="003D183A" w:rsidDel="00E631A1" w:rsidRDefault="008B7924" w:rsidP="00E631A1">
      <w:pPr>
        <w:widowControl w:val="0"/>
        <w:pBdr>
          <w:top w:val="nil"/>
          <w:left w:val="nil"/>
          <w:bottom w:val="nil"/>
          <w:right w:val="nil"/>
          <w:between w:val="nil"/>
        </w:pBdr>
        <w:spacing w:before="0" w:after="113"/>
        <w:ind w:left="567" w:firstLine="0"/>
        <w:jc w:val="center"/>
        <w:rPr>
          <w:del w:id="10022" w:author="Cristiano de Menezes Feu" w:date="2022-11-21T08:33:00Z"/>
          <w:color w:val="005583"/>
          <w:sz w:val="20"/>
          <w:szCs w:val="20"/>
        </w:rPr>
        <w:pPrChange w:id="10023" w:author="Cristiano de Menezes Feu" w:date="2022-11-21T08:33:00Z">
          <w:pPr>
            <w:widowControl w:val="0"/>
            <w:pBdr>
              <w:top w:val="nil"/>
              <w:left w:val="nil"/>
              <w:bottom w:val="nil"/>
              <w:right w:val="nil"/>
              <w:between w:val="nil"/>
            </w:pBdr>
            <w:spacing w:before="0" w:after="113"/>
            <w:ind w:left="567" w:firstLine="0"/>
          </w:pPr>
        </w:pPrChange>
      </w:pPr>
      <w:del w:id="10024" w:author="Cristiano de Menezes Feu" w:date="2022-11-21T08:33:00Z">
        <w:r w:rsidDel="00E631A1">
          <w:rPr>
            <w:b/>
            <w:color w:val="005583"/>
            <w:sz w:val="20"/>
            <w:szCs w:val="20"/>
          </w:rPr>
          <w:delText>REC</w:delText>
        </w:r>
        <w:r w:rsidDel="00E631A1">
          <w:rPr>
            <w:color w:val="005583"/>
            <w:sz w:val="20"/>
            <w:szCs w:val="20"/>
          </w:rPr>
          <w:delText xml:space="preserve"> 168/2016 – Reafirma o entendimento constante da QO 10.</w:delText>
        </w:r>
        <w:r w:rsidDel="00E631A1">
          <w:rPr>
            <w:color w:val="FF0000"/>
            <w:sz w:val="20"/>
            <w:szCs w:val="20"/>
          </w:rPr>
          <w:delText>414</w:delText>
        </w:r>
        <w:r w:rsidDel="00E631A1">
          <w:rPr>
            <w:color w:val="005583"/>
            <w:sz w:val="20"/>
            <w:szCs w:val="20"/>
          </w:rPr>
          <w:delText xml:space="preserve">/1992 no sentido de que é intuitivo e regimental que o direito de requerer verificação é para o parlamentar que participa do processo. “Se o parlamentar se ausenta do Plenário antes de registrar seu voto no sistema eletrônico, o que se infere é que tenha tacitamente desistido do pedido”. Decidiu contrariamente à QO 273/2013 </w:delText>
        </w:r>
        <w:r w:rsidDel="00E631A1">
          <w:rPr>
            <w:color w:val="005583"/>
            <w:sz w:val="20"/>
            <w:szCs w:val="20"/>
            <w:vertAlign w:val="superscript"/>
          </w:rPr>
          <w:footnoteReference w:id="384"/>
        </w:r>
        <w:r w:rsidDel="00E631A1">
          <w:rPr>
            <w:color w:val="005583"/>
            <w:sz w:val="20"/>
            <w:szCs w:val="20"/>
          </w:rPr>
          <w:delText>.</w:delText>
        </w:r>
      </w:del>
    </w:p>
    <w:p w14:paraId="00000EA4" w14:textId="7931914D" w:rsidR="003D183A" w:rsidDel="00E631A1" w:rsidRDefault="008B7924" w:rsidP="00E631A1">
      <w:pPr>
        <w:widowControl w:val="0"/>
        <w:pBdr>
          <w:top w:val="nil"/>
          <w:left w:val="nil"/>
          <w:bottom w:val="nil"/>
          <w:right w:val="nil"/>
          <w:between w:val="nil"/>
        </w:pBdr>
        <w:spacing w:before="57"/>
        <w:ind w:firstLine="0"/>
        <w:jc w:val="center"/>
        <w:rPr>
          <w:del w:id="10028" w:author="Cristiano de Menezes Feu" w:date="2022-11-21T08:33:00Z"/>
          <w:color w:val="000000"/>
        </w:rPr>
        <w:pPrChange w:id="10029" w:author="Cristiano de Menezes Feu" w:date="2022-11-21T08:33:00Z">
          <w:pPr>
            <w:widowControl w:val="0"/>
            <w:pBdr>
              <w:top w:val="nil"/>
              <w:left w:val="nil"/>
              <w:bottom w:val="nil"/>
              <w:right w:val="nil"/>
              <w:between w:val="nil"/>
            </w:pBdr>
            <w:spacing w:before="57"/>
          </w:pPr>
        </w:pPrChange>
      </w:pPr>
      <w:del w:id="10030" w:author="Cristiano de Menezes Feu" w:date="2022-11-21T08:33:00Z">
        <w:r w:rsidDel="00E631A1">
          <w:rPr>
            <w:color w:val="000000"/>
          </w:rPr>
          <w:delText xml:space="preserve">§ 2º Nenhuma questão de ordem, reclamação ou qualquer outra intervenção será aceita pela Mesa antes de ouvido o Plenário sobre eventual pedido de verificação. </w:delText>
        </w:r>
      </w:del>
    </w:p>
    <w:p w14:paraId="00000EA5" w14:textId="6F6B66AB" w:rsidR="003D183A" w:rsidDel="00E631A1" w:rsidRDefault="008B7924" w:rsidP="00E631A1">
      <w:pPr>
        <w:widowControl w:val="0"/>
        <w:pBdr>
          <w:top w:val="nil"/>
          <w:left w:val="nil"/>
          <w:bottom w:val="nil"/>
          <w:right w:val="nil"/>
          <w:between w:val="nil"/>
        </w:pBdr>
        <w:spacing w:before="57"/>
        <w:ind w:firstLine="0"/>
        <w:jc w:val="center"/>
        <w:rPr>
          <w:del w:id="10031" w:author="Cristiano de Menezes Feu" w:date="2022-11-21T08:33:00Z"/>
          <w:b/>
          <w:color w:val="005583"/>
          <w:sz w:val="20"/>
          <w:szCs w:val="20"/>
        </w:rPr>
        <w:pPrChange w:id="10032" w:author="Cristiano de Menezes Feu" w:date="2022-11-21T08:33:00Z">
          <w:pPr>
            <w:widowControl w:val="0"/>
            <w:pBdr>
              <w:top w:val="nil"/>
              <w:left w:val="nil"/>
              <w:bottom w:val="nil"/>
              <w:right w:val="nil"/>
              <w:between w:val="nil"/>
            </w:pBdr>
            <w:spacing w:before="57"/>
          </w:pPr>
        </w:pPrChange>
      </w:pPr>
      <w:del w:id="10033" w:author="Cristiano de Menezes Feu" w:date="2022-11-21T08:33:00Z">
        <w:r w:rsidDel="00E631A1">
          <w:rPr>
            <w:color w:val="000000"/>
          </w:rPr>
          <w:delText xml:space="preserve">§ 3º Se seis centésimos </w:delText>
        </w:r>
        <w:r w:rsidDel="00E631A1">
          <w:rPr>
            <w:rFonts w:ascii="Sansita" w:eastAsia="Sansita" w:hAnsi="Sansita" w:cs="Sansita"/>
            <w:i/>
            <w:color w:val="005583"/>
          </w:rPr>
          <w:delText>(31 Deputados)</w:delText>
        </w:r>
        <w:r w:rsidDel="00E631A1">
          <w:rPr>
            <w:color w:val="000000"/>
          </w:rPr>
          <w:delText xml:space="preserve"> dos membros da Casa ou Líderes que representem esse número apoiarem o pedido, proceder-se-á então à votação através do sistema nominal. </w:delText>
        </w:r>
      </w:del>
    </w:p>
    <w:p w14:paraId="00000EA6" w14:textId="5A991B31" w:rsidR="003D183A" w:rsidDel="00E631A1" w:rsidRDefault="008B7924" w:rsidP="00E631A1">
      <w:pPr>
        <w:widowControl w:val="0"/>
        <w:pBdr>
          <w:top w:val="nil"/>
          <w:left w:val="nil"/>
          <w:bottom w:val="nil"/>
          <w:right w:val="nil"/>
          <w:between w:val="nil"/>
        </w:pBdr>
        <w:spacing w:before="0" w:after="113"/>
        <w:ind w:left="567" w:firstLine="0"/>
        <w:jc w:val="center"/>
        <w:rPr>
          <w:del w:id="10034" w:author="Cristiano de Menezes Feu" w:date="2022-11-21T08:33:00Z"/>
          <w:b/>
          <w:color w:val="005583"/>
          <w:sz w:val="20"/>
          <w:szCs w:val="20"/>
        </w:rPr>
        <w:pPrChange w:id="10035" w:author="Cristiano de Menezes Feu" w:date="2022-11-21T08:33:00Z">
          <w:pPr>
            <w:widowControl w:val="0"/>
            <w:pBdr>
              <w:top w:val="nil"/>
              <w:left w:val="nil"/>
              <w:bottom w:val="nil"/>
              <w:right w:val="nil"/>
              <w:between w:val="nil"/>
            </w:pBdr>
            <w:spacing w:before="0" w:after="113"/>
            <w:ind w:left="567" w:firstLine="0"/>
          </w:pPr>
        </w:pPrChange>
      </w:pPr>
      <w:del w:id="10036" w:author="Cristiano de Menezes Feu" w:date="2022-11-21T08:33:00Z">
        <w:r w:rsidDel="00E631A1">
          <w:rPr>
            <w:b/>
            <w:color w:val="005583"/>
            <w:sz w:val="20"/>
            <w:szCs w:val="20"/>
          </w:rPr>
          <w:delText>QO</w:delText>
        </w:r>
        <w:r w:rsidDel="00E631A1">
          <w:rPr>
            <w:color w:val="005583"/>
            <w:sz w:val="20"/>
            <w:szCs w:val="20"/>
          </w:rPr>
          <w:delText xml:space="preserve"> 4/2015 – Reconhece a existência de acordo entre partidos com o objetivo de alcançarem o quórum exigido para pedido de verificação de votação.</w:delText>
        </w:r>
        <w:r w:rsidDel="00E631A1">
          <w:rPr>
            <w:color w:val="005583"/>
            <w:sz w:val="20"/>
            <w:szCs w:val="20"/>
            <w:vertAlign w:val="superscript"/>
          </w:rPr>
          <w:footnoteReference w:id="385"/>
        </w:r>
        <w:r w:rsidDel="00E631A1">
          <w:rPr>
            <w:color w:val="005583"/>
            <w:sz w:val="20"/>
            <w:szCs w:val="20"/>
          </w:rPr>
          <w:delText xml:space="preserve"> </w:delText>
        </w:r>
      </w:del>
    </w:p>
    <w:p w14:paraId="00000EA7" w14:textId="325BFF37" w:rsidR="003D183A" w:rsidDel="00E631A1" w:rsidRDefault="008B7924" w:rsidP="00E631A1">
      <w:pPr>
        <w:widowControl w:val="0"/>
        <w:pBdr>
          <w:top w:val="nil"/>
          <w:left w:val="nil"/>
          <w:bottom w:val="nil"/>
          <w:right w:val="nil"/>
          <w:between w:val="nil"/>
        </w:pBdr>
        <w:spacing w:before="0" w:after="113"/>
        <w:ind w:left="567" w:firstLine="0"/>
        <w:jc w:val="center"/>
        <w:rPr>
          <w:del w:id="10040" w:author="Cristiano de Menezes Feu" w:date="2022-11-21T08:33:00Z"/>
          <w:b/>
          <w:color w:val="005583"/>
          <w:sz w:val="20"/>
          <w:szCs w:val="20"/>
        </w:rPr>
        <w:pPrChange w:id="10041" w:author="Cristiano de Menezes Feu" w:date="2022-11-21T08:33:00Z">
          <w:pPr>
            <w:widowControl w:val="0"/>
            <w:pBdr>
              <w:top w:val="nil"/>
              <w:left w:val="nil"/>
              <w:bottom w:val="nil"/>
              <w:right w:val="nil"/>
              <w:between w:val="nil"/>
            </w:pBdr>
            <w:spacing w:before="0" w:after="113"/>
            <w:ind w:left="567" w:firstLine="0"/>
          </w:pPr>
        </w:pPrChange>
      </w:pPr>
      <w:del w:id="10042" w:author="Cristiano de Menezes Feu" w:date="2022-11-21T08:33:00Z">
        <w:r w:rsidDel="00E631A1">
          <w:rPr>
            <w:b/>
            <w:color w:val="005583"/>
            <w:sz w:val="20"/>
            <w:szCs w:val="20"/>
          </w:rPr>
          <w:delText>QO</w:delText>
        </w:r>
        <w:r w:rsidDel="00E631A1">
          <w:rPr>
            <w:color w:val="005583"/>
            <w:sz w:val="20"/>
            <w:szCs w:val="20"/>
          </w:rPr>
          <w:delText xml:space="preserve"> 338/2013 – Estabelece que “[...] somente Líderes ou Vice-Líderes que podem requerer em Plenário a verificação de votação podem fazê-lo nas Comissões, observando o princípio da representação proporcional dos Partidos. Além disso, não serão consideradas, para efeito de cálculo da representatividade em questão, as vagas efetivamente ocupadas por Partidos nas Comissões em razão da cessão de vagas entre as bancadas. Cumpre ressalvar, contudo, a hipótese de Líder ou Vice-Líder de bancada que, embora não possa pedir verificação de votação em Plenário, possua, pela distribuição de vagas na forma dos parágrafos 1º a 3º do art. 27 do RICD, o direito de ocupar mais de 6% dos assentos daquele colegiado. Nesse caso, poderá tal líder exercer a mencionada faculdade. Por fim, é prerrogativa dos Líderes do Governo e da Minoria requerer a verificação de votação, nas reuniões de Comissão, não importando o fato de não representarem bancada”.</w:delText>
        </w:r>
      </w:del>
    </w:p>
    <w:p w14:paraId="00000EA8" w14:textId="2AC8F75D" w:rsidR="003D183A" w:rsidDel="00E631A1" w:rsidRDefault="008B7924" w:rsidP="00E631A1">
      <w:pPr>
        <w:widowControl w:val="0"/>
        <w:pBdr>
          <w:top w:val="nil"/>
          <w:left w:val="nil"/>
          <w:bottom w:val="nil"/>
          <w:right w:val="nil"/>
          <w:between w:val="nil"/>
        </w:pBdr>
        <w:spacing w:before="0" w:after="113"/>
        <w:ind w:left="567" w:firstLine="0"/>
        <w:jc w:val="center"/>
        <w:rPr>
          <w:del w:id="10043" w:author="Cristiano de Menezes Feu" w:date="2022-11-21T08:33:00Z"/>
          <w:b/>
          <w:color w:val="005583"/>
          <w:sz w:val="20"/>
          <w:szCs w:val="20"/>
        </w:rPr>
        <w:pPrChange w:id="10044" w:author="Cristiano de Menezes Feu" w:date="2022-11-21T08:33:00Z">
          <w:pPr>
            <w:widowControl w:val="0"/>
            <w:pBdr>
              <w:top w:val="nil"/>
              <w:left w:val="nil"/>
              <w:bottom w:val="nil"/>
              <w:right w:val="nil"/>
              <w:between w:val="nil"/>
            </w:pBdr>
            <w:spacing w:before="0" w:after="113"/>
            <w:ind w:left="567" w:firstLine="0"/>
          </w:pPr>
        </w:pPrChange>
      </w:pPr>
      <w:del w:id="10045" w:author="Cristiano de Menezes Feu" w:date="2022-11-21T08:33:00Z">
        <w:r w:rsidDel="00E631A1">
          <w:rPr>
            <w:b/>
            <w:color w:val="005583"/>
            <w:sz w:val="20"/>
            <w:szCs w:val="20"/>
          </w:rPr>
          <w:delText>QO</w:delText>
        </w:r>
        <w:r w:rsidDel="00E631A1">
          <w:rPr>
            <w:color w:val="005583"/>
            <w:sz w:val="20"/>
            <w:szCs w:val="20"/>
          </w:rPr>
          <w:delText xml:space="preserve"> 620/2010 – “as impugnações quanto ao resultado das votações devem ser feitas quando de sua realização, não sendo admitidos questionamentos posteriores”. </w:delText>
        </w:r>
      </w:del>
    </w:p>
    <w:p w14:paraId="00000EA9" w14:textId="1DEBBB6D" w:rsidR="003D183A" w:rsidDel="00E631A1" w:rsidRDefault="008B7924" w:rsidP="00E631A1">
      <w:pPr>
        <w:widowControl w:val="0"/>
        <w:pBdr>
          <w:top w:val="nil"/>
          <w:left w:val="nil"/>
          <w:bottom w:val="nil"/>
          <w:right w:val="nil"/>
          <w:between w:val="nil"/>
        </w:pBdr>
        <w:spacing w:before="0" w:after="113"/>
        <w:ind w:left="567" w:firstLine="0"/>
        <w:jc w:val="center"/>
        <w:rPr>
          <w:del w:id="10046" w:author="Cristiano de Menezes Feu" w:date="2022-11-21T08:33:00Z"/>
          <w:color w:val="005583"/>
          <w:sz w:val="20"/>
          <w:szCs w:val="20"/>
        </w:rPr>
        <w:pPrChange w:id="10047" w:author="Cristiano de Menezes Feu" w:date="2022-11-21T08:33:00Z">
          <w:pPr>
            <w:widowControl w:val="0"/>
            <w:pBdr>
              <w:top w:val="nil"/>
              <w:left w:val="nil"/>
              <w:bottom w:val="nil"/>
              <w:right w:val="nil"/>
              <w:between w:val="nil"/>
            </w:pBdr>
            <w:spacing w:before="0" w:after="113"/>
            <w:ind w:left="567" w:firstLine="0"/>
          </w:pPr>
        </w:pPrChange>
      </w:pPr>
      <w:del w:id="10048" w:author="Cristiano de Menezes Feu" w:date="2022-11-21T08:33:00Z">
        <w:r w:rsidDel="00E631A1">
          <w:rPr>
            <w:b/>
            <w:color w:val="005583"/>
            <w:sz w:val="20"/>
            <w:szCs w:val="20"/>
          </w:rPr>
          <w:delText xml:space="preserve">QO </w:delText>
        </w:r>
        <w:r w:rsidDel="00E631A1">
          <w:rPr>
            <w:color w:val="005583"/>
            <w:sz w:val="20"/>
            <w:szCs w:val="20"/>
          </w:rPr>
          <w:delText xml:space="preserve">263/2003 - Indefere requerimento escrito de pedido de verificação subscrita por vários parlamentares, por entender que os apoiadores devem estar presentes no momento do pedido de verificação. </w:delText>
        </w:r>
      </w:del>
    </w:p>
    <w:p w14:paraId="00000EAA" w14:textId="21455D07" w:rsidR="003D183A" w:rsidDel="00E631A1" w:rsidRDefault="008B7924" w:rsidP="00E631A1">
      <w:pPr>
        <w:widowControl w:val="0"/>
        <w:pBdr>
          <w:top w:val="nil"/>
          <w:left w:val="nil"/>
          <w:bottom w:val="nil"/>
          <w:right w:val="nil"/>
          <w:between w:val="nil"/>
        </w:pBdr>
        <w:spacing w:before="0" w:after="113"/>
        <w:ind w:left="567" w:firstLine="0"/>
        <w:jc w:val="center"/>
        <w:rPr>
          <w:del w:id="10049" w:author="Cristiano de Menezes Feu" w:date="2022-11-21T08:33:00Z"/>
          <w:b/>
          <w:color w:val="005583"/>
          <w:sz w:val="20"/>
          <w:szCs w:val="20"/>
        </w:rPr>
        <w:pPrChange w:id="10050" w:author="Cristiano de Menezes Feu" w:date="2022-11-21T08:33:00Z">
          <w:pPr>
            <w:widowControl w:val="0"/>
            <w:pBdr>
              <w:top w:val="nil"/>
              <w:left w:val="nil"/>
              <w:bottom w:val="nil"/>
              <w:right w:val="nil"/>
              <w:between w:val="nil"/>
            </w:pBdr>
            <w:spacing w:before="0" w:after="113"/>
            <w:ind w:left="567" w:firstLine="0"/>
          </w:pPr>
        </w:pPrChange>
      </w:pPr>
      <w:del w:id="10051" w:author="Cristiano de Menezes Feu" w:date="2022-11-21T08:33:00Z">
        <w:r w:rsidDel="00E631A1">
          <w:rPr>
            <w:b/>
            <w:color w:val="005583"/>
            <w:sz w:val="20"/>
            <w:szCs w:val="20"/>
          </w:rPr>
          <w:delText>Prática 1:</w:delText>
        </w:r>
        <w:r w:rsidDel="00E631A1">
          <w:rPr>
            <w:color w:val="005583"/>
            <w:sz w:val="20"/>
            <w:szCs w:val="20"/>
          </w:rPr>
          <w:delText xml:space="preserve"> o pedido de verificação de votação é verbal e, no caso de solicitação por Líder no Plenário, considera-se o número atualizado de Deputados do Partido que estejam em exercício.</w:delText>
        </w:r>
      </w:del>
    </w:p>
    <w:p w14:paraId="00000EAB" w14:textId="1FEC4CFA" w:rsidR="003D183A" w:rsidDel="00E631A1" w:rsidRDefault="008B7924" w:rsidP="00E631A1">
      <w:pPr>
        <w:widowControl w:val="0"/>
        <w:pBdr>
          <w:top w:val="nil"/>
          <w:left w:val="nil"/>
          <w:bottom w:val="nil"/>
          <w:right w:val="nil"/>
          <w:between w:val="nil"/>
        </w:pBdr>
        <w:spacing w:before="0" w:after="113"/>
        <w:ind w:left="567" w:firstLine="0"/>
        <w:jc w:val="center"/>
        <w:rPr>
          <w:del w:id="10052" w:author="Cristiano de Menezes Feu" w:date="2022-11-21T08:33:00Z"/>
          <w:b/>
          <w:color w:val="005583"/>
          <w:sz w:val="20"/>
          <w:szCs w:val="20"/>
        </w:rPr>
        <w:pPrChange w:id="10053" w:author="Cristiano de Menezes Feu" w:date="2022-11-21T08:33:00Z">
          <w:pPr>
            <w:widowControl w:val="0"/>
            <w:pBdr>
              <w:top w:val="nil"/>
              <w:left w:val="nil"/>
              <w:bottom w:val="nil"/>
              <w:right w:val="nil"/>
              <w:between w:val="nil"/>
            </w:pBdr>
            <w:spacing w:before="0" w:after="113"/>
            <w:ind w:left="567" w:firstLine="0"/>
          </w:pPr>
        </w:pPrChange>
      </w:pPr>
      <w:del w:id="10054" w:author="Cristiano de Menezes Feu" w:date="2022-11-21T08:33:00Z">
        <w:r w:rsidDel="00E631A1">
          <w:rPr>
            <w:b/>
            <w:color w:val="005583"/>
            <w:sz w:val="20"/>
            <w:szCs w:val="20"/>
          </w:rPr>
          <w:delText>Prática 2:</w:delText>
        </w:r>
        <w:r w:rsidDel="00E631A1">
          <w:rPr>
            <w:color w:val="005583"/>
            <w:sz w:val="20"/>
            <w:szCs w:val="20"/>
          </w:rPr>
          <w:delText xml:space="preserve"> o Líder e os Vice-Líderes da Maioria, da Minoria, do Governo e da Oposição não podem requerer verificação de votação no Plenário.</w:delText>
        </w:r>
      </w:del>
    </w:p>
    <w:p w14:paraId="00000EAC" w14:textId="66B926E1" w:rsidR="003D183A" w:rsidDel="00E631A1" w:rsidRDefault="008B7924" w:rsidP="00E631A1">
      <w:pPr>
        <w:widowControl w:val="0"/>
        <w:pBdr>
          <w:top w:val="nil"/>
          <w:left w:val="nil"/>
          <w:bottom w:val="nil"/>
          <w:right w:val="nil"/>
          <w:between w:val="nil"/>
        </w:pBdr>
        <w:spacing w:before="0" w:after="113"/>
        <w:ind w:left="567" w:firstLine="0"/>
        <w:jc w:val="center"/>
        <w:rPr>
          <w:del w:id="10055" w:author="Cristiano de Menezes Feu" w:date="2022-11-21T08:33:00Z"/>
          <w:color w:val="005583"/>
          <w:sz w:val="20"/>
          <w:szCs w:val="20"/>
        </w:rPr>
        <w:pPrChange w:id="10056" w:author="Cristiano de Menezes Feu" w:date="2022-11-21T08:33:00Z">
          <w:pPr>
            <w:widowControl w:val="0"/>
            <w:pBdr>
              <w:top w:val="nil"/>
              <w:left w:val="nil"/>
              <w:bottom w:val="nil"/>
              <w:right w:val="nil"/>
              <w:between w:val="nil"/>
            </w:pBdr>
            <w:spacing w:before="0" w:after="113"/>
            <w:ind w:left="567" w:firstLine="0"/>
          </w:pPr>
        </w:pPrChange>
      </w:pPr>
      <w:del w:id="10057" w:author="Cristiano de Menezes Feu" w:date="2022-11-21T08:33:00Z">
        <w:r w:rsidDel="00E631A1">
          <w:rPr>
            <w:b/>
            <w:color w:val="005583"/>
            <w:sz w:val="20"/>
            <w:szCs w:val="20"/>
          </w:rPr>
          <w:delText>Prática 3:</w:delText>
        </w:r>
        <w:r w:rsidDel="00E631A1">
          <w:rPr>
            <w:color w:val="005583"/>
            <w:sz w:val="20"/>
            <w:szCs w:val="20"/>
          </w:rPr>
          <w:delText xml:space="preserve"> o Líder e os Vice-Líderes da Maioria, da Minoria, do Governo e da Oposição podem requerer verificação de votação nas Comissões, independentemente da representação de seis centésimos, por força dos arts. 11 e 11-A.</w:delText>
        </w:r>
      </w:del>
    </w:p>
    <w:p w14:paraId="00000EAD" w14:textId="7A967E8D" w:rsidR="003D183A" w:rsidDel="00E631A1" w:rsidRDefault="008B7924" w:rsidP="00E631A1">
      <w:pPr>
        <w:widowControl w:val="0"/>
        <w:pBdr>
          <w:top w:val="nil"/>
          <w:left w:val="nil"/>
          <w:bottom w:val="nil"/>
          <w:right w:val="nil"/>
          <w:between w:val="nil"/>
        </w:pBdr>
        <w:spacing w:before="57"/>
        <w:ind w:firstLine="0"/>
        <w:jc w:val="center"/>
        <w:rPr>
          <w:del w:id="10058" w:author="Cristiano de Menezes Feu" w:date="2022-11-21T08:33:00Z"/>
          <w:b/>
          <w:color w:val="005583"/>
          <w:sz w:val="20"/>
          <w:szCs w:val="20"/>
        </w:rPr>
        <w:pPrChange w:id="10059" w:author="Cristiano de Menezes Feu" w:date="2022-11-21T08:33:00Z">
          <w:pPr>
            <w:widowControl w:val="0"/>
            <w:pBdr>
              <w:top w:val="nil"/>
              <w:left w:val="nil"/>
              <w:bottom w:val="nil"/>
              <w:right w:val="nil"/>
              <w:between w:val="nil"/>
            </w:pBdr>
            <w:spacing w:before="57"/>
          </w:pPr>
        </w:pPrChange>
      </w:pPr>
      <w:del w:id="10060" w:author="Cristiano de Menezes Feu" w:date="2022-11-21T08:33:00Z">
        <w:r w:rsidDel="00E631A1">
          <w:rPr>
            <w:color w:val="000000"/>
          </w:rPr>
          <w:delText xml:space="preserve">§ 4º Havendo-se procedido a uma verificação de votação, antes do decurso de uma hora da proclamação do resultado, só será permitida nova verificação por deliberação do Plenário, a requerimento de um décimo </w:delText>
        </w:r>
        <w:r w:rsidDel="00E631A1">
          <w:rPr>
            <w:rFonts w:ascii="Sansita" w:eastAsia="Sansita" w:hAnsi="Sansita" w:cs="Sansita"/>
            <w:i/>
            <w:color w:val="005583"/>
          </w:rPr>
          <w:delText>(52 Deputados)</w:delText>
        </w:r>
        <w:r w:rsidDel="00E631A1">
          <w:rPr>
            <w:color w:val="000000"/>
          </w:rPr>
          <w:delText xml:space="preserve"> dos Deputados, ou de Líderes que representem esse número. </w:delText>
        </w:r>
      </w:del>
    </w:p>
    <w:p w14:paraId="00000EAE" w14:textId="2AE40D38" w:rsidR="003D183A" w:rsidDel="00E631A1" w:rsidRDefault="008B7924" w:rsidP="00E631A1">
      <w:pPr>
        <w:widowControl w:val="0"/>
        <w:pBdr>
          <w:top w:val="nil"/>
          <w:left w:val="nil"/>
          <w:bottom w:val="nil"/>
          <w:right w:val="nil"/>
          <w:between w:val="nil"/>
        </w:pBdr>
        <w:spacing w:before="0" w:after="113"/>
        <w:ind w:left="567" w:firstLine="0"/>
        <w:jc w:val="center"/>
        <w:rPr>
          <w:del w:id="10061" w:author="Cristiano de Menezes Feu" w:date="2022-11-21T08:33:00Z"/>
          <w:b/>
          <w:color w:val="005583"/>
          <w:sz w:val="20"/>
          <w:szCs w:val="20"/>
        </w:rPr>
        <w:pPrChange w:id="10062" w:author="Cristiano de Menezes Feu" w:date="2022-11-21T08:33:00Z">
          <w:pPr>
            <w:widowControl w:val="0"/>
            <w:pBdr>
              <w:top w:val="nil"/>
              <w:left w:val="nil"/>
              <w:bottom w:val="nil"/>
              <w:right w:val="nil"/>
              <w:between w:val="nil"/>
            </w:pBdr>
            <w:spacing w:before="0" w:after="113"/>
            <w:ind w:left="567" w:firstLine="0"/>
          </w:pPr>
        </w:pPrChange>
      </w:pPr>
      <w:del w:id="10063" w:author="Cristiano de Menezes Feu" w:date="2022-11-21T08:33:00Z">
        <w:r w:rsidDel="00E631A1">
          <w:rPr>
            <w:b/>
            <w:color w:val="005583"/>
            <w:sz w:val="20"/>
            <w:szCs w:val="20"/>
          </w:rPr>
          <w:delText>QO</w:delText>
        </w:r>
        <w:r w:rsidDel="00E631A1">
          <w:rPr>
            <w:color w:val="005583"/>
            <w:sz w:val="20"/>
            <w:szCs w:val="20"/>
          </w:rPr>
          <w:delText xml:space="preserve"> 315/2017 – Contrariamente às QOs 544/2009, 547/2009 e 565/2009, decidiu que a rejeição do requerimento de votação nominal não prejudica o requerimento de quebra de interstício, uma vez que “são requerimentos distintos baseados em artigos distintos do Regimento da Casa”.</w:delText>
        </w:r>
      </w:del>
    </w:p>
    <w:p w14:paraId="00000EAF" w14:textId="1517C827" w:rsidR="003D183A" w:rsidDel="00E631A1" w:rsidRDefault="008B7924" w:rsidP="00E631A1">
      <w:pPr>
        <w:widowControl w:val="0"/>
        <w:pBdr>
          <w:top w:val="nil"/>
          <w:left w:val="nil"/>
          <w:bottom w:val="nil"/>
          <w:right w:val="nil"/>
          <w:between w:val="nil"/>
        </w:pBdr>
        <w:spacing w:before="0" w:after="113"/>
        <w:ind w:left="567" w:firstLine="0"/>
        <w:jc w:val="center"/>
        <w:rPr>
          <w:del w:id="10064" w:author="Cristiano de Menezes Feu" w:date="2022-11-21T08:33:00Z"/>
          <w:b/>
          <w:color w:val="005583"/>
          <w:sz w:val="20"/>
          <w:szCs w:val="20"/>
        </w:rPr>
        <w:pPrChange w:id="10065" w:author="Cristiano de Menezes Feu" w:date="2022-11-21T08:33:00Z">
          <w:pPr>
            <w:widowControl w:val="0"/>
            <w:pBdr>
              <w:top w:val="nil"/>
              <w:left w:val="nil"/>
              <w:bottom w:val="nil"/>
              <w:right w:val="nil"/>
              <w:between w:val="nil"/>
            </w:pBdr>
            <w:spacing w:before="0" w:after="113"/>
            <w:ind w:left="567" w:firstLine="0"/>
          </w:pPr>
        </w:pPrChange>
      </w:pPr>
      <w:del w:id="10066" w:author="Cristiano de Menezes Feu" w:date="2022-11-21T08:33:00Z">
        <w:r w:rsidDel="00E631A1">
          <w:rPr>
            <w:b/>
            <w:color w:val="005583"/>
            <w:sz w:val="20"/>
            <w:szCs w:val="20"/>
          </w:rPr>
          <w:delText>QO</w:delText>
        </w:r>
        <w:r w:rsidDel="00E631A1">
          <w:rPr>
            <w:color w:val="005583"/>
            <w:sz w:val="20"/>
            <w:szCs w:val="20"/>
          </w:rPr>
          <w:delText xml:space="preserve"> 653/2010 – “A contagem de interstício se encerra com o encerramento da sessão, podendo ser solicitada verificação logo após o início da sessão seguinte”.</w:delText>
        </w:r>
      </w:del>
    </w:p>
    <w:p w14:paraId="00000EB0" w14:textId="287DDB43" w:rsidR="003D183A" w:rsidDel="00E631A1" w:rsidRDefault="008B7924" w:rsidP="00E631A1">
      <w:pPr>
        <w:widowControl w:val="0"/>
        <w:pBdr>
          <w:top w:val="nil"/>
          <w:left w:val="nil"/>
          <w:bottom w:val="nil"/>
          <w:right w:val="nil"/>
          <w:between w:val="nil"/>
        </w:pBdr>
        <w:spacing w:before="0" w:after="113"/>
        <w:ind w:left="567" w:firstLine="0"/>
        <w:jc w:val="center"/>
        <w:rPr>
          <w:del w:id="10067" w:author="Cristiano de Menezes Feu" w:date="2022-11-21T08:33:00Z"/>
          <w:color w:val="005583"/>
          <w:sz w:val="20"/>
          <w:szCs w:val="20"/>
        </w:rPr>
        <w:pPrChange w:id="10068" w:author="Cristiano de Menezes Feu" w:date="2022-11-21T08:33:00Z">
          <w:pPr>
            <w:widowControl w:val="0"/>
            <w:pBdr>
              <w:top w:val="nil"/>
              <w:left w:val="nil"/>
              <w:bottom w:val="nil"/>
              <w:right w:val="nil"/>
              <w:between w:val="nil"/>
            </w:pBdr>
            <w:spacing w:before="0" w:after="113"/>
            <w:ind w:left="567" w:firstLine="0"/>
          </w:pPr>
        </w:pPrChange>
      </w:pPr>
      <w:del w:id="10069" w:author="Cristiano de Menezes Feu" w:date="2022-11-21T08:33:00Z">
        <w:r w:rsidDel="00E631A1">
          <w:rPr>
            <w:b/>
            <w:color w:val="005583"/>
            <w:sz w:val="20"/>
            <w:szCs w:val="20"/>
          </w:rPr>
          <w:delText>QO</w:delText>
        </w:r>
        <w:r w:rsidDel="00E631A1">
          <w:rPr>
            <w:color w:val="005583"/>
            <w:sz w:val="20"/>
            <w:szCs w:val="20"/>
          </w:rPr>
          <w:delText xml:space="preserve"> 596/2010 – “a aprovação de um requerimento de votação pelo processo nominal não faz surgir o interstício”.</w:delText>
        </w:r>
      </w:del>
    </w:p>
    <w:p w14:paraId="00000EB1" w14:textId="0BC3F913" w:rsidR="003D183A" w:rsidDel="00E631A1" w:rsidRDefault="008B7924" w:rsidP="00E631A1">
      <w:pPr>
        <w:widowControl w:val="0"/>
        <w:pBdr>
          <w:top w:val="nil"/>
          <w:left w:val="nil"/>
          <w:bottom w:val="nil"/>
          <w:right w:val="nil"/>
          <w:between w:val="nil"/>
        </w:pBdr>
        <w:spacing w:before="0" w:after="113"/>
        <w:ind w:left="567" w:firstLine="0"/>
        <w:jc w:val="center"/>
        <w:rPr>
          <w:del w:id="10070" w:author="Cristiano de Menezes Feu" w:date="2022-11-21T08:33:00Z"/>
          <w:color w:val="005583"/>
          <w:sz w:val="20"/>
          <w:szCs w:val="20"/>
        </w:rPr>
        <w:pPrChange w:id="10071" w:author="Cristiano de Menezes Feu" w:date="2022-11-21T08:33:00Z">
          <w:pPr>
            <w:widowControl w:val="0"/>
            <w:pBdr>
              <w:top w:val="nil"/>
              <w:left w:val="nil"/>
              <w:bottom w:val="nil"/>
              <w:right w:val="nil"/>
              <w:between w:val="nil"/>
            </w:pBdr>
            <w:spacing w:before="0" w:after="113"/>
            <w:ind w:left="567" w:firstLine="0"/>
          </w:pPr>
        </w:pPrChange>
      </w:pPr>
      <w:del w:id="10072" w:author="Cristiano de Menezes Feu" w:date="2022-11-21T08:33:00Z">
        <w:r w:rsidDel="00E631A1">
          <w:rPr>
            <w:b/>
            <w:color w:val="005583"/>
            <w:sz w:val="20"/>
            <w:szCs w:val="20"/>
          </w:rPr>
          <w:delText>QO</w:delText>
        </w:r>
        <w:r w:rsidDel="00E631A1">
          <w:rPr>
            <w:color w:val="005583"/>
            <w:sz w:val="20"/>
            <w:szCs w:val="20"/>
          </w:rPr>
          <w:delText xml:space="preserve"> 67/2007 - A aprovação do requerimento de quebra do interstício permite a abertura de novo prazo de uma hora [no próximo pedido de verificação].</w:delText>
        </w:r>
      </w:del>
    </w:p>
    <w:p w14:paraId="00000EB2" w14:textId="403A397F" w:rsidR="003D183A" w:rsidDel="00E631A1" w:rsidRDefault="008B7924" w:rsidP="00E631A1">
      <w:pPr>
        <w:widowControl w:val="0"/>
        <w:pBdr>
          <w:top w:val="nil"/>
          <w:left w:val="nil"/>
          <w:bottom w:val="nil"/>
          <w:right w:val="nil"/>
          <w:between w:val="nil"/>
        </w:pBdr>
        <w:spacing w:before="0" w:after="113"/>
        <w:ind w:left="567" w:firstLine="0"/>
        <w:jc w:val="center"/>
        <w:rPr>
          <w:del w:id="10073" w:author="Cristiano de Menezes Feu" w:date="2022-11-21T08:33:00Z"/>
          <w:color w:val="005583"/>
          <w:sz w:val="20"/>
          <w:szCs w:val="20"/>
        </w:rPr>
        <w:pPrChange w:id="10074" w:author="Cristiano de Menezes Feu" w:date="2022-11-21T08:33:00Z">
          <w:pPr>
            <w:widowControl w:val="0"/>
            <w:pBdr>
              <w:top w:val="nil"/>
              <w:left w:val="nil"/>
              <w:bottom w:val="nil"/>
              <w:right w:val="nil"/>
              <w:between w:val="nil"/>
            </w:pBdr>
            <w:spacing w:before="0" w:after="113"/>
            <w:ind w:left="567" w:firstLine="0"/>
          </w:pPr>
        </w:pPrChange>
      </w:pPr>
      <w:del w:id="10075" w:author="Cristiano de Menezes Feu" w:date="2022-11-21T08:33:00Z">
        <w:r w:rsidDel="00E631A1">
          <w:rPr>
            <w:b/>
            <w:color w:val="005583"/>
            <w:sz w:val="20"/>
            <w:szCs w:val="20"/>
          </w:rPr>
          <w:delText>REC</w:delText>
        </w:r>
        <w:r w:rsidDel="00E631A1">
          <w:rPr>
            <w:color w:val="005583"/>
            <w:sz w:val="20"/>
            <w:szCs w:val="20"/>
          </w:rPr>
          <w:delText xml:space="preserve"> 88/2015 – Reafirma entendimento constante da QO 368/2004 ao estabelecer que o quórum a ser considerado para propor a quebra de interstício, quando o requerimento é assinado por Vice-Líder, é o da composição da Comissão, e não da Casa, desconsiderando as vagas efetivamente ocupadas por partidos nas comissões em razão da cessão de vagas entre as bancadas.</w:delText>
        </w:r>
      </w:del>
    </w:p>
    <w:p w14:paraId="00000EB3" w14:textId="38264064" w:rsidR="003D183A" w:rsidDel="00E631A1" w:rsidRDefault="008B7924" w:rsidP="00E631A1">
      <w:pPr>
        <w:widowControl w:val="0"/>
        <w:pBdr>
          <w:top w:val="nil"/>
          <w:left w:val="nil"/>
          <w:bottom w:val="nil"/>
          <w:right w:val="nil"/>
          <w:between w:val="nil"/>
        </w:pBdr>
        <w:spacing w:before="57"/>
        <w:ind w:firstLine="0"/>
        <w:jc w:val="center"/>
        <w:rPr>
          <w:del w:id="10076" w:author="Cristiano de Menezes Feu" w:date="2022-11-21T08:33:00Z"/>
          <w:rFonts w:ascii="ClearSans-Bold" w:eastAsia="ClearSans-Bold" w:hAnsi="ClearSans-Bold" w:cs="ClearSans-Bold"/>
          <w:b/>
          <w:color w:val="000000"/>
        </w:rPr>
        <w:pPrChange w:id="10077" w:author="Cristiano de Menezes Feu" w:date="2022-11-21T08:33:00Z">
          <w:pPr>
            <w:widowControl w:val="0"/>
            <w:pBdr>
              <w:top w:val="nil"/>
              <w:left w:val="nil"/>
              <w:bottom w:val="nil"/>
              <w:right w:val="nil"/>
              <w:between w:val="nil"/>
            </w:pBdr>
            <w:spacing w:before="57"/>
          </w:pPr>
        </w:pPrChange>
      </w:pPr>
      <w:del w:id="10078" w:author="Cristiano de Menezes Feu" w:date="2022-11-21T08:33:00Z">
        <w:r w:rsidDel="00E631A1">
          <w:rPr>
            <w:color w:val="000000"/>
          </w:rPr>
          <w:delText xml:space="preserve">§ 5º Ocorrendo requerimento de verificação de votação, se for notória a ausência de quórum no Plenário, o Presidente poderá, desde logo, determinar a votação pelo processo nominal. </w:delText>
        </w:r>
      </w:del>
    </w:p>
    <w:p w14:paraId="00000EB4" w14:textId="26A9FEE9" w:rsidR="003D183A" w:rsidDel="00E631A1" w:rsidRDefault="008B7924" w:rsidP="00E631A1">
      <w:pPr>
        <w:widowControl w:val="0"/>
        <w:pBdr>
          <w:top w:val="nil"/>
          <w:left w:val="nil"/>
          <w:bottom w:val="nil"/>
          <w:right w:val="nil"/>
          <w:between w:val="nil"/>
        </w:pBdr>
        <w:spacing w:before="0" w:after="113"/>
        <w:ind w:left="567" w:firstLine="0"/>
        <w:jc w:val="center"/>
        <w:rPr>
          <w:del w:id="10079" w:author="Cristiano de Menezes Feu" w:date="2022-11-21T08:33:00Z"/>
          <w:b/>
          <w:color w:val="005583"/>
          <w:sz w:val="20"/>
          <w:szCs w:val="20"/>
        </w:rPr>
        <w:pPrChange w:id="10080" w:author="Cristiano de Menezes Feu" w:date="2022-11-21T08:33:00Z">
          <w:pPr>
            <w:widowControl w:val="0"/>
            <w:pBdr>
              <w:top w:val="nil"/>
              <w:left w:val="nil"/>
              <w:bottom w:val="nil"/>
              <w:right w:val="nil"/>
              <w:between w:val="nil"/>
            </w:pBdr>
            <w:spacing w:before="0" w:after="113"/>
            <w:ind w:left="567" w:firstLine="0"/>
          </w:pPr>
        </w:pPrChange>
      </w:pPr>
      <w:del w:id="10081" w:author="Cristiano de Menezes Feu" w:date="2022-11-21T08:33:00Z">
        <w:r w:rsidDel="00E631A1">
          <w:rPr>
            <w:color w:val="005583"/>
            <w:sz w:val="20"/>
            <w:szCs w:val="20"/>
          </w:rPr>
          <w:delText>Art. 82, § 5º.</w:delText>
        </w:r>
      </w:del>
    </w:p>
    <w:p w14:paraId="00000EB5" w14:textId="6FE53563" w:rsidR="003D183A" w:rsidDel="00E631A1" w:rsidRDefault="008B7924" w:rsidP="00E631A1">
      <w:pPr>
        <w:widowControl w:val="0"/>
        <w:pBdr>
          <w:top w:val="nil"/>
          <w:left w:val="nil"/>
          <w:bottom w:val="nil"/>
          <w:right w:val="nil"/>
          <w:between w:val="nil"/>
        </w:pBdr>
        <w:spacing w:before="0" w:after="113"/>
        <w:ind w:left="567" w:firstLine="0"/>
        <w:jc w:val="center"/>
        <w:rPr>
          <w:del w:id="10082" w:author="Cristiano de Menezes Feu" w:date="2022-11-21T08:33:00Z"/>
          <w:color w:val="005583"/>
          <w:sz w:val="20"/>
          <w:szCs w:val="20"/>
        </w:rPr>
        <w:pPrChange w:id="10083" w:author="Cristiano de Menezes Feu" w:date="2022-11-21T08:33:00Z">
          <w:pPr>
            <w:widowControl w:val="0"/>
            <w:pBdr>
              <w:top w:val="nil"/>
              <w:left w:val="nil"/>
              <w:bottom w:val="nil"/>
              <w:right w:val="nil"/>
              <w:between w:val="nil"/>
            </w:pBdr>
            <w:spacing w:before="0" w:after="113"/>
            <w:ind w:left="567" w:firstLine="0"/>
          </w:pPr>
        </w:pPrChange>
      </w:pPr>
      <w:del w:id="10084" w:author="Cristiano de Menezes Feu" w:date="2022-11-21T08:33:00Z">
        <w:r w:rsidDel="00E631A1">
          <w:rPr>
            <w:b/>
            <w:color w:val="005583"/>
            <w:sz w:val="20"/>
            <w:szCs w:val="20"/>
          </w:rPr>
          <w:delText>QO</w:delText>
        </w:r>
        <w:r w:rsidDel="00E631A1">
          <w:rPr>
            <w:color w:val="005583"/>
            <w:sz w:val="20"/>
            <w:szCs w:val="20"/>
          </w:rPr>
          <w:delText xml:space="preserve"> 17/2019 - Reafirma o entendimento constante das QOs 37/2015 e 637/2005 no sentido de que é possível a determinação de votação nominal, de ofício, pelo Presidente, “em nome da transparência das decisões da Casa”, e principalmente se houver sobre a Mesa requerimento de votação nominal ou de quebra de interstício para verificação de votação.</w:delText>
        </w:r>
      </w:del>
    </w:p>
    <w:p w14:paraId="00000EB6" w14:textId="2BA957EF" w:rsidR="003D183A" w:rsidDel="00E631A1" w:rsidRDefault="008B7924" w:rsidP="00E631A1">
      <w:pPr>
        <w:widowControl w:val="0"/>
        <w:pBdr>
          <w:top w:val="nil"/>
          <w:left w:val="nil"/>
          <w:bottom w:val="nil"/>
          <w:right w:val="nil"/>
          <w:between w:val="nil"/>
        </w:pBdr>
        <w:spacing w:before="57"/>
        <w:ind w:firstLine="0"/>
        <w:jc w:val="center"/>
        <w:rPr>
          <w:del w:id="10085" w:author="Cristiano de Menezes Feu" w:date="2022-11-21T08:33:00Z"/>
          <w:color w:val="000000"/>
        </w:rPr>
        <w:pPrChange w:id="10086" w:author="Cristiano de Menezes Feu" w:date="2022-11-21T08:33:00Z">
          <w:pPr>
            <w:widowControl w:val="0"/>
            <w:pBdr>
              <w:top w:val="nil"/>
              <w:left w:val="nil"/>
              <w:bottom w:val="nil"/>
              <w:right w:val="nil"/>
              <w:between w:val="nil"/>
            </w:pBdr>
            <w:spacing w:before="57"/>
          </w:pPr>
        </w:pPrChange>
      </w:pPr>
      <w:del w:id="10087" w:author="Cristiano de Menezes Feu" w:date="2022-11-21T08:33:00Z">
        <w:r w:rsidDel="00E631A1">
          <w:rPr>
            <w:b/>
            <w:color w:val="000000"/>
          </w:rPr>
          <w:delText xml:space="preserve">Art. 186. </w:delText>
        </w:r>
        <w:r w:rsidDel="00E631A1">
          <w:rPr>
            <w:color w:val="000000"/>
          </w:rPr>
          <w:delText xml:space="preserve">O processo nominal será utilizado: </w:delText>
        </w:r>
      </w:del>
    </w:p>
    <w:p w14:paraId="00000EB7" w14:textId="67F34273" w:rsidR="003D183A" w:rsidDel="00E631A1" w:rsidRDefault="008B7924" w:rsidP="00E631A1">
      <w:pPr>
        <w:widowControl w:val="0"/>
        <w:pBdr>
          <w:top w:val="nil"/>
          <w:left w:val="nil"/>
          <w:bottom w:val="nil"/>
          <w:right w:val="nil"/>
          <w:between w:val="nil"/>
        </w:pBdr>
        <w:ind w:firstLine="0"/>
        <w:jc w:val="center"/>
        <w:rPr>
          <w:del w:id="10088" w:author="Cristiano de Menezes Feu" w:date="2022-11-21T08:33:00Z"/>
          <w:color w:val="000000"/>
        </w:rPr>
        <w:pPrChange w:id="10089" w:author="Cristiano de Menezes Feu" w:date="2022-11-21T08:33:00Z">
          <w:pPr>
            <w:widowControl w:val="0"/>
            <w:pBdr>
              <w:top w:val="nil"/>
              <w:left w:val="nil"/>
              <w:bottom w:val="nil"/>
              <w:right w:val="nil"/>
              <w:between w:val="nil"/>
            </w:pBdr>
          </w:pPr>
        </w:pPrChange>
      </w:pPr>
      <w:del w:id="10090" w:author="Cristiano de Menezes Feu" w:date="2022-11-21T08:33:00Z">
        <w:r w:rsidDel="00E631A1">
          <w:rPr>
            <w:color w:val="000000"/>
          </w:rPr>
          <w:delText xml:space="preserve">I - nos casos em que seja exigido quórum especial de votação; </w:delText>
        </w:r>
      </w:del>
    </w:p>
    <w:p w14:paraId="00000EB8" w14:textId="63304C4E" w:rsidR="003D183A" w:rsidDel="00E631A1" w:rsidRDefault="008B7924" w:rsidP="00E631A1">
      <w:pPr>
        <w:widowControl w:val="0"/>
        <w:pBdr>
          <w:top w:val="nil"/>
          <w:left w:val="nil"/>
          <w:bottom w:val="nil"/>
          <w:right w:val="nil"/>
          <w:between w:val="nil"/>
        </w:pBdr>
        <w:ind w:firstLine="0"/>
        <w:jc w:val="center"/>
        <w:rPr>
          <w:del w:id="10091" w:author="Cristiano de Menezes Feu" w:date="2022-11-21T08:33:00Z"/>
          <w:color w:val="000000"/>
        </w:rPr>
        <w:pPrChange w:id="10092" w:author="Cristiano de Menezes Feu" w:date="2022-11-21T08:33:00Z">
          <w:pPr>
            <w:widowControl w:val="0"/>
            <w:pBdr>
              <w:top w:val="nil"/>
              <w:left w:val="nil"/>
              <w:bottom w:val="nil"/>
              <w:right w:val="nil"/>
              <w:between w:val="nil"/>
            </w:pBdr>
          </w:pPr>
        </w:pPrChange>
      </w:pPr>
      <w:del w:id="10093" w:author="Cristiano de Menezes Feu" w:date="2022-11-21T08:33:00Z">
        <w:r w:rsidDel="00E631A1">
          <w:rPr>
            <w:color w:val="000000"/>
          </w:rPr>
          <w:delText xml:space="preserve">II - por deliberação do Plenário, a requerimento de qualquer Deputado; </w:delText>
        </w:r>
      </w:del>
    </w:p>
    <w:p w14:paraId="00000EB9" w14:textId="581934A2" w:rsidR="003D183A" w:rsidDel="00E631A1" w:rsidRDefault="008B7924" w:rsidP="00E631A1">
      <w:pPr>
        <w:widowControl w:val="0"/>
        <w:pBdr>
          <w:top w:val="nil"/>
          <w:left w:val="nil"/>
          <w:bottom w:val="nil"/>
          <w:right w:val="nil"/>
          <w:between w:val="nil"/>
        </w:pBdr>
        <w:spacing w:before="0" w:after="113"/>
        <w:ind w:left="567" w:firstLine="0"/>
        <w:jc w:val="center"/>
        <w:rPr>
          <w:del w:id="10094" w:author="Cristiano de Menezes Feu" w:date="2022-11-21T08:33:00Z"/>
          <w:b/>
          <w:color w:val="005583"/>
          <w:sz w:val="20"/>
          <w:szCs w:val="20"/>
        </w:rPr>
        <w:pPrChange w:id="10095" w:author="Cristiano de Menezes Feu" w:date="2022-11-21T08:33:00Z">
          <w:pPr>
            <w:widowControl w:val="0"/>
            <w:pBdr>
              <w:top w:val="nil"/>
              <w:left w:val="nil"/>
              <w:bottom w:val="nil"/>
              <w:right w:val="nil"/>
              <w:between w:val="nil"/>
            </w:pBdr>
            <w:spacing w:before="0" w:after="113"/>
            <w:ind w:left="567" w:firstLine="0"/>
          </w:pPr>
        </w:pPrChange>
      </w:pPr>
      <w:del w:id="10096" w:author="Cristiano de Menezes Feu" w:date="2022-11-21T08:33:00Z">
        <w:r w:rsidDel="00E631A1">
          <w:rPr>
            <w:color w:val="005583"/>
            <w:sz w:val="20"/>
            <w:szCs w:val="20"/>
          </w:rPr>
          <w:delText>Art. 117, XII.</w:delText>
        </w:r>
      </w:del>
    </w:p>
    <w:p w14:paraId="00000EBA" w14:textId="396DFABA" w:rsidR="003D183A" w:rsidDel="00E631A1" w:rsidRDefault="008B7924" w:rsidP="00E631A1">
      <w:pPr>
        <w:widowControl w:val="0"/>
        <w:pBdr>
          <w:top w:val="nil"/>
          <w:left w:val="nil"/>
          <w:bottom w:val="nil"/>
          <w:right w:val="nil"/>
          <w:between w:val="nil"/>
        </w:pBdr>
        <w:spacing w:before="0" w:after="113"/>
        <w:ind w:left="567" w:firstLine="0"/>
        <w:jc w:val="center"/>
        <w:rPr>
          <w:del w:id="10097" w:author="Cristiano de Menezes Feu" w:date="2022-11-21T08:33:00Z"/>
          <w:b/>
          <w:color w:val="005583"/>
          <w:sz w:val="20"/>
          <w:szCs w:val="20"/>
        </w:rPr>
        <w:pPrChange w:id="10098" w:author="Cristiano de Menezes Feu" w:date="2022-11-21T08:33:00Z">
          <w:pPr>
            <w:widowControl w:val="0"/>
            <w:pBdr>
              <w:top w:val="nil"/>
              <w:left w:val="nil"/>
              <w:bottom w:val="nil"/>
              <w:right w:val="nil"/>
              <w:between w:val="nil"/>
            </w:pBdr>
            <w:spacing w:before="0" w:after="113"/>
            <w:ind w:left="567" w:firstLine="0"/>
          </w:pPr>
        </w:pPrChange>
      </w:pPr>
      <w:del w:id="10099" w:author="Cristiano de Menezes Feu" w:date="2022-11-21T08:33:00Z">
        <w:r w:rsidDel="00E631A1">
          <w:rPr>
            <w:b/>
            <w:color w:val="005583"/>
            <w:sz w:val="20"/>
            <w:szCs w:val="20"/>
          </w:rPr>
          <w:delText>QO</w:delText>
        </w:r>
        <w:r w:rsidDel="00E631A1">
          <w:rPr>
            <w:color w:val="005583"/>
            <w:sz w:val="20"/>
            <w:szCs w:val="20"/>
          </w:rPr>
          <w:delText xml:space="preserve"> 315/2017 – Contrariamente às QOs 544/2009, 547/2009 e 565/2009, decidiu que a rejeição do requerimento de votação nominal não prejudica o requerimento de quebra de interstício, uma vez que “são requerimentos distintos baseados em artigos distintos do Regimento da Casa”.</w:delText>
        </w:r>
      </w:del>
    </w:p>
    <w:p w14:paraId="00000EBB" w14:textId="5A15D1CF" w:rsidR="003D183A" w:rsidDel="00E631A1" w:rsidRDefault="008B7924" w:rsidP="00E631A1">
      <w:pPr>
        <w:widowControl w:val="0"/>
        <w:pBdr>
          <w:top w:val="nil"/>
          <w:left w:val="nil"/>
          <w:bottom w:val="nil"/>
          <w:right w:val="nil"/>
          <w:between w:val="nil"/>
        </w:pBdr>
        <w:spacing w:before="0" w:after="113"/>
        <w:ind w:left="567" w:firstLine="0"/>
        <w:jc w:val="center"/>
        <w:rPr>
          <w:del w:id="10100" w:author="Cristiano de Menezes Feu" w:date="2022-11-21T08:33:00Z"/>
          <w:color w:val="005583"/>
          <w:sz w:val="20"/>
          <w:szCs w:val="20"/>
        </w:rPr>
        <w:pPrChange w:id="10101" w:author="Cristiano de Menezes Feu" w:date="2022-11-21T08:33:00Z">
          <w:pPr>
            <w:widowControl w:val="0"/>
            <w:pBdr>
              <w:top w:val="nil"/>
              <w:left w:val="nil"/>
              <w:bottom w:val="nil"/>
              <w:right w:val="nil"/>
              <w:between w:val="nil"/>
            </w:pBdr>
            <w:spacing w:before="0" w:after="113"/>
            <w:ind w:left="567" w:firstLine="0"/>
          </w:pPr>
        </w:pPrChange>
      </w:pPr>
      <w:del w:id="10102" w:author="Cristiano de Menezes Feu" w:date="2022-11-21T08:33:00Z">
        <w:r w:rsidDel="00E631A1">
          <w:rPr>
            <w:b/>
            <w:color w:val="005583"/>
            <w:sz w:val="20"/>
            <w:szCs w:val="20"/>
          </w:rPr>
          <w:delText>QO</w:delText>
        </w:r>
        <w:r w:rsidDel="00E631A1">
          <w:rPr>
            <w:color w:val="005583"/>
            <w:sz w:val="20"/>
            <w:szCs w:val="20"/>
          </w:rPr>
          <w:delText xml:space="preserve"> 596/2010 – A aprovação de um requerimento de votação pelo processo nominal não faz surgir o interstício de uma hora, previsto no § 4º do art. 85.</w:delText>
        </w:r>
      </w:del>
    </w:p>
    <w:p w14:paraId="00000EBC" w14:textId="4B1B0A31" w:rsidR="003D183A" w:rsidDel="00E631A1" w:rsidRDefault="008B7924" w:rsidP="00E631A1">
      <w:pPr>
        <w:widowControl w:val="0"/>
        <w:pBdr>
          <w:top w:val="nil"/>
          <w:left w:val="nil"/>
          <w:bottom w:val="nil"/>
          <w:right w:val="nil"/>
          <w:between w:val="nil"/>
        </w:pBdr>
        <w:ind w:firstLine="0"/>
        <w:jc w:val="center"/>
        <w:rPr>
          <w:del w:id="10103" w:author="Cristiano de Menezes Feu" w:date="2022-11-21T08:33:00Z"/>
          <w:color w:val="000000"/>
        </w:rPr>
        <w:pPrChange w:id="10104" w:author="Cristiano de Menezes Feu" w:date="2022-11-21T08:33:00Z">
          <w:pPr>
            <w:widowControl w:val="0"/>
            <w:pBdr>
              <w:top w:val="nil"/>
              <w:left w:val="nil"/>
              <w:bottom w:val="nil"/>
              <w:right w:val="nil"/>
              <w:between w:val="nil"/>
            </w:pBdr>
          </w:pPr>
        </w:pPrChange>
      </w:pPr>
      <w:del w:id="10105" w:author="Cristiano de Menezes Feu" w:date="2022-11-21T08:33:00Z">
        <w:r w:rsidDel="00E631A1">
          <w:rPr>
            <w:color w:val="000000"/>
          </w:rPr>
          <w:delText xml:space="preserve">III - quando houver pedido de verificação de votação, respeitado o que prescreve o § 4º do artigo anterior; </w:delText>
        </w:r>
      </w:del>
    </w:p>
    <w:p w14:paraId="00000EBD" w14:textId="58382B66" w:rsidR="003D183A" w:rsidDel="00E631A1" w:rsidRDefault="008B7924" w:rsidP="00E631A1">
      <w:pPr>
        <w:widowControl w:val="0"/>
        <w:pBdr>
          <w:top w:val="nil"/>
          <w:left w:val="nil"/>
          <w:bottom w:val="nil"/>
          <w:right w:val="nil"/>
          <w:between w:val="nil"/>
        </w:pBdr>
        <w:ind w:firstLine="0"/>
        <w:jc w:val="center"/>
        <w:rPr>
          <w:del w:id="10106" w:author="Cristiano de Menezes Feu" w:date="2022-11-21T08:33:00Z"/>
          <w:b/>
          <w:color w:val="000000"/>
        </w:rPr>
        <w:pPrChange w:id="10107" w:author="Cristiano de Menezes Feu" w:date="2022-11-21T08:33:00Z">
          <w:pPr>
            <w:widowControl w:val="0"/>
            <w:pBdr>
              <w:top w:val="nil"/>
              <w:left w:val="nil"/>
              <w:bottom w:val="nil"/>
              <w:right w:val="nil"/>
              <w:between w:val="nil"/>
            </w:pBdr>
          </w:pPr>
        </w:pPrChange>
      </w:pPr>
      <w:del w:id="10108" w:author="Cristiano de Menezes Feu" w:date="2022-11-21T08:33:00Z">
        <w:r w:rsidDel="00E631A1">
          <w:rPr>
            <w:color w:val="000000"/>
          </w:rPr>
          <w:delText xml:space="preserve">IV - nos demais casos expressos neste Regimento. </w:delText>
        </w:r>
      </w:del>
    </w:p>
    <w:p w14:paraId="00000EBE" w14:textId="7A3A75E2" w:rsidR="003D183A" w:rsidDel="00E631A1" w:rsidRDefault="008B7924" w:rsidP="00E631A1">
      <w:pPr>
        <w:widowControl w:val="0"/>
        <w:pBdr>
          <w:top w:val="nil"/>
          <w:left w:val="nil"/>
          <w:bottom w:val="nil"/>
          <w:right w:val="nil"/>
          <w:between w:val="nil"/>
        </w:pBdr>
        <w:spacing w:before="0" w:after="113"/>
        <w:ind w:left="567" w:firstLine="0"/>
        <w:jc w:val="center"/>
        <w:rPr>
          <w:del w:id="10109" w:author="Cristiano de Menezes Feu" w:date="2022-11-21T08:33:00Z"/>
          <w:color w:val="005583"/>
          <w:sz w:val="20"/>
          <w:szCs w:val="20"/>
        </w:rPr>
        <w:pPrChange w:id="10110" w:author="Cristiano de Menezes Feu" w:date="2022-11-21T08:33:00Z">
          <w:pPr>
            <w:widowControl w:val="0"/>
            <w:pBdr>
              <w:top w:val="nil"/>
              <w:left w:val="nil"/>
              <w:bottom w:val="nil"/>
              <w:right w:val="nil"/>
              <w:between w:val="nil"/>
            </w:pBdr>
            <w:spacing w:before="0" w:after="113"/>
            <w:ind w:left="567" w:firstLine="0"/>
          </w:pPr>
        </w:pPrChange>
      </w:pPr>
      <w:del w:id="10111" w:author="Cristiano de Menezes Feu" w:date="2022-11-21T08:33:00Z">
        <w:r w:rsidDel="00E631A1">
          <w:rPr>
            <w:b/>
            <w:color w:val="005583"/>
            <w:sz w:val="20"/>
            <w:szCs w:val="20"/>
          </w:rPr>
          <w:delText>QO</w:delText>
        </w:r>
        <w:r w:rsidDel="00E631A1">
          <w:rPr>
            <w:color w:val="005583"/>
            <w:sz w:val="20"/>
            <w:szCs w:val="20"/>
          </w:rPr>
          <w:delText xml:space="preserve"> 17/2019 reafirma o entendimento constante das QOs 37/2015 e 637/2005 no sentido de que é possível a determinação de votação nominal, de ofício, pelo Presidente, “em nome da transparência das decisões da Casa”, e principalmente se houver sobre a Mesa requerimento de votação nominal ou de quebra de interstício para verificação de votação.</w:delText>
        </w:r>
      </w:del>
    </w:p>
    <w:p w14:paraId="00000EBF" w14:textId="0287FDE6" w:rsidR="003D183A" w:rsidDel="00E631A1" w:rsidRDefault="008B7924" w:rsidP="00E631A1">
      <w:pPr>
        <w:widowControl w:val="0"/>
        <w:pBdr>
          <w:top w:val="nil"/>
          <w:left w:val="nil"/>
          <w:bottom w:val="nil"/>
          <w:right w:val="nil"/>
          <w:between w:val="nil"/>
        </w:pBdr>
        <w:spacing w:before="57"/>
        <w:ind w:firstLine="0"/>
        <w:jc w:val="center"/>
        <w:rPr>
          <w:del w:id="10112" w:author="Cristiano de Menezes Feu" w:date="2022-11-21T08:33:00Z"/>
          <w:rFonts w:ascii="ClearSans-Bold" w:eastAsia="ClearSans-Bold" w:hAnsi="ClearSans-Bold" w:cs="ClearSans-Bold"/>
          <w:b/>
          <w:color w:val="000000"/>
        </w:rPr>
        <w:pPrChange w:id="10113" w:author="Cristiano de Menezes Feu" w:date="2022-11-21T08:33:00Z">
          <w:pPr>
            <w:widowControl w:val="0"/>
            <w:pBdr>
              <w:top w:val="nil"/>
              <w:left w:val="nil"/>
              <w:bottom w:val="nil"/>
              <w:right w:val="nil"/>
              <w:between w:val="nil"/>
            </w:pBdr>
            <w:spacing w:before="57"/>
          </w:pPr>
        </w:pPrChange>
      </w:pPr>
      <w:del w:id="10114" w:author="Cristiano de Menezes Feu" w:date="2022-11-21T08:33:00Z">
        <w:r w:rsidDel="00E631A1">
          <w:rPr>
            <w:color w:val="000000"/>
          </w:rPr>
          <w:delText xml:space="preserve">§ 1º O requerimento verbal não admitirá votação nominal. </w:delText>
        </w:r>
      </w:del>
    </w:p>
    <w:p w14:paraId="00000EC0" w14:textId="228B784A" w:rsidR="003D183A" w:rsidDel="00E631A1" w:rsidRDefault="008B7924" w:rsidP="00E631A1">
      <w:pPr>
        <w:widowControl w:val="0"/>
        <w:pBdr>
          <w:top w:val="nil"/>
          <w:left w:val="nil"/>
          <w:bottom w:val="nil"/>
          <w:right w:val="nil"/>
          <w:between w:val="nil"/>
        </w:pBdr>
        <w:spacing w:before="0" w:after="113"/>
        <w:ind w:left="567" w:firstLine="0"/>
        <w:jc w:val="center"/>
        <w:rPr>
          <w:del w:id="10115" w:author="Cristiano de Menezes Feu" w:date="2022-11-21T08:33:00Z"/>
          <w:color w:val="005583"/>
          <w:sz w:val="20"/>
          <w:szCs w:val="20"/>
        </w:rPr>
        <w:pPrChange w:id="10116" w:author="Cristiano de Menezes Feu" w:date="2022-11-21T08:33:00Z">
          <w:pPr>
            <w:widowControl w:val="0"/>
            <w:pBdr>
              <w:top w:val="nil"/>
              <w:left w:val="nil"/>
              <w:bottom w:val="nil"/>
              <w:right w:val="nil"/>
              <w:between w:val="nil"/>
            </w:pBdr>
            <w:spacing w:before="0" w:after="113"/>
            <w:ind w:left="567" w:firstLine="0"/>
          </w:pPr>
        </w:pPrChange>
      </w:pPr>
      <w:del w:id="10117" w:author="Cristiano de Menezes Feu" w:date="2022-11-21T08:33:00Z">
        <w:r w:rsidDel="00E631A1">
          <w:rPr>
            <w:color w:val="005583"/>
            <w:sz w:val="20"/>
            <w:szCs w:val="20"/>
          </w:rPr>
          <w:delText>Art. 114 e Parágrafo único.</w:delText>
        </w:r>
      </w:del>
    </w:p>
    <w:p w14:paraId="00000EC1" w14:textId="1A21D19B" w:rsidR="003D183A" w:rsidDel="00E631A1" w:rsidRDefault="008B7924" w:rsidP="00E631A1">
      <w:pPr>
        <w:widowControl w:val="0"/>
        <w:pBdr>
          <w:top w:val="nil"/>
          <w:left w:val="nil"/>
          <w:bottom w:val="nil"/>
          <w:right w:val="nil"/>
          <w:between w:val="nil"/>
        </w:pBdr>
        <w:spacing w:before="57"/>
        <w:ind w:firstLine="0"/>
        <w:jc w:val="center"/>
        <w:rPr>
          <w:del w:id="10118" w:author="Cristiano de Menezes Feu" w:date="2022-11-21T08:33:00Z"/>
          <w:rFonts w:ascii="ClearSans-Bold" w:eastAsia="ClearSans-Bold" w:hAnsi="ClearSans-Bold" w:cs="ClearSans-Bold"/>
          <w:b/>
          <w:color w:val="000000"/>
        </w:rPr>
        <w:pPrChange w:id="10119" w:author="Cristiano de Menezes Feu" w:date="2022-11-21T08:33:00Z">
          <w:pPr>
            <w:widowControl w:val="0"/>
            <w:pBdr>
              <w:top w:val="nil"/>
              <w:left w:val="nil"/>
              <w:bottom w:val="nil"/>
              <w:right w:val="nil"/>
              <w:between w:val="nil"/>
            </w:pBdr>
            <w:spacing w:before="57"/>
          </w:pPr>
        </w:pPrChange>
      </w:pPr>
      <w:del w:id="10120" w:author="Cristiano de Menezes Feu" w:date="2022-11-21T08:33:00Z">
        <w:r w:rsidDel="00E631A1">
          <w:rPr>
            <w:color w:val="000000"/>
          </w:rPr>
          <w:delText xml:space="preserve">§ 2º Quando algum Deputado requerer votação nominal e a Câmara não a conceder, será vedado requerê-la novamente para a mesma proposição, ou para as que lhe forem acessórias. </w:delText>
        </w:r>
      </w:del>
    </w:p>
    <w:p w14:paraId="00000EC2" w14:textId="14E056C6" w:rsidR="003D183A" w:rsidDel="00E631A1" w:rsidRDefault="008B7924" w:rsidP="00E631A1">
      <w:pPr>
        <w:widowControl w:val="0"/>
        <w:pBdr>
          <w:top w:val="nil"/>
          <w:left w:val="nil"/>
          <w:bottom w:val="nil"/>
          <w:right w:val="nil"/>
          <w:between w:val="nil"/>
        </w:pBdr>
        <w:spacing w:before="0" w:after="113"/>
        <w:ind w:left="567" w:firstLine="0"/>
        <w:jc w:val="center"/>
        <w:rPr>
          <w:del w:id="10121" w:author="Cristiano de Menezes Feu" w:date="2022-11-21T08:33:00Z"/>
          <w:b/>
          <w:color w:val="005583"/>
          <w:sz w:val="20"/>
          <w:szCs w:val="20"/>
        </w:rPr>
        <w:pPrChange w:id="10122" w:author="Cristiano de Menezes Feu" w:date="2022-11-21T08:33:00Z">
          <w:pPr>
            <w:widowControl w:val="0"/>
            <w:pBdr>
              <w:top w:val="nil"/>
              <w:left w:val="nil"/>
              <w:bottom w:val="nil"/>
              <w:right w:val="nil"/>
              <w:between w:val="nil"/>
            </w:pBdr>
            <w:spacing w:before="0" w:after="113"/>
            <w:ind w:left="567" w:firstLine="0"/>
          </w:pPr>
        </w:pPrChange>
      </w:pPr>
      <w:del w:id="10123" w:author="Cristiano de Menezes Feu" w:date="2022-11-21T08:33:00Z">
        <w:r w:rsidDel="00E631A1">
          <w:rPr>
            <w:color w:val="005583"/>
            <w:sz w:val="20"/>
            <w:szCs w:val="20"/>
          </w:rPr>
          <w:delText>Art. 184, Parágrafo único.</w:delText>
        </w:r>
      </w:del>
    </w:p>
    <w:p w14:paraId="00000EC3" w14:textId="1A5BC3C8" w:rsidR="003D183A" w:rsidDel="00E631A1" w:rsidRDefault="008B7924" w:rsidP="00E631A1">
      <w:pPr>
        <w:widowControl w:val="0"/>
        <w:pBdr>
          <w:top w:val="nil"/>
          <w:left w:val="nil"/>
          <w:bottom w:val="nil"/>
          <w:right w:val="nil"/>
          <w:between w:val="nil"/>
        </w:pBdr>
        <w:spacing w:before="0" w:after="113"/>
        <w:ind w:left="567" w:firstLine="0"/>
        <w:jc w:val="center"/>
        <w:rPr>
          <w:del w:id="10124" w:author="Cristiano de Menezes Feu" w:date="2022-11-21T08:33:00Z"/>
          <w:b/>
          <w:color w:val="005583"/>
          <w:sz w:val="20"/>
          <w:szCs w:val="20"/>
        </w:rPr>
        <w:pPrChange w:id="10125" w:author="Cristiano de Menezes Feu" w:date="2022-11-21T08:33:00Z">
          <w:pPr>
            <w:widowControl w:val="0"/>
            <w:pBdr>
              <w:top w:val="nil"/>
              <w:left w:val="nil"/>
              <w:bottom w:val="nil"/>
              <w:right w:val="nil"/>
              <w:between w:val="nil"/>
            </w:pBdr>
            <w:spacing w:before="0" w:after="113"/>
            <w:ind w:left="567" w:firstLine="0"/>
          </w:pPr>
        </w:pPrChange>
      </w:pPr>
      <w:del w:id="10126" w:author="Cristiano de Menezes Feu" w:date="2022-11-21T08:33:00Z">
        <w:r w:rsidDel="00E631A1">
          <w:rPr>
            <w:b/>
            <w:color w:val="005583"/>
            <w:sz w:val="20"/>
            <w:szCs w:val="20"/>
          </w:rPr>
          <w:delText>QO</w:delText>
        </w:r>
        <w:r w:rsidDel="00E631A1">
          <w:rPr>
            <w:color w:val="005583"/>
            <w:sz w:val="20"/>
            <w:szCs w:val="20"/>
          </w:rPr>
          <w:delText xml:space="preserve"> 191/2016 – Reafirma o entendimento da QO 361/2013, no sentido de que não se admite novo pedido de votação pelo processo nominal para a mesma proposição, quando o Plenário já tiver rejeitado esse pedido anteriormente, ainda que em nova sessão. Decidiu contrariamente à QO 117/2015</w:delText>
        </w:r>
        <w:r w:rsidDel="00E631A1">
          <w:rPr>
            <w:color w:val="005583"/>
            <w:sz w:val="20"/>
            <w:szCs w:val="20"/>
            <w:vertAlign w:val="superscript"/>
          </w:rPr>
          <w:footnoteReference w:id="386"/>
        </w:r>
        <w:r w:rsidDel="00E631A1">
          <w:rPr>
            <w:color w:val="005583"/>
            <w:sz w:val="20"/>
            <w:szCs w:val="20"/>
          </w:rPr>
          <w:delText>,</w:delText>
        </w:r>
      </w:del>
    </w:p>
    <w:p w14:paraId="00000EC4" w14:textId="16583BFE" w:rsidR="003D183A" w:rsidDel="00E631A1" w:rsidRDefault="008B7924" w:rsidP="00E631A1">
      <w:pPr>
        <w:widowControl w:val="0"/>
        <w:pBdr>
          <w:top w:val="nil"/>
          <w:left w:val="nil"/>
          <w:bottom w:val="nil"/>
          <w:right w:val="nil"/>
          <w:between w:val="nil"/>
        </w:pBdr>
        <w:spacing w:before="0" w:after="113"/>
        <w:ind w:left="567" w:firstLine="0"/>
        <w:jc w:val="center"/>
        <w:rPr>
          <w:del w:id="10130" w:author="Cristiano de Menezes Feu" w:date="2022-11-21T08:33:00Z"/>
          <w:color w:val="005583"/>
          <w:sz w:val="20"/>
          <w:szCs w:val="20"/>
        </w:rPr>
        <w:pPrChange w:id="10131" w:author="Cristiano de Menezes Feu" w:date="2022-11-21T08:33:00Z">
          <w:pPr>
            <w:widowControl w:val="0"/>
            <w:pBdr>
              <w:top w:val="nil"/>
              <w:left w:val="nil"/>
              <w:bottom w:val="nil"/>
              <w:right w:val="nil"/>
              <w:between w:val="nil"/>
            </w:pBdr>
            <w:spacing w:before="0" w:after="113"/>
            <w:ind w:left="567" w:firstLine="0"/>
          </w:pPr>
        </w:pPrChange>
      </w:pPr>
      <w:del w:id="10132" w:author="Cristiano de Menezes Feu" w:date="2022-11-21T08:33:00Z">
        <w:r w:rsidDel="00E631A1">
          <w:rPr>
            <w:b/>
            <w:color w:val="005583"/>
            <w:sz w:val="20"/>
            <w:szCs w:val="20"/>
          </w:rPr>
          <w:delText>Prática 1:</w:delText>
        </w:r>
        <w:r w:rsidDel="00E631A1">
          <w:rPr>
            <w:color w:val="005583"/>
            <w:sz w:val="20"/>
            <w:szCs w:val="20"/>
          </w:rPr>
          <w:delText xml:space="preserve"> a rejeição do requerimento de votação nominal não impede eventuais pedidos de verificação durante a votação da matéria. Exemplo: MPV 664/2014.</w:delText>
        </w:r>
      </w:del>
    </w:p>
    <w:p w14:paraId="00000EC5" w14:textId="3E96EDB3" w:rsidR="003D183A" w:rsidDel="00E631A1" w:rsidRDefault="008B7924" w:rsidP="00E631A1">
      <w:pPr>
        <w:widowControl w:val="0"/>
        <w:pBdr>
          <w:top w:val="nil"/>
          <w:left w:val="nil"/>
          <w:bottom w:val="nil"/>
          <w:right w:val="nil"/>
          <w:between w:val="nil"/>
        </w:pBdr>
        <w:spacing w:before="57"/>
        <w:ind w:firstLine="0"/>
        <w:jc w:val="center"/>
        <w:rPr>
          <w:del w:id="10133" w:author="Cristiano de Menezes Feu" w:date="2022-11-21T08:33:00Z"/>
          <w:rFonts w:ascii="ClearSans-Bold" w:eastAsia="ClearSans-Bold" w:hAnsi="ClearSans-Bold" w:cs="ClearSans-Bold"/>
          <w:b/>
          <w:color w:val="000000"/>
        </w:rPr>
        <w:pPrChange w:id="10134" w:author="Cristiano de Menezes Feu" w:date="2022-11-21T08:33:00Z">
          <w:pPr>
            <w:widowControl w:val="0"/>
            <w:pBdr>
              <w:top w:val="nil"/>
              <w:left w:val="nil"/>
              <w:bottom w:val="nil"/>
              <w:right w:val="nil"/>
              <w:between w:val="nil"/>
            </w:pBdr>
            <w:spacing w:before="57"/>
          </w:pPr>
        </w:pPrChange>
      </w:pPr>
      <w:del w:id="10135" w:author="Cristiano de Menezes Feu" w:date="2022-11-21T08:33:00Z">
        <w:r w:rsidDel="00E631A1">
          <w:rPr>
            <w:rFonts w:ascii="ClearSans-Bold" w:eastAsia="ClearSans-Bold" w:hAnsi="ClearSans-Bold" w:cs="ClearSans-Bold"/>
            <w:b/>
            <w:color w:val="000000"/>
          </w:rPr>
          <w:delText>Art. 187.</w:delText>
        </w:r>
        <w:r w:rsidDel="00E631A1">
          <w:rPr>
            <w:color w:val="000000"/>
          </w:rPr>
          <w:delText xml:space="preserve"> A votação nominal far-se-á pelo sistema eletrônico de votos, obedecidas as instruções estabelecidas pela Mesa para sua utilização. </w:delText>
        </w:r>
      </w:del>
    </w:p>
    <w:p w14:paraId="00000EC6" w14:textId="3E00A532" w:rsidR="003D183A" w:rsidDel="00E631A1" w:rsidRDefault="008B7924" w:rsidP="00E631A1">
      <w:pPr>
        <w:widowControl w:val="0"/>
        <w:pBdr>
          <w:top w:val="nil"/>
          <w:left w:val="nil"/>
          <w:bottom w:val="nil"/>
          <w:right w:val="nil"/>
          <w:between w:val="nil"/>
        </w:pBdr>
        <w:spacing w:before="0" w:after="113"/>
        <w:ind w:left="567" w:firstLine="0"/>
        <w:jc w:val="center"/>
        <w:rPr>
          <w:del w:id="10136" w:author="Cristiano de Menezes Feu" w:date="2022-11-21T08:33:00Z"/>
          <w:color w:val="005583"/>
          <w:sz w:val="20"/>
          <w:szCs w:val="20"/>
        </w:rPr>
        <w:pPrChange w:id="10137" w:author="Cristiano de Menezes Feu" w:date="2022-11-21T08:33:00Z">
          <w:pPr>
            <w:widowControl w:val="0"/>
            <w:pBdr>
              <w:top w:val="nil"/>
              <w:left w:val="nil"/>
              <w:bottom w:val="nil"/>
              <w:right w:val="nil"/>
              <w:between w:val="nil"/>
            </w:pBdr>
            <w:spacing w:before="0" w:after="113"/>
            <w:ind w:left="567" w:firstLine="0"/>
          </w:pPr>
        </w:pPrChange>
      </w:pPr>
      <w:del w:id="10138" w:author="Cristiano de Menezes Feu" w:date="2022-11-21T08:33:00Z">
        <w:r w:rsidDel="00E631A1">
          <w:rPr>
            <w:color w:val="005583"/>
            <w:sz w:val="20"/>
            <w:szCs w:val="20"/>
          </w:rPr>
          <w:delText>Art. 82, § 5º.</w:delText>
        </w:r>
      </w:del>
    </w:p>
    <w:p w14:paraId="00000EC7" w14:textId="38B12A19" w:rsidR="003D183A" w:rsidDel="00E631A1" w:rsidRDefault="008B7924" w:rsidP="00E631A1">
      <w:pPr>
        <w:widowControl w:val="0"/>
        <w:pBdr>
          <w:top w:val="nil"/>
          <w:left w:val="nil"/>
          <w:bottom w:val="nil"/>
          <w:right w:val="nil"/>
          <w:between w:val="nil"/>
        </w:pBdr>
        <w:spacing w:before="57"/>
        <w:ind w:firstLine="0"/>
        <w:jc w:val="center"/>
        <w:rPr>
          <w:del w:id="10139" w:author="Cristiano de Menezes Feu" w:date="2022-11-21T08:33:00Z"/>
          <w:color w:val="000000"/>
        </w:rPr>
        <w:pPrChange w:id="10140" w:author="Cristiano de Menezes Feu" w:date="2022-11-21T08:33:00Z">
          <w:pPr>
            <w:widowControl w:val="0"/>
            <w:pBdr>
              <w:top w:val="nil"/>
              <w:left w:val="nil"/>
              <w:bottom w:val="nil"/>
              <w:right w:val="nil"/>
              <w:between w:val="nil"/>
            </w:pBdr>
            <w:spacing w:before="57"/>
          </w:pPr>
        </w:pPrChange>
      </w:pPr>
      <w:del w:id="10141" w:author="Cristiano de Menezes Feu" w:date="2022-11-21T08:33:00Z">
        <w:r w:rsidDel="00E631A1">
          <w:rPr>
            <w:color w:val="000000"/>
          </w:rPr>
          <w:delText xml:space="preserve">§ 1º Concluída a votação, encaminhar-se-á à Mesa a respectiva listagem, que conterá os seguintes registros: </w:delText>
        </w:r>
      </w:del>
    </w:p>
    <w:p w14:paraId="00000EC8" w14:textId="0AF4CC25" w:rsidR="003D183A" w:rsidDel="00E631A1" w:rsidRDefault="008B7924" w:rsidP="00E631A1">
      <w:pPr>
        <w:widowControl w:val="0"/>
        <w:pBdr>
          <w:top w:val="nil"/>
          <w:left w:val="nil"/>
          <w:bottom w:val="nil"/>
          <w:right w:val="nil"/>
          <w:between w:val="nil"/>
        </w:pBdr>
        <w:ind w:firstLine="0"/>
        <w:jc w:val="center"/>
        <w:rPr>
          <w:del w:id="10142" w:author="Cristiano de Menezes Feu" w:date="2022-11-21T08:33:00Z"/>
          <w:color w:val="000000"/>
        </w:rPr>
        <w:pPrChange w:id="10143" w:author="Cristiano de Menezes Feu" w:date="2022-11-21T08:33:00Z">
          <w:pPr>
            <w:widowControl w:val="0"/>
            <w:pBdr>
              <w:top w:val="nil"/>
              <w:left w:val="nil"/>
              <w:bottom w:val="nil"/>
              <w:right w:val="nil"/>
              <w:between w:val="nil"/>
            </w:pBdr>
          </w:pPr>
        </w:pPrChange>
      </w:pPr>
      <w:del w:id="10144" w:author="Cristiano de Menezes Feu" w:date="2022-11-21T08:33:00Z">
        <w:r w:rsidDel="00E631A1">
          <w:rPr>
            <w:color w:val="000000"/>
          </w:rPr>
          <w:delText xml:space="preserve">I - data e hora em que se processou a votação; </w:delText>
        </w:r>
      </w:del>
    </w:p>
    <w:p w14:paraId="00000EC9" w14:textId="2E4AC141" w:rsidR="003D183A" w:rsidDel="00E631A1" w:rsidRDefault="008B7924" w:rsidP="00E631A1">
      <w:pPr>
        <w:widowControl w:val="0"/>
        <w:pBdr>
          <w:top w:val="nil"/>
          <w:left w:val="nil"/>
          <w:bottom w:val="nil"/>
          <w:right w:val="nil"/>
          <w:between w:val="nil"/>
        </w:pBdr>
        <w:ind w:firstLine="0"/>
        <w:jc w:val="center"/>
        <w:rPr>
          <w:del w:id="10145" w:author="Cristiano de Menezes Feu" w:date="2022-11-21T08:33:00Z"/>
          <w:color w:val="000000"/>
        </w:rPr>
        <w:pPrChange w:id="10146" w:author="Cristiano de Menezes Feu" w:date="2022-11-21T08:33:00Z">
          <w:pPr>
            <w:widowControl w:val="0"/>
            <w:pBdr>
              <w:top w:val="nil"/>
              <w:left w:val="nil"/>
              <w:bottom w:val="nil"/>
              <w:right w:val="nil"/>
              <w:between w:val="nil"/>
            </w:pBdr>
          </w:pPr>
        </w:pPrChange>
      </w:pPr>
      <w:del w:id="10147" w:author="Cristiano de Menezes Feu" w:date="2022-11-21T08:33:00Z">
        <w:r w:rsidDel="00E631A1">
          <w:rPr>
            <w:color w:val="000000"/>
          </w:rPr>
          <w:delText>II - a matéria objeto da votação;</w:delText>
        </w:r>
      </w:del>
    </w:p>
    <w:p w14:paraId="00000ECA" w14:textId="50065033" w:rsidR="003D183A" w:rsidDel="00E631A1" w:rsidRDefault="008B7924" w:rsidP="00E631A1">
      <w:pPr>
        <w:widowControl w:val="0"/>
        <w:pBdr>
          <w:top w:val="nil"/>
          <w:left w:val="nil"/>
          <w:bottom w:val="nil"/>
          <w:right w:val="nil"/>
          <w:between w:val="nil"/>
        </w:pBdr>
        <w:ind w:firstLine="0"/>
        <w:jc w:val="center"/>
        <w:rPr>
          <w:del w:id="10148" w:author="Cristiano de Menezes Feu" w:date="2022-11-21T08:33:00Z"/>
          <w:color w:val="000000"/>
        </w:rPr>
        <w:pPrChange w:id="10149" w:author="Cristiano de Menezes Feu" w:date="2022-11-21T08:33:00Z">
          <w:pPr>
            <w:widowControl w:val="0"/>
            <w:pBdr>
              <w:top w:val="nil"/>
              <w:left w:val="nil"/>
              <w:bottom w:val="nil"/>
              <w:right w:val="nil"/>
              <w:between w:val="nil"/>
            </w:pBdr>
          </w:pPr>
        </w:pPrChange>
      </w:pPr>
      <w:del w:id="10150" w:author="Cristiano de Menezes Feu" w:date="2022-11-21T08:33:00Z">
        <w:r w:rsidDel="00E631A1">
          <w:rPr>
            <w:color w:val="000000"/>
          </w:rPr>
          <w:delText xml:space="preserve">III - o nome de quem presidiu a votação; </w:delText>
        </w:r>
      </w:del>
    </w:p>
    <w:p w14:paraId="00000ECB" w14:textId="2942C976" w:rsidR="003D183A" w:rsidDel="00E631A1" w:rsidRDefault="008B7924" w:rsidP="00E631A1">
      <w:pPr>
        <w:widowControl w:val="0"/>
        <w:pBdr>
          <w:top w:val="nil"/>
          <w:left w:val="nil"/>
          <w:bottom w:val="nil"/>
          <w:right w:val="nil"/>
          <w:between w:val="nil"/>
        </w:pBdr>
        <w:ind w:firstLine="0"/>
        <w:jc w:val="center"/>
        <w:rPr>
          <w:del w:id="10151" w:author="Cristiano de Menezes Feu" w:date="2022-11-21T08:33:00Z"/>
          <w:color w:val="000000"/>
        </w:rPr>
        <w:pPrChange w:id="10152" w:author="Cristiano de Menezes Feu" w:date="2022-11-21T08:33:00Z">
          <w:pPr>
            <w:widowControl w:val="0"/>
            <w:pBdr>
              <w:top w:val="nil"/>
              <w:left w:val="nil"/>
              <w:bottom w:val="nil"/>
              <w:right w:val="nil"/>
              <w:between w:val="nil"/>
            </w:pBdr>
          </w:pPr>
        </w:pPrChange>
      </w:pPr>
      <w:del w:id="10153" w:author="Cristiano de Menezes Feu" w:date="2022-11-21T08:33:00Z">
        <w:r w:rsidDel="00E631A1">
          <w:rPr>
            <w:color w:val="000000"/>
          </w:rPr>
          <w:delText xml:space="preserve">IV - os nomes dos Líderes em exercício presentes à votação; </w:delText>
        </w:r>
      </w:del>
    </w:p>
    <w:p w14:paraId="00000ECC" w14:textId="264A4130" w:rsidR="003D183A" w:rsidDel="00E631A1" w:rsidRDefault="008B7924" w:rsidP="00E631A1">
      <w:pPr>
        <w:widowControl w:val="0"/>
        <w:pBdr>
          <w:top w:val="nil"/>
          <w:left w:val="nil"/>
          <w:bottom w:val="nil"/>
          <w:right w:val="nil"/>
          <w:between w:val="nil"/>
        </w:pBdr>
        <w:ind w:firstLine="0"/>
        <w:jc w:val="center"/>
        <w:rPr>
          <w:del w:id="10154" w:author="Cristiano de Menezes Feu" w:date="2022-11-21T08:33:00Z"/>
          <w:color w:val="000000"/>
        </w:rPr>
        <w:pPrChange w:id="10155" w:author="Cristiano de Menezes Feu" w:date="2022-11-21T08:33:00Z">
          <w:pPr>
            <w:widowControl w:val="0"/>
            <w:pBdr>
              <w:top w:val="nil"/>
              <w:left w:val="nil"/>
              <w:bottom w:val="nil"/>
              <w:right w:val="nil"/>
              <w:between w:val="nil"/>
            </w:pBdr>
          </w:pPr>
        </w:pPrChange>
      </w:pPr>
      <w:del w:id="10156" w:author="Cristiano de Menezes Feu" w:date="2022-11-21T08:33:00Z">
        <w:r w:rsidDel="00E631A1">
          <w:rPr>
            <w:color w:val="000000"/>
          </w:rPr>
          <w:delText xml:space="preserve">V - o resultado da votação; </w:delText>
        </w:r>
      </w:del>
    </w:p>
    <w:p w14:paraId="00000ECD" w14:textId="4BB05B73" w:rsidR="003D183A" w:rsidDel="00E631A1" w:rsidRDefault="008B7924" w:rsidP="00E631A1">
      <w:pPr>
        <w:widowControl w:val="0"/>
        <w:pBdr>
          <w:top w:val="nil"/>
          <w:left w:val="nil"/>
          <w:bottom w:val="nil"/>
          <w:right w:val="nil"/>
          <w:between w:val="nil"/>
        </w:pBdr>
        <w:ind w:firstLine="0"/>
        <w:jc w:val="center"/>
        <w:rPr>
          <w:del w:id="10157" w:author="Cristiano de Menezes Feu" w:date="2022-11-21T08:33:00Z"/>
          <w:b/>
          <w:color w:val="000000"/>
        </w:rPr>
        <w:pPrChange w:id="10158" w:author="Cristiano de Menezes Feu" w:date="2022-11-21T08:33:00Z">
          <w:pPr>
            <w:widowControl w:val="0"/>
            <w:pBdr>
              <w:top w:val="nil"/>
              <w:left w:val="nil"/>
              <w:bottom w:val="nil"/>
              <w:right w:val="nil"/>
              <w:between w:val="nil"/>
            </w:pBdr>
          </w:pPr>
        </w:pPrChange>
      </w:pPr>
      <w:del w:id="10159" w:author="Cristiano de Menezes Feu" w:date="2022-11-21T08:33:00Z">
        <w:r w:rsidDel="00E631A1">
          <w:rPr>
            <w:color w:val="000000"/>
          </w:rPr>
          <w:delText xml:space="preserve">VI - os nomes dos Deputados votantes, discriminando-se os que votaram a favor, os que votaram contra e os que se abstiveram. </w:delText>
        </w:r>
      </w:del>
    </w:p>
    <w:p w14:paraId="00000ECE" w14:textId="37AC01FD" w:rsidR="003D183A" w:rsidDel="00E631A1" w:rsidRDefault="008B7924" w:rsidP="00E631A1">
      <w:pPr>
        <w:widowControl w:val="0"/>
        <w:pBdr>
          <w:top w:val="nil"/>
          <w:left w:val="nil"/>
          <w:bottom w:val="nil"/>
          <w:right w:val="nil"/>
          <w:between w:val="nil"/>
        </w:pBdr>
        <w:spacing w:before="0" w:after="113"/>
        <w:ind w:left="567" w:firstLine="0"/>
        <w:jc w:val="center"/>
        <w:rPr>
          <w:del w:id="10160" w:author="Cristiano de Menezes Feu" w:date="2022-11-21T08:33:00Z"/>
          <w:color w:val="005583"/>
          <w:sz w:val="20"/>
          <w:szCs w:val="20"/>
        </w:rPr>
        <w:pPrChange w:id="10161" w:author="Cristiano de Menezes Feu" w:date="2022-11-21T08:33:00Z">
          <w:pPr>
            <w:widowControl w:val="0"/>
            <w:pBdr>
              <w:top w:val="nil"/>
              <w:left w:val="nil"/>
              <w:bottom w:val="nil"/>
              <w:right w:val="nil"/>
              <w:between w:val="nil"/>
            </w:pBdr>
            <w:spacing w:before="0" w:after="113"/>
            <w:ind w:left="567" w:firstLine="0"/>
          </w:pPr>
        </w:pPrChange>
      </w:pPr>
      <w:del w:id="10162" w:author="Cristiano de Menezes Feu" w:date="2022-11-21T08:33:00Z">
        <w:r w:rsidDel="00E631A1">
          <w:rPr>
            <w:b/>
            <w:color w:val="005583"/>
            <w:sz w:val="20"/>
            <w:szCs w:val="20"/>
          </w:rPr>
          <w:delText>Prática:</w:delText>
        </w:r>
        <w:r w:rsidDel="00E631A1">
          <w:rPr>
            <w:color w:val="005583"/>
            <w:sz w:val="20"/>
            <w:szCs w:val="20"/>
          </w:rPr>
          <w:delText xml:space="preserve"> os nomes dos Deputados que registraram “obstrução” também constam da listagem.</w:delText>
        </w:r>
      </w:del>
    </w:p>
    <w:p w14:paraId="00000ECF" w14:textId="5DAED9CD" w:rsidR="003D183A" w:rsidDel="00E631A1" w:rsidRDefault="008B7924" w:rsidP="00E631A1">
      <w:pPr>
        <w:widowControl w:val="0"/>
        <w:pBdr>
          <w:top w:val="nil"/>
          <w:left w:val="nil"/>
          <w:bottom w:val="nil"/>
          <w:right w:val="nil"/>
          <w:between w:val="nil"/>
        </w:pBdr>
        <w:spacing w:before="57"/>
        <w:ind w:firstLine="0"/>
        <w:jc w:val="center"/>
        <w:rPr>
          <w:del w:id="10163" w:author="Cristiano de Menezes Feu" w:date="2022-11-21T08:33:00Z"/>
          <w:color w:val="000000"/>
        </w:rPr>
        <w:pPrChange w:id="10164" w:author="Cristiano de Menezes Feu" w:date="2022-11-21T08:33:00Z">
          <w:pPr>
            <w:widowControl w:val="0"/>
            <w:pBdr>
              <w:top w:val="nil"/>
              <w:left w:val="nil"/>
              <w:bottom w:val="nil"/>
              <w:right w:val="nil"/>
              <w:between w:val="nil"/>
            </w:pBdr>
            <w:spacing w:before="57"/>
          </w:pPr>
        </w:pPrChange>
      </w:pPr>
      <w:del w:id="10165" w:author="Cristiano de Menezes Feu" w:date="2022-11-21T08:33:00Z">
        <w:r w:rsidDel="00E631A1">
          <w:rPr>
            <w:color w:val="000000"/>
          </w:rPr>
          <w:delText xml:space="preserve">§ 2º A listagem de votação será publicada juntamente com a ata da sessão. </w:delText>
        </w:r>
      </w:del>
    </w:p>
    <w:p w14:paraId="00000ED0" w14:textId="7D1BF979" w:rsidR="003D183A" w:rsidDel="00E631A1" w:rsidRDefault="008B7924" w:rsidP="00E631A1">
      <w:pPr>
        <w:widowControl w:val="0"/>
        <w:pBdr>
          <w:top w:val="nil"/>
          <w:left w:val="nil"/>
          <w:bottom w:val="nil"/>
          <w:right w:val="nil"/>
          <w:between w:val="nil"/>
        </w:pBdr>
        <w:spacing w:before="57"/>
        <w:ind w:firstLine="0"/>
        <w:jc w:val="center"/>
        <w:rPr>
          <w:del w:id="10166" w:author="Cristiano de Menezes Feu" w:date="2022-11-21T08:33:00Z"/>
          <w:color w:val="000000"/>
        </w:rPr>
        <w:pPrChange w:id="10167" w:author="Cristiano de Menezes Feu" w:date="2022-11-21T08:33:00Z">
          <w:pPr>
            <w:widowControl w:val="0"/>
            <w:pBdr>
              <w:top w:val="nil"/>
              <w:left w:val="nil"/>
              <w:bottom w:val="nil"/>
              <w:right w:val="nil"/>
              <w:between w:val="nil"/>
            </w:pBdr>
            <w:spacing w:before="57"/>
          </w:pPr>
        </w:pPrChange>
      </w:pPr>
      <w:del w:id="10168" w:author="Cristiano de Menezes Feu" w:date="2022-11-21T08:33:00Z">
        <w:r w:rsidDel="00E631A1">
          <w:rPr>
            <w:color w:val="000000"/>
          </w:rPr>
          <w:delText xml:space="preserve">§ 3º Só poderão ser feitas e aceitas reclamações quanto ao resultado de votação antes de ser anunciada a discussão ou votação de nova matéria. </w:delText>
        </w:r>
      </w:del>
    </w:p>
    <w:p w14:paraId="00000ED1" w14:textId="38FB49C5" w:rsidR="003D183A" w:rsidDel="00E631A1" w:rsidRDefault="008B7924" w:rsidP="00E631A1">
      <w:pPr>
        <w:widowControl w:val="0"/>
        <w:pBdr>
          <w:top w:val="nil"/>
          <w:left w:val="nil"/>
          <w:bottom w:val="nil"/>
          <w:right w:val="nil"/>
          <w:between w:val="nil"/>
        </w:pBdr>
        <w:spacing w:before="57"/>
        <w:ind w:firstLine="0"/>
        <w:jc w:val="center"/>
        <w:rPr>
          <w:del w:id="10169" w:author="Cristiano de Menezes Feu" w:date="2022-11-21T08:33:00Z"/>
          <w:rFonts w:ascii="ClearSans-Bold" w:eastAsia="ClearSans-Bold" w:hAnsi="ClearSans-Bold" w:cs="ClearSans-Bold"/>
          <w:b/>
          <w:color w:val="005583"/>
          <w:vertAlign w:val="superscript"/>
        </w:rPr>
        <w:pPrChange w:id="10170" w:author="Cristiano de Menezes Feu" w:date="2022-11-21T08:33:00Z">
          <w:pPr>
            <w:widowControl w:val="0"/>
            <w:pBdr>
              <w:top w:val="nil"/>
              <w:left w:val="nil"/>
              <w:bottom w:val="nil"/>
              <w:right w:val="nil"/>
              <w:between w:val="nil"/>
            </w:pBdr>
            <w:spacing w:before="57"/>
          </w:pPr>
        </w:pPrChange>
      </w:pPr>
      <w:del w:id="10171" w:author="Cristiano de Menezes Feu" w:date="2022-11-21T08:33:00Z">
        <w:r w:rsidDel="00E631A1">
          <w:rPr>
            <w:color w:val="000000"/>
          </w:rPr>
          <w:delText>§ 4º Quando o sistema eletrônico não estiver em condições de funcionamento, e nas hipóteses de que tratam os arts. 217, IV, e 218, § 8º, a votação nominal será feita pela chamada dos Deputados, alternadamente, do norte para o sul e vice-versa, observando-se que:</w:delText>
        </w:r>
        <w:r w:rsidDel="00E631A1">
          <w:rPr>
            <w:color w:val="005583"/>
            <w:vertAlign w:val="superscript"/>
          </w:rPr>
          <w:footnoteReference w:id="387"/>
        </w:r>
      </w:del>
    </w:p>
    <w:p w14:paraId="00000ED2" w14:textId="7E7B680D" w:rsidR="003D183A" w:rsidDel="00E631A1" w:rsidRDefault="008B7924" w:rsidP="00E631A1">
      <w:pPr>
        <w:widowControl w:val="0"/>
        <w:pBdr>
          <w:top w:val="nil"/>
          <w:left w:val="nil"/>
          <w:bottom w:val="nil"/>
          <w:right w:val="nil"/>
          <w:between w:val="nil"/>
        </w:pBdr>
        <w:spacing w:before="0" w:after="113"/>
        <w:ind w:left="567" w:firstLine="0"/>
        <w:jc w:val="center"/>
        <w:rPr>
          <w:del w:id="10175" w:author="Cristiano de Menezes Feu" w:date="2022-11-21T08:33:00Z"/>
          <w:b/>
          <w:color w:val="005583"/>
          <w:sz w:val="20"/>
          <w:szCs w:val="20"/>
        </w:rPr>
        <w:pPrChange w:id="10176" w:author="Cristiano de Menezes Feu" w:date="2022-11-21T08:33:00Z">
          <w:pPr>
            <w:widowControl w:val="0"/>
            <w:pBdr>
              <w:top w:val="nil"/>
              <w:left w:val="nil"/>
              <w:bottom w:val="nil"/>
              <w:right w:val="nil"/>
              <w:between w:val="nil"/>
            </w:pBdr>
            <w:spacing w:before="0" w:after="113"/>
            <w:ind w:left="567" w:firstLine="0"/>
          </w:pPr>
        </w:pPrChange>
      </w:pPr>
      <w:del w:id="10177" w:author="Cristiano de Menezes Feu" w:date="2022-11-21T08:33:00Z">
        <w:r w:rsidDel="00E631A1">
          <w:rPr>
            <w:color w:val="005583"/>
            <w:sz w:val="20"/>
            <w:szCs w:val="20"/>
          </w:rPr>
          <w:delText>Art. 3º, § 3º.</w:delText>
        </w:r>
      </w:del>
    </w:p>
    <w:p w14:paraId="00000ED3" w14:textId="0B1BBDC7" w:rsidR="003D183A" w:rsidDel="00E631A1" w:rsidRDefault="008B7924" w:rsidP="00E631A1">
      <w:pPr>
        <w:widowControl w:val="0"/>
        <w:pBdr>
          <w:top w:val="nil"/>
          <w:left w:val="nil"/>
          <w:bottom w:val="nil"/>
          <w:right w:val="nil"/>
          <w:between w:val="nil"/>
        </w:pBdr>
        <w:spacing w:before="0" w:after="113"/>
        <w:ind w:left="567" w:firstLine="0"/>
        <w:jc w:val="center"/>
        <w:rPr>
          <w:del w:id="10178" w:author="Cristiano de Menezes Feu" w:date="2022-11-21T08:33:00Z"/>
          <w:color w:val="005583"/>
          <w:sz w:val="20"/>
          <w:szCs w:val="20"/>
        </w:rPr>
        <w:pPrChange w:id="10179" w:author="Cristiano de Menezes Feu" w:date="2022-11-21T08:33:00Z">
          <w:pPr>
            <w:widowControl w:val="0"/>
            <w:pBdr>
              <w:top w:val="nil"/>
              <w:left w:val="nil"/>
              <w:bottom w:val="nil"/>
              <w:right w:val="nil"/>
              <w:between w:val="nil"/>
            </w:pBdr>
            <w:spacing w:before="0" w:after="113"/>
            <w:ind w:left="567" w:firstLine="0"/>
          </w:pPr>
        </w:pPrChange>
      </w:pPr>
      <w:del w:id="10180" w:author="Cristiano de Menezes Feu" w:date="2022-11-21T08:33:00Z">
        <w:r w:rsidDel="00E631A1">
          <w:rPr>
            <w:b/>
            <w:color w:val="005583"/>
            <w:sz w:val="20"/>
            <w:szCs w:val="20"/>
          </w:rPr>
          <w:delText>Prática:</w:delText>
        </w:r>
        <w:r w:rsidDel="00E631A1">
          <w:rPr>
            <w:color w:val="005583"/>
            <w:sz w:val="20"/>
            <w:szCs w:val="20"/>
          </w:rPr>
          <w:delText xml:space="preserve"> nas comissões, quando o sistema eletrônico não está em condições de funcionamento, são colhidos primeiramente os votos dos membros titulares presentes e, em seguida, os dos suplentes dos partidos dos titulares ausentes, independente da organização geográfica das capitais, por força do disposto no art. 57, IX-A. Exemplo: requerimento de adiamento de votação por 1 sessão na PEC 6/2019 na CCJC. </w:delText>
        </w:r>
      </w:del>
    </w:p>
    <w:p w14:paraId="00000ED4" w14:textId="7F381268" w:rsidR="003D183A" w:rsidDel="00E631A1" w:rsidRDefault="008B7924" w:rsidP="00E631A1">
      <w:pPr>
        <w:widowControl w:val="0"/>
        <w:pBdr>
          <w:top w:val="nil"/>
          <w:left w:val="nil"/>
          <w:bottom w:val="nil"/>
          <w:right w:val="nil"/>
          <w:between w:val="nil"/>
        </w:pBdr>
        <w:ind w:firstLine="0"/>
        <w:jc w:val="center"/>
        <w:rPr>
          <w:del w:id="10181" w:author="Cristiano de Menezes Feu" w:date="2022-11-21T08:33:00Z"/>
          <w:color w:val="000000"/>
        </w:rPr>
        <w:pPrChange w:id="10182" w:author="Cristiano de Menezes Feu" w:date="2022-11-21T08:33:00Z">
          <w:pPr>
            <w:widowControl w:val="0"/>
            <w:pBdr>
              <w:top w:val="nil"/>
              <w:left w:val="nil"/>
              <w:bottom w:val="nil"/>
              <w:right w:val="nil"/>
              <w:between w:val="nil"/>
            </w:pBdr>
          </w:pPr>
        </w:pPrChange>
      </w:pPr>
      <w:del w:id="10183" w:author="Cristiano de Menezes Feu" w:date="2022-11-21T08:33:00Z">
        <w:r w:rsidDel="00E631A1">
          <w:rPr>
            <w:color w:val="000000"/>
          </w:rPr>
          <w:delText xml:space="preserve">I - os nomes serão enunciados, em voz alta, por um dos Secretários; </w:delText>
        </w:r>
      </w:del>
    </w:p>
    <w:p w14:paraId="00000ED5" w14:textId="1158F9A5" w:rsidR="003D183A" w:rsidDel="00E631A1" w:rsidRDefault="008B7924" w:rsidP="00E631A1">
      <w:pPr>
        <w:widowControl w:val="0"/>
        <w:pBdr>
          <w:top w:val="nil"/>
          <w:left w:val="nil"/>
          <w:bottom w:val="nil"/>
          <w:right w:val="nil"/>
          <w:between w:val="nil"/>
        </w:pBdr>
        <w:ind w:firstLine="0"/>
        <w:jc w:val="center"/>
        <w:rPr>
          <w:del w:id="10184" w:author="Cristiano de Menezes Feu" w:date="2022-11-21T08:33:00Z"/>
          <w:color w:val="000000"/>
        </w:rPr>
        <w:pPrChange w:id="10185" w:author="Cristiano de Menezes Feu" w:date="2022-11-21T08:33:00Z">
          <w:pPr>
            <w:widowControl w:val="0"/>
            <w:pBdr>
              <w:top w:val="nil"/>
              <w:left w:val="nil"/>
              <w:bottom w:val="nil"/>
              <w:right w:val="nil"/>
              <w:between w:val="nil"/>
            </w:pBdr>
          </w:pPr>
        </w:pPrChange>
      </w:pPr>
      <w:del w:id="10186" w:author="Cristiano de Menezes Feu" w:date="2022-11-21T08:33:00Z">
        <w:r w:rsidDel="00E631A1">
          <w:rPr>
            <w:color w:val="000000"/>
          </w:rPr>
          <w:delText xml:space="preserve">II - os Deputados, levantando-se de suas cadeiras, responderão sim ou não, conforme aprovem ou rejeitem a matéria em votação; </w:delText>
        </w:r>
      </w:del>
    </w:p>
    <w:p w14:paraId="00000ED6" w14:textId="1BAAF383" w:rsidR="003D183A" w:rsidDel="00E631A1" w:rsidRDefault="008B7924" w:rsidP="00E631A1">
      <w:pPr>
        <w:widowControl w:val="0"/>
        <w:pBdr>
          <w:top w:val="nil"/>
          <w:left w:val="nil"/>
          <w:bottom w:val="nil"/>
          <w:right w:val="nil"/>
          <w:between w:val="nil"/>
        </w:pBdr>
        <w:ind w:firstLine="0"/>
        <w:jc w:val="center"/>
        <w:rPr>
          <w:del w:id="10187" w:author="Cristiano de Menezes Feu" w:date="2022-11-21T08:33:00Z"/>
          <w:color w:val="000000"/>
        </w:rPr>
        <w:pPrChange w:id="10188" w:author="Cristiano de Menezes Feu" w:date="2022-11-21T08:33:00Z">
          <w:pPr>
            <w:widowControl w:val="0"/>
            <w:pBdr>
              <w:top w:val="nil"/>
              <w:left w:val="nil"/>
              <w:bottom w:val="nil"/>
              <w:right w:val="nil"/>
              <w:between w:val="nil"/>
            </w:pBdr>
          </w:pPr>
        </w:pPrChange>
      </w:pPr>
      <w:del w:id="10189" w:author="Cristiano de Menezes Feu" w:date="2022-11-21T08:33:00Z">
        <w:r w:rsidDel="00E631A1">
          <w:rPr>
            <w:color w:val="000000"/>
          </w:rPr>
          <w:delText xml:space="preserve">III - as abstenções serão também anotadas pelo Secretário. </w:delText>
        </w:r>
      </w:del>
    </w:p>
    <w:p w14:paraId="00000ED7" w14:textId="21493D64" w:rsidR="003D183A" w:rsidDel="00E631A1" w:rsidRDefault="008B7924" w:rsidP="00E631A1">
      <w:pPr>
        <w:widowControl w:val="0"/>
        <w:pBdr>
          <w:top w:val="nil"/>
          <w:left w:val="nil"/>
          <w:bottom w:val="nil"/>
          <w:right w:val="nil"/>
          <w:between w:val="nil"/>
        </w:pBdr>
        <w:spacing w:before="57"/>
        <w:ind w:firstLine="0"/>
        <w:jc w:val="center"/>
        <w:rPr>
          <w:del w:id="10190" w:author="Cristiano de Menezes Feu" w:date="2022-11-21T08:33:00Z"/>
          <w:b/>
          <w:color w:val="005583"/>
          <w:sz w:val="20"/>
          <w:szCs w:val="20"/>
        </w:rPr>
        <w:pPrChange w:id="10191" w:author="Cristiano de Menezes Feu" w:date="2022-11-21T08:33:00Z">
          <w:pPr>
            <w:widowControl w:val="0"/>
            <w:pBdr>
              <w:top w:val="nil"/>
              <w:left w:val="nil"/>
              <w:bottom w:val="nil"/>
              <w:right w:val="nil"/>
              <w:between w:val="nil"/>
            </w:pBdr>
            <w:spacing w:before="57"/>
          </w:pPr>
        </w:pPrChange>
      </w:pPr>
      <w:del w:id="10192" w:author="Cristiano de Menezes Feu" w:date="2022-11-21T08:33:00Z">
        <w:r w:rsidDel="00E631A1">
          <w:rPr>
            <w:rFonts w:ascii="ClearSans-Bold" w:eastAsia="ClearSans-Bold" w:hAnsi="ClearSans-Bold" w:cs="ClearSans-Bold"/>
            <w:b/>
            <w:color w:val="000000"/>
          </w:rPr>
          <w:delText>Art. 188.</w:delText>
        </w:r>
        <w:r w:rsidDel="00E631A1">
          <w:rPr>
            <w:color w:val="000000"/>
          </w:rPr>
          <w:delText xml:space="preserve"> A votação por escrutínio secreto far-se-á pelo sistema eletrônico, nos termos do artigo precedente, apurando-se apenas os nomes dos votantes e o resultado final, nos seguintes casos: </w:delText>
        </w:r>
      </w:del>
    </w:p>
    <w:p w14:paraId="00000ED8" w14:textId="1996F04E" w:rsidR="003D183A" w:rsidDel="00E631A1" w:rsidRDefault="008B7924" w:rsidP="00E631A1">
      <w:pPr>
        <w:widowControl w:val="0"/>
        <w:pBdr>
          <w:top w:val="nil"/>
          <w:left w:val="nil"/>
          <w:bottom w:val="nil"/>
          <w:right w:val="nil"/>
          <w:between w:val="nil"/>
        </w:pBdr>
        <w:spacing w:before="0" w:after="113"/>
        <w:ind w:left="567" w:firstLine="0"/>
        <w:jc w:val="center"/>
        <w:rPr>
          <w:del w:id="10193" w:author="Cristiano de Menezes Feu" w:date="2022-11-21T08:33:00Z"/>
          <w:color w:val="005583"/>
          <w:sz w:val="20"/>
          <w:szCs w:val="20"/>
        </w:rPr>
        <w:pPrChange w:id="10194" w:author="Cristiano de Menezes Feu" w:date="2022-11-21T08:33:00Z">
          <w:pPr>
            <w:widowControl w:val="0"/>
            <w:pBdr>
              <w:top w:val="nil"/>
              <w:left w:val="nil"/>
              <w:bottom w:val="nil"/>
              <w:right w:val="nil"/>
              <w:between w:val="nil"/>
            </w:pBdr>
            <w:spacing w:before="0" w:after="113"/>
            <w:ind w:left="567" w:firstLine="0"/>
          </w:pPr>
        </w:pPrChange>
      </w:pPr>
      <w:del w:id="10195" w:author="Cristiano de Menezes Feu" w:date="2022-11-21T08:33:00Z">
        <w:r w:rsidDel="00E631A1">
          <w:rPr>
            <w:b/>
            <w:color w:val="005583"/>
            <w:sz w:val="20"/>
            <w:szCs w:val="20"/>
          </w:rPr>
          <w:delText>QO</w:delText>
        </w:r>
        <w:r w:rsidDel="00E631A1">
          <w:rPr>
            <w:color w:val="005583"/>
            <w:sz w:val="20"/>
            <w:szCs w:val="20"/>
          </w:rPr>
          <w:delText xml:space="preserve"> 104/2011 – Permite o encaminhamento de votação secreta sob o argumento de que o encaminhamento não quebra o sigilo da votação.</w:delText>
        </w:r>
      </w:del>
    </w:p>
    <w:p w14:paraId="00000ED9" w14:textId="57D251BD" w:rsidR="003D183A" w:rsidDel="00E631A1" w:rsidRDefault="008B7924" w:rsidP="00E631A1">
      <w:pPr>
        <w:widowControl w:val="0"/>
        <w:pBdr>
          <w:top w:val="nil"/>
          <w:left w:val="nil"/>
          <w:bottom w:val="nil"/>
          <w:right w:val="nil"/>
          <w:between w:val="nil"/>
        </w:pBdr>
        <w:ind w:firstLine="0"/>
        <w:jc w:val="center"/>
        <w:rPr>
          <w:del w:id="10196" w:author="Cristiano de Menezes Feu" w:date="2022-11-21T08:33:00Z"/>
          <w:color w:val="000000"/>
        </w:rPr>
        <w:pPrChange w:id="10197" w:author="Cristiano de Menezes Feu" w:date="2022-11-21T08:33:00Z">
          <w:pPr>
            <w:widowControl w:val="0"/>
            <w:pBdr>
              <w:top w:val="nil"/>
              <w:left w:val="nil"/>
              <w:bottom w:val="nil"/>
              <w:right w:val="nil"/>
              <w:between w:val="nil"/>
            </w:pBdr>
          </w:pPr>
        </w:pPrChange>
      </w:pPr>
      <w:del w:id="10198" w:author="Cristiano de Menezes Feu" w:date="2022-11-21T08:33:00Z">
        <w:r w:rsidDel="00E631A1">
          <w:rPr>
            <w:color w:val="000000"/>
          </w:rPr>
          <w:delText>I - deliberação, durante o estado de sítio, sobre a suspensão de imunidades de Deputado, nas condições previstas no § 8º do art. 53 da Constituição Federal;</w:delText>
        </w:r>
        <w:r w:rsidDel="00E631A1">
          <w:rPr>
            <w:color w:val="005583"/>
            <w:vertAlign w:val="superscript"/>
          </w:rPr>
          <w:footnoteReference w:id="388"/>
        </w:r>
        <w:r w:rsidDel="00E631A1">
          <w:rPr>
            <w:color w:val="005583"/>
            <w:vertAlign w:val="superscript"/>
          </w:rPr>
          <w:delText xml:space="preserve"> e </w:delText>
        </w:r>
        <w:r w:rsidDel="00E631A1">
          <w:rPr>
            <w:color w:val="005583"/>
            <w:vertAlign w:val="superscript"/>
          </w:rPr>
          <w:footnoteReference w:id="389"/>
        </w:r>
        <w:r w:rsidDel="00E631A1">
          <w:rPr>
            <w:color w:val="000000"/>
          </w:rPr>
          <w:delText xml:space="preserve"> </w:delText>
        </w:r>
      </w:del>
    </w:p>
    <w:p w14:paraId="00000EDA" w14:textId="00F70DC8" w:rsidR="003D183A" w:rsidDel="00E631A1" w:rsidRDefault="008B7924" w:rsidP="00E631A1">
      <w:pPr>
        <w:widowControl w:val="0"/>
        <w:pBdr>
          <w:top w:val="nil"/>
          <w:left w:val="nil"/>
          <w:bottom w:val="nil"/>
          <w:right w:val="nil"/>
          <w:between w:val="nil"/>
        </w:pBdr>
        <w:ind w:firstLine="0"/>
        <w:jc w:val="center"/>
        <w:rPr>
          <w:del w:id="10205" w:author="Cristiano de Menezes Feu" w:date="2022-11-21T08:33:00Z"/>
          <w:color w:val="000000"/>
        </w:rPr>
        <w:pPrChange w:id="10206" w:author="Cristiano de Menezes Feu" w:date="2022-11-21T08:33:00Z">
          <w:pPr>
            <w:widowControl w:val="0"/>
            <w:pBdr>
              <w:top w:val="nil"/>
              <w:left w:val="nil"/>
              <w:bottom w:val="nil"/>
              <w:right w:val="nil"/>
              <w:between w:val="nil"/>
            </w:pBdr>
          </w:pPr>
        </w:pPrChange>
      </w:pPr>
      <w:del w:id="10207" w:author="Cristiano de Menezes Feu" w:date="2022-11-21T08:33:00Z">
        <w:r w:rsidDel="00E631A1">
          <w:rPr>
            <w:color w:val="000000"/>
          </w:rPr>
          <w:delText xml:space="preserve">II - por decisão do Plenário, a requerimento de um décimo </w:delText>
        </w:r>
        <w:r w:rsidDel="00E631A1">
          <w:rPr>
            <w:i/>
            <w:color w:val="005583"/>
          </w:rPr>
          <w:delText xml:space="preserve">(52 Deputados) </w:delText>
        </w:r>
        <w:r w:rsidDel="00E631A1">
          <w:rPr>
            <w:color w:val="000000"/>
          </w:rPr>
          <w:delText>dos membros da Casa ou de Líderes que representem este número, formulado antes de iniciada a Ordem do Dia.</w:delText>
        </w:r>
        <w:r w:rsidDel="00E631A1">
          <w:rPr>
            <w:color w:val="005583"/>
            <w:vertAlign w:val="superscript"/>
          </w:rPr>
          <w:footnoteReference w:id="390"/>
        </w:r>
        <w:r w:rsidDel="00E631A1">
          <w:rPr>
            <w:color w:val="000000"/>
          </w:rPr>
          <w:delText xml:space="preserve"> </w:delText>
        </w:r>
      </w:del>
    </w:p>
    <w:p w14:paraId="00000EDB" w14:textId="744410CD" w:rsidR="003D183A" w:rsidDel="00E631A1" w:rsidRDefault="008B7924" w:rsidP="00E631A1">
      <w:pPr>
        <w:widowControl w:val="0"/>
        <w:pBdr>
          <w:top w:val="nil"/>
          <w:left w:val="nil"/>
          <w:bottom w:val="nil"/>
          <w:right w:val="nil"/>
          <w:between w:val="nil"/>
        </w:pBdr>
        <w:ind w:firstLine="0"/>
        <w:jc w:val="center"/>
        <w:rPr>
          <w:del w:id="10211" w:author="Cristiano de Menezes Feu" w:date="2022-11-21T08:33:00Z"/>
          <w:color w:val="005583"/>
          <w:vertAlign w:val="superscript"/>
        </w:rPr>
        <w:pPrChange w:id="10212" w:author="Cristiano de Menezes Feu" w:date="2022-11-21T08:33:00Z">
          <w:pPr>
            <w:widowControl w:val="0"/>
            <w:pBdr>
              <w:top w:val="nil"/>
              <w:left w:val="nil"/>
              <w:bottom w:val="nil"/>
              <w:right w:val="nil"/>
              <w:between w:val="nil"/>
            </w:pBdr>
          </w:pPr>
        </w:pPrChange>
      </w:pPr>
      <w:del w:id="10213" w:author="Cristiano de Menezes Feu" w:date="2022-11-21T08:33:00Z">
        <w:r w:rsidDel="00E631A1">
          <w:rPr>
            <w:color w:val="000000"/>
          </w:rPr>
          <w:delText>III - para eleição do Presidente e demais membros da Mesa Diretora, do Presidente e Vice-Presidentes de Comissões Permanentes e Temporárias, dos membros da Câmara que irão compor a Comissão Representativa do Congresso Nacional e dos 2 (dois) cidadãos que irão integrar o Conselho da República e nas demais eleições;</w:delText>
        </w:r>
        <w:r w:rsidDel="00E631A1">
          <w:rPr>
            <w:color w:val="005583"/>
            <w:vertAlign w:val="superscript"/>
          </w:rPr>
          <w:footnoteReference w:id="391"/>
        </w:r>
      </w:del>
    </w:p>
    <w:p w14:paraId="00000EDC" w14:textId="70234BF8" w:rsidR="003D183A" w:rsidDel="00E631A1" w:rsidRDefault="008B7924" w:rsidP="00E631A1">
      <w:pPr>
        <w:widowControl w:val="0"/>
        <w:pBdr>
          <w:top w:val="nil"/>
          <w:left w:val="nil"/>
          <w:bottom w:val="nil"/>
          <w:right w:val="nil"/>
          <w:between w:val="nil"/>
        </w:pBdr>
        <w:spacing w:before="0" w:after="113"/>
        <w:ind w:left="567" w:firstLine="0"/>
        <w:jc w:val="center"/>
        <w:rPr>
          <w:del w:id="10217" w:author="Cristiano de Menezes Feu" w:date="2022-11-21T08:33:00Z"/>
          <w:b/>
          <w:color w:val="005583"/>
          <w:sz w:val="20"/>
          <w:szCs w:val="20"/>
        </w:rPr>
        <w:pPrChange w:id="10218" w:author="Cristiano de Menezes Feu" w:date="2022-11-21T08:33:00Z">
          <w:pPr>
            <w:widowControl w:val="0"/>
            <w:pBdr>
              <w:top w:val="nil"/>
              <w:left w:val="nil"/>
              <w:bottom w:val="nil"/>
              <w:right w:val="nil"/>
              <w:between w:val="nil"/>
            </w:pBdr>
            <w:spacing w:before="0" w:after="113"/>
            <w:ind w:left="567" w:firstLine="0"/>
          </w:pPr>
        </w:pPrChange>
      </w:pPr>
      <w:del w:id="10219" w:author="Cristiano de Menezes Feu" w:date="2022-11-21T08:33:00Z">
        <w:r w:rsidDel="00E631A1">
          <w:rPr>
            <w:color w:val="005583"/>
            <w:sz w:val="20"/>
            <w:szCs w:val="20"/>
          </w:rPr>
          <w:delText>Art. 7º.</w:delText>
        </w:r>
      </w:del>
    </w:p>
    <w:p w14:paraId="00000EDD" w14:textId="71243AFB" w:rsidR="003D183A" w:rsidDel="00E631A1" w:rsidRDefault="008B7924" w:rsidP="00E631A1">
      <w:pPr>
        <w:widowControl w:val="0"/>
        <w:pBdr>
          <w:top w:val="nil"/>
          <w:left w:val="nil"/>
          <w:bottom w:val="nil"/>
          <w:right w:val="nil"/>
          <w:between w:val="nil"/>
        </w:pBdr>
        <w:spacing w:before="0" w:after="113"/>
        <w:ind w:left="567" w:firstLine="0"/>
        <w:jc w:val="center"/>
        <w:rPr>
          <w:del w:id="10220" w:author="Cristiano de Menezes Feu" w:date="2022-11-21T08:33:00Z"/>
          <w:color w:val="005583"/>
          <w:sz w:val="20"/>
          <w:szCs w:val="20"/>
        </w:rPr>
        <w:pPrChange w:id="10221" w:author="Cristiano de Menezes Feu" w:date="2022-11-21T08:33:00Z">
          <w:pPr>
            <w:widowControl w:val="0"/>
            <w:pBdr>
              <w:top w:val="nil"/>
              <w:left w:val="nil"/>
              <w:bottom w:val="nil"/>
              <w:right w:val="nil"/>
              <w:between w:val="nil"/>
            </w:pBdr>
            <w:spacing w:before="0" w:after="113"/>
            <w:ind w:left="567" w:firstLine="0"/>
          </w:pPr>
        </w:pPrChange>
      </w:pPr>
      <w:del w:id="10222" w:author="Cristiano de Menezes Feu" w:date="2022-11-21T08:33:00Z">
        <w:r w:rsidDel="00E631A1">
          <w:rPr>
            <w:b/>
            <w:color w:val="005583"/>
            <w:sz w:val="20"/>
            <w:szCs w:val="20"/>
          </w:rPr>
          <w:delText>Prática:</w:delText>
        </w:r>
        <w:r w:rsidDel="00E631A1">
          <w:rPr>
            <w:color w:val="005583"/>
            <w:sz w:val="20"/>
            <w:szCs w:val="20"/>
          </w:rPr>
          <w:delText xml:space="preserve"> a eleição da Comissão Representativa é tradicionalmente feita por aclamação, de acordo com a lista de indicados pelas Lideranças partidárias, sem necessidade de votação secreta. Exemplo: Objeto de Deliberação – OBJ 9/2012.</w:delText>
        </w:r>
      </w:del>
    </w:p>
    <w:p w14:paraId="00000EDE" w14:textId="60E6AB29" w:rsidR="003D183A" w:rsidDel="00E631A1" w:rsidRDefault="008B7924" w:rsidP="00E631A1">
      <w:pPr>
        <w:widowControl w:val="0"/>
        <w:pBdr>
          <w:top w:val="nil"/>
          <w:left w:val="nil"/>
          <w:bottom w:val="nil"/>
          <w:right w:val="nil"/>
          <w:between w:val="nil"/>
        </w:pBdr>
        <w:ind w:firstLine="0"/>
        <w:jc w:val="center"/>
        <w:rPr>
          <w:del w:id="10223" w:author="Cristiano de Menezes Feu" w:date="2022-11-21T08:33:00Z"/>
          <w:color w:val="005583"/>
          <w:vertAlign w:val="superscript"/>
        </w:rPr>
        <w:pPrChange w:id="10224" w:author="Cristiano de Menezes Feu" w:date="2022-11-21T08:33:00Z">
          <w:pPr>
            <w:widowControl w:val="0"/>
            <w:pBdr>
              <w:top w:val="nil"/>
              <w:left w:val="nil"/>
              <w:bottom w:val="nil"/>
              <w:right w:val="nil"/>
              <w:between w:val="nil"/>
            </w:pBdr>
          </w:pPr>
        </w:pPrChange>
      </w:pPr>
      <w:del w:id="10225" w:author="Cristiano de Menezes Feu" w:date="2022-11-21T08:33:00Z">
        <w:r w:rsidDel="00E631A1">
          <w:rPr>
            <w:color w:val="000000"/>
          </w:rPr>
          <w:delText>IV - no caso de pronunciamento sobre a perda de mandato de Deputado ou suspensão das imunidades constitucionais dos membros da Casa durante o estado de sítio.</w:delText>
        </w:r>
        <w:r w:rsidDel="00E631A1">
          <w:rPr>
            <w:color w:val="005583"/>
            <w:vertAlign w:val="superscript"/>
          </w:rPr>
          <w:footnoteReference w:id="392"/>
        </w:r>
      </w:del>
    </w:p>
    <w:p w14:paraId="00000EDF" w14:textId="3ABF5438" w:rsidR="003D183A" w:rsidDel="00E631A1" w:rsidRDefault="008B7924" w:rsidP="00E631A1">
      <w:pPr>
        <w:widowControl w:val="0"/>
        <w:pBdr>
          <w:top w:val="nil"/>
          <w:left w:val="nil"/>
          <w:bottom w:val="nil"/>
          <w:right w:val="nil"/>
          <w:between w:val="nil"/>
        </w:pBdr>
        <w:spacing w:before="0" w:after="113"/>
        <w:ind w:left="567" w:firstLine="0"/>
        <w:jc w:val="center"/>
        <w:rPr>
          <w:del w:id="10229" w:author="Cristiano de Menezes Feu" w:date="2022-11-21T08:33:00Z"/>
          <w:color w:val="005583"/>
          <w:sz w:val="20"/>
          <w:szCs w:val="20"/>
        </w:rPr>
        <w:pPrChange w:id="10230" w:author="Cristiano de Menezes Feu" w:date="2022-11-21T08:33:00Z">
          <w:pPr>
            <w:widowControl w:val="0"/>
            <w:pBdr>
              <w:top w:val="nil"/>
              <w:left w:val="nil"/>
              <w:bottom w:val="nil"/>
              <w:right w:val="nil"/>
              <w:between w:val="nil"/>
            </w:pBdr>
            <w:spacing w:before="0" w:after="113"/>
            <w:ind w:left="567" w:firstLine="0"/>
          </w:pPr>
        </w:pPrChange>
      </w:pPr>
      <w:del w:id="10231" w:author="Cristiano de Menezes Feu" w:date="2022-11-21T08:33:00Z">
        <w:r w:rsidDel="00E631A1">
          <w:rPr>
            <w:color w:val="005583"/>
            <w:sz w:val="20"/>
            <w:szCs w:val="20"/>
          </w:rPr>
          <w:delText>Art. 109, III, a; art. 238, III; art. 240.</w:delText>
        </w:r>
      </w:del>
    </w:p>
    <w:p w14:paraId="00000EE0" w14:textId="3FC48600" w:rsidR="003D183A" w:rsidDel="00E631A1" w:rsidRDefault="008B7924" w:rsidP="00E631A1">
      <w:pPr>
        <w:widowControl w:val="0"/>
        <w:pBdr>
          <w:top w:val="nil"/>
          <w:left w:val="nil"/>
          <w:bottom w:val="nil"/>
          <w:right w:val="nil"/>
          <w:between w:val="nil"/>
        </w:pBdr>
        <w:spacing w:before="57"/>
        <w:ind w:firstLine="0"/>
        <w:jc w:val="center"/>
        <w:rPr>
          <w:del w:id="10232" w:author="Cristiano de Menezes Feu" w:date="2022-11-21T08:33:00Z"/>
          <w:color w:val="000000"/>
        </w:rPr>
        <w:pPrChange w:id="10233" w:author="Cristiano de Menezes Feu" w:date="2022-11-21T08:33:00Z">
          <w:pPr>
            <w:widowControl w:val="0"/>
            <w:pBdr>
              <w:top w:val="nil"/>
              <w:left w:val="nil"/>
              <w:bottom w:val="nil"/>
              <w:right w:val="nil"/>
              <w:between w:val="nil"/>
            </w:pBdr>
            <w:spacing w:before="57"/>
          </w:pPr>
        </w:pPrChange>
      </w:pPr>
      <w:del w:id="10234" w:author="Cristiano de Menezes Feu" w:date="2022-11-21T08:33:00Z">
        <w:r w:rsidDel="00E631A1">
          <w:rPr>
            <w:color w:val="000000"/>
          </w:rPr>
          <w:delText>§ 1º A votação por escrutínio secreto far-se-á mediante cédula, impressa ou datilografada, recolhida em urna à vista do Plenário, quando o sistema eletrônico de votação não estiver funcionando.</w:delText>
        </w:r>
        <w:r w:rsidDel="00E631A1">
          <w:rPr>
            <w:color w:val="005583"/>
            <w:vertAlign w:val="superscript"/>
          </w:rPr>
          <w:footnoteReference w:id="393"/>
        </w:r>
        <w:r w:rsidDel="00E631A1">
          <w:rPr>
            <w:color w:val="000000"/>
          </w:rPr>
          <w:delText xml:space="preserve"> </w:delText>
        </w:r>
      </w:del>
    </w:p>
    <w:p w14:paraId="00000EE1" w14:textId="204604FE" w:rsidR="003D183A" w:rsidDel="00E631A1" w:rsidRDefault="008B7924" w:rsidP="00E631A1">
      <w:pPr>
        <w:widowControl w:val="0"/>
        <w:pBdr>
          <w:top w:val="nil"/>
          <w:left w:val="nil"/>
          <w:bottom w:val="nil"/>
          <w:right w:val="nil"/>
          <w:between w:val="nil"/>
        </w:pBdr>
        <w:spacing w:before="57"/>
        <w:ind w:firstLine="0"/>
        <w:jc w:val="center"/>
        <w:rPr>
          <w:del w:id="10238" w:author="Cristiano de Menezes Feu" w:date="2022-11-21T08:33:00Z"/>
          <w:color w:val="005583"/>
          <w:vertAlign w:val="superscript"/>
        </w:rPr>
        <w:pPrChange w:id="10239" w:author="Cristiano de Menezes Feu" w:date="2022-11-21T08:33:00Z">
          <w:pPr>
            <w:widowControl w:val="0"/>
            <w:pBdr>
              <w:top w:val="nil"/>
              <w:left w:val="nil"/>
              <w:bottom w:val="nil"/>
              <w:right w:val="nil"/>
              <w:between w:val="nil"/>
            </w:pBdr>
            <w:spacing w:before="57"/>
          </w:pPr>
        </w:pPrChange>
      </w:pPr>
      <w:del w:id="10240" w:author="Cristiano de Menezes Feu" w:date="2022-11-21T08:33:00Z">
        <w:r w:rsidDel="00E631A1">
          <w:rPr>
            <w:color w:val="000000"/>
          </w:rPr>
          <w:delText xml:space="preserve">I –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394"/>
        </w:r>
      </w:del>
    </w:p>
    <w:p w14:paraId="00000EE2" w14:textId="2DA15100" w:rsidR="003D183A" w:rsidDel="00E631A1" w:rsidRDefault="008B7924" w:rsidP="00E631A1">
      <w:pPr>
        <w:widowControl w:val="0"/>
        <w:pBdr>
          <w:top w:val="nil"/>
          <w:left w:val="nil"/>
          <w:bottom w:val="nil"/>
          <w:right w:val="nil"/>
          <w:between w:val="nil"/>
        </w:pBdr>
        <w:spacing w:before="57"/>
        <w:ind w:firstLine="0"/>
        <w:jc w:val="center"/>
        <w:rPr>
          <w:del w:id="10244" w:author="Cristiano de Menezes Feu" w:date="2022-11-21T08:33:00Z"/>
          <w:color w:val="005583"/>
          <w:vertAlign w:val="superscript"/>
        </w:rPr>
        <w:pPrChange w:id="10245" w:author="Cristiano de Menezes Feu" w:date="2022-11-21T08:33:00Z">
          <w:pPr>
            <w:widowControl w:val="0"/>
            <w:pBdr>
              <w:top w:val="nil"/>
              <w:left w:val="nil"/>
              <w:bottom w:val="nil"/>
              <w:right w:val="nil"/>
              <w:between w:val="nil"/>
            </w:pBdr>
            <w:spacing w:before="57"/>
          </w:pPr>
        </w:pPrChange>
      </w:pPr>
      <w:del w:id="10246" w:author="Cristiano de Menezes Feu" w:date="2022-11-21T08:33:00Z">
        <w:r w:rsidDel="00E631A1">
          <w:rPr>
            <w:color w:val="000000"/>
          </w:rPr>
          <w:delText xml:space="preserve">II –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395"/>
        </w:r>
      </w:del>
    </w:p>
    <w:p w14:paraId="00000EE3" w14:textId="4C336F65" w:rsidR="003D183A" w:rsidDel="00E631A1" w:rsidRDefault="008B7924" w:rsidP="00E631A1">
      <w:pPr>
        <w:widowControl w:val="0"/>
        <w:pBdr>
          <w:top w:val="nil"/>
          <w:left w:val="nil"/>
          <w:bottom w:val="nil"/>
          <w:right w:val="nil"/>
          <w:between w:val="nil"/>
        </w:pBdr>
        <w:spacing w:before="57"/>
        <w:ind w:firstLine="0"/>
        <w:jc w:val="center"/>
        <w:rPr>
          <w:del w:id="10250" w:author="Cristiano de Menezes Feu" w:date="2022-11-21T08:33:00Z"/>
          <w:color w:val="005583"/>
          <w:vertAlign w:val="superscript"/>
        </w:rPr>
        <w:pPrChange w:id="10251" w:author="Cristiano de Menezes Feu" w:date="2022-11-21T08:33:00Z">
          <w:pPr>
            <w:widowControl w:val="0"/>
            <w:pBdr>
              <w:top w:val="nil"/>
              <w:left w:val="nil"/>
              <w:bottom w:val="nil"/>
              <w:right w:val="nil"/>
              <w:between w:val="nil"/>
            </w:pBdr>
            <w:spacing w:before="57"/>
          </w:pPr>
        </w:pPrChange>
      </w:pPr>
      <w:del w:id="10252" w:author="Cristiano de Menezes Feu" w:date="2022-11-21T08:33:00Z">
        <w:r w:rsidDel="00E631A1">
          <w:rPr>
            <w:color w:val="000000"/>
          </w:rPr>
          <w:delText xml:space="preserve">III –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396"/>
        </w:r>
      </w:del>
    </w:p>
    <w:p w14:paraId="00000EE4" w14:textId="382BC703" w:rsidR="003D183A" w:rsidDel="00E631A1" w:rsidRDefault="008B7924" w:rsidP="00E631A1">
      <w:pPr>
        <w:widowControl w:val="0"/>
        <w:pBdr>
          <w:top w:val="nil"/>
          <w:left w:val="nil"/>
          <w:bottom w:val="nil"/>
          <w:right w:val="nil"/>
          <w:between w:val="nil"/>
        </w:pBdr>
        <w:spacing w:before="57"/>
        <w:ind w:firstLine="0"/>
        <w:jc w:val="center"/>
        <w:rPr>
          <w:del w:id="10256" w:author="Cristiano de Menezes Feu" w:date="2022-11-21T08:33:00Z"/>
          <w:color w:val="000000"/>
        </w:rPr>
        <w:pPrChange w:id="10257" w:author="Cristiano de Menezes Feu" w:date="2022-11-21T08:33:00Z">
          <w:pPr>
            <w:widowControl w:val="0"/>
            <w:pBdr>
              <w:top w:val="nil"/>
              <w:left w:val="nil"/>
              <w:bottom w:val="nil"/>
              <w:right w:val="nil"/>
              <w:between w:val="nil"/>
            </w:pBdr>
            <w:spacing w:before="57"/>
          </w:pPr>
        </w:pPrChange>
      </w:pPr>
      <w:del w:id="10258" w:author="Cristiano de Menezes Feu" w:date="2022-11-21T08:33:00Z">
        <w:r w:rsidDel="00E631A1">
          <w:rPr>
            <w:color w:val="000000"/>
          </w:rPr>
          <w:delText xml:space="preserve">§ 2º Não serão objeto de deliberação por meio de escrutínio secreto: </w:delText>
        </w:r>
      </w:del>
    </w:p>
    <w:p w14:paraId="00000EE5" w14:textId="4B5E30BD" w:rsidR="003D183A" w:rsidDel="00E631A1" w:rsidRDefault="008B7924" w:rsidP="00E631A1">
      <w:pPr>
        <w:widowControl w:val="0"/>
        <w:pBdr>
          <w:top w:val="nil"/>
          <w:left w:val="nil"/>
          <w:bottom w:val="nil"/>
          <w:right w:val="nil"/>
          <w:between w:val="nil"/>
        </w:pBdr>
        <w:ind w:firstLine="0"/>
        <w:jc w:val="center"/>
        <w:rPr>
          <w:del w:id="10259" w:author="Cristiano de Menezes Feu" w:date="2022-11-21T08:33:00Z"/>
          <w:color w:val="000000"/>
        </w:rPr>
        <w:pPrChange w:id="10260" w:author="Cristiano de Menezes Feu" w:date="2022-11-21T08:33:00Z">
          <w:pPr>
            <w:widowControl w:val="0"/>
            <w:pBdr>
              <w:top w:val="nil"/>
              <w:left w:val="nil"/>
              <w:bottom w:val="nil"/>
              <w:right w:val="nil"/>
              <w:between w:val="nil"/>
            </w:pBdr>
          </w:pPr>
        </w:pPrChange>
      </w:pPr>
      <w:del w:id="10261" w:author="Cristiano de Menezes Feu" w:date="2022-11-21T08:33:00Z">
        <w:r w:rsidDel="00E631A1">
          <w:rPr>
            <w:color w:val="000000"/>
          </w:rPr>
          <w:delText xml:space="preserve">I - recursos sobre questão de ordem; </w:delText>
        </w:r>
      </w:del>
    </w:p>
    <w:p w14:paraId="00000EE6" w14:textId="1D7C321B" w:rsidR="003D183A" w:rsidDel="00E631A1" w:rsidRDefault="008B7924" w:rsidP="00E631A1">
      <w:pPr>
        <w:widowControl w:val="0"/>
        <w:pBdr>
          <w:top w:val="nil"/>
          <w:left w:val="nil"/>
          <w:bottom w:val="nil"/>
          <w:right w:val="nil"/>
          <w:between w:val="nil"/>
        </w:pBdr>
        <w:spacing w:before="0" w:after="113"/>
        <w:ind w:left="567" w:firstLine="0"/>
        <w:jc w:val="center"/>
        <w:rPr>
          <w:del w:id="10262" w:author="Cristiano de Menezes Feu" w:date="2022-11-21T08:33:00Z"/>
          <w:color w:val="005583"/>
          <w:sz w:val="20"/>
          <w:szCs w:val="20"/>
        </w:rPr>
        <w:pPrChange w:id="10263" w:author="Cristiano de Menezes Feu" w:date="2022-11-21T08:33:00Z">
          <w:pPr>
            <w:widowControl w:val="0"/>
            <w:pBdr>
              <w:top w:val="nil"/>
              <w:left w:val="nil"/>
              <w:bottom w:val="nil"/>
              <w:right w:val="nil"/>
              <w:between w:val="nil"/>
            </w:pBdr>
            <w:spacing w:before="0" w:after="113"/>
            <w:ind w:left="567" w:firstLine="0"/>
          </w:pPr>
        </w:pPrChange>
      </w:pPr>
      <w:del w:id="10264" w:author="Cristiano de Menezes Feu" w:date="2022-11-21T08:33:00Z">
        <w:r w:rsidDel="00E631A1">
          <w:rPr>
            <w:color w:val="005583"/>
            <w:sz w:val="20"/>
            <w:szCs w:val="20"/>
          </w:rPr>
          <w:delText>Art. 95, § 8º.</w:delText>
        </w:r>
      </w:del>
    </w:p>
    <w:p w14:paraId="00000EE7" w14:textId="1541812C" w:rsidR="003D183A" w:rsidDel="00E631A1" w:rsidRDefault="008B7924" w:rsidP="00E631A1">
      <w:pPr>
        <w:widowControl w:val="0"/>
        <w:pBdr>
          <w:top w:val="nil"/>
          <w:left w:val="nil"/>
          <w:bottom w:val="nil"/>
          <w:right w:val="nil"/>
          <w:between w:val="nil"/>
        </w:pBdr>
        <w:ind w:firstLine="0"/>
        <w:jc w:val="center"/>
        <w:rPr>
          <w:del w:id="10265" w:author="Cristiano de Menezes Feu" w:date="2022-11-21T08:33:00Z"/>
          <w:color w:val="000000"/>
        </w:rPr>
        <w:pPrChange w:id="10266" w:author="Cristiano de Menezes Feu" w:date="2022-11-21T08:33:00Z">
          <w:pPr>
            <w:widowControl w:val="0"/>
            <w:pBdr>
              <w:top w:val="nil"/>
              <w:left w:val="nil"/>
              <w:bottom w:val="nil"/>
              <w:right w:val="nil"/>
              <w:between w:val="nil"/>
            </w:pBdr>
          </w:pPr>
        </w:pPrChange>
      </w:pPr>
      <w:del w:id="10267" w:author="Cristiano de Menezes Feu" w:date="2022-11-21T08:33:00Z">
        <w:r w:rsidDel="00E631A1">
          <w:rPr>
            <w:color w:val="000000"/>
          </w:rPr>
          <w:delText xml:space="preserve">II - projeto de lei periódica; </w:delText>
        </w:r>
      </w:del>
    </w:p>
    <w:p w14:paraId="00000EE8" w14:textId="1C43EDA4" w:rsidR="003D183A" w:rsidDel="00E631A1" w:rsidRDefault="008B7924" w:rsidP="00E631A1">
      <w:pPr>
        <w:widowControl w:val="0"/>
        <w:pBdr>
          <w:top w:val="nil"/>
          <w:left w:val="nil"/>
          <w:bottom w:val="nil"/>
          <w:right w:val="nil"/>
          <w:between w:val="nil"/>
        </w:pBdr>
        <w:spacing w:before="0" w:after="113"/>
        <w:ind w:left="567" w:firstLine="0"/>
        <w:jc w:val="center"/>
        <w:rPr>
          <w:del w:id="10268" w:author="Cristiano de Menezes Feu" w:date="2022-11-21T08:33:00Z"/>
          <w:color w:val="005583"/>
          <w:sz w:val="20"/>
          <w:szCs w:val="20"/>
        </w:rPr>
        <w:pPrChange w:id="10269" w:author="Cristiano de Menezes Feu" w:date="2022-11-21T08:33:00Z">
          <w:pPr>
            <w:widowControl w:val="0"/>
            <w:pBdr>
              <w:top w:val="nil"/>
              <w:left w:val="nil"/>
              <w:bottom w:val="nil"/>
              <w:right w:val="nil"/>
              <w:between w:val="nil"/>
            </w:pBdr>
            <w:spacing w:before="0" w:after="113"/>
            <w:ind w:left="567" w:firstLine="0"/>
          </w:pPr>
        </w:pPrChange>
      </w:pPr>
      <w:del w:id="10270" w:author="Cristiano de Menezes Feu" w:date="2022-11-21T08:33:00Z">
        <w:r w:rsidDel="00E631A1">
          <w:rPr>
            <w:color w:val="005583"/>
            <w:sz w:val="20"/>
            <w:szCs w:val="20"/>
          </w:rPr>
          <w:delText>Arts. 214 e 215.</w:delText>
        </w:r>
      </w:del>
    </w:p>
    <w:p w14:paraId="00000EE9" w14:textId="305DFBE6" w:rsidR="003D183A" w:rsidDel="00E631A1" w:rsidRDefault="008B7924" w:rsidP="00E631A1">
      <w:pPr>
        <w:widowControl w:val="0"/>
        <w:pBdr>
          <w:top w:val="nil"/>
          <w:left w:val="nil"/>
          <w:bottom w:val="nil"/>
          <w:right w:val="nil"/>
          <w:between w:val="nil"/>
        </w:pBdr>
        <w:ind w:firstLine="0"/>
        <w:jc w:val="center"/>
        <w:rPr>
          <w:del w:id="10271" w:author="Cristiano de Menezes Feu" w:date="2022-11-21T08:33:00Z"/>
          <w:color w:val="005583"/>
          <w:vertAlign w:val="superscript"/>
        </w:rPr>
        <w:pPrChange w:id="10272" w:author="Cristiano de Menezes Feu" w:date="2022-11-21T08:33:00Z">
          <w:pPr>
            <w:widowControl w:val="0"/>
            <w:pBdr>
              <w:top w:val="nil"/>
              <w:left w:val="nil"/>
              <w:bottom w:val="nil"/>
              <w:right w:val="nil"/>
              <w:between w:val="nil"/>
            </w:pBdr>
          </w:pPr>
        </w:pPrChange>
      </w:pPr>
      <w:del w:id="10273" w:author="Cristiano de Menezes Feu" w:date="2022-11-21T08:33:00Z">
        <w:r w:rsidDel="00E631A1">
          <w:rPr>
            <w:color w:val="000000"/>
          </w:rPr>
          <w:delText>III - proposição que vise a alteração de legislação codificada ou disponha sobre leis tributárias em geral, concessão de favores, privilégios ou isenções e qualquer das matérias compreendidas nos incisos I, II, IV, VI, VII, XI, XII e XVII do art. 21 e incisos IV, VII, X, XII e XV do art. 22 da Constituição Federal;</w:delText>
        </w:r>
        <w:r w:rsidDel="00E631A1">
          <w:rPr>
            <w:color w:val="005583"/>
            <w:vertAlign w:val="superscript"/>
          </w:rPr>
          <w:footnoteReference w:id="397"/>
        </w:r>
      </w:del>
    </w:p>
    <w:p w14:paraId="00000EEA" w14:textId="0FDEF984" w:rsidR="003D183A" w:rsidDel="00E631A1" w:rsidRDefault="008B7924" w:rsidP="00E631A1">
      <w:pPr>
        <w:widowControl w:val="0"/>
        <w:pBdr>
          <w:top w:val="nil"/>
          <w:left w:val="nil"/>
          <w:bottom w:val="nil"/>
          <w:right w:val="nil"/>
          <w:between w:val="nil"/>
        </w:pBdr>
        <w:ind w:firstLine="0"/>
        <w:jc w:val="center"/>
        <w:rPr>
          <w:del w:id="10277" w:author="Cristiano de Menezes Feu" w:date="2022-11-21T08:33:00Z"/>
          <w:color w:val="000000"/>
        </w:rPr>
        <w:pPrChange w:id="10278" w:author="Cristiano de Menezes Feu" w:date="2022-11-21T08:33:00Z">
          <w:pPr>
            <w:widowControl w:val="0"/>
            <w:pBdr>
              <w:top w:val="nil"/>
              <w:left w:val="nil"/>
              <w:bottom w:val="nil"/>
              <w:right w:val="nil"/>
              <w:between w:val="nil"/>
            </w:pBdr>
          </w:pPr>
        </w:pPrChange>
      </w:pPr>
      <w:del w:id="10279" w:author="Cristiano de Menezes Feu" w:date="2022-11-21T08:33:00Z">
        <w:r w:rsidDel="00E631A1">
          <w:rPr>
            <w:color w:val="000000"/>
          </w:rPr>
          <w:delText>IV - autorização para instauração de processo, nas infrações penais comuns ou nos crimes de responsabilidade, contra o Presidente e o Vice-Presidente da República e os Ministros de Estado.</w:delText>
        </w:r>
        <w:r w:rsidDel="00E631A1">
          <w:rPr>
            <w:color w:val="005583"/>
            <w:vertAlign w:val="superscript"/>
          </w:rPr>
          <w:footnoteReference w:id="398"/>
        </w:r>
        <w:r w:rsidDel="00E631A1">
          <w:rPr>
            <w:color w:val="000000"/>
          </w:rPr>
          <w:delText xml:space="preserve"> </w:delText>
        </w:r>
        <w:r w:rsidDel="00E631A1">
          <w:rPr>
            <w:color w:val="005583"/>
            <w:vertAlign w:val="superscript"/>
          </w:rPr>
          <w:footnoteReference w:id="399"/>
        </w:r>
        <w:r w:rsidDel="00E631A1">
          <w:rPr>
            <w:color w:val="000000"/>
          </w:rPr>
          <w:delText xml:space="preserve"> </w:delText>
        </w:r>
      </w:del>
    </w:p>
    <w:p w14:paraId="00000EEB" w14:textId="6E0476C4" w:rsidR="003D183A" w:rsidDel="00E631A1" w:rsidRDefault="008B7924" w:rsidP="00E631A1">
      <w:pPr>
        <w:widowControl w:val="0"/>
        <w:pBdr>
          <w:top w:val="nil"/>
          <w:left w:val="nil"/>
          <w:bottom w:val="nil"/>
          <w:right w:val="nil"/>
          <w:between w:val="nil"/>
        </w:pBdr>
        <w:spacing w:before="0" w:after="113"/>
        <w:ind w:left="567" w:firstLine="0"/>
        <w:jc w:val="center"/>
        <w:rPr>
          <w:del w:id="10286" w:author="Cristiano de Menezes Feu" w:date="2022-11-21T08:33:00Z"/>
          <w:b/>
          <w:color w:val="005583"/>
          <w:sz w:val="20"/>
          <w:szCs w:val="20"/>
        </w:rPr>
        <w:pPrChange w:id="10287" w:author="Cristiano de Menezes Feu" w:date="2022-11-21T08:33:00Z">
          <w:pPr>
            <w:widowControl w:val="0"/>
            <w:pBdr>
              <w:top w:val="nil"/>
              <w:left w:val="nil"/>
              <w:bottom w:val="nil"/>
              <w:right w:val="nil"/>
              <w:between w:val="nil"/>
            </w:pBdr>
            <w:spacing w:before="0" w:after="113"/>
            <w:ind w:left="567" w:firstLine="0"/>
          </w:pPr>
        </w:pPrChange>
      </w:pPr>
      <w:del w:id="10288" w:author="Cristiano de Menezes Feu" w:date="2022-11-21T08:33:00Z">
        <w:r w:rsidDel="00E631A1">
          <w:rPr>
            <w:color w:val="005583"/>
            <w:sz w:val="20"/>
            <w:szCs w:val="20"/>
          </w:rPr>
          <w:delText xml:space="preserve">Art. 187, § 4º; arts. 217 e 218. </w:delText>
        </w:r>
      </w:del>
    </w:p>
    <w:p w14:paraId="00000EEC" w14:textId="0C21F8BF" w:rsidR="003D183A" w:rsidDel="00E631A1" w:rsidRDefault="008B7924" w:rsidP="00E631A1">
      <w:pPr>
        <w:widowControl w:val="0"/>
        <w:pBdr>
          <w:top w:val="nil"/>
          <w:left w:val="nil"/>
          <w:bottom w:val="nil"/>
          <w:right w:val="nil"/>
          <w:between w:val="nil"/>
        </w:pBdr>
        <w:spacing w:before="0" w:after="113"/>
        <w:ind w:left="567" w:firstLine="0"/>
        <w:jc w:val="center"/>
        <w:rPr>
          <w:del w:id="10289" w:author="Cristiano de Menezes Feu" w:date="2022-11-21T08:33:00Z"/>
          <w:color w:val="005583"/>
          <w:sz w:val="20"/>
          <w:szCs w:val="20"/>
        </w:rPr>
        <w:pPrChange w:id="10290" w:author="Cristiano de Menezes Feu" w:date="2022-11-21T08:33:00Z">
          <w:pPr>
            <w:widowControl w:val="0"/>
            <w:pBdr>
              <w:top w:val="nil"/>
              <w:left w:val="nil"/>
              <w:bottom w:val="nil"/>
              <w:right w:val="nil"/>
              <w:between w:val="nil"/>
            </w:pBdr>
            <w:spacing w:before="0" w:after="113"/>
            <w:ind w:left="567" w:firstLine="0"/>
          </w:pPr>
        </w:pPrChange>
      </w:pPr>
      <w:del w:id="10291" w:author="Cristiano de Menezes Feu" w:date="2022-11-21T08:33:00Z">
        <w:r w:rsidDel="00E631A1">
          <w:rPr>
            <w:b/>
            <w:color w:val="005583"/>
            <w:sz w:val="20"/>
            <w:szCs w:val="20"/>
          </w:rPr>
          <w:delText>Lei</w:delText>
        </w:r>
        <w:r w:rsidDel="00E631A1">
          <w:rPr>
            <w:color w:val="005583"/>
            <w:sz w:val="20"/>
            <w:szCs w:val="20"/>
          </w:rPr>
          <w:delText xml:space="preserve"> nº 1.079, de 10 de abril de 1950 – Define os crimes de responsabilidade e regula o respectivo processo de julgamento.</w:delText>
        </w:r>
      </w:del>
    </w:p>
    <w:p w14:paraId="00000EED" w14:textId="1F6CB5DD" w:rsidR="003D183A" w:rsidDel="00E631A1" w:rsidRDefault="008B7924" w:rsidP="00E631A1">
      <w:pPr>
        <w:widowControl w:val="0"/>
        <w:pBdr>
          <w:top w:val="nil"/>
          <w:left w:val="nil"/>
          <w:bottom w:val="nil"/>
          <w:right w:val="nil"/>
          <w:between w:val="nil"/>
        </w:pBdr>
        <w:ind w:firstLine="0"/>
        <w:jc w:val="center"/>
        <w:rPr>
          <w:del w:id="10292" w:author="Cristiano de Menezes Feu" w:date="2022-11-21T08:33:00Z"/>
          <w:color w:val="005583"/>
          <w:vertAlign w:val="superscript"/>
        </w:rPr>
        <w:pPrChange w:id="10293" w:author="Cristiano de Menezes Feu" w:date="2022-11-21T08:33:00Z">
          <w:pPr>
            <w:widowControl w:val="0"/>
            <w:pBdr>
              <w:top w:val="nil"/>
              <w:left w:val="nil"/>
              <w:bottom w:val="nil"/>
              <w:right w:val="nil"/>
              <w:between w:val="nil"/>
            </w:pBdr>
          </w:pPr>
        </w:pPrChange>
      </w:pPr>
      <w:del w:id="10294" w:author="Cristiano de Menezes Feu" w:date="2022-11-21T08:33:00Z">
        <w:r w:rsidDel="00E631A1">
          <w:rPr>
            <w:color w:val="000000"/>
          </w:rPr>
          <w:delText>V - deliberação sobre a decretação de perda de mandato nas hipóteses dos incisos I, II e VI do art. 55 da Constituição Federal.</w:delText>
        </w:r>
        <w:r w:rsidDel="00E631A1">
          <w:rPr>
            <w:color w:val="005583"/>
            <w:vertAlign w:val="superscript"/>
          </w:rPr>
          <w:footnoteReference w:id="400"/>
        </w:r>
      </w:del>
    </w:p>
    <w:p w14:paraId="00000EEE" w14:textId="4381F579" w:rsidR="003D183A" w:rsidDel="00E631A1" w:rsidRDefault="008B7924" w:rsidP="00E631A1">
      <w:pPr>
        <w:widowControl w:val="0"/>
        <w:pBdr>
          <w:top w:val="nil"/>
          <w:left w:val="nil"/>
          <w:bottom w:val="nil"/>
          <w:right w:val="nil"/>
          <w:between w:val="nil"/>
        </w:pBdr>
        <w:ind w:firstLine="0"/>
        <w:jc w:val="center"/>
        <w:rPr>
          <w:del w:id="10298" w:author="Cristiano de Menezes Feu" w:date="2022-11-21T08:33:00Z"/>
          <w:rFonts w:ascii="ClearSans-Bold" w:eastAsia="ClearSans-Bold" w:hAnsi="ClearSans-Bold" w:cs="ClearSans-Bold"/>
          <w:b/>
          <w:color w:val="000000"/>
          <w:sz w:val="24"/>
          <w:szCs w:val="24"/>
        </w:rPr>
        <w:pPrChange w:id="10299" w:author="Cristiano de Menezes Feu" w:date="2022-11-21T08:33:00Z">
          <w:pPr>
            <w:widowControl w:val="0"/>
            <w:pBdr>
              <w:top w:val="nil"/>
              <w:left w:val="nil"/>
              <w:bottom w:val="nil"/>
              <w:right w:val="nil"/>
              <w:between w:val="nil"/>
            </w:pBdr>
            <w:ind w:firstLine="0"/>
            <w:jc w:val="center"/>
          </w:pPr>
        </w:pPrChange>
      </w:pPr>
      <w:del w:id="10300" w:author="Cristiano de Menezes Feu" w:date="2022-11-21T08:33:00Z">
        <w:r w:rsidDel="00E631A1">
          <w:rPr>
            <w:rFonts w:ascii="ClearSans-Bold" w:eastAsia="ClearSans-Bold" w:hAnsi="ClearSans-Bold" w:cs="ClearSans-Bold"/>
            <w:b/>
            <w:color w:val="000000"/>
            <w:sz w:val="24"/>
            <w:szCs w:val="24"/>
          </w:rPr>
          <w:delText>Seção III</w:delText>
        </w:r>
        <w:r w:rsidDel="00E631A1">
          <w:rPr>
            <w:rFonts w:ascii="ClearSans-Bold" w:eastAsia="ClearSans-Bold" w:hAnsi="ClearSans-Bold" w:cs="ClearSans-Bold"/>
            <w:b/>
            <w:color w:val="000000"/>
            <w:sz w:val="24"/>
            <w:szCs w:val="24"/>
          </w:rPr>
          <w:br/>
          <w:delText>Do Processamento da Votação</w:delText>
        </w:r>
      </w:del>
    </w:p>
    <w:p w14:paraId="00000EEF" w14:textId="4B5B7D75" w:rsidR="003D183A" w:rsidDel="00E631A1" w:rsidRDefault="008B7924" w:rsidP="00E631A1">
      <w:pPr>
        <w:widowControl w:val="0"/>
        <w:pBdr>
          <w:top w:val="nil"/>
          <w:left w:val="nil"/>
          <w:bottom w:val="nil"/>
          <w:right w:val="nil"/>
          <w:between w:val="nil"/>
        </w:pBdr>
        <w:spacing w:before="283"/>
        <w:ind w:firstLine="0"/>
        <w:jc w:val="center"/>
        <w:rPr>
          <w:del w:id="10301" w:author="Cristiano de Menezes Feu" w:date="2022-11-21T08:33:00Z"/>
          <w:rFonts w:ascii="ClearSans-Bold" w:eastAsia="ClearSans-Bold" w:hAnsi="ClearSans-Bold" w:cs="ClearSans-Bold"/>
          <w:b/>
          <w:color w:val="000000"/>
        </w:rPr>
        <w:pPrChange w:id="10302" w:author="Cristiano de Menezes Feu" w:date="2022-11-21T08:33:00Z">
          <w:pPr>
            <w:widowControl w:val="0"/>
            <w:pBdr>
              <w:top w:val="nil"/>
              <w:left w:val="nil"/>
              <w:bottom w:val="nil"/>
              <w:right w:val="nil"/>
              <w:between w:val="nil"/>
            </w:pBdr>
            <w:spacing w:before="283"/>
          </w:pPr>
        </w:pPrChange>
      </w:pPr>
      <w:del w:id="10303" w:author="Cristiano de Menezes Feu" w:date="2022-11-21T08:33:00Z">
        <w:r w:rsidDel="00E631A1">
          <w:rPr>
            <w:rFonts w:ascii="ClearSans-Bold" w:eastAsia="ClearSans-Bold" w:hAnsi="ClearSans-Bold" w:cs="ClearSans-Bold"/>
            <w:b/>
            <w:color w:val="000000"/>
          </w:rPr>
          <w:delText>Art. 189.</w:delText>
        </w:r>
        <w:r w:rsidDel="00E631A1">
          <w:rPr>
            <w:color w:val="000000"/>
          </w:rPr>
          <w:delText xml:space="preserve"> A proposição, ou seu substitutivo, será votada sempre em globo, ressalvada a matéria destacada ou deliberação diversa do Plenário.</w:delText>
        </w:r>
      </w:del>
    </w:p>
    <w:p w14:paraId="00000EF0" w14:textId="6F43F25B" w:rsidR="003D183A" w:rsidDel="00E631A1" w:rsidRDefault="008B7924" w:rsidP="00E631A1">
      <w:pPr>
        <w:widowControl w:val="0"/>
        <w:pBdr>
          <w:top w:val="nil"/>
          <w:left w:val="nil"/>
          <w:bottom w:val="nil"/>
          <w:right w:val="nil"/>
          <w:between w:val="nil"/>
        </w:pBdr>
        <w:spacing w:before="0" w:after="113"/>
        <w:ind w:left="567" w:firstLine="0"/>
        <w:jc w:val="center"/>
        <w:rPr>
          <w:del w:id="10304" w:author="Cristiano de Menezes Feu" w:date="2022-11-21T08:33:00Z"/>
          <w:color w:val="005583"/>
          <w:sz w:val="20"/>
          <w:szCs w:val="20"/>
        </w:rPr>
        <w:pPrChange w:id="10305" w:author="Cristiano de Menezes Feu" w:date="2022-11-21T08:33:00Z">
          <w:pPr>
            <w:widowControl w:val="0"/>
            <w:pBdr>
              <w:top w:val="nil"/>
              <w:left w:val="nil"/>
              <w:bottom w:val="nil"/>
              <w:right w:val="nil"/>
              <w:between w:val="nil"/>
            </w:pBdr>
            <w:spacing w:before="0" w:after="113"/>
            <w:ind w:left="567" w:firstLine="0"/>
          </w:pPr>
        </w:pPrChange>
      </w:pPr>
      <w:del w:id="10306" w:author="Cristiano de Menezes Feu" w:date="2022-11-21T08:33:00Z">
        <w:r w:rsidDel="00E631A1">
          <w:rPr>
            <w:color w:val="005583"/>
            <w:sz w:val="20"/>
            <w:szCs w:val="20"/>
          </w:rPr>
          <w:delText>Art. 117, XIII.</w:delText>
        </w:r>
      </w:del>
    </w:p>
    <w:p w14:paraId="00000EF1" w14:textId="7A470889" w:rsidR="003D183A" w:rsidDel="00E631A1" w:rsidRDefault="008B7924" w:rsidP="00E631A1">
      <w:pPr>
        <w:widowControl w:val="0"/>
        <w:pBdr>
          <w:top w:val="nil"/>
          <w:left w:val="nil"/>
          <w:bottom w:val="nil"/>
          <w:right w:val="nil"/>
          <w:between w:val="nil"/>
        </w:pBdr>
        <w:ind w:firstLine="0"/>
        <w:jc w:val="center"/>
        <w:rPr>
          <w:del w:id="10307" w:author="Cristiano de Menezes Feu" w:date="2022-11-21T08:33:00Z"/>
          <w:rFonts w:ascii="ClearSans-Bold" w:eastAsia="ClearSans-Bold" w:hAnsi="ClearSans-Bold" w:cs="ClearSans-Bold"/>
          <w:b/>
          <w:color w:val="000000"/>
        </w:rPr>
        <w:pPrChange w:id="10308" w:author="Cristiano de Menezes Feu" w:date="2022-11-21T08:33:00Z">
          <w:pPr>
            <w:widowControl w:val="0"/>
            <w:pBdr>
              <w:top w:val="nil"/>
              <w:left w:val="nil"/>
              <w:bottom w:val="nil"/>
              <w:right w:val="nil"/>
              <w:between w:val="nil"/>
            </w:pBdr>
          </w:pPr>
        </w:pPrChange>
      </w:pPr>
      <w:del w:id="10309" w:author="Cristiano de Menezes Feu" w:date="2022-11-21T08:33:00Z">
        <w:r w:rsidDel="00E631A1">
          <w:rPr>
            <w:color w:val="000000"/>
          </w:rPr>
          <w:delText xml:space="preserve">§ 1º As emendas serão votadas em grupos, conforme tenham parecer favorável ou parecer contrário de todas as Comissões, considerando-se que: </w:delText>
        </w:r>
      </w:del>
    </w:p>
    <w:p w14:paraId="00000EF2" w14:textId="5C4B0771" w:rsidR="003D183A" w:rsidDel="00E631A1" w:rsidRDefault="008B7924" w:rsidP="00E631A1">
      <w:pPr>
        <w:widowControl w:val="0"/>
        <w:pBdr>
          <w:top w:val="nil"/>
          <w:left w:val="nil"/>
          <w:bottom w:val="nil"/>
          <w:right w:val="nil"/>
          <w:between w:val="nil"/>
        </w:pBdr>
        <w:spacing w:before="0" w:after="113"/>
        <w:ind w:left="567" w:firstLine="0"/>
        <w:jc w:val="center"/>
        <w:rPr>
          <w:del w:id="10310" w:author="Cristiano de Menezes Feu" w:date="2022-11-21T08:33:00Z"/>
          <w:color w:val="005583"/>
          <w:sz w:val="20"/>
          <w:szCs w:val="20"/>
        </w:rPr>
        <w:pPrChange w:id="10311" w:author="Cristiano de Menezes Feu" w:date="2022-11-21T08:33:00Z">
          <w:pPr>
            <w:widowControl w:val="0"/>
            <w:pBdr>
              <w:top w:val="nil"/>
              <w:left w:val="nil"/>
              <w:bottom w:val="nil"/>
              <w:right w:val="nil"/>
              <w:between w:val="nil"/>
            </w:pBdr>
            <w:spacing w:before="0" w:after="113"/>
            <w:ind w:left="567" w:firstLine="0"/>
          </w:pPr>
        </w:pPrChange>
      </w:pPr>
      <w:del w:id="10312" w:author="Cristiano de Menezes Feu" w:date="2022-11-21T08:33:00Z">
        <w:r w:rsidDel="00E631A1">
          <w:rPr>
            <w:color w:val="005583"/>
            <w:sz w:val="20"/>
            <w:szCs w:val="20"/>
          </w:rPr>
          <w:delText>Arts. 119 a 125.</w:delText>
        </w:r>
      </w:del>
    </w:p>
    <w:p w14:paraId="00000EF3" w14:textId="73F24CF0" w:rsidR="003D183A" w:rsidDel="00E631A1" w:rsidRDefault="008B7924" w:rsidP="00E631A1">
      <w:pPr>
        <w:widowControl w:val="0"/>
        <w:pBdr>
          <w:top w:val="nil"/>
          <w:left w:val="nil"/>
          <w:bottom w:val="nil"/>
          <w:right w:val="nil"/>
          <w:between w:val="nil"/>
        </w:pBdr>
        <w:ind w:firstLine="0"/>
        <w:jc w:val="center"/>
        <w:rPr>
          <w:del w:id="10313" w:author="Cristiano de Menezes Feu" w:date="2022-11-21T08:33:00Z"/>
          <w:color w:val="000000"/>
        </w:rPr>
        <w:pPrChange w:id="10314" w:author="Cristiano de Menezes Feu" w:date="2022-11-21T08:33:00Z">
          <w:pPr>
            <w:widowControl w:val="0"/>
            <w:pBdr>
              <w:top w:val="nil"/>
              <w:left w:val="nil"/>
              <w:bottom w:val="nil"/>
              <w:right w:val="nil"/>
              <w:between w:val="nil"/>
            </w:pBdr>
          </w:pPr>
        </w:pPrChange>
      </w:pPr>
      <w:del w:id="10315" w:author="Cristiano de Menezes Feu" w:date="2022-11-21T08:33:00Z">
        <w:r w:rsidDel="00E631A1">
          <w:rPr>
            <w:color w:val="000000"/>
          </w:rPr>
          <w:delText xml:space="preserve">I - no grupo das emendas com parecer favorável incluem-se as de Comissão, quando sobre elas não haja manifestação em contrário de outra; </w:delText>
        </w:r>
      </w:del>
    </w:p>
    <w:p w14:paraId="00000EF4" w14:textId="16B51DE8" w:rsidR="003D183A" w:rsidDel="00E631A1" w:rsidRDefault="008B7924" w:rsidP="00E631A1">
      <w:pPr>
        <w:widowControl w:val="0"/>
        <w:pBdr>
          <w:top w:val="nil"/>
          <w:left w:val="nil"/>
          <w:bottom w:val="nil"/>
          <w:right w:val="nil"/>
          <w:between w:val="nil"/>
        </w:pBdr>
        <w:ind w:firstLine="0"/>
        <w:jc w:val="center"/>
        <w:rPr>
          <w:del w:id="10316" w:author="Cristiano de Menezes Feu" w:date="2022-11-21T08:33:00Z"/>
          <w:color w:val="000000"/>
        </w:rPr>
        <w:pPrChange w:id="10317" w:author="Cristiano de Menezes Feu" w:date="2022-11-21T08:33:00Z">
          <w:pPr>
            <w:widowControl w:val="0"/>
            <w:pBdr>
              <w:top w:val="nil"/>
              <w:left w:val="nil"/>
              <w:bottom w:val="nil"/>
              <w:right w:val="nil"/>
              <w:between w:val="nil"/>
            </w:pBdr>
          </w:pPr>
        </w:pPrChange>
      </w:pPr>
      <w:del w:id="10318" w:author="Cristiano de Menezes Feu" w:date="2022-11-21T08:33:00Z">
        <w:r w:rsidDel="00E631A1">
          <w:rPr>
            <w:color w:val="000000"/>
          </w:rPr>
          <w:delText xml:space="preserve">II - no grupo das emendas com parecer contrário incluem-se aquelas sobre as quais se tenham manifestado pela rejeição as Comissões competentes para o exame do mérito, embora consideradas constitucionais e orçamentariamente compatíveis. </w:delText>
        </w:r>
      </w:del>
    </w:p>
    <w:p w14:paraId="00000EF5" w14:textId="33CEAE3D" w:rsidR="003D183A" w:rsidDel="00E631A1" w:rsidRDefault="008B7924" w:rsidP="00E631A1">
      <w:pPr>
        <w:widowControl w:val="0"/>
        <w:pBdr>
          <w:top w:val="nil"/>
          <w:left w:val="nil"/>
          <w:bottom w:val="nil"/>
          <w:right w:val="nil"/>
          <w:between w:val="nil"/>
        </w:pBdr>
        <w:ind w:firstLine="0"/>
        <w:jc w:val="center"/>
        <w:rPr>
          <w:del w:id="10319" w:author="Cristiano de Menezes Feu" w:date="2022-11-21T08:33:00Z"/>
          <w:color w:val="000000"/>
        </w:rPr>
        <w:pPrChange w:id="10320" w:author="Cristiano de Menezes Feu" w:date="2022-11-21T08:33:00Z">
          <w:pPr>
            <w:widowControl w:val="0"/>
            <w:pBdr>
              <w:top w:val="nil"/>
              <w:left w:val="nil"/>
              <w:bottom w:val="nil"/>
              <w:right w:val="nil"/>
              <w:between w:val="nil"/>
            </w:pBdr>
          </w:pPr>
        </w:pPrChange>
      </w:pPr>
      <w:del w:id="10321" w:author="Cristiano de Menezes Feu" w:date="2022-11-21T08:33:00Z">
        <w:r w:rsidDel="00E631A1">
          <w:rPr>
            <w:color w:val="000000"/>
          </w:rPr>
          <w:delText xml:space="preserve">§ 2º A emenda que tenha pareceres divergentes e as emendas destacadas serão votadas uma a uma, conforme sua ordem e natureza. </w:delText>
        </w:r>
      </w:del>
    </w:p>
    <w:p w14:paraId="00000EF6" w14:textId="2C7A5C4D" w:rsidR="003D183A" w:rsidDel="00E631A1" w:rsidRDefault="008B7924" w:rsidP="00E631A1">
      <w:pPr>
        <w:widowControl w:val="0"/>
        <w:pBdr>
          <w:top w:val="nil"/>
          <w:left w:val="nil"/>
          <w:bottom w:val="nil"/>
          <w:right w:val="nil"/>
          <w:between w:val="nil"/>
        </w:pBdr>
        <w:ind w:firstLine="0"/>
        <w:jc w:val="center"/>
        <w:rPr>
          <w:del w:id="10322" w:author="Cristiano de Menezes Feu" w:date="2022-11-21T08:33:00Z"/>
          <w:rFonts w:ascii="ClearSans-Bold" w:eastAsia="ClearSans-Bold" w:hAnsi="ClearSans-Bold" w:cs="ClearSans-Bold"/>
          <w:b/>
          <w:color w:val="000000"/>
        </w:rPr>
        <w:pPrChange w:id="10323" w:author="Cristiano de Menezes Feu" w:date="2022-11-21T08:33:00Z">
          <w:pPr>
            <w:widowControl w:val="0"/>
            <w:pBdr>
              <w:top w:val="nil"/>
              <w:left w:val="nil"/>
              <w:bottom w:val="nil"/>
              <w:right w:val="nil"/>
              <w:between w:val="nil"/>
            </w:pBdr>
          </w:pPr>
        </w:pPrChange>
      </w:pPr>
      <w:del w:id="10324" w:author="Cristiano de Menezes Feu" w:date="2022-11-21T08:33:00Z">
        <w:r w:rsidDel="00E631A1">
          <w:rPr>
            <w:color w:val="000000"/>
          </w:rPr>
          <w:delText xml:space="preserve">§ 3º O Plenário poderá conceder, a requerimento de qualquer Deputado, que a votação das emendas se faça destacadamente. </w:delText>
        </w:r>
      </w:del>
    </w:p>
    <w:p w14:paraId="00000EF7" w14:textId="75092F24" w:rsidR="003D183A" w:rsidDel="00E631A1" w:rsidRDefault="008B7924" w:rsidP="00E631A1">
      <w:pPr>
        <w:widowControl w:val="0"/>
        <w:pBdr>
          <w:top w:val="nil"/>
          <w:left w:val="nil"/>
          <w:bottom w:val="nil"/>
          <w:right w:val="nil"/>
          <w:between w:val="nil"/>
        </w:pBdr>
        <w:spacing w:before="0" w:after="113"/>
        <w:ind w:left="567" w:firstLine="0"/>
        <w:jc w:val="center"/>
        <w:rPr>
          <w:del w:id="10325" w:author="Cristiano de Menezes Feu" w:date="2022-11-21T08:33:00Z"/>
          <w:color w:val="005583"/>
          <w:sz w:val="20"/>
          <w:szCs w:val="20"/>
        </w:rPr>
        <w:pPrChange w:id="10326" w:author="Cristiano de Menezes Feu" w:date="2022-11-21T08:33:00Z">
          <w:pPr>
            <w:widowControl w:val="0"/>
            <w:pBdr>
              <w:top w:val="nil"/>
              <w:left w:val="nil"/>
              <w:bottom w:val="nil"/>
              <w:right w:val="nil"/>
              <w:between w:val="nil"/>
            </w:pBdr>
            <w:spacing w:before="0" w:after="113"/>
            <w:ind w:left="567" w:firstLine="0"/>
          </w:pPr>
        </w:pPrChange>
      </w:pPr>
      <w:del w:id="10327" w:author="Cristiano de Menezes Feu" w:date="2022-11-21T08:33:00Z">
        <w:r w:rsidDel="00E631A1">
          <w:rPr>
            <w:color w:val="005583"/>
            <w:sz w:val="20"/>
            <w:szCs w:val="20"/>
          </w:rPr>
          <w:delText xml:space="preserve">Art. 117, XIII. </w:delText>
        </w:r>
      </w:del>
    </w:p>
    <w:p w14:paraId="00000EF8" w14:textId="405DE028" w:rsidR="003D183A" w:rsidDel="00E631A1" w:rsidRDefault="008B7924" w:rsidP="00E631A1">
      <w:pPr>
        <w:widowControl w:val="0"/>
        <w:pBdr>
          <w:top w:val="nil"/>
          <w:left w:val="nil"/>
          <w:bottom w:val="nil"/>
          <w:right w:val="nil"/>
          <w:between w:val="nil"/>
        </w:pBdr>
        <w:ind w:firstLine="0"/>
        <w:jc w:val="center"/>
        <w:rPr>
          <w:del w:id="10328" w:author="Cristiano de Menezes Feu" w:date="2022-11-21T08:33:00Z"/>
          <w:rFonts w:ascii="ClearSans-Bold" w:eastAsia="ClearSans-Bold" w:hAnsi="ClearSans-Bold" w:cs="ClearSans-Bold"/>
          <w:b/>
          <w:color w:val="000000"/>
        </w:rPr>
        <w:pPrChange w:id="10329" w:author="Cristiano de Menezes Feu" w:date="2022-11-21T08:33:00Z">
          <w:pPr>
            <w:widowControl w:val="0"/>
            <w:pBdr>
              <w:top w:val="nil"/>
              <w:left w:val="nil"/>
              <w:bottom w:val="nil"/>
              <w:right w:val="nil"/>
              <w:between w:val="nil"/>
            </w:pBdr>
          </w:pPr>
        </w:pPrChange>
      </w:pPr>
      <w:del w:id="10330" w:author="Cristiano de Menezes Feu" w:date="2022-11-21T08:33:00Z">
        <w:r w:rsidDel="00E631A1">
          <w:rPr>
            <w:color w:val="000000"/>
          </w:rPr>
          <w:delText xml:space="preserve">§ 4º Também poderá ser deferido pelo Plenário dividir-se a votação da proposição por título, capítulo, seção, artigo ou grupo de artigos ou de palavras. </w:delText>
        </w:r>
      </w:del>
    </w:p>
    <w:p w14:paraId="00000EF9" w14:textId="359F801B" w:rsidR="003D183A" w:rsidDel="00E631A1" w:rsidRDefault="008B7924" w:rsidP="00E631A1">
      <w:pPr>
        <w:widowControl w:val="0"/>
        <w:pBdr>
          <w:top w:val="nil"/>
          <w:left w:val="nil"/>
          <w:bottom w:val="nil"/>
          <w:right w:val="nil"/>
          <w:between w:val="nil"/>
        </w:pBdr>
        <w:spacing w:before="0" w:after="113"/>
        <w:ind w:left="567" w:firstLine="0"/>
        <w:jc w:val="center"/>
        <w:rPr>
          <w:del w:id="10331" w:author="Cristiano de Menezes Feu" w:date="2022-11-21T08:33:00Z"/>
          <w:b/>
          <w:color w:val="005583"/>
          <w:sz w:val="20"/>
          <w:szCs w:val="20"/>
        </w:rPr>
        <w:pPrChange w:id="10332" w:author="Cristiano de Menezes Feu" w:date="2022-11-21T08:33:00Z">
          <w:pPr>
            <w:widowControl w:val="0"/>
            <w:pBdr>
              <w:top w:val="nil"/>
              <w:left w:val="nil"/>
              <w:bottom w:val="nil"/>
              <w:right w:val="nil"/>
              <w:between w:val="nil"/>
            </w:pBdr>
            <w:spacing w:before="0" w:after="113"/>
            <w:ind w:left="567" w:firstLine="0"/>
          </w:pPr>
        </w:pPrChange>
      </w:pPr>
      <w:del w:id="10333" w:author="Cristiano de Menezes Feu" w:date="2022-11-21T08:33:00Z">
        <w:r w:rsidDel="00E631A1">
          <w:rPr>
            <w:color w:val="005583"/>
            <w:sz w:val="20"/>
            <w:szCs w:val="20"/>
          </w:rPr>
          <w:delText>Art. 117, XIII.</w:delText>
        </w:r>
      </w:del>
    </w:p>
    <w:p w14:paraId="00000EFA" w14:textId="6A12207D" w:rsidR="003D183A" w:rsidDel="00E631A1" w:rsidRDefault="008B7924" w:rsidP="00E631A1">
      <w:pPr>
        <w:widowControl w:val="0"/>
        <w:pBdr>
          <w:top w:val="nil"/>
          <w:left w:val="nil"/>
          <w:bottom w:val="nil"/>
          <w:right w:val="nil"/>
          <w:between w:val="nil"/>
        </w:pBdr>
        <w:spacing w:before="0" w:after="113"/>
        <w:ind w:left="567" w:firstLine="0"/>
        <w:jc w:val="center"/>
        <w:rPr>
          <w:del w:id="10334" w:author="Cristiano de Menezes Feu" w:date="2022-11-21T08:33:00Z"/>
          <w:color w:val="005583"/>
          <w:sz w:val="20"/>
          <w:szCs w:val="20"/>
        </w:rPr>
        <w:pPrChange w:id="10335" w:author="Cristiano de Menezes Feu" w:date="2022-11-21T08:33:00Z">
          <w:pPr>
            <w:widowControl w:val="0"/>
            <w:pBdr>
              <w:top w:val="nil"/>
              <w:left w:val="nil"/>
              <w:bottom w:val="nil"/>
              <w:right w:val="nil"/>
              <w:between w:val="nil"/>
            </w:pBdr>
            <w:spacing w:before="0" w:after="113"/>
            <w:ind w:left="567" w:firstLine="0"/>
          </w:pPr>
        </w:pPrChange>
      </w:pPr>
      <w:del w:id="10336" w:author="Cristiano de Menezes Feu" w:date="2022-11-21T08:33:00Z">
        <w:r w:rsidDel="00E631A1">
          <w:rPr>
            <w:b/>
            <w:color w:val="005583"/>
            <w:sz w:val="20"/>
            <w:szCs w:val="20"/>
          </w:rPr>
          <w:delText>QO</w:delText>
        </w:r>
        <w:r w:rsidDel="00E631A1">
          <w:rPr>
            <w:color w:val="005583"/>
            <w:sz w:val="20"/>
            <w:szCs w:val="20"/>
          </w:rPr>
          <w:delText xml:space="preserve"> 188/2016 – A rejeição do primeiro requerimento sobre o modo de votação, [votação artigo por artigo, votação por grupos de artigo e votação de artigos individuais] prejudica os demais com a mesma finalidade.</w:delText>
        </w:r>
        <w:r w:rsidDel="00E631A1">
          <w:rPr>
            <w:color w:val="005583"/>
            <w:sz w:val="20"/>
            <w:szCs w:val="20"/>
            <w:vertAlign w:val="superscript"/>
          </w:rPr>
          <w:delText xml:space="preserve"> </w:delText>
        </w:r>
        <w:r w:rsidDel="00E631A1">
          <w:rPr>
            <w:color w:val="005583"/>
            <w:sz w:val="20"/>
            <w:szCs w:val="20"/>
            <w:vertAlign w:val="superscript"/>
          </w:rPr>
          <w:footnoteReference w:id="401"/>
        </w:r>
        <w:r w:rsidDel="00E631A1">
          <w:rPr>
            <w:color w:val="005583"/>
            <w:sz w:val="20"/>
            <w:szCs w:val="20"/>
          </w:rPr>
          <w:delText xml:space="preserve"> </w:delText>
        </w:r>
      </w:del>
    </w:p>
    <w:p w14:paraId="00000EFB" w14:textId="2E23D3E4" w:rsidR="003D183A" w:rsidDel="00E631A1" w:rsidRDefault="008B7924" w:rsidP="00E631A1">
      <w:pPr>
        <w:widowControl w:val="0"/>
        <w:pBdr>
          <w:top w:val="nil"/>
          <w:left w:val="nil"/>
          <w:bottom w:val="nil"/>
          <w:right w:val="nil"/>
          <w:between w:val="nil"/>
        </w:pBdr>
        <w:ind w:firstLine="0"/>
        <w:jc w:val="center"/>
        <w:rPr>
          <w:del w:id="10340" w:author="Cristiano de Menezes Feu" w:date="2022-11-21T08:33:00Z"/>
          <w:rFonts w:ascii="ClearSans-Bold" w:eastAsia="ClearSans-Bold" w:hAnsi="ClearSans-Bold" w:cs="ClearSans-Bold"/>
          <w:b/>
          <w:color w:val="000000"/>
        </w:rPr>
        <w:pPrChange w:id="10341" w:author="Cristiano de Menezes Feu" w:date="2022-11-21T08:33:00Z">
          <w:pPr>
            <w:widowControl w:val="0"/>
            <w:pBdr>
              <w:top w:val="nil"/>
              <w:left w:val="nil"/>
              <w:bottom w:val="nil"/>
              <w:right w:val="nil"/>
              <w:between w:val="nil"/>
            </w:pBdr>
          </w:pPr>
        </w:pPrChange>
      </w:pPr>
      <w:del w:id="10342" w:author="Cristiano de Menezes Feu" w:date="2022-11-21T08:33:00Z">
        <w:r w:rsidDel="00E631A1">
          <w:rPr>
            <w:color w:val="000000"/>
          </w:rPr>
          <w:delText xml:space="preserve">§ 5º Somente será permitida a votação parcelada a que se referem os §§ 3º e 4º se solicitada durante a discussão, salvo quando o requerimento for de autoria do Relator, ou tiver a sua aquiescência. </w:delText>
        </w:r>
      </w:del>
    </w:p>
    <w:p w14:paraId="00000EFC" w14:textId="0BA71FBE" w:rsidR="003D183A" w:rsidDel="00E631A1" w:rsidRDefault="008B7924" w:rsidP="00E631A1">
      <w:pPr>
        <w:widowControl w:val="0"/>
        <w:pBdr>
          <w:top w:val="nil"/>
          <w:left w:val="nil"/>
          <w:bottom w:val="nil"/>
          <w:right w:val="nil"/>
          <w:between w:val="nil"/>
        </w:pBdr>
        <w:spacing w:before="0" w:after="113"/>
        <w:ind w:left="567" w:firstLine="0"/>
        <w:jc w:val="center"/>
        <w:rPr>
          <w:del w:id="10343" w:author="Cristiano de Menezes Feu" w:date="2022-11-21T08:33:00Z"/>
          <w:b/>
          <w:color w:val="005583"/>
          <w:sz w:val="20"/>
          <w:szCs w:val="20"/>
        </w:rPr>
        <w:pPrChange w:id="10344" w:author="Cristiano de Menezes Feu" w:date="2022-11-21T08:33:00Z">
          <w:pPr>
            <w:widowControl w:val="0"/>
            <w:pBdr>
              <w:top w:val="nil"/>
              <w:left w:val="nil"/>
              <w:bottom w:val="nil"/>
              <w:right w:val="nil"/>
              <w:between w:val="nil"/>
            </w:pBdr>
            <w:spacing w:before="0" w:after="113"/>
            <w:ind w:left="567" w:firstLine="0"/>
          </w:pPr>
        </w:pPrChange>
      </w:pPr>
      <w:del w:id="10345" w:author="Cristiano de Menezes Feu" w:date="2022-11-21T08:33:00Z">
        <w:r w:rsidDel="00E631A1">
          <w:rPr>
            <w:color w:val="005583"/>
            <w:sz w:val="20"/>
            <w:szCs w:val="20"/>
          </w:rPr>
          <w:delText>Art. 117, XIII.</w:delText>
        </w:r>
      </w:del>
    </w:p>
    <w:p w14:paraId="00000EFD" w14:textId="39799747" w:rsidR="003D183A" w:rsidDel="00E631A1" w:rsidRDefault="008B7924" w:rsidP="00E631A1">
      <w:pPr>
        <w:widowControl w:val="0"/>
        <w:pBdr>
          <w:top w:val="nil"/>
          <w:left w:val="nil"/>
          <w:bottom w:val="nil"/>
          <w:right w:val="nil"/>
          <w:between w:val="nil"/>
        </w:pBdr>
        <w:spacing w:before="0" w:after="113"/>
        <w:ind w:left="567" w:firstLine="0"/>
        <w:jc w:val="center"/>
        <w:rPr>
          <w:del w:id="10346" w:author="Cristiano de Menezes Feu" w:date="2022-11-21T08:33:00Z"/>
          <w:b/>
          <w:color w:val="005583"/>
          <w:sz w:val="20"/>
          <w:szCs w:val="20"/>
        </w:rPr>
        <w:pPrChange w:id="10347" w:author="Cristiano de Menezes Feu" w:date="2022-11-21T08:33:00Z">
          <w:pPr>
            <w:widowControl w:val="0"/>
            <w:pBdr>
              <w:top w:val="nil"/>
              <w:left w:val="nil"/>
              <w:bottom w:val="nil"/>
              <w:right w:val="nil"/>
              <w:between w:val="nil"/>
            </w:pBdr>
            <w:spacing w:before="0" w:after="113"/>
            <w:ind w:left="567" w:firstLine="0"/>
          </w:pPr>
        </w:pPrChange>
      </w:pPr>
      <w:del w:id="10348" w:author="Cristiano de Menezes Feu" w:date="2022-11-21T08:33:00Z">
        <w:r w:rsidDel="00E631A1">
          <w:rPr>
            <w:b/>
            <w:color w:val="005583"/>
            <w:sz w:val="20"/>
            <w:szCs w:val="20"/>
          </w:rPr>
          <w:delText>QO</w:delText>
        </w:r>
        <w:r w:rsidDel="00E631A1">
          <w:rPr>
            <w:color w:val="005583"/>
            <w:sz w:val="20"/>
            <w:szCs w:val="20"/>
          </w:rPr>
          <w:delText xml:space="preserve"> 347/2017 – Esclarece que, após a discussão, só é possível a apresentação de requerimento para votação parcelada com a aquiescência do Relator.</w:delText>
        </w:r>
      </w:del>
    </w:p>
    <w:p w14:paraId="00000EFE" w14:textId="5DB9CFBE" w:rsidR="003D183A" w:rsidDel="00E631A1" w:rsidRDefault="008B7924" w:rsidP="00E631A1">
      <w:pPr>
        <w:widowControl w:val="0"/>
        <w:pBdr>
          <w:top w:val="nil"/>
          <w:left w:val="nil"/>
          <w:bottom w:val="nil"/>
          <w:right w:val="nil"/>
          <w:between w:val="nil"/>
        </w:pBdr>
        <w:spacing w:before="0" w:after="113"/>
        <w:ind w:left="567" w:firstLine="0"/>
        <w:jc w:val="center"/>
        <w:rPr>
          <w:del w:id="10349" w:author="Cristiano de Menezes Feu" w:date="2022-11-21T08:33:00Z"/>
          <w:color w:val="005583"/>
          <w:sz w:val="20"/>
          <w:szCs w:val="20"/>
        </w:rPr>
        <w:pPrChange w:id="10350" w:author="Cristiano de Menezes Feu" w:date="2022-11-21T08:33:00Z">
          <w:pPr>
            <w:widowControl w:val="0"/>
            <w:pBdr>
              <w:top w:val="nil"/>
              <w:left w:val="nil"/>
              <w:bottom w:val="nil"/>
              <w:right w:val="nil"/>
              <w:between w:val="nil"/>
            </w:pBdr>
            <w:spacing w:before="0" w:after="113"/>
            <w:ind w:left="567" w:firstLine="0"/>
          </w:pPr>
        </w:pPrChange>
      </w:pPr>
      <w:del w:id="10351" w:author="Cristiano de Menezes Feu" w:date="2022-11-21T08:33:00Z">
        <w:r w:rsidDel="00E631A1">
          <w:rPr>
            <w:b/>
            <w:color w:val="005583"/>
            <w:sz w:val="20"/>
            <w:szCs w:val="20"/>
          </w:rPr>
          <w:delText>QO</w:delText>
        </w:r>
        <w:r w:rsidDel="00E631A1">
          <w:rPr>
            <w:color w:val="005583"/>
            <w:sz w:val="20"/>
            <w:szCs w:val="20"/>
          </w:rPr>
          <w:delText xml:space="preserve"> 217/2016 – Decide que “havendo mais de cinco requerimentos destinados à votação parcelada da matéria, será o caso da aplicação, por analogia, do estatuído no citado § 1º do art. 160 do RICD, consultando-se o Plenário se admite a votação da proposição de forma parcelada. Admitida a votação parcelada, será submetido a votos inicialmente o requerimento que promova o menor fracionamento da votação da proposição e assim mais se aproxime da regra geral de votação em globo, resultando de sua aprovação a prejudicialidade dos demais”.</w:delText>
        </w:r>
      </w:del>
    </w:p>
    <w:p w14:paraId="00000EFF" w14:textId="761688BD" w:rsidR="003D183A" w:rsidDel="00E631A1" w:rsidRDefault="008B7924" w:rsidP="00E631A1">
      <w:pPr>
        <w:widowControl w:val="0"/>
        <w:pBdr>
          <w:top w:val="nil"/>
          <w:left w:val="nil"/>
          <w:bottom w:val="nil"/>
          <w:right w:val="nil"/>
          <w:between w:val="nil"/>
        </w:pBdr>
        <w:ind w:firstLine="0"/>
        <w:jc w:val="center"/>
        <w:rPr>
          <w:del w:id="10352" w:author="Cristiano de Menezes Feu" w:date="2022-11-21T08:33:00Z"/>
          <w:rFonts w:ascii="ClearSans-Bold" w:eastAsia="ClearSans-Bold" w:hAnsi="ClearSans-Bold" w:cs="ClearSans-Bold"/>
          <w:b/>
          <w:color w:val="005583"/>
          <w:vertAlign w:val="superscript"/>
        </w:rPr>
        <w:pPrChange w:id="10353" w:author="Cristiano de Menezes Feu" w:date="2022-11-21T08:33:00Z">
          <w:pPr>
            <w:widowControl w:val="0"/>
            <w:pBdr>
              <w:top w:val="nil"/>
              <w:left w:val="nil"/>
              <w:bottom w:val="nil"/>
              <w:right w:val="nil"/>
              <w:between w:val="nil"/>
            </w:pBdr>
          </w:pPr>
        </w:pPrChange>
      </w:pPr>
      <w:del w:id="10354" w:author="Cristiano de Menezes Feu" w:date="2022-11-21T08:33:00Z">
        <w:r w:rsidDel="00E631A1">
          <w:rPr>
            <w:color w:val="000000"/>
          </w:rPr>
          <w:delText>§ 6º Não será submetida a votos emenda declarada inconstitucional ou injurídica pela Comissão de Constituição e Justiça e de Cidadania, ou financeira e orçamentariamente incompatível pela Comissão de Finanças e Tributação, ou se no mesmo sentido se pronunciar a Comissão Especial a que se refere o art. 34, II, em decisão irrecorrida ou mantida pelo Plenário.</w:delText>
        </w:r>
        <w:r w:rsidDel="00E631A1">
          <w:rPr>
            <w:color w:val="005583"/>
            <w:vertAlign w:val="superscript"/>
          </w:rPr>
          <w:footnoteReference w:id="402"/>
        </w:r>
      </w:del>
    </w:p>
    <w:p w14:paraId="00000F00" w14:textId="4C1A8829" w:rsidR="003D183A" w:rsidDel="00E631A1" w:rsidRDefault="008B7924" w:rsidP="00E631A1">
      <w:pPr>
        <w:widowControl w:val="0"/>
        <w:pBdr>
          <w:top w:val="nil"/>
          <w:left w:val="nil"/>
          <w:bottom w:val="nil"/>
          <w:right w:val="nil"/>
          <w:between w:val="nil"/>
        </w:pBdr>
        <w:spacing w:before="0" w:after="113"/>
        <w:ind w:left="567" w:firstLine="0"/>
        <w:jc w:val="center"/>
        <w:rPr>
          <w:del w:id="10358" w:author="Cristiano de Menezes Feu" w:date="2022-11-21T08:33:00Z"/>
          <w:b/>
          <w:color w:val="005583"/>
          <w:sz w:val="20"/>
          <w:szCs w:val="20"/>
        </w:rPr>
        <w:pPrChange w:id="10359" w:author="Cristiano de Menezes Feu" w:date="2022-11-21T08:33:00Z">
          <w:pPr>
            <w:widowControl w:val="0"/>
            <w:pBdr>
              <w:top w:val="nil"/>
              <w:left w:val="nil"/>
              <w:bottom w:val="nil"/>
              <w:right w:val="nil"/>
              <w:between w:val="nil"/>
            </w:pBdr>
            <w:spacing w:before="0" w:after="113"/>
            <w:ind w:left="567" w:firstLine="0"/>
          </w:pPr>
        </w:pPrChange>
      </w:pPr>
      <w:del w:id="10360" w:author="Cristiano de Menezes Feu" w:date="2022-11-21T08:33:00Z">
        <w:r w:rsidDel="00E631A1">
          <w:rPr>
            <w:color w:val="005583"/>
            <w:sz w:val="20"/>
            <w:szCs w:val="20"/>
          </w:rPr>
          <w:delText xml:space="preserve">Art. 54, I, II e III; art. 144 e Parágrafo único. </w:delText>
        </w:r>
      </w:del>
    </w:p>
    <w:p w14:paraId="00000F01" w14:textId="5BD93727" w:rsidR="003D183A" w:rsidDel="00E631A1" w:rsidRDefault="008B7924" w:rsidP="00E631A1">
      <w:pPr>
        <w:widowControl w:val="0"/>
        <w:pBdr>
          <w:top w:val="nil"/>
          <w:left w:val="nil"/>
          <w:bottom w:val="nil"/>
          <w:right w:val="nil"/>
          <w:between w:val="nil"/>
        </w:pBdr>
        <w:spacing w:before="0" w:after="113"/>
        <w:ind w:left="567" w:firstLine="0"/>
        <w:jc w:val="center"/>
        <w:rPr>
          <w:del w:id="10361" w:author="Cristiano de Menezes Feu" w:date="2022-11-21T08:33:00Z"/>
          <w:color w:val="005583"/>
          <w:sz w:val="20"/>
          <w:szCs w:val="20"/>
        </w:rPr>
        <w:pPrChange w:id="10362" w:author="Cristiano de Menezes Feu" w:date="2022-11-21T08:33:00Z">
          <w:pPr>
            <w:widowControl w:val="0"/>
            <w:pBdr>
              <w:top w:val="nil"/>
              <w:left w:val="nil"/>
              <w:bottom w:val="nil"/>
              <w:right w:val="nil"/>
              <w:between w:val="nil"/>
            </w:pBdr>
            <w:spacing w:before="0" w:after="113"/>
            <w:ind w:left="567" w:firstLine="0"/>
          </w:pPr>
        </w:pPrChange>
      </w:pPr>
      <w:del w:id="10363" w:author="Cristiano de Menezes Feu" w:date="2022-11-21T08:33:00Z">
        <w:r w:rsidDel="00E631A1">
          <w:rPr>
            <w:b/>
            <w:color w:val="005583"/>
            <w:sz w:val="20"/>
            <w:szCs w:val="20"/>
          </w:rPr>
          <w:delText>REM</w:delText>
        </w:r>
        <w:r w:rsidDel="00E631A1">
          <w:rPr>
            <w:color w:val="005583"/>
            <w:sz w:val="20"/>
            <w:szCs w:val="20"/>
          </w:rPr>
          <w:delText xml:space="preserve"> 2/2016 – Declarou a nulidade do parecer da CCJC, destacando que o parecer deve “explicitar adequadamente os dispositivos considerados inconstitucionais ou injurídicos pela Comissão, de maneira que sua conclusão seja condizente com sua fundamentação”, sob pena de inviabilizar, por consequência, a aplicação do 189, § 6º, do RICD.</w:delText>
        </w:r>
      </w:del>
    </w:p>
    <w:p w14:paraId="00000F02" w14:textId="723AB390" w:rsidR="003D183A" w:rsidDel="00E631A1" w:rsidRDefault="008B7924" w:rsidP="00E631A1">
      <w:pPr>
        <w:widowControl w:val="0"/>
        <w:pBdr>
          <w:top w:val="nil"/>
          <w:left w:val="nil"/>
          <w:bottom w:val="nil"/>
          <w:right w:val="nil"/>
          <w:between w:val="nil"/>
        </w:pBdr>
        <w:ind w:firstLine="0"/>
        <w:jc w:val="center"/>
        <w:rPr>
          <w:del w:id="10364" w:author="Cristiano de Menezes Feu" w:date="2022-11-21T08:33:00Z"/>
          <w:color w:val="000000"/>
        </w:rPr>
        <w:pPrChange w:id="10365" w:author="Cristiano de Menezes Feu" w:date="2022-11-21T08:33:00Z">
          <w:pPr>
            <w:widowControl w:val="0"/>
            <w:pBdr>
              <w:top w:val="nil"/>
              <w:left w:val="nil"/>
              <w:bottom w:val="nil"/>
              <w:right w:val="nil"/>
              <w:between w:val="nil"/>
            </w:pBdr>
          </w:pPr>
        </w:pPrChange>
      </w:pPr>
      <w:del w:id="10366" w:author="Cristiano de Menezes Feu" w:date="2022-11-21T08:33:00Z">
        <w:r w:rsidDel="00E631A1">
          <w:rPr>
            <w:rFonts w:ascii="ClearSans-Bold" w:eastAsia="ClearSans-Bold" w:hAnsi="ClearSans-Bold" w:cs="ClearSans-Bold"/>
            <w:b/>
            <w:color w:val="000000"/>
          </w:rPr>
          <w:delText>Art. 190.</w:delText>
        </w:r>
        <w:r w:rsidDel="00E631A1">
          <w:rPr>
            <w:color w:val="000000"/>
          </w:rPr>
          <w:delText xml:space="preserve"> O substitutivo da Câmara a projeto do Senado será considerado como série de emendas e votado em globo, exceto: </w:delText>
        </w:r>
      </w:del>
    </w:p>
    <w:p w14:paraId="00000F03" w14:textId="5947F518" w:rsidR="003D183A" w:rsidDel="00E631A1" w:rsidRDefault="008B7924" w:rsidP="00E631A1">
      <w:pPr>
        <w:widowControl w:val="0"/>
        <w:pBdr>
          <w:top w:val="nil"/>
          <w:left w:val="nil"/>
          <w:bottom w:val="nil"/>
          <w:right w:val="nil"/>
          <w:between w:val="nil"/>
        </w:pBdr>
        <w:spacing w:before="0" w:after="113"/>
        <w:ind w:left="567" w:firstLine="0"/>
        <w:jc w:val="center"/>
        <w:rPr>
          <w:del w:id="10367" w:author="Cristiano de Menezes Feu" w:date="2022-11-21T08:33:00Z"/>
          <w:b/>
          <w:color w:val="005583"/>
          <w:sz w:val="20"/>
          <w:szCs w:val="20"/>
        </w:rPr>
        <w:pPrChange w:id="10368" w:author="Cristiano de Menezes Feu" w:date="2022-11-21T08:33:00Z">
          <w:pPr>
            <w:widowControl w:val="0"/>
            <w:pBdr>
              <w:top w:val="nil"/>
              <w:left w:val="nil"/>
              <w:bottom w:val="nil"/>
              <w:right w:val="nil"/>
              <w:between w:val="nil"/>
            </w:pBdr>
            <w:spacing w:before="0" w:after="113"/>
            <w:ind w:left="567" w:firstLine="0"/>
          </w:pPr>
        </w:pPrChange>
      </w:pPr>
      <w:del w:id="10369" w:author="Cristiano de Menezes Feu" w:date="2022-11-21T08:33:00Z">
        <w:r w:rsidDel="00E631A1">
          <w:rPr>
            <w:color w:val="005583"/>
            <w:sz w:val="20"/>
            <w:szCs w:val="20"/>
          </w:rPr>
          <w:delText>Art.118, § 4º; art. 119, § 3º; art. 191, II.</w:delText>
        </w:r>
      </w:del>
    </w:p>
    <w:p w14:paraId="00000F04" w14:textId="44BE4408" w:rsidR="003D183A" w:rsidDel="00E631A1" w:rsidRDefault="008B7924" w:rsidP="00E631A1">
      <w:pPr>
        <w:widowControl w:val="0"/>
        <w:pBdr>
          <w:top w:val="nil"/>
          <w:left w:val="nil"/>
          <w:bottom w:val="nil"/>
          <w:right w:val="nil"/>
          <w:between w:val="nil"/>
        </w:pBdr>
        <w:spacing w:before="0" w:after="113"/>
        <w:ind w:left="567" w:firstLine="0"/>
        <w:jc w:val="center"/>
        <w:rPr>
          <w:del w:id="10370" w:author="Cristiano de Menezes Feu" w:date="2022-11-21T08:33:00Z"/>
          <w:b/>
          <w:color w:val="005583"/>
          <w:sz w:val="20"/>
          <w:szCs w:val="20"/>
        </w:rPr>
        <w:pPrChange w:id="10371" w:author="Cristiano de Menezes Feu" w:date="2022-11-21T08:33:00Z">
          <w:pPr>
            <w:widowControl w:val="0"/>
            <w:pBdr>
              <w:top w:val="nil"/>
              <w:left w:val="nil"/>
              <w:bottom w:val="nil"/>
              <w:right w:val="nil"/>
              <w:between w:val="nil"/>
            </w:pBdr>
            <w:spacing w:before="0" w:after="113"/>
            <w:ind w:left="567" w:firstLine="0"/>
          </w:pPr>
        </w:pPrChange>
      </w:pPr>
      <w:del w:id="10372" w:author="Cristiano de Menezes Feu" w:date="2022-11-21T08:33:00Z">
        <w:r w:rsidDel="00E631A1">
          <w:rPr>
            <w:b/>
            <w:color w:val="005583"/>
            <w:sz w:val="20"/>
            <w:szCs w:val="20"/>
          </w:rPr>
          <w:delText>REM</w:delText>
        </w:r>
        <w:r w:rsidDel="00E631A1">
          <w:rPr>
            <w:color w:val="005583"/>
            <w:sz w:val="20"/>
            <w:szCs w:val="20"/>
          </w:rPr>
          <w:delText xml:space="preserve"> 4/2017 – Determina “que as Comissões sejam cientificadas de que deverão atentar para a natureza dos substitutivos provenientes do Senado Federal, para que os seus pareceres não deixem de se manifestar conclusivamente sobre cada qual das emendas procedentes daquela Casa”, conforme descreve o art. 190 do RICD.</w:delText>
        </w:r>
      </w:del>
    </w:p>
    <w:p w14:paraId="00000F05" w14:textId="54CAC5DB" w:rsidR="003D183A" w:rsidDel="00E631A1" w:rsidRDefault="008B7924" w:rsidP="00E631A1">
      <w:pPr>
        <w:widowControl w:val="0"/>
        <w:pBdr>
          <w:top w:val="nil"/>
          <w:left w:val="nil"/>
          <w:bottom w:val="nil"/>
          <w:right w:val="nil"/>
          <w:between w:val="nil"/>
        </w:pBdr>
        <w:spacing w:before="0" w:after="113"/>
        <w:ind w:left="567" w:firstLine="0"/>
        <w:jc w:val="center"/>
        <w:rPr>
          <w:del w:id="10373" w:author="Cristiano de Menezes Feu" w:date="2022-11-21T08:33:00Z"/>
          <w:color w:val="005583"/>
          <w:sz w:val="20"/>
          <w:szCs w:val="20"/>
        </w:rPr>
        <w:pPrChange w:id="10374" w:author="Cristiano de Menezes Feu" w:date="2022-11-21T08:33:00Z">
          <w:pPr>
            <w:widowControl w:val="0"/>
            <w:pBdr>
              <w:top w:val="nil"/>
              <w:left w:val="nil"/>
              <w:bottom w:val="nil"/>
              <w:right w:val="nil"/>
              <w:between w:val="nil"/>
            </w:pBdr>
            <w:spacing w:before="0" w:after="113"/>
            <w:ind w:left="567" w:firstLine="0"/>
          </w:pPr>
        </w:pPrChange>
      </w:pPr>
      <w:del w:id="10375" w:author="Cristiano de Menezes Feu" w:date="2022-11-21T08:33:00Z">
        <w:r w:rsidDel="00E631A1">
          <w:rPr>
            <w:b/>
            <w:color w:val="005583"/>
            <w:sz w:val="20"/>
            <w:szCs w:val="20"/>
          </w:rPr>
          <w:delText>STF</w:delText>
        </w:r>
        <w:r w:rsidDel="00E631A1">
          <w:rPr>
            <w:color w:val="005583"/>
            <w:sz w:val="20"/>
            <w:szCs w:val="20"/>
          </w:rPr>
          <w:delText xml:space="preserve"> ADI 2182 – “A rejeição do substitutivo [do Senado Federal] pela Câmara, aprovando apenas alguns dispositivos dele destacados [...] implica a remessa do projeto à sanção presidencial, e não na sua devolução ao Senado, porque já concluído o processo legislativo”.</w:delText>
        </w:r>
      </w:del>
    </w:p>
    <w:p w14:paraId="00000F06" w14:textId="1898E537" w:rsidR="003D183A" w:rsidDel="00E631A1" w:rsidRDefault="008B7924" w:rsidP="00E631A1">
      <w:pPr>
        <w:widowControl w:val="0"/>
        <w:pBdr>
          <w:top w:val="nil"/>
          <w:left w:val="nil"/>
          <w:bottom w:val="nil"/>
          <w:right w:val="nil"/>
          <w:between w:val="nil"/>
        </w:pBdr>
        <w:ind w:firstLine="0"/>
        <w:jc w:val="center"/>
        <w:rPr>
          <w:del w:id="10376" w:author="Cristiano de Menezes Feu" w:date="2022-11-21T08:33:00Z"/>
          <w:color w:val="000000"/>
        </w:rPr>
        <w:pPrChange w:id="10377" w:author="Cristiano de Menezes Feu" w:date="2022-11-21T08:33:00Z">
          <w:pPr>
            <w:widowControl w:val="0"/>
            <w:pBdr>
              <w:top w:val="nil"/>
              <w:left w:val="nil"/>
              <w:bottom w:val="nil"/>
              <w:right w:val="nil"/>
              <w:between w:val="nil"/>
            </w:pBdr>
          </w:pPr>
        </w:pPrChange>
      </w:pPr>
      <w:del w:id="10378" w:author="Cristiano de Menezes Feu" w:date="2022-11-21T08:33:00Z">
        <w:r w:rsidDel="00E631A1">
          <w:rPr>
            <w:color w:val="000000"/>
          </w:rPr>
          <w:delText xml:space="preserve">I - se qualquer Comissão, em seu parecer, se manifestar favoravelmente a uma ou mais emendas e contrariamente a outra ou outras, caso em que a votação se fará em grupos, segundo o sentido dos pareceres; </w:delText>
        </w:r>
      </w:del>
    </w:p>
    <w:p w14:paraId="00000F07" w14:textId="1C373A33" w:rsidR="003D183A" w:rsidDel="00E631A1" w:rsidRDefault="008B7924" w:rsidP="00E631A1">
      <w:pPr>
        <w:widowControl w:val="0"/>
        <w:pBdr>
          <w:top w:val="nil"/>
          <w:left w:val="nil"/>
          <w:bottom w:val="nil"/>
          <w:right w:val="nil"/>
          <w:between w:val="nil"/>
        </w:pBdr>
        <w:spacing w:before="0" w:after="113"/>
        <w:ind w:left="567" w:firstLine="0"/>
        <w:jc w:val="center"/>
        <w:rPr>
          <w:del w:id="10379" w:author="Cristiano de Menezes Feu" w:date="2022-11-21T08:33:00Z"/>
          <w:b/>
          <w:color w:val="005583"/>
          <w:sz w:val="20"/>
          <w:szCs w:val="20"/>
        </w:rPr>
        <w:pPrChange w:id="10380" w:author="Cristiano de Menezes Feu" w:date="2022-11-21T08:33:00Z">
          <w:pPr>
            <w:widowControl w:val="0"/>
            <w:pBdr>
              <w:top w:val="nil"/>
              <w:left w:val="nil"/>
              <w:bottom w:val="nil"/>
              <w:right w:val="nil"/>
              <w:between w:val="nil"/>
            </w:pBdr>
            <w:spacing w:before="0" w:after="113"/>
            <w:ind w:left="567" w:firstLine="0"/>
          </w:pPr>
        </w:pPrChange>
      </w:pPr>
      <w:del w:id="10381" w:author="Cristiano de Menezes Feu" w:date="2022-11-21T08:33:00Z">
        <w:r w:rsidDel="00E631A1">
          <w:rPr>
            <w:color w:val="005583"/>
            <w:sz w:val="20"/>
            <w:szCs w:val="20"/>
          </w:rPr>
          <w:delText>Art. 189, § 1º.</w:delText>
        </w:r>
      </w:del>
    </w:p>
    <w:p w14:paraId="00000F08" w14:textId="53AFE446" w:rsidR="003D183A" w:rsidDel="00E631A1" w:rsidRDefault="008B7924" w:rsidP="00E631A1">
      <w:pPr>
        <w:widowControl w:val="0"/>
        <w:pBdr>
          <w:top w:val="nil"/>
          <w:left w:val="nil"/>
          <w:bottom w:val="nil"/>
          <w:right w:val="nil"/>
          <w:between w:val="nil"/>
        </w:pBdr>
        <w:spacing w:before="0" w:after="113"/>
        <w:ind w:left="567" w:firstLine="0"/>
        <w:jc w:val="center"/>
        <w:rPr>
          <w:del w:id="10382" w:author="Cristiano de Menezes Feu" w:date="2022-11-21T08:33:00Z"/>
          <w:color w:val="005583"/>
          <w:sz w:val="20"/>
          <w:szCs w:val="20"/>
        </w:rPr>
        <w:pPrChange w:id="10383" w:author="Cristiano de Menezes Feu" w:date="2022-11-21T08:33:00Z">
          <w:pPr>
            <w:widowControl w:val="0"/>
            <w:pBdr>
              <w:top w:val="nil"/>
              <w:left w:val="nil"/>
              <w:bottom w:val="nil"/>
              <w:right w:val="nil"/>
              <w:between w:val="nil"/>
            </w:pBdr>
            <w:spacing w:before="0" w:after="113"/>
            <w:ind w:left="567" w:firstLine="0"/>
          </w:pPr>
        </w:pPrChange>
      </w:pPr>
      <w:del w:id="10384" w:author="Cristiano de Menezes Feu" w:date="2022-11-21T08:33:00Z">
        <w:r w:rsidDel="00E631A1">
          <w:rPr>
            <w:b/>
            <w:color w:val="005583"/>
            <w:sz w:val="20"/>
            <w:szCs w:val="20"/>
          </w:rPr>
          <w:delText>QO</w:delText>
        </w:r>
        <w:r w:rsidDel="00E631A1">
          <w:rPr>
            <w:color w:val="005583"/>
            <w:sz w:val="20"/>
            <w:szCs w:val="20"/>
          </w:rPr>
          <w:delText xml:space="preserve"> 280/2017 – “Esclarece que os requerimentos [de votação por grupos de artigos e de votação artigo por artigo] não foram admitidos porque o art. 190, I, combinado com o parágrafo único do mesmo dispositivo, todos do Regimento Interno, estabelece regra específica para a votação de substitutivo do Senado a projeto da Câmara. Assim, a votação por grupos de artigos só acontecerá quando parecer de Comissão for favorável a uma ou mais emendas e contrário a outra ou outras”.</w:delText>
        </w:r>
      </w:del>
    </w:p>
    <w:p w14:paraId="00000F09" w14:textId="484F2212" w:rsidR="003D183A" w:rsidDel="00E631A1" w:rsidRDefault="008B7924" w:rsidP="00E631A1">
      <w:pPr>
        <w:widowControl w:val="0"/>
        <w:pBdr>
          <w:top w:val="nil"/>
          <w:left w:val="nil"/>
          <w:bottom w:val="nil"/>
          <w:right w:val="nil"/>
          <w:between w:val="nil"/>
        </w:pBdr>
        <w:ind w:firstLine="0"/>
        <w:jc w:val="center"/>
        <w:rPr>
          <w:del w:id="10385" w:author="Cristiano de Menezes Feu" w:date="2022-11-21T08:33:00Z"/>
          <w:color w:val="000000"/>
        </w:rPr>
        <w:pPrChange w:id="10386" w:author="Cristiano de Menezes Feu" w:date="2022-11-21T08:33:00Z">
          <w:pPr>
            <w:widowControl w:val="0"/>
            <w:pBdr>
              <w:top w:val="nil"/>
              <w:left w:val="nil"/>
              <w:bottom w:val="nil"/>
              <w:right w:val="nil"/>
              <w:between w:val="nil"/>
            </w:pBdr>
          </w:pPr>
        </w:pPrChange>
      </w:pPr>
      <w:del w:id="10387" w:author="Cristiano de Menezes Feu" w:date="2022-11-21T08:33:00Z">
        <w:r w:rsidDel="00E631A1">
          <w:rPr>
            <w:color w:val="000000"/>
          </w:rPr>
          <w:delText xml:space="preserve">II - quando for aprovado requerimento para a votação de qualquer emenda destacadamente. </w:delText>
        </w:r>
      </w:del>
    </w:p>
    <w:p w14:paraId="00000F0A" w14:textId="4EF8A695" w:rsidR="003D183A" w:rsidDel="00E631A1" w:rsidRDefault="008B7924" w:rsidP="00E631A1">
      <w:pPr>
        <w:widowControl w:val="0"/>
        <w:pBdr>
          <w:top w:val="nil"/>
          <w:left w:val="nil"/>
          <w:bottom w:val="nil"/>
          <w:right w:val="nil"/>
          <w:between w:val="nil"/>
        </w:pBdr>
        <w:spacing w:before="0" w:after="113"/>
        <w:ind w:left="567" w:firstLine="0"/>
        <w:jc w:val="center"/>
        <w:rPr>
          <w:del w:id="10388" w:author="Cristiano de Menezes Feu" w:date="2022-11-21T08:33:00Z"/>
          <w:color w:val="005583"/>
          <w:sz w:val="20"/>
          <w:szCs w:val="20"/>
        </w:rPr>
        <w:pPrChange w:id="10389" w:author="Cristiano de Menezes Feu" w:date="2022-11-21T08:33:00Z">
          <w:pPr>
            <w:widowControl w:val="0"/>
            <w:pBdr>
              <w:top w:val="nil"/>
              <w:left w:val="nil"/>
              <w:bottom w:val="nil"/>
              <w:right w:val="nil"/>
              <w:between w:val="nil"/>
            </w:pBdr>
            <w:spacing w:before="0" w:after="113"/>
            <w:ind w:left="567" w:firstLine="0"/>
          </w:pPr>
        </w:pPrChange>
      </w:pPr>
      <w:del w:id="10390" w:author="Cristiano de Menezes Feu" w:date="2022-11-21T08:33:00Z">
        <w:r w:rsidDel="00E631A1">
          <w:rPr>
            <w:color w:val="005583"/>
            <w:sz w:val="20"/>
            <w:szCs w:val="20"/>
          </w:rPr>
          <w:delText>Art. 161, II.</w:delText>
        </w:r>
      </w:del>
    </w:p>
    <w:p w14:paraId="00000F0B" w14:textId="6FAA8F87" w:rsidR="003D183A" w:rsidDel="00E631A1" w:rsidRDefault="008B7924" w:rsidP="00E631A1">
      <w:pPr>
        <w:widowControl w:val="0"/>
        <w:pBdr>
          <w:top w:val="nil"/>
          <w:left w:val="nil"/>
          <w:bottom w:val="nil"/>
          <w:right w:val="nil"/>
          <w:between w:val="nil"/>
        </w:pBdr>
        <w:ind w:firstLine="0"/>
        <w:jc w:val="center"/>
        <w:rPr>
          <w:del w:id="10391" w:author="Cristiano de Menezes Feu" w:date="2022-11-21T08:33:00Z"/>
          <w:b/>
          <w:color w:val="005583"/>
          <w:sz w:val="20"/>
          <w:szCs w:val="20"/>
        </w:rPr>
        <w:pPrChange w:id="10392" w:author="Cristiano de Menezes Feu" w:date="2022-11-21T08:33:00Z">
          <w:pPr>
            <w:widowControl w:val="0"/>
            <w:pBdr>
              <w:top w:val="nil"/>
              <w:left w:val="nil"/>
              <w:bottom w:val="nil"/>
              <w:right w:val="nil"/>
              <w:between w:val="nil"/>
            </w:pBdr>
          </w:pPr>
        </w:pPrChange>
      </w:pPr>
      <w:del w:id="10393"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Proceder-se-á da mesma forma com relação a substitutivo do Senado a projeto da Câmara. </w:delText>
        </w:r>
      </w:del>
    </w:p>
    <w:p w14:paraId="00000F0C" w14:textId="155B87AA" w:rsidR="003D183A" w:rsidDel="00E631A1" w:rsidRDefault="008B7924" w:rsidP="00E631A1">
      <w:pPr>
        <w:widowControl w:val="0"/>
        <w:pBdr>
          <w:top w:val="nil"/>
          <w:left w:val="nil"/>
          <w:bottom w:val="nil"/>
          <w:right w:val="nil"/>
          <w:between w:val="nil"/>
        </w:pBdr>
        <w:spacing w:before="0" w:after="113"/>
        <w:ind w:left="567" w:firstLine="0"/>
        <w:jc w:val="center"/>
        <w:rPr>
          <w:del w:id="10394" w:author="Cristiano de Menezes Feu" w:date="2022-11-21T08:33:00Z"/>
          <w:b/>
          <w:color w:val="005583"/>
          <w:sz w:val="20"/>
          <w:szCs w:val="20"/>
        </w:rPr>
        <w:pPrChange w:id="10395" w:author="Cristiano de Menezes Feu" w:date="2022-11-21T08:33:00Z">
          <w:pPr>
            <w:widowControl w:val="0"/>
            <w:pBdr>
              <w:top w:val="nil"/>
              <w:left w:val="nil"/>
              <w:bottom w:val="nil"/>
              <w:right w:val="nil"/>
              <w:between w:val="nil"/>
            </w:pBdr>
            <w:spacing w:before="0" w:after="113"/>
            <w:ind w:left="567" w:firstLine="0"/>
          </w:pPr>
        </w:pPrChange>
      </w:pPr>
      <w:del w:id="10396" w:author="Cristiano de Menezes Feu" w:date="2022-11-21T08:33:00Z">
        <w:r w:rsidDel="00E631A1">
          <w:rPr>
            <w:b/>
            <w:color w:val="005583"/>
            <w:sz w:val="20"/>
            <w:szCs w:val="20"/>
          </w:rPr>
          <w:delText>QO</w:delText>
        </w:r>
        <w:r w:rsidDel="00E631A1">
          <w:rPr>
            <w:color w:val="005583"/>
            <w:sz w:val="20"/>
            <w:szCs w:val="20"/>
          </w:rPr>
          <w:delText xml:space="preserve"> 178/2012 – Firma, quanto ao parecer, “o entendimento de que já há jurisprudência, em matérias semelhantes, de que o Relator pode suprimir partes dos artigos, dos incisos ou dos parágrafos que tenham sido acrescentados no Senado”.</w:delText>
        </w:r>
      </w:del>
    </w:p>
    <w:p w14:paraId="00000F0D" w14:textId="4E77EAC8" w:rsidR="003D183A" w:rsidDel="00E631A1" w:rsidRDefault="008B7924" w:rsidP="00E631A1">
      <w:pPr>
        <w:widowControl w:val="0"/>
        <w:pBdr>
          <w:top w:val="nil"/>
          <w:left w:val="nil"/>
          <w:bottom w:val="nil"/>
          <w:right w:val="nil"/>
          <w:between w:val="nil"/>
        </w:pBdr>
        <w:spacing w:before="0" w:after="113"/>
        <w:ind w:left="567" w:firstLine="0"/>
        <w:jc w:val="center"/>
        <w:rPr>
          <w:del w:id="10397" w:author="Cristiano de Menezes Feu" w:date="2022-11-21T08:33:00Z"/>
          <w:b/>
          <w:color w:val="005583"/>
          <w:sz w:val="20"/>
          <w:szCs w:val="20"/>
        </w:rPr>
        <w:pPrChange w:id="10398" w:author="Cristiano de Menezes Feu" w:date="2022-11-21T08:33:00Z">
          <w:pPr>
            <w:widowControl w:val="0"/>
            <w:pBdr>
              <w:top w:val="nil"/>
              <w:left w:val="nil"/>
              <w:bottom w:val="nil"/>
              <w:right w:val="nil"/>
              <w:between w:val="nil"/>
            </w:pBdr>
            <w:spacing w:before="0" w:after="113"/>
            <w:ind w:left="567" w:firstLine="0"/>
          </w:pPr>
        </w:pPrChange>
      </w:pPr>
      <w:del w:id="10399" w:author="Cristiano de Menezes Feu" w:date="2022-11-21T08:33:00Z">
        <w:r w:rsidDel="00E631A1">
          <w:rPr>
            <w:b/>
            <w:color w:val="005583"/>
            <w:sz w:val="20"/>
            <w:szCs w:val="20"/>
          </w:rPr>
          <w:delText>QO</w:delText>
        </w:r>
        <w:r w:rsidDel="00E631A1">
          <w:rPr>
            <w:color w:val="005583"/>
            <w:sz w:val="20"/>
            <w:szCs w:val="20"/>
          </w:rPr>
          <w:delText xml:space="preserve"> 179/2012 – Dispositivo “de idêntico teor normativo aprovado pela Câmara dos Deputados e pelo Senado Federal não pode ser suprimido pela Câmara ao apreciar as emendas do Senado, quer pela via de destaque, quer pela via de aprovação de parecer do Relator neste sentido”.</w:delText>
        </w:r>
      </w:del>
    </w:p>
    <w:p w14:paraId="00000F0E" w14:textId="2B5B67D5" w:rsidR="003D183A" w:rsidDel="00E631A1" w:rsidRDefault="008B7924" w:rsidP="00E631A1">
      <w:pPr>
        <w:widowControl w:val="0"/>
        <w:pBdr>
          <w:top w:val="nil"/>
          <w:left w:val="nil"/>
          <w:bottom w:val="nil"/>
          <w:right w:val="nil"/>
          <w:between w:val="nil"/>
        </w:pBdr>
        <w:spacing w:before="0" w:after="113"/>
        <w:ind w:left="567" w:firstLine="0"/>
        <w:jc w:val="center"/>
        <w:rPr>
          <w:del w:id="10400" w:author="Cristiano de Menezes Feu" w:date="2022-11-21T08:33:00Z"/>
          <w:color w:val="005583"/>
          <w:sz w:val="20"/>
          <w:szCs w:val="20"/>
        </w:rPr>
        <w:pPrChange w:id="10401" w:author="Cristiano de Menezes Feu" w:date="2022-11-21T08:33:00Z">
          <w:pPr>
            <w:widowControl w:val="0"/>
            <w:pBdr>
              <w:top w:val="nil"/>
              <w:left w:val="nil"/>
              <w:bottom w:val="nil"/>
              <w:right w:val="nil"/>
              <w:between w:val="nil"/>
            </w:pBdr>
            <w:spacing w:before="0" w:after="113"/>
            <w:ind w:left="567" w:firstLine="0"/>
          </w:pPr>
        </w:pPrChange>
      </w:pPr>
      <w:del w:id="10402" w:author="Cristiano de Menezes Feu" w:date="2022-11-21T08:33:00Z">
        <w:r w:rsidDel="00E631A1">
          <w:rPr>
            <w:b/>
            <w:color w:val="005583"/>
            <w:sz w:val="20"/>
            <w:szCs w:val="20"/>
          </w:rPr>
          <w:delText>Prática:</w:delText>
        </w:r>
        <w:r w:rsidDel="00E631A1">
          <w:rPr>
            <w:color w:val="005583"/>
            <w:sz w:val="20"/>
            <w:szCs w:val="20"/>
          </w:rPr>
          <w:delText xml:space="preserve"> substitutivo do Senado a projeto da Câmara poderá ser aprovado ou rejeitado integral ou parcialmente, não podendo, contudo, a Câmara inovar no mérito. Exemplo: PL 2332/2015</w:delText>
        </w:r>
      </w:del>
    </w:p>
    <w:p w14:paraId="00000F0F" w14:textId="5F4001D1" w:rsidR="003D183A" w:rsidDel="00E631A1" w:rsidRDefault="008B7924" w:rsidP="00E631A1">
      <w:pPr>
        <w:widowControl w:val="0"/>
        <w:pBdr>
          <w:top w:val="nil"/>
          <w:left w:val="nil"/>
          <w:bottom w:val="nil"/>
          <w:right w:val="nil"/>
          <w:between w:val="nil"/>
        </w:pBdr>
        <w:ind w:firstLine="0"/>
        <w:jc w:val="center"/>
        <w:rPr>
          <w:del w:id="10403" w:author="Cristiano de Menezes Feu" w:date="2022-11-21T08:33:00Z"/>
          <w:color w:val="000000"/>
        </w:rPr>
        <w:pPrChange w:id="10404" w:author="Cristiano de Menezes Feu" w:date="2022-11-21T08:33:00Z">
          <w:pPr>
            <w:widowControl w:val="0"/>
            <w:pBdr>
              <w:top w:val="nil"/>
              <w:left w:val="nil"/>
              <w:bottom w:val="nil"/>
              <w:right w:val="nil"/>
              <w:between w:val="nil"/>
            </w:pBdr>
          </w:pPr>
        </w:pPrChange>
      </w:pPr>
      <w:del w:id="10405" w:author="Cristiano de Menezes Feu" w:date="2022-11-21T08:33:00Z">
        <w:r w:rsidDel="00E631A1">
          <w:rPr>
            <w:b/>
            <w:color w:val="000000"/>
          </w:rPr>
          <w:delText>Art. 191.</w:delText>
        </w:r>
        <w:r w:rsidDel="00E631A1">
          <w:rPr>
            <w:color w:val="000000"/>
          </w:rPr>
          <w:delText xml:space="preserve"> Além das regras contidas nos arts. 159 e 163, serão obedecidas ainda na votação as seguintes normas de precedência ou preferência e prejudicialidade: </w:delText>
        </w:r>
      </w:del>
    </w:p>
    <w:p w14:paraId="00000F10" w14:textId="560505CA" w:rsidR="003D183A" w:rsidDel="00E631A1" w:rsidRDefault="008B7924" w:rsidP="00E631A1">
      <w:pPr>
        <w:widowControl w:val="0"/>
        <w:pBdr>
          <w:top w:val="nil"/>
          <w:left w:val="nil"/>
          <w:bottom w:val="nil"/>
          <w:right w:val="nil"/>
          <w:between w:val="nil"/>
        </w:pBdr>
        <w:ind w:firstLine="0"/>
        <w:jc w:val="center"/>
        <w:rPr>
          <w:del w:id="10406" w:author="Cristiano de Menezes Feu" w:date="2022-11-21T08:33:00Z"/>
          <w:color w:val="000000"/>
        </w:rPr>
        <w:pPrChange w:id="10407" w:author="Cristiano de Menezes Feu" w:date="2022-11-21T08:33:00Z">
          <w:pPr>
            <w:widowControl w:val="0"/>
            <w:pBdr>
              <w:top w:val="nil"/>
              <w:left w:val="nil"/>
              <w:bottom w:val="nil"/>
              <w:right w:val="nil"/>
              <w:between w:val="nil"/>
            </w:pBdr>
          </w:pPr>
        </w:pPrChange>
      </w:pPr>
      <w:del w:id="10408" w:author="Cristiano de Menezes Feu" w:date="2022-11-21T08:33:00Z">
        <w:r w:rsidDel="00E631A1">
          <w:rPr>
            <w:color w:val="000000"/>
          </w:rPr>
          <w:delText xml:space="preserve">I - a proposta de emenda à Constituição tem preferência na votação em relação às proposições em tramitação ordinária; </w:delText>
        </w:r>
      </w:del>
    </w:p>
    <w:p w14:paraId="00000F11" w14:textId="5D2EC785" w:rsidR="003D183A" w:rsidDel="00E631A1" w:rsidRDefault="008B7924" w:rsidP="00E631A1">
      <w:pPr>
        <w:widowControl w:val="0"/>
        <w:pBdr>
          <w:top w:val="nil"/>
          <w:left w:val="nil"/>
          <w:bottom w:val="nil"/>
          <w:right w:val="nil"/>
          <w:between w:val="nil"/>
        </w:pBdr>
        <w:ind w:firstLine="0"/>
        <w:jc w:val="center"/>
        <w:rPr>
          <w:del w:id="10409" w:author="Cristiano de Menezes Feu" w:date="2022-11-21T08:33:00Z"/>
          <w:color w:val="000000"/>
        </w:rPr>
        <w:pPrChange w:id="10410" w:author="Cristiano de Menezes Feu" w:date="2022-11-21T08:33:00Z">
          <w:pPr>
            <w:widowControl w:val="0"/>
            <w:pBdr>
              <w:top w:val="nil"/>
              <w:left w:val="nil"/>
              <w:bottom w:val="nil"/>
              <w:right w:val="nil"/>
              <w:between w:val="nil"/>
            </w:pBdr>
          </w:pPr>
        </w:pPrChange>
      </w:pPr>
      <w:del w:id="10411" w:author="Cristiano de Menezes Feu" w:date="2022-11-21T08:33:00Z">
        <w:r w:rsidDel="00E631A1">
          <w:rPr>
            <w:color w:val="000000"/>
          </w:rPr>
          <w:delText>II - o substitutivo de Comissão tem preferência na votação sobre o projeto;</w:delText>
        </w:r>
      </w:del>
    </w:p>
    <w:p w14:paraId="00000F12" w14:textId="1D1A2066" w:rsidR="003D183A" w:rsidDel="00E631A1" w:rsidRDefault="008B7924" w:rsidP="00E631A1">
      <w:pPr>
        <w:widowControl w:val="0"/>
        <w:pBdr>
          <w:top w:val="nil"/>
          <w:left w:val="nil"/>
          <w:bottom w:val="nil"/>
          <w:right w:val="nil"/>
          <w:between w:val="nil"/>
        </w:pBdr>
        <w:spacing w:before="0" w:after="113"/>
        <w:ind w:left="567" w:firstLine="0"/>
        <w:jc w:val="center"/>
        <w:rPr>
          <w:del w:id="10412" w:author="Cristiano de Menezes Feu" w:date="2022-11-21T08:33:00Z"/>
          <w:b/>
          <w:color w:val="005583"/>
          <w:sz w:val="20"/>
          <w:szCs w:val="20"/>
        </w:rPr>
        <w:pPrChange w:id="10413" w:author="Cristiano de Menezes Feu" w:date="2022-11-21T08:33:00Z">
          <w:pPr>
            <w:widowControl w:val="0"/>
            <w:pBdr>
              <w:top w:val="nil"/>
              <w:left w:val="nil"/>
              <w:bottom w:val="nil"/>
              <w:right w:val="nil"/>
              <w:between w:val="nil"/>
            </w:pBdr>
            <w:spacing w:before="0" w:after="113"/>
            <w:ind w:left="567" w:firstLine="0"/>
          </w:pPr>
        </w:pPrChange>
      </w:pPr>
      <w:del w:id="10414" w:author="Cristiano de Menezes Feu" w:date="2022-11-21T08:33:00Z">
        <w:r w:rsidDel="00E631A1">
          <w:rPr>
            <w:color w:val="005583"/>
            <w:sz w:val="20"/>
            <w:szCs w:val="20"/>
          </w:rPr>
          <w:delText>Art. 57, IV; art. 118, § 4º; art. 119, § 3º; art. 190.</w:delText>
        </w:r>
      </w:del>
    </w:p>
    <w:p w14:paraId="00000F13" w14:textId="45293851" w:rsidR="003D183A" w:rsidDel="00E631A1" w:rsidRDefault="008B7924" w:rsidP="00E631A1">
      <w:pPr>
        <w:widowControl w:val="0"/>
        <w:pBdr>
          <w:top w:val="nil"/>
          <w:left w:val="nil"/>
          <w:bottom w:val="nil"/>
          <w:right w:val="nil"/>
          <w:between w:val="nil"/>
        </w:pBdr>
        <w:spacing w:before="0" w:after="113"/>
        <w:ind w:left="567" w:firstLine="0"/>
        <w:jc w:val="center"/>
        <w:rPr>
          <w:del w:id="10415" w:author="Cristiano de Menezes Feu" w:date="2022-11-21T08:33:00Z"/>
          <w:color w:val="005583"/>
          <w:sz w:val="20"/>
          <w:szCs w:val="20"/>
        </w:rPr>
        <w:pPrChange w:id="10416" w:author="Cristiano de Menezes Feu" w:date="2022-11-21T08:33:00Z">
          <w:pPr>
            <w:widowControl w:val="0"/>
            <w:pBdr>
              <w:top w:val="nil"/>
              <w:left w:val="nil"/>
              <w:bottom w:val="nil"/>
              <w:right w:val="nil"/>
              <w:between w:val="nil"/>
            </w:pBdr>
            <w:spacing w:before="0" w:after="113"/>
            <w:ind w:left="567" w:firstLine="0"/>
          </w:pPr>
        </w:pPrChange>
      </w:pPr>
      <w:del w:id="10417" w:author="Cristiano de Menezes Feu" w:date="2022-11-21T08:33:00Z">
        <w:r w:rsidDel="00E631A1">
          <w:rPr>
            <w:b/>
            <w:color w:val="005583"/>
            <w:sz w:val="20"/>
            <w:szCs w:val="20"/>
          </w:rPr>
          <w:delText>Prática:</w:delText>
        </w:r>
        <w:r w:rsidDel="00E631A1">
          <w:rPr>
            <w:color w:val="005583"/>
            <w:sz w:val="20"/>
            <w:szCs w:val="20"/>
          </w:rPr>
          <w:delText xml:space="preserve"> permanece a preferência do substitutivo de Comissão apresentado a projeto da Câmara quando este for posteriormente apensado a projeto do Senado. Exemplo: PLP 200/2012.</w:delText>
        </w:r>
      </w:del>
    </w:p>
    <w:p w14:paraId="00000F14" w14:textId="4E30B72C" w:rsidR="003D183A" w:rsidDel="00E631A1" w:rsidRDefault="008B7924" w:rsidP="00E631A1">
      <w:pPr>
        <w:widowControl w:val="0"/>
        <w:pBdr>
          <w:top w:val="nil"/>
          <w:left w:val="nil"/>
          <w:bottom w:val="nil"/>
          <w:right w:val="nil"/>
          <w:between w:val="nil"/>
        </w:pBdr>
        <w:ind w:firstLine="0"/>
        <w:jc w:val="center"/>
        <w:rPr>
          <w:del w:id="10418" w:author="Cristiano de Menezes Feu" w:date="2022-11-21T08:33:00Z"/>
          <w:color w:val="000000"/>
        </w:rPr>
        <w:pPrChange w:id="10419" w:author="Cristiano de Menezes Feu" w:date="2022-11-21T08:33:00Z">
          <w:pPr>
            <w:widowControl w:val="0"/>
            <w:pBdr>
              <w:top w:val="nil"/>
              <w:left w:val="nil"/>
              <w:bottom w:val="nil"/>
              <w:right w:val="nil"/>
              <w:between w:val="nil"/>
            </w:pBdr>
          </w:pPr>
        </w:pPrChange>
      </w:pPr>
      <w:del w:id="10420" w:author="Cristiano de Menezes Feu" w:date="2022-11-21T08:33:00Z">
        <w:r w:rsidDel="00E631A1">
          <w:rPr>
            <w:color w:val="000000"/>
          </w:rPr>
          <w:delText>III - votar-se-á em primeiro lugar o substitutivo de Comissão; havendo mais de um, a preferência será regulada pela ordem inversa de sua apresentação;</w:delText>
        </w:r>
      </w:del>
    </w:p>
    <w:p w14:paraId="00000F15" w14:textId="143E734A" w:rsidR="003D183A" w:rsidDel="00E631A1" w:rsidRDefault="008B7924" w:rsidP="00E631A1">
      <w:pPr>
        <w:widowControl w:val="0"/>
        <w:pBdr>
          <w:top w:val="nil"/>
          <w:left w:val="nil"/>
          <w:bottom w:val="nil"/>
          <w:right w:val="nil"/>
          <w:between w:val="nil"/>
        </w:pBdr>
        <w:spacing w:before="0" w:after="113"/>
        <w:ind w:left="567" w:firstLine="0"/>
        <w:jc w:val="center"/>
        <w:rPr>
          <w:del w:id="10421" w:author="Cristiano de Menezes Feu" w:date="2022-11-21T08:33:00Z"/>
          <w:color w:val="005583"/>
          <w:sz w:val="20"/>
          <w:szCs w:val="20"/>
        </w:rPr>
        <w:pPrChange w:id="10422" w:author="Cristiano de Menezes Feu" w:date="2022-11-21T08:33:00Z">
          <w:pPr>
            <w:widowControl w:val="0"/>
            <w:pBdr>
              <w:top w:val="nil"/>
              <w:left w:val="nil"/>
              <w:bottom w:val="nil"/>
              <w:right w:val="nil"/>
              <w:between w:val="nil"/>
            </w:pBdr>
            <w:spacing w:before="0" w:after="113"/>
            <w:ind w:left="567" w:firstLine="0"/>
          </w:pPr>
        </w:pPrChange>
      </w:pPr>
      <w:del w:id="10423"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a ordem de apresentação considerada é a constante do despacho de distribuição, previsto no art. 139; “a sistemática regimental é no sentido de que a Comissão com maior pertinência temática em relação a determinada proposição manifesta-se por último, a teor da regra de preferência estatuída no art. 191, inciso III, do Regimento Interno, ressalvada a Comissão de Constituição e Justiça e de Cidadania, que sempre será a última Comissão, e a Comissão de Finanças e Tributação, quando for o caso, nos termos do art. 54 do mesmo Regimento”. (Vide despacho do REQ 1231/2007).</w:delText>
        </w:r>
      </w:del>
    </w:p>
    <w:p w14:paraId="00000F16" w14:textId="47374D44" w:rsidR="003D183A" w:rsidDel="00E631A1" w:rsidRDefault="008B7924" w:rsidP="00E631A1">
      <w:pPr>
        <w:widowControl w:val="0"/>
        <w:pBdr>
          <w:top w:val="nil"/>
          <w:left w:val="nil"/>
          <w:bottom w:val="nil"/>
          <w:right w:val="nil"/>
          <w:between w:val="nil"/>
        </w:pBdr>
        <w:ind w:firstLine="0"/>
        <w:jc w:val="center"/>
        <w:rPr>
          <w:del w:id="10424" w:author="Cristiano de Menezes Feu" w:date="2022-11-21T08:33:00Z"/>
          <w:color w:val="000000"/>
        </w:rPr>
        <w:pPrChange w:id="10425" w:author="Cristiano de Menezes Feu" w:date="2022-11-21T08:33:00Z">
          <w:pPr>
            <w:widowControl w:val="0"/>
            <w:pBdr>
              <w:top w:val="nil"/>
              <w:left w:val="nil"/>
              <w:bottom w:val="nil"/>
              <w:right w:val="nil"/>
              <w:between w:val="nil"/>
            </w:pBdr>
          </w:pPr>
        </w:pPrChange>
      </w:pPr>
      <w:del w:id="10426" w:author="Cristiano de Menezes Feu" w:date="2022-11-21T08:33:00Z">
        <w:r w:rsidDel="00E631A1">
          <w:rPr>
            <w:color w:val="000000"/>
          </w:rPr>
          <w:delText xml:space="preserve">IV - aprovado o substitutivo, ficam prejudicados o projeto e as emendas a este oferecidas, ressalvadas as emendas ao substitutivo e todos os destaques; </w:delText>
        </w:r>
      </w:del>
    </w:p>
    <w:p w14:paraId="00000F17" w14:textId="25CE580D" w:rsidR="003D183A" w:rsidDel="00E631A1" w:rsidRDefault="008B7924" w:rsidP="00E631A1">
      <w:pPr>
        <w:widowControl w:val="0"/>
        <w:pBdr>
          <w:top w:val="nil"/>
          <w:left w:val="nil"/>
          <w:bottom w:val="nil"/>
          <w:right w:val="nil"/>
          <w:between w:val="nil"/>
        </w:pBdr>
        <w:ind w:firstLine="0"/>
        <w:jc w:val="center"/>
        <w:rPr>
          <w:del w:id="10427" w:author="Cristiano de Menezes Feu" w:date="2022-11-21T08:33:00Z"/>
          <w:color w:val="000000"/>
        </w:rPr>
        <w:pPrChange w:id="10428" w:author="Cristiano de Menezes Feu" w:date="2022-11-21T08:33:00Z">
          <w:pPr>
            <w:widowControl w:val="0"/>
            <w:pBdr>
              <w:top w:val="nil"/>
              <w:left w:val="nil"/>
              <w:bottom w:val="nil"/>
              <w:right w:val="nil"/>
              <w:between w:val="nil"/>
            </w:pBdr>
          </w:pPr>
        </w:pPrChange>
      </w:pPr>
      <w:del w:id="10429" w:author="Cristiano de Menezes Feu" w:date="2022-11-21T08:33:00Z">
        <w:r w:rsidDel="00E631A1">
          <w:rPr>
            <w:color w:val="000000"/>
          </w:rPr>
          <w:delText xml:space="preserve">V - na hipótese de rejeição do substitutivo, ou na votação de projeto sem substitutivo, a proposição inicial será votada por último, depois das emendas que lhe tenham sido apresentadas; </w:delText>
        </w:r>
      </w:del>
    </w:p>
    <w:p w14:paraId="00000F18" w14:textId="4ABAF40D" w:rsidR="003D183A" w:rsidDel="00E631A1" w:rsidRDefault="008B7924" w:rsidP="00E631A1">
      <w:pPr>
        <w:widowControl w:val="0"/>
        <w:pBdr>
          <w:top w:val="nil"/>
          <w:left w:val="nil"/>
          <w:bottom w:val="nil"/>
          <w:right w:val="nil"/>
          <w:between w:val="nil"/>
        </w:pBdr>
        <w:spacing w:before="0" w:after="113"/>
        <w:ind w:left="567" w:firstLine="0"/>
        <w:jc w:val="center"/>
        <w:rPr>
          <w:del w:id="10430" w:author="Cristiano de Menezes Feu" w:date="2022-11-21T08:33:00Z"/>
          <w:color w:val="005583"/>
          <w:sz w:val="20"/>
          <w:szCs w:val="20"/>
        </w:rPr>
        <w:pPrChange w:id="10431" w:author="Cristiano de Menezes Feu" w:date="2022-11-21T08:33:00Z">
          <w:pPr>
            <w:widowControl w:val="0"/>
            <w:pBdr>
              <w:top w:val="nil"/>
              <w:left w:val="nil"/>
              <w:bottom w:val="nil"/>
              <w:right w:val="nil"/>
              <w:between w:val="nil"/>
            </w:pBdr>
            <w:spacing w:before="0" w:after="113"/>
            <w:ind w:left="567" w:firstLine="0"/>
          </w:pPr>
        </w:pPrChange>
      </w:pPr>
      <w:del w:id="10432" w:author="Cristiano de Menezes Feu" w:date="2022-11-21T08:33:00Z">
        <w:r w:rsidDel="00E631A1">
          <w:rPr>
            <w:color w:val="005583"/>
            <w:sz w:val="20"/>
            <w:szCs w:val="20"/>
          </w:rPr>
          <w:delText>Art. 189, § 1º.</w:delText>
        </w:r>
      </w:del>
    </w:p>
    <w:p w14:paraId="00000F19" w14:textId="61FFC73D" w:rsidR="003D183A" w:rsidDel="00E631A1" w:rsidRDefault="008B7924" w:rsidP="00E631A1">
      <w:pPr>
        <w:widowControl w:val="0"/>
        <w:pBdr>
          <w:top w:val="nil"/>
          <w:left w:val="nil"/>
          <w:bottom w:val="nil"/>
          <w:right w:val="nil"/>
          <w:between w:val="nil"/>
        </w:pBdr>
        <w:ind w:firstLine="0"/>
        <w:jc w:val="center"/>
        <w:rPr>
          <w:del w:id="10433" w:author="Cristiano de Menezes Feu" w:date="2022-11-21T08:33:00Z"/>
          <w:color w:val="000000"/>
        </w:rPr>
        <w:pPrChange w:id="10434" w:author="Cristiano de Menezes Feu" w:date="2022-11-21T08:33:00Z">
          <w:pPr>
            <w:widowControl w:val="0"/>
            <w:pBdr>
              <w:top w:val="nil"/>
              <w:left w:val="nil"/>
              <w:bottom w:val="nil"/>
              <w:right w:val="nil"/>
              <w:between w:val="nil"/>
            </w:pBdr>
          </w:pPr>
        </w:pPrChange>
      </w:pPr>
      <w:del w:id="10435" w:author="Cristiano de Menezes Feu" w:date="2022-11-21T08:33:00Z">
        <w:r w:rsidDel="00E631A1">
          <w:rPr>
            <w:color w:val="000000"/>
          </w:rPr>
          <w:delText xml:space="preserve">VI - a rejeição do projeto prejudica as emendas a ele oferecidas; </w:delText>
        </w:r>
      </w:del>
    </w:p>
    <w:p w14:paraId="00000F1A" w14:textId="4D52D88A" w:rsidR="003D183A" w:rsidDel="00E631A1" w:rsidRDefault="008B7924" w:rsidP="00E631A1">
      <w:pPr>
        <w:widowControl w:val="0"/>
        <w:pBdr>
          <w:top w:val="nil"/>
          <w:left w:val="nil"/>
          <w:bottom w:val="nil"/>
          <w:right w:val="nil"/>
          <w:between w:val="nil"/>
        </w:pBdr>
        <w:ind w:firstLine="0"/>
        <w:jc w:val="center"/>
        <w:rPr>
          <w:del w:id="10436" w:author="Cristiano de Menezes Feu" w:date="2022-11-21T08:33:00Z"/>
          <w:color w:val="000000"/>
        </w:rPr>
        <w:pPrChange w:id="10437" w:author="Cristiano de Menezes Feu" w:date="2022-11-21T08:33:00Z">
          <w:pPr>
            <w:widowControl w:val="0"/>
            <w:pBdr>
              <w:top w:val="nil"/>
              <w:left w:val="nil"/>
              <w:bottom w:val="nil"/>
              <w:right w:val="nil"/>
              <w:between w:val="nil"/>
            </w:pBdr>
          </w:pPr>
        </w:pPrChange>
      </w:pPr>
      <w:del w:id="10438" w:author="Cristiano de Menezes Feu" w:date="2022-11-21T08:33:00Z">
        <w:r w:rsidDel="00E631A1">
          <w:rPr>
            <w:color w:val="000000"/>
          </w:rPr>
          <w:delText xml:space="preserve">VII - a rejeição de qualquer artigo do projeto, votado artigo por artigo, prejudica os demais artigos que forem uma consequência daquele; </w:delText>
        </w:r>
      </w:del>
    </w:p>
    <w:p w14:paraId="00000F1B" w14:textId="4C6365D7" w:rsidR="003D183A" w:rsidDel="00E631A1" w:rsidRDefault="008B7924" w:rsidP="00E631A1">
      <w:pPr>
        <w:widowControl w:val="0"/>
        <w:pBdr>
          <w:top w:val="nil"/>
          <w:left w:val="nil"/>
          <w:bottom w:val="nil"/>
          <w:right w:val="nil"/>
          <w:between w:val="nil"/>
        </w:pBdr>
        <w:ind w:firstLine="0"/>
        <w:jc w:val="center"/>
        <w:rPr>
          <w:del w:id="10439" w:author="Cristiano de Menezes Feu" w:date="2022-11-21T08:33:00Z"/>
          <w:color w:val="000000"/>
        </w:rPr>
        <w:pPrChange w:id="10440" w:author="Cristiano de Menezes Feu" w:date="2022-11-21T08:33:00Z">
          <w:pPr>
            <w:widowControl w:val="0"/>
            <w:pBdr>
              <w:top w:val="nil"/>
              <w:left w:val="nil"/>
              <w:bottom w:val="nil"/>
              <w:right w:val="nil"/>
              <w:between w:val="nil"/>
            </w:pBdr>
          </w:pPr>
        </w:pPrChange>
      </w:pPr>
      <w:del w:id="10441" w:author="Cristiano de Menezes Feu" w:date="2022-11-21T08:33:00Z">
        <w:r w:rsidDel="00E631A1">
          <w:rPr>
            <w:color w:val="000000"/>
          </w:rPr>
          <w:delText xml:space="preserve">VIII - dentre as emendas de cada grupo, oferecidas respectivamente ao substitutivo ou à proposição original, e as emendas destacadas, serão votadas, pela ordem, as supressivas, as aglutinativas, as substitutivas, as modificativas e, finalmente, as aditivas; </w:delText>
        </w:r>
      </w:del>
    </w:p>
    <w:p w14:paraId="00000F1C" w14:textId="642AB1F1" w:rsidR="003D183A" w:rsidDel="00E631A1" w:rsidRDefault="008B7924" w:rsidP="00E631A1">
      <w:pPr>
        <w:widowControl w:val="0"/>
        <w:pBdr>
          <w:top w:val="nil"/>
          <w:left w:val="nil"/>
          <w:bottom w:val="nil"/>
          <w:right w:val="nil"/>
          <w:between w:val="nil"/>
        </w:pBdr>
        <w:ind w:firstLine="0"/>
        <w:jc w:val="center"/>
        <w:rPr>
          <w:del w:id="10442" w:author="Cristiano de Menezes Feu" w:date="2022-11-21T08:33:00Z"/>
          <w:color w:val="000000"/>
        </w:rPr>
        <w:pPrChange w:id="10443" w:author="Cristiano de Menezes Feu" w:date="2022-11-21T08:33:00Z">
          <w:pPr>
            <w:widowControl w:val="0"/>
            <w:pBdr>
              <w:top w:val="nil"/>
              <w:left w:val="nil"/>
              <w:bottom w:val="nil"/>
              <w:right w:val="nil"/>
              <w:between w:val="nil"/>
            </w:pBdr>
          </w:pPr>
        </w:pPrChange>
      </w:pPr>
      <w:del w:id="10444" w:author="Cristiano de Menezes Feu" w:date="2022-11-21T08:33:00Z">
        <w:r w:rsidDel="00E631A1">
          <w:rPr>
            <w:color w:val="000000"/>
          </w:rPr>
          <w:delText xml:space="preserve">IX - as emendas com subemendas serão votadas uma a uma, salvo deliberação do Plenário, mediante proposta de qualquer Deputado ou Comissão; aprovado o grupo, serão consideradas aprovadas as emendas com as modificações constantes das respectivas subemendas; </w:delText>
        </w:r>
      </w:del>
    </w:p>
    <w:p w14:paraId="00000F1D" w14:textId="7C3145EF" w:rsidR="003D183A" w:rsidDel="00E631A1" w:rsidRDefault="008B7924" w:rsidP="00E631A1">
      <w:pPr>
        <w:widowControl w:val="0"/>
        <w:pBdr>
          <w:top w:val="nil"/>
          <w:left w:val="nil"/>
          <w:bottom w:val="nil"/>
          <w:right w:val="nil"/>
          <w:between w:val="nil"/>
        </w:pBdr>
        <w:ind w:firstLine="0"/>
        <w:jc w:val="center"/>
        <w:rPr>
          <w:del w:id="10445" w:author="Cristiano de Menezes Feu" w:date="2022-11-21T08:33:00Z"/>
          <w:color w:val="000000"/>
        </w:rPr>
        <w:pPrChange w:id="10446" w:author="Cristiano de Menezes Feu" w:date="2022-11-21T08:33:00Z">
          <w:pPr>
            <w:widowControl w:val="0"/>
            <w:pBdr>
              <w:top w:val="nil"/>
              <w:left w:val="nil"/>
              <w:bottom w:val="nil"/>
              <w:right w:val="nil"/>
              <w:between w:val="nil"/>
            </w:pBdr>
          </w:pPr>
        </w:pPrChange>
      </w:pPr>
      <w:del w:id="10447" w:author="Cristiano de Menezes Feu" w:date="2022-11-21T08:33:00Z">
        <w:r w:rsidDel="00E631A1">
          <w:rPr>
            <w:color w:val="000000"/>
          </w:rPr>
          <w:delText xml:space="preserve">X - as subemendas substitutivas têm preferência na votação sobre as respectivas emendas; </w:delText>
        </w:r>
      </w:del>
    </w:p>
    <w:p w14:paraId="00000F1E" w14:textId="0735AF28" w:rsidR="003D183A" w:rsidDel="00E631A1" w:rsidRDefault="008B7924" w:rsidP="00E631A1">
      <w:pPr>
        <w:widowControl w:val="0"/>
        <w:pBdr>
          <w:top w:val="nil"/>
          <w:left w:val="nil"/>
          <w:bottom w:val="nil"/>
          <w:right w:val="nil"/>
          <w:between w:val="nil"/>
        </w:pBdr>
        <w:ind w:firstLine="0"/>
        <w:jc w:val="center"/>
        <w:rPr>
          <w:del w:id="10448" w:author="Cristiano de Menezes Feu" w:date="2022-11-21T08:33:00Z"/>
          <w:color w:val="000000"/>
        </w:rPr>
        <w:pPrChange w:id="10449" w:author="Cristiano de Menezes Feu" w:date="2022-11-21T08:33:00Z">
          <w:pPr>
            <w:widowControl w:val="0"/>
            <w:pBdr>
              <w:top w:val="nil"/>
              <w:left w:val="nil"/>
              <w:bottom w:val="nil"/>
              <w:right w:val="nil"/>
              <w:between w:val="nil"/>
            </w:pBdr>
          </w:pPr>
        </w:pPrChange>
      </w:pPr>
      <w:del w:id="10450" w:author="Cristiano de Menezes Feu" w:date="2022-11-21T08:33:00Z">
        <w:r w:rsidDel="00E631A1">
          <w:rPr>
            <w:color w:val="000000"/>
          </w:rPr>
          <w:delText xml:space="preserve">XI - a emenda com subemenda, quando votada separadamente, sê-lo-á antes e com ressalva desta, exceto nos seguintes casos, em que a subemenda terá precedência: </w:delText>
        </w:r>
      </w:del>
    </w:p>
    <w:p w14:paraId="00000F1F" w14:textId="12DF77F0" w:rsidR="003D183A" w:rsidDel="00E631A1" w:rsidRDefault="008B7924" w:rsidP="00E631A1">
      <w:pPr>
        <w:widowControl w:val="0"/>
        <w:pBdr>
          <w:top w:val="nil"/>
          <w:left w:val="nil"/>
          <w:bottom w:val="nil"/>
          <w:right w:val="nil"/>
          <w:between w:val="nil"/>
        </w:pBdr>
        <w:spacing w:before="57" w:after="0"/>
        <w:ind w:left="283" w:firstLine="0"/>
        <w:jc w:val="center"/>
        <w:rPr>
          <w:del w:id="10451" w:author="Cristiano de Menezes Feu" w:date="2022-11-21T08:33:00Z"/>
          <w:color w:val="000000"/>
        </w:rPr>
        <w:pPrChange w:id="10452" w:author="Cristiano de Menezes Feu" w:date="2022-11-21T08:33:00Z">
          <w:pPr>
            <w:widowControl w:val="0"/>
            <w:pBdr>
              <w:top w:val="nil"/>
              <w:left w:val="nil"/>
              <w:bottom w:val="nil"/>
              <w:right w:val="nil"/>
              <w:between w:val="nil"/>
            </w:pBdr>
            <w:spacing w:before="57" w:after="0"/>
            <w:ind w:left="283" w:firstLine="0"/>
          </w:pPr>
        </w:pPrChange>
      </w:pPr>
      <w:del w:id="10453" w:author="Cristiano de Menezes Feu" w:date="2022-11-21T08:33:00Z">
        <w:r w:rsidDel="00E631A1">
          <w:rPr>
            <w:color w:val="000000"/>
          </w:rPr>
          <w:delText xml:space="preserve">a) se for supressiva; </w:delText>
        </w:r>
      </w:del>
    </w:p>
    <w:p w14:paraId="00000F20" w14:textId="4AD27742" w:rsidR="003D183A" w:rsidDel="00E631A1" w:rsidRDefault="008B7924" w:rsidP="00E631A1">
      <w:pPr>
        <w:widowControl w:val="0"/>
        <w:pBdr>
          <w:top w:val="nil"/>
          <w:left w:val="nil"/>
          <w:bottom w:val="nil"/>
          <w:right w:val="nil"/>
          <w:between w:val="nil"/>
        </w:pBdr>
        <w:spacing w:before="57" w:after="0"/>
        <w:ind w:left="283" w:firstLine="0"/>
        <w:jc w:val="center"/>
        <w:rPr>
          <w:del w:id="10454" w:author="Cristiano de Menezes Feu" w:date="2022-11-21T08:33:00Z"/>
          <w:color w:val="000000"/>
        </w:rPr>
        <w:pPrChange w:id="10455" w:author="Cristiano de Menezes Feu" w:date="2022-11-21T08:33:00Z">
          <w:pPr>
            <w:widowControl w:val="0"/>
            <w:pBdr>
              <w:top w:val="nil"/>
              <w:left w:val="nil"/>
              <w:bottom w:val="nil"/>
              <w:right w:val="nil"/>
              <w:between w:val="nil"/>
            </w:pBdr>
            <w:spacing w:before="57" w:after="0"/>
            <w:ind w:left="283" w:firstLine="0"/>
          </w:pPr>
        </w:pPrChange>
      </w:pPr>
      <w:del w:id="10456" w:author="Cristiano de Menezes Feu" w:date="2022-11-21T08:33:00Z">
        <w:r w:rsidDel="00E631A1">
          <w:rPr>
            <w:color w:val="000000"/>
          </w:rPr>
          <w:delText xml:space="preserve">b) se for substitutiva de artigo da emenda, e a votação desta se fizer artigo por artigo; </w:delText>
        </w:r>
      </w:del>
    </w:p>
    <w:p w14:paraId="00000F21" w14:textId="3AD11008" w:rsidR="003D183A" w:rsidDel="00E631A1" w:rsidRDefault="008B7924" w:rsidP="00E631A1">
      <w:pPr>
        <w:widowControl w:val="0"/>
        <w:pBdr>
          <w:top w:val="nil"/>
          <w:left w:val="nil"/>
          <w:bottom w:val="nil"/>
          <w:right w:val="nil"/>
          <w:between w:val="nil"/>
        </w:pBdr>
        <w:ind w:firstLine="0"/>
        <w:jc w:val="center"/>
        <w:rPr>
          <w:del w:id="10457" w:author="Cristiano de Menezes Feu" w:date="2022-11-21T08:33:00Z"/>
          <w:color w:val="000000"/>
        </w:rPr>
        <w:pPrChange w:id="10458" w:author="Cristiano de Menezes Feu" w:date="2022-11-21T08:33:00Z">
          <w:pPr>
            <w:widowControl w:val="0"/>
            <w:pBdr>
              <w:top w:val="nil"/>
              <w:left w:val="nil"/>
              <w:bottom w:val="nil"/>
              <w:right w:val="nil"/>
              <w:between w:val="nil"/>
            </w:pBdr>
          </w:pPr>
        </w:pPrChange>
      </w:pPr>
      <w:del w:id="10459" w:author="Cristiano de Menezes Feu" w:date="2022-11-21T08:33:00Z">
        <w:r w:rsidDel="00E631A1">
          <w:rPr>
            <w:color w:val="000000"/>
          </w:rPr>
          <w:delText xml:space="preserve">XII - serão votadas, destacadamente, as emendas com parecer no sentido de constituírem projeto em separado; </w:delText>
        </w:r>
      </w:del>
    </w:p>
    <w:p w14:paraId="00000F22" w14:textId="7BC7DFA4" w:rsidR="003D183A" w:rsidDel="00E631A1" w:rsidRDefault="008B7924" w:rsidP="00E631A1">
      <w:pPr>
        <w:widowControl w:val="0"/>
        <w:pBdr>
          <w:top w:val="nil"/>
          <w:left w:val="nil"/>
          <w:bottom w:val="nil"/>
          <w:right w:val="nil"/>
          <w:between w:val="nil"/>
        </w:pBdr>
        <w:spacing w:before="0" w:after="113"/>
        <w:ind w:left="567" w:firstLine="0"/>
        <w:jc w:val="center"/>
        <w:rPr>
          <w:del w:id="10460" w:author="Cristiano de Menezes Feu" w:date="2022-11-21T08:33:00Z"/>
          <w:color w:val="005583"/>
          <w:sz w:val="20"/>
          <w:szCs w:val="20"/>
        </w:rPr>
        <w:pPrChange w:id="10461" w:author="Cristiano de Menezes Feu" w:date="2022-11-21T08:33:00Z">
          <w:pPr>
            <w:widowControl w:val="0"/>
            <w:pBdr>
              <w:top w:val="nil"/>
              <w:left w:val="nil"/>
              <w:bottom w:val="nil"/>
              <w:right w:val="nil"/>
              <w:between w:val="nil"/>
            </w:pBdr>
            <w:spacing w:before="0" w:after="113"/>
            <w:ind w:left="567" w:firstLine="0"/>
          </w:pPr>
        </w:pPrChange>
      </w:pPr>
      <w:del w:id="10462" w:author="Cristiano de Menezes Feu" w:date="2022-11-21T08:33:00Z">
        <w:r w:rsidDel="00E631A1">
          <w:rPr>
            <w:color w:val="005583"/>
            <w:sz w:val="20"/>
            <w:szCs w:val="20"/>
          </w:rPr>
          <w:delText>Art. 161, III.</w:delText>
        </w:r>
      </w:del>
    </w:p>
    <w:p w14:paraId="00000F23" w14:textId="15C61835" w:rsidR="003D183A" w:rsidDel="00E631A1" w:rsidRDefault="008B7924" w:rsidP="00E631A1">
      <w:pPr>
        <w:widowControl w:val="0"/>
        <w:pBdr>
          <w:top w:val="nil"/>
          <w:left w:val="nil"/>
          <w:bottom w:val="nil"/>
          <w:right w:val="nil"/>
          <w:between w:val="nil"/>
        </w:pBdr>
        <w:ind w:firstLine="0"/>
        <w:jc w:val="center"/>
        <w:rPr>
          <w:del w:id="10463" w:author="Cristiano de Menezes Feu" w:date="2022-11-21T08:33:00Z"/>
          <w:color w:val="000000"/>
        </w:rPr>
        <w:pPrChange w:id="10464" w:author="Cristiano de Menezes Feu" w:date="2022-11-21T08:33:00Z">
          <w:pPr>
            <w:widowControl w:val="0"/>
            <w:pBdr>
              <w:top w:val="nil"/>
              <w:left w:val="nil"/>
              <w:bottom w:val="nil"/>
              <w:right w:val="nil"/>
              <w:between w:val="nil"/>
            </w:pBdr>
          </w:pPr>
        </w:pPrChange>
      </w:pPr>
      <w:del w:id="10465" w:author="Cristiano de Menezes Feu" w:date="2022-11-21T08:33:00Z">
        <w:r w:rsidDel="00E631A1">
          <w:rPr>
            <w:color w:val="000000"/>
          </w:rPr>
          <w:delText xml:space="preserve">XIII – quando, ao mesmo dispositivo, forem apresentadas várias emendas da mesma natureza, terão preferência as de Comissão sobre as demais; havendo emendas de mais de uma Comissão, a precedência será regulada pela ordem inversa de sua apresentação; </w:delText>
        </w:r>
      </w:del>
    </w:p>
    <w:p w14:paraId="00000F24" w14:textId="77AA1DCE" w:rsidR="003D183A" w:rsidDel="00E631A1" w:rsidRDefault="008B7924" w:rsidP="00E631A1">
      <w:pPr>
        <w:widowControl w:val="0"/>
        <w:pBdr>
          <w:top w:val="nil"/>
          <w:left w:val="nil"/>
          <w:bottom w:val="nil"/>
          <w:right w:val="nil"/>
          <w:between w:val="nil"/>
        </w:pBdr>
        <w:ind w:firstLine="0"/>
        <w:jc w:val="center"/>
        <w:rPr>
          <w:del w:id="10466" w:author="Cristiano de Menezes Feu" w:date="2022-11-21T08:33:00Z"/>
          <w:color w:val="000000"/>
        </w:rPr>
        <w:pPrChange w:id="10467" w:author="Cristiano de Menezes Feu" w:date="2022-11-21T08:33:00Z">
          <w:pPr>
            <w:widowControl w:val="0"/>
            <w:pBdr>
              <w:top w:val="nil"/>
              <w:left w:val="nil"/>
              <w:bottom w:val="nil"/>
              <w:right w:val="nil"/>
              <w:between w:val="nil"/>
            </w:pBdr>
          </w:pPr>
        </w:pPrChange>
      </w:pPr>
      <w:del w:id="10468" w:author="Cristiano de Menezes Feu" w:date="2022-11-21T08:33:00Z">
        <w:r w:rsidDel="00E631A1">
          <w:rPr>
            <w:color w:val="000000"/>
          </w:rPr>
          <w:delText>XIV - o dispositivo destacado de projeto para votação em separado precederá, na votação, às emendas, independerá de parecer e somente integrará o texto se aprovado;</w:delText>
        </w:r>
      </w:del>
    </w:p>
    <w:p w14:paraId="00000F25" w14:textId="2854E486" w:rsidR="003D183A" w:rsidDel="00E631A1" w:rsidRDefault="008B7924" w:rsidP="00E631A1">
      <w:pPr>
        <w:widowControl w:val="0"/>
        <w:pBdr>
          <w:top w:val="nil"/>
          <w:left w:val="nil"/>
          <w:bottom w:val="nil"/>
          <w:right w:val="nil"/>
          <w:between w:val="nil"/>
        </w:pBdr>
        <w:spacing w:before="0" w:after="113"/>
        <w:ind w:left="567" w:firstLine="0"/>
        <w:jc w:val="center"/>
        <w:rPr>
          <w:del w:id="10469" w:author="Cristiano de Menezes Feu" w:date="2022-11-21T08:33:00Z"/>
          <w:b/>
          <w:color w:val="005583"/>
          <w:sz w:val="20"/>
          <w:szCs w:val="20"/>
        </w:rPr>
        <w:pPrChange w:id="10470" w:author="Cristiano de Menezes Feu" w:date="2022-11-21T08:33:00Z">
          <w:pPr>
            <w:widowControl w:val="0"/>
            <w:pBdr>
              <w:top w:val="nil"/>
              <w:left w:val="nil"/>
              <w:bottom w:val="nil"/>
              <w:right w:val="nil"/>
              <w:between w:val="nil"/>
            </w:pBdr>
            <w:spacing w:before="0" w:after="113"/>
            <w:ind w:left="567" w:firstLine="0"/>
          </w:pPr>
        </w:pPrChange>
      </w:pPr>
      <w:del w:id="10471" w:author="Cristiano de Menezes Feu" w:date="2022-11-21T08:33:00Z">
        <w:r w:rsidDel="00E631A1">
          <w:rPr>
            <w:color w:val="005583"/>
            <w:sz w:val="20"/>
            <w:szCs w:val="20"/>
          </w:rPr>
          <w:delText>Art. 161, I; art. 162, VI.</w:delText>
        </w:r>
      </w:del>
    </w:p>
    <w:p w14:paraId="00000F26" w14:textId="1F4BBF65" w:rsidR="003D183A" w:rsidDel="00E631A1" w:rsidRDefault="008B7924" w:rsidP="00E631A1">
      <w:pPr>
        <w:widowControl w:val="0"/>
        <w:pBdr>
          <w:top w:val="nil"/>
          <w:left w:val="nil"/>
          <w:bottom w:val="nil"/>
          <w:right w:val="nil"/>
          <w:between w:val="nil"/>
        </w:pBdr>
        <w:spacing w:before="0" w:after="113"/>
        <w:ind w:left="567" w:firstLine="0"/>
        <w:jc w:val="center"/>
        <w:rPr>
          <w:del w:id="10472" w:author="Cristiano de Menezes Feu" w:date="2022-11-21T08:33:00Z"/>
          <w:color w:val="005583"/>
          <w:sz w:val="20"/>
          <w:szCs w:val="20"/>
        </w:rPr>
        <w:pPrChange w:id="10473" w:author="Cristiano de Menezes Feu" w:date="2022-11-21T08:33:00Z">
          <w:pPr>
            <w:widowControl w:val="0"/>
            <w:pBdr>
              <w:top w:val="nil"/>
              <w:left w:val="nil"/>
              <w:bottom w:val="nil"/>
              <w:right w:val="nil"/>
              <w:between w:val="nil"/>
            </w:pBdr>
            <w:spacing w:before="0" w:after="113"/>
            <w:ind w:left="567" w:firstLine="0"/>
          </w:pPr>
        </w:pPrChange>
      </w:pPr>
      <w:del w:id="10474" w:author="Cristiano de Menezes Feu" w:date="2022-11-21T08:33:00Z">
        <w:r w:rsidDel="00E631A1">
          <w:rPr>
            <w:b/>
            <w:color w:val="005583"/>
            <w:sz w:val="20"/>
            <w:szCs w:val="20"/>
          </w:rPr>
          <w:delText>QO</w:delText>
        </w:r>
        <w:r w:rsidDel="00E631A1">
          <w:rPr>
            <w:color w:val="005583"/>
            <w:sz w:val="20"/>
            <w:szCs w:val="20"/>
          </w:rPr>
          <w:delText xml:space="preserve"> 140/2003 – É possível a inversão das emendas aglutinativas sobre os destaques quando não versarem sobre o mesmo artigo ou mesma matéria do destaque.</w:delText>
        </w:r>
      </w:del>
    </w:p>
    <w:p w14:paraId="00000F27" w14:textId="6F975D24" w:rsidR="003D183A" w:rsidDel="00E631A1" w:rsidRDefault="008B7924" w:rsidP="00E631A1">
      <w:pPr>
        <w:widowControl w:val="0"/>
        <w:pBdr>
          <w:top w:val="nil"/>
          <w:left w:val="nil"/>
          <w:bottom w:val="nil"/>
          <w:right w:val="nil"/>
          <w:between w:val="nil"/>
        </w:pBdr>
        <w:ind w:firstLine="0"/>
        <w:jc w:val="center"/>
        <w:rPr>
          <w:del w:id="10475" w:author="Cristiano de Menezes Feu" w:date="2022-11-21T08:33:00Z"/>
          <w:color w:val="000000"/>
        </w:rPr>
        <w:pPrChange w:id="10476" w:author="Cristiano de Menezes Feu" w:date="2022-11-21T08:33:00Z">
          <w:pPr>
            <w:widowControl w:val="0"/>
            <w:pBdr>
              <w:top w:val="nil"/>
              <w:left w:val="nil"/>
              <w:bottom w:val="nil"/>
              <w:right w:val="nil"/>
              <w:between w:val="nil"/>
            </w:pBdr>
          </w:pPr>
        </w:pPrChange>
      </w:pPr>
      <w:del w:id="10477" w:author="Cristiano de Menezes Feu" w:date="2022-11-21T08:33:00Z">
        <w:r w:rsidDel="00E631A1">
          <w:rPr>
            <w:color w:val="000000"/>
          </w:rPr>
          <w:delText xml:space="preserve">XV - se a votação do projeto se fizer separadamente em relação a cada artigo, o texto deste será votado antes das emendas aditivas a ele correspondentes. </w:delText>
        </w:r>
      </w:del>
    </w:p>
    <w:p w14:paraId="00000F28" w14:textId="6803E2D7" w:rsidR="003D183A" w:rsidDel="00E631A1" w:rsidRDefault="008B7924" w:rsidP="00E631A1">
      <w:pPr>
        <w:widowControl w:val="0"/>
        <w:pBdr>
          <w:top w:val="nil"/>
          <w:left w:val="nil"/>
          <w:bottom w:val="nil"/>
          <w:right w:val="nil"/>
          <w:between w:val="nil"/>
        </w:pBdr>
        <w:spacing w:before="0" w:after="113"/>
        <w:ind w:left="567" w:firstLine="0"/>
        <w:jc w:val="center"/>
        <w:rPr>
          <w:del w:id="10478" w:author="Cristiano de Menezes Feu" w:date="2022-11-21T08:33:00Z"/>
          <w:color w:val="005583"/>
          <w:sz w:val="20"/>
          <w:szCs w:val="20"/>
        </w:rPr>
        <w:pPrChange w:id="10479" w:author="Cristiano de Menezes Feu" w:date="2022-11-21T08:33:00Z">
          <w:pPr>
            <w:widowControl w:val="0"/>
            <w:pBdr>
              <w:top w:val="nil"/>
              <w:left w:val="nil"/>
              <w:bottom w:val="nil"/>
              <w:right w:val="nil"/>
              <w:between w:val="nil"/>
            </w:pBdr>
            <w:spacing w:before="0" w:after="113"/>
            <w:ind w:left="567" w:firstLine="0"/>
          </w:pPr>
        </w:pPrChange>
      </w:pPr>
      <w:del w:id="10480" w:author="Cristiano de Menezes Feu" w:date="2022-11-21T08:33:00Z">
        <w:r w:rsidDel="00E631A1">
          <w:rPr>
            <w:color w:val="005583"/>
            <w:sz w:val="20"/>
            <w:szCs w:val="20"/>
          </w:rPr>
          <w:delText xml:space="preserve">Art. 117, XIII. </w:delText>
        </w:r>
      </w:del>
    </w:p>
    <w:p w14:paraId="00000F29" w14:textId="782246D7" w:rsidR="003D183A" w:rsidDel="00E631A1" w:rsidRDefault="003D183A" w:rsidP="00E631A1">
      <w:pPr>
        <w:widowControl w:val="0"/>
        <w:pBdr>
          <w:top w:val="nil"/>
          <w:left w:val="nil"/>
          <w:bottom w:val="nil"/>
          <w:right w:val="nil"/>
          <w:between w:val="nil"/>
        </w:pBdr>
        <w:ind w:firstLine="0"/>
        <w:jc w:val="center"/>
        <w:rPr>
          <w:del w:id="10481" w:author="Cristiano de Menezes Feu" w:date="2022-11-21T08:33:00Z"/>
          <w:rFonts w:ascii="ClearSans-Bold" w:eastAsia="ClearSans-Bold" w:hAnsi="ClearSans-Bold" w:cs="ClearSans-Bold"/>
          <w:b/>
          <w:color w:val="000000"/>
          <w:sz w:val="24"/>
          <w:szCs w:val="24"/>
        </w:rPr>
        <w:pPrChange w:id="10482" w:author="Cristiano de Menezes Feu" w:date="2022-11-21T08:33:00Z">
          <w:pPr>
            <w:widowControl w:val="0"/>
            <w:pBdr>
              <w:top w:val="nil"/>
              <w:left w:val="nil"/>
              <w:bottom w:val="nil"/>
              <w:right w:val="nil"/>
              <w:between w:val="nil"/>
            </w:pBdr>
            <w:ind w:firstLine="0"/>
            <w:jc w:val="center"/>
          </w:pPr>
        </w:pPrChange>
      </w:pPr>
    </w:p>
    <w:p w14:paraId="00000F2A" w14:textId="0B6736B5" w:rsidR="003D183A" w:rsidDel="00E631A1" w:rsidRDefault="008B7924" w:rsidP="00E631A1">
      <w:pPr>
        <w:widowControl w:val="0"/>
        <w:pBdr>
          <w:top w:val="nil"/>
          <w:left w:val="nil"/>
          <w:bottom w:val="nil"/>
          <w:right w:val="nil"/>
          <w:between w:val="nil"/>
        </w:pBdr>
        <w:ind w:firstLine="0"/>
        <w:jc w:val="center"/>
        <w:rPr>
          <w:del w:id="10483" w:author="Cristiano de Menezes Feu" w:date="2022-11-21T08:33:00Z"/>
          <w:rFonts w:ascii="ClearSans-Bold" w:eastAsia="ClearSans-Bold" w:hAnsi="ClearSans-Bold" w:cs="ClearSans-Bold"/>
          <w:b/>
          <w:color w:val="000000"/>
          <w:sz w:val="24"/>
          <w:szCs w:val="24"/>
        </w:rPr>
        <w:pPrChange w:id="10484" w:author="Cristiano de Menezes Feu" w:date="2022-11-21T08:33:00Z">
          <w:pPr>
            <w:widowControl w:val="0"/>
            <w:pBdr>
              <w:top w:val="nil"/>
              <w:left w:val="nil"/>
              <w:bottom w:val="nil"/>
              <w:right w:val="nil"/>
              <w:between w:val="nil"/>
            </w:pBdr>
            <w:ind w:firstLine="0"/>
            <w:jc w:val="center"/>
          </w:pPr>
        </w:pPrChange>
      </w:pPr>
      <w:del w:id="10485" w:author="Cristiano de Menezes Feu" w:date="2022-11-21T08:33:00Z">
        <w:r w:rsidDel="00E631A1">
          <w:rPr>
            <w:rFonts w:ascii="ClearSans-Bold" w:eastAsia="ClearSans-Bold" w:hAnsi="ClearSans-Bold" w:cs="ClearSans-Bold"/>
            <w:b/>
            <w:color w:val="000000"/>
            <w:sz w:val="24"/>
            <w:szCs w:val="24"/>
          </w:rPr>
          <w:delText>Seção IV</w:delText>
        </w:r>
        <w:r w:rsidDel="00E631A1">
          <w:rPr>
            <w:rFonts w:ascii="ClearSans-Bold" w:eastAsia="ClearSans-Bold" w:hAnsi="ClearSans-Bold" w:cs="ClearSans-Bold"/>
            <w:b/>
            <w:color w:val="000000"/>
            <w:sz w:val="24"/>
            <w:szCs w:val="24"/>
          </w:rPr>
          <w:br/>
          <w:delText>Do Encaminhamento da Votação</w:delText>
        </w:r>
      </w:del>
    </w:p>
    <w:p w14:paraId="00000F2B" w14:textId="08747FAA" w:rsidR="003D183A" w:rsidDel="00E631A1" w:rsidRDefault="008B7924" w:rsidP="00E631A1">
      <w:pPr>
        <w:widowControl w:val="0"/>
        <w:pBdr>
          <w:top w:val="nil"/>
          <w:left w:val="nil"/>
          <w:bottom w:val="nil"/>
          <w:right w:val="nil"/>
          <w:between w:val="nil"/>
        </w:pBdr>
        <w:spacing w:before="283"/>
        <w:ind w:firstLine="0"/>
        <w:jc w:val="center"/>
        <w:rPr>
          <w:del w:id="10486" w:author="Cristiano de Menezes Feu" w:date="2022-11-21T08:33:00Z"/>
          <w:rFonts w:ascii="ClearSans-Bold" w:eastAsia="ClearSans-Bold" w:hAnsi="ClearSans-Bold" w:cs="ClearSans-Bold"/>
          <w:b/>
          <w:color w:val="000000"/>
        </w:rPr>
        <w:pPrChange w:id="10487" w:author="Cristiano de Menezes Feu" w:date="2022-11-21T08:33:00Z">
          <w:pPr>
            <w:widowControl w:val="0"/>
            <w:pBdr>
              <w:top w:val="nil"/>
              <w:left w:val="nil"/>
              <w:bottom w:val="nil"/>
              <w:right w:val="nil"/>
              <w:between w:val="nil"/>
            </w:pBdr>
            <w:spacing w:before="283"/>
          </w:pPr>
        </w:pPrChange>
      </w:pPr>
      <w:del w:id="10488" w:author="Cristiano de Menezes Feu" w:date="2022-11-21T08:33:00Z">
        <w:r w:rsidDel="00E631A1">
          <w:rPr>
            <w:rFonts w:ascii="ClearSans-Bold" w:eastAsia="ClearSans-Bold" w:hAnsi="ClearSans-Bold" w:cs="ClearSans-Bold"/>
            <w:b/>
            <w:color w:val="000000"/>
          </w:rPr>
          <w:delText>Art. 192.</w:delText>
        </w:r>
        <w:r w:rsidDel="00E631A1">
          <w:rPr>
            <w:color w:val="000000"/>
          </w:rPr>
          <w:delText xml:space="preserve"> Anunciada uma votação, é lícito usar da palavra para encaminhá-la, salvo disposição regimental em contrário, pelo prazo de cinco minutos, ainda que se trate de matéria não sujeita a discussão, ou que esteja em regime de urgência. </w:delText>
        </w:r>
      </w:del>
    </w:p>
    <w:p w14:paraId="00000F2C" w14:textId="06AF3890" w:rsidR="003D183A" w:rsidDel="00E631A1" w:rsidRDefault="008B7924" w:rsidP="00E631A1">
      <w:pPr>
        <w:widowControl w:val="0"/>
        <w:pBdr>
          <w:top w:val="nil"/>
          <w:left w:val="nil"/>
          <w:bottom w:val="nil"/>
          <w:right w:val="nil"/>
          <w:between w:val="nil"/>
        </w:pBdr>
        <w:spacing w:before="0" w:after="113"/>
        <w:ind w:left="567" w:firstLine="0"/>
        <w:jc w:val="center"/>
        <w:rPr>
          <w:del w:id="10489" w:author="Cristiano de Menezes Feu" w:date="2022-11-21T08:33:00Z"/>
          <w:b/>
          <w:color w:val="005583"/>
          <w:sz w:val="20"/>
          <w:szCs w:val="20"/>
        </w:rPr>
        <w:pPrChange w:id="10490" w:author="Cristiano de Menezes Feu" w:date="2022-11-21T08:33:00Z">
          <w:pPr>
            <w:widowControl w:val="0"/>
            <w:pBdr>
              <w:top w:val="nil"/>
              <w:left w:val="nil"/>
              <w:bottom w:val="nil"/>
              <w:right w:val="nil"/>
              <w:between w:val="nil"/>
            </w:pBdr>
            <w:spacing w:before="0" w:after="113"/>
            <w:ind w:left="567" w:firstLine="0"/>
          </w:pPr>
        </w:pPrChange>
      </w:pPr>
      <w:del w:id="10491" w:author="Cristiano de Menezes Feu" w:date="2022-11-21T08:33:00Z">
        <w:r w:rsidDel="00E631A1">
          <w:rPr>
            <w:color w:val="005583"/>
            <w:sz w:val="20"/>
            <w:szCs w:val="20"/>
          </w:rPr>
          <w:delText>Art. 117, § 1º.</w:delText>
        </w:r>
      </w:del>
    </w:p>
    <w:p w14:paraId="00000F2D" w14:textId="1BC598C8" w:rsidR="003D183A" w:rsidDel="00E631A1" w:rsidRDefault="008B7924" w:rsidP="00E631A1">
      <w:pPr>
        <w:widowControl w:val="0"/>
        <w:pBdr>
          <w:top w:val="nil"/>
          <w:left w:val="nil"/>
          <w:bottom w:val="nil"/>
          <w:right w:val="nil"/>
          <w:between w:val="nil"/>
        </w:pBdr>
        <w:spacing w:before="0" w:after="113"/>
        <w:ind w:left="567" w:firstLine="0"/>
        <w:jc w:val="center"/>
        <w:rPr>
          <w:del w:id="10492" w:author="Cristiano de Menezes Feu" w:date="2022-11-21T08:33:00Z"/>
          <w:b/>
          <w:color w:val="005583"/>
          <w:sz w:val="20"/>
          <w:szCs w:val="20"/>
        </w:rPr>
        <w:pPrChange w:id="10493" w:author="Cristiano de Menezes Feu" w:date="2022-11-21T08:33:00Z">
          <w:pPr>
            <w:widowControl w:val="0"/>
            <w:pBdr>
              <w:top w:val="nil"/>
              <w:left w:val="nil"/>
              <w:bottom w:val="nil"/>
              <w:right w:val="nil"/>
              <w:between w:val="nil"/>
            </w:pBdr>
            <w:spacing w:before="0" w:after="113"/>
            <w:ind w:left="567" w:firstLine="0"/>
          </w:pPr>
        </w:pPrChange>
      </w:pPr>
      <w:del w:id="10494" w:author="Cristiano de Menezes Feu" w:date="2022-11-21T08:33:00Z">
        <w:r w:rsidDel="00E631A1">
          <w:rPr>
            <w:b/>
            <w:color w:val="005583"/>
            <w:sz w:val="20"/>
            <w:szCs w:val="20"/>
          </w:rPr>
          <w:delText>QO</w:delText>
        </w:r>
        <w:r w:rsidDel="00E631A1">
          <w:rPr>
            <w:color w:val="005583"/>
            <w:sz w:val="20"/>
            <w:szCs w:val="20"/>
          </w:rPr>
          <w:delText xml:space="preserve"> 296/2017 – Reafirma o entendimento constante da QO 231/2003 sobre a impossibilidade de novo encaminhamento quando a matéria fora encaminhada na sessão anterior. </w:delText>
        </w:r>
      </w:del>
    </w:p>
    <w:p w14:paraId="00000F2E" w14:textId="2397051D" w:rsidR="003D183A" w:rsidDel="00E631A1" w:rsidRDefault="008B7924" w:rsidP="00E631A1">
      <w:pPr>
        <w:widowControl w:val="0"/>
        <w:pBdr>
          <w:top w:val="nil"/>
          <w:left w:val="nil"/>
          <w:bottom w:val="nil"/>
          <w:right w:val="nil"/>
          <w:between w:val="nil"/>
        </w:pBdr>
        <w:spacing w:before="0" w:after="113"/>
        <w:ind w:left="567" w:firstLine="0"/>
        <w:jc w:val="center"/>
        <w:rPr>
          <w:del w:id="10495" w:author="Cristiano de Menezes Feu" w:date="2022-11-21T08:33:00Z"/>
          <w:b/>
          <w:color w:val="005583"/>
          <w:sz w:val="20"/>
          <w:szCs w:val="20"/>
        </w:rPr>
        <w:pPrChange w:id="10496" w:author="Cristiano de Menezes Feu" w:date="2022-11-21T08:33:00Z">
          <w:pPr>
            <w:widowControl w:val="0"/>
            <w:pBdr>
              <w:top w:val="nil"/>
              <w:left w:val="nil"/>
              <w:bottom w:val="nil"/>
              <w:right w:val="nil"/>
              <w:between w:val="nil"/>
            </w:pBdr>
            <w:spacing w:before="0" w:after="113"/>
            <w:ind w:left="567" w:firstLine="0"/>
          </w:pPr>
        </w:pPrChange>
      </w:pPr>
      <w:del w:id="10497" w:author="Cristiano de Menezes Feu" w:date="2022-11-21T08:33:00Z">
        <w:r w:rsidDel="00E631A1">
          <w:rPr>
            <w:b/>
            <w:color w:val="005583"/>
            <w:sz w:val="20"/>
            <w:szCs w:val="20"/>
          </w:rPr>
          <w:delText>QO</w:delText>
        </w:r>
        <w:r w:rsidDel="00E631A1">
          <w:rPr>
            <w:color w:val="005583"/>
            <w:sz w:val="20"/>
            <w:szCs w:val="20"/>
          </w:rPr>
          <w:delText xml:space="preserve"> 104/2011 – Permite o encaminhamento de votação secreta sob argumento de que o encaminhamento não quebra o sigilo da votação.</w:delText>
        </w:r>
      </w:del>
    </w:p>
    <w:p w14:paraId="00000F2F" w14:textId="542BA725" w:rsidR="003D183A" w:rsidDel="00E631A1" w:rsidRDefault="008B7924" w:rsidP="00E631A1">
      <w:pPr>
        <w:widowControl w:val="0"/>
        <w:pBdr>
          <w:top w:val="nil"/>
          <w:left w:val="nil"/>
          <w:bottom w:val="nil"/>
          <w:right w:val="nil"/>
          <w:between w:val="nil"/>
        </w:pBdr>
        <w:spacing w:before="0" w:after="113"/>
        <w:ind w:left="567" w:firstLine="0"/>
        <w:jc w:val="center"/>
        <w:rPr>
          <w:del w:id="10498" w:author="Cristiano de Menezes Feu" w:date="2022-11-21T08:33:00Z"/>
          <w:color w:val="005583"/>
          <w:sz w:val="20"/>
          <w:szCs w:val="20"/>
        </w:rPr>
        <w:pPrChange w:id="10499" w:author="Cristiano de Menezes Feu" w:date="2022-11-21T08:33:00Z">
          <w:pPr>
            <w:widowControl w:val="0"/>
            <w:pBdr>
              <w:top w:val="nil"/>
              <w:left w:val="nil"/>
              <w:bottom w:val="nil"/>
              <w:right w:val="nil"/>
              <w:between w:val="nil"/>
            </w:pBdr>
            <w:spacing w:before="0" w:after="113"/>
            <w:ind w:left="567" w:firstLine="0"/>
          </w:pPr>
        </w:pPrChange>
      </w:pPr>
      <w:del w:id="10500" w:author="Cristiano de Menezes Feu" w:date="2022-11-21T08:33:00Z">
        <w:r w:rsidDel="00E631A1">
          <w:rPr>
            <w:b/>
            <w:color w:val="005583"/>
            <w:sz w:val="20"/>
            <w:szCs w:val="20"/>
          </w:rPr>
          <w:delText>Prática:</w:delText>
        </w:r>
        <w:r w:rsidDel="00E631A1">
          <w:rPr>
            <w:color w:val="005583"/>
            <w:sz w:val="20"/>
            <w:szCs w:val="20"/>
          </w:rPr>
          <w:delText xml:space="preserve"> é de 3 minutos o tempo concedido para encaminhamento de votação de matérias urgentes, incluindo medidas provisórias, e dos requerimentos procedimentais pertinentes, em decorrência do previsto no art. 157, § 3º.</w:delText>
        </w:r>
      </w:del>
    </w:p>
    <w:p w14:paraId="00000F30" w14:textId="5B854B55" w:rsidR="003D183A" w:rsidDel="00E631A1" w:rsidRDefault="008B7924" w:rsidP="00E631A1">
      <w:pPr>
        <w:widowControl w:val="0"/>
        <w:pBdr>
          <w:top w:val="nil"/>
          <w:left w:val="nil"/>
          <w:bottom w:val="nil"/>
          <w:right w:val="nil"/>
          <w:between w:val="nil"/>
        </w:pBdr>
        <w:ind w:firstLine="0"/>
        <w:jc w:val="center"/>
        <w:rPr>
          <w:del w:id="10501" w:author="Cristiano de Menezes Feu" w:date="2022-11-21T08:33:00Z"/>
          <w:rFonts w:ascii="ClearSans-Bold" w:eastAsia="ClearSans-Bold" w:hAnsi="ClearSans-Bold" w:cs="ClearSans-Bold"/>
          <w:b/>
          <w:color w:val="000000"/>
        </w:rPr>
        <w:pPrChange w:id="10502" w:author="Cristiano de Menezes Feu" w:date="2022-11-21T08:33:00Z">
          <w:pPr>
            <w:widowControl w:val="0"/>
            <w:pBdr>
              <w:top w:val="nil"/>
              <w:left w:val="nil"/>
              <w:bottom w:val="nil"/>
              <w:right w:val="nil"/>
              <w:between w:val="nil"/>
            </w:pBdr>
          </w:pPr>
        </w:pPrChange>
      </w:pPr>
      <w:del w:id="10503" w:author="Cristiano de Menezes Feu" w:date="2022-11-21T08:33:00Z">
        <w:r w:rsidDel="00E631A1">
          <w:rPr>
            <w:color w:val="000000"/>
          </w:rPr>
          <w:delText>§ 1º Só poderão usar da palavra quatro oradores, dois a favor e dois contrários, assegurada a preferência, em cada grupo, a Autor de proposição principal ou acessória e de requerimento a ela pertinente, e a Relator.</w:delText>
        </w:r>
      </w:del>
    </w:p>
    <w:p w14:paraId="00000F31" w14:textId="79823CB8" w:rsidR="003D183A" w:rsidDel="00E631A1" w:rsidRDefault="008B7924" w:rsidP="00E631A1">
      <w:pPr>
        <w:widowControl w:val="0"/>
        <w:pBdr>
          <w:top w:val="nil"/>
          <w:left w:val="nil"/>
          <w:bottom w:val="nil"/>
          <w:right w:val="nil"/>
          <w:between w:val="nil"/>
        </w:pBdr>
        <w:spacing w:before="0" w:after="113"/>
        <w:ind w:left="567" w:firstLine="0"/>
        <w:jc w:val="center"/>
        <w:rPr>
          <w:del w:id="10504" w:author="Cristiano de Menezes Feu" w:date="2022-11-21T08:33:00Z"/>
          <w:b/>
          <w:color w:val="005583"/>
          <w:sz w:val="20"/>
          <w:szCs w:val="20"/>
        </w:rPr>
        <w:pPrChange w:id="10505" w:author="Cristiano de Menezes Feu" w:date="2022-11-21T08:33:00Z">
          <w:pPr>
            <w:widowControl w:val="0"/>
            <w:pBdr>
              <w:top w:val="nil"/>
              <w:left w:val="nil"/>
              <w:bottom w:val="nil"/>
              <w:right w:val="nil"/>
              <w:between w:val="nil"/>
            </w:pBdr>
            <w:spacing w:before="0" w:after="113"/>
            <w:ind w:left="567" w:firstLine="0"/>
          </w:pPr>
        </w:pPrChange>
      </w:pPr>
      <w:del w:id="10506" w:author="Cristiano de Menezes Feu" w:date="2022-11-21T08:33:00Z">
        <w:r w:rsidDel="00E631A1">
          <w:rPr>
            <w:color w:val="005583"/>
            <w:sz w:val="20"/>
            <w:szCs w:val="20"/>
          </w:rPr>
          <w:delText>Art. 117, § 1º.</w:delText>
        </w:r>
      </w:del>
    </w:p>
    <w:p w14:paraId="00000F32" w14:textId="45301FE1" w:rsidR="003D183A" w:rsidDel="00E631A1" w:rsidRDefault="008B7924" w:rsidP="00E631A1">
      <w:pPr>
        <w:widowControl w:val="0"/>
        <w:pBdr>
          <w:top w:val="nil"/>
          <w:left w:val="nil"/>
          <w:bottom w:val="nil"/>
          <w:right w:val="nil"/>
          <w:between w:val="nil"/>
        </w:pBdr>
        <w:spacing w:before="0" w:after="113"/>
        <w:ind w:left="567" w:firstLine="0"/>
        <w:jc w:val="center"/>
        <w:rPr>
          <w:del w:id="10507" w:author="Cristiano de Menezes Feu" w:date="2022-11-21T08:33:00Z"/>
          <w:color w:val="005583"/>
          <w:sz w:val="20"/>
          <w:szCs w:val="20"/>
        </w:rPr>
        <w:pPrChange w:id="10508" w:author="Cristiano de Menezes Feu" w:date="2022-11-21T08:33:00Z">
          <w:pPr>
            <w:widowControl w:val="0"/>
            <w:pBdr>
              <w:top w:val="nil"/>
              <w:left w:val="nil"/>
              <w:bottom w:val="nil"/>
              <w:right w:val="nil"/>
              <w:between w:val="nil"/>
            </w:pBdr>
            <w:spacing w:before="0" w:after="113"/>
            <w:ind w:left="567" w:firstLine="0"/>
          </w:pPr>
        </w:pPrChange>
      </w:pPr>
      <w:del w:id="10509" w:author="Cristiano de Menezes Feu" w:date="2022-11-21T08:33:00Z">
        <w:r w:rsidDel="00E631A1">
          <w:rPr>
            <w:b/>
            <w:color w:val="005583"/>
            <w:sz w:val="20"/>
            <w:szCs w:val="20"/>
          </w:rPr>
          <w:delText>Prática:</w:delText>
        </w:r>
        <w:r w:rsidDel="00E631A1">
          <w:rPr>
            <w:color w:val="005583"/>
            <w:sz w:val="20"/>
            <w:szCs w:val="20"/>
          </w:rPr>
          <w:delText xml:space="preserve"> adota-se o § 8º do art. 192, para encaminhamento dos requerimentos procedimentais (retirada de pauta, preferência etc.), concedendo a palavra ao signatário e a um orador contrário.</w:delText>
        </w:r>
      </w:del>
    </w:p>
    <w:p w14:paraId="00000F33" w14:textId="4CF6BA4D" w:rsidR="003D183A" w:rsidDel="00E631A1" w:rsidRDefault="008B7924" w:rsidP="00E631A1">
      <w:pPr>
        <w:widowControl w:val="0"/>
        <w:pBdr>
          <w:top w:val="nil"/>
          <w:left w:val="nil"/>
          <w:bottom w:val="nil"/>
          <w:right w:val="nil"/>
          <w:between w:val="nil"/>
        </w:pBdr>
        <w:ind w:firstLine="0"/>
        <w:jc w:val="center"/>
        <w:rPr>
          <w:del w:id="10510" w:author="Cristiano de Menezes Feu" w:date="2022-11-21T08:33:00Z"/>
          <w:rFonts w:ascii="ClearSans-Bold" w:eastAsia="ClearSans-Bold" w:hAnsi="ClearSans-Bold" w:cs="ClearSans-Bold"/>
          <w:b/>
          <w:color w:val="000000"/>
        </w:rPr>
        <w:pPrChange w:id="10511" w:author="Cristiano de Menezes Feu" w:date="2022-11-21T08:33:00Z">
          <w:pPr>
            <w:widowControl w:val="0"/>
            <w:pBdr>
              <w:top w:val="nil"/>
              <w:left w:val="nil"/>
              <w:bottom w:val="nil"/>
              <w:right w:val="nil"/>
              <w:between w:val="nil"/>
            </w:pBdr>
          </w:pPr>
        </w:pPrChange>
      </w:pPr>
      <w:del w:id="10512" w:author="Cristiano de Menezes Feu" w:date="2022-11-21T08:33:00Z">
        <w:r w:rsidDel="00E631A1">
          <w:rPr>
            <w:color w:val="000000"/>
          </w:rPr>
          <w:delText xml:space="preserve">§ 2º Ressalvado o disposto no parágrafo anterior, cada Líder poderá manifestar-se para orientar sua bancada, ou indicar Deputado para fazê-lo em nome da Liderança, pelo tempo não excedente a um minuto. </w:delText>
        </w:r>
      </w:del>
    </w:p>
    <w:p w14:paraId="00000F34" w14:textId="6E4AECA5" w:rsidR="003D183A" w:rsidDel="00E631A1" w:rsidRDefault="008B7924" w:rsidP="00E631A1">
      <w:pPr>
        <w:widowControl w:val="0"/>
        <w:pBdr>
          <w:top w:val="nil"/>
          <w:left w:val="nil"/>
          <w:bottom w:val="nil"/>
          <w:right w:val="nil"/>
          <w:between w:val="nil"/>
        </w:pBdr>
        <w:spacing w:before="0" w:after="113"/>
        <w:ind w:left="567" w:firstLine="0"/>
        <w:jc w:val="center"/>
        <w:rPr>
          <w:del w:id="10513" w:author="Cristiano de Menezes Feu" w:date="2022-11-21T08:33:00Z"/>
          <w:b/>
          <w:color w:val="005583"/>
          <w:sz w:val="20"/>
          <w:szCs w:val="20"/>
        </w:rPr>
        <w:pPrChange w:id="10514" w:author="Cristiano de Menezes Feu" w:date="2022-11-21T08:33:00Z">
          <w:pPr>
            <w:widowControl w:val="0"/>
            <w:pBdr>
              <w:top w:val="nil"/>
              <w:left w:val="nil"/>
              <w:bottom w:val="nil"/>
              <w:right w:val="nil"/>
              <w:between w:val="nil"/>
            </w:pBdr>
            <w:spacing w:before="0" w:after="113"/>
            <w:ind w:left="567" w:firstLine="0"/>
          </w:pPr>
        </w:pPrChange>
      </w:pPr>
      <w:del w:id="10515" w:author="Cristiano de Menezes Feu" w:date="2022-11-21T08:33:00Z">
        <w:r w:rsidDel="00E631A1">
          <w:rPr>
            <w:color w:val="005583"/>
            <w:sz w:val="20"/>
            <w:szCs w:val="20"/>
          </w:rPr>
          <w:delText>Art. 10, IV; art. 180, § 7º.</w:delText>
        </w:r>
      </w:del>
    </w:p>
    <w:p w14:paraId="00000F35" w14:textId="056F3BBD" w:rsidR="003D183A" w:rsidDel="00E631A1" w:rsidRDefault="008B7924" w:rsidP="00E631A1">
      <w:pPr>
        <w:widowControl w:val="0"/>
        <w:pBdr>
          <w:top w:val="nil"/>
          <w:left w:val="nil"/>
          <w:bottom w:val="nil"/>
          <w:right w:val="nil"/>
          <w:between w:val="nil"/>
        </w:pBdr>
        <w:spacing w:before="0" w:after="113"/>
        <w:ind w:left="567" w:firstLine="0"/>
        <w:jc w:val="center"/>
        <w:rPr>
          <w:del w:id="10516" w:author="Cristiano de Menezes Feu" w:date="2022-11-21T08:33:00Z"/>
          <w:b/>
          <w:color w:val="005583"/>
          <w:sz w:val="20"/>
          <w:szCs w:val="20"/>
        </w:rPr>
        <w:pPrChange w:id="10517" w:author="Cristiano de Menezes Feu" w:date="2022-11-21T08:33:00Z">
          <w:pPr>
            <w:widowControl w:val="0"/>
            <w:pBdr>
              <w:top w:val="nil"/>
              <w:left w:val="nil"/>
              <w:bottom w:val="nil"/>
              <w:right w:val="nil"/>
              <w:between w:val="nil"/>
            </w:pBdr>
            <w:spacing w:before="0" w:after="113"/>
            <w:ind w:left="567" w:firstLine="0"/>
          </w:pPr>
        </w:pPrChange>
      </w:pPr>
      <w:del w:id="10518" w:author="Cristiano de Menezes Feu" w:date="2022-11-21T08:33:00Z">
        <w:r w:rsidDel="00E631A1">
          <w:rPr>
            <w:b/>
            <w:color w:val="005583"/>
            <w:sz w:val="20"/>
            <w:szCs w:val="20"/>
          </w:rPr>
          <w:delText>QO</w:delText>
        </w:r>
        <w:r w:rsidDel="00E631A1">
          <w:rPr>
            <w:color w:val="005583"/>
            <w:sz w:val="20"/>
            <w:szCs w:val="20"/>
          </w:rPr>
          <w:delText xml:space="preserve"> 23/2019 – Informa que é prática na Casa a abertura do painel de votação eletrônica antes do término da orientação de bancadas. Esclarece, no entanto, que não concluirá a votação “antes que todos os partidos encaminhem a orientação, até porque os Deputados podem alterar os votos”.</w:delText>
        </w:r>
      </w:del>
    </w:p>
    <w:p w14:paraId="00000F36" w14:textId="15D43C0D" w:rsidR="003D183A" w:rsidDel="00E631A1" w:rsidRDefault="008B7924" w:rsidP="00E631A1">
      <w:pPr>
        <w:widowControl w:val="0"/>
        <w:pBdr>
          <w:top w:val="nil"/>
          <w:left w:val="nil"/>
          <w:bottom w:val="nil"/>
          <w:right w:val="nil"/>
          <w:between w:val="nil"/>
        </w:pBdr>
        <w:spacing w:before="0" w:after="113"/>
        <w:ind w:left="567" w:firstLine="0"/>
        <w:jc w:val="center"/>
        <w:rPr>
          <w:del w:id="10519" w:author="Cristiano de Menezes Feu" w:date="2022-11-21T08:33:00Z"/>
          <w:b/>
          <w:color w:val="005583"/>
          <w:sz w:val="20"/>
          <w:szCs w:val="20"/>
        </w:rPr>
        <w:pPrChange w:id="10520" w:author="Cristiano de Menezes Feu" w:date="2022-11-21T08:33:00Z">
          <w:pPr>
            <w:widowControl w:val="0"/>
            <w:pBdr>
              <w:top w:val="nil"/>
              <w:left w:val="nil"/>
              <w:bottom w:val="nil"/>
              <w:right w:val="nil"/>
              <w:between w:val="nil"/>
            </w:pBdr>
            <w:spacing w:before="0" w:after="113"/>
            <w:ind w:left="567" w:firstLine="0"/>
          </w:pPr>
        </w:pPrChange>
      </w:pPr>
      <w:del w:id="10521" w:author="Cristiano de Menezes Feu" w:date="2022-11-21T08:33:00Z">
        <w:r w:rsidDel="00E631A1">
          <w:rPr>
            <w:b/>
            <w:color w:val="005583"/>
            <w:sz w:val="20"/>
            <w:szCs w:val="20"/>
          </w:rPr>
          <w:delText>QO</w:delText>
        </w:r>
        <w:r w:rsidDel="00E631A1">
          <w:rPr>
            <w:color w:val="005583"/>
            <w:sz w:val="20"/>
            <w:szCs w:val="20"/>
          </w:rPr>
          <w:delText xml:space="preserve"> 295/2017 – Cada partido pode se manifestar quanto à orientação de votação, contudo é possível orientação única para todos os partidos da base do Governo. </w:delText>
        </w:r>
      </w:del>
    </w:p>
    <w:p w14:paraId="00000F37" w14:textId="453A2BD0" w:rsidR="003D183A" w:rsidDel="00E631A1" w:rsidRDefault="008B7924" w:rsidP="00E631A1">
      <w:pPr>
        <w:widowControl w:val="0"/>
        <w:pBdr>
          <w:top w:val="nil"/>
          <w:left w:val="nil"/>
          <w:bottom w:val="nil"/>
          <w:right w:val="nil"/>
          <w:between w:val="nil"/>
        </w:pBdr>
        <w:spacing w:before="0" w:after="113"/>
        <w:ind w:left="567" w:firstLine="0"/>
        <w:jc w:val="center"/>
        <w:rPr>
          <w:del w:id="10522" w:author="Cristiano de Menezes Feu" w:date="2022-11-21T08:33:00Z"/>
          <w:b/>
          <w:color w:val="005583"/>
          <w:sz w:val="20"/>
          <w:szCs w:val="20"/>
        </w:rPr>
        <w:pPrChange w:id="10523" w:author="Cristiano de Menezes Feu" w:date="2022-11-21T08:33:00Z">
          <w:pPr>
            <w:widowControl w:val="0"/>
            <w:pBdr>
              <w:top w:val="nil"/>
              <w:left w:val="nil"/>
              <w:bottom w:val="nil"/>
              <w:right w:val="nil"/>
              <w:between w:val="nil"/>
            </w:pBdr>
            <w:spacing w:before="0" w:after="113"/>
            <w:ind w:left="567" w:firstLine="0"/>
          </w:pPr>
        </w:pPrChange>
      </w:pPr>
      <w:del w:id="10524" w:author="Cristiano de Menezes Feu" w:date="2022-11-21T08:33:00Z">
        <w:r w:rsidDel="00E631A1">
          <w:rPr>
            <w:b/>
            <w:color w:val="005583"/>
            <w:sz w:val="20"/>
            <w:szCs w:val="20"/>
          </w:rPr>
          <w:delText>QO</w:delText>
        </w:r>
        <w:r w:rsidDel="00E631A1">
          <w:rPr>
            <w:color w:val="005583"/>
            <w:sz w:val="20"/>
            <w:szCs w:val="20"/>
          </w:rPr>
          <w:delText xml:space="preserve"> 16/2011 – Reafirma o entendimento constante da QO 147/2007 no sentido de que as Comunicações de Liderança podem ser concedidas a qualquer momento da sessão, inclusive durante a orientação ou o encaminhamento de votação, podendo, inclusive, serem somados os tempos. </w:delText>
        </w:r>
      </w:del>
    </w:p>
    <w:p w14:paraId="00000F38" w14:textId="33CA01AC" w:rsidR="003D183A" w:rsidDel="00E631A1" w:rsidRDefault="008B7924" w:rsidP="00E631A1">
      <w:pPr>
        <w:widowControl w:val="0"/>
        <w:pBdr>
          <w:top w:val="nil"/>
          <w:left w:val="nil"/>
          <w:bottom w:val="nil"/>
          <w:right w:val="nil"/>
          <w:between w:val="nil"/>
        </w:pBdr>
        <w:spacing w:before="0" w:after="113"/>
        <w:ind w:left="567" w:firstLine="0"/>
        <w:jc w:val="center"/>
        <w:rPr>
          <w:del w:id="10525" w:author="Cristiano de Menezes Feu" w:date="2022-11-21T08:33:00Z"/>
          <w:b/>
          <w:color w:val="005583"/>
          <w:sz w:val="20"/>
          <w:szCs w:val="20"/>
        </w:rPr>
        <w:pPrChange w:id="10526" w:author="Cristiano de Menezes Feu" w:date="2022-11-21T08:33:00Z">
          <w:pPr>
            <w:widowControl w:val="0"/>
            <w:pBdr>
              <w:top w:val="nil"/>
              <w:left w:val="nil"/>
              <w:bottom w:val="nil"/>
              <w:right w:val="nil"/>
              <w:between w:val="nil"/>
            </w:pBdr>
            <w:spacing w:before="0" w:after="113"/>
            <w:ind w:left="567" w:firstLine="0"/>
          </w:pPr>
        </w:pPrChange>
      </w:pPr>
      <w:del w:id="10527" w:author="Cristiano de Menezes Feu" w:date="2022-11-21T08:33:00Z">
        <w:r w:rsidDel="00E631A1">
          <w:rPr>
            <w:b/>
            <w:color w:val="005583"/>
            <w:sz w:val="20"/>
            <w:szCs w:val="20"/>
          </w:rPr>
          <w:delText>QO</w:delText>
        </w:r>
        <w:r w:rsidDel="00E631A1">
          <w:rPr>
            <w:color w:val="005583"/>
            <w:sz w:val="20"/>
            <w:szCs w:val="20"/>
          </w:rPr>
          <w:delText xml:space="preserve"> 534/2009 – Mesmo iniciado o debate das matérias, a orientação de bancada não poderá ocorrer antes de se alcançar o quórum para deliberação.</w:delText>
        </w:r>
      </w:del>
    </w:p>
    <w:p w14:paraId="00000F39" w14:textId="02CB1321" w:rsidR="003D183A" w:rsidDel="00E631A1" w:rsidRDefault="008B7924" w:rsidP="00E631A1">
      <w:pPr>
        <w:widowControl w:val="0"/>
        <w:pBdr>
          <w:top w:val="nil"/>
          <w:left w:val="nil"/>
          <w:bottom w:val="nil"/>
          <w:right w:val="nil"/>
          <w:between w:val="nil"/>
        </w:pBdr>
        <w:spacing w:before="0" w:after="113"/>
        <w:ind w:left="567" w:firstLine="0"/>
        <w:jc w:val="center"/>
        <w:rPr>
          <w:del w:id="10528" w:author="Cristiano de Menezes Feu" w:date="2022-11-21T08:33:00Z"/>
          <w:b/>
          <w:color w:val="005583"/>
          <w:sz w:val="20"/>
          <w:szCs w:val="20"/>
        </w:rPr>
        <w:pPrChange w:id="10529" w:author="Cristiano de Menezes Feu" w:date="2022-11-21T08:33:00Z">
          <w:pPr>
            <w:widowControl w:val="0"/>
            <w:pBdr>
              <w:top w:val="nil"/>
              <w:left w:val="nil"/>
              <w:bottom w:val="nil"/>
              <w:right w:val="nil"/>
              <w:between w:val="nil"/>
            </w:pBdr>
            <w:spacing w:before="0" w:after="113"/>
            <w:ind w:left="567" w:firstLine="0"/>
          </w:pPr>
        </w:pPrChange>
      </w:pPr>
      <w:del w:id="10530" w:author="Cristiano de Menezes Feu" w:date="2022-11-21T08:33:00Z">
        <w:r w:rsidDel="00E631A1">
          <w:rPr>
            <w:b/>
            <w:color w:val="005583"/>
            <w:sz w:val="20"/>
            <w:szCs w:val="20"/>
          </w:rPr>
          <w:delText>QO</w:delText>
        </w:r>
        <w:r w:rsidDel="00E631A1">
          <w:rPr>
            <w:color w:val="005583"/>
            <w:sz w:val="20"/>
            <w:szCs w:val="20"/>
          </w:rPr>
          <w:delText xml:space="preserve"> 6/2007 – A chamada das bancadas para orientação de votação será feita por blocos, se houver, e não pelos Partidos que o compõem.</w:delText>
        </w:r>
      </w:del>
    </w:p>
    <w:p w14:paraId="00000F3A" w14:textId="14E158B9" w:rsidR="003D183A" w:rsidDel="00E631A1" w:rsidRDefault="008B7924" w:rsidP="00E631A1">
      <w:pPr>
        <w:widowControl w:val="0"/>
        <w:pBdr>
          <w:top w:val="nil"/>
          <w:left w:val="nil"/>
          <w:bottom w:val="nil"/>
          <w:right w:val="nil"/>
          <w:between w:val="nil"/>
        </w:pBdr>
        <w:spacing w:before="0" w:after="113"/>
        <w:ind w:left="567" w:firstLine="0"/>
        <w:jc w:val="center"/>
        <w:rPr>
          <w:del w:id="10531" w:author="Cristiano de Menezes Feu" w:date="2022-11-21T08:33:00Z"/>
          <w:color w:val="005583"/>
          <w:sz w:val="20"/>
          <w:szCs w:val="20"/>
        </w:rPr>
        <w:pPrChange w:id="10532" w:author="Cristiano de Menezes Feu" w:date="2022-11-21T08:33:00Z">
          <w:pPr>
            <w:widowControl w:val="0"/>
            <w:pBdr>
              <w:top w:val="nil"/>
              <w:left w:val="nil"/>
              <w:bottom w:val="nil"/>
              <w:right w:val="nil"/>
              <w:between w:val="nil"/>
            </w:pBdr>
            <w:spacing w:before="0" w:after="113"/>
            <w:ind w:left="567" w:firstLine="0"/>
          </w:pPr>
        </w:pPrChange>
      </w:pPr>
      <w:del w:id="10533" w:author="Cristiano de Menezes Feu" w:date="2022-11-21T08:33:00Z">
        <w:r w:rsidDel="00E631A1">
          <w:rPr>
            <w:b/>
            <w:color w:val="005583"/>
            <w:sz w:val="20"/>
            <w:szCs w:val="20"/>
          </w:rPr>
          <w:delText>Prática:</w:delText>
        </w:r>
        <w:r w:rsidDel="00E631A1">
          <w:rPr>
            <w:color w:val="005583"/>
            <w:sz w:val="20"/>
            <w:szCs w:val="20"/>
          </w:rPr>
          <w:delText xml:space="preserve"> ausente o Líder, ou se este não se opuser, qualquer Deputado do Partido pode manifestar-se para orientar a bancada.</w:delText>
        </w:r>
      </w:del>
    </w:p>
    <w:p w14:paraId="00000F3B" w14:textId="4E46F02F" w:rsidR="003D183A" w:rsidDel="00E631A1" w:rsidRDefault="008B7924" w:rsidP="00E631A1">
      <w:pPr>
        <w:widowControl w:val="0"/>
        <w:pBdr>
          <w:top w:val="nil"/>
          <w:left w:val="nil"/>
          <w:bottom w:val="nil"/>
          <w:right w:val="nil"/>
          <w:between w:val="nil"/>
        </w:pBdr>
        <w:ind w:firstLine="0"/>
        <w:jc w:val="center"/>
        <w:rPr>
          <w:del w:id="10534" w:author="Cristiano de Menezes Feu" w:date="2022-11-21T08:33:00Z"/>
          <w:color w:val="000000"/>
        </w:rPr>
        <w:pPrChange w:id="10535" w:author="Cristiano de Menezes Feu" w:date="2022-11-21T08:33:00Z">
          <w:pPr>
            <w:widowControl w:val="0"/>
            <w:pBdr>
              <w:top w:val="nil"/>
              <w:left w:val="nil"/>
              <w:bottom w:val="nil"/>
              <w:right w:val="nil"/>
              <w:between w:val="nil"/>
            </w:pBdr>
          </w:pPr>
        </w:pPrChange>
      </w:pPr>
      <w:del w:id="10536" w:author="Cristiano de Menezes Feu" w:date="2022-11-21T08:33:00Z">
        <w:r w:rsidDel="00E631A1">
          <w:rPr>
            <w:color w:val="000000"/>
          </w:rPr>
          <w:delText xml:space="preserve">§ 3º As questões de ordem e quaisquer incidentes supervenientes serão computados no prazo de encaminhamento do orador, se suscitados por ele ou com a sua permissão. </w:delText>
        </w:r>
      </w:del>
    </w:p>
    <w:p w14:paraId="00000F3C" w14:textId="2D0B4C15" w:rsidR="003D183A" w:rsidDel="00E631A1" w:rsidRDefault="008B7924" w:rsidP="00E631A1">
      <w:pPr>
        <w:widowControl w:val="0"/>
        <w:pBdr>
          <w:top w:val="nil"/>
          <w:left w:val="nil"/>
          <w:bottom w:val="nil"/>
          <w:right w:val="nil"/>
          <w:between w:val="nil"/>
        </w:pBdr>
        <w:ind w:firstLine="0"/>
        <w:jc w:val="center"/>
        <w:rPr>
          <w:del w:id="10537" w:author="Cristiano de Menezes Feu" w:date="2022-11-21T08:33:00Z"/>
          <w:rFonts w:ascii="ClearSans-Bold" w:eastAsia="ClearSans-Bold" w:hAnsi="ClearSans-Bold" w:cs="ClearSans-Bold"/>
          <w:b/>
          <w:color w:val="000000"/>
        </w:rPr>
        <w:pPrChange w:id="10538" w:author="Cristiano de Menezes Feu" w:date="2022-11-21T08:33:00Z">
          <w:pPr>
            <w:widowControl w:val="0"/>
            <w:pBdr>
              <w:top w:val="nil"/>
              <w:left w:val="nil"/>
              <w:bottom w:val="nil"/>
              <w:right w:val="nil"/>
              <w:between w:val="nil"/>
            </w:pBdr>
          </w:pPr>
        </w:pPrChange>
      </w:pPr>
      <w:del w:id="10539" w:author="Cristiano de Menezes Feu" w:date="2022-11-21T08:33:00Z">
        <w:r w:rsidDel="00E631A1">
          <w:rPr>
            <w:color w:val="000000"/>
          </w:rPr>
          <w:delText xml:space="preserve">§ 4º Sempre que o Presidente julgar necessário, ou for solicitado a fazê-lo, convidará o Relator, o Relator substituto ou outro membro da Comissão com a qual tiver mais pertinência a matéria, a esclarecer, em encaminhamento da votação, as razões do parecer. </w:delText>
        </w:r>
      </w:del>
    </w:p>
    <w:p w14:paraId="00000F3D" w14:textId="36E031FE" w:rsidR="003D183A" w:rsidDel="00E631A1" w:rsidRDefault="008B7924" w:rsidP="00E631A1">
      <w:pPr>
        <w:widowControl w:val="0"/>
        <w:pBdr>
          <w:top w:val="nil"/>
          <w:left w:val="nil"/>
          <w:bottom w:val="nil"/>
          <w:right w:val="nil"/>
          <w:between w:val="nil"/>
        </w:pBdr>
        <w:spacing w:before="0" w:after="113"/>
        <w:ind w:left="567" w:firstLine="0"/>
        <w:jc w:val="center"/>
        <w:rPr>
          <w:del w:id="10540" w:author="Cristiano de Menezes Feu" w:date="2022-11-21T08:33:00Z"/>
          <w:color w:val="005583"/>
          <w:sz w:val="20"/>
          <w:szCs w:val="20"/>
        </w:rPr>
        <w:pPrChange w:id="10541" w:author="Cristiano de Menezes Feu" w:date="2022-11-21T08:33:00Z">
          <w:pPr>
            <w:widowControl w:val="0"/>
            <w:pBdr>
              <w:top w:val="nil"/>
              <w:left w:val="nil"/>
              <w:bottom w:val="nil"/>
              <w:right w:val="nil"/>
              <w:between w:val="nil"/>
            </w:pBdr>
            <w:spacing w:before="0" w:after="113"/>
            <w:ind w:left="567" w:firstLine="0"/>
          </w:pPr>
        </w:pPrChange>
      </w:pPr>
      <w:del w:id="10542" w:author="Cristiano de Menezes Feu" w:date="2022-11-21T08:33:00Z">
        <w:r w:rsidDel="00E631A1">
          <w:rPr>
            <w:color w:val="005583"/>
            <w:sz w:val="20"/>
            <w:szCs w:val="20"/>
          </w:rPr>
          <w:delText>Art. 17, III, d.</w:delText>
        </w:r>
      </w:del>
    </w:p>
    <w:p w14:paraId="00000F3E" w14:textId="60E52DAC" w:rsidR="003D183A" w:rsidDel="00E631A1" w:rsidRDefault="008B7924" w:rsidP="00E631A1">
      <w:pPr>
        <w:widowControl w:val="0"/>
        <w:pBdr>
          <w:top w:val="nil"/>
          <w:left w:val="nil"/>
          <w:bottom w:val="nil"/>
          <w:right w:val="nil"/>
          <w:between w:val="nil"/>
        </w:pBdr>
        <w:ind w:firstLine="0"/>
        <w:jc w:val="center"/>
        <w:rPr>
          <w:del w:id="10543" w:author="Cristiano de Menezes Feu" w:date="2022-11-21T08:33:00Z"/>
          <w:rFonts w:ascii="ClearSans-Bold" w:eastAsia="ClearSans-Bold" w:hAnsi="ClearSans-Bold" w:cs="ClearSans-Bold"/>
          <w:b/>
          <w:color w:val="000000"/>
        </w:rPr>
        <w:pPrChange w:id="10544" w:author="Cristiano de Menezes Feu" w:date="2022-11-21T08:33:00Z">
          <w:pPr>
            <w:widowControl w:val="0"/>
            <w:pBdr>
              <w:top w:val="nil"/>
              <w:left w:val="nil"/>
              <w:bottom w:val="nil"/>
              <w:right w:val="nil"/>
              <w:between w:val="nil"/>
            </w:pBdr>
          </w:pPr>
        </w:pPrChange>
      </w:pPr>
      <w:del w:id="10545" w:author="Cristiano de Menezes Feu" w:date="2022-11-21T08:33:00Z">
        <w:r w:rsidDel="00E631A1">
          <w:rPr>
            <w:color w:val="000000"/>
          </w:rPr>
          <w:delText xml:space="preserve">§ 5º Nenhum Deputado, salvo o Relator, poderá falar mais de uma vez para encaminhar a votação de proposição principal, de substitutivo ou de grupo de emendas. </w:delText>
        </w:r>
      </w:del>
    </w:p>
    <w:p w14:paraId="00000F3F" w14:textId="120F9D05" w:rsidR="003D183A" w:rsidDel="00E631A1" w:rsidRDefault="008B7924" w:rsidP="00E631A1">
      <w:pPr>
        <w:widowControl w:val="0"/>
        <w:pBdr>
          <w:top w:val="nil"/>
          <w:left w:val="nil"/>
          <w:bottom w:val="nil"/>
          <w:right w:val="nil"/>
          <w:between w:val="nil"/>
        </w:pBdr>
        <w:spacing w:before="0" w:after="113"/>
        <w:ind w:left="567" w:firstLine="0"/>
        <w:jc w:val="center"/>
        <w:rPr>
          <w:del w:id="10546" w:author="Cristiano de Menezes Feu" w:date="2022-11-21T08:33:00Z"/>
          <w:color w:val="005583"/>
          <w:sz w:val="20"/>
          <w:szCs w:val="20"/>
        </w:rPr>
        <w:pPrChange w:id="10547" w:author="Cristiano de Menezes Feu" w:date="2022-11-21T08:33:00Z">
          <w:pPr>
            <w:widowControl w:val="0"/>
            <w:pBdr>
              <w:top w:val="nil"/>
              <w:left w:val="nil"/>
              <w:bottom w:val="nil"/>
              <w:right w:val="nil"/>
              <w:between w:val="nil"/>
            </w:pBdr>
            <w:spacing w:before="0" w:after="113"/>
            <w:ind w:left="567" w:firstLine="0"/>
          </w:pPr>
        </w:pPrChange>
      </w:pPr>
      <w:del w:id="10548" w:author="Cristiano de Menezes Feu" w:date="2022-11-21T08:33:00Z">
        <w:r w:rsidDel="00E631A1">
          <w:rPr>
            <w:color w:val="005583"/>
            <w:sz w:val="20"/>
            <w:szCs w:val="20"/>
          </w:rPr>
          <w:delText xml:space="preserve">Art. 174, § 2º. </w:delText>
        </w:r>
      </w:del>
    </w:p>
    <w:p w14:paraId="00000F40" w14:textId="460CFCDC" w:rsidR="003D183A" w:rsidDel="00E631A1" w:rsidRDefault="008B7924" w:rsidP="00E631A1">
      <w:pPr>
        <w:widowControl w:val="0"/>
        <w:pBdr>
          <w:top w:val="nil"/>
          <w:left w:val="nil"/>
          <w:bottom w:val="nil"/>
          <w:right w:val="nil"/>
          <w:between w:val="nil"/>
        </w:pBdr>
        <w:ind w:firstLine="0"/>
        <w:jc w:val="center"/>
        <w:rPr>
          <w:del w:id="10549" w:author="Cristiano de Menezes Feu" w:date="2022-11-21T08:33:00Z"/>
          <w:rFonts w:ascii="ClearSans-Bold" w:eastAsia="ClearSans-Bold" w:hAnsi="ClearSans-Bold" w:cs="ClearSans-Bold"/>
          <w:b/>
          <w:color w:val="000000"/>
        </w:rPr>
        <w:pPrChange w:id="10550" w:author="Cristiano de Menezes Feu" w:date="2022-11-21T08:33:00Z">
          <w:pPr>
            <w:widowControl w:val="0"/>
            <w:pBdr>
              <w:top w:val="nil"/>
              <w:left w:val="nil"/>
              <w:bottom w:val="nil"/>
              <w:right w:val="nil"/>
              <w:between w:val="nil"/>
            </w:pBdr>
          </w:pPr>
        </w:pPrChange>
      </w:pPr>
      <w:del w:id="10551" w:author="Cristiano de Menezes Feu" w:date="2022-11-21T08:33:00Z">
        <w:r w:rsidDel="00E631A1">
          <w:rPr>
            <w:color w:val="000000"/>
          </w:rPr>
          <w:delText>§ 6º Aprovado requerimento de votação de um projeto por partes, será lícito o encaminhamento da votação de cada parte por dois oradores, um a favor e outro contra, além dos Líderes.</w:delText>
        </w:r>
      </w:del>
    </w:p>
    <w:p w14:paraId="00000F41" w14:textId="5FC86DE4" w:rsidR="003D183A" w:rsidDel="00E631A1" w:rsidRDefault="008B7924" w:rsidP="00E631A1">
      <w:pPr>
        <w:widowControl w:val="0"/>
        <w:pBdr>
          <w:top w:val="nil"/>
          <w:left w:val="nil"/>
          <w:bottom w:val="nil"/>
          <w:right w:val="nil"/>
          <w:between w:val="nil"/>
        </w:pBdr>
        <w:spacing w:before="0" w:after="113"/>
        <w:ind w:left="567" w:firstLine="0"/>
        <w:jc w:val="center"/>
        <w:rPr>
          <w:del w:id="10552" w:author="Cristiano de Menezes Feu" w:date="2022-11-21T08:33:00Z"/>
          <w:color w:val="005583"/>
          <w:sz w:val="20"/>
          <w:szCs w:val="20"/>
        </w:rPr>
        <w:pPrChange w:id="10553" w:author="Cristiano de Menezes Feu" w:date="2022-11-21T08:33:00Z">
          <w:pPr>
            <w:widowControl w:val="0"/>
            <w:pBdr>
              <w:top w:val="nil"/>
              <w:left w:val="nil"/>
              <w:bottom w:val="nil"/>
              <w:right w:val="nil"/>
              <w:between w:val="nil"/>
            </w:pBdr>
            <w:spacing w:before="0" w:after="113"/>
            <w:ind w:left="567" w:firstLine="0"/>
          </w:pPr>
        </w:pPrChange>
      </w:pPr>
      <w:del w:id="10554" w:author="Cristiano de Menezes Feu" w:date="2022-11-21T08:33:00Z">
        <w:r w:rsidDel="00E631A1">
          <w:rPr>
            <w:color w:val="005583"/>
            <w:sz w:val="20"/>
            <w:szCs w:val="20"/>
          </w:rPr>
          <w:delText>Art. 117, XIII.</w:delText>
        </w:r>
      </w:del>
    </w:p>
    <w:p w14:paraId="00000F42" w14:textId="61788467" w:rsidR="003D183A" w:rsidDel="00E631A1" w:rsidRDefault="008B7924" w:rsidP="00E631A1">
      <w:pPr>
        <w:widowControl w:val="0"/>
        <w:pBdr>
          <w:top w:val="nil"/>
          <w:left w:val="nil"/>
          <w:bottom w:val="nil"/>
          <w:right w:val="nil"/>
          <w:between w:val="nil"/>
        </w:pBdr>
        <w:ind w:firstLine="0"/>
        <w:jc w:val="center"/>
        <w:rPr>
          <w:del w:id="10555" w:author="Cristiano de Menezes Feu" w:date="2022-11-21T08:33:00Z"/>
          <w:rFonts w:ascii="ClearSans-Bold" w:eastAsia="ClearSans-Bold" w:hAnsi="ClearSans-Bold" w:cs="ClearSans-Bold"/>
          <w:b/>
          <w:color w:val="000000"/>
        </w:rPr>
        <w:pPrChange w:id="10556" w:author="Cristiano de Menezes Feu" w:date="2022-11-21T08:33:00Z">
          <w:pPr>
            <w:widowControl w:val="0"/>
            <w:pBdr>
              <w:top w:val="nil"/>
              <w:left w:val="nil"/>
              <w:bottom w:val="nil"/>
              <w:right w:val="nil"/>
              <w:between w:val="nil"/>
            </w:pBdr>
          </w:pPr>
        </w:pPrChange>
      </w:pPr>
      <w:del w:id="10557" w:author="Cristiano de Menezes Feu" w:date="2022-11-21T08:33:00Z">
        <w:r w:rsidDel="00E631A1">
          <w:rPr>
            <w:color w:val="000000"/>
          </w:rPr>
          <w:delText xml:space="preserve">§ 7º No encaminhamento da votação de emenda destacada, somente poderão falar o primeiro signatário, o Autor do requerimento de destaque e o Relator. Quando houver mais de um requerimento de destaque para a mesma emenda, só será assegurada a palavra ao Autor do requerimento apresentado em primeiro lugar. </w:delText>
        </w:r>
      </w:del>
    </w:p>
    <w:p w14:paraId="00000F43" w14:textId="259A0F64" w:rsidR="003D183A" w:rsidDel="00E631A1" w:rsidRDefault="008B7924" w:rsidP="00E631A1">
      <w:pPr>
        <w:widowControl w:val="0"/>
        <w:pBdr>
          <w:top w:val="nil"/>
          <w:left w:val="nil"/>
          <w:bottom w:val="nil"/>
          <w:right w:val="nil"/>
          <w:between w:val="nil"/>
        </w:pBdr>
        <w:spacing w:before="0" w:after="113"/>
        <w:ind w:left="567" w:firstLine="0"/>
        <w:jc w:val="center"/>
        <w:rPr>
          <w:del w:id="10558" w:author="Cristiano de Menezes Feu" w:date="2022-11-21T08:33:00Z"/>
          <w:color w:val="005583"/>
          <w:sz w:val="20"/>
          <w:szCs w:val="20"/>
        </w:rPr>
        <w:pPrChange w:id="10559" w:author="Cristiano de Menezes Feu" w:date="2022-11-21T08:33:00Z">
          <w:pPr>
            <w:widowControl w:val="0"/>
            <w:pBdr>
              <w:top w:val="nil"/>
              <w:left w:val="nil"/>
              <w:bottom w:val="nil"/>
              <w:right w:val="nil"/>
              <w:between w:val="nil"/>
            </w:pBdr>
            <w:spacing w:before="0" w:after="113"/>
            <w:ind w:left="567" w:firstLine="0"/>
          </w:pPr>
        </w:pPrChange>
      </w:pPr>
      <w:del w:id="10560" w:author="Cristiano de Menezes Feu" w:date="2022-11-21T08:33:00Z">
        <w:r w:rsidDel="00E631A1">
          <w:rPr>
            <w:color w:val="005583"/>
            <w:sz w:val="20"/>
            <w:szCs w:val="20"/>
          </w:rPr>
          <w:delText>Art. 161, II.</w:delText>
        </w:r>
      </w:del>
    </w:p>
    <w:p w14:paraId="00000F44" w14:textId="0608F5D2" w:rsidR="003D183A" w:rsidDel="00E631A1" w:rsidRDefault="008B7924" w:rsidP="00E631A1">
      <w:pPr>
        <w:widowControl w:val="0"/>
        <w:pBdr>
          <w:top w:val="nil"/>
          <w:left w:val="nil"/>
          <w:bottom w:val="nil"/>
          <w:right w:val="nil"/>
          <w:between w:val="nil"/>
        </w:pBdr>
        <w:ind w:firstLine="0"/>
        <w:jc w:val="center"/>
        <w:rPr>
          <w:del w:id="10561" w:author="Cristiano de Menezes Feu" w:date="2022-11-21T08:33:00Z"/>
          <w:rFonts w:ascii="ClearSans-Bold" w:eastAsia="ClearSans-Bold" w:hAnsi="ClearSans-Bold" w:cs="ClearSans-Bold"/>
          <w:b/>
          <w:color w:val="000000"/>
        </w:rPr>
        <w:pPrChange w:id="10562" w:author="Cristiano de Menezes Feu" w:date="2022-11-21T08:33:00Z">
          <w:pPr>
            <w:widowControl w:val="0"/>
            <w:pBdr>
              <w:top w:val="nil"/>
              <w:left w:val="nil"/>
              <w:bottom w:val="nil"/>
              <w:right w:val="nil"/>
              <w:between w:val="nil"/>
            </w:pBdr>
          </w:pPr>
        </w:pPrChange>
      </w:pPr>
      <w:del w:id="10563" w:author="Cristiano de Menezes Feu" w:date="2022-11-21T08:33:00Z">
        <w:r w:rsidDel="00E631A1">
          <w:rPr>
            <w:color w:val="000000"/>
          </w:rPr>
          <w:delText xml:space="preserve">§ 8º Não terão encaminhamento de votação as eleições; nos requerimentos, quando cabível, é limitado ao signatário e a um orador contrário. </w:delText>
        </w:r>
      </w:del>
    </w:p>
    <w:p w14:paraId="00000F45" w14:textId="2C5BFA11" w:rsidR="003D183A" w:rsidDel="00E631A1" w:rsidRDefault="008B7924" w:rsidP="00E631A1">
      <w:pPr>
        <w:widowControl w:val="0"/>
        <w:pBdr>
          <w:top w:val="nil"/>
          <w:left w:val="nil"/>
          <w:bottom w:val="nil"/>
          <w:right w:val="nil"/>
          <w:between w:val="nil"/>
        </w:pBdr>
        <w:spacing w:before="0" w:after="113"/>
        <w:ind w:left="567" w:firstLine="0"/>
        <w:jc w:val="center"/>
        <w:rPr>
          <w:del w:id="10564" w:author="Cristiano de Menezes Feu" w:date="2022-11-21T08:33:00Z"/>
          <w:color w:val="005583"/>
          <w:sz w:val="20"/>
          <w:szCs w:val="20"/>
        </w:rPr>
        <w:pPrChange w:id="10565" w:author="Cristiano de Menezes Feu" w:date="2022-11-21T08:33:00Z">
          <w:pPr>
            <w:widowControl w:val="0"/>
            <w:pBdr>
              <w:top w:val="nil"/>
              <w:left w:val="nil"/>
              <w:bottom w:val="nil"/>
              <w:right w:val="nil"/>
              <w:between w:val="nil"/>
            </w:pBdr>
            <w:spacing w:before="0" w:after="113"/>
            <w:ind w:left="567" w:firstLine="0"/>
          </w:pPr>
        </w:pPrChange>
      </w:pPr>
      <w:del w:id="10566" w:author="Cristiano de Menezes Feu" w:date="2022-11-21T08:33:00Z">
        <w:r w:rsidDel="00E631A1">
          <w:rPr>
            <w:color w:val="005583"/>
            <w:sz w:val="20"/>
            <w:szCs w:val="20"/>
          </w:rPr>
          <w:delText>Art. 117, § 1º.</w:delText>
        </w:r>
      </w:del>
    </w:p>
    <w:p w14:paraId="00000F46" w14:textId="5BA0E713" w:rsidR="003D183A" w:rsidDel="00E631A1" w:rsidRDefault="008B7924" w:rsidP="00E631A1">
      <w:pPr>
        <w:widowControl w:val="0"/>
        <w:pBdr>
          <w:top w:val="nil"/>
          <w:left w:val="nil"/>
          <w:bottom w:val="nil"/>
          <w:right w:val="nil"/>
          <w:between w:val="nil"/>
        </w:pBdr>
        <w:ind w:firstLine="0"/>
        <w:jc w:val="center"/>
        <w:rPr>
          <w:del w:id="10567" w:author="Cristiano de Menezes Feu" w:date="2022-11-21T08:33:00Z"/>
          <w:rFonts w:ascii="ClearSans-Bold" w:eastAsia="ClearSans-Bold" w:hAnsi="ClearSans-Bold" w:cs="ClearSans-Bold"/>
          <w:b/>
          <w:color w:val="000000"/>
          <w:sz w:val="24"/>
          <w:szCs w:val="24"/>
        </w:rPr>
        <w:pPrChange w:id="10568" w:author="Cristiano de Menezes Feu" w:date="2022-11-21T08:33:00Z">
          <w:pPr>
            <w:widowControl w:val="0"/>
            <w:pBdr>
              <w:top w:val="nil"/>
              <w:left w:val="nil"/>
              <w:bottom w:val="nil"/>
              <w:right w:val="nil"/>
              <w:between w:val="nil"/>
            </w:pBdr>
            <w:ind w:firstLine="0"/>
            <w:jc w:val="center"/>
          </w:pPr>
        </w:pPrChange>
      </w:pPr>
      <w:del w:id="10569" w:author="Cristiano de Menezes Feu" w:date="2022-11-21T08:33:00Z">
        <w:r w:rsidDel="00E631A1">
          <w:rPr>
            <w:rFonts w:ascii="ClearSans-Bold" w:eastAsia="ClearSans-Bold" w:hAnsi="ClearSans-Bold" w:cs="ClearSans-Bold"/>
            <w:b/>
            <w:color w:val="000000"/>
            <w:sz w:val="24"/>
            <w:szCs w:val="24"/>
          </w:rPr>
          <w:delText>Seção V</w:delText>
        </w:r>
        <w:r w:rsidDel="00E631A1">
          <w:rPr>
            <w:rFonts w:ascii="ClearSans-Bold" w:eastAsia="ClearSans-Bold" w:hAnsi="ClearSans-Bold" w:cs="ClearSans-Bold"/>
            <w:b/>
            <w:color w:val="000000"/>
            <w:sz w:val="24"/>
            <w:szCs w:val="24"/>
          </w:rPr>
          <w:br/>
          <w:delText>Do Adiamento da Votação</w:delText>
        </w:r>
      </w:del>
    </w:p>
    <w:p w14:paraId="00000F47" w14:textId="0972D939" w:rsidR="003D183A" w:rsidDel="00E631A1" w:rsidRDefault="008B7924" w:rsidP="00E631A1">
      <w:pPr>
        <w:widowControl w:val="0"/>
        <w:pBdr>
          <w:top w:val="nil"/>
          <w:left w:val="nil"/>
          <w:bottom w:val="nil"/>
          <w:right w:val="nil"/>
          <w:between w:val="nil"/>
        </w:pBdr>
        <w:spacing w:before="283"/>
        <w:ind w:firstLine="0"/>
        <w:jc w:val="center"/>
        <w:rPr>
          <w:del w:id="10570" w:author="Cristiano de Menezes Feu" w:date="2022-11-21T08:33:00Z"/>
          <w:rFonts w:ascii="ClearSans-Bold" w:eastAsia="ClearSans-Bold" w:hAnsi="ClearSans-Bold" w:cs="ClearSans-Bold"/>
          <w:b/>
          <w:color w:val="000000"/>
        </w:rPr>
        <w:pPrChange w:id="10571" w:author="Cristiano de Menezes Feu" w:date="2022-11-21T08:33:00Z">
          <w:pPr>
            <w:widowControl w:val="0"/>
            <w:pBdr>
              <w:top w:val="nil"/>
              <w:left w:val="nil"/>
              <w:bottom w:val="nil"/>
              <w:right w:val="nil"/>
              <w:between w:val="nil"/>
            </w:pBdr>
            <w:spacing w:before="283"/>
          </w:pPr>
        </w:pPrChange>
      </w:pPr>
      <w:del w:id="10572" w:author="Cristiano de Menezes Feu" w:date="2022-11-21T08:33:00Z">
        <w:r w:rsidDel="00E631A1">
          <w:rPr>
            <w:rFonts w:ascii="ClearSans-Bold" w:eastAsia="ClearSans-Bold" w:hAnsi="ClearSans-Bold" w:cs="ClearSans-Bold"/>
            <w:b/>
            <w:color w:val="000000"/>
          </w:rPr>
          <w:delText>Art. 193.</w:delText>
        </w:r>
        <w:r w:rsidDel="00E631A1">
          <w:rPr>
            <w:color w:val="000000"/>
          </w:rPr>
          <w:delText xml:space="preserve"> O adiamento da votação de qualquer proposição só pode ser solicitado antes de seu início, mediante requerimento assinado por Líder, pelo Autor ou Relator da matéria. </w:delText>
        </w:r>
      </w:del>
    </w:p>
    <w:p w14:paraId="00000F48" w14:textId="3460EF42" w:rsidR="003D183A" w:rsidDel="00E631A1" w:rsidRDefault="008B7924" w:rsidP="00E631A1">
      <w:pPr>
        <w:widowControl w:val="0"/>
        <w:pBdr>
          <w:top w:val="nil"/>
          <w:left w:val="nil"/>
          <w:bottom w:val="nil"/>
          <w:right w:val="nil"/>
          <w:between w:val="nil"/>
        </w:pBdr>
        <w:spacing w:before="0" w:after="113"/>
        <w:ind w:left="567" w:firstLine="0"/>
        <w:jc w:val="center"/>
        <w:rPr>
          <w:del w:id="10573" w:author="Cristiano de Menezes Feu" w:date="2022-11-21T08:33:00Z"/>
          <w:b/>
          <w:color w:val="005583"/>
          <w:sz w:val="20"/>
          <w:szCs w:val="20"/>
        </w:rPr>
        <w:pPrChange w:id="10574" w:author="Cristiano de Menezes Feu" w:date="2022-11-21T08:33:00Z">
          <w:pPr>
            <w:widowControl w:val="0"/>
            <w:pBdr>
              <w:top w:val="nil"/>
              <w:left w:val="nil"/>
              <w:bottom w:val="nil"/>
              <w:right w:val="nil"/>
              <w:between w:val="nil"/>
            </w:pBdr>
            <w:spacing w:before="0" w:after="113"/>
            <w:ind w:left="567" w:firstLine="0"/>
          </w:pPr>
        </w:pPrChange>
      </w:pPr>
      <w:del w:id="10575" w:author="Cristiano de Menezes Feu" w:date="2022-11-21T08:33:00Z">
        <w:r w:rsidDel="00E631A1">
          <w:rPr>
            <w:color w:val="005583"/>
            <w:sz w:val="20"/>
            <w:szCs w:val="20"/>
          </w:rPr>
          <w:delText>Art. 117, X; art. 159, § 4º, II.</w:delText>
        </w:r>
      </w:del>
    </w:p>
    <w:p w14:paraId="00000F49" w14:textId="54D5013A" w:rsidR="003D183A" w:rsidDel="00E631A1" w:rsidRDefault="008B7924" w:rsidP="00E631A1">
      <w:pPr>
        <w:widowControl w:val="0"/>
        <w:pBdr>
          <w:top w:val="nil"/>
          <w:left w:val="nil"/>
          <w:bottom w:val="nil"/>
          <w:right w:val="nil"/>
          <w:between w:val="nil"/>
        </w:pBdr>
        <w:spacing w:before="0" w:after="113"/>
        <w:ind w:left="567" w:firstLine="0"/>
        <w:jc w:val="center"/>
        <w:rPr>
          <w:del w:id="10576" w:author="Cristiano de Menezes Feu" w:date="2022-11-21T08:33:00Z"/>
          <w:b/>
          <w:color w:val="005583"/>
          <w:sz w:val="20"/>
          <w:szCs w:val="20"/>
        </w:rPr>
        <w:pPrChange w:id="10577" w:author="Cristiano de Menezes Feu" w:date="2022-11-21T08:33:00Z">
          <w:pPr>
            <w:widowControl w:val="0"/>
            <w:pBdr>
              <w:top w:val="nil"/>
              <w:left w:val="nil"/>
              <w:bottom w:val="nil"/>
              <w:right w:val="nil"/>
              <w:between w:val="nil"/>
            </w:pBdr>
            <w:spacing w:before="0" w:after="113"/>
            <w:ind w:left="567" w:firstLine="0"/>
          </w:pPr>
        </w:pPrChange>
      </w:pPr>
      <w:del w:id="10578" w:author="Cristiano de Menezes Feu" w:date="2022-11-21T08:33:00Z">
        <w:r w:rsidDel="00E631A1">
          <w:rPr>
            <w:b/>
            <w:color w:val="005583"/>
            <w:sz w:val="20"/>
            <w:szCs w:val="20"/>
          </w:rPr>
          <w:delText>QO</w:delText>
        </w:r>
        <w:r w:rsidDel="00E631A1">
          <w:rPr>
            <w:color w:val="005583"/>
            <w:sz w:val="20"/>
            <w:szCs w:val="20"/>
          </w:rPr>
          <w:delText xml:space="preserve"> 218/2016 – Reafirma entendimento constante da QO 130/2015 no sentido de que os requerimentos de adiamento da votação serão prejudicados quando estiverem em sequência ao requerimento de retirada de pauta rejeitado.</w:delText>
        </w:r>
      </w:del>
    </w:p>
    <w:p w14:paraId="00000F4A" w14:textId="1AD598FB" w:rsidR="003D183A" w:rsidDel="00E631A1" w:rsidRDefault="008B7924" w:rsidP="00E631A1">
      <w:pPr>
        <w:widowControl w:val="0"/>
        <w:pBdr>
          <w:top w:val="nil"/>
          <w:left w:val="nil"/>
          <w:bottom w:val="nil"/>
          <w:right w:val="nil"/>
          <w:between w:val="nil"/>
        </w:pBdr>
        <w:spacing w:before="0" w:after="113"/>
        <w:ind w:left="567" w:firstLine="0"/>
        <w:jc w:val="center"/>
        <w:rPr>
          <w:del w:id="10579" w:author="Cristiano de Menezes Feu" w:date="2022-11-21T08:33:00Z"/>
          <w:b/>
          <w:color w:val="005583"/>
          <w:sz w:val="20"/>
          <w:szCs w:val="20"/>
        </w:rPr>
        <w:pPrChange w:id="10580" w:author="Cristiano de Menezes Feu" w:date="2022-11-21T08:33:00Z">
          <w:pPr>
            <w:widowControl w:val="0"/>
            <w:pBdr>
              <w:top w:val="nil"/>
              <w:left w:val="nil"/>
              <w:bottom w:val="nil"/>
              <w:right w:val="nil"/>
              <w:between w:val="nil"/>
            </w:pBdr>
            <w:spacing w:before="0" w:after="113"/>
            <w:ind w:left="567" w:firstLine="0"/>
          </w:pPr>
        </w:pPrChange>
      </w:pPr>
      <w:del w:id="10581" w:author="Cristiano de Menezes Feu" w:date="2022-11-21T08:33:00Z">
        <w:r w:rsidDel="00E631A1">
          <w:rPr>
            <w:b/>
            <w:color w:val="005583"/>
            <w:sz w:val="20"/>
            <w:szCs w:val="20"/>
          </w:rPr>
          <w:delText>Prática 1:</w:delText>
        </w:r>
        <w:r w:rsidDel="00E631A1">
          <w:rPr>
            <w:color w:val="005583"/>
            <w:sz w:val="20"/>
            <w:szCs w:val="20"/>
          </w:rPr>
          <w:delText xml:space="preserve"> a aprovação do requerimento de encerramento da discussão, com base no art. 179, não prejudica os requerimentos de adiamento da votação. Exemplo: PDC 886/18 na sessão do dia 19.02.2018.</w:delText>
        </w:r>
      </w:del>
    </w:p>
    <w:p w14:paraId="00000F4B" w14:textId="344F638C" w:rsidR="003D183A" w:rsidDel="00E631A1" w:rsidRDefault="008B7924" w:rsidP="00E631A1">
      <w:pPr>
        <w:widowControl w:val="0"/>
        <w:pBdr>
          <w:top w:val="nil"/>
          <w:left w:val="nil"/>
          <w:bottom w:val="nil"/>
          <w:right w:val="nil"/>
          <w:between w:val="nil"/>
        </w:pBdr>
        <w:spacing w:before="0" w:after="113"/>
        <w:ind w:left="567" w:firstLine="0"/>
        <w:jc w:val="center"/>
        <w:rPr>
          <w:del w:id="10582" w:author="Cristiano de Menezes Feu" w:date="2022-11-21T08:33:00Z"/>
          <w:color w:val="005583"/>
          <w:sz w:val="20"/>
          <w:szCs w:val="20"/>
        </w:rPr>
        <w:pPrChange w:id="10583" w:author="Cristiano de Menezes Feu" w:date="2022-11-21T08:33:00Z">
          <w:pPr>
            <w:widowControl w:val="0"/>
            <w:pBdr>
              <w:top w:val="nil"/>
              <w:left w:val="nil"/>
              <w:bottom w:val="nil"/>
              <w:right w:val="nil"/>
              <w:between w:val="nil"/>
            </w:pBdr>
            <w:spacing w:before="0" w:after="113"/>
            <w:ind w:left="567" w:firstLine="0"/>
          </w:pPr>
        </w:pPrChange>
      </w:pPr>
      <w:del w:id="10584" w:author="Cristiano de Menezes Feu" w:date="2022-11-21T08:33:00Z">
        <w:r w:rsidDel="00E631A1">
          <w:rPr>
            <w:b/>
            <w:color w:val="005583"/>
            <w:sz w:val="20"/>
            <w:szCs w:val="20"/>
          </w:rPr>
          <w:delText>Prática 2:</w:delText>
        </w:r>
        <w:r w:rsidDel="00E631A1">
          <w:rPr>
            <w:color w:val="005583"/>
            <w:sz w:val="20"/>
            <w:szCs w:val="20"/>
          </w:rPr>
          <w:delText xml:space="preserve"> a rejeição do requerimento de adiamento da discussão não prejudica os requerimentos de adiamento de votação. Exemplo: Medida Provisória 595/2012.</w:delText>
        </w:r>
      </w:del>
    </w:p>
    <w:p w14:paraId="00000F4C" w14:textId="0607F2B4" w:rsidR="003D183A" w:rsidDel="00E631A1" w:rsidRDefault="008B7924" w:rsidP="00E631A1">
      <w:pPr>
        <w:widowControl w:val="0"/>
        <w:pBdr>
          <w:top w:val="nil"/>
          <w:left w:val="nil"/>
          <w:bottom w:val="nil"/>
          <w:right w:val="nil"/>
          <w:between w:val="nil"/>
        </w:pBdr>
        <w:ind w:firstLine="0"/>
        <w:jc w:val="center"/>
        <w:rPr>
          <w:del w:id="10585" w:author="Cristiano de Menezes Feu" w:date="2022-11-21T08:33:00Z"/>
          <w:color w:val="000000"/>
        </w:rPr>
        <w:pPrChange w:id="10586" w:author="Cristiano de Menezes Feu" w:date="2022-11-21T08:33:00Z">
          <w:pPr>
            <w:widowControl w:val="0"/>
            <w:pBdr>
              <w:top w:val="nil"/>
              <w:left w:val="nil"/>
              <w:bottom w:val="nil"/>
              <w:right w:val="nil"/>
              <w:between w:val="nil"/>
            </w:pBdr>
          </w:pPr>
        </w:pPrChange>
      </w:pPr>
      <w:del w:id="10587" w:author="Cristiano de Menezes Feu" w:date="2022-11-21T08:33:00Z">
        <w:r w:rsidDel="00E631A1">
          <w:rPr>
            <w:color w:val="000000"/>
          </w:rPr>
          <w:delText xml:space="preserve">§ 1º O adiamento da votação só poderá ser concedido uma vez e por prazo previamente fixado, não superior a cinco sessões. </w:delText>
        </w:r>
      </w:del>
    </w:p>
    <w:p w14:paraId="00000F4D" w14:textId="1EB80A09" w:rsidR="003D183A" w:rsidDel="00E631A1" w:rsidRDefault="008B7924" w:rsidP="00E631A1">
      <w:pPr>
        <w:widowControl w:val="0"/>
        <w:pBdr>
          <w:top w:val="nil"/>
          <w:left w:val="nil"/>
          <w:bottom w:val="nil"/>
          <w:right w:val="nil"/>
          <w:between w:val="nil"/>
        </w:pBdr>
        <w:ind w:firstLine="0"/>
        <w:jc w:val="center"/>
        <w:rPr>
          <w:del w:id="10588" w:author="Cristiano de Menezes Feu" w:date="2022-11-21T08:33:00Z"/>
          <w:rFonts w:ascii="ClearSans-Bold" w:eastAsia="ClearSans-Bold" w:hAnsi="ClearSans-Bold" w:cs="ClearSans-Bold"/>
          <w:b/>
          <w:color w:val="000000"/>
        </w:rPr>
        <w:pPrChange w:id="10589" w:author="Cristiano de Menezes Feu" w:date="2022-11-21T08:33:00Z">
          <w:pPr>
            <w:widowControl w:val="0"/>
            <w:pBdr>
              <w:top w:val="nil"/>
              <w:left w:val="nil"/>
              <w:bottom w:val="nil"/>
              <w:right w:val="nil"/>
              <w:between w:val="nil"/>
            </w:pBdr>
          </w:pPr>
        </w:pPrChange>
      </w:pPr>
      <w:del w:id="10590" w:author="Cristiano de Menezes Feu" w:date="2022-11-21T08:33:00Z">
        <w:r w:rsidDel="00E631A1">
          <w:rPr>
            <w:color w:val="000000"/>
          </w:rPr>
          <w:delText>§ 2º Solicitado, simultaneamente, mais de um adiamento, a adoção de um requerimento prejudicará os demais.</w:delText>
        </w:r>
      </w:del>
    </w:p>
    <w:p w14:paraId="00000F4E" w14:textId="789A4ACE" w:rsidR="003D183A" w:rsidDel="00E631A1" w:rsidRDefault="008B7924" w:rsidP="00E631A1">
      <w:pPr>
        <w:widowControl w:val="0"/>
        <w:pBdr>
          <w:top w:val="nil"/>
          <w:left w:val="nil"/>
          <w:bottom w:val="nil"/>
          <w:right w:val="nil"/>
          <w:between w:val="nil"/>
        </w:pBdr>
        <w:spacing w:before="0" w:after="113"/>
        <w:ind w:left="567" w:firstLine="0"/>
        <w:jc w:val="center"/>
        <w:rPr>
          <w:del w:id="10591" w:author="Cristiano de Menezes Feu" w:date="2022-11-21T08:33:00Z"/>
          <w:b/>
          <w:color w:val="005583"/>
          <w:sz w:val="20"/>
          <w:szCs w:val="20"/>
        </w:rPr>
        <w:pPrChange w:id="10592" w:author="Cristiano de Menezes Feu" w:date="2022-11-21T08:33:00Z">
          <w:pPr>
            <w:widowControl w:val="0"/>
            <w:pBdr>
              <w:top w:val="nil"/>
              <w:left w:val="nil"/>
              <w:bottom w:val="nil"/>
              <w:right w:val="nil"/>
              <w:between w:val="nil"/>
            </w:pBdr>
            <w:spacing w:before="0" w:after="113"/>
            <w:ind w:left="567" w:firstLine="0"/>
          </w:pPr>
        </w:pPrChange>
      </w:pPr>
      <w:del w:id="10593" w:author="Cristiano de Menezes Feu" w:date="2022-11-21T08:33:00Z">
        <w:r w:rsidDel="00E631A1">
          <w:rPr>
            <w:color w:val="005583"/>
            <w:sz w:val="20"/>
            <w:szCs w:val="20"/>
          </w:rPr>
          <w:delText xml:space="preserve">Art. 159, § 4º, III e IV. </w:delText>
        </w:r>
      </w:del>
    </w:p>
    <w:p w14:paraId="00000F4F" w14:textId="60CE6BEE" w:rsidR="003D183A" w:rsidDel="00E631A1" w:rsidRDefault="008B7924" w:rsidP="00E631A1">
      <w:pPr>
        <w:widowControl w:val="0"/>
        <w:pBdr>
          <w:top w:val="nil"/>
          <w:left w:val="nil"/>
          <w:bottom w:val="nil"/>
          <w:right w:val="nil"/>
          <w:between w:val="nil"/>
        </w:pBdr>
        <w:spacing w:before="0" w:after="113"/>
        <w:ind w:left="567" w:firstLine="0"/>
        <w:jc w:val="center"/>
        <w:rPr>
          <w:del w:id="10594" w:author="Cristiano de Menezes Feu" w:date="2022-11-21T08:33:00Z"/>
          <w:b/>
          <w:color w:val="005583"/>
          <w:sz w:val="20"/>
          <w:szCs w:val="20"/>
        </w:rPr>
        <w:pPrChange w:id="10595" w:author="Cristiano de Menezes Feu" w:date="2022-11-21T08:33:00Z">
          <w:pPr>
            <w:widowControl w:val="0"/>
            <w:pBdr>
              <w:top w:val="nil"/>
              <w:left w:val="nil"/>
              <w:bottom w:val="nil"/>
              <w:right w:val="nil"/>
              <w:between w:val="nil"/>
            </w:pBdr>
            <w:spacing w:before="0" w:after="113"/>
            <w:ind w:left="567" w:firstLine="0"/>
          </w:pPr>
        </w:pPrChange>
      </w:pPr>
      <w:del w:id="10596" w:author="Cristiano de Menezes Feu" w:date="2022-11-21T08:33:00Z">
        <w:r w:rsidDel="00E631A1">
          <w:rPr>
            <w:b/>
            <w:color w:val="005583"/>
            <w:sz w:val="20"/>
            <w:szCs w:val="20"/>
          </w:rPr>
          <w:delText>QO</w:delText>
        </w:r>
        <w:r w:rsidDel="00E631A1">
          <w:rPr>
            <w:color w:val="005583"/>
            <w:sz w:val="20"/>
            <w:szCs w:val="20"/>
          </w:rPr>
          <w:delText xml:space="preserve"> 340/2017 – Havendo mais de cinco requerimentos de adiamento da votação é possível, com base no § 1º do art. 160 do Regimento Interno, consultar o Plenário se admite ou não o adiamento.</w:delText>
        </w:r>
      </w:del>
    </w:p>
    <w:p w14:paraId="00000F50" w14:textId="4D4FCA7C" w:rsidR="003D183A" w:rsidDel="00E631A1" w:rsidRDefault="008B7924" w:rsidP="00E631A1">
      <w:pPr>
        <w:widowControl w:val="0"/>
        <w:pBdr>
          <w:top w:val="nil"/>
          <w:left w:val="nil"/>
          <w:bottom w:val="nil"/>
          <w:right w:val="nil"/>
          <w:between w:val="nil"/>
        </w:pBdr>
        <w:spacing w:before="0" w:after="113"/>
        <w:ind w:left="567" w:firstLine="0"/>
        <w:jc w:val="center"/>
        <w:rPr>
          <w:del w:id="10597" w:author="Cristiano de Menezes Feu" w:date="2022-11-21T08:33:00Z"/>
          <w:b/>
          <w:color w:val="005583"/>
          <w:sz w:val="20"/>
          <w:szCs w:val="20"/>
        </w:rPr>
        <w:pPrChange w:id="10598" w:author="Cristiano de Menezes Feu" w:date="2022-11-21T08:33:00Z">
          <w:pPr>
            <w:widowControl w:val="0"/>
            <w:pBdr>
              <w:top w:val="nil"/>
              <w:left w:val="nil"/>
              <w:bottom w:val="nil"/>
              <w:right w:val="nil"/>
              <w:between w:val="nil"/>
            </w:pBdr>
            <w:spacing w:before="0" w:after="113"/>
            <w:ind w:left="567" w:firstLine="0"/>
          </w:pPr>
        </w:pPrChange>
      </w:pPr>
      <w:del w:id="10599" w:author="Cristiano de Menezes Feu" w:date="2022-11-21T08:33:00Z">
        <w:r w:rsidDel="00E631A1">
          <w:rPr>
            <w:b/>
            <w:color w:val="005583"/>
            <w:sz w:val="20"/>
            <w:szCs w:val="20"/>
          </w:rPr>
          <w:delText>QO</w:delText>
        </w:r>
        <w:r w:rsidDel="00E631A1">
          <w:rPr>
            <w:color w:val="005583"/>
            <w:sz w:val="20"/>
            <w:szCs w:val="20"/>
          </w:rPr>
          <w:delText xml:space="preserve"> 182/2007 – Estende ao adiamento de votação o entendimento estabelecido na QO 162/2007 referente ao adiamento da discussão, no sentido de só caber um requerimento por bancada.</w:delText>
        </w:r>
      </w:del>
    </w:p>
    <w:p w14:paraId="00000F51" w14:textId="13018AEA" w:rsidR="003D183A" w:rsidDel="00E631A1" w:rsidRDefault="008B7924" w:rsidP="00E631A1">
      <w:pPr>
        <w:widowControl w:val="0"/>
        <w:pBdr>
          <w:top w:val="nil"/>
          <w:left w:val="nil"/>
          <w:bottom w:val="nil"/>
          <w:right w:val="nil"/>
          <w:between w:val="nil"/>
        </w:pBdr>
        <w:spacing w:before="0" w:after="113"/>
        <w:ind w:left="567" w:firstLine="0"/>
        <w:jc w:val="center"/>
        <w:rPr>
          <w:del w:id="10600" w:author="Cristiano de Menezes Feu" w:date="2022-11-21T08:33:00Z"/>
          <w:color w:val="005583"/>
          <w:sz w:val="20"/>
          <w:szCs w:val="20"/>
        </w:rPr>
        <w:pPrChange w:id="10601" w:author="Cristiano de Menezes Feu" w:date="2022-11-21T08:33:00Z">
          <w:pPr>
            <w:widowControl w:val="0"/>
            <w:pBdr>
              <w:top w:val="nil"/>
              <w:left w:val="nil"/>
              <w:bottom w:val="nil"/>
              <w:right w:val="nil"/>
              <w:between w:val="nil"/>
            </w:pBdr>
            <w:spacing w:before="0" w:after="113"/>
            <w:ind w:left="567" w:firstLine="0"/>
          </w:pPr>
        </w:pPrChange>
      </w:pPr>
      <w:del w:id="10602" w:author="Cristiano de Menezes Feu" w:date="2022-11-21T08:33:00Z">
        <w:r w:rsidDel="00E631A1">
          <w:rPr>
            <w:b/>
            <w:color w:val="005583"/>
            <w:sz w:val="20"/>
            <w:szCs w:val="20"/>
          </w:rPr>
          <w:delText>Prática:</w:delText>
        </w:r>
        <w:r w:rsidDel="00E631A1">
          <w:rPr>
            <w:color w:val="005583"/>
            <w:sz w:val="20"/>
            <w:szCs w:val="20"/>
          </w:rPr>
          <w:delText xml:space="preserve"> rejeitado um requerimento de adiamento de votação mais amplo, será submetido a deliberação o imediatamente mais restrito oriundo de outra bancada.</w:delText>
        </w:r>
      </w:del>
    </w:p>
    <w:p w14:paraId="00000F52" w14:textId="0CA9EF79" w:rsidR="003D183A" w:rsidDel="00E631A1" w:rsidRDefault="008B7924" w:rsidP="00E631A1">
      <w:pPr>
        <w:widowControl w:val="0"/>
        <w:pBdr>
          <w:top w:val="nil"/>
          <w:left w:val="nil"/>
          <w:bottom w:val="nil"/>
          <w:right w:val="nil"/>
          <w:between w:val="nil"/>
        </w:pBdr>
        <w:ind w:firstLine="0"/>
        <w:jc w:val="center"/>
        <w:rPr>
          <w:del w:id="10603" w:author="Cristiano de Menezes Feu" w:date="2022-11-21T08:33:00Z"/>
          <w:rFonts w:ascii="ClearSans-Bold" w:eastAsia="ClearSans-Bold" w:hAnsi="ClearSans-Bold" w:cs="ClearSans-Bold"/>
          <w:b/>
          <w:color w:val="000000"/>
        </w:rPr>
        <w:pPrChange w:id="10604" w:author="Cristiano de Menezes Feu" w:date="2022-11-21T08:33:00Z">
          <w:pPr>
            <w:widowControl w:val="0"/>
            <w:pBdr>
              <w:top w:val="nil"/>
              <w:left w:val="nil"/>
              <w:bottom w:val="nil"/>
              <w:right w:val="nil"/>
              <w:between w:val="nil"/>
            </w:pBdr>
          </w:pPr>
        </w:pPrChange>
      </w:pPr>
      <w:del w:id="10605" w:author="Cristiano de Menezes Feu" w:date="2022-11-21T08:33:00Z">
        <w:r w:rsidDel="00E631A1">
          <w:rPr>
            <w:color w:val="000000"/>
          </w:rPr>
          <w:delText xml:space="preserve">§ 3º Não admite adiamento de votação a proposição em regime de urgência, salvo se requerido por um décimo </w:delText>
        </w:r>
        <w:r w:rsidDel="00E631A1">
          <w:rPr>
            <w:rFonts w:ascii="Sansita" w:eastAsia="Sansita" w:hAnsi="Sansita" w:cs="Sansita"/>
            <w:i/>
            <w:color w:val="005583"/>
          </w:rPr>
          <w:delText>(52 Deputados)</w:delText>
        </w:r>
        <w:r w:rsidDel="00E631A1">
          <w:rPr>
            <w:color w:val="000000"/>
          </w:rPr>
          <w:delText xml:space="preserve"> dos membros da Câmara, ou Líderes que representem este número, por prazo não excedente a duas sessões. </w:delText>
        </w:r>
      </w:del>
    </w:p>
    <w:p w14:paraId="00000F53" w14:textId="4138D736" w:rsidR="003D183A" w:rsidDel="00E631A1" w:rsidRDefault="008B7924" w:rsidP="00E631A1">
      <w:pPr>
        <w:widowControl w:val="0"/>
        <w:pBdr>
          <w:top w:val="nil"/>
          <w:left w:val="nil"/>
          <w:bottom w:val="nil"/>
          <w:right w:val="nil"/>
          <w:between w:val="nil"/>
        </w:pBdr>
        <w:spacing w:before="0" w:after="113"/>
        <w:ind w:left="567" w:firstLine="0"/>
        <w:jc w:val="center"/>
        <w:rPr>
          <w:del w:id="10606" w:author="Cristiano de Menezes Feu" w:date="2022-11-21T08:33:00Z"/>
          <w:color w:val="005583"/>
          <w:sz w:val="20"/>
          <w:szCs w:val="20"/>
        </w:rPr>
        <w:pPrChange w:id="10607" w:author="Cristiano de Menezes Feu" w:date="2022-11-21T08:33:00Z">
          <w:pPr>
            <w:widowControl w:val="0"/>
            <w:pBdr>
              <w:top w:val="nil"/>
              <w:left w:val="nil"/>
              <w:bottom w:val="nil"/>
              <w:right w:val="nil"/>
              <w:between w:val="nil"/>
            </w:pBdr>
            <w:spacing w:before="0" w:after="113"/>
            <w:ind w:left="567" w:firstLine="0"/>
          </w:pPr>
        </w:pPrChange>
      </w:pPr>
      <w:del w:id="10608" w:author="Cristiano de Menezes Feu" w:date="2022-11-21T08:33:00Z">
        <w:r w:rsidDel="00E631A1">
          <w:rPr>
            <w:color w:val="005583"/>
            <w:sz w:val="20"/>
            <w:szCs w:val="20"/>
          </w:rPr>
          <w:delText>Arts. 151 a 155.</w:delText>
        </w:r>
      </w:del>
    </w:p>
    <w:p w14:paraId="00000F54" w14:textId="22F2B525" w:rsidR="003D183A" w:rsidDel="00E631A1" w:rsidRDefault="008B7924" w:rsidP="00E631A1">
      <w:pPr>
        <w:widowControl w:val="0"/>
        <w:pBdr>
          <w:top w:val="nil"/>
          <w:left w:val="nil"/>
          <w:bottom w:val="nil"/>
          <w:right w:val="nil"/>
          <w:between w:val="nil"/>
        </w:pBdr>
        <w:spacing w:before="170" w:after="113"/>
        <w:ind w:firstLine="0"/>
        <w:jc w:val="center"/>
        <w:rPr>
          <w:del w:id="10609" w:author="Cristiano de Menezes Feu" w:date="2022-11-21T08:33:00Z"/>
          <w:rFonts w:ascii="ClearSans-Light" w:eastAsia="ClearSans-Light" w:hAnsi="ClearSans-Light" w:cs="ClearSans-Light"/>
          <w:color w:val="000000"/>
          <w:sz w:val="24"/>
          <w:szCs w:val="24"/>
        </w:rPr>
        <w:pPrChange w:id="10610" w:author="Cristiano de Menezes Feu" w:date="2022-11-21T08:33:00Z">
          <w:pPr>
            <w:widowControl w:val="0"/>
            <w:pBdr>
              <w:top w:val="nil"/>
              <w:left w:val="nil"/>
              <w:bottom w:val="nil"/>
              <w:right w:val="nil"/>
              <w:between w:val="nil"/>
            </w:pBdr>
            <w:spacing w:before="170" w:after="113"/>
            <w:ind w:firstLine="0"/>
            <w:jc w:val="center"/>
          </w:pPr>
        </w:pPrChange>
      </w:pPr>
      <w:del w:id="10611" w:author="Cristiano de Menezes Feu" w:date="2022-11-21T08:33:00Z">
        <w:r w:rsidDel="00E631A1">
          <w:rPr>
            <w:rFonts w:ascii="ClearSans-Light" w:eastAsia="ClearSans-Light" w:hAnsi="ClearSans-Light" w:cs="ClearSans-Light"/>
            <w:color w:val="000000"/>
            <w:sz w:val="24"/>
            <w:szCs w:val="24"/>
          </w:rPr>
          <w:delText>CAPÍTULO XIV</w:delText>
        </w:r>
        <w:r w:rsidDel="00E631A1">
          <w:rPr>
            <w:rFonts w:ascii="ClearSans-Light" w:eastAsia="ClearSans-Light" w:hAnsi="ClearSans-Light" w:cs="ClearSans-Light"/>
            <w:color w:val="000000"/>
            <w:sz w:val="24"/>
            <w:szCs w:val="24"/>
          </w:rPr>
          <w:br/>
          <w:delText>DA REDAÇÃO DO VENCIDO, DA REDAÇÃO FINAL</w:delText>
        </w:r>
        <w:r w:rsidDel="00E631A1">
          <w:rPr>
            <w:rFonts w:ascii="ClearSans-Light" w:eastAsia="ClearSans-Light" w:hAnsi="ClearSans-Light" w:cs="ClearSans-Light"/>
            <w:color w:val="000000"/>
            <w:sz w:val="24"/>
            <w:szCs w:val="24"/>
          </w:rPr>
          <w:br/>
          <w:delText>E DOS AUTÓGRAFOS</w:delText>
        </w:r>
      </w:del>
    </w:p>
    <w:p w14:paraId="00000F55" w14:textId="124FC0E5" w:rsidR="003D183A" w:rsidDel="00E631A1" w:rsidRDefault="008B7924" w:rsidP="00E631A1">
      <w:pPr>
        <w:widowControl w:val="0"/>
        <w:pBdr>
          <w:top w:val="nil"/>
          <w:left w:val="nil"/>
          <w:bottom w:val="nil"/>
          <w:right w:val="nil"/>
          <w:between w:val="nil"/>
        </w:pBdr>
        <w:spacing w:before="283"/>
        <w:ind w:firstLine="0"/>
        <w:jc w:val="center"/>
        <w:rPr>
          <w:del w:id="10612" w:author="Cristiano de Menezes Feu" w:date="2022-11-21T08:33:00Z"/>
          <w:rFonts w:ascii="ClearSans-Bold" w:eastAsia="ClearSans-Bold" w:hAnsi="ClearSans-Bold" w:cs="ClearSans-Bold"/>
          <w:b/>
          <w:color w:val="000000"/>
        </w:rPr>
        <w:pPrChange w:id="10613" w:author="Cristiano de Menezes Feu" w:date="2022-11-21T08:33:00Z">
          <w:pPr>
            <w:widowControl w:val="0"/>
            <w:pBdr>
              <w:top w:val="nil"/>
              <w:left w:val="nil"/>
              <w:bottom w:val="nil"/>
              <w:right w:val="nil"/>
              <w:between w:val="nil"/>
            </w:pBdr>
            <w:spacing w:before="283"/>
          </w:pPr>
        </w:pPrChange>
      </w:pPr>
      <w:del w:id="10614" w:author="Cristiano de Menezes Feu" w:date="2022-11-21T08:33:00Z">
        <w:r w:rsidDel="00E631A1">
          <w:rPr>
            <w:rFonts w:ascii="ClearSans-Bold" w:eastAsia="ClearSans-Bold" w:hAnsi="ClearSans-Bold" w:cs="ClearSans-Bold"/>
            <w:b/>
            <w:color w:val="000000"/>
          </w:rPr>
          <w:delText>Art. 194.</w:delText>
        </w:r>
        <w:r w:rsidDel="00E631A1">
          <w:rPr>
            <w:color w:val="000000"/>
          </w:rPr>
          <w:delText xml:space="preserve"> Terminada a votação em primeiro turno, os projetos irão à Comissão de Constituição e Justiça e de Cidadania para redigir o vencido.</w:delText>
        </w:r>
        <w:r w:rsidDel="00E631A1">
          <w:rPr>
            <w:color w:val="005583"/>
            <w:vertAlign w:val="superscript"/>
          </w:rPr>
          <w:footnoteReference w:id="403"/>
        </w:r>
        <w:r w:rsidDel="00E631A1">
          <w:rPr>
            <w:color w:val="000000"/>
          </w:rPr>
          <w:delText xml:space="preserve"> </w:delText>
        </w:r>
      </w:del>
    </w:p>
    <w:p w14:paraId="00000F56" w14:textId="75F753E3" w:rsidR="003D183A" w:rsidDel="00E631A1" w:rsidRDefault="008B7924" w:rsidP="00E631A1">
      <w:pPr>
        <w:widowControl w:val="0"/>
        <w:pBdr>
          <w:top w:val="nil"/>
          <w:left w:val="nil"/>
          <w:bottom w:val="nil"/>
          <w:right w:val="nil"/>
          <w:between w:val="nil"/>
        </w:pBdr>
        <w:spacing w:before="0" w:after="113"/>
        <w:ind w:left="567" w:firstLine="0"/>
        <w:jc w:val="center"/>
        <w:rPr>
          <w:del w:id="10618" w:author="Cristiano de Menezes Feu" w:date="2022-11-21T08:33:00Z"/>
          <w:color w:val="005583"/>
          <w:sz w:val="20"/>
          <w:szCs w:val="20"/>
        </w:rPr>
        <w:pPrChange w:id="10619" w:author="Cristiano de Menezes Feu" w:date="2022-11-21T08:33:00Z">
          <w:pPr>
            <w:widowControl w:val="0"/>
            <w:pBdr>
              <w:top w:val="nil"/>
              <w:left w:val="nil"/>
              <w:bottom w:val="nil"/>
              <w:right w:val="nil"/>
              <w:between w:val="nil"/>
            </w:pBdr>
            <w:spacing w:before="0" w:after="113"/>
            <w:ind w:left="567" w:firstLine="0"/>
          </w:pPr>
        </w:pPrChange>
      </w:pPr>
      <w:del w:id="10620" w:author="Cristiano de Menezes Feu" w:date="2022-11-21T08:33:00Z">
        <w:r w:rsidDel="00E631A1">
          <w:rPr>
            <w:color w:val="005583"/>
            <w:sz w:val="20"/>
            <w:szCs w:val="20"/>
          </w:rPr>
          <w:delText>Art. 32, IV, q; art. 197.</w:delText>
        </w:r>
      </w:del>
    </w:p>
    <w:p w14:paraId="00000F57" w14:textId="61D0F815" w:rsidR="003D183A" w:rsidDel="00E631A1" w:rsidRDefault="008B7924" w:rsidP="00E631A1">
      <w:pPr>
        <w:widowControl w:val="0"/>
        <w:pBdr>
          <w:top w:val="nil"/>
          <w:left w:val="nil"/>
          <w:bottom w:val="nil"/>
          <w:right w:val="nil"/>
          <w:between w:val="nil"/>
        </w:pBdr>
        <w:ind w:firstLine="0"/>
        <w:jc w:val="center"/>
        <w:rPr>
          <w:del w:id="10621" w:author="Cristiano de Menezes Feu" w:date="2022-11-21T08:33:00Z"/>
          <w:color w:val="000000"/>
        </w:rPr>
        <w:pPrChange w:id="10622" w:author="Cristiano de Menezes Feu" w:date="2022-11-21T08:33:00Z">
          <w:pPr>
            <w:widowControl w:val="0"/>
            <w:pBdr>
              <w:top w:val="nil"/>
              <w:left w:val="nil"/>
              <w:bottom w:val="nil"/>
              <w:right w:val="nil"/>
              <w:between w:val="nil"/>
            </w:pBdr>
          </w:pPr>
        </w:pPrChange>
      </w:pPr>
      <w:del w:id="10623"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A redação será dispensada, salvo se houver vício de linguagem, defeito ou erro manifesto a corrigir, nos projetos aprovados em primeiro turno, sem emendas. </w:delText>
        </w:r>
      </w:del>
    </w:p>
    <w:p w14:paraId="00000F58" w14:textId="3262E414" w:rsidR="003D183A" w:rsidDel="00E631A1" w:rsidRDefault="008B7924" w:rsidP="00E631A1">
      <w:pPr>
        <w:widowControl w:val="0"/>
        <w:pBdr>
          <w:top w:val="nil"/>
          <w:left w:val="nil"/>
          <w:bottom w:val="nil"/>
          <w:right w:val="nil"/>
          <w:between w:val="nil"/>
        </w:pBdr>
        <w:ind w:firstLine="0"/>
        <w:jc w:val="center"/>
        <w:rPr>
          <w:del w:id="10624" w:author="Cristiano de Menezes Feu" w:date="2022-11-21T08:33:00Z"/>
          <w:rFonts w:ascii="ClearSans-Bold" w:eastAsia="ClearSans-Bold" w:hAnsi="ClearSans-Bold" w:cs="ClearSans-Bold"/>
          <w:b/>
          <w:color w:val="000000"/>
        </w:rPr>
        <w:pPrChange w:id="10625" w:author="Cristiano de Menezes Feu" w:date="2022-11-21T08:33:00Z">
          <w:pPr>
            <w:widowControl w:val="0"/>
            <w:pBdr>
              <w:top w:val="nil"/>
              <w:left w:val="nil"/>
              <w:bottom w:val="nil"/>
              <w:right w:val="nil"/>
              <w:between w:val="nil"/>
            </w:pBdr>
          </w:pPr>
        </w:pPrChange>
      </w:pPr>
      <w:del w:id="10626" w:author="Cristiano de Menezes Feu" w:date="2022-11-21T08:33:00Z">
        <w:r w:rsidDel="00E631A1">
          <w:rPr>
            <w:rFonts w:ascii="ClearSans-Bold" w:eastAsia="ClearSans-Bold" w:hAnsi="ClearSans-Bold" w:cs="ClearSans-Bold"/>
            <w:b/>
            <w:color w:val="000000"/>
          </w:rPr>
          <w:delText>Art. 195.</w:delText>
        </w:r>
        <w:r w:rsidDel="00E631A1">
          <w:rPr>
            <w:color w:val="000000"/>
          </w:rPr>
          <w:delText xml:space="preserve"> Ultimada a fase da votação, em turno único ou em segundo turno, conforme o caso, será a proposta de emenda à Constituição ou o projeto, com as respectivas emendas, se houver, enviado à Comissão competente para a redação final, na conformidade do vencido, com a apresentação, se necessário, de emendas de redação. </w:delText>
        </w:r>
      </w:del>
    </w:p>
    <w:p w14:paraId="00000F59" w14:textId="7912CA31" w:rsidR="003D183A" w:rsidDel="00E631A1" w:rsidRDefault="008B7924" w:rsidP="00E631A1">
      <w:pPr>
        <w:widowControl w:val="0"/>
        <w:pBdr>
          <w:top w:val="nil"/>
          <w:left w:val="nil"/>
          <w:bottom w:val="nil"/>
          <w:right w:val="nil"/>
          <w:between w:val="nil"/>
        </w:pBdr>
        <w:spacing w:before="0" w:after="113"/>
        <w:ind w:left="567" w:firstLine="0"/>
        <w:jc w:val="center"/>
        <w:rPr>
          <w:del w:id="10627" w:author="Cristiano de Menezes Feu" w:date="2022-11-21T08:33:00Z"/>
          <w:color w:val="005583"/>
          <w:sz w:val="20"/>
          <w:szCs w:val="20"/>
        </w:rPr>
        <w:pPrChange w:id="10628" w:author="Cristiano de Menezes Feu" w:date="2022-11-21T08:33:00Z">
          <w:pPr>
            <w:widowControl w:val="0"/>
            <w:pBdr>
              <w:top w:val="nil"/>
              <w:left w:val="nil"/>
              <w:bottom w:val="nil"/>
              <w:right w:val="nil"/>
              <w:between w:val="nil"/>
            </w:pBdr>
            <w:spacing w:before="0" w:after="113"/>
            <w:ind w:left="567" w:firstLine="0"/>
          </w:pPr>
        </w:pPrChange>
      </w:pPr>
      <w:del w:id="10629" w:author="Cristiano de Menezes Feu" w:date="2022-11-21T08:33:00Z">
        <w:r w:rsidDel="00E631A1">
          <w:rPr>
            <w:color w:val="005583"/>
            <w:sz w:val="20"/>
            <w:szCs w:val="20"/>
          </w:rPr>
          <w:delText>Art. 120, III.</w:delText>
        </w:r>
      </w:del>
    </w:p>
    <w:p w14:paraId="00000F5A" w14:textId="042B6ACD" w:rsidR="003D183A" w:rsidDel="00E631A1" w:rsidRDefault="008B7924" w:rsidP="00E631A1">
      <w:pPr>
        <w:widowControl w:val="0"/>
        <w:pBdr>
          <w:top w:val="nil"/>
          <w:left w:val="nil"/>
          <w:bottom w:val="nil"/>
          <w:right w:val="nil"/>
          <w:between w:val="nil"/>
        </w:pBdr>
        <w:ind w:firstLine="0"/>
        <w:jc w:val="center"/>
        <w:rPr>
          <w:del w:id="10630" w:author="Cristiano de Menezes Feu" w:date="2022-11-21T08:33:00Z"/>
          <w:color w:val="000000"/>
        </w:rPr>
        <w:pPrChange w:id="10631" w:author="Cristiano de Menezes Feu" w:date="2022-11-21T08:33:00Z">
          <w:pPr>
            <w:widowControl w:val="0"/>
            <w:pBdr>
              <w:top w:val="nil"/>
              <w:left w:val="nil"/>
              <w:bottom w:val="nil"/>
              <w:right w:val="nil"/>
              <w:between w:val="nil"/>
            </w:pBdr>
          </w:pPr>
        </w:pPrChange>
      </w:pPr>
      <w:del w:id="10632" w:author="Cristiano de Menezes Feu" w:date="2022-11-21T08:33:00Z">
        <w:r w:rsidDel="00E631A1">
          <w:rPr>
            <w:color w:val="000000"/>
          </w:rPr>
          <w:delText xml:space="preserve">§ 1º A redação final é parte integrante do turno em que se concluir a apreciação da matéria. </w:delText>
        </w:r>
      </w:del>
    </w:p>
    <w:p w14:paraId="00000F5B" w14:textId="52F82E8E" w:rsidR="003D183A" w:rsidDel="00E631A1" w:rsidRDefault="008B7924" w:rsidP="00E631A1">
      <w:pPr>
        <w:widowControl w:val="0"/>
        <w:pBdr>
          <w:top w:val="nil"/>
          <w:left w:val="nil"/>
          <w:bottom w:val="nil"/>
          <w:right w:val="nil"/>
          <w:between w:val="nil"/>
        </w:pBdr>
        <w:ind w:firstLine="0"/>
        <w:jc w:val="center"/>
        <w:rPr>
          <w:del w:id="10633" w:author="Cristiano de Menezes Feu" w:date="2022-11-21T08:33:00Z"/>
          <w:color w:val="000000"/>
        </w:rPr>
        <w:pPrChange w:id="10634" w:author="Cristiano de Menezes Feu" w:date="2022-11-21T08:33:00Z">
          <w:pPr>
            <w:widowControl w:val="0"/>
            <w:pBdr>
              <w:top w:val="nil"/>
              <w:left w:val="nil"/>
              <w:bottom w:val="nil"/>
              <w:right w:val="nil"/>
              <w:between w:val="nil"/>
            </w:pBdr>
          </w:pPr>
        </w:pPrChange>
      </w:pPr>
      <w:del w:id="10635" w:author="Cristiano de Menezes Feu" w:date="2022-11-21T08:33:00Z">
        <w:r w:rsidDel="00E631A1">
          <w:rPr>
            <w:color w:val="000000"/>
          </w:rPr>
          <w:delText>§ 2º A redação final será dispensada, salvo se houver vício de linguagem, defeito ou erro manifesto a corrigir:</w:delText>
        </w:r>
      </w:del>
    </w:p>
    <w:p w14:paraId="00000F5C" w14:textId="30B8C406" w:rsidR="003D183A" w:rsidDel="00E631A1" w:rsidRDefault="008B7924" w:rsidP="00E631A1">
      <w:pPr>
        <w:widowControl w:val="0"/>
        <w:pBdr>
          <w:top w:val="nil"/>
          <w:left w:val="nil"/>
          <w:bottom w:val="nil"/>
          <w:right w:val="nil"/>
          <w:between w:val="nil"/>
        </w:pBdr>
        <w:ind w:firstLine="0"/>
        <w:jc w:val="center"/>
        <w:rPr>
          <w:del w:id="10636" w:author="Cristiano de Menezes Feu" w:date="2022-11-21T08:33:00Z"/>
          <w:color w:val="000000"/>
        </w:rPr>
        <w:pPrChange w:id="10637" w:author="Cristiano de Menezes Feu" w:date="2022-11-21T08:33:00Z">
          <w:pPr>
            <w:widowControl w:val="0"/>
            <w:pBdr>
              <w:top w:val="nil"/>
              <w:left w:val="nil"/>
              <w:bottom w:val="nil"/>
              <w:right w:val="nil"/>
              <w:between w:val="nil"/>
            </w:pBdr>
          </w:pPr>
        </w:pPrChange>
      </w:pPr>
      <w:del w:id="10638" w:author="Cristiano de Menezes Feu" w:date="2022-11-21T08:33:00Z">
        <w:r w:rsidDel="00E631A1">
          <w:rPr>
            <w:color w:val="000000"/>
          </w:rPr>
          <w:delText xml:space="preserve">I - nas propostas de emenda à Constituição e nos projetos em segundo turno, se aprovados sem modificações, já tendo sido feita redação do vencido em primeiro turno; </w:delText>
        </w:r>
      </w:del>
    </w:p>
    <w:p w14:paraId="00000F5D" w14:textId="5F3E1664" w:rsidR="003D183A" w:rsidDel="00E631A1" w:rsidRDefault="008B7924" w:rsidP="00E631A1">
      <w:pPr>
        <w:widowControl w:val="0"/>
        <w:pBdr>
          <w:top w:val="nil"/>
          <w:left w:val="nil"/>
          <w:bottom w:val="nil"/>
          <w:right w:val="nil"/>
          <w:between w:val="nil"/>
        </w:pBdr>
        <w:ind w:firstLine="0"/>
        <w:jc w:val="center"/>
        <w:rPr>
          <w:del w:id="10639" w:author="Cristiano de Menezes Feu" w:date="2022-11-21T08:33:00Z"/>
          <w:color w:val="000000"/>
        </w:rPr>
        <w:pPrChange w:id="10640" w:author="Cristiano de Menezes Feu" w:date="2022-11-21T08:33:00Z">
          <w:pPr>
            <w:widowControl w:val="0"/>
            <w:pBdr>
              <w:top w:val="nil"/>
              <w:left w:val="nil"/>
              <w:bottom w:val="nil"/>
              <w:right w:val="nil"/>
              <w:between w:val="nil"/>
            </w:pBdr>
          </w:pPr>
        </w:pPrChange>
      </w:pPr>
      <w:del w:id="10641" w:author="Cristiano de Menezes Feu" w:date="2022-11-21T08:33:00Z">
        <w:r w:rsidDel="00E631A1">
          <w:rPr>
            <w:color w:val="000000"/>
          </w:rPr>
          <w:delText xml:space="preserve">II - nos substitutivos aprovados em segundo turno, sem emendas; </w:delText>
        </w:r>
      </w:del>
    </w:p>
    <w:p w14:paraId="00000F5E" w14:textId="2232B648" w:rsidR="003D183A" w:rsidDel="00E631A1" w:rsidRDefault="008B7924" w:rsidP="00E631A1">
      <w:pPr>
        <w:widowControl w:val="0"/>
        <w:pBdr>
          <w:top w:val="nil"/>
          <w:left w:val="nil"/>
          <w:bottom w:val="nil"/>
          <w:right w:val="nil"/>
          <w:between w:val="nil"/>
        </w:pBdr>
        <w:ind w:firstLine="0"/>
        <w:jc w:val="center"/>
        <w:rPr>
          <w:del w:id="10642" w:author="Cristiano de Menezes Feu" w:date="2022-11-21T08:33:00Z"/>
          <w:color w:val="000000"/>
        </w:rPr>
        <w:pPrChange w:id="10643" w:author="Cristiano de Menezes Feu" w:date="2022-11-21T08:33:00Z">
          <w:pPr>
            <w:widowControl w:val="0"/>
            <w:pBdr>
              <w:top w:val="nil"/>
              <w:left w:val="nil"/>
              <w:bottom w:val="nil"/>
              <w:right w:val="nil"/>
              <w:between w:val="nil"/>
            </w:pBdr>
          </w:pPr>
        </w:pPrChange>
      </w:pPr>
      <w:del w:id="10644" w:author="Cristiano de Menezes Feu" w:date="2022-11-21T08:33:00Z">
        <w:r w:rsidDel="00E631A1">
          <w:rPr>
            <w:color w:val="000000"/>
          </w:rPr>
          <w:delText>III - nos projetos do Senado aprovados sem emendas.</w:delText>
        </w:r>
      </w:del>
    </w:p>
    <w:p w14:paraId="00000F5F" w14:textId="4F21158B" w:rsidR="003D183A" w:rsidDel="00E631A1" w:rsidRDefault="008B7924" w:rsidP="00E631A1">
      <w:pPr>
        <w:widowControl w:val="0"/>
        <w:pBdr>
          <w:top w:val="nil"/>
          <w:left w:val="nil"/>
          <w:bottom w:val="nil"/>
          <w:right w:val="nil"/>
          <w:between w:val="nil"/>
        </w:pBdr>
        <w:ind w:firstLine="0"/>
        <w:jc w:val="center"/>
        <w:rPr>
          <w:del w:id="10645" w:author="Cristiano de Menezes Feu" w:date="2022-11-21T08:33:00Z"/>
          <w:color w:val="000000"/>
        </w:rPr>
        <w:pPrChange w:id="10646" w:author="Cristiano de Menezes Feu" w:date="2022-11-21T08:33:00Z">
          <w:pPr>
            <w:widowControl w:val="0"/>
            <w:pBdr>
              <w:top w:val="nil"/>
              <w:left w:val="nil"/>
              <w:bottom w:val="nil"/>
              <w:right w:val="nil"/>
              <w:between w:val="nil"/>
            </w:pBdr>
          </w:pPr>
        </w:pPrChange>
      </w:pPr>
      <w:del w:id="10647" w:author="Cristiano de Menezes Feu" w:date="2022-11-21T08:33:00Z">
        <w:r w:rsidDel="00E631A1">
          <w:rPr>
            <w:color w:val="000000"/>
          </w:rPr>
          <w:delText>§ 3º A Comissão poderá, em seu parecer, propor seja considerada como final a redação do texto de proposta de emenda à Constituição, projeto ou substitutivo aprovado sem alterações, desde que em condições de ser adotado como definitivo.</w:delText>
        </w:r>
      </w:del>
    </w:p>
    <w:p w14:paraId="00000F60" w14:textId="7A071EB1" w:rsidR="003D183A" w:rsidDel="00E631A1" w:rsidRDefault="008B7924" w:rsidP="00E631A1">
      <w:pPr>
        <w:widowControl w:val="0"/>
        <w:pBdr>
          <w:top w:val="nil"/>
          <w:left w:val="nil"/>
          <w:bottom w:val="nil"/>
          <w:right w:val="nil"/>
          <w:between w:val="nil"/>
        </w:pBdr>
        <w:ind w:firstLine="0"/>
        <w:jc w:val="center"/>
        <w:rPr>
          <w:del w:id="10648" w:author="Cristiano de Menezes Feu" w:date="2022-11-21T08:33:00Z"/>
          <w:rFonts w:ascii="ClearSans-Bold" w:eastAsia="ClearSans-Bold" w:hAnsi="ClearSans-Bold" w:cs="ClearSans-Bold"/>
          <w:b/>
          <w:color w:val="000000"/>
        </w:rPr>
        <w:pPrChange w:id="10649" w:author="Cristiano de Menezes Feu" w:date="2022-11-21T08:33:00Z">
          <w:pPr>
            <w:widowControl w:val="0"/>
            <w:pBdr>
              <w:top w:val="nil"/>
              <w:left w:val="nil"/>
              <w:bottom w:val="nil"/>
              <w:right w:val="nil"/>
              <w:between w:val="nil"/>
            </w:pBdr>
          </w:pPr>
        </w:pPrChange>
      </w:pPr>
      <w:del w:id="10650" w:author="Cristiano de Menezes Feu" w:date="2022-11-21T08:33:00Z">
        <w:r w:rsidDel="00E631A1">
          <w:rPr>
            <w:color w:val="000000"/>
          </w:rPr>
          <w:delText>§ 4º Nas propostas de emenda à constituição e nos projetos do Senado emendados pela Câmara, a redação final limitar-se-á às emendas, destacadamente, não as incorporando ao texto da proposição, salvo quando apenas corrijam defeitos evidentes de forma, sem atingir de qualquer maneira a substância do projeto.</w:delText>
        </w:r>
      </w:del>
    </w:p>
    <w:p w14:paraId="00000F61" w14:textId="3980AC8C" w:rsidR="003D183A" w:rsidDel="00E631A1" w:rsidRDefault="008B7924" w:rsidP="00E631A1">
      <w:pPr>
        <w:widowControl w:val="0"/>
        <w:pBdr>
          <w:top w:val="nil"/>
          <w:left w:val="nil"/>
          <w:bottom w:val="nil"/>
          <w:right w:val="nil"/>
          <w:between w:val="nil"/>
        </w:pBdr>
        <w:spacing w:before="0" w:after="113"/>
        <w:ind w:left="567" w:firstLine="0"/>
        <w:jc w:val="center"/>
        <w:rPr>
          <w:del w:id="10651" w:author="Cristiano de Menezes Feu" w:date="2022-11-21T08:33:00Z"/>
          <w:color w:val="005583"/>
          <w:sz w:val="20"/>
          <w:szCs w:val="20"/>
        </w:rPr>
        <w:pPrChange w:id="10652" w:author="Cristiano de Menezes Feu" w:date="2022-11-21T08:33:00Z">
          <w:pPr>
            <w:widowControl w:val="0"/>
            <w:pBdr>
              <w:top w:val="nil"/>
              <w:left w:val="nil"/>
              <w:bottom w:val="nil"/>
              <w:right w:val="nil"/>
              <w:between w:val="nil"/>
            </w:pBdr>
            <w:spacing w:before="0" w:after="113"/>
            <w:ind w:left="567" w:firstLine="0"/>
          </w:pPr>
        </w:pPrChange>
      </w:pPr>
      <w:del w:id="10653" w:author="Cristiano de Menezes Feu" w:date="2022-11-21T08:33:00Z">
        <w:r w:rsidDel="00E631A1">
          <w:rPr>
            <w:color w:val="005583"/>
            <w:sz w:val="20"/>
            <w:szCs w:val="20"/>
          </w:rPr>
          <w:delText>Art. 120, § 3º.</w:delText>
        </w:r>
      </w:del>
    </w:p>
    <w:p w14:paraId="00000F62" w14:textId="79B89462" w:rsidR="003D183A" w:rsidDel="00E631A1" w:rsidRDefault="008B7924" w:rsidP="00E631A1">
      <w:pPr>
        <w:widowControl w:val="0"/>
        <w:pBdr>
          <w:top w:val="nil"/>
          <w:left w:val="nil"/>
          <w:bottom w:val="nil"/>
          <w:right w:val="nil"/>
          <w:between w:val="nil"/>
        </w:pBdr>
        <w:ind w:firstLine="0"/>
        <w:jc w:val="center"/>
        <w:rPr>
          <w:del w:id="10654" w:author="Cristiano de Menezes Feu" w:date="2022-11-21T08:33:00Z"/>
          <w:b/>
          <w:color w:val="005583"/>
          <w:sz w:val="20"/>
          <w:szCs w:val="20"/>
        </w:rPr>
        <w:pPrChange w:id="10655" w:author="Cristiano de Menezes Feu" w:date="2022-11-21T08:33:00Z">
          <w:pPr>
            <w:widowControl w:val="0"/>
            <w:pBdr>
              <w:top w:val="nil"/>
              <w:left w:val="nil"/>
              <w:bottom w:val="nil"/>
              <w:right w:val="nil"/>
              <w:between w:val="nil"/>
            </w:pBdr>
          </w:pPr>
        </w:pPrChange>
      </w:pPr>
      <w:del w:id="10656" w:author="Cristiano de Menezes Feu" w:date="2022-11-21T08:33:00Z">
        <w:r w:rsidDel="00E631A1">
          <w:rPr>
            <w:rFonts w:ascii="ClearSans-Bold" w:eastAsia="ClearSans-Bold" w:hAnsi="ClearSans-Bold" w:cs="ClearSans-Bold"/>
            <w:b/>
            <w:color w:val="000000"/>
          </w:rPr>
          <w:delText>Art. 196.</w:delText>
        </w:r>
        <w:r w:rsidDel="00E631A1">
          <w:rPr>
            <w:color w:val="000000"/>
          </w:rPr>
          <w:delText xml:space="preserve"> A redação do vencido ou a redação final será elaborada dentro de dez sessões para os projetos em tramitação ordinária, cinco sessões para os em regime de prioridade, e uma sessão, prorrogável por outra, excepcionalmente, por deliberação do Plenário, para os em regime de urgência, entre eles incluídas as propostas de emenda à Constituição.</w:delText>
        </w:r>
      </w:del>
    </w:p>
    <w:p w14:paraId="00000F63" w14:textId="0A53877C" w:rsidR="003D183A" w:rsidDel="00E631A1" w:rsidRDefault="008B7924" w:rsidP="00E631A1">
      <w:pPr>
        <w:widowControl w:val="0"/>
        <w:pBdr>
          <w:top w:val="nil"/>
          <w:left w:val="nil"/>
          <w:bottom w:val="nil"/>
          <w:right w:val="nil"/>
          <w:between w:val="nil"/>
        </w:pBdr>
        <w:spacing w:before="0" w:after="113"/>
        <w:ind w:left="567" w:firstLine="0"/>
        <w:jc w:val="center"/>
        <w:rPr>
          <w:del w:id="10657" w:author="Cristiano de Menezes Feu" w:date="2022-11-21T08:33:00Z"/>
          <w:color w:val="005583"/>
          <w:sz w:val="20"/>
          <w:szCs w:val="20"/>
        </w:rPr>
        <w:pPrChange w:id="10658" w:author="Cristiano de Menezes Feu" w:date="2022-11-21T08:33:00Z">
          <w:pPr>
            <w:widowControl w:val="0"/>
            <w:pBdr>
              <w:top w:val="nil"/>
              <w:left w:val="nil"/>
              <w:bottom w:val="nil"/>
              <w:right w:val="nil"/>
              <w:between w:val="nil"/>
            </w:pBdr>
            <w:spacing w:before="0" w:after="113"/>
            <w:ind w:left="567" w:firstLine="0"/>
          </w:pPr>
        </w:pPrChange>
      </w:pPr>
      <w:del w:id="10659" w:author="Cristiano de Menezes Feu" w:date="2022-11-21T08:33:00Z">
        <w:r w:rsidDel="00E631A1">
          <w:rPr>
            <w:b/>
            <w:color w:val="005583"/>
            <w:sz w:val="20"/>
            <w:szCs w:val="20"/>
          </w:rPr>
          <w:delText>QO</w:delText>
        </w:r>
        <w:r w:rsidDel="00E631A1">
          <w:rPr>
            <w:color w:val="005583"/>
            <w:sz w:val="20"/>
            <w:szCs w:val="20"/>
          </w:rPr>
          <w:delText xml:space="preserve"> 692/2002 - Reafirma entendimento constante da QO 10.035/2000 no sentido de se a matéria estiver em regime de urgência, a votação da redação final pode ser feita na mesma sessão em que foi votado o mérito da matéria.</w:delText>
        </w:r>
      </w:del>
    </w:p>
    <w:p w14:paraId="00000F64" w14:textId="1B5B41EC" w:rsidR="003D183A" w:rsidDel="00E631A1" w:rsidRDefault="008B7924" w:rsidP="00E631A1">
      <w:pPr>
        <w:widowControl w:val="0"/>
        <w:pBdr>
          <w:top w:val="nil"/>
          <w:left w:val="nil"/>
          <w:bottom w:val="nil"/>
          <w:right w:val="nil"/>
          <w:between w:val="nil"/>
        </w:pBdr>
        <w:ind w:firstLine="0"/>
        <w:jc w:val="center"/>
        <w:rPr>
          <w:del w:id="10660" w:author="Cristiano de Menezes Feu" w:date="2022-11-21T08:33:00Z"/>
          <w:rFonts w:ascii="ClearSans-Bold" w:eastAsia="ClearSans-Bold" w:hAnsi="ClearSans-Bold" w:cs="ClearSans-Bold"/>
          <w:b/>
          <w:color w:val="000000"/>
        </w:rPr>
        <w:pPrChange w:id="10661" w:author="Cristiano de Menezes Feu" w:date="2022-11-21T08:33:00Z">
          <w:pPr>
            <w:widowControl w:val="0"/>
            <w:pBdr>
              <w:top w:val="nil"/>
              <w:left w:val="nil"/>
              <w:bottom w:val="nil"/>
              <w:right w:val="nil"/>
              <w:between w:val="nil"/>
            </w:pBdr>
          </w:pPr>
        </w:pPrChange>
      </w:pPr>
      <w:del w:id="10662" w:author="Cristiano de Menezes Feu" w:date="2022-11-21T08:33:00Z">
        <w:r w:rsidDel="00E631A1">
          <w:rPr>
            <w:rFonts w:ascii="ClearSans-Bold" w:eastAsia="ClearSans-Bold" w:hAnsi="ClearSans-Bold" w:cs="ClearSans-Bold"/>
            <w:b/>
            <w:color w:val="000000"/>
          </w:rPr>
          <w:delText>Art. 197.</w:delText>
        </w:r>
        <w:r w:rsidDel="00E631A1">
          <w:rPr>
            <w:color w:val="000000"/>
          </w:rPr>
          <w:delText xml:space="preserve"> É privativo da Comissão específica para estudar a matéria redigir o vencido e elaborar a redação final, nos casos de proposta de emenda à Constituição, de projeto de código ou sua reforma e, na hipótese do § 6º do art. 216, de projeto de Regimento Interno.</w:delText>
        </w:r>
      </w:del>
    </w:p>
    <w:p w14:paraId="00000F65" w14:textId="76CDFE1F" w:rsidR="003D183A" w:rsidDel="00E631A1" w:rsidRDefault="008B7924" w:rsidP="00E631A1">
      <w:pPr>
        <w:widowControl w:val="0"/>
        <w:pBdr>
          <w:top w:val="nil"/>
          <w:left w:val="nil"/>
          <w:bottom w:val="nil"/>
          <w:right w:val="nil"/>
          <w:between w:val="nil"/>
        </w:pBdr>
        <w:spacing w:before="0" w:after="113"/>
        <w:ind w:left="567" w:firstLine="0"/>
        <w:jc w:val="center"/>
        <w:rPr>
          <w:del w:id="10663" w:author="Cristiano de Menezes Feu" w:date="2022-11-21T08:33:00Z"/>
          <w:b/>
          <w:color w:val="005583"/>
          <w:sz w:val="20"/>
          <w:szCs w:val="20"/>
        </w:rPr>
        <w:pPrChange w:id="10664" w:author="Cristiano de Menezes Feu" w:date="2022-11-21T08:33:00Z">
          <w:pPr>
            <w:widowControl w:val="0"/>
            <w:pBdr>
              <w:top w:val="nil"/>
              <w:left w:val="nil"/>
              <w:bottom w:val="nil"/>
              <w:right w:val="nil"/>
              <w:between w:val="nil"/>
            </w:pBdr>
            <w:spacing w:before="0" w:after="113"/>
            <w:ind w:left="567" w:firstLine="0"/>
          </w:pPr>
        </w:pPrChange>
      </w:pPr>
      <w:del w:id="10665" w:author="Cristiano de Menezes Feu" w:date="2022-11-21T08:33:00Z">
        <w:r w:rsidDel="00E631A1">
          <w:rPr>
            <w:color w:val="005583"/>
            <w:sz w:val="20"/>
            <w:szCs w:val="20"/>
          </w:rPr>
          <w:delText>Art. 202; art. 208.</w:delText>
        </w:r>
      </w:del>
    </w:p>
    <w:p w14:paraId="00000F66" w14:textId="3C121316" w:rsidR="003D183A" w:rsidDel="00E631A1" w:rsidRDefault="008B7924" w:rsidP="00E631A1">
      <w:pPr>
        <w:widowControl w:val="0"/>
        <w:pBdr>
          <w:top w:val="nil"/>
          <w:left w:val="nil"/>
          <w:bottom w:val="nil"/>
          <w:right w:val="nil"/>
          <w:between w:val="nil"/>
        </w:pBdr>
        <w:spacing w:before="0" w:after="113"/>
        <w:ind w:left="567" w:firstLine="0"/>
        <w:jc w:val="center"/>
        <w:rPr>
          <w:del w:id="10666" w:author="Cristiano de Menezes Feu" w:date="2022-11-21T08:33:00Z"/>
          <w:b/>
          <w:color w:val="005583"/>
          <w:sz w:val="20"/>
          <w:szCs w:val="20"/>
        </w:rPr>
        <w:pPrChange w:id="10667" w:author="Cristiano de Menezes Feu" w:date="2022-11-21T08:33:00Z">
          <w:pPr>
            <w:widowControl w:val="0"/>
            <w:pBdr>
              <w:top w:val="nil"/>
              <w:left w:val="nil"/>
              <w:bottom w:val="nil"/>
              <w:right w:val="nil"/>
              <w:between w:val="nil"/>
            </w:pBdr>
            <w:spacing w:before="0" w:after="113"/>
            <w:ind w:left="567" w:firstLine="0"/>
          </w:pPr>
        </w:pPrChange>
      </w:pPr>
      <w:del w:id="10668" w:author="Cristiano de Menezes Feu" w:date="2022-11-21T08:33:00Z">
        <w:r w:rsidDel="00E631A1">
          <w:rPr>
            <w:b/>
            <w:color w:val="005583"/>
            <w:sz w:val="20"/>
            <w:szCs w:val="20"/>
          </w:rPr>
          <w:delText>QO</w:delText>
        </w:r>
        <w:r w:rsidDel="00E631A1">
          <w:rPr>
            <w:color w:val="005583"/>
            <w:sz w:val="20"/>
            <w:szCs w:val="20"/>
          </w:rPr>
          <w:delText xml:space="preserve"> 197/2012 – Nos casos em que a Comissão Especial tenha sido extinta por motivo de mudança de legislatura, a elaboração da redação do vencido ou da redação final das PECs será remetida à Comissão de Constituição e Justiça e de Cidadania.</w:delText>
        </w:r>
      </w:del>
    </w:p>
    <w:p w14:paraId="00000F67" w14:textId="23611EC9" w:rsidR="003D183A" w:rsidDel="00E631A1" w:rsidRDefault="008B7924" w:rsidP="00E631A1">
      <w:pPr>
        <w:widowControl w:val="0"/>
        <w:pBdr>
          <w:top w:val="nil"/>
          <w:left w:val="nil"/>
          <w:bottom w:val="nil"/>
          <w:right w:val="nil"/>
          <w:between w:val="nil"/>
        </w:pBdr>
        <w:spacing w:before="0" w:after="113"/>
        <w:ind w:left="567" w:firstLine="0"/>
        <w:jc w:val="center"/>
        <w:rPr>
          <w:del w:id="10669" w:author="Cristiano de Menezes Feu" w:date="2022-11-21T08:33:00Z"/>
          <w:color w:val="005583"/>
          <w:sz w:val="20"/>
          <w:szCs w:val="20"/>
        </w:rPr>
        <w:pPrChange w:id="10670" w:author="Cristiano de Menezes Feu" w:date="2022-11-21T08:33:00Z">
          <w:pPr>
            <w:widowControl w:val="0"/>
            <w:pBdr>
              <w:top w:val="nil"/>
              <w:left w:val="nil"/>
              <w:bottom w:val="nil"/>
              <w:right w:val="nil"/>
              <w:between w:val="nil"/>
            </w:pBdr>
            <w:spacing w:before="0" w:after="113"/>
            <w:ind w:left="567" w:firstLine="0"/>
          </w:pPr>
        </w:pPrChange>
      </w:pPr>
      <w:del w:id="10671" w:author="Cristiano de Menezes Feu" w:date="2022-11-21T08:33:00Z">
        <w:r w:rsidDel="00E631A1">
          <w:rPr>
            <w:b/>
            <w:color w:val="005583"/>
            <w:sz w:val="20"/>
            <w:szCs w:val="20"/>
          </w:rPr>
          <w:delText>QO</w:delText>
        </w:r>
        <w:r w:rsidDel="00E631A1">
          <w:rPr>
            <w:color w:val="005583"/>
            <w:sz w:val="20"/>
            <w:szCs w:val="20"/>
          </w:rPr>
          <w:delText xml:space="preserve"> 181/2003 – Não é possível o Relator fazer alteração na redação do vencido de proposta de emenda à Constituição cujo texto já tenha sido aprovado pela Comissão Especial.</w:delText>
        </w:r>
      </w:del>
    </w:p>
    <w:p w14:paraId="00000F68" w14:textId="1904FCA7" w:rsidR="003D183A" w:rsidDel="00E631A1" w:rsidRDefault="008B7924" w:rsidP="00E631A1">
      <w:pPr>
        <w:widowControl w:val="0"/>
        <w:pBdr>
          <w:top w:val="nil"/>
          <w:left w:val="nil"/>
          <w:bottom w:val="nil"/>
          <w:right w:val="nil"/>
          <w:between w:val="nil"/>
        </w:pBdr>
        <w:ind w:firstLine="0"/>
        <w:jc w:val="center"/>
        <w:rPr>
          <w:del w:id="10672" w:author="Cristiano de Menezes Feu" w:date="2022-11-21T08:33:00Z"/>
          <w:rFonts w:ascii="ClearSans-Bold" w:eastAsia="ClearSans-Bold" w:hAnsi="ClearSans-Bold" w:cs="ClearSans-Bold"/>
          <w:b/>
          <w:color w:val="000000"/>
        </w:rPr>
        <w:pPrChange w:id="10673" w:author="Cristiano de Menezes Feu" w:date="2022-11-21T08:33:00Z">
          <w:pPr>
            <w:widowControl w:val="0"/>
            <w:pBdr>
              <w:top w:val="nil"/>
              <w:left w:val="nil"/>
              <w:bottom w:val="nil"/>
              <w:right w:val="nil"/>
              <w:between w:val="nil"/>
            </w:pBdr>
          </w:pPr>
        </w:pPrChange>
      </w:pPr>
      <w:del w:id="10674" w:author="Cristiano de Menezes Feu" w:date="2022-11-21T08:33:00Z">
        <w:r w:rsidDel="00E631A1">
          <w:rPr>
            <w:rFonts w:ascii="ClearSans-Bold" w:eastAsia="ClearSans-Bold" w:hAnsi="ClearSans-Bold" w:cs="ClearSans-Bold"/>
            <w:b/>
            <w:color w:val="000000"/>
          </w:rPr>
          <w:delText>Art. 198.</w:delText>
        </w:r>
        <w:r w:rsidDel="00E631A1">
          <w:rPr>
            <w:color w:val="000000"/>
          </w:rPr>
          <w:delText xml:space="preserve"> A redação final será votada depois de publicada no </w:delText>
        </w:r>
        <w:r w:rsidDel="00E631A1">
          <w:rPr>
            <w:rFonts w:ascii="Sansita" w:eastAsia="Sansita" w:hAnsi="Sansita" w:cs="Sansita"/>
            <w:i/>
            <w:color w:val="000000"/>
          </w:rPr>
          <w:delText xml:space="preserve">Diário da Câmara dos Deputados </w:delText>
        </w:r>
        <w:r w:rsidDel="00E631A1">
          <w:rPr>
            <w:color w:val="000000"/>
          </w:rPr>
          <w:delText>ou distribuída em avulsos, observado o interstício regimental.</w:delText>
        </w:r>
      </w:del>
    </w:p>
    <w:p w14:paraId="00000F69" w14:textId="6764761B" w:rsidR="003D183A" w:rsidDel="00E631A1" w:rsidRDefault="008B7924" w:rsidP="00E631A1">
      <w:pPr>
        <w:widowControl w:val="0"/>
        <w:pBdr>
          <w:top w:val="nil"/>
          <w:left w:val="nil"/>
          <w:bottom w:val="nil"/>
          <w:right w:val="nil"/>
          <w:between w:val="nil"/>
        </w:pBdr>
        <w:spacing w:before="0" w:after="113"/>
        <w:ind w:left="567" w:firstLine="0"/>
        <w:jc w:val="center"/>
        <w:rPr>
          <w:del w:id="10675" w:author="Cristiano de Menezes Feu" w:date="2022-11-21T08:33:00Z"/>
          <w:b/>
          <w:color w:val="005583"/>
          <w:sz w:val="20"/>
          <w:szCs w:val="20"/>
        </w:rPr>
        <w:pPrChange w:id="10676" w:author="Cristiano de Menezes Feu" w:date="2022-11-21T08:33:00Z">
          <w:pPr>
            <w:widowControl w:val="0"/>
            <w:pBdr>
              <w:top w:val="nil"/>
              <w:left w:val="nil"/>
              <w:bottom w:val="nil"/>
              <w:right w:val="nil"/>
              <w:between w:val="nil"/>
            </w:pBdr>
            <w:spacing w:before="0" w:after="113"/>
            <w:ind w:left="567" w:firstLine="0"/>
          </w:pPr>
        </w:pPrChange>
      </w:pPr>
      <w:del w:id="10677" w:author="Cristiano de Menezes Feu" w:date="2022-11-21T08:33:00Z">
        <w:r w:rsidDel="00E631A1">
          <w:rPr>
            <w:color w:val="005583"/>
            <w:sz w:val="20"/>
            <w:szCs w:val="20"/>
          </w:rPr>
          <w:delText>Art. 150.</w:delText>
        </w:r>
      </w:del>
    </w:p>
    <w:p w14:paraId="00000F6A" w14:textId="01B72A6B" w:rsidR="003D183A" w:rsidDel="00E631A1" w:rsidRDefault="008B7924" w:rsidP="00E631A1">
      <w:pPr>
        <w:widowControl w:val="0"/>
        <w:pBdr>
          <w:top w:val="nil"/>
          <w:left w:val="nil"/>
          <w:bottom w:val="nil"/>
          <w:right w:val="nil"/>
          <w:between w:val="nil"/>
        </w:pBdr>
        <w:spacing w:before="0" w:after="113"/>
        <w:ind w:left="567" w:firstLine="0"/>
        <w:jc w:val="center"/>
        <w:rPr>
          <w:del w:id="10678" w:author="Cristiano de Menezes Feu" w:date="2022-11-21T08:33:00Z"/>
          <w:color w:val="005583"/>
          <w:sz w:val="20"/>
          <w:szCs w:val="20"/>
        </w:rPr>
        <w:pPrChange w:id="10679" w:author="Cristiano de Menezes Feu" w:date="2022-11-21T08:33:00Z">
          <w:pPr>
            <w:widowControl w:val="0"/>
            <w:pBdr>
              <w:top w:val="nil"/>
              <w:left w:val="nil"/>
              <w:bottom w:val="nil"/>
              <w:right w:val="nil"/>
              <w:between w:val="nil"/>
            </w:pBdr>
            <w:spacing w:before="0" w:after="113"/>
            <w:ind w:left="567" w:firstLine="0"/>
          </w:pPr>
        </w:pPrChange>
      </w:pPr>
      <w:del w:id="10680" w:author="Cristiano de Menezes Feu" w:date="2022-11-21T08:33:00Z">
        <w:r w:rsidDel="00E631A1">
          <w:rPr>
            <w:b/>
            <w:color w:val="005583"/>
            <w:sz w:val="20"/>
            <w:szCs w:val="20"/>
          </w:rPr>
          <w:delText>QO</w:delText>
        </w:r>
        <w:r w:rsidDel="00E631A1">
          <w:rPr>
            <w:color w:val="005583"/>
            <w:sz w:val="20"/>
            <w:szCs w:val="20"/>
          </w:rPr>
          <w:delText xml:space="preserve"> 692/2002 - Reafirma entendimento constante da QO 10.035/2000 no sentido de se a matéria estiver em regime de urgência, a votação da redação final pode ser feita na mesma sessão em que foi votado o mérito da matéria.</w:delText>
        </w:r>
      </w:del>
    </w:p>
    <w:p w14:paraId="00000F6B" w14:textId="6CFCA41C" w:rsidR="003D183A" w:rsidDel="00E631A1" w:rsidRDefault="008B7924" w:rsidP="00E631A1">
      <w:pPr>
        <w:widowControl w:val="0"/>
        <w:pBdr>
          <w:top w:val="nil"/>
          <w:left w:val="nil"/>
          <w:bottom w:val="nil"/>
          <w:right w:val="nil"/>
          <w:between w:val="nil"/>
        </w:pBdr>
        <w:ind w:firstLine="0"/>
        <w:jc w:val="center"/>
        <w:rPr>
          <w:del w:id="10681" w:author="Cristiano de Menezes Feu" w:date="2022-11-21T08:33:00Z"/>
          <w:color w:val="000000"/>
        </w:rPr>
        <w:pPrChange w:id="10682" w:author="Cristiano de Menezes Feu" w:date="2022-11-21T08:33:00Z">
          <w:pPr>
            <w:widowControl w:val="0"/>
            <w:pBdr>
              <w:top w:val="nil"/>
              <w:left w:val="nil"/>
              <w:bottom w:val="nil"/>
              <w:right w:val="nil"/>
              <w:between w:val="nil"/>
            </w:pBdr>
          </w:pPr>
        </w:pPrChange>
      </w:pPr>
      <w:del w:id="10683" w:author="Cristiano de Menezes Feu" w:date="2022-11-21T08:33:00Z">
        <w:r w:rsidDel="00E631A1">
          <w:rPr>
            <w:color w:val="000000"/>
          </w:rPr>
          <w:delText>§ 1º O Plenário poderá, quando a redação chegar à Mesa, dispensar-lhe a impressão, para o fim de proceder-se à imediata votação, salvo se a proposição houver sido emendada na sua discussão final ou única.</w:delText>
        </w:r>
      </w:del>
    </w:p>
    <w:p w14:paraId="00000F6C" w14:textId="6E5D1D6B" w:rsidR="003D183A" w:rsidDel="00E631A1" w:rsidRDefault="008B7924" w:rsidP="00E631A1">
      <w:pPr>
        <w:widowControl w:val="0"/>
        <w:pBdr>
          <w:top w:val="nil"/>
          <w:left w:val="nil"/>
          <w:bottom w:val="nil"/>
          <w:right w:val="nil"/>
          <w:between w:val="nil"/>
        </w:pBdr>
        <w:ind w:firstLine="0"/>
        <w:jc w:val="center"/>
        <w:rPr>
          <w:del w:id="10684" w:author="Cristiano de Menezes Feu" w:date="2022-11-21T08:33:00Z"/>
          <w:rFonts w:ascii="ClearSans-Bold" w:eastAsia="ClearSans-Bold" w:hAnsi="ClearSans-Bold" w:cs="ClearSans-Bold"/>
          <w:b/>
          <w:color w:val="000000"/>
        </w:rPr>
        <w:pPrChange w:id="10685" w:author="Cristiano de Menezes Feu" w:date="2022-11-21T08:33:00Z">
          <w:pPr>
            <w:widowControl w:val="0"/>
            <w:pBdr>
              <w:top w:val="nil"/>
              <w:left w:val="nil"/>
              <w:bottom w:val="nil"/>
              <w:right w:val="nil"/>
              <w:between w:val="nil"/>
            </w:pBdr>
          </w:pPr>
        </w:pPrChange>
      </w:pPr>
      <w:del w:id="10686" w:author="Cristiano de Menezes Feu" w:date="2022-11-21T08:33:00Z">
        <w:r w:rsidDel="00E631A1">
          <w:rPr>
            <w:color w:val="000000"/>
          </w:rPr>
          <w:delText>§ 2º A redação final emendada será sujeita a discussão depois de publicadas as emendas, com o parecer da Comissão de Constituição e Justiça e de Cidadania ou da Comissão referida no art. 197.</w:delText>
        </w:r>
        <w:r w:rsidDel="00E631A1">
          <w:rPr>
            <w:color w:val="005583"/>
            <w:vertAlign w:val="superscript"/>
          </w:rPr>
          <w:footnoteReference w:id="404"/>
        </w:r>
        <w:r w:rsidDel="00E631A1">
          <w:rPr>
            <w:color w:val="000000"/>
          </w:rPr>
          <w:delText xml:space="preserve"> </w:delText>
        </w:r>
      </w:del>
    </w:p>
    <w:p w14:paraId="00000F6D" w14:textId="48520472" w:rsidR="003D183A" w:rsidDel="00E631A1" w:rsidRDefault="008B7924" w:rsidP="00E631A1">
      <w:pPr>
        <w:widowControl w:val="0"/>
        <w:pBdr>
          <w:top w:val="nil"/>
          <w:left w:val="nil"/>
          <w:bottom w:val="nil"/>
          <w:right w:val="nil"/>
          <w:between w:val="nil"/>
        </w:pBdr>
        <w:spacing w:before="0" w:after="113"/>
        <w:ind w:left="567" w:firstLine="0"/>
        <w:jc w:val="center"/>
        <w:rPr>
          <w:del w:id="10690" w:author="Cristiano de Menezes Feu" w:date="2022-11-21T08:33:00Z"/>
          <w:color w:val="005583"/>
          <w:sz w:val="20"/>
          <w:szCs w:val="20"/>
        </w:rPr>
        <w:pPrChange w:id="10691" w:author="Cristiano de Menezes Feu" w:date="2022-11-21T08:33:00Z">
          <w:pPr>
            <w:widowControl w:val="0"/>
            <w:pBdr>
              <w:top w:val="nil"/>
              <w:left w:val="nil"/>
              <w:bottom w:val="nil"/>
              <w:right w:val="nil"/>
              <w:between w:val="nil"/>
            </w:pBdr>
            <w:spacing w:before="0" w:after="113"/>
            <w:ind w:left="567" w:firstLine="0"/>
          </w:pPr>
        </w:pPrChange>
      </w:pPr>
      <w:del w:id="10692" w:author="Cristiano de Menezes Feu" w:date="2022-11-21T08:33:00Z">
        <w:r w:rsidDel="00E631A1">
          <w:rPr>
            <w:color w:val="005583"/>
            <w:sz w:val="20"/>
            <w:szCs w:val="20"/>
          </w:rPr>
          <w:delText>Art. 120, III.</w:delText>
        </w:r>
      </w:del>
    </w:p>
    <w:p w14:paraId="00000F6E" w14:textId="37BB26EF" w:rsidR="003D183A" w:rsidDel="00E631A1" w:rsidRDefault="008B7924" w:rsidP="00E631A1">
      <w:pPr>
        <w:widowControl w:val="0"/>
        <w:pBdr>
          <w:top w:val="nil"/>
          <w:left w:val="nil"/>
          <w:bottom w:val="nil"/>
          <w:right w:val="nil"/>
          <w:between w:val="nil"/>
        </w:pBdr>
        <w:ind w:firstLine="0"/>
        <w:jc w:val="center"/>
        <w:rPr>
          <w:del w:id="10693" w:author="Cristiano de Menezes Feu" w:date="2022-11-21T08:33:00Z"/>
          <w:color w:val="000000"/>
        </w:rPr>
        <w:pPrChange w:id="10694" w:author="Cristiano de Menezes Feu" w:date="2022-11-21T08:33:00Z">
          <w:pPr>
            <w:widowControl w:val="0"/>
            <w:pBdr>
              <w:top w:val="nil"/>
              <w:left w:val="nil"/>
              <w:bottom w:val="nil"/>
              <w:right w:val="nil"/>
              <w:between w:val="nil"/>
            </w:pBdr>
          </w:pPr>
        </w:pPrChange>
      </w:pPr>
      <w:del w:id="10695" w:author="Cristiano de Menezes Feu" w:date="2022-11-21T08:33:00Z">
        <w:r w:rsidDel="00E631A1">
          <w:rPr>
            <w:color w:val="000000"/>
          </w:rPr>
          <w:delText>§ 3º Somente poderão tomar parte do debate, uma vez e por cinco minutos cada um, o Autor de emenda, um Deputado contra e o Relator.</w:delText>
        </w:r>
      </w:del>
    </w:p>
    <w:p w14:paraId="00000F6F" w14:textId="795462DA" w:rsidR="003D183A" w:rsidDel="00E631A1" w:rsidRDefault="008B7924" w:rsidP="00E631A1">
      <w:pPr>
        <w:widowControl w:val="0"/>
        <w:pBdr>
          <w:top w:val="nil"/>
          <w:left w:val="nil"/>
          <w:bottom w:val="nil"/>
          <w:right w:val="nil"/>
          <w:between w:val="nil"/>
        </w:pBdr>
        <w:ind w:firstLine="0"/>
        <w:jc w:val="center"/>
        <w:rPr>
          <w:del w:id="10696" w:author="Cristiano de Menezes Feu" w:date="2022-11-21T08:33:00Z"/>
          <w:color w:val="000000"/>
        </w:rPr>
        <w:pPrChange w:id="10697" w:author="Cristiano de Menezes Feu" w:date="2022-11-21T08:33:00Z">
          <w:pPr>
            <w:widowControl w:val="0"/>
            <w:pBdr>
              <w:top w:val="nil"/>
              <w:left w:val="nil"/>
              <w:bottom w:val="nil"/>
              <w:right w:val="nil"/>
              <w:between w:val="nil"/>
            </w:pBdr>
          </w:pPr>
        </w:pPrChange>
      </w:pPr>
      <w:del w:id="10698" w:author="Cristiano de Menezes Feu" w:date="2022-11-21T08:33:00Z">
        <w:r w:rsidDel="00E631A1">
          <w:rPr>
            <w:color w:val="000000"/>
          </w:rPr>
          <w:delText>§ 4º A votação da redação final terá início pelas emendas.</w:delText>
        </w:r>
      </w:del>
    </w:p>
    <w:p w14:paraId="00000F70" w14:textId="137D8891" w:rsidR="003D183A" w:rsidDel="00E631A1" w:rsidRDefault="008B7924" w:rsidP="00E631A1">
      <w:pPr>
        <w:widowControl w:val="0"/>
        <w:pBdr>
          <w:top w:val="nil"/>
          <w:left w:val="nil"/>
          <w:bottom w:val="nil"/>
          <w:right w:val="nil"/>
          <w:between w:val="nil"/>
        </w:pBdr>
        <w:ind w:firstLine="0"/>
        <w:jc w:val="center"/>
        <w:rPr>
          <w:del w:id="10699" w:author="Cristiano de Menezes Feu" w:date="2022-11-21T08:33:00Z"/>
          <w:b/>
          <w:color w:val="005583"/>
          <w:sz w:val="20"/>
          <w:szCs w:val="20"/>
        </w:rPr>
        <w:pPrChange w:id="10700" w:author="Cristiano de Menezes Feu" w:date="2022-11-21T08:33:00Z">
          <w:pPr>
            <w:widowControl w:val="0"/>
            <w:pBdr>
              <w:top w:val="nil"/>
              <w:left w:val="nil"/>
              <w:bottom w:val="nil"/>
              <w:right w:val="nil"/>
              <w:between w:val="nil"/>
            </w:pBdr>
          </w:pPr>
        </w:pPrChange>
      </w:pPr>
      <w:del w:id="10701" w:author="Cristiano de Menezes Feu" w:date="2022-11-21T08:33:00Z">
        <w:r w:rsidDel="00E631A1">
          <w:rPr>
            <w:color w:val="000000"/>
          </w:rPr>
          <w:delText>§ 5º Figurando a redação final na Ordem do Dia, se sua discussão for encerrada sem emendas ou retificações, será considerada definitivamente aprovada, sem votação.</w:delText>
        </w:r>
      </w:del>
    </w:p>
    <w:p w14:paraId="00000F71" w14:textId="7D48E78E" w:rsidR="003D183A" w:rsidDel="00E631A1" w:rsidRDefault="008B7924" w:rsidP="00E631A1">
      <w:pPr>
        <w:widowControl w:val="0"/>
        <w:pBdr>
          <w:top w:val="nil"/>
          <w:left w:val="nil"/>
          <w:bottom w:val="nil"/>
          <w:right w:val="nil"/>
          <w:between w:val="nil"/>
        </w:pBdr>
        <w:spacing w:before="0" w:after="113"/>
        <w:ind w:left="567" w:firstLine="0"/>
        <w:jc w:val="center"/>
        <w:rPr>
          <w:del w:id="10702" w:author="Cristiano de Menezes Feu" w:date="2022-11-21T08:33:00Z"/>
          <w:color w:val="005583"/>
          <w:sz w:val="20"/>
          <w:szCs w:val="20"/>
        </w:rPr>
        <w:pPrChange w:id="10703" w:author="Cristiano de Menezes Feu" w:date="2022-11-21T08:33:00Z">
          <w:pPr>
            <w:widowControl w:val="0"/>
            <w:pBdr>
              <w:top w:val="nil"/>
              <w:left w:val="nil"/>
              <w:bottom w:val="nil"/>
              <w:right w:val="nil"/>
              <w:between w:val="nil"/>
            </w:pBdr>
            <w:spacing w:before="0" w:after="113"/>
            <w:ind w:left="567" w:firstLine="0"/>
          </w:pPr>
        </w:pPrChange>
      </w:pPr>
      <w:del w:id="10704" w:author="Cristiano de Menezes Feu" w:date="2022-11-21T08:33:00Z">
        <w:r w:rsidDel="00E631A1">
          <w:rPr>
            <w:b/>
            <w:color w:val="005583"/>
            <w:sz w:val="20"/>
            <w:szCs w:val="20"/>
          </w:rPr>
          <w:delText>Prática:</w:delText>
        </w:r>
        <w:r w:rsidDel="00E631A1">
          <w:rPr>
            <w:color w:val="005583"/>
            <w:sz w:val="20"/>
            <w:szCs w:val="20"/>
          </w:rPr>
          <w:delText xml:space="preserve"> por acordo, as redações finais na CCJC são votadas em bloco, salvo se houver requerimento para que alguma seja apreciada individualmente. </w:delText>
        </w:r>
      </w:del>
    </w:p>
    <w:p w14:paraId="00000F72" w14:textId="338347A6" w:rsidR="003D183A" w:rsidDel="00E631A1" w:rsidRDefault="008B7924" w:rsidP="00E631A1">
      <w:pPr>
        <w:widowControl w:val="0"/>
        <w:pBdr>
          <w:top w:val="nil"/>
          <w:left w:val="nil"/>
          <w:bottom w:val="nil"/>
          <w:right w:val="nil"/>
          <w:between w:val="nil"/>
        </w:pBdr>
        <w:ind w:firstLine="0"/>
        <w:jc w:val="center"/>
        <w:rPr>
          <w:del w:id="10705" w:author="Cristiano de Menezes Feu" w:date="2022-11-21T08:33:00Z"/>
          <w:color w:val="000000"/>
        </w:rPr>
        <w:pPrChange w:id="10706" w:author="Cristiano de Menezes Feu" w:date="2022-11-21T08:33:00Z">
          <w:pPr>
            <w:widowControl w:val="0"/>
            <w:pBdr>
              <w:top w:val="nil"/>
              <w:left w:val="nil"/>
              <w:bottom w:val="nil"/>
              <w:right w:val="nil"/>
              <w:between w:val="nil"/>
            </w:pBdr>
          </w:pPr>
        </w:pPrChange>
      </w:pPr>
      <w:del w:id="10707" w:author="Cristiano de Menezes Feu" w:date="2022-11-21T08:33:00Z">
        <w:r w:rsidDel="00E631A1">
          <w:rPr>
            <w:rFonts w:ascii="ClearSans-Bold" w:eastAsia="ClearSans-Bold" w:hAnsi="ClearSans-Bold" w:cs="ClearSans-Bold"/>
            <w:b/>
            <w:color w:val="000000"/>
          </w:rPr>
          <w:delText>Art. 199.</w:delText>
        </w:r>
        <w:r w:rsidDel="00E631A1">
          <w:rPr>
            <w:color w:val="000000"/>
          </w:rPr>
          <w:delText xml:space="preserve"> Quando, após a aprovação de redação final, se verificar inexatidão do texto, a Mesa procederá à respectiva correção, da qual dará conhecimento ao Plenário e fará a devida comunicação ao Senado, se já lhe houver enviado o autógrafo, ou ao Presidente da República, se o projeto já tiver subido à sanção. Não havendo impugnação, considerar-se-á aceita a correção; em caso contrário, caberá a decisão ao Plenário. </w:delText>
        </w:r>
      </w:del>
    </w:p>
    <w:p w14:paraId="00000F73" w14:textId="3B451675" w:rsidR="003D183A" w:rsidDel="00E631A1" w:rsidRDefault="008B7924" w:rsidP="00E631A1">
      <w:pPr>
        <w:widowControl w:val="0"/>
        <w:pBdr>
          <w:top w:val="nil"/>
          <w:left w:val="nil"/>
          <w:bottom w:val="nil"/>
          <w:right w:val="nil"/>
          <w:between w:val="nil"/>
        </w:pBdr>
        <w:ind w:firstLine="0"/>
        <w:jc w:val="center"/>
        <w:rPr>
          <w:del w:id="10708" w:author="Cristiano de Menezes Feu" w:date="2022-11-21T08:33:00Z"/>
          <w:rFonts w:ascii="ClearSans-Bold" w:eastAsia="ClearSans-Bold" w:hAnsi="ClearSans-Bold" w:cs="ClearSans-Bold"/>
          <w:b/>
          <w:color w:val="000000"/>
        </w:rPr>
        <w:pPrChange w:id="10709" w:author="Cristiano de Menezes Feu" w:date="2022-11-21T08:33:00Z">
          <w:pPr>
            <w:widowControl w:val="0"/>
            <w:pBdr>
              <w:top w:val="nil"/>
              <w:left w:val="nil"/>
              <w:bottom w:val="nil"/>
              <w:right w:val="nil"/>
              <w:between w:val="nil"/>
            </w:pBdr>
          </w:pPr>
        </w:pPrChange>
      </w:pPr>
      <w:del w:id="10710"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Quando a inexatidão, lapso ou erro manifesto do texto se verificar em autógrafo recebido do Senado, a Mesa o devolverá a este, para correção, do que dará conhecimento ao Plenário. </w:delText>
        </w:r>
      </w:del>
    </w:p>
    <w:p w14:paraId="00000F74" w14:textId="569D7594" w:rsidR="003D183A" w:rsidDel="00E631A1" w:rsidRDefault="008B7924" w:rsidP="00E631A1">
      <w:pPr>
        <w:widowControl w:val="0"/>
        <w:pBdr>
          <w:top w:val="nil"/>
          <w:left w:val="nil"/>
          <w:bottom w:val="nil"/>
          <w:right w:val="nil"/>
          <w:between w:val="nil"/>
        </w:pBdr>
        <w:ind w:firstLine="0"/>
        <w:jc w:val="center"/>
        <w:rPr>
          <w:del w:id="10711" w:author="Cristiano de Menezes Feu" w:date="2022-11-21T08:33:00Z"/>
          <w:rFonts w:ascii="ClearSans-Bold" w:eastAsia="ClearSans-Bold" w:hAnsi="ClearSans-Bold" w:cs="ClearSans-Bold"/>
          <w:b/>
          <w:color w:val="000000"/>
        </w:rPr>
        <w:pPrChange w:id="10712" w:author="Cristiano de Menezes Feu" w:date="2022-11-21T08:33:00Z">
          <w:pPr>
            <w:widowControl w:val="0"/>
            <w:pBdr>
              <w:top w:val="nil"/>
              <w:left w:val="nil"/>
              <w:bottom w:val="nil"/>
              <w:right w:val="nil"/>
              <w:between w:val="nil"/>
            </w:pBdr>
          </w:pPr>
        </w:pPrChange>
      </w:pPr>
      <w:del w:id="10713" w:author="Cristiano de Menezes Feu" w:date="2022-11-21T08:33:00Z">
        <w:r w:rsidDel="00E631A1">
          <w:rPr>
            <w:rFonts w:ascii="ClearSans-Bold" w:eastAsia="ClearSans-Bold" w:hAnsi="ClearSans-Bold" w:cs="ClearSans-Bold"/>
            <w:b/>
            <w:color w:val="000000"/>
          </w:rPr>
          <w:delText>Art. 200.</w:delText>
        </w:r>
        <w:r w:rsidDel="00E631A1">
          <w:rPr>
            <w:color w:val="000000"/>
          </w:rPr>
          <w:delText xml:space="preserve"> A proposição aprovada em definitivo pela Câmara, ou por suas Comissões, será encaminhada em autógrafos à sanção, à promulgação ou ao Senado, conforme o caso, até a segunda sessão seguinte. </w:delText>
        </w:r>
      </w:del>
    </w:p>
    <w:p w14:paraId="00000F75" w14:textId="39814A99" w:rsidR="003D183A" w:rsidDel="00E631A1" w:rsidRDefault="008B7924" w:rsidP="00E631A1">
      <w:pPr>
        <w:widowControl w:val="0"/>
        <w:pBdr>
          <w:top w:val="nil"/>
          <w:left w:val="nil"/>
          <w:bottom w:val="nil"/>
          <w:right w:val="nil"/>
          <w:between w:val="nil"/>
        </w:pBdr>
        <w:spacing w:before="0" w:after="113"/>
        <w:ind w:left="567" w:firstLine="0"/>
        <w:jc w:val="center"/>
        <w:rPr>
          <w:del w:id="10714" w:author="Cristiano de Menezes Feu" w:date="2022-11-21T08:33:00Z"/>
          <w:b/>
          <w:color w:val="005583"/>
          <w:sz w:val="20"/>
          <w:szCs w:val="20"/>
        </w:rPr>
        <w:pPrChange w:id="10715" w:author="Cristiano de Menezes Feu" w:date="2022-11-21T08:33:00Z">
          <w:pPr>
            <w:widowControl w:val="0"/>
            <w:pBdr>
              <w:top w:val="nil"/>
              <w:left w:val="nil"/>
              <w:bottom w:val="nil"/>
              <w:right w:val="nil"/>
              <w:between w:val="nil"/>
            </w:pBdr>
            <w:spacing w:before="0" w:after="113"/>
            <w:ind w:left="567" w:firstLine="0"/>
          </w:pPr>
        </w:pPrChange>
      </w:pPr>
      <w:del w:id="10716" w:author="Cristiano de Menezes Feu" w:date="2022-11-21T08:33:00Z">
        <w:r w:rsidDel="00E631A1">
          <w:rPr>
            <w:color w:val="005583"/>
            <w:sz w:val="20"/>
            <w:szCs w:val="20"/>
          </w:rPr>
          <w:delText>Art. 58, § 5º.</w:delText>
        </w:r>
      </w:del>
    </w:p>
    <w:p w14:paraId="00000F76" w14:textId="709682F7" w:rsidR="003D183A" w:rsidDel="00E631A1" w:rsidRDefault="008B7924" w:rsidP="00E631A1">
      <w:pPr>
        <w:widowControl w:val="0"/>
        <w:pBdr>
          <w:top w:val="nil"/>
          <w:left w:val="nil"/>
          <w:bottom w:val="nil"/>
          <w:right w:val="nil"/>
          <w:between w:val="nil"/>
        </w:pBdr>
        <w:spacing w:before="0" w:after="113"/>
        <w:ind w:left="567" w:firstLine="0"/>
        <w:jc w:val="center"/>
        <w:rPr>
          <w:del w:id="10717" w:author="Cristiano de Menezes Feu" w:date="2022-11-21T08:33:00Z"/>
          <w:color w:val="005583"/>
          <w:sz w:val="20"/>
          <w:szCs w:val="20"/>
        </w:rPr>
        <w:pPrChange w:id="10718" w:author="Cristiano de Menezes Feu" w:date="2022-11-21T08:33:00Z">
          <w:pPr>
            <w:widowControl w:val="0"/>
            <w:pBdr>
              <w:top w:val="nil"/>
              <w:left w:val="nil"/>
              <w:bottom w:val="nil"/>
              <w:right w:val="nil"/>
              <w:between w:val="nil"/>
            </w:pBdr>
            <w:spacing w:before="0" w:after="113"/>
            <w:ind w:left="567" w:firstLine="0"/>
          </w:pPr>
        </w:pPrChange>
      </w:pPr>
      <w:del w:id="10719" w:author="Cristiano de Menezes Feu" w:date="2022-11-21T08:33:00Z">
        <w:r w:rsidDel="00E631A1">
          <w:rPr>
            <w:b/>
            <w:color w:val="005583"/>
            <w:sz w:val="20"/>
            <w:szCs w:val="20"/>
          </w:rPr>
          <w:delText>STF</w:delText>
        </w:r>
        <w:r w:rsidDel="00E631A1">
          <w:rPr>
            <w:color w:val="005583"/>
            <w:sz w:val="20"/>
            <w:szCs w:val="20"/>
          </w:rPr>
          <w:delText xml:space="preserve"> ADIN 2.238 e 2.182 – “O parágrafo único do art. 65 da CF só determina o retorno do projeto de lei à Casa iniciadora se a emenda parlamentar introduzida acarretar modificação no sentido da proposição jurídica”.</w:delText>
        </w:r>
      </w:del>
    </w:p>
    <w:p w14:paraId="00000F77" w14:textId="7A97D13F" w:rsidR="003D183A" w:rsidDel="00E631A1" w:rsidRDefault="008B7924" w:rsidP="00E631A1">
      <w:pPr>
        <w:widowControl w:val="0"/>
        <w:pBdr>
          <w:top w:val="nil"/>
          <w:left w:val="nil"/>
          <w:bottom w:val="nil"/>
          <w:right w:val="nil"/>
          <w:between w:val="nil"/>
        </w:pBdr>
        <w:ind w:firstLine="0"/>
        <w:jc w:val="center"/>
        <w:rPr>
          <w:del w:id="10720" w:author="Cristiano de Menezes Feu" w:date="2022-11-21T08:33:00Z"/>
          <w:color w:val="000000"/>
        </w:rPr>
        <w:pPrChange w:id="10721" w:author="Cristiano de Menezes Feu" w:date="2022-11-21T08:33:00Z">
          <w:pPr>
            <w:widowControl w:val="0"/>
            <w:pBdr>
              <w:top w:val="nil"/>
              <w:left w:val="nil"/>
              <w:bottom w:val="nil"/>
              <w:right w:val="nil"/>
              <w:between w:val="nil"/>
            </w:pBdr>
          </w:pPr>
        </w:pPrChange>
      </w:pPr>
      <w:del w:id="10722" w:author="Cristiano de Menezes Feu" w:date="2022-11-21T08:33:00Z">
        <w:r w:rsidDel="00E631A1">
          <w:rPr>
            <w:color w:val="000000"/>
          </w:rPr>
          <w:delText>§ 1º Os autógrafos reproduzirão a redação final aprovada pelo Plenário, ou pela Comissão de Constituição e Justiça e de Cidadania, se conclusiva, ou o texto do Senado, não emendado.</w:delText>
        </w:r>
        <w:r w:rsidDel="00E631A1">
          <w:rPr>
            <w:color w:val="005583"/>
            <w:vertAlign w:val="superscript"/>
          </w:rPr>
          <w:footnoteReference w:id="405"/>
        </w:r>
        <w:r w:rsidDel="00E631A1">
          <w:rPr>
            <w:color w:val="000000"/>
          </w:rPr>
          <w:delText xml:space="preserve"> </w:delText>
        </w:r>
      </w:del>
    </w:p>
    <w:p w14:paraId="00000F78" w14:textId="73B86221" w:rsidR="003D183A" w:rsidDel="00E631A1" w:rsidRDefault="008B7924" w:rsidP="00E631A1">
      <w:pPr>
        <w:widowControl w:val="0"/>
        <w:pBdr>
          <w:top w:val="nil"/>
          <w:left w:val="nil"/>
          <w:bottom w:val="nil"/>
          <w:right w:val="nil"/>
          <w:between w:val="nil"/>
        </w:pBdr>
        <w:ind w:firstLine="0"/>
        <w:jc w:val="center"/>
        <w:rPr>
          <w:del w:id="10726" w:author="Cristiano de Menezes Feu" w:date="2022-11-21T08:33:00Z"/>
          <w:b/>
          <w:color w:val="005583"/>
          <w:sz w:val="20"/>
          <w:szCs w:val="20"/>
        </w:rPr>
        <w:pPrChange w:id="10727" w:author="Cristiano de Menezes Feu" w:date="2022-11-21T08:33:00Z">
          <w:pPr>
            <w:widowControl w:val="0"/>
            <w:pBdr>
              <w:top w:val="nil"/>
              <w:left w:val="nil"/>
              <w:bottom w:val="nil"/>
              <w:right w:val="nil"/>
              <w:between w:val="nil"/>
            </w:pBdr>
          </w:pPr>
        </w:pPrChange>
      </w:pPr>
      <w:del w:id="10728" w:author="Cristiano de Menezes Feu" w:date="2022-11-21T08:33:00Z">
        <w:r w:rsidDel="00E631A1">
          <w:rPr>
            <w:color w:val="000000"/>
          </w:rPr>
          <w:delText xml:space="preserve">§ 2º As resoluções da Câmara serão promulgadas pelo Presidente no prazo de duas sessões após o recebimento dos autógrafos; não o fazendo, caberá aos Vice-Presidentes, segundo a sua numeração ordinal, exercer essa atribuição. </w:delText>
        </w:r>
      </w:del>
    </w:p>
    <w:p w14:paraId="00000F79" w14:textId="52823A2F" w:rsidR="003D183A" w:rsidDel="00E631A1" w:rsidRDefault="008B7924" w:rsidP="00E631A1">
      <w:pPr>
        <w:widowControl w:val="0"/>
        <w:pBdr>
          <w:top w:val="nil"/>
          <w:left w:val="nil"/>
          <w:bottom w:val="nil"/>
          <w:right w:val="nil"/>
          <w:between w:val="nil"/>
        </w:pBdr>
        <w:spacing w:before="0" w:after="113"/>
        <w:ind w:left="567" w:firstLine="0"/>
        <w:jc w:val="center"/>
        <w:rPr>
          <w:del w:id="10729" w:author="Cristiano de Menezes Feu" w:date="2022-11-21T08:33:00Z"/>
          <w:color w:val="005583"/>
          <w:sz w:val="20"/>
          <w:szCs w:val="20"/>
        </w:rPr>
        <w:pPrChange w:id="10730" w:author="Cristiano de Menezes Feu" w:date="2022-11-21T08:33:00Z">
          <w:pPr>
            <w:widowControl w:val="0"/>
            <w:pBdr>
              <w:top w:val="nil"/>
              <w:left w:val="nil"/>
              <w:bottom w:val="nil"/>
              <w:right w:val="nil"/>
              <w:between w:val="nil"/>
            </w:pBdr>
            <w:spacing w:before="0" w:after="113"/>
            <w:ind w:left="567" w:firstLine="0"/>
          </w:pPr>
        </w:pPrChange>
      </w:pPr>
      <w:del w:id="10731" w:author="Cristiano de Menezes Feu" w:date="2022-11-21T08:33:00Z">
        <w:r w:rsidDel="00E631A1">
          <w:rPr>
            <w:b/>
            <w:color w:val="005583"/>
            <w:sz w:val="20"/>
            <w:szCs w:val="20"/>
          </w:rPr>
          <w:delText>QO</w:delText>
        </w:r>
        <w:r w:rsidDel="00E631A1">
          <w:rPr>
            <w:color w:val="005583"/>
            <w:sz w:val="20"/>
            <w:szCs w:val="20"/>
          </w:rPr>
          <w:delText xml:space="preserve"> 692/2002 - Reafirma entendimento constante da QO 10.035/2000 no sentido de se a matéria estiver em regime de urgência, a votação da redação final pode ser feita na mesma sessão em que foi votado o mérito da matéria.</w:delText>
        </w:r>
      </w:del>
    </w:p>
    <w:p w14:paraId="00000F7A" w14:textId="68FF06CC" w:rsidR="003D183A" w:rsidDel="00E631A1" w:rsidRDefault="003D183A" w:rsidP="00E631A1">
      <w:pPr>
        <w:widowControl w:val="0"/>
        <w:pBdr>
          <w:top w:val="nil"/>
          <w:left w:val="nil"/>
          <w:bottom w:val="nil"/>
          <w:right w:val="nil"/>
          <w:between w:val="nil"/>
        </w:pBdr>
        <w:spacing w:before="170" w:after="113"/>
        <w:ind w:firstLine="0"/>
        <w:jc w:val="center"/>
        <w:rPr>
          <w:del w:id="10732" w:author="Cristiano de Menezes Feu" w:date="2022-11-21T08:33:00Z"/>
          <w:color w:val="005583"/>
          <w:sz w:val="30"/>
          <w:szCs w:val="30"/>
        </w:rPr>
        <w:pPrChange w:id="10733" w:author="Cristiano de Menezes Feu" w:date="2022-11-21T08:33:00Z">
          <w:pPr>
            <w:widowControl w:val="0"/>
            <w:pBdr>
              <w:top w:val="nil"/>
              <w:left w:val="nil"/>
              <w:bottom w:val="nil"/>
              <w:right w:val="nil"/>
              <w:between w:val="nil"/>
            </w:pBdr>
            <w:spacing w:before="170" w:after="113"/>
            <w:ind w:firstLine="0"/>
            <w:jc w:val="center"/>
          </w:pPr>
        </w:pPrChange>
      </w:pPr>
    </w:p>
    <w:p w14:paraId="00000F7B" w14:textId="4A1F4928" w:rsidR="003D183A" w:rsidDel="00E631A1" w:rsidRDefault="008B7924" w:rsidP="00E631A1">
      <w:pPr>
        <w:widowControl w:val="0"/>
        <w:pBdr>
          <w:top w:val="nil"/>
          <w:left w:val="nil"/>
          <w:bottom w:val="nil"/>
          <w:right w:val="nil"/>
          <w:between w:val="nil"/>
        </w:pBdr>
        <w:spacing w:before="170" w:after="113"/>
        <w:ind w:firstLine="0"/>
        <w:jc w:val="center"/>
        <w:rPr>
          <w:del w:id="10734" w:author="Cristiano de Menezes Feu" w:date="2022-11-21T08:33:00Z"/>
          <w:color w:val="005583"/>
          <w:sz w:val="30"/>
          <w:szCs w:val="30"/>
        </w:rPr>
        <w:pPrChange w:id="10735" w:author="Cristiano de Menezes Feu" w:date="2022-11-21T08:33:00Z">
          <w:pPr>
            <w:widowControl w:val="0"/>
            <w:pBdr>
              <w:top w:val="nil"/>
              <w:left w:val="nil"/>
              <w:bottom w:val="nil"/>
              <w:right w:val="nil"/>
              <w:between w:val="nil"/>
            </w:pBdr>
            <w:spacing w:before="170" w:after="113"/>
            <w:ind w:firstLine="0"/>
            <w:jc w:val="center"/>
          </w:pPr>
        </w:pPrChange>
      </w:pPr>
      <w:del w:id="10736" w:author="Cristiano de Menezes Feu" w:date="2022-11-21T08:33:00Z">
        <w:r w:rsidDel="00E631A1">
          <w:rPr>
            <w:color w:val="005583"/>
            <w:sz w:val="30"/>
            <w:szCs w:val="30"/>
          </w:rPr>
          <w:delText>TÍTULO VI</w:delText>
        </w:r>
        <w:r w:rsidDel="00E631A1">
          <w:rPr>
            <w:color w:val="005583"/>
            <w:sz w:val="30"/>
            <w:szCs w:val="30"/>
          </w:rPr>
          <w:br/>
          <w:delText>DAS MATÉRIAS SUJEITAS A DISPOSIÇÕES ESPECIAIS</w:delText>
        </w:r>
      </w:del>
    </w:p>
    <w:p w14:paraId="00000F7C" w14:textId="0075CBCF" w:rsidR="003D183A" w:rsidDel="00E631A1" w:rsidRDefault="008B7924" w:rsidP="00E631A1">
      <w:pPr>
        <w:widowControl w:val="0"/>
        <w:pBdr>
          <w:top w:val="nil"/>
          <w:left w:val="nil"/>
          <w:bottom w:val="nil"/>
          <w:right w:val="nil"/>
          <w:between w:val="nil"/>
        </w:pBdr>
        <w:spacing w:before="170" w:after="113"/>
        <w:ind w:firstLine="0"/>
        <w:jc w:val="center"/>
        <w:rPr>
          <w:del w:id="10737" w:author="Cristiano de Menezes Feu" w:date="2022-11-21T08:33:00Z"/>
          <w:rFonts w:ascii="ClearSans-Light" w:eastAsia="ClearSans-Light" w:hAnsi="ClearSans-Light" w:cs="ClearSans-Light"/>
          <w:color w:val="000000"/>
          <w:sz w:val="24"/>
          <w:szCs w:val="24"/>
        </w:rPr>
        <w:pPrChange w:id="10738" w:author="Cristiano de Menezes Feu" w:date="2022-11-21T08:33:00Z">
          <w:pPr>
            <w:widowControl w:val="0"/>
            <w:pBdr>
              <w:top w:val="nil"/>
              <w:left w:val="nil"/>
              <w:bottom w:val="nil"/>
              <w:right w:val="nil"/>
              <w:between w:val="nil"/>
            </w:pBdr>
            <w:spacing w:before="170" w:after="113"/>
            <w:ind w:firstLine="0"/>
            <w:jc w:val="center"/>
          </w:pPr>
        </w:pPrChange>
      </w:pPr>
      <w:del w:id="10739" w:author="Cristiano de Menezes Feu" w:date="2022-11-21T08:33:00Z">
        <w:r w:rsidDel="00E631A1">
          <w:rPr>
            <w:rFonts w:ascii="ClearSans-Light" w:eastAsia="ClearSans-Light" w:hAnsi="ClearSans-Light" w:cs="ClearSans-Light"/>
            <w:color w:val="000000"/>
            <w:sz w:val="24"/>
            <w:szCs w:val="24"/>
          </w:rPr>
          <w:delText>CAPÍTULO I</w:delText>
        </w:r>
        <w:r w:rsidDel="00E631A1">
          <w:rPr>
            <w:rFonts w:ascii="ClearSans-Light" w:eastAsia="ClearSans-Light" w:hAnsi="ClearSans-Light" w:cs="ClearSans-Light"/>
            <w:color w:val="000000"/>
            <w:sz w:val="24"/>
            <w:szCs w:val="24"/>
          </w:rPr>
          <w:br/>
          <w:delText>DA PROPOSTA DE EMENDA À CONSTITUIÇÃO</w:delText>
        </w:r>
      </w:del>
    </w:p>
    <w:p w14:paraId="00000F7D" w14:textId="7101D630" w:rsidR="003D183A" w:rsidDel="00E631A1" w:rsidRDefault="008B7924" w:rsidP="00E631A1">
      <w:pPr>
        <w:widowControl w:val="0"/>
        <w:pBdr>
          <w:top w:val="nil"/>
          <w:left w:val="nil"/>
          <w:bottom w:val="nil"/>
          <w:right w:val="nil"/>
          <w:between w:val="nil"/>
        </w:pBdr>
        <w:ind w:firstLine="0"/>
        <w:jc w:val="center"/>
        <w:rPr>
          <w:del w:id="10740" w:author="Cristiano de Menezes Feu" w:date="2022-11-21T08:33:00Z"/>
          <w:color w:val="000000"/>
        </w:rPr>
        <w:pPrChange w:id="10741" w:author="Cristiano de Menezes Feu" w:date="2022-11-21T08:33:00Z">
          <w:pPr>
            <w:widowControl w:val="0"/>
            <w:pBdr>
              <w:top w:val="nil"/>
              <w:left w:val="nil"/>
              <w:bottom w:val="nil"/>
              <w:right w:val="nil"/>
              <w:between w:val="nil"/>
            </w:pBdr>
          </w:pPr>
        </w:pPrChange>
      </w:pPr>
      <w:del w:id="10742" w:author="Cristiano de Menezes Feu" w:date="2022-11-21T08:33:00Z">
        <w:r w:rsidDel="00E631A1">
          <w:rPr>
            <w:b/>
            <w:color w:val="000000"/>
          </w:rPr>
          <w:delText>Art. 201.</w:delText>
        </w:r>
        <w:r w:rsidDel="00E631A1">
          <w:rPr>
            <w:color w:val="000000"/>
          </w:rPr>
          <w:delText xml:space="preserve"> A Câmara apreciará proposta de emenda à Constituição: </w:delText>
        </w:r>
      </w:del>
    </w:p>
    <w:p w14:paraId="00000F7E" w14:textId="55919F14" w:rsidR="003D183A" w:rsidDel="00E631A1" w:rsidRDefault="008B7924" w:rsidP="00E631A1">
      <w:pPr>
        <w:widowControl w:val="0"/>
        <w:pBdr>
          <w:top w:val="nil"/>
          <w:left w:val="nil"/>
          <w:bottom w:val="nil"/>
          <w:right w:val="nil"/>
          <w:between w:val="nil"/>
        </w:pBdr>
        <w:ind w:firstLine="0"/>
        <w:jc w:val="center"/>
        <w:rPr>
          <w:del w:id="10743" w:author="Cristiano de Menezes Feu" w:date="2022-11-21T08:33:00Z"/>
          <w:color w:val="000000"/>
        </w:rPr>
        <w:pPrChange w:id="10744" w:author="Cristiano de Menezes Feu" w:date="2022-11-21T08:33:00Z">
          <w:pPr>
            <w:widowControl w:val="0"/>
            <w:pBdr>
              <w:top w:val="nil"/>
              <w:left w:val="nil"/>
              <w:bottom w:val="nil"/>
              <w:right w:val="nil"/>
              <w:between w:val="nil"/>
            </w:pBdr>
          </w:pPr>
        </w:pPrChange>
      </w:pPr>
      <w:del w:id="10745" w:author="Cristiano de Menezes Feu" w:date="2022-11-21T08:33:00Z">
        <w:r w:rsidDel="00E631A1">
          <w:rPr>
            <w:color w:val="000000"/>
          </w:rPr>
          <w:delText xml:space="preserve">I - apresentada pela terça parte </w:delText>
        </w:r>
        <w:r w:rsidDel="00E631A1">
          <w:rPr>
            <w:i/>
            <w:color w:val="005583"/>
          </w:rPr>
          <w:delText>(171 Deputados)</w:delText>
        </w:r>
        <w:r w:rsidDel="00E631A1">
          <w:rPr>
            <w:color w:val="000000"/>
          </w:rPr>
          <w:delText>, no mínimo, dos Deputados; pelo Senado Federal;</w:delText>
        </w:r>
        <w:r w:rsidDel="00E631A1">
          <w:rPr>
            <w:color w:val="005583"/>
            <w:vertAlign w:val="superscript"/>
          </w:rPr>
          <w:footnoteReference w:id="406"/>
        </w:r>
        <w:r w:rsidDel="00E631A1">
          <w:rPr>
            <w:color w:val="000000"/>
          </w:rPr>
          <w:delText xml:space="preserve"> pelo Presidente da República; ou por mais da metade das Assembleias Legislativas, manifestando-se cada uma pela maioria dos seus membros;</w:delText>
        </w:r>
        <w:r w:rsidDel="00E631A1">
          <w:rPr>
            <w:color w:val="005583"/>
            <w:vertAlign w:val="superscript"/>
          </w:rPr>
          <w:footnoteReference w:id="407"/>
        </w:r>
        <w:r w:rsidDel="00E631A1">
          <w:rPr>
            <w:color w:val="000000"/>
          </w:rPr>
          <w:delText xml:space="preserve"> </w:delText>
        </w:r>
      </w:del>
    </w:p>
    <w:p w14:paraId="00000F7F" w14:textId="1E56D73F" w:rsidR="003D183A" w:rsidDel="00E631A1" w:rsidRDefault="008B7924" w:rsidP="00E631A1">
      <w:pPr>
        <w:widowControl w:val="0"/>
        <w:pBdr>
          <w:top w:val="nil"/>
          <w:left w:val="nil"/>
          <w:bottom w:val="nil"/>
          <w:right w:val="nil"/>
          <w:between w:val="nil"/>
        </w:pBdr>
        <w:spacing w:before="0" w:after="113"/>
        <w:ind w:left="567" w:firstLine="0"/>
        <w:jc w:val="center"/>
        <w:rPr>
          <w:del w:id="10752" w:author="Cristiano de Menezes Feu" w:date="2022-11-21T08:33:00Z"/>
          <w:b/>
          <w:color w:val="005583"/>
          <w:sz w:val="20"/>
          <w:szCs w:val="20"/>
        </w:rPr>
        <w:pPrChange w:id="10753" w:author="Cristiano de Menezes Feu" w:date="2022-11-21T08:33:00Z">
          <w:pPr>
            <w:widowControl w:val="0"/>
            <w:pBdr>
              <w:top w:val="nil"/>
              <w:left w:val="nil"/>
              <w:bottom w:val="nil"/>
              <w:right w:val="nil"/>
              <w:between w:val="nil"/>
            </w:pBdr>
            <w:spacing w:before="0" w:after="113"/>
            <w:ind w:left="567" w:firstLine="0"/>
          </w:pPr>
        </w:pPrChange>
      </w:pPr>
      <w:del w:id="10754" w:author="Cristiano de Menezes Feu" w:date="2022-11-21T08:33:00Z">
        <w:r w:rsidDel="00E631A1">
          <w:rPr>
            <w:color w:val="005583"/>
            <w:sz w:val="20"/>
            <w:szCs w:val="20"/>
          </w:rPr>
          <w:delText xml:space="preserve">Art. 102, § 4º. </w:delText>
        </w:r>
      </w:del>
    </w:p>
    <w:p w14:paraId="00000F80" w14:textId="218D27D0" w:rsidR="003D183A" w:rsidDel="00E631A1" w:rsidRDefault="008B7924" w:rsidP="00E631A1">
      <w:pPr>
        <w:widowControl w:val="0"/>
        <w:pBdr>
          <w:top w:val="nil"/>
          <w:left w:val="nil"/>
          <w:bottom w:val="nil"/>
          <w:right w:val="nil"/>
          <w:between w:val="nil"/>
        </w:pBdr>
        <w:spacing w:before="0" w:after="113"/>
        <w:ind w:left="567" w:firstLine="0"/>
        <w:jc w:val="center"/>
        <w:rPr>
          <w:del w:id="10755" w:author="Cristiano de Menezes Feu" w:date="2022-11-21T08:33:00Z"/>
          <w:color w:val="005583"/>
          <w:sz w:val="20"/>
          <w:szCs w:val="20"/>
        </w:rPr>
        <w:pPrChange w:id="10756" w:author="Cristiano de Menezes Feu" w:date="2022-11-21T08:33:00Z">
          <w:pPr>
            <w:widowControl w:val="0"/>
            <w:pBdr>
              <w:top w:val="nil"/>
              <w:left w:val="nil"/>
              <w:bottom w:val="nil"/>
              <w:right w:val="nil"/>
              <w:between w:val="nil"/>
            </w:pBdr>
            <w:spacing w:before="0" w:after="113"/>
            <w:ind w:left="567" w:firstLine="0"/>
          </w:pPr>
        </w:pPrChange>
      </w:pPr>
      <w:del w:id="10757" w:author="Cristiano de Menezes Feu" w:date="2022-11-21T08:33:00Z">
        <w:r w:rsidDel="00E631A1">
          <w:rPr>
            <w:b/>
            <w:color w:val="005583"/>
            <w:sz w:val="20"/>
            <w:szCs w:val="20"/>
          </w:rPr>
          <w:delText>QO</w:delText>
        </w:r>
        <w:r w:rsidDel="00E631A1">
          <w:rPr>
            <w:color w:val="005583"/>
            <w:sz w:val="20"/>
            <w:szCs w:val="20"/>
          </w:rPr>
          <w:delText xml:space="preserve"> 479/2009 – Não há “irregularidade na reapresentação de proposta de emenda à Constituição previamente devolvida ao Autor por insuficiência de apoiamento, desde que expurgada de tal vício de iniciativa, mesmo que, para tanto, tenham sido aproveitadas assinaturas anteriormente apostas”. </w:delText>
        </w:r>
      </w:del>
    </w:p>
    <w:p w14:paraId="00000F81" w14:textId="73E334E4" w:rsidR="003D183A" w:rsidDel="00E631A1" w:rsidRDefault="008B7924" w:rsidP="00E631A1">
      <w:pPr>
        <w:widowControl w:val="0"/>
        <w:pBdr>
          <w:top w:val="nil"/>
          <w:left w:val="nil"/>
          <w:bottom w:val="nil"/>
          <w:right w:val="nil"/>
          <w:between w:val="nil"/>
        </w:pBdr>
        <w:ind w:firstLine="0"/>
        <w:jc w:val="center"/>
        <w:rPr>
          <w:del w:id="10758" w:author="Cristiano de Menezes Feu" w:date="2022-11-21T08:33:00Z"/>
          <w:b/>
          <w:color w:val="000000"/>
        </w:rPr>
        <w:pPrChange w:id="10759" w:author="Cristiano de Menezes Feu" w:date="2022-11-21T08:33:00Z">
          <w:pPr>
            <w:widowControl w:val="0"/>
            <w:pBdr>
              <w:top w:val="nil"/>
              <w:left w:val="nil"/>
              <w:bottom w:val="nil"/>
              <w:right w:val="nil"/>
              <w:between w:val="nil"/>
            </w:pBdr>
          </w:pPr>
        </w:pPrChange>
      </w:pPr>
      <w:del w:id="10760" w:author="Cristiano de Menezes Feu" w:date="2022-11-21T08:33:00Z">
        <w:r w:rsidDel="00E631A1">
          <w:rPr>
            <w:color w:val="000000"/>
          </w:rPr>
          <w:delText>II - desde que não se esteja na vigência de estado de defesa ou de estado de sítio e que não proponha a abolição da Federação, do voto direto, secreto, universal e periódico, da separação dos Poderes e dos direitos e garantias individuais.</w:delText>
        </w:r>
        <w:r w:rsidDel="00E631A1">
          <w:rPr>
            <w:color w:val="005583"/>
            <w:vertAlign w:val="superscript"/>
          </w:rPr>
          <w:footnoteReference w:id="408"/>
        </w:r>
      </w:del>
    </w:p>
    <w:p w14:paraId="00000F82" w14:textId="1EBF6E44" w:rsidR="003D183A" w:rsidDel="00E631A1" w:rsidRDefault="008B7924" w:rsidP="00E631A1">
      <w:pPr>
        <w:widowControl w:val="0"/>
        <w:pBdr>
          <w:top w:val="nil"/>
          <w:left w:val="nil"/>
          <w:bottom w:val="nil"/>
          <w:right w:val="nil"/>
          <w:between w:val="nil"/>
        </w:pBdr>
        <w:spacing w:before="0" w:after="113"/>
        <w:ind w:left="567" w:firstLine="0"/>
        <w:jc w:val="center"/>
        <w:rPr>
          <w:del w:id="10764" w:author="Cristiano de Menezes Feu" w:date="2022-11-21T08:33:00Z"/>
          <w:color w:val="005583"/>
          <w:sz w:val="20"/>
          <w:szCs w:val="20"/>
        </w:rPr>
        <w:pPrChange w:id="10765" w:author="Cristiano de Menezes Feu" w:date="2022-11-21T08:33:00Z">
          <w:pPr>
            <w:widowControl w:val="0"/>
            <w:pBdr>
              <w:top w:val="nil"/>
              <w:left w:val="nil"/>
              <w:bottom w:val="nil"/>
              <w:right w:val="nil"/>
              <w:between w:val="nil"/>
            </w:pBdr>
            <w:spacing w:before="0" w:after="113"/>
            <w:ind w:left="567" w:firstLine="0"/>
          </w:pPr>
        </w:pPrChange>
      </w:pPr>
      <w:del w:id="10766" w:author="Cristiano de Menezes Feu" w:date="2022-11-21T08:33:00Z">
        <w:r w:rsidDel="00E631A1">
          <w:rPr>
            <w:b/>
            <w:color w:val="005583"/>
            <w:sz w:val="20"/>
            <w:szCs w:val="20"/>
          </w:rPr>
          <w:delText>QO</w:delText>
        </w:r>
        <w:r w:rsidDel="00E631A1">
          <w:rPr>
            <w:color w:val="005583"/>
            <w:sz w:val="20"/>
            <w:szCs w:val="20"/>
          </w:rPr>
          <w:delText xml:space="preserve"> 395/2018 – Estabelece “que, na Câmara dos Deputados, durante a vigência da intervenção federal, as Propostas de Emenda à Constituição não podem ser submetidas a discussão e votação em Plenário, podendo, porém, tramitar até a conclusão da análise da matéria pela Comissão Especial competente”.</w:delText>
        </w:r>
      </w:del>
    </w:p>
    <w:p w14:paraId="00000F83" w14:textId="14DBADF8" w:rsidR="003D183A" w:rsidDel="00E631A1" w:rsidRDefault="008B7924" w:rsidP="00E631A1">
      <w:pPr>
        <w:widowControl w:val="0"/>
        <w:pBdr>
          <w:top w:val="nil"/>
          <w:left w:val="nil"/>
          <w:bottom w:val="nil"/>
          <w:right w:val="nil"/>
          <w:between w:val="nil"/>
        </w:pBdr>
        <w:ind w:firstLine="0"/>
        <w:jc w:val="center"/>
        <w:rPr>
          <w:del w:id="10767" w:author="Cristiano de Menezes Feu" w:date="2022-11-21T08:33:00Z"/>
          <w:rFonts w:ascii="ClearSans-Bold" w:eastAsia="ClearSans-Bold" w:hAnsi="ClearSans-Bold" w:cs="ClearSans-Bold"/>
          <w:b/>
          <w:color w:val="005583"/>
          <w:vertAlign w:val="superscript"/>
        </w:rPr>
        <w:pPrChange w:id="10768" w:author="Cristiano de Menezes Feu" w:date="2022-11-21T08:33:00Z">
          <w:pPr>
            <w:widowControl w:val="0"/>
            <w:pBdr>
              <w:top w:val="nil"/>
              <w:left w:val="nil"/>
              <w:bottom w:val="nil"/>
              <w:right w:val="nil"/>
              <w:between w:val="nil"/>
            </w:pBdr>
          </w:pPr>
        </w:pPrChange>
      </w:pPr>
      <w:del w:id="10769" w:author="Cristiano de Menezes Feu" w:date="2022-11-21T08:33:00Z">
        <w:r w:rsidDel="00E631A1">
          <w:rPr>
            <w:rFonts w:ascii="ClearSans-Bold" w:eastAsia="ClearSans-Bold" w:hAnsi="ClearSans-Bold" w:cs="ClearSans-Bold"/>
            <w:b/>
            <w:color w:val="000000"/>
          </w:rPr>
          <w:delText xml:space="preserve">Art. 202. </w:delText>
        </w:r>
        <w:r w:rsidDel="00E631A1">
          <w:rPr>
            <w:color w:val="000000"/>
          </w:rPr>
          <w:delText>A proposta de emenda à Constituição será despachada pelo Presidente da Câmara à Comissão de Constituição e Justiça e de Cidadania, que se pronunciará sobre sua admissibilidade, no prazo de cinco sessões, devolvendo-a à Mesa com o respectivo parecer.</w:delText>
        </w:r>
        <w:r w:rsidDel="00E631A1">
          <w:rPr>
            <w:color w:val="005583"/>
            <w:vertAlign w:val="superscript"/>
          </w:rPr>
          <w:footnoteReference w:id="409"/>
        </w:r>
        <w:r w:rsidDel="00E631A1">
          <w:rPr>
            <w:color w:val="005583"/>
            <w:vertAlign w:val="superscript"/>
          </w:rPr>
          <w:delText xml:space="preserve"> </w:delText>
        </w:r>
      </w:del>
    </w:p>
    <w:p w14:paraId="00000F84" w14:textId="0530917E" w:rsidR="003D183A" w:rsidDel="00E631A1" w:rsidRDefault="008B7924" w:rsidP="00E631A1">
      <w:pPr>
        <w:widowControl w:val="0"/>
        <w:pBdr>
          <w:top w:val="nil"/>
          <w:left w:val="nil"/>
          <w:bottom w:val="nil"/>
          <w:right w:val="nil"/>
          <w:between w:val="nil"/>
        </w:pBdr>
        <w:spacing w:before="0" w:after="113"/>
        <w:ind w:left="567" w:firstLine="0"/>
        <w:jc w:val="center"/>
        <w:rPr>
          <w:del w:id="10773" w:author="Cristiano de Menezes Feu" w:date="2022-11-21T08:33:00Z"/>
          <w:b/>
          <w:color w:val="005583"/>
          <w:sz w:val="20"/>
          <w:szCs w:val="20"/>
        </w:rPr>
        <w:pPrChange w:id="10774" w:author="Cristiano de Menezes Feu" w:date="2022-11-21T08:33:00Z">
          <w:pPr>
            <w:widowControl w:val="0"/>
            <w:pBdr>
              <w:top w:val="nil"/>
              <w:left w:val="nil"/>
              <w:bottom w:val="nil"/>
              <w:right w:val="nil"/>
              <w:between w:val="nil"/>
            </w:pBdr>
            <w:spacing w:before="0" w:after="113"/>
            <w:ind w:left="567" w:firstLine="0"/>
          </w:pPr>
        </w:pPrChange>
      </w:pPr>
      <w:del w:id="10775" w:author="Cristiano de Menezes Feu" w:date="2022-11-21T08:33:00Z">
        <w:r w:rsidDel="00E631A1">
          <w:rPr>
            <w:color w:val="005583"/>
            <w:sz w:val="20"/>
            <w:szCs w:val="20"/>
          </w:rPr>
          <w:delText>Art. 32, IV, b.</w:delText>
        </w:r>
      </w:del>
    </w:p>
    <w:p w14:paraId="00000F85" w14:textId="0917A0BC" w:rsidR="003D183A" w:rsidDel="00E631A1" w:rsidRDefault="008B7924" w:rsidP="00E631A1">
      <w:pPr>
        <w:widowControl w:val="0"/>
        <w:pBdr>
          <w:top w:val="nil"/>
          <w:left w:val="nil"/>
          <w:bottom w:val="nil"/>
          <w:right w:val="nil"/>
          <w:between w:val="nil"/>
        </w:pBdr>
        <w:spacing w:before="0" w:after="113"/>
        <w:ind w:left="567" w:firstLine="0"/>
        <w:jc w:val="center"/>
        <w:rPr>
          <w:del w:id="10776" w:author="Cristiano de Menezes Feu" w:date="2022-11-21T08:33:00Z"/>
          <w:b/>
          <w:color w:val="005583"/>
          <w:sz w:val="20"/>
          <w:szCs w:val="20"/>
        </w:rPr>
        <w:pPrChange w:id="10777" w:author="Cristiano de Menezes Feu" w:date="2022-11-21T08:33:00Z">
          <w:pPr>
            <w:widowControl w:val="0"/>
            <w:pBdr>
              <w:top w:val="nil"/>
              <w:left w:val="nil"/>
              <w:bottom w:val="nil"/>
              <w:right w:val="nil"/>
              <w:between w:val="nil"/>
            </w:pBdr>
            <w:spacing w:before="0" w:after="113"/>
            <w:ind w:left="567" w:firstLine="0"/>
          </w:pPr>
        </w:pPrChange>
      </w:pPr>
      <w:del w:id="10778" w:author="Cristiano de Menezes Feu" w:date="2022-11-21T08:33:00Z">
        <w:r w:rsidDel="00E631A1">
          <w:rPr>
            <w:b/>
            <w:color w:val="005583"/>
            <w:sz w:val="20"/>
            <w:szCs w:val="20"/>
          </w:rPr>
          <w:delText>QO</w:delText>
        </w:r>
        <w:r w:rsidDel="00E631A1">
          <w:rPr>
            <w:color w:val="005583"/>
            <w:sz w:val="20"/>
            <w:szCs w:val="20"/>
          </w:rPr>
          <w:delText xml:space="preserve"> 6/2015 – Não há impedimento para que, esgotado o prazo de 5 sessões para análise da admissibilidade de PEC, esta seja apreciada pelo Plenário, para substituir a manifestação da CCJC.</w:delText>
        </w:r>
      </w:del>
    </w:p>
    <w:p w14:paraId="00000F86" w14:textId="3BAE8C8E" w:rsidR="003D183A" w:rsidDel="00E631A1" w:rsidRDefault="008B7924" w:rsidP="00E631A1">
      <w:pPr>
        <w:widowControl w:val="0"/>
        <w:pBdr>
          <w:top w:val="nil"/>
          <w:left w:val="nil"/>
          <w:bottom w:val="nil"/>
          <w:right w:val="nil"/>
          <w:between w:val="nil"/>
        </w:pBdr>
        <w:spacing w:before="0" w:after="113"/>
        <w:ind w:left="567" w:firstLine="0"/>
        <w:jc w:val="center"/>
        <w:rPr>
          <w:del w:id="10779" w:author="Cristiano de Menezes Feu" w:date="2022-11-21T08:33:00Z"/>
          <w:color w:val="005583"/>
          <w:sz w:val="20"/>
          <w:szCs w:val="20"/>
        </w:rPr>
        <w:pPrChange w:id="10780" w:author="Cristiano de Menezes Feu" w:date="2022-11-21T08:33:00Z">
          <w:pPr>
            <w:widowControl w:val="0"/>
            <w:pBdr>
              <w:top w:val="nil"/>
              <w:left w:val="nil"/>
              <w:bottom w:val="nil"/>
              <w:right w:val="nil"/>
              <w:between w:val="nil"/>
            </w:pBdr>
            <w:spacing w:before="0" w:after="113"/>
            <w:ind w:left="567" w:firstLine="0"/>
          </w:pPr>
        </w:pPrChange>
      </w:pPr>
      <w:del w:id="10781" w:author="Cristiano de Menezes Feu" w:date="2022-11-21T08:33:00Z">
        <w:r w:rsidDel="00E631A1">
          <w:rPr>
            <w:b/>
            <w:color w:val="005583"/>
            <w:sz w:val="20"/>
            <w:szCs w:val="20"/>
          </w:rPr>
          <w:delText xml:space="preserve">QO </w:delText>
        </w:r>
        <w:r w:rsidDel="00E631A1">
          <w:rPr>
            <w:color w:val="005583"/>
            <w:sz w:val="20"/>
            <w:szCs w:val="20"/>
          </w:rPr>
          <w:delText>47/2003 - Esgotado o prazo para apreciação da admissibilidade de PEC, poderá a CCJC requerer a prorrogação do prazo para a apresentação de parecer; caso a Comissão não o faça, qualquer Deputado poderá solicitar as providências previstas no artigo 52, § 6º, do RICD, cabendo ao Presidente da Câmara atender ou não ao pedido discricionariamente.</w:delText>
        </w:r>
      </w:del>
    </w:p>
    <w:p w14:paraId="00000F87" w14:textId="1101AE2E" w:rsidR="003D183A" w:rsidDel="00E631A1" w:rsidRDefault="008B7924" w:rsidP="00E631A1">
      <w:pPr>
        <w:widowControl w:val="0"/>
        <w:pBdr>
          <w:top w:val="nil"/>
          <w:left w:val="nil"/>
          <w:bottom w:val="nil"/>
          <w:right w:val="nil"/>
          <w:between w:val="nil"/>
        </w:pBdr>
        <w:spacing w:before="0" w:after="113"/>
        <w:ind w:left="567" w:firstLine="0"/>
        <w:jc w:val="center"/>
        <w:rPr>
          <w:del w:id="10782" w:author="Cristiano de Menezes Feu" w:date="2022-11-21T08:33:00Z"/>
          <w:b/>
          <w:color w:val="005583"/>
          <w:sz w:val="20"/>
          <w:szCs w:val="20"/>
        </w:rPr>
        <w:pPrChange w:id="10783" w:author="Cristiano de Menezes Feu" w:date="2022-11-21T08:33:00Z">
          <w:pPr>
            <w:widowControl w:val="0"/>
            <w:pBdr>
              <w:top w:val="nil"/>
              <w:left w:val="nil"/>
              <w:bottom w:val="nil"/>
              <w:right w:val="nil"/>
              <w:between w:val="nil"/>
            </w:pBdr>
            <w:spacing w:before="0" w:after="113"/>
            <w:ind w:left="567" w:firstLine="0"/>
          </w:pPr>
        </w:pPrChange>
      </w:pPr>
      <w:del w:id="10784" w:author="Cristiano de Menezes Feu" w:date="2022-11-21T08:33:00Z">
        <w:r w:rsidDel="00E631A1">
          <w:rPr>
            <w:b/>
            <w:color w:val="005583"/>
            <w:sz w:val="20"/>
            <w:szCs w:val="20"/>
          </w:rPr>
          <w:delText>QO</w:delText>
        </w:r>
        <w:r w:rsidDel="00E631A1">
          <w:rPr>
            <w:color w:val="005583"/>
            <w:sz w:val="20"/>
            <w:szCs w:val="20"/>
          </w:rPr>
          <w:delText xml:space="preserve"> 10.407/1997 – É possível a emissão de parecer pela inadmissibilidade parcial de proposta de emenda à Constituição, bem como o oferecimento de emenda supressiva, tendente a sanar o vício de inconstitucionalidade na CCJC. [...] Qualquer outro tipo de modificação da proposta é competência da Comissão Especial”.</w:delText>
        </w:r>
      </w:del>
    </w:p>
    <w:p w14:paraId="00000F88" w14:textId="1E3481BB" w:rsidR="003D183A" w:rsidDel="00E631A1" w:rsidRDefault="008B7924" w:rsidP="00E631A1">
      <w:pPr>
        <w:widowControl w:val="0"/>
        <w:pBdr>
          <w:top w:val="nil"/>
          <w:left w:val="nil"/>
          <w:bottom w:val="nil"/>
          <w:right w:val="nil"/>
          <w:between w:val="nil"/>
        </w:pBdr>
        <w:spacing w:before="0" w:after="113"/>
        <w:ind w:left="567" w:firstLine="0"/>
        <w:jc w:val="center"/>
        <w:rPr>
          <w:del w:id="10785" w:author="Cristiano de Menezes Feu" w:date="2022-11-21T08:33:00Z"/>
          <w:color w:val="005583"/>
          <w:sz w:val="20"/>
          <w:szCs w:val="20"/>
        </w:rPr>
        <w:pPrChange w:id="10786" w:author="Cristiano de Menezes Feu" w:date="2022-11-21T08:33:00Z">
          <w:pPr>
            <w:widowControl w:val="0"/>
            <w:pBdr>
              <w:top w:val="nil"/>
              <w:left w:val="nil"/>
              <w:bottom w:val="nil"/>
              <w:right w:val="nil"/>
              <w:between w:val="nil"/>
            </w:pBdr>
            <w:spacing w:before="0" w:after="113"/>
            <w:ind w:left="567" w:firstLine="0"/>
          </w:pPr>
        </w:pPrChange>
      </w:pPr>
      <w:del w:id="10787" w:author="Cristiano de Menezes Feu" w:date="2022-11-21T08:33:00Z">
        <w:r w:rsidDel="00E631A1">
          <w:rPr>
            <w:b/>
            <w:color w:val="005583"/>
            <w:sz w:val="20"/>
            <w:szCs w:val="20"/>
          </w:rPr>
          <w:delText>QO</w:delText>
        </w:r>
        <w:r w:rsidDel="00E631A1">
          <w:rPr>
            <w:color w:val="005583"/>
            <w:sz w:val="20"/>
            <w:szCs w:val="20"/>
          </w:rPr>
          <w:delText xml:space="preserve"> 5.513/1995 – A apreciação de PEC observará o seguinte: “1) Quórum de maioria simples para votação na Comissão, em face de não se estar votando a PEC e, sim, o parecer do Relator; 2) A autoria de emenda à PEC não está prevista na Constituição Federal, sendo matéria exclusivamente regimental, por isso a faculdade de o Relator e da Comissão de emendamento da proposição; 3) A admissibilidade de emendas é da competência da Comissão Especial”.</w:delText>
        </w:r>
      </w:del>
    </w:p>
    <w:p w14:paraId="00000F89" w14:textId="552233A6" w:rsidR="003D183A" w:rsidDel="00E631A1" w:rsidRDefault="008B7924" w:rsidP="00E631A1">
      <w:pPr>
        <w:widowControl w:val="0"/>
        <w:pBdr>
          <w:top w:val="nil"/>
          <w:left w:val="nil"/>
          <w:bottom w:val="nil"/>
          <w:right w:val="nil"/>
          <w:between w:val="nil"/>
        </w:pBdr>
        <w:ind w:firstLine="0"/>
        <w:jc w:val="center"/>
        <w:rPr>
          <w:del w:id="10788" w:author="Cristiano de Menezes Feu" w:date="2022-11-21T08:33:00Z"/>
          <w:rFonts w:ascii="ClearSans-Bold" w:eastAsia="ClearSans-Bold" w:hAnsi="ClearSans-Bold" w:cs="ClearSans-Bold"/>
          <w:b/>
          <w:color w:val="000000"/>
        </w:rPr>
        <w:pPrChange w:id="10789" w:author="Cristiano de Menezes Feu" w:date="2022-11-21T08:33:00Z">
          <w:pPr>
            <w:widowControl w:val="0"/>
            <w:pBdr>
              <w:top w:val="nil"/>
              <w:left w:val="nil"/>
              <w:bottom w:val="nil"/>
              <w:right w:val="nil"/>
              <w:between w:val="nil"/>
            </w:pBdr>
          </w:pPr>
        </w:pPrChange>
      </w:pPr>
      <w:del w:id="10790" w:author="Cristiano de Menezes Feu" w:date="2022-11-21T08:33:00Z">
        <w:r w:rsidDel="00E631A1">
          <w:rPr>
            <w:color w:val="000000"/>
          </w:rPr>
          <w:delText xml:space="preserve">§ 1º Se inadmitida a proposta, poderá o Autor, com o apoiamento de Líderes que representem, no mínimo, um terço </w:delText>
        </w:r>
        <w:r w:rsidDel="00E631A1">
          <w:rPr>
            <w:rFonts w:ascii="Sansita" w:eastAsia="Sansita" w:hAnsi="Sansita" w:cs="Sansita"/>
            <w:i/>
            <w:color w:val="005583"/>
          </w:rPr>
          <w:delText>(171 Deputados)</w:delText>
        </w:r>
        <w:r w:rsidDel="00E631A1">
          <w:rPr>
            <w:color w:val="000000"/>
          </w:rPr>
          <w:delText xml:space="preserve"> dos Deputados, requerer a apreciação preliminar em Plenário. </w:delText>
        </w:r>
      </w:del>
    </w:p>
    <w:p w14:paraId="00000F8A" w14:textId="39875036" w:rsidR="003D183A" w:rsidDel="00E631A1" w:rsidRDefault="008B7924" w:rsidP="00E631A1">
      <w:pPr>
        <w:widowControl w:val="0"/>
        <w:pBdr>
          <w:top w:val="nil"/>
          <w:left w:val="nil"/>
          <w:bottom w:val="nil"/>
          <w:right w:val="nil"/>
          <w:between w:val="nil"/>
        </w:pBdr>
        <w:spacing w:before="0" w:after="113"/>
        <w:ind w:left="567" w:firstLine="0"/>
        <w:jc w:val="center"/>
        <w:rPr>
          <w:del w:id="10791" w:author="Cristiano de Menezes Feu" w:date="2022-11-21T08:33:00Z"/>
          <w:b/>
          <w:color w:val="005583"/>
          <w:sz w:val="20"/>
          <w:szCs w:val="20"/>
        </w:rPr>
        <w:pPrChange w:id="10792" w:author="Cristiano de Menezes Feu" w:date="2022-11-21T08:33:00Z">
          <w:pPr>
            <w:widowControl w:val="0"/>
            <w:pBdr>
              <w:top w:val="nil"/>
              <w:left w:val="nil"/>
              <w:bottom w:val="nil"/>
              <w:right w:val="nil"/>
              <w:between w:val="nil"/>
            </w:pBdr>
            <w:spacing w:before="0" w:after="113"/>
            <w:ind w:left="567" w:firstLine="0"/>
          </w:pPr>
        </w:pPrChange>
      </w:pPr>
      <w:del w:id="10793" w:author="Cristiano de Menezes Feu" w:date="2022-11-21T08:33:00Z">
        <w:r w:rsidDel="00E631A1">
          <w:rPr>
            <w:color w:val="005583"/>
            <w:sz w:val="20"/>
            <w:szCs w:val="20"/>
          </w:rPr>
          <w:delText>Art. 144.</w:delText>
        </w:r>
      </w:del>
    </w:p>
    <w:p w14:paraId="00000F8B" w14:textId="58561DF2" w:rsidR="003D183A" w:rsidDel="00E631A1" w:rsidRDefault="008B7924" w:rsidP="00E631A1">
      <w:pPr>
        <w:widowControl w:val="0"/>
        <w:pBdr>
          <w:top w:val="nil"/>
          <w:left w:val="nil"/>
          <w:bottom w:val="nil"/>
          <w:right w:val="nil"/>
          <w:between w:val="nil"/>
        </w:pBdr>
        <w:spacing w:before="0" w:after="113"/>
        <w:ind w:left="567" w:firstLine="0"/>
        <w:jc w:val="center"/>
        <w:rPr>
          <w:del w:id="10794" w:author="Cristiano de Menezes Feu" w:date="2022-11-21T08:33:00Z"/>
          <w:color w:val="005583"/>
          <w:sz w:val="20"/>
          <w:szCs w:val="20"/>
        </w:rPr>
        <w:pPrChange w:id="10795" w:author="Cristiano de Menezes Feu" w:date="2022-11-21T08:33:00Z">
          <w:pPr>
            <w:widowControl w:val="0"/>
            <w:pBdr>
              <w:top w:val="nil"/>
              <w:left w:val="nil"/>
              <w:bottom w:val="nil"/>
              <w:right w:val="nil"/>
              <w:between w:val="nil"/>
            </w:pBdr>
            <w:spacing w:before="0" w:after="113"/>
            <w:ind w:left="567" w:firstLine="0"/>
          </w:pPr>
        </w:pPrChange>
      </w:pPr>
      <w:del w:id="10796" w:author="Cristiano de Menezes Feu" w:date="2022-11-21T08:33:00Z">
        <w:r w:rsidDel="00E631A1">
          <w:rPr>
            <w:b/>
            <w:color w:val="005583"/>
            <w:sz w:val="20"/>
            <w:szCs w:val="20"/>
          </w:rPr>
          <w:delText>QO</w:delText>
        </w:r>
        <w:r w:rsidDel="00E631A1">
          <w:rPr>
            <w:color w:val="005583"/>
            <w:sz w:val="20"/>
            <w:szCs w:val="20"/>
          </w:rPr>
          <w:delText xml:space="preserve"> 475/2009 – Não é possível recurso para apreciação preliminar de parecer favorável à admissibilidade ou à adequação financeira. </w:delText>
        </w:r>
      </w:del>
    </w:p>
    <w:p w14:paraId="00000F8C" w14:textId="2E3ECB31" w:rsidR="003D183A" w:rsidDel="00E631A1" w:rsidRDefault="008B7924" w:rsidP="00E631A1">
      <w:pPr>
        <w:widowControl w:val="0"/>
        <w:pBdr>
          <w:top w:val="nil"/>
          <w:left w:val="nil"/>
          <w:bottom w:val="nil"/>
          <w:right w:val="nil"/>
          <w:between w:val="nil"/>
        </w:pBdr>
        <w:ind w:firstLine="0"/>
        <w:jc w:val="center"/>
        <w:rPr>
          <w:del w:id="10797" w:author="Cristiano de Menezes Feu" w:date="2022-11-21T08:33:00Z"/>
          <w:b/>
          <w:color w:val="005583"/>
          <w:sz w:val="20"/>
          <w:szCs w:val="20"/>
        </w:rPr>
        <w:pPrChange w:id="10798" w:author="Cristiano de Menezes Feu" w:date="2022-11-21T08:33:00Z">
          <w:pPr>
            <w:widowControl w:val="0"/>
            <w:pBdr>
              <w:top w:val="nil"/>
              <w:left w:val="nil"/>
              <w:bottom w:val="nil"/>
              <w:right w:val="nil"/>
              <w:between w:val="nil"/>
            </w:pBdr>
          </w:pPr>
        </w:pPrChange>
      </w:pPr>
      <w:del w:id="10799" w:author="Cristiano de Menezes Feu" w:date="2022-11-21T08:33:00Z">
        <w:r w:rsidDel="00E631A1">
          <w:rPr>
            <w:color w:val="000000"/>
          </w:rPr>
          <w:delText xml:space="preserve">§ 2º Admitida a proposta, o Presidente designará Comissão Especial para o exame do mérito da proposição, a qual terá o prazo de quarenta sessões, a partir de sua constituição para proferir parecer. </w:delText>
        </w:r>
      </w:del>
    </w:p>
    <w:p w14:paraId="00000F8D" w14:textId="0FA1977F" w:rsidR="003D183A" w:rsidDel="00E631A1" w:rsidRDefault="008B7924" w:rsidP="00E631A1">
      <w:pPr>
        <w:widowControl w:val="0"/>
        <w:pBdr>
          <w:top w:val="nil"/>
          <w:left w:val="nil"/>
          <w:bottom w:val="nil"/>
          <w:right w:val="nil"/>
          <w:between w:val="nil"/>
        </w:pBdr>
        <w:spacing w:before="0" w:after="113"/>
        <w:ind w:left="567" w:firstLine="0"/>
        <w:jc w:val="center"/>
        <w:rPr>
          <w:del w:id="10800" w:author="Cristiano de Menezes Feu" w:date="2022-11-21T08:33:00Z"/>
          <w:color w:val="005583"/>
          <w:sz w:val="20"/>
          <w:szCs w:val="20"/>
        </w:rPr>
        <w:pPrChange w:id="10801" w:author="Cristiano de Menezes Feu" w:date="2022-11-21T08:33:00Z">
          <w:pPr>
            <w:widowControl w:val="0"/>
            <w:pBdr>
              <w:top w:val="nil"/>
              <w:left w:val="nil"/>
              <w:bottom w:val="nil"/>
              <w:right w:val="nil"/>
              <w:between w:val="nil"/>
            </w:pBdr>
            <w:spacing w:before="0" w:after="113"/>
            <w:ind w:left="567" w:firstLine="0"/>
          </w:pPr>
        </w:pPrChange>
      </w:pPr>
      <w:del w:id="10802" w:author="Cristiano de Menezes Feu" w:date="2022-11-21T08:33:00Z">
        <w:r w:rsidDel="00E631A1">
          <w:rPr>
            <w:b/>
            <w:color w:val="005583"/>
            <w:sz w:val="20"/>
            <w:szCs w:val="20"/>
          </w:rPr>
          <w:delText>QO</w:delText>
        </w:r>
        <w:r w:rsidDel="00E631A1">
          <w:rPr>
            <w:color w:val="005583"/>
            <w:sz w:val="20"/>
            <w:szCs w:val="20"/>
          </w:rPr>
          <w:delText xml:space="preserve"> 10.082/1998 – É possível a avocação, para o Plenário, de PEC que ainda não tenha parecer da Comissão Especial, “decorrida a prorrogação do prazo regimental para a Comissão Especial emitir parecer sobre a matéria”.</w:delText>
        </w:r>
      </w:del>
    </w:p>
    <w:p w14:paraId="00000F8E" w14:textId="273752E2" w:rsidR="003D183A" w:rsidDel="00E631A1" w:rsidRDefault="008B7924" w:rsidP="00E631A1">
      <w:pPr>
        <w:widowControl w:val="0"/>
        <w:pBdr>
          <w:top w:val="nil"/>
          <w:left w:val="nil"/>
          <w:bottom w:val="nil"/>
          <w:right w:val="nil"/>
          <w:between w:val="nil"/>
        </w:pBdr>
        <w:ind w:firstLine="0"/>
        <w:jc w:val="center"/>
        <w:rPr>
          <w:del w:id="10803" w:author="Cristiano de Menezes Feu" w:date="2022-11-21T08:33:00Z"/>
          <w:rFonts w:ascii="ClearSans-Bold" w:eastAsia="ClearSans-Bold" w:hAnsi="ClearSans-Bold" w:cs="ClearSans-Bold"/>
          <w:b/>
          <w:color w:val="000000"/>
        </w:rPr>
        <w:pPrChange w:id="10804" w:author="Cristiano de Menezes Feu" w:date="2022-11-21T08:33:00Z">
          <w:pPr>
            <w:widowControl w:val="0"/>
            <w:pBdr>
              <w:top w:val="nil"/>
              <w:left w:val="nil"/>
              <w:bottom w:val="nil"/>
              <w:right w:val="nil"/>
              <w:between w:val="nil"/>
            </w:pBdr>
          </w:pPr>
        </w:pPrChange>
      </w:pPr>
      <w:del w:id="10805" w:author="Cristiano de Menezes Feu" w:date="2022-11-21T08:33:00Z">
        <w:r w:rsidDel="00E631A1">
          <w:rPr>
            <w:color w:val="000000"/>
          </w:rPr>
          <w:delText xml:space="preserve">§ 3º Somente perante a Comissão Especial poderão ser apresentadas emendas, com o mesmo quórum mínimo </w:delText>
        </w:r>
        <w:r w:rsidDel="00E631A1">
          <w:rPr>
            <w:rFonts w:ascii="Sansita" w:eastAsia="Sansita" w:hAnsi="Sansita" w:cs="Sansita"/>
            <w:i/>
            <w:color w:val="005583"/>
          </w:rPr>
          <w:delText>(171 Deputados)</w:delText>
        </w:r>
        <w:r w:rsidDel="00E631A1">
          <w:rPr>
            <w:color w:val="000000"/>
          </w:rPr>
          <w:delText xml:space="preserve"> de assinaturas de Deputados e nas condições referidas no inciso II do artigo anterior, nas primeiras dez sessões do prazo que lhe está destinado para emitir parecer. </w:delText>
        </w:r>
      </w:del>
    </w:p>
    <w:p w14:paraId="00000F8F" w14:textId="35C94036" w:rsidR="003D183A" w:rsidDel="00E631A1" w:rsidRDefault="008B7924" w:rsidP="00E631A1">
      <w:pPr>
        <w:widowControl w:val="0"/>
        <w:pBdr>
          <w:top w:val="nil"/>
          <w:left w:val="nil"/>
          <w:bottom w:val="nil"/>
          <w:right w:val="nil"/>
          <w:between w:val="nil"/>
        </w:pBdr>
        <w:spacing w:before="0" w:after="113"/>
        <w:ind w:left="567" w:firstLine="0"/>
        <w:jc w:val="center"/>
        <w:rPr>
          <w:del w:id="10806" w:author="Cristiano de Menezes Feu" w:date="2022-11-21T08:33:00Z"/>
          <w:b/>
          <w:color w:val="005583"/>
          <w:sz w:val="20"/>
          <w:szCs w:val="20"/>
        </w:rPr>
        <w:pPrChange w:id="10807" w:author="Cristiano de Menezes Feu" w:date="2022-11-21T08:33:00Z">
          <w:pPr>
            <w:widowControl w:val="0"/>
            <w:pBdr>
              <w:top w:val="nil"/>
              <w:left w:val="nil"/>
              <w:bottom w:val="nil"/>
              <w:right w:val="nil"/>
              <w:between w:val="nil"/>
            </w:pBdr>
            <w:spacing w:before="0" w:after="113"/>
            <w:ind w:left="567" w:firstLine="0"/>
          </w:pPr>
        </w:pPrChange>
      </w:pPr>
      <w:del w:id="10808" w:author="Cristiano de Menezes Feu" w:date="2022-11-21T08:33:00Z">
        <w:r w:rsidDel="00E631A1">
          <w:rPr>
            <w:color w:val="005583"/>
            <w:sz w:val="20"/>
            <w:szCs w:val="20"/>
          </w:rPr>
          <w:delText>Art. 102, § 4º.</w:delText>
        </w:r>
      </w:del>
    </w:p>
    <w:p w14:paraId="00000F90" w14:textId="3DF12CBB" w:rsidR="003D183A" w:rsidDel="00E631A1" w:rsidRDefault="008B7924" w:rsidP="00E631A1">
      <w:pPr>
        <w:widowControl w:val="0"/>
        <w:pBdr>
          <w:top w:val="nil"/>
          <w:left w:val="nil"/>
          <w:bottom w:val="nil"/>
          <w:right w:val="nil"/>
          <w:between w:val="nil"/>
        </w:pBdr>
        <w:spacing w:before="0" w:after="113"/>
        <w:ind w:left="567" w:firstLine="0"/>
        <w:jc w:val="center"/>
        <w:rPr>
          <w:del w:id="10809" w:author="Cristiano de Menezes Feu" w:date="2022-11-21T08:33:00Z"/>
          <w:b/>
          <w:color w:val="005583"/>
          <w:sz w:val="20"/>
          <w:szCs w:val="20"/>
        </w:rPr>
        <w:pPrChange w:id="10810" w:author="Cristiano de Menezes Feu" w:date="2022-11-21T08:33:00Z">
          <w:pPr>
            <w:widowControl w:val="0"/>
            <w:pBdr>
              <w:top w:val="nil"/>
              <w:left w:val="nil"/>
              <w:bottom w:val="nil"/>
              <w:right w:val="nil"/>
              <w:between w:val="nil"/>
            </w:pBdr>
            <w:spacing w:before="0" w:after="113"/>
            <w:ind w:left="567" w:firstLine="0"/>
          </w:pPr>
        </w:pPrChange>
      </w:pPr>
      <w:del w:id="10811" w:author="Cristiano de Menezes Feu" w:date="2022-11-21T08:33:00Z">
        <w:r w:rsidDel="00E631A1">
          <w:rPr>
            <w:b/>
            <w:color w:val="005583"/>
            <w:sz w:val="20"/>
            <w:szCs w:val="20"/>
          </w:rPr>
          <w:delText>QO</w:delText>
        </w:r>
        <w:r w:rsidDel="00E631A1">
          <w:rPr>
            <w:color w:val="005583"/>
            <w:sz w:val="20"/>
            <w:szCs w:val="20"/>
          </w:rPr>
          <w:delText xml:space="preserve"> 281/2017 – Não é possível a modificação, pelo Presidente da República, de texto de proposição de sua iniciativa já em curso na Casa. Eventual mensagem do Executivo, pretendendo modificações, será tratada como sugestão de alterações da proposição.</w:delText>
        </w:r>
      </w:del>
    </w:p>
    <w:p w14:paraId="00000F91" w14:textId="563AFA43" w:rsidR="003D183A" w:rsidDel="00E631A1" w:rsidRDefault="008B7924" w:rsidP="00E631A1">
      <w:pPr>
        <w:widowControl w:val="0"/>
        <w:pBdr>
          <w:top w:val="nil"/>
          <w:left w:val="nil"/>
          <w:bottom w:val="nil"/>
          <w:right w:val="nil"/>
          <w:between w:val="nil"/>
        </w:pBdr>
        <w:spacing w:before="0" w:after="113"/>
        <w:ind w:left="567" w:firstLine="0"/>
        <w:jc w:val="center"/>
        <w:rPr>
          <w:del w:id="10812" w:author="Cristiano de Menezes Feu" w:date="2022-11-21T08:33:00Z"/>
          <w:b/>
          <w:color w:val="005583"/>
          <w:sz w:val="20"/>
          <w:szCs w:val="20"/>
        </w:rPr>
        <w:pPrChange w:id="10813" w:author="Cristiano de Menezes Feu" w:date="2022-11-21T08:33:00Z">
          <w:pPr>
            <w:widowControl w:val="0"/>
            <w:pBdr>
              <w:top w:val="nil"/>
              <w:left w:val="nil"/>
              <w:bottom w:val="nil"/>
              <w:right w:val="nil"/>
              <w:between w:val="nil"/>
            </w:pBdr>
            <w:spacing w:before="0" w:after="113"/>
            <w:ind w:left="567" w:firstLine="0"/>
          </w:pPr>
        </w:pPrChange>
      </w:pPr>
      <w:del w:id="10814" w:author="Cristiano de Menezes Feu" w:date="2022-11-21T08:33:00Z">
        <w:r w:rsidDel="00E631A1">
          <w:rPr>
            <w:b/>
            <w:color w:val="005583"/>
            <w:sz w:val="20"/>
            <w:szCs w:val="20"/>
          </w:rPr>
          <w:delText>QO</w:delText>
        </w:r>
        <w:r w:rsidDel="00E631A1">
          <w:rPr>
            <w:color w:val="005583"/>
            <w:sz w:val="20"/>
            <w:szCs w:val="20"/>
          </w:rPr>
          <w:delText xml:space="preserve"> 5.534/1995 – Impossibilidade de oferecimento de emendas no segundo turno de votação de PEC, tendo em vista que o prazo legal para emendamento ocorre nas dez primeiras sessões após a instalação da Comissão Especial. </w:delText>
        </w:r>
      </w:del>
    </w:p>
    <w:p w14:paraId="00000F92" w14:textId="2E2F4C2F" w:rsidR="003D183A" w:rsidDel="00E631A1" w:rsidRDefault="008B7924" w:rsidP="00E631A1">
      <w:pPr>
        <w:widowControl w:val="0"/>
        <w:pBdr>
          <w:top w:val="nil"/>
          <w:left w:val="nil"/>
          <w:bottom w:val="nil"/>
          <w:right w:val="nil"/>
          <w:between w:val="nil"/>
        </w:pBdr>
        <w:spacing w:before="0" w:after="113"/>
        <w:ind w:left="567" w:firstLine="0"/>
        <w:jc w:val="center"/>
        <w:rPr>
          <w:del w:id="10815" w:author="Cristiano de Menezes Feu" w:date="2022-11-21T08:33:00Z"/>
          <w:b/>
          <w:color w:val="005583"/>
          <w:sz w:val="20"/>
          <w:szCs w:val="20"/>
        </w:rPr>
        <w:pPrChange w:id="10816" w:author="Cristiano de Menezes Feu" w:date="2022-11-21T08:33:00Z">
          <w:pPr>
            <w:widowControl w:val="0"/>
            <w:pBdr>
              <w:top w:val="nil"/>
              <w:left w:val="nil"/>
              <w:bottom w:val="nil"/>
              <w:right w:val="nil"/>
              <w:between w:val="nil"/>
            </w:pBdr>
            <w:spacing w:before="0" w:after="113"/>
            <w:ind w:left="567" w:firstLine="0"/>
          </w:pPr>
        </w:pPrChange>
      </w:pPr>
      <w:del w:id="10817" w:author="Cristiano de Menezes Feu" w:date="2022-11-21T08:33:00Z">
        <w:r w:rsidDel="00E631A1">
          <w:rPr>
            <w:b/>
            <w:color w:val="005583"/>
            <w:sz w:val="20"/>
            <w:szCs w:val="20"/>
          </w:rPr>
          <w:delText>QO</w:delText>
        </w:r>
        <w:r w:rsidDel="00E631A1">
          <w:rPr>
            <w:color w:val="005583"/>
            <w:sz w:val="20"/>
            <w:szCs w:val="20"/>
          </w:rPr>
          <w:delText xml:space="preserve"> 5.518/1995 –No caso de Comissão Especial destinada a proferir parecer a PEC, “esclarece que o prazo para emissão de parecer é contado pela data de constituição da comissão e o recebimento de emendas, no caso de a comissão não se instalar na data de sua constituição, pela data de instalação, dada a impossibilidade material de se cumprir, nesse caso, o dispositivo regimental que estabelece prazo para a apresentação de emendas perante a comissão”.</w:delText>
        </w:r>
      </w:del>
    </w:p>
    <w:p w14:paraId="00000F93" w14:textId="678A620A" w:rsidR="003D183A" w:rsidDel="00E631A1" w:rsidRDefault="003D183A" w:rsidP="00E631A1">
      <w:pPr>
        <w:widowControl w:val="0"/>
        <w:pBdr>
          <w:top w:val="nil"/>
          <w:left w:val="nil"/>
          <w:bottom w:val="nil"/>
          <w:right w:val="nil"/>
          <w:between w:val="nil"/>
        </w:pBdr>
        <w:spacing w:before="0" w:after="113"/>
        <w:ind w:left="567" w:firstLine="0"/>
        <w:jc w:val="center"/>
        <w:rPr>
          <w:del w:id="10818" w:author="Cristiano de Menezes Feu" w:date="2022-11-21T08:33:00Z"/>
          <w:b/>
          <w:color w:val="005583"/>
          <w:sz w:val="20"/>
          <w:szCs w:val="20"/>
        </w:rPr>
        <w:pPrChange w:id="10819" w:author="Cristiano de Menezes Feu" w:date="2022-11-21T08:33:00Z">
          <w:pPr>
            <w:widowControl w:val="0"/>
            <w:pBdr>
              <w:top w:val="nil"/>
              <w:left w:val="nil"/>
              <w:bottom w:val="nil"/>
              <w:right w:val="nil"/>
              <w:between w:val="nil"/>
            </w:pBdr>
            <w:spacing w:before="0" w:after="113"/>
            <w:ind w:left="567" w:firstLine="0"/>
          </w:pPr>
        </w:pPrChange>
      </w:pPr>
    </w:p>
    <w:p w14:paraId="00000F94" w14:textId="7AA57CA1" w:rsidR="003D183A" w:rsidDel="00E631A1" w:rsidRDefault="008B7924" w:rsidP="00E631A1">
      <w:pPr>
        <w:widowControl w:val="0"/>
        <w:pBdr>
          <w:top w:val="nil"/>
          <w:left w:val="nil"/>
          <w:bottom w:val="nil"/>
          <w:right w:val="nil"/>
          <w:between w:val="nil"/>
        </w:pBdr>
        <w:spacing w:before="0" w:after="113"/>
        <w:ind w:left="567" w:firstLine="0"/>
        <w:jc w:val="center"/>
        <w:rPr>
          <w:del w:id="10820" w:author="Cristiano de Menezes Feu" w:date="2022-11-21T08:33:00Z"/>
          <w:b/>
          <w:color w:val="005583"/>
          <w:sz w:val="20"/>
          <w:szCs w:val="20"/>
        </w:rPr>
        <w:pPrChange w:id="10821" w:author="Cristiano de Menezes Feu" w:date="2022-11-21T08:33:00Z">
          <w:pPr>
            <w:widowControl w:val="0"/>
            <w:pBdr>
              <w:top w:val="nil"/>
              <w:left w:val="nil"/>
              <w:bottom w:val="nil"/>
              <w:right w:val="nil"/>
              <w:between w:val="nil"/>
            </w:pBdr>
            <w:spacing w:before="0" w:after="113"/>
            <w:ind w:left="567" w:firstLine="0"/>
          </w:pPr>
        </w:pPrChange>
      </w:pPr>
      <w:del w:id="10822" w:author="Cristiano de Menezes Feu" w:date="2022-11-21T08:33:00Z">
        <w:r w:rsidDel="00E631A1">
          <w:rPr>
            <w:b/>
            <w:color w:val="005583"/>
            <w:sz w:val="20"/>
            <w:szCs w:val="20"/>
          </w:rPr>
          <w:delText>Prática:</w:delText>
        </w:r>
        <w:r w:rsidDel="00E631A1">
          <w:rPr>
            <w:color w:val="005583"/>
            <w:sz w:val="20"/>
            <w:szCs w:val="20"/>
          </w:rPr>
          <w:delText xml:space="preserve"> admite-se a apresentação de emendas aglutinativas a PECs, em Plenário, na forma do art. 122.</w:delText>
        </w:r>
      </w:del>
    </w:p>
    <w:p w14:paraId="00000F95" w14:textId="26211453" w:rsidR="003D183A" w:rsidDel="00E631A1" w:rsidRDefault="008B7924" w:rsidP="00E631A1">
      <w:pPr>
        <w:widowControl w:val="0"/>
        <w:pBdr>
          <w:top w:val="nil"/>
          <w:left w:val="nil"/>
          <w:bottom w:val="nil"/>
          <w:right w:val="nil"/>
          <w:between w:val="nil"/>
        </w:pBdr>
        <w:spacing w:before="0" w:after="113"/>
        <w:ind w:left="567" w:firstLine="0"/>
        <w:jc w:val="center"/>
        <w:rPr>
          <w:del w:id="10823" w:author="Cristiano de Menezes Feu" w:date="2022-11-21T08:33:00Z"/>
          <w:color w:val="005583"/>
          <w:sz w:val="20"/>
          <w:szCs w:val="20"/>
        </w:rPr>
        <w:pPrChange w:id="10824" w:author="Cristiano de Menezes Feu" w:date="2022-11-21T08:33:00Z">
          <w:pPr>
            <w:widowControl w:val="0"/>
            <w:pBdr>
              <w:top w:val="nil"/>
              <w:left w:val="nil"/>
              <w:bottom w:val="nil"/>
              <w:right w:val="nil"/>
              <w:between w:val="nil"/>
            </w:pBdr>
            <w:spacing w:before="0" w:after="113"/>
            <w:ind w:left="567" w:firstLine="0"/>
          </w:pPr>
        </w:pPrChange>
      </w:pPr>
      <w:del w:id="10825" w:author="Cristiano de Menezes Feu" w:date="2022-11-21T08:33:00Z">
        <w:r w:rsidDel="00E631A1">
          <w:rPr>
            <w:b/>
            <w:color w:val="005583"/>
            <w:sz w:val="20"/>
            <w:szCs w:val="20"/>
          </w:rPr>
          <w:delText>Prática 2:</w:delText>
        </w:r>
        <w:r w:rsidDel="00E631A1">
          <w:rPr>
            <w:color w:val="005583"/>
            <w:sz w:val="20"/>
            <w:szCs w:val="20"/>
          </w:rPr>
          <w:delText xml:space="preserve"> admite-se, por decisão do Presidente da Câmara, a prorrogação do prazo para oferecimento de emendas perante a Comissão Especial de PEC: Exemplo: PEC 293/2004</w:delText>
        </w:r>
      </w:del>
    </w:p>
    <w:p w14:paraId="00000F96" w14:textId="7A48CE36" w:rsidR="003D183A" w:rsidDel="00E631A1" w:rsidRDefault="008B7924" w:rsidP="00E631A1">
      <w:pPr>
        <w:widowControl w:val="0"/>
        <w:pBdr>
          <w:top w:val="nil"/>
          <w:left w:val="nil"/>
          <w:bottom w:val="nil"/>
          <w:right w:val="nil"/>
          <w:between w:val="nil"/>
        </w:pBdr>
        <w:ind w:firstLine="0"/>
        <w:jc w:val="center"/>
        <w:rPr>
          <w:del w:id="10826" w:author="Cristiano de Menezes Feu" w:date="2022-11-21T08:33:00Z"/>
          <w:b/>
          <w:color w:val="005583"/>
          <w:sz w:val="20"/>
          <w:szCs w:val="20"/>
        </w:rPr>
        <w:pPrChange w:id="10827" w:author="Cristiano de Menezes Feu" w:date="2022-11-21T08:33:00Z">
          <w:pPr>
            <w:widowControl w:val="0"/>
            <w:pBdr>
              <w:top w:val="nil"/>
              <w:left w:val="nil"/>
              <w:bottom w:val="nil"/>
              <w:right w:val="nil"/>
              <w:between w:val="nil"/>
            </w:pBdr>
          </w:pPr>
        </w:pPrChange>
      </w:pPr>
      <w:del w:id="10828" w:author="Cristiano de Menezes Feu" w:date="2022-11-21T08:33:00Z">
        <w:r w:rsidDel="00E631A1">
          <w:rPr>
            <w:color w:val="000000"/>
          </w:rPr>
          <w:delText xml:space="preserve">§ 4º O Relator ou a Comissão, em seu parecer, só poderá oferecer emenda ou substitutivo à proposta nas mesmas condições estabelecidas no inciso II do artigo precedente. </w:delText>
        </w:r>
      </w:del>
    </w:p>
    <w:p w14:paraId="00000F97" w14:textId="28B60018" w:rsidR="003D183A" w:rsidDel="00E631A1" w:rsidRDefault="008B7924" w:rsidP="00E631A1">
      <w:pPr>
        <w:widowControl w:val="0"/>
        <w:pBdr>
          <w:top w:val="nil"/>
          <w:left w:val="nil"/>
          <w:bottom w:val="nil"/>
          <w:right w:val="nil"/>
          <w:between w:val="nil"/>
        </w:pBdr>
        <w:spacing w:before="0" w:after="113"/>
        <w:ind w:left="567" w:firstLine="0"/>
        <w:jc w:val="center"/>
        <w:rPr>
          <w:del w:id="10829" w:author="Cristiano de Menezes Feu" w:date="2022-11-21T08:33:00Z"/>
          <w:color w:val="005583"/>
          <w:sz w:val="20"/>
          <w:szCs w:val="20"/>
        </w:rPr>
        <w:pPrChange w:id="10830" w:author="Cristiano de Menezes Feu" w:date="2022-11-21T08:33:00Z">
          <w:pPr>
            <w:widowControl w:val="0"/>
            <w:pBdr>
              <w:top w:val="nil"/>
              <w:left w:val="nil"/>
              <w:bottom w:val="nil"/>
              <w:right w:val="nil"/>
              <w:between w:val="nil"/>
            </w:pBdr>
            <w:spacing w:before="0" w:after="113"/>
            <w:ind w:left="567" w:firstLine="0"/>
          </w:pPr>
        </w:pPrChange>
      </w:pPr>
      <w:del w:id="10831" w:author="Cristiano de Menezes Feu" w:date="2022-11-21T08:33:00Z">
        <w:r w:rsidDel="00E631A1">
          <w:rPr>
            <w:b/>
            <w:color w:val="005583"/>
            <w:sz w:val="20"/>
            <w:szCs w:val="20"/>
          </w:rPr>
          <w:delText>QO</w:delText>
        </w:r>
        <w:r w:rsidDel="00E631A1">
          <w:rPr>
            <w:color w:val="005583"/>
            <w:sz w:val="20"/>
            <w:szCs w:val="20"/>
          </w:rPr>
          <w:delText xml:space="preserve"> 298/2017 – Reafirma o entendimento constante das QOs 460/2001 e 5513/1995, no sentido de que o “Relator pode oferecer individualmente emendas à PEC” no seu parecer, desde que haja conexão ou correlação de matérias. </w:delText>
        </w:r>
      </w:del>
    </w:p>
    <w:p w14:paraId="00000F98" w14:textId="35668FB3" w:rsidR="003D183A" w:rsidDel="00E631A1" w:rsidRDefault="008B7924" w:rsidP="00E631A1">
      <w:pPr>
        <w:widowControl w:val="0"/>
        <w:pBdr>
          <w:top w:val="nil"/>
          <w:left w:val="nil"/>
          <w:bottom w:val="nil"/>
          <w:right w:val="nil"/>
          <w:between w:val="nil"/>
        </w:pBdr>
        <w:ind w:firstLine="0"/>
        <w:jc w:val="center"/>
        <w:rPr>
          <w:del w:id="10832" w:author="Cristiano de Menezes Feu" w:date="2022-11-21T08:33:00Z"/>
          <w:rFonts w:ascii="ClearSans-Bold" w:eastAsia="ClearSans-Bold" w:hAnsi="ClearSans-Bold" w:cs="ClearSans-Bold"/>
          <w:b/>
          <w:color w:val="000000"/>
        </w:rPr>
        <w:pPrChange w:id="10833" w:author="Cristiano de Menezes Feu" w:date="2022-11-21T08:33:00Z">
          <w:pPr>
            <w:widowControl w:val="0"/>
            <w:pBdr>
              <w:top w:val="nil"/>
              <w:left w:val="nil"/>
              <w:bottom w:val="nil"/>
              <w:right w:val="nil"/>
              <w:between w:val="nil"/>
            </w:pBdr>
          </w:pPr>
        </w:pPrChange>
      </w:pPr>
      <w:del w:id="10834" w:author="Cristiano de Menezes Feu" w:date="2022-11-21T08:33:00Z">
        <w:r w:rsidDel="00E631A1">
          <w:rPr>
            <w:color w:val="000000"/>
          </w:rPr>
          <w:delText xml:space="preserve">§ 5º Após a publicação do parecer e interstício de duas sessões, a proposta será incluída na Ordem do Dia. </w:delText>
        </w:r>
      </w:del>
    </w:p>
    <w:p w14:paraId="00000F99" w14:textId="792FD419" w:rsidR="003D183A" w:rsidDel="00E631A1" w:rsidRDefault="008B7924" w:rsidP="00E631A1">
      <w:pPr>
        <w:widowControl w:val="0"/>
        <w:pBdr>
          <w:top w:val="nil"/>
          <w:left w:val="nil"/>
          <w:bottom w:val="nil"/>
          <w:right w:val="nil"/>
          <w:between w:val="nil"/>
        </w:pBdr>
        <w:spacing w:before="0" w:after="113"/>
        <w:ind w:left="567" w:firstLine="0"/>
        <w:jc w:val="center"/>
        <w:rPr>
          <w:del w:id="10835" w:author="Cristiano de Menezes Feu" w:date="2022-11-21T08:33:00Z"/>
          <w:b/>
          <w:color w:val="005583"/>
          <w:sz w:val="20"/>
          <w:szCs w:val="20"/>
        </w:rPr>
        <w:pPrChange w:id="10836" w:author="Cristiano de Menezes Feu" w:date="2022-11-21T08:33:00Z">
          <w:pPr>
            <w:widowControl w:val="0"/>
            <w:pBdr>
              <w:top w:val="nil"/>
              <w:left w:val="nil"/>
              <w:bottom w:val="nil"/>
              <w:right w:val="nil"/>
              <w:between w:val="nil"/>
            </w:pBdr>
            <w:spacing w:before="0" w:after="113"/>
            <w:ind w:left="567" w:firstLine="0"/>
          </w:pPr>
        </w:pPrChange>
      </w:pPr>
      <w:del w:id="10837" w:author="Cristiano de Menezes Feu" w:date="2022-11-21T08:33:00Z">
        <w:r w:rsidDel="00E631A1">
          <w:rPr>
            <w:color w:val="005583"/>
            <w:sz w:val="20"/>
            <w:szCs w:val="20"/>
          </w:rPr>
          <w:delText>Art. 150, I.</w:delText>
        </w:r>
      </w:del>
    </w:p>
    <w:p w14:paraId="00000F9A" w14:textId="5ED8B1C0" w:rsidR="003D183A" w:rsidDel="00E631A1" w:rsidRDefault="008B7924" w:rsidP="00E631A1">
      <w:pPr>
        <w:widowControl w:val="0"/>
        <w:pBdr>
          <w:top w:val="nil"/>
          <w:left w:val="nil"/>
          <w:bottom w:val="nil"/>
          <w:right w:val="nil"/>
          <w:between w:val="nil"/>
        </w:pBdr>
        <w:spacing w:before="0" w:after="113"/>
        <w:ind w:left="567" w:firstLine="0"/>
        <w:jc w:val="center"/>
        <w:rPr>
          <w:del w:id="10838" w:author="Cristiano de Menezes Feu" w:date="2022-11-21T08:33:00Z"/>
          <w:b/>
          <w:color w:val="005583"/>
          <w:sz w:val="20"/>
          <w:szCs w:val="20"/>
        </w:rPr>
        <w:pPrChange w:id="10839" w:author="Cristiano de Menezes Feu" w:date="2022-11-21T08:33:00Z">
          <w:pPr>
            <w:widowControl w:val="0"/>
            <w:pBdr>
              <w:top w:val="nil"/>
              <w:left w:val="nil"/>
              <w:bottom w:val="nil"/>
              <w:right w:val="nil"/>
              <w:between w:val="nil"/>
            </w:pBdr>
            <w:spacing w:before="0" w:after="113"/>
            <w:ind w:left="567" w:firstLine="0"/>
          </w:pPr>
        </w:pPrChange>
      </w:pPr>
      <w:del w:id="10840" w:author="Cristiano de Menezes Feu" w:date="2022-11-21T08:33:00Z">
        <w:r w:rsidDel="00E631A1">
          <w:rPr>
            <w:b/>
            <w:color w:val="005583"/>
            <w:sz w:val="20"/>
            <w:szCs w:val="20"/>
          </w:rPr>
          <w:delText>QO</w:delText>
        </w:r>
        <w:r w:rsidDel="00E631A1">
          <w:rPr>
            <w:color w:val="005583"/>
            <w:sz w:val="20"/>
            <w:szCs w:val="20"/>
          </w:rPr>
          <w:delText xml:space="preserve"> 420/2009 – “[...] o interstício de duas sessões entre a publicação de parecer e a sua inclusão na Ordem do Dia, a que se refere o § 5º do art. 202 do RICD, diz respeito à inclusão de proposta de emenda à Constituição na Ordem do Dia do Plenário, após a deliberação do parecer pela Comissão Especial”, não havendo a necessidade deste interstício entre a apresentação do parecer do Relator e a apreciação da PEC pela Comissão.</w:delText>
        </w:r>
      </w:del>
    </w:p>
    <w:p w14:paraId="00000F9B" w14:textId="3C33F22A" w:rsidR="003D183A" w:rsidDel="00E631A1" w:rsidRDefault="008B7924" w:rsidP="00E631A1">
      <w:pPr>
        <w:widowControl w:val="0"/>
        <w:pBdr>
          <w:top w:val="nil"/>
          <w:left w:val="nil"/>
          <w:bottom w:val="nil"/>
          <w:right w:val="nil"/>
          <w:between w:val="nil"/>
        </w:pBdr>
        <w:spacing w:before="0" w:after="113"/>
        <w:ind w:left="567" w:firstLine="0"/>
        <w:jc w:val="center"/>
        <w:rPr>
          <w:del w:id="10841" w:author="Cristiano de Menezes Feu" w:date="2022-11-21T08:33:00Z"/>
          <w:color w:val="005583"/>
          <w:sz w:val="20"/>
          <w:szCs w:val="20"/>
        </w:rPr>
        <w:pPrChange w:id="10842" w:author="Cristiano de Menezes Feu" w:date="2022-11-21T08:33:00Z">
          <w:pPr>
            <w:widowControl w:val="0"/>
            <w:pBdr>
              <w:top w:val="nil"/>
              <w:left w:val="nil"/>
              <w:bottom w:val="nil"/>
              <w:right w:val="nil"/>
              <w:between w:val="nil"/>
            </w:pBdr>
            <w:spacing w:before="0" w:after="113"/>
            <w:ind w:left="567" w:firstLine="0"/>
          </w:pPr>
        </w:pPrChange>
      </w:pPr>
      <w:del w:id="10843" w:author="Cristiano de Menezes Feu" w:date="2022-11-21T08:33:00Z">
        <w:r w:rsidDel="00E631A1">
          <w:rPr>
            <w:b/>
            <w:color w:val="005583"/>
            <w:sz w:val="20"/>
            <w:szCs w:val="20"/>
          </w:rPr>
          <w:delText>QO</w:delText>
        </w:r>
        <w:r w:rsidDel="00E631A1">
          <w:rPr>
            <w:color w:val="005583"/>
            <w:sz w:val="20"/>
            <w:szCs w:val="20"/>
          </w:rPr>
          <w:delText xml:space="preserve"> 22/1999 – É possível requerimento para quebra do interstício de duas sessões entre a publicação do parecer e a inclusão da PEC na Ordem do Dia.</w:delText>
        </w:r>
      </w:del>
    </w:p>
    <w:p w14:paraId="00000F9C" w14:textId="72750097" w:rsidR="003D183A" w:rsidDel="00E631A1" w:rsidRDefault="008B7924" w:rsidP="00E631A1">
      <w:pPr>
        <w:widowControl w:val="0"/>
        <w:pBdr>
          <w:top w:val="nil"/>
          <w:left w:val="nil"/>
          <w:bottom w:val="nil"/>
          <w:right w:val="nil"/>
          <w:between w:val="nil"/>
        </w:pBdr>
        <w:ind w:firstLine="0"/>
        <w:jc w:val="center"/>
        <w:rPr>
          <w:del w:id="10844" w:author="Cristiano de Menezes Feu" w:date="2022-11-21T08:33:00Z"/>
          <w:b/>
          <w:color w:val="005583"/>
          <w:sz w:val="20"/>
          <w:szCs w:val="20"/>
        </w:rPr>
        <w:pPrChange w:id="10845" w:author="Cristiano de Menezes Feu" w:date="2022-11-21T08:33:00Z">
          <w:pPr>
            <w:widowControl w:val="0"/>
            <w:pBdr>
              <w:top w:val="nil"/>
              <w:left w:val="nil"/>
              <w:bottom w:val="nil"/>
              <w:right w:val="nil"/>
              <w:between w:val="nil"/>
            </w:pBdr>
          </w:pPr>
        </w:pPrChange>
      </w:pPr>
      <w:del w:id="10846" w:author="Cristiano de Menezes Feu" w:date="2022-11-21T08:33:00Z">
        <w:r w:rsidDel="00E631A1">
          <w:rPr>
            <w:color w:val="000000"/>
          </w:rPr>
          <w:delText>§ 6º A proposta será submetida a dois turnos de discussão e votação, com interstício de cinco sessões.</w:delText>
        </w:r>
      </w:del>
    </w:p>
    <w:p w14:paraId="00000F9D" w14:textId="287CD6F2" w:rsidR="003D183A" w:rsidDel="00E631A1" w:rsidRDefault="008B7924" w:rsidP="00E631A1">
      <w:pPr>
        <w:widowControl w:val="0"/>
        <w:pBdr>
          <w:top w:val="nil"/>
          <w:left w:val="nil"/>
          <w:bottom w:val="nil"/>
          <w:right w:val="nil"/>
          <w:between w:val="nil"/>
        </w:pBdr>
        <w:spacing w:before="0" w:after="113"/>
        <w:ind w:left="567" w:firstLine="0"/>
        <w:jc w:val="center"/>
        <w:rPr>
          <w:del w:id="10847" w:author="Cristiano de Menezes Feu" w:date="2022-11-21T08:33:00Z"/>
          <w:b/>
          <w:color w:val="005583"/>
          <w:sz w:val="20"/>
          <w:szCs w:val="20"/>
        </w:rPr>
        <w:pPrChange w:id="10848" w:author="Cristiano de Menezes Feu" w:date="2022-11-21T08:33:00Z">
          <w:pPr>
            <w:widowControl w:val="0"/>
            <w:pBdr>
              <w:top w:val="nil"/>
              <w:left w:val="nil"/>
              <w:bottom w:val="nil"/>
              <w:right w:val="nil"/>
              <w:between w:val="nil"/>
            </w:pBdr>
            <w:spacing w:before="0" w:after="113"/>
            <w:ind w:left="567" w:firstLine="0"/>
          </w:pPr>
        </w:pPrChange>
      </w:pPr>
      <w:del w:id="10849" w:author="Cristiano de Menezes Feu" w:date="2022-11-21T08:33:00Z">
        <w:r w:rsidDel="00E631A1">
          <w:rPr>
            <w:b/>
            <w:color w:val="005583"/>
            <w:sz w:val="20"/>
            <w:szCs w:val="20"/>
          </w:rPr>
          <w:delText>QO</w:delText>
        </w:r>
        <w:r w:rsidDel="00E631A1">
          <w:rPr>
            <w:color w:val="005583"/>
            <w:sz w:val="20"/>
            <w:szCs w:val="20"/>
          </w:rPr>
          <w:delText xml:space="preserve"> 720/2010 - Reafirma o entendimento constante da QO 790/2002 no sentido de que não há impedimento para a quebra do interstício de cinco sessões entre o primeiro e o segundo turno de votação de PEC.</w:delText>
        </w:r>
      </w:del>
    </w:p>
    <w:p w14:paraId="00000F9E" w14:textId="37499CEA" w:rsidR="003D183A" w:rsidDel="00E631A1" w:rsidRDefault="008B7924" w:rsidP="00E631A1">
      <w:pPr>
        <w:widowControl w:val="0"/>
        <w:pBdr>
          <w:top w:val="nil"/>
          <w:left w:val="nil"/>
          <w:bottom w:val="nil"/>
          <w:right w:val="nil"/>
          <w:between w:val="nil"/>
        </w:pBdr>
        <w:spacing w:before="0" w:after="113"/>
        <w:ind w:left="567" w:firstLine="0"/>
        <w:jc w:val="center"/>
        <w:rPr>
          <w:del w:id="10850" w:author="Cristiano de Menezes Feu" w:date="2022-11-21T08:33:00Z"/>
          <w:color w:val="005583"/>
          <w:sz w:val="20"/>
          <w:szCs w:val="20"/>
        </w:rPr>
        <w:pPrChange w:id="10851" w:author="Cristiano de Menezes Feu" w:date="2022-11-21T08:33:00Z">
          <w:pPr>
            <w:widowControl w:val="0"/>
            <w:pBdr>
              <w:top w:val="nil"/>
              <w:left w:val="nil"/>
              <w:bottom w:val="nil"/>
              <w:right w:val="nil"/>
              <w:between w:val="nil"/>
            </w:pBdr>
            <w:spacing w:before="0" w:after="113"/>
            <w:ind w:left="567" w:firstLine="0"/>
          </w:pPr>
        </w:pPrChange>
      </w:pPr>
      <w:del w:id="10852" w:author="Cristiano de Menezes Feu" w:date="2022-11-21T08:33:00Z">
        <w:r w:rsidDel="00E631A1">
          <w:rPr>
            <w:b/>
            <w:color w:val="005583"/>
            <w:sz w:val="20"/>
            <w:szCs w:val="20"/>
          </w:rPr>
          <w:delText>QO</w:delText>
        </w:r>
        <w:r w:rsidDel="00E631A1">
          <w:rPr>
            <w:color w:val="005583"/>
            <w:sz w:val="20"/>
            <w:szCs w:val="20"/>
          </w:rPr>
          <w:delText xml:space="preserve"> 678/2002 – “O marco inicial para a contagem do interstício regimental entre os dois turnos de deliberação deve ser o encerramento da votação do mérito da matéria, em primeiro turno, e não a eventual votação da redação do vencido, ainda que com emendas”.</w:delText>
        </w:r>
      </w:del>
    </w:p>
    <w:p w14:paraId="00000F9F" w14:textId="3D7A7AF0" w:rsidR="003D183A" w:rsidDel="00E631A1" w:rsidRDefault="008B7924" w:rsidP="00E631A1">
      <w:pPr>
        <w:widowControl w:val="0"/>
        <w:pBdr>
          <w:top w:val="nil"/>
          <w:left w:val="nil"/>
          <w:bottom w:val="nil"/>
          <w:right w:val="nil"/>
          <w:between w:val="nil"/>
        </w:pBdr>
        <w:ind w:firstLine="0"/>
        <w:jc w:val="center"/>
        <w:rPr>
          <w:del w:id="10853" w:author="Cristiano de Menezes Feu" w:date="2022-11-21T08:33:00Z"/>
          <w:color w:val="000000"/>
        </w:rPr>
        <w:pPrChange w:id="10854" w:author="Cristiano de Menezes Feu" w:date="2022-11-21T08:33:00Z">
          <w:pPr>
            <w:widowControl w:val="0"/>
            <w:pBdr>
              <w:top w:val="nil"/>
              <w:left w:val="nil"/>
              <w:bottom w:val="nil"/>
              <w:right w:val="nil"/>
              <w:between w:val="nil"/>
            </w:pBdr>
          </w:pPr>
        </w:pPrChange>
      </w:pPr>
      <w:del w:id="10855" w:author="Cristiano de Menezes Feu" w:date="2022-11-21T08:33:00Z">
        <w:r w:rsidDel="00E631A1">
          <w:rPr>
            <w:color w:val="000000"/>
          </w:rPr>
          <w:delText xml:space="preserve">§ 7º Será aprovada a proposta que obtiver, em ambos os turnos, três quintos </w:delText>
        </w:r>
        <w:r w:rsidDel="00E631A1">
          <w:rPr>
            <w:rFonts w:ascii="Sansita" w:eastAsia="Sansita" w:hAnsi="Sansita" w:cs="Sansita"/>
            <w:i/>
            <w:color w:val="005583"/>
          </w:rPr>
          <w:delText>(308 Deputados)</w:delText>
        </w:r>
        <w:r w:rsidDel="00E631A1">
          <w:rPr>
            <w:color w:val="000000"/>
          </w:rPr>
          <w:delText xml:space="preserve"> dos votos dos membros da Câmara dos Deputados, em votação nominal</w:delText>
        </w:r>
        <w:r w:rsidDel="00E631A1">
          <w:rPr>
            <w:color w:val="005583"/>
            <w:vertAlign w:val="superscript"/>
          </w:rPr>
          <w:footnoteReference w:id="410"/>
        </w:r>
        <w:r w:rsidDel="00E631A1">
          <w:rPr>
            <w:color w:val="000000"/>
          </w:rPr>
          <w:delText>.</w:delText>
        </w:r>
      </w:del>
    </w:p>
    <w:p w14:paraId="00000FA0" w14:textId="6EEC792A" w:rsidR="003D183A" w:rsidDel="00E631A1" w:rsidRDefault="008B7924" w:rsidP="00E631A1">
      <w:pPr>
        <w:widowControl w:val="0"/>
        <w:pBdr>
          <w:top w:val="nil"/>
          <w:left w:val="nil"/>
          <w:bottom w:val="nil"/>
          <w:right w:val="nil"/>
          <w:between w:val="nil"/>
        </w:pBdr>
        <w:ind w:firstLine="0"/>
        <w:jc w:val="center"/>
        <w:rPr>
          <w:del w:id="10859" w:author="Cristiano de Menezes Feu" w:date="2022-11-21T08:33:00Z"/>
          <w:b/>
          <w:color w:val="005583"/>
          <w:sz w:val="20"/>
          <w:szCs w:val="20"/>
        </w:rPr>
        <w:pPrChange w:id="10860" w:author="Cristiano de Menezes Feu" w:date="2022-11-21T08:33:00Z">
          <w:pPr>
            <w:widowControl w:val="0"/>
            <w:pBdr>
              <w:top w:val="nil"/>
              <w:left w:val="nil"/>
              <w:bottom w:val="nil"/>
              <w:right w:val="nil"/>
              <w:between w:val="nil"/>
            </w:pBdr>
          </w:pPr>
        </w:pPrChange>
      </w:pPr>
      <w:del w:id="10861" w:author="Cristiano de Menezes Feu" w:date="2022-11-21T08:33:00Z">
        <w:r w:rsidDel="00E631A1">
          <w:rPr>
            <w:color w:val="000000"/>
          </w:rPr>
          <w:delText>§ 8º Aplicam-se à proposta de emenda à Constituição, no que não colidir com o estatuído neste artigo, as disposições regimentais relativas ao trâmite e apreciação dos projetos de lei.</w:delText>
        </w:r>
      </w:del>
    </w:p>
    <w:p w14:paraId="00000FA1" w14:textId="722053D9" w:rsidR="003D183A" w:rsidDel="00E631A1" w:rsidRDefault="008B7924" w:rsidP="00E631A1">
      <w:pPr>
        <w:widowControl w:val="0"/>
        <w:pBdr>
          <w:top w:val="nil"/>
          <w:left w:val="nil"/>
          <w:bottom w:val="nil"/>
          <w:right w:val="nil"/>
          <w:between w:val="nil"/>
        </w:pBdr>
        <w:spacing w:before="0" w:after="113"/>
        <w:ind w:left="567" w:firstLine="0"/>
        <w:jc w:val="center"/>
        <w:rPr>
          <w:del w:id="10862" w:author="Cristiano de Menezes Feu" w:date="2022-11-21T08:33:00Z"/>
          <w:b/>
          <w:color w:val="005583"/>
          <w:sz w:val="20"/>
          <w:szCs w:val="20"/>
        </w:rPr>
        <w:pPrChange w:id="10863" w:author="Cristiano de Menezes Feu" w:date="2022-11-21T08:33:00Z">
          <w:pPr>
            <w:widowControl w:val="0"/>
            <w:pBdr>
              <w:top w:val="nil"/>
              <w:left w:val="nil"/>
              <w:bottom w:val="nil"/>
              <w:right w:val="nil"/>
              <w:between w:val="nil"/>
            </w:pBdr>
            <w:spacing w:before="0" w:after="113"/>
            <w:ind w:left="567" w:firstLine="0"/>
          </w:pPr>
        </w:pPrChange>
      </w:pPr>
      <w:del w:id="10864" w:author="Cristiano de Menezes Feu" w:date="2022-11-21T08:33:00Z">
        <w:r w:rsidDel="00E631A1">
          <w:rPr>
            <w:b/>
            <w:color w:val="005583"/>
            <w:sz w:val="20"/>
            <w:szCs w:val="20"/>
          </w:rPr>
          <w:delText>QO</w:delText>
        </w:r>
        <w:r w:rsidDel="00E631A1">
          <w:rPr>
            <w:color w:val="005583"/>
            <w:sz w:val="20"/>
            <w:szCs w:val="20"/>
          </w:rPr>
          <w:delText xml:space="preserve"> 197/2012 – Nos casos em que a Comissão Especial tenha sido extinta por motivo de mudança de legislatura, a elaboração da redação do vencido ou da redação final das PECs será cometida à Comissão de Constituição e Justiça e de Cidadania.</w:delText>
        </w:r>
      </w:del>
    </w:p>
    <w:p w14:paraId="00000FA2" w14:textId="18736C6F" w:rsidR="003D183A" w:rsidDel="00E631A1" w:rsidRDefault="008B7924" w:rsidP="00E631A1">
      <w:pPr>
        <w:widowControl w:val="0"/>
        <w:pBdr>
          <w:top w:val="nil"/>
          <w:left w:val="nil"/>
          <w:bottom w:val="nil"/>
          <w:right w:val="nil"/>
          <w:between w:val="nil"/>
        </w:pBdr>
        <w:spacing w:before="0" w:after="113"/>
        <w:ind w:left="567" w:firstLine="0"/>
        <w:jc w:val="center"/>
        <w:rPr>
          <w:del w:id="10865" w:author="Cristiano de Menezes Feu" w:date="2022-11-21T08:33:00Z"/>
          <w:b/>
          <w:color w:val="005583"/>
          <w:sz w:val="20"/>
          <w:szCs w:val="20"/>
        </w:rPr>
        <w:pPrChange w:id="10866" w:author="Cristiano de Menezes Feu" w:date="2022-11-21T08:33:00Z">
          <w:pPr>
            <w:widowControl w:val="0"/>
            <w:pBdr>
              <w:top w:val="nil"/>
              <w:left w:val="nil"/>
              <w:bottom w:val="nil"/>
              <w:right w:val="nil"/>
              <w:between w:val="nil"/>
            </w:pBdr>
            <w:spacing w:before="0" w:after="113"/>
            <w:ind w:left="567" w:firstLine="0"/>
          </w:pPr>
        </w:pPrChange>
      </w:pPr>
      <w:del w:id="10867" w:author="Cristiano de Menezes Feu" w:date="2022-11-21T08:33:00Z">
        <w:r w:rsidDel="00E631A1">
          <w:rPr>
            <w:b/>
            <w:color w:val="005583"/>
            <w:sz w:val="20"/>
            <w:szCs w:val="20"/>
          </w:rPr>
          <w:delText>QO</w:delText>
        </w:r>
        <w:r w:rsidDel="00E631A1">
          <w:rPr>
            <w:color w:val="005583"/>
            <w:sz w:val="20"/>
            <w:szCs w:val="20"/>
          </w:rPr>
          <w:delText xml:space="preserve"> 10.198/1991 – “[...] há impedimento legal para tramitação em regime de urgência de projeto de código e PEC”.</w:delText>
        </w:r>
      </w:del>
    </w:p>
    <w:p w14:paraId="00000FA3" w14:textId="0A955B73" w:rsidR="003D183A" w:rsidDel="00E631A1" w:rsidRDefault="008B7924" w:rsidP="00E631A1">
      <w:pPr>
        <w:widowControl w:val="0"/>
        <w:pBdr>
          <w:top w:val="nil"/>
          <w:left w:val="nil"/>
          <w:bottom w:val="nil"/>
          <w:right w:val="nil"/>
          <w:between w:val="nil"/>
        </w:pBdr>
        <w:spacing w:before="0" w:after="113"/>
        <w:ind w:left="567" w:firstLine="0"/>
        <w:jc w:val="center"/>
        <w:rPr>
          <w:del w:id="10868" w:author="Cristiano de Menezes Feu" w:date="2022-11-21T08:33:00Z"/>
          <w:color w:val="005583"/>
          <w:sz w:val="20"/>
          <w:szCs w:val="20"/>
        </w:rPr>
        <w:pPrChange w:id="10869" w:author="Cristiano de Menezes Feu" w:date="2022-11-21T08:33:00Z">
          <w:pPr>
            <w:widowControl w:val="0"/>
            <w:pBdr>
              <w:top w:val="nil"/>
              <w:left w:val="nil"/>
              <w:bottom w:val="nil"/>
              <w:right w:val="nil"/>
              <w:between w:val="nil"/>
            </w:pBdr>
            <w:spacing w:before="0" w:after="113"/>
            <w:ind w:left="567" w:firstLine="0"/>
          </w:pPr>
        </w:pPrChange>
      </w:pPr>
      <w:del w:id="10870" w:author="Cristiano de Menezes Feu" w:date="2022-11-21T08:33:00Z">
        <w:r w:rsidDel="00E631A1">
          <w:rPr>
            <w:b/>
            <w:color w:val="005583"/>
            <w:sz w:val="20"/>
            <w:szCs w:val="20"/>
          </w:rPr>
          <w:delText>Prática:</w:delText>
        </w:r>
        <w:r w:rsidDel="00E631A1">
          <w:rPr>
            <w:color w:val="005583"/>
            <w:sz w:val="20"/>
            <w:szCs w:val="20"/>
          </w:rPr>
          <w:delText xml:space="preserve"> A Presidência da Câmara tem adotado o critério da apensação de PECs quando as proposições se encontram no mesmo estágio de tramitação. Exemplo: PEC 111/2015, PEC 253/2016 e PEC 45/2019 </w:delText>
        </w:r>
        <w:r w:rsidDel="00E631A1">
          <w:rPr>
            <w:color w:val="005583"/>
            <w:sz w:val="20"/>
            <w:szCs w:val="20"/>
            <w:vertAlign w:val="superscript"/>
          </w:rPr>
          <w:footnoteReference w:id="411"/>
        </w:r>
        <w:r w:rsidDel="00E631A1">
          <w:rPr>
            <w:color w:val="005583"/>
            <w:sz w:val="20"/>
            <w:szCs w:val="20"/>
          </w:rPr>
          <w:delText>.</w:delText>
        </w:r>
      </w:del>
    </w:p>
    <w:p w14:paraId="00000FA4" w14:textId="5217EAF3" w:rsidR="003D183A" w:rsidDel="00E631A1" w:rsidRDefault="008B7924" w:rsidP="00E631A1">
      <w:pPr>
        <w:widowControl w:val="0"/>
        <w:pBdr>
          <w:top w:val="nil"/>
          <w:left w:val="nil"/>
          <w:bottom w:val="nil"/>
          <w:right w:val="nil"/>
          <w:between w:val="nil"/>
        </w:pBdr>
        <w:ind w:firstLine="0"/>
        <w:jc w:val="center"/>
        <w:rPr>
          <w:del w:id="10874" w:author="Cristiano de Menezes Feu" w:date="2022-11-21T08:33:00Z"/>
          <w:color w:val="000000"/>
        </w:rPr>
        <w:pPrChange w:id="10875" w:author="Cristiano de Menezes Feu" w:date="2022-11-21T08:33:00Z">
          <w:pPr>
            <w:widowControl w:val="0"/>
            <w:pBdr>
              <w:top w:val="nil"/>
              <w:left w:val="nil"/>
              <w:bottom w:val="nil"/>
              <w:right w:val="nil"/>
              <w:between w:val="nil"/>
            </w:pBdr>
          </w:pPr>
        </w:pPrChange>
      </w:pPr>
      <w:del w:id="10876" w:author="Cristiano de Menezes Feu" w:date="2022-11-21T08:33:00Z">
        <w:r w:rsidDel="00E631A1">
          <w:rPr>
            <w:rFonts w:ascii="ClearSans-Bold" w:eastAsia="ClearSans-Bold" w:hAnsi="ClearSans-Bold" w:cs="ClearSans-Bold"/>
            <w:b/>
            <w:color w:val="000000"/>
          </w:rPr>
          <w:delText>Art. 203.</w:delText>
        </w:r>
        <w:r w:rsidDel="00E631A1">
          <w:rPr>
            <w:color w:val="000000"/>
          </w:rPr>
          <w:delText xml:space="preserve"> A proposta de emenda à Constituição recebida do Senado Federal, bem como as emendas do Senado à proposta de emenda à Constituição oriunda da Câmara, terá a mesma tramitação estabelecida no artigo precedente. </w:delText>
        </w:r>
      </w:del>
    </w:p>
    <w:p w14:paraId="00000FA5" w14:textId="1290F3C5" w:rsidR="003D183A" w:rsidDel="00E631A1" w:rsidRDefault="008B7924" w:rsidP="00E631A1">
      <w:pPr>
        <w:widowControl w:val="0"/>
        <w:pBdr>
          <w:top w:val="nil"/>
          <w:left w:val="nil"/>
          <w:bottom w:val="nil"/>
          <w:right w:val="nil"/>
          <w:between w:val="nil"/>
        </w:pBdr>
        <w:spacing w:before="0" w:after="113"/>
        <w:ind w:left="567" w:firstLine="0"/>
        <w:jc w:val="center"/>
        <w:rPr>
          <w:del w:id="10877" w:author="Cristiano de Menezes Feu" w:date="2022-11-21T08:33:00Z"/>
          <w:color w:val="005583"/>
          <w:sz w:val="20"/>
          <w:szCs w:val="20"/>
        </w:rPr>
        <w:pPrChange w:id="10878" w:author="Cristiano de Menezes Feu" w:date="2022-11-21T08:33:00Z">
          <w:pPr>
            <w:widowControl w:val="0"/>
            <w:pBdr>
              <w:top w:val="nil"/>
              <w:left w:val="nil"/>
              <w:bottom w:val="nil"/>
              <w:right w:val="nil"/>
              <w:between w:val="nil"/>
            </w:pBdr>
            <w:spacing w:before="0" w:after="113"/>
            <w:ind w:left="567" w:firstLine="0"/>
          </w:pPr>
        </w:pPrChange>
      </w:pPr>
      <w:del w:id="10879" w:author="Cristiano de Menezes Feu" w:date="2022-11-21T08:33:00Z">
        <w:r w:rsidDel="00E631A1">
          <w:rPr>
            <w:b/>
            <w:color w:val="005583"/>
            <w:sz w:val="20"/>
            <w:szCs w:val="20"/>
          </w:rPr>
          <w:delText>Pratica:</w:delText>
        </w:r>
        <w:r w:rsidDel="00E631A1">
          <w:rPr>
            <w:color w:val="005583"/>
            <w:sz w:val="20"/>
            <w:szCs w:val="20"/>
          </w:rPr>
          <w:delText xml:space="preserve"> Proposta de Emenda à Constituição da Câmara dos Deputados alterada no Senado Federal volta a tramitar como nova proposta reiniciando a tramitação desde o início. Exemplo: PEC 34/2019</w:delText>
        </w:r>
      </w:del>
    </w:p>
    <w:p w14:paraId="00000FA6" w14:textId="2F126FB0" w:rsidR="003D183A" w:rsidDel="00E631A1" w:rsidRDefault="008B7924" w:rsidP="00E631A1">
      <w:pPr>
        <w:widowControl w:val="0"/>
        <w:pBdr>
          <w:top w:val="nil"/>
          <w:left w:val="nil"/>
          <w:bottom w:val="nil"/>
          <w:right w:val="nil"/>
          <w:between w:val="nil"/>
        </w:pBdr>
        <w:ind w:firstLine="0"/>
        <w:jc w:val="center"/>
        <w:rPr>
          <w:del w:id="10880" w:author="Cristiano de Menezes Feu" w:date="2022-11-21T08:33:00Z"/>
          <w:b/>
          <w:color w:val="005583"/>
          <w:sz w:val="20"/>
          <w:szCs w:val="20"/>
        </w:rPr>
        <w:pPrChange w:id="10881" w:author="Cristiano de Menezes Feu" w:date="2022-11-21T08:33:00Z">
          <w:pPr>
            <w:widowControl w:val="0"/>
            <w:pBdr>
              <w:top w:val="nil"/>
              <w:left w:val="nil"/>
              <w:bottom w:val="nil"/>
              <w:right w:val="nil"/>
              <w:between w:val="nil"/>
            </w:pBdr>
          </w:pPr>
        </w:pPrChange>
      </w:pPr>
      <w:del w:id="10882"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Quando ultimada na Câmara a aprovação da proposta, será o fato comunicado ao Presidente do Senado e convocada sessão para promulgação da emenda.</w:delText>
        </w:r>
        <w:r w:rsidDel="00E631A1">
          <w:rPr>
            <w:color w:val="005583"/>
            <w:vertAlign w:val="superscript"/>
          </w:rPr>
          <w:footnoteReference w:id="412"/>
        </w:r>
        <w:r w:rsidDel="00E631A1">
          <w:rPr>
            <w:color w:val="000000"/>
          </w:rPr>
          <w:delText xml:space="preserve"> </w:delText>
        </w:r>
      </w:del>
    </w:p>
    <w:p w14:paraId="00000FA7" w14:textId="01716118" w:rsidR="003D183A" w:rsidDel="00E631A1" w:rsidRDefault="008B7924" w:rsidP="00E631A1">
      <w:pPr>
        <w:widowControl w:val="0"/>
        <w:pBdr>
          <w:top w:val="nil"/>
          <w:left w:val="nil"/>
          <w:bottom w:val="nil"/>
          <w:right w:val="nil"/>
          <w:between w:val="nil"/>
        </w:pBdr>
        <w:spacing w:before="0" w:after="113"/>
        <w:ind w:left="567" w:firstLine="0"/>
        <w:jc w:val="center"/>
        <w:rPr>
          <w:del w:id="10886" w:author="Cristiano de Menezes Feu" w:date="2022-11-21T08:33:00Z"/>
          <w:color w:val="005583"/>
          <w:sz w:val="20"/>
          <w:szCs w:val="20"/>
        </w:rPr>
        <w:pPrChange w:id="10887" w:author="Cristiano de Menezes Feu" w:date="2022-11-21T08:33:00Z">
          <w:pPr>
            <w:widowControl w:val="0"/>
            <w:pBdr>
              <w:top w:val="nil"/>
              <w:left w:val="nil"/>
              <w:bottom w:val="nil"/>
              <w:right w:val="nil"/>
              <w:between w:val="nil"/>
            </w:pBdr>
            <w:spacing w:before="0" w:after="113"/>
            <w:ind w:left="567" w:firstLine="0"/>
          </w:pPr>
        </w:pPrChange>
      </w:pPr>
      <w:del w:id="10888" w:author="Cristiano de Menezes Feu" w:date="2022-11-21T08:33:00Z">
        <w:r w:rsidDel="00E631A1">
          <w:rPr>
            <w:b/>
            <w:color w:val="005583"/>
            <w:sz w:val="20"/>
            <w:szCs w:val="20"/>
          </w:rPr>
          <w:delText>QO</w:delText>
        </w:r>
        <w:r w:rsidDel="00E631A1">
          <w:rPr>
            <w:color w:val="005583"/>
            <w:sz w:val="20"/>
            <w:szCs w:val="20"/>
          </w:rPr>
          <w:delText xml:space="preserve"> 10.130/1998 – É possível “a promulgação parcial de PEC nas partes incontroversas que já tenham cumprido as exigências constitucionais [...]; se as alterações feitas pelo Senado Federal vierem na forma de Substitutivo integral, a proposta será recebida como se fosse proposta nova, seguindo todo o rito aplicado a uma proposta em início de tramitação”.</w:delText>
        </w:r>
      </w:del>
    </w:p>
    <w:p w14:paraId="00000FA8" w14:textId="1CAE807D" w:rsidR="003D183A" w:rsidDel="00E631A1" w:rsidRDefault="008B7924" w:rsidP="00E631A1">
      <w:pPr>
        <w:widowControl w:val="0"/>
        <w:pBdr>
          <w:top w:val="nil"/>
          <w:left w:val="nil"/>
          <w:bottom w:val="nil"/>
          <w:right w:val="nil"/>
          <w:between w:val="nil"/>
        </w:pBdr>
        <w:spacing w:before="170" w:after="113"/>
        <w:ind w:firstLine="0"/>
        <w:jc w:val="center"/>
        <w:rPr>
          <w:del w:id="10889" w:author="Cristiano de Menezes Feu" w:date="2022-11-21T08:33:00Z"/>
          <w:rFonts w:ascii="ClearSans-Light" w:eastAsia="ClearSans-Light" w:hAnsi="ClearSans-Light" w:cs="ClearSans-Light"/>
          <w:color w:val="000000"/>
          <w:sz w:val="24"/>
          <w:szCs w:val="24"/>
        </w:rPr>
        <w:pPrChange w:id="10890" w:author="Cristiano de Menezes Feu" w:date="2022-11-21T08:33:00Z">
          <w:pPr>
            <w:widowControl w:val="0"/>
            <w:pBdr>
              <w:top w:val="nil"/>
              <w:left w:val="nil"/>
              <w:bottom w:val="nil"/>
              <w:right w:val="nil"/>
              <w:between w:val="nil"/>
            </w:pBdr>
            <w:spacing w:before="170" w:after="113"/>
            <w:ind w:firstLine="0"/>
            <w:jc w:val="center"/>
          </w:pPr>
        </w:pPrChange>
      </w:pPr>
      <w:del w:id="10891" w:author="Cristiano de Menezes Feu" w:date="2022-11-21T08:33:00Z">
        <w:r w:rsidDel="00E631A1">
          <w:rPr>
            <w:rFonts w:ascii="ClearSans-Light" w:eastAsia="ClearSans-Light" w:hAnsi="ClearSans-Light" w:cs="ClearSans-Light"/>
            <w:color w:val="000000"/>
            <w:sz w:val="24"/>
            <w:szCs w:val="24"/>
          </w:rPr>
          <w:delText>CAPÍTULO II</w:delText>
        </w:r>
        <w:r w:rsidDel="00E631A1">
          <w:rPr>
            <w:rFonts w:ascii="ClearSans-Light" w:eastAsia="ClearSans-Light" w:hAnsi="ClearSans-Light" w:cs="ClearSans-Light"/>
            <w:color w:val="000000"/>
            <w:sz w:val="24"/>
            <w:szCs w:val="24"/>
          </w:rPr>
          <w:br/>
          <w:delText>DOS PROJETOS DE INICIATIVA DO PRESIDENTE DA REPÚBLICA COM SOLICITAÇÃO DE URGÊNCIA</w:delText>
        </w:r>
      </w:del>
    </w:p>
    <w:p w14:paraId="00000FA9" w14:textId="58F6E852" w:rsidR="003D183A" w:rsidDel="00E631A1" w:rsidRDefault="008B7924" w:rsidP="00E631A1">
      <w:pPr>
        <w:widowControl w:val="0"/>
        <w:pBdr>
          <w:top w:val="nil"/>
          <w:left w:val="nil"/>
          <w:bottom w:val="nil"/>
          <w:right w:val="nil"/>
          <w:between w:val="nil"/>
        </w:pBdr>
        <w:ind w:firstLine="0"/>
        <w:jc w:val="center"/>
        <w:rPr>
          <w:del w:id="10892" w:author="Cristiano de Menezes Feu" w:date="2022-11-21T08:33:00Z"/>
          <w:rFonts w:ascii="ClearSans-Bold" w:eastAsia="ClearSans-Bold" w:hAnsi="ClearSans-Bold" w:cs="ClearSans-Bold"/>
          <w:b/>
          <w:color w:val="000000"/>
        </w:rPr>
        <w:pPrChange w:id="10893" w:author="Cristiano de Menezes Feu" w:date="2022-11-21T08:33:00Z">
          <w:pPr>
            <w:widowControl w:val="0"/>
            <w:pBdr>
              <w:top w:val="nil"/>
              <w:left w:val="nil"/>
              <w:bottom w:val="nil"/>
              <w:right w:val="nil"/>
              <w:between w:val="nil"/>
            </w:pBdr>
          </w:pPr>
        </w:pPrChange>
      </w:pPr>
      <w:del w:id="10894" w:author="Cristiano de Menezes Feu" w:date="2022-11-21T08:33:00Z">
        <w:r w:rsidDel="00E631A1">
          <w:rPr>
            <w:rFonts w:ascii="ClearSans-Bold" w:eastAsia="ClearSans-Bold" w:hAnsi="ClearSans-Bold" w:cs="ClearSans-Bold"/>
            <w:b/>
            <w:color w:val="000000"/>
          </w:rPr>
          <w:delText>Art. 204.</w:delText>
        </w:r>
        <w:r w:rsidDel="00E631A1">
          <w:rPr>
            <w:color w:val="000000"/>
          </w:rPr>
          <w:delText xml:space="preserve"> A apreciação do projeto de lei de iniciativa do Presidente da República, para o qual tenha solicitado urgência, consoante os §§ 1º, 2º e 3º do art. 64 da Constituição Federal,</w:delText>
        </w:r>
        <w:r w:rsidDel="00E631A1">
          <w:rPr>
            <w:color w:val="005583"/>
            <w:vertAlign w:val="superscript"/>
          </w:rPr>
          <w:footnoteReference w:id="413"/>
        </w:r>
        <w:r w:rsidDel="00E631A1">
          <w:rPr>
            <w:color w:val="000000"/>
          </w:rPr>
          <w:delText xml:space="preserve"> obedecerá ao seguinte:</w:delText>
        </w:r>
      </w:del>
    </w:p>
    <w:p w14:paraId="00000FAA" w14:textId="6CC8519B" w:rsidR="003D183A" w:rsidDel="00E631A1" w:rsidRDefault="008B7924" w:rsidP="00E631A1">
      <w:pPr>
        <w:widowControl w:val="0"/>
        <w:pBdr>
          <w:top w:val="nil"/>
          <w:left w:val="nil"/>
          <w:bottom w:val="nil"/>
          <w:right w:val="nil"/>
          <w:between w:val="nil"/>
        </w:pBdr>
        <w:spacing w:before="0" w:after="113"/>
        <w:ind w:left="567" w:firstLine="0"/>
        <w:jc w:val="center"/>
        <w:rPr>
          <w:del w:id="10898" w:author="Cristiano de Menezes Feu" w:date="2022-11-21T08:33:00Z"/>
          <w:b/>
          <w:color w:val="005583"/>
          <w:sz w:val="20"/>
          <w:szCs w:val="20"/>
        </w:rPr>
        <w:pPrChange w:id="10899" w:author="Cristiano de Menezes Feu" w:date="2022-11-21T08:33:00Z">
          <w:pPr>
            <w:widowControl w:val="0"/>
            <w:pBdr>
              <w:top w:val="nil"/>
              <w:left w:val="nil"/>
              <w:bottom w:val="nil"/>
              <w:right w:val="nil"/>
              <w:between w:val="nil"/>
            </w:pBdr>
            <w:spacing w:before="0" w:after="113"/>
            <w:ind w:left="567" w:firstLine="0"/>
          </w:pPr>
        </w:pPrChange>
      </w:pPr>
      <w:del w:id="10900" w:author="Cristiano de Menezes Feu" w:date="2022-11-21T08:33:00Z">
        <w:r w:rsidDel="00E631A1">
          <w:rPr>
            <w:color w:val="005583"/>
            <w:sz w:val="20"/>
            <w:szCs w:val="20"/>
          </w:rPr>
          <w:delText>Art. 151, I, l.</w:delText>
        </w:r>
      </w:del>
    </w:p>
    <w:p w14:paraId="00000FAB" w14:textId="364FE480" w:rsidR="003D183A" w:rsidDel="00E631A1" w:rsidRDefault="008B7924" w:rsidP="00E631A1">
      <w:pPr>
        <w:widowControl w:val="0"/>
        <w:pBdr>
          <w:top w:val="nil"/>
          <w:left w:val="nil"/>
          <w:bottom w:val="nil"/>
          <w:right w:val="nil"/>
          <w:between w:val="nil"/>
        </w:pBdr>
        <w:spacing w:before="0" w:after="113"/>
        <w:ind w:left="567" w:firstLine="0"/>
        <w:jc w:val="center"/>
        <w:rPr>
          <w:del w:id="10901" w:author="Cristiano de Menezes Feu" w:date="2022-11-21T08:33:00Z"/>
          <w:b/>
          <w:color w:val="005583"/>
          <w:sz w:val="20"/>
          <w:szCs w:val="20"/>
        </w:rPr>
        <w:pPrChange w:id="10902" w:author="Cristiano de Menezes Feu" w:date="2022-11-21T08:33:00Z">
          <w:pPr>
            <w:widowControl w:val="0"/>
            <w:pBdr>
              <w:top w:val="nil"/>
              <w:left w:val="nil"/>
              <w:bottom w:val="nil"/>
              <w:right w:val="nil"/>
              <w:between w:val="nil"/>
            </w:pBdr>
            <w:spacing w:before="0" w:after="113"/>
            <w:ind w:left="567" w:firstLine="0"/>
          </w:pPr>
        </w:pPrChange>
      </w:pPr>
      <w:del w:id="10903" w:author="Cristiano de Menezes Feu" w:date="2022-11-21T08:33:00Z">
        <w:r w:rsidDel="00E631A1">
          <w:rPr>
            <w:b/>
            <w:color w:val="005583"/>
            <w:sz w:val="20"/>
            <w:szCs w:val="20"/>
          </w:rPr>
          <w:delText>Ato da Mesa</w:delText>
        </w:r>
        <w:r w:rsidDel="00E631A1">
          <w:rPr>
            <w:color w:val="005583"/>
            <w:sz w:val="20"/>
            <w:szCs w:val="20"/>
          </w:rPr>
          <w:delText xml:space="preserve"> nº 177/1989, art. 1º, III (última parte).</w:delText>
        </w:r>
        <w:r w:rsidDel="00E631A1">
          <w:rPr>
            <w:color w:val="005583"/>
            <w:sz w:val="20"/>
            <w:szCs w:val="20"/>
            <w:vertAlign w:val="superscript"/>
          </w:rPr>
          <w:footnoteReference w:id="414"/>
        </w:r>
        <w:r w:rsidDel="00E631A1">
          <w:rPr>
            <w:color w:val="005583"/>
            <w:sz w:val="20"/>
            <w:szCs w:val="20"/>
          </w:rPr>
          <w:delText xml:space="preserve"> </w:delText>
        </w:r>
      </w:del>
    </w:p>
    <w:p w14:paraId="00000FAC" w14:textId="15AFC5D8" w:rsidR="003D183A" w:rsidDel="00E631A1" w:rsidRDefault="008B7924" w:rsidP="00E631A1">
      <w:pPr>
        <w:widowControl w:val="0"/>
        <w:pBdr>
          <w:top w:val="nil"/>
          <w:left w:val="nil"/>
          <w:bottom w:val="nil"/>
          <w:right w:val="nil"/>
          <w:between w:val="nil"/>
        </w:pBdr>
        <w:spacing w:before="0" w:after="113"/>
        <w:ind w:left="567" w:firstLine="0"/>
        <w:jc w:val="center"/>
        <w:rPr>
          <w:del w:id="10907" w:author="Cristiano de Menezes Feu" w:date="2022-11-21T08:33:00Z"/>
          <w:b/>
          <w:color w:val="005583"/>
          <w:sz w:val="20"/>
          <w:szCs w:val="20"/>
        </w:rPr>
        <w:pPrChange w:id="10908" w:author="Cristiano de Menezes Feu" w:date="2022-11-21T08:33:00Z">
          <w:pPr>
            <w:widowControl w:val="0"/>
            <w:pBdr>
              <w:top w:val="nil"/>
              <w:left w:val="nil"/>
              <w:bottom w:val="nil"/>
              <w:right w:val="nil"/>
              <w:between w:val="nil"/>
            </w:pBdr>
            <w:spacing w:before="0" w:after="113"/>
            <w:ind w:left="567" w:firstLine="0"/>
          </w:pPr>
        </w:pPrChange>
      </w:pPr>
      <w:del w:id="10909" w:author="Cristiano de Menezes Feu" w:date="2022-11-21T08:33:00Z">
        <w:r w:rsidDel="00E631A1">
          <w:rPr>
            <w:b/>
            <w:color w:val="005583"/>
            <w:sz w:val="20"/>
            <w:szCs w:val="20"/>
          </w:rPr>
          <w:delText>QO</w:delText>
        </w:r>
        <w:r w:rsidDel="00E631A1">
          <w:rPr>
            <w:color w:val="005583"/>
            <w:sz w:val="20"/>
            <w:szCs w:val="20"/>
          </w:rPr>
          <w:delText xml:space="preserve"> 470/2001 – É possível nova solicitação, pelo Poder Executivo, de urgência constitucional para matéria para a qual já havia utilizado esse benefício.</w:delText>
        </w:r>
      </w:del>
    </w:p>
    <w:p w14:paraId="00000FAD" w14:textId="03D715FB" w:rsidR="003D183A" w:rsidDel="00E631A1" w:rsidRDefault="008B7924" w:rsidP="00E631A1">
      <w:pPr>
        <w:widowControl w:val="0"/>
        <w:pBdr>
          <w:top w:val="nil"/>
          <w:left w:val="nil"/>
          <w:bottom w:val="nil"/>
          <w:right w:val="nil"/>
          <w:between w:val="nil"/>
        </w:pBdr>
        <w:spacing w:before="0" w:after="113"/>
        <w:ind w:left="567" w:firstLine="0"/>
        <w:jc w:val="center"/>
        <w:rPr>
          <w:del w:id="10910" w:author="Cristiano de Menezes Feu" w:date="2022-11-21T08:33:00Z"/>
          <w:color w:val="005583"/>
          <w:sz w:val="20"/>
          <w:szCs w:val="20"/>
        </w:rPr>
        <w:pPrChange w:id="10911" w:author="Cristiano de Menezes Feu" w:date="2022-11-21T08:33:00Z">
          <w:pPr>
            <w:widowControl w:val="0"/>
            <w:pBdr>
              <w:top w:val="nil"/>
              <w:left w:val="nil"/>
              <w:bottom w:val="nil"/>
              <w:right w:val="nil"/>
              <w:between w:val="nil"/>
            </w:pBdr>
            <w:spacing w:before="0" w:after="113"/>
            <w:ind w:left="567" w:firstLine="0"/>
          </w:pPr>
        </w:pPrChange>
      </w:pPr>
      <w:del w:id="10912" w:author="Cristiano de Menezes Feu" w:date="2022-11-21T08:33:00Z">
        <w:r w:rsidDel="00E631A1">
          <w:rPr>
            <w:b/>
            <w:color w:val="005583"/>
            <w:sz w:val="20"/>
            <w:szCs w:val="20"/>
          </w:rPr>
          <w:delText>QO</w:delText>
        </w:r>
        <w:r w:rsidDel="00E631A1">
          <w:rPr>
            <w:color w:val="005583"/>
            <w:sz w:val="20"/>
            <w:szCs w:val="20"/>
          </w:rPr>
          <w:delText xml:space="preserve"> 10.498/2000 – É possível o requerimento de urgência do art. 155 para matérias com urgência requerida pelo Poder Executivo, nos termos do art. 64 da CF; “a urgência urgentíssima e a urgência constitucional não são incompatíveis”.</w:delText>
        </w:r>
      </w:del>
    </w:p>
    <w:p w14:paraId="00000FAE" w14:textId="0810F72A" w:rsidR="003D183A" w:rsidDel="00E631A1" w:rsidRDefault="008B7924" w:rsidP="00E631A1">
      <w:pPr>
        <w:widowControl w:val="0"/>
        <w:pBdr>
          <w:top w:val="nil"/>
          <w:left w:val="nil"/>
          <w:bottom w:val="nil"/>
          <w:right w:val="nil"/>
          <w:between w:val="nil"/>
        </w:pBdr>
        <w:ind w:firstLine="0"/>
        <w:jc w:val="center"/>
        <w:rPr>
          <w:del w:id="10913" w:author="Cristiano de Menezes Feu" w:date="2022-11-21T08:33:00Z"/>
          <w:b/>
          <w:color w:val="000000"/>
        </w:rPr>
        <w:pPrChange w:id="10914" w:author="Cristiano de Menezes Feu" w:date="2022-11-21T08:33:00Z">
          <w:pPr>
            <w:widowControl w:val="0"/>
            <w:pBdr>
              <w:top w:val="nil"/>
              <w:left w:val="nil"/>
              <w:bottom w:val="nil"/>
              <w:right w:val="nil"/>
              <w:between w:val="nil"/>
            </w:pBdr>
          </w:pPr>
        </w:pPrChange>
      </w:pPr>
      <w:del w:id="10915" w:author="Cristiano de Menezes Feu" w:date="2022-11-21T08:33:00Z">
        <w:r w:rsidDel="00E631A1">
          <w:rPr>
            <w:color w:val="000000"/>
          </w:rPr>
          <w:delText xml:space="preserve">I - findo o prazo de quarenta e cinco dias de seu recebimento pela Câmara, sem a manifestação definitiva do Plenário, o projeto será incluído na Ordem do Dia, sobrestando-se a deliberação quanto aos demais assuntos, para que se ultime sua votação; </w:delText>
        </w:r>
      </w:del>
    </w:p>
    <w:p w14:paraId="00000FAF" w14:textId="12CB1A12" w:rsidR="003D183A" w:rsidDel="00E631A1" w:rsidRDefault="008B7924" w:rsidP="00E631A1">
      <w:pPr>
        <w:widowControl w:val="0"/>
        <w:pBdr>
          <w:top w:val="nil"/>
          <w:left w:val="nil"/>
          <w:bottom w:val="nil"/>
          <w:right w:val="nil"/>
          <w:between w:val="nil"/>
        </w:pBdr>
        <w:spacing w:before="0" w:after="113"/>
        <w:ind w:left="567" w:firstLine="0"/>
        <w:jc w:val="center"/>
        <w:rPr>
          <w:del w:id="10916" w:author="Cristiano de Menezes Feu" w:date="2022-11-21T08:33:00Z"/>
          <w:b/>
          <w:color w:val="005583"/>
          <w:sz w:val="20"/>
          <w:szCs w:val="20"/>
        </w:rPr>
        <w:pPrChange w:id="10917" w:author="Cristiano de Menezes Feu" w:date="2022-11-21T08:33:00Z">
          <w:pPr>
            <w:widowControl w:val="0"/>
            <w:pBdr>
              <w:top w:val="nil"/>
              <w:left w:val="nil"/>
              <w:bottom w:val="nil"/>
              <w:right w:val="nil"/>
              <w:between w:val="nil"/>
            </w:pBdr>
            <w:spacing w:before="0" w:after="113"/>
            <w:ind w:left="567" w:firstLine="0"/>
          </w:pPr>
        </w:pPrChange>
      </w:pPr>
      <w:del w:id="10918" w:author="Cristiano de Menezes Feu" w:date="2022-11-21T08:33:00Z">
        <w:r w:rsidDel="00E631A1">
          <w:rPr>
            <w:b/>
            <w:color w:val="005583"/>
            <w:sz w:val="20"/>
            <w:szCs w:val="20"/>
          </w:rPr>
          <w:delText>QO</w:delText>
        </w:r>
        <w:r w:rsidDel="00E631A1">
          <w:rPr>
            <w:color w:val="005583"/>
            <w:sz w:val="20"/>
            <w:szCs w:val="20"/>
          </w:rPr>
          <w:delText xml:space="preserve"> 508/2009 – O tratamento relativo ao trancamento da pauta por projeto de lei com urgência constitucional deve ser o mesmo aplicado às medidas provisórias pela QO 411/2009,</w:delText>
        </w:r>
        <w:r w:rsidDel="00E631A1">
          <w:rPr>
            <w:color w:val="005583"/>
            <w:sz w:val="20"/>
            <w:szCs w:val="20"/>
            <w:vertAlign w:val="superscript"/>
          </w:rPr>
          <w:footnoteReference w:id="415"/>
        </w:r>
        <w:r w:rsidDel="00E631A1">
          <w:rPr>
            <w:color w:val="005583"/>
            <w:sz w:val="20"/>
            <w:szCs w:val="20"/>
          </w:rPr>
          <w:delText xml:space="preserve"> permitindo a votação, em sessões extraordinárias, de matérias para as quais o Presidente da República não possa pedir urgência ou ter iniciativa.</w:delText>
        </w:r>
      </w:del>
    </w:p>
    <w:p w14:paraId="00000FB0" w14:textId="0A884BB2" w:rsidR="003D183A" w:rsidDel="00E631A1" w:rsidRDefault="008B7924" w:rsidP="00E631A1">
      <w:pPr>
        <w:widowControl w:val="0"/>
        <w:pBdr>
          <w:top w:val="nil"/>
          <w:left w:val="nil"/>
          <w:bottom w:val="nil"/>
          <w:right w:val="nil"/>
          <w:between w:val="nil"/>
        </w:pBdr>
        <w:spacing w:before="0" w:after="113"/>
        <w:ind w:left="567" w:firstLine="0"/>
        <w:jc w:val="center"/>
        <w:rPr>
          <w:del w:id="10922" w:author="Cristiano de Menezes Feu" w:date="2022-11-21T08:33:00Z"/>
          <w:b/>
          <w:color w:val="005583"/>
          <w:sz w:val="20"/>
          <w:szCs w:val="20"/>
        </w:rPr>
        <w:pPrChange w:id="10923" w:author="Cristiano de Menezes Feu" w:date="2022-11-21T08:33:00Z">
          <w:pPr>
            <w:widowControl w:val="0"/>
            <w:pBdr>
              <w:top w:val="nil"/>
              <w:left w:val="nil"/>
              <w:bottom w:val="nil"/>
              <w:right w:val="nil"/>
              <w:between w:val="nil"/>
            </w:pBdr>
            <w:spacing w:before="0" w:after="113"/>
            <w:ind w:left="567" w:firstLine="0"/>
          </w:pPr>
        </w:pPrChange>
      </w:pPr>
      <w:del w:id="10924" w:author="Cristiano de Menezes Feu" w:date="2022-11-21T08:33:00Z">
        <w:r w:rsidDel="00E631A1">
          <w:rPr>
            <w:b/>
            <w:color w:val="005583"/>
            <w:sz w:val="20"/>
            <w:szCs w:val="20"/>
          </w:rPr>
          <w:delText>QO</w:delText>
        </w:r>
        <w:r w:rsidDel="00E631A1">
          <w:rPr>
            <w:color w:val="005583"/>
            <w:sz w:val="20"/>
            <w:szCs w:val="20"/>
          </w:rPr>
          <w:delText xml:space="preserve"> 609/2005 – Não há amparo constitucional para trancamento da pauta das Comissões que apreciam projeto do Executivo com urgência constitucional.</w:delText>
        </w:r>
      </w:del>
    </w:p>
    <w:p w14:paraId="00000FB1" w14:textId="1B5F9EAA" w:rsidR="003D183A" w:rsidDel="00E631A1" w:rsidRDefault="008B7924" w:rsidP="00E631A1">
      <w:pPr>
        <w:widowControl w:val="0"/>
        <w:pBdr>
          <w:top w:val="nil"/>
          <w:left w:val="nil"/>
          <w:bottom w:val="nil"/>
          <w:right w:val="nil"/>
          <w:between w:val="nil"/>
        </w:pBdr>
        <w:spacing w:before="0" w:after="113"/>
        <w:ind w:left="567" w:firstLine="0"/>
        <w:jc w:val="center"/>
        <w:rPr>
          <w:del w:id="10925" w:author="Cristiano de Menezes Feu" w:date="2022-11-21T08:33:00Z"/>
          <w:b/>
          <w:color w:val="005583"/>
          <w:sz w:val="20"/>
          <w:szCs w:val="20"/>
        </w:rPr>
        <w:pPrChange w:id="10926" w:author="Cristiano de Menezes Feu" w:date="2022-11-21T08:33:00Z">
          <w:pPr>
            <w:widowControl w:val="0"/>
            <w:pBdr>
              <w:top w:val="nil"/>
              <w:left w:val="nil"/>
              <w:bottom w:val="nil"/>
              <w:right w:val="nil"/>
              <w:between w:val="nil"/>
            </w:pBdr>
            <w:spacing w:before="0" w:after="113"/>
            <w:ind w:left="567" w:firstLine="0"/>
          </w:pPr>
        </w:pPrChange>
      </w:pPr>
      <w:del w:id="10927" w:author="Cristiano de Menezes Feu" w:date="2022-11-21T08:33:00Z">
        <w:r w:rsidDel="00E631A1">
          <w:rPr>
            <w:b/>
            <w:color w:val="005583"/>
            <w:sz w:val="20"/>
            <w:szCs w:val="20"/>
          </w:rPr>
          <w:delText>QO</w:delText>
        </w:r>
        <w:r w:rsidDel="00E631A1">
          <w:rPr>
            <w:color w:val="005583"/>
            <w:sz w:val="20"/>
            <w:szCs w:val="20"/>
          </w:rPr>
          <w:delText xml:space="preserve"> 79/2015 – [...] “é possível apreciar recursos interpostos contra a tramitação conclusiva (art. 58, § 2º, I, da Constituição Federal, c/c art. 132, § 2º, do RICD) ou contra pareceres terminativos (art. 54, do RICD), ainda que a pauta se encontre sobrestada por medidas provisórias ou por proposições tramitando em urgência constitucional, com o prazo constitucional de 45 dias vencido, em ambos os casos.”</w:delText>
        </w:r>
      </w:del>
    </w:p>
    <w:p w14:paraId="00000FB2" w14:textId="692A747D" w:rsidR="003D183A" w:rsidDel="00E631A1" w:rsidRDefault="008B7924" w:rsidP="00E631A1">
      <w:pPr>
        <w:widowControl w:val="0"/>
        <w:pBdr>
          <w:top w:val="nil"/>
          <w:left w:val="nil"/>
          <w:bottom w:val="nil"/>
          <w:right w:val="nil"/>
          <w:between w:val="nil"/>
        </w:pBdr>
        <w:spacing w:before="0" w:after="113"/>
        <w:ind w:left="567" w:firstLine="0"/>
        <w:jc w:val="center"/>
        <w:rPr>
          <w:del w:id="10928" w:author="Cristiano de Menezes Feu" w:date="2022-11-21T08:33:00Z"/>
          <w:b/>
          <w:color w:val="005583"/>
          <w:sz w:val="20"/>
          <w:szCs w:val="20"/>
        </w:rPr>
        <w:pPrChange w:id="10929" w:author="Cristiano de Menezes Feu" w:date="2022-11-21T08:33:00Z">
          <w:pPr>
            <w:widowControl w:val="0"/>
            <w:pBdr>
              <w:top w:val="nil"/>
              <w:left w:val="nil"/>
              <w:bottom w:val="nil"/>
              <w:right w:val="nil"/>
              <w:between w:val="nil"/>
            </w:pBdr>
            <w:spacing w:before="0" w:after="113"/>
            <w:ind w:left="567" w:firstLine="0"/>
          </w:pPr>
        </w:pPrChange>
      </w:pPr>
      <w:del w:id="10930" w:author="Cristiano de Menezes Feu" w:date="2022-11-21T08:33:00Z">
        <w:r w:rsidDel="00E631A1">
          <w:rPr>
            <w:b/>
            <w:color w:val="005583"/>
            <w:sz w:val="20"/>
            <w:szCs w:val="20"/>
          </w:rPr>
          <w:delText>Observação 1:</w:delText>
        </w:r>
        <w:r w:rsidDel="00E631A1">
          <w:rPr>
            <w:color w:val="005583"/>
            <w:sz w:val="20"/>
            <w:szCs w:val="20"/>
          </w:rPr>
          <w:delText xml:space="preserve"> o projeto com urgência constitucional, mesmo trancando a pauta do Plenário, não tem sua tramitação prejudicada nas Comissões. Exemplo: PL 37/2011.</w:delText>
        </w:r>
      </w:del>
    </w:p>
    <w:p w14:paraId="00000FB3" w14:textId="3A2E9677" w:rsidR="003D183A" w:rsidDel="00E631A1" w:rsidRDefault="008B7924" w:rsidP="00E631A1">
      <w:pPr>
        <w:widowControl w:val="0"/>
        <w:pBdr>
          <w:top w:val="nil"/>
          <w:left w:val="nil"/>
          <w:bottom w:val="nil"/>
          <w:right w:val="nil"/>
          <w:between w:val="nil"/>
        </w:pBdr>
        <w:spacing w:before="0" w:after="113"/>
        <w:ind w:left="567" w:firstLine="0"/>
        <w:jc w:val="center"/>
        <w:rPr>
          <w:del w:id="10931" w:author="Cristiano de Menezes Feu" w:date="2022-11-21T08:33:00Z"/>
          <w:color w:val="005583"/>
          <w:sz w:val="20"/>
          <w:szCs w:val="20"/>
        </w:rPr>
        <w:pPrChange w:id="10932" w:author="Cristiano de Menezes Feu" w:date="2022-11-21T08:33:00Z">
          <w:pPr>
            <w:widowControl w:val="0"/>
            <w:pBdr>
              <w:top w:val="nil"/>
              <w:left w:val="nil"/>
              <w:bottom w:val="nil"/>
              <w:right w:val="nil"/>
              <w:between w:val="nil"/>
            </w:pBdr>
            <w:spacing w:before="0" w:after="113"/>
            <w:ind w:left="567" w:firstLine="0"/>
          </w:pPr>
        </w:pPrChange>
      </w:pPr>
      <w:del w:id="10933" w:author="Cristiano de Menezes Feu" w:date="2022-11-21T08:33:00Z">
        <w:r w:rsidDel="00E631A1">
          <w:rPr>
            <w:b/>
            <w:color w:val="005583"/>
            <w:sz w:val="20"/>
            <w:szCs w:val="20"/>
          </w:rPr>
          <w:delText>Observação 2:</w:delText>
        </w:r>
        <w:r w:rsidDel="00E631A1">
          <w:rPr>
            <w:color w:val="005583"/>
            <w:sz w:val="20"/>
            <w:szCs w:val="20"/>
          </w:rPr>
          <w:delText xml:space="preserve"> o trancamento da pauta por projeto com urgência constitucional não inviabiliza a deliberação de projetos de código, conforme § 4º do art. 64 da CF </w:delText>
        </w:r>
        <w:r w:rsidDel="00E631A1">
          <w:rPr>
            <w:color w:val="005583"/>
            <w:sz w:val="20"/>
            <w:szCs w:val="20"/>
            <w:vertAlign w:val="superscript"/>
          </w:rPr>
          <w:footnoteReference w:id="416"/>
        </w:r>
        <w:r w:rsidDel="00E631A1">
          <w:rPr>
            <w:color w:val="005583"/>
            <w:sz w:val="20"/>
            <w:szCs w:val="20"/>
          </w:rPr>
          <w:delText>.</w:delText>
        </w:r>
      </w:del>
    </w:p>
    <w:p w14:paraId="00000FB4" w14:textId="70E0DB74" w:rsidR="003D183A" w:rsidDel="00E631A1" w:rsidRDefault="008B7924" w:rsidP="00E631A1">
      <w:pPr>
        <w:widowControl w:val="0"/>
        <w:pBdr>
          <w:top w:val="nil"/>
          <w:left w:val="nil"/>
          <w:bottom w:val="nil"/>
          <w:right w:val="nil"/>
          <w:between w:val="nil"/>
        </w:pBdr>
        <w:spacing w:before="0" w:after="113"/>
        <w:ind w:left="567" w:firstLine="0"/>
        <w:jc w:val="center"/>
        <w:rPr>
          <w:del w:id="10937" w:author="Cristiano de Menezes Feu" w:date="2022-11-21T08:33:00Z"/>
          <w:color w:val="FF0000"/>
          <w:sz w:val="20"/>
          <w:szCs w:val="20"/>
        </w:rPr>
        <w:pPrChange w:id="10938" w:author="Cristiano de Menezes Feu" w:date="2022-11-21T08:33:00Z">
          <w:pPr>
            <w:widowControl w:val="0"/>
            <w:pBdr>
              <w:top w:val="nil"/>
              <w:left w:val="nil"/>
              <w:bottom w:val="nil"/>
              <w:right w:val="nil"/>
              <w:between w:val="nil"/>
            </w:pBdr>
            <w:spacing w:before="0" w:after="113"/>
            <w:ind w:left="567" w:firstLine="0"/>
          </w:pPr>
        </w:pPrChange>
      </w:pPr>
      <w:del w:id="10939" w:author="Cristiano de Menezes Feu" w:date="2022-11-21T08:33:00Z">
        <w:r w:rsidDel="00E631A1">
          <w:rPr>
            <w:b/>
            <w:color w:val="FF0000"/>
            <w:sz w:val="20"/>
            <w:szCs w:val="20"/>
          </w:rPr>
          <w:delText xml:space="preserve">MS 27931 -  </w:delText>
        </w:r>
        <w:r w:rsidDel="00E631A1">
          <w:rPr>
            <w:color w:val="FF0000"/>
            <w:sz w:val="20"/>
            <w:szCs w:val="20"/>
          </w:rPr>
          <w:delText>O STF fixou entendimento de que o regime de urgência previsto em tal dispositivo constitucional – que impõe o sobrestamento das deliberações legislativas das Casas do Congresso Nacional – refere-se, tão somente, àquelas matérias que se mostram passíveis de regramento por medida provisória, excluídos, em consequência, do bloqueio imposto pelo mencionado § 6º do art. 62 da Lei Fundamental, as propostas de emenda à Constituição e os projetos de lei complementar, de decreto legislativo, de resolução e, até mesmo, tratando-se de projetos de lei ordinária, aqueles que veiculem temas pré-excluídos do âmbito de incidência das medidas provisórias (CF, art. 62, § 1º, I, II e IV).</w:delText>
        </w:r>
      </w:del>
    </w:p>
    <w:p w14:paraId="00000FB5" w14:textId="7D4FE13B" w:rsidR="003D183A" w:rsidDel="00E631A1" w:rsidRDefault="003D183A" w:rsidP="00E631A1">
      <w:pPr>
        <w:widowControl w:val="0"/>
        <w:pBdr>
          <w:top w:val="nil"/>
          <w:left w:val="nil"/>
          <w:bottom w:val="nil"/>
          <w:right w:val="nil"/>
          <w:between w:val="nil"/>
        </w:pBdr>
        <w:spacing w:before="0" w:after="113"/>
        <w:ind w:left="567" w:firstLine="0"/>
        <w:jc w:val="center"/>
        <w:rPr>
          <w:del w:id="10940" w:author="Cristiano de Menezes Feu" w:date="2022-11-21T08:33:00Z"/>
          <w:color w:val="005583"/>
          <w:sz w:val="20"/>
          <w:szCs w:val="20"/>
        </w:rPr>
        <w:pPrChange w:id="10941" w:author="Cristiano de Menezes Feu" w:date="2022-11-21T08:33:00Z">
          <w:pPr>
            <w:widowControl w:val="0"/>
            <w:pBdr>
              <w:top w:val="nil"/>
              <w:left w:val="nil"/>
              <w:bottom w:val="nil"/>
              <w:right w:val="nil"/>
              <w:between w:val="nil"/>
            </w:pBdr>
            <w:spacing w:before="0" w:after="113"/>
            <w:ind w:left="567" w:firstLine="0"/>
          </w:pPr>
        </w:pPrChange>
      </w:pPr>
    </w:p>
    <w:p w14:paraId="00000FB6" w14:textId="03BD36AC" w:rsidR="003D183A" w:rsidDel="00E631A1" w:rsidRDefault="008B7924" w:rsidP="00E631A1">
      <w:pPr>
        <w:widowControl w:val="0"/>
        <w:pBdr>
          <w:top w:val="nil"/>
          <w:left w:val="nil"/>
          <w:bottom w:val="nil"/>
          <w:right w:val="nil"/>
          <w:between w:val="nil"/>
        </w:pBdr>
        <w:ind w:firstLine="0"/>
        <w:jc w:val="center"/>
        <w:rPr>
          <w:del w:id="10942" w:author="Cristiano de Menezes Feu" w:date="2022-11-21T08:33:00Z"/>
          <w:color w:val="000000"/>
        </w:rPr>
        <w:pPrChange w:id="10943" w:author="Cristiano de Menezes Feu" w:date="2022-11-21T08:33:00Z">
          <w:pPr>
            <w:widowControl w:val="0"/>
            <w:pBdr>
              <w:top w:val="nil"/>
              <w:left w:val="nil"/>
              <w:bottom w:val="nil"/>
              <w:right w:val="nil"/>
              <w:between w:val="nil"/>
            </w:pBdr>
          </w:pPr>
        </w:pPrChange>
      </w:pPr>
      <w:del w:id="10944" w:author="Cristiano de Menezes Feu" w:date="2022-11-21T08:33:00Z">
        <w:r w:rsidDel="00E631A1">
          <w:rPr>
            <w:color w:val="000000"/>
          </w:rPr>
          <w:delText xml:space="preserve">II - a apreciação das emendas do Senado pela Câmara, em função revisora, far-se-á no prazo de dez dias, ao término do qual se procederá na forma do inciso anterior. </w:delText>
        </w:r>
      </w:del>
    </w:p>
    <w:p w14:paraId="00000FB7" w14:textId="1B1B8CAF" w:rsidR="003D183A" w:rsidDel="00E631A1" w:rsidRDefault="008B7924" w:rsidP="00E631A1">
      <w:pPr>
        <w:widowControl w:val="0"/>
        <w:pBdr>
          <w:top w:val="nil"/>
          <w:left w:val="nil"/>
          <w:bottom w:val="nil"/>
          <w:right w:val="nil"/>
          <w:between w:val="nil"/>
        </w:pBdr>
        <w:ind w:firstLine="0"/>
        <w:jc w:val="center"/>
        <w:rPr>
          <w:del w:id="10945" w:author="Cristiano de Menezes Feu" w:date="2022-11-21T08:33:00Z"/>
          <w:rFonts w:ascii="ClearSans-Bold" w:eastAsia="ClearSans-Bold" w:hAnsi="ClearSans-Bold" w:cs="ClearSans-Bold"/>
          <w:b/>
          <w:color w:val="000000"/>
        </w:rPr>
        <w:pPrChange w:id="10946" w:author="Cristiano de Menezes Feu" w:date="2022-11-21T08:33:00Z">
          <w:pPr>
            <w:widowControl w:val="0"/>
            <w:pBdr>
              <w:top w:val="nil"/>
              <w:left w:val="nil"/>
              <w:bottom w:val="nil"/>
              <w:right w:val="nil"/>
              <w:between w:val="nil"/>
            </w:pBdr>
          </w:pPr>
        </w:pPrChange>
      </w:pPr>
      <w:del w:id="10947" w:author="Cristiano de Menezes Feu" w:date="2022-11-21T08:33:00Z">
        <w:r w:rsidDel="00E631A1">
          <w:rPr>
            <w:color w:val="000000"/>
          </w:rPr>
          <w:delText xml:space="preserve">§ 1º A solicitação do regime de urgência poderá ser feita pelo Presidente da República depois da remessa do projeto e em qualquer fase de seu andamento, aplicando-se a partir daí o disposto neste artigo. </w:delText>
        </w:r>
      </w:del>
    </w:p>
    <w:p w14:paraId="00000FB8" w14:textId="55D6016F" w:rsidR="003D183A" w:rsidDel="00E631A1" w:rsidRDefault="008B7924" w:rsidP="00E631A1">
      <w:pPr>
        <w:widowControl w:val="0"/>
        <w:pBdr>
          <w:top w:val="nil"/>
          <w:left w:val="nil"/>
          <w:bottom w:val="nil"/>
          <w:right w:val="nil"/>
          <w:between w:val="nil"/>
        </w:pBdr>
        <w:spacing w:before="0" w:after="113"/>
        <w:ind w:left="567" w:firstLine="0"/>
        <w:jc w:val="center"/>
        <w:rPr>
          <w:del w:id="10948" w:author="Cristiano de Menezes Feu" w:date="2022-11-21T08:33:00Z"/>
          <w:b/>
          <w:color w:val="005583"/>
          <w:sz w:val="20"/>
          <w:szCs w:val="20"/>
        </w:rPr>
        <w:pPrChange w:id="10949" w:author="Cristiano de Menezes Feu" w:date="2022-11-21T08:33:00Z">
          <w:pPr>
            <w:widowControl w:val="0"/>
            <w:pBdr>
              <w:top w:val="nil"/>
              <w:left w:val="nil"/>
              <w:bottom w:val="nil"/>
              <w:right w:val="nil"/>
              <w:between w:val="nil"/>
            </w:pBdr>
            <w:spacing w:before="0" w:after="113"/>
            <w:ind w:left="567" w:firstLine="0"/>
          </w:pPr>
        </w:pPrChange>
      </w:pPr>
      <w:del w:id="10950" w:author="Cristiano de Menezes Feu" w:date="2022-11-21T08:33:00Z">
        <w:r w:rsidDel="00E631A1">
          <w:rPr>
            <w:color w:val="005583"/>
            <w:sz w:val="20"/>
            <w:szCs w:val="20"/>
          </w:rPr>
          <w:delText>Art. 24, II, h.</w:delText>
        </w:r>
      </w:del>
    </w:p>
    <w:p w14:paraId="00000FB9" w14:textId="29306422" w:rsidR="003D183A" w:rsidDel="00E631A1" w:rsidRDefault="008B7924" w:rsidP="00E631A1">
      <w:pPr>
        <w:widowControl w:val="0"/>
        <w:pBdr>
          <w:top w:val="nil"/>
          <w:left w:val="nil"/>
          <w:bottom w:val="nil"/>
          <w:right w:val="nil"/>
          <w:between w:val="nil"/>
        </w:pBdr>
        <w:spacing w:before="0" w:after="113"/>
        <w:ind w:left="567" w:firstLine="0"/>
        <w:jc w:val="center"/>
        <w:rPr>
          <w:del w:id="10951" w:author="Cristiano de Menezes Feu" w:date="2022-11-21T08:33:00Z"/>
          <w:color w:val="005583"/>
          <w:sz w:val="20"/>
          <w:szCs w:val="20"/>
        </w:rPr>
        <w:pPrChange w:id="10952" w:author="Cristiano de Menezes Feu" w:date="2022-11-21T08:33:00Z">
          <w:pPr>
            <w:widowControl w:val="0"/>
            <w:pBdr>
              <w:top w:val="nil"/>
              <w:left w:val="nil"/>
              <w:bottom w:val="nil"/>
              <w:right w:val="nil"/>
              <w:between w:val="nil"/>
            </w:pBdr>
            <w:spacing w:before="0" w:after="113"/>
            <w:ind w:left="567" w:firstLine="0"/>
          </w:pPr>
        </w:pPrChange>
      </w:pPr>
      <w:del w:id="10953" w:author="Cristiano de Menezes Feu" w:date="2022-11-21T08:33:00Z">
        <w:r w:rsidDel="00E631A1">
          <w:rPr>
            <w:b/>
            <w:color w:val="005583"/>
            <w:sz w:val="20"/>
            <w:szCs w:val="20"/>
          </w:rPr>
          <w:delText>QO</w:delText>
        </w:r>
        <w:r w:rsidDel="00E631A1">
          <w:rPr>
            <w:color w:val="005583"/>
            <w:sz w:val="20"/>
            <w:szCs w:val="20"/>
          </w:rPr>
          <w:delText xml:space="preserve"> 5.525/1995 - Reafirma o entendimento constante da QO 10.212/1991 no sentido de que a retirada da urgência constitucional pelo Presidente da República independe da deliberação do Plenário.</w:delText>
        </w:r>
      </w:del>
    </w:p>
    <w:p w14:paraId="00000FBA" w14:textId="59C28D21" w:rsidR="003D183A" w:rsidDel="00E631A1" w:rsidRDefault="008B7924" w:rsidP="00E631A1">
      <w:pPr>
        <w:widowControl w:val="0"/>
        <w:pBdr>
          <w:top w:val="nil"/>
          <w:left w:val="nil"/>
          <w:bottom w:val="nil"/>
          <w:right w:val="nil"/>
          <w:between w:val="nil"/>
        </w:pBdr>
        <w:ind w:firstLine="0"/>
        <w:jc w:val="center"/>
        <w:rPr>
          <w:del w:id="10954" w:author="Cristiano de Menezes Feu" w:date="2022-11-21T08:33:00Z"/>
          <w:color w:val="000000"/>
        </w:rPr>
        <w:pPrChange w:id="10955" w:author="Cristiano de Menezes Feu" w:date="2022-11-21T08:33:00Z">
          <w:pPr>
            <w:widowControl w:val="0"/>
            <w:pBdr>
              <w:top w:val="nil"/>
              <w:left w:val="nil"/>
              <w:bottom w:val="nil"/>
              <w:right w:val="nil"/>
              <w:between w:val="nil"/>
            </w:pBdr>
          </w:pPr>
        </w:pPrChange>
      </w:pPr>
      <w:del w:id="10956" w:author="Cristiano de Menezes Feu" w:date="2022-11-21T08:33:00Z">
        <w:r w:rsidDel="00E631A1">
          <w:rPr>
            <w:color w:val="000000"/>
          </w:rPr>
          <w:delText xml:space="preserve">§ 2º Os prazos previstos neste artigo não correm nos períodos de recesso do Congresso Nacional nem se aplicam aos projetos de código. </w:delText>
        </w:r>
      </w:del>
    </w:p>
    <w:p w14:paraId="00000FBB" w14:textId="63EF8711" w:rsidR="003D183A" w:rsidDel="00E631A1" w:rsidRDefault="008B7924" w:rsidP="00E631A1">
      <w:pPr>
        <w:widowControl w:val="0"/>
        <w:pBdr>
          <w:top w:val="nil"/>
          <w:left w:val="nil"/>
          <w:bottom w:val="nil"/>
          <w:right w:val="nil"/>
          <w:between w:val="nil"/>
        </w:pBdr>
        <w:spacing w:before="170" w:after="113"/>
        <w:ind w:firstLine="0"/>
        <w:jc w:val="center"/>
        <w:rPr>
          <w:del w:id="10957" w:author="Cristiano de Menezes Feu" w:date="2022-11-21T08:33:00Z"/>
          <w:rFonts w:ascii="ClearSans-Light" w:eastAsia="ClearSans-Light" w:hAnsi="ClearSans-Light" w:cs="ClearSans-Light"/>
          <w:color w:val="000000"/>
          <w:sz w:val="24"/>
          <w:szCs w:val="24"/>
        </w:rPr>
        <w:pPrChange w:id="10958" w:author="Cristiano de Menezes Feu" w:date="2022-11-21T08:33:00Z">
          <w:pPr>
            <w:widowControl w:val="0"/>
            <w:pBdr>
              <w:top w:val="nil"/>
              <w:left w:val="nil"/>
              <w:bottom w:val="nil"/>
              <w:right w:val="nil"/>
              <w:between w:val="nil"/>
            </w:pBdr>
            <w:spacing w:before="170" w:after="113"/>
            <w:ind w:firstLine="0"/>
            <w:jc w:val="center"/>
          </w:pPr>
        </w:pPrChange>
      </w:pPr>
      <w:del w:id="10959" w:author="Cristiano de Menezes Feu" w:date="2022-11-21T08:33:00Z">
        <w:r w:rsidDel="00E631A1">
          <w:rPr>
            <w:rFonts w:ascii="ClearSans-Light" w:eastAsia="ClearSans-Light" w:hAnsi="ClearSans-Light" w:cs="ClearSans-Light"/>
            <w:color w:val="000000"/>
            <w:sz w:val="24"/>
            <w:szCs w:val="24"/>
          </w:rPr>
          <w:delText>CAPÍTULO III</w:delText>
        </w:r>
        <w:r w:rsidDel="00E631A1">
          <w:rPr>
            <w:rFonts w:ascii="ClearSans-Light" w:eastAsia="ClearSans-Light" w:hAnsi="ClearSans-Light" w:cs="ClearSans-Light"/>
            <w:color w:val="000000"/>
            <w:sz w:val="24"/>
            <w:szCs w:val="24"/>
          </w:rPr>
          <w:br/>
          <w:delText>DOS PROJETOS DE CÓDIGO</w:delText>
        </w:r>
      </w:del>
    </w:p>
    <w:p w14:paraId="00000FBC" w14:textId="2F9E1A1C" w:rsidR="003D183A" w:rsidDel="00E631A1" w:rsidRDefault="008B7924" w:rsidP="00E631A1">
      <w:pPr>
        <w:widowControl w:val="0"/>
        <w:pBdr>
          <w:top w:val="nil"/>
          <w:left w:val="nil"/>
          <w:bottom w:val="nil"/>
          <w:right w:val="nil"/>
          <w:between w:val="nil"/>
        </w:pBdr>
        <w:spacing w:before="283"/>
        <w:ind w:firstLine="0"/>
        <w:jc w:val="center"/>
        <w:rPr>
          <w:del w:id="10960" w:author="Cristiano de Menezes Feu" w:date="2022-11-21T08:33:00Z"/>
          <w:b/>
          <w:color w:val="005583"/>
          <w:sz w:val="20"/>
          <w:szCs w:val="20"/>
        </w:rPr>
        <w:pPrChange w:id="10961" w:author="Cristiano de Menezes Feu" w:date="2022-11-21T08:33:00Z">
          <w:pPr>
            <w:widowControl w:val="0"/>
            <w:pBdr>
              <w:top w:val="nil"/>
              <w:left w:val="nil"/>
              <w:bottom w:val="nil"/>
              <w:right w:val="nil"/>
              <w:between w:val="nil"/>
            </w:pBdr>
            <w:spacing w:before="283"/>
          </w:pPr>
        </w:pPrChange>
      </w:pPr>
      <w:del w:id="10962" w:author="Cristiano de Menezes Feu" w:date="2022-11-21T08:33:00Z">
        <w:r w:rsidDel="00E631A1">
          <w:rPr>
            <w:rFonts w:ascii="ClearSans-Bold" w:eastAsia="ClearSans-Bold" w:hAnsi="ClearSans-Bold" w:cs="ClearSans-Bold"/>
            <w:b/>
            <w:color w:val="000000"/>
          </w:rPr>
          <w:delText>Art. 205.</w:delText>
        </w:r>
        <w:r w:rsidDel="00E631A1">
          <w:rPr>
            <w:color w:val="000000"/>
          </w:rPr>
          <w:delText xml:space="preserve"> Recebido o projeto de código ou apresentado à Mesa, o Presidente comunicará o fato ao Plenário e determinará a sua inclusão na Ordem do Dia da sessão seguinte, sendo publicado e distribuído em avulsos. </w:delText>
        </w:r>
      </w:del>
    </w:p>
    <w:p w14:paraId="00000FBD" w14:textId="51CAD017" w:rsidR="003D183A" w:rsidDel="00E631A1" w:rsidRDefault="008B7924" w:rsidP="00E631A1">
      <w:pPr>
        <w:widowControl w:val="0"/>
        <w:pBdr>
          <w:top w:val="nil"/>
          <w:left w:val="nil"/>
          <w:bottom w:val="nil"/>
          <w:right w:val="nil"/>
          <w:between w:val="nil"/>
        </w:pBdr>
        <w:spacing w:before="0" w:after="113"/>
        <w:ind w:left="567" w:firstLine="0"/>
        <w:jc w:val="center"/>
        <w:rPr>
          <w:del w:id="10963" w:author="Cristiano de Menezes Feu" w:date="2022-11-21T08:33:00Z"/>
          <w:color w:val="005583"/>
          <w:sz w:val="20"/>
          <w:szCs w:val="20"/>
        </w:rPr>
        <w:pPrChange w:id="10964" w:author="Cristiano de Menezes Feu" w:date="2022-11-21T08:33:00Z">
          <w:pPr>
            <w:widowControl w:val="0"/>
            <w:pBdr>
              <w:top w:val="nil"/>
              <w:left w:val="nil"/>
              <w:bottom w:val="nil"/>
              <w:right w:val="nil"/>
              <w:between w:val="nil"/>
            </w:pBdr>
            <w:spacing w:before="0" w:after="113"/>
            <w:ind w:left="567" w:firstLine="0"/>
          </w:pPr>
        </w:pPrChange>
      </w:pPr>
      <w:del w:id="10965" w:author="Cristiano de Menezes Feu" w:date="2022-11-21T08:33:00Z">
        <w:r w:rsidDel="00E631A1">
          <w:rPr>
            <w:b/>
            <w:color w:val="005583"/>
            <w:sz w:val="20"/>
            <w:szCs w:val="20"/>
          </w:rPr>
          <w:delText>QO</w:delText>
        </w:r>
        <w:r w:rsidDel="00E631A1">
          <w:rPr>
            <w:color w:val="005583"/>
            <w:sz w:val="20"/>
            <w:szCs w:val="20"/>
          </w:rPr>
          <w:delText xml:space="preserve"> 10.198/1991 – [...] “há impedimento legal para tramitação em regime de urgência de projeto de código e PEC”.</w:delText>
        </w:r>
      </w:del>
    </w:p>
    <w:p w14:paraId="00000FBE" w14:textId="01AD3DF7" w:rsidR="003D183A" w:rsidDel="00E631A1" w:rsidRDefault="008B7924" w:rsidP="00E631A1">
      <w:pPr>
        <w:widowControl w:val="0"/>
        <w:pBdr>
          <w:top w:val="nil"/>
          <w:left w:val="nil"/>
          <w:bottom w:val="nil"/>
          <w:right w:val="nil"/>
          <w:between w:val="nil"/>
        </w:pBdr>
        <w:ind w:firstLine="0"/>
        <w:jc w:val="center"/>
        <w:rPr>
          <w:del w:id="10966" w:author="Cristiano de Menezes Feu" w:date="2022-11-21T08:33:00Z"/>
          <w:color w:val="000000"/>
        </w:rPr>
        <w:pPrChange w:id="10967" w:author="Cristiano de Menezes Feu" w:date="2022-11-21T08:33:00Z">
          <w:pPr>
            <w:widowControl w:val="0"/>
            <w:pBdr>
              <w:top w:val="nil"/>
              <w:left w:val="nil"/>
              <w:bottom w:val="nil"/>
              <w:right w:val="nil"/>
              <w:between w:val="nil"/>
            </w:pBdr>
          </w:pPr>
        </w:pPrChange>
      </w:pPr>
      <w:del w:id="10968" w:author="Cristiano de Menezes Feu" w:date="2022-11-21T08:33:00Z">
        <w:r w:rsidDel="00E631A1">
          <w:rPr>
            <w:color w:val="000000"/>
          </w:rPr>
          <w:delText xml:space="preserve">§ 1º No decurso da mesma sessão, ou logo após, o Presidente nomeará Comissão Especial para emitir parecer sobre o projeto e as emendas. </w:delText>
        </w:r>
      </w:del>
    </w:p>
    <w:p w14:paraId="00000FBF" w14:textId="097608BA" w:rsidR="003D183A" w:rsidDel="00E631A1" w:rsidRDefault="008B7924" w:rsidP="00E631A1">
      <w:pPr>
        <w:widowControl w:val="0"/>
        <w:pBdr>
          <w:top w:val="nil"/>
          <w:left w:val="nil"/>
          <w:bottom w:val="nil"/>
          <w:right w:val="nil"/>
          <w:between w:val="nil"/>
        </w:pBdr>
        <w:ind w:firstLine="0"/>
        <w:jc w:val="center"/>
        <w:rPr>
          <w:del w:id="10969" w:author="Cristiano de Menezes Feu" w:date="2022-11-21T08:33:00Z"/>
          <w:color w:val="000000"/>
        </w:rPr>
        <w:pPrChange w:id="10970" w:author="Cristiano de Menezes Feu" w:date="2022-11-21T08:33:00Z">
          <w:pPr>
            <w:widowControl w:val="0"/>
            <w:pBdr>
              <w:top w:val="nil"/>
              <w:left w:val="nil"/>
              <w:bottom w:val="nil"/>
              <w:right w:val="nil"/>
              <w:between w:val="nil"/>
            </w:pBdr>
          </w:pPr>
        </w:pPrChange>
      </w:pPr>
      <w:del w:id="10971" w:author="Cristiano de Menezes Feu" w:date="2022-11-21T08:33:00Z">
        <w:r w:rsidDel="00E631A1">
          <w:rPr>
            <w:color w:val="000000"/>
          </w:rPr>
          <w:delText xml:space="preserve">§ 2º A Comissão se reunirá no prazo de duas sessões a partir de sua constituição, para eleger seu Presidente e três Vice-Presidentes. </w:delText>
        </w:r>
      </w:del>
    </w:p>
    <w:p w14:paraId="00000FC0" w14:textId="0B31CA81" w:rsidR="003D183A" w:rsidDel="00E631A1" w:rsidRDefault="008B7924" w:rsidP="00E631A1">
      <w:pPr>
        <w:widowControl w:val="0"/>
        <w:pBdr>
          <w:top w:val="nil"/>
          <w:left w:val="nil"/>
          <w:bottom w:val="nil"/>
          <w:right w:val="nil"/>
          <w:between w:val="nil"/>
        </w:pBdr>
        <w:ind w:firstLine="0"/>
        <w:jc w:val="center"/>
        <w:rPr>
          <w:del w:id="10972" w:author="Cristiano de Menezes Feu" w:date="2022-11-21T08:33:00Z"/>
          <w:color w:val="000000"/>
        </w:rPr>
        <w:pPrChange w:id="10973" w:author="Cristiano de Menezes Feu" w:date="2022-11-21T08:33:00Z">
          <w:pPr>
            <w:widowControl w:val="0"/>
            <w:pBdr>
              <w:top w:val="nil"/>
              <w:left w:val="nil"/>
              <w:bottom w:val="nil"/>
              <w:right w:val="nil"/>
              <w:between w:val="nil"/>
            </w:pBdr>
          </w:pPr>
        </w:pPrChange>
      </w:pPr>
      <w:del w:id="10974" w:author="Cristiano de Menezes Feu" w:date="2022-11-21T08:33:00Z">
        <w:r w:rsidDel="00E631A1">
          <w:rPr>
            <w:color w:val="000000"/>
          </w:rPr>
          <w:delText>§ 3º O Presidente da Comissão designará em seguida o Relator-Geral e tantos Relatores-Parciais quantos forem necessários para as diversas partes do código.</w:delText>
        </w:r>
      </w:del>
    </w:p>
    <w:p w14:paraId="00000FC1" w14:textId="7AE9A8F8" w:rsidR="003D183A" w:rsidDel="00E631A1" w:rsidRDefault="008B7924" w:rsidP="00E631A1">
      <w:pPr>
        <w:widowControl w:val="0"/>
        <w:pBdr>
          <w:top w:val="nil"/>
          <w:left w:val="nil"/>
          <w:bottom w:val="nil"/>
          <w:right w:val="nil"/>
          <w:between w:val="nil"/>
        </w:pBdr>
        <w:ind w:firstLine="0"/>
        <w:jc w:val="center"/>
        <w:rPr>
          <w:del w:id="10975" w:author="Cristiano de Menezes Feu" w:date="2022-11-21T08:33:00Z"/>
          <w:color w:val="000000"/>
        </w:rPr>
        <w:pPrChange w:id="10976" w:author="Cristiano de Menezes Feu" w:date="2022-11-21T08:33:00Z">
          <w:pPr>
            <w:widowControl w:val="0"/>
            <w:pBdr>
              <w:top w:val="nil"/>
              <w:left w:val="nil"/>
              <w:bottom w:val="nil"/>
              <w:right w:val="nil"/>
              <w:between w:val="nil"/>
            </w:pBdr>
          </w:pPr>
        </w:pPrChange>
      </w:pPr>
      <w:del w:id="10977" w:author="Cristiano de Menezes Feu" w:date="2022-11-21T08:33:00Z">
        <w:r w:rsidDel="00E631A1">
          <w:rPr>
            <w:color w:val="000000"/>
          </w:rPr>
          <w:delText>§ 4º As emendas serão apresentadas diretamente na Comissão Especial, durante o prazo de vinte sessões consecutivas contado da instalação desta, e encaminhadas, à proporção que forem oferecidas, aos Relatores das partes a que se referirem.</w:delText>
        </w:r>
      </w:del>
    </w:p>
    <w:p w14:paraId="00000FC2" w14:textId="514FF579" w:rsidR="003D183A" w:rsidDel="00E631A1" w:rsidRDefault="008B7924" w:rsidP="00E631A1">
      <w:pPr>
        <w:widowControl w:val="0"/>
        <w:pBdr>
          <w:top w:val="nil"/>
          <w:left w:val="nil"/>
          <w:bottom w:val="nil"/>
          <w:right w:val="nil"/>
          <w:between w:val="nil"/>
        </w:pBdr>
        <w:ind w:firstLine="0"/>
        <w:jc w:val="center"/>
        <w:rPr>
          <w:del w:id="10978" w:author="Cristiano de Menezes Feu" w:date="2022-11-21T08:33:00Z"/>
          <w:color w:val="000000"/>
        </w:rPr>
        <w:pPrChange w:id="10979" w:author="Cristiano de Menezes Feu" w:date="2022-11-21T08:33:00Z">
          <w:pPr>
            <w:widowControl w:val="0"/>
            <w:pBdr>
              <w:top w:val="nil"/>
              <w:left w:val="nil"/>
              <w:bottom w:val="nil"/>
              <w:right w:val="nil"/>
              <w:between w:val="nil"/>
            </w:pBdr>
          </w:pPr>
        </w:pPrChange>
      </w:pPr>
      <w:del w:id="10980" w:author="Cristiano de Menezes Feu" w:date="2022-11-21T08:33:00Z">
        <w:r w:rsidDel="00E631A1">
          <w:rPr>
            <w:color w:val="000000"/>
          </w:rPr>
          <w:delText>§ 5º Após encerrado o período de apresentação de emendas, os Relatores-Parciais terão o prazo de dez sessões para entregar seus pareceres sobre as respectivas partes e as emendas que a eles tiverem sido distribuídas.</w:delText>
        </w:r>
      </w:del>
    </w:p>
    <w:p w14:paraId="00000FC3" w14:textId="708ECB68" w:rsidR="003D183A" w:rsidDel="00E631A1" w:rsidRDefault="008B7924" w:rsidP="00E631A1">
      <w:pPr>
        <w:widowControl w:val="0"/>
        <w:pBdr>
          <w:top w:val="nil"/>
          <w:left w:val="nil"/>
          <w:bottom w:val="nil"/>
          <w:right w:val="nil"/>
          <w:between w:val="nil"/>
        </w:pBdr>
        <w:ind w:firstLine="0"/>
        <w:jc w:val="center"/>
        <w:rPr>
          <w:del w:id="10981" w:author="Cristiano de Menezes Feu" w:date="2022-11-21T08:33:00Z"/>
          <w:color w:val="000000"/>
        </w:rPr>
        <w:pPrChange w:id="10982" w:author="Cristiano de Menezes Feu" w:date="2022-11-21T08:33:00Z">
          <w:pPr>
            <w:widowControl w:val="0"/>
            <w:pBdr>
              <w:top w:val="nil"/>
              <w:left w:val="nil"/>
              <w:bottom w:val="nil"/>
              <w:right w:val="nil"/>
              <w:between w:val="nil"/>
            </w:pBdr>
          </w:pPr>
        </w:pPrChange>
      </w:pPr>
      <w:del w:id="10983" w:author="Cristiano de Menezes Feu" w:date="2022-11-21T08:33:00Z">
        <w:r w:rsidDel="00E631A1">
          <w:rPr>
            <w:color w:val="000000"/>
          </w:rPr>
          <w:delText xml:space="preserve">§ 6º Os pareceres serão imediatamente encaminhados ao Relator-Geral, que emitirá o seu parecer no prazo de quinze sessões contado daquele em que se encerrar o dos Relatores-Parciais. </w:delText>
        </w:r>
      </w:del>
    </w:p>
    <w:p w14:paraId="00000FC4" w14:textId="6673384B" w:rsidR="003D183A" w:rsidDel="00E631A1" w:rsidRDefault="008B7924" w:rsidP="00E631A1">
      <w:pPr>
        <w:widowControl w:val="0"/>
        <w:pBdr>
          <w:top w:val="nil"/>
          <w:left w:val="nil"/>
          <w:bottom w:val="nil"/>
          <w:right w:val="nil"/>
          <w:between w:val="nil"/>
        </w:pBdr>
        <w:ind w:firstLine="0"/>
        <w:jc w:val="center"/>
        <w:rPr>
          <w:del w:id="10984" w:author="Cristiano de Menezes Feu" w:date="2022-11-21T08:33:00Z"/>
          <w:color w:val="000000"/>
        </w:rPr>
        <w:pPrChange w:id="10985" w:author="Cristiano de Menezes Feu" w:date="2022-11-21T08:33:00Z">
          <w:pPr>
            <w:widowControl w:val="0"/>
            <w:pBdr>
              <w:top w:val="nil"/>
              <w:left w:val="nil"/>
              <w:bottom w:val="nil"/>
              <w:right w:val="nil"/>
              <w:between w:val="nil"/>
            </w:pBdr>
          </w:pPr>
        </w:pPrChange>
      </w:pPr>
      <w:del w:id="10986" w:author="Cristiano de Menezes Feu" w:date="2022-11-21T08:33:00Z">
        <w:r w:rsidDel="00E631A1">
          <w:rPr>
            <w:color w:val="000000"/>
          </w:rPr>
          <w:delText>§ 7º Não se fará a tramitação simultânea de mais de dois projetos de código.</w:delText>
        </w:r>
        <w:r w:rsidDel="00E631A1">
          <w:rPr>
            <w:color w:val="005583"/>
            <w:vertAlign w:val="superscript"/>
          </w:rPr>
          <w:footnoteReference w:id="417"/>
        </w:r>
        <w:r w:rsidDel="00E631A1">
          <w:rPr>
            <w:color w:val="000000"/>
          </w:rPr>
          <w:delText xml:space="preserve"> </w:delText>
        </w:r>
      </w:del>
    </w:p>
    <w:p w14:paraId="00000FC5" w14:textId="32F0A527" w:rsidR="003D183A" w:rsidDel="00E631A1" w:rsidRDefault="008B7924" w:rsidP="00E631A1">
      <w:pPr>
        <w:widowControl w:val="0"/>
        <w:pBdr>
          <w:top w:val="nil"/>
          <w:left w:val="nil"/>
          <w:bottom w:val="nil"/>
          <w:right w:val="nil"/>
          <w:between w:val="nil"/>
        </w:pBdr>
        <w:ind w:firstLine="0"/>
        <w:jc w:val="center"/>
        <w:rPr>
          <w:del w:id="10990" w:author="Cristiano de Menezes Feu" w:date="2022-11-21T08:33:00Z"/>
          <w:b/>
          <w:color w:val="005583"/>
          <w:sz w:val="20"/>
          <w:szCs w:val="20"/>
        </w:rPr>
        <w:pPrChange w:id="10991" w:author="Cristiano de Menezes Feu" w:date="2022-11-21T08:33:00Z">
          <w:pPr>
            <w:widowControl w:val="0"/>
            <w:pBdr>
              <w:top w:val="nil"/>
              <w:left w:val="nil"/>
              <w:bottom w:val="nil"/>
              <w:right w:val="nil"/>
              <w:between w:val="nil"/>
            </w:pBdr>
          </w:pPr>
        </w:pPrChange>
      </w:pPr>
      <w:del w:id="10992" w:author="Cristiano de Menezes Feu" w:date="2022-11-21T08:33:00Z">
        <w:r w:rsidDel="00E631A1">
          <w:rPr>
            <w:color w:val="000000"/>
          </w:rPr>
          <w:delText>§ 8º A Mesa só receberá projeto de lei para tramitação na forma deste capítulo, quando a matéria, por sua complexidade ou abrangência, deva ser apreciada como código.</w:delText>
        </w:r>
        <w:r w:rsidDel="00E631A1">
          <w:rPr>
            <w:color w:val="005583"/>
            <w:vertAlign w:val="superscript"/>
          </w:rPr>
          <w:footnoteReference w:id="418"/>
        </w:r>
      </w:del>
    </w:p>
    <w:p w14:paraId="00000FC6" w14:textId="06536539" w:rsidR="003D183A" w:rsidDel="00E631A1" w:rsidRDefault="008B7924" w:rsidP="00E631A1">
      <w:pPr>
        <w:widowControl w:val="0"/>
        <w:pBdr>
          <w:top w:val="nil"/>
          <w:left w:val="nil"/>
          <w:bottom w:val="nil"/>
          <w:right w:val="nil"/>
          <w:between w:val="nil"/>
        </w:pBdr>
        <w:spacing w:before="0" w:after="113"/>
        <w:ind w:left="567" w:firstLine="0"/>
        <w:jc w:val="center"/>
        <w:rPr>
          <w:del w:id="10996" w:author="Cristiano de Menezes Feu" w:date="2022-11-21T08:33:00Z"/>
          <w:color w:val="005583"/>
          <w:sz w:val="20"/>
          <w:szCs w:val="20"/>
        </w:rPr>
        <w:pPrChange w:id="10997" w:author="Cristiano de Menezes Feu" w:date="2022-11-21T08:33:00Z">
          <w:pPr>
            <w:widowControl w:val="0"/>
            <w:pBdr>
              <w:top w:val="nil"/>
              <w:left w:val="nil"/>
              <w:bottom w:val="nil"/>
              <w:right w:val="nil"/>
              <w:between w:val="nil"/>
            </w:pBdr>
            <w:spacing w:before="0" w:after="113"/>
            <w:ind w:left="567" w:firstLine="0"/>
          </w:pPr>
        </w:pPrChange>
      </w:pPr>
      <w:del w:id="10998" w:author="Cristiano de Menezes Feu" w:date="2022-11-21T08:33:00Z">
        <w:r w:rsidDel="00E631A1">
          <w:rPr>
            <w:b/>
            <w:color w:val="005583"/>
            <w:sz w:val="20"/>
            <w:szCs w:val="20"/>
          </w:rPr>
          <w:delText>QO</w:delText>
        </w:r>
        <w:r w:rsidDel="00E631A1">
          <w:rPr>
            <w:color w:val="005583"/>
            <w:sz w:val="20"/>
            <w:szCs w:val="20"/>
          </w:rPr>
          <w:delText xml:space="preserve"> 528/2009 – É prerrogativa da Presidência o juízo acerca da complexidade e da abrangência dos projetos para tramitarem como código; “a apreciação de uma proposição como tal tem sido via excepcional de tramitação, exigida apenas em proposições de tal magnitude, como ocorreu com o Código Civil, havendo ainda na Casa variados exemplos de proposição de alguma complexidade que foram examinadas pelo rito ordinário”.</w:delText>
        </w:r>
      </w:del>
    </w:p>
    <w:p w14:paraId="00000FC7" w14:textId="485EFAB9" w:rsidR="003D183A" w:rsidDel="00E631A1" w:rsidRDefault="003D183A" w:rsidP="00E631A1">
      <w:pPr>
        <w:widowControl w:val="0"/>
        <w:pBdr>
          <w:top w:val="nil"/>
          <w:left w:val="nil"/>
          <w:bottom w:val="nil"/>
          <w:right w:val="nil"/>
          <w:between w:val="nil"/>
        </w:pBdr>
        <w:ind w:firstLine="0"/>
        <w:jc w:val="center"/>
        <w:rPr>
          <w:del w:id="10999" w:author="Cristiano de Menezes Feu" w:date="2022-11-21T08:33:00Z"/>
          <w:rFonts w:ascii="ClearSans-Bold" w:eastAsia="ClearSans-Bold" w:hAnsi="ClearSans-Bold" w:cs="ClearSans-Bold"/>
          <w:b/>
          <w:color w:val="000000"/>
        </w:rPr>
        <w:pPrChange w:id="11000" w:author="Cristiano de Menezes Feu" w:date="2022-11-21T08:33:00Z">
          <w:pPr>
            <w:widowControl w:val="0"/>
            <w:pBdr>
              <w:top w:val="nil"/>
              <w:left w:val="nil"/>
              <w:bottom w:val="nil"/>
              <w:right w:val="nil"/>
              <w:between w:val="nil"/>
            </w:pBdr>
          </w:pPr>
        </w:pPrChange>
      </w:pPr>
    </w:p>
    <w:p w14:paraId="00000FC8" w14:textId="3E89DED2" w:rsidR="003D183A" w:rsidDel="00E631A1" w:rsidRDefault="008B7924" w:rsidP="00E631A1">
      <w:pPr>
        <w:widowControl w:val="0"/>
        <w:pBdr>
          <w:top w:val="nil"/>
          <w:left w:val="nil"/>
          <w:bottom w:val="nil"/>
          <w:right w:val="nil"/>
          <w:between w:val="nil"/>
        </w:pBdr>
        <w:ind w:firstLine="0"/>
        <w:jc w:val="center"/>
        <w:rPr>
          <w:del w:id="11001" w:author="Cristiano de Menezes Feu" w:date="2022-11-21T08:33:00Z"/>
          <w:color w:val="000000"/>
        </w:rPr>
        <w:pPrChange w:id="11002" w:author="Cristiano de Menezes Feu" w:date="2022-11-21T08:33:00Z">
          <w:pPr>
            <w:widowControl w:val="0"/>
            <w:pBdr>
              <w:top w:val="nil"/>
              <w:left w:val="nil"/>
              <w:bottom w:val="nil"/>
              <w:right w:val="nil"/>
              <w:between w:val="nil"/>
            </w:pBdr>
          </w:pPr>
        </w:pPrChange>
      </w:pPr>
      <w:del w:id="11003" w:author="Cristiano de Menezes Feu" w:date="2022-11-21T08:33:00Z">
        <w:r w:rsidDel="00E631A1">
          <w:rPr>
            <w:rFonts w:ascii="ClearSans-Bold" w:eastAsia="ClearSans-Bold" w:hAnsi="ClearSans-Bold" w:cs="ClearSans-Bold"/>
            <w:b/>
            <w:color w:val="000000"/>
          </w:rPr>
          <w:delText xml:space="preserve">Art. 206. </w:delText>
        </w:r>
        <w:r w:rsidDel="00E631A1">
          <w:rPr>
            <w:color w:val="000000"/>
          </w:rPr>
          <w:delText xml:space="preserve">A Comissão terá o prazo de dez sessões para discutir e votar o projeto e as emendas com os pareceres. </w:delText>
        </w:r>
      </w:del>
    </w:p>
    <w:p w14:paraId="00000FC9" w14:textId="12E7E5B8" w:rsidR="003D183A" w:rsidDel="00E631A1" w:rsidRDefault="008B7924" w:rsidP="00E631A1">
      <w:pPr>
        <w:widowControl w:val="0"/>
        <w:pBdr>
          <w:top w:val="nil"/>
          <w:left w:val="nil"/>
          <w:bottom w:val="nil"/>
          <w:right w:val="nil"/>
          <w:between w:val="nil"/>
        </w:pBdr>
        <w:ind w:firstLine="0"/>
        <w:jc w:val="center"/>
        <w:rPr>
          <w:del w:id="11004" w:author="Cristiano de Menezes Feu" w:date="2022-11-21T08:33:00Z"/>
          <w:color w:val="000000"/>
        </w:rPr>
        <w:pPrChange w:id="11005" w:author="Cristiano de Menezes Feu" w:date="2022-11-21T08:33:00Z">
          <w:pPr>
            <w:widowControl w:val="0"/>
            <w:pBdr>
              <w:top w:val="nil"/>
              <w:left w:val="nil"/>
              <w:bottom w:val="nil"/>
              <w:right w:val="nil"/>
              <w:between w:val="nil"/>
            </w:pBdr>
          </w:pPr>
        </w:pPrChange>
      </w:pPr>
      <w:del w:id="11006" w:author="Cristiano de Menezes Feu" w:date="2022-11-21T08:33:00Z">
        <w:r w:rsidDel="00E631A1">
          <w:rPr>
            <w:b/>
            <w:color w:val="000000"/>
          </w:rPr>
          <w:delText xml:space="preserve">Parágrafo único. </w:delText>
        </w:r>
        <w:r w:rsidDel="00E631A1">
          <w:rPr>
            <w:color w:val="000000"/>
          </w:rPr>
          <w:delText xml:space="preserve">A Comissão, na discussão e votação da matéria, obedecerá às seguintes normas: </w:delText>
        </w:r>
      </w:del>
    </w:p>
    <w:p w14:paraId="00000FCA" w14:textId="5B64EFB9" w:rsidR="003D183A" w:rsidDel="00E631A1" w:rsidRDefault="008B7924" w:rsidP="00E631A1">
      <w:pPr>
        <w:widowControl w:val="0"/>
        <w:pBdr>
          <w:top w:val="nil"/>
          <w:left w:val="nil"/>
          <w:bottom w:val="nil"/>
          <w:right w:val="nil"/>
          <w:between w:val="nil"/>
        </w:pBdr>
        <w:ind w:firstLine="0"/>
        <w:jc w:val="center"/>
        <w:rPr>
          <w:del w:id="11007" w:author="Cristiano de Menezes Feu" w:date="2022-11-21T08:33:00Z"/>
          <w:color w:val="000000"/>
        </w:rPr>
        <w:pPrChange w:id="11008" w:author="Cristiano de Menezes Feu" w:date="2022-11-21T08:33:00Z">
          <w:pPr>
            <w:widowControl w:val="0"/>
            <w:pBdr>
              <w:top w:val="nil"/>
              <w:left w:val="nil"/>
              <w:bottom w:val="nil"/>
              <w:right w:val="nil"/>
              <w:between w:val="nil"/>
            </w:pBdr>
          </w:pPr>
        </w:pPrChange>
      </w:pPr>
      <w:del w:id="11009" w:author="Cristiano de Menezes Feu" w:date="2022-11-21T08:33:00Z">
        <w:r w:rsidDel="00E631A1">
          <w:rPr>
            <w:color w:val="000000"/>
          </w:rPr>
          <w:delText xml:space="preserve">I - as emendas com parecer contrário serão votadas em globo, salvo os destaques requeridos por um décimo </w:delText>
        </w:r>
        <w:r w:rsidDel="00E631A1">
          <w:rPr>
            <w:i/>
            <w:color w:val="005583"/>
          </w:rPr>
          <w:delText>(52 Deputados)</w:delText>
        </w:r>
        <w:r w:rsidDel="00E631A1">
          <w:rPr>
            <w:color w:val="000000"/>
          </w:rPr>
          <w:delText xml:space="preserve"> dos Deputados, ou Líderes que representem este número; </w:delText>
        </w:r>
      </w:del>
    </w:p>
    <w:p w14:paraId="00000FCB" w14:textId="55005E5D" w:rsidR="003D183A" w:rsidDel="00E631A1" w:rsidRDefault="008B7924" w:rsidP="00E631A1">
      <w:pPr>
        <w:widowControl w:val="0"/>
        <w:pBdr>
          <w:top w:val="nil"/>
          <w:left w:val="nil"/>
          <w:bottom w:val="nil"/>
          <w:right w:val="nil"/>
          <w:between w:val="nil"/>
        </w:pBdr>
        <w:ind w:firstLine="0"/>
        <w:jc w:val="center"/>
        <w:rPr>
          <w:del w:id="11010" w:author="Cristiano de Menezes Feu" w:date="2022-11-21T08:33:00Z"/>
          <w:color w:val="000000"/>
        </w:rPr>
        <w:pPrChange w:id="11011" w:author="Cristiano de Menezes Feu" w:date="2022-11-21T08:33:00Z">
          <w:pPr>
            <w:widowControl w:val="0"/>
            <w:pBdr>
              <w:top w:val="nil"/>
              <w:left w:val="nil"/>
              <w:bottom w:val="nil"/>
              <w:right w:val="nil"/>
              <w:between w:val="nil"/>
            </w:pBdr>
          </w:pPr>
        </w:pPrChange>
      </w:pPr>
      <w:del w:id="11012" w:author="Cristiano de Menezes Feu" w:date="2022-11-21T08:33:00Z">
        <w:r w:rsidDel="00E631A1">
          <w:rPr>
            <w:color w:val="000000"/>
          </w:rPr>
          <w:delText xml:space="preserve">II - as emendas com parecer favorável serão votadas em grupo para cada Relator-Parcial que as tiver relatado, salvo destaque requerido por membro da Comissão ou Líder; </w:delText>
        </w:r>
      </w:del>
    </w:p>
    <w:p w14:paraId="00000FCC" w14:textId="141D6B03" w:rsidR="003D183A" w:rsidDel="00E631A1" w:rsidRDefault="008B7924" w:rsidP="00E631A1">
      <w:pPr>
        <w:widowControl w:val="0"/>
        <w:pBdr>
          <w:top w:val="nil"/>
          <w:left w:val="nil"/>
          <w:bottom w:val="nil"/>
          <w:right w:val="nil"/>
          <w:between w:val="nil"/>
        </w:pBdr>
        <w:ind w:firstLine="0"/>
        <w:jc w:val="center"/>
        <w:rPr>
          <w:del w:id="11013" w:author="Cristiano de Menezes Feu" w:date="2022-11-21T08:33:00Z"/>
          <w:color w:val="000000"/>
        </w:rPr>
        <w:pPrChange w:id="11014" w:author="Cristiano de Menezes Feu" w:date="2022-11-21T08:33:00Z">
          <w:pPr>
            <w:widowControl w:val="0"/>
            <w:pBdr>
              <w:top w:val="nil"/>
              <w:left w:val="nil"/>
              <w:bottom w:val="nil"/>
              <w:right w:val="nil"/>
              <w:between w:val="nil"/>
            </w:pBdr>
          </w:pPr>
        </w:pPrChange>
      </w:pPr>
      <w:del w:id="11015" w:author="Cristiano de Menezes Feu" w:date="2022-11-21T08:33:00Z">
        <w:r w:rsidDel="00E631A1">
          <w:rPr>
            <w:color w:val="000000"/>
          </w:rPr>
          <w:delText xml:space="preserve">III - sobre cada emenda destacada, poderá falar o Autor, o Relator-Geral e o Relator-Parcial, bem como os demais membros da Comissão, por cinco minutos cada um, improrrogáveis; </w:delText>
        </w:r>
      </w:del>
    </w:p>
    <w:p w14:paraId="00000FCD" w14:textId="5CD207C7" w:rsidR="003D183A" w:rsidDel="00E631A1" w:rsidRDefault="008B7924" w:rsidP="00E631A1">
      <w:pPr>
        <w:widowControl w:val="0"/>
        <w:pBdr>
          <w:top w:val="nil"/>
          <w:left w:val="nil"/>
          <w:bottom w:val="nil"/>
          <w:right w:val="nil"/>
          <w:between w:val="nil"/>
        </w:pBdr>
        <w:ind w:firstLine="0"/>
        <w:jc w:val="center"/>
        <w:rPr>
          <w:del w:id="11016" w:author="Cristiano de Menezes Feu" w:date="2022-11-21T08:33:00Z"/>
          <w:color w:val="000000"/>
        </w:rPr>
        <w:pPrChange w:id="11017" w:author="Cristiano de Menezes Feu" w:date="2022-11-21T08:33:00Z">
          <w:pPr>
            <w:widowControl w:val="0"/>
            <w:pBdr>
              <w:top w:val="nil"/>
              <w:left w:val="nil"/>
              <w:bottom w:val="nil"/>
              <w:right w:val="nil"/>
              <w:between w:val="nil"/>
            </w:pBdr>
          </w:pPr>
        </w:pPrChange>
      </w:pPr>
      <w:del w:id="11018" w:author="Cristiano de Menezes Feu" w:date="2022-11-21T08:33:00Z">
        <w:r w:rsidDel="00E631A1">
          <w:rPr>
            <w:color w:val="000000"/>
          </w:rPr>
          <w:delText xml:space="preserve">IV - o Relator-Geral e os Relatores-Parciais poderão oferecer, juntamente com seus pareceres, emendas que serão tidas como tais, para efeitos posteriores, somente se aprovadas pela Comissão; </w:delText>
        </w:r>
      </w:del>
    </w:p>
    <w:p w14:paraId="00000FCE" w14:textId="16448EC5" w:rsidR="003D183A" w:rsidDel="00E631A1" w:rsidRDefault="008B7924" w:rsidP="00E631A1">
      <w:pPr>
        <w:widowControl w:val="0"/>
        <w:pBdr>
          <w:top w:val="nil"/>
          <w:left w:val="nil"/>
          <w:bottom w:val="nil"/>
          <w:right w:val="nil"/>
          <w:between w:val="nil"/>
        </w:pBdr>
        <w:ind w:firstLine="0"/>
        <w:jc w:val="center"/>
        <w:rPr>
          <w:del w:id="11019" w:author="Cristiano de Menezes Feu" w:date="2022-11-21T08:33:00Z"/>
          <w:color w:val="000000"/>
        </w:rPr>
        <w:pPrChange w:id="11020" w:author="Cristiano de Menezes Feu" w:date="2022-11-21T08:33:00Z">
          <w:pPr>
            <w:widowControl w:val="0"/>
            <w:pBdr>
              <w:top w:val="nil"/>
              <w:left w:val="nil"/>
              <w:bottom w:val="nil"/>
              <w:right w:val="nil"/>
              <w:between w:val="nil"/>
            </w:pBdr>
          </w:pPr>
        </w:pPrChange>
      </w:pPr>
      <w:del w:id="11021" w:author="Cristiano de Menezes Feu" w:date="2022-11-21T08:33:00Z">
        <w:r w:rsidDel="00E631A1">
          <w:rPr>
            <w:color w:val="000000"/>
          </w:rPr>
          <w:delText xml:space="preserve">V - concluída a votação do projeto e das emendas, o Relator-Geral terá cinco sessões para apresentar o relatório do vencido na Comissão. </w:delText>
        </w:r>
      </w:del>
    </w:p>
    <w:p w14:paraId="00000FCF" w14:textId="683CBE72" w:rsidR="003D183A" w:rsidDel="00E631A1" w:rsidRDefault="008B7924" w:rsidP="00E631A1">
      <w:pPr>
        <w:widowControl w:val="0"/>
        <w:pBdr>
          <w:top w:val="nil"/>
          <w:left w:val="nil"/>
          <w:bottom w:val="nil"/>
          <w:right w:val="nil"/>
          <w:between w:val="nil"/>
        </w:pBdr>
        <w:ind w:firstLine="0"/>
        <w:jc w:val="center"/>
        <w:rPr>
          <w:del w:id="11022" w:author="Cristiano de Menezes Feu" w:date="2022-11-21T08:33:00Z"/>
          <w:rFonts w:ascii="ClearSans-Bold" w:eastAsia="ClearSans-Bold" w:hAnsi="ClearSans-Bold" w:cs="ClearSans-Bold"/>
          <w:b/>
          <w:color w:val="000000"/>
        </w:rPr>
        <w:pPrChange w:id="11023" w:author="Cristiano de Menezes Feu" w:date="2022-11-21T08:33:00Z">
          <w:pPr>
            <w:widowControl w:val="0"/>
            <w:pBdr>
              <w:top w:val="nil"/>
              <w:left w:val="nil"/>
              <w:bottom w:val="nil"/>
              <w:right w:val="nil"/>
              <w:between w:val="nil"/>
            </w:pBdr>
          </w:pPr>
        </w:pPrChange>
      </w:pPr>
      <w:del w:id="11024" w:author="Cristiano de Menezes Feu" w:date="2022-11-21T08:33:00Z">
        <w:r w:rsidDel="00E631A1">
          <w:rPr>
            <w:rFonts w:ascii="ClearSans-Bold" w:eastAsia="ClearSans-Bold" w:hAnsi="ClearSans-Bold" w:cs="ClearSans-Bold"/>
            <w:b/>
            <w:color w:val="000000"/>
          </w:rPr>
          <w:delText>Art. 207.</w:delText>
        </w:r>
        <w:r w:rsidDel="00E631A1">
          <w:rPr>
            <w:color w:val="000000"/>
          </w:rPr>
          <w:delText xml:space="preserve"> Publicados e distribuídos em avulsos, dentro de duas sessões, o projeto, as emendas e os pareceres, proceder-se-á à sua apreciação no Plenário, em turno único, obedecido o interstício regimental.</w:delText>
        </w:r>
      </w:del>
    </w:p>
    <w:p w14:paraId="00000FD0" w14:textId="5A337B97" w:rsidR="003D183A" w:rsidDel="00E631A1" w:rsidRDefault="008B7924" w:rsidP="00E631A1">
      <w:pPr>
        <w:widowControl w:val="0"/>
        <w:pBdr>
          <w:top w:val="nil"/>
          <w:left w:val="nil"/>
          <w:bottom w:val="nil"/>
          <w:right w:val="nil"/>
          <w:between w:val="nil"/>
        </w:pBdr>
        <w:spacing w:before="0" w:after="113"/>
        <w:ind w:left="567" w:firstLine="0"/>
        <w:jc w:val="center"/>
        <w:rPr>
          <w:del w:id="11025" w:author="Cristiano de Menezes Feu" w:date="2022-11-21T08:33:00Z"/>
          <w:color w:val="005583"/>
          <w:sz w:val="20"/>
          <w:szCs w:val="20"/>
        </w:rPr>
        <w:pPrChange w:id="11026" w:author="Cristiano de Menezes Feu" w:date="2022-11-21T08:33:00Z">
          <w:pPr>
            <w:widowControl w:val="0"/>
            <w:pBdr>
              <w:top w:val="nil"/>
              <w:left w:val="nil"/>
              <w:bottom w:val="nil"/>
              <w:right w:val="nil"/>
              <w:between w:val="nil"/>
            </w:pBdr>
            <w:spacing w:before="0" w:after="113"/>
            <w:ind w:left="567" w:firstLine="0"/>
          </w:pPr>
        </w:pPrChange>
      </w:pPr>
      <w:del w:id="11027" w:author="Cristiano de Menezes Feu" w:date="2022-11-21T08:33:00Z">
        <w:r w:rsidDel="00E631A1">
          <w:rPr>
            <w:color w:val="005583"/>
            <w:sz w:val="20"/>
            <w:szCs w:val="20"/>
          </w:rPr>
          <w:delText>Art. 150, I.</w:delText>
        </w:r>
      </w:del>
    </w:p>
    <w:p w14:paraId="00000FD1" w14:textId="5901AE0D" w:rsidR="003D183A" w:rsidDel="00E631A1" w:rsidRDefault="008B7924" w:rsidP="00E631A1">
      <w:pPr>
        <w:widowControl w:val="0"/>
        <w:pBdr>
          <w:top w:val="nil"/>
          <w:left w:val="nil"/>
          <w:bottom w:val="nil"/>
          <w:right w:val="nil"/>
          <w:between w:val="nil"/>
        </w:pBdr>
        <w:ind w:firstLine="0"/>
        <w:jc w:val="center"/>
        <w:rPr>
          <w:del w:id="11028" w:author="Cristiano de Menezes Feu" w:date="2022-11-21T08:33:00Z"/>
          <w:color w:val="000000"/>
        </w:rPr>
        <w:pPrChange w:id="11029" w:author="Cristiano de Menezes Feu" w:date="2022-11-21T08:33:00Z">
          <w:pPr>
            <w:widowControl w:val="0"/>
            <w:pBdr>
              <w:top w:val="nil"/>
              <w:left w:val="nil"/>
              <w:bottom w:val="nil"/>
              <w:right w:val="nil"/>
              <w:between w:val="nil"/>
            </w:pBdr>
          </w:pPr>
        </w:pPrChange>
      </w:pPr>
      <w:del w:id="11030" w:author="Cristiano de Menezes Feu" w:date="2022-11-21T08:33:00Z">
        <w:r w:rsidDel="00E631A1">
          <w:rPr>
            <w:color w:val="000000"/>
          </w:rPr>
          <w:delText xml:space="preserve">§ 1º Na discussão do projeto, que será uma só para toda a matéria, poderão falar os oradores inscritos pelo prazo improrrogável de quinze minutos, salvo o Relator-Geral e os Relatores-Parciais, que disporão de trinta minutos. </w:delText>
        </w:r>
      </w:del>
    </w:p>
    <w:p w14:paraId="00000FD2" w14:textId="02C0930C" w:rsidR="003D183A" w:rsidDel="00E631A1" w:rsidRDefault="008B7924" w:rsidP="00E631A1">
      <w:pPr>
        <w:widowControl w:val="0"/>
        <w:pBdr>
          <w:top w:val="nil"/>
          <w:left w:val="nil"/>
          <w:bottom w:val="nil"/>
          <w:right w:val="nil"/>
          <w:between w:val="nil"/>
        </w:pBdr>
        <w:ind w:firstLine="0"/>
        <w:jc w:val="center"/>
        <w:rPr>
          <w:del w:id="11031" w:author="Cristiano de Menezes Feu" w:date="2022-11-21T08:33:00Z"/>
          <w:color w:val="000000"/>
        </w:rPr>
        <w:pPrChange w:id="11032" w:author="Cristiano de Menezes Feu" w:date="2022-11-21T08:33:00Z">
          <w:pPr>
            <w:widowControl w:val="0"/>
            <w:pBdr>
              <w:top w:val="nil"/>
              <w:left w:val="nil"/>
              <w:bottom w:val="nil"/>
              <w:right w:val="nil"/>
              <w:between w:val="nil"/>
            </w:pBdr>
          </w:pPr>
        </w:pPrChange>
      </w:pPr>
      <w:del w:id="11033" w:author="Cristiano de Menezes Feu" w:date="2022-11-21T08:33:00Z">
        <w:r w:rsidDel="00E631A1">
          <w:rPr>
            <w:color w:val="000000"/>
          </w:rPr>
          <w:delText>§ 2º Poder-se-á encerrar a discussão mediante requerimento de Líder, depois de debatida a matéria em cinco sessões, se antes não for encerrada por falta de oradores.</w:delText>
        </w:r>
      </w:del>
    </w:p>
    <w:p w14:paraId="00000FD3" w14:textId="1B07FA45" w:rsidR="003D183A" w:rsidDel="00E631A1" w:rsidRDefault="008B7924" w:rsidP="00E631A1">
      <w:pPr>
        <w:widowControl w:val="0"/>
        <w:pBdr>
          <w:top w:val="nil"/>
          <w:left w:val="nil"/>
          <w:bottom w:val="nil"/>
          <w:right w:val="nil"/>
          <w:between w:val="nil"/>
        </w:pBdr>
        <w:ind w:firstLine="0"/>
        <w:jc w:val="center"/>
        <w:rPr>
          <w:del w:id="11034" w:author="Cristiano de Menezes Feu" w:date="2022-11-21T08:33:00Z"/>
          <w:color w:val="000000"/>
        </w:rPr>
        <w:pPrChange w:id="11035" w:author="Cristiano de Menezes Feu" w:date="2022-11-21T08:33:00Z">
          <w:pPr>
            <w:widowControl w:val="0"/>
            <w:pBdr>
              <w:top w:val="nil"/>
              <w:left w:val="nil"/>
              <w:bottom w:val="nil"/>
              <w:right w:val="nil"/>
              <w:between w:val="nil"/>
            </w:pBdr>
          </w:pPr>
        </w:pPrChange>
      </w:pPr>
      <w:del w:id="11036" w:author="Cristiano de Menezes Feu" w:date="2022-11-21T08:33:00Z">
        <w:r w:rsidDel="00E631A1">
          <w:rPr>
            <w:color w:val="000000"/>
          </w:rPr>
          <w:delText xml:space="preserve">§ 3º A Mesa destinará sessões exclusivas para a discussão e votação dos projetos de código. </w:delText>
        </w:r>
      </w:del>
    </w:p>
    <w:p w14:paraId="00000FD4" w14:textId="457D70E4" w:rsidR="003D183A" w:rsidDel="00E631A1" w:rsidRDefault="008B7924" w:rsidP="00E631A1">
      <w:pPr>
        <w:widowControl w:val="0"/>
        <w:pBdr>
          <w:top w:val="nil"/>
          <w:left w:val="nil"/>
          <w:bottom w:val="nil"/>
          <w:right w:val="nil"/>
          <w:between w:val="nil"/>
        </w:pBdr>
        <w:ind w:firstLine="0"/>
        <w:jc w:val="center"/>
        <w:rPr>
          <w:del w:id="11037" w:author="Cristiano de Menezes Feu" w:date="2022-11-21T08:33:00Z"/>
          <w:rFonts w:ascii="ClearSans-Bold" w:eastAsia="ClearSans-Bold" w:hAnsi="ClearSans-Bold" w:cs="ClearSans-Bold"/>
          <w:b/>
          <w:color w:val="000000"/>
        </w:rPr>
        <w:pPrChange w:id="11038" w:author="Cristiano de Menezes Feu" w:date="2022-11-21T08:33:00Z">
          <w:pPr>
            <w:widowControl w:val="0"/>
            <w:pBdr>
              <w:top w:val="nil"/>
              <w:left w:val="nil"/>
              <w:bottom w:val="nil"/>
              <w:right w:val="nil"/>
              <w:between w:val="nil"/>
            </w:pBdr>
          </w:pPr>
        </w:pPrChange>
      </w:pPr>
      <w:del w:id="11039" w:author="Cristiano de Menezes Feu" w:date="2022-11-21T08:33:00Z">
        <w:r w:rsidDel="00E631A1">
          <w:rPr>
            <w:rFonts w:ascii="ClearSans-Bold" w:eastAsia="ClearSans-Bold" w:hAnsi="ClearSans-Bold" w:cs="ClearSans-Bold"/>
            <w:b/>
            <w:color w:val="000000"/>
          </w:rPr>
          <w:delText>Art. 208.</w:delText>
        </w:r>
        <w:r w:rsidDel="00E631A1">
          <w:rPr>
            <w:color w:val="000000"/>
          </w:rPr>
          <w:delText xml:space="preserve"> Aprovados o projeto e as emendas, a matéria voltará à Comissão Especial, que terá cinco sessões para elaborar a redação final. </w:delText>
        </w:r>
      </w:del>
    </w:p>
    <w:p w14:paraId="00000FD5" w14:textId="33D72C14" w:rsidR="003D183A" w:rsidDel="00E631A1" w:rsidRDefault="008B7924" w:rsidP="00E631A1">
      <w:pPr>
        <w:widowControl w:val="0"/>
        <w:pBdr>
          <w:top w:val="nil"/>
          <w:left w:val="nil"/>
          <w:bottom w:val="nil"/>
          <w:right w:val="nil"/>
          <w:between w:val="nil"/>
        </w:pBdr>
        <w:spacing w:before="0" w:after="113"/>
        <w:ind w:left="567" w:firstLine="0"/>
        <w:jc w:val="center"/>
        <w:rPr>
          <w:del w:id="11040" w:author="Cristiano de Menezes Feu" w:date="2022-11-21T08:33:00Z"/>
          <w:color w:val="005583"/>
          <w:sz w:val="20"/>
          <w:szCs w:val="20"/>
        </w:rPr>
        <w:pPrChange w:id="11041" w:author="Cristiano de Menezes Feu" w:date="2022-11-21T08:33:00Z">
          <w:pPr>
            <w:widowControl w:val="0"/>
            <w:pBdr>
              <w:top w:val="nil"/>
              <w:left w:val="nil"/>
              <w:bottom w:val="nil"/>
              <w:right w:val="nil"/>
              <w:between w:val="nil"/>
            </w:pBdr>
            <w:spacing w:before="0" w:after="113"/>
            <w:ind w:left="567" w:firstLine="0"/>
          </w:pPr>
        </w:pPrChange>
      </w:pPr>
      <w:del w:id="11042" w:author="Cristiano de Menezes Feu" w:date="2022-11-21T08:33:00Z">
        <w:r w:rsidDel="00E631A1">
          <w:rPr>
            <w:color w:val="005583"/>
            <w:sz w:val="20"/>
            <w:szCs w:val="20"/>
          </w:rPr>
          <w:delText>Art. 197.</w:delText>
        </w:r>
      </w:del>
    </w:p>
    <w:p w14:paraId="00000FD6" w14:textId="20DE75B1" w:rsidR="003D183A" w:rsidDel="00E631A1" w:rsidRDefault="008B7924" w:rsidP="00E631A1">
      <w:pPr>
        <w:widowControl w:val="0"/>
        <w:pBdr>
          <w:top w:val="nil"/>
          <w:left w:val="nil"/>
          <w:bottom w:val="nil"/>
          <w:right w:val="nil"/>
          <w:between w:val="nil"/>
        </w:pBdr>
        <w:ind w:firstLine="0"/>
        <w:jc w:val="center"/>
        <w:rPr>
          <w:del w:id="11043" w:author="Cristiano de Menezes Feu" w:date="2022-11-21T08:33:00Z"/>
          <w:rFonts w:ascii="ClearSans-Bold" w:eastAsia="ClearSans-Bold" w:hAnsi="ClearSans-Bold" w:cs="ClearSans-Bold"/>
          <w:b/>
          <w:color w:val="000000"/>
        </w:rPr>
        <w:pPrChange w:id="11044" w:author="Cristiano de Menezes Feu" w:date="2022-11-21T08:33:00Z">
          <w:pPr>
            <w:widowControl w:val="0"/>
            <w:pBdr>
              <w:top w:val="nil"/>
              <w:left w:val="nil"/>
              <w:bottom w:val="nil"/>
              <w:right w:val="nil"/>
              <w:between w:val="nil"/>
            </w:pBdr>
          </w:pPr>
        </w:pPrChange>
      </w:pPr>
      <w:del w:id="11045" w:author="Cristiano de Menezes Feu" w:date="2022-11-21T08:33:00Z">
        <w:r w:rsidDel="00E631A1">
          <w:rPr>
            <w:color w:val="000000"/>
          </w:rPr>
          <w:delText>§ 1º Publicada e distribuída em avulsos, a redação final será votada independentemente de discussão, obedecido o interstício regimental.</w:delText>
        </w:r>
      </w:del>
    </w:p>
    <w:p w14:paraId="00000FD7" w14:textId="244C6F0A" w:rsidR="003D183A" w:rsidDel="00E631A1" w:rsidRDefault="008B7924" w:rsidP="00E631A1">
      <w:pPr>
        <w:widowControl w:val="0"/>
        <w:pBdr>
          <w:top w:val="nil"/>
          <w:left w:val="nil"/>
          <w:bottom w:val="nil"/>
          <w:right w:val="nil"/>
          <w:between w:val="nil"/>
        </w:pBdr>
        <w:spacing w:before="0" w:after="113"/>
        <w:ind w:left="567" w:firstLine="0"/>
        <w:jc w:val="center"/>
        <w:rPr>
          <w:del w:id="11046" w:author="Cristiano de Menezes Feu" w:date="2022-11-21T08:33:00Z"/>
          <w:color w:val="005583"/>
          <w:sz w:val="20"/>
          <w:szCs w:val="20"/>
        </w:rPr>
        <w:pPrChange w:id="11047" w:author="Cristiano de Menezes Feu" w:date="2022-11-21T08:33:00Z">
          <w:pPr>
            <w:widowControl w:val="0"/>
            <w:pBdr>
              <w:top w:val="nil"/>
              <w:left w:val="nil"/>
              <w:bottom w:val="nil"/>
              <w:right w:val="nil"/>
              <w:between w:val="nil"/>
            </w:pBdr>
            <w:spacing w:before="0" w:after="113"/>
            <w:ind w:left="567" w:firstLine="0"/>
          </w:pPr>
        </w:pPrChange>
      </w:pPr>
      <w:del w:id="11048" w:author="Cristiano de Menezes Feu" w:date="2022-11-21T08:33:00Z">
        <w:r w:rsidDel="00E631A1">
          <w:rPr>
            <w:color w:val="005583"/>
            <w:sz w:val="20"/>
            <w:szCs w:val="20"/>
          </w:rPr>
          <w:delText>Art. 150.</w:delText>
        </w:r>
      </w:del>
    </w:p>
    <w:p w14:paraId="00000FD8" w14:textId="4D84A685" w:rsidR="003D183A" w:rsidDel="00E631A1" w:rsidRDefault="008B7924" w:rsidP="00E631A1">
      <w:pPr>
        <w:widowControl w:val="0"/>
        <w:pBdr>
          <w:top w:val="nil"/>
          <w:left w:val="nil"/>
          <w:bottom w:val="nil"/>
          <w:right w:val="nil"/>
          <w:between w:val="nil"/>
        </w:pBdr>
        <w:ind w:firstLine="0"/>
        <w:jc w:val="center"/>
        <w:rPr>
          <w:del w:id="11049" w:author="Cristiano de Menezes Feu" w:date="2022-11-21T08:33:00Z"/>
          <w:rFonts w:ascii="ClearSans-Bold" w:eastAsia="ClearSans-Bold" w:hAnsi="ClearSans-Bold" w:cs="ClearSans-Bold"/>
          <w:b/>
          <w:color w:val="000000"/>
        </w:rPr>
        <w:pPrChange w:id="11050" w:author="Cristiano de Menezes Feu" w:date="2022-11-21T08:33:00Z">
          <w:pPr>
            <w:widowControl w:val="0"/>
            <w:pBdr>
              <w:top w:val="nil"/>
              <w:left w:val="nil"/>
              <w:bottom w:val="nil"/>
              <w:right w:val="nil"/>
              <w:between w:val="nil"/>
            </w:pBdr>
          </w:pPr>
        </w:pPrChange>
      </w:pPr>
      <w:del w:id="11051" w:author="Cristiano de Menezes Feu" w:date="2022-11-21T08:33:00Z">
        <w:r w:rsidDel="00E631A1">
          <w:rPr>
            <w:color w:val="000000"/>
          </w:rPr>
          <w:delText xml:space="preserve">§ 2º As emendas à redação final serão apresentadas na própria sessão e votadas imediatamente, após parecer oral do Relator-Geral ou Relator-Parcial. </w:delText>
        </w:r>
      </w:del>
    </w:p>
    <w:p w14:paraId="00000FD9" w14:textId="7962AE12" w:rsidR="003D183A" w:rsidDel="00E631A1" w:rsidRDefault="008B7924" w:rsidP="00E631A1">
      <w:pPr>
        <w:widowControl w:val="0"/>
        <w:pBdr>
          <w:top w:val="nil"/>
          <w:left w:val="nil"/>
          <w:bottom w:val="nil"/>
          <w:right w:val="nil"/>
          <w:between w:val="nil"/>
        </w:pBdr>
        <w:spacing w:before="0" w:after="113"/>
        <w:ind w:left="567" w:firstLine="0"/>
        <w:jc w:val="center"/>
        <w:rPr>
          <w:del w:id="11052" w:author="Cristiano de Menezes Feu" w:date="2022-11-21T08:33:00Z"/>
          <w:color w:val="005583"/>
          <w:sz w:val="20"/>
          <w:szCs w:val="20"/>
        </w:rPr>
        <w:pPrChange w:id="11053" w:author="Cristiano de Menezes Feu" w:date="2022-11-21T08:33:00Z">
          <w:pPr>
            <w:widowControl w:val="0"/>
            <w:pBdr>
              <w:top w:val="nil"/>
              <w:left w:val="nil"/>
              <w:bottom w:val="nil"/>
              <w:right w:val="nil"/>
              <w:between w:val="nil"/>
            </w:pBdr>
            <w:spacing w:before="0" w:after="113"/>
            <w:ind w:left="567" w:firstLine="0"/>
          </w:pPr>
        </w:pPrChange>
      </w:pPr>
      <w:del w:id="11054" w:author="Cristiano de Menezes Feu" w:date="2022-11-21T08:33:00Z">
        <w:r w:rsidDel="00E631A1">
          <w:rPr>
            <w:color w:val="005583"/>
            <w:sz w:val="20"/>
            <w:szCs w:val="20"/>
          </w:rPr>
          <w:delText>Art. 120, III e § 2º.</w:delText>
        </w:r>
      </w:del>
    </w:p>
    <w:p w14:paraId="00000FDA" w14:textId="11AFD50A" w:rsidR="003D183A" w:rsidDel="00E631A1" w:rsidRDefault="008B7924" w:rsidP="00E631A1">
      <w:pPr>
        <w:widowControl w:val="0"/>
        <w:pBdr>
          <w:top w:val="nil"/>
          <w:left w:val="nil"/>
          <w:bottom w:val="nil"/>
          <w:right w:val="nil"/>
          <w:between w:val="nil"/>
        </w:pBdr>
        <w:ind w:firstLine="0"/>
        <w:jc w:val="center"/>
        <w:rPr>
          <w:del w:id="11055" w:author="Cristiano de Menezes Feu" w:date="2022-11-21T08:33:00Z"/>
          <w:color w:val="000000"/>
        </w:rPr>
        <w:pPrChange w:id="11056" w:author="Cristiano de Menezes Feu" w:date="2022-11-21T08:33:00Z">
          <w:pPr>
            <w:widowControl w:val="0"/>
            <w:pBdr>
              <w:top w:val="nil"/>
              <w:left w:val="nil"/>
              <w:bottom w:val="nil"/>
              <w:right w:val="nil"/>
              <w:between w:val="nil"/>
            </w:pBdr>
          </w:pPr>
        </w:pPrChange>
      </w:pPr>
      <w:del w:id="11057" w:author="Cristiano de Menezes Feu" w:date="2022-11-21T08:33:00Z">
        <w:r w:rsidDel="00E631A1">
          <w:rPr>
            <w:rFonts w:ascii="ClearSans-Bold" w:eastAsia="ClearSans-Bold" w:hAnsi="ClearSans-Bold" w:cs="ClearSans-Bold"/>
            <w:b/>
            <w:color w:val="000000"/>
          </w:rPr>
          <w:delText>Art. 209</w:delText>
        </w:r>
        <w:r w:rsidDel="00E631A1">
          <w:rPr>
            <w:color w:val="000000"/>
          </w:rPr>
          <w:delText xml:space="preserve">. O projeto de código aprovado será enviado ao Senado Federal no prazo de até cinco sessões, acompanhado da publicação de todos os pareceres que o instruíram na tramitação. </w:delText>
        </w:r>
      </w:del>
    </w:p>
    <w:p w14:paraId="00000FDB" w14:textId="32AA1FC3" w:rsidR="003D183A" w:rsidDel="00E631A1" w:rsidRDefault="008B7924" w:rsidP="00E631A1">
      <w:pPr>
        <w:widowControl w:val="0"/>
        <w:pBdr>
          <w:top w:val="nil"/>
          <w:left w:val="nil"/>
          <w:bottom w:val="nil"/>
          <w:right w:val="nil"/>
          <w:between w:val="nil"/>
        </w:pBdr>
        <w:ind w:firstLine="0"/>
        <w:jc w:val="center"/>
        <w:rPr>
          <w:del w:id="11058" w:author="Cristiano de Menezes Feu" w:date="2022-11-21T08:33:00Z"/>
          <w:color w:val="000000"/>
        </w:rPr>
        <w:pPrChange w:id="11059" w:author="Cristiano de Menezes Feu" w:date="2022-11-21T08:33:00Z">
          <w:pPr>
            <w:widowControl w:val="0"/>
            <w:pBdr>
              <w:top w:val="nil"/>
              <w:left w:val="nil"/>
              <w:bottom w:val="nil"/>
              <w:right w:val="nil"/>
              <w:between w:val="nil"/>
            </w:pBdr>
          </w:pPr>
        </w:pPrChange>
      </w:pPr>
      <w:del w:id="11060" w:author="Cristiano de Menezes Feu" w:date="2022-11-21T08:33:00Z">
        <w:r w:rsidDel="00E631A1">
          <w:rPr>
            <w:rFonts w:ascii="ClearSans-Bold" w:eastAsia="ClearSans-Bold" w:hAnsi="ClearSans-Bold" w:cs="ClearSans-Bold"/>
            <w:b/>
            <w:color w:val="000000"/>
          </w:rPr>
          <w:delText>Art. 210.</w:delText>
        </w:r>
        <w:r w:rsidDel="00E631A1">
          <w:rPr>
            <w:color w:val="000000"/>
          </w:rPr>
          <w:delText xml:space="preserve"> As emendas do Senado Federal ao projeto de código irão à Comissão Especial, que terá dez sessões para oferecer parecer sobre as modificações propostas. </w:delText>
        </w:r>
      </w:del>
    </w:p>
    <w:p w14:paraId="00000FDC" w14:textId="370FC2B9" w:rsidR="003D183A" w:rsidDel="00E631A1" w:rsidRDefault="008B7924" w:rsidP="00E631A1">
      <w:pPr>
        <w:widowControl w:val="0"/>
        <w:pBdr>
          <w:top w:val="nil"/>
          <w:left w:val="nil"/>
          <w:bottom w:val="nil"/>
          <w:right w:val="nil"/>
          <w:between w:val="nil"/>
        </w:pBdr>
        <w:ind w:firstLine="0"/>
        <w:jc w:val="center"/>
        <w:rPr>
          <w:del w:id="11061" w:author="Cristiano de Menezes Feu" w:date="2022-11-21T08:33:00Z"/>
          <w:color w:val="000000"/>
        </w:rPr>
        <w:pPrChange w:id="11062" w:author="Cristiano de Menezes Feu" w:date="2022-11-21T08:33:00Z">
          <w:pPr>
            <w:widowControl w:val="0"/>
            <w:pBdr>
              <w:top w:val="nil"/>
              <w:left w:val="nil"/>
              <w:bottom w:val="nil"/>
              <w:right w:val="nil"/>
              <w:between w:val="nil"/>
            </w:pBdr>
          </w:pPr>
        </w:pPrChange>
      </w:pPr>
      <w:del w:id="11063" w:author="Cristiano de Menezes Feu" w:date="2022-11-21T08:33:00Z">
        <w:r w:rsidDel="00E631A1">
          <w:rPr>
            <w:color w:val="000000"/>
          </w:rPr>
          <w:delText xml:space="preserve">§ 1º Publicadas as emendas e o parecer, dentro de duas sessões o projeto será incluído em Ordem do Dia. </w:delText>
        </w:r>
      </w:del>
    </w:p>
    <w:p w14:paraId="00000FDD" w14:textId="19E3FAC9" w:rsidR="003D183A" w:rsidDel="00E631A1" w:rsidRDefault="008B7924" w:rsidP="00E631A1">
      <w:pPr>
        <w:widowControl w:val="0"/>
        <w:pBdr>
          <w:top w:val="nil"/>
          <w:left w:val="nil"/>
          <w:bottom w:val="nil"/>
          <w:right w:val="nil"/>
          <w:between w:val="nil"/>
        </w:pBdr>
        <w:ind w:firstLine="0"/>
        <w:jc w:val="center"/>
        <w:rPr>
          <w:del w:id="11064" w:author="Cristiano de Menezes Feu" w:date="2022-11-21T08:33:00Z"/>
          <w:color w:val="000000"/>
        </w:rPr>
        <w:pPrChange w:id="11065" w:author="Cristiano de Menezes Feu" w:date="2022-11-21T08:33:00Z">
          <w:pPr>
            <w:widowControl w:val="0"/>
            <w:pBdr>
              <w:top w:val="nil"/>
              <w:left w:val="nil"/>
              <w:bottom w:val="nil"/>
              <w:right w:val="nil"/>
              <w:between w:val="nil"/>
            </w:pBdr>
          </w:pPr>
        </w:pPrChange>
      </w:pPr>
      <w:del w:id="11066" w:author="Cristiano de Menezes Feu" w:date="2022-11-21T08:33:00Z">
        <w:r w:rsidDel="00E631A1">
          <w:rPr>
            <w:color w:val="000000"/>
          </w:rPr>
          <w:delText xml:space="preserve">§ 2º Na discussão, serão debatidas somente as emendas do Senado Federal. </w:delText>
        </w:r>
      </w:del>
    </w:p>
    <w:p w14:paraId="00000FDE" w14:textId="3D3ACDAF" w:rsidR="003D183A" w:rsidDel="00E631A1" w:rsidRDefault="008B7924" w:rsidP="00E631A1">
      <w:pPr>
        <w:widowControl w:val="0"/>
        <w:pBdr>
          <w:top w:val="nil"/>
          <w:left w:val="nil"/>
          <w:bottom w:val="nil"/>
          <w:right w:val="nil"/>
          <w:between w:val="nil"/>
        </w:pBdr>
        <w:ind w:firstLine="0"/>
        <w:jc w:val="center"/>
        <w:rPr>
          <w:del w:id="11067" w:author="Cristiano de Menezes Feu" w:date="2022-11-21T08:33:00Z"/>
          <w:color w:val="000000"/>
        </w:rPr>
        <w:pPrChange w:id="11068" w:author="Cristiano de Menezes Feu" w:date="2022-11-21T08:33:00Z">
          <w:pPr>
            <w:widowControl w:val="0"/>
            <w:pBdr>
              <w:top w:val="nil"/>
              <w:left w:val="nil"/>
              <w:bottom w:val="nil"/>
              <w:right w:val="nil"/>
              <w:between w:val="nil"/>
            </w:pBdr>
          </w:pPr>
        </w:pPrChange>
      </w:pPr>
      <w:del w:id="11069" w:author="Cristiano de Menezes Feu" w:date="2022-11-21T08:33:00Z">
        <w:r w:rsidDel="00E631A1">
          <w:rPr>
            <w:color w:val="000000"/>
          </w:rPr>
          <w:delText xml:space="preserve">§ 3º É lícito cindir a emenda do Senado Federal para votar separadamente cada artigo, parágrafo, inciso e alínea dela constante. </w:delText>
        </w:r>
      </w:del>
    </w:p>
    <w:p w14:paraId="00000FDF" w14:textId="35F2012E" w:rsidR="003D183A" w:rsidDel="00E631A1" w:rsidRDefault="008B7924" w:rsidP="00E631A1">
      <w:pPr>
        <w:widowControl w:val="0"/>
        <w:pBdr>
          <w:top w:val="nil"/>
          <w:left w:val="nil"/>
          <w:bottom w:val="nil"/>
          <w:right w:val="nil"/>
          <w:between w:val="nil"/>
        </w:pBdr>
        <w:ind w:firstLine="0"/>
        <w:jc w:val="center"/>
        <w:rPr>
          <w:del w:id="11070" w:author="Cristiano de Menezes Feu" w:date="2022-11-21T08:33:00Z"/>
          <w:color w:val="000000"/>
        </w:rPr>
        <w:pPrChange w:id="11071" w:author="Cristiano de Menezes Feu" w:date="2022-11-21T08:33:00Z">
          <w:pPr>
            <w:widowControl w:val="0"/>
            <w:pBdr>
              <w:top w:val="nil"/>
              <w:left w:val="nil"/>
              <w:bottom w:val="nil"/>
              <w:right w:val="nil"/>
              <w:between w:val="nil"/>
            </w:pBdr>
          </w:pPr>
        </w:pPrChange>
      </w:pPr>
      <w:del w:id="11072" w:author="Cristiano de Menezes Feu" w:date="2022-11-21T08:33:00Z">
        <w:r w:rsidDel="00E631A1">
          <w:rPr>
            <w:color w:val="000000"/>
          </w:rPr>
          <w:delText xml:space="preserve">§ 4º O projeto aprovado definitivamente será enviado à sanção no prazo improrrogável de três sessões. </w:delText>
        </w:r>
      </w:del>
    </w:p>
    <w:p w14:paraId="00000FE0" w14:textId="5F7B1C48" w:rsidR="003D183A" w:rsidDel="00E631A1" w:rsidRDefault="008B7924" w:rsidP="00E631A1">
      <w:pPr>
        <w:widowControl w:val="0"/>
        <w:pBdr>
          <w:top w:val="nil"/>
          <w:left w:val="nil"/>
          <w:bottom w:val="nil"/>
          <w:right w:val="nil"/>
          <w:between w:val="nil"/>
        </w:pBdr>
        <w:ind w:firstLine="0"/>
        <w:jc w:val="center"/>
        <w:rPr>
          <w:del w:id="11073" w:author="Cristiano de Menezes Feu" w:date="2022-11-21T08:33:00Z"/>
          <w:color w:val="005583"/>
          <w:vertAlign w:val="superscript"/>
        </w:rPr>
        <w:pPrChange w:id="11074" w:author="Cristiano de Menezes Feu" w:date="2022-11-21T08:33:00Z">
          <w:pPr>
            <w:widowControl w:val="0"/>
            <w:pBdr>
              <w:top w:val="nil"/>
              <w:left w:val="nil"/>
              <w:bottom w:val="nil"/>
              <w:right w:val="nil"/>
              <w:between w:val="nil"/>
            </w:pBdr>
          </w:pPr>
        </w:pPrChange>
      </w:pPr>
      <w:del w:id="11075" w:author="Cristiano de Menezes Feu" w:date="2022-11-21T08:33:00Z">
        <w:r w:rsidDel="00E631A1">
          <w:rPr>
            <w:color w:val="000000"/>
          </w:rPr>
          <w:delText>§ 5º O projeto de código recebido do Senado Federal para revisão obedecerá às normas previstas neste capítulo.</w:delText>
        </w:r>
        <w:r w:rsidDel="00E631A1">
          <w:rPr>
            <w:color w:val="005583"/>
            <w:vertAlign w:val="superscript"/>
          </w:rPr>
          <w:footnoteReference w:id="419"/>
        </w:r>
      </w:del>
    </w:p>
    <w:p w14:paraId="00000FE1" w14:textId="08157B96" w:rsidR="003D183A" w:rsidDel="00E631A1" w:rsidRDefault="008B7924" w:rsidP="00E631A1">
      <w:pPr>
        <w:widowControl w:val="0"/>
        <w:pBdr>
          <w:top w:val="nil"/>
          <w:left w:val="nil"/>
          <w:bottom w:val="nil"/>
          <w:right w:val="nil"/>
          <w:between w:val="nil"/>
        </w:pBdr>
        <w:spacing w:before="0" w:after="113"/>
        <w:ind w:left="567" w:firstLine="0"/>
        <w:jc w:val="center"/>
        <w:rPr>
          <w:del w:id="11079" w:author="Cristiano de Menezes Feu" w:date="2022-11-21T08:33:00Z"/>
          <w:color w:val="005583"/>
          <w:sz w:val="20"/>
          <w:szCs w:val="20"/>
        </w:rPr>
        <w:pPrChange w:id="11080" w:author="Cristiano de Menezes Feu" w:date="2022-11-21T08:33:00Z">
          <w:pPr>
            <w:widowControl w:val="0"/>
            <w:pBdr>
              <w:top w:val="nil"/>
              <w:left w:val="nil"/>
              <w:bottom w:val="nil"/>
              <w:right w:val="nil"/>
              <w:between w:val="nil"/>
            </w:pBdr>
            <w:spacing w:before="0" w:after="113"/>
            <w:ind w:left="567" w:firstLine="0"/>
          </w:pPr>
        </w:pPrChange>
      </w:pPr>
      <w:del w:id="11081" w:author="Cristiano de Menezes Feu" w:date="2022-11-21T08:33:00Z">
        <w:r w:rsidDel="00E631A1">
          <w:rPr>
            <w:color w:val="005583"/>
            <w:sz w:val="20"/>
            <w:szCs w:val="20"/>
          </w:rPr>
          <w:delText>Regimento Comum, art. 139-A</w:delText>
        </w:r>
        <w:r w:rsidDel="00E631A1">
          <w:rPr>
            <w:color w:val="005583"/>
            <w:sz w:val="20"/>
            <w:szCs w:val="20"/>
            <w:vertAlign w:val="superscript"/>
          </w:rPr>
          <w:footnoteReference w:id="420"/>
        </w:r>
        <w:r w:rsidDel="00E631A1">
          <w:rPr>
            <w:color w:val="005583"/>
            <w:sz w:val="20"/>
            <w:szCs w:val="20"/>
          </w:rPr>
          <w:delText xml:space="preserve">. </w:delText>
        </w:r>
      </w:del>
    </w:p>
    <w:p w14:paraId="00000FE2" w14:textId="46541EF7" w:rsidR="003D183A" w:rsidDel="00E631A1" w:rsidRDefault="008B7924" w:rsidP="00E631A1">
      <w:pPr>
        <w:widowControl w:val="0"/>
        <w:pBdr>
          <w:top w:val="nil"/>
          <w:left w:val="nil"/>
          <w:bottom w:val="nil"/>
          <w:right w:val="nil"/>
          <w:between w:val="nil"/>
        </w:pBdr>
        <w:ind w:firstLine="0"/>
        <w:jc w:val="center"/>
        <w:rPr>
          <w:del w:id="11085" w:author="Cristiano de Menezes Feu" w:date="2022-11-21T08:33:00Z"/>
          <w:color w:val="000000"/>
        </w:rPr>
        <w:pPrChange w:id="11086" w:author="Cristiano de Menezes Feu" w:date="2022-11-21T08:33:00Z">
          <w:pPr>
            <w:widowControl w:val="0"/>
            <w:pBdr>
              <w:top w:val="nil"/>
              <w:left w:val="nil"/>
              <w:bottom w:val="nil"/>
              <w:right w:val="nil"/>
              <w:between w:val="nil"/>
            </w:pBdr>
          </w:pPr>
        </w:pPrChange>
      </w:pPr>
      <w:del w:id="11087" w:author="Cristiano de Menezes Feu" w:date="2022-11-21T08:33:00Z">
        <w:r w:rsidDel="00E631A1">
          <w:rPr>
            <w:b/>
            <w:color w:val="000000"/>
          </w:rPr>
          <w:delText xml:space="preserve">Art. 211. </w:delText>
        </w:r>
        <w:r w:rsidDel="00E631A1">
          <w:rPr>
            <w:color w:val="000000"/>
          </w:rPr>
          <w:delText xml:space="preserve">A requerimento da Comissão Especial, sujeito à deliberação do Plenário, os prazos previstos neste capítulo poderão ser: </w:delText>
        </w:r>
      </w:del>
    </w:p>
    <w:p w14:paraId="00000FE3" w14:textId="44BD7854" w:rsidR="003D183A" w:rsidDel="00E631A1" w:rsidRDefault="008B7924" w:rsidP="00E631A1">
      <w:pPr>
        <w:widowControl w:val="0"/>
        <w:pBdr>
          <w:top w:val="nil"/>
          <w:left w:val="nil"/>
          <w:bottom w:val="nil"/>
          <w:right w:val="nil"/>
          <w:between w:val="nil"/>
        </w:pBdr>
        <w:ind w:firstLine="0"/>
        <w:jc w:val="center"/>
        <w:rPr>
          <w:del w:id="11088" w:author="Cristiano de Menezes Feu" w:date="2022-11-21T08:33:00Z"/>
          <w:color w:val="000000"/>
        </w:rPr>
        <w:pPrChange w:id="11089" w:author="Cristiano de Menezes Feu" w:date="2022-11-21T08:33:00Z">
          <w:pPr>
            <w:widowControl w:val="0"/>
            <w:pBdr>
              <w:top w:val="nil"/>
              <w:left w:val="nil"/>
              <w:bottom w:val="nil"/>
              <w:right w:val="nil"/>
              <w:between w:val="nil"/>
            </w:pBdr>
          </w:pPr>
        </w:pPrChange>
      </w:pPr>
      <w:del w:id="11090" w:author="Cristiano de Menezes Feu" w:date="2022-11-21T08:33:00Z">
        <w:r w:rsidDel="00E631A1">
          <w:rPr>
            <w:color w:val="000000"/>
          </w:rPr>
          <w:delText>I - prorrogados até o dobro e, em casos excepcionais, até o quádruplo;</w:delText>
        </w:r>
      </w:del>
    </w:p>
    <w:p w14:paraId="00000FE4" w14:textId="1CEE95C0" w:rsidR="003D183A" w:rsidDel="00E631A1" w:rsidRDefault="008B7924" w:rsidP="00E631A1">
      <w:pPr>
        <w:widowControl w:val="0"/>
        <w:pBdr>
          <w:top w:val="nil"/>
          <w:left w:val="nil"/>
          <w:bottom w:val="nil"/>
          <w:right w:val="nil"/>
          <w:between w:val="nil"/>
        </w:pBdr>
        <w:spacing w:before="0" w:after="113"/>
        <w:ind w:left="567" w:firstLine="0"/>
        <w:jc w:val="center"/>
        <w:rPr>
          <w:del w:id="11091" w:author="Cristiano de Menezes Feu" w:date="2022-11-21T08:33:00Z"/>
          <w:color w:val="005583"/>
          <w:sz w:val="20"/>
          <w:szCs w:val="20"/>
        </w:rPr>
        <w:pPrChange w:id="11092" w:author="Cristiano de Menezes Feu" w:date="2022-11-21T08:33:00Z">
          <w:pPr>
            <w:widowControl w:val="0"/>
            <w:pBdr>
              <w:top w:val="nil"/>
              <w:left w:val="nil"/>
              <w:bottom w:val="nil"/>
              <w:right w:val="nil"/>
              <w:between w:val="nil"/>
            </w:pBdr>
            <w:spacing w:before="0" w:after="113"/>
            <w:ind w:left="567" w:firstLine="0"/>
          </w:pPr>
        </w:pPrChange>
      </w:pPr>
      <w:del w:id="11093" w:author="Cristiano de Menezes Feu" w:date="2022-11-21T08:33:00Z">
        <w:r w:rsidDel="00E631A1">
          <w:rPr>
            <w:color w:val="005583"/>
            <w:sz w:val="20"/>
            <w:szCs w:val="20"/>
          </w:rPr>
          <w:delText>Art. 117, VII.</w:delText>
        </w:r>
      </w:del>
    </w:p>
    <w:p w14:paraId="00000FE5" w14:textId="28846854" w:rsidR="003D183A" w:rsidDel="00E631A1" w:rsidRDefault="008B7924" w:rsidP="00E631A1">
      <w:pPr>
        <w:widowControl w:val="0"/>
        <w:pBdr>
          <w:top w:val="nil"/>
          <w:left w:val="nil"/>
          <w:bottom w:val="nil"/>
          <w:right w:val="nil"/>
          <w:between w:val="nil"/>
        </w:pBdr>
        <w:ind w:firstLine="0"/>
        <w:jc w:val="center"/>
        <w:rPr>
          <w:del w:id="11094" w:author="Cristiano de Menezes Feu" w:date="2022-11-21T08:33:00Z"/>
          <w:color w:val="000000"/>
        </w:rPr>
        <w:pPrChange w:id="11095" w:author="Cristiano de Menezes Feu" w:date="2022-11-21T08:33:00Z">
          <w:pPr>
            <w:widowControl w:val="0"/>
            <w:pBdr>
              <w:top w:val="nil"/>
              <w:left w:val="nil"/>
              <w:bottom w:val="nil"/>
              <w:right w:val="nil"/>
              <w:between w:val="nil"/>
            </w:pBdr>
          </w:pPr>
        </w:pPrChange>
      </w:pPr>
      <w:del w:id="11096" w:author="Cristiano de Menezes Feu" w:date="2022-11-21T08:33:00Z">
        <w:r w:rsidDel="00E631A1">
          <w:rPr>
            <w:color w:val="000000"/>
          </w:rPr>
          <w:delText xml:space="preserve">II - suspensos, conjunta ou separadamente, até cento e vinte sessões, sem prejuízo dos trabalhos da Comissão, prosseguindo-se a contagem dos prazos regimentais de tramitação findo o período da suspensão. </w:delText>
        </w:r>
      </w:del>
    </w:p>
    <w:p w14:paraId="00000FE6" w14:textId="71D35178" w:rsidR="003D183A" w:rsidDel="00E631A1" w:rsidRDefault="008B7924" w:rsidP="00E631A1">
      <w:pPr>
        <w:widowControl w:val="0"/>
        <w:pBdr>
          <w:top w:val="nil"/>
          <w:left w:val="nil"/>
          <w:bottom w:val="nil"/>
          <w:right w:val="nil"/>
          <w:between w:val="nil"/>
        </w:pBdr>
        <w:spacing w:before="170" w:after="113"/>
        <w:ind w:firstLine="0"/>
        <w:jc w:val="center"/>
        <w:rPr>
          <w:del w:id="11097" w:author="Cristiano de Menezes Feu" w:date="2022-11-21T08:33:00Z"/>
          <w:rFonts w:ascii="ClearSans-Bold" w:eastAsia="ClearSans-Bold" w:hAnsi="ClearSans-Bold" w:cs="ClearSans-Bold"/>
          <w:b/>
          <w:color w:val="005583"/>
          <w:sz w:val="20"/>
          <w:szCs w:val="20"/>
        </w:rPr>
        <w:pPrChange w:id="11098" w:author="Cristiano de Menezes Feu" w:date="2022-11-21T08:33:00Z">
          <w:pPr>
            <w:widowControl w:val="0"/>
            <w:pBdr>
              <w:top w:val="nil"/>
              <w:left w:val="nil"/>
              <w:bottom w:val="nil"/>
              <w:right w:val="nil"/>
              <w:between w:val="nil"/>
            </w:pBdr>
            <w:spacing w:before="170" w:after="113"/>
            <w:ind w:firstLine="0"/>
            <w:jc w:val="center"/>
          </w:pPr>
        </w:pPrChange>
      </w:pPr>
      <w:del w:id="11099" w:author="Cristiano de Menezes Feu" w:date="2022-11-21T08:33:00Z">
        <w:r w:rsidDel="00E631A1">
          <w:rPr>
            <w:rFonts w:ascii="ClearSans-Light" w:eastAsia="ClearSans-Light" w:hAnsi="ClearSans-Light" w:cs="ClearSans-Light"/>
            <w:color w:val="000000"/>
            <w:sz w:val="24"/>
            <w:szCs w:val="24"/>
          </w:rPr>
          <w:delText>CAPÍTULO III-A</w:delText>
        </w:r>
        <w:r w:rsidDel="00E631A1">
          <w:rPr>
            <w:rFonts w:ascii="ClearSans-Light" w:eastAsia="ClearSans-Light" w:hAnsi="ClearSans-Light" w:cs="ClearSans-Light"/>
            <w:color w:val="000000"/>
            <w:sz w:val="24"/>
            <w:szCs w:val="24"/>
          </w:rPr>
          <w:br/>
          <w:delText>DOS PROJETOS DE CONSOLIDAÇÃO</w:delText>
        </w:r>
        <w:r w:rsidDel="00E631A1">
          <w:rPr>
            <w:color w:val="005583"/>
            <w:vertAlign w:val="superscript"/>
          </w:rPr>
          <w:footnoteReference w:id="421"/>
        </w:r>
      </w:del>
    </w:p>
    <w:p w14:paraId="00000FE7" w14:textId="3A6A5286" w:rsidR="003D183A" w:rsidDel="00E631A1" w:rsidRDefault="008B7924" w:rsidP="00E631A1">
      <w:pPr>
        <w:widowControl w:val="0"/>
        <w:pBdr>
          <w:top w:val="nil"/>
          <w:left w:val="nil"/>
          <w:bottom w:val="nil"/>
          <w:right w:val="nil"/>
          <w:between w:val="nil"/>
        </w:pBdr>
        <w:spacing w:before="0" w:after="113"/>
        <w:ind w:firstLine="0"/>
        <w:jc w:val="center"/>
        <w:rPr>
          <w:del w:id="11103" w:author="Cristiano de Menezes Feu" w:date="2022-11-21T08:33:00Z"/>
          <w:color w:val="005583"/>
          <w:sz w:val="20"/>
          <w:szCs w:val="20"/>
        </w:rPr>
        <w:pPrChange w:id="11104" w:author="Cristiano de Menezes Feu" w:date="2022-11-21T08:33:00Z">
          <w:pPr>
            <w:widowControl w:val="0"/>
            <w:pBdr>
              <w:top w:val="nil"/>
              <w:left w:val="nil"/>
              <w:bottom w:val="nil"/>
              <w:right w:val="nil"/>
              <w:between w:val="nil"/>
            </w:pBdr>
            <w:spacing w:before="0" w:after="113"/>
            <w:ind w:firstLine="0"/>
            <w:jc w:val="center"/>
          </w:pPr>
        </w:pPrChange>
      </w:pPr>
      <w:del w:id="11105" w:author="Cristiano de Menezes Feu" w:date="2022-11-21T08:33:00Z">
        <w:r w:rsidDel="00E631A1">
          <w:rPr>
            <w:b/>
            <w:color w:val="005583"/>
            <w:sz w:val="20"/>
            <w:szCs w:val="20"/>
          </w:rPr>
          <w:delText>Lei Complementar</w:delText>
        </w:r>
        <w:r w:rsidDel="00E631A1">
          <w:rPr>
            <w:color w:val="005583"/>
            <w:sz w:val="20"/>
            <w:szCs w:val="20"/>
          </w:rPr>
          <w:delText xml:space="preserve"> nº 95/1998, art. 13.</w:delText>
        </w:r>
      </w:del>
    </w:p>
    <w:p w14:paraId="00000FE8" w14:textId="3CB5D001" w:rsidR="003D183A" w:rsidDel="00E631A1" w:rsidRDefault="008B7924" w:rsidP="00E631A1">
      <w:pPr>
        <w:widowControl w:val="0"/>
        <w:pBdr>
          <w:top w:val="nil"/>
          <w:left w:val="nil"/>
          <w:bottom w:val="nil"/>
          <w:right w:val="nil"/>
          <w:between w:val="nil"/>
        </w:pBdr>
        <w:ind w:firstLine="0"/>
        <w:jc w:val="center"/>
        <w:rPr>
          <w:del w:id="11106" w:author="Cristiano de Menezes Feu" w:date="2022-11-21T08:33:00Z"/>
          <w:color w:val="000000"/>
        </w:rPr>
        <w:pPrChange w:id="11107" w:author="Cristiano de Menezes Feu" w:date="2022-11-21T08:33:00Z">
          <w:pPr>
            <w:widowControl w:val="0"/>
            <w:pBdr>
              <w:top w:val="nil"/>
              <w:left w:val="nil"/>
              <w:bottom w:val="nil"/>
              <w:right w:val="nil"/>
              <w:between w:val="nil"/>
            </w:pBdr>
          </w:pPr>
        </w:pPrChange>
      </w:pPr>
      <w:del w:id="11108" w:author="Cristiano de Menezes Feu" w:date="2022-11-21T08:33:00Z">
        <w:r w:rsidDel="00E631A1">
          <w:rPr>
            <w:rFonts w:ascii="ClearSans-Bold" w:eastAsia="ClearSans-Bold" w:hAnsi="ClearSans-Bold" w:cs="ClearSans-Bold"/>
            <w:b/>
            <w:color w:val="000000"/>
          </w:rPr>
          <w:delText>Art. 212.</w:delText>
        </w:r>
        <w:r w:rsidDel="00E631A1">
          <w:rPr>
            <w:color w:val="000000"/>
          </w:rPr>
          <w:delText xml:space="preserve"> A Mesa Diretora, qualquer membro ou Comissão da Câmara dos Deputados poderá formular projeto de consolidação, visando à sistematização, à correção, ao aditamento, à supressão e à conjugação de textos legais, cuja elaboração cingir-se-á aos aspectos formais, resguardada a matéria de mérito. </w:delText>
        </w:r>
      </w:del>
    </w:p>
    <w:p w14:paraId="00000FE9" w14:textId="727428AE" w:rsidR="003D183A" w:rsidDel="00E631A1" w:rsidRDefault="008B7924" w:rsidP="00E631A1">
      <w:pPr>
        <w:widowControl w:val="0"/>
        <w:pBdr>
          <w:top w:val="nil"/>
          <w:left w:val="nil"/>
          <w:bottom w:val="nil"/>
          <w:right w:val="nil"/>
          <w:between w:val="nil"/>
        </w:pBdr>
        <w:ind w:firstLine="0"/>
        <w:jc w:val="center"/>
        <w:rPr>
          <w:del w:id="11109" w:author="Cristiano de Menezes Feu" w:date="2022-11-21T08:33:00Z"/>
          <w:color w:val="000000"/>
        </w:rPr>
        <w:pPrChange w:id="11110" w:author="Cristiano de Menezes Feu" w:date="2022-11-21T08:33:00Z">
          <w:pPr>
            <w:widowControl w:val="0"/>
            <w:pBdr>
              <w:top w:val="nil"/>
              <w:left w:val="nil"/>
              <w:bottom w:val="nil"/>
              <w:right w:val="nil"/>
              <w:between w:val="nil"/>
            </w:pBdr>
          </w:pPr>
        </w:pPrChange>
      </w:pPr>
      <w:del w:id="11111" w:author="Cristiano de Menezes Feu" w:date="2022-11-21T08:33:00Z">
        <w:r w:rsidDel="00E631A1">
          <w:rPr>
            <w:color w:val="000000"/>
          </w:rPr>
          <w:delText xml:space="preserve">§ 1º A Mesa Diretora remeterá o projeto de consolidação ao Grupo de Trabalho de Consolidação das Leis e à Comissão de Constituição e Justiça e de Cidadania, que o examinarão, vedadas as alterações de mérito. </w:delText>
        </w:r>
      </w:del>
    </w:p>
    <w:p w14:paraId="00000FEA" w14:textId="316C9859" w:rsidR="003D183A" w:rsidDel="00E631A1" w:rsidRDefault="008B7924" w:rsidP="00E631A1">
      <w:pPr>
        <w:widowControl w:val="0"/>
        <w:pBdr>
          <w:top w:val="nil"/>
          <w:left w:val="nil"/>
          <w:bottom w:val="nil"/>
          <w:right w:val="nil"/>
          <w:between w:val="nil"/>
        </w:pBdr>
        <w:ind w:firstLine="0"/>
        <w:jc w:val="center"/>
        <w:rPr>
          <w:del w:id="11112" w:author="Cristiano de Menezes Feu" w:date="2022-11-21T08:33:00Z"/>
          <w:b/>
          <w:color w:val="005583"/>
          <w:sz w:val="20"/>
          <w:szCs w:val="20"/>
        </w:rPr>
        <w:pPrChange w:id="11113" w:author="Cristiano de Menezes Feu" w:date="2022-11-21T08:33:00Z">
          <w:pPr>
            <w:widowControl w:val="0"/>
            <w:pBdr>
              <w:top w:val="nil"/>
              <w:left w:val="nil"/>
              <w:bottom w:val="nil"/>
              <w:right w:val="nil"/>
              <w:between w:val="nil"/>
            </w:pBdr>
          </w:pPr>
        </w:pPrChange>
      </w:pPr>
      <w:del w:id="11114" w:author="Cristiano de Menezes Feu" w:date="2022-11-21T08:33:00Z">
        <w:r w:rsidDel="00E631A1">
          <w:rPr>
            <w:color w:val="000000"/>
          </w:rPr>
          <w:delText xml:space="preserve">§ 2º O Grupo de Trabalho de Consolidação das Leis, recebido o projeto de consolidação, fá-lo-á publicar no </w:delText>
        </w:r>
        <w:r w:rsidDel="00E631A1">
          <w:rPr>
            <w:rFonts w:ascii="Sansita" w:eastAsia="Sansita" w:hAnsi="Sansita" w:cs="Sansita"/>
            <w:i/>
            <w:color w:val="000000"/>
          </w:rPr>
          <w:delText>Diário Oficial</w:delText>
        </w:r>
        <w:r w:rsidDel="00E631A1">
          <w:rPr>
            <w:color w:val="000000"/>
          </w:rPr>
          <w:delText xml:space="preserve"> e no </w:delText>
        </w:r>
        <w:r w:rsidDel="00E631A1">
          <w:rPr>
            <w:rFonts w:ascii="Sansita" w:eastAsia="Sansita" w:hAnsi="Sansita" w:cs="Sansita"/>
            <w:i/>
            <w:color w:val="000000"/>
          </w:rPr>
          <w:delText>Diário da Câmara dos Deputados</w:delText>
        </w:r>
        <w:r w:rsidDel="00E631A1">
          <w:rPr>
            <w:color w:val="000000"/>
          </w:rPr>
          <w:delText>, a fim de que, no prazo de trinta dias, a ele sejam oferecidas sugestões, as quais, se for o caso, serão incorporadas ao texto inicial, a ser encaminhado, em seguida, ao exame da Comissão de Constituição e Justiça e de Cidadania.</w:delText>
        </w:r>
        <w:r w:rsidDel="00E631A1">
          <w:rPr>
            <w:color w:val="005583"/>
            <w:vertAlign w:val="superscript"/>
          </w:rPr>
          <w:footnoteReference w:id="422"/>
        </w:r>
        <w:r w:rsidDel="00E631A1">
          <w:rPr>
            <w:color w:val="005583"/>
            <w:vertAlign w:val="superscript"/>
          </w:rPr>
          <w:delText xml:space="preserve"> </w:delText>
        </w:r>
      </w:del>
    </w:p>
    <w:p w14:paraId="00000FEB" w14:textId="47AF27B0" w:rsidR="003D183A" w:rsidDel="00E631A1" w:rsidRDefault="008B7924" w:rsidP="00E631A1">
      <w:pPr>
        <w:widowControl w:val="0"/>
        <w:pBdr>
          <w:top w:val="nil"/>
          <w:left w:val="nil"/>
          <w:bottom w:val="nil"/>
          <w:right w:val="nil"/>
          <w:between w:val="nil"/>
        </w:pBdr>
        <w:spacing w:before="0" w:after="113"/>
        <w:ind w:left="567" w:firstLine="0"/>
        <w:jc w:val="center"/>
        <w:rPr>
          <w:del w:id="11118" w:author="Cristiano de Menezes Feu" w:date="2022-11-21T08:33:00Z"/>
          <w:color w:val="005583"/>
          <w:sz w:val="20"/>
          <w:szCs w:val="20"/>
        </w:rPr>
        <w:pPrChange w:id="11119" w:author="Cristiano de Menezes Feu" w:date="2022-11-21T08:33:00Z">
          <w:pPr>
            <w:widowControl w:val="0"/>
            <w:pBdr>
              <w:top w:val="nil"/>
              <w:left w:val="nil"/>
              <w:bottom w:val="nil"/>
              <w:right w:val="nil"/>
              <w:between w:val="nil"/>
            </w:pBdr>
            <w:spacing w:before="0" w:after="113"/>
            <w:ind w:left="567" w:firstLine="0"/>
          </w:pPr>
        </w:pPrChange>
      </w:pPr>
      <w:del w:id="11120" w:author="Cristiano de Menezes Feu" w:date="2022-11-21T08:33:00Z">
        <w:r w:rsidDel="00E631A1">
          <w:rPr>
            <w:b/>
            <w:color w:val="005583"/>
            <w:sz w:val="20"/>
            <w:szCs w:val="20"/>
          </w:rPr>
          <w:delText>QO</w:delText>
        </w:r>
        <w:r w:rsidDel="00E631A1">
          <w:rPr>
            <w:color w:val="005583"/>
            <w:sz w:val="20"/>
            <w:szCs w:val="20"/>
          </w:rPr>
          <w:delText xml:space="preserve"> 404/2018 – “Os projetos de lei de consolidação tramitam sob o regime especial instituído nos arts. 212 e 213, com o qual não se compatibiliza a urgência prevista no art. 155”.</w:delText>
        </w:r>
      </w:del>
    </w:p>
    <w:p w14:paraId="00000FEC" w14:textId="650934C5" w:rsidR="003D183A" w:rsidDel="00E631A1" w:rsidRDefault="008B7924" w:rsidP="00E631A1">
      <w:pPr>
        <w:widowControl w:val="0"/>
        <w:pBdr>
          <w:top w:val="nil"/>
          <w:left w:val="nil"/>
          <w:bottom w:val="nil"/>
          <w:right w:val="nil"/>
          <w:between w:val="nil"/>
        </w:pBdr>
        <w:ind w:firstLine="0"/>
        <w:jc w:val="center"/>
        <w:rPr>
          <w:del w:id="11121" w:author="Cristiano de Menezes Feu" w:date="2022-11-21T08:33:00Z"/>
          <w:color w:val="000000"/>
        </w:rPr>
        <w:pPrChange w:id="11122" w:author="Cristiano de Menezes Feu" w:date="2022-11-21T08:33:00Z">
          <w:pPr>
            <w:widowControl w:val="0"/>
            <w:pBdr>
              <w:top w:val="nil"/>
              <w:left w:val="nil"/>
              <w:bottom w:val="nil"/>
              <w:right w:val="nil"/>
              <w:between w:val="nil"/>
            </w:pBdr>
          </w:pPr>
        </w:pPrChange>
      </w:pPr>
      <w:del w:id="11123" w:author="Cristiano de Menezes Feu" w:date="2022-11-21T08:33:00Z">
        <w:r w:rsidDel="00E631A1">
          <w:rPr>
            <w:rFonts w:ascii="ClearSans-Bold" w:eastAsia="ClearSans-Bold" w:hAnsi="ClearSans-Bold" w:cs="ClearSans-Bold"/>
            <w:b/>
            <w:color w:val="000000"/>
          </w:rPr>
          <w:delText>Art. 213.</w:delText>
        </w:r>
        <w:r w:rsidDel="00E631A1">
          <w:rPr>
            <w:color w:val="000000"/>
          </w:rPr>
          <w:delText xml:space="preserve"> O projeto de consolidação, após a apreciação do Grupo de Trabalho de Consolidação das Leis e da Comissão de Constituição e Justiça e de Cidadania, será submetido ao Plenário da Casa.</w:delText>
        </w:r>
        <w:r w:rsidDel="00E631A1">
          <w:rPr>
            <w:color w:val="005583"/>
            <w:vertAlign w:val="superscript"/>
          </w:rPr>
          <w:footnoteReference w:id="423"/>
        </w:r>
        <w:r w:rsidDel="00E631A1">
          <w:rPr>
            <w:color w:val="000000"/>
          </w:rPr>
          <w:delText xml:space="preserve"> </w:delText>
        </w:r>
      </w:del>
    </w:p>
    <w:p w14:paraId="00000FED" w14:textId="7B4C0BF1" w:rsidR="003D183A" w:rsidDel="00E631A1" w:rsidRDefault="008B7924" w:rsidP="00E631A1">
      <w:pPr>
        <w:widowControl w:val="0"/>
        <w:pBdr>
          <w:top w:val="nil"/>
          <w:left w:val="nil"/>
          <w:bottom w:val="nil"/>
          <w:right w:val="nil"/>
          <w:between w:val="nil"/>
        </w:pBdr>
        <w:ind w:firstLine="0"/>
        <w:jc w:val="center"/>
        <w:rPr>
          <w:del w:id="11127" w:author="Cristiano de Menezes Feu" w:date="2022-11-21T08:33:00Z"/>
          <w:color w:val="000000"/>
        </w:rPr>
        <w:pPrChange w:id="11128" w:author="Cristiano de Menezes Feu" w:date="2022-11-21T08:33:00Z">
          <w:pPr>
            <w:widowControl w:val="0"/>
            <w:pBdr>
              <w:top w:val="nil"/>
              <w:left w:val="nil"/>
              <w:bottom w:val="nil"/>
              <w:right w:val="nil"/>
              <w:between w:val="nil"/>
            </w:pBdr>
          </w:pPr>
        </w:pPrChange>
      </w:pPr>
      <w:del w:id="11129" w:author="Cristiano de Menezes Feu" w:date="2022-11-21T08:33:00Z">
        <w:r w:rsidDel="00E631A1">
          <w:rPr>
            <w:color w:val="000000"/>
          </w:rPr>
          <w:delText xml:space="preserve">§ 1º Verificada a existência de dispositivos visando à alteração ou supressão de matéria de mérito, deverão ser formuladas emendas, visando à manutenção do texto da consolidação. </w:delText>
        </w:r>
      </w:del>
    </w:p>
    <w:p w14:paraId="00000FEE" w14:textId="2FD4957A" w:rsidR="003D183A" w:rsidDel="00E631A1" w:rsidRDefault="008B7924" w:rsidP="00E631A1">
      <w:pPr>
        <w:widowControl w:val="0"/>
        <w:pBdr>
          <w:top w:val="nil"/>
          <w:left w:val="nil"/>
          <w:bottom w:val="nil"/>
          <w:right w:val="nil"/>
          <w:between w:val="nil"/>
        </w:pBdr>
        <w:ind w:firstLine="0"/>
        <w:jc w:val="center"/>
        <w:rPr>
          <w:del w:id="11130" w:author="Cristiano de Menezes Feu" w:date="2022-11-21T08:33:00Z"/>
          <w:color w:val="005583"/>
          <w:vertAlign w:val="superscript"/>
        </w:rPr>
        <w:pPrChange w:id="11131" w:author="Cristiano de Menezes Feu" w:date="2022-11-21T08:33:00Z">
          <w:pPr>
            <w:widowControl w:val="0"/>
            <w:pBdr>
              <w:top w:val="nil"/>
              <w:left w:val="nil"/>
              <w:bottom w:val="nil"/>
              <w:right w:val="nil"/>
              <w:between w:val="nil"/>
            </w:pBdr>
          </w:pPr>
        </w:pPrChange>
      </w:pPr>
      <w:del w:id="11132" w:author="Cristiano de Menezes Feu" w:date="2022-11-21T08:33:00Z">
        <w:r w:rsidDel="00E631A1">
          <w:rPr>
            <w:color w:val="000000"/>
          </w:rPr>
          <w:delText>§ 2º As emendas apresentadas em Plenário consoante o disposto no parágrafo anterior deverão ser encaminhadas à Comissão de Constituição e Justiça e de Cidadania, que sobre elas emitirá parecer, sendo-lhe facultada, para tanto e se for o caso, a requisição de informações junto ao Grupo de Trabalho de Consolidação das Leis.</w:delText>
        </w:r>
        <w:r w:rsidDel="00E631A1">
          <w:rPr>
            <w:color w:val="005583"/>
            <w:vertAlign w:val="superscript"/>
          </w:rPr>
          <w:footnoteReference w:id="424"/>
        </w:r>
      </w:del>
    </w:p>
    <w:p w14:paraId="00000FEF" w14:textId="43A375D0" w:rsidR="003D183A" w:rsidDel="00E631A1" w:rsidRDefault="008B7924" w:rsidP="00E631A1">
      <w:pPr>
        <w:widowControl w:val="0"/>
        <w:pBdr>
          <w:top w:val="nil"/>
          <w:left w:val="nil"/>
          <w:bottom w:val="nil"/>
          <w:right w:val="nil"/>
          <w:between w:val="nil"/>
        </w:pBdr>
        <w:ind w:firstLine="0"/>
        <w:jc w:val="center"/>
        <w:rPr>
          <w:del w:id="11136" w:author="Cristiano de Menezes Feu" w:date="2022-11-21T08:33:00Z"/>
          <w:color w:val="000000"/>
        </w:rPr>
        <w:pPrChange w:id="11137" w:author="Cristiano de Menezes Feu" w:date="2022-11-21T08:33:00Z">
          <w:pPr>
            <w:widowControl w:val="0"/>
            <w:pBdr>
              <w:top w:val="nil"/>
              <w:left w:val="nil"/>
              <w:bottom w:val="nil"/>
              <w:right w:val="nil"/>
              <w:between w:val="nil"/>
            </w:pBdr>
          </w:pPr>
        </w:pPrChange>
      </w:pPr>
      <w:del w:id="11138" w:author="Cristiano de Menezes Feu" w:date="2022-11-21T08:33:00Z">
        <w:r w:rsidDel="00E631A1">
          <w:rPr>
            <w:color w:val="000000"/>
          </w:rPr>
          <w:delText>§ 3º As emendas aditivas apresentadas ao texto do projeto visam à adoção de normas excluídas, e as emendas supressivas, à retirada de dispositivos conflitantes com as regras legais em vigor.</w:delText>
        </w:r>
      </w:del>
    </w:p>
    <w:p w14:paraId="00000FF0" w14:textId="25005586" w:rsidR="003D183A" w:rsidDel="00E631A1" w:rsidRDefault="008B7924" w:rsidP="00E631A1">
      <w:pPr>
        <w:widowControl w:val="0"/>
        <w:pBdr>
          <w:top w:val="nil"/>
          <w:left w:val="nil"/>
          <w:bottom w:val="nil"/>
          <w:right w:val="nil"/>
          <w:between w:val="nil"/>
        </w:pBdr>
        <w:ind w:firstLine="0"/>
        <w:jc w:val="center"/>
        <w:rPr>
          <w:del w:id="11139" w:author="Cristiano de Menezes Feu" w:date="2022-11-21T08:33:00Z"/>
          <w:color w:val="000000"/>
        </w:rPr>
        <w:pPrChange w:id="11140" w:author="Cristiano de Menezes Feu" w:date="2022-11-21T08:33:00Z">
          <w:pPr>
            <w:widowControl w:val="0"/>
            <w:pBdr>
              <w:top w:val="nil"/>
              <w:left w:val="nil"/>
              <w:bottom w:val="nil"/>
              <w:right w:val="nil"/>
              <w:between w:val="nil"/>
            </w:pBdr>
          </w:pPr>
        </w:pPrChange>
      </w:pPr>
      <w:del w:id="11141" w:author="Cristiano de Menezes Feu" w:date="2022-11-21T08:33:00Z">
        <w:r w:rsidDel="00E631A1">
          <w:rPr>
            <w:color w:val="000000"/>
          </w:rPr>
          <w:delText xml:space="preserve">§ 4º O Relator proporá, em seu Voto, que as emendas consideradas de mérito, isolada ou conjuntamente, sejam destacadas para fins de constituírem projeto autônomo, o qual deverá ser apreciado pela Casa, dentro das normas regimentais aplicáveis à tramitação dos demais projetos de lei. </w:delText>
        </w:r>
      </w:del>
    </w:p>
    <w:p w14:paraId="00000FF1" w14:textId="393C1996" w:rsidR="003D183A" w:rsidDel="00E631A1" w:rsidRDefault="008B7924" w:rsidP="00E631A1">
      <w:pPr>
        <w:widowControl w:val="0"/>
        <w:pBdr>
          <w:top w:val="nil"/>
          <w:left w:val="nil"/>
          <w:bottom w:val="nil"/>
          <w:right w:val="nil"/>
          <w:between w:val="nil"/>
        </w:pBdr>
        <w:ind w:firstLine="0"/>
        <w:jc w:val="center"/>
        <w:rPr>
          <w:del w:id="11142" w:author="Cristiano de Menezes Feu" w:date="2022-11-21T08:33:00Z"/>
          <w:color w:val="000000"/>
        </w:rPr>
        <w:pPrChange w:id="11143" w:author="Cristiano de Menezes Feu" w:date="2022-11-21T08:33:00Z">
          <w:pPr>
            <w:widowControl w:val="0"/>
            <w:pBdr>
              <w:top w:val="nil"/>
              <w:left w:val="nil"/>
              <w:bottom w:val="nil"/>
              <w:right w:val="nil"/>
              <w:between w:val="nil"/>
            </w:pBdr>
          </w:pPr>
        </w:pPrChange>
      </w:pPr>
      <w:del w:id="11144" w:author="Cristiano de Menezes Feu" w:date="2022-11-21T08:33:00Z">
        <w:r w:rsidDel="00E631A1">
          <w:rPr>
            <w:color w:val="000000"/>
          </w:rPr>
          <w:delText>§ 5º As alterações propostas ao texto, formuladas com fulcro nos dispositivos anteriores, deverão ser fundamentadas com a indicação do dispositivo legal pertinente.</w:delText>
        </w:r>
      </w:del>
    </w:p>
    <w:p w14:paraId="00000FF2" w14:textId="2EB6229E" w:rsidR="003D183A" w:rsidDel="00E631A1" w:rsidRDefault="008B7924" w:rsidP="00E631A1">
      <w:pPr>
        <w:widowControl w:val="0"/>
        <w:pBdr>
          <w:top w:val="nil"/>
          <w:left w:val="nil"/>
          <w:bottom w:val="nil"/>
          <w:right w:val="nil"/>
          <w:between w:val="nil"/>
        </w:pBdr>
        <w:ind w:firstLine="0"/>
        <w:jc w:val="center"/>
        <w:rPr>
          <w:del w:id="11145" w:author="Cristiano de Menezes Feu" w:date="2022-11-21T08:33:00Z"/>
          <w:color w:val="000000"/>
        </w:rPr>
        <w:pPrChange w:id="11146" w:author="Cristiano de Menezes Feu" w:date="2022-11-21T08:33:00Z">
          <w:pPr>
            <w:widowControl w:val="0"/>
            <w:pBdr>
              <w:top w:val="nil"/>
              <w:left w:val="nil"/>
              <w:bottom w:val="nil"/>
              <w:right w:val="nil"/>
              <w:between w:val="nil"/>
            </w:pBdr>
          </w:pPr>
        </w:pPrChange>
      </w:pPr>
      <w:del w:id="11147" w:author="Cristiano de Menezes Feu" w:date="2022-11-21T08:33:00Z">
        <w:r w:rsidDel="00E631A1">
          <w:rPr>
            <w:color w:val="000000"/>
          </w:rPr>
          <w:delText>§ 6º Após o pronunciamento definitivo da Comissão de Constituição e Justiça e de Cidadania, o projeto de consolidação será encaminhado ao Plenário, tendo preferência para inclusão em Ordem do Dia.</w:delText>
        </w:r>
        <w:r w:rsidDel="00E631A1">
          <w:rPr>
            <w:color w:val="005583"/>
            <w:vertAlign w:val="superscript"/>
          </w:rPr>
          <w:footnoteReference w:id="425"/>
        </w:r>
        <w:r w:rsidDel="00E631A1">
          <w:rPr>
            <w:color w:val="000000"/>
          </w:rPr>
          <w:delText xml:space="preserve"> </w:delText>
        </w:r>
      </w:del>
    </w:p>
    <w:p w14:paraId="00000FF3" w14:textId="1C5AD926" w:rsidR="003D183A" w:rsidDel="00E631A1" w:rsidRDefault="003D183A" w:rsidP="00E631A1">
      <w:pPr>
        <w:widowControl w:val="0"/>
        <w:pBdr>
          <w:top w:val="nil"/>
          <w:left w:val="nil"/>
          <w:bottom w:val="nil"/>
          <w:right w:val="nil"/>
          <w:between w:val="nil"/>
        </w:pBdr>
        <w:spacing w:before="170" w:after="113"/>
        <w:ind w:firstLine="0"/>
        <w:jc w:val="center"/>
        <w:rPr>
          <w:del w:id="11151" w:author="Cristiano de Menezes Feu" w:date="2022-11-21T08:33:00Z"/>
          <w:rFonts w:ascii="ClearSans-Light" w:eastAsia="ClearSans-Light" w:hAnsi="ClearSans-Light" w:cs="ClearSans-Light"/>
          <w:color w:val="000000"/>
          <w:sz w:val="24"/>
          <w:szCs w:val="24"/>
        </w:rPr>
        <w:pPrChange w:id="11152" w:author="Cristiano de Menezes Feu" w:date="2022-11-21T08:33:00Z">
          <w:pPr>
            <w:widowControl w:val="0"/>
            <w:pBdr>
              <w:top w:val="nil"/>
              <w:left w:val="nil"/>
              <w:bottom w:val="nil"/>
              <w:right w:val="nil"/>
              <w:between w:val="nil"/>
            </w:pBdr>
            <w:spacing w:before="170" w:after="113"/>
            <w:ind w:firstLine="0"/>
            <w:jc w:val="center"/>
          </w:pPr>
        </w:pPrChange>
      </w:pPr>
    </w:p>
    <w:p w14:paraId="00000FF4" w14:textId="6947C293" w:rsidR="003D183A" w:rsidDel="00E631A1" w:rsidRDefault="008B7924" w:rsidP="00E631A1">
      <w:pPr>
        <w:widowControl w:val="0"/>
        <w:pBdr>
          <w:top w:val="nil"/>
          <w:left w:val="nil"/>
          <w:bottom w:val="nil"/>
          <w:right w:val="nil"/>
          <w:between w:val="nil"/>
        </w:pBdr>
        <w:spacing w:before="170" w:after="113"/>
        <w:ind w:firstLine="0"/>
        <w:jc w:val="center"/>
        <w:rPr>
          <w:del w:id="11153" w:author="Cristiano de Menezes Feu" w:date="2022-11-21T08:33:00Z"/>
          <w:rFonts w:ascii="ClearSans-Light" w:eastAsia="ClearSans-Light" w:hAnsi="ClearSans-Light" w:cs="ClearSans-Light"/>
          <w:color w:val="000000"/>
          <w:sz w:val="24"/>
          <w:szCs w:val="24"/>
        </w:rPr>
        <w:pPrChange w:id="11154" w:author="Cristiano de Menezes Feu" w:date="2022-11-21T08:33:00Z">
          <w:pPr>
            <w:widowControl w:val="0"/>
            <w:pBdr>
              <w:top w:val="nil"/>
              <w:left w:val="nil"/>
              <w:bottom w:val="nil"/>
              <w:right w:val="nil"/>
              <w:between w:val="nil"/>
            </w:pBdr>
            <w:spacing w:before="170" w:after="113"/>
            <w:ind w:firstLine="0"/>
            <w:jc w:val="center"/>
          </w:pPr>
        </w:pPrChange>
      </w:pPr>
      <w:del w:id="11155" w:author="Cristiano de Menezes Feu" w:date="2022-11-21T08:33:00Z">
        <w:r w:rsidDel="00E631A1">
          <w:rPr>
            <w:rFonts w:ascii="ClearSans-Light" w:eastAsia="ClearSans-Light" w:hAnsi="ClearSans-Light" w:cs="ClearSans-Light"/>
            <w:color w:val="000000"/>
            <w:sz w:val="24"/>
            <w:szCs w:val="24"/>
          </w:rPr>
          <w:delText>CAPÍTULO IV</w:delText>
        </w:r>
        <w:r w:rsidDel="00E631A1">
          <w:rPr>
            <w:rFonts w:ascii="ClearSans-Light" w:eastAsia="ClearSans-Light" w:hAnsi="ClearSans-Light" w:cs="ClearSans-Light"/>
            <w:color w:val="000000"/>
            <w:sz w:val="24"/>
            <w:szCs w:val="24"/>
          </w:rPr>
          <w:br/>
          <w:delText>DAS MATÉRIAS DE NATUREZA PERIÓDICA</w:delText>
        </w:r>
      </w:del>
    </w:p>
    <w:p w14:paraId="00000FF5" w14:textId="64390C95" w:rsidR="003D183A" w:rsidDel="00E631A1" w:rsidRDefault="008B7924" w:rsidP="00E631A1">
      <w:pPr>
        <w:widowControl w:val="0"/>
        <w:pBdr>
          <w:top w:val="nil"/>
          <w:left w:val="nil"/>
          <w:bottom w:val="nil"/>
          <w:right w:val="nil"/>
          <w:between w:val="nil"/>
        </w:pBdr>
        <w:ind w:firstLine="0"/>
        <w:jc w:val="center"/>
        <w:rPr>
          <w:del w:id="11156" w:author="Cristiano de Menezes Feu" w:date="2022-11-21T08:33:00Z"/>
          <w:rFonts w:ascii="ClearSans-Bold" w:eastAsia="ClearSans-Bold" w:hAnsi="ClearSans-Bold" w:cs="ClearSans-Bold"/>
          <w:b/>
          <w:color w:val="000000"/>
          <w:sz w:val="24"/>
          <w:szCs w:val="24"/>
        </w:rPr>
        <w:pPrChange w:id="11157" w:author="Cristiano de Menezes Feu" w:date="2022-11-21T08:33:00Z">
          <w:pPr>
            <w:widowControl w:val="0"/>
            <w:pBdr>
              <w:top w:val="nil"/>
              <w:left w:val="nil"/>
              <w:bottom w:val="nil"/>
              <w:right w:val="nil"/>
              <w:between w:val="nil"/>
            </w:pBdr>
            <w:ind w:firstLine="0"/>
            <w:jc w:val="center"/>
          </w:pPr>
        </w:pPrChange>
      </w:pPr>
      <w:del w:id="11158" w:author="Cristiano de Menezes Feu" w:date="2022-11-21T08:33:00Z">
        <w:r w:rsidDel="00E631A1">
          <w:rPr>
            <w:rFonts w:ascii="ClearSans-Bold" w:eastAsia="ClearSans-Bold" w:hAnsi="ClearSans-Bold" w:cs="ClearSans-Bold"/>
            <w:b/>
            <w:color w:val="000000"/>
            <w:sz w:val="24"/>
            <w:szCs w:val="24"/>
          </w:rPr>
          <w:delText>Seção I</w:delText>
        </w:r>
        <w:r w:rsidDel="00E631A1">
          <w:rPr>
            <w:rFonts w:ascii="ClearSans-Bold" w:eastAsia="ClearSans-Bold" w:hAnsi="ClearSans-Bold" w:cs="ClearSans-Bold"/>
            <w:b/>
            <w:color w:val="000000"/>
            <w:sz w:val="24"/>
            <w:szCs w:val="24"/>
          </w:rPr>
          <w:br/>
          <w:delText>Dos Projetos de Fixação da Remuneração dos</w:delText>
        </w:r>
        <w:r w:rsidDel="00E631A1">
          <w:rPr>
            <w:rFonts w:ascii="ClearSans-Bold" w:eastAsia="ClearSans-Bold" w:hAnsi="ClearSans-Bold" w:cs="ClearSans-Bold"/>
            <w:b/>
            <w:color w:val="000000"/>
            <w:sz w:val="24"/>
            <w:szCs w:val="24"/>
          </w:rPr>
          <w:br/>
          <w:delText>Membros do Congresso Nacional, do Presidente e do</w:delText>
        </w:r>
        <w:r w:rsidDel="00E631A1">
          <w:rPr>
            <w:rFonts w:ascii="ClearSans-Bold" w:eastAsia="ClearSans-Bold" w:hAnsi="ClearSans-Bold" w:cs="ClearSans-Bold"/>
            <w:b/>
            <w:color w:val="000000"/>
            <w:sz w:val="24"/>
            <w:szCs w:val="24"/>
          </w:rPr>
          <w:br/>
          <w:delText>Vice-Presidente da República e dos Ministros de Estado</w:delText>
        </w:r>
      </w:del>
    </w:p>
    <w:p w14:paraId="00000FF6" w14:textId="4A5F3261" w:rsidR="003D183A" w:rsidDel="00E631A1" w:rsidRDefault="008B7924" w:rsidP="00E631A1">
      <w:pPr>
        <w:widowControl w:val="0"/>
        <w:pBdr>
          <w:top w:val="nil"/>
          <w:left w:val="nil"/>
          <w:bottom w:val="nil"/>
          <w:right w:val="nil"/>
          <w:between w:val="nil"/>
        </w:pBdr>
        <w:spacing w:before="283"/>
        <w:ind w:firstLine="0"/>
        <w:jc w:val="center"/>
        <w:rPr>
          <w:del w:id="11159" w:author="Cristiano de Menezes Feu" w:date="2022-11-21T08:33:00Z"/>
          <w:rFonts w:ascii="ClearSans-Bold" w:eastAsia="ClearSans-Bold" w:hAnsi="ClearSans-Bold" w:cs="ClearSans-Bold"/>
          <w:b/>
          <w:color w:val="005583"/>
          <w:vertAlign w:val="superscript"/>
        </w:rPr>
        <w:pPrChange w:id="11160" w:author="Cristiano de Menezes Feu" w:date="2022-11-21T08:33:00Z">
          <w:pPr>
            <w:widowControl w:val="0"/>
            <w:pBdr>
              <w:top w:val="nil"/>
              <w:left w:val="nil"/>
              <w:bottom w:val="nil"/>
              <w:right w:val="nil"/>
              <w:between w:val="nil"/>
            </w:pBdr>
            <w:spacing w:before="283"/>
          </w:pPr>
        </w:pPrChange>
      </w:pPr>
      <w:del w:id="11161" w:author="Cristiano de Menezes Feu" w:date="2022-11-21T08:33:00Z">
        <w:r w:rsidDel="00E631A1">
          <w:rPr>
            <w:rFonts w:ascii="ClearSans-Bold" w:eastAsia="ClearSans-Bold" w:hAnsi="ClearSans-Bold" w:cs="ClearSans-Bold"/>
            <w:b/>
            <w:color w:val="000000"/>
          </w:rPr>
          <w:delText>Art. 214.</w:delText>
        </w:r>
        <w:r w:rsidDel="00E631A1">
          <w:rPr>
            <w:color w:val="000000"/>
          </w:rPr>
          <w:delText xml:space="preserve"> À Comissão de Finanças e Tributação incumbe elaborar, no último ano de cada legislatura, o projeto de decreto legislativo destinado a fixar a remuneração e a ajuda de custo dos membros do Congresso Nacional, a vigorar na legislatura subsequente, bem assim a remuneração do Presidente e do Vice-Presidente da República e dos Ministros de Estado para cada exercício financeiro, observado o que dispõem os arts. 150, II, e 153, III e § 2º, I, da Constituição Federal.</w:delText>
        </w:r>
        <w:r w:rsidDel="00E631A1">
          <w:rPr>
            <w:color w:val="005583"/>
            <w:vertAlign w:val="superscript"/>
          </w:rPr>
          <w:footnoteReference w:id="426"/>
        </w:r>
      </w:del>
    </w:p>
    <w:p w14:paraId="00000FF7" w14:textId="01D56D7D" w:rsidR="003D183A" w:rsidDel="00E631A1" w:rsidRDefault="008B7924" w:rsidP="00E631A1">
      <w:pPr>
        <w:widowControl w:val="0"/>
        <w:pBdr>
          <w:top w:val="nil"/>
          <w:left w:val="nil"/>
          <w:bottom w:val="nil"/>
          <w:right w:val="nil"/>
          <w:between w:val="nil"/>
        </w:pBdr>
        <w:spacing w:before="0" w:after="113"/>
        <w:ind w:left="567" w:firstLine="0"/>
        <w:jc w:val="center"/>
        <w:rPr>
          <w:del w:id="11168" w:author="Cristiano de Menezes Feu" w:date="2022-11-21T08:33:00Z"/>
          <w:color w:val="005583"/>
          <w:sz w:val="20"/>
          <w:szCs w:val="20"/>
        </w:rPr>
        <w:pPrChange w:id="11169" w:author="Cristiano de Menezes Feu" w:date="2022-11-21T08:33:00Z">
          <w:pPr>
            <w:widowControl w:val="0"/>
            <w:pBdr>
              <w:top w:val="nil"/>
              <w:left w:val="nil"/>
              <w:bottom w:val="nil"/>
              <w:right w:val="nil"/>
              <w:between w:val="nil"/>
            </w:pBdr>
            <w:spacing w:before="0" w:after="113"/>
            <w:ind w:left="567" w:firstLine="0"/>
          </w:pPr>
        </w:pPrChange>
      </w:pPr>
      <w:del w:id="11170" w:author="Cristiano de Menezes Feu" w:date="2022-11-21T08:33:00Z">
        <w:r w:rsidDel="00E631A1">
          <w:rPr>
            <w:color w:val="005583"/>
            <w:sz w:val="20"/>
            <w:szCs w:val="20"/>
          </w:rPr>
          <w:delText>Art. 109, II; art. 32, X, i.</w:delText>
        </w:r>
      </w:del>
    </w:p>
    <w:p w14:paraId="00000FF8" w14:textId="4F54182E" w:rsidR="003D183A" w:rsidDel="00E631A1" w:rsidRDefault="008B7924" w:rsidP="00E631A1">
      <w:pPr>
        <w:widowControl w:val="0"/>
        <w:pBdr>
          <w:top w:val="nil"/>
          <w:left w:val="nil"/>
          <w:bottom w:val="nil"/>
          <w:right w:val="nil"/>
          <w:between w:val="nil"/>
        </w:pBdr>
        <w:ind w:firstLine="0"/>
        <w:jc w:val="center"/>
        <w:rPr>
          <w:del w:id="11171" w:author="Cristiano de Menezes Feu" w:date="2022-11-21T08:33:00Z"/>
          <w:color w:val="000000"/>
        </w:rPr>
        <w:pPrChange w:id="11172" w:author="Cristiano de Menezes Feu" w:date="2022-11-21T08:33:00Z">
          <w:pPr>
            <w:widowControl w:val="0"/>
            <w:pBdr>
              <w:top w:val="nil"/>
              <w:left w:val="nil"/>
              <w:bottom w:val="nil"/>
              <w:right w:val="nil"/>
              <w:between w:val="nil"/>
            </w:pBdr>
          </w:pPr>
        </w:pPrChange>
      </w:pPr>
      <w:del w:id="11173" w:author="Cristiano de Menezes Feu" w:date="2022-11-21T08:33:00Z">
        <w:r w:rsidDel="00E631A1">
          <w:rPr>
            <w:color w:val="000000"/>
          </w:rPr>
          <w:delText xml:space="preserve">§ 1º Se a Comissão não apresentar, durante o primeiro semestre da última sessão legislativa da legislatura, o projeto de que trata este artigo, ou não o fizer nesse interregno qualquer Deputado, a Mesa incluirá na Ordem do Dia, na primeira sessão ordinária do segundo período semestral, em forma de proposição, as disposições respectivas em vigor. </w:delText>
        </w:r>
      </w:del>
    </w:p>
    <w:p w14:paraId="00000FF9" w14:textId="5CA14760" w:rsidR="003D183A" w:rsidDel="00E631A1" w:rsidRDefault="008B7924" w:rsidP="00E631A1">
      <w:pPr>
        <w:widowControl w:val="0"/>
        <w:pBdr>
          <w:top w:val="nil"/>
          <w:left w:val="nil"/>
          <w:bottom w:val="nil"/>
          <w:right w:val="nil"/>
          <w:between w:val="nil"/>
        </w:pBdr>
        <w:ind w:firstLine="0"/>
        <w:jc w:val="center"/>
        <w:rPr>
          <w:del w:id="11174" w:author="Cristiano de Menezes Feu" w:date="2022-11-21T08:33:00Z"/>
          <w:color w:val="000000"/>
        </w:rPr>
        <w:pPrChange w:id="11175" w:author="Cristiano de Menezes Feu" w:date="2022-11-21T08:33:00Z">
          <w:pPr>
            <w:widowControl w:val="0"/>
            <w:pBdr>
              <w:top w:val="nil"/>
              <w:left w:val="nil"/>
              <w:bottom w:val="nil"/>
              <w:right w:val="nil"/>
              <w:between w:val="nil"/>
            </w:pBdr>
          </w:pPr>
        </w:pPrChange>
      </w:pPr>
      <w:del w:id="11176" w:author="Cristiano de Menezes Feu" w:date="2022-11-21T08:33:00Z">
        <w:r w:rsidDel="00E631A1">
          <w:rPr>
            <w:color w:val="000000"/>
          </w:rPr>
          <w:delText>§ 2º O projeto mencionado neste artigo figurará na Ordem do Dia durante cinco sessões para recebimento de emendas, sobre as quais a Comissão de Finanças e Tributação emitirá parecer no prazo improrrogável de cinco sessões.</w:delText>
        </w:r>
      </w:del>
    </w:p>
    <w:p w14:paraId="00000FFA" w14:textId="48A113DF" w:rsidR="003D183A" w:rsidDel="00E631A1" w:rsidRDefault="008B7924" w:rsidP="00E631A1">
      <w:pPr>
        <w:widowControl w:val="0"/>
        <w:pBdr>
          <w:top w:val="nil"/>
          <w:left w:val="nil"/>
          <w:bottom w:val="nil"/>
          <w:right w:val="nil"/>
          <w:between w:val="nil"/>
        </w:pBdr>
        <w:ind w:firstLine="0"/>
        <w:jc w:val="center"/>
        <w:rPr>
          <w:del w:id="11177" w:author="Cristiano de Menezes Feu" w:date="2022-11-21T08:33:00Z"/>
          <w:rFonts w:ascii="ClearSans-Bold" w:eastAsia="ClearSans-Bold" w:hAnsi="ClearSans-Bold" w:cs="ClearSans-Bold"/>
          <w:b/>
          <w:color w:val="000000"/>
          <w:sz w:val="24"/>
          <w:szCs w:val="24"/>
        </w:rPr>
        <w:pPrChange w:id="11178" w:author="Cristiano de Menezes Feu" w:date="2022-11-21T08:33:00Z">
          <w:pPr>
            <w:widowControl w:val="0"/>
            <w:pBdr>
              <w:top w:val="nil"/>
              <w:left w:val="nil"/>
              <w:bottom w:val="nil"/>
              <w:right w:val="nil"/>
              <w:between w:val="nil"/>
            </w:pBdr>
            <w:ind w:firstLine="0"/>
            <w:jc w:val="center"/>
          </w:pPr>
        </w:pPrChange>
      </w:pPr>
      <w:del w:id="11179" w:author="Cristiano de Menezes Feu" w:date="2022-11-21T08:33:00Z">
        <w:r w:rsidDel="00E631A1">
          <w:rPr>
            <w:rFonts w:ascii="ClearSans-Bold" w:eastAsia="ClearSans-Bold" w:hAnsi="ClearSans-Bold" w:cs="ClearSans-Bold"/>
            <w:b/>
            <w:color w:val="000000"/>
            <w:sz w:val="24"/>
            <w:szCs w:val="24"/>
          </w:rPr>
          <w:delText>Seção II</w:delText>
        </w:r>
        <w:r w:rsidDel="00E631A1">
          <w:rPr>
            <w:rFonts w:ascii="ClearSans-Bold" w:eastAsia="ClearSans-Bold" w:hAnsi="ClearSans-Bold" w:cs="ClearSans-Bold"/>
            <w:b/>
            <w:color w:val="000000"/>
            <w:sz w:val="24"/>
            <w:szCs w:val="24"/>
          </w:rPr>
          <w:br/>
          <w:delText>Da Tomada de Contas do Presidente da República</w:delText>
        </w:r>
      </w:del>
    </w:p>
    <w:p w14:paraId="00000FFB" w14:textId="2B019551" w:rsidR="003D183A" w:rsidDel="00E631A1" w:rsidRDefault="008B7924" w:rsidP="00E631A1">
      <w:pPr>
        <w:widowControl w:val="0"/>
        <w:pBdr>
          <w:top w:val="nil"/>
          <w:left w:val="nil"/>
          <w:bottom w:val="nil"/>
          <w:right w:val="nil"/>
          <w:between w:val="nil"/>
        </w:pBdr>
        <w:spacing w:before="283"/>
        <w:ind w:firstLine="0"/>
        <w:jc w:val="center"/>
        <w:rPr>
          <w:del w:id="11180" w:author="Cristiano de Menezes Feu" w:date="2022-11-21T08:33:00Z"/>
          <w:i/>
          <w:color w:val="005583"/>
        </w:rPr>
        <w:pPrChange w:id="11181" w:author="Cristiano de Menezes Feu" w:date="2022-11-21T08:33:00Z">
          <w:pPr>
            <w:widowControl w:val="0"/>
            <w:pBdr>
              <w:top w:val="nil"/>
              <w:left w:val="nil"/>
              <w:bottom w:val="nil"/>
              <w:right w:val="nil"/>
              <w:between w:val="nil"/>
            </w:pBdr>
            <w:spacing w:before="283"/>
          </w:pPr>
        </w:pPrChange>
      </w:pPr>
      <w:del w:id="11182" w:author="Cristiano de Menezes Feu" w:date="2022-11-21T08:33:00Z">
        <w:r w:rsidDel="00E631A1">
          <w:rPr>
            <w:rFonts w:ascii="ClearSans-Bold" w:eastAsia="ClearSans-Bold" w:hAnsi="ClearSans-Bold" w:cs="ClearSans-Bold"/>
            <w:b/>
            <w:color w:val="000000"/>
          </w:rPr>
          <w:delText xml:space="preserve">Art. 215. </w:delText>
        </w:r>
        <w:r w:rsidDel="00E631A1">
          <w:rPr>
            <w:color w:val="000000"/>
          </w:rPr>
          <w:delText>À Comissão de Finanças e Tributação incumbe proceder à tomada de contas do Presidente da República, quando não apresentadas ao Congresso Nacional dentro de sessenta dias após a abertura da sessão legislativa.</w:delText>
        </w:r>
        <w:r w:rsidDel="00E631A1">
          <w:rPr>
            <w:color w:val="005583"/>
            <w:vertAlign w:val="superscript"/>
          </w:rPr>
          <w:footnoteReference w:id="427"/>
        </w:r>
        <w:r w:rsidDel="00E631A1">
          <w:rPr>
            <w:color w:val="000000"/>
          </w:rPr>
          <w:delText xml:space="preserve"> </w:delText>
        </w:r>
        <w:r w:rsidDel="00E631A1">
          <w:rPr>
            <w:i/>
            <w:color w:val="005583"/>
          </w:rPr>
          <w:delText>(Onde se lê Comissão de Finanças e Tributação leia-se Comissão de Fiscalização Financeira e Controle – Resolução nº 20/2004).</w:delText>
        </w:r>
      </w:del>
    </w:p>
    <w:p w14:paraId="00000FFC" w14:textId="3DE782B4" w:rsidR="003D183A" w:rsidDel="00E631A1" w:rsidRDefault="008B7924" w:rsidP="00E631A1">
      <w:pPr>
        <w:widowControl w:val="0"/>
        <w:pBdr>
          <w:top w:val="nil"/>
          <w:left w:val="nil"/>
          <w:bottom w:val="nil"/>
          <w:right w:val="nil"/>
          <w:between w:val="nil"/>
        </w:pBdr>
        <w:spacing w:before="0" w:after="113"/>
        <w:ind w:left="567" w:firstLine="0"/>
        <w:jc w:val="center"/>
        <w:rPr>
          <w:del w:id="11186" w:author="Cristiano de Menezes Feu" w:date="2022-11-21T08:33:00Z"/>
          <w:color w:val="005583"/>
          <w:sz w:val="20"/>
          <w:szCs w:val="20"/>
        </w:rPr>
        <w:pPrChange w:id="11187" w:author="Cristiano de Menezes Feu" w:date="2022-11-21T08:33:00Z">
          <w:pPr>
            <w:widowControl w:val="0"/>
            <w:pBdr>
              <w:top w:val="nil"/>
              <w:left w:val="nil"/>
              <w:bottom w:val="nil"/>
              <w:right w:val="nil"/>
              <w:between w:val="nil"/>
            </w:pBdr>
            <w:spacing w:before="0" w:after="113"/>
            <w:ind w:left="567" w:firstLine="0"/>
          </w:pPr>
        </w:pPrChange>
      </w:pPr>
      <w:del w:id="11188" w:author="Cristiano de Menezes Feu" w:date="2022-11-21T08:33:00Z">
        <w:r w:rsidDel="00E631A1">
          <w:rPr>
            <w:color w:val="005583"/>
            <w:sz w:val="20"/>
            <w:szCs w:val="20"/>
          </w:rPr>
          <w:delText>Art. 32, XI, a.</w:delText>
        </w:r>
      </w:del>
    </w:p>
    <w:p w14:paraId="00000FFD" w14:textId="12161B1A" w:rsidR="003D183A" w:rsidDel="00E631A1" w:rsidRDefault="008B7924" w:rsidP="00E631A1">
      <w:pPr>
        <w:widowControl w:val="0"/>
        <w:pBdr>
          <w:top w:val="nil"/>
          <w:left w:val="nil"/>
          <w:bottom w:val="nil"/>
          <w:right w:val="nil"/>
          <w:between w:val="nil"/>
        </w:pBdr>
        <w:spacing w:before="0" w:after="113"/>
        <w:ind w:left="567" w:firstLine="0"/>
        <w:jc w:val="center"/>
        <w:rPr>
          <w:del w:id="11189" w:author="Cristiano de Menezes Feu" w:date="2022-11-21T08:33:00Z"/>
          <w:rFonts w:ascii="Sansita" w:eastAsia="Sansita" w:hAnsi="Sansita" w:cs="Sansita"/>
          <w:i/>
          <w:color w:val="005583"/>
          <w:sz w:val="20"/>
          <w:szCs w:val="20"/>
        </w:rPr>
        <w:pPrChange w:id="11190" w:author="Cristiano de Menezes Feu" w:date="2022-11-21T08:33:00Z">
          <w:pPr>
            <w:widowControl w:val="0"/>
            <w:pBdr>
              <w:top w:val="nil"/>
              <w:left w:val="nil"/>
              <w:bottom w:val="nil"/>
              <w:right w:val="nil"/>
              <w:between w:val="nil"/>
            </w:pBdr>
            <w:spacing w:before="0" w:after="113"/>
            <w:ind w:left="567" w:firstLine="0"/>
          </w:pPr>
        </w:pPrChange>
      </w:pPr>
      <w:del w:id="11191" w:author="Cristiano de Menezes Feu" w:date="2022-11-21T08:33:00Z">
        <w:r w:rsidDel="00E631A1">
          <w:rPr>
            <w:b/>
            <w:color w:val="005583"/>
            <w:sz w:val="20"/>
            <w:szCs w:val="20"/>
          </w:rPr>
          <w:delText xml:space="preserve">Observação: </w:delText>
        </w:r>
        <w:r w:rsidDel="00E631A1">
          <w:rPr>
            <w:color w:val="005583"/>
            <w:sz w:val="20"/>
            <w:szCs w:val="20"/>
          </w:rPr>
          <w:delText>entendimento do STF no MS 33729/15 indeferiu pedido de liminar, determinando que “o julgamento das contas do Presidente da República deve ser feito pelo Congresso Nacional em sessão conjunta de ambas as Casas, e não em sessões separadas”.</w:delText>
        </w:r>
      </w:del>
    </w:p>
    <w:p w14:paraId="00000FFE" w14:textId="678F9931" w:rsidR="003D183A" w:rsidDel="00E631A1" w:rsidRDefault="008B7924" w:rsidP="00E631A1">
      <w:pPr>
        <w:widowControl w:val="0"/>
        <w:pBdr>
          <w:top w:val="nil"/>
          <w:left w:val="nil"/>
          <w:bottom w:val="nil"/>
          <w:right w:val="nil"/>
          <w:between w:val="nil"/>
        </w:pBdr>
        <w:ind w:firstLine="0"/>
        <w:jc w:val="center"/>
        <w:rPr>
          <w:del w:id="11192" w:author="Cristiano de Menezes Feu" w:date="2022-11-21T08:33:00Z"/>
          <w:color w:val="000000"/>
        </w:rPr>
        <w:pPrChange w:id="11193" w:author="Cristiano de Menezes Feu" w:date="2022-11-21T08:33:00Z">
          <w:pPr>
            <w:widowControl w:val="0"/>
            <w:pBdr>
              <w:top w:val="nil"/>
              <w:left w:val="nil"/>
              <w:bottom w:val="nil"/>
              <w:right w:val="nil"/>
              <w:between w:val="nil"/>
            </w:pBdr>
          </w:pPr>
        </w:pPrChange>
      </w:pPr>
      <w:del w:id="11194" w:author="Cristiano de Menezes Feu" w:date="2022-11-21T08:33:00Z">
        <w:r w:rsidDel="00E631A1">
          <w:rPr>
            <w:color w:val="000000"/>
          </w:rPr>
          <w:delText>§ 1º A Comissão aguardará, para pronunciamento definitivo, a organização das contas do exercício, que deverá ser feita por uma Subcomissão Especial, com o auxílio do Tribunal de Contas da União, dentro de sessenta sessões.</w:delText>
        </w:r>
      </w:del>
    </w:p>
    <w:p w14:paraId="00000FFF" w14:textId="635D49A1" w:rsidR="003D183A" w:rsidDel="00E631A1" w:rsidRDefault="008B7924" w:rsidP="00E631A1">
      <w:pPr>
        <w:widowControl w:val="0"/>
        <w:pBdr>
          <w:top w:val="nil"/>
          <w:left w:val="nil"/>
          <w:bottom w:val="nil"/>
          <w:right w:val="nil"/>
          <w:between w:val="nil"/>
        </w:pBdr>
        <w:ind w:firstLine="0"/>
        <w:jc w:val="center"/>
        <w:rPr>
          <w:del w:id="11195" w:author="Cristiano de Menezes Feu" w:date="2022-11-21T08:33:00Z"/>
          <w:color w:val="000000"/>
        </w:rPr>
        <w:pPrChange w:id="11196" w:author="Cristiano de Menezes Feu" w:date="2022-11-21T08:33:00Z">
          <w:pPr>
            <w:widowControl w:val="0"/>
            <w:pBdr>
              <w:top w:val="nil"/>
              <w:left w:val="nil"/>
              <w:bottom w:val="nil"/>
              <w:right w:val="nil"/>
              <w:between w:val="nil"/>
            </w:pBdr>
          </w:pPr>
        </w:pPrChange>
      </w:pPr>
      <w:del w:id="11197" w:author="Cristiano de Menezes Feu" w:date="2022-11-21T08:33:00Z">
        <w:r w:rsidDel="00E631A1">
          <w:rPr>
            <w:color w:val="000000"/>
          </w:rPr>
          <w:delText>§ 2º A Subcomissão Especial compor-se-á, pelo menos, de tantos membros quantos forem os órgãos que figuraram no Orçamento da União referente ao exercício anterior, observado o princípio da proporcionalidade partidária.</w:delText>
        </w:r>
      </w:del>
    </w:p>
    <w:p w14:paraId="00001000" w14:textId="2C6A1EB7" w:rsidR="003D183A" w:rsidDel="00E631A1" w:rsidRDefault="008B7924" w:rsidP="00E631A1">
      <w:pPr>
        <w:widowControl w:val="0"/>
        <w:pBdr>
          <w:top w:val="nil"/>
          <w:left w:val="nil"/>
          <w:bottom w:val="nil"/>
          <w:right w:val="nil"/>
          <w:between w:val="nil"/>
        </w:pBdr>
        <w:ind w:firstLine="0"/>
        <w:jc w:val="center"/>
        <w:rPr>
          <w:del w:id="11198" w:author="Cristiano de Menezes Feu" w:date="2022-11-21T08:33:00Z"/>
          <w:color w:val="000000"/>
        </w:rPr>
        <w:pPrChange w:id="11199" w:author="Cristiano de Menezes Feu" w:date="2022-11-21T08:33:00Z">
          <w:pPr>
            <w:widowControl w:val="0"/>
            <w:pBdr>
              <w:top w:val="nil"/>
              <w:left w:val="nil"/>
              <w:bottom w:val="nil"/>
              <w:right w:val="nil"/>
              <w:between w:val="nil"/>
            </w:pBdr>
          </w:pPr>
        </w:pPrChange>
      </w:pPr>
      <w:del w:id="11200" w:author="Cristiano de Menezes Feu" w:date="2022-11-21T08:33:00Z">
        <w:r w:rsidDel="00E631A1">
          <w:rPr>
            <w:color w:val="000000"/>
          </w:rPr>
          <w:delText xml:space="preserve">§ 3º Cada membro da Subcomissão Especial será designado Relator-Parcial da tomada de contas relativas a um órgão orçamentário. </w:delText>
        </w:r>
      </w:del>
    </w:p>
    <w:p w14:paraId="00001001" w14:textId="2F0256A5" w:rsidR="003D183A" w:rsidDel="00E631A1" w:rsidRDefault="008B7924" w:rsidP="00E631A1">
      <w:pPr>
        <w:widowControl w:val="0"/>
        <w:pBdr>
          <w:top w:val="nil"/>
          <w:left w:val="nil"/>
          <w:bottom w:val="nil"/>
          <w:right w:val="nil"/>
          <w:between w:val="nil"/>
        </w:pBdr>
        <w:ind w:firstLine="0"/>
        <w:jc w:val="center"/>
        <w:rPr>
          <w:del w:id="11201" w:author="Cristiano de Menezes Feu" w:date="2022-11-21T08:33:00Z"/>
          <w:color w:val="000000"/>
        </w:rPr>
        <w:pPrChange w:id="11202" w:author="Cristiano de Menezes Feu" w:date="2022-11-21T08:33:00Z">
          <w:pPr>
            <w:widowControl w:val="0"/>
            <w:pBdr>
              <w:top w:val="nil"/>
              <w:left w:val="nil"/>
              <w:bottom w:val="nil"/>
              <w:right w:val="nil"/>
              <w:between w:val="nil"/>
            </w:pBdr>
          </w:pPr>
        </w:pPrChange>
      </w:pPr>
      <w:del w:id="11203" w:author="Cristiano de Menezes Feu" w:date="2022-11-21T08:33:00Z">
        <w:r w:rsidDel="00E631A1">
          <w:rPr>
            <w:color w:val="000000"/>
          </w:rPr>
          <w:delText xml:space="preserve">§ 4º A Subcomissão Especial terá amplos poderes, mormente os referidos nos §§ 1º a 4º do art. 61, cabendo-lhe convocar os responsáveis pelo sistema de controle interno e todos os ordenadores de despesa da administração pública direta, indireta e fundacional dos três Poderes, para comprovar, no prazo que estabelecer, as contas do exercício findo, na conformidade da respectiva lei orçamentária e das alterações havidas na sua execução. </w:delText>
        </w:r>
      </w:del>
    </w:p>
    <w:p w14:paraId="00001002" w14:textId="4EE6A651" w:rsidR="003D183A" w:rsidDel="00E631A1" w:rsidRDefault="008B7924" w:rsidP="00E631A1">
      <w:pPr>
        <w:widowControl w:val="0"/>
        <w:pBdr>
          <w:top w:val="nil"/>
          <w:left w:val="nil"/>
          <w:bottom w:val="nil"/>
          <w:right w:val="nil"/>
          <w:between w:val="nil"/>
        </w:pBdr>
        <w:ind w:firstLine="0"/>
        <w:jc w:val="center"/>
        <w:rPr>
          <w:del w:id="11204" w:author="Cristiano de Menezes Feu" w:date="2022-11-21T08:33:00Z"/>
          <w:color w:val="000000"/>
        </w:rPr>
        <w:pPrChange w:id="11205" w:author="Cristiano de Menezes Feu" w:date="2022-11-21T08:33:00Z">
          <w:pPr>
            <w:widowControl w:val="0"/>
            <w:pBdr>
              <w:top w:val="nil"/>
              <w:left w:val="nil"/>
              <w:bottom w:val="nil"/>
              <w:right w:val="nil"/>
              <w:between w:val="nil"/>
            </w:pBdr>
          </w:pPr>
        </w:pPrChange>
      </w:pPr>
      <w:del w:id="11206" w:author="Cristiano de Menezes Feu" w:date="2022-11-21T08:33:00Z">
        <w:r w:rsidDel="00E631A1">
          <w:rPr>
            <w:color w:val="000000"/>
          </w:rPr>
          <w:delText>§ 5º O parecer da Comissão de Finanças e Tributação será encaminhado, através da Mesa da Câmara, ao Congresso Nacional, com a proposta de medidas legais e outras providências cabíveis.</w:delText>
        </w:r>
      </w:del>
    </w:p>
    <w:p w14:paraId="00001003" w14:textId="6942BD54" w:rsidR="003D183A" w:rsidDel="00E631A1" w:rsidRDefault="008B7924" w:rsidP="00E631A1">
      <w:pPr>
        <w:widowControl w:val="0"/>
        <w:pBdr>
          <w:top w:val="nil"/>
          <w:left w:val="nil"/>
          <w:bottom w:val="nil"/>
          <w:right w:val="nil"/>
          <w:between w:val="nil"/>
        </w:pBdr>
        <w:ind w:firstLine="0"/>
        <w:jc w:val="center"/>
        <w:rPr>
          <w:del w:id="11207" w:author="Cristiano de Menezes Feu" w:date="2022-11-21T08:33:00Z"/>
          <w:color w:val="000000"/>
        </w:rPr>
        <w:pPrChange w:id="11208" w:author="Cristiano de Menezes Feu" w:date="2022-11-21T08:33:00Z">
          <w:pPr>
            <w:widowControl w:val="0"/>
            <w:pBdr>
              <w:top w:val="nil"/>
              <w:left w:val="nil"/>
              <w:bottom w:val="nil"/>
              <w:right w:val="nil"/>
              <w:between w:val="nil"/>
            </w:pBdr>
          </w:pPr>
        </w:pPrChange>
      </w:pPr>
      <w:del w:id="11209" w:author="Cristiano de Menezes Feu" w:date="2022-11-21T08:33:00Z">
        <w:r w:rsidDel="00E631A1">
          <w:rPr>
            <w:color w:val="000000"/>
          </w:rPr>
          <w:delText xml:space="preserve">§ 6º A prestação de contas, após iniciada a tomada de contas, não será óbice à adoção e continuidade das providências relativas ao processo por crime de responsabilidade nos termos da legislação especial. </w:delText>
        </w:r>
      </w:del>
    </w:p>
    <w:p w14:paraId="00001004" w14:textId="29E732B6" w:rsidR="003D183A" w:rsidDel="00E631A1" w:rsidRDefault="008B7924" w:rsidP="00E631A1">
      <w:pPr>
        <w:widowControl w:val="0"/>
        <w:pBdr>
          <w:top w:val="nil"/>
          <w:left w:val="nil"/>
          <w:bottom w:val="nil"/>
          <w:right w:val="nil"/>
          <w:between w:val="nil"/>
        </w:pBdr>
        <w:spacing w:before="170" w:after="113"/>
        <w:ind w:firstLine="0"/>
        <w:jc w:val="center"/>
        <w:rPr>
          <w:del w:id="11210" w:author="Cristiano de Menezes Feu" w:date="2022-11-21T08:33:00Z"/>
          <w:rFonts w:ascii="ClearSans-Light" w:eastAsia="ClearSans-Light" w:hAnsi="ClearSans-Light" w:cs="ClearSans-Light"/>
          <w:color w:val="000000"/>
          <w:sz w:val="24"/>
          <w:szCs w:val="24"/>
        </w:rPr>
        <w:pPrChange w:id="11211" w:author="Cristiano de Menezes Feu" w:date="2022-11-21T08:33:00Z">
          <w:pPr>
            <w:widowControl w:val="0"/>
            <w:pBdr>
              <w:top w:val="nil"/>
              <w:left w:val="nil"/>
              <w:bottom w:val="nil"/>
              <w:right w:val="nil"/>
              <w:between w:val="nil"/>
            </w:pBdr>
            <w:spacing w:before="170" w:after="113"/>
            <w:ind w:firstLine="0"/>
            <w:jc w:val="center"/>
          </w:pPr>
        </w:pPrChange>
      </w:pPr>
      <w:del w:id="11212" w:author="Cristiano de Menezes Feu" w:date="2022-11-21T08:33:00Z">
        <w:r w:rsidDel="00E631A1">
          <w:rPr>
            <w:rFonts w:ascii="ClearSans-Light" w:eastAsia="ClearSans-Light" w:hAnsi="ClearSans-Light" w:cs="ClearSans-Light"/>
            <w:color w:val="000000"/>
            <w:sz w:val="24"/>
            <w:szCs w:val="24"/>
          </w:rPr>
          <w:delText>CAPÍTULO V</w:delText>
        </w:r>
        <w:r w:rsidDel="00E631A1">
          <w:rPr>
            <w:rFonts w:ascii="ClearSans-Light" w:eastAsia="ClearSans-Light" w:hAnsi="ClearSans-Light" w:cs="ClearSans-Light"/>
            <w:color w:val="000000"/>
            <w:sz w:val="24"/>
            <w:szCs w:val="24"/>
          </w:rPr>
          <w:br/>
          <w:delText>DO REGIMENTO INTERNO</w:delText>
        </w:r>
      </w:del>
    </w:p>
    <w:p w14:paraId="00001005" w14:textId="2474C799" w:rsidR="003D183A" w:rsidDel="00E631A1" w:rsidRDefault="008B7924" w:rsidP="00E631A1">
      <w:pPr>
        <w:widowControl w:val="0"/>
        <w:pBdr>
          <w:top w:val="nil"/>
          <w:left w:val="nil"/>
          <w:bottom w:val="nil"/>
          <w:right w:val="nil"/>
          <w:between w:val="nil"/>
        </w:pBdr>
        <w:spacing w:before="283"/>
        <w:ind w:firstLine="0"/>
        <w:jc w:val="center"/>
        <w:rPr>
          <w:del w:id="11213" w:author="Cristiano de Menezes Feu" w:date="2022-11-21T08:33:00Z"/>
          <w:rFonts w:ascii="ClearSans-Bold" w:eastAsia="ClearSans-Bold" w:hAnsi="ClearSans-Bold" w:cs="ClearSans-Bold"/>
          <w:b/>
          <w:color w:val="000000"/>
        </w:rPr>
        <w:pPrChange w:id="11214" w:author="Cristiano de Menezes Feu" w:date="2022-11-21T08:33:00Z">
          <w:pPr>
            <w:widowControl w:val="0"/>
            <w:pBdr>
              <w:top w:val="nil"/>
              <w:left w:val="nil"/>
              <w:bottom w:val="nil"/>
              <w:right w:val="nil"/>
              <w:between w:val="nil"/>
            </w:pBdr>
            <w:spacing w:before="283"/>
          </w:pPr>
        </w:pPrChange>
      </w:pPr>
      <w:del w:id="11215" w:author="Cristiano de Menezes Feu" w:date="2022-11-21T08:33:00Z">
        <w:r w:rsidDel="00E631A1">
          <w:rPr>
            <w:rFonts w:ascii="ClearSans-Bold" w:eastAsia="ClearSans-Bold" w:hAnsi="ClearSans-Bold" w:cs="ClearSans-Bold"/>
            <w:b/>
            <w:color w:val="000000"/>
          </w:rPr>
          <w:delText>Art. 216.</w:delText>
        </w:r>
        <w:r w:rsidDel="00E631A1">
          <w:rPr>
            <w:color w:val="000000"/>
          </w:rPr>
          <w:delText xml:space="preserve"> O Regimento Interno poderá ser modificado ou reformado por meio de projeto de resolução de iniciativa de Deputado, da Mesa, de Comissão Permanente ou de Comissão Especial para esse fim criada, em virtude de deliberação da Câmara, da qual deverá fazer parte um membro da Mesa. </w:delText>
        </w:r>
      </w:del>
    </w:p>
    <w:p w14:paraId="00001006" w14:textId="15899330" w:rsidR="003D183A" w:rsidDel="00E631A1" w:rsidRDefault="008B7924" w:rsidP="00E631A1">
      <w:pPr>
        <w:widowControl w:val="0"/>
        <w:pBdr>
          <w:top w:val="nil"/>
          <w:left w:val="nil"/>
          <w:bottom w:val="nil"/>
          <w:right w:val="nil"/>
          <w:between w:val="nil"/>
        </w:pBdr>
        <w:spacing w:before="0" w:after="113"/>
        <w:ind w:left="567" w:firstLine="0"/>
        <w:jc w:val="center"/>
        <w:rPr>
          <w:del w:id="11216" w:author="Cristiano de Menezes Feu" w:date="2022-11-21T08:33:00Z"/>
          <w:color w:val="005583"/>
          <w:sz w:val="20"/>
          <w:szCs w:val="20"/>
        </w:rPr>
        <w:pPrChange w:id="11217" w:author="Cristiano de Menezes Feu" w:date="2022-11-21T08:33:00Z">
          <w:pPr>
            <w:widowControl w:val="0"/>
            <w:pBdr>
              <w:top w:val="nil"/>
              <w:left w:val="nil"/>
              <w:bottom w:val="nil"/>
              <w:right w:val="nil"/>
              <w:between w:val="nil"/>
            </w:pBdr>
            <w:spacing w:before="0" w:after="113"/>
            <w:ind w:left="567" w:firstLine="0"/>
          </w:pPr>
        </w:pPrChange>
      </w:pPr>
      <w:del w:id="11218" w:author="Cristiano de Menezes Feu" w:date="2022-11-21T08:33:00Z">
        <w:r w:rsidDel="00E631A1">
          <w:rPr>
            <w:color w:val="005583"/>
            <w:sz w:val="20"/>
            <w:szCs w:val="20"/>
          </w:rPr>
          <w:delText>Art. 109, III, f; art. 15, V.</w:delText>
        </w:r>
      </w:del>
    </w:p>
    <w:p w14:paraId="00001007" w14:textId="0C03EABC" w:rsidR="003D183A" w:rsidDel="00E631A1" w:rsidRDefault="008B7924" w:rsidP="00E631A1">
      <w:pPr>
        <w:widowControl w:val="0"/>
        <w:pBdr>
          <w:top w:val="nil"/>
          <w:left w:val="nil"/>
          <w:bottom w:val="nil"/>
          <w:right w:val="nil"/>
          <w:between w:val="nil"/>
        </w:pBdr>
        <w:ind w:firstLine="0"/>
        <w:jc w:val="center"/>
        <w:rPr>
          <w:del w:id="11219" w:author="Cristiano de Menezes Feu" w:date="2022-11-21T08:33:00Z"/>
          <w:color w:val="000000"/>
        </w:rPr>
        <w:pPrChange w:id="11220" w:author="Cristiano de Menezes Feu" w:date="2022-11-21T08:33:00Z">
          <w:pPr>
            <w:widowControl w:val="0"/>
            <w:pBdr>
              <w:top w:val="nil"/>
              <w:left w:val="nil"/>
              <w:bottom w:val="nil"/>
              <w:right w:val="nil"/>
              <w:between w:val="nil"/>
            </w:pBdr>
          </w:pPr>
        </w:pPrChange>
      </w:pPr>
      <w:del w:id="11221" w:author="Cristiano de Menezes Feu" w:date="2022-11-21T08:33:00Z">
        <w:r w:rsidDel="00E631A1">
          <w:rPr>
            <w:color w:val="000000"/>
          </w:rPr>
          <w:delText xml:space="preserve">§ 1º O projeto, após publicado e distribuído em avulsos, permanecerá na Ordem do Dia durante o prazo de cinco sessões para o recebimento de emendas. </w:delText>
        </w:r>
      </w:del>
    </w:p>
    <w:p w14:paraId="00001008" w14:textId="51428AE8" w:rsidR="003D183A" w:rsidDel="00E631A1" w:rsidRDefault="008B7924" w:rsidP="00E631A1">
      <w:pPr>
        <w:widowControl w:val="0"/>
        <w:pBdr>
          <w:top w:val="nil"/>
          <w:left w:val="nil"/>
          <w:bottom w:val="nil"/>
          <w:right w:val="nil"/>
          <w:between w:val="nil"/>
        </w:pBdr>
        <w:ind w:firstLine="0"/>
        <w:jc w:val="center"/>
        <w:rPr>
          <w:del w:id="11222" w:author="Cristiano de Menezes Feu" w:date="2022-11-21T08:33:00Z"/>
          <w:color w:val="000000"/>
        </w:rPr>
        <w:pPrChange w:id="11223" w:author="Cristiano de Menezes Feu" w:date="2022-11-21T08:33:00Z">
          <w:pPr>
            <w:widowControl w:val="0"/>
            <w:pBdr>
              <w:top w:val="nil"/>
              <w:left w:val="nil"/>
              <w:bottom w:val="nil"/>
              <w:right w:val="nil"/>
              <w:between w:val="nil"/>
            </w:pBdr>
          </w:pPr>
        </w:pPrChange>
      </w:pPr>
      <w:del w:id="11224" w:author="Cristiano de Menezes Feu" w:date="2022-11-21T08:33:00Z">
        <w:r w:rsidDel="00E631A1">
          <w:rPr>
            <w:color w:val="000000"/>
          </w:rPr>
          <w:delText xml:space="preserve">§ 2º Decorrido o prazo previsto no parágrafo anterior, o projeto será enviado: </w:delText>
        </w:r>
      </w:del>
    </w:p>
    <w:p w14:paraId="00001009" w14:textId="47C0BEE0" w:rsidR="003D183A" w:rsidDel="00E631A1" w:rsidRDefault="008B7924" w:rsidP="00E631A1">
      <w:pPr>
        <w:widowControl w:val="0"/>
        <w:pBdr>
          <w:top w:val="nil"/>
          <w:left w:val="nil"/>
          <w:bottom w:val="nil"/>
          <w:right w:val="nil"/>
          <w:between w:val="nil"/>
        </w:pBdr>
        <w:ind w:firstLine="0"/>
        <w:jc w:val="center"/>
        <w:rPr>
          <w:del w:id="11225" w:author="Cristiano de Menezes Feu" w:date="2022-11-21T08:33:00Z"/>
          <w:color w:val="005583"/>
          <w:vertAlign w:val="superscript"/>
        </w:rPr>
        <w:pPrChange w:id="11226" w:author="Cristiano de Menezes Feu" w:date="2022-11-21T08:33:00Z">
          <w:pPr>
            <w:widowControl w:val="0"/>
            <w:pBdr>
              <w:top w:val="nil"/>
              <w:left w:val="nil"/>
              <w:bottom w:val="nil"/>
              <w:right w:val="nil"/>
              <w:between w:val="nil"/>
            </w:pBdr>
          </w:pPr>
        </w:pPrChange>
      </w:pPr>
      <w:del w:id="11227" w:author="Cristiano de Menezes Feu" w:date="2022-11-21T08:33:00Z">
        <w:r w:rsidDel="00E631A1">
          <w:rPr>
            <w:color w:val="000000"/>
          </w:rPr>
          <w:delText>I - à Comissão de Constituição e Justiça e de Cidadania, em qualquer caso;</w:delText>
        </w:r>
        <w:r w:rsidDel="00E631A1">
          <w:rPr>
            <w:color w:val="005583"/>
            <w:vertAlign w:val="superscript"/>
          </w:rPr>
          <w:footnoteReference w:id="428"/>
        </w:r>
      </w:del>
    </w:p>
    <w:p w14:paraId="0000100A" w14:textId="4488CFFA" w:rsidR="003D183A" w:rsidDel="00E631A1" w:rsidRDefault="008B7924" w:rsidP="00E631A1">
      <w:pPr>
        <w:widowControl w:val="0"/>
        <w:pBdr>
          <w:top w:val="nil"/>
          <w:left w:val="nil"/>
          <w:bottom w:val="nil"/>
          <w:right w:val="nil"/>
          <w:between w:val="nil"/>
        </w:pBdr>
        <w:ind w:firstLine="0"/>
        <w:jc w:val="center"/>
        <w:rPr>
          <w:del w:id="11231" w:author="Cristiano de Menezes Feu" w:date="2022-11-21T08:33:00Z"/>
          <w:color w:val="000000"/>
        </w:rPr>
        <w:pPrChange w:id="11232" w:author="Cristiano de Menezes Feu" w:date="2022-11-21T08:33:00Z">
          <w:pPr>
            <w:widowControl w:val="0"/>
            <w:pBdr>
              <w:top w:val="nil"/>
              <w:left w:val="nil"/>
              <w:bottom w:val="nil"/>
              <w:right w:val="nil"/>
              <w:between w:val="nil"/>
            </w:pBdr>
          </w:pPr>
        </w:pPrChange>
      </w:pPr>
      <w:del w:id="11233" w:author="Cristiano de Menezes Feu" w:date="2022-11-21T08:33:00Z">
        <w:r w:rsidDel="00E631A1">
          <w:rPr>
            <w:color w:val="000000"/>
          </w:rPr>
          <w:delText xml:space="preserve">II - à Comissão Especial que o houver elaborado, para exame das emendas recebidas; </w:delText>
        </w:r>
      </w:del>
    </w:p>
    <w:p w14:paraId="0000100B" w14:textId="38311D8C" w:rsidR="003D183A" w:rsidDel="00E631A1" w:rsidRDefault="008B7924" w:rsidP="00E631A1">
      <w:pPr>
        <w:widowControl w:val="0"/>
        <w:pBdr>
          <w:top w:val="nil"/>
          <w:left w:val="nil"/>
          <w:bottom w:val="nil"/>
          <w:right w:val="nil"/>
          <w:between w:val="nil"/>
        </w:pBdr>
        <w:ind w:firstLine="0"/>
        <w:jc w:val="center"/>
        <w:rPr>
          <w:del w:id="11234" w:author="Cristiano de Menezes Feu" w:date="2022-11-21T08:33:00Z"/>
          <w:color w:val="000000"/>
        </w:rPr>
        <w:pPrChange w:id="11235" w:author="Cristiano de Menezes Feu" w:date="2022-11-21T08:33:00Z">
          <w:pPr>
            <w:widowControl w:val="0"/>
            <w:pBdr>
              <w:top w:val="nil"/>
              <w:left w:val="nil"/>
              <w:bottom w:val="nil"/>
              <w:right w:val="nil"/>
              <w:between w:val="nil"/>
            </w:pBdr>
          </w:pPr>
        </w:pPrChange>
      </w:pPr>
      <w:del w:id="11236" w:author="Cristiano de Menezes Feu" w:date="2022-11-21T08:33:00Z">
        <w:r w:rsidDel="00E631A1">
          <w:rPr>
            <w:color w:val="000000"/>
          </w:rPr>
          <w:delText xml:space="preserve">III - à Mesa, para apreciar as emendas e o projeto. </w:delText>
        </w:r>
      </w:del>
    </w:p>
    <w:p w14:paraId="0000100C" w14:textId="7DCBC5C0" w:rsidR="003D183A" w:rsidDel="00E631A1" w:rsidRDefault="008B7924" w:rsidP="00E631A1">
      <w:pPr>
        <w:widowControl w:val="0"/>
        <w:pBdr>
          <w:top w:val="nil"/>
          <w:left w:val="nil"/>
          <w:bottom w:val="nil"/>
          <w:right w:val="nil"/>
          <w:between w:val="nil"/>
        </w:pBdr>
        <w:spacing w:before="0" w:after="113"/>
        <w:ind w:left="567" w:firstLine="0"/>
        <w:jc w:val="center"/>
        <w:rPr>
          <w:del w:id="11237" w:author="Cristiano de Menezes Feu" w:date="2022-11-21T08:33:00Z"/>
          <w:color w:val="005583"/>
          <w:sz w:val="20"/>
          <w:szCs w:val="20"/>
        </w:rPr>
        <w:pPrChange w:id="11238" w:author="Cristiano de Menezes Feu" w:date="2022-11-21T08:33:00Z">
          <w:pPr>
            <w:widowControl w:val="0"/>
            <w:pBdr>
              <w:top w:val="nil"/>
              <w:left w:val="nil"/>
              <w:bottom w:val="nil"/>
              <w:right w:val="nil"/>
              <w:between w:val="nil"/>
            </w:pBdr>
            <w:spacing w:before="0" w:after="113"/>
            <w:ind w:left="567" w:firstLine="0"/>
          </w:pPr>
        </w:pPrChange>
      </w:pPr>
      <w:del w:id="11239" w:author="Cristiano de Menezes Feu" w:date="2022-11-21T08:33:00Z">
        <w:r w:rsidDel="00E631A1">
          <w:rPr>
            <w:color w:val="005583"/>
            <w:sz w:val="20"/>
            <w:szCs w:val="20"/>
          </w:rPr>
          <w:delText>Art. 15, V.</w:delText>
        </w:r>
      </w:del>
    </w:p>
    <w:p w14:paraId="0000100D" w14:textId="5CDCA275" w:rsidR="003D183A" w:rsidDel="00E631A1" w:rsidRDefault="008B7924" w:rsidP="00E631A1">
      <w:pPr>
        <w:widowControl w:val="0"/>
        <w:pBdr>
          <w:top w:val="nil"/>
          <w:left w:val="nil"/>
          <w:bottom w:val="nil"/>
          <w:right w:val="nil"/>
          <w:between w:val="nil"/>
        </w:pBdr>
        <w:ind w:firstLine="0"/>
        <w:jc w:val="center"/>
        <w:rPr>
          <w:del w:id="11240" w:author="Cristiano de Menezes Feu" w:date="2022-11-21T08:33:00Z"/>
          <w:color w:val="000000"/>
        </w:rPr>
        <w:pPrChange w:id="11241" w:author="Cristiano de Menezes Feu" w:date="2022-11-21T08:33:00Z">
          <w:pPr>
            <w:widowControl w:val="0"/>
            <w:pBdr>
              <w:top w:val="nil"/>
              <w:left w:val="nil"/>
              <w:bottom w:val="nil"/>
              <w:right w:val="nil"/>
              <w:between w:val="nil"/>
            </w:pBdr>
          </w:pPr>
        </w:pPrChange>
      </w:pPr>
      <w:del w:id="11242" w:author="Cristiano de Menezes Feu" w:date="2022-11-21T08:33:00Z">
        <w:r w:rsidDel="00E631A1">
          <w:rPr>
            <w:color w:val="000000"/>
          </w:rPr>
          <w:delText xml:space="preserve">§ 3º Os pareceres das Comissões serão emitidos no prazo de cinco sessões, quando o projeto for de simples modificação, e de vinte sessões, quando se tratar de reforma. </w:delText>
        </w:r>
      </w:del>
    </w:p>
    <w:p w14:paraId="0000100E" w14:textId="4E245233" w:rsidR="003D183A" w:rsidDel="00E631A1" w:rsidRDefault="008B7924" w:rsidP="00E631A1">
      <w:pPr>
        <w:widowControl w:val="0"/>
        <w:pBdr>
          <w:top w:val="nil"/>
          <w:left w:val="nil"/>
          <w:bottom w:val="nil"/>
          <w:right w:val="nil"/>
          <w:between w:val="nil"/>
        </w:pBdr>
        <w:ind w:firstLine="0"/>
        <w:jc w:val="center"/>
        <w:rPr>
          <w:del w:id="11243" w:author="Cristiano de Menezes Feu" w:date="2022-11-21T08:33:00Z"/>
          <w:b/>
          <w:color w:val="005583"/>
          <w:sz w:val="20"/>
          <w:szCs w:val="20"/>
        </w:rPr>
        <w:pPrChange w:id="11244" w:author="Cristiano de Menezes Feu" w:date="2022-11-21T08:33:00Z">
          <w:pPr>
            <w:widowControl w:val="0"/>
            <w:pBdr>
              <w:top w:val="nil"/>
              <w:left w:val="nil"/>
              <w:bottom w:val="nil"/>
              <w:right w:val="nil"/>
              <w:between w:val="nil"/>
            </w:pBdr>
          </w:pPr>
        </w:pPrChange>
      </w:pPr>
      <w:del w:id="11245" w:author="Cristiano de Menezes Feu" w:date="2022-11-21T08:33:00Z">
        <w:r w:rsidDel="00E631A1">
          <w:rPr>
            <w:color w:val="000000"/>
          </w:rPr>
          <w:delText>§ 4º Depois de publicados os pareceres e distribuídos em avulsos, o projeto será incluído na Ordem do Dia, em primeiro turno, que não poderá ser encerrado, mesmo por falta de oradores, antes de transcorridas duas sessões.</w:delText>
        </w:r>
      </w:del>
    </w:p>
    <w:p w14:paraId="0000100F" w14:textId="05E2A40A" w:rsidR="003D183A" w:rsidDel="00E631A1" w:rsidRDefault="008B7924" w:rsidP="00E631A1">
      <w:pPr>
        <w:widowControl w:val="0"/>
        <w:pBdr>
          <w:top w:val="nil"/>
          <w:left w:val="nil"/>
          <w:bottom w:val="nil"/>
          <w:right w:val="nil"/>
          <w:between w:val="nil"/>
        </w:pBdr>
        <w:spacing w:before="0" w:after="113"/>
        <w:ind w:left="567" w:firstLine="0"/>
        <w:jc w:val="center"/>
        <w:rPr>
          <w:del w:id="11246" w:author="Cristiano de Menezes Feu" w:date="2022-11-21T08:33:00Z"/>
          <w:color w:val="005583"/>
          <w:sz w:val="20"/>
          <w:szCs w:val="20"/>
        </w:rPr>
        <w:pPrChange w:id="11247" w:author="Cristiano de Menezes Feu" w:date="2022-11-21T08:33:00Z">
          <w:pPr>
            <w:widowControl w:val="0"/>
            <w:pBdr>
              <w:top w:val="nil"/>
              <w:left w:val="nil"/>
              <w:bottom w:val="nil"/>
              <w:right w:val="nil"/>
              <w:between w:val="nil"/>
            </w:pBdr>
            <w:spacing w:before="0" w:after="113"/>
            <w:ind w:left="567" w:firstLine="0"/>
          </w:pPr>
        </w:pPrChange>
      </w:pPr>
      <w:del w:id="11248" w:author="Cristiano de Menezes Feu" w:date="2022-11-21T08:33:00Z">
        <w:r w:rsidDel="00E631A1">
          <w:rPr>
            <w:b/>
            <w:color w:val="005583"/>
            <w:sz w:val="20"/>
            <w:szCs w:val="20"/>
          </w:rPr>
          <w:delText>QO</w:delText>
        </w:r>
        <w:r w:rsidDel="00E631A1">
          <w:rPr>
            <w:color w:val="005583"/>
            <w:sz w:val="20"/>
            <w:szCs w:val="20"/>
          </w:rPr>
          <w:delText xml:space="preserve"> 126/1996 – Projeto de resolução para alteração ou reforma do Regimento que estiver tramitando em regime de urgência dispensa o segundo turno.</w:delText>
        </w:r>
      </w:del>
    </w:p>
    <w:p w14:paraId="00001010" w14:textId="58F4CD4A" w:rsidR="003D183A" w:rsidDel="00E631A1" w:rsidRDefault="008B7924" w:rsidP="00E631A1">
      <w:pPr>
        <w:widowControl w:val="0"/>
        <w:pBdr>
          <w:top w:val="nil"/>
          <w:left w:val="nil"/>
          <w:bottom w:val="nil"/>
          <w:right w:val="nil"/>
          <w:between w:val="nil"/>
        </w:pBdr>
        <w:ind w:firstLine="0"/>
        <w:jc w:val="center"/>
        <w:rPr>
          <w:del w:id="11249" w:author="Cristiano de Menezes Feu" w:date="2022-11-21T08:33:00Z"/>
          <w:color w:val="000000"/>
        </w:rPr>
        <w:pPrChange w:id="11250" w:author="Cristiano de Menezes Feu" w:date="2022-11-21T08:33:00Z">
          <w:pPr>
            <w:widowControl w:val="0"/>
            <w:pBdr>
              <w:top w:val="nil"/>
              <w:left w:val="nil"/>
              <w:bottom w:val="nil"/>
              <w:right w:val="nil"/>
              <w:between w:val="nil"/>
            </w:pBdr>
          </w:pPr>
        </w:pPrChange>
      </w:pPr>
      <w:del w:id="11251" w:author="Cristiano de Menezes Feu" w:date="2022-11-21T08:33:00Z">
        <w:r w:rsidDel="00E631A1">
          <w:rPr>
            <w:color w:val="000000"/>
          </w:rPr>
          <w:delText xml:space="preserve">§ 5º O segundo turno não poderá ser também encerrado antes de transcorridas duas sessões. </w:delText>
        </w:r>
      </w:del>
    </w:p>
    <w:p w14:paraId="00001011" w14:textId="29C838FD" w:rsidR="003D183A" w:rsidDel="00E631A1" w:rsidRDefault="008B7924" w:rsidP="00E631A1">
      <w:pPr>
        <w:widowControl w:val="0"/>
        <w:pBdr>
          <w:top w:val="nil"/>
          <w:left w:val="nil"/>
          <w:bottom w:val="nil"/>
          <w:right w:val="nil"/>
          <w:between w:val="nil"/>
        </w:pBdr>
        <w:ind w:firstLine="0"/>
        <w:jc w:val="center"/>
        <w:rPr>
          <w:del w:id="11252" w:author="Cristiano de Menezes Feu" w:date="2022-11-21T08:33:00Z"/>
          <w:rFonts w:ascii="ClearSans-Bold" w:eastAsia="ClearSans-Bold" w:hAnsi="ClearSans-Bold" w:cs="ClearSans-Bold"/>
          <w:b/>
          <w:color w:val="000000"/>
        </w:rPr>
        <w:pPrChange w:id="11253" w:author="Cristiano de Menezes Feu" w:date="2022-11-21T08:33:00Z">
          <w:pPr>
            <w:widowControl w:val="0"/>
            <w:pBdr>
              <w:top w:val="nil"/>
              <w:left w:val="nil"/>
              <w:bottom w:val="nil"/>
              <w:right w:val="nil"/>
              <w:between w:val="nil"/>
            </w:pBdr>
          </w:pPr>
        </w:pPrChange>
      </w:pPr>
      <w:del w:id="11254" w:author="Cristiano de Menezes Feu" w:date="2022-11-21T08:33:00Z">
        <w:r w:rsidDel="00E631A1">
          <w:rPr>
            <w:color w:val="000000"/>
          </w:rPr>
          <w:delText xml:space="preserve">§ 6º A redação do vencido e a redação final do projeto competem à Comissão Especial que o houver elaborado, ou à Mesa, quando de iniciativa desta, de Deputados ou Comissão Permanente. </w:delText>
        </w:r>
      </w:del>
    </w:p>
    <w:p w14:paraId="00001012" w14:textId="68753BD5" w:rsidR="003D183A" w:rsidDel="00E631A1" w:rsidRDefault="008B7924" w:rsidP="00E631A1">
      <w:pPr>
        <w:widowControl w:val="0"/>
        <w:pBdr>
          <w:top w:val="nil"/>
          <w:left w:val="nil"/>
          <w:bottom w:val="nil"/>
          <w:right w:val="nil"/>
          <w:between w:val="nil"/>
        </w:pBdr>
        <w:spacing w:before="0" w:after="113"/>
        <w:ind w:left="567" w:firstLine="0"/>
        <w:jc w:val="center"/>
        <w:rPr>
          <w:del w:id="11255" w:author="Cristiano de Menezes Feu" w:date="2022-11-21T08:33:00Z"/>
          <w:color w:val="005583"/>
          <w:sz w:val="20"/>
          <w:szCs w:val="20"/>
        </w:rPr>
        <w:pPrChange w:id="11256" w:author="Cristiano de Menezes Feu" w:date="2022-11-21T08:33:00Z">
          <w:pPr>
            <w:widowControl w:val="0"/>
            <w:pBdr>
              <w:top w:val="nil"/>
              <w:left w:val="nil"/>
              <w:bottom w:val="nil"/>
              <w:right w:val="nil"/>
              <w:between w:val="nil"/>
            </w:pBdr>
            <w:spacing w:before="0" w:after="113"/>
            <w:ind w:left="567" w:firstLine="0"/>
          </w:pPr>
        </w:pPrChange>
      </w:pPr>
      <w:del w:id="11257" w:author="Cristiano de Menezes Feu" w:date="2022-11-21T08:33:00Z">
        <w:r w:rsidDel="00E631A1">
          <w:rPr>
            <w:color w:val="005583"/>
            <w:sz w:val="20"/>
            <w:szCs w:val="20"/>
          </w:rPr>
          <w:delText>Art. 197.</w:delText>
        </w:r>
      </w:del>
    </w:p>
    <w:p w14:paraId="00001013" w14:textId="37396E13" w:rsidR="003D183A" w:rsidDel="00E631A1" w:rsidRDefault="008B7924" w:rsidP="00E631A1">
      <w:pPr>
        <w:widowControl w:val="0"/>
        <w:pBdr>
          <w:top w:val="nil"/>
          <w:left w:val="nil"/>
          <w:bottom w:val="nil"/>
          <w:right w:val="nil"/>
          <w:between w:val="nil"/>
        </w:pBdr>
        <w:ind w:firstLine="0"/>
        <w:jc w:val="center"/>
        <w:rPr>
          <w:del w:id="11258" w:author="Cristiano de Menezes Feu" w:date="2022-11-21T08:33:00Z"/>
          <w:color w:val="000000"/>
        </w:rPr>
        <w:pPrChange w:id="11259" w:author="Cristiano de Menezes Feu" w:date="2022-11-21T08:33:00Z">
          <w:pPr>
            <w:widowControl w:val="0"/>
            <w:pBdr>
              <w:top w:val="nil"/>
              <w:left w:val="nil"/>
              <w:bottom w:val="nil"/>
              <w:right w:val="nil"/>
              <w:between w:val="nil"/>
            </w:pBdr>
          </w:pPr>
        </w:pPrChange>
      </w:pPr>
      <w:del w:id="11260" w:author="Cristiano de Menezes Feu" w:date="2022-11-21T08:33:00Z">
        <w:r w:rsidDel="00E631A1">
          <w:rPr>
            <w:color w:val="000000"/>
          </w:rPr>
          <w:delText xml:space="preserve">§ 7º A apreciação do projeto de alteração ou reforma do Regimento obedecerá às normas vigentes para os demais projetos de resolução. </w:delText>
        </w:r>
      </w:del>
    </w:p>
    <w:p w14:paraId="00001014" w14:textId="646AAD3A" w:rsidR="003D183A" w:rsidDel="00E631A1" w:rsidRDefault="008B7924" w:rsidP="00E631A1">
      <w:pPr>
        <w:widowControl w:val="0"/>
        <w:pBdr>
          <w:top w:val="nil"/>
          <w:left w:val="nil"/>
          <w:bottom w:val="nil"/>
          <w:right w:val="nil"/>
          <w:between w:val="nil"/>
        </w:pBdr>
        <w:ind w:firstLine="0"/>
        <w:jc w:val="center"/>
        <w:rPr>
          <w:del w:id="11261" w:author="Cristiano de Menezes Feu" w:date="2022-11-21T08:33:00Z"/>
          <w:color w:val="000000"/>
        </w:rPr>
        <w:pPrChange w:id="11262" w:author="Cristiano de Menezes Feu" w:date="2022-11-21T08:33:00Z">
          <w:pPr>
            <w:widowControl w:val="0"/>
            <w:pBdr>
              <w:top w:val="nil"/>
              <w:left w:val="nil"/>
              <w:bottom w:val="nil"/>
              <w:right w:val="nil"/>
              <w:between w:val="nil"/>
            </w:pBdr>
          </w:pPr>
        </w:pPrChange>
      </w:pPr>
      <w:del w:id="11263" w:author="Cristiano de Menezes Feu" w:date="2022-11-21T08:33:00Z">
        <w:r w:rsidDel="00E631A1">
          <w:rPr>
            <w:color w:val="000000"/>
          </w:rPr>
          <w:delText xml:space="preserve">§ 8º A Mesa fará a consolidação e publicação de todas as alterações introduzidas no Regimento antes de findo cada biênio. </w:delText>
        </w:r>
      </w:del>
    </w:p>
    <w:p w14:paraId="00001015" w14:textId="53247A5B" w:rsidR="003D183A" w:rsidDel="00E631A1" w:rsidRDefault="008B7924" w:rsidP="00E631A1">
      <w:pPr>
        <w:widowControl w:val="0"/>
        <w:pBdr>
          <w:top w:val="nil"/>
          <w:left w:val="nil"/>
          <w:bottom w:val="nil"/>
          <w:right w:val="nil"/>
          <w:between w:val="nil"/>
        </w:pBdr>
        <w:spacing w:before="170" w:after="113"/>
        <w:ind w:firstLine="0"/>
        <w:jc w:val="center"/>
        <w:rPr>
          <w:del w:id="11264" w:author="Cristiano de Menezes Feu" w:date="2022-11-21T08:33:00Z"/>
          <w:rFonts w:ascii="ClearSans-Light" w:eastAsia="ClearSans-Light" w:hAnsi="ClearSans-Light" w:cs="ClearSans-Light"/>
          <w:color w:val="000000"/>
          <w:sz w:val="24"/>
          <w:szCs w:val="24"/>
        </w:rPr>
        <w:pPrChange w:id="11265" w:author="Cristiano de Menezes Feu" w:date="2022-11-21T08:33:00Z">
          <w:pPr>
            <w:widowControl w:val="0"/>
            <w:pBdr>
              <w:top w:val="nil"/>
              <w:left w:val="nil"/>
              <w:bottom w:val="nil"/>
              <w:right w:val="nil"/>
              <w:between w:val="nil"/>
            </w:pBdr>
            <w:spacing w:before="170" w:after="113"/>
            <w:ind w:firstLine="0"/>
            <w:jc w:val="center"/>
          </w:pPr>
        </w:pPrChange>
      </w:pPr>
      <w:del w:id="11266" w:author="Cristiano de Menezes Feu" w:date="2022-11-21T08:33:00Z">
        <w:r w:rsidDel="00E631A1">
          <w:rPr>
            <w:rFonts w:ascii="ClearSans-Light" w:eastAsia="ClearSans-Light" w:hAnsi="ClearSans-Light" w:cs="ClearSans-Light"/>
            <w:color w:val="000000"/>
            <w:sz w:val="24"/>
            <w:szCs w:val="24"/>
          </w:rPr>
          <w:delText>CAPÍTULO VI</w:delText>
        </w:r>
        <w:r w:rsidDel="00E631A1">
          <w:rPr>
            <w:rFonts w:ascii="ClearSans-Light" w:eastAsia="ClearSans-Light" w:hAnsi="ClearSans-Light" w:cs="ClearSans-Light"/>
            <w:color w:val="000000"/>
            <w:sz w:val="24"/>
            <w:szCs w:val="24"/>
          </w:rPr>
          <w:br/>
          <w:delText>DA AUTORIZAÇÃO PARA INSTAURAÇÃO DE PROCESSO CRIMINAL</w:delText>
        </w:r>
        <w:r w:rsidDel="00E631A1">
          <w:rPr>
            <w:rFonts w:ascii="ClearSans-Light" w:eastAsia="ClearSans-Light" w:hAnsi="ClearSans-Light" w:cs="ClearSans-Light"/>
            <w:color w:val="000000"/>
            <w:sz w:val="24"/>
            <w:szCs w:val="24"/>
          </w:rPr>
          <w:br/>
          <w:delText>CONTRA O PRESIDENTE E O VICE-PRESIDENTE DA REPÚBLICA E OS MINISTROS DE ESTADO</w:delText>
        </w:r>
      </w:del>
    </w:p>
    <w:p w14:paraId="00001016" w14:textId="0BB159BD" w:rsidR="003D183A" w:rsidDel="00E631A1" w:rsidRDefault="008B7924" w:rsidP="00E631A1">
      <w:pPr>
        <w:widowControl w:val="0"/>
        <w:pBdr>
          <w:top w:val="nil"/>
          <w:left w:val="nil"/>
          <w:bottom w:val="nil"/>
          <w:right w:val="nil"/>
          <w:between w:val="nil"/>
        </w:pBdr>
        <w:spacing w:before="283"/>
        <w:ind w:firstLine="0"/>
        <w:jc w:val="center"/>
        <w:rPr>
          <w:del w:id="11267" w:author="Cristiano de Menezes Feu" w:date="2022-11-21T08:33:00Z"/>
          <w:rFonts w:ascii="ClearSans-Bold" w:eastAsia="ClearSans-Bold" w:hAnsi="ClearSans-Bold" w:cs="ClearSans-Bold"/>
          <w:b/>
          <w:color w:val="005583"/>
          <w:vertAlign w:val="superscript"/>
        </w:rPr>
        <w:pPrChange w:id="11268" w:author="Cristiano de Menezes Feu" w:date="2022-11-21T08:33:00Z">
          <w:pPr>
            <w:widowControl w:val="0"/>
            <w:pBdr>
              <w:top w:val="nil"/>
              <w:left w:val="nil"/>
              <w:bottom w:val="nil"/>
              <w:right w:val="nil"/>
              <w:between w:val="nil"/>
            </w:pBdr>
            <w:spacing w:before="283"/>
          </w:pPr>
        </w:pPrChange>
      </w:pPr>
      <w:del w:id="11269" w:author="Cristiano de Menezes Feu" w:date="2022-11-21T08:33:00Z">
        <w:r w:rsidDel="00E631A1">
          <w:rPr>
            <w:rFonts w:ascii="ClearSans-Bold" w:eastAsia="ClearSans-Bold" w:hAnsi="ClearSans-Bold" w:cs="ClearSans-Bold"/>
            <w:b/>
            <w:color w:val="000000"/>
          </w:rPr>
          <w:delText xml:space="preserve">Art. 217. </w:delText>
        </w:r>
        <w:r w:rsidDel="00E631A1">
          <w:rPr>
            <w:color w:val="000000"/>
          </w:rPr>
          <w:delText>A solicitação do Presidente do Supremo Tribunal Federal para instauração de processo, nas infrações penais comuns, contra o Presidente e o Vice-Presidente da República e os Ministros de Estado será recebida pelo Presidente da Câmara dos Deputados, que notificará o acusado e despachará o expediente à Comissão de Constituição e Justiça e de Cidadania, observadas as seguintes normas:</w:delText>
        </w:r>
        <w:r w:rsidDel="00E631A1">
          <w:rPr>
            <w:color w:val="005583"/>
            <w:vertAlign w:val="superscript"/>
          </w:rPr>
          <w:footnoteReference w:id="429"/>
        </w:r>
        <w:r w:rsidDel="00E631A1">
          <w:rPr>
            <w:color w:val="005583"/>
            <w:vertAlign w:val="superscript"/>
          </w:rPr>
          <w:delText xml:space="preserve">, </w:delText>
        </w:r>
        <w:r w:rsidDel="00E631A1">
          <w:rPr>
            <w:color w:val="005583"/>
            <w:vertAlign w:val="superscript"/>
          </w:rPr>
          <w:footnoteReference w:id="430"/>
        </w:r>
        <w:r w:rsidDel="00E631A1">
          <w:rPr>
            <w:color w:val="005583"/>
            <w:vertAlign w:val="superscript"/>
          </w:rPr>
          <w:delText xml:space="preserve"> e </w:delText>
        </w:r>
        <w:r w:rsidDel="00E631A1">
          <w:rPr>
            <w:color w:val="005583"/>
            <w:vertAlign w:val="superscript"/>
          </w:rPr>
          <w:footnoteReference w:id="431"/>
        </w:r>
      </w:del>
    </w:p>
    <w:p w14:paraId="00001017" w14:textId="143E5A7A" w:rsidR="003D183A" w:rsidDel="00E631A1" w:rsidRDefault="008B7924" w:rsidP="00E631A1">
      <w:pPr>
        <w:widowControl w:val="0"/>
        <w:pBdr>
          <w:top w:val="nil"/>
          <w:left w:val="nil"/>
          <w:bottom w:val="nil"/>
          <w:right w:val="nil"/>
          <w:between w:val="nil"/>
        </w:pBdr>
        <w:spacing w:before="0" w:after="113"/>
        <w:ind w:left="567" w:firstLine="0"/>
        <w:jc w:val="center"/>
        <w:rPr>
          <w:del w:id="11279" w:author="Cristiano de Menezes Feu" w:date="2022-11-21T08:33:00Z"/>
          <w:b/>
          <w:color w:val="005583"/>
          <w:sz w:val="20"/>
          <w:szCs w:val="20"/>
        </w:rPr>
        <w:pPrChange w:id="11280" w:author="Cristiano de Menezes Feu" w:date="2022-11-21T08:33:00Z">
          <w:pPr>
            <w:widowControl w:val="0"/>
            <w:pBdr>
              <w:top w:val="nil"/>
              <w:left w:val="nil"/>
              <w:bottom w:val="nil"/>
              <w:right w:val="nil"/>
              <w:between w:val="nil"/>
            </w:pBdr>
            <w:spacing w:before="0" w:after="113"/>
            <w:ind w:left="567" w:firstLine="0"/>
          </w:pPr>
        </w:pPrChange>
      </w:pPr>
      <w:del w:id="11281" w:author="Cristiano de Menezes Feu" w:date="2022-11-21T08:33:00Z">
        <w:r w:rsidDel="00E631A1">
          <w:rPr>
            <w:color w:val="005583"/>
            <w:sz w:val="20"/>
            <w:szCs w:val="20"/>
          </w:rPr>
          <w:delText xml:space="preserve">Art. 187, § 4º; art. 188, § 2º, IV. </w:delText>
        </w:r>
      </w:del>
    </w:p>
    <w:customXmlDelRangeStart w:id="11282" w:author="Cristiano de Menezes Feu" w:date="2022-11-21T08:33:00Z"/>
    <w:sdt>
      <w:sdtPr>
        <w:tag w:val="goog_rdk_129"/>
        <w:id w:val="-218206972"/>
      </w:sdtPr>
      <w:sdtEndPr/>
      <w:sdtContent>
        <w:customXmlDelRangeEnd w:id="11282"/>
        <w:p w14:paraId="00001018" w14:textId="3117E489" w:rsidR="003D183A" w:rsidDel="00E631A1" w:rsidRDefault="00977417" w:rsidP="00E631A1">
          <w:pPr>
            <w:widowControl w:val="0"/>
            <w:pBdr>
              <w:top w:val="nil"/>
              <w:left w:val="nil"/>
              <w:bottom w:val="nil"/>
              <w:right w:val="nil"/>
              <w:between w:val="nil"/>
            </w:pBdr>
            <w:spacing w:before="0" w:after="113"/>
            <w:ind w:left="567" w:firstLine="0"/>
            <w:jc w:val="center"/>
            <w:rPr>
              <w:ins w:id="11283" w:author="Ruthier Sousa" w:date="2022-11-03T21:30:00Z"/>
              <w:del w:id="11284" w:author="Cristiano de Menezes Feu" w:date="2022-11-21T08:33:00Z"/>
              <w:b/>
              <w:color w:val="005583"/>
              <w:sz w:val="20"/>
              <w:szCs w:val="20"/>
            </w:rPr>
            <w:pPrChange w:id="11285" w:author="Cristiano de Menezes Feu" w:date="2022-11-21T08:33:00Z">
              <w:pPr>
                <w:widowControl w:val="0"/>
                <w:pBdr>
                  <w:top w:val="nil"/>
                  <w:left w:val="nil"/>
                  <w:bottom w:val="nil"/>
                  <w:right w:val="nil"/>
                  <w:between w:val="nil"/>
                </w:pBdr>
                <w:spacing w:before="0" w:after="113"/>
                <w:ind w:left="567" w:firstLine="0"/>
              </w:pPr>
            </w:pPrChange>
          </w:pPr>
          <w:customXmlDelRangeStart w:id="11286" w:author="Cristiano de Menezes Feu" w:date="2022-11-21T08:33:00Z"/>
          <w:sdt>
            <w:sdtPr>
              <w:tag w:val="goog_rdk_128"/>
              <w:id w:val="1467242187"/>
            </w:sdtPr>
            <w:sdtEndPr/>
            <w:sdtContent>
              <w:customXmlDelRangeEnd w:id="11286"/>
              <w:customXmlDelRangeStart w:id="11287" w:author="Cristiano de Menezes Feu" w:date="2022-11-21T08:33:00Z"/>
            </w:sdtContent>
          </w:sdt>
          <w:customXmlDelRangeEnd w:id="11287"/>
        </w:p>
        <w:customXmlDelRangeStart w:id="11288" w:author="Cristiano de Menezes Feu" w:date="2022-11-21T08:33:00Z"/>
      </w:sdtContent>
    </w:sdt>
    <w:customXmlDelRangeEnd w:id="11288"/>
    <w:p w14:paraId="00001019" w14:textId="4479BEE7" w:rsidR="003D183A" w:rsidDel="00E631A1" w:rsidRDefault="008B7924" w:rsidP="00E631A1">
      <w:pPr>
        <w:widowControl w:val="0"/>
        <w:pBdr>
          <w:top w:val="nil"/>
          <w:left w:val="nil"/>
          <w:bottom w:val="nil"/>
          <w:right w:val="nil"/>
          <w:between w:val="nil"/>
        </w:pBdr>
        <w:spacing w:before="0" w:after="113"/>
        <w:ind w:left="567" w:firstLine="0"/>
        <w:jc w:val="center"/>
        <w:rPr>
          <w:del w:id="11289" w:author="Cristiano de Menezes Feu" w:date="2022-11-21T08:33:00Z"/>
          <w:color w:val="005583"/>
          <w:sz w:val="20"/>
          <w:szCs w:val="20"/>
        </w:rPr>
        <w:pPrChange w:id="11290" w:author="Cristiano de Menezes Feu" w:date="2022-11-21T08:33:00Z">
          <w:pPr>
            <w:widowControl w:val="0"/>
            <w:pBdr>
              <w:top w:val="nil"/>
              <w:left w:val="nil"/>
              <w:bottom w:val="nil"/>
              <w:right w:val="nil"/>
              <w:between w:val="nil"/>
            </w:pBdr>
            <w:spacing w:before="0" w:after="113"/>
            <w:ind w:left="567" w:firstLine="0"/>
          </w:pPr>
        </w:pPrChange>
      </w:pPr>
      <w:del w:id="11291" w:author="Cristiano de Menezes Feu" w:date="2022-11-21T08:33:00Z">
        <w:r w:rsidDel="00E631A1">
          <w:rPr>
            <w:b/>
            <w:color w:val="005583"/>
            <w:sz w:val="20"/>
            <w:szCs w:val="20"/>
          </w:rPr>
          <w:delText>Prática:</w:delText>
        </w:r>
        <w:r w:rsidDel="00E631A1">
          <w:rPr>
            <w:color w:val="005583"/>
            <w:sz w:val="20"/>
            <w:szCs w:val="20"/>
          </w:rPr>
          <w:delText xml:space="preserve"> Ao ser recebida na Casa, a denúncia é lida no Plenário. Em seguida o primeiro secretário intima pessoalmente o Presidente da República, entregando-lhe a Mensagem do Presidente da Câmara informando o prazo de 10 sessões para apresentação de sua manifestação, a contar do recebimento da Mensagem. Exemplo: SIP 1/2017.</w:delText>
        </w:r>
      </w:del>
    </w:p>
    <w:p w14:paraId="0000101A" w14:textId="6B256D38" w:rsidR="003D183A" w:rsidDel="00E631A1" w:rsidRDefault="008B7924" w:rsidP="00E631A1">
      <w:pPr>
        <w:widowControl w:val="0"/>
        <w:pBdr>
          <w:top w:val="nil"/>
          <w:left w:val="nil"/>
          <w:bottom w:val="nil"/>
          <w:right w:val="nil"/>
          <w:between w:val="nil"/>
        </w:pBdr>
        <w:ind w:firstLine="0"/>
        <w:jc w:val="center"/>
        <w:rPr>
          <w:del w:id="11292" w:author="Cristiano de Menezes Feu" w:date="2022-11-21T08:33:00Z"/>
          <w:color w:val="000000"/>
        </w:rPr>
        <w:pPrChange w:id="11293" w:author="Cristiano de Menezes Feu" w:date="2022-11-21T08:33:00Z">
          <w:pPr>
            <w:widowControl w:val="0"/>
            <w:pBdr>
              <w:top w:val="nil"/>
              <w:left w:val="nil"/>
              <w:bottom w:val="nil"/>
              <w:right w:val="nil"/>
              <w:between w:val="nil"/>
            </w:pBdr>
          </w:pPr>
        </w:pPrChange>
      </w:pPr>
      <w:del w:id="11294" w:author="Cristiano de Menezes Feu" w:date="2022-11-21T08:33:00Z">
        <w:r w:rsidDel="00E631A1">
          <w:rPr>
            <w:color w:val="000000"/>
          </w:rPr>
          <w:delText>I - perante a Comissão, o acusado ou seu advogado terá o prazo de dez sessões para, querendo, manifestar-se;</w:delText>
        </w:r>
      </w:del>
    </w:p>
    <w:p w14:paraId="0000101B" w14:textId="78F34470" w:rsidR="003D183A" w:rsidDel="00E631A1" w:rsidRDefault="008B7924" w:rsidP="00E631A1">
      <w:pPr>
        <w:widowControl w:val="0"/>
        <w:pBdr>
          <w:top w:val="nil"/>
          <w:left w:val="nil"/>
          <w:bottom w:val="nil"/>
          <w:right w:val="nil"/>
          <w:between w:val="nil"/>
        </w:pBdr>
        <w:ind w:firstLine="0"/>
        <w:jc w:val="center"/>
        <w:rPr>
          <w:del w:id="11295" w:author="Cristiano de Menezes Feu" w:date="2022-11-21T08:33:00Z"/>
          <w:b/>
          <w:color w:val="000000"/>
        </w:rPr>
        <w:pPrChange w:id="11296" w:author="Cristiano de Menezes Feu" w:date="2022-11-21T08:33:00Z">
          <w:pPr>
            <w:widowControl w:val="0"/>
            <w:pBdr>
              <w:top w:val="nil"/>
              <w:left w:val="nil"/>
              <w:bottom w:val="nil"/>
              <w:right w:val="nil"/>
              <w:between w:val="nil"/>
            </w:pBdr>
          </w:pPr>
        </w:pPrChange>
      </w:pPr>
      <w:del w:id="11297" w:author="Cristiano de Menezes Feu" w:date="2022-11-21T08:33:00Z">
        <w:r w:rsidDel="00E631A1">
          <w:rPr>
            <w:color w:val="000000"/>
          </w:rPr>
          <w:delText>II - a Comissão proferirá parecer dentro de cinco sessões contadas do oferecimento da manifestação do acusado ou do término do prazo previsto no inciso anterior, concluindo pelo deferimento ou indeferimento do pedido de autorização;</w:delText>
        </w:r>
      </w:del>
    </w:p>
    <w:p w14:paraId="0000101C" w14:textId="76B9A869" w:rsidR="003D183A" w:rsidDel="00E631A1" w:rsidRDefault="008B7924" w:rsidP="00E631A1">
      <w:pPr>
        <w:widowControl w:val="0"/>
        <w:pBdr>
          <w:top w:val="nil"/>
          <w:left w:val="nil"/>
          <w:bottom w:val="nil"/>
          <w:right w:val="nil"/>
          <w:between w:val="nil"/>
        </w:pBdr>
        <w:spacing w:before="0" w:after="113"/>
        <w:ind w:left="567" w:firstLine="0"/>
        <w:jc w:val="center"/>
        <w:rPr>
          <w:del w:id="11298" w:author="Cristiano de Menezes Feu" w:date="2022-11-21T08:33:00Z"/>
          <w:b/>
          <w:color w:val="005583"/>
          <w:sz w:val="20"/>
          <w:szCs w:val="20"/>
        </w:rPr>
        <w:pPrChange w:id="11299" w:author="Cristiano de Menezes Feu" w:date="2022-11-21T08:33:00Z">
          <w:pPr>
            <w:widowControl w:val="0"/>
            <w:pBdr>
              <w:top w:val="nil"/>
              <w:left w:val="nil"/>
              <w:bottom w:val="nil"/>
              <w:right w:val="nil"/>
              <w:between w:val="nil"/>
            </w:pBdr>
            <w:spacing w:before="0" w:after="113"/>
            <w:ind w:left="567" w:firstLine="0"/>
          </w:pPr>
        </w:pPrChange>
      </w:pPr>
      <w:del w:id="11300" w:author="Cristiano de Menezes Feu" w:date="2022-11-21T08:33:00Z">
        <w:r w:rsidDel="00E631A1">
          <w:rPr>
            <w:b/>
            <w:color w:val="005583"/>
            <w:sz w:val="20"/>
            <w:szCs w:val="20"/>
          </w:rPr>
          <w:delText>Decisão da Presidência</w:delText>
        </w:r>
        <w:r w:rsidDel="00E631A1">
          <w:rPr>
            <w:color w:val="005583"/>
            <w:sz w:val="20"/>
            <w:szCs w:val="20"/>
          </w:rPr>
          <w:delText xml:space="preserve"> da CCJC, em 06/07/2017: Negou seguimento aos requerimentos apresentados pelos membros da Comissão que propunham diligência e oitiva de testemunhas, pelos seguintes fundamentos: 1) “impossibilidade de averiguação, neste momento, dos elementos de materialidade e autoria do delito imputado; 2) absoluto descabimento de qualquer nova instrução, além daquela já pré-constituída com a exordial e seus elementos de base e com a defesa; e 3) inviabilidade de antecipação de juízo de procedência ou improcedência dos pedidos formulados”. Assegurou, ainda, o prazo de vista de 2 sessões; reafirmou a regra regimental de conceder ao Relator metade do prazo concedido à Comissão; entendeu haver possibilidade de solicitar ao Presidente da Câmara a prorrogação do prazo da Comissão, em havendo fundada razão para fazê-lo; em caso de rejeição do relator poderá ser concedido prazo ao relator substituto desde que não haja extrapolação do prazo da comissão. </w:delText>
        </w:r>
      </w:del>
    </w:p>
    <w:p w14:paraId="0000101D" w14:textId="66F8A23D" w:rsidR="003D183A" w:rsidDel="00E631A1" w:rsidRDefault="008B7924" w:rsidP="00E631A1">
      <w:pPr>
        <w:widowControl w:val="0"/>
        <w:pBdr>
          <w:top w:val="nil"/>
          <w:left w:val="nil"/>
          <w:bottom w:val="nil"/>
          <w:right w:val="nil"/>
          <w:between w:val="nil"/>
        </w:pBdr>
        <w:spacing w:before="0" w:after="113"/>
        <w:ind w:left="567" w:firstLine="0"/>
        <w:jc w:val="center"/>
        <w:rPr>
          <w:del w:id="11301" w:author="Cristiano de Menezes Feu" w:date="2022-11-21T08:33:00Z"/>
          <w:color w:val="005583"/>
          <w:sz w:val="20"/>
          <w:szCs w:val="20"/>
        </w:rPr>
        <w:pPrChange w:id="11302" w:author="Cristiano de Menezes Feu" w:date="2022-11-21T08:33:00Z">
          <w:pPr>
            <w:widowControl w:val="0"/>
            <w:pBdr>
              <w:top w:val="nil"/>
              <w:left w:val="nil"/>
              <w:bottom w:val="nil"/>
              <w:right w:val="nil"/>
              <w:between w:val="nil"/>
            </w:pBdr>
            <w:spacing w:before="0" w:after="113"/>
            <w:ind w:left="567" w:firstLine="0"/>
          </w:pPr>
        </w:pPrChange>
      </w:pPr>
      <w:del w:id="11303" w:author="Cristiano de Menezes Feu" w:date="2022-11-21T08:33:00Z">
        <w:r w:rsidDel="00E631A1">
          <w:rPr>
            <w:b/>
            <w:color w:val="005583"/>
            <w:sz w:val="20"/>
            <w:szCs w:val="20"/>
          </w:rPr>
          <w:delText>QO</w:delText>
        </w:r>
        <w:r w:rsidDel="00E631A1">
          <w:rPr>
            <w:color w:val="005583"/>
            <w:sz w:val="20"/>
            <w:szCs w:val="20"/>
          </w:rPr>
          <w:delText xml:space="preserve"> 10.419/1992 – Não há exigência para que o quórum da votação do parecer na Comissão seja de dois terços, tendo em vista que a exigência constitucional de quórum qualificado é para a autorização para processar o Presidente da República, o que é feito pelo Plenário da Câmara. </w:delText>
        </w:r>
      </w:del>
    </w:p>
    <w:p w14:paraId="0000101E" w14:textId="01F362DF" w:rsidR="003D183A" w:rsidDel="00E631A1" w:rsidRDefault="008B7924" w:rsidP="00E631A1">
      <w:pPr>
        <w:widowControl w:val="0"/>
        <w:pBdr>
          <w:top w:val="nil"/>
          <w:left w:val="nil"/>
          <w:bottom w:val="nil"/>
          <w:right w:val="nil"/>
          <w:between w:val="nil"/>
        </w:pBdr>
        <w:ind w:firstLine="0"/>
        <w:jc w:val="center"/>
        <w:rPr>
          <w:del w:id="11304" w:author="Cristiano de Menezes Feu" w:date="2022-11-21T08:33:00Z"/>
          <w:color w:val="000000"/>
        </w:rPr>
        <w:pPrChange w:id="11305" w:author="Cristiano de Menezes Feu" w:date="2022-11-21T08:33:00Z">
          <w:pPr>
            <w:widowControl w:val="0"/>
            <w:pBdr>
              <w:top w:val="nil"/>
              <w:left w:val="nil"/>
              <w:bottom w:val="nil"/>
              <w:right w:val="nil"/>
              <w:between w:val="nil"/>
            </w:pBdr>
          </w:pPr>
        </w:pPrChange>
      </w:pPr>
      <w:del w:id="11306" w:author="Cristiano de Menezes Feu" w:date="2022-11-21T08:33:00Z">
        <w:r w:rsidDel="00E631A1">
          <w:rPr>
            <w:color w:val="000000"/>
          </w:rPr>
          <w:delText>III - o parecer da Comissão de Constituição e Justiça e de Cidadania será lido no expediente, publicado no Diário da Câmara dos Deputados, distribuído em avulsos e incluído na Ordem do Dia da sessão seguinte à de seu recebimento pela Mesa;</w:delText>
        </w:r>
        <w:r w:rsidDel="00E631A1">
          <w:rPr>
            <w:color w:val="005583"/>
            <w:vertAlign w:val="superscript"/>
          </w:rPr>
          <w:footnoteReference w:id="432"/>
        </w:r>
        <w:r w:rsidDel="00E631A1">
          <w:rPr>
            <w:color w:val="000000"/>
          </w:rPr>
          <w:delText xml:space="preserve"> </w:delText>
        </w:r>
      </w:del>
    </w:p>
    <w:p w14:paraId="0000101F" w14:textId="25AFE8A7" w:rsidR="003D183A" w:rsidDel="00E631A1" w:rsidRDefault="008B7924" w:rsidP="00E631A1">
      <w:pPr>
        <w:widowControl w:val="0"/>
        <w:pBdr>
          <w:top w:val="nil"/>
          <w:left w:val="nil"/>
          <w:bottom w:val="nil"/>
          <w:right w:val="nil"/>
          <w:between w:val="nil"/>
        </w:pBdr>
        <w:ind w:firstLine="0"/>
        <w:jc w:val="center"/>
        <w:rPr>
          <w:del w:id="11310" w:author="Cristiano de Menezes Feu" w:date="2022-11-21T08:33:00Z"/>
          <w:color w:val="000000"/>
        </w:rPr>
        <w:pPrChange w:id="11311" w:author="Cristiano de Menezes Feu" w:date="2022-11-21T08:33:00Z">
          <w:pPr>
            <w:widowControl w:val="0"/>
            <w:pBdr>
              <w:top w:val="nil"/>
              <w:left w:val="nil"/>
              <w:bottom w:val="nil"/>
              <w:right w:val="nil"/>
              <w:between w:val="nil"/>
            </w:pBdr>
          </w:pPr>
        </w:pPrChange>
      </w:pPr>
      <w:del w:id="11312" w:author="Cristiano de Menezes Feu" w:date="2022-11-21T08:33:00Z">
        <w:r w:rsidDel="00E631A1">
          <w:rPr>
            <w:color w:val="000000"/>
          </w:rPr>
          <w:delText xml:space="preserve">IV - encerrada a discussão, será o parecer submetido a votação nominal, pelo processo da chamada dos Deputados. </w:delText>
        </w:r>
      </w:del>
    </w:p>
    <w:p w14:paraId="00001020" w14:textId="1F85CE94" w:rsidR="003D183A" w:rsidDel="00E631A1" w:rsidRDefault="008B7924" w:rsidP="00E631A1">
      <w:pPr>
        <w:widowControl w:val="0"/>
        <w:pBdr>
          <w:top w:val="nil"/>
          <w:left w:val="nil"/>
          <w:bottom w:val="nil"/>
          <w:right w:val="nil"/>
          <w:between w:val="nil"/>
        </w:pBdr>
        <w:spacing w:before="0" w:after="113"/>
        <w:ind w:left="567" w:firstLine="0"/>
        <w:jc w:val="center"/>
        <w:rPr>
          <w:del w:id="11313" w:author="Cristiano de Menezes Feu" w:date="2022-11-21T08:33:00Z"/>
          <w:color w:val="005583"/>
          <w:sz w:val="20"/>
          <w:szCs w:val="20"/>
        </w:rPr>
        <w:pPrChange w:id="11314" w:author="Cristiano de Menezes Feu" w:date="2022-11-21T08:33:00Z">
          <w:pPr>
            <w:widowControl w:val="0"/>
            <w:pBdr>
              <w:top w:val="nil"/>
              <w:left w:val="nil"/>
              <w:bottom w:val="nil"/>
              <w:right w:val="nil"/>
              <w:between w:val="nil"/>
            </w:pBdr>
            <w:spacing w:before="0" w:after="113"/>
            <w:ind w:left="567" w:firstLine="0"/>
          </w:pPr>
        </w:pPrChange>
      </w:pPr>
      <w:del w:id="11315" w:author="Cristiano de Menezes Feu" w:date="2022-11-21T08:33:00Z">
        <w:r w:rsidDel="00E631A1">
          <w:rPr>
            <w:color w:val="005583"/>
            <w:sz w:val="20"/>
            <w:szCs w:val="20"/>
          </w:rPr>
          <w:delText>Art. 188, § 2º, IV.</w:delText>
        </w:r>
      </w:del>
    </w:p>
    <w:p w14:paraId="00001021" w14:textId="2D8D22F6" w:rsidR="003D183A" w:rsidDel="00E631A1" w:rsidRDefault="008B7924" w:rsidP="00E631A1">
      <w:pPr>
        <w:widowControl w:val="0"/>
        <w:pBdr>
          <w:top w:val="nil"/>
          <w:left w:val="nil"/>
          <w:bottom w:val="nil"/>
          <w:right w:val="nil"/>
          <w:between w:val="nil"/>
        </w:pBdr>
        <w:ind w:firstLine="0"/>
        <w:jc w:val="center"/>
        <w:rPr>
          <w:del w:id="11316" w:author="Cristiano de Menezes Feu" w:date="2022-11-21T08:33:00Z"/>
          <w:b/>
          <w:color w:val="005583"/>
          <w:sz w:val="20"/>
          <w:szCs w:val="20"/>
        </w:rPr>
        <w:pPrChange w:id="11317" w:author="Cristiano de Menezes Feu" w:date="2022-11-21T08:33:00Z">
          <w:pPr>
            <w:widowControl w:val="0"/>
            <w:pBdr>
              <w:top w:val="nil"/>
              <w:left w:val="nil"/>
              <w:bottom w:val="nil"/>
              <w:right w:val="nil"/>
              <w:between w:val="nil"/>
            </w:pBdr>
          </w:pPr>
        </w:pPrChange>
      </w:pPr>
      <w:del w:id="11318" w:author="Cristiano de Menezes Feu" w:date="2022-11-21T08:33:00Z">
        <w:r w:rsidDel="00E631A1">
          <w:rPr>
            <w:color w:val="000000"/>
          </w:rPr>
          <w:delText xml:space="preserve">§ 1º Se, da aprovação do parecer por dois terços </w:delText>
        </w:r>
        <w:r w:rsidDel="00E631A1">
          <w:rPr>
            <w:rFonts w:ascii="Sansita" w:eastAsia="Sansita" w:hAnsi="Sansita" w:cs="Sansita"/>
            <w:i/>
            <w:color w:val="005583"/>
          </w:rPr>
          <w:delText>(342 Deputados)</w:delText>
        </w:r>
        <w:r w:rsidDel="00E631A1">
          <w:rPr>
            <w:color w:val="000000"/>
          </w:rPr>
          <w:delText xml:space="preserve"> dos membros da Casa, resultar admitida a acusação, considerar-se-á autorizada a instauração do processo.</w:delText>
        </w:r>
        <w:r w:rsidDel="00E631A1">
          <w:rPr>
            <w:color w:val="005583"/>
            <w:vertAlign w:val="superscript"/>
          </w:rPr>
          <w:footnoteReference w:id="433"/>
        </w:r>
        <w:r w:rsidDel="00E631A1">
          <w:rPr>
            <w:color w:val="000000"/>
          </w:rPr>
          <w:delText xml:space="preserve"> </w:delText>
        </w:r>
      </w:del>
    </w:p>
    <w:p w14:paraId="00001022" w14:textId="6DB44A97" w:rsidR="003D183A" w:rsidDel="00E631A1" w:rsidRDefault="008B7924" w:rsidP="00E631A1">
      <w:pPr>
        <w:widowControl w:val="0"/>
        <w:pBdr>
          <w:top w:val="nil"/>
          <w:left w:val="nil"/>
          <w:bottom w:val="nil"/>
          <w:right w:val="nil"/>
          <w:between w:val="nil"/>
        </w:pBdr>
        <w:spacing w:before="0" w:after="113"/>
        <w:ind w:left="567" w:firstLine="0"/>
        <w:jc w:val="center"/>
        <w:rPr>
          <w:del w:id="11322" w:author="Cristiano de Menezes Feu" w:date="2022-11-21T08:33:00Z"/>
          <w:b/>
          <w:color w:val="005583"/>
          <w:sz w:val="20"/>
          <w:szCs w:val="20"/>
        </w:rPr>
        <w:pPrChange w:id="11323" w:author="Cristiano de Menezes Feu" w:date="2022-11-21T08:33:00Z">
          <w:pPr>
            <w:widowControl w:val="0"/>
            <w:pBdr>
              <w:top w:val="nil"/>
              <w:left w:val="nil"/>
              <w:bottom w:val="nil"/>
              <w:right w:val="nil"/>
              <w:between w:val="nil"/>
            </w:pBdr>
            <w:spacing w:before="0" w:after="113"/>
            <w:ind w:left="567" w:firstLine="0"/>
          </w:pPr>
        </w:pPrChange>
      </w:pPr>
      <w:del w:id="11324" w:author="Cristiano de Menezes Feu" w:date="2022-11-21T08:33:00Z">
        <w:r w:rsidDel="00E631A1">
          <w:rPr>
            <w:b/>
            <w:color w:val="005583"/>
            <w:sz w:val="20"/>
            <w:szCs w:val="20"/>
          </w:rPr>
          <w:delText>QO</w:delText>
        </w:r>
        <w:r w:rsidDel="00E631A1">
          <w:rPr>
            <w:color w:val="005583"/>
            <w:sz w:val="20"/>
            <w:szCs w:val="20"/>
          </w:rPr>
          <w:delText xml:space="preserve"> 336/2017 – Estabelece que será submetido ao Plenário a votação do parecer da CCJC, que no caso foi contrário ao prosseguimento da denúncia. Dessa forma quem deseja votar contra a denúncia deverá votar “SIM” ao parecer; quem deseja o prosseguimento da denúncia deverá votar “NÃO”.</w:delText>
        </w:r>
      </w:del>
    </w:p>
    <w:p w14:paraId="00001023" w14:textId="7891A57B" w:rsidR="003D183A" w:rsidDel="00E631A1" w:rsidRDefault="008B7924" w:rsidP="00E631A1">
      <w:pPr>
        <w:widowControl w:val="0"/>
        <w:pBdr>
          <w:top w:val="nil"/>
          <w:left w:val="nil"/>
          <w:bottom w:val="nil"/>
          <w:right w:val="nil"/>
          <w:between w:val="nil"/>
        </w:pBdr>
        <w:spacing w:before="0" w:after="113"/>
        <w:ind w:left="567" w:firstLine="0"/>
        <w:jc w:val="center"/>
        <w:rPr>
          <w:del w:id="11325" w:author="Cristiano de Menezes Feu" w:date="2022-11-21T08:33:00Z"/>
          <w:b/>
          <w:color w:val="005583"/>
          <w:sz w:val="20"/>
          <w:szCs w:val="20"/>
        </w:rPr>
        <w:pPrChange w:id="11326" w:author="Cristiano de Menezes Feu" w:date="2022-11-21T08:33:00Z">
          <w:pPr>
            <w:widowControl w:val="0"/>
            <w:pBdr>
              <w:top w:val="nil"/>
              <w:left w:val="nil"/>
              <w:bottom w:val="nil"/>
              <w:right w:val="nil"/>
              <w:between w:val="nil"/>
            </w:pBdr>
            <w:spacing w:before="0" w:after="113"/>
            <w:ind w:left="567" w:firstLine="0"/>
          </w:pPr>
        </w:pPrChange>
      </w:pPr>
      <w:del w:id="11327" w:author="Cristiano de Menezes Feu" w:date="2022-11-21T08:33:00Z">
        <w:r w:rsidDel="00E631A1">
          <w:rPr>
            <w:b/>
            <w:color w:val="005583"/>
            <w:sz w:val="20"/>
            <w:szCs w:val="20"/>
          </w:rPr>
          <w:delText>QO</w:delText>
        </w:r>
        <w:r w:rsidDel="00E631A1">
          <w:rPr>
            <w:color w:val="005583"/>
            <w:sz w:val="20"/>
            <w:szCs w:val="20"/>
          </w:rPr>
          <w:delText xml:space="preserve"> 334/2017 – Para iniciar a votação, no caso de denúncia, precisa ter atingido o quórum de 342 Deputados no painel. </w:delText>
        </w:r>
      </w:del>
    </w:p>
    <w:p w14:paraId="00001024" w14:textId="0210420F" w:rsidR="003D183A" w:rsidDel="00E631A1" w:rsidRDefault="008B7924" w:rsidP="00E631A1">
      <w:pPr>
        <w:widowControl w:val="0"/>
        <w:pBdr>
          <w:top w:val="nil"/>
          <w:left w:val="nil"/>
          <w:bottom w:val="nil"/>
          <w:right w:val="nil"/>
          <w:between w:val="nil"/>
        </w:pBdr>
        <w:spacing w:before="0" w:after="113"/>
        <w:ind w:left="567" w:firstLine="0"/>
        <w:jc w:val="center"/>
        <w:rPr>
          <w:del w:id="11328" w:author="Cristiano de Menezes Feu" w:date="2022-11-21T08:33:00Z"/>
          <w:b/>
          <w:color w:val="005583"/>
          <w:sz w:val="20"/>
          <w:szCs w:val="20"/>
        </w:rPr>
        <w:pPrChange w:id="11329" w:author="Cristiano de Menezes Feu" w:date="2022-11-21T08:33:00Z">
          <w:pPr>
            <w:widowControl w:val="0"/>
            <w:pBdr>
              <w:top w:val="nil"/>
              <w:left w:val="nil"/>
              <w:bottom w:val="nil"/>
              <w:right w:val="nil"/>
              <w:between w:val="nil"/>
            </w:pBdr>
            <w:spacing w:before="0" w:after="113"/>
            <w:ind w:left="567" w:firstLine="0"/>
          </w:pPr>
        </w:pPrChange>
      </w:pPr>
      <w:del w:id="11330" w:author="Cristiano de Menezes Feu" w:date="2022-11-21T08:33:00Z">
        <w:r w:rsidDel="00E631A1">
          <w:rPr>
            <w:b/>
            <w:color w:val="005583"/>
            <w:sz w:val="20"/>
            <w:szCs w:val="20"/>
          </w:rPr>
          <w:delText>QO</w:delText>
        </w:r>
        <w:r w:rsidDel="00E631A1">
          <w:rPr>
            <w:color w:val="005583"/>
            <w:sz w:val="20"/>
            <w:szCs w:val="20"/>
          </w:rPr>
          <w:delText xml:space="preserve"> 332/2017 – Decidiu que terão direito ao uso da Palavra em Plenário o relator e o advogado de defesa. O relator vencido da CCJC não terá direito à palavra. </w:delText>
        </w:r>
      </w:del>
    </w:p>
    <w:p w14:paraId="00001025" w14:textId="40A4A9F2" w:rsidR="003D183A" w:rsidDel="00E631A1" w:rsidRDefault="008B7924" w:rsidP="00E631A1">
      <w:pPr>
        <w:widowControl w:val="0"/>
        <w:pBdr>
          <w:top w:val="nil"/>
          <w:left w:val="nil"/>
          <w:bottom w:val="nil"/>
          <w:right w:val="nil"/>
          <w:between w:val="nil"/>
        </w:pBdr>
        <w:spacing w:before="0" w:after="113"/>
        <w:ind w:left="567" w:firstLine="0"/>
        <w:jc w:val="center"/>
        <w:rPr>
          <w:del w:id="11331" w:author="Cristiano de Menezes Feu" w:date="2022-11-21T08:33:00Z"/>
          <w:color w:val="005583"/>
          <w:sz w:val="20"/>
          <w:szCs w:val="20"/>
        </w:rPr>
        <w:pPrChange w:id="11332" w:author="Cristiano de Menezes Feu" w:date="2022-11-21T08:33:00Z">
          <w:pPr>
            <w:widowControl w:val="0"/>
            <w:pBdr>
              <w:top w:val="nil"/>
              <w:left w:val="nil"/>
              <w:bottom w:val="nil"/>
              <w:right w:val="nil"/>
              <w:between w:val="nil"/>
            </w:pBdr>
            <w:spacing w:before="0" w:after="113"/>
            <w:ind w:left="567" w:firstLine="0"/>
          </w:pPr>
        </w:pPrChange>
      </w:pPr>
      <w:del w:id="11333" w:author="Cristiano de Menezes Feu" w:date="2022-11-21T08:33:00Z">
        <w:r w:rsidDel="00E631A1">
          <w:rPr>
            <w:b/>
            <w:color w:val="005583"/>
            <w:sz w:val="20"/>
            <w:szCs w:val="20"/>
          </w:rPr>
          <w:delText>QO</w:delText>
        </w:r>
        <w:r w:rsidDel="00E631A1">
          <w:rPr>
            <w:color w:val="005583"/>
            <w:sz w:val="20"/>
            <w:szCs w:val="20"/>
          </w:rPr>
          <w:delText xml:space="preserve"> 331/2017 – A Presidência estabeleceu que vai garantir tanto o tempo dos Líderes partidários até o início da votação, como o tempo de sustentação de cada um dos 513 Parlamentares, 15 segundos. Quanto à possibilidade de os Deputados a favor da investigação criminal contra o Presidente da República se manifestarem por tempo idêntico ao concedido à defesa, a Presidência decidiu que não há encaminhamento a favor da denúncia porque a CCJ encaminhou contra a denúncia.</w:delText>
        </w:r>
      </w:del>
    </w:p>
    <w:p w14:paraId="00001026" w14:textId="211A3F9C" w:rsidR="003D183A" w:rsidDel="00E631A1" w:rsidRDefault="008B7924" w:rsidP="00E631A1">
      <w:pPr>
        <w:widowControl w:val="0"/>
        <w:pBdr>
          <w:top w:val="nil"/>
          <w:left w:val="nil"/>
          <w:bottom w:val="nil"/>
          <w:right w:val="nil"/>
          <w:between w:val="nil"/>
        </w:pBdr>
        <w:ind w:firstLine="0"/>
        <w:jc w:val="center"/>
        <w:rPr>
          <w:del w:id="11334" w:author="Cristiano de Menezes Feu" w:date="2022-11-21T08:33:00Z"/>
          <w:b/>
          <w:color w:val="005583"/>
          <w:sz w:val="20"/>
          <w:szCs w:val="20"/>
        </w:rPr>
        <w:pPrChange w:id="11335" w:author="Cristiano de Menezes Feu" w:date="2022-11-21T08:33:00Z">
          <w:pPr>
            <w:widowControl w:val="0"/>
            <w:pBdr>
              <w:top w:val="nil"/>
              <w:left w:val="nil"/>
              <w:bottom w:val="nil"/>
              <w:right w:val="nil"/>
              <w:between w:val="nil"/>
            </w:pBdr>
          </w:pPr>
        </w:pPrChange>
      </w:pPr>
      <w:del w:id="11336" w:author="Cristiano de Menezes Feu" w:date="2022-11-21T08:33:00Z">
        <w:r w:rsidDel="00E631A1">
          <w:rPr>
            <w:color w:val="000000"/>
          </w:rPr>
          <w:delText>§ 2º A decisão será comunicada pelo Presidente ao Supremo Tribunal Federal dentro do prazo de duas sessões.</w:delText>
        </w:r>
        <w:r w:rsidDel="00E631A1">
          <w:rPr>
            <w:color w:val="005583"/>
            <w:vertAlign w:val="superscript"/>
          </w:rPr>
          <w:footnoteReference w:id="434"/>
        </w:r>
        <w:r w:rsidDel="00E631A1">
          <w:rPr>
            <w:color w:val="000000"/>
          </w:rPr>
          <w:delText xml:space="preserve"> </w:delText>
        </w:r>
      </w:del>
    </w:p>
    <w:p w14:paraId="00001027" w14:textId="516DB5B2" w:rsidR="003D183A" w:rsidDel="00E631A1" w:rsidRDefault="008B7924" w:rsidP="00E631A1">
      <w:pPr>
        <w:widowControl w:val="0"/>
        <w:pBdr>
          <w:top w:val="nil"/>
          <w:left w:val="nil"/>
          <w:bottom w:val="nil"/>
          <w:right w:val="nil"/>
          <w:between w:val="nil"/>
        </w:pBdr>
        <w:spacing w:before="0" w:after="113"/>
        <w:ind w:left="567" w:firstLine="0"/>
        <w:jc w:val="center"/>
        <w:rPr>
          <w:del w:id="11340" w:author="Cristiano de Menezes Feu" w:date="2022-11-21T08:33:00Z"/>
          <w:color w:val="005583"/>
          <w:sz w:val="20"/>
          <w:szCs w:val="20"/>
        </w:rPr>
        <w:pPrChange w:id="11341" w:author="Cristiano de Menezes Feu" w:date="2022-11-21T08:33:00Z">
          <w:pPr>
            <w:widowControl w:val="0"/>
            <w:pBdr>
              <w:top w:val="nil"/>
              <w:left w:val="nil"/>
              <w:bottom w:val="nil"/>
              <w:right w:val="nil"/>
              <w:between w:val="nil"/>
            </w:pBdr>
            <w:spacing w:before="0" w:after="113"/>
            <w:ind w:left="567" w:firstLine="0"/>
          </w:pPr>
        </w:pPrChange>
      </w:pPr>
      <w:del w:id="11342" w:author="Cristiano de Menezes Feu" w:date="2022-11-21T08:33:00Z">
        <w:r w:rsidDel="00E631A1">
          <w:rPr>
            <w:b/>
            <w:color w:val="005583"/>
            <w:sz w:val="20"/>
            <w:szCs w:val="20"/>
          </w:rPr>
          <w:delText xml:space="preserve">QO </w:delText>
        </w:r>
        <w:r w:rsidDel="00E631A1">
          <w:rPr>
            <w:color w:val="005583"/>
            <w:sz w:val="20"/>
            <w:szCs w:val="20"/>
          </w:rPr>
          <w:delText xml:space="preserve">368/2017 e </w:delText>
        </w:r>
        <w:r w:rsidDel="00E631A1">
          <w:rPr>
            <w:b/>
            <w:color w:val="005583"/>
            <w:sz w:val="20"/>
            <w:szCs w:val="20"/>
          </w:rPr>
          <w:delText xml:space="preserve">REC </w:delText>
        </w:r>
        <w:r w:rsidDel="00E631A1">
          <w:rPr>
            <w:color w:val="005583"/>
            <w:sz w:val="20"/>
            <w:szCs w:val="20"/>
          </w:rPr>
          <w:delText>261/2017 – Determina que “a SIP nº 2, de 2017, tramite e seja deliberada nesta Casa de forma unitária, tendo em vista que seu objeto é a concessão, ou não, de autorização para que o Supremo Tribunal Federal analise a denúncia formulada em desfavor do Presidente da República e dos Ministros de Estado”. Negou provimento à solicitação de votação fatiada do parecer do Relator na SIP 2/2017, com vistas a deliberar, separadamente, sobre os dois crimes, de formação de quadrilha e obstrução de justiça, imputados aos denunciados.</w:delText>
        </w:r>
      </w:del>
    </w:p>
    <w:p w14:paraId="00001028" w14:textId="77BD2990" w:rsidR="003D183A" w:rsidDel="00E631A1" w:rsidRDefault="008B7924" w:rsidP="00E631A1">
      <w:pPr>
        <w:widowControl w:val="0"/>
        <w:pBdr>
          <w:top w:val="nil"/>
          <w:left w:val="nil"/>
          <w:bottom w:val="nil"/>
          <w:right w:val="nil"/>
          <w:between w:val="nil"/>
        </w:pBdr>
        <w:spacing w:before="170" w:after="113"/>
        <w:ind w:firstLine="0"/>
        <w:jc w:val="center"/>
        <w:rPr>
          <w:del w:id="11343" w:author="Cristiano de Menezes Feu" w:date="2022-11-21T08:33:00Z"/>
          <w:color w:val="005583"/>
          <w:vertAlign w:val="superscript"/>
        </w:rPr>
        <w:pPrChange w:id="11344" w:author="Cristiano de Menezes Feu" w:date="2022-11-21T08:33:00Z">
          <w:pPr>
            <w:widowControl w:val="0"/>
            <w:pBdr>
              <w:top w:val="nil"/>
              <w:left w:val="nil"/>
              <w:bottom w:val="nil"/>
              <w:right w:val="nil"/>
              <w:between w:val="nil"/>
            </w:pBdr>
            <w:spacing w:before="170" w:after="113"/>
            <w:ind w:firstLine="0"/>
            <w:jc w:val="center"/>
          </w:pPr>
        </w:pPrChange>
      </w:pPr>
      <w:del w:id="11345" w:author="Cristiano de Menezes Feu" w:date="2022-11-21T08:33:00Z">
        <w:r w:rsidDel="00E631A1">
          <w:rPr>
            <w:rFonts w:ascii="ClearSans-Light" w:eastAsia="ClearSans-Light" w:hAnsi="ClearSans-Light" w:cs="ClearSans-Light"/>
            <w:color w:val="000000"/>
            <w:sz w:val="24"/>
            <w:szCs w:val="24"/>
          </w:rPr>
          <w:delText>CAPÍTULO VII</w:delText>
        </w:r>
        <w:r w:rsidDel="00E631A1">
          <w:rPr>
            <w:rFonts w:ascii="ClearSans-Light" w:eastAsia="ClearSans-Light" w:hAnsi="ClearSans-Light" w:cs="ClearSans-Light"/>
            <w:color w:val="000000"/>
            <w:sz w:val="24"/>
            <w:szCs w:val="24"/>
          </w:rPr>
          <w:br/>
          <w:delText xml:space="preserve">DO PROCESSO NOS CRIMES DE RESPONSABILIDADE DO </w:delText>
        </w:r>
        <w:r w:rsidDel="00E631A1">
          <w:rPr>
            <w:rFonts w:ascii="ClearSans-Light" w:eastAsia="ClearSans-Light" w:hAnsi="ClearSans-Light" w:cs="ClearSans-Light"/>
            <w:color w:val="000000"/>
            <w:sz w:val="24"/>
            <w:szCs w:val="24"/>
          </w:rPr>
          <w:br/>
          <w:delText xml:space="preserve">PRESIDENTE E DO VICE-PRESIDENTE DA REPÚBLICA </w:delText>
        </w:r>
        <w:r w:rsidDel="00E631A1">
          <w:rPr>
            <w:rFonts w:ascii="ClearSans-Light" w:eastAsia="ClearSans-Light" w:hAnsi="ClearSans-Light" w:cs="ClearSans-Light"/>
            <w:color w:val="000000"/>
            <w:sz w:val="24"/>
            <w:szCs w:val="24"/>
          </w:rPr>
          <w:br/>
          <w:delText>E DE MINISTRO DE ESTADO</w:delText>
        </w:r>
        <w:r w:rsidDel="00E631A1">
          <w:rPr>
            <w:color w:val="005583"/>
            <w:vertAlign w:val="superscript"/>
          </w:rPr>
          <w:footnoteReference w:id="435"/>
        </w:r>
      </w:del>
    </w:p>
    <w:p w14:paraId="00001029" w14:textId="00BEC51E" w:rsidR="003D183A" w:rsidDel="00E631A1" w:rsidRDefault="008B7924" w:rsidP="00E631A1">
      <w:pPr>
        <w:widowControl w:val="0"/>
        <w:pBdr>
          <w:top w:val="nil"/>
          <w:left w:val="nil"/>
          <w:bottom w:val="nil"/>
          <w:right w:val="nil"/>
          <w:between w:val="nil"/>
        </w:pBdr>
        <w:spacing w:before="283"/>
        <w:ind w:firstLine="0"/>
        <w:jc w:val="center"/>
        <w:rPr>
          <w:del w:id="11349" w:author="Cristiano de Menezes Feu" w:date="2022-11-21T08:33:00Z"/>
          <w:rFonts w:ascii="ClearSans-Bold" w:eastAsia="ClearSans-Bold" w:hAnsi="ClearSans-Bold" w:cs="ClearSans-Bold"/>
          <w:b/>
          <w:color w:val="005583"/>
          <w:vertAlign w:val="superscript"/>
        </w:rPr>
        <w:pPrChange w:id="11350" w:author="Cristiano de Menezes Feu" w:date="2022-11-21T08:33:00Z">
          <w:pPr>
            <w:widowControl w:val="0"/>
            <w:pBdr>
              <w:top w:val="nil"/>
              <w:left w:val="nil"/>
              <w:bottom w:val="nil"/>
              <w:right w:val="nil"/>
              <w:between w:val="nil"/>
            </w:pBdr>
            <w:spacing w:before="283"/>
          </w:pPr>
        </w:pPrChange>
      </w:pPr>
      <w:del w:id="11351" w:author="Cristiano de Menezes Feu" w:date="2022-11-21T08:33:00Z">
        <w:r w:rsidDel="00E631A1">
          <w:rPr>
            <w:rFonts w:ascii="ClearSans-Bold" w:eastAsia="ClearSans-Bold" w:hAnsi="ClearSans-Bold" w:cs="ClearSans-Bold"/>
            <w:b/>
            <w:color w:val="000000"/>
          </w:rPr>
          <w:delText>Art. 218.</w:delText>
        </w:r>
        <w:r w:rsidDel="00E631A1">
          <w:rPr>
            <w:color w:val="000000"/>
          </w:rPr>
          <w:delText xml:space="preserve"> É permitido a qualquer cidadão denunciar à Câmara dos Deputados o Presidente da República, o Vice-Presidente da República ou Ministro de Estado</w:delText>
        </w:r>
        <w:r w:rsidDel="00E631A1">
          <w:rPr>
            <w:color w:val="005583"/>
            <w:vertAlign w:val="superscript"/>
          </w:rPr>
          <w:footnoteReference w:id="436"/>
        </w:r>
        <w:r w:rsidDel="00E631A1">
          <w:rPr>
            <w:color w:val="000000"/>
          </w:rPr>
          <w:delText xml:space="preserve"> por crime de responsabilidade.</w:delText>
        </w:r>
        <w:r w:rsidDel="00E631A1">
          <w:rPr>
            <w:color w:val="005583"/>
            <w:vertAlign w:val="superscript"/>
          </w:rPr>
          <w:footnoteReference w:id="437"/>
        </w:r>
      </w:del>
    </w:p>
    <w:p w14:paraId="0000102A" w14:textId="65DAAD3A" w:rsidR="003D183A" w:rsidDel="00E631A1" w:rsidRDefault="008B7924" w:rsidP="00E631A1">
      <w:pPr>
        <w:widowControl w:val="0"/>
        <w:pBdr>
          <w:top w:val="nil"/>
          <w:left w:val="nil"/>
          <w:bottom w:val="nil"/>
          <w:right w:val="nil"/>
          <w:between w:val="nil"/>
        </w:pBdr>
        <w:spacing w:before="0" w:after="113"/>
        <w:ind w:left="567" w:firstLine="0"/>
        <w:jc w:val="center"/>
        <w:rPr>
          <w:del w:id="11358" w:author="Cristiano de Menezes Feu" w:date="2022-11-21T08:33:00Z"/>
          <w:b/>
          <w:color w:val="005583"/>
          <w:sz w:val="20"/>
          <w:szCs w:val="20"/>
        </w:rPr>
        <w:pPrChange w:id="11359" w:author="Cristiano de Menezes Feu" w:date="2022-11-21T08:33:00Z">
          <w:pPr>
            <w:widowControl w:val="0"/>
            <w:pBdr>
              <w:top w:val="nil"/>
              <w:left w:val="nil"/>
              <w:bottom w:val="nil"/>
              <w:right w:val="nil"/>
              <w:between w:val="nil"/>
            </w:pBdr>
            <w:spacing w:before="0" w:after="113"/>
            <w:ind w:left="567" w:firstLine="0"/>
          </w:pPr>
        </w:pPrChange>
      </w:pPr>
      <w:del w:id="11360" w:author="Cristiano de Menezes Feu" w:date="2022-11-21T08:33:00Z">
        <w:r w:rsidDel="00E631A1">
          <w:rPr>
            <w:color w:val="005583"/>
            <w:sz w:val="20"/>
            <w:szCs w:val="20"/>
          </w:rPr>
          <w:delText xml:space="preserve">Art. 187, § 4º; art. 188, § 2º, IV. </w:delText>
        </w:r>
      </w:del>
    </w:p>
    <w:p w14:paraId="0000102B" w14:textId="6C24D146" w:rsidR="003D183A" w:rsidDel="00E631A1" w:rsidRDefault="008B7924" w:rsidP="00E631A1">
      <w:pPr>
        <w:widowControl w:val="0"/>
        <w:pBdr>
          <w:top w:val="nil"/>
          <w:left w:val="nil"/>
          <w:bottom w:val="nil"/>
          <w:right w:val="nil"/>
          <w:between w:val="nil"/>
        </w:pBdr>
        <w:spacing w:before="0" w:after="113"/>
        <w:ind w:left="567" w:firstLine="0"/>
        <w:jc w:val="center"/>
        <w:rPr>
          <w:del w:id="11361" w:author="Cristiano de Menezes Feu" w:date="2022-11-21T08:33:00Z"/>
          <w:b/>
          <w:color w:val="005583"/>
          <w:sz w:val="20"/>
          <w:szCs w:val="20"/>
        </w:rPr>
        <w:pPrChange w:id="11362" w:author="Cristiano de Menezes Feu" w:date="2022-11-21T08:33:00Z">
          <w:pPr>
            <w:widowControl w:val="0"/>
            <w:pBdr>
              <w:top w:val="nil"/>
              <w:left w:val="nil"/>
              <w:bottom w:val="nil"/>
              <w:right w:val="nil"/>
              <w:between w:val="nil"/>
            </w:pBdr>
            <w:spacing w:before="0" w:after="113"/>
            <w:ind w:left="567" w:firstLine="0"/>
          </w:pPr>
        </w:pPrChange>
      </w:pPr>
      <w:del w:id="11363" w:author="Cristiano de Menezes Feu" w:date="2022-11-21T08:33:00Z">
        <w:r w:rsidDel="00E631A1">
          <w:rPr>
            <w:b/>
            <w:color w:val="005583"/>
            <w:sz w:val="20"/>
            <w:szCs w:val="20"/>
          </w:rPr>
          <w:delText>Lei</w:delText>
        </w:r>
        <w:r w:rsidDel="00E631A1">
          <w:rPr>
            <w:color w:val="005583"/>
            <w:sz w:val="20"/>
            <w:szCs w:val="20"/>
          </w:rPr>
          <w:delText xml:space="preserve"> nº 1.079, de 10 de abril de 1950 – Define os crimes de responsabilidade e regula o respectivo processo de julgamento.</w:delText>
        </w:r>
      </w:del>
    </w:p>
    <w:p w14:paraId="0000102C" w14:textId="69439207" w:rsidR="003D183A" w:rsidDel="00E631A1" w:rsidRDefault="008B7924" w:rsidP="00E631A1">
      <w:pPr>
        <w:widowControl w:val="0"/>
        <w:pBdr>
          <w:top w:val="nil"/>
          <w:left w:val="nil"/>
          <w:bottom w:val="nil"/>
          <w:right w:val="nil"/>
          <w:between w:val="nil"/>
        </w:pBdr>
        <w:spacing w:before="0" w:after="113"/>
        <w:ind w:left="567" w:firstLine="0"/>
        <w:jc w:val="center"/>
        <w:rPr>
          <w:del w:id="11364" w:author="Cristiano de Menezes Feu" w:date="2022-11-21T08:33:00Z"/>
          <w:color w:val="005583"/>
          <w:sz w:val="20"/>
          <w:szCs w:val="20"/>
        </w:rPr>
        <w:pPrChange w:id="11365" w:author="Cristiano de Menezes Feu" w:date="2022-11-21T08:33:00Z">
          <w:pPr>
            <w:widowControl w:val="0"/>
            <w:pBdr>
              <w:top w:val="nil"/>
              <w:left w:val="nil"/>
              <w:bottom w:val="nil"/>
              <w:right w:val="nil"/>
              <w:between w:val="nil"/>
            </w:pBdr>
            <w:spacing w:before="0" w:after="113"/>
            <w:ind w:left="567" w:firstLine="0"/>
          </w:pPr>
        </w:pPrChange>
      </w:pPr>
      <w:del w:id="11366" w:author="Cristiano de Menezes Feu" w:date="2022-11-21T08:33:00Z">
        <w:r w:rsidDel="00E631A1">
          <w:rPr>
            <w:b/>
            <w:color w:val="005583"/>
            <w:sz w:val="20"/>
            <w:szCs w:val="20"/>
          </w:rPr>
          <w:delText>ADPF</w:delText>
        </w:r>
        <w:r w:rsidDel="00E631A1">
          <w:rPr>
            <w:color w:val="005583"/>
            <w:sz w:val="20"/>
            <w:szCs w:val="20"/>
          </w:rPr>
          <w:delText xml:space="preserve"> 378/2015 – Nos termos previstos na Constituição Federal, a Câmara exerce um juízo eminentemente político sobre os fatos narrados, que constitui condição para o prosseguimento da denúncia. </w:delText>
        </w:r>
      </w:del>
    </w:p>
    <w:p w14:paraId="0000102D" w14:textId="302CCA22" w:rsidR="003D183A" w:rsidDel="00E631A1" w:rsidRDefault="008B7924" w:rsidP="00E631A1">
      <w:pPr>
        <w:widowControl w:val="0"/>
        <w:pBdr>
          <w:top w:val="nil"/>
          <w:left w:val="nil"/>
          <w:bottom w:val="nil"/>
          <w:right w:val="nil"/>
          <w:between w:val="nil"/>
        </w:pBdr>
        <w:ind w:firstLine="0"/>
        <w:jc w:val="center"/>
        <w:rPr>
          <w:del w:id="11367" w:author="Cristiano de Menezes Feu" w:date="2022-11-21T08:33:00Z"/>
          <w:color w:val="000000"/>
        </w:rPr>
        <w:pPrChange w:id="11368" w:author="Cristiano de Menezes Feu" w:date="2022-11-21T08:33:00Z">
          <w:pPr>
            <w:widowControl w:val="0"/>
            <w:pBdr>
              <w:top w:val="nil"/>
              <w:left w:val="nil"/>
              <w:bottom w:val="nil"/>
              <w:right w:val="nil"/>
              <w:between w:val="nil"/>
            </w:pBdr>
          </w:pPr>
        </w:pPrChange>
      </w:pPr>
      <w:del w:id="11369" w:author="Cristiano de Menezes Feu" w:date="2022-11-21T08:33:00Z">
        <w:r w:rsidDel="00E631A1">
          <w:rPr>
            <w:color w:val="000000"/>
          </w:rPr>
          <w:delText>§ 1º A denúncia, assinada pelo denunciante e com firma reconhecida, deverá ser acompanhada de documentos que a comprovem ou da declaração de impossibilidade de apresentá-los, com indicação do local onde possam ser encontrados, bem como, se for o caso, do rol das testemunhas, em número de cinco, no mínimo.</w:delText>
        </w:r>
      </w:del>
    </w:p>
    <w:p w14:paraId="0000102E" w14:textId="674D99E2" w:rsidR="003D183A" w:rsidDel="00E631A1" w:rsidRDefault="008B7924" w:rsidP="00E631A1">
      <w:pPr>
        <w:widowControl w:val="0"/>
        <w:pBdr>
          <w:top w:val="nil"/>
          <w:left w:val="nil"/>
          <w:bottom w:val="nil"/>
          <w:right w:val="nil"/>
          <w:between w:val="nil"/>
        </w:pBdr>
        <w:spacing w:before="0" w:after="113"/>
        <w:ind w:left="567" w:firstLine="0"/>
        <w:jc w:val="center"/>
        <w:rPr>
          <w:del w:id="11370" w:author="Cristiano de Menezes Feu" w:date="2022-11-21T08:33:00Z"/>
          <w:color w:val="005583"/>
          <w:sz w:val="20"/>
          <w:szCs w:val="20"/>
        </w:rPr>
        <w:pPrChange w:id="11371" w:author="Cristiano de Menezes Feu" w:date="2022-11-21T08:33:00Z">
          <w:pPr>
            <w:widowControl w:val="0"/>
            <w:pBdr>
              <w:top w:val="nil"/>
              <w:left w:val="nil"/>
              <w:bottom w:val="nil"/>
              <w:right w:val="nil"/>
              <w:between w:val="nil"/>
            </w:pBdr>
            <w:spacing w:before="0" w:after="113"/>
            <w:ind w:left="567" w:firstLine="0"/>
          </w:pPr>
        </w:pPrChange>
      </w:pPr>
      <w:del w:id="11372" w:author="Cristiano de Menezes Feu" w:date="2022-11-21T08:33:00Z">
        <w:r w:rsidDel="00E631A1">
          <w:rPr>
            <w:b/>
            <w:color w:val="005583"/>
            <w:sz w:val="20"/>
            <w:szCs w:val="20"/>
          </w:rPr>
          <w:delText xml:space="preserve">Precedente 1: </w:delText>
        </w:r>
        <w:r w:rsidDel="00E631A1">
          <w:rPr>
            <w:color w:val="005583"/>
            <w:sz w:val="20"/>
            <w:szCs w:val="20"/>
          </w:rPr>
          <w:delText>o Presidente da Câmara dos Deputados notificou o denunciante a emendar a denúncia para adequá-la aos requisitos da Lei nº 1.079/1950 e do Regimento Interno da Câmara dos Deputados. Exemplo: Ofício 1569/15/SGM/P.</w:delText>
        </w:r>
      </w:del>
    </w:p>
    <w:p w14:paraId="0000102F" w14:textId="1A7F1E57" w:rsidR="003D183A" w:rsidDel="00E631A1" w:rsidRDefault="008B7924" w:rsidP="00E631A1">
      <w:pPr>
        <w:widowControl w:val="0"/>
        <w:pBdr>
          <w:top w:val="nil"/>
          <w:left w:val="nil"/>
          <w:bottom w:val="nil"/>
          <w:right w:val="nil"/>
          <w:between w:val="nil"/>
        </w:pBdr>
        <w:spacing w:before="0" w:after="113"/>
        <w:ind w:left="567" w:firstLine="0"/>
        <w:jc w:val="center"/>
        <w:rPr>
          <w:del w:id="11373" w:author="Cristiano de Menezes Feu" w:date="2022-11-21T08:33:00Z"/>
          <w:color w:val="005583"/>
          <w:sz w:val="20"/>
          <w:szCs w:val="20"/>
        </w:rPr>
        <w:pPrChange w:id="11374" w:author="Cristiano de Menezes Feu" w:date="2022-11-21T08:33:00Z">
          <w:pPr>
            <w:widowControl w:val="0"/>
            <w:pBdr>
              <w:top w:val="nil"/>
              <w:left w:val="nil"/>
              <w:bottom w:val="nil"/>
              <w:right w:val="nil"/>
              <w:between w:val="nil"/>
            </w:pBdr>
            <w:spacing w:before="0" w:after="113"/>
            <w:ind w:left="567" w:firstLine="0"/>
          </w:pPr>
        </w:pPrChange>
      </w:pPr>
      <w:del w:id="11375" w:author="Cristiano de Menezes Feu" w:date="2022-11-21T08:33:00Z">
        <w:r w:rsidDel="00E631A1">
          <w:rPr>
            <w:b/>
            <w:color w:val="005583"/>
            <w:sz w:val="20"/>
            <w:szCs w:val="20"/>
          </w:rPr>
          <w:delText xml:space="preserve">Precedente 2: </w:delText>
        </w:r>
        <w:r w:rsidDel="00E631A1">
          <w:rPr>
            <w:color w:val="005583"/>
            <w:sz w:val="20"/>
            <w:szCs w:val="20"/>
          </w:rPr>
          <w:delText>o Presidente da Câmara dos Deputados, após lida a denúncia inicial em Plenário e despachada à Comissão Especial, determinou a juntada de novos documentos aos autos. Como consequência, determinou a imediata notificação da denúncia e reabriu o prazo de 10 sessões para apresentar defesa. Exemplo: Documentos apresentados à DCR 1/2015 no dia 16/03/2015.</w:delText>
        </w:r>
      </w:del>
    </w:p>
    <w:p w14:paraId="00001030" w14:textId="4C9329A5" w:rsidR="003D183A" w:rsidDel="00E631A1" w:rsidRDefault="008B7924" w:rsidP="00E631A1">
      <w:pPr>
        <w:widowControl w:val="0"/>
        <w:pBdr>
          <w:top w:val="nil"/>
          <w:left w:val="nil"/>
          <w:bottom w:val="nil"/>
          <w:right w:val="nil"/>
          <w:between w:val="nil"/>
        </w:pBdr>
        <w:ind w:firstLine="0"/>
        <w:jc w:val="center"/>
        <w:rPr>
          <w:del w:id="11376" w:author="Cristiano de Menezes Feu" w:date="2022-11-21T08:33:00Z"/>
          <w:b/>
          <w:color w:val="005583"/>
          <w:sz w:val="20"/>
          <w:szCs w:val="20"/>
        </w:rPr>
        <w:pPrChange w:id="11377" w:author="Cristiano de Menezes Feu" w:date="2022-11-21T08:33:00Z">
          <w:pPr>
            <w:widowControl w:val="0"/>
            <w:pBdr>
              <w:top w:val="nil"/>
              <w:left w:val="nil"/>
              <w:bottom w:val="nil"/>
              <w:right w:val="nil"/>
              <w:between w:val="nil"/>
            </w:pBdr>
          </w:pPr>
        </w:pPrChange>
      </w:pPr>
      <w:del w:id="11378" w:author="Cristiano de Menezes Feu" w:date="2022-11-21T08:33:00Z">
        <w:r w:rsidDel="00E631A1">
          <w:rPr>
            <w:color w:val="000000"/>
          </w:rPr>
          <w:delText>§ 2º Recebida a denúncia pelo Presidente, verificada a existência dos requisitos de que trata o parágrafo anterior, será lida no expediente da sessão seguinte e despachada à Comissão Especial eleita, da qual participem, observada a respectiva proporção, representantes de todos os Partidos.</w:delText>
        </w:r>
      </w:del>
    </w:p>
    <w:customXmlDelRangeStart w:id="11379" w:author="Cristiano de Menezes Feu" w:date="2022-11-21T08:33:00Z"/>
    <w:sdt>
      <w:sdtPr>
        <w:tag w:val="goog_rdk_132"/>
        <w:id w:val="1588809588"/>
      </w:sdtPr>
      <w:sdtEndPr/>
      <w:sdtContent>
        <w:customXmlDelRangeEnd w:id="11379"/>
        <w:p w14:paraId="00001031" w14:textId="6F3CC370" w:rsidR="003D183A" w:rsidDel="00E631A1" w:rsidRDefault="00977417" w:rsidP="00E631A1">
          <w:pPr>
            <w:widowControl w:val="0"/>
            <w:pBdr>
              <w:top w:val="nil"/>
              <w:left w:val="nil"/>
              <w:bottom w:val="nil"/>
              <w:right w:val="nil"/>
              <w:between w:val="nil"/>
            </w:pBdr>
            <w:spacing w:after="113"/>
            <w:ind w:left="567" w:firstLine="0"/>
            <w:jc w:val="center"/>
            <w:rPr>
              <w:ins w:id="11380" w:author="Ruthier Sousa" w:date="2022-11-04T21:01:00Z"/>
              <w:del w:id="11381" w:author="Cristiano de Menezes Feu" w:date="2022-11-21T08:33:00Z"/>
              <w:b/>
              <w:color w:val="005583"/>
              <w:sz w:val="20"/>
              <w:szCs w:val="20"/>
            </w:rPr>
            <w:pPrChange w:id="11382" w:author="Cristiano de Menezes Feu" w:date="2022-11-21T08:33:00Z">
              <w:pPr>
                <w:widowControl w:val="0"/>
                <w:spacing w:after="113"/>
                <w:ind w:left="567" w:firstLine="0"/>
              </w:pPr>
            </w:pPrChange>
          </w:pPr>
          <w:customXmlDelRangeStart w:id="11383" w:author="Cristiano de Menezes Feu" w:date="2022-11-21T08:33:00Z"/>
          <w:sdt>
            <w:sdtPr>
              <w:tag w:val="goog_rdk_131"/>
              <w:id w:val="-836147559"/>
            </w:sdtPr>
            <w:sdtEndPr/>
            <w:sdtContent>
              <w:customXmlDelRangeEnd w:id="11383"/>
              <w:ins w:id="11384" w:author="Ruthier Sousa" w:date="2022-11-04T21:01:00Z">
                <w:del w:id="11385" w:author="Cristiano de Menezes Feu" w:date="2022-11-21T08:33:00Z">
                  <w:r w:rsidR="008B7924" w:rsidDel="00E631A1">
                    <w:rPr>
                      <w:b/>
                      <w:color w:val="005583"/>
                      <w:sz w:val="20"/>
                      <w:szCs w:val="20"/>
                    </w:rPr>
                    <w:delText>MS 37083 -”(...) A Constituição Federal e o Regimento Interno da Câmara dos Deputados não preveem a fixação de prazo para que pedido de impeachment seja analisado pelo Presidente daquela Casa Legislativa. Invocar o uso de prazos da legislação administrativa é descabido, uma vez que o procedimento em discussão é eminentemente constitucional, de teor político e subordinado à discricionariedade dos agentes autorizados pela Carta da República.”</w:delText>
                  </w:r>
                </w:del>
              </w:ins>
              <w:customXmlDelRangeStart w:id="11386" w:author="Cristiano de Menezes Feu" w:date="2022-11-21T08:33:00Z"/>
            </w:sdtContent>
          </w:sdt>
          <w:customXmlDelRangeEnd w:id="11386"/>
        </w:p>
        <w:customXmlDelRangeStart w:id="11387" w:author="Cristiano de Menezes Feu" w:date="2022-11-21T08:33:00Z"/>
      </w:sdtContent>
    </w:sdt>
    <w:customXmlDelRangeEnd w:id="11387"/>
    <w:customXmlDelRangeStart w:id="11388" w:author="Cristiano de Menezes Feu" w:date="2022-11-21T08:33:00Z"/>
    <w:sdt>
      <w:sdtPr>
        <w:tag w:val="goog_rdk_134"/>
        <w:id w:val="-1239399005"/>
      </w:sdtPr>
      <w:sdtEndPr/>
      <w:sdtContent>
        <w:customXmlDelRangeEnd w:id="11388"/>
        <w:p w14:paraId="00001032" w14:textId="282CB88E" w:rsidR="003D183A" w:rsidDel="00E631A1" w:rsidRDefault="00977417" w:rsidP="00E631A1">
          <w:pPr>
            <w:widowControl w:val="0"/>
            <w:pBdr>
              <w:top w:val="nil"/>
              <w:left w:val="nil"/>
              <w:bottom w:val="nil"/>
              <w:right w:val="nil"/>
              <w:between w:val="nil"/>
            </w:pBdr>
            <w:spacing w:after="113"/>
            <w:ind w:left="567" w:firstLine="0"/>
            <w:jc w:val="center"/>
            <w:rPr>
              <w:ins w:id="11389" w:author="Ruthier Sousa" w:date="2022-11-04T21:01:00Z"/>
              <w:del w:id="11390" w:author="Cristiano de Menezes Feu" w:date="2022-11-21T08:33:00Z"/>
              <w:b/>
              <w:color w:val="005583"/>
              <w:sz w:val="20"/>
              <w:szCs w:val="20"/>
            </w:rPr>
            <w:pPrChange w:id="11391" w:author="Cristiano de Menezes Feu" w:date="2022-11-21T08:33:00Z">
              <w:pPr>
                <w:widowControl w:val="0"/>
                <w:spacing w:after="113"/>
                <w:ind w:left="567" w:firstLine="0"/>
              </w:pPr>
            </w:pPrChange>
          </w:pPr>
          <w:customXmlDelRangeStart w:id="11392" w:author="Cristiano de Menezes Feu" w:date="2022-11-21T08:33:00Z"/>
          <w:sdt>
            <w:sdtPr>
              <w:tag w:val="goog_rdk_133"/>
              <w:id w:val="1520665156"/>
            </w:sdtPr>
            <w:sdtEndPr/>
            <w:sdtContent>
              <w:customXmlDelRangeEnd w:id="11392"/>
              <w:ins w:id="11393" w:author="Ruthier Sousa" w:date="2022-11-04T21:01:00Z">
                <w:del w:id="11394" w:author="Cristiano de Menezes Feu" w:date="2022-11-21T08:33:00Z">
                  <w:r w:rsidR="008B7924" w:rsidDel="00E631A1">
                    <w:rPr>
                      <w:b/>
                      <w:color w:val="005583"/>
                      <w:sz w:val="20"/>
                      <w:szCs w:val="20"/>
                    </w:rPr>
                    <w:delText xml:space="preserve">MS 28208 “O juízo de conveniência e oportunidade do início do processo de impeachment é reservada à autoridade legislativa, após a demonstração da presença de requisitos formais. Nem pode o Presidente da Câmara dos Deputados iniciar processo de impeachment sem o atendimento dos requisitos formais de petição apresentada (descrição de fato certo com provas indiciárias de crime de responsabilidade, condição de cidadãos dos requerentes, dentre outros legalmente listados), nem pode ser obrigado a dar sequência a pleito apresentado por decisão judicial, pela qual a autoridade judiciária se substitua à legislativa.” </w:delText>
                  </w:r>
                </w:del>
              </w:ins>
              <w:customXmlDelRangeStart w:id="11395" w:author="Cristiano de Menezes Feu" w:date="2022-11-21T08:33:00Z"/>
            </w:sdtContent>
          </w:sdt>
          <w:customXmlDelRangeEnd w:id="11395"/>
        </w:p>
        <w:customXmlDelRangeStart w:id="11396" w:author="Cristiano de Menezes Feu" w:date="2022-11-21T08:33:00Z"/>
      </w:sdtContent>
    </w:sdt>
    <w:customXmlDelRangeEnd w:id="11396"/>
    <w:p w14:paraId="00001033" w14:textId="26368BA0" w:rsidR="003D183A" w:rsidDel="00E631A1" w:rsidRDefault="008B7924" w:rsidP="00E631A1">
      <w:pPr>
        <w:widowControl w:val="0"/>
        <w:pBdr>
          <w:top w:val="nil"/>
          <w:left w:val="nil"/>
          <w:bottom w:val="nil"/>
          <w:right w:val="nil"/>
          <w:between w:val="nil"/>
        </w:pBdr>
        <w:spacing w:before="0" w:after="113"/>
        <w:ind w:left="567" w:firstLine="0"/>
        <w:jc w:val="center"/>
        <w:rPr>
          <w:del w:id="11397" w:author="Cristiano de Menezes Feu" w:date="2022-11-21T08:33:00Z"/>
          <w:b/>
          <w:color w:val="005583"/>
          <w:sz w:val="20"/>
          <w:szCs w:val="20"/>
        </w:rPr>
        <w:pPrChange w:id="11398" w:author="Cristiano de Menezes Feu" w:date="2022-11-21T08:33:00Z">
          <w:pPr>
            <w:widowControl w:val="0"/>
            <w:pBdr>
              <w:top w:val="nil"/>
              <w:left w:val="nil"/>
              <w:bottom w:val="nil"/>
              <w:right w:val="nil"/>
              <w:between w:val="nil"/>
            </w:pBdr>
            <w:spacing w:before="0" w:after="113"/>
            <w:ind w:left="567" w:firstLine="0"/>
          </w:pPr>
        </w:pPrChange>
      </w:pPr>
      <w:del w:id="11399" w:author="Cristiano de Menezes Feu" w:date="2022-11-21T08:33:00Z">
        <w:r w:rsidDel="00E631A1">
          <w:rPr>
            <w:b/>
            <w:color w:val="005583"/>
            <w:sz w:val="20"/>
            <w:szCs w:val="20"/>
          </w:rPr>
          <w:delText>QO</w:delText>
        </w:r>
        <w:r w:rsidDel="00E631A1">
          <w:rPr>
            <w:color w:val="005583"/>
            <w:sz w:val="20"/>
            <w:szCs w:val="20"/>
          </w:rPr>
          <w:delText xml:space="preserve"> 180/2016 – “Informa que, conforme decisão do Supremo Tribunal Federal (STF) na Arguição de Descumprimento de Preceito Fundamental (ADPF) nº 378, compete apenas às Lideranças Partidárias indicarem os membros para compor Comissão Especial destinada a apreciar denúncia por crime de responsabilidade,” não havendo a possibilidade de a Presidência indicar, nos termos do art. 28, § 1º.</w:delText>
        </w:r>
      </w:del>
    </w:p>
    <w:p w14:paraId="00001034" w14:textId="210F97F9" w:rsidR="003D183A" w:rsidDel="00E631A1" w:rsidRDefault="008B7924" w:rsidP="00E631A1">
      <w:pPr>
        <w:widowControl w:val="0"/>
        <w:pBdr>
          <w:top w:val="nil"/>
          <w:left w:val="nil"/>
          <w:bottom w:val="nil"/>
          <w:right w:val="nil"/>
          <w:between w:val="nil"/>
        </w:pBdr>
        <w:spacing w:before="0" w:after="113"/>
        <w:ind w:left="567" w:firstLine="0"/>
        <w:jc w:val="center"/>
        <w:rPr>
          <w:del w:id="11400" w:author="Cristiano de Menezes Feu" w:date="2022-11-21T08:33:00Z"/>
          <w:b/>
          <w:color w:val="005583"/>
          <w:sz w:val="20"/>
          <w:szCs w:val="20"/>
        </w:rPr>
        <w:pPrChange w:id="11401" w:author="Cristiano de Menezes Feu" w:date="2022-11-21T08:33:00Z">
          <w:pPr>
            <w:widowControl w:val="0"/>
            <w:pBdr>
              <w:top w:val="nil"/>
              <w:left w:val="nil"/>
              <w:bottom w:val="nil"/>
              <w:right w:val="nil"/>
              <w:between w:val="nil"/>
            </w:pBdr>
            <w:spacing w:before="0" w:after="113"/>
            <w:ind w:left="567" w:firstLine="0"/>
          </w:pPr>
        </w:pPrChange>
      </w:pPr>
      <w:del w:id="11402" w:author="Cristiano de Menezes Feu" w:date="2022-11-21T08:33:00Z">
        <w:r w:rsidDel="00E631A1">
          <w:rPr>
            <w:b/>
            <w:color w:val="005583"/>
            <w:sz w:val="20"/>
            <w:szCs w:val="20"/>
          </w:rPr>
          <w:delText>ADPF</w:delText>
        </w:r>
        <w:r w:rsidDel="00E631A1">
          <w:rPr>
            <w:color w:val="005583"/>
            <w:sz w:val="20"/>
            <w:szCs w:val="20"/>
          </w:rPr>
          <w:delText xml:space="preserve"> 378/2015 –A eleição da Comissão Especial deve ser compreendida no sentido de “ratificar ou não as indicações feitas pelos líderes dos partidos ou blocos, isto é, sem abertura para candidaturas ou chapas avulsas”. A proporcionalidade na Comissão Especial deve ser aferida em relação aos blocos e não apenas por partido como reza o art. 19 da 1079/1950. Todas as votações na Comissão Especial devem ser abertas.</w:delText>
        </w:r>
      </w:del>
    </w:p>
    <w:p w14:paraId="00001035" w14:textId="09D645AF" w:rsidR="003D183A" w:rsidDel="00E631A1" w:rsidRDefault="008B7924" w:rsidP="00E631A1">
      <w:pPr>
        <w:widowControl w:val="0"/>
        <w:pBdr>
          <w:top w:val="nil"/>
          <w:left w:val="nil"/>
          <w:bottom w:val="nil"/>
          <w:right w:val="nil"/>
          <w:between w:val="nil"/>
        </w:pBdr>
        <w:spacing w:before="0" w:after="113"/>
        <w:ind w:left="567" w:firstLine="0"/>
        <w:jc w:val="center"/>
        <w:rPr>
          <w:del w:id="11403" w:author="Cristiano de Menezes Feu" w:date="2022-11-21T08:33:00Z"/>
          <w:color w:val="005583"/>
          <w:sz w:val="20"/>
          <w:szCs w:val="20"/>
        </w:rPr>
        <w:pPrChange w:id="11404" w:author="Cristiano de Menezes Feu" w:date="2022-11-21T08:33:00Z">
          <w:pPr>
            <w:widowControl w:val="0"/>
            <w:pBdr>
              <w:top w:val="nil"/>
              <w:left w:val="nil"/>
              <w:bottom w:val="nil"/>
              <w:right w:val="nil"/>
              <w:between w:val="nil"/>
            </w:pBdr>
            <w:spacing w:before="0" w:after="113"/>
            <w:ind w:left="567" w:firstLine="0"/>
          </w:pPr>
        </w:pPrChange>
      </w:pPr>
      <w:del w:id="11405" w:author="Cristiano de Menezes Feu" w:date="2022-11-21T08:33:00Z">
        <w:r w:rsidDel="00E631A1">
          <w:rPr>
            <w:b/>
            <w:color w:val="005583"/>
            <w:sz w:val="20"/>
            <w:szCs w:val="20"/>
          </w:rPr>
          <w:delText>ADPF</w:delText>
        </w:r>
        <w:r w:rsidDel="00E631A1">
          <w:rPr>
            <w:color w:val="005583"/>
            <w:sz w:val="20"/>
            <w:szCs w:val="20"/>
          </w:rPr>
          <w:delText xml:space="preserve"> 378/2015 – “não há direito a defesa prévia ao ato de recebimento pelo Presidente da Câmara dos Deputados previsto no art. 19 da Lei nº 1.079/1950 [...] A apresentação de defesa prévia não é uma exigência do princípio constitucional da ampla defesa: ela é exceção, e não a regra no processo penal. Não há, portanto, impedimento para que a primeira oportunidade de apresentação de defesa no processo penal comum se dê após o recebimento da denúncia”.</w:delText>
        </w:r>
      </w:del>
    </w:p>
    <w:p w14:paraId="00001036" w14:textId="43623339" w:rsidR="003D183A" w:rsidDel="00E631A1" w:rsidRDefault="008B7924" w:rsidP="00E631A1">
      <w:pPr>
        <w:widowControl w:val="0"/>
        <w:pBdr>
          <w:top w:val="nil"/>
          <w:left w:val="nil"/>
          <w:bottom w:val="nil"/>
          <w:right w:val="nil"/>
          <w:between w:val="nil"/>
        </w:pBdr>
        <w:ind w:firstLine="0"/>
        <w:jc w:val="center"/>
        <w:rPr>
          <w:del w:id="11406" w:author="Cristiano de Menezes Feu" w:date="2022-11-21T08:33:00Z"/>
          <w:color w:val="000000"/>
        </w:rPr>
        <w:pPrChange w:id="11407" w:author="Cristiano de Menezes Feu" w:date="2022-11-21T08:33:00Z">
          <w:pPr>
            <w:widowControl w:val="0"/>
            <w:pBdr>
              <w:top w:val="nil"/>
              <w:left w:val="nil"/>
              <w:bottom w:val="nil"/>
              <w:right w:val="nil"/>
              <w:between w:val="nil"/>
            </w:pBdr>
          </w:pPr>
        </w:pPrChange>
      </w:pPr>
      <w:del w:id="11408" w:author="Cristiano de Menezes Feu" w:date="2022-11-21T08:33:00Z">
        <w:r w:rsidDel="00E631A1">
          <w:rPr>
            <w:color w:val="000000"/>
          </w:rPr>
          <w:delText>§ 3º Do despacho do Presidente que indeferir o recebimento da denúncia, caberá recurso ao Plenário.</w:delText>
        </w:r>
      </w:del>
    </w:p>
    <w:p w14:paraId="00001037" w14:textId="14913F40" w:rsidR="003D183A" w:rsidDel="00E631A1" w:rsidRDefault="008B7924" w:rsidP="00E631A1">
      <w:pPr>
        <w:widowControl w:val="0"/>
        <w:pBdr>
          <w:top w:val="nil"/>
          <w:left w:val="nil"/>
          <w:bottom w:val="nil"/>
          <w:right w:val="nil"/>
          <w:between w:val="nil"/>
        </w:pBdr>
        <w:ind w:firstLine="0"/>
        <w:jc w:val="center"/>
        <w:rPr>
          <w:del w:id="11409" w:author="Cristiano de Menezes Feu" w:date="2022-11-21T08:33:00Z"/>
          <w:b/>
          <w:color w:val="005583"/>
          <w:sz w:val="20"/>
          <w:szCs w:val="20"/>
        </w:rPr>
        <w:pPrChange w:id="11410" w:author="Cristiano de Menezes Feu" w:date="2022-11-21T08:33:00Z">
          <w:pPr>
            <w:widowControl w:val="0"/>
            <w:pBdr>
              <w:top w:val="nil"/>
              <w:left w:val="nil"/>
              <w:bottom w:val="nil"/>
              <w:right w:val="nil"/>
              <w:between w:val="nil"/>
            </w:pBdr>
          </w:pPr>
        </w:pPrChange>
      </w:pPr>
      <w:del w:id="11411" w:author="Cristiano de Menezes Feu" w:date="2022-11-21T08:33:00Z">
        <w:r w:rsidDel="00E631A1">
          <w:rPr>
            <w:color w:val="000000"/>
          </w:rPr>
          <w:delText>§ 4º Do recebimento da denúncia será notificado o denunciado para manifestar-se, querendo, no prazo de dez sessões.</w:delText>
        </w:r>
      </w:del>
    </w:p>
    <w:p w14:paraId="00001038" w14:textId="00D617AC" w:rsidR="003D183A" w:rsidDel="00E631A1" w:rsidRDefault="008B7924" w:rsidP="00E631A1">
      <w:pPr>
        <w:widowControl w:val="0"/>
        <w:pBdr>
          <w:top w:val="nil"/>
          <w:left w:val="nil"/>
          <w:bottom w:val="nil"/>
          <w:right w:val="nil"/>
          <w:between w:val="nil"/>
        </w:pBdr>
        <w:spacing w:before="0" w:after="113"/>
        <w:ind w:left="567" w:firstLine="0"/>
        <w:jc w:val="center"/>
        <w:rPr>
          <w:del w:id="11412" w:author="Cristiano de Menezes Feu" w:date="2022-11-21T08:33:00Z"/>
          <w:b/>
          <w:color w:val="005583"/>
          <w:sz w:val="20"/>
          <w:szCs w:val="20"/>
        </w:rPr>
        <w:pPrChange w:id="11413" w:author="Cristiano de Menezes Feu" w:date="2022-11-21T08:33:00Z">
          <w:pPr>
            <w:widowControl w:val="0"/>
            <w:pBdr>
              <w:top w:val="nil"/>
              <w:left w:val="nil"/>
              <w:bottom w:val="nil"/>
              <w:right w:val="nil"/>
              <w:between w:val="nil"/>
            </w:pBdr>
            <w:spacing w:before="0" w:after="113"/>
            <w:ind w:left="567" w:firstLine="0"/>
          </w:pPr>
        </w:pPrChange>
      </w:pPr>
      <w:del w:id="11414" w:author="Cristiano de Menezes Feu" w:date="2022-11-21T08:33:00Z">
        <w:r w:rsidDel="00E631A1">
          <w:rPr>
            <w:b/>
            <w:color w:val="005583"/>
            <w:sz w:val="20"/>
            <w:szCs w:val="20"/>
          </w:rPr>
          <w:delText>QO</w:delText>
        </w:r>
        <w:r w:rsidDel="00E631A1">
          <w:rPr>
            <w:color w:val="005583"/>
            <w:sz w:val="20"/>
            <w:szCs w:val="20"/>
          </w:rPr>
          <w:delText xml:space="preserve"> 8/2015 decidida na Comissão Especial da DCR 1/2015 – “Nos termos da Lei 1.079 e da jurisprudência do Supremo Tribunal Federal sobre o rito do processo de impeachment, as diligências no âmbito desta Comissão Especial destinam-se exclusivamente ao esclarecimento da denúncia, e não à produção de provas que elucidem a veracidade ou não dos fatos contidos na denúncia. Adotada essa linha, a realização de diligências antes do término do prazo da defesa não acarreta qualquer prejuízo para os direitos processuais da Denunciada”.</w:delText>
        </w:r>
      </w:del>
    </w:p>
    <w:p w14:paraId="00001039" w14:textId="7C2CE65B" w:rsidR="003D183A" w:rsidDel="00E631A1" w:rsidRDefault="008B7924" w:rsidP="00E631A1">
      <w:pPr>
        <w:widowControl w:val="0"/>
        <w:pBdr>
          <w:top w:val="nil"/>
          <w:left w:val="nil"/>
          <w:bottom w:val="nil"/>
          <w:right w:val="nil"/>
          <w:between w:val="nil"/>
        </w:pBdr>
        <w:spacing w:before="0" w:after="113"/>
        <w:ind w:left="567" w:firstLine="0"/>
        <w:jc w:val="center"/>
        <w:rPr>
          <w:del w:id="11415" w:author="Cristiano de Menezes Feu" w:date="2022-11-21T08:33:00Z"/>
          <w:b/>
          <w:color w:val="005583"/>
          <w:sz w:val="20"/>
          <w:szCs w:val="20"/>
        </w:rPr>
        <w:pPrChange w:id="11416" w:author="Cristiano de Menezes Feu" w:date="2022-11-21T08:33:00Z">
          <w:pPr>
            <w:widowControl w:val="0"/>
            <w:pBdr>
              <w:top w:val="nil"/>
              <w:left w:val="nil"/>
              <w:bottom w:val="nil"/>
              <w:right w:val="nil"/>
              <w:between w:val="nil"/>
            </w:pBdr>
            <w:spacing w:before="0" w:after="113"/>
            <w:ind w:left="567" w:firstLine="0"/>
          </w:pPr>
        </w:pPrChange>
      </w:pPr>
      <w:del w:id="11417" w:author="Cristiano de Menezes Feu" w:date="2022-11-21T08:33:00Z">
        <w:r w:rsidDel="00E631A1">
          <w:rPr>
            <w:b/>
            <w:color w:val="005583"/>
            <w:sz w:val="20"/>
            <w:szCs w:val="20"/>
          </w:rPr>
          <w:delText>ADPF</w:delText>
        </w:r>
        <w:r w:rsidDel="00E631A1">
          <w:rPr>
            <w:color w:val="005583"/>
            <w:sz w:val="20"/>
            <w:szCs w:val="20"/>
          </w:rPr>
          <w:delText xml:space="preserve"> 378/2015 – “ [...] no curso do procedimento de impeachment, o acusado tem a prerrogativa de se manifestar, de um modo geral, após a acusação”.</w:delText>
        </w:r>
      </w:del>
    </w:p>
    <w:p w14:paraId="0000103A" w14:textId="3FBDE9CA" w:rsidR="003D183A" w:rsidDel="00E631A1" w:rsidRDefault="008B7924" w:rsidP="00E631A1">
      <w:pPr>
        <w:widowControl w:val="0"/>
        <w:pBdr>
          <w:top w:val="nil"/>
          <w:left w:val="nil"/>
          <w:bottom w:val="nil"/>
          <w:right w:val="nil"/>
          <w:between w:val="nil"/>
        </w:pBdr>
        <w:spacing w:before="0" w:after="113"/>
        <w:ind w:left="567" w:firstLine="0"/>
        <w:jc w:val="center"/>
        <w:rPr>
          <w:del w:id="11418" w:author="Cristiano de Menezes Feu" w:date="2022-11-21T08:33:00Z"/>
          <w:color w:val="005583"/>
          <w:sz w:val="20"/>
          <w:szCs w:val="20"/>
        </w:rPr>
        <w:pPrChange w:id="11419" w:author="Cristiano de Menezes Feu" w:date="2022-11-21T08:33:00Z">
          <w:pPr>
            <w:widowControl w:val="0"/>
            <w:pBdr>
              <w:top w:val="nil"/>
              <w:left w:val="nil"/>
              <w:bottom w:val="nil"/>
              <w:right w:val="nil"/>
              <w:between w:val="nil"/>
            </w:pBdr>
            <w:spacing w:before="0" w:after="113"/>
            <w:ind w:left="567" w:firstLine="0"/>
          </w:pPr>
        </w:pPrChange>
      </w:pPr>
      <w:del w:id="11420" w:author="Cristiano de Menezes Feu" w:date="2022-11-21T08:33:00Z">
        <w:r w:rsidDel="00E631A1">
          <w:rPr>
            <w:b/>
            <w:color w:val="005583"/>
            <w:sz w:val="20"/>
            <w:szCs w:val="20"/>
          </w:rPr>
          <w:delText>Prática:</w:delText>
        </w:r>
        <w:r w:rsidDel="00E631A1">
          <w:rPr>
            <w:color w:val="005583"/>
            <w:sz w:val="20"/>
            <w:szCs w:val="20"/>
          </w:rPr>
          <w:delText xml:space="preserve"> o Primeiro Secretário da Câmara dos Deputados é quem intima pessoalmente o Presidente da República. Exemplo: Mensagens 45/2015 e 48/2015.</w:delText>
        </w:r>
      </w:del>
    </w:p>
    <w:p w14:paraId="0000103B" w14:textId="129E8A28" w:rsidR="003D183A" w:rsidDel="00E631A1" w:rsidRDefault="008B7924" w:rsidP="00E631A1">
      <w:pPr>
        <w:widowControl w:val="0"/>
        <w:pBdr>
          <w:top w:val="nil"/>
          <w:left w:val="nil"/>
          <w:bottom w:val="nil"/>
          <w:right w:val="nil"/>
          <w:between w:val="nil"/>
        </w:pBdr>
        <w:spacing w:before="57"/>
        <w:ind w:firstLine="0"/>
        <w:jc w:val="center"/>
        <w:rPr>
          <w:del w:id="11421" w:author="Cristiano de Menezes Feu" w:date="2022-11-21T08:33:00Z"/>
          <w:b/>
          <w:color w:val="005583"/>
          <w:sz w:val="20"/>
          <w:szCs w:val="20"/>
        </w:rPr>
        <w:pPrChange w:id="11422" w:author="Cristiano de Menezes Feu" w:date="2022-11-21T08:33:00Z">
          <w:pPr>
            <w:widowControl w:val="0"/>
            <w:pBdr>
              <w:top w:val="nil"/>
              <w:left w:val="nil"/>
              <w:bottom w:val="nil"/>
              <w:right w:val="nil"/>
              <w:between w:val="nil"/>
            </w:pBdr>
            <w:spacing w:before="57"/>
          </w:pPr>
        </w:pPrChange>
      </w:pPr>
      <w:del w:id="11423" w:author="Cristiano de Menezes Feu" w:date="2022-11-21T08:33:00Z">
        <w:r w:rsidDel="00E631A1">
          <w:rPr>
            <w:color w:val="000000"/>
          </w:rPr>
          <w:delText>§ 5º A Comissão Especial se reunirá dentro de quarenta e oito horas e, depois de eleger seu Presidente e Relator, emitirá parecer em cinco sessões contadas do oferecimento da manifestação do acusado ou do término do prazo previsto no parágrafo anterior, concluindo pelo deferimento ou indeferimento do pedido de autorização.</w:delText>
        </w:r>
      </w:del>
    </w:p>
    <w:p w14:paraId="0000103C" w14:textId="0E7BA858" w:rsidR="003D183A" w:rsidDel="00E631A1" w:rsidRDefault="008B7924" w:rsidP="00E631A1">
      <w:pPr>
        <w:widowControl w:val="0"/>
        <w:pBdr>
          <w:top w:val="nil"/>
          <w:left w:val="nil"/>
          <w:bottom w:val="nil"/>
          <w:right w:val="nil"/>
          <w:between w:val="nil"/>
        </w:pBdr>
        <w:spacing w:before="0" w:after="113"/>
        <w:ind w:left="567" w:firstLine="0"/>
        <w:jc w:val="center"/>
        <w:rPr>
          <w:del w:id="11424" w:author="Cristiano de Menezes Feu" w:date="2022-11-21T08:33:00Z"/>
          <w:b/>
          <w:color w:val="005583"/>
          <w:sz w:val="20"/>
          <w:szCs w:val="20"/>
        </w:rPr>
        <w:pPrChange w:id="11425" w:author="Cristiano de Menezes Feu" w:date="2022-11-21T08:33:00Z">
          <w:pPr>
            <w:widowControl w:val="0"/>
            <w:pBdr>
              <w:top w:val="nil"/>
              <w:left w:val="nil"/>
              <w:bottom w:val="nil"/>
              <w:right w:val="nil"/>
              <w:between w:val="nil"/>
            </w:pBdr>
            <w:spacing w:before="0" w:after="113"/>
            <w:ind w:left="567" w:firstLine="0"/>
          </w:pPr>
        </w:pPrChange>
      </w:pPr>
      <w:del w:id="11426" w:author="Cristiano de Menezes Feu" w:date="2022-11-21T08:33:00Z">
        <w:r w:rsidDel="00E631A1">
          <w:rPr>
            <w:b/>
            <w:color w:val="005583"/>
            <w:sz w:val="20"/>
            <w:szCs w:val="20"/>
          </w:rPr>
          <w:delText>ADPF</w:delText>
        </w:r>
        <w:r w:rsidDel="00E631A1">
          <w:rPr>
            <w:color w:val="005583"/>
            <w:sz w:val="20"/>
            <w:szCs w:val="20"/>
          </w:rPr>
          <w:delText xml:space="preserve"> 378/2015 – Declara “recepcionados pela CF/1988 os arts. 19, 20 e 21 da Lei nº 1.079/1950 interpretados conforme a Constituição, para que se entenda que as diligências e atividades ali previstas não se destinam a provar a (im)procedência da acusação, mas apenas a esclarecer a denúncia”.</w:delText>
        </w:r>
      </w:del>
    </w:p>
    <w:p w14:paraId="0000103D" w14:textId="1057DE57" w:rsidR="003D183A" w:rsidDel="00E631A1" w:rsidRDefault="008B7924" w:rsidP="00E631A1">
      <w:pPr>
        <w:widowControl w:val="0"/>
        <w:pBdr>
          <w:top w:val="nil"/>
          <w:left w:val="nil"/>
          <w:bottom w:val="nil"/>
          <w:right w:val="nil"/>
          <w:between w:val="nil"/>
        </w:pBdr>
        <w:spacing w:before="0" w:after="113"/>
        <w:ind w:left="567" w:firstLine="0"/>
        <w:jc w:val="center"/>
        <w:rPr>
          <w:del w:id="11427" w:author="Cristiano de Menezes Feu" w:date="2022-11-21T08:33:00Z"/>
          <w:b/>
          <w:color w:val="005583"/>
          <w:sz w:val="20"/>
          <w:szCs w:val="20"/>
        </w:rPr>
        <w:pPrChange w:id="11428" w:author="Cristiano de Menezes Feu" w:date="2022-11-21T08:33:00Z">
          <w:pPr>
            <w:widowControl w:val="0"/>
            <w:pBdr>
              <w:top w:val="nil"/>
              <w:left w:val="nil"/>
              <w:bottom w:val="nil"/>
              <w:right w:val="nil"/>
              <w:between w:val="nil"/>
            </w:pBdr>
            <w:spacing w:before="0" w:after="113"/>
            <w:ind w:left="567" w:firstLine="0"/>
          </w:pPr>
        </w:pPrChange>
      </w:pPr>
      <w:del w:id="11429" w:author="Cristiano de Menezes Feu" w:date="2022-11-21T08:33:00Z">
        <w:r w:rsidDel="00E631A1">
          <w:rPr>
            <w:b/>
            <w:color w:val="005583"/>
            <w:sz w:val="20"/>
            <w:szCs w:val="20"/>
          </w:rPr>
          <w:delText>QO</w:delText>
        </w:r>
        <w:r w:rsidDel="00E631A1">
          <w:rPr>
            <w:color w:val="005583"/>
            <w:sz w:val="20"/>
            <w:szCs w:val="20"/>
          </w:rPr>
          <w:delText xml:space="preserve"> 1/2015 decidida na Comissão Especial da DCR 1/2015 – Em face da divergência entre o prazo previsto no art. 20 da lei 1.079/50, de 10 dias, e o prazo previsto no art. 218, de 5 sessões, resolve a Questão de Ordem determinando que o prazo para a Comissão Especial proferir seu parecer é de 5 sessões, contadas do oferecimento da manifestação do denunciado ou do fim do prazo, caso não seja oferecida manifestação.</w:delText>
        </w:r>
      </w:del>
    </w:p>
    <w:p w14:paraId="0000103E" w14:textId="1BEA6C22" w:rsidR="003D183A" w:rsidDel="00E631A1" w:rsidRDefault="008B7924" w:rsidP="00E631A1">
      <w:pPr>
        <w:widowControl w:val="0"/>
        <w:pBdr>
          <w:top w:val="nil"/>
          <w:left w:val="nil"/>
          <w:bottom w:val="nil"/>
          <w:right w:val="nil"/>
          <w:between w:val="nil"/>
        </w:pBdr>
        <w:spacing w:before="0" w:after="113"/>
        <w:ind w:left="567" w:firstLine="0"/>
        <w:jc w:val="center"/>
        <w:rPr>
          <w:del w:id="11430" w:author="Cristiano de Menezes Feu" w:date="2022-11-21T08:33:00Z"/>
          <w:b/>
          <w:color w:val="005583"/>
          <w:sz w:val="20"/>
          <w:szCs w:val="20"/>
        </w:rPr>
        <w:pPrChange w:id="11431" w:author="Cristiano de Menezes Feu" w:date="2022-11-21T08:33:00Z">
          <w:pPr>
            <w:widowControl w:val="0"/>
            <w:pBdr>
              <w:top w:val="nil"/>
              <w:left w:val="nil"/>
              <w:bottom w:val="nil"/>
              <w:right w:val="nil"/>
              <w:between w:val="nil"/>
            </w:pBdr>
            <w:spacing w:before="0" w:after="113"/>
            <w:ind w:left="567" w:firstLine="0"/>
          </w:pPr>
        </w:pPrChange>
      </w:pPr>
      <w:del w:id="11432" w:author="Cristiano de Menezes Feu" w:date="2022-11-21T08:33:00Z">
        <w:r w:rsidDel="00E631A1">
          <w:rPr>
            <w:b/>
            <w:color w:val="005583"/>
            <w:sz w:val="20"/>
            <w:szCs w:val="20"/>
          </w:rPr>
          <w:delText>QO</w:delText>
        </w:r>
        <w:r w:rsidDel="00E631A1">
          <w:rPr>
            <w:color w:val="005583"/>
            <w:sz w:val="20"/>
            <w:szCs w:val="20"/>
          </w:rPr>
          <w:delText xml:space="preserve"> 2, 3 e 4/2015 decididas na Comissão Especial da DCR 1/2015 – Sobre o pedido de análise dos novos documentos aditados decidiu no sentido de a Comissão Especial não considerar o documento juntado no dia 17 de março de 2016 como objeto de análise, porque a Câmara não é a instância competente para produção de prova, e sim o Senado Federal. [...] “A Comissão deve se limitar aos termos da denúncia admitida e seus documentos iniciais, com base no art. 55 do Regimento Interno da Câmara dos Deputados, pelo qual nenhuma Comissão pode manifestar-se sobre o que não for de sua atribuição”.</w:delText>
        </w:r>
      </w:del>
    </w:p>
    <w:p w14:paraId="0000103F" w14:textId="1AA5614F" w:rsidR="003D183A" w:rsidDel="00E631A1" w:rsidRDefault="008B7924" w:rsidP="00E631A1">
      <w:pPr>
        <w:widowControl w:val="0"/>
        <w:pBdr>
          <w:top w:val="nil"/>
          <w:left w:val="nil"/>
          <w:bottom w:val="nil"/>
          <w:right w:val="nil"/>
          <w:between w:val="nil"/>
        </w:pBdr>
        <w:spacing w:before="0" w:after="113"/>
        <w:ind w:left="567" w:firstLine="0"/>
        <w:jc w:val="center"/>
        <w:rPr>
          <w:del w:id="11433" w:author="Cristiano de Menezes Feu" w:date="2022-11-21T08:33:00Z"/>
          <w:b/>
          <w:color w:val="005583"/>
          <w:sz w:val="20"/>
          <w:szCs w:val="20"/>
        </w:rPr>
        <w:pPrChange w:id="11434" w:author="Cristiano de Menezes Feu" w:date="2022-11-21T08:33:00Z">
          <w:pPr>
            <w:widowControl w:val="0"/>
            <w:pBdr>
              <w:top w:val="nil"/>
              <w:left w:val="nil"/>
              <w:bottom w:val="nil"/>
              <w:right w:val="nil"/>
              <w:between w:val="nil"/>
            </w:pBdr>
            <w:spacing w:before="0" w:after="113"/>
            <w:ind w:left="567" w:firstLine="0"/>
          </w:pPr>
        </w:pPrChange>
      </w:pPr>
      <w:del w:id="11435" w:author="Cristiano de Menezes Feu" w:date="2022-11-21T08:33:00Z">
        <w:r w:rsidDel="00E631A1">
          <w:rPr>
            <w:b/>
            <w:color w:val="005583"/>
            <w:sz w:val="20"/>
            <w:szCs w:val="20"/>
          </w:rPr>
          <w:delText>QO</w:delText>
        </w:r>
        <w:r w:rsidDel="00E631A1">
          <w:rPr>
            <w:color w:val="005583"/>
            <w:sz w:val="20"/>
            <w:szCs w:val="20"/>
          </w:rPr>
          <w:delText xml:space="preserve"> 5/2015 decidida na Comissão Especial da DCR 1/2015 – Sobre o pedido de suspensão do processo em razão da falta de justa causa para o prosseguimento da ação correspondente ao crime de responsabilidade, decidiu que “o juízo sobre o conteúdo da Denúncia é, preliminarmente, do Presidente desta Casa, posteriormente, do colegiado da Comissão Especial e, definitivamente, do Plenário da Câmara dos Deputados. Dessa forma, uma eventual decisão da Presidência desta Comissão Especial que faça juízo de valor sobre o conteúdo da denúncia, decidindo se um ou outro ato pode vir ou não ser caracterizado como crime de responsabilidade estaria usurpando a competência de dois colegiados: desta Comissão Especial e do próprio Plenário, ao qual cabe a efetiva decisão pela autorização ou não para o processamento e julgamento do Presidente da República”.</w:delText>
        </w:r>
      </w:del>
    </w:p>
    <w:p w14:paraId="00001040" w14:textId="70DA3C86" w:rsidR="003D183A" w:rsidDel="00E631A1" w:rsidRDefault="008B7924" w:rsidP="00E631A1">
      <w:pPr>
        <w:widowControl w:val="0"/>
        <w:pBdr>
          <w:top w:val="nil"/>
          <w:left w:val="nil"/>
          <w:bottom w:val="nil"/>
          <w:right w:val="nil"/>
          <w:between w:val="nil"/>
        </w:pBdr>
        <w:spacing w:before="0" w:after="113"/>
        <w:ind w:left="567" w:firstLine="0"/>
        <w:jc w:val="center"/>
        <w:rPr>
          <w:del w:id="11436" w:author="Cristiano de Menezes Feu" w:date="2022-11-21T08:33:00Z"/>
          <w:b/>
          <w:color w:val="005583"/>
          <w:sz w:val="20"/>
          <w:szCs w:val="20"/>
        </w:rPr>
        <w:pPrChange w:id="11437" w:author="Cristiano de Menezes Feu" w:date="2022-11-21T08:33:00Z">
          <w:pPr>
            <w:widowControl w:val="0"/>
            <w:pBdr>
              <w:top w:val="nil"/>
              <w:left w:val="nil"/>
              <w:bottom w:val="nil"/>
              <w:right w:val="nil"/>
              <w:between w:val="nil"/>
            </w:pBdr>
            <w:spacing w:before="0" w:after="113"/>
            <w:ind w:left="567" w:firstLine="0"/>
          </w:pPr>
        </w:pPrChange>
      </w:pPr>
      <w:del w:id="11438" w:author="Cristiano de Menezes Feu" w:date="2022-11-21T08:33:00Z">
        <w:r w:rsidDel="00E631A1">
          <w:rPr>
            <w:b/>
            <w:color w:val="005583"/>
            <w:sz w:val="20"/>
            <w:szCs w:val="20"/>
          </w:rPr>
          <w:delText>QO</w:delText>
        </w:r>
        <w:r w:rsidDel="00E631A1">
          <w:rPr>
            <w:color w:val="005583"/>
            <w:sz w:val="20"/>
            <w:szCs w:val="20"/>
          </w:rPr>
          <w:delText xml:space="preserve"> 7/2015 decidida na Comissão Especial da DCR 1/2015 - Sobre pedido de desentranhamento de documentação juntada após o recebimento da denúncia, decidiu que “não cabe a esta Comissão – muito menos a este Presidente – determinar o desentranhamento de qualquer documento processado. Caso agisse desta forma, estaria usurpando uma competência do Presidente da Casa”. Quanto ao pedido de renovação de prazo em razão do aditamento de novos documentos decidiu que “não cabe a esta Presidência pronunciar-se mais uma vez sobre o assunto, pois ‘a correspondência destinada ao Presidente da República’ é atribuição do Presidente da Câmara dos Deputados, nos termos do art. 17, VI, n, do RICD”. </w:delText>
        </w:r>
      </w:del>
    </w:p>
    <w:p w14:paraId="00001041" w14:textId="4649512F" w:rsidR="003D183A" w:rsidDel="00E631A1" w:rsidRDefault="008B7924" w:rsidP="00E631A1">
      <w:pPr>
        <w:widowControl w:val="0"/>
        <w:pBdr>
          <w:top w:val="nil"/>
          <w:left w:val="nil"/>
          <w:bottom w:val="nil"/>
          <w:right w:val="nil"/>
          <w:between w:val="nil"/>
        </w:pBdr>
        <w:spacing w:before="0" w:after="113"/>
        <w:ind w:left="567" w:firstLine="0"/>
        <w:jc w:val="center"/>
        <w:rPr>
          <w:del w:id="11439" w:author="Cristiano de Menezes Feu" w:date="2022-11-21T08:33:00Z"/>
          <w:b/>
          <w:color w:val="005583"/>
          <w:sz w:val="20"/>
          <w:szCs w:val="20"/>
        </w:rPr>
        <w:pPrChange w:id="11440" w:author="Cristiano de Menezes Feu" w:date="2022-11-21T08:33:00Z">
          <w:pPr>
            <w:widowControl w:val="0"/>
            <w:pBdr>
              <w:top w:val="nil"/>
              <w:left w:val="nil"/>
              <w:bottom w:val="nil"/>
              <w:right w:val="nil"/>
              <w:between w:val="nil"/>
            </w:pBdr>
            <w:spacing w:before="0" w:after="113"/>
            <w:ind w:left="567" w:firstLine="0"/>
          </w:pPr>
        </w:pPrChange>
      </w:pPr>
      <w:del w:id="11441" w:author="Cristiano de Menezes Feu" w:date="2022-11-21T08:33:00Z">
        <w:r w:rsidDel="00E631A1">
          <w:rPr>
            <w:b/>
            <w:color w:val="005583"/>
            <w:sz w:val="20"/>
            <w:szCs w:val="20"/>
          </w:rPr>
          <w:delText>QO</w:delText>
        </w:r>
        <w:r w:rsidDel="00E631A1">
          <w:rPr>
            <w:color w:val="005583"/>
            <w:sz w:val="20"/>
            <w:szCs w:val="20"/>
          </w:rPr>
          <w:delText xml:space="preserve"> 9, 17 e 28/2015 decididas na Comissão Especial da DCR 1/2015 – “ Não são cabíveis emendas, subemendas ou substitutivos ao parecer do Relator os votos em separado “não serão submetidos à apreciação como alternativa de voto ao do Relator”; [...] “na hipótese de rejeição do parecer, não será designado Relator do parecer vencedor. O parecer da Comissão refletirá decisão do colegiado em autorizar ou não o processo”.</w:delText>
        </w:r>
      </w:del>
    </w:p>
    <w:p w14:paraId="00001042" w14:textId="2F878E89" w:rsidR="003D183A" w:rsidDel="00E631A1" w:rsidRDefault="008B7924" w:rsidP="00E631A1">
      <w:pPr>
        <w:widowControl w:val="0"/>
        <w:pBdr>
          <w:top w:val="nil"/>
          <w:left w:val="nil"/>
          <w:bottom w:val="nil"/>
          <w:right w:val="nil"/>
          <w:between w:val="nil"/>
        </w:pBdr>
        <w:spacing w:before="0" w:after="113"/>
        <w:ind w:left="567" w:firstLine="0"/>
        <w:jc w:val="center"/>
        <w:rPr>
          <w:del w:id="11442" w:author="Cristiano de Menezes Feu" w:date="2022-11-21T08:33:00Z"/>
          <w:b/>
          <w:color w:val="005583"/>
          <w:sz w:val="20"/>
          <w:szCs w:val="20"/>
        </w:rPr>
        <w:pPrChange w:id="11443" w:author="Cristiano de Menezes Feu" w:date="2022-11-21T08:33:00Z">
          <w:pPr>
            <w:widowControl w:val="0"/>
            <w:pBdr>
              <w:top w:val="nil"/>
              <w:left w:val="nil"/>
              <w:bottom w:val="nil"/>
              <w:right w:val="nil"/>
              <w:between w:val="nil"/>
            </w:pBdr>
            <w:spacing w:before="0" w:after="113"/>
            <w:ind w:left="567" w:firstLine="0"/>
          </w:pPr>
        </w:pPrChange>
      </w:pPr>
      <w:del w:id="11444" w:author="Cristiano de Menezes Feu" w:date="2022-11-21T08:33:00Z">
        <w:r w:rsidDel="00E631A1">
          <w:rPr>
            <w:b/>
            <w:color w:val="005583"/>
            <w:sz w:val="20"/>
            <w:szCs w:val="20"/>
          </w:rPr>
          <w:delText>QO</w:delText>
        </w:r>
        <w:r w:rsidDel="00E631A1">
          <w:rPr>
            <w:color w:val="005583"/>
            <w:sz w:val="20"/>
            <w:szCs w:val="20"/>
          </w:rPr>
          <w:delText xml:space="preserve"> 10/2015 decidida na Comissão Especial da DCR 1/2015 – Não compete à Presidência da Comissão “suspender o trâmite processual tendo como fundamento uma alegada suposta necessidade de prévia análise das contas do Governo pelo Tribunal de Contas da União para configuração do crime de responsabilidade”.</w:delText>
        </w:r>
      </w:del>
    </w:p>
    <w:p w14:paraId="00001043" w14:textId="7402D552" w:rsidR="003D183A" w:rsidDel="00E631A1" w:rsidRDefault="008B7924" w:rsidP="00E631A1">
      <w:pPr>
        <w:widowControl w:val="0"/>
        <w:pBdr>
          <w:top w:val="nil"/>
          <w:left w:val="nil"/>
          <w:bottom w:val="nil"/>
          <w:right w:val="nil"/>
          <w:between w:val="nil"/>
        </w:pBdr>
        <w:spacing w:before="0" w:after="113"/>
        <w:ind w:left="567" w:firstLine="0"/>
        <w:jc w:val="center"/>
        <w:rPr>
          <w:del w:id="11445" w:author="Cristiano de Menezes Feu" w:date="2022-11-21T08:33:00Z"/>
          <w:b/>
          <w:color w:val="005583"/>
          <w:sz w:val="20"/>
          <w:szCs w:val="20"/>
        </w:rPr>
        <w:pPrChange w:id="11446" w:author="Cristiano de Menezes Feu" w:date="2022-11-21T08:33:00Z">
          <w:pPr>
            <w:widowControl w:val="0"/>
            <w:pBdr>
              <w:top w:val="nil"/>
              <w:left w:val="nil"/>
              <w:bottom w:val="nil"/>
              <w:right w:val="nil"/>
              <w:between w:val="nil"/>
            </w:pBdr>
            <w:spacing w:before="0" w:after="113"/>
            <w:ind w:left="567" w:firstLine="0"/>
          </w:pPr>
        </w:pPrChange>
      </w:pPr>
      <w:del w:id="11447" w:author="Cristiano de Menezes Feu" w:date="2022-11-21T08:33:00Z">
        <w:r w:rsidDel="00E631A1">
          <w:rPr>
            <w:b/>
            <w:color w:val="005583"/>
            <w:sz w:val="20"/>
            <w:szCs w:val="20"/>
          </w:rPr>
          <w:delText>QO</w:delText>
        </w:r>
        <w:r w:rsidDel="00E631A1">
          <w:rPr>
            <w:color w:val="005583"/>
            <w:sz w:val="20"/>
            <w:szCs w:val="20"/>
          </w:rPr>
          <w:delText xml:space="preserve"> 11 e 12/2015 decididas na Comissão Especial da DCR 1/2015 – Indeferiu o envio das notas taquigráficas das audiências realizadas à Denunciada, tendo em vista que “as audiências foram públicas [...] e tiveram como escopo esclarecer os termos da denúncia aos membros desta Comissão, e não à própria Denunciada”. Pelos mesmos motivos indeferiu pedidos de intimação da Presidente da República para acompanhamento das diligências, suspensão dos trabalhos da Comissão e concessão de novo prazo para a defesa, vez que as audiências públicas foram realizadas apenas para esclarecimento da denúncia, não havendo instrução probatória propriamente dita.</w:delText>
        </w:r>
      </w:del>
    </w:p>
    <w:p w14:paraId="00001044" w14:textId="27A648C4" w:rsidR="003D183A" w:rsidDel="00E631A1" w:rsidRDefault="008B7924" w:rsidP="00E631A1">
      <w:pPr>
        <w:widowControl w:val="0"/>
        <w:pBdr>
          <w:top w:val="nil"/>
          <w:left w:val="nil"/>
          <w:bottom w:val="nil"/>
          <w:right w:val="nil"/>
          <w:between w:val="nil"/>
        </w:pBdr>
        <w:spacing w:before="0" w:after="113"/>
        <w:ind w:left="567" w:firstLine="0"/>
        <w:jc w:val="center"/>
        <w:rPr>
          <w:del w:id="11448" w:author="Cristiano de Menezes Feu" w:date="2022-11-21T08:33:00Z"/>
          <w:b/>
          <w:color w:val="005583"/>
          <w:sz w:val="20"/>
          <w:szCs w:val="20"/>
        </w:rPr>
        <w:pPrChange w:id="11449" w:author="Cristiano de Menezes Feu" w:date="2022-11-21T08:33:00Z">
          <w:pPr>
            <w:widowControl w:val="0"/>
            <w:pBdr>
              <w:top w:val="nil"/>
              <w:left w:val="nil"/>
              <w:bottom w:val="nil"/>
              <w:right w:val="nil"/>
              <w:between w:val="nil"/>
            </w:pBdr>
            <w:spacing w:before="0" w:after="113"/>
            <w:ind w:left="567" w:firstLine="0"/>
          </w:pPr>
        </w:pPrChange>
      </w:pPr>
      <w:del w:id="11450" w:author="Cristiano de Menezes Feu" w:date="2022-11-21T08:33:00Z">
        <w:r w:rsidDel="00E631A1">
          <w:rPr>
            <w:b/>
            <w:color w:val="005583"/>
            <w:sz w:val="20"/>
            <w:szCs w:val="20"/>
          </w:rPr>
          <w:delText>QO</w:delText>
        </w:r>
        <w:r w:rsidDel="00E631A1">
          <w:rPr>
            <w:color w:val="005583"/>
            <w:sz w:val="20"/>
            <w:szCs w:val="20"/>
          </w:rPr>
          <w:delText xml:space="preserve"> 15 e 21/2015 decididas na Comissão Especial da DCR 1/2015– Entende que “há cabimento de pedido de vista por duas sessões e conclui que para a concessão deste e a definição do seu prazo, a Presidência levará em conta a razoabilidade e o prazo de que dispõe a Comissão Especial para apresentação do seu parecer”. </w:delText>
        </w:r>
      </w:del>
    </w:p>
    <w:p w14:paraId="00001045" w14:textId="1385226A" w:rsidR="003D183A" w:rsidDel="00E631A1" w:rsidRDefault="008B7924" w:rsidP="00E631A1">
      <w:pPr>
        <w:widowControl w:val="0"/>
        <w:pBdr>
          <w:top w:val="nil"/>
          <w:left w:val="nil"/>
          <w:bottom w:val="nil"/>
          <w:right w:val="nil"/>
          <w:between w:val="nil"/>
        </w:pBdr>
        <w:spacing w:before="0" w:after="113"/>
        <w:ind w:left="567" w:firstLine="0"/>
        <w:jc w:val="center"/>
        <w:rPr>
          <w:del w:id="11451" w:author="Cristiano de Menezes Feu" w:date="2022-11-21T08:33:00Z"/>
          <w:b/>
          <w:color w:val="005583"/>
          <w:sz w:val="20"/>
          <w:szCs w:val="20"/>
        </w:rPr>
        <w:pPrChange w:id="11452" w:author="Cristiano de Menezes Feu" w:date="2022-11-21T08:33:00Z">
          <w:pPr>
            <w:widowControl w:val="0"/>
            <w:pBdr>
              <w:top w:val="nil"/>
              <w:left w:val="nil"/>
              <w:bottom w:val="nil"/>
              <w:right w:val="nil"/>
              <w:between w:val="nil"/>
            </w:pBdr>
            <w:spacing w:before="0" w:after="113"/>
            <w:ind w:left="567" w:firstLine="0"/>
          </w:pPr>
        </w:pPrChange>
      </w:pPr>
      <w:del w:id="11453" w:author="Cristiano de Menezes Feu" w:date="2022-11-21T08:33:00Z">
        <w:r w:rsidDel="00E631A1">
          <w:rPr>
            <w:b/>
            <w:color w:val="005583"/>
            <w:sz w:val="20"/>
            <w:szCs w:val="20"/>
          </w:rPr>
          <w:delText>QO</w:delText>
        </w:r>
        <w:r w:rsidDel="00E631A1">
          <w:rPr>
            <w:color w:val="005583"/>
            <w:sz w:val="20"/>
            <w:szCs w:val="20"/>
          </w:rPr>
          <w:delText xml:space="preserve"> 16, 18 e 29 /2015 decididas na Comissão Especial da DCR 1/2015 – Permitiu a presença dos advogados de defesa da denunciada durante as reuniões da Comissão Especial para que pudessem acompanhar os trabalhos, mesmo em se tratando de fase pré processual de admissibilidade. Contudo, esclareceu que o uso da palavra na fase de discussão é exclusivo dos Deputados inscritos. Quanto à forma de processamento de votação do parecer, decidiu que o parecer do relator será votado por inteiro, e não por partes, não cabendo ao relator se manifestar primeiro sobre as preliminares apresentadas pelo Advogado antes de entrar no mérito das imputações. Por fim, indeferiu pedido de desconsideração da manifestação do Advogado de Defesa em um segundo momento, por entender que “o princípio da ampla defesa tem assento constitucional e pode ser exercido ainda que sem previsão regimental”.</w:delText>
        </w:r>
      </w:del>
    </w:p>
    <w:p w14:paraId="00001046" w14:textId="48D9B9B7" w:rsidR="003D183A" w:rsidDel="00E631A1" w:rsidRDefault="008B7924" w:rsidP="00E631A1">
      <w:pPr>
        <w:widowControl w:val="0"/>
        <w:pBdr>
          <w:top w:val="nil"/>
          <w:left w:val="nil"/>
          <w:bottom w:val="nil"/>
          <w:right w:val="nil"/>
          <w:between w:val="nil"/>
        </w:pBdr>
        <w:spacing w:before="0" w:after="113"/>
        <w:ind w:left="567" w:firstLine="0"/>
        <w:jc w:val="center"/>
        <w:rPr>
          <w:del w:id="11454" w:author="Cristiano de Menezes Feu" w:date="2022-11-21T08:33:00Z"/>
          <w:b/>
          <w:color w:val="005583"/>
          <w:sz w:val="20"/>
          <w:szCs w:val="20"/>
        </w:rPr>
        <w:pPrChange w:id="11455" w:author="Cristiano de Menezes Feu" w:date="2022-11-21T08:33:00Z">
          <w:pPr>
            <w:widowControl w:val="0"/>
            <w:pBdr>
              <w:top w:val="nil"/>
              <w:left w:val="nil"/>
              <w:bottom w:val="nil"/>
              <w:right w:val="nil"/>
              <w:between w:val="nil"/>
            </w:pBdr>
            <w:spacing w:before="0" w:after="113"/>
            <w:ind w:left="567" w:firstLine="0"/>
          </w:pPr>
        </w:pPrChange>
      </w:pPr>
      <w:del w:id="11456" w:author="Cristiano de Menezes Feu" w:date="2022-11-21T08:33:00Z">
        <w:r w:rsidDel="00E631A1">
          <w:rPr>
            <w:b/>
            <w:color w:val="005583"/>
            <w:sz w:val="20"/>
            <w:szCs w:val="20"/>
          </w:rPr>
          <w:delText>QO</w:delText>
        </w:r>
        <w:r w:rsidDel="00E631A1">
          <w:rPr>
            <w:color w:val="005583"/>
            <w:sz w:val="20"/>
            <w:szCs w:val="20"/>
          </w:rPr>
          <w:delText xml:space="preserve"> 23/2015 decidida na Comissão Especial da DCR 1/2015 – Sobre o pedido para declarar como não escrita parte do parecer por conter “elementos estranhos” ao objetivo da denúncia apresentada, indeferiu o pedido por entender que o voto do relator se ateve, exclusivamente, aos fatos que teriam sido admitidos pelo Presidente da Câmara. </w:delText>
        </w:r>
      </w:del>
    </w:p>
    <w:p w14:paraId="00001047" w14:textId="75C907A0" w:rsidR="003D183A" w:rsidDel="00E631A1" w:rsidRDefault="008B7924" w:rsidP="00E631A1">
      <w:pPr>
        <w:widowControl w:val="0"/>
        <w:pBdr>
          <w:top w:val="nil"/>
          <w:left w:val="nil"/>
          <w:bottom w:val="nil"/>
          <w:right w:val="nil"/>
          <w:between w:val="nil"/>
        </w:pBdr>
        <w:spacing w:before="0" w:after="113"/>
        <w:ind w:left="567" w:firstLine="0"/>
        <w:jc w:val="center"/>
        <w:rPr>
          <w:del w:id="11457" w:author="Cristiano de Menezes Feu" w:date="2022-11-21T08:33:00Z"/>
          <w:b/>
          <w:color w:val="005583"/>
          <w:sz w:val="20"/>
          <w:szCs w:val="20"/>
        </w:rPr>
        <w:pPrChange w:id="11458" w:author="Cristiano de Menezes Feu" w:date="2022-11-21T08:33:00Z">
          <w:pPr>
            <w:widowControl w:val="0"/>
            <w:pBdr>
              <w:top w:val="nil"/>
              <w:left w:val="nil"/>
              <w:bottom w:val="nil"/>
              <w:right w:val="nil"/>
              <w:between w:val="nil"/>
            </w:pBdr>
            <w:spacing w:before="0" w:after="113"/>
            <w:ind w:left="567" w:firstLine="0"/>
          </w:pPr>
        </w:pPrChange>
      </w:pPr>
      <w:del w:id="11459" w:author="Cristiano de Menezes Feu" w:date="2022-11-21T08:33:00Z">
        <w:r w:rsidDel="00E631A1">
          <w:rPr>
            <w:b/>
            <w:color w:val="005583"/>
            <w:sz w:val="20"/>
            <w:szCs w:val="20"/>
          </w:rPr>
          <w:delText>QO</w:delText>
        </w:r>
        <w:r w:rsidDel="00E631A1">
          <w:rPr>
            <w:color w:val="005583"/>
            <w:sz w:val="20"/>
            <w:szCs w:val="20"/>
          </w:rPr>
          <w:delText xml:space="preserve"> 24 e 27/2015 decididas na Comissão Especial da DCR 1/2015 – “[...] à votação do parecer oferecido pelo relator desta Comissão Especial aplica-se a regra geral da votação ostensiva e simbólica, sem prejuízo da possibilidade de apresentação de requerimento de votação pelo processo nominal, nos termos do art. 186 do Regimento Interno”. Esclarece, no entanto, que “não poderá ser invocada a chamada nominal prevista no § 4º do art. 187, combinado com § 8º do art. 218, pois estes dispositivos referem-se à votação no Plenário da Câmara ou à indisponibilidade do sistema eletrônico de votação na Comissão”.</w:delText>
        </w:r>
      </w:del>
    </w:p>
    <w:p w14:paraId="00001048" w14:textId="1ADAF678" w:rsidR="003D183A" w:rsidDel="00E631A1" w:rsidRDefault="008B7924" w:rsidP="00E631A1">
      <w:pPr>
        <w:widowControl w:val="0"/>
        <w:pBdr>
          <w:top w:val="nil"/>
          <w:left w:val="nil"/>
          <w:bottom w:val="nil"/>
          <w:right w:val="nil"/>
          <w:between w:val="nil"/>
        </w:pBdr>
        <w:spacing w:before="0" w:after="113"/>
        <w:ind w:left="567" w:firstLine="0"/>
        <w:jc w:val="center"/>
        <w:rPr>
          <w:del w:id="11460" w:author="Cristiano de Menezes Feu" w:date="2022-11-21T08:33:00Z"/>
          <w:b/>
          <w:color w:val="005583"/>
          <w:sz w:val="20"/>
          <w:szCs w:val="20"/>
        </w:rPr>
        <w:pPrChange w:id="11461" w:author="Cristiano de Menezes Feu" w:date="2022-11-21T08:33:00Z">
          <w:pPr>
            <w:widowControl w:val="0"/>
            <w:pBdr>
              <w:top w:val="nil"/>
              <w:left w:val="nil"/>
              <w:bottom w:val="nil"/>
              <w:right w:val="nil"/>
              <w:between w:val="nil"/>
            </w:pBdr>
            <w:spacing w:before="0" w:after="113"/>
            <w:ind w:left="567" w:firstLine="0"/>
          </w:pPr>
        </w:pPrChange>
      </w:pPr>
      <w:del w:id="11462" w:author="Cristiano de Menezes Feu" w:date="2022-11-21T08:33:00Z">
        <w:r w:rsidDel="00E631A1">
          <w:rPr>
            <w:b/>
            <w:color w:val="005583"/>
            <w:sz w:val="20"/>
            <w:szCs w:val="20"/>
          </w:rPr>
          <w:delText>QO</w:delText>
        </w:r>
        <w:r w:rsidDel="00E631A1">
          <w:rPr>
            <w:color w:val="005583"/>
            <w:sz w:val="20"/>
            <w:szCs w:val="20"/>
          </w:rPr>
          <w:delText xml:space="preserve"> 26 e 34/2015 decididas na Comissão Especial da DCR 1/2015 – Indeferiu todos os questionamentos sobre a exclusão de parte das falas dos registros taquigráficos, por entender que “a exclusão de qualquer parte das notas taquigráficas poderia ser considerada como cerceamento de defesa – no caso da AGU – bem como por não identificar nos discursos proferidos nada que fuja do embate técnico-político que acontece nesta Comissão Especial”.</w:delText>
        </w:r>
      </w:del>
    </w:p>
    <w:p w14:paraId="00001049" w14:textId="035640D4" w:rsidR="003D183A" w:rsidDel="00E631A1" w:rsidRDefault="008B7924" w:rsidP="00E631A1">
      <w:pPr>
        <w:widowControl w:val="0"/>
        <w:pBdr>
          <w:top w:val="nil"/>
          <w:left w:val="nil"/>
          <w:bottom w:val="nil"/>
          <w:right w:val="nil"/>
          <w:between w:val="nil"/>
        </w:pBdr>
        <w:spacing w:before="0" w:after="113"/>
        <w:ind w:left="567" w:firstLine="0"/>
        <w:jc w:val="center"/>
        <w:rPr>
          <w:del w:id="11463" w:author="Cristiano de Menezes Feu" w:date="2022-11-21T08:33:00Z"/>
          <w:color w:val="005583"/>
          <w:sz w:val="20"/>
          <w:szCs w:val="20"/>
        </w:rPr>
        <w:pPrChange w:id="11464" w:author="Cristiano de Menezes Feu" w:date="2022-11-21T08:33:00Z">
          <w:pPr>
            <w:widowControl w:val="0"/>
            <w:pBdr>
              <w:top w:val="nil"/>
              <w:left w:val="nil"/>
              <w:bottom w:val="nil"/>
              <w:right w:val="nil"/>
              <w:between w:val="nil"/>
            </w:pBdr>
            <w:spacing w:before="0" w:after="113"/>
            <w:ind w:left="567" w:firstLine="0"/>
          </w:pPr>
        </w:pPrChange>
      </w:pPr>
      <w:del w:id="11465" w:author="Cristiano de Menezes Feu" w:date="2022-11-21T08:33:00Z">
        <w:r w:rsidDel="00E631A1">
          <w:rPr>
            <w:b/>
            <w:color w:val="005583"/>
            <w:sz w:val="20"/>
            <w:szCs w:val="20"/>
          </w:rPr>
          <w:delText>QO</w:delText>
        </w:r>
        <w:r w:rsidDel="00E631A1">
          <w:rPr>
            <w:color w:val="005583"/>
            <w:sz w:val="20"/>
            <w:szCs w:val="20"/>
          </w:rPr>
          <w:delText xml:space="preserve"> 10.419/1992 – Não há exigência para que o quórum da votação do parecer na Comissão seja de dois terços, tendo em vista que a exigência constitucional de quórum qualificado é para a autorização para processar o Presidente da República, o que é feito pelo Plenário da Câmara.</w:delText>
        </w:r>
      </w:del>
    </w:p>
    <w:p w14:paraId="0000104A" w14:textId="6FDA2514" w:rsidR="003D183A" w:rsidDel="00E631A1" w:rsidRDefault="008B7924" w:rsidP="00E631A1">
      <w:pPr>
        <w:widowControl w:val="0"/>
        <w:pBdr>
          <w:top w:val="nil"/>
          <w:left w:val="nil"/>
          <w:bottom w:val="nil"/>
          <w:right w:val="nil"/>
          <w:between w:val="nil"/>
        </w:pBdr>
        <w:spacing w:before="57"/>
        <w:ind w:firstLine="0"/>
        <w:jc w:val="center"/>
        <w:rPr>
          <w:del w:id="11466" w:author="Cristiano de Menezes Feu" w:date="2022-11-21T08:33:00Z"/>
          <w:color w:val="000000"/>
        </w:rPr>
        <w:pPrChange w:id="11467" w:author="Cristiano de Menezes Feu" w:date="2022-11-21T08:33:00Z">
          <w:pPr>
            <w:widowControl w:val="0"/>
            <w:pBdr>
              <w:top w:val="nil"/>
              <w:left w:val="nil"/>
              <w:bottom w:val="nil"/>
              <w:right w:val="nil"/>
              <w:between w:val="nil"/>
            </w:pBdr>
            <w:spacing w:before="57"/>
          </w:pPr>
        </w:pPrChange>
      </w:pPr>
      <w:del w:id="11468" w:author="Cristiano de Menezes Feu" w:date="2022-11-21T08:33:00Z">
        <w:r w:rsidDel="00E631A1">
          <w:rPr>
            <w:color w:val="000000"/>
          </w:rPr>
          <w:delText xml:space="preserve">§ 6º O parecer da Comissão Especial será lido no expediente da Câmara dos Deputados e publicado na íntegra, juntamente com a denúncia, no </w:delText>
        </w:r>
        <w:r w:rsidDel="00E631A1">
          <w:rPr>
            <w:rFonts w:ascii="Sansita" w:eastAsia="Sansita" w:hAnsi="Sansita" w:cs="Sansita"/>
            <w:i/>
            <w:color w:val="000000"/>
          </w:rPr>
          <w:delText>Diário da Câmara dos Deputados e</w:delText>
        </w:r>
        <w:r w:rsidDel="00E631A1">
          <w:rPr>
            <w:color w:val="000000"/>
          </w:rPr>
          <w:delText xml:space="preserve"> avulsos.</w:delText>
        </w:r>
      </w:del>
    </w:p>
    <w:p w14:paraId="0000104B" w14:textId="573DEE31" w:rsidR="003D183A" w:rsidDel="00E631A1" w:rsidRDefault="008B7924" w:rsidP="00E631A1">
      <w:pPr>
        <w:widowControl w:val="0"/>
        <w:pBdr>
          <w:top w:val="nil"/>
          <w:left w:val="nil"/>
          <w:bottom w:val="nil"/>
          <w:right w:val="nil"/>
          <w:between w:val="nil"/>
        </w:pBdr>
        <w:spacing w:before="57"/>
        <w:ind w:firstLine="0"/>
        <w:jc w:val="center"/>
        <w:rPr>
          <w:del w:id="11469" w:author="Cristiano de Menezes Feu" w:date="2022-11-21T08:33:00Z"/>
          <w:color w:val="000000"/>
        </w:rPr>
        <w:pPrChange w:id="11470" w:author="Cristiano de Menezes Feu" w:date="2022-11-21T08:33:00Z">
          <w:pPr>
            <w:widowControl w:val="0"/>
            <w:pBdr>
              <w:top w:val="nil"/>
              <w:left w:val="nil"/>
              <w:bottom w:val="nil"/>
              <w:right w:val="nil"/>
              <w:between w:val="nil"/>
            </w:pBdr>
            <w:spacing w:before="57"/>
          </w:pPr>
        </w:pPrChange>
      </w:pPr>
      <w:del w:id="11471" w:author="Cristiano de Menezes Feu" w:date="2022-11-21T08:33:00Z">
        <w:r w:rsidDel="00E631A1">
          <w:rPr>
            <w:color w:val="000000"/>
          </w:rPr>
          <w:delText>§ 7º Decorridas quarenta e oito horas da publicação do parecer da Comissão Especial, será o mesmo incluído na Ordem do Dia da sessão seguinte.</w:delText>
        </w:r>
      </w:del>
    </w:p>
    <w:p w14:paraId="0000104C" w14:textId="3B1CCFFE" w:rsidR="003D183A" w:rsidDel="00E631A1" w:rsidRDefault="008B7924" w:rsidP="00E631A1">
      <w:pPr>
        <w:widowControl w:val="0"/>
        <w:pBdr>
          <w:top w:val="nil"/>
          <w:left w:val="nil"/>
          <w:bottom w:val="nil"/>
          <w:right w:val="nil"/>
          <w:between w:val="nil"/>
        </w:pBdr>
        <w:spacing w:before="57"/>
        <w:ind w:firstLine="0"/>
        <w:jc w:val="center"/>
        <w:rPr>
          <w:del w:id="11472" w:author="Cristiano de Menezes Feu" w:date="2022-11-21T08:33:00Z"/>
          <w:rFonts w:ascii="ClearSans-Bold" w:eastAsia="ClearSans-Bold" w:hAnsi="ClearSans-Bold" w:cs="ClearSans-Bold"/>
          <w:b/>
          <w:color w:val="000000"/>
        </w:rPr>
        <w:pPrChange w:id="11473" w:author="Cristiano de Menezes Feu" w:date="2022-11-21T08:33:00Z">
          <w:pPr>
            <w:widowControl w:val="0"/>
            <w:pBdr>
              <w:top w:val="nil"/>
              <w:left w:val="nil"/>
              <w:bottom w:val="nil"/>
              <w:right w:val="nil"/>
              <w:between w:val="nil"/>
            </w:pBdr>
            <w:spacing w:before="57"/>
          </w:pPr>
        </w:pPrChange>
      </w:pPr>
      <w:del w:id="11474" w:author="Cristiano de Menezes Feu" w:date="2022-11-21T08:33:00Z">
        <w:r w:rsidDel="00E631A1">
          <w:rPr>
            <w:color w:val="000000"/>
          </w:rPr>
          <w:delText xml:space="preserve">§ 8º Encerrada a discussão do parecer, será o mesmo submetido à votação nominal, pelo processo de chamada dos Deputados. </w:delText>
        </w:r>
      </w:del>
    </w:p>
    <w:p w14:paraId="0000104D" w14:textId="29704236" w:rsidR="003D183A" w:rsidDel="00E631A1" w:rsidRDefault="008B7924" w:rsidP="00E631A1">
      <w:pPr>
        <w:widowControl w:val="0"/>
        <w:pBdr>
          <w:top w:val="nil"/>
          <w:left w:val="nil"/>
          <w:bottom w:val="nil"/>
          <w:right w:val="nil"/>
          <w:between w:val="nil"/>
        </w:pBdr>
        <w:spacing w:before="0" w:after="113"/>
        <w:ind w:left="567" w:firstLine="0"/>
        <w:jc w:val="center"/>
        <w:rPr>
          <w:del w:id="11475" w:author="Cristiano de Menezes Feu" w:date="2022-11-21T08:33:00Z"/>
          <w:b/>
          <w:color w:val="005583"/>
          <w:sz w:val="20"/>
          <w:szCs w:val="20"/>
        </w:rPr>
        <w:pPrChange w:id="11476" w:author="Cristiano de Menezes Feu" w:date="2022-11-21T08:33:00Z">
          <w:pPr>
            <w:widowControl w:val="0"/>
            <w:pBdr>
              <w:top w:val="nil"/>
              <w:left w:val="nil"/>
              <w:bottom w:val="nil"/>
              <w:right w:val="nil"/>
              <w:between w:val="nil"/>
            </w:pBdr>
            <w:spacing w:before="0" w:after="113"/>
            <w:ind w:left="567" w:firstLine="0"/>
          </w:pPr>
        </w:pPrChange>
      </w:pPr>
      <w:del w:id="11477" w:author="Cristiano de Menezes Feu" w:date="2022-11-21T08:33:00Z">
        <w:r w:rsidDel="00E631A1">
          <w:rPr>
            <w:color w:val="005583"/>
            <w:sz w:val="20"/>
            <w:szCs w:val="20"/>
          </w:rPr>
          <w:delText>Art. 188, § 2º, IV.</w:delText>
        </w:r>
      </w:del>
    </w:p>
    <w:p w14:paraId="0000104E" w14:textId="66EB5E4F" w:rsidR="003D183A" w:rsidDel="00E631A1" w:rsidRDefault="008B7924" w:rsidP="00E631A1">
      <w:pPr>
        <w:widowControl w:val="0"/>
        <w:pBdr>
          <w:top w:val="nil"/>
          <w:left w:val="nil"/>
          <w:bottom w:val="nil"/>
          <w:right w:val="nil"/>
          <w:between w:val="nil"/>
        </w:pBdr>
        <w:spacing w:before="0" w:after="113"/>
        <w:ind w:left="567" w:firstLine="0"/>
        <w:jc w:val="center"/>
        <w:rPr>
          <w:del w:id="11478" w:author="Cristiano de Menezes Feu" w:date="2022-11-21T08:33:00Z"/>
          <w:b/>
          <w:color w:val="005583"/>
          <w:sz w:val="20"/>
          <w:szCs w:val="20"/>
        </w:rPr>
        <w:pPrChange w:id="11479" w:author="Cristiano de Menezes Feu" w:date="2022-11-21T08:33:00Z">
          <w:pPr>
            <w:widowControl w:val="0"/>
            <w:pBdr>
              <w:top w:val="nil"/>
              <w:left w:val="nil"/>
              <w:bottom w:val="nil"/>
              <w:right w:val="nil"/>
              <w:between w:val="nil"/>
            </w:pBdr>
            <w:spacing w:before="0" w:after="113"/>
            <w:ind w:left="567" w:firstLine="0"/>
          </w:pPr>
        </w:pPrChange>
      </w:pPr>
      <w:del w:id="11480" w:author="Cristiano de Menezes Feu" w:date="2022-11-21T08:33:00Z">
        <w:r w:rsidDel="00E631A1">
          <w:rPr>
            <w:b/>
            <w:color w:val="005583"/>
            <w:sz w:val="20"/>
            <w:szCs w:val="20"/>
          </w:rPr>
          <w:delText>QO</w:delText>
        </w:r>
        <w:r w:rsidDel="00E631A1">
          <w:rPr>
            <w:color w:val="005583"/>
            <w:sz w:val="20"/>
            <w:szCs w:val="20"/>
          </w:rPr>
          <w:delText xml:space="preserve"> 178/2016 – Esclarece que: a) não serão permitidas permutas entre os oradores; o orador chamado que não estiver presente no Plenário perderá sua inscrição definitivamente; b)- quanto à agregação de tempo destinado à Comunicação de Liderança e à discussão da matéria, será admitida desde que ela coincida com a inscrição do orador e que não haja nenhum outro Líder inscrito; c) o tempo destinado à Comunicação de Liderança e aquele previsto no art. 21 da Lei nº 1.079/1950 poderão ser combinados desde que não haja nenhum outro Líder aguardando para utilizar o tempo de Liderança; d) o tempo destinado à Comunicação de Liderança poderá ser dividido, mas não será admitida a sua prorrogação.</w:delText>
        </w:r>
      </w:del>
    </w:p>
    <w:p w14:paraId="0000104F" w14:textId="18217672" w:rsidR="003D183A" w:rsidDel="00E631A1" w:rsidRDefault="008B7924" w:rsidP="00E631A1">
      <w:pPr>
        <w:widowControl w:val="0"/>
        <w:pBdr>
          <w:top w:val="nil"/>
          <w:left w:val="nil"/>
          <w:bottom w:val="nil"/>
          <w:right w:val="nil"/>
          <w:between w:val="nil"/>
        </w:pBdr>
        <w:spacing w:before="0" w:after="113"/>
        <w:ind w:left="567" w:firstLine="0"/>
        <w:jc w:val="center"/>
        <w:rPr>
          <w:del w:id="11481" w:author="Cristiano de Menezes Feu" w:date="2022-11-21T08:33:00Z"/>
          <w:b/>
          <w:color w:val="005583"/>
          <w:sz w:val="20"/>
          <w:szCs w:val="20"/>
        </w:rPr>
        <w:pPrChange w:id="11482" w:author="Cristiano de Menezes Feu" w:date="2022-11-21T08:33:00Z">
          <w:pPr>
            <w:widowControl w:val="0"/>
            <w:pBdr>
              <w:top w:val="nil"/>
              <w:left w:val="nil"/>
              <w:bottom w:val="nil"/>
              <w:right w:val="nil"/>
              <w:between w:val="nil"/>
            </w:pBdr>
            <w:spacing w:before="0" w:after="113"/>
            <w:ind w:left="567" w:firstLine="0"/>
          </w:pPr>
        </w:pPrChange>
      </w:pPr>
      <w:del w:id="11483" w:author="Cristiano de Menezes Feu" w:date="2022-11-21T08:33:00Z">
        <w:r w:rsidDel="00E631A1">
          <w:rPr>
            <w:b/>
            <w:color w:val="005583"/>
            <w:sz w:val="20"/>
            <w:szCs w:val="20"/>
          </w:rPr>
          <w:delText>Decisão da Presidência</w:delText>
        </w:r>
        <w:r w:rsidDel="00E631A1">
          <w:rPr>
            <w:color w:val="005583"/>
            <w:sz w:val="20"/>
            <w:szCs w:val="20"/>
          </w:rPr>
          <w:delText xml:space="preserve"> no dia 14/04/16 – Dá por prejudicada a QO 177/2016 por entender que a melhor opção é interpretar o dispositivo regimental no sentido de que a alternância se dá na própria votação, iniciando-se a chamada de Norte a Sul, alternadamente e vice-versa. Registrou ainda que “a ordem de votação deverá ser Estado a Estado, e não Deputado a Deputado, exatamente como dispõe o painel eletrônico de votação e como prevê o art. 3º, § 3º, do RICD”. Por fim, esclareceu que “a chamada nominal dos Deputados, dentro do mesmo Estado, ocorrerá por ordem alfabética”.</w:delText>
        </w:r>
      </w:del>
    </w:p>
    <w:p w14:paraId="00001050" w14:textId="7F7398AD" w:rsidR="003D183A" w:rsidDel="00E631A1" w:rsidRDefault="008B7924" w:rsidP="00E631A1">
      <w:pPr>
        <w:widowControl w:val="0"/>
        <w:pBdr>
          <w:top w:val="nil"/>
          <w:left w:val="nil"/>
          <w:bottom w:val="nil"/>
          <w:right w:val="nil"/>
          <w:between w:val="nil"/>
        </w:pBdr>
        <w:spacing w:before="0" w:after="113"/>
        <w:ind w:left="567" w:firstLine="0"/>
        <w:jc w:val="center"/>
        <w:rPr>
          <w:del w:id="11484" w:author="Cristiano de Menezes Feu" w:date="2022-11-21T08:33:00Z"/>
          <w:color w:val="005583"/>
          <w:sz w:val="20"/>
          <w:szCs w:val="20"/>
        </w:rPr>
        <w:pPrChange w:id="11485" w:author="Cristiano de Menezes Feu" w:date="2022-11-21T08:33:00Z">
          <w:pPr>
            <w:widowControl w:val="0"/>
            <w:pBdr>
              <w:top w:val="nil"/>
              <w:left w:val="nil"/>
              <w:bottom w:val="nil"/>
              <w:right w:val="nil"/>
              <w:between w:val="nil"/>
            </w:pBdr>
            <w:spacing w:before="0" w:after="113"/>
            <w:ind w:left="567" w:firstLine="0"/>
          </w:pPr>
        </w:pPrChange>
      </w:pPr>
      <w:del w:id="11486" w:author="Cristiano de Menezes Feu" w:date="2022-11-21T08:33:00Z">
        <w:r w:rsidDel="00E631A1">
          <w:rPr>
            <w:b/>
            <w:color w:val="005583"/>
            <w:sz w:val="20"/>
            <w:szCs w:val="20"/>
          </w:rPr>
          <w:delText>Observação 1:</w:delText>
        </w:r>
        <w:r w:rsidDel="00E631A1">
          <w:rPr>
            <w:color w:val="005583"/>
            <w:sz w:val="20"/>
            <w:szCs w:val="20"/>
          </w:rPr>
          <w:delText xml:space="preserve"> O processo de discussão no Plenário foi realizado em duas etapas: na primeira etapa, após a manifestação do denunciante e da defesa, por 25 minutos cada sem apartes, falaram os Deputados inscritos conforme a lei 1.079/50, sendo até 5 representantes por até uma hora, por partido; na segunda etapa discutiram os Deputados que fizeram inscrições individuais, por 3 minutos cada um.</w:delText>
        </w:r>
      </w:del>
    </w:p>
    <w:p w14:paraId="00001051" w14:textId="05BCFD6A" w:rsidR="003D183A" w:rsidDel="00E631A1" w:rsidRDefault="008B7924" w:rsidP="00E631A1">
      <w:pPr>
        <w:widowControl w:val="0"/>
        <w:pBdr>
          <w:top w:val="nil"/>
          <w:left w:val="nil"/>
          <w:bottom w:val="nil"/>
          <w:right w:val="nil"/>
          <w:between w:val="nil"/>
        </w:pBdr>
        <w:spacing w:before="57"/>
        <w:ind w:firstLine="0"/>
        <w:jc w:val="center"/>
        <w:rPr>
          <w:del w:id="11487" w:author="Cristiano de Menezes Feu" w:date="2022-11-21T08:33:00Z"/>
          <w:color w:val="005583"/>
          <w:vertAlign w:val="superscript"/>
        </w:rPr>
        <w:pPrChange w:id="11488" w:author="Cristiano de Menezes Feu" w:date="2022-11-21T08:33:00Z">
          <w:pPr>
            <w:widowControl w:val="0"/>
            <w:pBdr>
              <w:top w:val="nil"/>
              <w:left w:val="nil"/>
              <w:bottom w:val="nil"/>
              <w:right w:val="nil"/>
              <w:between w:val="nil"/>
            </w:pBdr>
            <w:spacing w:before="57"/>
          </w:pPr>
        </w:pPrChange>
      </w:pPr>
      <w:del w:id="11489" w:author="Cristiano de Menezes Feu" w:date="2022-11-21T08:33:00Z">
        <w:r w:rsidDel="00E631A1">
          <w:rPr>
            <w:color w:val="000000"/>
          </w:rPr>
          <w:delText>§ 9º Será admitida a instauração do processo contra o denunciado se obtidos dois terços dos votos dos membros da Casa, comunicada a decisão ao Presidente do Senado Federal dentro de duas sessões.</w:delText>
        </w:r>
        <w:r w:rsidDel="00E631A1">
          <w:rPr>
            <w:color w:val="005583"/>
            <w:vertAlign w:val="superscript"/>
          </w:rPr>
          <w:footnoteReference w:id="438"/>
        </w:r>
        <w:r w:rsidDel="00E631A1">
          <w:rPr>
            <w:color w:val="005583"/>
            <w:vertAlign w:val="superscript"/>
          </w:rPr>
          <w:delText xml:space="preserve"> e </w:delText>
        </w:r>
        <w:r w:rsidDel="00E631A1">
          <w:rPr>
            <w:color w:val="005583"/>
            <w:vertAlign w:val="superscript"/>
          </w:rPr>
          <w:footnoteReference w:id="439"/>
        </w:r>
        <w:r w:rsidDel="00E631A1">
          <w:rPr>
            <w:color w:val="005583"/>
            <w:vertAlign w:val="superscript"/>
          </w:rPr>
          <w:delText xml:space="preserve"> </w:delText>
        </w:r>
      </w:del>
    </w:p>
    <w:p w14:paraId="00001052" w14:textId="7C68AC07" w:rsidR="003D183A" w:rsidDel="00E631A1" w:rsidRDefault="008B7924" w:rsidP="00E631A1">
      <w:pPr>
        <w:widowControl w:val="0"/>
        <w:pBdr>
          <w:top w:val="nil"/>
          <w:left w:val="nil"/>
          <w:bottom w:val="nil"/>
          <w:right w:val="nil"/>
          <w:between w:val="nil"/>
        </w:pBdr>
        <w:spacing w:before="170" w:after="113"/>
        <w:ind w:firstLine="0"/>
        <w:jc w:val="center"/>
        <w:rPr>
          <w:del w:id="11496" w:author="Cristiano de Menezes Feu" w:date="2022-11-21T08:33:00Z"/>
          <w:rFonts w:ascii="ClearSans-Light" w:eastAsia="ClearSans-Light" w:hAnsi="ClearSans-Light" w:cs="ClearSans-Light"/>
          <w:color w:val="000000"/>
          <w:sz w:val="24"/>
          <w:szCs w:val="24"/>
        </w:rPr>
        <w:pPrChange w:id="11497" w:author="Cristiano de Menezes Feu" w:date="2022-11-21T08:33:00Z">
          <w:pPr>
            <w:widowControl w:val="0"/>
            <w:pBdr>
              <w:top w:val="nil"/>
              <w:left w:val="nil"/>
              <w:bottom w:val="nil"/>
              <w:right w:val="nil"/>
              <w:between w:val="nil"/>
            </w:pBdr>
            <w:spacing w:before="170" w:after="113"/>
            <w:ind w:firstLine="0"/>
            <w:jc w:val="center"/>
          </w:pPr>
        </w:pPrChange>
      </w:pPr>
      <w:del w:id="11498" w:author="Cristiano de Menezes Feu" w:date="2022-11-21T08:33:00Z">
        <w:r w:rsidDel="00E631A1">
          <w:rPr>
            <w:rFonts w:ascii="ClearSans-Light" w:eastAsia="ClearSans-Light" w:hAnsi="ClearSans-Light" w:cs="ClearSans-Light"/>
            <w:color w:val="000000"/>
            <w:sz w:val="24"/>
            <w:szCs w:val="24"/>
          </w:rPr>
          <w:delText>CAPÍTULO VIII</w:delText>
        </w:r>
        <w:r w:rsidDel="00E631A1">
          <w:rPr>
            <w:rFonts w:ascii="ClearSans-Light" w:eastAsia="ClearSans-Light" w:hAnsi="ClearSans-Light" w:cs="ClearSans-Light"/>
            <w:color w:val="000000"/>
            <w:sz w:val="24"/>
            <w:szCs w:val="24"/>
          </w:rPr>
          <w:br/>
          <w:delText>DO COMPARECIMENTO DE MINISTRO DE ESTADO</w:delText>
        </w:r>
      </w:del>
    </w:p>
    <w:p w14:paraId="00001053" w14:textId="529AE055" w:rsidR="003D183A" w:rsidDel="00E631A1" w:rsidRDefault="008B7924" w:rsidP="00E631A1">
      <w:pPr>
        <w:widowControl w:val="0"/>
        <w:pBdr>
          <w:top w:val="nil"/>
          <w:left w:val="nil"/>
          <w:bottom w:val="nil"/>
          <w:right w:val="nil"/>
          <w:between w:val="nil"/>
        </w:pBdr>
        <w:ind w:firstLine="0"/>
        <w:jc w:val="center"/>
        <w:rPr>
          <w:del w:id="11499" w:author="Cristiano de Menezes Feu" w:date="2022-11-21T08:33:00Z"/>
          <w:color w:val="000000"/>
        </w:rPr>
        <w:pPrChange w:id="11500" w:author="Cristiano de Menezes Feu" w:date="2022-11-21T08:33:00Z">
          <w:pPr>
            <w:widowControl w:val="0"/>
            <w:pBdr>
              <w:top w:val="nil"/>
              <w:left w:val="nil"/>
              <w:bottom w:val="nil"/>
              <w:right w:val="nil"/>
              <w:between w:val="nil"/>
            </w:pBdr>
          </w:pPr>
        </w:pPrChange>
      </w:pPr>
      <w:del w:id="11501" w:author="Cristiano de Menezes Feu" w:date="2022-11-21T08:33:00Z">
        <w:r w:rsidDel="00E631A1">
          <w:rPr>
            <w:b/>
            <w:color w:val="000000"/>
          </w:rPr>
          <w:delText>Art. 219.</w:delText>
        </w:r>
        <w:r w:rsidDel="00E631A1">
          <w:rPr>
            <w:color w:val="000000"/>
          </w:rPr>
          <w:delText xml:space="preserve"> O Ministro de Estado comparecerá perante a Câmara ou suas Comissões:</w:delText>
        </w:r>
      </w:del>
    </w:p>
    <w:p w14:paraId="00001054" w14:textId="4DE6D219" w:rsidR="003D183A" w:rsidDel="00E631A1" w:rsidRDefault="008B7924" w:rsidP="00E631A1">
      <w:pPr>
        <w:widowControl w:val="0"/>
        <w:pBdr>
          <w:top w:val="nil"/>
          <w:left w:val="nil"/>
          <w:bottom w:val="nil"/>
          <w:right w:val="nil"/>
          <w:between w:val="nil"/>
        </w:pBdr>
        <w:ind w:firstLine="0"/>
        <w:jc w:val="center"/>
        <w:rPr>
          <w:del w:id="11502" w:author="Cristiano de Menezes Feu" w:date="2022-11-21T08:33:00Z"/>
          <w:color w:val="000000"/>
        </w:rPr>
        <w:pPrChange w:id="11503" w:author="Cristiano de Menezes Feu" w:date="2022-11-21T08:33:00Z">
          <w:pPr>
            <w:widowControl w:val="0"/>
            <w:pBdr>
              <w:top w:val="nil"/>
              <w:left w:val="nil"/>
              <w:bottom w:val="nil"/>
              <w:right w:val="nil"/>
              <w:between w:val="nil"/>
            </w:pBdr>
          </w:pPr>
        </w:pPrChange>
      </w:pPr>
      <w:del w:id="11504" w:author="Cristiano de Menezes Feu" w:date="2022-11-21T08:33:00Z">
        <w:r w:rsidDel="00E631A1">
          <w:rPr>
            <w:color w:val="000000"/>
          </w:rPr>
          <w:delText>I - quando convocado</w:delText>
        </w:r>
        <w:r w:rsidDel="00E631A1">
          <w:rPr>
            <w:color w:val="005583"/>
            <w:vertAlign w:val="superscript"/>
          </w:rPr>
          <w:footnoteReference w:id="440"/>
        </w:r>
        <w:r w:rsidDel="00E631A1">
          <w:rPr>
            <w:color w:val="000000"/>
          </w:rPr>
          <w:delText xml:space="preserve"> para prestar, pessoalmente, informações sobre assunto previamente determinado; </w:delText>
        </w:r>
      </w:del>
    </w:p>
    <w:p w14:paraId="00001055" w14:textId="279F0E53" w:rsidR="003D183A" w:rsidDel="00E631A1" w:rsidRDefault="008B7924" w:rsidP="00E631A1">
      <w:pPr>
        <w:widowControl w:val="0"/>
        <w:pBdr>
          <w:top w:val="nil"/>
          <w:left w:val="nil"/>
          <w:bottom w:val="nil"/>
          <w:right w:val="nil"/>
          <w:between w:val="nil"/>
        </w:pBdr>
        <w:spacing w:before="0" w:after="113"/>
        <w:ind w:left="567" w:firstLine="0"/>
        <w:jc w:val="center"/>
        <w:rPr>
          <w:del w:id="11508" w:author="Cristiano de Menezes Feu" w:date="2022-11-21T08:33:00Z"/>
          <w:b/>
          <w:color w:val="005583"/>
          <w:sz w:val="20"/>
          <w:szCs w:val="20"/>
        </w:rPr>
        <w:pPrChange w:id="11509" w:author="Cristiano de Menezes Feu" w:date="2022-11-21T08:33:00Z">
          <w:pPr>
            <w:widowControl w:val="0"/>
            <w:pBdr>
              <w:top w:val="nil"/>
              <w:left w:val="nil"/>
              <w:bottom w:val="nil"/>
              <w:right w:val="nil"/>
              <w:between w:val="nil"/>
            </w:pBdr>
            <w:spacing w:before="0" w:after="113"/>
            <w:ind w:left="567" w:firstLine="0"/>
          </w:pPr>
        </w:pPrChange>
      </w:pPr>
      <w:del w:id="11510" w:author="Cristiano de Menezes Feu" w:date="2022-11-21T08:33:00Z">
        <w:r w:rsidDel="00E631A1">
          <w:rPr>
            <w:color w:val="005583"/>
            <w:sz w:val="20"/>
            <w:szCs w:val="20"/>
          </w:rPr>
          <w:delText>Art. 24, IV; art. 117, II.</w:delText>
        </w:r>
      </w:del>
    </w:p>
    <w:p w14:paraId="00001056" w14:textId="1083F3C4" w:rsidR="003D183A" w:rsidDel="00E631A1" w:rsidRDefault="008B7924" w:rsidP="00E631A1">
      <w:pPr>
        <w:widowControl w:val="0"/>
        <w:pBdr>
          <w:top w:val="nil"/>
          <w:left w:val="nil"/>
          <w:bottom w:val="nil"/>
          <w:right w:val="nil"/>
          <w:between w:val="nil"/>
        </w:pBdr>
        <w:spacing w:before="0" w:after="113"/>
        <w:ind w:left="567" w:firstLine="0"/>
        <w:jc w:val="center"/>
        <w:rPr>
          <w:del w:id="11511" w:author="Cristiano de Menezes Feu" w:date="2022-11-21T08:33:00Z"/>
          <w:b/>
          <w:color w:val="005583"/>
          <w:sz w:val="20"/>
          <w:szCs w:val="20"/>
        </w:rPr>
        <w:pPrChange w:id="11512" w:author="Cristiano de Menezes Feu" w:date="2022-11-21T08:33:00Z">
          <w:pPr>
            <w:widowControl w:val="0"/>
            <w:pBdr>
              <w:top w:val="nil"/>
              <w:left w:val="nil"/>
              <w:bottom w:val="nil"/>
              <w:right w:val="nil"/>
              <w:between w:val="nil"/>
            </w:pBdr>
            <w:spacing w:before="0" w:after="113"/>
            <w:ind w:left="567" w:firstLine="0"/>
          </w:pPr>
        </w:pPrChange>
      </w:pPr>
      <w:del w:id="11513" w:author="Cristiano de Menezes Feu" w:date="2022-11-21T08:33:00Z">
        <w:r w:rsidDel="00E631A1">
          <w:rPr>
            <w:b/>
            <w:color w:val="005583"/>
            <w:sz w:val="20"/>
            <w:szCs w:val="20"/>
          </w:rPr>
          <w:delText>Lei</w:delText>
        </w:r>
        <w:r w:rsidDel="00E631A1">
          <w:rPr>
            <w:color w:val="005583"/>
            <w:sz w:val="20"/>
            <w:szCs w:val="20"/>
          </w:rPr>
          <w:delText xml:space="preserve"> nº 1.079/1950, art. 13, item 3</w:delText>
        </w:r>
        <w:r w:rsidDel="00E631A1">
          <w:rPr>
            <w:color w:val="005583"/>
            <w:sz w:val="20"/>
            <w:szCs w:val="20"/>
            <w:vertAlign w:val="superscript"/>
          </w:rPr>
          <w:delText xml:space="preserve"> </w:delText>
        </w:r>
        <w:r w:rsidDel="00E631A1">
          <w:rPr>
            <w:color w:val="005583"/>
            <w:sz w:val="20"/>
            <w:szCs w:val="20"/>
            <w:vertAlign w:val="superscript"/>
          </w:rPr>
          <w:footnoteReference w:id="441"/>
        </w:r>
        <w:r w:rsidDel="00E631A1">
          <w:rPr>
            <w:color w:val="005583"/>
            <w:sz w:val="20"/>
            <w:szCs w:val="20"/>
            <w:vertAlign w:val="superscript"/>
          </w:rPr>
          <w:delText xml:space="preserve">. </w:delText>
        </w:r>
      </w:del>
    </w:p>
    <w:p w14:paraId="00001057" w14:textId="0C47A8C7" w:rsidR="003D183A" w:rsidDel="00E631A1" w:rsidRDefault="008B7924" w:rsidP="00E631A1">
      <w:pPr>
        <w:widowControl w:val="0"/>
        <w:pBdr>
          <w:top w:val="nil"/>
          <w:left w:val="nil"/>
          <w:bottom w:val="nil"/>
          <w:right w:val="nil"/>
          <w:between w:val="nil"/>
        </w:pBdr>
        <w:spacing w:before="0" w:after="113"/>
        <w:ind w:left="567" w:firstLine="0"/>
        <w:jc w:val="center"/>
        <w:rPr>
          <w:del w:id="11517" w:author="Cristiano de Menezes Feu" w:date="2022-11-21T08:33:00Z"/>
          <w:b/>
          <w:color w:val="005583"/>
          <w:sz w:val="20"/>
          <w:szCs w:val="20"/>
        </w:rPr>
        <w:pPrChange w:id="11518" w:author="Cristiano de Menezes Feu" w:date="2022-11-21T08:33:00Z">
          <w:pPr>
            <w:widowControl w:val="0"/>
            <w:pBdr>
              <w:top w:val="nil"/>
              <w:left w:val="nil"/>
              <w:bottom w:val="nil"/>
              <w:right w:val="nil"/>
              <w:between w:val="nil"/>
            </w:pBdr>
            <w:spacing w:before="0" w:after="113"/>
            <w:ind w:left="567" w:firstLine="0"/>
          </w:pPr>
        </w:pPrChange>
      </w:pPr>
      <w:del w:id="11519" w:author="Cristiano de Menezes Feu" w:date="2022-11-21T08:33:00Z">
        <w:r w:rsidDel="00E631A1">
          <w:rPr>
            <w:b/>
            <w:color w:val="005583"/>
            <w:sz w:val="20"/>
            <w:szCs w:val="20"/>
          </w:rPr>
          <w:delText xml:space="preserve">QO </w:delText>
        </w:r>
        <w:r w:rsidDel="00E631A1">
          <w:rPr>
            <w:color w:val="005583"/>
            <w:sz w:val="20"/>
            <w:szCs w:val="20"/>
          </w:rPr>
          <w:delText>81/2019- Assegurou ao Ministro “o direito de se ater, em suas respostas, apenas aos assuntos previamente determinados nos requerimentos de convocação”.</w:delText>
        </w:r>
      </w:del>
    </w:p>
    <w:p w14:paraId="00001058" w14:textId="7106C8D5" w:rsidR="003D183A" w:rsidDel="00E631A1" w:rsidRDefault="008B7924" w:rsidP="00E631A1">
      <w:pPr>
        <w:widowControl w:val="0"/>
        <w:pBdr>
          <w:top w:val="nil"/>
          <w:left w:val="nil"/>
          <w:bottom w:val="nil"/>
          <w:right w:val="nil"/>
          <w:between w:val="nil"/>
        </w:pBdr>
        <w:spacing w:before="0" w:after="113"/>
        <w:ind w:left="567" w:firstLine="0"/>
        <w:jc w:val="center"/>
        <w:rPr>
          <w:del w:id="11520" w:author="Cristiano de Menezes Feu" w:date="2022-11-21T08:33:00Z"/>
          <w:b/>
          <w:color w:val="005583"/>
          <w:sz w:val="20"/>
          <w:szCs w:val="20"/>
        </w:rPr>
        <w:pPrChange w:id="11521" w:author="Cristiano de Menezes Feu" w:date="2022-11-21T08:33:00Z">
          <w:pPr>
            <w:widowControl w:val="0"/>
            <w:pBdr>
              <w:top w:val="nil"/>
              <w:left w:val="nil"/>
              <w:bottom w:val="nil"/>
              <w:right w:val="nil"/>
              <w:between w:val="nil"/>
            </w:pBdr>
            <w:spacing w:before="0" w:after="113"/>
            <w:ind w:left="567" w:firstLine="0"/>
          </w:pPr>
        </w:pPrChange>
      </w:pPr>
      <w:del w:id="11522" w:author="Cristiano de Menezes Feu" w:date="2022-11-21T08:33:00Z">
        <w:r w:rsidDel="00E631A1">
          <w:rPr>
            <w:b/>
            <w:color w:val="005583"/>
            <w:sz w:val="20"/>
            <w:szCs w:val="20"/>
          </w:rPr>
          <w:delText xml:space="preserve">QO </w:delText>
        </w:r>
        <w:r w:rsidDel="00E631A1">
          <w:rPr>
            <w:color w:val="005583"/>
            <w:sz w:val="20"/>
            <w:szCs w:val="20"/>
          </w:rPr>
          <w:delText>80/2019 - “[...] não é regimental a votação em globo de Requerimentos de Convocação de Ministro independentes, com extensões diferentes, que devem ser apreciados um a um, salvo na hipótese de acordo entre os membros da Comissão.”</w:delText>
        </w:r>
      </w:del>
    </w:p>
    <w:p w14:paraId="00001059" w14:textId="7483E454" w:rsidR="003D183A" w:rsidDel="00E631A1" w:rsidRDefault="008B7924" w:rsidP="00E631A1">
      <w:pPr>
        <w:widowControl w:val="0"/>
        <w:pBdr>
          <w:top w:val="nil"/>
          <w:left w:val="nil"/>
          <w:bottom w:val="nil"/>
          <w:right w:val="nil"/>
          <w:between w:val="nil"/>
        </w:pBdr>
        <w:spacing w:before="0" w:after="113"/>
        <w:ind w:left="567" w:firstLine="0"/>
        <w:jc w:val="center"/>
        <w:rPr>
          <w:del w:id="11523" w:author="Cristiano de Menezes Feu" w:date="2022-11-21T08:33:00Z"/>
          <w:b/>
          <w:color w:val="005583"/>
          <w:sz w:val="20"/>
          <w:szCs w:val="20"/>
        </w:rPr>
        <w:pPrChange w:id="11524" w:author="Cristiano de Menezes Feu" w:date="2022-11-21T08:33:00Z">
          <w:pPr>
            <w:widowControl w:val="0"/>
            <w:pBdr>
              <w:top w:val="nil"/>
              <w:left w:val="nil"/>
              <w:bottom w:val="nil"/>
              <w:right w:val="nil"/>
              <w:between w:val="nil"/>
            </w:pBdr>
            <w:spacing w:before="0" w:after="113"/>
            <w:ind w:left="567" w:firstLine="0"/>
          </w:pPr>
        </w:pPrChange>
      </w:pPr>
      <w:del w:id="11525" w:author="Cristiano de Menezes Feu" w:date="2022-11-21T08:33:00Z">
        <w:r w:rsidDel="00E631A1">
          <w:rPr>
            <w:b/>
            <w:color w:val="005583"/>
            <w:sz w:val="20"/>
            <w:szCs w:val="20"/>
          </w:rPr>
          <w:delText>QO</w:delText>
        </w:r>
        <w:r w:rsidDel="00E631A1">
          <w:rPr>
            <w:color w:val="005583"/>
            <w:sz w:val="20"/>
            <w:szCs w:val="20"/>
          </w:rPr>
          <w:delText xml:space="preserve"> 14/2019 - “não cabe à Comissão de Legislação Participativa convocar o Ministro da Justiça”.</w:delText>
        </w:r>
      </w:del>
    </w:p>
    <w:p w14:paraId="0000105A" w14:textId="0F603335" w:rsidR="003D183A" w:rsidDel="00E631A1" w:rsidRDefault="008B7924" w:rsidP="00E631A1">
      <w:pPr>
        <w:widowControl w:val="0"/>
        <w:pBdr>
          <w:top w:val="nil"/>
          <w:left w:val="nil"/>
          <w:bottom w:val="nil"/>
          <w:right w:val="nil"/>
          <w:between w:val="nil"/>
        </w:pBdr>
        <w:spacing w:before="0" w:after="113"/>
        <w:ind w:left="567" w:firstLine="0"/>
        <w:jc w:val="center"/>
        <w:rPr>
          <w:del w:id="11526" w:author="Cristiano de Menezes Feu" w:date="2022-11-21T08:33:00Z"/>
          <w:b/>
          <w:color w:val="005583"/>
          <w:sz w:val="20"/>
          <w:szCs w:val="20"/>
        </w:rPr>
        <w:pPrChange w:id="11527" w:author="Cristiano de Menezes Feu" w:date="2022-11-21T08:33:00Z">
          <w:pPr>
            <w:widowControl w:val="0"/>
            <w:pBdr>
              <w:top w:val="nil"/>
              <w:left w:val="nil"/>
              <w:bottom w:val="nil"/>
              <w:right w:val="nil"/>
              <w:between w:val="nil"/>
            </w:pBdr>
            <w:spacing w:before="0" w:after="113"/>
            <w:ind w:left="567" w:firstLine="0"/>
          </w:pPr>
        </w:pPrChange>
      </w:pPr>
      <w:del w:id="11528" w:author="Cristiano de Menezes Feu" w:date="2022-11-21T08:33:00Z">
        <w:r w:rsidDel="00E631A1">
          <w:rPr>
            <w:b/>
            <w:color w:val="005583"/>
            <w:sz w:val="20"/>
            <w:szCs w:val="20"/>
          </w:rPr>
          <w:delText>QO</w:delText>
        </w:r>
        <w:r w:rsidDel="00E631A1">
          <w:rPr>
            <w:color w:val="005583"/>
            <w:sz w:val="20"/>
            <w:szCs w:val="20"/>
          </w:rPr>
          <w:delText xml:space="preserve"> 325/2017 – Determina à Comissão de Relações Exteriores que receba o requerimento de convocação do Ministro Chefe do Gabinete de Segurança Institucional da Presidência da República para prestar esclarecimentos sobre eventos relativos à Agência Brasileira de Inteligência, pois a competência de Comissão Mista, no caso a Comissão Permanente Mista de Controle das Atividades de Inteligência – CCAI, não exclui as competências das Comissões da Câmara dos Deputados.</w:delText>
        </w:r>
      </w:del>
    </w:p>
    <w:p w14:paraId="0000105B" w14:textId="4993886D" w:rsidR="003D183A" w:rsidDel="00E631A1" w:rsidRDefault="008B7924" w:rsidP="00E631A1">
      <w:pPr>
        <w:widowControl w:val="0"/>
        <w:pBdr>
          <w:top w:val="nil"/>
          <w:left w:val="nil"/>
          <w:bottom w:val="nil"/>
          <w:right w:val="nil"/>
          <w:between w:val="nil"/>
        </w:pBdr>
        <w:spacing w:before="0" w:after="113"/>
        <w:ind w:left="567" w:firstLine="0"/>
        <w:jc w:val="center"/>
        <w:rPr>
          <w:del w:id="11529" w:author="Cristiano de Menezes Feu" w:date="2022-11-21T08:33:00Z"/>
          <w:b/>
          <w:color w:val="005583"/>
          <w:sz w:val="20"/>
          <w:szCs w:val="20"/>
        </w:rPr>
        <w:pPrChange w:id="11530" w:author="Cristiano de Menezes Feu" w:date="2022-11-21T08:33:00Z">
          <w:pPr>
            <w:widowControl w:val="0"/>
            <w:pBdr>
              <w:top w:val="nil"/>
              <w:left w:val="nil"/>
              <w:bottom w:val="nil"/>
              <w:right w:val="nil"/>
              <w:between w:val="nil"/>
            </w:pBdr>
            <w:spacing w:before="0" w:after="113"/>
            <w:ind w:left="567" w:firstLine="0"/>
          </w:pPr>
        </w:pPrChange>
      </w:pPr>
      <w:del w:id="11531" w:author="Cristiano de Menezes Feu" w:date="2022-11-21T08:33:00Z">
        <w:r w:rsidDel="00E631A1">
          <w:rPr>
            <w:b/>
            <w:color w:val="005583"/>
            <w:sz w:val="20"/>
            <w:szCs w:val="20"/>
          </w:rPr>
          <w:delText>QO</w:delText>
        </w:r>
        <w:r w:rsidDel="00E631A1">
          <w:rPr>
            <w:color w:val="005583"/>
            <w:sz w:val="20"/>
            <w:szCs w:val="20"/>
          </w:rPr>
          <w:delText xml:space="preserve"> 409/2014 – Anulou requerimento aprovado em Comissão, que convocava Ministro para participar de audiência pública, entendendo não ser possível a “mistura entre os institutos da convocação de Ministro de Estado e da audiência pública”. No caso de audiência pública a presença dos Ministros pode ocorrer por meio de convite enviado pela Comissão ou mediante prévio entendimento com o respectivo presidente.</w:delText>
        </w:r>
      </w:del>
    </w:p>
    <w:p w14:paraId="0000105C" w14:textId="3C5874F5" w:rsidR="003D183A" w:rsidDel="00E631A1" w:rsidRDefault="008B7924" w:rsidP="00E631A1">
      <w:pPr>
        <w:widowControl w:val="0"/>
        <w:pBdr>
          <w:top w:val="nil"/>
          <w:left w:val="nil"/>
          <w:bottom w:val="nil"/>
          <w:right w:val="nil"/>
          <w:between w:val="nil"/>
        </w:pBdr>
        <w:spacing w:before="0" w:after="113"/>
        <w:ind w:left="567" w:firstLine="0"/>
        <w:jc w:val="center"/>
        <w:rPr>
          <w:del w:id="11532" w:author="Cristiano de Menezes Feu" w:date="2022-11-21T08:33:00Z"/>
          <w:color w:val="005583"/>
          <w:sz w:val="20"/>
          <w:szCs w:val="20"/>
        </w:rPr>
        <w:pPrChange w:id="11533" w:author="Cristiano de Menezes Feu" w:date="2022-11-21T08:33:00Z">
          <w:pPr>
            <w:widowControl w:val="0"/>
            <w:pBdr>
              <w:top w:val="nil"/>
              <w:left w:val="nil"/>
              <w:bottom w:val="nil"/>
              <w:right w:val="nil"/>
              <w:between w:val="nil"/>
            </w:pBdr>
            <w:spacing w:before="0" w:after="113"/>
            <w:ind w:left="567" w:firstLine="0"/>
          </w:pPr>
        </w:pPrChange>
      </w:pPr>
      <w:del w:id="11534" w:author="Cristiano de Menezes Feu" w:date="2022-11-21T08:33:00Z">
        <w:r w:rsidDel="00E631A1">
          <w:rPr>
            <w:b/>
            <w:color w:val="005583"/>
            <w:sz w:val="20"/>
            <w:szCs w:val="20"/>
          </w:rPr>
          <w:delText>REC</w:delText>
        </w:r>
        <w:r w:rsidDel="00E631A1">
          <w:rPr>
            <w:color w:val="005583"/>
            <w:sz w:val="20"/>
            <w:szCs w:val="20"/>
          </w:rPr>
          <w:delText xml:space="preserve"> 12/2019 – Reafirma o entendimento constante das QOs 369/2017 e 414/2014 no sentido de que “somente os Ministros de Estado cujas áreas de atuação tenham pertinência com o campo temático da comissão podem ser convocados para prestarem informações perante o colegiado”.</w:delText>
        </w:r>
      </w:del>
    </w:p>
    <w:p w14:paraId="0000105D" w14:textId="7D083D45" w:rsidR="003D183A" w:rsidDel="00E631A1" w:rsidRDefault="008B7924" w:rsidP="00E631A1">
      <w:pPr>
        <w:widowControl w:val="0"/>
        <w:pBdr>
          <w:top w:val="nil"/>
          <w:left w:val="nil"/>
          <w:bottom w:val="nil"/>
          <w:right w:val="nil"/>
          <w:between w:val="nil"/>
        </w:pBdr>
        <w:ind w:firstLine="0"/>
        <w:jc w:val="center"/>
        <w:rPr>
          <w:del w:id="11535" w:author="Cristiano de Menezes Feu" w:date="2022-11-21T08:33:00Z"/>
          <w:b/>
          <w:color w:val="000000"/>
        </w:rPr>
        <w:pPrChange w:id="11536" w:author="Cristiano de Menezes Feu" w:date="2022-11-21T08:33:00Z">
          <w:pPr>
            <w:widowControl w:val="0"/>
            <w:pBdr>
              <w:top w:val="nil"/>
              <w:left w:val="nil"/>
              <w:bottom w:val="nil"/>
              <w:right w:val="nil"/>
              <w:between w:val="nil"/>
            </w:pBdr>
          </w:pPr>
        </w:pPrChange>
      </w:pPr>
      <w:del w:id="11537" w:author="Cristiano de Menezes Feu" w:date="2022-11-21T08:33:00Z">
        <w:r w:rsidDel="00E631A1">
          <w:rPr>
            <w:color w:val="000000"/>
          </w:rPr>
          <w:delText>II - por sua iniciativa, mediante entendimentos com a Mesa ou a Presidência da Comissão, respectivamente, para expor assunto de relevância de seu Ministério.</w:delText>
        </w:r>
        <w:r w:rsidDel="00E631A1">
          <w:rPr>
            <w:color w:val="005583"/>
            <w:vertAlign w:val="superscript"/>
          </w:rPr>
          <w:footnoteReference w:id="442"/>
        </w:r>
      </w:del>
    </w:p>
    <w:p w14:paraId="0000105E" w14:textId="4B48CA97" w:rsidR="003D183A" w:rsidDel="00E631A1" w:rsidRDefault="008B7924" w:rsidP="00E631A1">
      <w:pPr>
        <w:widowControl w:val="0"/>
        <w:pBdr>
          <w:top w:val="nil"/>
          <w:left w:val="nil"/>
          <w:bottom w:val="nil"/>
          <w:right w:val="nil"/>
          <w:between w:val="nil"/>
        </w:pBdr>
        <w:spacing w:before="0" w:after="113"/>
        <w:ind w:left="567" w:firstLine="0"/>
        <w:jc w:val="center"/>
        <w:rPr>
          <w:del w:id="11541" w:author="Cristiano de Menezes Feu" w:date="2022-11-21T08:33:00Z"/>
          <w:color w:val="005583"/>
          <w:sz w:val="20"/>
          <w:szCs w:val="20"/>
        </w:rPr>
        <w:pPrChange w:id="11542" w:author="Cristiano de Menezes Feu" w:date="2022-11-21T08:33:00Z">
          <w:pPr>
            <w:widowControl w:val="0"/>
            <w:pBdr>
              <w:top w:val="nil"/>
              <w:left w:val="nil"/>
              <w:bottom w:val="nil"/>
              <w:right w:val="nil"/>
              <w:between w:val="nil"/>
            </w:pBdr>
            <w:spacing w:before="0" w:after="113"/>
            <w:ind w:left="567" w:firstLine="0"/>
          </w:pPr>
        </w:pPrChange>
      </w:pPr>
      <w:del w:id="11543" w:author="Cristiano de Menezes Feu" w:date="2022-11-21T08:33:00Z">
        <w:r w:rsidDel="00E631A1">
          <w:rPr>
            <w:b/>
            <w:color w:val="005583"/>
            <w:sz w:val="20"/>
            <w:szCs w:val="20"/>
          </w:rPr>
          <w:delText>Prática:</w:delText>
        </w:r>
        <w:r w:rsidDel="00E631A1">
          <w:rPr>
            <w:color w:val="005583"/>
            <w:sz w:val="20"/>
            <w:szCs w:val="20"/>
          </w:rPr>
          <w:delText xml:space="preserve"> Admite-se a apresentação de requerimento de convite a Ministro de Estado o qual é apresentado por qualquer Deputado ou membro da Comissão e aprovado por deliberação da maioria da respectiva composição plenária, não importando em crime de responsabilidade sua recusa ou ausência. Exemplo: REQ 86/2019 na Comissão de Educação. </w:delText>
        </w:r>
      </w:del>
    </w:p>
    <w:p w14:paraId="0000105F" w14:textId="42B17E97" w:rsidR="003D183A" w:rsidDel="00E631A1" w:rsidRDefault="008B7924" w:rsidP="00E631A1">
      <w:pPr>
        <w:widowControl w:val="0"/>
        <w:pBdr>
          <w:top w:val="nil"/>
          <w:left w:val="nil"/>
          <w:bottom w:val="nil"/>
          <w:right w:val="nil"/>
          <w:between w:val="nil"/>
        </w:pBdr>
        <w:ind w:firstLine="0"/>
        <w:jc w:val="center"/>
        <w:rPr>
          <w:del w:id="11544" w:author="Cristiano de Menezes Feu" w:date="2022-11-21T08:33:00Z"/>
          <w:b/>
          <w:color w:val="005583"/>
          <w:sz w:val="20"/>
          <w:szCs w:val="20"/>
        </w:rPr>
        <w:pPrChange w:id="11545" w:author="Cristiano de Menezes Feu" w:date="2022-11-21T08:33:00Z">
          <w:pPr>
            <w:widowControl w:val="0"/>
            <w:pBdr>
              <w:top w:val="nil"/>
              <w:left w:val="nil"/>
              <w:bottom w:val="nil"/>
              <w:right w:val="nil"/>
              <w:between w:val="nil"/>
            </w:pBdr>
          </w:pPr>
        </w:pPrChange>
      </w:pPr>
      <w:del w:id="11546" w:author="Cristiano de Menezes Feu" w:date="2022-11-21T08:33:00Z">
        <w:r w:rsidDel="00E631A1">
          <w:rPr>
            <w:color w:val="000000"/>
          </w:rPr>
          <w:delText xml:space="preserve">§ 1º A convocação do Ministro de Estado será resolvida pela Câmara ou Comissão, por deliberação da maioria da respectiva composição plenária, a requerimento de qualquer Deputado ou membro da Comissão, conforme o caso. </w:delText>
        </w:r>
      </w:del>
    </w:p>
    <w:p w14:paraId="00001060" w14:textId="34230F1D" w:rsidR="003D183A" w:rsidDel="00E631A1" w:rsidRDefault="008B7924" w:rsidP="00E631A1">
      <w:pPr>
        <w:widowControl w:val="0"/>
        <w:pBdr>
          <w:top w:val="nil"/>
          <w:left w:val="nil"/>
          <w:bottom w:val="nil"/>
          <w:right w:val="nil"/>
          <w:between w:val="nil"/>
        </w:pBdr>
        <w:spacing w:before="0" w:after="113"/>
        <w:ind w:left="567" w:firstLine="0"/>
        <w:jc w:val="center"/>
        <w:rPr>
          <w:del w:id="11547" w:author="Cristiano de Menezes Feu" w:date="2022-11-21T08:33:00Z"/>
          <w:b/>
          <w:color w:val="005583"/>
          <w:sz w:val="20"/>
          <w:szCs w:val="20"/>
        </w:rPr>
        <w:pPrChange w:id="11548" w:author="Cristiano de Menezes Feu" w:date="2022-11-21T08:33:00Z">
          <w:pPr>
            <w:widowControl w:val="0"/>
            <w:pBdr>
              <w:top w:val="nil"/>
              <w:left w:val="nil"/>
              <w:bottom w:val="nil"/>
              <w:right w:val="nil"/>
              <w:between w:val="nil"/>
            </w:pBdr>
            <w:spacing w:before="0" w:after="113"/>
            <w:ind w:left="567" w:firstLine="0"/>
          </w:pPr>
        </w:pPrChange>
      </w:pPr>
      <w:del w:id="11549" w:author="Cristiano de Menezes Feu" w:date="2022-11-21T08:33:00Z">
        <w:r w:rsidDel="00E631A1">
          <w:rPr>
            <w:b/>
            <w:color w:val="005583"/>
            <w:sz w:val="20"/>
            <w:szCs w:val="20"/>
          </w:rPr>
          <w:delText>REC</w:delText>
        </w:r>
        <w:r w:rsidDel="00E631A1">
          <w:rPr>
            <w:color w:val="005583"/>
            <w:sz w:val="20"/>
            <w:szCs w:val="20"/>
          </w:rPr>
          <w:delText xml:space="preserve"> 12/2019 – Reafirma o entendimento constante das QOs 369/2017 e 414/2014 no sentido de que “somente os Ministros de Estado cujas áreas de atuação tenham pertinência com o campo temático da Comissão podem ser convocados para prestarem informações perante o colegiado”. </w:delText>
        </w:r>
      </w:del>
    </w:p>
    <w:p w14:paraId="00001061" w14:textId="375323DC" w:rsidR="003D183A" w:rsidDel="00E631A1" w:rsidRDefault="008B7924" w:rsidP="00E631A1">
      <w:pPr>
        <w:widowControl w:val="0"/>
        <w:pBdr>
          <w:top w:val="nil"/>
          <w:left w:val="nil"/>
          <w:bottom w:val="nil"/>
          <w:right w:val="nil"/>
          <w:between w:val="nil"/>
        </w:pBdr>
        <w:spacing w:before="0" w:after="113"/>
        <w:ind w:left="567" w:firstLine="0"/>
        <w:jc w:val="center"/>
        <w:rPr>
          <w:del w:id="11550" w:author="Cristiano de Menezes Feu" w:date="2022-11-21T08:33:00Z"/>
          <w:b/>
          <w:color w:val="005583"/>
          <w:sz w:val="20"/>
          <w:szCs w:val="20"/>
        </w:rPr>
        <w:pPrChange w:id="11551" w:author="Cristiano de Menezes Feu" w:date="2022-11-21T08:33:00Z">
          <w:pPr>
            <w:widowControl w:val="0"/>
            <w:pBdr>
              <w:top w:val="nil"/>
              <w:left w:val="nil"/>
              <w:bottom w:val="nil"/>
              <w:right w:val="nil"/>
              <w:between w:val="nil"/>
            </w:pBdr>
            <w:spacing w:before="0" w:after="113"/>
            <w:ind w:left="567" w:firstLine="0"/>
          </w:pPr>
        </w:pPrChange>
      </w:pPr>
      <w:del w:id="11552" w:author="Cristiano de Menezes Feu" w:date="2022-11-21T08:33:00Z">
        <w:r w:rsidDel="00E631A1">
          <w:rPr>
            <w:b/>
            <w:color w:val="005583"/>
            <w:sz w:val="20"/>
            <w:szCs w:val="20"/>
          </w:rPr>
          <w:delText>QO</w:delText>
        </w:r>
        <w:r w:rsidDel="00E631A1">
          <w:rPr>
            <w:color w:val="005583"/>
            <w:sz w:val="20"/>
            <w:szCs w:val="20"/>
          </w:rPr>
          <w:delText xml:space="preserve"> 22/2015 – Reafirma o entendimento constante da QO 103/2011 no sentido de que “deve ser observado o quórum de maioria simples na apreciação de requerimentos de convocação de Ministro de Estado pelo Plenário e pelas Comissões”.</w:delText>
        </w:r>
      </w:del>
    </w:p>
    <w:p w14:paraId="00001062" w14:textId="5C8C326E" w:rsidR="003D183A" w:rsidDel="00E631A1" w:rsidRDefault="008B7924" w:rsidP="00E631A1">
      <w:pPr>
        <w:widowControl w:val="0"/>
        <w:pBdr>
          <w:top w:val="nil"/>
          <w:left w:val="nil"/>
          <w:bottom w:val="nil"/>
          <w:right w:val="nil"/>
          <w:between w:val="nil"/>
        </w:pBdr>
        <w:spacing w:before="0" w:after="113"/>
        <w:ind w:left="567" w:firstLine="0"/>
        <w:jc w:val="center"/>
        <w:rPr>
          <w:del w:id="11553" w:author="Cristiano de Menezes Feu" w:date="2022-11-21T08:33:00Z"/>
          <w:b/>
          <w:color w:val="005583"/>
          <w:sz w:val="20"/>
          <w:szCs w:val="20"/>
        </w:rPr>
        <w:pPrChange w:id="11554" w:author="Cristiano de Menezes Feu" w:date="2022-11-21T08:33:00Z">
          <w:pPr>
            <w:widowControl w:val="0"/>
            <w:pBdr>
              <w:top w:val="nil"/>
              <w:left w:val="nil"/>
              <w:bottom w:val="nil"/>
              <w:right w:val="nil"/>
              <w:between w:val="nil"/>
            </w:pBdr>
            <w:spacing w:before="0" w:after="113"/>
            <w:ind w:left="567" w:firstLine="0"/>
          </w:pPr>
        </w:pPrChange>
      </w:pPr>
      <w:del w:id="11555" w:author="Cristiano de Menezes Feu" w:date="2022-11-21T08:33:00Z">
        <w:r w:rsidDel="00E631A1">
          <w:rPr>
            <w:b/>
            <w:color w:val="005583"/>
            <w:sz w:val="20"/>
            <w:szCs w:val="20"/>
          </w:rPr>
          <w:delText>QO</w:delText>
        </w:r>
        <w:r w:rsidDel="00E631A1">
          <w:rPr>
            <w:color w:val="005583"/>
            <w:sz w:val="20"/>
            <w:szCs w:val="20"/>
          </w:rPr>
          <w:delText xml:space="preserve"> 149/2012 – Reafirma o entendimento constante da QO 66/2011 e da QO 59/2011, no sentido de que requerimentos de convocação de Ministro não se sujeitam à hipótese prevista no inciso IV do art. 83 do Regimento Interno para votação imediata e serão pautados oportunamente pela Presidência da Casa.</w:delText>
        </w:r>
      </w:del>
    </w:p>
    <w:p w14:paraId="00001063" w14:textId="2CD35753" w:rsidR="003D183A" w:rsidDel="00E631A1" w:rsidRDefault="008B7924" w:rsidP="00E631A1">
      <w:pPr>
        <w:widowControl w:val="0"/>
        <w:pBdr>
          <w:top w:val="nil"/>
          <w:left w:val="nil"/>
          <w:bottom w:val="nil"/>
          <w:right w:val="nil"/>
          <w:between w:val="nil"/>
        </w:pBdr>
        <w:spacing w:before="0" w:after="113"/>
        <w:ind w:left="567" w:firstLine="0"/>
        <w:jc w:val="center"/>
        <w:rPr>
          <w:del w:id="11556" w:author="Cristiano de Menezes Feu" w:date="2022-11-21T08:33:00Z"/>
          <w:color w:val="005583"/>
          <w:sz w:val="20"/>
          <w:szCs w:val="20"/>
        </w:rPr>
        <w:pPrChange w:id="11557" w:author="Cristiano de Menezes Feu" w:date="2022-11-21T08:33:00Z">
          <w:pPr>
            <w:widowControl w:val="0"/>
            <w:pBdr>
              <w:top w:val="nil"/>
              <w:left w:val="nil"/>
              <w:bottom w:val="nil"/>
              <w:right w:val="nil"/>
              <w:between w:val="nil"/>
            </w:pBdr>
            <w:spacing w:before="0" w:after="113"/>
            <w:ind w:left="567" w:firstLine="0"/>
          </w:pPr>
        </w:pPrChange>
      </w:pPr>
      <w:del w:id="11558" w:author="Cristiano de Menezes Feu" w:date="2022-11-21T08:33:00Z">
        <w:r w:rsidDel="00E631A1">
          <w:rPr>
            <w:b/>
            <w:color w:val="005583"/>
            <w:sz w:val="20"/>
            <w:szCs w:val="20"/>
          </w:rPr>
          <w:delText>QO</w:delText>
        </w:r>
        <w:r w:rsidDel="00E631A1">
          <w:rPr>
            <w:color w:val="005583"/>
            <w:sz w:val="20"/>
            <w:szCs w:val="20"/>
          </w:rPr>
          <w:delText xml:space="preserve"> 62/2011 – A rejeição de requerimento de convocação de Ministro de Estado pelo Plenário não prejudica a tramitação de requerimentos com o mesmo teor nas Comissões.</w:delText>
        </w:r>
      </w:del>
    </w:p>
    <w:p w14:paraId="00001064" w14:textId="72E93B6C" w:rsidR="003D183A" w:rsidDel="00E631A1" w:rsidRDefault="008B7924" w:rsidP="00E631A1">
      <w:pPr>
        <w:widowControl w:val="0"/>
        <w:pBdr>
          <w:top w:val="nil"/>
          <w:left w:val="nil"/>
          <w:bottom w:val="nil"/>
          <w:right w:val="nil"/>
          <w:between w:val="nil"/>
        </w:pBdr>
        <w:ind w:firstLine="0"/>
        <w:jc w:val="center"/>
        <w:rPr>
          <w:del w:id="11559" w:author="Cristiano de Menezes Feu" w:date="2022-11-21T08:33:00Z"/>
          <w:color w:val="000000"/>
        </w:rPr>
        <w:pPrChange w:id="11560" w:author="Cristiano de Menezes Feu" w:date="2022-11-21T08:33:00Z">
          <w:pPr>
            <w:widowControl w:val="0"/>
            <w:pBdr>
              <w:top w:val="nil"/>
              <w:left w:val="nil"/>
              <w:bottom w:val="nil"/>
              <w:right w:val="nil"/>
              <w:between w:val="nil"/>
            </w:pBdr>
          </w:pPr>
        </w:pPrChange>
      </w:pPr>
      <w:del w:id="11561" w:author="Cristiano de Menezes Feu" w:date="2022-11-21T08:33:00Z">
        <w:r w:rsidDel="00E631A1">
          <w:rPr>
            <w:color w:val="000000"/>
          </w:rPr>
          <w:delText xml:space="preserve">§ 2º A convocação do Ministro de Estado ser-lhe-á comunicada mediante ofício do Primeiro-Secretário ou do Presidente da Comissão, que definirá o local, dia e hora da sessão ou reunião a que deva comparecer, com a indicação das informações pretendidas, importando crime de responsabilidade a ausência sem justificação adequada, aceita pela Casa ou pelo colegiado. </w:delText>
        </w:r>
      </w:del>
    </w:p>
    <w:p w14:paraId="00001065" w14:textId="69D79262" w:rsidR="003D183A" w:rsidDel="00E631A1" w:rsidRDefault="008B7924" w:rsidP="00E631A1">
      <w:pPr>
        <w:widowControl w:val="0"/>
        <w:pBdr>
          <w:top w:val="nil"/>
          <w:left w:val="nil"/>
          <w:bottom w:val="nil"/>
          <w:right w:val="nil"/>
          <w:between w:val="nil"/>
        </w:pBdr>
        <w:ind w:firstLine="0"/>
        <w:jc w:val="center"/>
        <w:rPr>
          <w:del w:id="11562" w:author="Cristiano de Menezes Feu" w:date="2022-11-21T08:33:00Z"/>
          <w:rFonts w:ascii="ClearSans-Bold" w:eastAsia="ClearSans-Bold" w:hAnsi="ClearSans-Bold" w:cs="ClearSans-Bold"/>
          <w:b/>
          <w:color w:val="000000"/>
        </w:rPr>
        <w:pPrChange w:id="11563" w:author="Cristiano de Menezes Feu" w:date="2022-11-21T08:33:00Z">
          <w:pPr>
            <w:widowControl w:val="0"/>
            <w:pBdr>
              <w:top w:val="nil"/>
              <w:left w:val="nil"/>
              <w:bottom w:val="nil"/>
              <w:right w:val="nil"/>
              <w:between w:val="nil"/>
            </w:pBdr>
          </w:pPr>
        </w:pPrChange>
      </w:pPr>
      <w:del w:id="11564" w:author="Cristiano de Menezes Feu" w:date="2022-11-21T08:33:00Z">
        <w:r w:rsidDel="00E631A1">
          <w:rPr>
            <w:rFonts w:ascii="ClearSans-Bold" w:eastAsia="ClearSans-Bold" w:hAnsi="ClearSans-Bold" w:cs="ClearSans-Bold"/>
            <w:b/>
            <w:color w:val="000000"/>
          </w:rPr>
          <w:delText>Art. 220.</w:delText>
        </w:r>
        <w:r w:rsidDel="00E631A1">
          <w:rPr>
            <w:color w:val="000000"/>
          </w:rPr>
          <w:delText xml:space="preserve"> A Câmara reunir-se-á em Comissão Geral, sob a direção de seu Presidente, toda vez que perante o Plenário comparecer Ministro de Estado. </w:delText>
        </w:r>
      </w:del>
    </w:p>
    <w:p w14:paraId="00001066" w14:textId="3E48B0A1" w:rsidR="003D183A" w:rsidDel="00E631A1" w:rsidRDefault="008B7924" w:rsidP="00E631A1">
      <w:pPr>
        <w:widowControl w:val="0"/>
        <w:pBdr>
          <w:top w:val="nil"/>
          <w:left w:val="nil"/>
          <w:bottom w:val="nil"/>
          <w:right w:val="nil"/>
          <w:between w:val="nil"/>
        </w:pBdr>
        <w:spacing w:before="0" w:after="113"/>
        <w:ind w:left="567" w:firstLine="0"/>
        <w:jc w:val="center"/>
        <w:rPr>
          <w:del w:id="11565" w:author="Cristiano de Menezes Feu" w:date="2022-11-21T08:33:00Z"/>
          <w:color w:val="005583"/>
          <w:sz w:val="20"/>
          <w:szCs w:val="20"/>
        </w:rPr>
        <w:pPrChange w:id="11566" w:author="Cristiano de Menezes Feu" w:date="2022-11-21T08:33:00Z">
          <w:pPr>
            <w:widowControl w:val="0"/>
            <w:pBdr>
              <w:top w:val="nil"/>
              <w:left w:val="nil"/>
              <w:bottom w:val="nil"/>
              <w:right w:val="nil"/>
              <w:between w:val="nil"/>
            </w:pBdr>
            <w:spacing w:before="0" w:after="113"/>
            <w:ind w:left="567" w:firstLine="0"/>
          </w:pPr>
        </w:pPrChange>
      </w:pPr>
      <w:del w:id="11567" w:author="Cristiano de Menezes Feu" w:date="2022-11-21T08:33:00Z">
        <w:r w:rsidDel="00E631A1">
          <w:rPr>
            <w:color w:val="005583"/>
            <w:sz w:val="20"/>
            <w:szCs w:val="20"/>
          </w:rPr>
          <w:delText>Art. 91, III.</w:delText>
        </w:r>
      </w:del>
    </w:p>
    <w:p w14:paraId="00001067" w14:textId="642C8824" w:rsidR="003D183A" w:rsidDel="00E631A1" w:rsidRDefault="008B7924" w:rsidP="00E631A1">
      <w:pPr>
        <w:widowControl w:val="0"/>
        <w:pBdr>
          <w:top w:val="nil"/>
          <w:left w:val="nil"/>
          <w:bottom w:val="nil"/>
          <w:right w:val="nil"/>
          <w:between w:val="nil"/>
        </w:pBdr>
        <w:ind w:firstLine="0"/>
        <w:jc w:val="center"/>
        <w:rPr>
          <w:del w:id="11568" w:author="Cristiano de Menezes Feu" w:date="2022-11-21T08:33:00Z"/>
          <w:color w:val="000000"/>
        </w:rPr>
        <w:pPrChange w:id="11569" w:author="Cristiano de Menezes Feu" w:date="2022-11-21T08:33:00Z">
          <w:pPr>
            <w:widowControl w:val="0"/>
            <w:pBdr>
              <w:top w:val="nil"/>
              <w:left w:val="nil"/>
              <w:bottom w:val="nil"/>
              <w:right w:val="nil"/>
              <w:between w:val="nil"/>
            </w:pBdr>
          </w:pPr>
        </w:pPrChange>
      </w:pPr>
      <w:del w:id="11570" w:author="Cristiano de Menezes Feu" w:date="2022-11-21T08:33:00Z">
        <w:r w:rsidDel="00E631A1">
          <w:rPr>
            <w:color w:val="000000"/>
          </w:rPr>
          <w:delText xml:space="preserve">§ 1º O Ministro de Estado terá assento na primeira bancada, até o momento de ocupar a tribuna, ficando subordinado às normas estabelecidas para o uso da palavra pelos Deputados; perante Comissão, ocupará o lugar à direita do Presidente. </w:delText>
        </w:r>
      </w:del>
    </w:p>
    <w:p w14:paraId="00001068" w14:textId="01F4E5EC" w:rsidR="003D183A" w:rsidDel="00E631A1" w:rsidRDefault="008B7924" w:rsidP="00E631A1">
      <w:pPr>
        <w:widowControl w:val="0"/>
        <w:pBdr>
          <w:top w:val="nil"/>
          <w:left w:val="nil"/>
          <w:bottom w:val="nil"/>
          <w:right w:val="nil"/>
          <w:between w:val="nil"/>
        </w:pBdr>
        <w:ind w:firstLine="0"/>
        <w:jc w:val="center"/>
        <w:rPr>
          <w:del w:id="11571" w:author="Cristiano de Menezes Feu" w:date="2022-11-21T08:33:00Z"/>
          <w:color w:val="000000"/>
        </w:rPr>
        <w:pPrChange w:id="11572" w:author="Cristiano de Menezes Feu" w:date="2022-11-21T08:33:00Z">
          <w:pPr>
            <w:widowControl w:val="0"/>
            <w:pBdr>
              <w:top w:val="nil"/>
              <w:left w:val="nil"/>
              <w:bottom w:val="nil"/>
              <w:right w:val="nil"/>
              <w:between w:val="nil"/>
            </w:pBdr>
          </w:pPr>
        </w:pPrChange>
      </w:pPr>
      <w:del w:id="11573" w:author="Cristiano de Menezes Feu" w:date="2022-11-21T08:33:00Z">
        <w:r w:rsidDel="00E631A1">
          <w:rPr>
            <w:color w:val="000000"/>
          </w:rPr>
          <w:delText xml:space="preserve">§ 2º Não poderá ser marcado o mesmo horário para o comparecimento de mais de um Ministro de Estado à Casa, salvo em caráter excepcional, quando a matéria lhes disser respeito conjuntamente, nem se admitirá sua convocação simultânea por mais de uma Comissão. </w:delText>
        </w:r>
      </w:del>
    </w:p>
    <w:p w14:paraId="00001069" w14:textId="12CD3ACE" w:rsidR="003D183A" w:rsidDel="00E631A1" w:rsidRDefault="008B7924" w:rsidP="00E631A1">
      <w:pPr>
        <w:widowControl w:val="0"/>
        <w:pBdr>
          <w:top w:val="nil"/>
          <w:left w:val="nil"/>
          <w:bottom w:val="nil"/>
          <w:right w:val="nil"/>
          <w:between w:val="nil"/>
        </w:pBdr>
        <w:ind w:firstLine="0"/>
        <w:jc w:val="center"/>
        <w:rPr>
          <w:del w:id="11574" w:author="Cristiano de Menezes Feu" w:date="2022-11-21T08:33:00Z"/>
          <w:color w:val="000000"/>
        </w:rPr>
        <w:pPrChange w:id="11575" w:author="Cristiano de Menezes Feu" w:date="2022-11-21T08:33:00Z">
          <w:pPr>
            <w:widowControl w:val="0"/>
            <w:pBdr>
              <w:top w:val="nil"/>
              <w:left w:val="nil"/>
              <w:bottom w:val="nil"/>
              <w:right w:val="nil"/>
              <w:between w:val="nil"/>
            </w:pBdr>
          </w:pPr>
        </w:pPrChange>
      </w:pPr>
      <w:del w:id="11576" w:author="Cristiano de Menezes Feu" w:date="2022-11-21T08:33:00Z">
        <w:r w:rsidDel="00E631A1">
          <w:rPr>
            <w:color w:val="000000"/>
          </w:rPr>
          <w:delText xml:space="preserve">§ 3º O Ministro de Estado somente poderá ser aparteado ou interpelado sobre assunto objeto de sua exposição ou matéria pertinente à convocação. </w:delText>
        </w:r>
      </w:del>
    </w:p>
    <w:p w14:paraId="0000106A" w14:textId="02927471" w:rsidR="003D183A" w:rsidDel="00E631A1" w:rsidRDefault="008B7924" w:rsidP="00E631A1">
      <w:pPr>
        <w:widowControl w:val="0"/>
        <w:pBdr>
          <w:top w:val="nil"/>
          <w:left w:val="nil"/>
          <w:bottom w:val="nil"/>
          <w:right w:val="nil"/>
          <w:between w:val="nil"/>
        </w:pBdr>
        <w:ind w:firstLine="0"/>
        <w:jc w:val="center"/>
        <w:rPr>
          <w:del w:id="11577" w:author="Cristiano de Menezes Feu" w:date="2022-11-21T08:33:00Z"/>
          <w:color w:val="000000"/>
        </w:rPr>
        <w:pPrChange w:id="11578" w:author="Cristiano de Menezes Feu" w:date="2022-11-21T08:33:00Z">
          <w:pPr>
            <w:widowControl w:val="0"/>
            <w:pBdr>
              <w:top w:val="nil"/>
              <w:left w:val="nil"/>
              <w:bottom w:val="nil"/>
              <w:right w:val="nil"/>
              <w:between w:val="nil"/>
            </w:pBdr>
          </w:pPr>
        </w:pPrChange>
      </w:pPr>
      <w:del w:id="11579" w:author="Cristiano de Menezes Feu" w:date="2022-11-21T08:33:00Z">
        <w:r w:rsidDel="00E631A1">
          <w:rPr>
            <w:color w:val="000000"/>
          </w:rPr>
          <w:delText xml:space="preserve">§ 4º Em qualquer hipótese, a presença de Ministro de Estado no Plenário não poderá ultrapassar o horário normal da sessão ordinária da Câmara. </w:delText>
        </w:r>
      </w:del>
    </w:p>
    <w:p w14:paraId="0000106B" w14:textId="4023DBDF" w:rsidR="003D183A" w:rsidDel="00E631A1" w:rsidRDefault="008B7924" w:rsidP="00E631A1">
      <w:pPr>
        <w:widowControl w:val="0"/>
        <w:pBdr>
          <w:top w:val="nil"/>
          <w:left w:val="nil"/>
          <w:bottom w:val="nil"/>
          <w:right w:val="nil"/>
          <w:between w:val="nil"/>
        </w:pBdr>
        <w:ind w:firstLine="0"/>
        <w:jc w:val="center"/>
        <w:rPr>
          <w:del w:id="11580" w:author="Cristiano de Menezes Feu" w:date="2022-11-21T08:33:00Z"/>
          <w:color w:val="000000"/>
        </w:rPr>
        <w:pPrChange w:id="11581" w:author="Cristiano de Menezes Feu" w:date="2022-11-21T08:33:00Z">
          <w:pPr>
            <w:widowControl w:val="0"/>
            <w:pBdr>
              <w:top w:val="nil"/>
              <w:left w:val="nil"/>
              <w:bottom w:val="nil"/>
              <w:right w:val="nil"/>
              <w:between w:val="nil"/>
            </w:pBdr>
          </w:pPr>
        </w:pPrChange>
      </w:pPr>
      <w:del w:id="11582" w:author="Cristiano de Menezes Feu" w:date="2022-11-21T08:33:00Z">
        <w:r w:rsidDel="00E631A1">
          <w:rPr>
            <w:rFonts w:ascii="ClearSans-Bold" w:eastAsia="ClearSans-Bold" w:hAnsi="ClearSans-Bold" w:cs="ClearSans-Bold"/>
            <w:b/>
            <w:color w:val="000000"/>
          </w:rPr>
          <w:delText>Art. 221.</w:delText>
        </w:r>
        <w:r w:rsidDel="00E631A1">
          <w:rPr>
            <w:color w:val="000000"/>
          </w:rPr>
          <w:delText xml:space="preserve"> Na hipótese de convocação, o Ministro encaminhará ao Presidente da Câmara ou da Comissão, até a sessão da véspera da sua presença na Casa, sumário da matéria de que virá tratar, para distribuição aos Deputados. </w:delText>
        </w:r>
      </w:del>
    </w:p>
    <w:p w14:paraId="0000106C" w14:textId="61263CA4" w:rsidR="003D183A" w:rsidDel="00E631A1" w:rsidRDefault="008B7924" w:rsidP="00E631A1">
      <w:pPr>
        <w:widowControl w:val="0"/>
        <w:pBdr>
          <w:top w:val="nil"/>
          <w:left w:val="nil"/>
          <w:bottom w:val="nil"/>
          <w:right w:val="nil"/>
          <w:between w:val="nil"/>
        </w:pBdr>
        <w:ind w:firstLine="0"/>
        <w:jc w:val="center"/>
        <w:rPr>
          <w:del w:id="11583" w:author="Cristiano de Menezes Feu" w:date="2022-11-21T08:33:00Z"/>
          <w:rFonts w:ascii="ClearSans-Bold" w:eastAsia="ClearSans-Bold" w:hAnsi="ClearSans-Bold" w:cs="ClearSans-Bold"/>
          <w:b/>
          <w:color w:val="000000"/>
        </w:rPr>
        <w:pPrChange w:id="11584" w:author="Cristiano de Menezes Feu" w:date="2022-11-21T08:33:00Z">
          <w:pPr>
            <w:widowControl w:val="0"/>
            <w:pBdr>
              <w:top w:val="nil"/>
              <w:left w:val="nil"/>
              <w:bottom w:val="nil"/>
              <w:right w:val="nil"/>
              <w:between w:val="nil"/>
            </w:pBdr>
          </w:pPr>
        </w:pPrChange>
      </w:pPr>
      <w:del w:id="11585" w:author="Cristiano de Menezes Feu" w:date="2022-11-21T08:33:00Z">
        <w:r w:rsidDel="00E631A1">
          <w:rPr>
            <w:color w:val="000000"/>
          </w:rPr>
          <w:delText xml:space="preserve">§ 1º O Ministro, ao início do Grande Expediente, ou da Ordem do Dia, poderá falar até trinta minutos, prorrogáveis por mais quinze, pelo Plenário da Casa ou da Comissão, só podendo ser aparteado durante a prorrogação. </w:delText>
        </w:r>
      </w:del>
    </w:p>
    <w:p w14:paraId="0000106D" w14:textId="4BEC8744" w:rsidR="003D183A" w:rsidDel="00E631A1" w:rsidRDefault="008B7924" w:rsidP="00E631A1">
      <w:pPr>
        <w:widowControl w:val="0"/>
        <w:pBdr>
          <w:top w:val="nil"/>
          <w:left w:val="nil"/>
          <w:bottom w:val="nil"/>
          <w:right w:val="nil"/>
          <w:between w:val="nil"/>
        </w:pBdr>
        <w:spacing w:before="0" w:after="113"/>
        <w:ind w:left="567" w:firstLine="0"/>
        <w:jc w:val="center"/>
        <w:rPr>
          <w:del w:id="11586" w:author="Cristiano de Menezes Feu" w:date="2022-11-21T08:33:00Z"/>
          <w:color w:val="005583"/>
          <w:sz w:val="20"/>
          <w:szCs w:val="20"/>
        </w:rPr>
        <w:pPrChange w:id="11587" w:author="Cristiano de Menezes Feu" w:date="2022-11-21T08:33:00Z">
          <w:pPr>
            <w:widowControl w:val="0"/>
            <w:pBdr>
              <w:top w:val="nil"/>
              <w:left w:val="nil"/>
              <w:bottom w:val="nil"/>
              <w:right w:val="nil"/>
              <w:between w:val="nil"/>
            </w:pBdr>
            <w:spacing w:before="0" w:after="113"/>
            <w:ind w:left="567" w:firstLine="0"/>
          </w:pPr>
        </w:pPrChange>
      </w:pPr>
      <w:del w:id="11588" w:author="Cristiano de Menezes Feu" w:date="2022-11-21T08:33:00Z">
        <w:r w:rsidDel="00E631A1">
          <w:rPr>
            <w:color w:val="005583"/>
            <w:sz w:val="20"/>
            <w:szCs w:val="20"/>
          </w:rPr>
          <w:delText>Art. 72.</w:delText>
        </w:r>
      </w:del>
    </w:p>
    <w:p w14:paraId="0000106E" w14:textId="387413AB" w:rsidR="003D183A" w:rsidDel="00E631A1" w:rsidRDefault="008B7924" w:rsidP="00E631A1">
      <w:pPr>
        <w:widowControl w:val="0"/>
        <w:pBdr>
          <w:top w:val="nil"/>
          <w:left w:val="nil"/>
          <w:bottom w:val="nil"/>
          <w:right w:val="nil"/>
          <w:between w:val="nil"/>
        </w:pBdr>
        <w:ind w:firstLine="0"/>
        <w:jc w:val="center"/>
        <w:rPr>
          <w:del w:id="11589" w:author="Cristiano de Menezes Feu" w:date="2022-11-21T08:33:00Z"/>
          <w:color w:val="000000"/>
        </w:rPr>
        <w:pPrChange w:id="11590" w:author="Cristiano de Menezes Feu" w:date="2022-11-21T08:33:00Z">
          <w:pPr>
            <w:widowControl w:val="0"/>
            <w:pBdr>
              <w:top w:val="nil"/>
              <w:left w:val="nil"/>
              <w:bottom w:val="nil"/>
              <w:right w:val="nil"/>
              <w:between w:val="nil"/>
            </w:pBdr>
          </w:pPr>
        </w:pPrChange>
      </w:pPr>
      <w:del w:id="11591" w:author="Cristiano de Menezes Feu" w:date="2022-11-21T08:33:00Z">
        <w:r w:rsidDel="00E631A1">
          <w:rPr>
            <w:color w:val="000000"/>
          </w:rPr>
          <w:delText xml:space="preserve">§ 2º Encerrada a exposição do Ministro, poderão ser formuladas interpelações pelos Deputados que se inscreveram previamente, não podendo cada um fazê-lo por mais de cinco minutos, exceto o Autor do requerimento, que terá o prazo de dez minutos. </w:delText>
        </w:r>
      </w:del>
    </w:p>
    <w:p w14:paraId="0000106F" w14:textId="61CF9D94" w:rsidR="003D183A" w:rsidDel="00E631A1" w:rsidRDefault="008B7924" w:rsidP="00E631A1">
      <w:pPr>
        <w:widowControl w:val="0"/>
        <w:pBdr>
          <w:top w:val="nil"/>
          <w:left w:val="nil"/>
          <w:bottom w:val="nil"/>
          <w:right w:val="nil"/>
          <w:between w:val="nil"/>
        </w:pBdr>
        <w:ind w:firstLine="0"/>
        <w:jc w:val="center"/>
        <w:rPr>
          <w:del w:id="11592" w:author="Cristiano de Menezes Feu" w:date="2022-11-21T08:33:00Z"/>
          <w:color w:val="000000"/>
        </w:rPr>
        <w:pPrChange w:id="11593" w:author="Cristiano de Menezes Feu" w:date="2022-11-21T08:33:00Z">
          <w:pPr>
            <w:widowControl w:val="0"/>
            <w:pBdr>
              <w:top w:val="nil"/>
              <w:left w:val="nil"/>
              <w:bottom w:val="nil"/>
              <w:right w:val="nil"/>
              <w:between w:val="nil"/>
            </w:pBdr>
          </w:pPr>
        </w:pPrChange>
      </w:pPr>
      <w:del w:id="11594" w:author="Cristiano de Menezes Feu" w:date="2022-11-21T08:33:00Z">
        <w:r w:rsidDel="00E631A1">
          <w:rPr>
            <w:color w:val="000000"/>
          </w:rPr>
          <w:delText xml:space="preserve">§ 3º Para responder a cada interpelação, o Ministro terá o mesmo tempo que o Deputado para formulá-la. </w:delText>
        </w:r>
      </w:del>
    </w:p>
    <w:p w14:paraId="00001070" w14:textId="79CB046B" w:rsidR="003D183A" w:rsidDel="00E631A1" w:rsidRDefault="008B7924" w:rsidP="00E631A1">
      <w:pPr>
        <w:widowControl w:val="0"/>
        <w:pBdr>
          <w:top w:val="nil"/>
          <w:left w:val="nil"/>
          <w:bottom w:val="nil"/>
          <w:right w:val="nil"/>
          <w:between w:val="nil"/>
        </w:pBdr>
        <w:ind w:firstLine="0"/>
        <w:jc w:val="center"/>
        <w:rPr>
          <w:del w:id="11595" w:author="Cristiano de Menezes Feu" w:date="2022-11-21T08:33:00Z"/>
          <w:color w:val="000000"/>
        </w:rPr>
        <w:pPrChange w:id="11596" w:author="Cristiano de Menezes Feu" w:date="2022-11-21T08:33:00Z">
          <w:pPr>
            <w:widowControl w:val="0"/>
            <w:pBdr>
              <w:top w:val="nil"/>
              <w:left w:val="nil"/>
              <w:bottom w:val="nil"/>
              <w:right w:val="nil"/>
              <w:between w:val="nil"/>
            </w:pBdr>
          </w:pPr>
        </w:pPrChange>
      </w:pPr>
      <w:del w:id="11597" w:author="Cristiano de Menezes Feu" w:date="2022-11-21T08:33:00Z">
        <w:r w:rsidDel="00E631A1">
          <w:rPr>
            <w:color w:val="000000"/>
          </w:rPr>
          <w:delText xml:space="preserve">§ 4º Serão permitidas a réplica e a tréplica, pelo prazo de três minutos, improrrogáveis. </w:delText>
        </w:r>
      </w:del>
    </w:p>
    <w:p w14:paraId="00001071" w14:textId="44151F29" w:rsidR="003D183A" w:rsidDel="00E631A1" w:rsidRDefault="008B7924" w:rsidP="00E631A1">
      <w:pPr>
        <w:widowControl w:val="0"/>
        <w:pBdr>
          <w:top w:val="nil"/>
          <w:left w:val="nil"/>
          <w:bottom w:val="nil"/>
          <w:right w:val="nil"/>
          <w:between w:val="nil"/>
        </w:pBdr>
        <w:ind w:firstLine="0"/>
        <w:jc w:val="center"/>
        <w:rPr>
          <w:del w:id="11598" w:author="Cristiano de Menezes Feu" w:date="2022-11-21T08:33:00Z"/>
          <w:color w:val="000000"/>
        </w:rPr>
        <w:pPrChange w:id="11599" w:author="Cristiano de Menezes Feu" w:date="2022-11-21T08:33:00Z">
          <w:pPr>
            <w:widowControl w:val="0"/>
            <w:pBdr>
              <w:top w:val="nil"/>
              <w:left w:val="nil"/>
              <w:bottom w:val="nil"/>
              <w:right w:val="nil"/>
              <w:between w:val="nil"/>
            </w:pBdr>
          </w:pPr>
        </w:pPrChange>
      </w:pPr>
      <w:del w:id="11600" w:author="Cristiano de Menezes Feu" w:date="2022-11-21T08:33:00Z">
        <w:r w:rsidDel="00E631A1">
          <w:rPr>
            <w:color w:val="000000"/>
          </w:rPr>
          <w:delText xml:space="preserve">§ 5º É lícito aos Líderes, após o término dos debates, usar da palavra por cinco minutos, sem apartes. </w:delText>
        </w:r>
      </w:del>
    </w:p>
    <w:p w14:paraId="00001072" w14:textId="3BFC007A" w:rsidR="003D183A" w:rsidDel="00E631A1" w:rsidRDefault="008B7924" w:rsidP="00E631A1">
      <w:pPr>
        <w:widowControl w:val="0"/>
        <w:pBdr>
          <w:top w:val="nil"/>
          <w:left w:val="nil"/>
          <w:bottom w:val="nil"/>
          <w:right w:val="nil"/>
          <w:between w:val="nil"/>
        </w:pBdr>
        <w:ind w:firstLine="0"/>
        <w:jc w:val="center"/>
        <w:rPr>
          <w:del w:id="11601" w:author="Cristiano de Menezes Feu" w:date="2022-11-21T08:33:00Z"/>
          <w:rFonts w:ascii="ClearSans-Bold" w:eastAsia="ClearSans-Bold" w:hAnsi="ClearSans-Bold" w:cs="ClearSans-Bold"/>
          <w:b/>
          <w:color w:val="000000"/>
        </w:rPr>
        <w:pPrChange w:id="11602" w:author="Cristiano de Menezes Feu" w:date="2022-11-21T08:33:00Z">
          <w:pPr>
            <w:widowControl w:val="0"/>
            <w:pBdr>
              <w:top w:val="nil"/>
              <w:left w:val="nil"/>
              <w:bottom w:val="nil"/>
              <w:right w:val="nil"/>
              <w:between w:val="nil"/>
            </w:pBdr>
          </w:pPr>
        </w:pPrChange>
      </w:pPr>
      <w:del w:id="11603" w:author="Cristiano de Menezes Feu" w:date="2022-11-21T08:33:00Z">
        <w:r w:rsidDel="00E631A1">
          <w:rPr>
            <w:rFonts w:ascii="ClearSans-Bold" w:eastAsia="ClearSans-Bold" w:hAnsi="ClearSans-Bold" w:cs="ClearSans-Bold"/>
            <w:b/>
            <w:color w:val="000000"/>
          </w:rPr>
          <w:delText>Art. 222.</w:delText>
        </w:r>
        <w:r w:rsidDel="00E631A1">
          <w:rPr>
            <w:color w:val="000000"/>
          </w:rPr>
          <w:delText xml:space="preserve"> No caso do comparecimento espontâneo ao Plenário, o Ministro de Estado usará da palavra ao início do Grande Expediente, se para expor assuntos da sua Pasta, de interesse da Casa e do País, ou da Ordem do Dia, se para falar de proposição legislativa em trâmite, relacionada com o ministério sob sua direção. </w:delText>
        </w:r>
      </w:del>
    </w:p>
    <w:p w14:paraId="00001073" w14:textId="37D78140" w:rsidR="003D183A" w:rsidDel="00E631A1" w:rsidRDefault="008B7924" w:rsidP="00E631A1">
      <w:pPr>
        <w:widowControl w:val="0"/>
        <w:pBdr>
          <w:top w:val="nil"/>
          <w:left w:val="nil"/>
          <w:bottom w:val="nil"/>
          <w:right w:val="nil"/>
          <w:between w:val="nil"/>
        </w:pBdr>
        <w:spacing w:before="0" w:after="113"/>
        <w:ind w:left="567" w:firstLine="0"/>
        <w:jc w:val="center"/>
        <w:rPr>
          <w:del w:id="11604" w:author="Cristiano de Menezes Feu" w:date="2022-11-21T08:33:00Z"/>
          <w:color w:val="005583"/>
          <w:sz w:val="20"/>
          <w:szCs w:val="20"/>
        </w:rPr>
        <w:pPrChange w:id="11605" w:author="Cristiano de Menezes Feu" w:date="2022-11-21T08:33:00Z">
          <w:pPr>
            <w:widowControl w:val="0"/>
            <w:pBdr>
              <w:top w:val="nil"/>
              <w:left w:val="nil"/>
              <w:bottom w:val="nil"/>
              <w:right w:val="nil"/>
              <w:between w:val="nil"/>
            </w:pBdr>
            <w:spacing w:before="0" w:after="113"/>
            <w:ind w:left="567" w:firstLine="0"/>
          </w:pPr>
        </w:pPrChange>
      </w:pPr>
      <w:del w:id="11606" w:author="Cristiano de Menezes Feu" w:date="2022-11-21T08:33:00Z">
        <w:r w:rsidDel="00E631A1">
          <w:rPr>
            <w:color w:val="005583"/>
            <w:sz w:val="20"/>
            <w:szCs w:val="20"/>
          </w:rPr>
          <w:delText>Art. 72.</w:delText>
        </w:r>
      </w:del>
    </w:p>
    <w:p w14:paraId="00001074" w14:textId="3E5D2A92" w:rsidR="003D183A" w:rsidDel="00E631A1" w:rsidRDefault="008B7924" w:rsidP="00E631A1">
      <w:pPr>
        <w:widowControl w:val="0"/>
        <w:pBdr>
          <w:top w:val="nil"/>
          <w:left w:val="nil"/>
          <w:bottom w:val="nil"/>
          <w:right w:val="nil"/>
          <w:between w:val="nil"/>
        </w:pBdr>
        <w:ind w:firstLine="0"/>
        <w:jc w:val="center"/>
        <w:rPr>
          <w:del w:id="11607" w:author="Cristiano de Menezes Feu" w:date="2022-11-21T08:33:00Z"/>
          <w:color w:val="000000"/>
        </w:rPr>
        <w:pPrChange w:id="11608" w:author="Cristiano de Menezes Feu" w:date="2022-11-21T08:33:00Z">
          <w:pPr>
            <w:widowControl w:val="0"/>
            <w:pBdr>
              <w:top w:val="nil"/>
              <w:left w:val="nil"/>
              <w:bottom w:val="nil"/>
              <w:right w:val="nil"/>
              <w:between w:val="nil"/>
            </w:pBdr>
          </w:pPr>
        </w:pPrChange>
      </w:pPr>
      <w:del w:id="11609" w:author="Cristiano de Menezes Feu" w:date="2022-11-21T08:33:00Z">
        <w:r w:rsidDel="00E631A1">
          <w:rPr>
            <w:color w:val="000000"/>
          </w:rPr>
          <w:delText>§ 1º Ser-lhe-á concedida a palavra durante quarenta minutos, podendo o prazo ser prorrogado por mais vinte minutos, por deliberação do Plenário, só sendo permitidos apartes durante a prorrogação.</w:delText>
        </w:r>
      </w:del>
    </w:p>
    <w:p w14:paraId="00001075" w14:textId="37AB5279" w:rsidR="003D183A" w:rsidDel="00E631A1" w:rsidRDefault="008B7924" w:rsidP="00E631A1">
      <w:pPr>
        <w:widowControl w:val="0"/>
        <w:pBdr>
          <w:top w:val="nil"/>
          <w:left w:val="nil"/>
          <w:bottom w:val="nil"/>
          <w:right w:val="nil"/>
          <w:between w:val="nil"/>
        </w:pBdr>
        <w:ind w:firstLine="0"/>
        <w:jc w:val="center"/>
        <w:rPr>
          <w:del w:id="11610" w:author="Cristiano de Menezes Feu" w:date="2022-11-21T08:33:00Z"/>
          <w:color w:val="000000"/>
        </w:rPr>
        <w:pPrChange w:id="11611" w:author="Cristiano de Menezes Feu" w:date="2022-11-21T08:33:00Z">
          <w:pPr>
            <w:widowControl w:val="0"/>
            <w:pBdr>
              <w:top w:val="nil"/>
              <w:left w:val="nil"/>
              <w:bottom w:val="nil"/>
              <w:right w:val="nil"/>
              <w:between w:val="nil"/>
            </w:pBdr>
          </w:pPr>
        </w:pPrChange>
      </w:pPr>
      <w:del w:id="11612" w:author="Cristiano de Menezes Feu" w:date="2022-11-21T08:33:00Z">
        <w:r w:rsidDel="00E631A1">
          <w:rPr>
            <w:color w:val="000000"/>
          </w:rPr>
          <w:delText xml:space="preserve">§ 2º Findo o discurso, o Presidente concederá a palavra aos Deputados, ou aos membros da Comissão, respeitada a ordem de inscrição, para, no prazo de três minutos, cada um, formular suas considerações ou pedidos de esclarecimentos, dispondo o Ministro do mesmo tempo para a resposta. </w:delText>
        </w:r>
      </w:del>
    </w:p>
    <w:p w14:paraId="00001076" w14:textId="69F9001A" w:rsidR="003D183A" w:rsidDel="00E631A1" w:rsidRDefault="008B7924" w:rsidP="00E631A1">
      <w:pPr>
        <w:widowControl w:val="0"/>
        <w:pBdr>
          <w:top w:val="nil"/>
          <w:left w:val="nil"/>
          <w:bottom w:val="nil"/>
          <w:right w:val="nil"/>
          <w:between w:val="nil"/>
        </w:pBdr>
        <w:ind w:firstLine="0"/>
        <w:jc w:val="center"/>
        <w:rPr>
          <w:del w:id="11613" w:author="Cristiano de Menezes Feu" w:date="2022-11-21T08:33:00Z"/>
          <w:color w:val="000000"/>
        </w:rPr>
        <w:pPrChange w:id="11614" w:author="Cristiano de Menezes Feu" w:date="2022-11-21T08:33:00Z">
          <w:pPr>
            <w:widowControl w:val="0"/>
            <w:pBdr>
              <w:top w:val="nil"/>
              <w:left w:val="nil"/>
              <w:bottom w:val="nil"/>
              <w:right w:val="nil"/>
              <w:between w:val="nil"/>
            </w:pBdr>
          </w:pPr>
        </w:pPrChange>
      </w:pPr>
      <w:del w:id="11615" w:author="Cristiano de Menezes Feu" w:date="2022-11-21T08:33:00Z">
        <w:r w:rsidDel="00E631A1">
          <w:rPr>
            <w:color w:val="000000"/>
          </w:rPr>
          <w:delText xml:space="preserve">§ 3º Serão permitidas a réplica e tréplica, pelo prazo de três minutos, improrrogáveis. </w:delText>
        </w:r>
      </w:del>
    </w:p>
    <w:p w14:paraId="00001077" w14:textId="6AAD9372" w:rsidR="003D183A" w:rsidDel="00E631A1" w:rsidRDefault="008B7924" w:rsidP="00E631A1">
      <w:pPr>
        <w:widowControl w:val="0"/>
        <w:pBdr>
          <w:top w:val="nil"/>
          <w:left w:val="nil"/>
          <w:bottom w:val="nil"/>
          <w:right w:val="nil"/>
          <w:between w:val="nil"/>
        </w:pBdr>
        <w:ind w:firstLine="0"/>
        <w:jc w:val="center"/>
        <w:rPr>
          <w:del w:id="11616" w:author="Cristiano de Menezes Feu" w:date="2022-11-21T08:33:00Z"/>
          <w:b/>
          <w:color w:val="005583"/>
          <w:sz w:val="20"/>
          <w:szCs w:val="20"/>
        </w:rPr>
        <w:pPrChange w:id="11617" w:author="Cristiano de Menezes Feu" w:date="2022-11-21T08:33:00Z">
          <w:pPr>
            <w:widowControl w:val="0"/>
            <w:pBdr>
              <w:top w:val="nil"/>
              <w:left w:val="nil"/>
              <w:bottom w:val="nil"/>
              <w:right w:val="nil"/>
              <w:between w:val="nil"/>
            </w:pBdr>
          </w:pPr>
        </w:pPrChange>
      </w:pPr>
      <w:del w:id="11618" w:author="Cristiano de Menezes Feu" w:date="2022-11-21T08:33:00Z">
        <w:r w:rsidDel="00E631A1">
          <w:rPr>
            <w:rFonts w:ascii="ClearSans-Bold" w:eastAsia="ClearSans-Bold" w:hAnsi="ClearSans-Bold" w:cs="ClearSans-Bold"/>
            <w:b/>
            <w:color w:val="000000"/>
          </w:rPr>
          <w:delText>Art. 223.</w:delText>
        </w:r>
        <w:r w:rsidDel="00E631A1">
          <w:rPr>
            <w:color w:val="000000"/>
          </w:rPr>
          <w:delText xml:space="preserve"> Na eventualidade de não ser atendida convocação feita de acordo com o art. 50, </w:delText>
        </w:r>
        <w:r w:rsidDel="00E631A1">
          <w:rPr>
            <w:i/>
            <w:color w:val="000000"/>
          </w:rPr>
          <w:delText>caput</w:delText>
        </w:r>
        <w:r w:rsidDel="00E631A1">
          <w:rPr>
            <w:color w:val="000000"/>
          </w:rPr>
          <w:delText>, da Constituição Federal, o Presidente da Câmara promoverá a instauração do procedimento legal cabível.</w:delText>
        </w:r>
        <w:r w:rsidDel="00E631A1">
          <w:rPr>
            <w:color w:val="005583"/>
            <w:vertAlign w:val="superscript"/>
          </w:rPr>
          <w:footnoteReference w:id="443"/>
        </w:r>
      </w:del>
    </w:p>
    <w:p w14:paraId="00001078" w14:textId="437F88D8" w:rsidR="003D183A" w:rsidDel="00E631A1" w:rsidRDefault="008B7924" w:rsidP="00E631A1">
      <w:pPr>
        <w:widowControl w:val="0"/>
        <w:pBdr>
          <w:top w:val="nil"/>
          <w:left w:val="nil"/>
          <w:bottom w:val="nil"/>
          <w:right w:val="nil"/>
          <w:between w:val="nil"/>
        </w:pBdr>
        <w:spacing w:before="0" w:after="113"/>
        <w:ind w:left="567" w:firstLine="0"/>
        <w:jc w:val="center"/>
        <w:rPr>
          <w:del w:id="11622" w:author="Cristiano de Menezes Feu" w:date="2022-11-21T08:33:00Z"/>
          <w:color w:val="005583"/>
          <w:sz w:val="20"/>
          <w:szCs w:val="20"/>
        </w:rPr>
        <w:pPrChange w:id="11623" w:author="Cristiano de Menezes Feu" w:date="2022-11-21T08:33:00Z">
          <w:pPr>
            <w:widowControl w:val="0"/>
            <w:pBdr>
              <w:top w:val="nil"/>
              <w:left w:val="nil"/>
              <w:bottom w:val="nil"/>
              <w:right w:val="nil"/>
              <w:between w:val="nil"/>
            </w:pBdr>
            <w:spacing w:before="0" w:after="113"/>
            <w:ind w:left="567" w:firstLine="0"/>
          </w:pPr>
        </w:pPrChange>
      </w:pPr>
      <w:del w:id="11624" w:author="Cristiano de Menezes Feu" w:date="2022-11-21T08:33:00Z">
        <w:r w:rsidDel="00E631A1">
          <w:rPr>
            <w:b/>
            <w:color w:val="005583"/>
            <w:sz w:val="20"/>
            <w:szCs w:val="20"/>
          </w:rPr>
          <w:delText>QO</w:delText>
        </w:r>
        <w:r w:rsidDel="00E631A1">
          <w:rPr>
            <w:color w:val="005583"/>
            <w:sz w:val="20"/>
            <w:szCs w:val="20"/>
          </w:rPr>
          <w:delText xml:space="preserve"> 469/2004 – Nos casos de recusa ou não atendimento no prazo de trinta dias, referente a requerimento de informação a Ministro de Estado, “comunica que tem sido procedimento da Casa deixar que o Deputado requerente da informação decida, na qualidade de cidadão brasileiro, sobre a conveniência ou não de processar Ministro de Estado por crime de responsabilidade, perante o STF, uma vez que tem plena legitimidade para fazê-lo”.</w:delText>
        </w:r>
      </w:del>
    </w:p>
    <w:p w14:paraId="00001079" w14:textId="070A75C0" w:rsidR="003D183A" w:rsidDel="00E631A1" w:rsidRDefault="008B7924" w:rsidP="00E631A1">
      <w:pPr>
        <w:widowControl w:val="0"/>
        <w:pBdr>
          <w:top w:val="nil"/>
          <w:left w:val="nil"/>
          <w:bottom w:val="nil"/>
          <w:right w:val="nil"/>
          <w:between w:val="nil"/>
        </w:pBdr>
        <w:spacing w:before="170" w:after="113"/>
        <w:ind w:firstLine="0"/>
        <w:jc w:val="center"/>
        <w:rPr>
          <w:del w:id="11625" w:author="Cristiano de Menezes Feu" w:date="2022-11-21T08:33:00Z"/>
          <w:rFonts w:ascii="ClearSans-Light" w:eastAsia="ClearSans-Light" w:hAnsi="ClearSans-Light" w:cs="ClearSans-Light"/>
          <w:color w:val="000000"/>
          <w:sz w:val="24"/>
          <w:szCs w:val="24"/>
        </w:rPr>
        <w:pPrChange w:id="11626" w:author="Cristiano de Menezes Feu" w:date="2022-11-21T08:33:00Z">
          <w:pPr>
            <w:widowControl w:val="0"/>
            <w:pBdr>
              <w:top w:val="nil"/>
              <w:left w:val="nil"/>
              <w:bottom w:val="nil"/>
              <w:right w:val="nil"/>
              <w:between w:val="nil"/>
            </w:pBdr>
            <w:spacing w:before="170" w:after="113"/>
            <w:ind w:firstLine="0"/>
            <w:jc w:val="center"/>
          </w:pPr>
        </w:pPrChange>
      </w:pPr>
      <w:del w:id="11627" w:author="Cristiano de Menezes Feu" w:date="2022-11-21T08:33:00Z">
        <w:r w:rsidDel="00E631A1">
          <w:rPr>
            <w:rFonts w:ascii="ClearSans-Light" w:eastAsia="ClearSans-Light" w:hAnsi="ClearSans-Light" w:cs="ClearSans-Light"/>
            <w:color w:val="000000"/>
            <w:sz w:val="24"/>
            <w:szCs w:val="24"/>
          </w:rPr>
          <w:delText>CAPÍTULO IX</w:delText>
        </w:r>
        <w:r w:rsidDel="00E631A1">
          <w:rPr>
            <w:rFonts w:ascii="ClearSans-Light" w:eastAsia="ClearSans-Light" w:hAnsi="ClearSans-Light" w:cs="ClearSans-Light"/>
            <w:color w:val="000000"/>
            <w:sz w:val="24"/>
            <w:szCs w:val="24"/>
          </w:rPr>
          <w:br/>
          <w:delText>DA PARTICIPAÇÃO NA COMISSÃO REPRESENTATIVA DO CONGRESSO NACIONAL E NO CONSELHO DA REPÚBLICA</w:delText>
        </w:r>
      </w:del>
    </w:p>
    <w:p w14:paraId="0000107A" w14:textId="51CE5FF7" w:rsidR="003D183A" w:rsidDel="00E631A1" w:rsidRDefault="008B7924" w:rsidP="00E631A1">
      <w:pPr>
        <w:widowControl w:val="0"/>
        <w:pBdr>
          <w:top w:val="nil"/>
          <w:left w:val="nil"/>
          <w:bottom w:val="nil"/>
          <w:right w:val="nil"/>
          <w:between w:val="nil"/>
        </w:pBdr>
        <w:spacing w:before="283"/>
        <w:ind w:firstLine="0"/>
        <w:jc w:val="center"/>
        <w:rPr>
          <w:del w:id="11628" w:author="Cristiano de Menezes Feu" w:date="2022-11-21T08:33:00Z"/>
          <w:b/>
          <w:color w:val="005583"/>
          <w:sz w:val="20"/>
          <w:szCs w:val="20"/>
        </w:rPr>
        <w:pPrChange w:id="11629" w:author="Cristiano de Menezes Feu" w:date="2022-11-21T08:33:00Z">
          <w:pPr>
            <w:widowControl w:val="0"/>
            <w:pBdr>
              <w:top w:val="nil"/>
              <w:left w:val="nil"/>
              <w:bottom w:val="nil"/>
              <w:right w:val="nil"/>
              <w:between w:val="nil"/>
            </w:pBdr>
            <w:spacing w:before="283"/>
          </w:pPr>
        </w:pPrChange>
      </w:pPr>
      <w:del w:id="11630" w:author="Cristiano de Menezes Feu" w:date="2022-11-21T08:33:00Z">
        <w:r w:rsidDel="00E631A1">
          <w:rPr>
            <w:rFonts w:ascii="ClearSans-Bold" w:eastAsia="ClearSans-Bold" w:hAnsi="ClearSans-Bold" w:cs="ClearSans-Bold"/>
            <w:b/>
            <w:color w:val="000000"/>
          </w:rPr>
          <w:delText>Art. 224.</w:delText>
        </w:r>
        <w:r w:rsidDel="00E631A1">
          <w:rPr>
            <w:color w:val="000000"/>
          </w:rPr>
          <w:delText xml:space="preserve"> A Mesa conduzirá o processo eleitoral para a escolha, na última sessão ordinária do período legislativo anual, dos membros da Câmara dos Deputados que irão compor, durante o recesso, a Comissão Representativa do Congresso Nacional de que trata o art. 58, § 4º, da Constituição Federal.</w:delText>
        </w:r>
        <w:r w:rsidDel="00E631A1">
          <w:rPr>
            <w:color w:val="005583"/>
            <w:vertAlign w:val="superscript"/>
          </w:rPr>
          <w:footnoteReference w:id="444"/>
        </w:r>
      </w:del>
    </w:p>
    <w:p w14:paraId="0000107B" w14:textId="7477DDF8" w:rsidR="003D183A" w:rsidDel="00E631A1" w:rsidRDefault="008B7924" w:rsidP="00E631A1">
      <w:pPr>
        <w:widowControl w:val="0"/>
        <w:pBdr>
          <w:top w:val="nil"/>
          <w:left w:val="nil"/>
          <w:bottom w:val="nil"/>
          <w:right w:val="nil"/>
          <w:between w:val="nil"/>
        </w:pBdr>
        <w:spacing w:before="0" w:after="113"/>
        <w:ind w:left="567" w:firstLine="0"/>
        <w:jc w:val="center"/>
        <w:rPr>
          <w:del w:id="11634" w:author="Cristiano de Menezes Feu" w:date="2022-11-21T08:33:00Z"/>
          <w:b/>
          <w:color w:val="005583"/>
          <w:sz w:val="20"/>
          <w:szCs w:val="20"/>
        </w:rPr>
        <w:pPrChange w:id="11635" w:author="Cristiano de Menezes Feu" w:date="2022-11-21T08:33:00Z">
          <w:pPr>
            <w:widowControl w:val="0"/>
            <w:pBdr>
              <w:top w:val="nil"/>
              <w:left w:val="nil"/>
              <w:bottom w:val="nil"/>
              <w:right w:val="nil"/>
              <w:between w:val="nil"/>
            </w:pBdr>
            <w:spacing w:before="0" w:after="113"/>
            <w:ind w:left="567" w:firstLine="0"/>
          </w:pPr>
        </w:pPrChange>
      </w:pPr>
      <w:del w:id="11636" w:author="Cristiano de Menezes Feu" w:date="2022-11-21T08:33:00Z">
        <w:r w:rsidDel="00E631A1">
          <w:rPr>
            <w:b/>
            <w:color w:val="005583"/>
            <w:sz w:val="20"/>
            <w:szCs w:val="20"/>
          </w:rPr>
          <w:delText>Prática:</w:delText>
        </w:r>
        <w:r w:rsidDel="00E631A1">
          <w:rPr>
            <w:color w:val="005583"/>
            <w:sz w:val="20"/>
            <w:szCs w:val="20"/>
          </w:rPr>
          <w:delText xml:space="preserve"> a eleição da Comissão Representativa é feita no final do primeiro e do segundo períodos de cada sessão legislativa, normalmente por aclamação, após indicação dos Partidos. Exemplo: Ordem do Dia da sessão extraordinária de 18/12/2012.</w:delText>
        </w:r>
      </w:del>
    </w:p>
    <w:p w14:paraId="0000107C" w14:textId="47860D3D" w:rsidR="003D183A" w:rsidDel="00E631A1" w:rsidRDefault="008B7924" w:rsidP="00E631A1">
      <w:pPr>
        <w:widowControl w:val="0"/>
        <w:pBdr>
          <w:top w:val="nil"/>
          <w:left w:val="nil"/>
          <w:bottom w:val="nil"/>
          <w:right w:val="nil"/>
          <w:between w:val="nil"/>
        </w:pBdr>
        <w:ind w:firstLine="0"/>
        <w:jc w:val="center"/>
        <w:rPr>
          <w:del w:id="11637" w:author="Cristiano de Menezes Feu" w:date="2022-11-21T08:33:00Z"/>
          <w:color w:val="000000"/>
        </w:rPr>
        <w:pPrChange w:id="11638" w:author="Cristiano de Menezes Feu" w:date="2022-11-21T08:33:00Z">
          <w:pPr>
            <w:widowControl w:val="0"/>
            <w:pBdr>
              <w:top w:val="nil"/>
              <w:left w:val="nil"/>
              <w:bottom w:val="nil"/>
              <w:right w:val="nil"/>
              <w:between w:val="nil"/>
            </w:pBdr>
          </w:pPr>
        </w:pPrChange>
      </w:pPr>
      <w:del w:id="11639" w:author="Cristiano de Menezes Feu" w:date="2022-11-21T08:33:00Z">
        <w:r w:rsidDel="00E631A1">
          <w:rPr>
            <w:b/>
            <w:color w:val="000000"/>
          </w:rPr>
          <w:delText>Parágrafo único.</w:delText>
        </w:r>
        <w:r w:rsidDel="00E631A1">
          <w:rPr>
            <w:color w:val="000000"/>
          </w:rPr>
          <w:delText xml:space="preserve"> A Mesa expedirá as instruções necessárias, com observância das exigências e formalidades previstas nos arts. 7º e 8º, no que couber, atendendo que, na composição da Comissão Representativa, deverá reproduzir-se, quando possível, a proporcionalidade da representação dos Partidos e dos Blocos Parlamentares na Casa. </w:delText>
        </w:r>
      </w:del>
    </w:p>
    <w:p w14:paraId="0000107D" w14:textId="2A82FAB4" w:rsidR="003D183A" w:rsidDel="00E631A1" w:rsidRDefault="008B7924" w:rsidP="00E631A1">
      <w:pPr>
        <w:widowControl w:val="0"/>
        <w:pBdr>
          <w:top w:val="nil"/>
          <w:left w:val="nil"/>
          <w:bottom w:val="nil"/>
          <w:right w:val="nil"/>
          <w:between w:val="nil"/>
        </w:pBdr>
        <w:ind w:firstLine="0"/>
        <w:jc w:val="center"/>
        <w:rPr>
          <w:del w:id="11640" w:author="Cristiano de Menezes Feu" w:date="2022-11-21T08:33:00Z"/>
          <w:color w:val="005583"/>
          <w:vertAlign w:val="superscript"/>
        </w:rPr>
        <w:pPrChange w:id="11641" w:author="Cristiano de Menezes Feu" w:date="2022-11-21T08:33:00Z">
          <w:pPr>
            <w:widowControl w:val="0"/>
            <w:pBdr>
              <w:top w:val="nil"/>
              <w:left w:val="nil"/>
              <w:bottom w:val="nil"/>
              <w:right w:val="nil"/>
              <w:between w:val="nil"/>
            </w:pBdr>
          </w:pPr>
        </w:pPrChange>
      </w:pPr>
      <w:del w:id="11642" w:author="Cristiano de Menezes Feu" w:date="2022-11-21T08:33:00Z">
        <w:r w:rsidDel="00E631A1">
          <w:rPr>
            <w:rFonts w:ascii="ClearSans-Bold" w:eastAsia="ClearSans-Bold" w:hAnsi="ClearSans-Bold" w:cs="ClearSans-Bold"/>
            <w:b/>
            <w:color w:val="000000"/>
          </w:rPr>
          <w:delText>Art. 225.</w:delText>
        </w:r>
        <w:r w:rsidDel="00E631A1">
          <w:rPr>
            <w:color w:val="000000"/>
          </w:rPr>
          <w:delText xml:space="preserve"> A eleição dos dois cidadãos que devam integrar o Conselho da República, a que se refere o art. 89, VII, da Constituição Federal, será feita na forma prevista no art. 7º, dentre candidatos escolhidos nos termos dos incisos I a IV do art. 8º, abstraído o princípio da proporcionalidade partidária.</w:delText>
        </w:r>
        <w:r w:rsidDel="00E631A1">
          <w:rPr>
            <w:color w:val="005583"/>
            <w:vertAlign w:val="superscript"/>
          </w:rPr>
          <w:footnoteReference w:id="445"/>
        </w:r>
      </w:del>
    </w:p>
    <w:p w14:paraId="0000107E" w14:textId="6C0EC5E6" w:rsidR="003D183A" w:rsidDel="00E631A1" w:rsidRDefault="008B7924" w:rsidP="00E631A1">
      <w:pPr>
        <w:widowControl w:val="0"/>
        <w:pBdr>
          <w:top w:val="nil"/>
          <w:left w:val="nil"/>
          <w:bottom w:val="nil"/>
          <w:right w:val="nil"/>
          <w:between w:val="nil"/>
        </w:pBdr>
        <w:spacing w:before="0" w:after="113"/>
        <w:ind w:left="567" w:firstLine="0"/>
        <w:jc w:val="center"/>
        <w:rPr>
          <w:del w:id="11646" w:author="Cristiano de Menezes Feu" w:date="2022-11-21T08:33:00Z"/>
          <w:b/>
          <w:color w:val="005583"/>
          <w:sz w:val="20"/>
          <w:szCs w:val="20"/>
        </w:rPr>
        <w:pPrChange w:id="11647" w:author="Cristiano de Menezes Feu" w:date="2022-11-21T08:33:00Z">
          <w:pPr>
            <w:widowControl w:val="0"/>
            <w:pBdr>
              <w:top w:val="nil"/>
              <w:left w:val="nil"/>
              <w:bottom w:val="nil"/>
              <w:right w:val="nil"/>
              <w:between w:val="nil"/>
            </w:pBdr>
            <w:spacing w:before="0" w:after="113"/>
            <w:ind w:left="567" w:firstLine="0"/>
          </w:pPr>
        </w:pPrChange>
      </w:pPr>
      <w:del w:id="11648" w:author="Cristiano de Menezes Feu" w:date="2022-11-21T08:33:00Z">
        <w:r w:rsidDel="00E631A1">
          <w:rPr>
            <w:b/>
            <w:color w:val="005583"/>
            <w:sz w:val="20"/>
            <w:szCs w:val="20"/>
          </w:rPr>
          <w:delText>QO</w:delText>
        </w:r>
        <w:r w:rsidDel="00E631A1">
          <w:rPr>
            <w:color w:val="005583"/>
            <w:sz w:val="20"/>
            <w:szCs w:val="20"/>
          </w:rPr>
          <w:delText xml:space="preserve"> 487/2005 – Considera não haver impedimento a que Deputado concorra a cargo de 4º Secretário da Mesa pelo fato de integrar o Conselho da República, uma vez que a participação de Deputado Federal no Conselho da República é expressamente admitida pela Constituição Federal na condição de cidadão indicado pela Câmara dos Deputados.</w:delText>
        </w:r>
      </w:del>
    </w:p>
    <w:p w14:paraId="0000107F" w14:textId="0DCAF3EE" w:rsidR="003D183A" w:rsidDel="00E631A1" w:rsidRDefault="003D183A" w:rsidP="00E631A1">
      <w:pPr>
        <w:widowControl w:val="0"/>
        <w:pBdr>
          <w:top w:val="nil"/>
          <w:left w:val="nil"/>
          <w:bottom w:val="nil"/>
          <w:right w:val="nil"/>
          <w:between w:val="nil"/>
        </w:pBdr>
        <w:spacing w:before="0" w:after="113"/>
        <w:ind w:left="567" w:firstLine="0"/>
        <w:jc w:val="center"/>
        <w:rPr>
          <w:del w:id="11649" w:author="Cristiano de Menezes Feu" w:date="2022-11-21T08:33:00Z"/>
          <w:color w:val="005583"/>
          <w:sz w:val="30"/>
          <w:szCs w:val="30"/>
        </w:rPr>
        <w:pPrChange w:id="11650" w:author="Cristiano de Menezes Feu" w:date="2022-11-21T08:33:00Z">
          <w:pPr>
            <w:widowControl w:val="0"/>
            <w:pBdr>
              <w:top w:val="nil"/>
              <w:left w:val="nil"/>
              <w:bottom w:val="nil"/>
              <w:right w:val="nil"/>
              <w:between w:val="nil"/>
            </w:pBdr>
            <w:spacing w:before="0" w:after="113"/>
            <w:ind w:left="567" w:firstLine="0"/>
          </w:pPr>
        </w:pPrChange>
      </w:pPr>
    </w:p>
    <w:p w14:paraId="00001080" w14:textId="21FF8976" w:rsidR="003D183A" w:rsidDel="00E631A1" w:rsidRDefault="008B7924" w:rsidP="00E631A1">
      <w:pPr>
        <w:widowControl w:val="0"/>
        <w:pBdr>
          <w:top w:val="nil"/>
          <w:left w:val="nil"/>
          <w:bottom w:val="nil"/>
          <w:right w:val="nil"/>
          <w:between w:val="nil"/>
        </w:pBdr>
        <w:spacing w:before="170" w:after="113"/>
        <w:ind w:firstLine="0"/>
        <w:jc w:val="center"/>
        <w:rPr>
          <w:del w:id="11651" w:author="Cristiano de Menezes Feu" w:date="2022-11-21T08:33:00Z"/>
          <w:color w:val="005583"/>
          <w:sz w:val="30"/>
          <w:szCs w:val="30"/>
        </w:rPr>
        <w:pPrChange w:id="11652" w:author="Cristiano de Menezes Feu" w:date="2022-11-21T08:33:00Z">
          <w:pPr>
            <w:widowControl w:val="0"/>
            <w:pBdr>
              <w:top w:val="nil"/>
              <w:left w:val="nil"/>
              <w:bottom w:val="nil"/>
              <w:right w:val="nil"/>
              <w:between w:val="nil"/>
            </w:pBdr>
            <w:spacing w:before="170" w:after="113"/>
            <w:ind w:firstLine="0"/>
            <w:jc w:val="center"/>
          </w:pPr>
        </w:pPrChange>
      </w:pPr>
      <w:del w:id="11653" w:author="Cristiano de Menezes Feu" w:date="2022-11-21T08:33:00Z">
        <w:r w:rsidDel="00E631A1">
          <w:rPr>
            <w:color w:val="005583"/>
            <w:sz w:val="30"/>
            <w:szCs w:val="30"/>
          </w:rPr>
          <w:delText>TÍTULO VII</w:delText>
        </w:r>
        <w:r w:rsidDel="00E631A1">
          <w:rPr>
            <w:color w:val="005583"/>
            <w:sz w:val="30"/>
            <w:szCs w:val="30"/>
          </w:rPr>
          <w:br/>
          <w:delText>DOS DEPUTADOS</w:delText>
        </w:r>
      </w:del>
    </w:p>
    <w:p w14:paraId="00001081" w14:textId="0D7EF2B5" w:rsidR="003D183A" w:rsidDel="00E631A1" w:rsidRDefault="008B7924" w:rsidP="00E631A1">
      <w:pPr>
        <w:widowControl w:val="0"/>
        <w:pBdr>
          <w:top w:val="nil"/>
          <w:left w:val="nil"/>
          <w:bottom w:val="nil"/>
          <w:right w:val="nil"/>
          <w:between w:val="nil"/>
        </w:pBdr>
        <w:spacing w:before="170" w:after="113"/>
        <w:ind w:firstLine="0"/>
        <w:jc w:val="center"/>
        <w:rPr>
          <w:del w:id="11654" w:author="Cristiano de Menezes Feu" w:date="2022-11-21T08:33:00Z"/>
          <w:rFonts w:ascii="ClearSans-Light" w:eastAsia="ClearSans-Light" w:hAnsi="ClearSans-Light" w:cs="ClearSans-Light"/>
          <w:color w:val="000000"/>
          <w:sz w:val="24"/>
          <w:szCs w:val="24"/>
        </w:rPr>
        <w:pPrChange w:id="11655" w:author="Cristiano de Menezes Feu" w:date="2022-11-21T08:33:00Z">
          <w:pPr>
            <w:widowControl w:val="0"/>
            <w:pBdr>
              <w:top w:val="nil"/>
              <w:left w:val="nil"/>
              <w:bottom w:val="nil"/>
              <w:right w:val="nil"/>
              <w:between w:val="nil"/>
            </w:pBdr>
            <w:spacing w:before="170" w:after="113"/>
            <w:ind w:firstLine="0"/>
            <w:jc w:val="center"/>
          </w:pPr>
        </w:pPrChange>
      </w:pPr>
      <w:del w:id="11656" w:author="Cristiano de Menezes Feu" w:date="2022-11-21T08:33:00Z">
        <w:r w:rsidDel="00E631A1">
          <w:rPr>
            <w:rFonts w:ascii="ClearSans-Light" w:eastAsia="ClearSans-Light" w:hAnsi="ClearSans-Light" w:cs="ClearSans-Light"/>
            <w:color w:val="000000"/>
            <w:sz w:val="24"/>
            <w:szCs w:val="24"/>
          </w:rPr>
          <w:delText>CAPÍTULO I</w:delText>
        </w:r>
        <w:r w:rsidDel="00E631A1">
          <w:rPr>
            <w:rFonts w:ascii="ClearSans-Light" w:eastAsia="ClearSans-Light" w:hAnsi="ClearSans-Light" w:cs="ClearSans-Light"/>
            <w:color w:val="000000"/>
            <w:sz w:val="24"/>
            <w:szCs w:val="24"/>
          </w:rPr>
          <w:br/>
          <w:delText>DO EXERCÍCIO DO MANDATO</w:delText>
        </w:r>
      </w:del>
    </w:p>
    <w:p w14:paraId="00001082" w14:textId="49BF178F" w:rsidR="003D183A" w:rsidDel="00E631A1" w:rsidRDefault="008B7924" w:rsidP="00E631A1">
      <w:pPr>
        <w:widowControl w:val="0"/>
        <w:pBdr>
          <w:top w:val="nil"/>
          <w:left w:val="nil"/>
          <w:bottom w:val="nil"/>
          <w:right w:val="nil"/>
          <w:between w:val="nil"/>
        </w:pBdr>
        <w:ind w:firstLine="0"/>
        <w:jc w:val="center"/>
        <w:rPr>
          <w:del w:id="11657" w:author="Cristiano de Menezes Feu" w:date="2022-11-21T08:33:00Z"/>
          <w:color w:val="000000"/>
        </w:rPr>
        <w:pPrChange w:id="11658" w:author="Cristiano de Menezes Feu" w:date="2022-11-21T08:33:00Z">
          <w:pPr>
            <w:widowControl w:val="0"/>
            <w:pBdr>
              <w:top w:val="nil"/>
              <w:left w:val="nil"/>
              <w:bottom w:val="nil"/>
              <w:right w:val="nil"/>
              <w:between w:val="nil"/>
            </w:pBdr>
          </w:pPr>
        </w:pPrChange>
      </w:pPr>
      <w:del w:id="11659" w:author="Cristiano de Menezes Feu" w:date="2022-11-21T08:33:00Z">
        <w:r w:rsidDel="00E631A1">
          <w:rPr>
            <w:b/>
            <w:color w:val="000000"/>
          </w:rPr>
          <w:delText>Art. 226</w:delText>
        </w:r>
        <w:r w:rsidDel="00E631A1">
          <w:rPr>
            <w:color w:val="000000"/>
          </w:rPr>
          <w:delText xml:space="preserve">. O Deputado deve apresentar-se à Câmara durante a sessão legislativa ordinária ou extraordinária, para participar das sessões do Plenário e das reuniões de Comissão de que seja membro, além das sessões conjuntas do Congresso Nacional, sendo-lhe assegurado o direito, nos termos deste Regimento, de: </w:delText>
        </w:r>
      </w:del>
    </w:p>
    <w:p w14:paraId="00001083" w14:textId="1068E833" w:rsidR="003D183A" w:rsidDel="00E631A1" w:rsidRDefault="008B7924" w:rsidP="00E631A1">
      <w:pPr>
        <w:widowControl w:val="0"/>
        <w:pBdr>
          <w:top w:val="nil"/>
          <w:left w:val="nil"/>
          <w:bottom w:val="nil"/>
          <w:right w:val="nil"/>
          <w:between w:val="nil"/>
        </w:pBdr>
        <w:ind w:firstLine="0"/>
        <w:jc w:val="center"/>
        <w:rPr>
          <w:del w:id="11660" w:author="Cristiano de Menezes Feu" w:date="2022-11-21T08:33:00Z"/>
          <w:color w:val="000000"/>
        </w:rPr>
        <w:pPrChange w:id="11661" w:author="Cristiano de Menezes Feu" w:date="2022-11-21T08:33:00Z">
          <w:pPr>
            <w:widowControl w:val="0"/>
            <w:pBdr>
              <w:top w:val="nil"/>
              <w:left w:val="nil"/>
              <w:bottom w:val="nil"/>
              <w:right w:val="nil"/>
              <w:between w:val="nil"/>
            </w:pBdr>
          </w:pPr>
        </w:pPrChange>
      </w:pPr>
      <w:del w:id="11662" w:author="Cristiano de Menezes Feu" w:date="2022-11-21T08:33:00Z">
        <w:r w:rsidDel="00E631A1">
          <w:rPr>
            <w:color w:val="000000"/>
          </w:rPr>
          <w:delText xml:space="preserve">I - oferecer proposições em geral, discutir e deliberar sobre qualquer matéria em apreciação na Casa, integrar o Plenário e demais colegiados e neles votar e ser votado; </w:delText>
        </w:r>
      </w:del>
    </w:p>
    <w:p w14:paraId="00001084" w14:textId="6418B8AE" w:rsidR="003D183A" w:rsidDel="00E631A1" w:rsidRDefault="008B7924" w:rsidP="00E631A1">
      <w:pPr>
        <w:widowControl w:val="0"/>
        <w:pBdr>
          <w:top w:val="nil"/>
          <w:left w:val="nil"/>
          <w:bottom w:val="nil"/>
          <w:right w:val="nil"/>
          <w:between w:val="nil"/>
        </w:pBdr>
        <w:spacing w:before="0" w:after="113"/>
        <w:ind w:left="567" w:firstLine="0"/>
        <w:jc w:val="center"/>
        <w:rPr>
          <w:del w:id="11663" w:author="Cristiano de Menezes Feu" w:date="2022-11-21T08:33:00Z"/>
          <w:b/>
          <w:color w:val="005583"/>
          <w:sz w:val="20"/>
          <w:szCs w:val="20"/>
        </w:rPr>
        <w:pPrChange w:id="11664" w:author="Cristiano de Menezes Feu" w:date="2022-11-21T08:33:00Z">
          <w:pPr>
            <w:widowControl w:val="0"/>
            <w:pBdr>
              <w:top w:val="nil"/>
              <w:left w:val="nil"/>
              <w:bottom w:val="nil"/>
              <w:right w:val="nil"/>
              <w:between w:val="nil"/>
            </w:pBdr>
            <w:spacing w:before="0" w:after="113"/>
            <w:ind w:left="567" w:firstLine="0"/>
          </w:pPr>
        </w:pPrChange>
      </w:pPr>
      <w:del w:id="11665" w:author="Cristiano de Menezes Feu" w:date="2022-11-21T08:33:00Z">
        <w:r w:rsidDel="00E631A1">
          <w:rPr>
            <w:color w:val="005583"/>
            <w:sz w:val="20"/>
            <w:szCs w:val="20"/>
          </w:rPr>
          <w:delText>Art. 100, § 1º.</w:delText>
        </w:r>
      </w:del>
    </w:p>
    <w:p w14:paraId="00001085" w14:textId="2DA0B793" w:rsidR="003D183A" w:rsidDel="00E631A1" w:rsidRDefault="008B7924" w:rsidP="00E631A1">
      <w:pPr>
        <w:widowControl w:val="0"/>
        <w:pBdr>
          <w:top w:val="nil"/>
          <w:left w:val="nil"/>
          <w:bottom w:val="nil"/>
          <w:right w:val="nil"/>
          <w:between w:val="nil"/>
        </w:pBdr>
        <w:spacing w:before="0" w:after="113"/>
        <w:ind w:left="567" w:firstLine="0"/>
        <w:jc w:val="center"/>
        <w:rPr>
          <w:del w:id="11666" w:author="Cristiano de Menezes Feu" w:date="2022-11-21T08:33:00Z"/>
          <w:b/>
          <w:color w:val="005583"/>
          <w:sz w:val="20"/>
          <w:szCs w:val="20"/>
        </w:rPr>
        <w:pPrChange w:id="11667" w:author="Cristiano de Menezes Feu" w:date="2022-11-21T08:33:00Z">
          <w:pPr>
            <w:widowControl w:val="0"/>
            <w:pBdr>
              <w:top w:val="nil"/>
              <w:left w:val="nil"/>
              <w:bottom w:val="nil"/>
              <w:right w:val="nil"/>
              <w:between w:val="nil"/>
            </w:pBdr>
            <w:spacing w:before="0" w:after="113"/>
            <w:ind w:left="567" w:firstLine="0"/>
          </w:pPr>
        </w:pPrChange>
      </w:pPr>
      <w:del w:id="11668" w:author="Cristiano de Menezes Feu" w:date="2022-11-21T08:33:00Z">
        <w:r w:rsidDel="00E631A1">
          <w:rPr>
            <w:b/>
            <w:color w:val="005583"/>
            <w:sz w:val="20"/>
            <w:szCs w:val="20"/>
          </w:rPr>
          <w:delText>QO</w:delText>
        </w:r>
        <w:r w:rsidDel="00E631A1">
          <w:rPr>
            <w:color w:val="005583"/>
            <w:sz w:val="20"/>
            <w:szCs w:val="20"/>
          </w:rPr>
          <w:delText xml:space="preserve"> 381/2017 – “[...] numa situação em que um deputado e um assessor pretendam protocolizar proposições ao mesmo tempo, deverá ser dada preferência ao parlamentar em deferência a sua prerrogativa constitucional de iniciativa legislativa” [...] caso a proposição já tenha sido protocolada por um assessor, “a precedência seguirá a ordem cronológica de apresentação, mesmo que um deputado apresente outra proposição num momento posterior”.</w:delText>
        </w:r>
      </w:del>
    </w:p>
    <w:p w14:paraId="00001086" w14:textId="590D0EC9" w:rsidR="003D183A" w:rsidDel="00E631A1" w:rsidRDefault="008B7924" w:rsidP="00E631A1">
      <w:pPr>
        <w:widowControl w:val="0"/>
        <w:pBdr>
          <w:top w:val="nil"/>
          <w:left w:val="nil"/>
          <w:bottom w:val="nil"/>
          <w:right w:val="nil"/>
          <w:between w:val="nil"/>
        </w:pBdr>
        <w:spacing w:before="0" w:after="113"/>
        <w:ind w:left="567" w:firstLine="0"/>
        <w:jc w:val="center"/>
        <w:rPr>
          <w:del w:id="11669" w:author="Cristiano de Menezes Feu" w:date="2022-11-21T08:33:00Z"/>
          <w:color w:val="005583"/>
          <w:sz w:val="20"/>
          <w:szCs w:val="20"/>
        </w:rPr>
        <w:pPrChange w:id="11670" w:author="Cristiano de Menezes Feu" w:date="2022-11-21T08:33:00Z">
          <w:pPr>
            <w:widowControl w:val="0"/>
            <w:pBdr>
              <w:top w:val="nil"/>
              <w:left w:val="nil"/>
              <w:bottom w:val="nil"/>
              <w:right w:val="nil"/>
              <w:between w:val="nil"/>
            </w:pBdr>
            <w:spacing w:before="0" w:after="113"/>
            <w:ind w:left="567" w:firstLine="0"/>
          </w:pPr>
        </w:pPrChange>
      </w:pPr>
      <w:del w:id="11671" w:author="Cristiano de Menezes Feu" w:date="2022-11-21T08:33:00Z">
        <w:r w:rsidDel="00E631A1">
          <w:rPr>
            <w:b/>
            <w:color w:val="005583"/>
            <w:sz w:val="20"/>
            <w:szCs w:val="20"/>
          </w:rPr>
          <w:delText>REM</w:delText>
        </w:r>
        <w:r w:rsidDel="00E631A1">
          <w:rPr>
            <w:color w:val="005583"/>
            <w:sz w:val="20"/>
            <w:szCs w:val="20"/>
          </w:rPr>
          <w:delText xml:space="preserve"> 4/2015 – Para apresentação de proposição é indispensável o registro da presença do parlamentar na Casa.</w:delText>
        </w:r>
      </w:del>
    </w:p>
    <w:p w14:paraId="00001087" w14:textId="5DF01FE8" w:rsidR="003D183A" w:rsidDel="00E631A1" w:rsidRDefault="008B7924" w:rsidP="00E631A1">
      <w:pPr>
        <w:widowControl w:val="0"/>
        <w:pBdr>
          <w:top w:val="nil"/>
          <w:left w:val="nil"/>
          <w:bottom w:val="nil"/>
          <w:right w:val="nil"/>
          <w:between w:val="nil"/>
        </w:pBdr>
        <w:ind w:firstLine="0"/>
        <w:jc w:val="center"/>
        <w:rPr>
          <w:del w:id="11672" w:author="Cristiano de Menezes Feu" w:date="2022-11-21T08:33:00Z"/>
          <w:color w:val="000000"/>
        </w:rPr>
        <w:pPrChange w:id="11673" w:author="Cristiano de Menezes Feu" w:date="2022-11-21T08:33:00Z">
          <w:pPr>
            <w:widowControl w:val="0"/>
            <w:pBdr>
              <w:top w:val="nil"/>
              <w:left w:val="nil"/>
              <w:bottom w:val="nil"/>
              <w:right w:val="nil"/>
              <w:between w:val="nil"/>
            </w:pBdr>
          </w:pPr>
        </w:pPrChange>
      </w:pPr>
      <w:del w:id="11674" w:author="Cristiano de Menezes Feu" w:date="2022-11-21T08:33:00Z">
        <w:r w:rsidDel="00E631A1">
          <w:rPr>
            <w:color w:val="000000"/>
          </w:rPr>
          <w:delText xml:space="preserve">II - encaminhar, através da Mesa, pedidos escritos de informação a Ministro de Estado; </w:delText>
        </w:r>
      </w:del>
    </w:p>
    <w:p w14:paraId="00001088" w14:textId="255611B7" w:rsidR="003D183A" w:rsidDel="00E631A1" w:rsidRDefault="008B7924" w:rsidP="00E631A1">
      <w:pPr>
        <w:widowControl w:val="0"/>
        <w:pBdr>
          <w:top w:val="nil"/>
          <w:left w:val="nil"/>
          <w:bottom w:val="nil"/>
          <w:right w:val="nil"/>
          <w:between w:val="nil"/>
        </w:pBdr>
        <w:spacing w:before="0" w:after="113"/>
        <w:ind w:left="567" w:firstLine="0"/>
        <w:jc w:val="center"/>
        <w:rPr>
          <w:del w:id="11675" w:author="Cristiano de Menezes Feu" w:date="2022-11-21T08:33:00Z"/>
          <w:color w:val="005583"/>
          <w:sz w:val="20"/>
          <w:szCs w:val="20"/>
        </w:rPr>
        <w:pPrChange w:id="11676" w:author="Cristiano de Menezes Feu" w:date="2022-11-21T08:33:00Z">
          <w:pPr>
            <w:widowControl w:val="0"/>
            <w:pBdr>
              <w:top w:val="nil"/>
              <w:left w:val="nil"/>
              <w:bottom w:val="nil"/>
              <w:right w:val="nil"/>
              <w:between w:val="nil"/>
            </w:pBdr>
            <w:spacing w:before="0" w:after="113"/>
            <w:ind w:left="567" w:firstLine="0"/>
          </w:pPr>
        </w:pPrChange>
      </w:pPr>
      <w:del w:id="11677" w:author="Cristiano de Menezes Feu" w:date="2022-11-21T08:33:00Z">
        <w:r w:rsidDel="00E631A1">
          <w:rPr>
            <w:color w:val="005583"/>
            <w:sz w:val="20"/>
            <w:szCs w:val="20"/>
          </w:rPr>
          <w:delText>Art. 115, I; art. 116.</w:delText>
        </w:r>
      </w:del>
    </w:p>
    <w:p w14:paraId="00001089" w14:textId="77C42192" w:rsidR="003D183A" w:rsidDel="00E631A1" w:rsidRDefault="008B7924" w:rsidP="00E631A1">
      <w:pPr>
        <w:widowControl w:val="0"/>
        <w:pBdr>
          <w:top w:val="nil"/>
          <w:left w:val="nil"/>
          <w:bottom w:val="nil"/>
          <w:right w:val="nil"/>
          <w:between w:val="nil"/>
        </w:pBdr>
        <w:ind w:firstLine="0"/>
        <w:jc w:val="center"/>
        <w:rPr>
          <w:del w:id="11678" w:author="Cristiano de Menezes Feu" w:date="2022-11-21T08:33:00Z"/>
          <w:color w:val="000000"/>
        </w:rPr>
        <w:pPrChange w:id="11679" w:author="Cristiano de Menezes Feu" w:date="2022-11-21T08:33:00Z">
          <w:pPr>
            <w:widowControl w:val="0"/>
            <w:pBdr>
              <w:top w:val="nil"/>
              <w:left w:val="nil"/>
              <w:bottom w:val="nil"/>
              <w:right w:val="nil"/>
              <w:between w:val="nil"/>
            </w:pBdr>
          </w:pPr>
        </w:pPrChange>
      </w:pPr>
      <w:del w:id="11680" w:author="Cristiano de Menezes Feu" w:date="2022-11-21T08:33:00Z">
        <w:r w:rsidDel="00E631A1">
          <w:rPr>
            <w:color w:val="000000"/>
          </w:rPr>
          <w:delText xml:space="preserve">III - fazer uso da palavra; </w:delText>
        </w:r>
      </w:del>
    </w:p>
    <w:p w14:paraId="0000108A" w14:textId="15246912" w:rsidR="003D183A" w:rsidDel="00E631A1" w:rsidRDefault="008B7924" w:rsidP="00E631A1">
      <w:pPr>
        <w:widowControl w:val="0"/>
        <w:pBdr>
          <w:top w:val="nil"/>
          <w:left w:val="nil"/>
          <w:bottom w:val="nil"/>
          <w:right w:val="nil"/>
          <w:between w:val="nil"/>
        </w:pBdr>
        <w:spacing w:before="0" w:after="113"/>
        <w:ind w:left="567" w:firstLine="0"/>
        <w:jc w:val="center"/>
        <w:rPr>
          <w:del w:id="11681" w:author="Cristiano de Menezes Feu" w:date="2022-11-21T08:33:00Z"/>
          <w:color w:val="005583"/>
          <w:sz w:val="20"/>
          <w:szCs w:val="20"/>
        </w:rPr>
        <w:pPrChange w:id="11682" w:author="Cristiano de Menezes Feu" w:date="2022-11-21T08:33:00Z">
          <w:pPr>
            <w:widowControl w:val="0"/>
            <w:pBdr>
              <w:top w:val="nil"/>
              <w:left w:val="nil"/>
              <w:bottom w:val="nil"/>
              <w:right w:val="nil"/>
              <w:between w:val="nil"/>
            </w:pBdr>
            <w:spacing w:before="0" w:after="113"/>
            <w:ind w:left="567" w:firstLine="0"/>
          </w:pPr>
        </w:pPrChange>
      </w:pPr>
      <w:del w:id="11683" w:author="Cristiano de Menezes Feu" w:date="2022-11-21T08:33:00Z">
        <w:r w:rsidDel="00E631A1">
          <w:rPr>
            <w:color w:val="005583"/>
            <w:sz w:val="20"/>
            <w:szCs w:val="20"/>
          </w:rPr>
          <w:delText>Art. 174.</w:delText>
        </w:r>
      </w:del>
    </w:p>
    <w:p w14:paraId="0000108B" w14:textId="0D2C6FE0" w:rsidR="003D183A" w:rsidDel="00E631A1" w:rsidRDefault="008B7924" w:rsidP="00E631A1">
      <w:pPr>
        <w:widowControl w:val="0"/>
        <w:pBdr>
          <w:top w:val="nil"/>
          <w:left w:val="nil"/>
          <w:bottom w:val="nil"/>
          <w:right w:val="nil"/>
          <w:between w:val="nil"/>
        </w:pBdr>
        <w:ind w:firstLine="0"/>
        <w:jc w:val="center"/>
        <w:rPr>
          <w:del w:id="11684" w:author="Cristiano de Menezes Feu" w:date="2022-11-21T08:33:00Z"/>
          <w:color w:val="000000"/>
        </w:rPr>
        <w:pPrChange w:id="11685" w:author="Cristiano de Menezes Feu" w:date="2022-11-21T08:33:00Z">
          <w:pPr>
            <w:widowControl w:val="0"/>
            <w:pBdr>
              <w:top w:val="nil"/>
              <w:left w:val="nil"/>
              <w:bottom w:val="nil"/>
              <w:right w:val="nil"/>
              <w:between w:val="nil"/>
            </w:pBdr>
          </w:pPr>
        </w:pPrChange>
      </w:pPr>
      <w:del w:id="11686" w:author="Cristiano de Menezes Feu" w:date="2022-11-21T08:33:00Z">
        <w:r w:rsidDel="00E631A1">
          <w:rPr>
            <w:color w:val="000000"/>
          </w:rPr>
          <w:delText xml:space="preserve">IV - integrar as Comissões e representações externas e desempenhar missão autorizada; </w:delText>
        </w:r>
      </w:del>
    </w:p>
    <w:p w14:paraId="0000108C" w14:textId="50F5ABD7" w:rsidR="003D183A" w:rsidDel="00E631A1" w:rsidRDefault="008B7924" w:rsidP="00E631A1">
      <w:pPr>
        <w:widowControl w:val="0"/>
        <w:pBdr>
          <w:top w:val="nil"/>
          <w:left w:val="nil"/>
          <w:bottom w:val="nil"/>
          <w:right w:val="nil"/>
          <w:between w:val="nil"/>
        </w:pBdr>
        <w:spacing w:before="0" w:after="113"/>
        <w:ind w:left="567" w:firstLine="0"/>
        <w:jc w:val="center"/>
        <w:rPr>
          <w:del w:id="11687" w:author="Cristiano de Menezes Feu" w:date="2022-11-21T08:33:00Z"/>
          <w:rFonts w:ascii="ClearSans-Bold" w:eastAsia="ClearSans-Bold" w:hAnsi="ClearSans-Bold" w:cs="ClearSans-Bold"/>
          <w:b/>
          <w:color w:val="005583"/>
          <w:sz w:val="20"/>
          <w:szCs w:val="20"/>
        </w:rPr>
        <w:pPrChange w:id="11688" w:author="Cristiano de Menezes Feu" w:date="2022-11-21T08:33:00Z">
          <w:pPr>
            <w:widowControl w:val="0"/>
            <w:pBdr>
              <w:top w:val="nil"/>
              <w:left w:val="nil"/>
              <w:bottom w:val="nil"/>
              <w:right w:val="nil"/>
              <w:between w:val="nil"/>
            </w:pBdr>
            <w:spacing w:before="0" w:after="113"/>
            <w:ind w:left="567" w:firstLine="0"/>
          </w:pPr>
        </w:pPrChange>
      </w:pPr>
      <w:del w:id="11689" w:author="Cristiano de Menezes Feu" w:date="2022-11-21T08:33:00Z">
        <w:r w:rsidDel="00E631A1">
          <w:rPr>
            <w:color w:val="005583"/>
            <w:sz w:val="20"/>
            <w:szCs w:val="20"/>
          </w:rPr>
          <w:delText>Art. 26, § 3º; art. 38.</w:delText>
        </w:r>
      </w:del>
    </w:p>
    <w:p w14:paraId="0000108D" w14:textId="4D28760D" w:rsidR="003D183A" w:rsidDel="00E631A1" w:rsidRDefault="008B7924" w:rsidP="00E631A1">
      <w:pPr>
        <w:widowControl w:val="0"/>
        <w:pBdr>
          <w:top w:val="nil"/>
          <w:left w:val="nil"/>
          <w:bottom w:val="nil"/>
          <w:right w:val="nil"/>
          <w:between w:val="nil"/>
        </w:pBdr>
        <w:spacing w:before="0" w:after="113"/>
        <w:ind w:left="567" w:firstLine="0"/>
        <w:jc w:val="center"/>
        <w:rPr>
          <w:del w:id="11690" w:author="Cristiano de Menezes Feu" w:date="2022-11-21T08:33:00Z"/>
          <w:color w:val="005583"/>
          <w:sz w:val="20"/>
          <w:szCs w:val="20"/>
        </w:rPr>
        <w:pPrChange w:id="11691" w:author="Cristiano de Menezes Feu" w:date="2022-11-21T08:33:00Z">
          <w:pPr>
            <w:widowControl w:val="0"/>
            <w:pBdr>
              <w:top w:val="nil"/>
              <w:left w:val="nil"/>
              <w:bottom w:val="nil"/>
              <w:right w:val="nil"/>
              <w:between w:val="nil"/>
            </w:pBdr>
            <w:spacing w:before="0" w:after="113"/>
            <w:ind w:left="567" w:firstLine="0"/>
          </w:pPr>
        </w:pPrChange>
      </w:pPr>
      <w:del w:id="11692"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o Ato da Mesa nº 69, de 2005, estabelece que Frentes Parlamentares são associações de membros do Legislativo Federal de vários partidos que decidem se juntar para promover o debate e a legislação sobre determinado tema de interesse da sociedade, desde que obedecidas as seguintes regras: Composição de pelo menos um terço de membros do Poder Legislativo; Indicação do nome da Frente Parlamentar; e Designação de um representante responsável por prestar as informações.</w:delText>
        </w:r>
      </w:del>
    </w:p>
    <w:p w14:paraId="0000108E" w14:textId="6EC16511" w:rsidR="003D183A" w:rsidDel="00E631A1" w:rsidRDefault="008B7924" w:rsidP="00E631A1">
      <w:pPr>
        <w:widowControl w:val="0"/>
        <w:pBdr>
          <w:top w:val="nil"/>
          <w:left w:val="nil"/>
          <w:bottom w:val="nil"/>
          <w:right w:val="nil"/>
          <w:between w:val="nil"/>
        </w:pBdr>
        <w:ind w:firstLine="0"/>
        <w:jc w:val="center"/>
        <w:rPr>
          <w:del w:id="11693" w:author="Cristiano de Menezes Feu" w:date="2022-11-21T08:33:00Z"/>
          <w:color w:val="000000"/>
        </w:rPr>
        <w:pPrChange w:id="11694" w:author="Cristiano de Menezes Feu" w:date="2022-11-21T08:33:00Z">
          <w:pPr>
            <w:widowControl w:val="0"/>
            <w:pBdr>
              <w:top w:val="nil"/>
              <w:left w:val="nil"/>
              <w:bottom w:val="nil"/>
              <w:right w:val="nil"/>
              <w:between w:val="nil"/>
            </w:pBdr>
          </w:pPr>
        </w:pPrChange>
      </w:pPr>
      <w:del w:id="11695" w:author="Cristiano de Menezes Feu" w:date="2022-11-21T08:33:00Z">
        <w:r w:rsidDel="00E631A1">
          <w:rPr>
            <w:color w:val="000000"/>
          </w:rPr>
          <w:delText xml:space="preserve">V - promover, perante quaisquer autoridades, entidades ou órgãos da administração federal, estadual ou municipal, direta ou indireta e fundacional, os interesses públicos ou reivindicações coletivas de âmbito nacional ou das comunidades representadas; </w:delText>
        </w:r>
      </w:del>
    </w:p>
    <w:p w14:paraId="0000108F" w14:textId="20F449E3" w:rsidR="003D183A" w:rsidDel="00E631A1" w:rsidRDefault="008B7924" w:rsidP="00E631A1">
      <w:pPr>
        <w:widowControl w:val="0"/>
        <w:pBdr>
          <w:top w:val="nil"/>
          <w:left w:val="nil"/>
          <w:bottom w:val="nil"/>
          <w:right w:val="nil"/>
          <w:between w:val="nil"/>
        </w:pBdr>
        <w:ind w:firstLine="0"/>
        <w:jc w:val="center"/>
        <w:rPr>
          <w:del w:id="11696" w:author="Cristiano de Menezes Feu" w:date="2022-11-21T08:33:00Z"/>
          <w:color w:val="000000"/>
        </w:rPr>
        <w:pPrChange w:id="11697" w:author="Cristiano de Menezes Feu" w:date="2022-11-21T08:33:00Z">
          <w:pPr>
            <w:widowControl w:val="0"/>
            <w:pBdr>
              <w:top w:val="nil"/>
              <w:left w:val="nil"/>
              <w:bottom w:val="nil"/>
              <w:right w:val="nil"/>
              <w:between w:val="nil"/>
            </w:pBdr>
          </w:pPr>
        </w:pPrChange>
      </w:pPr>
      <w:del w:id="11698" w:author="Cristiano de Menezes Feu" w:date="2022-11-21T08:33:00Z">
        <w:r w:rsidDel="00E631A1">
          <w:rPr>
            <w:color w:val="000000"/>
          </w:rPr>
          <w:delText>VI - realizar outros cometimentos inerentes ao exercício do mandato ou atender a obrigações político-partidárias decorrentes da representação.</w:delText>
        </w:r>
        <w:r w:rsidDel="00E631A1">
          <w:rPr>
            <w:color w:val="005583"/>
            <w:vertAlign w:val="superscript"/>
          </w:rPr>
          <w:delText xml:space="preserve"> </w:delText>
        </w:r>
        <w:r w:rsidDel="00E631A1">
          <w:rPr>
            <w:color w:val="005583"/>
            <w:vertAlign w:val="superscript"/>
          </w:rPr>
          <w:footnoteReference w:id="446"/>
        </w:r>
        <w:r w:rsidDel="00E631A1">
          <w:rPr>
            <w:color w:val="000000"/>
          </w:rPr>
          <w:delText xml:space="preserve"> </w:delText>
        </w:r>
      </w:del>
    </w:p>
    <w:p w14:paraId="00001090" w14:textId="5CDE20F8" w:rsidR="003D183A" w:rsidDel="00E631A1" w:rsidRDefault="008B7924" w:rsidP="00E631A1">
      <w:pPr>
        <w:widowControl w:val="0"/>
        <w:pBdr>
          <w:top w:val="nil"/>
          <w:left w:val="nil"/>
          <w:bottom w:val="nil"/>
          <w:right w:val="nil"/>
          <w:between w:val="nil"/>
        </w:pBdr>
        <w:ind w:firstLine="0"/>
        <w:jc w:val="center"/>
        <w:rPr>
          <w:del w:id="11702" w:author="Cristiano de Menezes Feu" w:date="2022-11-21T08:33:00Z"/>
          <w:b/>
          <w:color w:val="005583"/>
          <w:sz w:val="20"/>
          <w:szCs w:val="20"/>
        </w:rPr>
        <w:pPrChange w:id="11703" w:author="Cristiano de Menezes Feu" w:date="2022-11-21T08:33:00Z">
          <w:pPr>
            <w:widowControl w:val="0"/>
            <w:pBdr>
              <w:top w:val="nil"/>
              <w:left w:val="nil"/>
              <w:bottom w:val="nil"/>
              <w:right w:val="nil"/>
              <w:between w:val="nil"/>
            </w:pBdr>
          </w:pPr>
        </w:pPrChange>
      </w:pPr>
      <w:del w:id="11704" w:author="Cristiano de Menezes Feu" w:date="2022-11-21T08:33:00Z">
        <w:r w:rsidDel="00E631A1">
          <w:rPr>
            <w:rFonts w:ascii="ClearSans-Bold" w:eastAsia="ClearSans-Bold" w:hAnsi="ClearSans-Bold" w:cs="ClearSans-Bold"/>
            <w:b/>
            <w:color w:val="000000"/>
          </w:rPr>
          <w:delText>Art. 227.</w:delText>
        </w:r>
        <w:r w:rsidDel="00E631A1">
          <w:rPr>
            <w:color w:val="000000"/>
          </w:rPr>
          <w:delText xml:space="preserve"> O comparecimento efetivo do Deputado à Casa será registrado diariamente, sob responsabilidade da Mesa e da presidência das Comissões, da seguinte forma: </w:delText>
        </w:r>
      </w:del>
    </w:p>
    <w:p w14:paraId="00001091" w14:textId="6E5C4477" w:rsidR="003D183A" w:rsidDel="00E631A1" w:rsidRDefault="008B7924" w:rsidP="00E631A1">
      <w:pPr>
        <w:widowControl w:val="0"/>
        <w:pBdr>
          <w:top w:val="nil"/>
          <w:left w:val="nil"/>
          <w:bottom w:val="nil"/>
          <w:right w:val="nil"/>
          <w:between w:val="nil"/>
        </w:pBdr>
        <w:spacing w:before="0" w:after="113"/>
        <w:ind w:left="567" w:firstLine="0"/>
        <w:jc w:val="center"/>
        <w:rPr>
          <w:del w:id="11705" w:author="Cristiano de Menezes Feu" w:date="2022-11-21T08:33:00Z"/>
          <w:color w:val="005583"/>
          <w:sz w:val="20"/>
          <w:szCs w:val="20"/>
        </w:rPr>
        <w:pPrChange w:id="11706" w:author="Cristiano de Menezes Feu" w:date="2022-11-21T08:33:00Z">
          <w:pPr>
            <w:widowControl w:val="0"/>
            <w:pBdr>
              <w:top w:val="nil"/>
              <w:left w:val="nil"/>
              <w:bottom w:val="nil"/>
              <w:right w:val="nil"/>
              <w:between w:val="nil"/>
            </w:pBdr>
            <w:spacing w:before="0" w:after="113"/>
            <w:ind w:left="567" w:firstLine="0"/>
          </w:pPr>
        </w:pPrChange>
      </w:pPr>
      <w:del w:id="11707" w:author="Cristiano de Menezes Feu" w:date="2022-11-21T08:33:00Z">
        <w:r w:rsidDel="00E631A1">
          <w:rPr>
            <w:b/>
            <w:color w:val="005583"/>
            <w:sz w:val="20"/>
            <w:szCs w:val="20"/>
          </w:rPr>
          <w:delText>Ato da Mesa</w:delText>
        </w:r>
        <w:r w:rsidDel="00E631A1">
          <w:rPr>
            <w:color w:val="005583"/>
            <w:sz w:val="20"/>
            <w:szCs w:val="20"/>
          </w:rPr>
          <w:delText xml:space="preserve"> nº 66/2010 – Dispõe sobre o registro de comparecimento dos Deputados.</w:delText>
        </w:r>
      </w:del>
    </w:p>
    <w:p w14:paraId="00001092" w14:textId="5C8B0FD4" w:rsidR="003D183A" w:rsidDel="00E631A1" w:rsidRDefault="008B7924" w:rsidP="00E631A1">
      <w:pPr>
        <w:widowControl w:val="0"/>
        <w:pBdr>
          <w:top w:val="nil"/>
          <w:left w:val="nil"/>
          <w:bottom w:val="nil"/>
          <w:right w:val="nil"/>
          <w:between w:val="nil"/>
        </w:pBdr>
        <w:ind w:firstLine="0"/>
        <w:jc w:val="center"/>
        <w:rPr>
          <w:del w:id="11708" w:author="Cristiano de Menezes Feu" w:date="2022-11-21T08:33:00Z"/>
          <w:color w:val="000000"/>
        </w:rPr>
        <w:pPrChange w:id="11709" w:author="Cristiano de Menezes Feu" w:date="2022-11-21T08:33:00Z">
          <w:pPr>
            <w:widowControl w:val="0"/>
            <w:pBdr>
              <w:top w:val="nil"/>
              <w:left w:val="nil"/>
              <w:bottom w:val="nil"/>
              <w:right w:val="nil"/>
              <w:between w:val="nil"/>
            </w:pBdr>
          </w:pPr>
        </w:pPrChange>
      </w:pPr>
      <w:del w:id="11710" w:author="Cristiano de Menezes Feu" w:date="2022-11-21T08:33:00Z">
        <w:r w:rsidDel="00E631A1">
          <w:rPr>
            <w:color w:val="000000"/>
          </w:rPr>
          <w:delText>I - às sessões de debates, mediante lista de presença ou registro eletrônico em postos instalados nas dependências da Casa;</w:delText>
        </w:r>
        <w:r w:rsidDel="00E631A1">
          <w:rPr>
            <w:color w:val="005583"/>
            <w:vertAlign w:val="superscript"/>
          </w:rPr>
          <w:footnoteReference w:id="447"/>
        </w:r>
        <w:r w:rsidDel="00E631A1">
          <w:rPr>
            <w:color w:val="000000"/>
          </w:rPr>
          <w:delText xml:space="preserve"> </w:delText>
        </w:r>
      </w:del>
    </w:p>
    <w:p w14:paraId="00001093" w14:textId="7FF1CFBB" w:rsidR="003D183A" w:rsidDel="00E631A1" w:rsidRDefault="008B7924" w:rsidP="00E631A1">
      <w:pPr>
        <w:widowControl w:val="0"/>
        <w:pBdr>
          <w:top w:val="nil"/>
          <w:left w:val="nil"/>
          <w:bottom w:val="nil"/>
          <w:right w:val="nil"/>
          <w:between w:val="nil"/>
        </w:pBdr>
        <w:ind w:firstLine="0"/>
        <w:jc w:val="center"/>
        <w:rPr>
          <w:del w:id="11714" w:author="Cristiano de Menezes Feu" w:date="2022-11-21T08:33:00Z"/>
          <w:color w:val="005583"/>
          <w:vertAlign w:val="superscript"/>
        </w:rPr>
        <w:pPrChange w:id="11715" w:author="Cristiano de Menezes Feu" w:date="2022-11-21T08:33:00Z">
          <w:pPr>
            <w:widowControl w:val="0"/>
            <w:pBdr>
              <w:top w:val="nil"/>
              <w:left w:val="nil"/>
              <w:bottom w:val="nil"/>
              <w:right w:val="nil"/>
              <w:between w:val="nil"/>
            </w:pBdr>
          </w:pPr>
        </w:pPrChange>
      </w:pPr>
      <w:del w:id="11716" w:author="Cristiano de Menezes Feu" w:date="2022-11-21T08:33:00Z">
        <w:r w:rsidDel="00E631A1">
          <w:rPr>
            <w:color w:val="000000"/>
          </w:rPr>
          <w:delText>II - às sessões de deliberação, mediante registro eletrônico até o encerramento da Ordem do Dia ou, se não estiver funcionando o sistema, pelas listas de presença em Plenário;</w:delText>
        </w:r>
        <w:r w:rsidDel="00E631A1">
          <w:rPr>
            <w:color w:val="005583"/>
            <w:vertAlign w:val="superscript"/>
          </w:rPr>
          <w:footnoteReference w:id="448"/>
        </w:r>
      </w:del>
    </w:p>
    <w:p w14:paraId="00001094" w14:textId="7C189F0C" w:rsidR="003D183A" w:rsidDel="00E631A1" w:rsidRDefault="008B7924" w:rsidP="00E631A1">
      <w:pPr>
        <w:widowControl w:val="0"/>
        <w:pBdr>
          <w:top w:val="nil"/>
          <w:left w:val="nil"/>
          <w:bottom w:val="nil"/>
          <w:right w:val="nil"/>
          <w:between w:val="nil"/>
        </w:pBdr>
        <w:spacing w:before="0" w:after="113"/>
        <w:ind w:left="567" w:firstLine="0"/>
        <w:jc w:val="center"/>
        <w:rPr>
          <w:del w:id="11720" w:author="Cristiano de Menezes Feu" w:date="2022-11-21T08:33:00Z"/>
          <w:color w:val="005583"/>
          <w:sz w:val="20"/>
          <w:szCs w:val="20"/>
        </w:rPr>
        <w:pPrChange w:id="11721" w:author="Cristiano de Menezes Feu" w:date="2022-11-21T08:33:00Z">
          <w:pPr>
            <w:widowControl w:val="0"/>
            <w:pBdr>
              <w:top w:val="nil"/>
              <w:left w:val="nil"/>
              <w:bottom w:val="nil"/>
              <w:right w:val="nil"/>
              <w:between w:val="nil"/>
            </w:pBdr>
            <w:spacing w:before="0" w:after="113"/>
            <w:ind w:left="567" w:firstLine="0"/>
          </w:pPr>
        </w:pPrChange>
      </w:pPr>
      <w:del w:id="11722" w:author="Cristiano de Menezes Feu" w:date="2022-11-21T08:33:00Z">
        <w:r w:rsidDel="00E631A1">
          <w:rPr>
            <w:color w:val="005583"/>
            <w:sz w:val="20"/>
            <w:szCs w:val="20"/>
          </w:rPr>
          <w:delText>Art. 82, § 7º.</w:delText>
        </w:r>
      </w:del>
    </w:p>
    <w:p w14:paraId="00001095" w14:textId="5DEFEB2A" w:rsidR="003D183A" w:rsidDel="00E631A1" w:rsidRDefault="008B7924" w:rsidP="00E631A1">
      <w:pPr>
        <w:widowControl w:val="0"/>
        <w:pBdr>
          <w:top w:val="nil"/>
          <w:left w:val="nil"/>
          <w:bottom w:val="nil"/>
          <w:right w:val="nil"/>
          <w:between w:val="nil"/>
        </w:pBdr>
        <w:ind w:firstLine="0"/>
        <w:jc w:val="center"/>
        <w:rPr>
          <w:del w:id="11723" w:author="Cristiano de Menezes Feu" w:date="2022-11-21T08:33:00Z"/>
          <w:color w:val="000000"/>
        </w:rPr>
        <w:pPrChange w:id="11724" w:author="Cristiano de Menezes Feu" w:date="2022-11-21T08:33:00Z">
          <w:pPr>
            <w:widowControl w:val="0"/>
            <w:pBdr>
              <w:top w:val="nil"/>
              <w:left w:val="nil"/>
              <w:bottom w:val="nil"/>
              <w:right w:val="nil"/>
              <w:between w:val="nil"/>
            </w:pBdr>
          </w:pPr>
        </w:pPrChange>
      </w:pPr>
      <w:del w:id="11725" w:author="Cristiano de Menezes Feu" w:date="2022-11-21T08:33:00Z">
        <w:r w:rsidDel="00E631A1">
          <w:rPr>
            <w:color w:val="000000"/>
          </w:rPr>
          <w:delText xml:space="preserve">III - nas Comissões, pelo controle da presença às suas reuniões. </w:delText>
        </w:r>
      </w:del>
    </w:p>
    <w:p w14:paraId="00001096" w14:textId="009516EC" w:rsidR="003D183A" w:rsidDel="00E631A1" w:rsidRDefault="008B7924" w:rsidP="00E631A1">
      <w:pPr>
        <w:widowControl w:val="0"/>
        <w:pBdr>
          <w:top w:val="nil"/>
          <w:left w:val="nil"/>
          <w:bottom w:val="nil"/>
          <w:right w:val="nil"/>
          <w:between w:val="nil"/>
        </w:pBdr>
        <w:spacing w:before="0" w:after="113"/>
        <w:ind w:left="567" w:firstLine="0"/>
        <w:jc w:val="center"/>
        <w:rPr>
          <w:del w:id="11726" w:author="Cristiano de Menezes Feu" w:date="2022-11-21T08:33:00Z"/>
          <w:color w:val="005583"/>
          <w:sz w:val="20"/>
          <w:szCs w:val="20"/>
        </w:rPr>
        <w:pPrChange w:id="11727" w:author="Cristiano de Menezes Feu" w:date="2022-11-21T08:33:00Z">
          <w:pPr>
            <w:widowControl w:val="0"/>
            <w:pBdr>
              <w:top w:val="nil"/>
              <w:left w:val="nil"/>
              <w:bottom w:val="nil"/>
              <w:right w:val="nil"/>
              <w:between w:val="nil"/>
            </w:pBdr>
            <w:spacing w:before="0" w:after="113"/>
            <w:ind w:left="567" w:firstLine="0"/>
          </w:pPr>
        </w:pPrChange>
      </w:pPr>
      <w:del w:id="11728" w:author="Cristiano de Menezes Feu" w:date="2022-11-21T08:33:00Z">
        <w:r w:rsidDel="00E631A1">
          <w:rPr>
            <w:color w:val="005583"/>
            <w:sz w:val="20"/>
            <w:szCs w:val="20"/>
          </w:rPr>
          <w:delText>Art. 50, § 2º.</w:delText>
        </w:r>
      </w:del>
    </w:p>
    <w:p w14:paraId="00001097" w14:textId="042B1F19" w:rsidR="003D183A" w:rsidDel="00E631A1" w:rsidRDefault="008B7924" w:rsidP="00E631A1">
      <w:pPr>
        <w:widowControl w:val="0"/>
        <w:pBdr>
          <w:top w:val="nil"/>
          <w:left w:val="nil"/>
          <w:bottom w:val="nil"/>
          <w:right w:val="nil"/>
          <w:between w:val="nil"/>
        </w:pBdr>
        <w:ind w:firstLine="0"/>
        <w:jc w:val="center"/>
        <w:rPr>
          <w:del w:id="11729" w:author="Cristiano de Menezes Feu" w:date="2022-11-21T08:33:00Z"/>
          <w:color w:val="000000"/>
        </w:rPr>
        <w:pPrChange w:id="11730" w:author="Cristiano de Menezes Feu" w:date="2022-11-21T08:33:00Z">
          <w:pPr>
            <w:widowControl w:val="0"/>
            <w:pBdr>
              <w:top w:val="nil"/>
              <w:left w:val="nil"/>
              <w:bottom w:val="nil"/>
              <w:right w:val="nil"/>
              <w:between w:val="nil"/>
            </w:pBdr>
          </w:pPr>
        </w:pPrChange>
      </w:pPr>
      <w:del w:id="11731" w:author="Cristiano de Menezes Feu" w:date="2022-11-21T08:33:00Z">
        <w:r w:rsidDel="00E631A1">
          <w:rPr>
            <w:rFonts w:ascii="ClearSans-Bold" w:eastAsia="ClearSans-Bold" w:hAnsi="ClearSans-Bold" w:cs="ClearSans-Bold"/>
            <w:b/>
            <w:color w:val="000000"/>
          </w:rPr>
          <w:delText>Art. 228.</w:delText>
        </w:r>
        <w:r w:rsidDel="00E631A1">
          <w:rPr>
            <w:color w:val="000000"/>
          </w:rPr>
          <w:delText xml:space="preserve"> Para afastar-se do território nacional, o Deputado deverá dar prévia ciência à Câmara, por intermédio da Presidência, indicando a natureza do afastamento e sua duração estimada. </w:delText>
        </w:r>
      </w:del>
    </w:p>
    <w:p w14:paraId="00001098" w14:textId="5E92A640" w:rsidR="003D183A" w:rsidDel="00E631A1" w:rsidRDefault="008B7924" w:rsidP="00E631A1">
      <w:pPr>
        <w:widowControl w:val="0"/>
        <w:pBdr>
          <w:top w:val="nil"/>
          <w:left w:val="nil"/>
          <w:bottom w:val="nil"/>
          <w:right w:val="nil"/>
          <w:between w:val="nil"/>
        </w:pBdr>
        <w:ind w:firstLine="0"/>
        <w:jc w:val="center"/>
        <w:rPr>
          <w:del w:id="11732" w:author="Cristiano de Menezes Feu" w:date="2022-11-21T08:33:00Z"/>
          <w:color w:val="000000"/>
        </w:rPr>
        <w:pPrChange w:id="11733" w:author="Cristiano de Menezes Feu" w:date="2022-11-21T08:33:00Z">
          <w:pPr>
            <w:widowControl w:val="0"/>
            <w:pBdr>
              <w:top w:val="nil"/>
              <w:left w:val="nil"/>
              <w:bottom w:val="nil"/>
              <w:right w:val="nil"/>
              <w:between w:val="nil"/>
            </w:pBdr>
          </w:pPr>
        </w:pPrChange>
      </w:pPr>
      <w:del w:id="11734" w:author="Cristiano de Menezes Feu" w:date="2022-11-21T08:33:00Z">
        <w:r w:rsidDel="00E631A1">
          <w:rPr>
            <w:rFonts w:ascii="ClearSans-Bold" w:eastAsia="ClearSans-Bold" w:hAnsi="ClearSans-Bold" w:cs="ClearSans-Bold"/>
            <w:b/>
            <w:color w:val="000000"/>
          </w:rPr>
          <w:delText>Art. 229.</w:delText>
        </w:r>
        <w:r w:rsidDel="00E631A1">
          <w:rPr>
            <w:color w:val="000000"/>
          </w:rPr>
          <w:delText xml:space="preserve"> O Deputado apresentará à Mesa, para efeito de posse e antes do término do mandato, declaração de bens e de suas fontes de renda, importando infração ao Código de Ética e Decoro Parlamentar a inobservância deste preceito. </w:delText>
        </w:r>
      </w:del>
    </w:p>
    <w:p w14:paraId="00001099" w14:textId="0535D88E" w:rsidR="003D183A" w:rsidDel="00E631A1" w:rsidRDefault="008B7924" w:rsidP="00E631A1">
      <w:pPr>
        <w:widowControl w:val="0"/>
        <w:pBdr>
          <w:top w:val="nil"/>
          <w:left w:val="nil"/>
          <w:bottom w:val="nil"/>
          <w:right w:val="nil"/>
          <w:between w:val="nil"/>
        </w:pBdr>
        <w:ind w:firstLine="0"/>
        <w:jc w:val="center"/>
        <w:rPr>
          <w:del w:id="11735" w:author="Cristiano de Menezes Feu" w:date="2022-11-21T08:33:00Z"/>
          <w:color w:val="005583"/>
          <w:vertAlign w:val="superscript"/>
        </w:rPr>
        <w:pPrChange w:id="11736" w:author="Cristiano de Menezes Feu" w:date="2022-11-21T08:33:00Z">
          <w:pPr>
            <w:widowControl w:val="0"/>
            <w:pBdr>
              <w:top w:val="nil"/>
              <w:left w:val="nil"/>
              <w:bottom w:val="nil"/>
              <w:right w:val="nil"/>
              <w:between w:val="nil"/>
            </w:pBdr>
          </w:pPr>
        </w:pPrChange>
      </w:pPr>
      <w:del w:id="11737" w:author="Cristiano de Menezes Feu" w:date="2022-11-21T08:33:00Z">
        <w:r w:rsidDel="00E631A1">
          <w:rPr>
            <w:rFonts w:ascii="ClearSans-Bold" w:eastAsia="ClearSans-Bold" w:hAnsi="ClearSans-Bold" w:cs="ClearSans-Bold"/>
            <w:b/>
            <w:color w:val="000000"/>
          </w:rPr>
          <w:delText>Art. 230.</w:delText>
        </w:r>
        <w:r w:rsidDel="00E631A1">
          <w:rPr>
            <w:color w:val="000000"/>
          </w:rPr>
          <w:delText xml:space="preserve"> O Deputado que se afastar do exercício do mandato para ser investido em cargo referido no inciso I do </w:delText>
        </w:r>
        <w:r w:rsidDel="00E631A1">
          <w:rPr>
            <w:i/>
            <w:color w:val="000000"/>
          </w:rPr>
          <w:delText>caput</w:delText>
        </w:r>
        <w:r w:rsidDel="00E631A1">
          <w:rPr>
            <w:color w:val="000000"/>
          </w:rPr>
          <w:delText xml:space="preserve"> do art. 56 da Constituição Federal fará comunicação escrita à Casa, bem como ao reassumir o lugar.</w:delText>
        </w:r>
        <w:r w:rsidDel="00E631A1">
          <w:rPr>
            <w:color w:val="005583"/>
            <w:vertAlign w:val="superscript"/>
          </w:rPr>
          <w:footnoteReference w:id="449"/>
        </w:r>
      </w:del>
    </w:p>
    <w:p w14:paraId="0000109A" w14:textId="7EF55AAD" w:rsidR="003D183A" w:rsidDel="00E631A1" w:rsidRDefault="008B7924" w:rsidP="00E631A1">
      <w:pPr>
        <w:widowControl w:val="0"/>
        <w:pBdr>
          <w:top w:val="nil"/>
          <w:left w:val="nil"/>
          <w:bottom w:val="nil"/>
          <w:right w:val="nil"/>
          <w:between w:val="nil"/>
        </w:pBdr>
        <w:ind w:firstLine="0"/>
        <w:jc w:val="center"/>
        <w:rPr>
          <w:del w:id="11741" w:author="Cristiano de Menezes Feu" w:date="2022-11-21T08:33:00Z"/>
          <w:color w:val="000000"/>
        </w:rPr>
        <w:pPrChange w:id="11742" w:author="Cristiano de Menezes Feu" w:date="2022-11-21T08:33:00Z">
          <w:pPr>
            <w:widowControl w:val="0"/>
            <w:pBdr>
              <w:top w:val="nil"/>
              <w:left w:val="nil"/>
              <w:bottom w:val="nil"/>
              <w:right w:val="nil"/>
              <w:between w:val="nil"/>
            </w:pBdr>
          </w:pPr>
        </w:pPrChange>
      </w:pPr>
      <w:del w:id="11743" w:author="Cristiano de Menezes Feu" w:date="2022-11-21T08:33:00Z">
        <w:r w:rsidDel="00E631A1">
          <w:rPr>
            <w:color w:val="000000"/>
          </w:rPr>
          <w:delText>§ 1º Ao comunicar o seu afastamento, o Deputado apresentará o ato de nomeação e o termo de posse.</w:delText>
        </w:r>
      </w:del>
    </w:p>
    <w:p w14:paraId="0000109B" w14:textId="340CAEC9" w:rsidR="003D183A" w:rsidDel="00E631A1" w:rsidRDefault="008B7924" w:rsidP="00E631A1">
      <w:pPr>
        <w:widowControl w:val="0"/>
        <w:pBdr>
          <w:top w:val="nil"/>
          <w:left w:val="nil"/>
          <w:bottom w:val="nil"/>
          <w:right w:val="nil"/>
          <w:between w:val="nil"/>
        </w:pBdr>
        <w:ind w:firstLine="0"/>
        <w:jc w:val="center"/>
        <w:rPr>
          <w:del w:id="11744" w:author="Cristiano de Menezes Feu" w:date="2022-11-21T08:33:00Z"/>
          <w:color w:val="000000"/>
        </w:rPr>
        <w:pPrChange w:id="11745" w:author="Cristiano de Menezes Feu" w:date="2022-11-21T08:33:00Z">
          <w:pPr>
            <w:widowControl w:val="0"/>
            <w:pBdr>
              <w:top w:val="nil"/>
              <w:left w:val="nil"/>
              <w:bottom w:val="nil"/>
              <w:right w:val="nil"/>
              <w:between w:val="nil"/>
            </w:pBdr>
          </w:pPr>
        </w:pPrChange>
      </w:pPr>
      <w:del w:id="11746" w:author="Cristiano de Menezes Feu" w:date="2022-11-21T08:33:00Z">
        <w:r w:rsidDel="00E631A1">
          <w:rPr>
            <w:color w:val="000000"/>
          </w:rPr>
          <w:delText xml:space="preserve">§ 2º Ao reassumir o lugar, o Deputado apresentará o ato de exoneração. </w:delText>
        </w:r>
      </w:del>
    </w:p>
    <w:p w14:paraId="0000109C" w14:textId="659A2830" w:rsidR="003D183A" w:rsidDel="00E631A1" w:rsidRDefault="003D183A" w:rsidP="00E631A1">
      <w:pPr>
        <w:widowControl w:val="0"/>
        <w:pBdr>
          <w:top w:val="nil"/>
          <w:left w:val="nil"/>
          <w:bottom w:val="nil"/>
          <w:right w:val="nil"/>
          <w:between w:val="nil"/>
        </w:pBdr>
        <w:ind w:firstLine="0"/>
        <w:jc w:val="center"/>
        <w:rPr>
          <w:del w:id="11747" w:author="Cristiano de Menezes Feu" w:date="2022-11-21T08:33:00Z"/>
          <w:color w:val="000000"/>
        </w:rPr>
        <w:pPrChange w:id="11748" w:author="Cristiano de Menezes Feu" w:date="2022-11-21T08:33:00Z">
          <w:pPr>
            <w:widowControl w:val="0"/>
            <w:pBdr>
              <w:top w:val="nil"/>
              <w:left w:val="nil"/>
              <w:bottom w:val="nil"/>
              <w:right w:val="nil"/>
              <w:between w:val="nil"/>
            </w:pBdr>
          </w:pPr>
        </w:pPrChange>
      </w:pPr>
    </w:p>
    <w:p w14:paraId="0000109D" w14:textId="317DA401" w:rsidR="003D183A" w:rsidDel="00E631A1" w:rsidRDefault="008B7924" w:rsidP="00E631A1">
      <w:pPr>
        <w:widowControl w:val="0"/>
        <w:pBdr>
          <w:top w:val="nil"/>
          <w:left w:val="nil"/>
          <w:bottom w:val="nil"/>
          <w:right w:val="nil"/>
          <w:between w:val="nil"/>
        </w:pBdr>
        <w:ind w:firstLine="0"/>
        <w:jc w:val="center"/>
        <w:rPr>
          <w:del w:id="11749" w:author="Cristiano de Menezes Feu" w:date="2022-11-21T08:33:00Z"/>
          <w:color w:val="000000"/>
        </w:rPr>
        <w:pPrChange w:id="11750" w:author="Cristiano de Menezes Feu" w:date="2022-11-21T08:33:00Z">
          <w:pPr>
            <w:widowControl w:val="0"/>
            <w:pBdr>
              <w:top w:val="nil"/>
              <w:left w:val="nil"/>
              <w:bottom w:val="nil"/>
              <w:right w:val="nil"/>
              <w:between w:val="nil"/>
            </w:pBdr>
          </w:pPr>
        </w:pPrChange>
      </w:pPr>
      <w:del w:id="11751" w:author="Cristiano de Menezes Feu" w:date="2022-11-21T08:33:00Z">
        <w:r w:rsidDel="00E631A1">
          <w:rPr>
            <w:color w:val="000000"/>
          </w:rPr>
          <w:delText xml:space="preserve">§ 3º É de quinze dias o prazo para o Deputado reassumir o exercício do mandato, quando exonerado de cargo a que se refere o </w:delText>
        </w:r>
        <w:r w:rsidDel="00E631A1">
          <w:rPr>
            <w:i/>
            <w:color w:val="000000"/>
          </w:rPr>
          <w:delText>caput</w:delText>
        </w:r>
        <w:r w:rsidDel="00E631A1">
          <w:rPr>
            <w:color w:val="000000"/>
          </w:rPr>
          <w:delText>, sob pena de sua omissão tipificar falta de decoro parlamentar.</w:delText>
        </w:r>
      </w:del>
    </w:p>
    <w:p w14:paraId="0000109E" w14:textId="61BBF8C6" w:rsidR="003D183A" w:rsidDel="00E631A1" w:rsidRDefault="008B7924" w:rsidP="00E631A1">
      <w:pPr>
        <w:widowControl w:val="0"/>
        <w:pBdr>
          <w:top w:val="nil"/>
          <w:left w:val="nil"/>
          <w:bottom w:val="nil"/>
          <w:right w:val="nil"/>
          <w:between w:val="nil"/>
        </w:pBdr>
        <w:ind w:firstLine="0"/>
        <w:jc w:val="center"/>
        <w:rPr>
          <w:del w:id="11752" w:author="Cristiano de Menezes Feu" w:date="2022-11-21T08:33:00Z"/>
          <w:rFonts w:ascii="ClearSans-Bold" w:eastAsia="ClearSans-Bold" w:hAnsi="ClearSans-Bold" w:cs="ClearSans-Bold"/>
          <w:b/>
          <w:color w:val="005583"/>
          <w:vertAlign w:val="superscript"/>
        </w:rPr>
        <w:pPrChange w:id="11753" w:author="Cristiano de Menezes Feu" w:date="2022-11-21T08:33:00Z">
          <w:pPr>
            <w:widowControl w:val="0"/>
            <w:pBdr>
              <w:top w:val="nil"/>
              <w:left w:val="nil"/>
              <w:bottom w:val="nil"/>
              <w:right w:val="nil"/>
              <w:between w:val="nil"/>
            </w:pBdr>
          </w:pPr>
        </w:pPrChange>
      </w:pPr>
      <w:del w:id="11754" w:author="Cristiano de Menezes Feu" w:date="2022-11-21T08:33:00Z">
        <w:r w:rsidDel="00E631A1">
          <w:rPr>
            <w:color w:val="000000"/>
          </w:rPr>
          <w:delText>§ 4º Enquanto não for feita a comunicação a que se refere o § 2º, o suplente em exercício participará normalmente dos debates e das votações.</w:delText>
        </w:r>
        <w:r w:rsidDel="00E631A1">
          <w:rPr>
            <w:color w:val="005583"/>
            <w:vertAlign w:val="superscript"/>
          </w:rPr>
          <w:footnoteReference w:id="450"/>
        </w:r>
      </w:del>
    </w:p>
    <w:p w14:paraId="0000109F" w14:textId="58768B81" w:rsidR="003D183A" w:rsidDel="00E631A1" w:rsidRDefault="008B7924" w:rsidP="00E631A1">
      <w:pPr>
        <w:widowControl w:val="0"/>
        <w:pBdr>
          <w:top w:val="nil"/>
          <w:left w:val="nil"/>
          <w:bottom w:val="nil"/>
          <w:right w:val="nil"/>
          <w:between w:val="nil"/>
        </w:pBdr>
        <w:ind w:firstLine="0"/>
        <w:jc w:val="center"/>
        <w:rPr>
          <w:del w:id="11758" w:author="Cristiano de Menezes Feu" w:date="2022-11-21T08:33:00Z"/>
          <w:color w:val="000000"/>
        </w:rPr>
        <w:pPrChange w:id="11759" w:author="Cristiano de Menezes Feu" w:date="2022-11-21T08:33:00Z">
          <w:pPr>
            <w:widowControl w:val="0"/>
            <w:pBdr>
              <w:top w:val="nil"/>
              <w:left w:val="nil"/>
              <w:bottom w:val="nil"/>
              <w:right w:val="nil"/>
              <w:between w:val="nil"/>
            </w:pBdr>
          </w:pPr>
        </w:pPrChange>
      </w:pPr>
      <w:del w:id="11760" w:author="Cristiano de Menezes Feu" w:date="2022-11-21T08:33:00Z">
        <w:r w:rsidDel="00E631A1">
          <w:rPr>
            <w:rFonts w:ascii="ClearSans-Bold" w:eastAsia="ClearSans-Bold" w:hAnsi="ClearSans-Bold" w:cs="ClearSans-Bold"/>
            <w:b/>
            <w:color w:val="000000"/>
          </w:rPr>
          <w:delText>Art. 231.</w:delText>
        </w:r>
        <w:r w:rsidDel="00E631A1">
          <w:rPr>
            <w:color w:val="000000"/>
          </w:rPr>
          <w:delText xml:space="preserve"> No exercício do mandato, o Deputado atenderá às prescrições constitucionais e regimentais e às contidas no Código de Ética e Decoro Parlamentar, sujeitando-se às medidas disciplinares nelas previstas. </w:delText>
        </w:r>
      </w:del>
    </w:p>
    <w:p w14:paraId="000010A0" w14:textId="0A8DDEC0" w:rsidR="003D183A" w:rsidDel="00E631A1" w:rsidRDefault="008B7924" w:rsidP="00E631A1">
      <w:pPr>
        <w:widowControl w:val="0"/>
        <w:pBdr>
          <w:top w:val="nil"/>
          <w:left w:val="nil"/>
          <w:bottom w:val="nil"/>
          <w:right w:val="nil"/>
          <w:between w:val="nil"/>
        </w:pBdr>
        <w:ind w:firstLine="0"/>
        <w:jc w:val="center"/>
        <w:rPr>
          <w:del w:id="11761" w:author="Cristiano de Menezes Feu" w:date="2022-11-21T08:33:00Z"/>
          <w:color w:val="005583"/>
          <w:vertAlign w:val="superscript"/>
        </w:rPr>
        <w:pPrChange w:id="11762" w:author="Cristiano de Menezes Feu" w:date="2022-11-21T08:33:00Z">
          <w:pPr>
            <w:widowControl w:val="0"/>
            <w:pBdr>
              <w:top w:val="nil"/>
              <w:left w:val="nil"/>
              <w:bottom w:val="nil"/>
              <w:right w:val="nil"/>
              <w:between w:val="nil"/>
            </w:pBdr>
          </w:pPr>
        </w:pPrChange>
      </w:pPr>
      <w:del w:id="11763" w:author="Cristiano de Menezes Feu" w:date="2022-11-21T08:33:00Z">
        <w:r w:rsidDel="00E631A1">
          <w:rPr>
            <w:color w:val="000000"/>
          </w:rPr>
          <w:delText>§ 1º Os Deputados são invioláveis por suas opiniões, palavras e votos.</w:delText>
        </w:r>
        <w:r w:rsidDel="00E631A1">
          <w:rPr>
            <w:color w:val="005583"/>
            <w:vertAlign w:val="superscript"/>
          </w:rPr>
          <w:footnoteReference w:id="451"/>
        </w:r>
      </w:del>
    </w:p>
    <w:p w14:paraId="000010A1" w14:textId="7FF0E722" w:rsidR="003D183A" w:rsidDel="00E631A1" w:rsidRDefault="008B7924" w:rsidP="00E631A1">
      <w:pPr>
        <w:widowControl w:val="0"/>
        <w:pBdr>
          <w:top w:val="nil"/>
          <w:left w:val="nil"/>
          <w:bottom w:val="nil"/>
          <w:right w:val="nil"/>
          <w:between w:val="nil"/>
        </w:pBdr>
        <w:ind w:firstLine="0"/>
        <w:jc w:val="center"/>
        <w:rPr>
          <w:del w:id="11767" w:author="Cristiano de Menezes Feu" w:date="2022-11-21T08:33:00Z"/>
          <w:rFonts w:ascii="ClearSans-Bold" w:eastAsia="ClearSans-Bold" w:hAnsi="ClearSans-Bold" w:cs="ClearSans-Bold"/>
          <w:b/>
          <w:color w:val="005583"/>
          <w:vertAlign w:val="superscript"/>
        </w:rPr>
        <w:pPrChange w:id="11768" w:author="Cristiano de Menezes Feu" w:date="2022-11-21T08:33:00Z">
          <w:pPr>
            <w:widowControl w:val="0"/>
            <w:pBdr>
              <w:top w:val="nil"/>
              <w:left w:val="nil"/>
              <w:bottom w:val="nil"/>
              <w:right w:val="nil"/>
              <w:between w:val="nil"/>
            </w:pBdr>
          </w:pPr>
        </w:pPrChange>
      </w:pPr>
      <w:del w:id="11769" w:author="Cristiano de Menezes Feu" w:date="2022-11-21T08:33:00Z">
        <w:r w:rsidDel="00E631A1">
          <w:rPr>
            <w:color w:val="000000"/>
          </w:rPr>
          <w:delText>§ 2º Desde a expedição do diploma, os Deputados não poderão ser presos, salvo em flagrante de crime inafiançável.</w:delText>
        </w:r>
        <w:r w:rsidDel="00E631A1">
          <w:rPr>
            <w:color w:val="005583"/>
            <w:vertAlign w:val="superscript"/>
          </w:rPr>
          <w:footnoteReference w:id="452"/>
        </w:r>
        <w:r w:rsidDel="00E631A1">
          <w:rPr>
            <w:color w:val="005583"/>
            <w:vertAlign w:val="superscript"/>
          </w:rPr>
          <w:delText xml:space="preserve"> e </w:delText>
        </w:r>
        <w:r w:rsidDel="00E631A1">
          <w:rPr>
            <w:color w:val="005583"/>
            <w:vertAlign w:val="superscript"/>
          </w:rPr>
          <w:footnoteReference w:id="453"/>
        </w:r>
      </w:del>
    </w:p>
    <w:p w14:paraId="000010A2" w14:textId="46E13CBF" w:rsidR="003D183A" w:rsidDel="00E631A1" w:rsidRDefault="008B7924" w:rsidP="00E631A1">
      <w:pPr>
        <w:widowControl w:val="0"/>
        <w:pBdr>
          <w:top w:val="nil"/>
          <w:left w:val="nil"/>
          <w:bottom w:val="nil"/>
          <w:right w:val="nil"/>
          <w:between w:val="nil"/>
        </w:pBdr>
        <w:spacing w:before="0" w:after="113"/>
        <w:ind w:left="567" w:firstLine="0"/>
        <w:jc w:val="center"/>
        <w:rPr>
          <w:del w:id="11776" w:author="Cristiano de Menezes Feu" w:date="2022-11-21T08:33:00Z"/>
          <w:color w:val="005583"/>
          <w:sz w:val="20"/>
          <w:szCs w:val="20"/>
        </w:rPr>
        <w:pPrChange w:id="11777" w:author="Cristiano de Menezes Feu" w:date="2022-11-21T08:33:00Z">
          <w:pPr>
            <w:widowControl w:val="0"/>
            <w:pBdr>
              <w:top w:val="nil"/>
              <w:left w:val="nil"/>
              <w:bottom w:val="nil"/>
              <w:right w:val="nil"/>
              <w:between w:val="nil"/>
            </w:pBdr>
            <w:spacing w:before="0" w:after="113"/>
            <w:ind w:left="567" w:firstLine="0"/>
          </w:pPr>
        </w:pPrChange>
      </w:pPr>
      <w:del w:id="11778" w:author="Cristiano de Menezes Feu" w:date="2022-11-21T08:33:00Z">
        <w:r w:rsidDel="00E631A1">
          <w:rPr>
            <w:color w:val="005583"/>
            <w:sz w:val="20"/>
            <w:szCs w:val="20"/>
          </w:rPr>
          <w:delText xml:space="preserve">Art. 250. </w:delText>
        </w:r>
      </w:del>
    </w:p>
    <w:p w14:paraId="000010A3" w14:textId="64FAF530" w:rsidR="003D183A" w:rsidDel="00E631A1" w:rsidRDefault="008B7924" w:rsidP="00E631A1">
      <w:pPr>
        <w:widowControl w:val="0"/>
        <w:pBdr>
          <w:top w:val="nil"/>
          <w:left w:val="nil"/>
          <w:bottom w:val="nil"/>
          <w:right w:val="nil"/>
          <w:between w:val="nil"/>
        </w:pBdr>
        <w:ind w:firstLine="0"/>
        <w:jc w:val="center"/>
        <w:rPr>
          <w:del w:id="11779" w:author="Cristiano de Menezes Feu" w:date="2022-11-21T08:33:00Z"/>
          <w:color w:val="005583"/>
          <w:vertAlign w:val="superscript"/>
        </w:rPr>
        <w:pPrChange w:id="11780" w:author="Cristiano de Menezes Feu" w:date="2022-11-21T08:33:00Z">
          <w:pPr>
            <w:widowControl w:val="0"/>
            <w:pBdr>
              <w:top w:val="nil"/>
              <w:left w:val="nil"/>
              <w:bottom w:val="nil"/>
              <w:right w:val="nil"/>
              <w:between w:val="nil"/>
            </w:pBdr>
          </w:pPr>
        </w:pPrChange>
      </w:pPr>
      <w:del w:id="11781" w:author="Cristiano de Menezes Feu" w:date="2022-11-21T08:33:00Z">
        <w:r w:rsidDel="00E631A1">
          <w:rPr>
            <w:color w:val="000000"/>
          </w:rPr>
          <w:delText xml:space="preserve">§ 3º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454"/>
        </w:r>
      </w:del>
    </w:p>
    <w:p w14:paraId="000010A4" w14:textId="19CEF5F8" w:rsidR="003D183A" w:rsidDel="00E631A1" w:rsidRDefault="008B7924" w:rsidP="00E631A1">
      <w:pPr>
        <w:widowControl w:val="0"/>
        <w:pBdr>
          <w:top w:val="nil"/>
          <w:left w:val="nil"/>
          <w:bottom w:val="nil"/>
          <w:right w:val="nil"/>
          <w:between w:val="nil"/>
        </w:pBdr>
        <w:ind w:firstLine="0"/>
        <w:jc w:val="center"/>
        <w:rPr>
          <w:del w:id="11785" w:author="Cristiano de Menezes Feu" w:date="2022-11-21T08:33:00Z"/>
          <w:color w:val="000000"/>
        </w:rPr>
        <w:pPrChange w:id="11786" w:author="Cristiano de Menezes Feu" w:date="2022-11-21T08:33:00Z">
          <w:pPr>
            <w:widowControl w:val="0"/>
            <w:pBdr>
              <w:top w:val="nil"/>
              <w:left w:val="nil"/>
              <w:bottom w:val="nil"/>
              <w:right w:val="nil"/>
              <w:between w:val="nil"/>
            </w:pBdr>
          </w:pPr>
        </w:pPrChange>
      </w:pPr>
      <w:del w:id="11787" w:author="Cristiano de Menezes Feu" w:date="2022-11-21T08:33:00Z">
        <w:r w:rsidDel="00E631A1">
          <w:rPr>
            <w:color w:val="000000"/>
          </w:rPr>
          <w:delText>§ 4º Os Deputados serão submetidos a julgamento perante o Supremo Tribunal Federal.</w:delText>
        </w:r>
        <w:r w:rsidDel="00E631A1">
          <w:rPr>
            <w:color w:val="005583"/>
            <w:vertAlign w:val="superscript"/>
          </w:rPr>
          <w:footnoteReference w:id="455"/>
        </w:r>
        <w:r w:rsidDel="00E631A1">
          <w:rPr>
            <w:color w:val="000000"/>
          </w:rPr>
          <w:delText xml:space="preserve"> </w:delText>
        </w:r>
      </w:del>
    </w:p>
    <w:p w14:paraId="000010A5" w14:textId="369A7BF0" w:rsidR="003D183A" w:rsidDel="00E631A1" w:rsidRDefault="008B7924" w:rsidP="00E631A1">
      <w:pPr>
        <w:widowControl w:val="0"/>
        <w:pBdr>
          <w:top w:val="nil"/>
          <w:left w:val="nil"/>
          <w:bottom w:val="nil"/>
          <w:right w:val="nil"/>
          <w:between w:val="nil"/>
        </w:pBdr>
        <w:ind w:firstLine="0"/>
        <w:jc w:val="center"/>
        <w:rPr>
          <w:del w:id="11791" w:author="Cristiano de Menezes Feu" w:date="2022-11-21T08:33:00Z"/>
          <w:color w:val="005583"/>
          <w:vertAlign w:val="superscript"/>
        </w:rPr>
        <w:pPrChange w:id="11792" w:author="Cristiano de Menezes Feu" w:date="2022-11-21T08:33:00Z">
          <w:pPr>
            <w:widowControl w:val="0"/>
            <w:pBdr>
              <w:top w:val="nil"/>
              <w:left w:val="nil"/>
              <w:bottom w:val="nil"/>
              <w:right w:val="nil"/>
              <w:between w:val="nil"/>
            </w:pBdr>
          </w:pPr>
        </w:pPrChange>
      </w:pPr>
      <w:del w:id="11793" w:author="Cristiano de Menezes Feu" w:date="2022-11-21T08:33:00Z">
        <w:r w:rsidDel="00E631A1">
          <w:rPr>
            <w:color w:val="000000"/>
          </w:rPr>
          <w:delText>§ 5º Os Deputados não serão obrigados a testemunhar sobre informações recebidas ou prestadas em razão do exercício do mandato, nem sobre as pessoas que lhes confiaram ou deles receberam informações.</w:delText>
        </w:r>
        <w:r w:rsidDel="00E631A1">
          <w:rPr>
            <w:color w:val="005583"/>
            <w:vertAlign w:val="superscript"/>
          </w:rPr>
          <w:footnoteReference w:id="456"/>
        </w:r>
      </w:del>
    </w:p>
    <w:p w14:paraId="000010A6" w14:textId="16BFDE05" w:rsidR="003D183A" w:rsidDel="00E631A1" w:rsidRDefault="008B7924" w:rsidP="00E631A1">
      <w:pPr>
        <w:widowControl w:val="0"/>
        <w:pBdr>
          <w:top w:val="nil"/>
          <w:left w:val="nil"/>
          <w:bottom w:val="nil"/>
          <w:right w:val="nil"/>
          <w:between w:val="nil"/>
        </w:pBdr>
        <w:ind w:firstLine="0"/>
        <w:jc w:val="center"/>
        <w:rPr>
          <w:del w:id="11797" w:author="Cristiano de Menezes Feu" w:date="2022-11-21T08:33:00Z"/>
          <w:color w:val="005583"/>
          <w:vertAlign w:val="superscript"/>
        </w:rPr>
        <w:pPrChange w:id="11798" w:author="Cristiano de Menezes Feu" w:date="2022-11-21T08:33:00Z">
          <w:pPr>
            <w:widowControl w:val="0"/>
            <w:pBdr>
              <w:top w:val="nil"/>
              <w:left w:val="nil"/>
              <w:bottom w:val="nil"/>
              <w:right w:val="nil"/>
              <w:between w:val="nil"/>
            </w:pBdr>
          </w:pPr>
        </w:pPrChange>
      </w:pPr>
      <w:del w:id="11799" w:author="Cristiano de Menezes Feu" w:date="2022-11-21T08:33:00Z">
        <w:r w:rsidDel="00E631A1">
          <w:rPr>
            <w:color w:val="000000"/>
          </w:rPr>
          <w:delText>§ 6º A incorporação de Deputados às Forças Armadas, embora militares e ainda que em tempo de guerra, dependerá de licença da Câmara.</w:delText>
        </w:r>
        <w:r w:rsidDel="00E631A1">
          <w:rPr>
            <w:color w:val="005583"/>
            <w:vertAlign w:val="superscript"/>
          </w:rPr>
          <w:footnoteReference w:id="457"/>
        </w:r>
      </w:del>
    </w:p>
    <w:p w14:paraId="000010A7" w14:textId="59749076" w:rsidR="003D183A" w:rsidDel="00E631A1" w:rsidRDefault="008B7924" w:rsidP="00E631A1">
      <w:pPr>
        <w:widowControl w:val="0"/>
        <w:pBdr>
          <w:top w:val="nil"/>
          <w:left w:val="nil"/>
          <w:bottom w:val="nil"/>
          <w:right w:val="nil"/>
          <w:between w:val="nil"/>
        </w:pBdr>
        <w:ind w:firstLine="0"/>
        <w:jc w:val="center"/>
        <w:rPr>
          <w:del w:id="11803" w:author="Cristiano de Menezes Feu" w:date="2022-11-21T08:33:00Z"/>
          <w:color w:val="005583"/>
          <w:vertAlign w:val="superscript"/>
        </w:rPr>
        <w:pPrChange w:id="11804" w:author="Cristiano de Menezes Feu" w:date="2022-11-21T08:33:00Z">
          <w:pPr>
            <w:widowControl w:val="0"/>
            <w:pBdr>
              <w:top w:val="nil"/>
              <w:left w:val="nil"/>
              <w:bottom w:val="nil"/>
              <w:right w:val="nil"/>
              <w:between w:val="nil"/>
            </w:pBdr>
          </w:pPr>
        </w:pPrChange>
      </w:pPr>
      <w:del w:id="11805" w:author="Cristiano de Menezes Feu" w:date="2022-11-21T08:33:00Z">
        <w:r w:rsidDel="00E631A1">
          <w:rPr>
            <w:color w:val="000000"/>
          </w:rPr>
          <w:delText>§ 7º As imunidades parlamentares subsistirão quando os Deputados forem investidos nos cargos previstos no inciso I do art. 56 da Constituição Federal.</w:delText>
        </w:r>
        <w:r w:rsidDel="00E631A1">
          <w:rPr>
            <w:color w:val="005583"/>
            <w:vertAlign w:val="superscript"/>
          </w:rPr>
          <w:footnoteReference w:id="458"/>
        </w:r>
      </w:del>
    </w:p>
    <w:p w14:paraId="000010A8" w14:textId="38EE01CC" w:rsidR="003D183A" w:rsidDel="00E631A1" w:rsidRDefault="008B7924" w:rsidP="00E631A1">
      <w:pPr>
        <w:widowControl w:val="0"/>
        <w:pBdr>
          <w:top w:val="nil"/>
          <w:left w:val="nil"/>
          <w:bottom w:val="nil"/>
          <w:right w:val="nil"/>
          <w:between w:val="nil"/>
        </w:pBdr>
        <w:ind w:firstLine="0"/>
        <w:jc w:val="center"/>
        <w:rPr>
          <w:del w:id="11809" w:author="Cristiano de Menezes Feu" w:date="2022-11-21T08:33:00Z"/>
          <w:color w:val="000000"/>
        </w:rPr>
        <w:pPrChange w:id="11810" w:author="Cristiano de Menezes Feu" w:date="2022-11-21T08:33:00Z">
          <w:pPr>
            <w:widowControl w:val="0"/>
            <w:pBdr>
              <w:top w:val="nil"/>
              <w:left w:val="nil"/>
              <w:bottom w:val="nil"/>
              <w:right w:val="nil"/>
              <w:between w:val="nil"/>
            </w:pBdr>
          </w:pPr>
        </w:pPrChange>
      </w:pPr>
      <w:del w:id="11811" w:author="Cristiano de Menezes Feu" w:date="2022-11-21T08:33:00Z">
        <w:r w:rsidDel="00E631A1">
          <w:rPr>
            <w:color w:val="000000"/>
          </w:rPr>
          <w:delText xml:space="preserve">§ 8º Os Deputados não poderão: </w:delText>
        </w:r>
      </w:del>
    </w:p>
    <w:p w14:paraId="000010A9" w14:textId="481DB03D" w:rsidR="003D183A" w:rsidDel="00E631A1" w:rsidRDefault="008B7924" w:rsidP="00E631A1">
      <w:pPr>
        <w:widowControl w:val="0"/>
        <w:pBdr>
          <w:top w:val="nil"/>
          <w:left w:val="nil"/>
          <w:bottom w:val="nil"/>
          <w:right w:val="nil"/>
          <w:between w:val="nil"/>
        </w:pBdr>
        <w:ind w:firstLine="0"/>
        <w:jc w:val="center"/>
        <w:rPr>
          <w:del w:id="11812" w:author="Cristiano de Menezes Feu" w:date="2022-11-21T08:33:00Z"/>
          <w:color w:val="005583"/>
          <w:vertAlign w:val="superscript"/>
        </w:rPr>
        <w:pPrChange w:id="11813" w:author="Cristiano de Menezes Feu" w:date="2022-11-21T08:33:00Z">
          <w:pPr>
            <w:widowControl w:val="0"/>
            <w:pBdr>
              <w:top w:val="nil"/>
              <w:left w:val="nil"/>
              <w:bottom w:val="nil"/>
              <w:right w:val="nil"/>
              <w:between w:val="nil"/>
            </w:pBdr>
          </w:pPr>
        </w:pPrChange>
      </w:pPr>
      <w:del w:id="11814" w:author="Cristiano de Menezes Feu" w:date="2022-11-21T08:33:00Z">
        <w:r w:rsidDel="00E631A1">
          <w:rPr>
            <w:color w:val="000000"/>
          </w:rPr>
          <w:delText>I - desde a expedição do diploma:</w:delText>
        </w:r>
        <w:r w:rsidDel="00E631A1">
          <w:rPr>
            <w:color w:val="005583"/>
            <w:vertAlign w:val="superscript"/>
          </w:rPr>
          <w:footnoteReference w:id="459"/>
        </w:r>
      </w:del>
    </w:p>
    <w:p w14:paraId="000010AA" w14:textId="0FB28B0A" w:rsidR="003D183A" w:rsidDel="00E631A1" w:rsidRDefault="008B7924" w:rsidP="00E631A1">
      <w:pPr>
        <w:widowControl w:val="0"/>
        <w:pBdr>
          <w:top w:val="nil"/>
          <w:left w:val="nil"/>
          <w:bottom w:val="nil"/>
          <w:right w:val="nil"/>
          <w:between w:val="nil"/>
        </w:pBdr>
        <w:spacing w:before="57" w:after="0"/>
        <w:ind w:left="283" w:firstLine="0"/>
        <w:jc w:val="center"/>
        <w:rPr>
          <w:del w:id="11818" w:author="Cristiano de Menezes Feu" w:date="2022-11-21T08:33:00Z"/>
          <w:color w:val="000000"/>
        </w:rPr>
        <w:pPrChange w:id="11819" w:author="Cristiano de Menezes Feu" w:date="2022-11-21T08:33:00Z">
          <w:pPr>
            <w:widowControl w:val="0"/>
            <w:pBdr>
              <w:top w:val="nil"/>
              <w:left w:val="nil"/>
              <w:bottom w:val="nil"/>
              <w:right w:val="nil"/>
              <w:between w:val="nil"/>
            </w:pBdr>
            <w:spacing w:before="57" w:after="0"/>
            <w:ind w:left="283" w:firstLine="0"/>
          </w:pPr>
        </w:pPrChange>
      </w:pPr>
      <w:del w:id="11820" w:author="Cristiano de Menezes Feu" w:date="2022-11-21T08:33:00Z">
        <w:r w:rsidDel="00E631A1">
          <w:rPr>
            <w:color w:val="000000"/>
          </w:rPr>
          <w:delText xml:space="preserve">a) firmar ou manter contrato com pessoa jurídica de direito público, autarquia, empresa pública, sociedade de economia mista ou empresa concessionária de serviço público, salvo quando o contrato obedecer a cláusulas uniformes; </w:delText>
        </w:r>
      </w:del>
    </w:p>
    <w:p w14:paraId="000010AB" w14:textId="5AE0BD1A" w:rsidR="003D183A" w:rsidDel="00E631A1" w:rsidRDefault="008B7924" w:rsidP="00E631A1">
      <w:pPr>
        <w:widowControl w:val="0"/>
        <w:pBdr>
          <w:top w:val="nil"/>
          <w:left w:val="nil"/>
          <w:bottom w:val="nil"/>
          <w:right w:val="nil"/>
          <w:between w:val="nil"/>
        </w:pBdr>
        <w:spacing w:before="57" w:after="0"/>
        <w:ind w:left="283" w:firstLine="0"/>
        <w:jc w:val="center"/>
        <w:rPr>
          <w:del w:id="11821" w:author="Cristiano de Menezes Feu" w:date="2022-11-21T08:33:00Z"/>
          <w:color w:val="000000"/>
        </w:rPr>
        <w:pPrChange w:id="11822" w:author="Cristiano de Menezes Feu" w:date="2022-11-21T08:33:00Z">
          <w:pPr>
            <w:widowControl w:val="0"/>
            <w:pBdr>
              <w:top w:val="nil"/>
              <w:left w:val="nil"/>
              <w:bottom w:val="nil"/>
              <w:right w:val="nil"/>
              <w:between w:val="nil"/>
            </w:pBdr>
            <w:spacing w:before="57" w:after="0"/>
            <w:ind w:left="283" w:firstLine="0"/>
          </w:pPr>
        </w:pPrChange>
      </w:pPr>
      <w:del w:id="11823" w:author="Cristiano de Menezes Feu" w:date="2022-11-21T08:33:00Z">
        <w:r w:rsidDel="00E631A1">
          <w:rPr>
            <w:color w:val="000000"/>
          </w:rPr>
          <w:delText xml:space="preserve">b) aceitar ou exercer cargo, função ou emprego remunerado, inclusive os de que sejam demissíveis ad nutum, nas entidades constantes da alínea anterior; </w:delText>
        </w:r>
      </w:del>
    </w:p>
    <w:p w14:paraId="000010AC" w14:textId="53B4237B" w:rsidR="003D183A" w:rsidDel="00E631A1" w:rsidRDefault="008B7924" w:rsidP="00E631A1">
      <w:pPr>
        <w:widowControl w:val="0"/>
        <w:pBdr>
          <w:top w:val="nil"/>
          <w:left w:val="nil"/>
          <w:bottom w:val="nil"/>
          <w:right w:val="nil"/>
          <w:between w:val="nil"/>
        </w:pBdr>
        <w:ind w:firstLine="0"/>
        <w:jc w:val="center"/>
        <w:rPr>
          <w:del w:id="11824" w:author="Cristiano de Menezes Feu" w:date="2022-11-21T08:33:00Z"/>
          <w:color w:val="005583"/>
          <w:vertAlign w:val="superscript"/>
        </w:rPr>
        <w:pPrChange w:id="11825" w:author="Cristiano de Menezes Feu" w:date="2022-11-21T08:33:00Z">
          <w:pPr>
            <w:widowControl w:val="0"/>
            <w:pBdr>
              <w:top w:val="nil"/>
              <w:left w:val="nil"/>
              <w:bottom w:val="nil"/>
              <w:right w:val="nil"/>
              <w:between w:val="nil"/>
            </w:pBdr>
          </w:pPr>
        </w:pPrChange>
      </w:pPr>
      <w:del w:id="11826" w:author="Cristiano de Menezes Feu" w:date="2022-11-21T08:33:00Z">
        <w:r w:rsidDel="00E631A1">
          <w:rPr>
            <w:color w:val="000000"/>
          </w:rPr>
          <w:delText>II - desde a posse:</w:delText>
        </w:r>
        <w:r w:rsidDel="00E631A1">
          <w:rPr>
            <w:color w:val="005583"/>
            <w:vertAlign w:val="superscript"/>
          </w:rPr>
          <w:footnoteReference w:id="460"/>
        </w:r>
      </w:del>
    </w:p>
    <w:p w14:paraId="000010AD" w14:textId="56322EE1" w:rsidR="003D183A" w:rsidDel="00E631A1" w:rsidRDefault="008B7924" w:rsidP="00E631A1">
      <w:pPr>
        <w:widowControl w:val="0"/>
        <w:pBdr>
          <w:top w:val="nil"/>
          <w:left w:val="nil"/>
          <w:bottom w:val="nil"/>
          <w:right w:val="nil"/>
          <w:between w:val="nil"/>
        </w:pBdr>
        <w:spacing w:before="57" w:after="0"/>
        <w:ind w:left="283" w:firstLine="0"/>
        <w:jc w:val="center"/>
        <w:rPr>
          <w:del w:id="11830" w:author="Cristiano de Menezes Feu" w:date="2022-11-21T08:33:00Z"/>
          <w:color w:val="000000"/>
        </w:rPr>
        <w:pPrChange w:id="11831" w:author="Cristiano de Menezes Feu" w:date="2022-11-21T08:33:00Z">
          <w:pPr>
            <w:widowControl w:val="0"/>
            <w:pBdr>
              <w:top w:val="nil"/>
              <w:left w:val="nil"/>
              <w:bottom w:val="nil"/>
              <w:right w:val="nil"/>
              <w:between w:val="nil"/>
            </w:pBdr>
            <w:spacing w:before="57" w:after="0"/>
            <w:ind w:left="283" w:firstLine="0"/>
          </w:pPr>
        </w:pPrChange>
      </w:pPr>
      <w:del w:id="11832" w:author="Cristiano de Menezes Feu" w:date="2022-11-21T08:33:00Z">
        <w:r w:rsidDel="00E631A1">
          <w:rPr>
            <w:color w:val="000000"/>
          </w:rPr>
          <w:delText xml:space="preserve">a) ser proprietários, controladores ou diretores de empresa que goze de favor decorrente de contrato com pessoa jurídica de direito público, ou nela exercer função remunerada; </w:delText>
        </w:r>
      </w:del>
    </w:p>
    <w:p w14:paraId="000010AE" w14:textId="70F83E89" w:rsidR="003D183A" w:rsidDel="00E631A1" w:rsidRDefault="008B7924" w:rsidP="00E631A1">
      <w:pPr>
        <w:widowControl w:val="0"/>
        <w:pBdr>
          <w:top w:val="nil"/>
          <w:left w:val="nil"/>
          <w:bottom w:val="nil"/>
          <w:right w:val="nil"/>
          <w:between w:val="nil"/>
        </w:pBdr>
        <w:spacing w:before="57" w:after="0"/>
        <w:ind w:left="283" w:firstLine="0"/>
        <w:jc w:val="center"/>
        <w:rPr>
          <w:del w:id="11833" w:author="Cristiano de Menezes Feu" w:date="2022-11-21T08:33:00Z"/>
          <w:color w:val="000000"/>
        </w:rPr>
        <w:pPrChange w:id="11834" w:author="Cristiano de Menezes Feu" w:date="2022-11-21T08:33:00Z">
          <w:pPr>
            <w:widowControl w:val="0"/>
            <w:pBdr>
              <w:top w:val="nil"/>
              <w:left w:val="nil"/>
              <w:bottom w:val="nil"/>
              <w:right w:val="nil"/>
              <w:between w:val="nil"/>
            </w:pBdr>
            <w:spacing w:before="57" w:after="0"/>
            <w:ind w:left="283" w:firstLine="0"/>
          </w:pPr>
        </w:pPrChange>
      </w:pPr>
      <w:del w:id="11835" w:author="Cristiano de Menezes Feu" w:date="2022-11-21T08:33:00Z">
        <w:r w:rsidDel="00E631A1">
          <w:rPr>
            <w:color w:val="000000"/>
          </w:rPr>
          <w:delText xml:space="preserve">b) ocupar cargo ou função de que sejam demissíveis ad nutum, nas entidades referidas no inciso I, a; </w:delText>
        </w:r>
      </w:del>
    </w:p>
    <w:p w14:paraId="000010AF" w14:textId="3678906C" w:rsidR="003D183A" w:rsidDel="00E631A1" w:rsidRDefault="008B7924" w:rsidP="00E631A1">
      <w:pPr>
        <w:widowControl w:val="0"/>
        <w:pBdr>
          <w:top w:val="nil"/>
          <w:left w:val="nil"/>
          <w:bottom w:val="nil"/>
          <w:right w:val="nil"/>
          <w:between w:val="nil"/>
        </w:pBdr>
        <w:spacing w:before="57" w:after="0"/>
        <w:ind w:left="283" w:firstLine="0"/>
        <w:jc w:val="center"/>
        <w:rPr>
          <w:del w:id="11836" w:author="Cristiano de Menezes Feu" w:date="2022-11-21T08:33:00Z"/>
          <w:color w:val="000000"/>
        </w:rPr>
        <w:pPrChange w:id="11837" w:author="Cristiano de Menezes Feu" w:date="2022-11-21T08:33:00Z">
          <w:pPr>
            <w:widowControl w:val="0"/>
            <w:pBdr>
              <w:top w:val="nil"/>
              <w:left w:val="nil"/>
              <w:bottom w:val="nil"/>
              <w:right w:val="nil"/>
              <w:between w:val="nil"/>
            </w:pBdr>
            <w:spacing w:before="57" w:after="0"/>
            <w:ind w:left="283" w:firstLine="0"/>
          </w:pPr>
        </w:pPrChange>
      </w:pPr>
      <w:del w:id="11838" w:author="Cristiano de Menezes Feu" w:date="2022-11-21T08:33:00Z">
        <w:r w:rsidDel="00E631A1">
          <w:rPr>
            <w:color w:val="000000"/>
          </w:rPr>
          <w:delText xml:space="preserve">c) patrocinar causa em que seja interessada qualquer das entidades a que se refere o inciso I, a; </w:delText>
        </w:r>
      </w:del>
    </w:p>
    <w:p w14:paraId="000010B0" w14:textId="76E30E00" w:rsidR="003D183A" w:rsidDel="00E631A1" w:rsidRDefault="008B7924" w:rsidP="00E631A1">
      <w:pPr>
        <w:widowControl w:val="0"/>
        <w:pBdr>
          <w:top w:val="nil"/>
          <w:left w:val="nil"/>
          <w:bottom w:val="nil"/>
          <w:right w:val="nil"/>
          <w:between w:val="nil"/>
        </w:pBdr>
        <w:spacing w:before="57" w:after="0"/>
        <w:ind w:left="283" w:firstLine="0"/>
        <w:jc w:val="center"/>
        <w:rPr>
          <w:del w:id="11839" w:author="Cristiano de Menezes Feu" w:date="2022-11-21T08:33:00Z"/>
          <w:color w:val="000000"/>
        </w:rPr>
        <w:pPrChange w:id="11840" w:author="Cristiano de Menezes Feu" w:date="2022-11-21T08:33:00Z">
          <w:pPr>
            <w:widowControl w:val="0"/>
            <w:pBdr>
              <w:top w:val="nil"/>
              <w:left w:val="nil"/>
              <w:bottom w:val="nil"/>
              <w:right w:val="nil"/>
              <w:between w:val="nil"/>
            </w:pBdr>
            <w:spacing w:before="57" w:after="0"/>
            <w:ind w:left="283" w:firstLine="0"/>
          </w:pPr>
        </w:pPrChange>
      </w:pPr>
      <w:del w:id="11841" w:author="Cristiano de Menezes Feu" w:date="2022-11-21T08:33:00Z">
        <w:r w:rsidDel="00E631A1">
          <w:rPr>
            <w:color w:val="000000"/>
          </w:rPr>
          <w:delText xml:space="preserve">d) ser titular de mais de um cargo ou mandato público eletivo. </w:delText>
        </w:r>
      </w:del>
    </w:p>
    <w:p w14:paraId="000010B1" w14:textId="4B00BE19" w:rsidR="003D183A" w:rsidDel="00E631A1" w:rsidRDefault="008B7924" w:rsidP="00E631A1">
      <w:pPr>
        <w:widowControl w:val="0"/>
        <w:pBdr>
          <w:top w:val="nil"/>
          <w:left w:val="nil"/>
          <w:bottom w:val="nil"/>
          <w:right w:val="nil"/>
          <w:between w:val="nil"/>
        </w:pBdr>
        <w:ind w:firstLine="0"/>
        <w:jc w:val="center"/>
        <w:rPr>
          <w:del w:id="11842" w:author="Cristiano de Menezes Feu" w:date="2022-11-21T08:33:00Z"/>
          <w:rFonts w:ascii="ClearSans-Bold" w:eastAsia="ClearSans-Bold" w:hAnsi="ClearSans-Bold" w:cs="ClearSans-Bold"/>
          <w:b/>
          <w:color w:val="005583"/>
          <w:vertAlign w:val="superscript"/>
        </w:rPr>
        <w:pPrChange w:id="11843" w:author="Cristiano de Menezes Feu" w:date="2022-11-21T08:33:00Z">
          <w:pPr>
            <w:widowControl w:val="0"/>
            <w:pBdr>
              <w:top w:val="nil"/>
              <w:left w:val="nil"/>
              <w:bottom w:val="nil"/>
              <w:right w:val="nil"/>
              <w:between w:val="nil"/>
            </w:pBdr>
          </w:pPr>
        </w:pPrChange>
      </w:pPr>
      <w:del w:id="11844" w:author="Cristiano de Menezes Feu" w:date="2022-11-21T08:33:00Z">
        <w:r w:rsidDel="00E631A1">
          <w:rPr>
            <w:rFonts w:ascii="ClearSans-Bold" w:eastAsia="ClearSans-Bold" w:hAnsi="ClearSans-Bold" w:cs="ClearSans-Bold"/>
            <w:b/>
            <w:color w:val="000000"/>
          </w:rPr>
          <w:delText>Art. 232.</w:delText>
        </w:r>
        <w:r w:rsidDel="00E631A1">
          <w:rPr>
            <w:color w:val="000000"/>
          </w:rPr>
          <w:delText xml:space="preserve"> O Deputado que se desvincular de sua bancada perde, para efeitos regimentais, o direito a cargos ou funções que ocupar em razão dela</w:delText>
        </w:r>
        <w:r w:rsidDel="00E631A1">
          <w:rPr>
            <w:rFonts w:ascii="Sansita" w:eastAsia="Sansita" w:hAnsi="Sansita" w:cs="Sansita"/>
            <w:i/>
            <w:color w:val="000000"/>
          </w:rPr>
          <w:delText>.</w:delText>
        </w:r>
        <w:r w:rsidDel="00E631A1">
          <w:rPr>
            <w:color w:val="005583"/>
            <w:vertAlign w:val="superscript"/>
          </w:rPr>
          <w:footnoteReference w:id="461"/>
        </w:r>
      </w:del>
    </w:p>
    <w:p w14:paraId="000010B2" w14:textId="59CFBFFA" w:rsidR="003D183A" w:rsidDel="00E631A1" w:rsidRDefault="008B7924" w:rsidP="00E631A1">
      <w:pPr>
        <w:widowControl w:val="0"/>
        <w:pBdr>
          <w:top w:val="nil"/>
          <w:left w:val="nil"/>
          <w:bottom w:val="nil"/>
          <w:right w:val="nil"/>
          <w:between w:val="nil"/>
        </w:pBdr>
        <w:spacing w:before="0" w:after="113"/>
        <w:ind w:left="567" w:firstLine="0"/>
        <w:jc w:val="center"/>
        <w:rPr>
          <w:del w:id="11848" w:author="Cristiano de Menezes Feu" w:date="2022-11-21T08:33:00Z"/>
          <w:b/>
          <w:color w:val="005583"/>
          <w:sz w:val="20"/>
          <w:szCs w:val="20"/>
        </w:rPr>
        <w:pPrChange w:id="11849" w:author="Cristiano de Menezes Feu" w:date="2022-11-21T08:33:00Z">
          <w:pPr>
            <w:widowControl w:val="0"/>
            <w:pBdr>
              <w:top w:val="nil"/>
              <w:left w:val="nil"/>
              <w:bottom w:val="nil"/>
              <w:right w:val="nil"/>
              <w:between w:val="nil"/>
            </w:pBdr>
            <w:spacing w:before="0" w:after="113"/>
            <w:ind w:left="567" w:firstLine="0"/>
          </w:pPr>
        </w:pPrChange>
      </w:pPr>
      <w:del w:id="11850" w:author="Cristiano de Menezes Feu" w:date="2022-11-21T08:33:00Z">
        <w:r w:rsidDel="00E631A1">
          <w:rPr>
            <w:color w:val="005583"/>
            <w:sz w:val="20"/>
            <w:szCs w:val="20"/>
          </w:rPr>
          <w:delText>Art. 8º, § 5º; art. 23, parágrafo único; art. 40, § 2º.</w:delText>
        </w:r>
      </w:del>
    </w:p>
    <w:p w14:paraId="000010B3" w14:textId="73A07304" w:rsidR="003D183A" w:rsidDel="00E631A1" w:rsidRDefault="008B7924" w:rsidP="00E631A1">
      <w:pPr>
        <w:widowControl w:val="0"/>
        <w:pBdr>
          <w:top w:val="nil"/>
          <w:left w:val="nil"/>
          <w:bottom w:val="nil"/>
          <w:right w:val="nil"/>
          <w:between w:val="nil"/>
        </w:pBdr>
        <w:spacing w:before="0" w:after="113"/>
        <w:ind w:left="567" w:firstLine="0"/>
        <w:jc w:val="center"/>
        <w:rPr>
          <w:del w:id="11851" w:author="Cristiano de Menezes Feu" w:date="2022-11-21T08:33:00Z"/>
          <w:color w:val="005583"/>
          <w:sz w:val="20"/>
          <w:szCs w:val="20"/>
        </w:rPr>
        <w:pPrChange w:id="11852" w:author="Cristiano de Menezes Feu" w:date="2022-11-21T08:33:00Z">
          <w:pPr>
            <w:widowControl w:val="0"/>
            <w:pBdr>
              <w:top w:val="nil"/>
              <w:left w:val="nil"/>
              <w:bottom w:val="nil"/>
              <w:right w:val="nil"/>
              <w:between w:val="nil"/>
            </w:pBdr>
            <w:spacing w:before="0" w:after="113"/>
            <w:ind w:left="567" w:firstLine="0"/>
          </w:pPr>
        </w:pPrChange>
      </w:pPr>
      <w:del w:id="11853" w:author="Cristiano de Menezes Feu" w:date="2022-11-21T08:33:00Z">
        <w:r w:rsidDel="00E631A1">
          <w:rPr>
            <w:b/>
            <w:color w:val="005583"/>
            <w:sz w:val="20"/>
            <w:szCs w:val="20"/>
          </w:rPr>
          <w:delText>Resolução</w:delText>
        </w:r>
        <w:r w:rsidDel="00E631A1">
          <w:rPr>
            <w:color w:val="005583"/>
            <w:sz w:val="20"/>
            <w:szCs w:val="20"/>
          </w:rPr>
          <w:delText xml:space="preserve"> nº 2/2011 – Código de Ética e Decoro Parlamentar. Art. 7º, § 1º. </w:delText>
        </w:r>
      </w:del>
    </w:p>
    <w:p w14:paraId="000010B4" w14:textId="50FE38F1" w:rsidR="003D183A" w:rsidDel="00E631A1" w:rsidRDefault="008B7924" w:rsidP="00E631A1">
      <w:pPr>
        <w:widowControl w:val="0"/>
        <w:pBdr>
          <w:top w:val="nil"/>
          <w:left w:val="nil"/>
          <w:bottom w:val="nil"/>
          <w:right w:val="nil"/>
          <w:between w:val="nil"/>
        </w:pBdr>
        <w:ind w:firstLine="0"/>
        <w:jc w:val="center"/>
        <w:rPr>
          <w:del w:id="11854" w:author="Cristiano de Menezes Feu" w:date="2022-11-21T08:33:00Z"/>
          <w:color w:val="005583"/>
          <w:vertAlign w:val="superscript"/>
        </w:rPr>
        <w:pPrChange w:id="11855" w:author="Cristiano de Menezes Feu" w:date="2022-11-21T08:33:00Z">
          <w:pPr>
            <w:widowControl w:val="0"/>
            <w:pBdr>
              <w:top w:val="nil"/>
              <w:left w:val="nil"/>
              <w:bottom w:val="nil"/>
              <w:right w:val="nil"/>
              <w:between w:val="nil"/>
            </w:pBdr>
          </w:pPr>
        </w:pPrChange>
      </w:pPr>
      <w:del w:id="11856" w:author="Cristiano de Menezes Feu" w:date="2022-11-21T08:33:00Z">
        <w:r w:rsidDel="00E631A1">
          <w:rPr>
            <w:rFonts w:ascii="ClearSans-Bold" w:eastAsia="ClearSans-Bold" w:hAnsi="ClearSans-Bold" w:cs="ClearSans-Bold"/>
            <w:b/>
            <w:color w:val="000000"/>
          </w:rPr>
          <w:delText>Art. 233.</w:delText>
        </w:r>
        <w:r w:rsidDel="00E631A1">
          <w:rPr>
            <w:color w:val="000000"/>
          </w:rPr>
          <w:delText xml:space="preserve"> As imunidades constitucionais dos Deputados subsistirão durante o estado de sítio, só podendo ser suspensas mediante o voto de dois terços </w:delText>
        </w:r>
        <w:r w:rsidDel="00E631A1">
          <w:rPr>
            <w:rFonts w:ascii="Sansita" w:eastAsia="Sansita" w:hAnsi="Sansita" w:cs="Sansita"/>
            <w:i/>
            <w:color w:val="005583"/>
          </w:rPr>
          <w:delText>(342 Deputados)</w:delText>
        </w:r>
        <w:r w:rsidDel="00E631A1">
          <w:rPr>
            <w:color w:val="000000"/>
          </w:rPr>
          <w:delText xml:space="preserve"> dos membros da Casa, em escrutínio secreto, restrita a suspensão aos atos praticados fora do recinto do Congresso Nacional, que sejam incompatíveis com a execução da medida.</w:delText>
        </w:r>
        <w:r w:rsidDel="00E631A1">
          <w:rPr>
            <w:color w:val="005583"/>
            <w:vertAlign w:val="superscript"/>
          </w:rPr>
          <w:footnoteReference w:id="462"/>
        </w:r>
      </w:del>
    </w:p>
    <w:p w14:paraId="000010B5" w14:textId="2A7806B0" w:rsidR="003D183A" w:rsidDel="00E631A1" w:rsidRDefault="008B7924" w:rsidP="00E631A1">
      <w:pPr>
        <w:widowControl w:val="0"/>
        <w:pBdr>
          <w:top w:val="nil"/>
          <w:left w:val="nil"/>
          <w:bottom w:val="nil"/>
          <w:right w:val="nil"/>
          <w:between w:val="nil"/>
        </w:pBdr>
        <w:ind w:firstLine="0"/>
        <w:jc w:val="center"/>
        <w:rPr>
          <w:del w:id="11860" w:author="Cristiano de Menezes Feu" w:date="2022-11-21T08:33:00Z"/>
          <w:color w:val="000000"/>
        </w:rPr>
        <w:pPrChange w:id="11861" w:author="Cristiano de Menezes Feu" w:date="2022-11-21T08:33:00Z">
          <w:pPr>
            <w:widowControl w:val="0"/>
            <w:pBdr>
              <w:top w:val="nil"/>
              <w:left w:val="nil"/>
              <w:bottom w:val="nil"/>
              <w:right w:val="nil"/>
              <w:between w:val="nil"/>
            </w:pBdr>
          </w:pPr>
        </w:pPrChange>
      </w:pPr>
      <w:del w:id="11862" w:author="Cristiano de Menezes Feu" w:date="2022-11-21T08:33:00Z">
        <w:r w:rsidDel="00E631A1">
          <w:rPr>
            <w:color w:val="000000"/>
          </w:rPr>
          <w:delText xml:space="preserve">§ 1º Recebida pela Mesa a solicitação da suspensão, aguardar-se-á que o Congresso Nacional autorize a decretação do estado de sítio ou de sua prorrogação. </w:delText>
        </w:r>
      </w:del>
    </w:p>
    <w:p w14:paraId="000010B6" w14:textId="26245D3A" w:rsidR="003D183A" w:rsidDel="00E631A1" w:rsidRDefault="008B7924" w:rsidP="00E631A1">
      <w:pPr>
        <w:widowControl w:val="0"/>
        <w:pBdr>
          <w:top w:val="nil"/>
          <w:left w:val="nil"/>
          <w:bottom w:val="nil"/>
          <w:right w:val="nil"/>
          <w:between w:val="nil"/>
        </w:pBdr>
        <w:ind w:firstLine="0"/>
        <w:jc w:val="center"/>
        <w:rPr>
          <w:del w:id="11863" w:author="Cristiano de Menezes Feu" w:date="2022-11-21T08:33:00Z"/>
          <w:color w:val="005583"/>
          <w:vertAlign w:val="superscript"/>
        </w:rPr>
        <w:pPrChange w:id="11864" w:author="Cristiano de Menezes Feu" w:date="2022-11-21T08:33:00Z">
          <w:pPr>
            <w:widowControl w:val="0"/>
            <w:pBdr>
              <w:top w:val="nil"/>
              <w:left w:val="nil"/>
              <w:bottom w:val="nil"/>
              <w:right w:val="nil"/>
              <w:between w:val="nil"/>
            </w:pBdr>
          </w:pPr>
        </w:pPrChange>
      </w:pPr>
      <w:del w:id="11865" w:author="Cristiano de Menezes Feu" w:date="2022-11-21T08:33:00Z">
        <w:r w:rsidDel="00E631A1">
          <w:rPr>
            <w:color w:val="000000"/>
          </w:rPr>
          <w:delText>§ 2º Aprovada a decretação, a mensagem do Presidente da República será remetida à Comissão de Constituição e Justiça e de Cidadania, que dará parecer e elaborará o projeto de resolução no sentido da respectiva conclusão.</w:delText>
        </w:r>
        <w:r w:rsidDel="00E631A1">
          <w:rPr>
            <w:color w:val="005583"/>
            <w:vertAlign w:val="superscript"/>
          </w:rPr>
          <w:footnoteReference w:id="463"/>
        </w:r>
        <w:r w:rsidDel="00E631A1">
          <w:rPr>
            <w:color w:val="005583"/>
            <w:vertAlign w:val="superscript"/>
          </w:rPr>
          <w:delText xml:space="preserve"> </w:delText>
        </w:r>
      </w:del>
    </w:p>
    <w:p w14:paraId="000010B7" w14:textId="4E9BB285" w:rsidR="003D183A" w:rsidDel="00E631A1" w:rsidRDefault="008B7924" w:rsidP="00E631A1">
      <w:pPr>
        <w:widowControl w:val="0"/>
        <w:pBdr>
          <w:top w:val="nil"/>
          <w:left w:val="nil"/>
          <w:bottom w:val="nil"/>
          <w:right w:val="nil"/>
          <w:between w:val="nil"/>
        </w:pBdr>
        <w:ind w:firstLine="0"/>
        <w:jc w:val="center"/>
        <w:rPr>
          <w:del w:id="11869" w:author="Cristiano de Menezes Feu" w:date="2022-11-21T08:33:00Z"/>
          <w:rFonts w:ascii="ClearSans-Bold" w:eastAsia="ClearSans-Bold" w:hAnsi="ClearSans-Bold" w:cs="ClearSans-Bold"/>
          <w:b/>
          <w:color w:val="000000"/>
        </w:rPr>
        <w:pPrChange w:id="11870" w:author="Cristiano de Menezes Feu" w:date="2022-11-21T08:33:00Z">
          <w:pPr>
            <w:widowControl w:val="0"/>
            <w:pBdr>
              <w:top w:val="nil"/>
              <w:left w:val="nil"/>
              <w:bottom w:val="nil"/>
              <w:right w:val="nil"/>
              <w:between w:val="nil"/>
            </w:pBdr>
          </w:pPr>
        </w:pPrChange>
      </w:pPr>
      <w:del w:id="11871" w:author="Cristiano de Menezes Feu" w:date="2022-11-21T08:33:00Z">
        <w:r w:rsidDel="00E631A1">
          <w:rPr>
            <w:color w:val="000000"/>
          </w:rPr>
          <w:delText xml:space="preserve">§ 3º Na apreciação do pedido, serão observadas as disposições sobre a tramitação de matéria em regime de urgência. </w:delText>
        </w:r>
      </w:del>
    </w:p>
    <w:p w14:paraId="000010B8" w14:textId="4D768D24" w:rsidR="003D183A" w:rsidDel="00E631A1" w:rsidRDefault="008B7924" w:rsidP="00E631A1">
      <w:pPr>
        <w:widowControl w:val="0"/>
        <w:pBdr>
          <w:top w:val="nil"/>
          <w:left w:val="nil"/>
          <w:bottom w:val="nil"/>
          <w:right w:val="nil"/>
          <w:between w:val="nil"/>
        </w:pBdr>
        <w:spacing w:before="0" w:after="113"/>
        <w:ind w:left="567" w:firstLine="0"/>
        <w:jc w:val="center"/>
        <w:rPr>
          <w:del w:id="11872" w:author="Cristiano de Menezes Feu" w:date="2022-11-21T08:33:00Z"/>
          <w:color w:val="005583"/>
          <w:sz w:val="20"/>
          <w:szCs w:val="20"/>
        </w:rPr>
        <w:pPrChange w:id="11873" w:author="Cristiano de Menezes Feu" w:date="2022-11-21T08:33:00Z">
          <w:pPr>
            <w:widowControl w:val="0"/>
            <w:pBdr>
              <w:top w:val="nil"/>
              <w:left w:val="nil"/>
              <w:bottom w:val="nil"/>
              <w:right w:val="nil"/>
              <w:between w:val="nil"/>
            </w:pBdr>
            <w:spacing w:before="0" w:after="113"/>
            <w:ind w:left="567" w:firstLine="0"/>
          </w:pPr>
        </w:pPrChange>
      </w:pPr>
      <w:del w:id="11874" w:author="Cristiano de Menezes Feu" w:date="2022-11-21T08:33:00Z">
        <w:r w:rsidDel="00E631A1">
          <w:rPr>
            <w:color w:val="005583"/>
            <w:sz w:val="20"/>
            <w:szCs w:val="20"/>
          </w:rPr>
          <w:delText xml:space="preserve">Art. 151, I, b. </w:delText>
        </w:r>
      </w:del>
    </w:p>
    <w:p w14:paraId="000010B9" w14:textId="790F6995" w:rsidR="003D183A" w:rsidDel="00E631A1" w:rsidRDefault="008B7924" w:rsidP="00E631A1">
      <w:pPr>
        <w:widowControl w:val="0"/>
        <w:pBdr>
          <w:top w:val="nil"/>
          <w:left w:val="nil"/>
          <w:bottom w:val="nil"/>
          <w:right w:val="nil"/>
          <w:between w:val="nil"/>
        </w:pBdr>
        <w:ind w:firstLine="0"/>
        <w:jc w:val="center"/>
        <w:rPr>
          <w:del w:id="11875" w:author="Cristiano de Menezes Feu" w:date="2022-11-21T08:33:00Z"/>
          <w:color w:val="000000"/>
        </w:rPr>
        <w:pPrChange w:id="11876" w:author="Cristiano de Menezes Feu" w:date="2022-11-21T08:33:00Z">
          <w:pPr>
            <w:widowControl w:val="0"/>
            <w:pBdr>
              <w:top w:val="nil"/>
              <w:left w:val="nil"/>
              <w:bottom w:val="nil"/>
              <w:right w:val="nil"/>
              <w:between w:val="nil"/>
            </w:pBdr>
          </w:pPr>
        </w:pPrChange>
      </w:pPr>
      <w:del w:id="11877" w:author="Cristiano de Menezes Feu" w:date="2022-11-21T08:33:00Z">
        <w:r w:rsidDel="00E631A1">
          <w:rPr>
            <w:b/>
            <w:color w:val="000000"/>
          </w:rPr>
          <w:delText xml:space="preserve">Art. 234. </w:delText>
        </w:r>
        <w:r w:rsidDel="00E631A1">
          <w:rPr>
            <w:color w:val="000000"/>
          </w:rPr>
          <w:delText xml:space="preserve">Os ex-Deputados Federais, além de livre acesso ao Plenário, poderão utilizar-se dos seguintes serviços prestados na Casa, mediante prévia autorização do Presidente da Câmara para os de que tratam os incisos I e IV: </w:delText>
        </w:r>
      </w:del>
    </w:p>
    <w:p w14:paraId="000010BA" w14:textId="7AAF1C11" w:rsidR="003D183A" w:rsidDel="00E631A1" w:rsidRDefault="008B7924" w:rsidP="00E631A1">
      <w:pPr>
        <w:widowControl w:val="0"/>
        <w:pBdr>
          <w:top w:val="nil"/>
          <w:left w:val="nil"/>
          <w:bottom w:val="nil"/>
          <w:right w:val="nil"/>
          <w:between w:val="nil"/>
        </w:pBdr>
        <w:ind w:firstLine="0"/>
        <w:jc w:val="center"/>
        <w:rPr>
          <w:del w:id="11878" w:author="Cristiano de Menezes Feu" w:date="2022-11-21T08:33:00Z"/>
          <w:color w:val="000000"/>
        </w:rPr>
        <w:pPrChange w:id="11879" w:author="Cristiano de Menezes Feu" w:date="2022-11-21T08:33:00Z">
          <w:pPr>
            <w:widowControl w:val="0"/>
            <w:pBdr>
              <w:top w:val="nil"/>
              <w:left w:val="nil"/>
              <w:bottom w:val="nil"/>
              <w:right w:val="nil"/>
              <w:between w:val="nil"/>
            </w:pBdr>
          </w:pPr>
        </w:pPrChange>
      </w:pPr>
      <w:del w:id="11880" w:author="Cristiano de Menezes Feu" w:date="2022-11-21T08:33:00Z">
        <w:r w:rsidDel="00E631A1">
          <w:rPr>
            <w:color w:val="000000"/>
          </w:rPr>
          <w:delText xml:space="preserve">I - reprografia; </w:delText>
        </w:r>
      </w:del>
    </w:p>
    <w:p w14:paraId="000010BB" w14:textId="3DC65228" w:rsidR="003D183A" w:rsidDel="00E631A1" w:rsidRDefault="008B7924" w:rsidP="00E631A1">
      <w:pPr>
        <w:widowControl w:val="0"/>
        <w:pBdr>
          <w:top w:val="nil"/>
          <w:left w:val="nil"/>
          <w:bottom w:val="nil"/>
          <w:right w:val="nil"/>
          <w:between w:val="nil"/>
        </w:pBdr>
        <w:ind w:firstLine="0"/>
        <w:jc w:val="center"/>
        <w:rPr>
          <w:del w:id="11881" w:author="Cristiano de Menezes Feu" w:date="2022-11-21T08:33:00Z"/>
          <w:color w:val="000000"/>
        </w:rPr>
        <w:pPrChange w:id="11882" w:author="Cristiano de Menezes Feu" w:date="2022-11-21T08:33:00Z">
          <w:pPr>
            <w:widowControl w:val="0"/>
            <w:pBdr>
              <w:top w:val="nil"/>
              <w:left w:val="nil"/>
              <w:bottom w:val="nil"/>
              <w:right w:val="nil"/>
              <w:between w:val="nil"/>
            </w:pBdr>
          </w:pPr>
        </w:pPrChange>
      </w:pPr>
      <w:del w:id="11883" w:author="Cristiano de Menezes Feu" w:date="2022-11-21T08:33:00Z">
        <w:r w:rsidDel="00E631A1">
          <w:rPr>
            <w:color w:val="000000"/>
          </w:rPr>
          <w:delText xml:space="preserve">II - biblioteca; </w:delText>
        </w:r>
      </w:del>
    </w:p>
    <w:p w14:paraId="000010BC" w14:textId="53F6A2B2" w:rsidR="003D183A" w:rsidDel="00E631A1" w:rsidRDefault="008B7924" w:rsidP="00E631A1">
      <w:pPr>
        <w:widowControl w:val="0"/>
        <w:pBdr>
          <w:top w:val="nil"/>
          <w:left w:val="nil"/>
          <w:bottom w:val="nil"/>
          <w:right w:val="nil"/>
          <w:between w:val="nil"/>
        </w:pBdr>
        <w:ind w:firstLine="0"/>
        <w:jc w:val="center"/>
        <w:rPr>
          <w:del w:id="11884" w:author="Cristiano de Menezes Feu" w:date="2022-11-21T08:33:00Z"/>
          <w:color w:val="000000"/>
        </w:rPr>
        <w:pPrChange w:id="11885" w:author="Cristiano de Menezes Feu" w:date="2022-11-21T08:33:00Z">
          <w:pPr>
            <w:widowControl w:val="0"/>
            <w:pBdr>
              <w:top w:val="nil"/>
              <w:left w:val="nil"/>
              <w:bottom w:val="nil"/>
              <w:right w:val="nil"/>
              <w:between w:val="nil"/>
            </w:pBdr>
          </w:pPr>
        </w:pPrChange>
      </w:pPr>
      <w:del w:id="11886" w:author="Cristiano de Menezes Feu" w:date="2022-11-21T08:33:00Z">
        <w:r w:rsidDel="00E631A1">
          <w:rPr>
            <w:color w:val="000000"/>
          </w:rPr>
          <w:delText xml:space="preserve">III - arquivo; </w:delText>
        </w:r>
      </w:del>
    </w:p>
    <w:p w14:paraId="000010BD" w14:textId="36B045C3" w:rsidR="003D183A" w:rsidDel="00E631A1" w:rsidRDefault="008B7924" w:rsidP="00E631A1">
      <w:pPr>
        <w:widowControl w:val="0"/>
        <w:pBdr>
          <w:top w:val="nil"/>
          <w:left w:val="nil"/>
          <w:bottom w:val="nil"/>
          <w:right w:val="nil"/>
          <w:between w:val="nil"/>
        </w:pBdr>
        <w:ind w:firstLine="0"/>
        <w:jc w:val="center"/>
        <w:rPr>
          <w:del w:id="11887" w:author="Cristiano de Menezes Feu" w:date="2022-11-21T08:33:00Z"/>
          <w:color w:val="000000"/>
        </w:rPr>
        <w:pPrChange w:id="11888" w:author="Cristiano de Menezes Feu" w:date="2022-11-21T08:33:00Z">
          <w:pPr>
            <w:widowControl w:val="0"/>
            <w:pBdr>
              <w:top w:val="nil"/>
              <w:left w:val="nil"/>
              <w:bottom w:val="nil"/>
              <w:right w:val="nil"/>
              <w:between w:val="nil"/>
            </w:pBdr>
          </w:pPr>
        </w:pPrChange>
      </w:pPr>
      <w:del w:id="11889" w:author="Cristiano de Menezes Feu" w:date="2022-11-21T08:33:00Z">
        <w:r w:rsidDel="00E631A1">
          <w:rPr>
            <w:color w:val="000000"/>
          </w:rPr>
          <w:delText xml:space="preserve">IV - processamento de dados; </w:delText>
        </w:r>
      </w:del>
    </w:p>
    <w:p w14:paraId="000010BE" w14:textId="79680B3A" w:rsidR="003D183A" w:rsidDel="00E631A1" w:rsidRDefault="008B7924" w:rsidP="00E631A1">
      <w:pPr>
        <w:widowControl w:val="0"/>
        <w:pBdr>
          <w:top w:val="nil"/>
          <w:left w:val="nil"/>
          <w:bottom w:val="nil"/>
          <w:right w:val="nil"/>
          <w:between w:val="nil"/>
        </w:pBdr>
        <w:ind w:firstLine="0"/>
        <w:jc w:val="center"/>
        <w:rPr>
          <w:del w:id="11890" w:author="Cristiano de Menezes Feu" w:date="2022-11-21T08:33:00Z"/>
          <w:color w:val="000000"/>
        </w:rPr>
        <w:pPrChange w:id="11891" w:author="Cristiano de Menezes Feu" w:date="2022-11-21T08:33:00Z">
          <w:pPr>
            <w:widowControl w:val="0"/>
            <w:pBdr>
              <w:top w:val="nil"/>
              <w:left w:val="nil"/>
              <w:bottom w:val="nil"/>
              <w:right w:val="nil"/>
              <w:between w:val="nil"/>
            </w:pBdr>
          </w:pPr>
        </w:pPrChange>
      </w:pPr>
      <w:del w:id="11892" w:author="Cristiano de Menezes Feu" w:date="2022-11-21T08:33:00Z">
        <w:r w:rsidDel="00E631A1">
          <w:rPr>
            <w:color w:val="000000"/>
          </w:rPr>
          <w:delText xml:space="preserve">V - assistência médica; </w:delText>
        </w:r>
      </w:del>
    </w:p>
    <w:p w14:paraId="000010BF" w14:textId="7EB2C5C4" w:rsidR="003D183A" w:rsidDel="00E631A1" w:rsidRDefault="008B7924" w:rsidP="00E631A1">
      <w:pPr>
        <w:widowControl w:val="0"/>
        <w:pBdr>
          <w:top w:val="nil"/>
          <w:left w:val="nil"/>
          <w:bottom w:val="nil"/>
          <w:right w:val="nil"/>
          <w:between w:val="nil"/>
        </w:pBdr>
        <w:ind w:firstLine="0"/>
        <w:jc w:val="center"/>
        <w:rPr>
          <w:del w:id="11893" w:author="Cristiano de Menezes Feu" w:date="2022-11-21T08:33:00Z"/>
          <w:color w:val="000000"/>
        </w:rPr>
        <w:pPrChange w:id="11894" w:author="Cristiano de Menezes Feu" w:date="2022-11-21T08:33:00Z">
          <w:pPr>
            <w:widowControl w:val="0"/>
            <w:pBdr>
              <w:top w:val="nil"/>
              <w:left w:val="nil"/>
              <w:bottom w:val="nil"/>
              <w:right w:val="nil"/>
              <w:between w:val="nil"/>
            </w:pBdr>
          </w:pPr>
        </w:pPrChange>
      </w:pPr>
      <w:del w:id="11895" w:author="Cristiano de Menezes Feu" w:date="2022-11-21T08:33:00Z">
        <w:r w:rsidDel="00E631A1">
          <w:rPr>
            <w:color w:val="000000"/>
          </w:rPr>
          <w:delText xml:space="preserve">VI - assistência farmacêutica. </w:delText>
        </w:r>
      </w:del>
    </w:p>
    <w:p w14:paraId="000010C0" w14:textId="3506B07E" w:rsidR="003D183A" w:rsidDel="00E631A1" w:rsidRDefault="008B7924" w:rsidP="00E631A1">
      <w:pPr>
        <w:widowControl w:val="0"/>
        <w:pBdr>
          <w:top w:val="nil"/>
          <w:left w:val="nil"/>
          <w:bottom w:val="nil"/>
          <w:right w:val="nil"/>
          <w:between w:val="nil"/>
        </w:pBdr>
        <w:spacing w:before="170" w:after="113"/>
        <w:ind w:firstLine="0"/>
        <w:jc w:val="center"/>
        <w:rPr>
          <w:del w:id="11896" w:author="Cristiano de Menezes Feu" w:date="2022-11-21T08:33:00Z"/>
          <w:rFonts w:ascii="ClearSans-Light" w:eastAsia="ClearSans-Light" w:hAnsi="ClearSans-Light" w:cs="ClearSans-Light"/>
          <w:color w:val="000000"/>
          <w:sz w:val="24"/>
          <w:szCs w:val="24"/>
        </w:rPr>
        <w:pPrChange w:id="11897" w:author="Cristiano de Menezes Feu" w:date="2022-11-21T08:33:00Z">
          <w:pPr>
            <w:widowControl w:val="0"/>
            <w:pBdr>
              <w:top w:val="nil"/>
              <w:left w:val="nil"/>
              <w:bottom w:val="nil"/>
              <w:right w:val="nil"/>
              <w:between w:val="nil"/>
            </w:pBdr>
            <w:spacing w:before="170" w:after="113"/>
            <w:ind w:firstLine="0"/>
            <w:jc w:val="center"/>
          </w:pPr>
        </w:pPrChange>
      </w:pPr>
      <w:del w:id="11898" w:author="Cristiano de Menezes Feu" w:date="2022-11-21T08:33:00Z">
        <w:r w:rsidDel="00E631A1">
          <w:rPr>
            <w:rFonts w:ascii="ClearSans-Light" w:eastAsia="ClearSans-Light" w:hAnsi="ClearSans-Light" w:cs="ClearSans-Light"/>
            <w:color w:val="000000"/>
            <w:sz w:val="24"/>
            <w:szCs w:val="24"/>
          </w:rPr>
          <w:delText>CAPÍTULO II</w:delText>
        </w:r>
        <w:r w:rsidDel="00E631A1">
          <w:rPr>
            <w:rFonts w:ascii="ClearSans-Light" w:eastAsia="ClearSans-Light" w:hAnsi="ClearSans-Light" w:cs="ClearSans-Light"/>
            <w:color w:val="000000"/>
            <w:sz w:val="24"/>
            <w:szCs w:val="24"/>
          </w:rPr>
          <w:br/>
          <w:delText>DA LICENÇA</w:delText>
        </w:r>
      </w:del>
    </w:p>
    <w:p w14:paraId="000010C1" w14:textId="28A2514E" w:rsidR="003D183A" w:rsidDel="00E631A1" w:rsidRDefault="008B7924" w:rsidP="00E631A1">
      <w:pPr>
        <w:widowControl w:val="0"/>
        <w:pBdr>
          <w:top w:val="nil"/>
          <w:left w:val="nil"/>
          <w:bottom w:val="nil"/>
          <w:right w:val="nil"/>
          <w:between w:val="nil"/>
        </w:pBdr>
        <w:ind w:firstLine="0"/>
        <w:jc w:val="center"/>
        <w:rPr>
          <w:del w:id="11899" w:author="Cristiano de Menezes Feu" w:date="2022-11-21T08:33:00Z"/>
          <w:color w:val="000000"/>
        </w:rPr>
        <w:pPrChange w:id="11900" w:author="Cristiano de Menezes Feu" w:date="2022-11-21T08:33:00Z">
          <w:pPr>
            <w:widowControl w:val="0"/>
            <w:pBdr>
              <w:top w:val="nil"/>
              <w:left w:val="nil"/>
              <w:bottom w:val="nil"/>
              <w:right w:val="nil"/>
              <w:between w:val="nil"/>
            </w:pBdr>
          </w:pPr>
        </w:pPrChange>
      </w:pPr>
      <w:del w:id="11901" w:author="Cristiano de Menezes Feu" w:date="2022-11-21T08:33:00Z">
        <w:r w:rsidDel="00E631A1">
          <w:rPr>
            <w:b/>
            <w:color w:val="000000"/>
          </w:rPr>
          <w:delText xml:space="preserve">Art. 235. </w:delText>
        </w:r>
        <w:r w:rsidDel="00E631A1">
          <w:rPr>
            <w:color w:val="000000"/>
          </w:rPr>
          <w:delText xml:space="preserve">O Deputado poderá obter licença para: </w:delText>
        </w:r>
      </w:del>
    </w:p>
    <w:p w14:paraId="000010C2" w14:textId="4339D0B6" w:rsidR="003D183A" w:rsidDel="00E631A1" w:rsidRDefault="008B7924" w:rsidP="00E631A1">
      <w:pPr>
        <w:widowControl w:val="0"/>
        <w:pBdr>
          <w:top w:val="nil"/>
          <w:left w:val="nil"/>
          <w:bottom w:val="nil"/>
          <w:right w:val="nil"/>
          <w:between w:val="nil"/>
        </w:pBdr>
        <w:ind w:firstLine="0"/>
        <w:jc w:val="center"/>
        <w:rPr>
          <w:del w:id="11902" w:author="Cristiano de Menezes Feu" w:date="2022-11-21T08:33:00Z"/>
          <w:color w:val="000000"/>
        </w:rPr>
        <w:pPrChange w:id="11903" w:author="Cristiano de Menezes Feu" w:date="2022-11-21T08:33:00Z">
          <w:pPr>
            <w:widowControl w:val="0"/>
            <w:pBdr>
              <w:top w:val="nil"/>
              <w:left w:val="nil"/>
              <w:bottom w:val="nil"/>
              <w:right w:val="nil"/>
              <w:between w:val="nil"/>
            </w:pBdr>
          </w:pPr>
        </w:pPrChange>
      </w:pPr>
      <w:del w:id="11904" w:author="Cristiano de Menezes Feu" w:date="2022-11-21T08:33:00Z">
        <w:r w:rsidDel="00E631A1">
          <w:rPr>
            <w:color w:val="000000"/>
          </w:rPr>
          <w:delText xml:space="preserve">I - desempenhar missão temporária de caráter diplomático ou cultural; </w:delText>
        </w:r>
      </w:del>
    </w:p>
    <w:p w14:paraId="000010C3" w14:textId="12B52E4D" w:rsidR="003D183A" w:rsidDel="00E631A1" w:rsidRDefault="008B7924" w:rsidP="00E631A1">
      <w:pPr>
        <w:widowControl w:val="0"/>
        <w:pBdr>
          <w:top w:val="nil"/>
          <w:left w:val="nil"/>
          <w:bottom w:val="nil"/>
          <w:right w:val="nil"/>
          <w:between w:val="nil"/>
        </w:pBdr>
        <w:spacing w:before="0" w:after="113"/>
        <w:ind w:left="567" w:firstLine="0"/>
        <w:jc w:val="center"/>
        <w:rPr>
          <w:del w:id="11905" w:author="Cristiano de Menezes Feu" w:date="2022-11-21T08:33:00Z"/>
          <w:color w:val="005583"/>
          <w:sz w:val="20"/>
          <w:szCs w:val="20"/>
        </w:rPr>
        <w:pPrChange w:id="11906" w:author="Cristiano de Menezes Feu" w:date="2022-11-21T08:33:00Z">
          <w:pPr>
            <w:widowControl w:val="0"/>
            <w:pBdr>
              <w:top w:val="nil"/>
              <w:left w:val="nil"/>
              <w:bottom w:val="nil"/>
              <w:right w:val="nil"/>
              <w:between w:val="nil"/>
            </w:pBdr>
            <w:spacing w:before="0" w:after="113"/>
            <w:ind w:left="567" w:firstLine="0"/>
          </w:pPr>
        </w:pPrChange>
      </w:pPr>
      <w:del w:id="11907" w:author="Cristiano de Menezes Feu" w:date="2022-11-21T08:33:00Z">
        <w:r w:rsidDel="00E631A1">
          <w:rPr>
            <w:color w:val="005583"/>
            <w:sz w:val="20"/>
            <w:szCs w:val="20"/>
          </w:rPr>
          <w:delText>Art. 38, Parágrafo único.</w:delText>
        </w:r>
      </w:del>
    </w:p>
    <w:p w14:paraId="000010C4" w14:textId="53D1F630" w:rsidR="003D183A" w:rsidDel="00E631A1" w:rsidRDefault="008B7924" w:rsidP="00E631A1">
      <w:pPr>
        <w:widowControl w:val="0"/>
        <w:pBdr>
          <w:top w:val="nil"/>
          <w:left w:val="nil"/>
          <w:bottom w:val="nil"/>
          <w:right w:val="nil"/>
          <w:between w:val="nil"/>
        </w:pBdr>
        <w:ind w:firstLine="0"/>
        <w:jc w:val="center"/>
        <w:rPr>
          <w:del w:id="11908" w:author="Cristiano de Menezes Feu" w:date="2022-11-21T08:33:00Z"/>
          <w:color w:val="000000"/>
        </w:rPr>
        <w:pPrChange w:id="11909" w:author="Cristiano de Menezes Feu" w:date="2022-11-21T08:33:00Z">
          <w:pPr>
            <w:widowControl w:val="0"/>
            <w:pBdr>
              <w:top w:val="nil"/>
              <w:left w:val="nil"/>
              <w:bottom w:val="nil"/>
              <w:right w:val="nil"/>
              <w:between w:val="nil"/>
            </w:pBdr>
          </w:pPr>
        </w:pPrChange>
      </w:pPr>
      <w:del w:id="11910" w:author="Cristiano de Menezes Feu" w:date="2022-11-21T08:33:00Z">
        <w:r w:rsidDel="00E631A1">
          <w:rPr>
            <w:color w:val="000000"/>
          </w:rPr>
          <w:delText xml:space="preserve">II - tratamento de saúde; </w:delText>
        </w:r>
      </w:del>
    </w:p>
    <w:p w14:paraId="000010C5" w14:textId="469F244B" w:rsidR="003D183A" w:rsidDel="00E631A1" w:rsidRDefault="008B7924" w:rsidP="00E631A1">
      <w:pPr>
        <w:widowControl w:val="0"/>
        <w:pBdr>
          <w:top w:val="nil"/>
          <w:left w:val="nil"/>
          <w:bottom w:val="nil"/>
          <w:right w:val="nil"/>
          <w:between w:val="nil"/>
        </w:pBdr>
        <w:spacing w:before="0" w:after="113"/>
        <w:ind w:left="567" w:firstLine="0"/>
        <w:jc w:val="center"/>
        <w:rPr>
          <w:del w:id="11911" w:author="Cristiano de Menezes Feu" w:date="2022-11-21T08:33:00Z"/>
          <w:b/>
          <w:color w:val="005583"/>
          <w:sz w:val="20"/>
          <w:szCs w:val="20"/>
        </w:rPr>
        <w:pPrChange w:id="11912" w:author="Cristiano de Menezes Feu" w:date="2022-11-21T08:33:00Z">
          <w:pPr>
            <w:widowControl w:val="0"/>
            <w:pBdr>
              <w:top w:val="nil"/>
              <w:left w:val="nil"/>
              <w:bottom w:val="nil"/>
              <w:right w:val="nil"/>
              <w:between w:val="nil"/>
            </w:pBdr>
            <w:spacing w:before="0" w:after="113"/>
            <w:ind w:left="567" w:firstLine="0"/>
          </w:pPr>
        </w:pPrChange>
      </w:pPr>
      <w:del w:id="11913" w:author="Cristiano de Menezes Feu" w:date="2022-11-21T08:33:00Z">
        <w:r w:rsidDel="00E631A1">
          <w:rPr>
            <w:color w:val="005583"/>
            <w:sz w:val="20"/>
            <w:szCs w:val="20"/>
          </w:rPr>
          <w:delText>Art. 236.</w:delText>
        </w:r>
      </w:del>
    </w:p>
    <w:p w14:paraId="000010C6" w14:textId="06E3E29F" w:rsidR="003D183A" w:rsidDel="00E631A1" w:rsidRDefault="008B7924" w:rsidP="00E631A1">
      <w:pPr>
        <w:widowControl w:val="0"/>
        <w:pBdr>
          <w:top w:val="nil"/>
          <w:left w:val="nil"/>
          <w:bottom w:val="nil"/>
          <w:right w:val="nil"/>
          <w:between w:val="nil"/>
        </w:pBdr>
        <w:spacing w:before="0" w:after="113"/>
        <w:ind w:left="567" w:firstLine="0"/>
        <w:jc w:val="center"/>
        <w:rPr>
          <w:del w:id="11914" w:author="Cristiano de Menezes Feu" w:date="2022-11-21T08:33:00Z"/>
          <w:color w:val="005583"/>
          <w:sz w:val="20"/>
          <w:szCs w:val="20"/>
        </w:rPr>
        <w:pPrChange w:id="11915" w:author="Cristiano de Menezes Feu" w:date="2022-11-21T08:33:00Z">
          <w:pPr>
            <w:widowControl w:val="0"/>
            <w:pBdr>
              <w:top w:val="nil"/>
              <w:left w:val="nil"/>
              <w:bottom w:val="nil"/>
              <w:right w:val="nil"/>
              <w:between w:val="nil"/>
            </w:pBdr>
            <w:spacing w:before="0" w:after="113"/>
            <w:ind w:left="567" w:firstLine="0"/>
          </w:pPr>
        </w:pPrChange>
      </w:pPr>
      <w:del w:id="11916" w:author="Cristiano de Menezes Feu" w:date="2022-11-21T08:33:00Z">
        <w:r w:rsidDel="00E631A1">
          <w:rPr>
            <w:b/>
            <w:color w:val="005583"/>
            <w:sz w:val="20"/>
            <w:szCs w:val="20"/>
          </w:rPr>
          <w:delText>Prática:</w:delText>
        </w:r>
        <w:r w:rsidDel="00E631A1">
          <w:rPr>
            <w:color w:val="005583"/>
            <w:sz w:val="20"/>
            <w:szCs w:val="20"/>
          </w:rPr>
          <w:delText xml:space="preserve"> admite-se a soma da licença para tratamento de saúde com a licença para tratar de interesse particular, prevista no inciso III deste artigo, conforme parecer da CCJC à Consulta encaminhada por meio do ofício 1481/1989.</w:delText>
        </w:r>
      </w:del>
    </w:p>
    <w:p w14:paraId="000010C7" w14:textId="60846326" w:rsidR="003D183A" w:rsidDel="00E631A1" w:rsidRDefault="008B7924" w:rsidP="00E631A1">
      <w:pPr>
        <w:widowControl w:val="0"/>
        <w:pBdr>
          <w:top w:val="nil"/>
          <w:left w:val="nil"/>
          <w:bottom w:val="nil"/>
          <w:right w:val="nil"/>
          <w:between w:val="nil"/>
        </w:pBdr>
        <w:ind w:firstLine="0"/>
        <w:jc w:val="center"/>
        <w:rPr>
          <w:del w:id="11917" w:author="Cristiano de Menezes Feu" w:date="2022-11-21T08:33:00Z"/>
          <w:b/>
          <w:color w:val="000000"/>
        </w:rPr>
        <w:pPrChange w:id="11918" w:author="Cristiano de Menezes Feu" w:date="2022-11-21T08:33:00Z">
          <w:pPr>
            <w:widowControl w:val="0"/>
            <w:pBdr>
              <w:top w:val="nil"/>
              <w:left w:val="nil"/>
              <w:bottom w:val="nil"/>
              <w:right w:val="nil"/>
              <w:between w:val="nil"/>
            </w:pBdr>
          </w:pPr>
        </w:pPrChange>
      </w:pPr>
      <w:del w:id="11919" w:author="Cristiano de Menezes Feu" w:date="2022-11-21T08:33:00Z">
        <w:r w:rsidDel="00E631A1">
          <w:rPr>
            <w:color w:val="000000"/>
          </w:rPr>
          <w:delText xml:space="preserve">III - tratar, sem remuneração, de interesse particular, desde que o afastamento não ultrapasse cento e vinte dias por sessão legislativa; </w:delText>
        </w:r>
      </w:del>
    </w:p>
    <w:p w14:paraId="000010C8" w14:textId="451392DE" w:rsidR="003D183A" w:rsidDel="00E631A1" w:rsidRDefault="008B7924" w:rsidP="00E631A1">
      <w:pPr>
        <w:widowControl w:val="0"/>
        <w:pBdr>
          <w:top w:val="nil"/>
          <w:left w:val="nil"/>
          <w:bottom w:val="nil"/>
          <w:right w:val="nil"/>
          <w:between w:val="nil"/>
        </w:pBdr>
        <w:spacing w:before="0" w:after="113"/>
        <w:ind w:left="567" w:firstLine="0"/>
        <w:jc w:val="center"/>
        <w:rPr>
          <w:del w:id="11920" w:author="Cristiano de Menezes Feu" w:date="2022-11-21T08:33:00Z"/>
          <w:color w:val="005583"/>
          <w:sz w:val="20"/>
          <w:szCs w:val="20"/>
        </w:rPr>
        <w:pPrChange w:id="11921" w:author="Cristiano de Menezes Feu" w:date="2022-11-21T08:33:00Z">
          <w:pPr>
            <w:widowControl w:val="0"/>
            <w:pBdr>
              <w:top w:val="nil"/>
              <w:left w:val="nil"/>
              <w:bottom w:val="nil"/>
              <w:right w:val="nil"/>
              <w:between w:val="nil"/>
            </w:pBdr>
            <w:spacing w:before="0" w:after="113"/>
            <w:ind w:left="567" w:firstLine="0"/>
          </w:pPr>
        </w:pPrChange>
      </w:pPr>
      <w:del w:id="11922" w:author="Cristiano de Menezes Feu" w:date="2022-11-21T08:33:00Z">
        <w:r w:rsidDel="00E631A1">
          <w:rPr>
            <w:b/>
            <w:color w:val="005583"/>
            <w:sz w:val="20"/>
            <w:szCs w:val="20"/>
          </w:rPr>
          <w:delText>Consulta</w:delText>
        </w:r>
        <w:r w:rsidDel="00E631A1">
          <w:rPr>
            <w:color w:val="005583"/>
            <w:sz w:val="20"/>
            <w:szCs w:val="20"/>
          </w:rPr>
          <w:delText xml:space="preserve"> 31/2013 – “[...]impossibilidade de um Deputado Federal, em licença para tratar de interesses particulares, assumir cargo em comissão no Senado Federal, sob pena de incidência do art. 55, inciso I, da Constituição Federal, o qual estabelece que perderá o mandato o Deputado que infringir qualquer das proibições estabelecidas no artigo anterior (art. 54 da Constituição Federal).</w:delText>
        </w:r>
      </w:del>
    </w:p>
    <w:p w14:paraId="000010C9" w14:textId="5D40C170" w:rsidR="003D183A" w:rsidDel="00E631A1" w:rsidRDefault="008B7924" w:rsidP="00E631A1">
      <w:pPr>
        <w:widowControl w:val="0"/>
        <w:pBdr>
          <w:top w:val="nil"/>
          <w:left w:val="nil"/>
          <w:bottom w:val="nil"/>
          <w:right w:val="nil"/>
          <w:between w:val="nil"/>
        </w:pBdr>
        <w:ind w:firstLine="0"/>
        <w:jc w:val="center"/>
        <w:rPr>
          <w:del w:id="11923" w:author="Cristiano de Menezes Feu" w:date="2022-11-21T08:33:00Z"/>
          <w:color w:val="000000"/>
        </w:rPr>
        <w:pPrChange w:id="11924" w:author="Cristiano de Menezes Feu" w:date="2022-11-21T08:33:00Z">
          <w:pPr>
            <w:widowControl w:val="0"/>
            <w:pBdr>
              <w:top w:val="nil"/>
              <w:left w:val="nil"/>
              <w:bottom w:val="nil"/>
              <w:right w:val="nil"/>
              <w:between w:val="nil"/>
            </w:pBdr>
          </w:pPr>
        </w:pPrChange>
      </w:pPr>
      <w:del w:id="11925" w:author="Cristiano de Menezes Feu" w:date="2022-11-21T08:33:00Z">
        <w:r w:rsidDel="00E631A1">
          <w:rPr>
            <w:color w:val="000000"/>
          </w:rPr>
          <w:delText>IV - investidura em qualquer dos cargos referidos no art. 56, I, da Constituição Federal.</w:delText>
        </w:r>
        <w:r w:rsidDel="00E631A1">
          <w:rPr>
            <w:color w:val="005583"/>
            <w:vertAlign w:val="superscript"/>
          </w:rPr>
          <w:footnoteReference w:id="464"/>
        </w:r>
        <w:r w:rsidDel="00E631A1">
          <w:rPr>
            <w:color w:val="000000"/>
          </w:rPr>
          <w:delText xml:space="preserve"> </w:delText>
        </w:r>
      </w:del>
    </w:p>
    <w:p w14:paraId="000010CA" w14:textId="33EE94CD" w:rsidR="003D183A" w:rsidDel="00E631A1" w:rsidRDefault="008B7924" w:rsidP="00E631A1">
      <w:pPr>
        <w:widowControl w:val="0"/>
        <w:pBdr>
          <w:top w:val="nil"/>
          <w:left w:val="nil"/>
          <w:bottom w:val="nil"/>
          <w:right w:val="nil"/>
          <w:between w:val="nil"/>
        </w:pBdr>
        <w:ind w:firstLine="0"/>
        <w:jc w:val="center"/>
        <w:rPr>
          <w:del w:id="11929" w:author="Cristiano de Menezes Feu" w:date="2022-11-21T08:33:00Z"/>
          <w:color w:val="000000"/>
        </w:rPr>
        <w:pPrChange w:id="11930" w:author="Cristiano de Menezes Feu" w:date="2022-11-21T08:33:00Z">
          <w:pPr>
            <w:widowControl w:val="0"/>
            <w:pBdr>
              <w:top w:val="nil"/>
              <w:left w:val="nil"/>
              <w:bottom w:val="nil"/>
              <w:right w:val="nil"/>
              <w:between w:val="nil"/>
            </w:pBdr>
          </w:pPr>
        </w:pPrChange>
      </w:pPr>
      <w:del w:id="11931" w:author="Cristiano de Menezes Feu" w:date="2022-11-21T08:33:00Z">
        <w:r w:rsidDel="00E631A1">
          <w:rPr>
            <w:color w:val="000000"/>
          </w:rPr>
          <w:delText>§ 1º As Deputadas poderão ainda obter licença-gestante, e os Deputados, licença-paternidade, nos termos previstos no art. 7º, incisos XVIII e XIX, da Constituição Federal.</w:delText>
        </w:r>
        <w:r w:rsidDel="00E631A1">
          <w:rPr>
            <w:color w:val="005583"/>
            <w:vertAlign w:val="superscript"/>
          </w:rPr>
          <w:footnoteReference w:id="465"/>
        </w:r>
      </w:del>
      <w:customXmlDelRangeStart w:id="11935" w:author="Cristiano de Menezes Feu" w:date="2022-11-21T08:33:00Z"/>
      <w:sdt>
        <w:sdtPr>
          <w:tag w:val="goog_rdk_135"/>
          <w:id w:val="1167753159"/>
        </w:sdtPr>
        <w:sdtEndPr/>
        <w:sdtContent>
          <w:customXmlDelRangeEnd w:id="11935"/>
          <w:ins w:id="11936" w:author="Ruthier Sousa" w:date="2022-10-21T15:30:00Z">
            <w:del w:id="11937" w:author="Cristiano de Menezes Feu" w:date="2022-11-21T08:33:00Z">
              <w:r w:rsidDel="00E631A1">
                <w:rPr>
                  <w:color w:val="005583"/>
                  <w:vertAlign w:val="superscript"/>
                </w:rPr>
                <w:delText xml:space="preserve">, </w:delText>
              </w:r>
            </w:del>
          </w:ins>
          <w:customXmlDelRangeStart w:id="11938" w:author="Cristiano de Menezes Feu" w:date="2022-11-21T08:33:00Z"/>
        </w:sdtContent>
      </w:sdt>
      <w:customXmlDelRangeEnd w:id="11938"/>
      <w:del w:id="11939" w:author="Cristiano de Menezes Feu" w:date="2022-11-21T08:33:00Z">
        <w:r w:rsidDel="00E631A1">
          <w:rPr>
            <w:color w:val="005583"/>
            <w:vertAlign w:val="superscript"/>
          </w:rPr>
          <w:delText xml:space="preserve"> </w:delText>
        </w:r>
        <w:r w:rsidDel="00E631A1">
          <w:rPr>
            <w:color w:val="005583"/>
            <w:vertAlign w:val="superscript"/>
          </w:rPr>
          <w:footnoteReference w:id="466"/>
        </w:r>
      </w:del>
      <w:customXmlDelRangeStart w:id="11943" w:author="Cristiano de Menezes Feu" w:date="2022-11-21T08:33:00Z"/>
      <w:sdt>
        <w:sdtPr>
          <w:tag w:val="goog_rdk_136"/>
          <w:id w:val="345364332"/>
        </w:sdtPr>
        <w:sdtEndPr/>
        <w:sdtContent>
          <w:customXmlDelRangeEnd w:id="11943"/>
          <w:ins w:id="11944" w:author="Ruthier Sousa" w:date="2022-10-21T15:29:00Z">
            <w:del w:id="11945" w:author="Cristiano de Menezes Feu" w:date="2022-11-21T08:33:00Z">
              <w:r w:rsidDel="00E631A1">
                <w:rPr>
                  <w:color w:val="005583"/>
                  <w:vertAlign w:val="superscript"/>
                </w:rPr>
                <w:delText xml:space="preserve">  e </w:delText>
              </w:r>
              <w:r w:rsidDel="00E631A1">
                <w:rPr>
                  <w:color w:val="005583"/>
                  <w:vertAlign w:val="superscript"/>
                </w:rPr>
                <w:footnoteReference w:id="467"/>
              </w:r>
            </w:del>
          </w:ins>
          <w:customXmlDelRangeStart w:id="11961" w:author="Cristiano de Menezes Feu" w:date="2022-11-21T08:33:00Z"/>
        </w:sdtContent>
      </w:sdt>
      <w:customXmlDelRangeEnd w:id="11961"/>
      <w:del w:id="11962" w:author="Cristiano de Menezes Feu" w:date="2022-11-21T08:33:00Z">
        <w:r w:rsidDel="00E631A1">
          <w:rPr>
            <w:color w:val="005583"/>
            <w:vertAlign w:val="superscript"/>
          </w:rPr>
          <w:delText xml:space="preserve"> </w:delText>
        </w:r>
      </w:del>
    </w:p>
    <w:p w14:paraId="000010CB" w14:textId="47ECC433" w:rsidR="003D183A" w:rsidDel="00E631A1" w:rsidRDefault="008B7924" w:rsidP="00E631A1">
      <w:pPr>
        <w:widowControl w:val="0"/>
        <w:pBdr>
          <w:top w:val="nil"/>
          <w:left w:val="nil"/>
          <w:bottom w:val="nil"/>
          <w:right w:val="nil"/>
          <w:between w:val="nil"/>
        </w:pBdr>
        <w:ind w:firstLine="0"/>
        <w:jc w:val="center"/>
        <w:rPr>
          <w:del w:id="11963" w:author="Cristiano de Menezes Feu" w:date="2022-11-21T08:33:00Z"/>
          <w:color w:val="000000"/>
        </w:rPr>
        <w:pPrChange w:id="11964" w:author="Cristiano de Menezes Feu" w:date="2022-11-21T08:33:00Z">
          <w:pPr>
            <w:widowControl w:val="0"/>
            <w:pBdr>
              <w:top w:val="nil"/>
              <w:left w:val="nil"/>
              <w:bottom w:val="nil"/>
              <w:right w:val="nil"/>
              <w:between w:val="nil"/>
            </w:pBdr>
          </w:pPr>
        </w:pPrChange>
      </w:pPr>
      <w:del w:id="11965" w:author="Cristiano de Menezes Feu" w:date="2022-11-21T08:33:00Z">
        <w:r w:rsidDel="00E631A1">
          <w:rPr>
            <w:color w:val="000000"/>
          </w:rPr>
          <w:delText>§ 2º Salvo nos casos de prorrogação da sessão legislativa ordinária ou de convocação extraordinária do Congresso Nacional, não se concederão as licenças referidas nos incisos II e III durante os períodos de recesso constitucional.</w:delText>
        </w:r>
      </w:del>
    </w:p>
    <w:p w14:paraId="000010CC" w14:textId="5ECB7C5D" w:rsidR="003D183A" w:rsidDel="00E631A1" w:rsidRDefault="008B7924" w:rsidP="00E631A1">
      <w:pPr>
        <w:widowControl w:val="0"/>
        <w:pBdr>
          <w:top w:val="nil"/>
          <w:left w:val="nil"/>
          <w:bottom w:val="nil"/>
          <w:right w:val="nil"/>
          <w:between w:val="nil"/>
        </w:pBdr>
        <w:ind w:firstLine="0"/>
        <w:jc w:val="center"/>
        <w:rPr>
          <w:del w:id="11966" w:author="Cristiano de Menezes Feu" w:date="2022-11-21T08:33:00Z"/>
          <w:color w:val="000000"/>
        </w:rPr>
        <w:pPrChange w:id="11967" w:author="Cristiano de Menezes Feu" w:date="2022-11-21T08:33:00Z">
          <w:pPr>
            <w:widowControl w:val="0"/>
            <w:pBdr>
              <w:top w:val="nil"/>
              <w:left w:val="nil"/>
              <w:bottom w:val="nil"/>
              <w:right w:val="nil"/>
              <w:between w:val="nil"/>
            </w:pBdr>
          </w:pPr>
        </w:pPrChange>
      </w:pPr>
      <w:del w:id="11968" w:author="Cristiano de Menezes Feu" w:date="2022-11-21T08:33:00Z">
        <w:r w:rsidDel="00E631A1">
          <w:rPr>
            <w:color w:val="000000"/>
          </w:rPr>
          <w:delText xml:space="preserve">§ 3º Suspender-se-á a contagem do prazo da licença que se haja iniciado anteriormente ao encerramento de cada semiperíodo da respectiva sessão legislativa, exceto na hipótese do inciso II quando tenha havido assunção de Suplente. </w:delText>
        </w:r>
      </w:del>
    </w:p>
    <w:p w14:paraId="000010CD" w14:textId="30E5F0C9" w:rsidR="003D183A" w:rsidDel="00E631A1" w:rsidRDefault="008B7924" w:rsidP="00E631A1">
      <w:pPr>
        <w:widowControl w:val="0"/>
        <w:pBdr>
          <w:top w:val="nil"/>
          <w:left w:val="nil"/>
          <w:bottom w:val="nil"/>
          <w:right w:val="nil"/>
          <w:between w:val="nil"/>
        </w:pBdr>
        <w:ind w:firstLine="0"/>
        <w:jc w:val="center"/>
        <w:rPr>
          <w:del w:id="11969" w:author="Cristiano de Menezes Feu" w:date="2022-11-21T08:33:00Z"/>
          <w:color w:val="000000"/>
        </w:rPr>
        <w:pPrChange w:id="11970" w:author="Cristiano de Menezes Feu" w:date="2022-11-21T08:33:00Z">
          <w:pPr>
            <w:widowControl w:val="0"/>
            <w:pBdr>
              <w:top w:val="nil"/>
              <w:left w:val="nil"/>
              <w:bottom w:val="nil"/>
              <w:right w:val="nil"/>
              <w:between w:val="nil"/>
            </w:pBdr>
          </w:pPr>
        </w:pPrChange>
      </w:pPr>
      <w:del w:id="11971" w:author="Cristiano de Menezes Feu" w:date="2022-11-21T08:33:00Z">
        <w:r w:rsidDel="00E631A1">
          <w:rPr>
            <w:color w:val="000000"/>
          </w:rPr>
          <w:delText xml:space="preserve">§ 4º A licença será concedida pelo Presidente, exceto na hipótese do inciso I, quando caberá à Mesa decidir. </w:delText>
        </w:r>
      </w:del>
    </w:p>
    <w:p w14:paraId="000010CE" w14:textId="0F56887D" w:rsidR="003D183A" w:rsidDel="00E631A1" w:rsidRDefault="008B7924" w:rsidP="00E631A1">
      <w:pPr>
        <w:widowControl w:val="0"/>
        <w:pBdr>
          <w:top w:val="nil"/>
          <w:left w:val="nil"/>
          <w:bottom w:val="nil"/>
          <w:right w:val="nil"/>
          <w:between w:val="nil"/>
        </w:pBdr>
        <w:ind w:firstLine="0"/>
        <w:jc w:val="center"/>
        <w:rPr>
          <w:del w:id="11972" w:author="Cristiano de Menezes Feu" w:date="2022-11-21T08:33:00Z"/>
          <w:color w:val="000000"/>
        </w:rPr>
        <w:pPrChange w:id="11973" w:author="Cristiano de Menezes Feu" w:date="2022-11-21T08:33:00Z">
          <w:pPr>
            <w:widowControl w:val="0"/>
            <w:pBdr>
              <w:top w:val="nil"/>
              <w:left w:val="nil"/>
              <w:bottom w:val="nil"/>
              <w:right w:val="nil"/>
              <w:between w:val="nil"/>
            </w:pBdr>
          </w:pPr>
        </w:pPrChange>
      </w:pPr>
      <w:del w:id="11974" w:author="Cristiano de Menezes Feu" w:date="2022-11-21T08:33:00Z">
        <w:r w:rsidDel="00E631A1">
          <w:rPr>
            <w:color w:val="000000"/>
          </w:rPr>
          <w:delText xml:space="preserve">§ 5º A licença depende de requerimento fundamentado, dirigido ao Presidente da Câmara, e lido na primeira sessão após o seu recebimento. </w:delText>
        </w:r>
      </w:del>
    </w:p>
    <w:customXmlDelRangeStart w:id="11975" w:author="Cristiano de Menezes Feu" w:date="2022-11-21T08:33:00Z"/>
    <w:sdt>
      <w:sdtPr>
        <w:tag w:val="goog_rdk_138"/>
        <w:id w:val="-71355222"/>
      </w:sdtPr>
      <w:sdtEndPr/>
      <w:sdtContent>
        <w:customXmlDelRangeEnd w:id="11975"/>
        <w:p w14:paraId="000010CF" w14:textId="633C6C59" w:rsidR="003D183A" w:rsidDel="00E631A1" w:rsidRDefault="008B7924" w:rsidP="00E631A1">
          <w:pPr>
            <w:widowControl w:val="0"/>
            <w:pBdr>
              <w:top w:val="nil"/>
              <w:left w:val="nil"/>
              <w:bottom w:val="nil"/>
              <w:right w:val="nil"/>
              <w:between w:val="nil"/>
            </w:pBdr>
            <w:ind w:firstLine="0"/>
            <w:jc w:val="center"/>
            <w:rPr>
              <w:ins w:id="11976" w:author="Ruthier Sousa" w:date="2022-10-21T12:44:00Z"/>
              <w:del w:id="11977" w:author="Cristiano de Menezes Feu" w:date="2022-11-21T08:33:00Z"/>
              <w:color w:val="000000"/>
            </w:rPr>
            <w:pPrChange w:id="11978" w:author="Cristiano de Menezes Feu" w:date="2022-11-21T08:33:00Z">
              <w:pPr>
                <w:widowControl w:val="0"/>
                <w:pBdr>
                  <w:top w:val="nil"/>
                  <w:left w:val="nil"/>
                  <w:bottom w:val="nil"/>
                  <w:right w:val="nil"/>
                  <w:between w:val="nil"/>
                </w:pBdr>
              </w:pPr>
            </w:pPrChange>
          </w:pPr>
          <w:del w:id="11979" w:author="Cristiano de Menezes Feu" w:date="2022-11-21T08:33:00Z">
            <w:r w:rsidDel="00E631A1">
              <w:rPr>
                <w:color w:val="000000"/>
              </w:rPr>
              <w:delText xml:space="preserve">§ 6º O Deputado que se licenciar, com assunção de Suplente, não poderá reassumir o mandato antes de findo o prazo, superior a cento e vinte dias, da licença ou de suas prorrogações. </w:delText>
            </w:r>
          </w:del>
          <w:customXmlDelRangeStart w:id="11980" w:author="Cristiano de Menezes Feu" w:date="2022-11-21T08:33:00Z"/>
          <w:sdt>
            <w:sdtPr>
              <w:tag w:val="goog_rdk_137"/>
              <w:id w:val="-1430424813"/>
            </w:sdtPr>
            <w:sdtEndPr/>
            <w:sdtContent>
              <w:customXmlDelRangeEnd w:id="11980"/>
              <w:customXmlDelRangeStart w:id="11981" w:author="Cristiano de Menezes Feu" w:date="2022-11-21T08:33:00Z"/>
            </w:sdtContent>
          </w:sdt>
          <w:customXmlDelRangeEnd w:id="11981"/>
        </w:p>
        <w:customXmlDelRangeStart w:id="11982" w:author="Cristiano de Menezes Feu" w:date="2022-11-21T08:33:00Z"/>
      </w:sdtContent>
    </w:sdt>
    <w:customXmlDelRangeEnd w:id="11982"/>
    <w:customXmlDelRangeStart w:id="11983" w:author="Cristiano de Menezes Feu" w:date="2022-11-21T08:33:00Z"/>
    <w:sdt>
      <w:sdtPr>
        <w:tag w:val="goog_rdk_140"/>
        <w:id w:val="-2085138019"/>
      </w:sdtPr>
      <w:sdtEndPr/>
      <w:sdtContent>
        <w:customXmlDelRangeEnd w:id="11983"/>
        <w:p w14:paraId="000010D0" w14:textId="614976AB" w:rsidR="003D183A" w:rsidDel="00E631A1" w:rsidRDefault="00977417" w:rsidP="00E631A1">
          <w:pPr>
            <w:widowControl w:val="0"/>
            <w:pBdr>
              <w:top w:val="nil"/>
              <w:left w:val="nil"/>
              <w:bottom w:val="nil"/>
              <w:right w:val="nil"/>
              <w:between w:val="nil"/>
            </w:pBdr>
            <w:spacing w:after="113"/>
            <w:ind w:left="567" w:firstLine="0"/>
            <w:jc w:val="center"/>
            <w:rPr>
              <w:ins w:id="11984" w:author="Ruthier Sousa" w:date="2022-10-21T12:44:00Z"/>
              <w:del w:id="11985" w:author="Cristiano de Menezes Feu" w:date="2022-11-21T08:33:00Z"/>
              <w:color w:val="000000"/>
            </w:rPr>
            <w:pPrChange w:id="11986" w:author="Cristiano de Menezes Feu" w:date="2022-11-21T08:33:00Z">
              <w:pPr>
                <w:widowControl w:val="0"/>
                <w:spacing w:after="113"/>
                <w:ind w:left="567" w:firstLine="0"/>
              </w:pPr>
            </w:pPrChange>
          </w:pPr>
          <w:customXmlDelRangeStart w:id="11987" w:author="Cristiano de Menezes Feu" w:date="2022-11-21T08:33:00Z"/>
          <w:sdt>
            <w:sdtPr>
              <w:tag w:val="goog_rdk_139"/>
              <w:id w:val="-1337078604"/>
            </w:sdtPr>
            <w:sdtEndPr/>
            <w:sdtContent>
              <w:customXmlDelRangeEnd w:id="11987"/>
              <w:ins w:id="11988" w:author="Ruthier Sousa" w:date="2022-10-21T12:44:00Z">
                <w:del w:id="11989" w:author="Cristiano de Menezes Feu" w:date="2022-11-21T08:33:00Z">
                  <w:r w:rsidR="008B7924" w:rsidDel="00E631A1">
                    <w:rPr>
                      <w:color w:val="000000"/>
                    </w:rPr>
                    <w:delText>Observação: Indeferido solicitação de suspensão de licença para tratamento de saúde e imediato retorno ao exercício do mandato  parlamentar uma vez que a licença se deu com assunção de suplente. Of. 709/20 de 16 de outubro de 2020.</w:delText>
                  </w:r>
                </w:del>
              </w:ins>
              <w:customXmlDelRangeStart w:id="11990" w:author="Cristiano de Menezes Feu" w:date="2022-11-21T08:33:00Z"/>
            </w:sdtContent>
          </w:sdt>
          <w:customXmlDelRangeEnd w:id="11990"/>
        </w:p>
        <w:customXmlDelRangeStart w:id="11991" w:author="Cristiano de Menezes Feu" w:date="2022-11-21T08:33:00Z"/>
      </w:sdtContent>
    </w:sdt>
    <w:customXmlDelRangeEnd w:id="11991"/>
    <w:customXmlDelRangeStart w:id="11992" w:author="Cristiano de Menezes Feu" w:date="2022-11-21T08:33:00Z"/>
    <w:sdt>
      <w:sdtPr>
        <w:tag w:val="goog_rdk_142"/>
        <w:id w:val="-1384790759"/>
      </w:sdtPr>
      <w:sdtEndPr/>
      <w:sdtContent>
        <w:customXmlDelRangeEnd w:id="11992"/>
        <w:p w14:paraId="000010D1" w14:textId="5E5A7B61" w:rsidR="003D183A" w:rsidDel="00E631A1" w:rsidRDefault="00977417" w:rsidP="00E631A1">
          <w:pPr>
            <w:widowControl w:val="0"/>
            <w:pBdr>
              <w:top w:val="nil"/>
              <w:left w:val="nil"/>
              <w:bottom w:val="nil"/>
              <w:right w:val="nil"/>
              <w:between w:val="nil"/>
            </w:pBdr>
            <w:spacing w:after="113"/>
            <w:ind w:left="567" w:firstLine="0"/>
            <w:jc w:val="center"/>
            <w:rPr>
              <w:ins w:id="11993" w:author="Ruthier Sousa" w:date="2022-10-21T12:44:00Z"/>
              <w:del w:id="11994" w:author="Cristiano de Menezes Feu" w:date="2022-11-21T08:33:00Z"/>
              <w:color w:val="000000"/>
            </w:rPr>
            <w:pPrChange w:id="11995" w:author="Cristiano de Menezes Feu" w:date="2022-11-21T08:33:00Z">
              <w:pPr>
                <w:widowControl w:val="0"/>
                <w:spacing w:after="113"/>
                <w:ind w:left="567" w:firstLine="0"/>
              </w:pPr>
            </w:pPrChange>
          </w:pPr>
          <w:customXmlDelRangeStart w:id="11996" w:author="Cristiano de Menezes Feu" w:date="2022-11-21T08:33:00Z"/>
          <w:sdt>
            <w:sdtPr>
              <w:tag w:val="goog_rdk_141"/>
              <w:id w:val="1282227991"/>
            </w:sdtPr>
            <w:sdtEndPr/>
            <w:sdtContent>
              <w:customXmlDelRangeEnd w:id="11996"/>
              <w:ins w:id="11997" w:author="Ruthier Sousa" w:date="2022-10-21T12:44:00Z">
                <w:del w:id="11998" w:author="Cristiano de Menezes Feu" w:date="2022-11-21T08:33:00Z">
                  <w:r w:rsidR="008B7924" w:rsidDel="00E631A1">
                    <w:rPr>
                      <w:color w:val="000000"/>
                    </w:rPr>
                    <w:delText>Precedente: Deferido, excepcionalmente, a conversão de licença para tratamento da saúde em licença para tratamento de interesse particular (LIP) em face do relatório médico apresentado e do disposto no art. 235, § 6º, do Regimento Interno da Câmara dos Deputados, que proíbe, a Deputado licenciado com assunção de Suplente, o retorno ao exercício do mandato antes de findo o prazo da licença. Of. 587/20 DCD n. 185, de 21/10/2020</w:delText>
                  </w:r>
                </w:del>
              </w:ins>
              <w:customXmlDelRangeStart w:id="11999" w:author="Cristiano de Menezes Feu" w:date="2022-11-21T08:33:00Z"/>
            </w:sdtContent>
          </w:sdt>
          <w:customXmlDelRangeEnd w:id="11999"/>
        </w:p>
        <w:customXmlDelRangeStart w:id="12000" w:author="Cristiano de Menezes Feu" w:date="2022-11-21T08:33:00Z"/>
      </w:sdtContent>
    </w:sdt>
    <w:customXmlDelRangeEnd w:id="12000"/>
    <w:customXmlDelRangeStart w:id="12001" w:author="Cristiano de Menezes Feu" w:date="2022-11-21T08:33:00Z"/>
    <w:sdt>
      <w:sdtPr>
        <w:tag w:val="goog_rdk_145"/>
        <w:id w:val="1041718519"/>
      </w:sdtPr>
      <w:sdtEndPr/>
      <w:sdtContent>
        <w:customXmlDelRangeEnd w:id="12001"/>
        <w:p w14:paraId="000010D2" w14:textId="50F70DB2" w:rsidR="003D183A" w:rsidDel="00E631A1" w:rsidRDefault="00977417" w:rsidP="00E631A1">
          <w:pPr>
            <w:widowControl w:val="0"/>
            <w:pBdr>
              <w:top w:val="nil"/>
              <w:left w:val="nil"/>
              <w:bottom w:val="nil"/>
              <w:right w:val="nil"/>
              <w:between w:val="nil"/>
            </w:pBdr>
            <w:spacing w:after="113"/>
            <w:ind w:left="567" w:firstLine="0"/>
            <w:jc w:val="center"/>
            <w:rPr>
              <w:del w:id="12002" w:author="Cristiano de Menezes Feu" w:date="2022-11-21T08:33:00Z"/>
              <w:rFonts w:ascii="ClearSans-Bold" w:eastAsia="ClearSans-Bold" w:hAnsi="ClearSans-Bold" w:cs="ClearSans-Bold"/>
              <w:b/>
              <w:color w:val="000000"/>
            </w:rPr>
            <w:pPrChange w:id="12003" w:author="Cristiano de Menezes Feu" w:date="2022-11-21T08:33:00Z">
              <w:pPr>
                <w:widowControl w:val="0"/>
                <w:pBdr>
                  <w:top w:val="nil"/>
                  <w:left w:val="nil"/>
                  <w:bottom w:val="nil"/>
                  <w:right w:val="nil"/>
                  <w:between w:val="nil"/>
                </w:pBdr>
              </w:pPr>
            </w:pPrChange>
          </w:pPr>
          <w:customXmlDelRangeStart w:id="12004" w:author="Cristiano de Menezes Feu" w:date="2022-11-21T08:33:00Z"/>
          <w:sdt>
            <w:sdtPr>
              <w:tag w:val="goog_rdk_143"/>
              <w:id w:val="-1325737310"/>
            </w:sdtPr>
            <w:sdtEndPr/>
            <w:sdtContent>
              <w:customXmlDelRangeEnd w:id="12004"/>
              <w:ins w:id="12005" w:author="Ruthier Sousa" w:date="2022-10-21T12:44:00Z">
                <w:del w:id="12006" w:author="Cristiano de Menezes Feu" w:date="2022-11-21T08:33:00Z">
                  <w:r w:rsidR="008B7924" w:rsidDel="00E631A1">
                    <w:rPr>
                      <w:color w:val="000000"/>
                    </w:rPr>
                    <w:delText>Prática: Impossibilidade de convocação de segundo suplente para exercer o mandato parlamentar pelo prazo que restar ao primeiro suplente, na hipótese de este último vir a renunciar. “Entendeu o legislador constituinte que a vacância do mandato por prazo igual ou inferior a cento e vinte dias não acarreta prejuízo à representação popular a justificar os custos envolvidos na convocação do suplente.” Of. 1270/21 de 14 de outubro de 2021</w:delText>
                  </w:r>
                </w:del>
              </w:ins>
              <w:customXmlDelRangeStart w:id="12007" w:author="Cristiano de Menezes Feu" w:date="2022-11-21T08:33:00Z"/>
            </w:sdtContent>
          </w:sdt>
          <w:customXmlDelRangeEnd w:id="12007"/>
          <w:customXmlDelRangeStart w:id="12008" w:author="Cristiano de Menezes Feu" w:date="2022-11-21T08:33:00Z"/>
          <w:sdt>
            <w:sdtPr>
              <w:tag w:val="goog_rdk_144"/>
              <w:id w:val="-284730518"/>
            </w:sdtPr>
            <w:sdtEndPr/>
            <w:sdtContent>
              <w:customXmlDelRangeEnd w:id="12008"/>
              <w:customXmlDelRangeStart w:id="12009" w:author="Cristiano de Menezes Feu" w:date="2022-11-21T08:33:00Z"/>
            </w:sdtContent>
          </w:sdt>
          <w:customXmlDelRangeEnd w:id="12009"/>
        </w:p>
        <w:customXmlDelRangeStart w:id="12010" w:author="Cristiano de Menezes Feu" w:date="2022-11-21T08:33:00Z"/>
      </w:sdtContent>
    </w:sdt>
    <w:customXmlDelRangeEnd w:id="12010"/>
    <w:p w14:paraId="000010D3" w14:textId="6ECE8D63" w:rsidR="003D183A" w:rsidDel="00E631A1" w:rsidRDefault="008B7924" w:rsidP="00E631A1">
      <w:pPr>
        <w:widowControl w:val="0"/>
        <w:pBdr>
          <w:top w:val="nil"/>
          <w:left w:val="nil"/>
          <w:bottom w:val="nil"/>
          <w:right w:val="nil"/>
          <w:between w:val="nil"/>
        </w:pBdr>
        <w:ind w:firstLine="0"/>
        <w:jc w:val="center"/>
        <w:rPr>
          <w:del w:id="12011" w:author="Cristiano de Menezes Feu" w:date="2022-11-21T08:33:00Z"/>
          <w:color w:val="000000"/>
        </w:rPr>
        <w:pPrChange w:id="12012" w:author="Cristiano de Menezes Feu" w:date="2022-11-21T08:33:00Z">
          <w:pPr>
            <w:widowControl w:val="0"/>
            <w:pBdr>
              <w:top w:val="nil"/>
              <w:left w:val="nil"/>
              <w:bottom w:val="nil"/>
              <w:right w:val="nil"/>
              <w:between w:val="nil"/>
            </w:pBdr>
          </w:pPr>
        </w:pPrChange>
      </w:pPr>
      <w:del w:id="12013" w:author="Cristiano de Menezes Feu" w:date="2022-11-21T08:33:00Z">
        <w:r w:rsidDel="00E631A1">
          <w:rPr>
            <w:rFonts w:ascii="ClearSans-Bold" w:eastAsia="ClearSans-Bold" w:hAnsi="ClearSans-Bold" w:cs="ClearSans-Bold"/>
            <w:b/>
            <w:color w:val="000000"/>
          </w:rPr>
          <w:delText>Art. 236.</w:delText>
        </w:r>
        <w:r w:rsidDel="00E631A1">
          <w:rPr>
            <w:color w:val="000000"/>
          </w:rPr>
          <w:delText xml:space="preserve"> Ao Deputado que, por motivo de doença comprovada, se encontre impossibilitado de atender aos deveres decorrentes do exercício do mandato, será concedida licença para tratamento de saúde. </w:delText>
        </w:r>
      </w:del>
    </w:p>
    <w:p w14:paraId="000010D4" w14:textId="46621FFE" w:rsidR="003D183A" w:rsidDel="00E631A1" w:rsidRDefault="008B7924" w:rsidP="00E631A1">
      <w:pPr>
        <w:widowControl w:val="0"/>
        <w:pBdr>
          <w:top w:val="nil"/>
          <w:left w:val="nil"/>
          <w:bottom w:val="nil"/>
          <w:right w:val="nil"/>
          <w:between w:val="nil"/>
        </w:pBdr>
        <w:spacing w:before="0" w:after="113"/>
        <w:ind w:left="567" w:firstLine="0"/>
        <w:jc w:val="center"/>
        <w:rPr>
          <w:del w:id="12014" w:author="Cristiano de Menezes Feu" w:date="2022-11-21T08:33:00Z"/>
          <w:color w:val="005583"/>
          <w:sz w:val="20"/>
          <w:szCs w:val="20"/>
        </w:rPr>
        <w:pPrChange w:id="12015" w:author="Cristiano de Menezes Feu" w:date="2022-11-21T08:33:00Z">
          <w:pPr>
            <w:widowControl w:val="0"/>
            <w:pBdr>
              <w:top w:val="nil"/>
              <w:left w:val="nil"/>
              <w:bottom w:val="nil"/>
              <w:right w:val="nil"/>
              <w:between w:val="nil"/>
            </w:pBdr>
            <w:spacing w:before="0" w:after="113"/>
            <w:ind w:left="567" w:firstLine="0"/>
          </w:pPr>
        </w:pPrChange>
      </w:pPr>
      <w:del w:id="12016" w:author="Cristiano de Menezes Feu" w:date="2022-11-21T08:33:00Z">
        <w:r w:rsidDel="00E631A1">
          <w:rPr>
            <w:color w:val="005583"/>
            <w:sz w:val="20"/>
            <w:szCs w:val="20"/>
          </w:rPr>
          <w:delText>Art. 235, II.</w:delText>
        </w:r>
      </w:del>
    </w:p>
    <w:p w14:paraId="000010D5" w14:textId="1368F9D5" w:rsidR="003D183A" w:rsidDel="00E631A1" w:rsidRDefault="008B7924" w:rsidP="00E631A1">
      <w:pPr>
        <w:widowControl w:val="0"/>
        <w:pBdr>
          <w:top w:val="nil"/>
          <w:left w:val="nil"/>
          <w:bottom w:val="nil"/>
          <w:right w:val="nil"/>
          <w:between w:val="nil"/>
        </w:pBdr>
        <w:ind w:firstLine="0"/>
        <w:jc w:val="center"/>
        <w:rPr>
          <w:del w:id="12017" w:author="Cristiano de Menezes Feu" w:date="2022-11-21T08:33:00Z"/>
          <w:rFonts w:ascii="ClearSans-Bold" w:eastAsia="ClearSans-Bold" w:hAnsi="ClearSans-Bold" w:cs="ClearSans-Bold"/>
          <w:b/>
          <w:color w:val="000000"/>
        </w:rPr>
        <w:pPrChange w:id="12018" w:author="Cristiano de Menezes Feu" w:date="2022-11-21T08:33:00Z">
          <w:pPr>
            <w:widowControl w:val="0"/>
            <w:pBdr>
              <w:top w:val="nil"/>
              <w:left w:val="nil"/>
              <w:bottom w:val="nil"/>
              <w:right w:val="nil"/>
              <w:between w:val="nil"/>
            </w:pBdr>
          </w:pPr>
        </w:pPrChange>
      </w:pPr>
      <w:del w:id="12019"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Para obtenção ou prorrogação da licença, será necessário laudo de inspeção de saúde, firmado por três integrantes do corpo médico da Câmara, com a expressa indicação de que o paciente não pode continuar no exercício ativo de seu mandato. </w:delText>
        </w:r>
      </w:del>
    </w:p>
    <w:p w14:paraId="000010D6" w14:textId="50935973" w:rsidR="003D183A" w:rsidDel="00E631A1" w:rsidRDefault="008B7924" w:rsidP="00E631A1">
      <w:pPr>
        <w:widowControl w:val="0"/>
        <w:pBdr>
          <w:top w:val="nil"/>
          <w:left w:val="nil"/>
          <w:bottom w:val="nil"/>
          <w:right w:val="nil"/>
          <w:between w:val="nil"/>
        </w:pBdr>
        <w:ind w:firstLine="0"/>
        <w:jc w:val="center"/>
        <w:rPr>
          <w:del w:id="12020" w:author="Cristiano de Menezes Feu" w:date="2022-11-21T08:33:00Z"/>
          <w:color w:val="000000"/>
        </w:rPr>
        <w:pPrChange w:id="12021" w:author="Cristiano de Menezes Feu" w:date="2022-11-21T08:33:00Z">
          <w:pPr>
            <w:widowControl w:val="0"/>
            <w:pBdr>
              <w:top w:val="nil"/>
              <w:left w:val="nil"/>
              <w:bottom w:val="nil"/>
              <w:right w:val="nil"/>
              <w:between w:val="nil"/>
            </w:pBdr>
          </w:pPr>
        </w:pPrChange>
      </w:pPr>
      <w:del w:id="12022" w:author="Cristiano de Menezes Feu" w:date="2022-11-21T08:33:00Z">
        <w:r w:rsidDel="00E631A1">
          <w:rPr>
            <w:rFonts w:ascii="ClearSans-Bold" w:eastAsia="ClearSans-Bold" w:hAnsi="ClearSans-Bold" w:cs="ClearSans-Bold"/>
            <w:b/>
            <w:color w:val="000000"/>
          </w:rPr>
          <w:delText>Art. 237.</w:delText>
        </w:r>
        <w:r w:rsidDel="00E631A1">
          <w:rPr>
            <w:color w:val="000000"/>
          </w:rPr>
          <w:delText xml:space="preserve"> Em caso de incapacidade civil absoluta, julgada por sentença de interdição ou comprovada mediante laudo médico passado por junta nomeada pela Mesa da Câmara, será o Deputado suspenso do exercício do mandato, sem perda da remuneração, enquanto durarem os seus efeitos. </w:delText>
        </w:r>
      </w:del>
    </w:p>
    <w:p w14:paraId="000010D7" w14:textId="4DC18E26" w:rsidR="003D183A" w:rsidDel="00E631A1" w:rsidRDefault="008B7924" w:rsidP="00E631A1">
      <w:pPr>
        <w:widowControl w:val="0"/>
        <w:pBdr>
          <w:top w:val="nil"/>
          <w:left w:val="nil"/>
          <w:bottom w:val="nil"/>
          <w:right w:val="nil"/>
          <w:between w:val="nil"/>
        </w:pBdr>
        <w:ind w:firstLine="0"/>
        <w:jc w:val="center"/>
        <w:rPr>
          <w:del w:id="12023" w:author="Cristiano de Menezes Feu" w:date="2022-11-21T08:33:00Z"/>
          <w:color w:val="000000"/>
        </w:rPr>
        <w:pPrChange w:id="12024" w:author="Cristiano de Menezes Feu" w:date="2022-11-21T08:33:00Z">
          <w:pPr>
            <w:widowControl w:val="0"/>
            <w:pBdr>
              <w:top w:val="nil"/>
              <w:left w:val="nil"/>
              <w:bottom w:val="nil"/>
              <w:right w:val="nil"/>
              <w:between w:val="nil"/>
            </w:pBdr>
          </w:pPr>
        </w:pPrChange>
      </w:pPr>
      <w:del w:id="12025" w:author="Cristiano de Menezes Feu" w:date="2022-11-21T08:33:00Z">
        <w:r w:rsidDel="00E631A1">
          <w:rPr>
            <w:color w:val="000000"/>
          </w:rPr>
          <w:delText xml:space="preserve">§ 1º No caso de o Deputado se negar a submeter-se ao exame de saúde, poderá o Plenário, em sessão secreta, por deliberação da maioria absoluta dos seus membros, aplicar-lhe a medida suspensiva. </w:delText>
        </w:r>
      </w:del>
    </w:p>
    <w:p w14:paraId="000010D8" w14:textId="3BF1E57A" w:rsidR="003D183A" w:rsidDel="00E631A1" w:rsidRDefault="008B7924" w:rsidP="00E631A1">
      <w:pPr>
        <w:widowControl w:val="0"/>
        <w:pBdr>
          <w:top w:val="nil"/>
          <w:left w:val="nil"/>
          <w:bottom w:val="nil"/>
          <w:right w:val="nil"/>
          <w:between w:val="nil"/>
        </w:pBdr>
        <w:ind w:firstLine="0"/>
        <w:jc w:val="center"/>
        <w:rPr>
          <w:del w:id="12026" w:author="Cristiano de Menezes Feu" w:date="2022-11-21T08:33:00Z"/>
          <w:color w:val="000000"/>
        </w:rPr>
        <w:pPrChange w:id="12027" w:author="Cristiano de Menezes Feu" w:date="2022-11-21T08:33:00Z">
          <w:pPr>
            <w:widowControl w:val="0"/>
            <w:pBdr>
              <w:top w:val="nil"/>
              <w:left w:val="nil"/>
              <w:bottom w:val="nil"/>
              <w:right w:val="nil"/>
              <w:between w:val="nil"/>
            </w:pBdr>
          </w:pPr>
        </w:pPrChange>
      </w:pPr>
      <w:del w:id="12028" w:author="Cristiano de Menezes Feu" w:date="2022-11-21T08:33:00Z">
        <w:r w:rsidDel="00E631A1">
          <w:rPr>
            <w:color w:val="000000"/>
          </w:rPr>
          <w:delText xml:space="preserve">§ 2º A junta deverá ser constituída, no mínimo, de três médicos de reputada idoneidade profissional, não pertencentes aos serviços da Câmara dos Deputados ou do Senado Federal. </w:delText>
        </w:r>
      </w:del>
    </w:p>
    <w:p w14:paraId="000010D9" w14:textId="49FD5B40" w:rsidR="003D183A" w:rsidDel="00E631A1" w:rsidRDefault="003D183A" w:rsidP="00E631A1">
      <w:pPr>
        <w:widowControl w:val="0"/>
        <w:pBdr>
          <w:top w:val="nil"/>
          <w:left w:val="nil"/>
          <w:bottom w:val="nil"/>
          <w:right w:val="nil"/>
          <w:between w:val="nil"/>
        </w:pBdr>
        <w:spacing w:before="170" w:after="113"/>
        <w:ind w:firstLine="0"/>
        <w:jc w:val="center"/>
        <w:rPr>
          <w:del w:id="12029" w:author="Cristiano de Menezes Feu" w:date="2022-11-21T08:33:00Z"/>
          <w:rFonts w:ascii="ClearSans-Light" w:eastAsia="ClearSans-Light" w:hAnsi="ClearSans-Light" w:cs="ClearSans-Light"/>
          <w:color w:val="000000"/>
          <w:sz w:val="24"/>
          <w:szCs w:val="24"/>
        </w:rPr>
        <w:pPrChange w:id="12030" w:author="Cristiano de Menezes Feu" w:date="2022-11-21T08:33:00Z">
          <w:pPr>
            <w:widowControl w:val="0"/>
            <w:pBdr>
              <w:top w:val="nil"/>
              <w:left w:val="nil"/>
              <w:bottom w:val="nil"/>
              <w:right w:val="nil"/>
              <w:between w:val="nil"/>
            </w:pBdr>
            <w:spacing w:before="170" w:after="113"/>
            <w:ind w:firstLine="0"/>
            <w:jc w:val="center"/>
          </w:pPr>
        </w:pPrChange>
      </w:pPr>
    </w:p>
    <w:p w14:paraId="000010DA" w14:textId="526BC942" w:rsidR="003D183A" w:rsidDel="00E631A1" w:rsidRDefault="008B7924" w:rsidP="00E631A1">
      <w:pPr>
        <w:widowControl w:val="0"/>
        <w:pBdr>
          <w:top w:val="nil"/>
          <w:left w:val="nil"/>
          <w:bottom w:val="nil"/>
          <w:right w:val="nil"/>
          <w:between w:val="nil"/>
        </w:pBdr>
        <w:spacing w:before="170" w:after="113"/>
        <w:ind w:firstLine="0"/>
        <w:jc w:val="center"/>
        <w:rPr>
          <w:del w:id="12031" w:author="Cristiano de Menezes Feu" w:date="2022-11-21T08:33:00Z"/>
          <w:rFonts w:ascii="ClearSans-Light" w:eastAsia="ClearSans-Light" w:hAnsi="ClearSans-Light" w:cs="ClearSans-Light"/>
          <w:color w:val="000000"/>
          <w:sz w:val="24"/>
          <w:szCs w:val="24"/>
        </w:rPr>
        <w:pPrChange w:id="12032" w:author="Cristiano de Menezes Feu" w:date="2022-11-21T08:33:00Z">
          <w:pPr>
            <w:widowControl w:val="0"/>
            <w:pBdr>
              <w:top w:val="nil"/>
              <w:left w:val="nil"/>
              <w:bottom w:val="nil"/>
              <w:right w:val="nil"/>
              <w:between w:val="nil"/>
            </w:pBdr>
            <w:spacing w:before="170" w:after="113"/>
            <w:ind w:firstLine="0"/>
            <w:jc w:val="center"/>
          </w:pPr>
        </w:pPrChange>
      </w:pPr>
      <w:del w:id="12033" w:author="Cristiano de Menezes Feu" w:date="2022-11-21T08:33:00Z">
        <w:r w:rsidDel="00E631A1">
          <w:rPr>
            <w:rFonts w:ascii="ClearSans-Light" w:eastAsia="ClearSans-Light" w:hAnsi="ClearSans-Light" w:cs="ClearSans-Light"/>
            <w:color w:val="000000"/>
            <w:sz w:val="24"/>
            <w:szCs w:val="24"/>
          </w:rPr>
          <w:delText>CAPÍTULO III</w:delText>
        </w:r>
        <w:r w:rsidDel="00E631A1">
          <w:rPr>
            <w:rFonts w:ascii="ClearSans-Light" w:eastAsia="ClearSans-Light" w:hAnsi="ClearSans-Light" w:cs="ClearSans-Light"/>
            <w:color w:val="000000"/>
            <w:sz w:val="24"/>
            <w:szCs w:val="24"/>
          </w:rPr>
          <w:br/>
          <w:delText>DA VACÂNCIA</w:delText>
        </w:r>
      </w:del>
    </w:p>
    <w:p w14:paraId="000010DB" w14:textId="5FF647DB" w:rsidR="003D183A" w:rsidDel="00E631A1" w:rsidRDefault="008B7924" w:rsidP="00E631A1">
      <w:pPr>
        <w:widowControl w:val="0"/>
        <w:pBdr>
          <w:top w:val="nil"/>
          <w:left w:val="nil"/>
          <w:bottom w:val="nil"/>
          <w:right w:val="nil"/>
          <w:between w:val="nil"/>
        </w:pBdr>
        <w:ind w:firstLine="0"/>
        <w:jc w:val="center"/>
        <w:rPr>
          <w:del w:id="12034" w:author="Cristiano de Menezes Feu" w:date="2022-11-21T08:33:00Z"/>
          <w:color w:val="000000"/>
        </w:rPr>
        <w:pPrChange w:id="12035" w:author="Cristiano de Menezes Feu" w:date="2022-11-21T08:33:00Z">
          <w:pPr>
            <w:widowControl w:val="0"/>
            <w:pBdr>
              <w:top w:val="nil"/>
              <w:left w:val="nil"/>
              <w:bottom w:val="nil"/>
              <w:right w:val="nil"/>
              <w:between w:val="nil"/>
            </w:pBdr>
          </w:pPr>
        </w:pPrChange>
      </w:pPr>
      <w:del w:id="12036" w:author="Cristiano de Menezes Feu" w:date="2022-11-21T08:33:00Z">
        <w:r w:rsidDel="00E631A1">
          <w:rPr>
            <w:b/>
            <w:color w:val="000000"/>
          </w:rPr>
          <w:delText>Art. 238.</w:delText>
        </w:r>
        <w:r w:rsidDel="00E631A1">
          <w:rPr>
            <w:color w:val="000000"/>
          </w:rPr>
          <w:delText xml:space="preserve"> As vagas, na Câmara, verificar-se-ão em virtude de: </w:delText>
        </w:r>
      </w:del>
    </w:p>
    <w:p w14:paraId="000010DC" w14:textId="687E9A76" w:rsidR="003D183A" w:rsidDel="00E631A1" w:rsidRDefault="008B7924" w:rsidP="00E631A1">
      <w:pPr>
        <w:widowControl w:val="0"/>
        <w:pBdr>
          <w:top w:val="nil"/>
          <w:left w:val="nil"/>
          <w:bottom w:val="nil"/>
          <w:right w:val="nil"/>
          <w:between w:val="nil"/>
        </w:pBdr>
        <w:ind w:firstLine="0"/>
        <w:jc w:val="center"/>
        <w:rPr>
          <w:del w:id="12037" w:author="Cristiano de Menezes Feu" w:date="2022-11-21T08:33:00Z"/>
          <w:color w:val="000000"/>
        </w:rPr>
        <w:pPrChange w:id="12038" w:author="Cristiano de Menezes Feu" w:date="2022-11-21T08:33:00Z">
          <w:pPr>
            <w:widowControl w:val="0"/>
            <w:pBdr>
              <w:top w:val="nil"/>
              <w:left w:val="nil"/>
              <w:bottom w:val="nil"/>
              <w:right w:val="nil"/>
              <w:between w:val="nil"/>
            </w:pBdr>
          </w:pPr>
        </w:pPrChange>
      </w:pPr>
      <w:del w:id="12039" w:author="Cristiano de Menezes Feu" w:date="2022-11-21T08:33:00Z">
        <w:r w:rsidDel="00E631A1">
          <w:rPr>
            <w:color w:val="000000"/>
          </w:rPr>
          <w:delText xml:space="preserve">I - falecimento; </w:delText>
        </w:r>
      </w:del>
    </w:p>
    <w:p w14:paraId="000010DD" w14:textId="6B6D8B0A" w:rsidR="003D183A" w:rsidDel="00E631A1" w:rsidRDefault="008B7924" w:rsidP="00E631A1">
      <w:pPr>
        <w:widowControl w:val="0"/>
        <w:pBdr>
          <w:top w:val="nil"/>
          <w:left w:val="nil"/>
          <w:bottom w:val="nil"/>
          <w:right w:val="nil"/>
          <w:between w:val="nil"/>
        </w:pBdr>
        <w:spacing w:before="0" w:after="113"/>
        <w:ind w:left="567" w:firstLine="0"/>
        <w:jc w:val="center"/>
        <w:rPr>
          <w:del w:id="12040" w:author="Cristiano de Menezes Feu" w:date="2022-11-21T08:33:00Z"/>
          <w:color w:val="005583"/>
          <w:sz w:val="20"/>
          <w:szCs w:val="20"/>
        </w:rPr>
        <w:pPrChange w:id="12041" w:author="Cristiano de Menezes Feu" w:date="2022-11-21T08:33:00Z">
          <w:pPr>
            <w:widowControl w:val="0"/>
            <w:pBdr>
              <w:top w:val="nil"/>
              <w:left w:val="nil"/>
              <w:bottom w:val="nil"/>
              <w:right w:val="nil"/>
              <w:between w:val="nil"/>
            </w:pBdr>
            <w:spacing w:before="0" w:after="113"/>
            <w:ind w:left="567" w:firstLine="0"/>
          </w:pPr>
        </w:pPrChange>
      </w:pPr>
      <w:del w:id="12042" w:author="Cristiano de Menezes Feu" w:date="2022-11-21T08:33:00Z">
        <w:r w:rsidDel="00E631A1">
          <w:rPr>
            <w:color w:val="005583"/>
            <w:sz w:val="20"/>
            <w:szCs w:val="20"/>
          </w:rPr>
          <w:delText>Art. 17, VI, f.</w:delText>
        </w:r>
      </w:del>
    </w:p>
    <w:p w14:paraId="000010DE" w14:textId="7F0CA19D" w:rsidR="003D183A" w:rsidDel="00E631A1" w:rsidRDefault="008B7924" w:rsidP="00E631A1">
      <w:pPr>
        <w:widowControl w:val="0"/>
        <w:pBdr>
          <w:top w:val="nil"/>
          <w:left w:val="nil"/>
          <w:bottom w:val="nil"/>
          <w:right w:val="nil"/>
          <w:between w:val="nil"/>
        </w:pBdr>
        <w:ind w:firstLine="0"/>
        <w:jc w:val="center"/>
        <w:rPr>
          <w:del w:id="12043" w:author="Cristiano de Menezes Feu" w:date="2022-11-21T08:33:00Z"/>
          <w:rFonts w:ascii="ClearSans-Bold" w:eastAsia="ClearSans-Bold" w:hAnsi="ClearSans-Bold" w:cs="ClearSans-Bold"/>
          <w:b/>
          <w:color w:val="000000"/>
        </w:rPr>
        <w:pPrChange w:id="12044" w:author="Cristiano de Menezes Feu" w:date="2022-11-21T08:33:00Z">
          <w:pPr>
            <w:widowControl w:val="0"/>
            <w:pBdr>
              <w:top w:val="nil"/>
              <w:left w:val="nil"/>
              <w:bottom w:val="nil"/>
              <w:right w:val="nil"/>
              <w:between w:val="nil"/>
            </w:pBdr>
          </w:pPr>
        </w:pPrChange>
      </w:pPr>
      <w:del w:id="12045" w:author="Cristiano de Menezes Feu" w:date="2022-11-21T08:33:00Z">
        <w:r w:rsidDel="00E631A1">
          <w:rPr>
            <w:color w:val="000000"/>
          </w:rPr>
          <w:delText xml:space="preserve">II – renúncia; </w:delText>
        </w:r>
      </w:del>
    </w:p>
    <w:p w14:paraId="000010DF" w14:textId="14F8D7AC" w:rsidR="003D183A" w:rsidDel="00E631A1" w:rsidRDefault="008B7924" w:rsidP="00E631A1">
      <w:pPr>
        <w:widowControl w:val="0"/>
        <w:pBdr>
          <w:top w:val="nil"/>
          <w:left w:val="nil"/>
          <w:bottom w:val="nil"/>
          <w:right w:val="nil"/>
          <w:between w:val="nil"/>
        </w:pBdr>
        <w:spacing w:before="0" w:after="113"/>
        <w:ind w:left="567" w:firstLine="0"/>
        <w:jc w:val="center"/>
        <w:rPr>
          <w:del w:id="12046" w:author="Cristiano de Menezes Feu" w:date="2022-11-21T08:33:00Z"/>
          <w:color w:val="005583"/>
          <w:sz w:val="20"/>
          <w:szCs w:val="20"/>
        </w:rPr>
        <w:pPrChange w:id="12047" w:author="Cristiano de Menezes Feu" w:date="2022-11-21T08:33:00Z">
          <w:pPr>
            <w:widowControl w:val="0"/>
            <w:pBdr>
              <w:top w:val="nil"/>
              <w:left w:val="nil"/>
              <w:bottom w:val="nil"/>
              <w:right w:val="nil"/>
              <w:between w:val="nil"/>
            </w:pBdr>
            <w:spacing w:before="0" w:after="113"/>
            <w:ind w:left="567" w:firstLine="0"/>
          </w:pPr>
        </w:pPrChange>
      </w:pPr>
      <w:del w:id="12048" w:author="Cristiano de Menezes Feu" w:date="2022-11-21T08:33:00Z">
        <w:r w:rsidDel="00E631A1">
          <w:rPr>
            <w:color w:val="005583"/>
            <w:sz w:val="20"/>
            <w:szCs w:val="20"/>
          </w:rPr>
          <w:delText>Art. 17, VI, f.</w:delText>
        </w:r>
      </w:del>
    </w:p>
    <w:p w14:paraId="000010E0" w14:textId="48037318" w:rsidR="003D183A" w:rsidDel="00E631A1" w:rsidRDefault="008B7924" w:rsidP="00E631A1">
      <w:pPr>
        <w:widowControl w:val="0"/>
        <w:pBdr>
          <w:top w:val="nil"/>
          <w:left w:val="nil"/>
          <w:bottom w:val="nil"/>
          <w:right w:val="nil"/>
          <w:between w:val="nil"/>
        </w:pBdr>
        <w:ind w:firstLine="0"/>
        <w:jc w:val="center"/>
        <w:rPr>
          <w:del w:id="12049" w:author="Cristiano de Menezes Feu" w:date="2022-11-21T08:33:00Z"/>
          <w:color w:val="000000"/>
        </w:rPr>
        <w:pPrChange w:id="12050" w:author="Cristiano de Menezes Feu" w:date="2022-11-21T08:33:00Z">
          <w:pPr>
            <w:widowControl w:val="0"/>
            <w:pBdr>
              <w:top w:val="nil"/>
              <w:left w:val="nil"/>
              <w:bottom w:val="nil"/>
              <w:right w:val="nil"/>
              <w:between w:val="nil"/>
            </w:pBdr>
          </w:pPr>
        </w:pPrChange>
      </w:pPr>
      <w:del w:id="12051" w:author="Cristiano de Menezes Feu" w:date="2022-11-21T08:33:00Z">
        <w:r w:rsidDel="00E631A1">
          <w:rPr>
            <w:color w:val="000000"/>
          </w:rPr>
          <w:delText>III - perda de mandato.</w:delText>
        </w:r>
      </w:del>
    </w:p>
    <w:p w14:paraId="000010E1" w14:textId="3F02B1AD" w:rsidR="003D183A" w:rsidDel="00E631A1" w:rsidRDefault="008B7924" w:rsidP="00E631A1">
      <w:pPr>
        <w:widowControl w:val="0"/>
        <w:pBdr>
          <w:top w:val="nil"/>
          <w:left w:val="nil"/>
          <w:bottom w:val="nil"/>
          <w:right w:val="nil"/>
          <w:between w:val="nil"/>
        </w:pBdr>
        <w:spacing w:before="0" w:after="113"/>
        <w:ind w:left="567" w:firstLine="0"/>
        <w:jc w:val="center"/>
        <w:rPr>
          <w:del w:id="12052" w:author="Cristiano de Menezes Feu" w:date="2022-11-21T08:33:00Z"/>
          <w:color w:val="005583"/>
          <w:sz w:val="20"/>
          <w:szCs w:val="20"/>
        </w:rPr>
        <w:pPrChange w:id="12053" w:author="Cristiano de Menezes Feu" w:date="2022-11-21T08:33:00Z">
          <w:pPr>
            <w:widowControl w:val="0"/>
            <w:pBdr>
              <w:top w:val="nil"/>
              <w:left w:val="nil"/>
              <w:bottom w:val="nil"/>
              <w:right w:val="nil"/>
              <w:between w:val="nil"/>
            </w:pBdr>
            <w:spacing w:before="0" w:after="113"/>
            <w:ind w:left="567" w:firstLine="0"/>
          </w:pPr>
        </w:pPrChange>
      </w:pPr>
      <w:del w:id="12054" w:author="Cristiano de Menezes Feu" w:date="2022-11-21T08:33:00Z">
        <w:r w:rsidDel="00E631A1">
          <w:rPr>
            <w:color w:val="005583"/>
            <w:sz w:val="20"/>
            <w:szCs w:val="20"/>
          </w:rPr>
          <w:delText>Art. 109, III, a; art. 188, IV; art. 240.</w:delText>
        </w:r>
      </w:del>
    </w:p>
    <w:p w14:paraId="000010E2" w14:textId="12307246" w:rsidR="003D183A" w:rsidDel="00E631A1" w:rsidRDefault="008B7924" w:rsidP="00E631A1">
      <w:pPr>
        <w:widowControl w:val="0"/>
        <w:pBdr>
          <w:top w:val="nil"/>
          <w:left w:val="nil"/>
          <w:bottom w:val="nil"/>
          <w:right w:val="nil"/>
          <w:between w:val="nil"/>
        </w:pBdr>
        <w:ind w:firstLine="0"/>
        <w:jc w:val="center"/>
        <w:rPr>
          <w:del w:id="12055" w:author="Cristiano de Menezes Feu" w:date="2022-11-21T08:33:00Z"/>
          <w:color w:val="000000"/>
        </w:rPr>
        <w:pPrChange w:id="12056" w:author="Cristiano de Menezes Feu" w:date="2022-11-21T08:33:00Z">
          <w:pPr>
            <w:widowControl w:val="0"/>
            <w:pBdr>
              <w:top w:val="nil"/>
              <w:left w:val="nil"/>
              <w:bottom w:val="nil"/>
              <w:right w:val="nil"/>
              <w:between w:val="nil"/>
            </w:pBdr>
          </w:pPr>
        </w:pPrChange>
      </w:pPr>
      <w:del w:id="12057" w:author="Cristiano de Menezes Feu" w:date="2022-11-21T08:33:00Z">
        <w:r w:rsidDel="00E631A1">
          <w:rPr>
            <w:rFonts w:ascii="ClearSans-Bold" w:eastAsia="ClearSans-Bold" w:hAnsi="ClearSans-Bold" w:cs="ClearSans-Bold"/>
            <w:b/>
            <w:color w:val="000000"/>
          </w:rPr>
          <w:delText>Art. 239.</w:delText>
        </w:r>
        <w:r w:rsidDel="00E631A1">
          <w:rPr>
            <w:color w:val="000000"/>
          </w:rPr>
          <w:delText xml:space="preserve"> A declaração de renúncia do Deputado ao mandato deve ser dirigida por escrito à Mesa e independe de aprovação da Câmara, mas somente se tornará efetiva e irretratável depois de lida no expediente ou disponibilizada no Diário da </w:delText>
        </w:r>
        <w:r w:rsidDel="00E631A1">
          <w:rPr>
            <w:i/>
            <w:color w:val="000000"/>
          </w:rPr>
          <w:delText>Câmara dos Deputados</w:delText>
        </w:r>
        <w:r w:rsidDel="00E631A1">
          <w:rPr>
            <w:color w:val="000000"/>
          </w:rPr>
          <w:delText>, o que ocorrer primeiro.</w:delText>
        </w:r>
        <w:r w:rsidDel="00E631A1">
          <w:rPr>
            <w:color w:val="005583"/>
            <w:vertAlign w:val="superscript"/>
          </w:rPr>
          <w:footnoteReference w:id="468"/>
        </w:r>
      </w:del>
    </w:p>
    <w:p w14:paraId="000010E3" w14:textId="7F9614F0" w:rsidR="003D183A" w:rsidDel="00E631A1" w:rsidRDefault="008B7924" w:rsidP="00E631A1">
      <w:pPr>
        <w:widowControl w:val="0"/>
        <w:pBdr>
          <w:top w:val="nil"/>
          <w:left w:val="nil"/>
          <w:bottom w:val="nil"/>
          <w:right w:val="nil"/>
          <w:between w:val="nil"/>
        </w:pBdr>
        <w:ind w:firstLine="0"/>
        <w:jc w:val="center"/>
        <w:rPr>
          <w:del w:id="12061" w:author="Cristiano de Menezes Feu" w:date="2022-11-21T08:33:00Z"/>
          <w:color w:val="000000"/>
        </w:rPr>
        <w:pPrChange w:id="12062" w:author="Cristiano de Menezes Feu" w:date="2022-11-21T08:33:00Z">
          <w:pPr>
            <w:widowControl w:val="0"/>
            <w:pBdr>
              <w:top w:val="nil"/>
              <w:left w:val="nil"/>
              <w:bottom w:val="nil"/>
              <w:right w:val="nil"/>
              <w:between w:val="nil"/>
            </w:pBdr>
          </w:pPr>
        </w:pPrChange>
      </w:pPr>
      <w:del w:id="12063" w:author="Cristiano de Menezes Feu" w:date="2022-11-21T08:33:00Z">
        <w:r w:rsidDel="00E631A1">
          <w:rPr>
            <w:color w:val="000000"/>
          </w:rPr>
          <w:delText xml:space="preserve">§ 1º Considera-se também haver renunciado: </w:delText>
        </w:r>
      </w:del>
    </w:p>
    <w:p w14:paraId="000010E4" w14:textId="274B8FF1" w:rsidR="003D183A" w:rsidDel="00E631A1" w:rsidRDefault="008B7924" w:rsidP="00E631A1">
      <w:pPr>
        <w:widowControl w:val="0"/>
        <w:pBdr>
          <w:top w:val="nil"/>
          <w:left w:val="nil"/>
          <w:bottom w:val="nil"/>
          <w:right w:val="nil"/>
          <w:between w:val="nil"/>
        </w:pBdr>
        <w:ind w:firstLine="0"/>
        <w:jc w:val="center"/>
        <w:rPr>
          <w:del w:id="12064" w:author="Cristiano de Menezes Feu" w:date="2022-11-21T08:33:00Z"/>
          <w:color w:val="000000"/>
        </w:rPr>
        <w:pPrChange w:id="12065" w:author="Cristiano de Menezes Feu" w:date="2022-11-21T08:33:00Z">
          <w:pPr>
            <w:widowControl w:val="0"/>
            <w:pBdr>
              <w:top w:val="nil"/>
              <w:left w:val="nil"/>
              <w:bottom w:val="nil"/>
              <w:right w:val="nil"/>
              <w:between w:val="nil"/>
            </w:pBdr>
          </w:pPr>
        </w:pPrChange>
      </w:pPr>
      <w:del w:id="12066" w:author="Cristiano de Menezes Feu" w:date="2022-11-21T08:33:00Z">
        <w:r w:rsidDel="00E631A1">
          <w:rPr>
            <w:color w:val="000000"/>
          </w:rPr>
          <w:delText xml:space="preserve">I - o Deputado que não prestar compromisso no prazo estabelecido neste Regimento; </w:delText>
        </w:r>
      </w:del>
    </w:p>
    <w:p w14:paraId="000010E5" w14:textId="0F822909" w:rsidR="003D183A" w:rsidDel="00E631A1" w:rsidRDefault="008B7924" w:rsidP="00E631A1">
      <w:pPr>
        <w:widowControl w:val="0"/>
        <w:pBdr>
          <w:top w:val="nil"/>
          <w:left w:val="nil"/>
          <w:bottom w:val="nil"/>
          <w:right w:val="nil"/>
          <w:between w:val="nil"/>
        </w:pBdr>
        <w:spacing w:before="0" w:after="113"/>
        <w:ind w:left="567" w:firstLine="0"/>
        <w:jc w:val="center"/>
        <w:rPr>
          <w:del w:id="12067" w:author="Cristiano de Menezes Feu" w:date="2022-11-21T08:33:00Z"/>
          <w:color w:val="005583"/>
          <w:sz w:val="20"/>
          <w:szCs w:val="20"/>
        </w:rPr>
        <w:pPrChange w:id="12068" w:author="Cristiano de Menezes Feu" w:date="2022-11-21T08:33:00Z">
          <w:pPr>
            <w:widowControl w:val="0"/>
            <w:pBdr>
              <w:top w:val="nil"/>
              <w:left w:val="nil"/>
              <w:bottom w:val="nil"/>
              <w:right w:val="nil"/>
              <w:between w:val="nil"/>
            </w:pBdr>
            <w:spacing w:before="0" w:after="113"/>
            <w:ind w:left="567" w:firstLine="0"/>
          </w:pPr>
        </w:pPrChange>
      </w:pPr>
      <w:del w:id="12069" w:author="Cristiano de Menezes Feu" w:date="2022-11-21T08:33:00Z">
        <w:r w:rsidDel="00E631A1">
          <w:rPr>
            <w:color w:val="005583"/>
            <w:sz w:val="20"/>
            <w:szCs w:val="20"/>
          </w:rPr>
          <w:delText>Art. 4º, §§ 3º, 4º e 8º.</w:delText>
        </w:r>
      </w:del>
    </w:p>
    <w:p w14:paraId="000010E6" w14:textId="2A3BE49D" w:rsidR="003D183A" w:rsidDel="00E631A1" w:rsidRDefault="008B7924" w:rsidP="00E631A1">
      <w:pPr>
        <w:widowControl w:val="0"/>
        <w:pBdr>
          <w:top w:val="nil"/>
          <w:left w:val="nil"/>
          <w:bottom w:val="nil"/>
          <w:right w:val="nil"/>
          <w:between w:val="nil"/>
        </w:pBdr>
        <w:ind w:firstLine="0"/>
        <w:jc w:val="center"/>
        <w:rPr>
          <w:del w:id="12070" w:author="Cristiano de Menezes Feu" w:date="2022-11-21T08:33:00Z"/>
          <w:color w:val="000000"/>
        </w:rPr>
        <w:pPrChange w:id="12071" w:author="Cristiano de Menezes Feu" w:date="2022-11-21T08:33:00Z">
          <w:pPr>
            <w:widowControl w:val="0"/>
            <w:pBdr>
              <w:top w:val="nil"/>
              <w:left w:val="nil"/>
              <w:bottom w:val="nil"/>
              <w:right w:val="nil"/>
              <w:between w:val="nil"/>
            </w:pBdr>
          </w:pPr>
        </w:pPrChange>
      </w:pPr>
      <w:del w:id="12072" w:author="Cristiano de Menezes Feu" w:date="2022-11-21T08:33:00Z">
        <w:r w:rsidDel="00E631A1">
          <w:rPr>
            <w:color w:val="000000"/>
          </w:rPr>
          <w:delText>II - o Suplente que, convocado, não se apresentar para entrar em exercício no prazo regimental.</w:delText>
        </w:r>
      </w:del>
    </w:p>
    <w:p w14:paraId="000010E7" w14:textId="572527E5" w:rsidR="003D183A" w:rsidDel="00E631A1" w:rsidRDefault="008B7924" w:rsidP="00E631A1">
      <w:pPr>
        <w:widowControl w:val="0"/>
        <w:pBdr>
          <w:top w:val="nil"/>
          <w:left w:val="nil"/>
          <w:bottom w:val="nil"/>
          <w:right w:val="nil"/>
          <w:between w:val="nil"/>
        </w:pBdr>
        <w:spacing w:before="0" w:after="113"/>
        <w:ind w:left="567" w:firstLine="0"/>
        <w:jc w:val="center"/>
        <w:rPr>
          <w:del w:id="12073" w:author="Cristiano de Menezes Feu" w:date="2022-11-21T08:33:00Z"/>
          <w:color w:val="005583"/>
          <w:sz w:val="20"/>
          <w:szCs w:val="20"/>
        </w:rPr>
        <w:pPrChange w:id="12074" w:author="Cristiano de Menezes Feu" w:date="2022-11-21T08:33:00Z">
          <w:pPr>
            <w:widowControl w:val="0"/>
            <w:pBdr>
              <w:top w:val="nil"/>
              <w:left w:val="nil"/>
              <w:bottom w:val="nil"/>
              <w:right w:val="nil"/>
              <w:between w:val="nil"/>
            </w:pBdr>
            <w:spacing w:before="0" w:after="113"/>
            <w:ind w:left="567" w:firstLine="0"/>
          </w:pPr>
        </w:pPrChange>
      </w:pPr>
      <w:del w:id="12075" w:author="Cristiano de Menezes Feu" w:date="2022-11-21T08:33:00Z">
        <w:r w:rsidDel="00E631A1">
          <w:rPr>
            <w:color w:val="005583"/>
            <w:sz w:val="20"/>
            <w:szCs w:val="20"/>
          </w:rPr>
          <w:delText>Art. 4º, § 6º, III.</w:delText>
        </w:r>
      </w:del>
    </w:p>
    <w:p w14:paraId="000010E8" w14:textId="701BB078" w:rsidR="003D183A" w:rsidDel="00E631A1" w:rsidRDefault="008B7924" w:rsidP="00E631A1">
      <w:pPr>
        <w:widowControl w:val="0"/>
        <w:pBdr>
          <w:top w:val="nil"/>
          <w:left w:val="nil"/>
          <w:bottom w:val="nil"/>
          <w:right w:val="nil"/>
          <w:between w:val="nil"/>
        </w:pBdr>
        <w:ind w:firstLine="0"/>
        <w:jc w:val="center"/>
        <w:rPr>
          <w:del w:id="12076" w:author="Cristiano de Menezes Feu" w:date="2022-11-21T08:33:00Z"/>
          <w:rFonts w:ascii="ClearSans-Bold" w:eastAsia="ClearSans-Bold" w:hAnsi="ClearSans-Bold" w:cs="ClearSans-Bold"/>
          <w:b/>
          <w:color w:val="000000"/>
        </w:rPr>
        <w:pPrChange w:id="12077" w:author="Cristiano de Menezes Feu" w:date="2022-11-21T08:33:00Z">
          <w:pPr>
            <w:widowControl w:val="0"/>
            <w:pBdr>
              <w:top w:val="nil"/>
              <w:left w:val="nil"/>
              <w:bottom w:val="nil"/>
              <w:right w:val="nil"/>
              <w:between w:val="nil"/>
            </w:pBdr>
          </w:pPr>
        </w:pPrChange>
      </w:pPr>
      <w:del w:id="12078" w:author="Cristiano de Menezes Feu" w:date="2022-11-21T08:33:00Z">
        <w:r w:rsidDel="00E631A1">
          <w:rPr>
            <w:color w:val="000000"/>
          </w:rPr>
          <w:delText>§ 2º A vacância, nos casos de renúncia, será declarada em sessão pelo Presidente.</w:delText>
        </w:r>
      </w:del>
    </w:p>
    <w:p w14:paraId="000010E9" w14:textId="55110638" w:rsidR="003D183A" w:rsidDel="00E631A1" w:rsidRDefault="008B7924" w:rsidP="00E631A1">
      <w:pPr>
        <w:widowControl w:val="0"/>
        <w:pBdr>
          <w:top w:val="nil"/>
          <w:left w:val="nil"/>
          <w:bottom w:val="nil"/>
          <w:right w:val="nil"/>
          <w:between w:val="nil"/>
        </w:pBdr>
        <w:spacing w:before="0" w:after="113"/>
        <w:ind w:left="567" w:firstLine="0"/>
        <w:jc w:val="center"/>
        <w:rPr>
          <w:del w:id="12079" w:author="Cristiano de Menezes Feu" w:date="2022-11-21T08:33:00Z"/>
          <w:color w:val="005583"/>
          <w:sz w:val="20"/>
          <w:szCs w:val="20"/>
        </w:rPr>
        <w:pPrChange w:id="12080" w:author="Cristiano de Menezes Feu" w:date="2022-11-21T08:33:00Z">
          <w:pPr>
            <w:widowControl w:val="0"/>
            <w:pBdr>
              <w:top w:val="nil"/>
              <w:left w:val="nil"/>
              <w:bottom w:val="nil"/>
              <w:right w:val="nil"/>
              <w:between w:val="nil"/>
            </w:pBdr>
            <w:spacing w:before="0" w:after="113"/>
            <w:ind w:left="567" w:firstLine="0"/>
          </w:pPr>
        </w:pPrChange>
      </w:pPr>
      <w:del w:id="12081" w:author="Cristiano de Menezes Feu" w:date="2022-11-21T08:33:00Z">
        <w:r w:rsidDel="00E631A1">
          <w:rPr>
            <w:color w:val="005583"/>
            <w:sz w:val="20"/>
            <w:szCs w:val="20"/>
          </w:rPr>
          <w:delText>Art. 17, VI, f.</w:delText>
        </w:r>
      </w:del>
    </w:p>
    <w:p w14:paraId="000010EA" w14:textId="3F8DBEBF" w:rsidR="003D183A" w:rsidDel="00E631A1" w:rsidRDefault="008B7924" w:rsidP="00E631A1">
      <w:pPr>
        <w:widowControl w:val="0"/>
        <w:pBdr>
          <w:top w:val="nil"/>
          <w:left w:val="nil"/>
          <w:bottom w:val="nil"/>
          <w:right w:val="nil"/>
          <w:between w:val="nil"/>
        </w:pBdr>
        <w:ind w:firstLine="0"/>
        <w:jc w:val="center"/>
        <w:rPr>
          <w:del w:id="12082" w:author="Cristiano de Menezes Feu" w:date="2022-11-21T08:33:00Z"/>
          <w:color w:val="000000"/>
        </w:rPr>
        <w:pPrChange w:id="12083" w:author="Cristiano de Menezes Feu" w:date="2022-11-21T08:33:00Z">
          <w:pPr>
            <w:widowControl w:val="0"/>
            <w:pBdr>
              <w:top w:val="nil"/>
              <w:left w:val="nil"/>
              <w:bottom w:val="nil"/>
              <w:right w:val="nil"/>
              <w:between w:val="nil"/>
            </w:pBdr>
          </w:pPr>
        </w:pPrChange>
      </w:pPr>
      <w:del w:id="12084" w:author="Cristiano de Menezes Feu" w:date="2022-11-21T08:33:00Z">
        <w:r w:rsidDel="00E631A1">
          <w:rPr>
            <w:b/>
            <w:color w:val="000000"/>
          </w:rPr>
          <w:delText>Art. 240.</w:delText>
        </w:r>
        <w:r w:rsidDel="00E631A1">
          <w:rPr>
            <w:color w:val="000000"/>
          </w:rPr>
          <w:delText xml:space="preserve"> Perde o mandato o Deputado: </w:delText>
        </w:r>
      </w:del>
    </w:p>
    <w:p w14:paraId="000010EB" w14:textId="6CED9655" w:rsidR="003D183A" w:rsidDel="00E631A1" w:rsidRDefault="008B7924" w:rsidP="00E631A1">
      <w:pPr>
        <w:widowControl w:val="0"/>
        <w:pBdr>
          <w:top w:val="nil"/>
          <w:left w:val="nil"/>
          <w:bottom w:val="nil"/>
          <w:right w:val="nil"/>
          <w:between w:val="nil"/>
        </w:pBdr>
        <w:ind w:firstLine="0"/>
        <w:jc w:val="center"/>
        <w:rPr>
          <w:del w:id="12085" w:author="Cristiano de Menezes Feu" w:date="2022-11-21T08:33:00Z"/>
          <w:color w:val="005583"/>
          <w:vertAlign w:val="superscript"/>
        </w:rPr>
        <w:pPrChange w:id="12086" w:author="Cristiano de Menezes Feu" w:date="2022-11-21T08:33:00Z">
          <w:pPr>
            <w:widowControl w:val="0"/>
            <w:pBdr>
              <w:top w:val="nil"/>
              <w:left w:val="nil"/>
              <w:bottom w:val="nil"/>
              <w:right w:val="nil"/>
              <w:between w:val="nil"/>
            </w:pBdr>
          </w:pPr>
        </w:pPrChange>
      </w:pPr>
      <w:del w:id="12087" w:author="Cristiano de Menezes Feu" w:date="2022-11-21T08:33:00Z">
        <w:r w:rsidDel="00E631A1">
          <w:rPr>
            <w:color w:val="000000"/>
          </w:rPr>
          <w:delText>I - que infringir qualquer das proibições constantes do art. 54 da Constituição Federal;</w:delText>
        </w:r>
        <w:r w:rsidDel="00E631A1">
          <w:rPr>
            <w:color w:val="005583"/>
            <w:vertAlign w:val="superscript"/>
          </w:rPr>
          <w:footnoteReference w:id="469"/>
        </w:r>
      </w:del>
    </w:p>
    <w:p w14:paraId="000010EC" w14:textId="1939FA6C" w:rsidR="003D183A" w:rsidDel="00E631A1" w:rsidRDefault="008B7924" w:rsidP="00E631A1">
      <w:pPr>
        <w:widowControl w:val="0"/>
        <w:pBdr>
          <w:top w:val="nil"/>
          <w:left w:val="nil"/>
          <w:bottom w:val="nil"/>
          <w:right w:val="nil"/>
          <w:between w:val="nil"/>
        </w:pBdr>
        <w:ind w:firstLine="0"/>
        <w:jc w:val="center"/>
        <w:rPr>
          <w:del w:id="12091" w:author="Cristiano de Menezes Feu" w:date="2022-11-21T08:33:00Z"/>
          <w:color w:val="000000"/>
        </w:rPr>
        <w:pPrChange w:id="12092" w:author="Cristiano de Menezes Feu" w:date="2022-11-21T08:33:00Z">
          <w:pPr>
            <w:widowControl w:val="0"/>
            <w:pBdr>
              <w:top w:val="nil"/>
              <w:left w:val="nil"/>
              <w:bottom w:val="nil"/>
              <w:right w:val="nil"/>
              <w:between w:val="nil"/>
            </w:pBdr>
          </w:pPr>
        </w:pPrChange>
      </w:pPr>
      <w:del w:id="12093" w:author="Cristiano de Menezes Feu" w:date="2022-11-21T08:33:00Z">
        <w:r w:rsidDel="00E631A1">
          <w:rPr>
            <w:color w:val="000000"/>
          </w:rPr>
          <w:delText>II - cujo procedimento for declarado incompatível com o decoro parlamentar;</w:delText>
        </w:r>
      </w:del>
    </w:p>
    <w:p w14:paraId="000010ED" w14:textId="61E7692A" w:rsidR="003D183A" w:rsidDel="00E631A1" w:rsidRDefault="008B7924" w:rsidP="00E631A1">
      <w:pPr>
        <w:widowControl w:val="0"/>
        <w:pBdr>
          <w:top w:val="nil"/>
          <w:left w:val="nil"/>
          <w:bottom w:val="nil"/>
          <w:right w:val="nil"/>
          <w:between w:val="nil"/>
        </w:pBdr>
        <w:spacing w:before="0" w:after="113"/>
        <w:ind w:left="567" w:firstLine="0"/>
        <w:jc w:val="center"/>
        <w:rPr>
          <w:del w:id="12094" w:author="Cristiano de Menezes Feu" w:date="2022-11-21T08:33:00Z"/>
          <w:color w:val="005583"/>
          <w:sz w:val="20"/>
          <w:szCs w:val="20"/>
        </w:rPr>
        <w:pPrChange w:id="12095" w:author="Cristiano de Menezes Feu" w:date="2022-11-21T08:33:00Z">
          <w:pPr>
            <w:widowControl w:val="0"/>
            <w:pBdr>
              <w:top w:val="nil"/>
              <w:left w:val="nil"/>
              <w:bottom w:val="nil"/>
              <w:right w:val="nil"/>
              <w:between w:val="nil"/>
            </w:pBdr>
            <w:spacing w:before="0" w:after="113"/>
            <w:ind w:left="567" w:firstLine="0"/>
          </w:pPr>
        </w:pPrChange>
      </w:pPr>
      <w:del w:id="12096" w:author="Cristiano de Menezes Feu" w:date="2022-11-21T08:33:00Z">
        <w:r w:rsidDel="00E631A1">
          <w:rPr>
            <w:color w:val="005583"/>
            <w:sz w:val="20"/>
            <w:szCs w:val="20"/>
          </w:rPr>
          <w:delText>Art. 244.</w:delText>
        </w:r>
      </w:del>
    </w:p>
    <w:p w14:paraId="000010EE" w14:textId="389E366B" w:rsidR="003D183A" w:rsidDel="00E631A1" w:rsidRDefault="008B7924" w:rsidP="00E631A1">
      <w:pPr>
        <w:widowControl w:val="0"/>
        <w:pBdr>
          <w:top w:val="nil"/>
          <w:left w:val="nil"/>
          <w:bottom w:val="nil"/>
          <w:right w:val="nil"/>
          <w:between w:val="nil"/>
        </w:pBdr>
        <w:ind w:firstLine="0"/>
        <w:jc w:val="center"/>
        <w:rPr>
          <w:del w:id="12097" w:author="Cristiano de Menezes Feu" w:date="2022-11-21T08:33:00Z"/>
          <w:color w:val="000000"/>
        </w:rPr>
        <w:pPrChange w:id="12098" w:author="Cristiano de Menezes Feu" w:date="2022-11-21T08:33:00Z">
          <w:pPr>
            <w:widowControl w:val="0"/>
            <w:pBdr>
              <w:top w:val="nil"/>
              <w:left w:val="nil"/>
              <w:bottom w:val="nil"/>
              <w:right w:val="nil"/>
              <w:between w:val="nil"/>
            </w:pBdr>
          </w:pPr>
        </w:pPrChange>
      </w:pPr>
      <w:del w:id="12099" w:author="Cristiano de Menezes Feu" w:date="2022-11-21T08:33:00Z">
        <w:r w:rsidDel="00E631A1">
          <w:rPr>
            <w:color w:val="000000"/>
          </w:rPr>
          <w:delText xml:space="preserve">III - que deixar de comparecer, em cada sessão legislativa ordinária, à terça parte das sessões ordinárias da Câmara, salvo licença ou missão autorizada; </w:delText>
        </w:r>
      </w:del>
    </w:p>
    <w:p w14:paraId="000010EF" w14:textId="4BFAA443" w:rsidR="003D183A" w:rsidDel="00E631A1" w:rsidRDefault="008B7924" w:rsidP="00E631A1">
      <w:pPr>
        <w:widowControl w:val="0"/>
        <w:pBdr>
          <w:top w:val="nil"/>
          <w:left w:val="nil"/>
          <w:bottom w:val="nil"/>
          <w:right w:val="nil"/>
          <w:between w:val="nil"/>
        </w:pBdr>
        <w:spacing w:before="0" w:after="113"/>
        <w:ind w:left="567" w:firstLine="0"/>
        <w:jc w:val="center"/>
        <w:rPr>
          <w:del w:id="12100" w:author="Cristiano de Menezes Feu" w:date="2022-11-21T08:33:00Z"/>
          <w:color w:val="005583"/>
          <w:sz w:val="20"/>
          <w:szCs w:val="20"/>
        </w:rPr>
        <w:pPrChange w:id="12101" w:author="Cristiano de Menezes Feu" w:date="2022-11-21T08:33:00Z">
          <w:pPr>
            <w:widowControl w:val="0"/>
            <w:pBdr>
              <w:top w:val="nil"/>
              <w:left w:val="nil"/>
              <w:bottom w:val="nil"/>
              <w:right w:val="nil"/>
              <w:between w:val="nil"/>
            </w:pBdr>
            <w:spacing w:before="0" w:after="113"/>
            <w:ind w:left="567" w:firstLine="0"/>
          </w:pPr>
        </w:pPrChange>
      </w:pPr>
      <w:del w:id="12102" w:author="Cristiano de Menezes Feu" w:date="2022-11-21T08:33:00Z">
        <w:r w:rsidDel="00E631A1">
          <w:rPr>
            <w:color w:val="005583"/>
            <w:sz w:val="20"/>
            <w:szCs w:val="20"/>
          </w:rPr>
          <w:delText>Art. 38 e parágrafo único; art. 65, II, a.</w:delText>
        </w:r>
      </w:del>
    </w:p>
    <w:p w14:paraId="000010F0" w14:textId="5ADFA600" w:rsidR="003D183A" w:rsidDel="00E631A1" w:rsidRDefault="008B7924" w:rsidP="00E631A1">
      <w:pPr>
        <w:widowControl w:val="0"/>
        <w:pBdr>
          <w:top w:val="nil"/>
          <w:left w:val="nil"/>
          <w:bottom w:val="nil"/>
          <w:right w:val="nil"/>
          <w:between w:val="nil"/>
        </w:pBdr>
        <w:ind w:firstLine="0"/>
        <w:jc w:val="center"/>
        <w:rPr>
          <w:del w:id="12103" w:author="Cristiano de Menezes Feu" w:date="2022-11-21T08:33:00Z"/>
          <w:color w:val="005583"/>
          <w:vertAlign w:val="superscript"/>
        </w:rPr>
        <w:pPrChange w:id="12104" w:author="Cristiano de Menezes Feu" w:date="2022-11-21T08:33:00Z">
          <w:pPr>
            <w:widowControl w:val="0"/>
            <w:pBdr>
              <w:top w:val="nil"/>
              <w:left w:val="nil"/>
              <w:bottom w:val="nil"/>
              <w:right w:val="nil"/>
              <w:between w:val="nil"/>
            </w:pBdr>
          </w:pPr>
        </w:pPrChange>
      </w:pPr>
      <w:del w:id="12105" w:author="Cristiano de Menezes Feu" w:date="2022-11-21T08:33:00Z">
        <w:r w:rsidDel="00E631A1">
          <w:rPr>
            <w:color w:val="000000"/>
          </w:rPr>
          <w:delText>IV - que perder ou tiver suspensos os direitos políticos;</w:delText>
        </w:r>
        <w:r w:rsidDel="00E631A1">
          <w:rPr>
            <w:color w:val="005583"/>
            <w:vertAlign w:val="superscript"/>
          </w:rPr>
          <w:footnoteReference w:id="470"/>
        </w:r>
      </w:del>
    </w:p>
    <w:p w14:paraId="000010F1" w14:textId="2393E5BA" w:rsidR="003D183A" w:rsidDel="00E631A1" w:rsidRDefault="008B7924" w:rsidP="00E631A1">
      <w:pPr>
        <w:widowControl w:val="0"/>
        <w:pBdr>
          <w:top w:val="nil"/>
          <w:left w:val="nil"/>
          <w:bottom w:val="nil"/>
          <w:right w:val="nil"/>
          <w:between w:val="nil"/>
        </w:pBdr>
        <w:ind w:firstLine="0"/>
        <w:jc w:val="center"/>
        <w:rPr>
          <w:del w:id="12109" w:author="Cristiano de Menezes Feu" w:date="2022-11-21T08:33:00Z"/>
          <w:color w:val="005583"/>
          <w:vertAlign w:val="superscript"/>
        </w:rPr>
        <w:pPrChange w:id="12110" w:author="Cristiano de Menezes Feu" w:date="2022-11-21T08:33:00Z">
          <w:pPr>
            <w:widowControl w:val="0"/>
            <w:pBdr>
              <w:top w:val="nil"/>
              <w:left w:val="nil"/>
              <w:bottom w:val="nil"/>
              <w:right w:val="nil"/>
              <w:between w:val="nil"/>
            </w:pBdr>
          </w:pPr>
        </w:pPrChange>
      </w:pPr>
      <w:del w:id="12111" w:author="Cristiano de Menezes Feu" w:date="2022-11-21T08:33:00Z">
        <w:r w:rsidDel="00E631A1">
          <w:rPr>
            <w:color w:val="000000"/>
          </w:rPr>
          <w:delText>V - quando o decretar a Justiça Eleitoral, nos casos previstos na Constituição Federal;</w:delText>
        </w:r>
        <w:r w:rsidDel="00E631A1">
          <w:rPr>
            <w:color w:val="005583"/>
            <w:vertAlign w:val="superscript"/>
          </w:rPr>
          <w:footnoteReference w:id="471"/>
        </w:r>
      </w:del>
    </w:p>
    <w:p w14:paraId="000010F2" w14:textId="76912681" w:rsidR="003D183A" w:rsidDel="00E631A1" w:rsidRDefault="008B7924" w:rsidP="00E631A1">
      <w:pPr>
        <w:widowControl w:val="0"/>
        <w:pBdr>
          <w:top w:val="nil"/>
          <w:left w:val="nil"/>
          <w:bottom w:val="nil"/>
          <w:right w:val="nil"/>
          <w:between w:val="nil"/>
        </w:pBdr>
        <w:ind w:firstLine="0"/>
        <w:jc w:val="center"/>
        <w:rPr>
          <w:del w:id="12115" w:author="Cristiano de Menezes Feu" w:date="2022-11-21T08:33:00Z"/>
          <w:b/>
          <w:color w:val="000000"/>
        </w:rPr>
        <w:pPrChange w:id="12116" w:author="Cristiano de Menezes Feu" w:date="2022-11-21T08:33:00Z">
          <w:pPr>
            <w:widowControl w:val="0"/>
            <w:pBdr>
              <w:top w:val="nil"/>
              <w:left w:val="nil"/>
              <w:bottom w:val="nil"/>
              <w:right w:val="nil"/>
              <w:between w:val="nil"/>
            </w:pBdr>
          </w:pPr>
        </w:pPrChange>
      </w:pPr>
      <w:del w:id="12117" w:author="Cristiano de Menezes Feu" w:date="2022-11-21T08:33:00Z">
        <w:r w:rsidDel="00E631A1">
          <w:rPr>
            <w:color w:val="000000"/>
          </w:rPr>
          <w:delText>VI - que sofrer condenação criminal em sentença transitada em julgado.</w:delText>
        </w:r>
        <w:r w:rsidDel="00E631A1">
          <w:rPr>
            <w:color w:val="005583"/>
            <w:vertAlign w:val="superscript"/>
          </w:rPr>
          <w:footnoteReference w:id="472"/>
        </w:r>
      </w:del>
    </w:p>
    <w:p w14:paraId="000010F3" w14:textId="47EB2A6A" w:rsidR="003D183A" w:rsidDel="00E631A1" w:rsidRDefault="008B7924" w:rsidP="00E631A1">
      <w:pPr>
        <w:widowControl w:val="0"/>
        <w:pBdr>
          <w:top w:val="nil"/>
          <w:left w:val="nil"/>
          <w:bottom w:val="nil"/>
          <w:right w:val="nil"/>
          <w:between w:val="nil"/>
        </w:pBdr>
        <w:spacing w:before="0" w:after="113"/>
        <w:ind w:left="567" w:firstLine="0"/>
        <w:jc w:val="center"/>
        <w:rPr>
          <w:del w:id="12121" w:author="Cristiano de Menezes Feu" w:date="2022-11-21T08:33:00Z"/>
          <w:color w:val="005583"/>
          <w:sz w:val="20"/>
          <w:szCs w:val="20"/>
        </w:rPr>
        <w:pPrChange w:id="12122" w:author="Cristiano de Menezes Feu" w:date="2022-11-21T08:33:00Z">
          <w:pPr>
            <w:widowControl w:val="0"/>
            <w:pBdr>
              <w:top w:val="nil"/>
              <w:left w:val="nil"/>
              <w:bottom w:val="nil"/>
              <w:right w:val="nil"/>
              <w:between w:val="nil"/>
            </w:pBdr>
            <w:spacing w:before="0" w:after="113"/>
            <w:ind w:left="567" w:firstLine="0"/>
          </w:pPr>
        </w:pPrChange>
      </w:pPr>
      <w:del w:id="12123" w:author="Cristiano de Menezes Feu" w:date="2022-11-21T08:33:00Z">
        <w:r w:rsidDel="00E631A1">
          <w:rPr>
            <w:b/>
            <w:color w:val="005583"/>
            <w:sz w:val="20"/>
            <w:szCs w:val="20"/>
          </w:rPr>
          <w:delText>QO</w:delText>
        </w:r>
        <w:r w:rsidDel="00E631A1">
          <w:rPr>
            <w:color w:val="005583"/>
            <w:sz w:val="20"/>
            <w:szCs w:val="20"/>
          </w:rPr>
          <w:delText xml:space="preserve"> 346/2013 </w:delText>
        </w:r>
        <w:r w:rsidDel="00E631A1">
          <w:rPr>
            <w:color w:val="005583"/>
            <w:sz w:val="20"/>
            <w:szCs w:val="20"/>
            <w:vertAlign w:val="superscript"/>
          </w:rPr>
          <w:footnoteReference w:id="473"/>
        </w:r>
        <w:r w:rsidDel="00E631A1">
          <w:rPr>
            <w:color w:val="005583"/>
            <w:sz w:val="20"/>
            <w:szCs w:val="20"/>
          </w:rPr>
          <w:delText xml:space="preserve"> – Mesmo no caso de condenação criminal em sentença transitada em julgado, a perda do mandato parlamentar somente será declarada após aprovada pelo Plenário, observado o rito previsto no art. 55, inciso VI e § 2º, da Constituição Federal, c/c art. 240, §§ 1º e 3º, do Regimento Interno da Câmara dos Deputados. </w:delText>
        </w:r>
      </w:del>
    </w:p>
    <w:p w14:paraId="000010F4" w14:textId="4CE9A24A" w:rsidR="003D183A" w:rsidDel="00E631A1" w:rsidRDefault="008B7924" w:rsidP="00E631A1">
      <w:pPr>
        <w:widowControl w:val="0"/>
        <w:pBdr>
          <w:top w:val="nil"/>
          <w:left w:val="nil"/>
          <w:bottom w:val="nil"/>
          <w:right w:val="nil"/>
          <w:between w:val="nil"/>
        </w:pBdr>
        <w:ind w:firstLine="0"/>
        <w:jc w:val="center"/>
        <w:rPr>
          <w:del w:id="12127" w:author="Cristiano de Menezes Feu" w:date="2022-11-21T08:33:00Z"/>
          <w:color w:val="005583"/>
          <w:vertAlign w:val="superscript"/>
        </w:rPr>
        <w:pPrChange w:id="12128" w:author="Cristiano de Menezes Feu" w:date="2022-11-21T08:33:00Z">
          <w:pPr>
            <w:widowControl w:val="0"/>
            <w:pBdr>
              <w:top w:val="nil"/>
              <w:left w:val="nil"/>
              <w:bottom w:val="nil"/>
              <w:right w:val="nil"/>
              <w:between w:val="nil"/>
            </w:pBdr>
          </w:pPr>
        </w:pPrChange>
      </w:pPr>
      <w:del w:id="12129" w:author="Cristiano de Menezes Feu" w:date="2022-11-21T08:33:00Z">
        <w:r w:rsidDel="00E631A1">
          <w:rPr>
            <w:color w:val="000000"/>
          </w:rPr>
          <w:delText>§ 1º Nos casos dos incisos I, II e VI, a perda do mandato será decidida pela Câmara dos Deputados, em votação ostensiva e por maioria absoluta de seus membros, mediante provocação da Mesa ou de Partido com representação no Congresso Nacional, assegurada ampla defesa.</w:delText>
        </w:r>
        <w:r w:rsidDel="00E631A1">
          <w:rPr>
            <w:color w:val="005583"/>
            <w:vertAlign w:val="superscript"/>
          </w:rPr>
          <w:footnoteReference w:id="474"/>
        </w:r>
      </w:del>
    </w:p>
    <w:p w14:paraId="000010F5" w14:textId="341E98CC" w:rsidR="003D183A" w:rsidDel="00E631A1" w:rsidRDefault="008B7924" w:rsidP="00E631A1">
      <w:pPr>
        <w:widowControl w:val="0"/>
        <w:pBdr>
          <w:top w:val="nil"/>
          <w:left w:val="nil"/>
          <w:bottom w:val="nil"/>
          <w:right w:val="nil"/>
          <w:between w:val="nil"/>
        </w:pBdr>
        <w:ind w:firstLine="0"/>
        <w:jc w:val="center"/>
        <w:rPr>
          <w:del w:id="12133" w:author="Cristiano de Menezes Feu" w:date="2022-11-21T08:33:00Z"/>
          <w:b/>
          <w:color w:val="005583"/>
          <w:sz w:val="20"/>
          <w:szCs w:val="20"/>
        </w:rPr>
        <w:pPrChange w:id="12134" w:author="Cristiano de Menezes Feu" w:date="2022-11-21T08:33:00Z">
          <w:pPr>
            <w:widowControl w:val="0"/>
            <w:pBdr>
              <w:top w:val="nil"/>
              <w:left w:val="nil"/>
              <w:bottom w:val="nil"/>
              <w:right w:val="nil"/>
              <w:between w:val="nil"/>
            </w:pBdr>
          </w:pPr>
        </w:pPrChange>
      </w:pPr>
      <w:del w:id="12135" w:author="Cristiano de Menezes Feu" w:date="2022-11-21T08:33:00Z">
        <w:r w:rsidDel="00E631A1">
          <w:rPr>
            <w:color w:val="000000"/>
          </w:rPr>
          <w:delText>§ 2º Nos casos previstos nos incisos III a V, a perda do mandato será declarada pela Mesa, de ofício ou mediante provocação de qualquer Deputado, ou de Partido com representação no Congresso Nacional, assegurada ao representado, consoante procedimentos específicos estabelecidos em Ato, ampla defesa perante a Mesa.</w:delText>
        </w:r>
      </w:del>
    </w:p>
    <w:p w14:paraId="000010F6" w14:textId="0FE35102" w:rsidR="003D183A" w:rsidDel="00E631A1" w:rsidRDefault="008B7924" w:rsidP="00E631A1">
      <w:pPr>
        <w:widowControl w:val="0"/>
        <w:pBdr>
          <w:top w:val="nil"/>
          <w:left w:val="nil"/>
          <w:bottom w:val="nil"/>
          <w:right w:val="nil"/>
          <w:between w:val="nil"/>
        </w:pBdr>
        <w:spacing w:before="0" w:after="113"/>
        <w:ind w:left="567" w:firstLine="0"/>
        <w:jc w:val="center"/>
        <w:rPr>
          <w:del w:id="12136" w:author="Cristiano de Menezes Feu" w:date="2022-11-21T08:33:00Z"/>
          <w:color w:val="005583"/>
          <w:sz w:val="20"/>
          <w:szCs w:val="20"/>
        </w:rPr>
        <w:pPrChange w:id="12137" w:author="Cristiano de Menezes Feu" w:date="2022-11-21T08:33:00Z">
          <w:pPr>
            <w:widowControl w:val="0"/>
            <w:pBdr>
              <w:top w:val="nil"/>
              <w:left w:val="nil"/>
              <w:bottom w:val="nil"/>
              <w:right w:val="nil"/>
              <w:between w:val="nil"/>
            </w:pBdr>
            <w:spacing w:before="0" w:after="113"/>
            <w:ind w:left="567" w:firstLine="0"/>
          </w:pPr>
        </w:pPrChange>
      </w:pPr>
      <w:del w:id="12138" w:author="Cristiano de Menezes Feu" w:date="2022-11-21T08:33:00Z">
        <w:r w:rsidDel="00E631A1">
          <w:rPr>
            <w:b/>
            <w:color w:val="005583"/>
            <w:sz w:val="20"/>
            <w:szCs w:val="20"/>
          </w:rPr>
          <w:delText>Ato da Mesa</w:delText>
        </w:r>
        <w:r w:rsidDel="00E631A1">
          <w:rPr>
            <w:color w:val="005583"/>
            <w:sz w:val="20"/>
            <w:szCs w:val="20"/>
          </w:rPr>
          <w:delText xml:space="preserve"> nº 37/2009 – Regulamenta os procedimentos a serem observados na apreciação de representações relacionadas ao decoro parlamentar e de processos relacionados às hipóteses de perda de mandato previstas nos incisos IV e V do art. 55 da Constituição Federal. </w:delText>
        </w:r>
      </w:del>
    </w:p>
    <w:p w14:paraId="000010F7" w14:textId="3A6495F3" w:rsidR="003D183A" w:rsidDel="00E631A1" w:rsidRDefault="008B7924" w:rsidP="00E631A1">
      <w:pPr>
        <w:widowControl w:val="0"/>
        <w:pBdr>
          <w:top w:val="nil"/>
          <w:left w:val="nil"/>
          <w:bottom w:val="nil"/>
          <w:right w:val="nil"/>
          <w:between w:val="nil"/>
        </w:pBdr>
        <w:ind w:firstLine="0"/>
        <w:jc w:val="center"/>
        <w:rPr>
          <w:del w:id="12139" w:author="Cristiano de Menezes Feu" w:date="2022-11-21T08:33:00Z"/>
          <w:rFonts w:ascii="ClearSans-Bold" w:eastAsia="ClearSans-Bold" w:hAnsi="ClearSans-Bold" w:cs="ClearSans-Bold"/>
          <w:b/>
          <w:color w:val="005583"/>
          <w:vertAlign w:val="superscript"/>
        </w:rPr>
        <w:pPrChange w:id="12140" w:author="Cristiano de Menezes Feu" w:date="2022-11-21T08:33:00Z">
          <w:pPr>
            <w:widowControl w:val="0"/>
            <w:pBdr>
              <w:top w:val="nil"/>
              <w:left w:val="nil"/>
              <w:bottom w:val="nil"/>
              <w:right w:val="nil"/>
              <w:between w:val="nil"/>
            </w:pBdr>
          </w:pPr>
        </w:pPrChange>
      </w:pPr>
      <w:del w:id="12141" w:author="Cristiano de Menezes Feu" w:date="2022-11-21T08:33:00Z">
        <w:r w:rsidDel="00E631A1">
          <w:rPr>
            <w:color w:val="000000"/>
          </w:rPr>
          <w:delText>§ 3º A representação, nos casos dos incisos I e VI, será encaminhada à Comissão de Constituição e Justiça e de Cidadania, observadas as seguintes normas:</w:delText>
        </w:r>
        <w:r w:rsidDel="00E631A1">
          <w:rPr>
            <w:color w:val="005583"/>
            <w:vertAlign w:val="superscript"/>
          </w:rPr>
          <w:footnoteReference w:id="475"/>
        </w:r>
      </w:del>
    </w:p>
    <w:p w14:paraId="000010F8" w14:textId="0FD59AEC" w:rsidR="003D183A" w:rsidDel="00E631A1" w:rsidRDefault="008B7924" w:rsidP="00E631A1">
      <w:pPr>
        <w:widowControl w:val="0"/>
        <w:pBdr>
          <w:top w:val="nil"/>
          <w:left w:val="nil"/>
          <w:bottom w:val="nil"/>
          <w:right w:val="nil"/>
          <w:between w:val="nil"/>
        </w:pBdr>
        <w:spacing w:before="0" w:after="113"/>
        <w:ind w:left="567" w:firstLine="0"/>
        <w:jc w:val="center"/>
        <w:rPr>
          <w:del w:id="12145" w:author="Cristiano de Menezes Feu" w:date="2022-11-21T08:33:00Z"/>
          <w:color w:val="005583"/>
          <w:sz w:val="20"/>
          <w:szCs w:val="20"/>
        </w:rPr>
        <w:pPrChange w:id="12146" w:author="Cristiano de Menezes Feu" w:date="2022-11-21T08:33:00Z">
          <w:pPr>
            <w:widowControl w:val="0"/>
            <w:pBdr>
              <w:top w:val="nil"/>
              <w:left w:val="nil"/>
              <w:bottom w:val="nil"/>
              <w:right w:val="nil"/>
              <w:between w:val="nil"/>
            </w:pBdr>
            <w:spacing w:before="0" w:after="113"/>
            <w:ind w:left="567" w:firstLine="0"/>
          </w:pPr>
        </w:pPrChange>
      </w:pPr>
      <w:del w:id="12147" w:author="Cristiano de Menezes Feu" w:date="2022-11-21T08:33:00Z">
        <w:r w:rsidDel="00E631A1">
          <w:rPr>
            <w:color w:val="005583"/>
            <w:sz w:val="20"/>
            <w:szCs w:val="20"/>
          </w:rPr>
          <w:delText>Art. 32, IV, p.</w:delText>
        </w:r>
      </w:del>
    </w:p>
    <w:p w14:paraId="000010F9" w14:textId="281A09DE" w:rsidR="003D183A" w:rsidDel="00E631A1" w:rsidRDefault="008B7924" w:rsidP="00E631A1">
      <w:pPr>
        <w:widowControl w:val="0"/>
        <w:pBdr>
          <w:top w:val="nil"/>
          <w:left w:val="nil"/>
          <w:bottom w:val="nil"/>
          <w:right w:val="nil"/>
          <w:between w:val="nil"/>
        </w:pBdr>
        <w:ind w:firstLine="0"/>
        <w:jc w:val="center"/>
        <w:rPr>
          <w:del w:id="12148" w:author="Cristiano de Menezes Feu" w:date="2022-11-21T08:33:00Z"/>
          <w:color w:val="000000"/>
        </w:rPr>
        <w:pPrChange w:id="12149" w:author="Cristiano de Menezes Feu" w:date="2022-11-21T08:33:00Z">
          <w:pPr>
            <w:widowControl w:val="0"/>
            <w:pBdr>
              <w:top w:val="nil"/>
              <w:left w:val="nil"/>
              <w:bottom w:val="nil"/>
              <w:right w:val="nil"/>
              <w:between w:val="nil"/>
            </w:pBdr>
          </w:pPr>
        </w:pPrChange>
      </w:pPr>
      <w:del w:id="12150" w:author="Cristiano de Menezes Feu" w:date="2022-11-21T08:33:00Z">
        <w:r w:rsidDel="00E631A1">
          <w:rPr>
            <w:color w:val="000000"/>
          </w:rPr>
          <w:delText xml:space="preserve">I - recebida e processada na Comissão, será fornecida cópia da representação ao Deputado, que terá o prazo de cinco sessões para apresentar defesa escrita e indicar provas; </w:delText>
        </w:r>
      </w:del>
    </w:p>
    <w:p w14:paraId="000010FA" w14:textId="3EE929E7" w:rsidR="003D183A" w:rsidDel="00E631A1" w:rsidRDefault="008B7924" w:rsidP="00E631A1">
      <w:pPr>
        <w:widowControl w:val="0"/>
        <w:pBdr>
          <w:top w:val="nil"/>
          <w:left w:val="nil"/>
          <w:bottom w:val="nil"/>
          <w:right w:val="nil"/>
          <w:between w:val="nil"/>
        </w:pBdr>
        <w:ind w:firstLine="0"/>
        <w:jc w:val="center"/>
        <w:rPr>
          <w:del w:id="12151" w:author="Cristiano de Menezes Feu" w:date="2022-11-21T08:33:00Z"/>
          <w:color w:val="000000"/>
        </w:rPr>
        <w:pPrChange w:id="12152" w:author="Cristiano de Menezes Feu" w:date="2022-11-21T08:33:00Z">
          <w:pPr>
            <w:widowControl w:val="0"/>
            <w:pBdr>
              <w:top w:val="nil"/>
              <w:left w:val="nil"/>
              <w:bottom w:val="nil"/>
              <w:right w:val="nil"/>
              <w:between w:val="nil"/>
            </w:pBdr>
          </w:pPr>
        </w:pPrChange>
      </w:pPr>
      <w:del w:id="12153" w:author="Cristiano de Menezes Feu" w:date="2022-11-21T08:33:00Z">
        <w:r w:rsidDel="00E631A1">
          <w:rPr>
            <w:color w:val="000000"/>
          </w:rPr>
          <w:delText xml:space="preserve">II - se a defesa não for apresentada, o Presidente da Comissão nomeará defensor dativo para oferecê-la no mesmo prazo; </w:delText>
        </w:r>
      </w:del>
    </w:p>
    <w:p w14:paraId="000010FB" w14:textId="57CFF725" w:rsidR="003D183A" w:rsidDel="00E631A1" w:rsidRDefault="008B7924" w:rsidP="00E631A1">
      <w:pPr>
        <w:widowControl w:val="0"/>
        <w:pBdr>
          <w:top w:val="nil"/>
          <w:left w:val="nil"/>
          <w:bottom w:val="nil"/>
          <w:right w:val="nil"/>
          <w:between w:val="nil"/>
        </w:pBdr>
        <w:ind w:firstLine="0"/>
        <w:jc w:val="center"/>
        <w:rPr>
          <w:del w:id="12154" w:author="Cristiano de Menezes Feu" w:date="2022-11-21T08:33:00Z"/>
          <w:color w:val="000000"/>
        </w:rPr>
        <w:pPrChange w:id="12155" w:author="Cristiano de Menezes Feu" w:date="2022-11-21T08:33:00Z">
          <w:pPr>
            <w:widowControl w:val="0"/>
            <w:pBdr>
              <w:top w:val="nil"/>
              <w:left w:val="nil"/>
              <w:bottom w:val="nil"/>
              <w:right w:val="nil"/>
              <w:between w:val="nil"/>
            </w:pBdr>
          </w:pPr>
        </w:pPrChange>
      </w:pPr>
      <w:del w:id="12156" w:author="Cristiano de Menezes Feu" w:date="2022-11-21T08:33:00Z">
        <w:r w:rsidDel="00E631A1">
          <w:rPr>
            <w:color w:val="000000"/>
          </w:rPr>
          <w:delText xml:space="preserve">III - apresentada a defesa, a Comissão procederá às diligências e à instrução probatória que entender necessárias, findas as quais proferirá parecer no prazo de cinco sessões, concluindo pela procedência da representação ou pelo arquivamento desta; procedente a representação, a Comissão oferecerá também o projeto de resolução no sentido da perda do mandato; </w:delText>
        </w:r>
      </w:del>
    </w:p>
    <w:p w14:paraId="000010FC" w14:textId="32D7841F" w:rsidR="003D183A" w:rsidDel="00E631A1" w:rsidRDefault="008B7924" w:rsidP="00E631A1">
      <w:pPr>
        <w:widowControl w:val="0"/>
        <w:pBdr>
          <w:top w:val="nil"/>
          <w:left w:val="nil"/>
          <w:bottom w:val="nil"/>
          <w:right w:val="nil"/>
          <w:between w:val="nil"/>
        </w:pBdr>
        <w:ind w:firstLine="0"/>
        <w:jc w:val="center"/>
        <w:rPr>
          <w:del w:id="12157" w:author="Cristiano de Menezes Feu" w:date="2022-11-21T08:33:00Z"/>
          <w:color w:val="005583"/>
          <w:vertAlign w:val="superscript"/>
        </w:rPr>
        <w:pPrChange w:id="12158" w:author="Cristiano de Menezes Feu" w:date="2022-11-21T08:33:00Z">
          <w:pPr>
            <w:widowControl w:val="0"/>
            <w:pBdr>
              <w:top w:val="nil"/>
              <w:left w:val="nil"/>
              <w:bottom w:val="nil"/>
              <w:right w:val="nil"/>
              <w:between w:val="nil"/>
            </w:pBdr>
          </w:pPr>
        </w:pPrChange>
      </w:pPr>
      <w:del w:id="12159" w:author="Cristiano de Menezes Feu" w:date="2022-11-21T08:33:00Z">
        <w:r w:rsidDel="00E631A1">
          <w:rPr>
            <w:color w:val="000000"/>
          </w:rPr>
          <w:delText>IV - o parecer da Comissão de Constituição e Justiça e de Cidadania, uma vez lido no expediente, publicado no Diário da Câmara dos Deputados e distribuído em avulsos, será incluído em Ordem do Dia.</w:delText>
        </w:r>
        <w:r w:rsidDel="00E631A1">
          <w:rPr>
            <w:color w:val="005583"/>
            <w:vertAlign w:val="superscript"/>
          </w:rPr>
          <w:footnoteReference w:id="476"/>
        </w:r>
      </w:del>
    </w:p>
    <w:p w14:paraId="000010FD" w14:textId="0B750F31" w:rsidR="003D183A" w:rsidDel="00E631A1" w:rsidRDefault="008B7924" w:rsidP="00E631A1">
      <w:pPr>
        <w:widowControl w:val="0"/>
        <w:pBdr>
          <w:top w:val="nil"/>
          <w:left w:val="nil"/>
          <w:bottom w:val="nil"/>
          <w:right w:val="nil"/>
          <w:between w:val="nil"/>
        </w:pBdr>
        <w:spacing w:before="170" w:after="113"/>
        <w:ind w:firstLine="0"/>
        <w:jc w:val="center"/>
        <w:rPr>
          <w:del w:id="12163" w:author="Cristiano de Menezes Feu" w:date="2022-11-21T08:33:00Z"/>
          <w:rFonts w:ascii="ClearSans-Light" w:eastAsia="ClearSans-Light" w:hAnsi="ClearSans-Light" w:cs="ClearSans-Light"/>
          <w:color w:val="000000"/>
          <w:sz w:val="24"/>
          <w:szCs w:val="24"/>
        </w:rPr>
        <w:pPrChange w:id="12164" w:author="Cristiano de Menezes Feu" w:date="2022-11-21T08:33:00Z">
          <w:pPr>
            <w:widowControl w:val="0"/>
            <w:pBdr>
              <w:top w:val="nil"/>
              <w:left w:val="nil"/>
              <w:bottom w:val="nil"/>
              <w:right w:val="nil"/>
              <w:between w:val="nil"/>
            </w:pBdr>
            <w:spacing w:before="170" w:after="113"/>
            <w:ind w:firstLine="0"/>
            <w:jc w:val="center"/>
          </w:pPr>
        </w:pPrChange>
      </w:pPr>
      <w:del w:id="12165" w:author="Cristiano de Menezes Feu" w:date="2022-11-21T08:33:00Z">
        <w:r w:rsidDel="00E631A1">
          <w:rPr>
            <w:rFonts w:ascii="ClearSans-Light" w:eastAsia="ClearSans-Light" w:hAnsi="ClearSans-Light" w:cs="ClearSans-Light"/>
            <w:color w:val="000000"/>
            <w:sz w:val="24"/>
            <w:szCs w:val="24"/>
          </w:rPr>
          <w:delText>CAPÍTULO IV</w:delText>
        </w:r>
        <w:r w:rsidDel="00E631A1">
          <w:rPr>
            <w:rFonts w:ascii="ClearSans-Light" w:eastAsia="ClearSans-Light" w:hAnsi="ClearSans-Light" w:cs="ClearSans-Light"/>
            <w:color w:val="000000"/>
            <w:sz w:val="24"/>
            <w:szCs w:val="24"/>
          </w:rPr>
          <w:br/>
          <w:delText>DA CONVOCAÇÃO DE SUPLENTE</w:delText>
        </w:r>
      </w:del>
    </w:p>
    <w:p w14:paraId="000010FE" w14:textId="4786B038" w:rsidR="003D183A" w:rsidDel="00E631A1" w:rsidRDefault="008B7924" w:rsidP="00E631A1">
      <w:pPr>
        <w:widowControl w:val="0"/>
        <w:pBdr>
          <w:top w:val="nil"/>
          <w:left w:val="nil"/>
          <w:bottom w:val="nil"/>
          <w:right w:val="nil"/>
          <w:between w:val="nil"/>
        </w:pBdr>
        <w:ind w:firstLine="0"/>
        <w:jc w:val="center"/>
        <w:rPr>
          <w:del w:id="12166" w:author="Cristiano de Menezes Feu" w:date="2022-11-21T08:33:00Z"/>
          <w:color w:val="000000"/>
        </w:rPr>
        <w:pPrChange w:id="12167" w:author="Cristiano de Menezes Feu" w:date="2022-11-21T08:33:00Z">
          <w:pPr>
            <w:widowControl w:val="0"/>
            <w:pBdr>
              <w:top w:val="nil"/>
              <w:left w:val="nil"/>
              <w:bottom w:val="nil"/>
              <w:right w:val="nil"/>
              <w:between w:val="nil"/>
            </w:pBdr>
          </w:pPr>
        </w:pPrChange>
      </w:pPr>
      <w:del w:id="12168" w:author="Cristiano de Menezes Feu" w:date="2022-11-21T08:33:00Z">
        <w:r w:rsidDel="00E631A1">
          <w:rPr>
            <w:b/>
            <w:color w:val="000000"/>
          </w:rPr>
          <w:delText xml:space="preserve">Art. 241. </w:delText>
        </w:r>
        <w:r w:rsidDel="00E631A1">
          <w:rPr>
            <w:color w:val="000000"/>
          </w:rPr>
          <w:delText xml:space="preserve">A Mesa convocará, no prazo de quarenta e oito horas, o Suplente de Deputado nos casos de: </w:delText>
        </w:r>
      </w:del>
    </w:p>
    <w:p w14:paraId="000010FF" w14:textId="7F065165" w:rsidR="003D183A" w:rsidDel="00E631A1" w:rsidRDefault="008B7924" w:rsidP="00E631A1">
      <w:pPr>
        <w:widowControl w:val="0"/>
        <w:pBdr>
          <w:top w:val="nil"/>
          <w:left w:val="nil"/>
          <w:bottom w:val="nil"/>
          <w:right w:val="nil"/>
          <w:between w:val="nil"/>
        </w:pBdr>
        <w:ind w:firstLine="0"/>
        <w:jc w:val="center"/>
        <w:rPr>
          <w:del w:id="12169" w:author="Cristiano de Menezes Feu" w:date="2022-11-21T08:33:00Z"/>
          <w:color w:val="000000"/>
        </w:rPr>
        <w:pPrChange w:id="12170" w:author="Cristiano de Menezes Feu" w:date="2022-11-21T08:33:00Z">
          <w:pPr>
            <w:widowControl w:val="0"/>
            <w:pBdr>
              <w:top w:val="nil"/>
              <w:left w:val="nil"/>
              <w:bottom w:val="nil"/>
              <w:right w:val="nil"/>
              <w:between w:val="nil"/>
            </w:pBdr>
          </w:pPr>
        </w:pPrChange>
      </w:pPr>
      <w:del w:id="12171" w:author="Cristiano de Menezes Feu" w:date="2022-11-21T08:33:00Z">
        <w:r w:rsidDel="00E631A1">
          <w:rPr>
            <w:color w:val="000000"/>
          </w:rPr>
          <w:delText xml:space="preserve">I - ocorrência de vaga; </w:delText>
        </w:r>
      </w:del>
    </w:p>
    <w:p w14:paraId="00001100" w14:textId="73089A76" w:rsidR="003D183A" w:rsidDel="00E631A1" w:rsidRDefault="008B7924" w:rsidP="00E631A1">
      <w:pPr>
        <w:widowControl w:val="0"/>
        <w:pBdr>
          <w:top w:val="nil"/>
          <w:left w:val="nil"/>
          <w:bottom w:val="nil"/>
          <w:right w:val="nil"/>
          <w:between w:val="nil"/>
        </w:pBdr>
        <w:spacing w:before="0" w:after="113"/>
        <w:ind w:left="567" w:firstLine="0"/>
        <w:jc w:val="center"/>
        <w:rPr>
          <w:del w:id="12172" w:author="Cristiano de Menezes Feu" w:date="2022-11-21T08:33:00Z"/>
          <w:b/>
          <w:color w:val="005583"/>
          <w:sz w:val="20"/>
          <w:szCs w:val="20"/>
        </w:rPr>
        <w:pPrChange w:id="12173" w:author="Cristiano de Menezes Feu" w:date="2022-11-21T08:33:00Z">
          <w:pPr>
            <w:widowControl w:val="0"/>
            <w:pBdr>
              <w:top w:val="nil"/>
              <w:left w:val="nil"/>
              <w:bottom w:val="nil"/>
              <w:right w:val="nil"/>
              <w:between w:val="nil"/>
            </w:pBdr>
            <w:spacing w:before="0" w:after="113"/>
            <w:ind w:left="567" w:firstLine="0"/>
          </w:pPr>
        </w:pPrChange>
      </w:pPr>
      <w:del w:id="12174" w:author="Cristiano de Menezes Feu" w:date="2022-11-21T08:33:00Z">
        <w:r w:rsidDel="00E631A1">
          <w:rPr>
            <w:color w:val="005583"/>
            <w:sz w:val="20"/>
            <w:szCs w:val="20"/>
          </w:rPr>
          <w:delText>Art. 238.</w:delText>
        </w:r>
      </w:del>
    </w:p>
    <w:p w14:paraId="00001101" w14:textId="6E9D3544" w:rsidR="003D183A" w:rsidDel="00E631A1" w:rsidRDefault="008B7924" w:rsidP="00E631A1">
      <w:pPr>
        <w:widowControl w:val="0"/>
        <w:pBdr>
          <w:top w:val="nil"/>
          <w:left w:val="nil"/>
          <w:bottom w:val="nil"/>
          <w:right w:val="nil"/>
          <w:between w:val="nil"/>
        </w:pBdr>
        <w:spacing w:before="0" w:after="113"/>
        <w:ind w:left="567" w:firstLine="0"/>
        <w:jc w:val="center"/>
        <w:rPr>
          <w:del w:id="12175" w:author="Cristiano de Menezes Feu" w:date="2022-11-21T08:33:00Z"/>
          <w:color w:val="005583"/>
          <w:sz w:val="20"/>
          <w:szCs w:val="20"/>
        </w:rPr>
        <w:pPrChange w:id="12176" w:author="Cristiano de Menezes Feu" w:date="2022-11-21T08:33:00Z">
          <w:pPr>
            <w:widowControl w:val="0"/>
            <w:pBdr>
              <w:top w:val="nil"/>
              <w:left w:val="nil"/>
              <w:bottom w:val="nil"/>
              <w:right w:val="nil"/>
              <w:between w:val="nil"/>
            </w:pBdr>
            <w:spacing w:before="0" w:after="113"/>
            <w:ind w:left="567" w:firstLine="0"/>
          </w:pPr>
        </w:pPrChange>
      </w:pPr>
      <w:del w:id="12177" w:author="Cristiano de Menezes Feu" w:date="2022-11-21T08:33:00Z">
        <w:r w:rsidDel="00E631A1">
          <w:rPr>
            <w:b/>
            <w:color w:val="005583"/>
            <w:sz w:val="20"/>
            <w:szCs w:val="20"/>
          </w:rPr>
          <w:delText>STF</w:delText>
        </w:r>
        <w:r w:rsidDel="00E631A1">
          <w:rPr>
            <w:color w:val="005583"/>
            <w:sz w:val="20"/>
            <w:szCs w:val="20"/>
          </w:rPr>
          <w:delText xml:space="preserve"> - MS 30.260 e 30.272 – As vagas decorrentes do licenciamento de titulares de mandato parlamentar devem ser ocupadas pelos suplentes das coligações, e não dos Partidos.</w:delText>
        </w:r>
      </w:del>
    </w:p>
    <w:p w14:paraId="00001102" w14:textId="28C632E9" w:rsidR="003D183A" w:rsidDel="00E631A1" w:rsidRDefault="008B7924" w:rsidP="00E631A1">
      <w:pPr>
        <w:widowControl w:val="0"/>
        <w:pBdr>
          <w:top w:val="nil"/>
          <w:left w:val="nil"/>
          <w:bottom w:val="nil"/>
          <w:right w:val="nil"/>
          <w:between w:val="nil"/>
        </w:pBdr>
        <w:ind w:firstLine="0"/>
        <w:jc w:val="center"/>
        <w:rPr>
          <w:del w:id="12178" w:author="Cristiano de Menezes Feu" w:date="2022-11-21T08:33:00Z"/>
          <w:color w:val="005583"/>
          <w:vertAlign w:val="superscript"/>
        </w:rPr>
        <w:pPrChange w:id="12179" w:author="Cristiano de Menezes Feu" w:date="2022-11-21T08:33:00Z">
          <w:pPr>
            <w:widowControl w:val="0"/>
            <w:pBdr>
              <w:top w:val="nil"/>
              <w:left w:val="nil"/>
              <w:bottom w:val="nil"/>
              <w:right w:val="nil"/>
              <w:between w:val="nil"/>
            </w:pBdr>
          </w:pPr>
        </w:pPrChange>
      </w:pPr>
      <w:del w:id="12180" w:author="Cristiano de Menezes Feu" w:date="2022-11-21T08:33:00Z">
        <w:r w:rsidDel="00E631A1">
          <w:rPr>
            <w:color w:val="000000"/>
          </w:rPr>
          <w:delText>II - investidura do titular nas funções definidas no art. 56, I, da Constituição Federal;</w:delText>
        </w:r>
        <w:r w:rsidDel="00E631A1">
          <w:rPr>
            <w:color w:val="005583"/>
            <w:vertAlign w:val="superscript"/>
          </w:rPr>
          <w:footnoteReference w:id="477"/>
        </w:r>
      </w:del>
      <w:customXmlDelRangeStart w:id="12184" w:author="Cristiano de Menezes Feu" w:date="2022-11-21T08:33:00Z"/>
      <w:sdt>
        <w:sdtPr>
          <w:tag w:val="goog_rdk_146"/>
          <w:id w:val="-1412617831"/>
        </w:sdtPr>
        <w:sdtEndPr/>
        <w:sdtContent>
          <w:customXmlDelRangeEnd w:id="12184"/>
          <w:ins w:id="12185" w:author="Ruthier Sousa" w:date="2022-10-21T16:28:00Z">
            <w:del w:id="12186" w:author="Cristiano de Menezes Feu" w:date="2022-11-21T08:33:00Z">
              <w:r w:rsidDel="00E631A1">
                <w:rPr>
                  <w:color w:val="005583"/>
                  <w:vertAlign w:val="superscript"/>
                </w:rPr>
                <w:delText xml:space="preserve"> e </w:delText>
              </w:r>
              <w:r w:rsidDel="00E631A1">
                <w:rPr>
                  <w:color w:val="005583"/>
                  <w:vertAlign w:val="superscript"/>
                </w:rPr>
                <w:footnoteReference w:id="478"/>
              </w:r>
            </w:del>
          </w:ins>
          <w:customXmlDelRangeStart w:id="12221" w:author="Cristiano de Menezes Feu" w:date="2022-11-21T08:33:00Z"/>
        </w:sdtContent>
      </w:sdt>
      <w:customXmlDelRangeEnd w:id="12221"/>
    </w:p>
    <w:customXmlDelRangeStart w:id="12222" w:author="Cristiano de Menezes Feu" w:date="2022-11-21T08:33:00Z"/>
    <w:sdt>
      <w:sdtPr>
        <w:tag w:val="goog_rdk_149"/>
        <w:id w:val="-1903815674"/>
      </w:sdtPr>
      <w:sdtEndPr/>
      <w:sdtContent>
        <w:customXmlDelRangeEnd w:id="12222"/>
        <w:p w14:paraId="00001103" w14:textId="7EA611B8" w:rsidR="003D183A" w:rsidDel="00E631A1" w:rsidRDefault="00977417" w:rsidP="00E631A1">
          <w:pPr>
            <w:widowControl w:val="0"/>
            <w:pBdr>
              <w:top w:val="nil"/>
              <w:left w:val="nil"/>
              <w:bottom w:val="nil"/>
              <w:right w:val="nil"/>
              <w:between w:val="nil"/>
            </w:pBdr>
            <w:spacing w:after="113"/>
            <w:ind w:left="567" w:firstLine="0"/>
            <w:jc w:val="center"/>
            <w:rPr>
              <w:ins w:id="12223" w:author="Ruthier Sousa" w:date="2022-10-21T16:29:00Z"/>
              <w:del w:id="12224" w:author="Cristiano de Menezes Feu" w:date="2022-11-21T08:33:00Z"/>
              <w:color w:val="005583"/>
              <w:vertAlign w:val="superscript"/>
            </w:rPr>
            <w:pPrChange w:id="12225" w:author="Cristiano de Menezes Feu" w:date="2022-11-21T08:33:00Z">
              <w:pPr>
                <w:widowControl w:val="0"/>
                <w:spacing w:after="113"/>
                <w:ind w:left="567" w:firstLine="0"/>
              </w:pPr>
            </w:pPrChange>
          </w:pPr>
          <w:customXmlDelRangeStart w:id="12226" w:author="Cristiano de Menezes Feu" w:date="2022-11-21T08:33:00Z"/>
          <w:sdt>
            <w:sdtPr>
              <w:tag w:val="goog_rdk_148"/>
              <w:id w:val="358247270"/>
            </w:sdtPr>
            <w:sdtEndPr/>
            <w:sdtContent>
              <w:customXmlDelRangeEnd w:id="12226"/>
              <w:ins w:id="12227" w:author="Ruthier Sousa" w:date="2022-10-21T16:29:00Z">
                <w:del w:id="12228" w:author="Cristiano de Menezes Feu" w:date="2022-11-21T08:33:00Z">
                  <w:r w:rsidR="008B7924" w:rsidDel="00E631A1">
                    <w:rPr>
                      <w:color w:val="005583"/>
                      <w:vertAlign w:val="superscript"/>
                    </w:rPr>
                    <w:delText xml:space="preserve">Observação: O Deputado Suplente investido nas funções do inciso I do art. 56 da CF não pode optar pela remuneração do mandato. </w:delText>
                  </w:r>
                </w:del>
              </w:ins>
              <w:customXmlDelRangeStart w:id="12229" w:author="Cristiano de Menezes Feu" w:date="2022-11-21T08:33:00Z"/>
            </w:sdtContent>
          </w:sdt>
          <w:customXmlDelRangeEnd w:id="12229"/>
        </w:p>
        <w:customXmlDelRangeStart w:id="12230" w:author="Cristiano de Menezes Feu" w:date="2022-11-21T08:33:00Z"/>
      </w:sdtContent>
    </w:sdt>
    <w:customXmlDelRangeEnd w:id="12230"/>
    <w:p w14:paraId="00001104" w14:textId="046FCFBF" w:rsidR="003D183A" w:rsidDel="00E631A1" w:rsidRDefault="008B7924" w:rsidP="00E631A1">
      <w:pPr>
        <w:widowControl w:val="0"/>
        <w:pBdr>
          <w:top w:val="nil"/>
          <w:left w:val="nil"/>
          <w:bottom w:val="nil"/>
          <w:right w:val="nil"/>
          <w:between w:val="nil"/>
        </w:pBdr>
        <w:ind w:firstLine="0"/>
        <w:jc w:val="center"/>
        <w:rPr>
          <w:del w:id="12231" w:author="Cristiano de Menezes Feu" w:date="2022-11-21T08:33:00Z"/>
          <w:color w:val="000000"/>
        </w:rPr>
        <w:pPrChange w:id="12232" w:author="Cristiano de Menezes Feu" w:date="2022-11-21T08:33:00Z">
          <w:pPr>
            <w:widowControl w:val="0"/>
            <w:pBdr>
              <w:top w:val="nil"/>
              <w:left w:val="nil"/>
              <w:bottom w:val="nil"/>
              <w:right w:val="nil"/>
              <w:between w:val="nil"/>
            </w:pBdr>
          </w:pPr>
        </w:pPrChange>
      </w:pPr>
      <w:del w:id="12233" w:author="Cristiano de Menezes Feu" w:date="2022-11-21T08:33:00Z">
        <w:r w:rsidDel="00E631A1">
          <w:rPr>
            <w:color w:val="000000"/>
          </w:rPr>
          <w:delText xml:space="preserve">III - licença para tratamento de saúde do titular, desde que o prazo original seja superior a cento e vinte dias, vedada a soma de períodos para esse efeito, estendendo-se a convocação por todo o período de licença e de suas prorrogações. </w:delText>
        </w:r>
      </w:del>
    </w:p>
    <w:customXmlDelRangeStart w:id="12234" w:author="Cristiano de Menezes Feu" w:date="2022-11-21T08:33:00Z"/>
    <w:sdt>
      <w:sdtPr>
        <w:tag w:val="goog_rdk_151"/>
        <w:id w:val="2146851919"/>
      </w:sdtPr>
      <w:sdtEndPr/>
      <w:sdtContent>
        <w:customXmlDelRangeEnd w:id="12234"/>
        <w:p w14:paraId="00001105" w14:textId="2EA0C60C" w:rsidR="003D183A" w:rsidDel="00E631A1" w:rsidRDefault="008B7924" w:rsidP="00E631A1">
          <w:pPr>
            <w:widowControl w:val="0"/>
            <w:pBdr>
              <w:top w:val="nil"/>
              <w:left w:val="nil"/>
              <w:bottom w:val="nil"/>
              <w:right w:val="nil"/>
              <w:between w:val="nil"/>
            </w:pBdr>
            <w:spacing w:before="0" w:after="113"/>
            <w:ind w:left="567" w:firstLine="0"/>
            <w:jc w:val="center"/>
            <w:rPr>
              <w:ins w:id="12235" w:author="Ruthier Sousa" w:date="2022-10-21T15:39:00Z"/>
              <w:del w:id="12236" w:author="Cristiano de Menezes Feu" w:date="2022-11-21T08:33:00Z"/>
              <w:color w:val="005583"/>
              <w:sz w:val="20"/>
              <w:szCs w:val="20"/>
            </w:rPr>
            <w:pPrChange w:id="12237" w:author="Cristiano de Menezes Feu" w:date="2022-11-21T08:33:00Z">
              <w:pPr>
                <w:widowControl w:val="0"/>
                <w:pBdr>
                  <w:top w:val="nil"/>
                  <w:left w:val="nil"/>
                  <w:bottom w:val="nil"/>
                  <w:right w:val="nil"/>
                  <w:between w:val="nil"/>
                </w:pBdr>
                <w:spacing w:before="0" w:after="113"/>
                <w:ind w:left="567" w:firstLine="0"/>
              </w:pPr>
            </w:pPrChange>
          </w:pPr>
          <w:del w:id="12238" w:author="Cristiano de Menezes Feu" w:date="2022-11-21T08:33:00Z">
            <w:r w:rsidDel="00E631A1">
              <w:rPr>
                <w:color w:val="005583"/>
                <w:sz w:val="20"/>
                <w:szCs w:val="20"/>
              </w:rPr>
              <w:delText>Art. 235, II.</w:delText>
            </w:r>
          </w:del>
          <w:customXmlDelRangeStart w:id="12239" w:author="Cristiano de Menezes Feu" w:date="2022-11-21T08:33:00Z"/>
          <w:sdt>
            <w:sdtPr>
              <w:tag w:val="goog_rdk_150"/>
              <w:id w:val="2031286926"/>
            </w:sdtPr>
            <w:sdtEndPr/>
            <w:sdtContent>
              <w:customXmlDelRangeEnd w:id="12239"/>
              <w:customXmlDelRangeStart w:id="12240" w:author="Cristiano de Menezes Feu" w:date="2022-11-21T08:33:00Z"/>
            </w:sdtContent>
          </w:sdt>
          <w:customXmlDelRangeEnd w:id="12240"/>
        </w:p>
        <w:customXmlDelRangeStart w:id="12241" w:author="Cristiano de Menezes Feu" w:date="2022-11-21T08:33:00Z"/>
      </w:sdtContent>
    </w:sdt>
    <w:customXmlDelRangeEnd w:id="12241"/>
    <w:customXmlDelRangeStart w:id="12242" w:author="Cristiano de Menezes Feu" w:date="2022-11-21T08:33:00Z"/>
    <w:sdt>
      <w:sdtPr>
        <w:tag w:val="goog_rdk_154"/>
        <w:id w:val="-1167631602"/>
      </w:sdtPr>
      <w:sdtEndPr/>
      <w:sdtContent>
        <w:customXmlDelRangeEnd w:id="12242"/>
        <w:p w14:paraId="00001106" w14:textId="1AFE2355" w:rsidR="003D183A" w:rsidDel="00E631A1" w:rsidRDefault="00977417" w:rsidP="00E631A1">
          <w:pPr>
            <w:widowControl w:val="0"/>
            <w:pBdr>
              <w:top w:val="nil"/>
              <w:left w:val="nil"/>
              <w:bottom w:val="nil"/>
              <w:right w:val="nil"/>
              <w:between w:val="nil"/>
            </w:pBdr>
            <w:spacing w:before="0" w:after="113"/>
            <w:ind w:left="567" w:firstLine="0"/>
            <w:jc w:val="center"/>
            <w:rPr>
              <w:del w:id="12243" w:author="Cristiano de Menezes Feu" w:date="2022-11-21T08:33:00Z"/>
              <w:color w:val="005583"/>
              <w:sz w:val="20"/>
              <w:szCs w:val="20"/>
            </w:rPr>
            <w:pPrChange w:id="12244" w:author="Cristiano de Menezes Feu" w:date="2022-11-21T08:33:00Z">
              <w:pPr>
                <w:widowControl w:val="0"/>
                <w:pBdr>
                  <w:top w:val="nil"/>
                  <w:left w:val="nil"/>
                  <w:bottom w:val="nil"/>
                  <w:right w:val="nil"/>
                  <w:between w:val="nil"/>
                </w:pBdr>
                <w:spacing w:before="0" w:after="113"/>
                <w:ind w:left="567" w:firstLine="0"/>
              </w:pPr>
            </w:pPrChange>
          </w:pPr>
          <w:customXmlDelRangeStart w:id="12245" w:author="Cristiano de Menezes Feu" w:date="2022-11-21T08:33:00Z"/>
          <w:sdt>
            <w:sdtPr>
              <w:tag w:val="goog_rdk_152"/>
              <w:id w:val="-1834743980"/>
            </w:sdtPr>
            <w:sdtEndPr/>
            <w:sdtContent>
              <w:customXmlDelRangeEnd w:id="12245"/>
              <w:ins w:id="12246" w:author="Ruthier Sousa" w:date="2022-10-21T15:39:00Z">
                <w:del w:id="12247" w:author="Cristiano de Menezes Feu" w:date="2022-11-21T08:33:00Z">
                  <w:r w:rsidR="008B7924" w:rsidDel="00E631A1">
                    <w:rPr>
                      <w:color w:val="005583"/>
                      <w:sz w:val="20"/>
                      <w:szCs w:val="20"/>
                    </w:rPr>
                    <w:delText xml:space="preserve">Consulta 12/2006 - Nos termos do art. 241, III, do Regimento Interno da Câmara dos Deputados, convoca-se o suplente de deputado federal quando o prazo original da licença para tratamento de saúde do titular é superior a cento e vinte dias. Outrossim, nos termos do parecer da Comissão de Constituição e Justiça e de Cidadania à Consulta n. 12/2006, em exegese ao disposto no art. 56, § 1º, da Constituição da República, a convocação do suplente é providência “obrigatória a partir de todo afastamento superior a cento e vinte dias”. Ainda nos termos desse parecer:" (....) "O retorno antecipado do licenciado ao exercício do mandato na hipótese de não ter havido assunção de suplente é processado perante a Terceira Secretaria, em face da competência estatuída no art. 2º, § 1º, do Ato da Mesa n. 66, de 2010 (...)” </w:delText>
                  </w:r>
                </w:del>
              </w:ins>
              <w:customXmlDelRangeStart w:id="12248" w:author="Cristiano de Menezes Feu" w:date="2022-11-21T08:33:00Z"/>
            </w:sdtContent>
          </w:sdt>
          <w:customXmlDelRangeEnd w:id="12248"/>
          <w:customXmlDelRangeStart w:id="12249" w:author="Cristiano de Menezes Feu" w:date="2022-11-21T08:33:00Z"/>
          <w:sdt>
            <w:sdtPr>
              <w:tag w:val="goog_rdk_153"/>
              <w:id w:val="1915901114"/>
            </w:sdtPr>
            <w:sdtEndPr/>
            <w:sdtContent>
              <w:customXmlDelRangeEnd w:id="12249"/>
              <w:customXmlDelRangeStart w:id="12250" w:author="Cristiano de Menezes Feu" w:date="2022-11-21T08:33:00Z"/>
            </w:sdtContent>
          </w:sdt>
          <w:customXmlDelRangeEnd w:id="12250"/>
        </w:p>
        <w:customXmlDelRangeStart w:id="12251" w:author="Cristiano de Menezes Feu" w:date="2022-11-21T08:33:00Z"/>
      </w:sdtContent>
    </w:sdt>
    <w:customXmlDelRangeEnd w:id="12251"/>
    <w:customXmlDelRangeStart w:id="12252" w:author="Cristiano de Menezes Feu" w:date="2022-11-21T08:33:00Z"/>
    <w:sdt>
      <w:sdtPr>
        <w:tag w:val="goog_rdk_156"/>
        <w:id w:val="-1548299933"/>
      </w:sdtPr>
      <w:sdtEndPr/>
      <w:sdtContent>
        <w:customXmlDelRangeEnd w:id="12252"/>
        <w:p w14:paraId="00001107" w14:textId="70C39531" w:rsidR="003D183A" w:rsidDel="00E631A1" w:rsidRDefault="008B7924" w:rsidP="00E631A1">
          <w:pPr>
            <w:widowControl w:val="0"/>
            <w:pBdr>
              <w:top w:val="nil"/>
              <w:left w:val="nil"/>
              <w:bottom w:val="nil"/>
              <w:right w:val="nil"/>
              <w:between w:val="nil"/>
            </w:pBdr>
            <w:ind w:firstLine="0"/>
            <w:jc w:val="center"/>
            <w:rPr>
              <w:ins w:id="12253" w:author="Ruthier Sousa" w:date="2022-10-21T16:11:00Z"/>
              <w:del w:id="12254" w:author="Cristiano de Menezes Feu" w:date="2022-11-21T08:33:00Z"/>
              <w:color w:val="000000"/>
            </w:rPr>
            <w:pPrChange w:id="12255" w:author="Cristiano de Menezes Feu" w:date="2022-11-21T08:33:00Z">
              <w:pPr>
                <w:widowControl w:val="0"/>
                <w:pBdr>
                  <w:top w:val="nil"/>
                  <w:left w:val="nil"/>
                  <w:bottom w:val="nil"/>
                  <w:right w:val="nil"/>
                  <w:between w:val="nil"/>
                </w:pBdr>
              </w:pPr>
            </w:pPrChange>
          </w:pPr>
          <w:del w:id="12256" w:author="Cristiano de Menezes Feu" w:date="2022-11-21T08:33:00Z">
            <w:r w:rsidDel="00E631A1">
              <w:rPr>
                <w:color w:val="000000"/>
              </w:rPr>
              <w:delText xml:space="preserve">§ 1º Assiste ao Suplente que for convocado o direito de se declarar impossibilitado de assumir o exercício do mandato, dando ciência por escrito à Mesa, que convocará o Suplente imediato. </w:delText>
            </w:r>
          </w:del>
          <w:customXmlDelRangeStart w:id="12257" w:author="Cristiano de Menezes Feu" w:date="2022-11-21T08:33:00Z"/>
          <w:sdt>
            <w:sdtPr>
              <w:tag w:val="goog_rdk_155"/>
              <w:id w:val="2070690786"/>
            </w:sdtPr>
            <w:sdtEndPr/>
            <w:sdtContent>
              <w:customXmlDelRangeEnd w:id="12257"/>
              <w:customXmlDelRangeStart w:id="12258" w:author="Cristiano de Menezes Feu" w:date="2022-11-21T08:33:00Z"/>
            </w:sdtContent>
          </w:sdt>
          <w:customXmlDelRangeEnd w:id="12258"/>
        </w:p>
        <w:customXmlDelRangeStart w:id="12259" w:author="Cristiano de Menezes Feu" w:date="2022-11-21T08:33:00Z"/>
      </w:sdtContent>
    </w:sdt>
    <w:customXmlDelRangeEnd w:id="12259"/>
    <w:customXmlDelRangeStart w:id="12260" w:author="Cristiano de Menezes Feu" w:date="2022-11-21T08:33:00Z"/>
    <w:sdt>
      <w:sdtPr>
        <w:tag w:val="goog_rdk_160"/>
        <w:id w:val="62840116"/>
      </w:sdtPr>
      <w:sdtEndPr/>
      <w:sdtContent>
        <w:customXmlDelRangeEnd w:id="12260"/>
        <w:p w14:paraId="00001108" w14:textId="20FEB6C8" w:rsidR="003D183A" w:rsidRPr="003D183A" w:rsidDel="00E631A1" w:rsidRDefault="00977417" w:rsidP="00E631A1">
          <w:pPr>
            <w:widowControl w:val="0"/>
            <w:pBdr>
              <w:top w:val="nil"/>
              <w:left w:val="nil"/>
              <w:bottom w:val="nil"/>
              <w:right w:val="nil"/>
              <w:between w:val="nil"/>
            </w:pBdr>
            <w:spacing w:before="0" w:after="113"/>
            <w:ind w:left="567" w:firstLine="0"/>
            <w:jc w:val="center"/>
            <w:rPr>
              <w:del w:id="12261" w:author="Cristiano de Menezes Feu" w:date="2022-11-21T08:33:00Z"/>
              <w:rPrChange w:id="12262" w:author="Ruthier Sousa" w:date="2022-10-21T16:11:00Z">
                <w:rPr>
                  <w:del w:id="12263" w:author="Cristiano de Menezes Feu" w:date="2022-11-21T08:33:00Z"/>
                  <w:color w:val="000000"/>
                </w:rPr>
              </w:rPrChange>
            </w:rPr>
            <w:pPrChange w:id="12264" w:author="Cristiano de Menezes Feu" w:date="2022-11-21T08:33:00Z">
              <w:pPr>
                <w:widowControl w:val="0"/>
                <w:pBdr>
                  <w:top w:val="nil"/>
                  <w:left w:val="nil"/>
                  <w:bottom w:val="nil"/>
                  <w:right w:val="nil"/>
                  <w:between w:val="nil"/>
                </w:pBdr>
              </w:pPr>
            </w:pPrChange>
          </w:pPr>
          <w:customXmlDelRangeStart w:id="12265" w:author="Cristiano de Menezes Feu" w:date="2022-11-21T08:33:00Z"/>
          <w:sdt>
            <w:sdtPr>
              <w:tag w:val="goog_rdk_157"/>
              <w:id w:val="1395623021"/>
            </w:sdtPr>
            <w:sdtEndPr/>
            <w:sdtContent>
              <w:customXmlDelRangeEnd w:id="12265"/>
              <w:ins w:id="12266" w:author="Ruthier Sousa" w:date="2022-10-21T16:11:00Z">
                <w:del w:id="12267" w:author="Cristiano de Menezes Feu" w:date="2022-11-21T08:33:00Z">
                  <w:r w:rsidR="008B7924" w:rsidDel="00E631A1">
                    <w:rPr>
                      <w:color w:val="000000"/>
                    </w:rPr>
                    <w:delText xml:space="preserve">Prática: A declaração de impossibilidade de assumir o exercício do mandato deve ser feita de forma </w:delText>
                  </w:r>
                </w:del>
              </w:ins>
              <w:customXmlDelRangeStart w:id="12268" w:author="Cristiano de Menezes Feu" w:date="2022-11-21T08:33:00Z"/>
              <w:sdt>
                <w:sdtPr>
                  <w:tag w:val="goog_rdk_158"/>
                  <w:id w:val="775286655"/>
                </w:sdtPr>
                <w:sdtEndPr/>
                <w:sdtContent>
                  <w:customXmlDelRangeEnd w:id="12268"/>
                  <w:ins w:id="12269" w:author="Ruthier Sousa" w:date="2022-10-21T16:11:00Z">
                    <w:del w:id="12270" w:author="Cristiano de Menezes Feu" w:date="2022-11-21T08:33:00Z">
                      <w:r w:rsidR="008B7924" w:rsidDel="00E631A1">
                        <w:rPr>
                          <w:color w:val="005583"/>
                          <w:sz w:val="20"/>
                          <w:szCs w:val="20"/>
                          <w:rPrChange w:id="12271" w:author="Ruthier Sousa" w:date="2022-10-21T16:16:00Z">
                            <w:rPr>
                              <w:color w:val="000000"/>
                            </w:rPr>
                          </w:rPrChange>
                        </w:rPr>
                        <w:delText>expressa</w:delText>
                      </w:r>
                    </w:del>
                  </w:ins>
                  <w:customXmlDelRangeStart w:id="12272" w:author="Cristiano de Menezes Feu" w:date="2022-11-21T08:33:00Z"/>
                </w:sdtContent>
              </w:sdt>
              <w:customXmlDelRangeEnd w:id="12272"/>
              <w:ins w:id="12273" w:author="Ruthier Sousa" w:date="2022-10-21T16:11:00Z">
                <w:del w:id="12274" w:author="Cristiano de Menezes Feu" w:date="2022-11-21T08:33:00Z">
                  <w:r w:rsidR="008B7924" w:rsidDel="00E631A1">
                    <w:rPr>
                      <w:color w:val="000000"/>
                    </w:rPr>
                    <w:delText xml:space="preserve"> pelo próprio parlamentar. Ao se declarar impossibilitado de assumir o Deputado poderá ser convocado novamente em outra situação. Se renunciar, o Deputado não poderá ser convocado em eventual nova vacância. </w:delText>
                  </w:r>
                </w:del>
              </w:ins>
              <w:customXmlDelRangeStart w:id="12275" w:author="Cristiano de Menezes Feu" w:date="2022-11-21T08:33:00Z"/>
            </w:sdtContent>
          </w:sdt>
          <w:customXmlDelRangeEnd w:id="12275"/>
          <w:customXmlDelRangeStart w:id="12276" w:author="Cristiano de Menezes Feu" w:date="2022-11-21T08:33:00Z"/>
          <w:sdt>
            <w:sdtPr>
              <w:tag w:val="goog_rdk_159"/>
              <w:id w:val="-1539273029"/>
            </w:sdtPr>
            <w:sdtEndPr/>
            <w:sdtContent>
              <w:customXmlDelRangeEnd w:id="12276"/>
              <w:customXmlDelRangeStart w:id="12277" w:author="Cristiano de Menezes Feu" w:date="2022-11-21T08:33:00Z"/>
            </w:sdtContent>
          </w:sdt>
          <w:customXmlDelRangeEnd w:id="12277"/>
        </w:p>
        <w:customXmlDelRangeStart w:id="12278" w:author="Cristiano de Menezes Feu" w:date="2022-11-21T08:33:00Z"/>
      </w:sdtContent>
    </w:sdt>
    <w:customXmlDelRangeEnd w:id="12278"/>
    <w:p w14:paraId="00001109" w14:textId="0F86457F" w:rsidR="003D183A" w:rsidDel="00E631A1" w:rsidRDefault="008B7924" w:rsidP="00E631A1">
      <w:pPr>
        <w:widowControl w:val="0"/>
        <w:pBdr>
          <w:top w:val="nil"/>
          <w:left w:val="nil"/>
          <w:bottom w:val="nil"/>
          <w:right w:val="nil"/>
          <w:between w:val="nil"/>
        </w:pBdr>
        <w:ind w:firstLine="0"/>
        <w:jc w:val="center"/>
        <w:rPr>
          <w:del w:id="12279" w:author="Cristiano de Menezes Feu" w:date="2022-11-21T08:33:00Z"/>
          <w:rFonts w:ascii="ClearSans-Bold" w:eastAsia="ClearSans-Bold" w:hAnsi="ClearSans-Bold" w:cs="ClearSans-Bold"/>
          <w:b/>
          <w:color w:val="005583"/>
          <w:vertAlign w:val="superscript"/>
        </w:rPr>
        <w:pPrChange w:id="12280" w:author="Cristiano de Menezes Feu" w:date="2022-11-21T08:33:00Z">
          <w:pPr>
            <w:widowControl w:val="0"/>
            <w:pBdr>
              <w:top w:val="nil"/>
              <w:left w:val="nil"/>
              <w:bottom w:val="nil"/>
              <w:right w:val="nil"/>
              <w:between w:val="nil"/>
            </w:pBdr>
          </w:pPr>
        </w:pPrChange>
      </w:pPr>
      <w:del w:id="12281" w:author="Cristiano de Menezes Feu" w:date="2022-11-21T08:33:00Z">
        <w:r w:rsidDel="00E631A1">
          <w:rPr>
            <w:color w:val="000000"/>
          </w:rPr>
          <w:delText>§ 2º Ressalvadas as hipóteses de que trata o parágrafo anterior, de doença comprovada na forma do art. 236, ou de estar investido nos cargos de que trata o art. 56, I, da Constituição Federal, o Suplente que, convocado, não assumir o mandato no período fixado no art. 4º, § 6º, III, perde o direito à suplência, sendo convocado o Suplente imediato.</w:delText>
        </w:r>
        <w:r w:rsidDel="00E631A1">
          <w:rPr>
            <w:color w:val="005583"/>
            <w:vertAlign w:val="superscript"/>
          </w:rPr>
          <w:footnoteReference w:id="479"/>
        </w:r>
      </w:del>
    </w:p>
    <w:p w14:paraId="0000110A" w14:textId="6C1575C6" w:rsidR="003D183A" w:rsidDel="00E631A1" w:rsidRDefault="008B7924" w:rsidP="00E631A1">
      <w:pPr>
        <w:widowControl w:val="0"/>
        <w:pBdr>
          <w:top w:val="nil"/>
          <w:left w:val="nil"/>
          <w:bottom w:val="nil"/>
          <w:right w:val="nil"/>
          <w:between w:val="nil"/>
        </w:pBdr>
        <w:spacing w:before="57"/>
        <w:ind w:firstLine="0"/>
        <w:jc w:val="center"/>
        <w:rPr>
          <w:del w:id="12285" w:author="Cristiano de Menezes Feu" w:date="2022-11-21T08:33:00Z"/>
          <w:b/>
          <w:color w:val="005583"/>
          <w:sz w:val="20"/>
          <w:szCs w:val="20"/>
        </w:rPr>
        <w:pPrChange w:id="12286" w:author="Cristiano de Menezes Feu" w:date="2022-11-21T08:33:00Z">
          <w:pPr>
            <w:widowControl w:val="0"/>
            <w:pBdr>
              <w:top w:val="nil"/>
              <w:left w:val="nil"/>
              <w:bottom w:val="nil"/>
              <w:right w:val="nil"/>
              <w:between w:val="nil"/>
            </w:pBdr>
            <w:spacing w:before="57"/>
          </w:pPr>
        </w:pPrChange>
      </w:pPr>
      <w:del w:id="12287" w:author="Cristiano de Menezes Feu" w:date="2022-11-21T08:33:00Z">
        <w:r w:rsidDel="00E631A1">
          <w:rPr>
            <w:rFonts w:ascii="ClearSans-Bold" w:eastAsia="ClearSans-Bold" w:hAnsi="ClearSans-Bold" w:cs="ClearSans-Bold"/>
            <w:b/>
            <w:color w:val="000000"/>
          </w:rPr>
          <w:delText xml:space="preserve">Art. 242. </w:delText>
        </w:r>
        <w:r w:rsidDel="00E631A1">
          <w:rPr>
            <w:color w:val="000000"/>
          </w:rPr>
          <w:delText>Ocorrendo vaga mais de quinze meses antes do término do mandato e não havendo Suplente, o Presidente comunicará o fato à Justiça Eleitoral para o efeito do art. 56, § 2º, da Constituição Federal.</w:delText>
        </w:r>
        <w:r w:rsidDel="00E631A1">
          <w:rPr>
            <w:color w:val="005583"/>
            <w:vertAlign w:val="superscript"/>
          </w:rPr>
          <w:footnoteReference w:id="480"/>
        </w:r>
      </w:del>
    </w:p>
    <w:p w14:paraId="0000110B" w14:textId="096E86E6" w:rsidR="003D183A" w:rsidDel="00E631A1" w:rsidRDefault="008B7924" w:rsidP="00E631A1">
      <w:pPr>
        <w:widowControl w:val="0"/>
        <w:pBdr>
          <w:top w:val="nil"/>
          <w:left w:val="nil"/>
          <w:bottom w:val="nil"/>
          <w:right w:val="nil"/>
          <w:between w:val="nil"/>
        </w:pBdr>
        <w:spacing w:before="0" w:after="113"/>
        <w:ind w:left="567" w:firstLine="0"/>
        <w:jc w:val="center"/>
        <w:rPr>
          <w:del w:id="12291" w:author="Cristiano de Menezes Feu" w:date="2022-11-21T08:33:00Z"/>
          <w:color w:val="005583"/>
          <w:sz w:val="20"/>
          <w:szCs w:val="20"/>
        </w:rPr>
        <w:pPrChange w:id="12292" w:author="Cristiano de Menezes Feu" w:date="2022-11-21T08:33:00Z">
          <w:pPr>
            <w:widowControl w:val="0"/>
            <w:pBdr>
              <w:top w:val="nil"/>
              <w:left w:val="nil"/>
              <w:bottom w:val="nil"/>
              <w:right w:val="nil"/>
              <w:between w:val="nil"/>
            </w:pBdr>
            <w:spacing w:before="0" w:after="113"/>
            <w:ind w:left="567" w:firstLine="0"/>
          </w:pPr>
        </w:pPrChange>
      </w:pPr>
      <w:del w:id="12293" w:author="Cristiano de Menezes Feu" w:date="2022-11-21T08:33:00Z">
        <w:r w:rsidDel="00E631A1">
          <w:rPr>
            <w:b/>
            <w:color w:val="005583"/>
            <w:sz w:val="20"/>
            <w:szCs w:val="20"/>
          </w:rPr>
          <w:delText>STF</w:delText>
        </w:r>
        <w:r w:rsidDel="00E631A1">
          <w:rPr>
            <w:color w:val="005583"/>
            <w:sz w:val="20"/>
            <w:szCs w:val="20"/>
          </w:rPr>
          <w:delText xml:space="preserve"> - MS 30.260 e 30.272 – As vagas decorrentes do licenciamento de titulares de mandato parlamentar devem ser ocupadas pelos suplentes das coligações, e não dos Partidos.</w:delText>
        </w:r>
      </w:del>
    </w:p>
    <w:p w14:paraId="0000110C" w14:textId="37921506" w:rsidR="003D183A" w:rsidDel="00E631A1" w:rsidRDefault="008B7924" w:rsidP="00E631A1">
      <w:pPr>
        <w:widowControl w:val="0"/>
        <w:pBdr>
          <w:top w:val="nil"/>
          <w:left w:val="nil"/>
          <w:bottom w:val="nil"/>
          <w:right w:val="nil"/>
          <w:between w:val="nil"/>
        </w:pBdr>
        <w:spacing w:before="57"/>
        <w:ind w:firstLine="0"/>
        <w:jc w:val="center"/>
        <w:rPr>
          <w:del w:id="12294" w:author="Cristiano de Menezes Feu" w:date="2022-11-21T08:33:00Z"/>
          <w:rFonts w:ascii="ClearSans-Bold" w:eastAsia="ClearSans-Bold" w:hAnsi="ClearSans-Bold" w:cs="ClearSans-Bold"/>
          <w:b/>
          <w:color w:val="000000"/>
        </w:rPr>
        <w:pPrChange w:id="12295" w:author="Cristiano de Menezes Feu" w:date="2022-11-21T08:33:00Z">
          <w:pPr>
            <w:widowControl w:val="0"/>
            <w:pBdr>
              <w:top w:val="nil"/>
              <w:left w:val="nil"/>
              <w:bottom w:val="nil"/>
              <w:right w:val="nil"/>
              <w:between w:val="nil"/>
            </w:pBdr>
            <w:spacing w:before="57"/>
          </w:pPr>
        </w:pPrChange>
      </w:pPr>
      <w:del w:id="12296" w:author="Cristiano de Menezes Feu" w:date="2022-11-21T08:33:00Z">
        <w:r w:rsidDel="00E631A1">
          <w:rPr>
            <w:rFonts w:ascii="ClearSans-Bold" w:eastAsia="ClearSans-Bold" w:hAnsi="ClearSans-Bold" w:cs="ClearSans-Bold"/>
            <w:b/>
            <w:color w:val="000000"/>
          </w:rPr>
          <w:delText>Art. 243.</w:delText>
        </w:r>
        <w:r w:rsidDel="00E631A1">
          <w:rPr>
            <w:color w:val="000000"/>
          </w:rPr>
          <w:delText xml:space="preserve"> O Suplente de Deputado, quando convocado em caráter de substituição, não poderá ser escolhido para os cargos da Mesa ou de Suplente de Secretário, para Presidente ou Vice-Presidente de Comissão, para integrar a Procuradoria Parlamentar, para Ouvidor-Geral ou Ouvidor-Substituto, para Corregedor ou Corregedor Substituto, para Procuradora da Mulher ou Procuradora Adjunta ou para Coordenadora-Geral dos Direitos da Mulher ou Coordenadoras Adjuntas.</w:delText>
        </w:r>
        <w:r w:rsidDel="00E631A1">
          <w:rPr>
            <w:color w:val="005583"/>
            <w:vertAlign w:val="superscript"/>
          </w:rPr>
          <w:footnoteReference w:id="481"/>
        </w:r>
        <w:r w:rsidDel="00E631A1">
          <w:rPr>
            <w:color w:val="000000"/>
          </w:rPr>
          <w:delText xml:space="preserve"> </w:delText>
        </w:r>
      </w:del>
    </w:p>
    <w:p w14:paraId="0000110D" w14:textId="1C0E190A" w:rsidR="003D183A" w:rsidDel="00E631A1" w:rsidRDefault="008B7924" w:rsidP="00E631A1">
      <w:pPr>
        <w:widowControl w:val="0"/>
        <w:pBdr>
          <w:top w:val="nil"/>
          <w:left w:val="nil"/>
          <w:bottom w:val="nil"/>
          <w:right w:val="nil"/>
          <w:between w:val="nil"/>
        </w:pBdr>
        <w:spacing w:before="0" w:after="113"/>
        <w:ind w:left="567" w:firstLine="0"/>
        <w:jc w:val="center"/>
        <w:rPr>
          <w:del w:id="12300" w:author="Cristiano de Menezes Feu" w:date="2022-11-21T08:33:00Z"/>
          <w:b/>
          <w:color w:val="005583"/>
          <w:sz w:val="20"/>
          <w:szCs w:val="20"/>
        </w:rPr>
        <w:pPrChange w:id="12301" w:author="Cristiano de Menezes Feu" w:date="2022-11-21T08:33:00Z">
          <w:pPr>
            <w:widowControl w:val="0"/>
            <w:pBdr>
              <w:top w:val="nil"/>
              <w:left w:val="nil"/>
              <w:bottom w:val="nil"/>
              <w:right w:val="nil"/>
              <w:between w:val="nil"/>
            </w:pBdr>
            <w:spacing w:before="0" w:after="113"/>
            <w:ind w:left="567" w:firstLine="0"/>
          </w:pPr>
        </w:pPrChange>
      </w:pPr>
      <w:del w:id="12302" w:author="Cristiano de Menezes Feu" w:date="2022-11-21T08:33:00Z">
        <w:r w:rsidDel="00E631A1">
          <w:rPr>
            <w:color w:val="005583"/>
            <w:sz w:val="20"/>
            <w:szCs w:val="20"/>
          </w:rPr>
          <w:delText>Art. 39, § 5º.</w:delText>
        </w:r>
      </w:del>
    </w:p>
    <w:p w14:paraId="0000110E" w14:textId="49B4C69E" w:rsidR="003D183A" w:rsidDel="00E631A1" w:rsidRDefault="008B7924" w:rsidP="00E631A1">
      <w:pPr>
        <w:widowControl w:val="0"/>
        <w:pBdr>
          <w:top w:val="nil"/>
          <w:left w:val="nil"/>
          <w:bottom w:val="nil"/>
          <w:right w:val="nil"/>
          <w:between w:val="nil"/>
        </w:pBdr>
        <w:spacing w:before="0" w:after="113"/>
        <w:ind w:left="567" w:firstLine="0"/>
        <w:jc w:val="center"/>
        <w:rPr>
          <w:del w:id="12303" w:author="Cristiano de Menezes Feu" w:date="2022-11-21T08:33:00Z"/>
          <w:color w:val="005583"/>
          <w:sz w:val="20"/>
          <w:szCs w:val="20"/>
        </w:rPr>
        <w:pPrChange w:id="12304" w:author="Cristiano de Menezes Feu" w:date="2022-11-21T08:33:00Z">
          <w:pPr>
            <w:widowControl w:val="0"/>
            <w:pBdr>
              <w:top w:val="nil"/>
              <w:left w:val="nil"/>
              <w:bottom w:val="nil"/>
              <w:right w:val="nil"/>
              <w:between w:val="nil"/>
            </w:pBdr>
            <w:spacing w:before="0" w:after="113"/>
            <w:ind w:left="567" w:firstLine="0"/>
          </w:pPr>
        </w:pPrChange>
      </w:pPr>
      <w:del w:id="12305" w:author="Cristiano de Menezes Feu" w:date="2022-11-21T08:33:00Z">
        <w:r w:rsidDel="00E631A1">
          <w:rPr>
            <w:b/>
            <w:color w:val="005583"/>
            <w:sz w:val="20"/>
            <w:szCs w:val="20"/>
          </w:rPr>
          <w:delText>QO</w:delText>
        </w:r>
        <w:r w:rsidDel="00E631A1">
          <w:rPr>
            <w:color w:val="005583"/>
            <w:sz w:val="20"/>
            <w:szCs w:val="20"/>
          </w:rPr>
          <w:delText xml:space="preserve"> 122/2011 – Anulou a eleição de parlamentar que exercia o mandato na qualidade de suplente e foi eleito Vice-Presidente de Comissão.</w:delText>
        </w:r>
      </w:del>
    </w:p>
    <w:p w14:paraId="0000110F" w14:textId="72AAB505" w:rsidR="003D183A" w:rsidDel="00E631A1" w:rsidRDefault="008B7924" w:rsidP="00E631A1">
      <w:pPr>
        <w:widowControl w:val="0"/>
        <w:pBdr>
          <w:top w:val="nil"/>
          <w:left w:val="nil"/>
          <w:bottom w:val="nil"/>
          <w:right w:val="nil"/>
          <w:between w:val="nil"/>
        </w:pBdr>
        <w:spacing w:before="170" w:after="113"/>
        <w:ind w:firstLine="0"/>
        <w:jc w:val="center"/>
        <w:rPr>
          <w:del w:id="12306" w:author="Cristiano de Menezes Feu" w:date="2022-11-21T08:33:00Z"/>
          <w:rFonts w:ascii="ClearSans-Bold" w:eastAsia="ClearSans-Bold" w:hAnsi="ClearSans-Bold" w:cs="ClearSans-Bold"/>
          <w:b/>
          <w:color w:val="000000"/>
          <w:sz w:val="20"/>
          <w:szCs w:val="20"/>
        </w:rPr>
        <w:pPrChange w:id="12307" w:author="Cristiano de Menezes Feu" w:date="2022-11-21T08:33:00Z">
          <w:pPr>
            <w:widowControl w:val="0"/>
            <w:pBdr>
              <w:top w:val="nil"/>
              <w:left w:val="nil"/>
              <w:bottom w:val="nil"/>
              <w:right w:val="nil"/>
              <w:between w:val="nil"/>
            </w:pBdr>
            <w:spacing w:before="170" w:after="113"/>
            <w:ind w:firstLine="0"/>
            <w:jc w:val="center"/>
          </w:pPr>
        </w:pPrChange>
      </w:pPr>
      <w:del w:id="12308" w:author="Cristiano de Menezes Feu" w:date="2022-11-21T08:33:00Z">
        <w:r w:rsidDel="00E631A1">
          <w:rPr>
            <w:rFonts w:ascii="ClearSans-Light" w:eastAsia="ClearSans-Light" w:hAnsi="ClearSans-Light" w:cs="ClearSans-Light"/>
            <w:color w:val="000000"/>
            <w:sz w:val="24"/>
            <w:szCs w:val="24"/>
          </w:rPr>
          <w:delText>CAPÍTULO V</w:delText>
        </w:r>
        <w:r w:rsidDel="00E631A1">
          <w:rPr>
            <w:rFonts w:ascii="ClearSans-Light" w:eastAsia="ClearSans-Light" w:hAnsi="ClearSans-Light" w:cs="ClearSans-Light"/>
            <w:color w:val="000000"/>
            <w:sz w:val="24"/>
            <w:szCs w:val="24"/>
          </w:rPr>
          <w:br/>
          <w:delText>DO DECORO PARLAMENTAR</w:delText>
        </w:r>
      </w:del>
    </w:p>
    <w:p w14:paraId="00001110" w14:textId="0F595D10" w:rsidR="003D183A" w:rsidDel="00E631A1" w:rsidRDefault="008B7924" w:rsidP="00E631A1">
      <w:pPr>
        <w:widowControl w:val="0"/>
        <w:pBdr>
          <w:top w:val="nil"/>
          <w:left w:val="nil"/>
          <w:bottom w:val="nil"/>
          <w:right w:val="nil"/>
          <w:between w:val="nil"/>
        </w:pBdr>
        <w:spacing w:before="227"/>
        <w:ind w:firstLine="0"/>
        <w:jc w:val="center"/>
        <w:rPr>
          <w:del w:id="12309" w:author="Cristiano de Menezes Feu" w:date="2022-11-21T08:33:00Z"/>
          <w:rFonts w:ascii="ClearSans-Bold" w:eastAsia="ClearSans-Bold" w:hAnsi="ClearSans-Bold" w:cs="ClearSans-Bold"/>
          <w:b/>
          <w:color w:val="005583"/>
          <w:vertAlign w:val="superscript"/>
        </w:rPr>
        <w:pPrChange w:id="12310" w:author="Cristiano de Menezes Feu" w:date="2022-11-21T08:33:00Z">
          <w:pPr>
            <w:widowControl w:val="0"/>
            <w:pBdr>
              <w:top w:val="nil"/>
              <w:left w:val="nil"/>
              <w:bottom w:val="nil"/>
              <w:right w:val="nil"/>
              <w:between w:val="nil"/>
            </w:pBdr>
            <w:spacing w:before="227"/>
          </w:pPr>
        </w:pPrChange>
      </w:pPr>
      <w:del w:id="12311" w:author="Cristiano de Menezes Feu" w:date="2022-11-21T08:33:00Z">
        <w:r w:rsidDel="00E631A1">
          <w:rPr>
            <w:rFonts w:ascii="ClearSans-Bold" w:eastAsia="ClearSans-Bold" w:hAnsi="ClearSans-Bold" w:cs="ClearSans-Bold"/>
            <w:b/>
            <w:color w:val="000000"/>
          </w:rPr>
          <w:delText>Art. 244.</w:delText>
        </w:r>
        <w:r w:rsidDel="00E631A1">
          <w:rPr>
            <w:color w:val="000000"/>
          </w:rPr>
          <w:delText xml:space="preserve"> O Deputado que praticar ato contrário ao decoro parlamentar ou que afete a dignidade do mandato estará sujeito às penalidades e ao processo disciplinar previstos no Código de Ética e Decoro Parlamentar, que definirá também as condutas puníveis.</w:delText>
        </w:r>
        <w:r w:rsidDel="00E631A1">
          <w:rPr>
            <w:color w:val="005583"/>
            <w:vertAlign w:val="superscript"/>
          </w:rPr>
          <w:footnoteReference w:id="482"/>
        </w:r>
      </w:del>
    </w:p>
    <w:p w14:paraId="00001111" w14:textId="42D7CF1C" w:rsidR="003D183A" w:rsidDel="00E631A1" w:rsidRDefault="008B7924" w:rsidP="00E631A1">
      <w:pPr>
        <w:widowControl w:val="0"/>
        <w:pBdr>
          <w:top w:val="nil"/>
          <w:left w:val="nil"/>
          <w:bottom w:val="nil"/>
          <w:right w:val="nil"/>
          <w:between w:val="nil"/>
        </w:pBdr>
        <w:spacing w:before="57"/>
        <w:ind w:firstLine="0"/>
        <w:jc w:val="center"/>
        <w:rPr>
          <w:del w:id="12315" w:author="Cristiano de Menezes Feu" w:date="2022-11-21T08:33:00Z"/>
          <w:rFonts w:ascii="ClearSans-Bold" w:eastAsia="ClearSans-Bold" w:hAnsi="ClearSans-Bold" w:cs="ClearSans-Bold"/>
          <w:b/>
          <w:color w:val="005583"/>
          <w:vertAlign w:val="superscript"/>
        </w:rPr>
        <w:pPrChange w:id="12316" w:author="Cristiano de Menezes Feu" w:date="2022-11-21T08:33:00Z">
          <w:pPr>
            <w:widowControl w:val="0"/>
            <w:pBdr>
              <w:top w:val="nil"/>
              <w:left w:val="nil"/>
              <w:bottom w:val="nil"/>
              <w:right w:val="nil"/>
              <w:between w:val="nil"/>
            </w:pBdr>
            <w:spacing w:before="57"/>
          </w:pPr>
        </w:pPrChange>
      </w:pPr>
      <w:del w:id="12317" w:author="Cristiano de Menezes Feu" w:date="2022-11-21T08:33:00Z">
        <w:r w:rsidDel="00E631A1">
          <w:rPr>
            <w:rFonts w:ascii="ClearSans-Bold" w:eastAsia="ClearSans-Bold" w:hAnsi="ClearSans-Bold" w:cs="ClearSans-Bold"/>
            <w:b/>
            <w:color w:val="000000"/>
          </w:rPr>
          <w:delText>Art. 245</w:delText>
        </w:r>
        <w:r w:rsidDel="00E631A1">
          <w:rPr>
            <w:color w:val="000000"/>
          </w:rPr>
          <w:delText xml:space="preserve">.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483"/>
        </w:r>
      </w:del>
    </w:p>
    <w:p w14:paraId="00001112" w14:textId="09FCC9E9" w:rsidR="003D183A" w:rsidDel="00E631A1" w:rsidRDefault="008B7924" w:rsidP="00E631A1">
      <w:pPr>
        <w:widowControl w:val="0"/>
        <w:pBdr>
          <w:top w:val="nil"/>
          <w:left w:val="nil"/>
          <w:bottom w:val="nil"/>
          <w:right w:val="nil"/>
          <w:between w:val="nil"/>
        </w:pBdr>
        <w:spacing w:before="57"/>
        <w:ind w:firstLine="0"/>
        <w:jc w:val="center"/>
        <w:rPr>
          <w:del w:id="12321" w:author="Cristiano de Menezes Feu" w:date="2022-11-21T08:33:00Z"/>
          <w:rFonts w:ascii="ClearSans-Bold" w:eastAsia="ClearSans-Bold" w:hAnsi="ClearSans-Bold" w:cs="ClearSans-Bold"/>
          <w:b/>
          <w:color w:val="000000"/>
        </w:rPr>
        <w:pPrChange w:id="12322" w:author="Cristiano de Menezes Feu" w:date="2022-11-21T08:33:00Z">
          <w:pPr>
            <w:widowControl w:val="0"/>
            <w:pBdr>
              <w:top w:val="nil"/>
              <w:left w:val="nil"/>
              <w:bottom w:val="nil"/>
              <w:right w:val="nil"/>
              <w:between w:val="nil"/>
            </w:pBdr>
            <w:spacing w:before="57"/>
          </w:pPr>
        </w:pPrChange>
      </w:pPr>
      <w:del w:id="12323" w:author="Cristiano de Menezes Feu" w:date="2022-11-21T08:33:00Z">
        <w:r w:rsidDel="00E631A1">
          <w:rPr>
            <w:rFonts w:ascii="ClearSans-Bold" w:eastAsia="ClearSans-Bold" w:hAnsi="ClearSans-Bold" w:cs="ClearSans-Bold"/>
            <w:b/>
            <w:color w:val="000000"/>
          </w:rPr>
          <w:delText>Art. 246</w:delText>
        </w:r>
        <w:r w:rsidDel="00E631A1">
          <w:rPr>
            <w:rFonts w:ascii="Sansita" w:eastAsia="Sansita" w:hAnsi="Sansita" w:cs="Sansita"/>
            <w:i/>
            <w:color w:val="000000"/>
          </w:rPr>
          <w:delText xml:space="preserve">.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484"/>
        </w:r>
        <w:r w:rsidDel="00E631A1">
          <w:rPr>
            <w:rFonts w:ascii="Sansita" w:eastAsia="Sansita" w:hAnsi="Sansita" w:cs="Sansita"/>
            <w:i/>
            <w:color w:val="000000"/>
          </w:rPr>
          <w:delText xml:space="preserve"> </w:delText>
        </w:r>
      </w:del>
    </w:p>
    <w:p w14:paraId="00001113" w14:textId="0C6B0DE8" w:rsidR="003D183A" w:rsidDel="00E631A1" w:rsidRDefault="008B7924" w:rsidP="00E631A1">
      <w:pPr>
        <w:widowControl w:val="0"/>
        <w:pBdr>
          <w:top w:val="nil"/>
          <w:left w:val="nil"/>
          <w:bottom w:val="nil"/>
          <w:right w:val="nil"/>
          <w:between w:val="nil"/>
        </w:pBdr>
        <w:spacing w:before="57"/>
        <w:ind w:firstLine="0"/>
        <w:jc w:val="center"/>
        <w:rPr>
          <w:del w:id="12327" w:author="Cristiano de Menezes Feu" w:date="2022-11-21T08:33:00Z"/>
          <w:rFonts w:ascii="ClearSans-Bold" w:eastAsia="ClearSans-Bold" w:hAnsi="ClearSans-Bold" w:cs="ClearSans-Bold"/>
          <w:b/>
          <w:color w:val="005583"/>
          <w:vertAlign w:val="superscript"/>
        </w:rPr>
        <w:pPrChange w:id="12328" w:author="Cristiano de Menezes Feu" w:date="2022-11-21T08:33:00Z">
          <w:pPr>
            <w:widowControl w:val="0"/>
            <w:pBdr>
              <w:top w:val="nil"/>
              <w:left w:val="nil"/>
              <w:bottom w:val="nil"/>
              <w:right w:val="nil"/>
              <w:between w:val="nil"/>
            </w:pBdr>
            <w:spacing w:before="57"/>
          </w:pPr>
        </w:pPrChange>
      </w:pPr>
      <w:del w:id="12329" w:author="Cristiano de Menezes Feu" w:date="2022-11-21T08:33:00Z">
        <w:r w:rsidDel="00E631A1">
          <w:rPr>
            <w:rFonts w:ascii="ClearSans-Bold" w:eastAsia="ClearSans-Bold" w:hAnsi="ClearSans-Bold" w:cs="ClearSans-Bold"/>
            <w:b/>
            <w:color w:val="000000"/>
          </w:rPr>
          <w:delText>Art. 247</w:delText>
        </w:r>
        <w:r w:rsidDel="00E631A1">
          <w:rPr>
            <w:rFonts w:ascii="Sansita" w:eastAsia="Sansita" w:hAnsi="Sansita" w:cs="Sansita"/>
            <w:i/>
            <w:color w:val="000000"/>
          </w:rPr>
          <w:delText xml:space="preserve">.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485"/>
        </w:r>
      </w:del>
    </w:p>
    <w:p w14:paraId="00001114" w14:textId="2B824581" w:rsidR="003D183A" w:rsidDel="00E631A1" w:rsidRDefault="008B7924" w:rsidP="00E631A1">
      <w:pPr>
        <w:widowControl w:val="0"/>
        <w:pBdr>
          <w:top w:val="nil"/>
          <w:left w:val="nil"/>
          <w:bottom w:val="nil"/>
          <w:right w:val="nil"/>
          <w:between w:val="nil"/>
        </w:pBdr>
        <w:spacing w:before="57"/>
        <w:ind w:firstLine="0"/>
        <w:jc w:val="center"/>
        <w:rPr>
          <w:del w:id="12333" w:author="Cristiano de Menezes Feu" w:date="2022-11-21T08:33:00Z"/>
          <w:rFonts w:ascii="ClearSans-Light" w:eastAsia="ClearSans-Light" w:hAnsi="ClearSans-Light" w:cs="ClearSans-Light"/>
          <w:color w:val="000000"/>
          <w:sz w:val="24"/>
          <w:szCs w:val="24"/>
        </w:rPr>
        <w:pPrChange w:id="12334" w:author="Cristiano de Menezes Feu" w:date="2022-11-21T08:33:00Z">
          <w:pPr>
            <w:widowControl w:val="0"/>
            <w:pBdr>
              <w:top w:val="nil"/>
              <w:left w:val="nil"/>
              <w:bottom w:val="nil"/>
              <w:right w:val="nil"/>
              <w:between w:val="nil"/>
            </w:pBdr>
            <w:spacing w:before="57"/>
          </w:pPr>
        </w:pPrChange>
      </w:pPr>
      <w:del w:id="12335" w:author="Cristiano de Menezes Feu" w:date="2022-11-21T08:33:00Z">
        <w:r w:rsidDel="00E631A1">
          <w:rPr>
            <w:rFonts w:ascii="ClearSans-Bold" w:eastAsia="ClearSans-Bold" w:hAnsi="ClearSans-Bold" w:cs="ClearSans-Bold"/>
            <w:b/>
            <w:color w:val="000000"/>
          </w:rPr>
          <w:delText>Art. 248</w:delText>
        </w:r>
        <w:r w:rsidDel="00E631A1">
          <w:rPr>
            <w:rFonts w:ascii="Sansita" w:eastAsia="Sansita" w:hAnsi="Sansita" w:cs="Sansita"/>
            <w:i/>
            <w:color w:val="000000"/>
          </w:rPr>
          <w:delText xml:space="preserve">.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486"/>
        </w:r>
      </w:del>
    </w:p>
    <w:p w14:paraId="00001115" w14:textId="3FB12913" w:rsidR="003D183A" w:rsidDel="00E631A1" w:rsidRDefault="003D183A" w:rsidP="00E631A1">
      <w:pPr>
        <w:widowControl w:val="0"/>
        <w:pBdr>
          <w:top w:val="nil"/>
          <w:left w:val="nil"/>
          <w:bottom w:val="nil"/>
          <w:right w:val="nil"/>
          <w:between w:val="nil"/>
        </w:pBdr>
        <w:spacing w:before="170" w:after="113"/>
        <w:ind w:firstLine="0"/>
        <w:jc w:val="center"/>
        <w:rPr>
          <w:del w:id="12339" w:author="Cristiano de Menezes Feu" w:date="2022-11-21T08:33:00Z"/>
          <w:rFonts w:ascii="ClearSans-Light" w:eastAsia="ClearSans-Light" w:hAnsi="ClearSans-Light" w:cs="ClearSans-Light"/>
          <w:color w:val="000000"/>
          <w:sz w:val="24"/>
          <w:szCs w:val="24"/>
        </w:rPr>
        <w:pPrChange w:id="12340" w:author="Cristiano de Menezes Feu" w:date="2022-11-21T08:33:00Z">
          <w:pPr>
            <w:widowControl w:val="0"/>
            <w:pBdr>
              <w:top w:val="nil"/>
              <w:left w:val="nil"/>
              <w:bottom w:val="nil"/>
              <w:right w:val="nil"/>
              <w:between w:val="nil"/>
            </w:pBdr>
            <w:spacing w:before="170" w:after="113"/>
            <w:ind w:firstLine="0"/>
            <w:jc w:val="center"/>
          </w:pPr>
        </w:pPrChange>
      </w:pPr>
    </w:p>
    <w:p w14:paraId="00001116" w14:textId="28428A39" w:rsidR="003D183A" w:rsidDel="00E631A1" w:rsidRDefault="008B7924" w:rsidP="00E631A1">
      <w:pPr>
        <w:widowControl w:val="0"/>
        <w:pBdr>
          <w:top w:val="nil"/>
          <w:left w:val="nil"/>
          <w:bottom w:val="nil"/>
          <w:right w:val="nil"/>
          <w:between w:val="nil"/>
        </w:pBdr>
        <w:spacing w:before="170" w:after="113"/>
        <w:ind w:firstLine="0"/>
        <w:jc w:val="center"/>
        <w:rPr>
          <w:del w:id="12341" w:author="Cristiano de Menezes Feu" w:date="2022-11-21T08:33:00Z"/>
          <w:rFonts w:ascii="ClearSans-Light" w:eastAsia="ClearSans-Light" w:hAnsi="ClearSans-Light" w:cs="ClearSans-Light"/>
          <w:color w:val="000000"/>
          <w:sz w:val="24"/>
          <w:szCs w:val="24"/>
        </w:rPr>
        <w:pPrChange w:id="12342" w:author="Cristiano de Menezes Feu" w:date="2022-11-21T08:33:00Z">
          <w:pPr>
            <w:widowControl w:val="0"/>
            <w:pBdr>
              <w:top w:val="nil"/>
              <w:left w:val="nil"/>
              <w:bottom w:val="nil"/>
              <w:right w:val="nil"/>
              <w:between w:val="nil"/>
            </w:pBdr>
            <w:spacing w:before="170" w:after="113"/>
            <w:ind w:firstLine="0"/>
            <w:jc w:val="center"/>
          </w:pPr>
        </w:pPrChange>
      </w:pPr>
      <w:del w:id="12343" w:author="Cristiano de Menezes Feu" w:date="2022-11-21T08:33:00Z">
        <w:r w:rsidDel="00E631A1">
          <w:rPr>
            <w:rFonts w:ascii="ClearSans-Light" w:eastAsia="ClearSans-Light" w:hAnsi="ClearSans-Light" w:cs="ClearSans-Light"/>
            <w:color w:val="000000"/>
            <w:sz w:val="24"/>
            <w:szCs w:val="24"/>
          </w:rPr>
          <w:delText>CAPÍTULO VI</w:delText>
        </w:r>
        <w:r w:rsidDel="00E631A1">
          <w:rPr>
            <w:rFonts w:ascii="ClearSans-Light" w:eastAsia="ClearSans-Light" w:hAnsi="ClearSans-Light" w:cs="ClearSans-Light"/>
            <w:color w:val="000000"/>
            <w:sz w:val="24"/>
            <w:szCs w:val="24"/>
          </w:rPr>
          <w:br/>
          <w:delText xml:space="preserve">DA LICENÇA PARA INSTAURAÇÃO </w:delText>
        </w:r>
        <w:r w:rsidDel="00E631A1">
          <w:rPr>
            <w:rFonts w:ascii="ClearSans-Light" w:eastAsia="ClearSans-Light" w:hAnsi="ClearSans-Light" w:cs="ClearSans-Light"/>
            <w:color w:val="000000"/>
            <w:sz w:val="24"/>
            <w:szCs w:val="24"/>
          </w:rPr>
          <w:br/>
          <w:delText>DE PROCESSO CRIMINAL CONTRA DEPUTADO</w:delText>
        </w:r>
      </w:del>
    </w:p>
    <w:p w14:paraId="00001117" w14:textId="3E409DAF" w:rsidR="003D183A" w:rsidDel="00E631A1" w:rsidRDefault="008B7924" w:rsidP="00E631A1">
      <w:pPr>
        <w:widowControl w:val="0"/>
        <w:pBdr>
          <w:top w:val="nil"/>
          <w:left w:val="nil"/>
          <w:bottom w:val="nil"/>
          <w:right w:val="nil"/>
          <w:between w:val="nil"/>
        </w:pBdr>
        <w:ind w:firstLine="0"/>
        <w:jc w:val="center"/>
        <w:rPr>
          <w:del w:id="12344" w:author="Cristiano de Menezes Feu" w:date="2022-11-21T08:33:00Z"/>
          <w:color w:val="005583"/>
          <w:vertAlign w:val="superscript"/>
        </w:rPr>
        <w:pPrChange w:id="12345" w:author="Cristiano de Menezes Feu" w:date="2022-11-21T08:33:00Z">
          <w:pPr>
            <w:widowControl w:val="0"/>
            <w:pBdr>
              <w:top w:val="nil"/>
              <w:left w:val="nil"/>
              <w:bottom w:val="nil"/>
              <w:right w:val="nil"/>
              <w:between w:val="nil"/>
            </w:pBdr>
          </w:pPr>
        </w:pPrChange>
      </w:pPr>
      <w:del w:id="12346" w:author="Cristiano de Menezes Feu" w:date="2022-11-21T08:33:00Z">
        <w:r w:rsidDel="00E631A1">
          <w:rPr>
            <w:rFonts w:ascii="ClearSans-Bold" w:eastAsia="ClearSans-Bold" w:hAnsi="ClearSans-Bold" w:cs="ClearSans-Bold"/>
            <w:b/>
            <w:color w:val="000000"/>
          </w:rPr>
          <w:delText>Art. 249</w:delText>
        </w:r>
        <w:r w:rsidDel="00E631A1">
          <w:rPr>
            <w:rFonts w:ascii="Sansita" w:eastAsia="Sansita" w:hAnsi="Sansita" w:cs="Sansita"/>
            <w:i/>
            <w:color w:val="000000"/>
          </w:rPr>
          <w:delText xml:space="preserve">.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487"/>
        </w:r>
      </w:del>
    </w:p>
    <w:p w14:paraId="00001118" w14:textId="3D9EB68D" w:rsidR="003D183A" w:rsidDel="00E631A1" w:rsidRDefault="008B7924" w:rsidP="00E631A1">
      <w:pPr>
        <w:widowControl w:val="0"/>
        <w:pBdr>
          <w:top w:val="nil"/>
          <w:left w:val="nil"/>
          <w:bottom w:val="nil"/>
          <w:right w:val="nil"/>
          <w:between w:val="nil"/>
        </w:pBdr>
        <w:ind w:firstLine="0"/>
        <w:jc w:val="center"/>
        <w:rPr>
          <w:del w:id="12350" w:author="Cristiano de Menezes Feu" w:date="2022-11-21T08:33:00Z"/>
          <w:rFonts w:ascii="ClearSans-Bold" w:eastAsia="ClearSans-Bold" w:hAnsi="ClearSans-Bold" w:cs="ClearSans-Bold"/>
          <w:b/>
          <w:color w:val="000000"/>
        </w:rPr>
        <w:pPrChange w:id="12351" w:author="Cristiano de Menezes Feu" w:date="2022-11-21T08:33:00Z">
          <w:pPr>
            <w:widowControl w:val="0"/>
            <w:pBdr>
              <w:top w:val="nil"/>
              <w:left w:val="nil"/>
              <w:bottom w:val="nil"/>
              <w:right w:val="nil"/>
              <w:between w:val="nil"/>
            </w:pBdr>
          </w:pPr>
        </w:pPrChange>
      </w:pPr>
      <w:del w:id="12352" w:author="Cristiano de Menezes Feu" w:date="2022-11-21T08:33:00Z">
        <w:r w:rsidDel="00E631A1">
          <w:rPr>
            <w:rFonts w:ascii="ClearSans-Bold" w:eastAsia="ClearSans-Bold" w:hAnsi="ClearSans-Bold" w:cs="ClearSans-Bold"/>
            <w:b/>
            <w:color w:val="000000"/>
          </w:rPr>
          <w:delText>Art. 250.</w:delText>
        </w:r>
        <w:r w:rsidDel="00E631A1">
          <w:rPr>
            <w:color w:val="000000"/>
          </w:rPr>
          <w:delText xml:space="preserve"> No caso de prisão em flagrante de crime inafiançável, os autos serão remetidos à Casa dentro de vinte e quatro horas, sob pena de responsabilidade da autoridade que a presidir, cuja apuração será promovida de ofício pela Mesa.</w:delText>
        </w:r>
      </w:del>
    </w:p>
    <w:p w14:paraId="00001119" w14:textId="5A5C4435" w:rsidR="003D183A" w:rsidDel="00E631A1" w:rsidRDefault="008B7924" w:rsidP="00E631A1">
      <w:pPr>
        <w:widowControl w:val="0"/>
        <w:pBdr>
          <w:top w:val="nil"/>
          <w:left w:val="nil"/>
          <w:bottom w:val="nil"/>
          <w:right w:val="nil"/>
          <w:between w:val="nil"/>
        </w:pBdr>
        <w:spacing w:before="0"/>
        <w:ind w:left="567" w:firstLine="0"/>
        <w:jc w:val="center"/>
        <w:rPr>
          <w:del w:id="12353" w:author="Cristiano de Menezes Feu" w:date="2022-11-21T08:33:00Z"/>
          <w:color w:val="005583"/>
          <w:sz w:val="20"/>
          <w:szCs w:val="20"/>
        </w:rPr>
        <w:pPrChange w:id="12354" w:author="Cristiano de Menezes Feu" w:date="2022-11-21T08:33:00Z">
          <w:pPr>
            <w:widowControl w:val="0"/>
            <w:pBdr>
              <w:top w:val="nil"/>
              <w:left w:val="nil"/>
              <w:bottom w:val="nil"/>
              <w:right w:val="nil"/>
              <w:between w:val="nil"/>
            </w:pBdr>
            <w:spacing w:before="0"/>
            <w:ind w:left="567" w:firstLine="0"/>
          </w:pPr>
        </w:pPrChange>
      </w:pPr>
      <w:del w:id="12355" w:author="Cristiano de Menezes Feu" w:date="2022-11-21T08:33:00Z">
        <w:r w:rsidDel="00E631A1">
          <w:rPr>
            <w:color w:val="005583"/>
            <w:sz w:val="20"/>
            <w:szCs w:val="20"/>
          </w:rPr>
          <w:delText>Art. 231, § 2º.</w:delText>
        </w:r>
      </w:del>
    </w:p>
    <w:p w14:paraId="0000111A" w14:textId="6AD084B1" w:rsidR="003D183A" w:rsidDel="00E631A1" w:rsidRDefault="008B7924" w:rsidP="00E631A1">
      <w:pPr>
        <w:widowControl w:val="0"/>
        <w:pBdr>
          <w:top w:val="nil"/>
          <w:left w:val="nil"/>
          <w:bottom w:val="nil"/>
          <w:right w:val="nil"/>
          <w:between w:val="nil"/>
        </w:pBdr>
        <w:ind w:firstLine="0"/>
        <w:jc w:val="center"/>
        <w:rPr>
          <w:del w:id="12356" w:author="Cristiano de Menezes Feu" w:date="2022-11-21T08:33:00Z"/>
          <w:rFonts w:ascii="ClearSans-Bold" w:eastAsia="ClearSans-Bold" w:hAnsi="ClearSans-Bold" w:cs="ClearSans-Bold"/>
          <w:b/>
          <w:color w:val="000000"/>
        </w:rPr>
        <w:pPrChange w:id="12357" w:author="Cristiano de Menezes Feu" w:date="2022-11-21T08:33:00Z">
          <w:pPr>
            <w:widowControl w:val="0"/>
            <w:pBdr>
              <w:top w:val="nil"/>
              <w:left w:val="nil"/>
              <w:bottom w:val="nil"/>
              <w:right w:val="nil"/>
              <w:between w:val="nil"/>
            </w:pBdr>
          </w:pPr>
        </w:pPrChange>
      </w:pPr>
      <w:del w:id="12358" w:author="Cristiano de Menezes Feu" w:date="2022-11-21T08:33:00Z">
        <w:r w:rsidDel="00E631A1">
          <w:rPr>
            <w:rFonts w:ascii="ClearSans-Bold" w:eastAsia="ClearSans-Bold" w:hAnsi="ClearSans-Bold" w:cs="ClearSans-Bold"/>
            <w:b/>
            <w:color w:val="000000"/>
          </w:rPr>
          <w:delText>Art. 251.</w:delText>
        </w:r>
        <w:r w:rsidDel="00E631A1">
          <w:rPr>
            <w:color w:val="000000"/>
          </w:rPr>
          <w:delText xml:space="preserve"> Recebida a solicitação ou os autos de flagrante, o Presidente despachará o expediente à Comissão de Constituição e Justiça e de Cidadania, observadas as seguintes normas:</w:delText>
        </w:r>
        <w:r w:rsidDel="00E631A1">
          <w:rPr>
            <w:color w:val="005583"/>
            <w:vertAlign w:val="superscript"/>
          </w:rPr>
          <w:footnoteReference w:id="488"/>
        </w:r>
        <w:r w:rsidDel="00E631A1">
          <w:rPr>
            <w:color w:val="000000"/>
          </w:rPr>
          <w:delText xml:space="preserve"> </w:delText>
        </w:r>
      </w:del>
    </w:p>
    <w:p w14:paraId="0000111B" w14:textId="1E977A8D" w:rsidR="003D183A" w:rsidDel="00E631A1" w:rsidRDefault="008B7924" w:rsidP="00E631A1">
      <w:pPr>
        <w:widowControl w:val="0"/>
        <w:pBdr>
          <w:top w:val="nil"/>
          <w:left w:val="nil"/>
          <w:bottom w:val="nil"/>
          <w:right w:val="nil"/>
          <w:between w:val="nil"/>
        </w:pBdr>
        <w:spacing w:before="0"/>
        <w:ind w:left="567" w:firstLine="0"/>
        <w:jc w:val="center"/>
        <w:rPr>
          <w:del w:id="12362" w:author="Cristiano de Menezes Feu" w:date="2022-11-21T08:33:00Z"/>
          <w:color w:val="005583"/>
          <w:sz w:val="20"/>
          <w:szCs w:val="20"/>
        </w:rPr>
        <w:pPrChange w:id="12363" w:author="Cristiano de Menezes Feu" w:date="2022-11-21T08:33:00Z">
          <w:pPr>
            <w:widowControl w:val="0"/>
            <w:pBdr>
              <w:top w:val="nil"/>
              <w:left w:val="nil"/>
              <w:bottom w:val="nil"/>
              <w:right w:val="nil"/>
              <w:between w:val="nil"/>
            </w:pBdr>
            <w:spacing w:before="0"/>
            <w:ind w:left="567" w:firstLine="0"/>
          </w:pPr>
        </w:pPrChange>
      </w:pPr>
      <w:del w:id="12364" w:author="Cristiano de Menezes Feu" w:date="2022-11-21T08:33:00Z">
        <w:r w:rsidDel="00E631A1">
          <w:rPr>
            <w:color w:val="005583"/>
            <w:sz w:val="20"/>
            <w:szCs w:val="20"/>
          </w:rPr>
          <w:delText>Art. 32, IV, p.</w:delText>
        </w:r>
      </w:del>
    </w:p>
    <w:p w14:paraId="0000111C" w14:textId="4813F6F8" w:rsidR="003D183A" w:rsidDel="00E631A1" w:rsidRDefault="008B7924" w:rsidP="00E631A1">
      <w:pPr>
        <w:widowControl w:val="0"/>
        <w:pBdr>
          <w:top w:val="nil"/>
          <w:left w:val="nil"/>
          <w:bottom w:val="nil"/>
          <w:right w:val="nil"/>
          <w:between w:val="nil"/>
        </w:pBdr>
        <w:ind w:firstLine="0"/>
        <w:jc w:val="center"/>
        <w:rPr>
          <w:del w:id="12365" w:author="Cristiano de Menezes Feu" w:date="2022-11-21T08:33:00Z"/>
          <w:color w:val="000000"/>
        </w:rPr>
        <w:pPrChange w:id="12366" w:author="Cristiano de Menezes Feu" w:date="2022-11-21T08:33:00Z">
          <w:pPr>
            <w:widowControl w:val="0"/>
            <w:pBdr>
              <w:top w:val="nil"/>
              <w:left w:val="nil"/>
              <w:bottom w:val="nil"/>
              <w:right w:val="nil"/>
              <w:between w:val="nil"/>
            </w:pBdr>
          </w:pPr>
        </w:pPrChange>
      </w:pPr>
      <w:del w:id="12367" w:author="Cristiano de Menezes Feu" w:date="2022-11-21T08:33:00Z">
        <w:r w:rsidDel="00E631A1">
          <w:rPr>
            <w:color w:val="000000"/>
          </w:rPr>
          <w:delText xml:space="preserve">I - no caso de flagrante, a Comissão resolverá preliminarmente sobre a prisão, devendo: </w:delText>
        </w:r>
      </w:del>
    </w:p>
    <w:p w14:paraId="0000111D" w14:textId="46826639" w:rsidR="003D183A" w:rsidDel="00E631A1" w:rsidRDefault="008B7924" w:rsidP="00E631A1">
      <w:pPr>
        <w:widowControl w:val="0"/>
        <w:pBdr>
          <w:top w:val="nil"/>
          <w:left w:val="nil"/>
          <w:bottom w:val="nil"/>
          <w:right w:val="nil"/>
          <w:between w:val="nil"/>
        </w:pBdr>
        <w:spacing w:after="0"/>
        <w:ind w:left="283" w:firstLine="0"/>
        <w:jc w:val="center"/>
        <w:rPr>
          <w:del w:id="12368" w:author="Cristiano de Menezes Feu" w:date="2022-11-21T08:33:00Z"/>
          <w:color w:val="000000"/>
        </w:rPr>
        <w:pPrChange w:id="12369" w:author="Cristiano de Menezes Feu" w:date="2022-11-21T08:33:00Z">
          <w:pPr>
            <w:widowControl w:val="0"/>
            <w:pBdr>
              <w:top w:val="nil"/>
              <w:left w:val="nil"/>
              <w:bottom w:val="nil"/>
              <w:right w:val="nil"/>
              <w:between w:val="nil"/>
            </w:pBdr>
            <w:spacing w:after="0"/>
            <w:ind w:left="283" w:firstLine="0"/>
          </w:pPr>
        </w:pPrChange>
      </w:pPr>
      <w:del w:id="12370" w:author="Cristiano de Menezes Feu" w:date="2022-11-21T08:33:00Z">
        <w:r w:rsidDel="00E631A1">
          <w:rPr>
            <w:color w:val="000000"/>
          </w:rPr>
          <w:delText xml:space="preserve">a) ordenar apresentação do réu preso, que permanecerá sob sua custódia até o pronunciamento da Casa sobre o relaxamento ou não da prisão; </w:delText>
        </w:r>
      </w:del>
    </w:p>
    <w:p w14:paraId="0000111E" w14:textId="0868C08F" w:rsidR="003D183A" w:rsidDel="00E631A1" w:rsidRDefault="008B7924" w:rsidP="00E631A1">
      <w:pPr>
        <w:widowControl w:val="0"/>
        <w:pBdr>
          <w:top w:val="nil"/>
          <w:left w:val="nil"/>
          <w:bottom w:val="nil"/>
          <w:right w:val="nil"/>
          <w:between w:val="nil"/>
        </w:pBdr>
        <w:spacing w:after="0"/>
        <w:ind w:left="283" w:firstLine="0"/>
        <w:jc w:val="center"/>
        <w:rPr>
          <w:del w:id="12371" w:author="Cristiano de Menezes Feu" w:date="2022-11-21T08:33:00Z"/>
          <w:color w:val="000000"/>
        </w:rPr>
        <w:pPrChange w:id="12372" w:author="Cristiano de Menezes Feu" w:date="2022-11-21T08:33:00Z">
          <w:pPr>
            <w:widowControl w:val="0"/>
            <w:pBdr>
              <w:top w:val="nil"/>
              <w:left w:val="nil"/>
              <w:bottom w:val="nil"/>
              <w:right w:val="nil"/>
              <w:between w:val="nil"/>
            </w:pBdr>
            <w:spacing w:after="0"/>
            <w:ind w:left="283" w:firstLine="0"/>
          </w:pPr>
        </w:pPrChange>
      </w:pPr>
      <w:del w:id="12373" w:author="Cristiano de Menezes Feu" w:date="2022-11-21T08:33:00Z">
        <w:r w:rsidDel="00E631A1">
          <w:rPr>
            <w:color w:val="000000"/>
          </w:rPr>
          <w:delText xml:space="preserve">b) oferecer parecer prévio, facultada a palavra ao Deputado envolvido ou ao seu representante, no prazo de setenta e duas horas, sobre a manutenção ou não da prisão, propondo o projeto de resolução respectivo, que será submetido até a sessão seguinte à deliberação do Plenário, pelo voto secreto da maioria </w:delText>
        </w:r>
        <w:r w:rsidDel="00E631A1">
          <w:rPr>
            <w:i/>
            <w:color w:val="005583"/>
          </w:rPr>
          <w:delText>(257 Deputados)</w:delText>
        </w:r>
        <w:r w:rsidDel="00E631A1">
          <w:rPr>
            <w:color w:val="000000"/>
          </w:rPr>
          <w:delText xml:space="preserve"> de seus membros;</w:delText>
        </w:r>
      </w:del>
    </w:p>
    <w:p w14:paraId="0000111F" w14:textId="6C6D8EBF" w:rsidR="003D183A" w:rsidDel="00E631A1" w:rsidRDefault="008B7924" w:rsidP="00E631A1">
      <w:pPr>
        <w:widowControl w:val="0"/>
        <w:pBdr>
          <w:top w:val="nil"/>
          <w:left w:val="nil"/>
          <w:bottom w:val="nil"/>
          <w:right w:val="nil"/>
          <w:between w:val="nil"/>
        </w:pBdr>
        <w:ind w:firstLine="0"/>
        <w:jc w:val="center"/>
        <w:rPr>
          <w:del w:id="12374" w:author="Cristiano de Menezes Feu" w:date="2022-11-21T08:33:00Z"/>
          <w:color w:val="000000"/>
        </w:rPr>
        <w:pPrChange w:id="12375" w:author="Cristiano de Menezes Feu" w:date="2022-11-21T08:33:00Z">
          <w:pPr>
            <w:widowControl w:val="0"/>
            <w:pBdr>
              <w:top w:val="nil"/>
              <w:left w:val="nil"/>
              <w:bottom w:val="nil"/>
              <w:right w:val="nil"/>
              <w:between w:val="nil"/>
            </w:pBdr>
          </w:pPr>
        </w:pPrChange>
      </w:pPr>
      <w:del w:id="12376" w:author="Cristiano de Menezes Feu" w:date="2022-11-21T08:33:00Z">
        <w:r w:rsidDel="00E631A1">
          <w:rPr>
            <w:color w:val="000000"/>
          </w:rPr>
          <w:delText xml:space="preserve">II - vencida ou inocorrente a fase prevista no inciso I, a Comissão proferirá parecer, facultada a palavra ao Deputado ou ao seu representante, no prazo de dez sessões, concluindo pelo deferimento ou indeferimento do pedido de licença ou pela autorização, ou não, da formação de culpa, no caso de flagrante, propondo o competente projeto de resolução; </w:delText>
        </w:r>
      </w:del>
    </w:p>
    <w:p w14:paraId="00001120" w14:textId="0AF8F228" w:rsidR="003D183A" w:rsidDel="00E631A1" w:rsidRDefault="008B7924" w:rsidP="00E631A1">
      <w:pPr>
        <w:widowControl w:val="0"/>
        <w:pBdr>
          <w:top w:val="nil"/>
          <w:left w:val="nil"/>
          <w:bottom w:val="nil"/>
          <w:right w:val="nil"/>
          <w:between w:val="nil"/>
        </w:pBdr>
        <w:ind w:firstLine="0"/>
        <w:jc w:val="center"/>
        <w:rPr>
          <w:del w:id="12377" w:author="Cristiano de Menezes Feu" w:date="2022-11-21T08:33:00Z"/>
          <w:color w:val="000000"/>
        </w:rPr>
        <w:pPrChange w:id="12378" w:author="Cristiano de Menezes Feu" w:date="2022-11-21T08:33:00Z">
          <w:pPr>
            <w:widowControl w:val="0"/>
            <w:pBdr>
              <w:top w:val="nil"/>
              <w:left w:val="nil"/>
              <w:bottom w:val="nil"/>
              <w:right w:val="nil"/>
              <w:between w:val="nil"/>
            </w:pBdr>
          </w:pPr>
        </w:pPrChange>
      </w:pPr>
      <w:del w:id="12379" w:author="Cristiano de Menezes Feu" w:date="2022-11-21T08:33:00Z">
        <w:r w:rsidDel="00E631A1">
          <w:rPr>
            <w:color w:val="000000"/>
          </w:rPr>
          <w:delText>III - o parecer da Comissão de Constituição e Justiça e de Cidadania, uma vez lido no expediente, publicado no Diário da Câmara dos Deputados e em avulsos, será incluído em Ordem do Dia;</w:delText>
        </w:r>
        <w:r w:rsidDel="00E631A1">
          <w:rPr>
            <w:color w:val="005583"/>
            <w:vertAlign w:val="superscript"/>
          </w:rPr>
          <w:footnoteReference w:id="489"/>
        </w:r>
        <w:r w:rsidDel="00E631A1">
          <w:rPr>
            <w:color w:val="000000"/>
          </w:rPr>
          <w:delText xml:space="preserve"> </w:delText>
        </w:r>
      </w:del>
    </w:p>
    <w:p w14:paraId="00001121" w14:textId="2D77E97F" w:rsidR="003D183A" w:rsidDel="00E631A1" w:rsidRDefault="008B7924" w:rsidP="00E631A1">
      <w:pPr>
        <w:widowControl w:val="0"/>
        <w:pBdr>
          <w:top w:val="nil"/>
          <w:left w:val="nil"/>
          <w:bottom w:val="nil"/>
          <w:right w:val="nil"/>
          <w:between w:val="nil"/>
        </w:pBdr>
        <w:ind w:firstLine="0"/>
        <w:jc w:val="center"/>
        <w:rPr>
          <w:del w:id="12383" w:author="Cristiano de Menezes Feu" w:date="2022-11-21T08:33:00Z"/>
          <w:color w:val="000000"/>
        </w:rPr>
        <w:pPrChange w:id="12384" w:author="Cristiano de Menezes Feu" w:date="2022-11-21T08:33:00Z">
          <w:pPr>
            <w:widowControl w:val="0"/>
            <w:pBdr>
              <w:top w:val="nil"/>
              <w:left w:val="nil"/>
              <w:bottom w:val="nil"/>
              <w:right w:val="nil"/>
              <w:between w:val="nil"/>
            </w:pBdr>
          </w:pPr>
        </w:pPrChange>
      </w:pPr>
      <w:del w:id="12385" w:author="Cristiano de Menezes Feu" w:date="2022-11-21T08:33:00Z">
        <w:r w:rsidDel="00E631A1">
          <w:rPr>
            <w:color w:val="000000"/>
          </w:rPr>
          <w:delText xml:space="preserve">IV - se, da aprovação do parecer, pelo voto secreto da maioria dos membros da Casa, resultar admitida a acusação contra o Deputado, considerar-se-á dada a licença para instauração do processo ou autorizada a formação de culpa; </w:delText>
        </w:r>
      </w:del>
    </w:p>
    <w:p w14:paraId="00001122" w14:textId="3DF4090F" w:rsidR="003D183A" w:rsidDel="00E631A1" w:rsidRDefault="008B7924" w:rsidP="00E631A1">
      <w:pPr>
        <w:widowControl w:val="0"/>
        <w:pBdr>
          <w:top w:val="nil"/>
          <w:left w:val="nil"/>
          <w:bottom w:val="nil"/>
          <w:right w:val="nil"/>
          <w:between w:val="nil"/>
        </w:pBdr>
        <w:ind w:firstLine="0"/>
        <w:jc w:val="center"/>
        <w:rPr>
          <w:del w:id="12386" w:author="Cristiano de Menezes Feu" w:date="2022-11-21T08:33:00Z"/>
          <w:color w:val="000000"/>
        </w:rPr>
        <w:pPrChange w:id="12387" w:author="Cristiano de Menezes Feu" w:date="2022-11-21T08:33:00Z">
          <w:pPr>
            <w:widowControl w:val="0"/>
            <w:pBdr>
              <w:top w:val="nil"/>
              <w:left w:val="nil"/>
              <w:bottom w:val="nil"/>
              <w:right w:val="nil"/>
              <w:between w:val="nil"/>
            </w:pBdr>
          </w:pPr>
        </w:pPrChange>
      </w:pPr>
      <w:del w:id="12388" w:author="Cristiano de Menezes Feu" w:date="2022-11-21T08:33:00Z">
        <w:r w:rsidDel="00E631A1">
          <w:rPr>
            <w:color w:val="000000"/>
          </w:rPr>
          <w:delText xml:space="preserve">V - a decisão será comunicada pelo Presidente ao Supremo Tribunal Federal dentro em duas sessões; </w:delText>
        </w:r>
      </w:del>
    </w:p>
    <w:p w14:paraId="00001123" w14:textId="2C5D0CC7" w:rsidR="003D183A" w:rsidDel="00E631A1" w:rsidRDefault="008B7924" w:rsidP="00E631A1">
      <w:pPr>
        <w:widowControl w:val="0"/>
        <w:pBdr>
          <w:top w:val="nil"/>
          <w:left w:val="nil"/>
          <w:bottom w:val="nil"/>
          <w:right w:val="nil"/>
          <w:between w:val="nil"/>
        </w:pBdr>
        <w:ind w:firstLine="0"/>
        <w:jc w:val="center"/>
        <w:rPr>
          <w:del w:id="12389" w:author="Cristiano de Menezes Feu" w:date="2022-11-21T08:33:00Z"/>
          <w:color w:val="000000"/>
        </w:rPr>
        <w:pPrChange w:id="12390" w:author="Cristiano de Menezes Feu" w:date="2022-11-21T08:33:00Z">
          <w:pPr>
            <w:widowControl w:val="0"/>
            <w:pBdr>
              <w:top w:val="nil"/>
              <w:left w:val="nil"/>
              <w:bottom w:val="nil"/>
              <w:right w:val="nil"/>
              <w:between w:val="nil"/>
            </w:pBdr>
          </w:pPr>
        </w:pPrChange>
      </w:pPr>
      <w:del w:id="12391"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Estando em recesso a Casa, as atribuições conferidas à Comissão de Constituição e Justiça e de Cidadania e ao Plenário serão exercidas cumulativamente pela Comissão Representativa do Congresso Nacional, a que se reporta o § 4º do art. 58 da Constituição Federal, se assim dispuser o Regimento Comum; caso contrário, as mencionadas atribuições serão desempenhadas plenamente pela Mesa, </w:delText>
        </w:r>
        <w:r w:rsidDel="00E631A1">
          <w:rPr>
            <w:i/>
            <w:color w:val="000000"/>
          </w:rPr>
          <w:delText>ad referendum</w:delText>
        </w:r>
        <w:r w:rsidDel="00E631A1">
          <w:rPr>
            <w:rFonts w:ascii="Sansita" w:eastAsia="Sansita" w:hAnsi="Sansita" w:cs="Sansita"/>
            <w:i/>
            <w:color w:val="000000"/>
          </w:rPr>
          <w:delText xml:space="preserve"> </w:delText>
        </w:r>
        <w:r w:rsidDel="00E631A1">
          <w:rPr>
            <w:color w:val="000000"/>
          </w:rPr>
          <w:delText>do Plenário.</w:delText>
        </w:r>
        <w:r w:rsidDel="00E631A1">
          <w:rPr>
            <w:color w:val="005583"/>
            <w:vertAlign w:val="superscript"/>
          </w:rPr>
          <w:footnoteReference w:id="490"/>
        </w:r>
        <w:r w:rsidDel="00E631A1">
          <w:rPr>
            <w:color w:val="005583"/>
            <w:vertAlign w:val="superscript"/>
          </w:rPr>
          <w:delText xml:space="preserve"> e </w:delText>
        </w:r>
        <w:r w:rsidDel="00E631A1">
          <w:rPr>
            <w:color w:val="005583"/>
            <w:vertAlign w:val="superscript"/>
          </w:rPr>
          <w:footnoteReference w:id="491"/>
        </w:r>
        <w:r w:rsidDel="00E631A1">
          <w:rPr>
            <w:color w:val="000000"/>
          </w:rPr>
          <w:delText xml:space="preserve"> </w:delText>
        </w:r>
      </w:del>
    </w:p>
    <w:p w14:paraId="00001124" w14:textId="4963D944" w:rsidR="003D183A" w:rsidDel="00E631A1" w:rsidRDefault="008B7924" w:rsidP="00E631A1">
      <w:pPr>
        <w:widowControl w:val="0"/>
        <w:pBdr>
          <w:top w:val="nil"/>
          <w:left w:val="nil"/>
          <w:bottom w:val="nil"/>
          <w:right w:val="nil"/>
          <w:between w:val="nil"/>
        </w:pBdr>
        <w:spacing w:before="170" w:after="113"/>
        <w:ind w:firstLine="0"/>
        <w:jc w:val="center"/>
        <w:rPr>
          <w:del w:id="12398" w:author="Cristiano de Menezes Feu" w:date="2022-11-21T08:33:00Z"/>
          <w:color w:val="005583"/>
          <w:sz w:val="30"/>
          <w:szCs w:val="30"/>
        </w:rPr>
        <w:pPrChange w:id="12399" w:author="Cristiano de Menezes Feu" w:date="2022-11-21T08:33:00Z">
          <w:pPr>
            <w:widowControl w:val="0"/>
            <w:pBdr>
              <w:top w:val="nil"/>
              <w:left w:val="nil"/>
              <w:bottom w:val="nil"/>
              <w:right w:val="nil"/>
              <w:between w:val="nil"/>
            </w:pBdr>
            <w:spacing w:before="170" w:after="113"/>
            <w:ind w:firstLine="0"/>
            <w:jc w:val="center"/>
          </w:pPr>
        </w:pPrChange>
      </w:pPr>
      <w:del w:id="12400" w:author="Cristiano de Menezes Feu" w:date="2022-11-21T08:33:00Z">
        <w:r w:rsidDel="00E631A1">
          <w:rPr>
            <w:color w:val="005583"/>
            <w:sz w:val="30"/>
            <w:szCs w:val="30"/>
          </w:rPr>
          <w:delText>TÍTULO VIII</w:delText>
        </w:r>
        <w:r w:rsidDel="00E631A1">
          <w:rPr>
            <w:color w:val="005583"/>
            <w:sz w:val="30"/>
            <w:szCs w:val="30"/>
          </w:rPr>
          <w:br/>
          <w:delText>DA PARTICIPAÇÃO DA SOCIEDADE CIVIL</w:delText>
        </w:r>
      </w:del>
    </w:p>
    <w:p w14:paraId="00001125" w14:textId="1B9C68E9" w:rsidR="003D183A" w:rsidDel="00E631A1" w:rsidRDefault="008B7924" w:rsidP="00E631A1">
      <w:pPr>
        <w:widowControl w:val="0"/>
        <w:pBdr>
          <w:top w:val="nil"/>
          <w:left w:val="nil"/>
          <w:bottom w:val="nil"/>
          <w:right w:val="nil"/>
          <w:between w:val="nil"/>
        </w:pBdr>
        <w:spacing w:before="170" w:after="113"/>
        <w:ind w:firstLine="0"/>
        <w:jc w:val="center"/>
        <w:rPr>
          <w:del w:id="12401" w:author="Cristiano de Menezes Feu" w:date="2022-11-21T08:33:00Z"/>
          <w:rFonts w:ascii="ClearSans-Light" w:eastAsia="ClearSans-Light" w:hAnsi="ClearSans-Light" w:cs="ClearSans-Light"/>
          <w:color w:val="000000"/>
          <w:sz w:val="24"/>
          <w:szCs w:val="24"/>
        </w:rPr>
        <w:pPrChange w:id="12402" w:author="Cristiano de Menezes Feu" w:date="2022-11-21T08:33:00Z">
          <w:pPr>
            <w:widowControl w:val="0"/>
            <w:pBdr>
              <w:top w:val="nil"/>
              <w:left w:val="nil"/>
              <w:bottom w:val="nil"/>
              <w:right w:val="nil"/>
              <w:between w:val="nil"/>
            </w:pBdr>
            <w:spacing w:before="170" w:after="113"/>
            <w:ind w:firstLine="0"/>
            <w:jc w:val="center"/>
          </w:pPr>
        </w:pPrChange>
      </w:pPr>
      <w:del w:id="12403" w:author="Cristiano de Menezes Feu" w:date="2022-11-21T08:33:00Z">
        <w:r w:rsidDel="00E631A1">
          <w:rPr>
            <w:rFonts w:ascii="ClearSans-Light" w:eastAsia="ClearSans-Light" w:hAnsi="ClearSans-Light" w:cs="ClearSans-Light"/>
            <w:color w:val="000000"/>
            <w:sz w:val="24"/>
            <w:szCs w:val="24"/>
          </w:rPr>
          <w:delText>CAPÍTULO I</w:delText>
        </w:r>
        <w:r w:rsidDel="00E631A1">
          <w:rPr>
            <w:rFonts w:ascii="ClearSans-Light" w:eastAsia="ClearSans-Light" w:hAnsi="ClearSans-Light" w:cs="ClearSans-Light"/>
            <w:color w:val="000000"/>
            <w:sz w:val="24"/>
            <w:szCs w:val="24"/>
          </w:rPr>
          <w:br/>
          <w:delText>DA INICIATIVA POPULAR DE LEI</w:delText>
        </w:r>
      </w:del>
    </w:p>
    <w:p w14:paraId="00001126" w14:textId="2597C2BB" w:rsidR="003D183A" w:rsidDel="00E631A1" w:rsidRDefault="008B7924" w:rsidP="00E631A1">
      <w:pPr>
        <w:widowControl w:val="0"/>
        <w:pBdr>
          <w:top w:val="nil"/>
          <w:left w:val="nil"/>
          <w:bottom w:val="nil"/>
          <w:right w:val="nil"/>
          <w:between w:val="nil"/>
        </w:pBdr>
        <w:spacing w:before="283"/>
        <w:ind w:firstLine="0"/>
        <w:jc w:val="center"/>
        <w:rPr>
          <w:del w:id="12404" w:author="Cristiano de Menezes Feu" w:date="2022-11-21T08:33:00Z"/>
          <w:b/>
          <w:color w:val="005583"/>
          <w:sz w:val="20"/>
          <w:szCs w:val="20"/>
        </w:rPr>
        <w:pPrChange w:id="12405" w:author="Cristiano de Menezes Feu" w:date="2022-11-21T08:33:00Z">
          <w:pPr>
            <w:widowControl w:val="0"/>
            <w:pBdr>
              <w:top w:val="nil"/>
              <w:left w:val="nil"/>
              <w:bottom w:val="nil"/>
              <w:right w:val="nil"/>
              <w:between w:val="nil"/>
            </w:pBdr>
            <w:spacing w:before="283"/>
          </w:pPr>
        </w:pPrChange>
      </w:pPr>
      <w:del w:id="12406" w:author="Cristiano de Menezes Feu" w:date="2022-11-21T08:33:00Z">
        <w:r w:rsidDel="00E631A1">
          <w:rPr>
            <w:rFonts w:ascii="ClearSans-Bold" w:eastAsia="ClearSans-Bold" w:hAnsi="ClearSans-Bold" w:cs="ClearSans-Bold"/>
            <w:b/>
            <w:color w:val="000000"/>
          </w:rPr>
          <w:delText>Art. 252.</w:delText>
        </w:r>
        <w:r w:rsidDel="00E631A1">
          <w:rPr>
            <w:color w:val="000000"/>
          </w:rPr>
          <w:delText xml:space="preserve"> A iniciativa popular pode ser exercida pela apresentação à Câmara dos Deputados de projeto de lei subscrito por, no mínimo, um centésimo do eleitorado nacional, distribuído pelo menos por cinco Estados, com não menos de três milésimos dos eleitores de cada um deles, obedecidas as seguintes condições:</w:delText>
        </w:r>
        <w:r w:rsidDel="00E631A1">
          <w:rPr>
            <w:color w:val="005583"/>
            <w:vertAlign w:val="superscript"/>
          </w:rPr>
          <w:footnoteReference w:id="492"/>
        </w:r>
        <w:r w:rsidDel="00E631A1">
          <w:rPr>
            <w:color w:val="000000"/>
          </w:rPr>
          <w:delText xml:space="preserve"> </w:delText>
        </w:r>
      </w:del>
    </w:p>
    <w:p w14:paraId="00001127" w14:textId="0C55BD73" w:rsidR="003D183A" w:rsidDel="00E631A1" w:rsidRDefault="008B7924" w:rsidP="00E631A1">
      <w:pPr>
        <w:widowControl w:val="0"/>
        <w:pBdr>
          <w:top w:val="nil"/>
          <w:left w:val="nil"/>
          <w:bottom w:val="nil"/>
          <w:right w:val="nil"/>
          <w:between w:val="nil"/>
        </w:pBdr>
        <w:spacing w:before="0" w:after="113"/>
        <w:ind w:left="567" w:firstLine="0"/>
        <w:jc w:val="center"/>
        <w:rPr>
          <w:del w:id="12410" w:author="Cristiano de Menezes Feu" w:date="2022-11-21T08:33:00Z"/>
          <w:color w:val="005583"/>
          <w:sz w:val="20"/>
          <w:szCs w:val="20"/>
        </w:rPr>
        <w:pPrChange w:id="12411" w:author="Cristiano de Menezes Feu" w:date="2022-11-21T08:33:00Z">
          <w:pPr>
            <w:widowControl w:val="0"/>
            <w:pBdr>
              <w:top w:val="nil"/>
              <w:left w:val="nil"/>
              <w:bottom w:val="nil"/>
              <w:right w:val="nil"/>
              <w:between w:val="nil"/>
            </w:pBdr>
            <w:spacing w:before="0" w:after="113"/>
            <w:ind w:left="567" w:firstLine="0"/>
          </w:pPr>
        </w:pPrChange>
      </w:pPr>
      <w:del w:id="12412" w:author="Cristiano de Menezes Feu" w:date="2022-11-21T08:33:00Z">
        <w:r w:rsidDel="00E631A1">
          <w:rPr>
            <w:b/>
            <w:color w:val="005583"/>
            <w:sz w:val="20"/>
            <w:szCs w:val="20"/>
          </w:rPr>
          <w:delText xml:space="preserve">Precedente: </w:delText>
        </w:r>
        <w:r w:rsidDel="00E631A1">
          <w:rPr>
            <w:color w:val="005583"/>
            <w:sz w:val="20"/>
            <w:szCs w:val="20"/>
          </w:rPr>
          <w:delText>STF MS 34.530 – Em decisão liminar o Ministro Luiz Fux determinou o retorno do PL 4850/2016 à Câmara dos Deputados para reautuação e tramitação da proposição como projeto de lei de iniciativa popular. Considerou ilegítima a assunção da autoria do projeto por parlamentar, determinando a observação das regras regimentais pertinentes à espécie quanto à tramitação.</w:delText>
        </w:r>
      </w:del>
    </w:p>
    <w:p w14:paraId="00001128" w14:textId="5BB03ED7" w:rsidR="003D183A" w:rsidDel="00E631A1" w:rsidRDefault="008B7924" w:rsidP="00E631A1">
      <w:pPr>
        <w:widowControl w:val="0"/>
        <w:pBdr>
          <w:top w:val="nil"/>
          <w:left w:val="nil"/>
          <w:bottom w:val="nil"/>
          <w:right w:val="nil"/>
          <w:between w:val="nil"/>
        </w:pBdr>
        <w:ind w:firstLine="0"/>
        <w:jc w:val="center"/>
        <w:rPr>
          <w:del w:id="12413" w:author="Cristiano de Menezes Feu" w:date="2022-11-21T08:33:00Z"/>
          <w:color w:val="000000"/>
        </w:rPr>
        <w:pPrChange w:id="12414" w:author="Cristiano de Menezes Feu" w:date="2022-11-21T08:33:00Z">
          <w:pPr>
            <w:widowControl w:val="0"/>
            <w:pBdr>
              <w:top w:val="nil"/>
              <w:left w:val="nil"/>
              <w:bottom w:val="nil"/>
              <w:right w:val="nil"/>
              <w:between w:val="nil"/>
            </w:pBdr>
          </w:pPr>
        </w:pPrChange>
      </w:pPr>
      <w:del w:id="12415" w:author="Cristiano de Menezes Feu" w:date="2022-11-21T08:33:00Z">
        <w:r w:rsidDel="00E631A1">
          <w:rPr>
            <w:color w:val="000000"/>
          </w:rPr>
          <w:delText xml:space="preserve">I - a assinatura de cada eleitor deverá ser acompanhada de seu nome completo e legível, endereço e dados identificadores de seu título eleitoral; </w:delText>
        </w:r>
      </w:del>
    </w:p>
    <w:p w14:paraId="00001129" w14:textId="08C9CA41" w:rsidR="003D183A" w:rsidDel="00E631A1" w:rsidRDefault="008B7924" w:rsidP="00E631A1">
      <w:pPr>
        <w:widowControl w:val="0"/>
        <w:pBdr>
          <w:top w:val="nil"/>
          <w:left w:val="nil"/>
          <w:bottom w:val="nil"/>
          <w:right w:val="nil"/>
          <w:between w:val="nil"/>
        </w:pBdr>
        <w:ind w:firstLine="0"/>
        <w:jc w:val="center"/>
        <w:rPr>
          <w:del w:id="12416" w:author="Cristiano de Menezes Feu" w:date="2022-11-21T08:33:00Z"/>
          <w:color w:val="000000"/>
        </w:rPr>
        <w:pPrChange w:id="12417" w:author="Cristiano de Menezes Feu" w:date="2022-11-21T08:33:00Z">
          <w:pPr>
            <w:widowControl w:val="0"/>
            <w:pBdr>
              <w:top w:val="nil"/>
              <w:left w:val="nil"/>
              <w:bottom w:val="nil"/>
              <w:right w:val="nil"/>
              <w:between w:val="nil"/>
            </w:pBdr>
          </w:pPr>
        </w:pPrChange>
      </w:pPr>
      <w:del w:id="12418" w:author="Cristiano de Menezes Feu" w:date="2022-11-21T08:33:00Z">
        <w:r w:rsidDel="00E631A1">
          <w:rPr>
            <w:color w:val="000000"/>
          </w:rPr>
          <w:delText xml:space="preserve">II - as listas de assinatura serão organizadas por Município e por Estado, Território e Distrito Federal, em formulário padronizado pela Mesa da Câmara; </w:delText>
        </w:r>
      </w:del>
    </w:p>
    <w:p w14:paraId="0000112A" w14:textId="1212F25A" w:rsidR="003D183A" w:rsidDel="00E631A1" w:rsidRDefault="008B7924" w:rsidP="00E631A1">
      <w:pPr>
        <w:widowControl w:val="0"/>
        <w:pBdr>
          <w:top w:val="nil"/>
          <w:left w:val="nil"/>
          <w:bottom w:val="nil"/>
          <w:right w:val="nil"/>
          <w:between w:val="nil"/>
        </w:pBdr>
        <w:ind w:firstLine="0"/>
        <w:jc w:val="center"/>
        <w:rPr>
          <w:del w:id="12419" w:author="Cristiano de Menezes Feu" w:date="2022-11-21T08:33:00Z"/>
          <w:color w:val="000000"/>
        </w:rPr>
        <w:pPrChange w:id="12420" w:author="Cristiano de Menezes Feu" w:date="2022-11-21T08:33:00Z">
          <w:pPr>
            <w:widowControl w:val="0"/>
            <w:pBdr>
              <w:top w:val="nil"/>
              <w:left w:val="nil"/>
              <w:bottom w:val="nil"/>
              <w:right w:val="nil"/>
              <w:between w:val="nil"/>
            </w:pBdr>
          </w:pPr>
        </w:pPrChange>
      </w:pPr>
      <w:del w:id="12421" w:author="Cristiano de Menezes Feu" w:date="2022-11-21T08:33:00Z">
        <w:r w:rsidDel="00E631A1">
          <w:rPr>
            <w:color w:val="000000"/>
          </w:rPr>
          <w:delText xml:space="preserve">III - será lícito a entidade da sociedade civil patrocinar a apresentação de projeto de lei de iniciativa popular, responsabilizando-se inclusive pela coleta das assinaturas; </w:delText>
        </w:r>
      </w:del>
    </w:p>
    <w:p w14:paraId="0000112B" w14:textId="02536BA5" w:rsidR="003D183A" w:rsidDel="00E631A1" w:rsidRDefault="008B7924" w:rsidP="00E631A1">
      <w:pPr>
        <w:widowControl w:val="0"/>
        <w:pBdr>
          <w:top w:val="nil"/>
          <w:left w:val="nil"/>
          <w:bottom w:val="nil"/>
          <w:right w:val="nil"/>
          <w:between w:val="nil"/>
        </w:pBdr>
        <w:ind w:firstLine="0"/>
        <w:jc w:val="center"/>
        <w:rPr>
          <w:del w:id="12422" w:author="Cristiano de Menezes Feu" w:date="2022-11-21T08:33:00Z"/>
          <w:color w:val="000000"/>
        </w:rPr>
        <w:pPrChange w:id="12423" w:author="Cristiano de Menezes Feu" w:date="2022-11-21T08:33:00Z">
          <w:pPr>
            <w:widowControl w:val="0"/>
            <w:pBdr>
              <w:top w:val="nil"/>
              <w:left w:val="nil"/>
              <w:bottom w:val="nil"/>
              <w:right w:val="nil"/>
              <w:between w:val="nil"/>
            </w:pBdr>
          </w:pPr>
        </w:pPrChange>
      </w:pPr>
      <w:del w:id="12424" w:author="Cristiano de Menezes Feu" w:date="2022-11-21T08:33:00Z">
        <w:r w:rsidDel="00E631A1">
          <w:rPr>
            <w:color w:val="000000"/>
          </w:rPr>
          <w:delText xml:space="preserve">IV - o projeto será instruído com documento hábil da Justiça Eleitoral quanto ao contingente de eleitores alistados em cada Unidade da Federação, aceitando-se, para esse fim, os dados referentes ao ano anterior, se não disponíveis outros mais recentes; </w:delText>
        </w:r>
      </w:del>
    </w:p>
    <w:p w14:paraId="0000112C" w14:textId="647813CD" w:rsidR="003D183A" w:rsidDel="00E631A1" w:rsidRDefault="008B7924" w:rsidP="00E631A1">
      <w:pPr>
        <w:widowControl w:val="0"/>
        <w:pBdr>
          <w:top w:val="nil"/>
          <w:left w:val="nil"/>
          <w:bottom w:val="nil"/>
          <w:right w:val="nil"/>
          <w:between w:val="nil"/>
        </w:pBdr>
        <w:ind w:firstLine="0"/>
        <w:jc w:val="center"/>
        <w:rPr>
          <w:del w:id="12425" w:author="Cristiano de Menezes Feu" w:date="2022-11-21T08:33:00Z"/>
          <w:color w:val="000000"/>
        </w:rPr>
        <w:pPrChange w:id="12426" w:author="Cristiano de Menezes Feu" w:date="2022-11-21T08:33:00Z">
          <w:pPr>
            <w:widowControl w:val="0"/>
            <w:pBdr>
              <w:top w:val="nil"/>
              <w:left w:val="nil"/>
              <w:bottom w:val="nil"/>
              <w:right w:val="nil"/>
              <w:between w:val="nil"/>
            </w:pBdr>
          </w:pPr>
        </w:pPrChange>
      </w:pPr>
      <w:del w:id="12427" w:author="Cristiano de Menezes Feu" w:date="2022-11-21T08:33:00Z">
        <w:r w:rsidDel="00E631A1">
          <w:rPr>
            <w:color w:val="000000"/>
          </w:rPr>
          <w:delText xml:space="preserve">V - o projeto será protocolizado perante a Secretaria-Geral da Mesa, que verificará se foram cumpridas as exigências constitucionais para sua apresentação; </w:delText>
        </w:r>
      </w:del>
    </w:p>
    <w:p w14:paraId="0000112D" w14:textId="2B5630A7" w:rsidR="003D183A" w:rsidDel="00E631A1" w:rsidRDefault="008B7924" w:rsidP="00E631A1">
      <w:pPr>
        <w:widowControl w:val="0"/>
        <w:pBdr>
          <w:top w:val="nil"/>
          <w:left w:val="nil"/>
          <w:bottom w:val="nil"/>
          <w:right w:val="nil"/>
          <w:between w:val="nil"/>
        </w:pBdr>
        <w:ind w:firstLine="0"/>
        <w:jc w:val="center"/>
        <w:rPr>
          <w:del w:id="12428" w:author="Cristiano de Menezes Feu" w:date="2022-11-21T08:33:00Z"/>
          <w:color w:val="000000"/>
        </w:rPr>
        <w:pPrChange w:id="12429" w:author="Cristiano de Menezes Feu" w:date="2022-11-21T08:33:00Z">
          <w:pPr>
            <w:widowControl w:val="0"/>
            <w:pBdr>
              <w:top w:val="nil"/>
              <w:left w:val="nil"/>
              <w:bottom w:val="nil"/>
              <w:right w:val="nil"/>
              <w:between w:val="nil"/>
            </w:pBdr>
          </w:pPr>
        </w:pPrChange>
      </w:pPr>
      <w:del w:id="12430" w:author="Cristiano de Menezes Feu" w:date="2022-11-21T08:33:00Z">
        <w:r w:rsidDel="00E631A1">
          <w:rPr>
            <w:color w:val="000000"/>
          </w:rPr>
          <w:delText>VI - o projeto de lei de iniciativa popular terá a mesma tramitação dos demais, integrando a numeração geral das proposições;</w:delText>
        </w:r>
      </w:del>
    </w:p>
    <w:p w14:paraId="0000112E" w14:textId="0C5541A8" w:rsidR="003D183A" w:rsidDel="00E631A1" w:rsidRDefault="008B7924" w:rsidP="00E631A1">
      <w:pPr>
        <w:widowControl w:val="0"/>
        <w:pBdr>
          <w:top w:val="nil"/>
          <w:left w:val="nil"/>
          <w:bottom w:val="nil"/>
          <w:right w:val="nil"/>
          <w:between w:val="nil"/>
        </w:pBdr>
        <w:ind w:firstLine="0"/>
        <w:jc w:val="center"/>
        <w:rPr>
          <w:del w:id="12431" w:author="Cristiano de Menezes Feu" w:date="2022-11-21T08:33:00Z"/>
          <w:color w:val="000000"/>
        </w:rPr>
        <w:pPrChange w:id="12432" w:author="Cristiano de Menezes Feu" w:date="2022-11-21T08:33:00Z">
          <w:pPr>
            <w:widowControl w:val="0"/>
            <w:pBdr>
              <w:top w:val="nil"/>
              <w:left w:val="nil"/>
              <w:bottom w:val="nil"/>
              <w:right w:val="nil"/>
              <w:between w:val="nil"/>
            </w:pBdr>
          </w:pPr>
        </w:pPrChange>
      </w:pPr>
      <w:del w:id="12433" w:author="Cristiano de Menezes Feu" w:date="2022-11-21T08:33:00Z">
        <w:r w:rsidDel="00E631A1">
          <w:rPr>
            <w:color w:val="000000"/>
          </w:rPr>
          <w:delText xml:space="preserve">VII - nas Comissões ou em Plenário, transformado em Comissão Geral, poderá usar da palavra para discutir o projeto de lei, pelo prazo de vinte minutos, o primeiro signatário, ou quem este tiver indicado quando da apresentação do projeto; </w:delText>
        </w:r>
      </w:del>
    </w:p>
    <w:p w14:paraId="0000112F" w14:textId="38E13570" w:rsidR="003D183A" w:rsidDel="00E631A1" w:rsidRDefault="008B7924" w:rsidP="00E631A1">
      <w:pPr>
        <w:widowControl w:val="0"/>
        <w:pBdr>
          <w:top w:val="nil"/>
          <w:left w:val="nil"/>
          <w:bottom w:val="nil"/>
          <w:right w:val="nil"/>
          <w:between w:val="nil"/>
        </w:pBdr>
        <w:spacing w:before="0" w:after="113"/>
        <w:ind w:left="567" w:firstLine="0"/>
        <w:jc w:val="center"/>
        <w:rPr>
          <w:del w:id="12434" w:author="Cristiano de Menezes Feu" w:date="2022-11-21T08:33:00Z"/>
          <w:color w:val="005583"/>
          <w:sz w:val="20"/>
          <w:szCs w:val="20"/>
        </w:rPr>
        <w:pPrChange w:id="12435" w:author="Cristiano de Menezes Feu" w:date="2022-11-21T08:33:00Z">
          <w:pPr>
            <w:widowControl w:val="0"/>
            <w:pBdr>
              <w:top w:val="nil"/>
              <w:left w:val="nil"/>
              <w:bottom w:val="nil"/>
              <w:right w:val="nil"/>
              <w:between w:val="nil"/>
            </w:pBdr>
            <w:spacing w:before="0" w:after="113"/>
            <w:ind w:left="567" w:firstLine="0"/>
          </w:pPr>
        </w:pPrChange>
      </w:pPr>
      <w:del w:id="12436" w:author="Cristiano de Menezes Feu" w:date="2022-11-21T08:33:00Z">
        <w:r w:rsidDel="00E631A1">
          <w:rPr>
            <w:color w:val="005583"/>
            <w:sz w:val="20"/>
            <w:szCs w:val="20"/>
          </w:rPr>
          <w:delText>Art. 91, II e § 2º; art. 171, § 3º.</w:delText>
        </w:r>
      </w:del>
    </w:p>
    <w:p w14:paraId="00001130" w14:textId="250F37E0" w:rsidR="003D183A" w:rsidDel="00E631A1" w:rsidRDefault="008B7924" w:rsidP="00E631A1">
      <w:pPr>
        <w:widowControl w:val="0"/>
        <w:pBdr>
          <w:top w:val="nil"/>
          <w:left w:val="nil"/>
          <w:bottom w:val="nil"/>
          <w:right w:val="nil"/>
          <w:between w:val="nil"/>
        </w:pBdr>
        <w:ind w:firstLine="0"/>
        <w:jc w:val="center"/>
        <w:rPr>
          <w:del w:id="12437" w:author="Cristiano de Menezes Feu" w:date="2022-11-21T08:33:00Z"/>
          <w:color w:val="005583"/>
          <w:vertAlign w:val="superscript"/>
        </w:rPr>
        <w:pPrChange w:id="12438" w:author="Cristiano de Menezes Feu" w:date="2022-11-21T08:33:00Z">
          <w:pPr>
            <w:widowControl w:val="0"/>
            <w:pBdr>
              <w:top w:val="nil"/>
              <w:left w:val="nil"/>
              <w:bottom w:val="nil"/>
              <w:right w:val="nil"/>
              <w:between w:val="nil"/>
            </w:pBdr>
          </w:pPr>
        </w:pPrChange>
      </w:pPr>
      <w:del w:id="12439" w:author="Cristiano de Menezes Feu" w:date="2022-11-21T08:33:00Z">
        <w:r w:rsidDel="00E631A1">
          <w:rPr>
            <w:color w:val="000000"/>
          </w:rPr>
          <w:delText>VIII - cada projeto de lei deverá circunscrever-se a um único assunto, podendo, caso contrário, ser desdobrado pela Comissão de Constituição e Justiça e de Cidadania em proposições autônomas, para tramitação em separado;</w:delText>
        </w:r>
        <w:r w:rsidDel="00E631A1">
          <w:rPr>
            <w:color w:val="005583"/>
            <w:vertAlign w:val="superscript"/>
          </w:rPr>
          <w:footnoteReference w:id="493"/>
        </w:r>
      </w:del>
    </w:p>
    <w:p w14:paraId="00001131" w14:textId="392822C5" w:rsidR="003D183A" w:rsidDel="00E631A1" w:rsidRDefault="008B7924" w:rsidP="00E631A1">
      <w:pPr>
        <w:widowControl w:val="0"/>
        <w:pBdr>
          <w:top w:val="nil"/>
          <w:left w:val="nil"/>
          <w:bottom w:val="nil"/>
          <w:right w:val="nil"/>
          <w:between w:val="nil"/>
        </w:pBdr>
        <w:spacing w:before="0" w:after="113"/>
        <w:ind w:left="567" w:firstLine="0"/>
        <w:jc w:val="center"/>
        <w:rPr>
          <w:del w:id="12443" w:author="Cristiano de Menezes Feu" w:date="2022-11-21T08:33:00Z"/>
          <w:color w:val="005583"/>
          <w:sz w:val="20"/>
          <w:szCs w:val="20"/>
        </w:rPr>
        <w:pPrChange w:id="12444" w:author="Cristiano de Menezes Feu" w:date="2022-11-21T08:33:00Z">
          <w:pPr>
            <w:widowControl w:val="0"/>
            <w:pBdr>
              <w:top w:val="nil"/>
              <w:left w:val="nil"/>
              <w:bottom w:val="nil"/>
              <w:right w:val="nil"/>
              <w:between w:val="nil"/>
            </w:pBdr>
            <w:spacing w:before="0" w:after="113"/>
            <w:ind w:left="567" w:firstLine="0"/>
          </w:pPr>
        </w:pPrChange>
      </w:pPr>
      <w:del w:id="12445" w:author="Cristiano de Menezes Feu" w:date="2022-11-21T08:33:00Z">
        <w:r w:rsidDel="00E631A1">
          <w:rPr>
            <w:color w:val="005583"/>
            <w:sz w:val="20"/>
            <w:szCs w:val="20"/>
          </w:rPr>
          <w:delText>Art. 57, III; art. 161, III; art. 162, IX, X e XI.</w:delText>
        </w:r>
      </w:del>
    </w:p>
    <w:p w14:paraId="00001132" w14:textId="52004749" w:rsidR="003D183A" w:rsidDel="00E631A1" w:rsidRDefault="008B7924" w:rsidP="00E631A1">
      <w:pPr>
        <w:widowControl w:val="0"/>
        <w:pBdr>
          <w:top w:val="nil"/>
          <w:left w:val="nil"/>
          <w:bottom w:val="nil"/>
          <w:right w:val="nil"/>
          <w:between w:val="nil"/>
        </w:pBdr>
        <w:ind w:firstLine="0"/>
        <w:jc w:val="center"/>
        <w:rPr>
          <w:del w:id="12446" w:author="Cristiano de Menezes Feu" w:date="2022-11-21T08:33:00Z"/>
          <w:color w:val="000000"/>
        </w:rPr>
        <w:pPrChange w:id="12447" w:author="Cristiano de Menezes Feu" w:date="2022-11-21T08:33:00Z">
          <w:pPr>
            <w:widowControl w:val="0"/>
            <w:pBdr>
              <w:top w:val="nil"/>
              <w:left w:val="nil"/>
              <w:bottom w:val="nil"/>
              <w:right w:val="nil"/>
              <w:between w:val="nil"/>
            </w:pBdr>
          </w:pPr>
        </w:pPrChange>
      </w:pPr>
      <w:del w:id="12448" w:author="Cristiano de Menezes Feu" w:date="2022-11-21T08:33:00Z">
        <w:r w:rsidDel="00E631A1">
          <w:rPr>
            <w:color w:val="000000"/>
          </w:rPr>
          <w:delText>IX - não se rejeitará, liminarmente, projeto de lei de iniciativa popular por vícios de linguagem, lapsos ou imperfeições de técnica legislativa, incumbindo à Comissão de Constituição e Justiça e de Cidadania escoimá-lo dos vícios formais para sua regular tramitação;</w:delText>
        </w:r>
        <w:r w:rsidDel="00E631A1">
          <w:rPr>
            <w:color w:val="005583"/>
            <w:vertAlign w:val="superscript"/>
          </w:rPr>
          <w:footnoteReference w:id="494"/>
        </w:r>
        <w:r w:rsidDel="00E631A1">
          <w:rPr>
            <w:color w:val="000000"/>
          </w:rPr>
          <w:delText xml:space="preserve"> </w:delText>
        </w:r>
      </w:del>
    </w:p>
    <w:p w14:paraId="00001133" w14:textId="0DC1D50A" w:rsidR="003D183A" w:rsidDel="00E631A1" w:rsidRDefault="008B7924" w:rsidP="00E631A1">
      <w:pPr>
        <w:widowControl w:val="0"/>
        <w:pBdr>
          <w:top w:val="nil"/>
          <w:left w:val="nil"/>
          <w:bottom w:val="nil"/>
          <w:right w:val="nil"/>
          <w:between w:val="nil"/>
        </w:pBdr>
        <w:spacing w:before="0" w:after="113"/>
        <w:ind w:left="567" w:firstLine="0"/>
        <w:jc w:val="center"/>
        <w:rPr>
          <w:del w:id="12452" w:author="Cristiano de Menezes Feu" w:date="2022-11-21T08:33:00Z"/>
          <w:color w:val="005583"/>
          <w:sz w:val="20"/>
          <w:szCs w:val="20"/>
        </w:rPr>
        <w:pPrChange w:id="12453" w:author="Cristiano de Menezes Feu" w:date="2022-11-21T08:33:00Z">
          <w:pPr>
            <w:widowControl w:val="0"/>
            <w:pBdr>
              <w:top w:val="nil"/>
              <w:left w:val="nil"/>
              <w:bottom w:val="nil"/>
              <w:right w:val="nil"/>
              <w:between w:val="nil"/>
            </w:pBdr>
            <w:spacing w:before="0" w:after="113"/>
            <w:ind w:left="567" w:firstLine="0"/>
          </w:pPr>
        </w:pPrChange>
      </w:pPr>
      <w:del w:id="12454" w:author="Cristiano de Menezes Feu" w:date="2022-11-21T08:33:00Z">
        <w:r w:rsidDel="00E631A1">
          <w:rPr>
            <w:color w:val="005583"/>
            <w:sz w:val="20"/>
            <w:szCs w:val="20"/>
          </w:rPr>
          <w:delText xml:space="preserve">Art. 137, § 1º. </w:delText>
        </w:r>
      </w:del>
    </w:p>
    <w:p w14:paraId="00001134" w14:textId="58DFB8EC" w:rsidR="003D183A" w:rsidDel="00E631A1" w:rsidRDefault="008B7924" w:rsidP="00E631A1">
      <w:pPr>
        <w:widowControl w:val="0"/>
        <w:pBdr>
          <w:top w:val="nil"/>
          <w:left w:val="nil"/>
          <w:bottom w:val="nil"/>
          <w:right w:val="nil"/>
          <w:between w:val="nil"/>
        </w:pBdr>
        <w:ind w:firstLine="0"/>
        <w:jc w:val="center"/>
        <w:rPr>
          <w:del w:id="12455" w:author="Cristiano de Menezes Feu" w:date="2022-11-21T08:33:00Z"/>
          <w:color w:val="000000"/>
        </w:rPr>
        <w:pPrChange w:id="12456" w:author="Cristiano de Menezes Feu" w:date="2022-11-21T08:33:00Z">
          <w:pPr>
            <w:widowControl w:val="0"/>
            <w:pBdr>
              <w:top w:val="nil"/>
              <w:left w:val="nil"/>
              <w:bottom w:val="nil"/>
              <w:right w:val="nil"/>
              <w:between w:val="nil"/>
            </w:pBdr>
          </w:pPr>
        </w:pPrChange>
      </w:pPr>
      <w:del w:id="12457" w:author="Cristiano de Menezes Feu" w:date="2022-11-21T08:33:00Z">
        <w:r w:rsidDel="00E631A1">
          <w:rPr>
            <w:color w:val="000000"/>
          </w:rPr>
          <w:delText xml:space="preserve">X - a Mesa designará Deputado para exercer, em relação ao projeto de lei de iniciativa popular, os poderes ou atribuições conferidos por este Regimento ao Autor de proposição, devendo a escolha recair sobre quem tenha sido, com a sua anuência, previamente indicado com essa finalidade pelo primeiro signatário do projeto. </w:delText>
        </w:r>
      </w:del>
    </w:p>
    <w:p w14:paraId="00001135" w14:textId="5DE8D0BA" w:rsidR="003D183A" w:rsidDel="00E631A1" w:rsidRDefault="008B7924" w:rsidP="00E631A1">
      <w:pPr>
        <w:widowControl w:val="0"/>
        <w:pBdr>
          <w:top w:val="nil"/>
          <w:left w:val="nil"/>
          <w:bottom w:val="nil"/>
          <w:right w:val="nil"/>
          <w:between w:val="nil"/>
        </w:pBdr>
        <w:spacing w:before="170" w:after="113"/>
        <w:ind w:firstLine="0"/>
        <w:jc w:val="center"/>
        <w:rPr>
          <w:del w:id="12458" w:author="Cristiano de Menezes Feu" w:date="2022-11-21T08:33:00Z"/>
          <w:rFonts w:ascii="ClearSans-Light" w:eastAsia="ClearSans-Light" w:hAnsi="ClearSans-Light" w:cs="ClearSans-Light"/>
          <w:color w:val="000000"/>
          <w:sz w:val="24"/>
          <w:szCs w:val="24"/>
        </w:rPr>
        <w:pPrChange w:id="12459" w:author="Cristiano de Menezes Feu" w:date="2022-11-21T08:33:00Z">
          <w:pPr>
            <w:widowControl w:val="0"/>
            <w:pBdr>
              <w:top w:val="nil"/>
              <w:left w:val="nil"/>
              <w:bottom w:val="nil"/>
              <w:right w:val="nil"/>
              <w:between w:val="nil"/>
            </w:pBdr>
            <w:spacing w:before="170" w:after="113"/>
            <w:ind w:firstLine="0"/>
            <w:jc w:val="center"/>
          </w:pPr>
        </w:pPrChange>
      </w:pPr>
      <w:del w:id="12460" w:author="Cristiano de Menezes Feu" w:date="2022-11-21T08:33:00Z">
        <w:r w:rsidDel="00E631A1">
          <w:rPr>
            <w:rFonts w:ascii="ClearSans-Light" w:eastAsia="ClearSans-Light" w:hAnsi="ClearSans-Light" w:cs="ClearSans-Light"/>
            <w:color w:val="000000"/>
            <w:sz w:val="24"/>
            <w:szCs w:val="24"/>
          </w:rPr>
          <w:delText>CAPÍTULO II</w:delText>
        </w:r>
        <w:r w:rsidDel="00E631A1">
          <w:rPr>
            <w:rFonts w:ascii="ClearSans-Light" w:eastAsia="ClearSans-Light" w:hAnsi="ClearSans-Light" w:cs="ClearSans-Light"/>
            <w:color w:val="000000"/>
            <w:sz w:val="24"/>
            <w:szCs w:val="24"/>
          </w:rPr>
          <w:br/>
          <w:delText xml:space="preserve">DAS PETIÇÕES E REPRESENTAÇÕES E </w:delText>
        </w:r>
        <w:r w:rsidDel="00E631A1">
          <w:rPr>
            <w:rFonts w:ascii="ClearSans-Light" w:eastAsia="ClearSans-Light" w:hAnsi="ClearSans-Light" w:cs="ClearSans-Light"/>
            <w:color w:val="000000"/>
            <w:sz w:val="24"/>
            <w:szCs w:val="24"/>
          </w:rPr>
          <w:br/>
          <w:delText>OUTRAS FORMAS DE PARTICIPAÇÃO</w:delText>
        </w:r>
      </w:del>
    </w:p>
    <w:p w14:paraId="00001136" w14:textId="5C4F3FF9" w:rsidR="003D183A" w:rsidDel="00E631A1" w:rsidRDefault="008B7924" w:rsidP="00E631A1">
      <w:pPr>
        <w:widowControl w:val="0"/>
        <w:pBdr>
          <w:top w:val="nil"/>
          <w:left w:val="nil"/>
          <w:bottom w:val="nil"/>
          <w:right w:val="nil"/>
          <w:between w:val="nil"/>
        </w:pBdr>
        <w:spacing w:before="283"/>
        <w:ind w:firstLine="0"/>
        <w:jc w:val="center"/>
        <w:rPr>
          <w:del w:id="12461" w:author="Cristiano de Menezes Feu" w:date="2022-11-21T08:33:00Z"/>
          <w:rFonts w:ascii="ClearSans-Bold" w:eastAsia="ClearSans-Bold" w:hAnsi="ClearSans-Bold" w:cs="ClearSans-Bold"/>
          <w:b/>
          <w:color w:val="000000"/>
        </w:rPr>
        <w:pPrChange w:id="12462" w:author="Cristiano de Menezes Feu" w:date="2022-11-21T08:33:00Z">
          <w:pPr>
            <w:widowControl w:val="0"/>
            <w:pBdr>
              <w:top w:val="nil"/>
              <w:left w:val="nil"/>
              <w:bottom w:val="nil"/>
              <w:right w:val="nil"/>
              <w:between w:val="nil"/>
            </w:pBdr>
            <w:spacing w:before="283"/>
          </w:pPr>
        </w:pPrChange>
      </w:pPr>
      <w:del w:id="12463" w:author="Cristiano de Menezes Feu" w:date="2022-11-21T08:33:00Z">
        <w:r w:rsidDel="00E631A1">
          <w:rPr>
            <w:rFonts w:ascii="ClearSans-Bold" w:eastAsia="ClearSans-Bold" w:hAnsi="ClearSans-Bold" w:cs="ClearSans-Bold"/>
            <w:b/>
            <w:color w:val="000000"/>
          </w:rPr>
          <w:delText>Art. 253.</w:delText>
        </w:r>
        <w:r w:rsidDel="00E631A1">
          <w:rPr>
            <w:color w:val="000000"/>
          </w:rPr>
          <w:delText xml:space="preserve"> As petições, reclamações, representações ou queixas apresentadas por pessoas físicas ou jurídicas contra atos ou omissões das autoridades ou entidades públicas, ou imputados a membros da Casa, serão recebidas e examinadas pela Ouvidoria Parlamentar, pelas Comissões ou pela Mesa, conforme o caso, desde que:</w:delText>
        </w:r>
        <w:r w:rsidDel="00E631A1">
          <w:rPr>
            <w:color w:val="005583"/>
            <w:vertAlign w:val="superscript"/>
          </w:rPr>
          <w:footnoteReference w:id="495"/>
        </w:r>
        <w:r w:rsidDel="00E631A1">
          <w:rPr>
            <w:color w:val="000000"/>
          </w:rPr>
          <w:delText xml:space="preserve"> </w:delText>
        </w:r>
      </w:del>
    </w:p>
    <w:p w14:paraId="00001137" w14:textId="6D5416BE" w:rsidR="003D183A" w:rsidDel="00E631A1" w:rsidRDefault="008B7924" w:rsidP="00E631A1">
      <w:pPr>
        <w:widowControl w:val="0"/>
        <w:pBdr>
          <w:top w:val="nil"/>
          <w:left w:val="nil"/>
          <w:bottom w:val="nil"/>
          <w:right w:val="nil"/>
          <w:between w:val="nil"/>
        </w:pBdr>
        <w:spacing w:before="0" w:after="113"/>
        <w:ind w:left="567" w:firstLine="0"/>
        <w:jc w:val="center"/>
        <w:rPr>
          <w:del w:id="12468" w:author="Cristiano de Menezes Feu" w:date="2022-11-21T08:33:00Z"/>
          <w:b/>
          <w:color w:val="005583"/>
          <w:sz w:val="20"/>
          <w:szCs w:val="20"/>
        </w:rPr>
        <w:pPrChange w:id="12469" w:author="Cristiano de Menezes Feu" w:date="2022-11-21T08:33:00Z">
          <w:pPr>
            <w:widowControl w:val="0"/>
            <w:pBdr>
              <w:top w:val="nil"/>
              <w:left w:val="nil"/>
              <w:bottom w:val="nil"/>
              <w:right w:val="nil"/>
              <w:between w:val="nil"/>
            </w:pBdr>
            <w:spacing w:before="0" w:after="113"/>
            <w:ind w:left="567" w:firstLine="0"/>
          </w:pPr>
        </w:pPrChange>
      </w:pPr>
      <w:del w:id="12470" w:author="Cristiano de Menezes Feu" w:date="2022-11-21T08:33:00Z">
        <w:r w:rsidDel="00E631A1">
          <w:rPr>
            <w:color w:val="005583"/>
            <w:sz w:val="20"/>
            <w:szCs w:val="20"/>
          </w:rPr>
          <w:delText xml:space="preserve">Art. 19, I; art. 21-A; art. 24, VI. </w:delText>
        </w:r>
      </w:del>
    </w:p>
    <w:p w14:paraId="00001138" w14:textId="766C0F60" w:rsidR="003D183A" w:rsidDel="00E631A1" w:rsidRDefault="008B7924" w:rsidP="00E631A1">
      <w:pPr>
        <w:widowControl w:val="0"/>
        <w:pBdr>
          <w:top w:val="nil"/>
          <w:left w:val="nil"/>
          <w:bottom w:val="nil"/>
          <w:right w:val="nil"/>
          <w:between w:val="nil"/>
        </w:pBdr>
        <w:spacing w:before="0" w:after="113"/>
        <w:ind w:left="567" w:firstLine="0"/>
        <w:jc w:val="center"/>
        <w:rPr>
          <w:del w:id="12471" w:author="Cristiano de Menezes Feu" w:date="2022-11-21T08:33:00Z"/>
          <w:color w:val="005583"/>
          <w:sz w:val="20"/>
          <w:szCs w:val="20"/>
        </w:rPr>
        <w:pPrChange w:id="12472" w:author="Cristiano de Menezes Feu" w:date="2022-11-21T08:33:00Z">
          <w:pPr>
            <w:widowControl w:val="0"/>
            <w:pBdr>
              <w:top w:val="nil"/>
              <w:left w:val="nil"/>
              <w:bottom w:val="nil"/>
              <w:right w:val="nil"/>
              <w:between w:val="nil"/>
            </w:pBdr>
            <w:spacing w:before="0" w:after="113"/>
            <w:ind w:left="567" w:firstLine="0"/>
          </w:pPr>
        </w:pPrChange>
      </w:pPr>
      <w:del w:id="12473" w:author="Cristiano de Menezes Feu" w:date="2022-11-21T08:33:00Z">
        <w:r w:rsidDel="00E631A1">
          <w:rPr>
            <w:b/>
            <w:color w:val="005583"/>
            <w:sz w:val="20"/>
            <w:szCs w:val="20"/>
          </w:rPr>
          <w:delText>Ato da Mesa</w:delText>
        </w:r>
        <w:r w:rsidDel="00E631A1">
          <w:rPr>
            <w:color w:val="005583"/>
            <w:sz w:val="20"/>
            <w:szCs w:val="20"/>
          </w:rPr>
          <w:delText xml:space="preserve"> nº 58/2013 – Estabelece diretrizes para a Gestão do Relacionamento da Câmara dos Deputados com a sociedade, de forma não presencial, e dá outras providências.</w:delText>
        </w:r>
      </w:del>
    </w:p>
    <w:p w14:paraId="00001139" w14:textId="746C53F1" w:rsidR="003D183A" w:rsidDel="00E631A1" w:rsidRDefault="008B7924" w:rsidP="00E631A1">
      <w:pPr>
        <w:widowControl w:val="0"/>
        <w:pBdr>
          <w:top w:val="nil"/>
          <w:left w:val="nil"/>
          <w:bottom w:val="nil"/>
          <w:right w:val="nil"/>
          <w:between w:val="nil"/>
        </w:pBdr>
        <w:ind w:firstLine="0"/>
        <w:jc w:val="center"/>
        <w:rPr>
          <w:del w:id="12474" w:author="Cristiano de Menezes Feu" w:date="2022-11-21T08:33:00Z"/>
          <w:color w:val="000000"/>
        </w:rPr>
        <w:pPrChange w:id="12475" w:author="Cristiano de Menezes Feu" w:date="2022-11-21T08:33:00Z">
          <w:pPr>
            <w:widowControl w:val="0"/>
            <w:pBdr>
              <w:top w:val="nil"/>
              <w:left w:val="nil"/>
              <w:bottom w:val="nil"/>
              <w:right w:val="nil"/>
              <w:between w:val="nil"/>
            </w:pBdr>
          </w:pPr>
        </w:pPrChange>
      </w:pPr>
      <w:del w:id="12476" w:author="Cristiano de Menezes Feu" w:date="2022-11-21T08:33:00Z">
        <w:r w:rsidDel="00E631A1">
          <w:rPr>
            <w:color w:val="000000"/>
          </w:rPr>
          <w:delText xml:space="preserve">I – encaminhadas por escrito ou por meio eletrônico, devidamente identificadas em formulário próprio, ou por telefone, com a identificação do Autor; </w:delText>
        </w:r>
      </w:del>
    </w:p>
    <w:p w14:paraId="0000113A" w14:textId="75C7BB92" w:rsidR="003D183A" w:rsidDel="00E631A1" w:rsidRDefault="008B7924" w:rsidP="00E631A1">
      <w:pPr>
        <w:widowControl w:val="0"/>
        <w:pBdr>
          <w:top w:val="nil"/>
          <w:left w:val="nil"/>
          <w:bottom w:val="nil"/>
          <w:right w:val="nil"/>
          <w:between w:val="nil"/>
        </w:pBdr>
        <w:ind w:firstLine="0"/>
        <w:jc w:val="center"/>
        <w:rPr>
          <w:del w:id="12477" w:author="Cristiano de Menezes Feu" w:date="2022-11-21T08:33:00Z"/>
          <w:color w:val="000000"/>
        </w:rPr>
        <w:pPrChange w:id="12478" w:author="Cristiano de Menezes Feu" w:date="2022-11-21T08:33:00Z">
          <w:pPr>
            <w:widowControl w:val="0"/>
            <w:pBdr>
              <w:top w:val="nil"/>
              <w:left w:val="nil"/>
              <w:bottom w:val="nil"/>
              <w:right w:val="nil"/>
              <w:between w:val="nil"/>
            </w:pBdr>
          </w:pPr>
        </w:pPrChange>
      </w:pPr>
      <w:del w:id="12479" w:author="Cristiano de Menezes Feu" w:date="2022-11-21T08:33:00Z">
        <w:r w:rsidDel="00E631A1">
          <w:rPr>
            <w:color w:val="000000"/>
          </w:rPr>
          <w:delText>II – o assunto envolva matéria de competência da Câmara dos Deputados.</w:delText>
        </w:r>
        <w:r w:rsidDel="00E631A1">
          <w:rPr>
            <w:color w:val="005583"/>
            <w:vertAlign w:val="superscript"/>
          </w:rPr>
          <w:footnoteReference w:id="496"/>
        </w:r>
        <w:r w:rsidDel="00E631A1">
          <w:rPr>
            <w:color w:val="000000"/>
          </w:rPr>
          <w:delText xml:space="preserve"> </w:delText>
        </w:r>
      </w:del>
    </w:p>
    <w:p w14:paraId="0000113B" w14:textId="50169E7E" w:rsidR="003D183A" w:rsidDel="00E631A1" w:rsidRDefault="008B7924" w:rsidP="00E631A1">
      <w:pPr>
        <w:widowControl w:val="0"/>
        <w:pBdr>
          <w:top w:val="nil"/>
          <w:left w:val="nil"/>
          <w:bottom w:val="nil"/>
          <w:right w:val="nil"/>
          <w:between w:val="nil"/>
        </w:pBdr>
        <w:ind w:firstLine="0"/>
        <w:jc w:val="center"/>
        <w:rPr>
          <w:del w:id="12483" w:author="Cristiano de Menezes Feu" w:date="2022-11-21T08:33:00Z"/>
          <w:color w:val="000000"/>
        </w:rPr>
        <w:pPrChange w:id="12484" w:author="Cristiano de Menezes Feu" w:date="2022-11-21T08:33:00Z">
          <w:pPr>
            <w:widowControl w:val="0"/>
            <w:pBdr>
              <w:top w:val="nil"/>
              <w:left w:val="nil"/>
              <w:bottom w:val="nil"/>
              <w:right w:val="nil"/>
              <w:between w:val="nil"/>
            </w:pBdr>
          </w:pPr>
        </w:pPrChange>
      </w:pPr>
      <w:del w:id="12485" w:author="Cristiano de Menezes Feu" w:date="2022-11-21T08:33:00Z">
        <w:r w:rsidDel="00E631A1">
          <w:rPr>
            <w:rFonts w:ascii="ClearSans-Bold" w:eastAsia="ClearSans-Bold" w:hAnsi="ClearSans-Bold" w:cs="ClearSans-Bold"/>
            <w:b/>
            <w:color w:val="000000"/>
          </w:rPr>
          <w:delText>Art. 254.</w:delText>
        </w:r>
        <w:r w:rsidDel="00E631A1">
          <w:rPr>
            <w:color w:val="000000"/>
          </w:rPr>
          <w:delText xml:space="preserve"> A participação da sociedade civil poderá, ainda, ser exercida mediante o oferecimento de sugestões de iniciativa legislativa, de pareceres técnicos, de exposições e propostas oriundas de entidades científicas e culturais e de qualquer das entidades mencionadas na alínea </w:delText>
        </w:r>
        <w:r w:rsidDel="00E631A1">
          <w:rPr>
            <w:rFonts w:ascii="Sansita" w:eastAsia="Sansita" w:hAnsi="Sansita" w:cs="Sansita"/>
            <w:i/>
            <w:color w:val="000000"/>
          </w:rPr>
          <w:delText xml:space="preserve">a </w:delText>
        </w:r>
        <w:r w:rsidDel="00E631A1">
          <w:rPr>
            <w:color w:val="000000"/>
          </w:rPr>
          <w:delText>do inciso XII do art. 32.</w:delText>
        </w:r>
        <w:r w:rsidDel="00E631A1">
          <w:rPr>
            <w:color w:val="005583"/>
            <w:vertAlign w:val="superscript"/>
          </w:rPr>
          <w:footnoteReference w:id="497"/>
        </w:r>
        <w:r w:rsidDel="00E631A1">
          <w:rPr>
            <w:color w:val="000000"/>
          </w:rPr>
          <w:delText xml:space="preserve"> </w:delText>
        </w:r>
      </w:del>
    </w:p>
    <w:p w14:paraId="0000113C" w14:textId="2433DA6C" w:rsidR="003D183A" w:rsidDel="00E631A1" w:rsidRDefault="008B7924" w:rsidP="00E631A1">
      <w:pPr>
        <w:widowControl w:val="0"/>
        <w:pBdr>
          <w:top w:val="nil"/>
          <w:left w:val="nil"/>
          <w:bottom w:val="nil"/>
          <w:right w:val="nil"/>
          <w:between w:val="nil"/>
        </w:pBdr>
        <w:spacing w:before="0" w:after="113"/>
        <w:ind w:left="567" w:firstLine="0"/>
        <w:jc w:val="center"/>
        <w:rPr>
          <w:del w:id="12489" w:author="Cristiano de Menezes Feu" w:date="2022-11-21T08:33:00Z"/>
          <w:color w:val="005583"/>
          <w:sz w:val="20"/>
          <w:szCs w:val="20"/>
        </w:rPr>
        <w:pPrChange w:id="12490" w:author="Cristiano de Menezes Feu" w:date="2022-11-21T08:33:00Z">
          <w:pPr>
            <w:widowControl w:val="0"/>
            <w:pBdr>
              <w:top w:val="nil"/>
              <w:left w:val="nil"/>
              <w:bottom w:val="nil"/>
              <w:right w:val="nil"/>
              <w:between w:val="nil"/>
            </w:pBdr>
            <w:spacing w:before="0" w:after="113"/>
            <w:ind w:left="567" w:firstLine="0"/>
          </w:pPr>
        </w:pPrChange>
      </w:pPr>
      <w:del w:id="12491" w:author="Cristiano de Menezes Feu" w:date="2022-11-21T08:33:00Z">
        <w:r w:rsidDel="00E631A1">
          <w:rPr>
            <w:color w:val="005583"/>
            <w:sz w:val="20"/>
            <w:szCs w:val="20"/>
          </w:rPr>
          <w:delText>Regulamento da Comissão de Legislação Participativa – Fixa normas para organização dos trabalhos da Comissão.</w:delText>
        </w:r>
      </w:del>
    </w:p>
    <w:p w14:paraId="0000113D" w14:textId="1F626DCF" w:rsidR="003D183A" w:rsidDel="00E631A1" w:rsidRDefault="008B7924" w:rsidP="00E631A1">
      <w:pPr>
        <w:widowControl w:val="0"/>
        <w:pBdr>
          <w:top w:val="nil"/>
          <w:left w:val="nil"/>
          <w:bottom w:val="nil"/>
          <w:right w:val="nil"/>
          <w:between w:val="nil"/>
        </w:pBdr>
        <w:ind w:firstLine="0"/>
        <w:jc w:val="center"/>
        <w:rPr>
          <w:del w:id="12492" w:author="Cristiano de Menezes Feu" w:date="2022-11-21T08:33:00Z"/>
          <w:color w:val="000000"/>
        </w:rPr>
        <w:pPrChange w:id="12493" w:author="Cristiano de Menezes Feu" w:date="2022-11-21T08:33:00Z">
          <w:pPr>
            <w:widowControl w:val="0"/>
            <w:pBdr>
              <w:top w:val="nil"/>
              <w:left w:val="nil"/>
              <w:bottom w:val="nil"/>
              <w:right w:val="nil"/>
              <w:between w:val="nil"/>
            </w:pBdr>
          </w:pPr>
        </w:pPrChange>
      </w:pPr>
      <w:del w:id="12494" w:author="Cristiano de Menezes Feu" w:date="2022-11-21T08:33:00Z">
        <w:r w:rsidDel="00E631A1">
          <w:rPr>
            <w:color w:val="000000"/>
          </w:rPr>
          <w:delText xml:space="preserve">§ 1º As sugestões de iniciativa legislativa que, observado o disposto no inciso I do artigo 253, receberem parecer favorável da Comissão de Legislação Participativa serão transformadas em proposição legislativa de sua iniciativa, que será encaminhada à Mesa para tramitação. </w:delText>
        </w:r>
      </w:del>
    </w:p>
    <w:p w14:paraId="0000113E" w14:textId="14B13944" w:rsidR="003D183A" w:rsidDel="00E631A1" w:rsidRDefault="008B7924" w:rsidP="00E631A1">
      <w:pPr>
        <w:widowControl w:val="0"/>
        <w:pBdr>
          <w:top w:val="nil"/>
          <w:left w:val="nil"/>
          <w:bottom w:val="nil"/>
          <w:right w:val="nil"/>
          <w:between w:val="nil"/>
        </w:pBdr>
        <w:ind w:firstLine="0"/>
        <w:jc w:val="center"/>
        <w:rPr>
          <w:del w:id="12495" w:author="Cristiano de Menezes Feu" w:date="2022-11-21T08:33:00Z"/>
          <w:color w:val="000000"/>
        </w:rPr>
        <w:pPrChange w:id="12496" w:author="Cristiano de Menezes Feu" w:date="2022-11-21T08:33:00Z">
          <w:pPr>
            <w:widowControl w:val="0"/>
            <w:pBdr>
              <w:top w:val="nil"/>
              <w:left w:val="nil"/>
              <w:bottom w:val="nil"/>
              <w:right w:val="nil"/>
              <w:between w:val="nil"/>
            </w:pBdr>
          </w:pPr>
        </w:pPrChange>
      </w:pPr>
      <w:del w:id="12497" w:author="Cristiano de Menezes Feu" w:date="2022-11-21T08:33:00Z">
        <w:r w:rsidDel="00E631A1">
          <w:rPr>
            <w:color w:val="000000"/>
          </w:rPr>
          <w:delText xml:space="preserve">§ 2º As sugestões que receberem parecer contrário da Comissão de Legislação Participativa serão encaminhadas ao arquivo. </w:delText>
        </w:r>
      </w:del>
    </w:p>
    <w:p w14:paraId="0000113F" w14:textId="7651C18D" w:rsidR="003D183A" w:rsidDel="00E631A1" w:rsidRDefault="008B7924" w:rsidP="00E631A1">
      <w:pPr>
        <w:widowControl w:val="0"/>
        <w:pBdr>
          <w:top w:val="nil"/>
          <w:left w:val="nil"/>
          <w:bottom w:val="nil"/>
          <w:right w:val="nil"/>
          <w:between w:val="nil"/>
        </w:pBdr>
        <w:ind w:firstLine="0"/>
        <w:jc w:val="center"/>
        <w:rPr>
          <w:del w:id="12498" w:author="Cristiano de Menezes Feu" w:date="2022-11-21T08:33:00Z"/>
          <w:b/>
          <w:color w:val="005583"/>
          <w:sz w:val="20"/>
          <w:szCs w:val="20"/>
        </w:rPr>
        <w:pPrChange w:id="12499" w:author="Cristiano de Menezes Feu" w:date="2022-11-21T08:33:00Z">
          <w:pPr>
            <w:widowControl w:val="0"/>
            <w:pBdr>
              <w:top w:val="nil"/>
              <w:left w:val="nil"/>
              <w:bottom w:val="nil"/>
              <w:right w:val="nil"/>
              <w:between w:val="nil"/>
            </w:pBdr>
          </w:pPr>
        </w:pPrChange>
      </w:pPr>
      <w:del w:id="12500" w:author="Cristiano de Menezes Feu" w:date="2022-11-21T08:33:00Z">
        <w:r w:rsidDel="00E631A1">
          <w:rPr>
            <w:color w:val="000000"/>
          </w:rPr>
          <w:delText xml:space="preserve">§ 3º Aplicam-se à apreciação das sugestões pela Comissão de Legislação Participativa, no que couber, as disposições regimentais relativas ao trâmite dos projetos de lei nas Comissões. </w:delText>
        </w:r>
      </w:del>
    </w:p>
    <w:p w14:paraId="00001140" w14:textId="1C32686B" w:rsidR="003D183A" w:rsidDel="00E631A1" w:rsidRDefault="008B7924" w:rsidP="00E631A1">
      <w:pPr>
        <w:widowControl w:val="0"/>
        <w:pBdr>
          <w:top w:val="nil"/>
          <w:left w:val="nil"/>
          <w:bottom w:val="nil"/>
          <w:right w:val="nil"/>
          <w:between w:val="nil"/>
        </w:pBdr>
        <w:spacing w:before="0" w:after="113"/>
        <w:ind w:left="567" w:firstLine="0"/>
        <w:jc w:val="center"/>
        <w:rPr>
          <w:del w:id="12501" w:author="Cristiano de Menezes Feu" w:date="2022-11-21T08:33:00Z"/>
          <w:b/>
          <w:color w:val="005583"/>
          <w:sz w:val="20"/>
          <w:szCs w:val="20"/>
        </w:rPr>
        <w:pPrChange w:id="12502" w:author="Cristiano de Menezes Feu" w:date="2022-11-21T08:33:00Z">
          <w:pPr>
            <w:widowControl w:val="0"/>
            <w:pBdr>
              <w:top w:val="nil"/>
              <w:left w:val="nil"/>
              <w:bottom w:val="nil"/>
              <w:right w:val="nil"/>
              <w:between w:val="nil"/>
            </w:pBdr>
            <w:spacing w:before="0" w:after="113"/>
            <w:ind w:left="567" w:firstLine="0"/>
          </w:pPr>
        </w:pPrChange>
      </w:pPr>
      <w:del w:id="12503" w:author="Cristiano de Menezes Feu" w:date="2022-11-21T08:33:00Z">
        <w:r w:rsidDel="00E631A1">
          <w:rPr>
            <w:b/>
            <w:color w:val="005583"/>
            <w:sz w:val="20"/>
            <w:szCs w:val="20"/>
          </w:rPr>
          <w:delText>REC</w:delText>
        </w:r>
        <w:r w:rsidDel="00E631A1">
          <w:rPr>
            <w:color w:val="005583"/>
            <w:sz w:val="20"/>
            <w:szCs w:val="20"/>
          </w:rPr>
          <w:delText xml:space="preserve"> 26/2019 - Determinou o arquivamento de sugestão (SUG) de autoria da sociedade civil propondo a convocação de Ministro de Estado por entender, nos termos do REC 12/2019, que o RICD não conferiu à CLP a poderes para “convocar Ministros de Estado na qualidade de fiscal dos atos praticados pelo agente político do Poder Executivo”.</w:delText>
        </w:r>
      </w:del>
    </w:p>
    <w:p w14:paraId="00001141" w14:textId="633EADB0" w:rsidR="003D183A" w:rsidDel="00E631A1" w:rsidRDefault="008B7924" w:rsidP="00E631A1">
      <w:pPr>
        <w:widowControl w:val="0"/>
        <w:pBdr>
          <w:top w:val="nil"/>
          <w:left w:val="nil"/>
          <w:bottom w:val="nil"/>
          <w:right w:val="nil"/>
          <w:between w:val="nil"/>
        </w:pBdr>
        <w:spacing w:before="0" w:after="113"/>
        <w:ind w:left="567" w:firstLine="0"/>
        <w:jc w:val="center"/>
        <w:rPr>
          <w:del w:id="12504" w:author="Cristiano de Menezes Feu" w:date="2022-11-21T08:33:00Z"/>
          <w:color w:val="005583"/>
          <w:sz w:val="20"/>
          <w:szCs w:val="20"/>
        </w:rPr>
        <w:pPrChange w:id="12505" w:author="Cristiano de Menezes Feu" w:date="2022-11-21T08:33:00Z">
          <w:pPr>
            <w:widowControl w:val="0"/>
            <w:pBdr>
              <w:top w:val="nil"/>
              <w:left w:val="nil"/>
              <w:bottom w:val="nil"/>
              <w:right w:val="nil"/>
              <w:between w:val="nil"/>
            </w:pBdr>
            <w:spacing w:before="0" w:after="113"/>
            <w:ind w:left="567" w:firstLine="0"/>
          </w:pPr>
        </w:pPrChange>
      </w:pPr>
      <w:del w:id="12506" w:author="Cristiano de Menezes Feu" w:date="2022-11-21T08:33:00Z">
        <w:r w:rsidDel="00E631A1">
          <w:rPr>
            <w:b/>
            <w:color w:val="005583"/>
            <w:sz w:val="20"/>
            <w:szCs w:val="20"/>
          </w:rPr>
          <w:delText>REC</w:delText>
        </w:r>
        <w:r w:rsidDel="00E631A1">
          <w:rPr>
            <w:color w:val="005583"/>
            <w:sz w:val="20"/>
            <w:szCs w:val="20"/>
          </w:rPr>
          <w:delText xml:space="preserve"> 12/2019 e QO 14/2019 – Decidiu que a Comissão de Legislação Participativa não tem poderes para: a) dar parecer a proposições legislativas; b) apreciar e emitir parecer sobre programas de obras, planos nacionais, regionais e setoriais de desenvolvimento; c) convocar Ministros de Estado.</w:delText>
        </w:r>
      </w:del>
    </w:p>
    <w:p w14:paraId="00001142" w14:textId="19D85814" w:rsidR="003D183A" w:rsidDel="00E631A1" w:rsidRDefault="008B7924" w:rsidP="00E631A1">
      <w:pPr>
        <w:widowControl w:val="0"/>
        <w:pBdr>
          <w:top w:val="nil"/>
          <w:left w:val="nil"/>
          <w:bottom w:val="nil"/>
          <w:right w:val="nil"/>
          <w:between w:val="nil"/>
        </w:pBdr>
        <w:ind w:firstLine="0"/>
        <w:jc w:val="center"/>
        <w:rPr>
          <w:del w:id="12507" w:author="Cristiano de Menezes Feu" w:date="2022-11-21T08:33:00Z"/>
          <w:rFonts w:ascii="ClearSans-Bold" w:eastAsia="ClearSans-Bold" w:hAnsi="ClearSans-Bold" w:cs="ClearSans-Bold"/>
          <w:b/>
          <w:color w:val="000000"/>
        </w:rPr>
        <w:pPrChange w:id="12508" w:author="Cristiano de Menezes Feu" w:date="2022-11-21T08:33:00Z">
          <w:pPr>
            <w:widowControl w:val="0"/>
            <w:pBdr>
              <w:top w:val="nil"/>
              <w:left w:val="nil"/>
              <w:bottom w:val="nil"/>
              <w:right w:val="nil"/>
              <w:between w:val="nil"/>
            </w:pBdr>
          </w:pPr>
        </w:pPrChange>
      </w:pPr>
      <w:del w:id="12509" w:author="Cristiano de Menezes Feu" w:date="2022-11-21T08:33:00Z">
        <w:r w:rsidDel="00E631A1">
          <w:rPr>
            <w:color w:val="000000"/>
          </w:rPr>
          <w:delText>§ 4º As demais formas de participação recebidas pela Comissão de Legislação Participativa serão encaminhadas à Mesa para distribuição à Comissão ou Comissões competentes para o exame do respectivo mérito, ou à Ouvidoria, conforme o caso.</w:delText>
        </w:r>
        <w:r w:rsidDel="00E631A1">
          <w:rPr>
            <w:color w:val="005583"/>
            <w:vertAlign w:val="superscript"/>
          </w:rPr>
          <w:footnoteReference w:id="498"/>
        </w:r>
        <w:r w:rsidDel="00E631A1">
          <w:rPr>
            <w:color w:val="000000"/>
          </w:rPr>
          <w:delText xml:space="preserve"> </w:delText>
        </w:r>
      </w:del>
    </w:p>
    <w:p w14:paraId="00001143" w14:textId="71405FA1" w:rsidR="003D183A" w:rsidDel="00E631A1" w:rsidRDefault="008B7924" w:rsidP="00E631A1">
      <w:pPr>
        <w:widowControl w:val="0"/>
        <w:pBdr>
          <w:top w:val="nil"/>
          <w:left w:val="nil"/>
          <w:bottom w:val="nil"/>
          <w:right w:val="nil"/>
          <w:between w:val="nil"/>
        </w:pBdr>
        <w:spacing w:before="0" w:after="113"/>
        <w:ind w:left="567" w:firstLine="0"/>
        <w:jc w:val="center"/>
        <w:rPr>
          <w:del w:id="12513" w:author="Cristiano de Menezes Feu" w:date="2022-11-21T08:33:00Z"/>
          <w:color w:val="005583"/>
          <w:sz w:val="20"/>
          <w:szCs w:val="20"/>
        </w:rPr>
        <w:pPrChange w:id="12514" w:author="Cristiano de Menezes Feu" w:date="2022-11-21T08:33:00Z">
          <w:pPr>
            <w:widowControl w:val="0"/>
            <w:pBdr>
              <w:top w:val="nil"/>
              <w:left w:val="nil"/>
              <w:bottom w:val="nil"/>
              <w:right w:val="nil"/>
              <w:between w:val="nil"/>
            </w:pBdr>
            <w:spacing w:before="0" w:after="113"/>
            <w:ind w:left="567" w:firstLine="0"/>
          </w:pPr>
        </w:pPrChange>
      </w:pPr>
      <w:del w:id="12515" w:author="Cristiano de Menezes Feu" w:date="2022-11-21T08:33:00Z">
        <w:r w:rsidDel="00E631A1">
          <w:rPr>
            <w:color w:val="005583"/>
            <w:sz w:val="20"/>
            <w:szCs w:val="20"/>
          </w:rPr>
          <w:delText>Art. 139 e incisos.</w:delText>
        </w:r>
      </w:del>
    </w:p>
    <w:p w14:paraId="00001144" w14:textId="4DDDA5F1" w:rsidR="003D183A" w:rsidDel="00E631A1" w:rsidRDefault="008B7924" w:rsidP="00E631A1">
      <w:pPr>
        <w:widowControl w:val="0"/>
        <w:pBdr>
          <w:top w:val="nil"/>
          <w:left w:val="nil"/>
          <w:bottom w:val="nil"/>
          <w:right w:val="nil"/>
          <w:between w:val="nil"/>
        </w:pBdr>
        <w:spacing w:before="170" w:after="113"/>
        <w:ind w:firstLine="0"/>
        <w:jc w:val="center"/>
        <w:rPr>
          <w:del w:id="12516" w:author="Cristiano de Menezes Feu" w:date="2022-11-21T08:33:00Z"/>
          <w:rFonts w:ascii="ClearSans-Light" w:eastAsia="ClearSans-Light" w:hAnsi="ClearSans-Light" w:cs="ClearSans-Light"/>
          <w:color w:val="000000"/>
          <w:sz w:val="24"/>
          <w:szCs w:val="24"/>
        </w:rPr>
        <w:pPrChange w:id="12517" w:author="Cristiano de Menezes Feu" w:date="2022-11-21T08:33:00Z">
          <w:pPr>
            <w:widowControl w:val="0"/>
            <w:pBdr>
              <w:top w:val="nil"/>
              <w:left w:val="nil"/>
              <w:bottom w:val="nil"/>
              <w:right w:val="nil"/>
              <w:between w:val="nil"/>
            </w:pBdr>
            <w:spacing w:before="170" w:after="113"/>
            <w:ind w:firstLine="0"/>
            <w:jc w:val="center"/>
          </w:pPr>
        </w:pPrChange>
      </w:pPr>
      <w:del w:id="12518" w:author="Cristiano de Menezes Feu" w:date="2022-11-21T08:33:00Z">
        <w:r w:rsidDel="00E631A1">
          <w:rPr>
            <w:rFonts w:ascii="ClearSans-Light" w:eastAsia="ClearSans-Light" w:hAnsi="ClearSans-Light" w:cs="ClearSans-Light"/>
            <w:color w:val="000000"/>
            <w:sz w:val="24"/>
            <w:szCs w:val="24"/>
          </w:rPr>
          <w:delText>CAPÍTULO III</w:delText>
        </w:r>
        <w:r w:rsidDel="00E631A1">
          <w:rPr>
            <w:rFonts w:ascii="ClearSans-Light" w:eastAsia="ClearSans-Light" w:hAnsi="ClearSans-Light" w:cs="ClearSans-Light"/>
            <w:color w:val="000000"/>
            <w:sz w:val="24"/>
            <w:szCs w:val="24"/>
          </w:rPr>
          <w:br/>
          <w:delText>DA AUDIÊNCIA PÚBLICA</w:delText>
        </w:r>
      </w:del>
    </w:p>
    <w:p w14:paraId="00001145" w14:textId="601EA54F" w:rsidR="003D183A" w:rsidDel="00E631A1" w:rsidRDefault="008B7924" w:rsidP="00E631A1">
      <w:pPr>
        <w:widowControl w:val="0"/>
        <w:pBdr>
          <w:top w:val="nil"/>
          <w:left w:val="nil"/>
          <w:bottom w:val="nil"/>
          <w:right w:val="nil"/>
          <w:between w:val="nil"/>
        </w:pBdr>
        <w:spacing w:before="283"/>
        <w:ind w:firstLine="0"/>
        <w:jc w:val="center"/>
        <w:rPr>
          <w:del w:id="12519" w:author="Cristiano de Menezes Feu" w:date="2022-11-21T08:33:00Z"/>
          <w:rFonts w:ascii="ClearSans-Bold" w:eastAsia="ClearSans-Bold" w:hAnsi="ClearSans-Bold" w:cs="ClearSans-Bold"/>
          <w:b/>
          <w:color w:val="005583"/>
          <w:vertAlign w:val="superscript"/>
        </w:rPr>
        <w:pPrChange w:id="12520" w:author="Cristiano de Menezes Feu" w:date="2022-11-21T08:33:00Z">
          <w:pPr>
            <w:widowControl w:val="0"/>
            <w:pBdr>
              <w:top w:val="nil"/>
              <w:left w:val="nil"/>
              <w:bottom w:val="nil"/>
              <w:right w:val="nil"/>
              <w:between w:val="nil"/>
            </w:pBdr>
            <w:spacing w:before="283"/>
          </w:pPr>
        </w:pPrChange>
      </w:pPr>
      <w:del w:id="12521" w:author="Cristiano de Menezes Feu" w:date="2022-11-21T08:33:00Z">
        <w:r w:rsidDel="00E631A1">
          <w:rPr>
            <w:rFonts w:ascii="ClearSans-Bold" w:eastAsia="ClearSans-Bold" w:hAnsi="ClearSans-Bold" w:cs="ClearSans-Bold"/>
            <w:b/>
            <w:color w:val="000000"/>
          </w:rPr>
          <w:delText>Art. 255.</w:delText>
        </w:r>
        <w:r w:rsidDel="00E631A1">
          <w:rPr>
            <w:color w:val="000000"/>
          </w:rPr>
          <w:delText xml:space="preserve"> Cada Comissão poderá realizar reunião de audiência pública com entidade da sociedade civil para instruir matéria legislativa em trâmite, bem como para tratar de assuntos de interesse público relevante, atinentes à sua área de atuação, mediante proposta de qualquer membro ou a pedido de entidade interessada.</w:delText>
        </w:r>
        <w:r w:rsidDel="00E631A1">
          <w:rPr>
            <w:color w:val="005583"/>
            <w:vertAlign w:val="superscript"/>
          </w:rPr>
          <w:footnoteReference w:id="499"/>
        </w:r>
      </w:del>
    </w:p>
    <w:p w14:paraId="00001146" w14:textId="523C243B" w:rsidR="003D183A" w:rsidDel="00E631A1" w:rsidRDefault="008B7924" w:rsidP="00E631A1">
      <w:pPr>
        <w:widowControl w:val="0"/>
        <w:pBdr>
          <w:top w:val="nil"/>
          <w:left w:val="nil"/>
          <w:bottom w:val="nil"/>
          <w:right w:val="nil"/>
          <w:between w:val="nil"/>
        </w:pBdr>
        <w:spacing w:before="0" w:after="113"/>
        <w:ind w:left="567" w:firstLine="0"/>
        <w:jc w:val="center"/>
        <w:rPr>
          <w:del w:id="12525" w:author="Cristiano de Menezes Feu" w:date="2022-11-21T08:33:00Z"/>
          <w:color w:val="005583"/>
          <w:sz w:val="20"/>
          <w:szCs w:val="20"/>
        </w:rPr>
        <w:pPrChange w:id="12526" w:author="Cristiano de Menezes Feu" w:date="2022-11-21T08:33:00Z">
          <w:pPr>
            <w:widowControl w:val="0"/>
            <w:pBdr>
              <w:top w:val="nil"/>
              <w:left w:val="nil"/>
              <w:bottom w:val="nil"/>
              <w:right w:val="nil"/>
              <w:between w:val="nil"/>
            </w:pBdr>
            <w:spacing w:before="0" w:after="113"/>
            <w:ind w:left="567" w:firstLine="0"/>
          </w:pPr>
        </w:pPrChange>
      </w:pPr>
      <w:del w:id="12527" w:author="Cristiano de Menezes Feu" w:date="2022-11-21T08:33:00Z">
        <w:r w:rsidDel="00E631A1">
          <w:rPr>
            <w:color w:val="005583"/>
            <w:sz w:val="20"/>
            <w:szCs w:val="20"/>
          </w:rPr>
          <w:delText>Art. 24, III; art. 46.</w:delText>
        </w:r>
      </w:del>
    </w:p>
    <w:p w14:paraId="00001147" w14:textId="03AE8E7A" w:rsidR="003D183A" w:rsidDel="00E631A1" w:rsidRDefault="008B7924" w:rsidP="00E631A1">
      <w:pPr>
        <w:widowControl w:val="0"/>
        <w:pBdr>
          <w:top w:val="nil"/>
          <w:left w:val="nil"/>
          <w:bottom w:val="nil"/>
          <w:right w:val="nil"/>
          <w:between w:val="nil"/>
        </w:pBdr>
        <w:spacing w:before="0" w:after="113"/>
        <w:ind w:left="567" w:firstLine="0"/>
        <w:jc w:val="center"/>
        <w:rPr>
          <w:del w:id="12528" w:author="Cristiano de Menezes Feu" w:date="2022-11-21T08:33:00Z"/>
          <w:b/>
          <w:color w:val="005583"/>
          <w:sz w:val="20"/>
          <w:szCs w:val="20"/>
        </w:rPr>
        <w:pPrChange w:id="12529" w:author="Cristiano de Menezes Feu" w:date="2022-11-21T08:33:00Z">
          <w:pPr>
            <w:widowControl w:val="0"/>
            <w:pBdr>
              <w:top w:val="nil"/>
              <w:left w:val="nil"/>
              <w:bottom w:val="nil"/>
              <w:right w:val="nil"/>
              <w:between w:val="nil"/>
            </w:pBdr>
            <w:spacing w:before="0" w:after="113"/>
            <w:ind w:left="567" w:firstLine="0"/>
          </w:pPr>
        </w:pPrChange>
      </w:pPr>
      <w:del w:id="12530" w:author="Cristiano de Menezes Feu" w:date="2022-11-21T08:33:00Z">
        <w:r w:rsidDel="00E631A1">
          <w:rPr>
            <w:b/>
            <w:color w:val="005583"/>
            <w:sz w:val="20"/>
            <w:szCs w:val="20"/>
          </w:rPr>
          <w:delText>Ato da mesa</w:delText>
        </w:r>
        <w:r w:rsidDel="00E631A1">
          <w:rPr>
            <w:color w:val="005583"/>
            <w:sz w:val="20"/>
            <w:szCs w:val="20"/>
          </w:rPr>
          <w:delText xml:space="preserve"> nº 80/2019 – Dispõe sobre eventos e produtos gráficos e bibliográficos no âmbito das Comissões.</w:delText>
        </w:r>
      </w:del>
    </w:p>
    <w:p w14:paraId="00001148" w14:textId="56423AAA" w:rsidR="003D183A" w:rsidDel="00E631A1" w:rsidRDefault="008B7924" w:rsidP="00E631A1">
      <w:pPr>
        <w:widowControl w:val="0"/>
        <w:pBdr>
          <w:top w:val="nil"/>
          <w:left w:val="nil"/>
          <w:bottom w:val="nil"/>
          <w:right w:val="nil"/>
          <w:between w:val="nil"/>
        </w:pBdr>
        <w:spacing w:before="0" w:after="113"/>
        <w:ind w:left="567" w:firstLine="0"/>
        <w:jc w:val="center"/>
        <w:rPr>
          <w:del w:id="12531" w:author="Cristiano de Menezes Feu" w:date="2022-11-21T08:33:00Z"/>
          <w:b/>
          <w:color w:val="005583"/>
          <w:sz w:val="20"/>
          <w:szCs w:val="20"/>
        </w:rPr>
        <w:pPrChange w:id="12532" w:author="Cristiano de Menezes Feu" w:date="2022-11-21T08:33:00Z">
          <w:pPr>
            <w:widowControl w:val="0"/>
            <w:pBdr>
              <w:top w:val="nil"/>
              <w:left w:val="nil"/>
              <w:bottom w:val="nil"/>
              <w:right w:val="nil"/>
              <w:between w:val="nil"/>
            </w:pBdr>
            <w:spacing w:before="0" w:after="113"/>
            <w:ind w:left="567" w:firstLine="0"/>
          </w:pPr>
        </w:pPrChange>
      </w:pPr>
      <w:del w:id="12533" w:author="Cristiano de Menezes Feu" w:date="2022-11-21T08:33:00Z">
        <w:r w:rsidDel="00E631A1">
          <w:rPr>
            <w:b/>
            <w:color w:val="005583"/>
            <w:sz w:val="20"/>
            <w:szCs w:val="20"/>
          </w:rPr>
          <w:delText>QO</w:delText>
        </w:r>
        <w:r w:rsidDel="00E631A1">
          <w:rPr>
            <w:color w:val="005583"/>
            <w:sz w:val="20"/>
            <w:szCs w:val="20"/>
          </w:rPr>
          <w:delText xml:space="preserve"> 409/2014 – Anulou requerimento aprovado em Comissão, que convocava Ministro para participar de audiência pública, entendendo não ser possível a “mistura entre os institutos da convocação de Ministro de Estado e da audiência pública”. No caso de audiência pública a presença dos ministros pode ocorrer por meio de convite enviado pela Comissão ou mediante prévio entendimento com o respectivo Presidente.</w:delText>
        </w:r>
      </w:del>
    </w:p>
    <w:p w14:paraId="00001149" w14:textId="272DB6B0" w:rsidR="003D183A" w:rsidDel="00E631A1" w:rsidRDefault="008B7924" w:rsidP="00E631A1">
      <w:pPr>
        <w:widowControl w:val="0"/>
        <w:pBdr>
          <w:top w:val="nil"/>
          <w:left w:val="nil"/>
          <w:bottom w:val="nil"/>
          <w:right w:val="nil"/>
          <w:between w:val="nil"/>
        </w:pBdr>
        <w:spacing w:before="0" w:after="113"/>
        <w:ind w:left="567" w:firstLine="0"/>
        <w:jc w:val="center"/>
        <w:rPr>
          <w:del w:id="12534" w:author="Cristiano de Menezes Feu" w:date="2022-11-21T08:33:00Z"/>
          <w:b/>
          <w:color w:val="005583"/>
          <w:sz w:val="20"/>
          <w:szCs w:val="20"/>
        </w:rPr>
        <w:pPrChange w:id="12535" w:author="Cristiano de Menezes Feu" w:date="2022-11-21T08:33:00Z">
          <w:pPr>
            <w:widowControl w:val="0"/>
            <w:pBdr>
              <w:top w:val="nil"/>
              <w:left w:val="nil"/>
              <w:bottom w:val="nil"/>
              <w:right w:val="nil"/>
              <w:between w:val="nil"/>
            </w:pBdr>
            <w:spacing w:before="0" w:after="113"/>
            <w:ind w:left="567" w:firstLine="0"/>
          </w:pPr>
        </w:pPrChange>
      </w:pPr>
      <w:del w:id="12536" w:author="Cristiano de Menezes Feu" w:date="2022-11-21T08:33:00Z">
        <w:r w:rsidDel="00E631A1">
          <w:rPr>
            <w:b/>
            <w:color w:val="005583"/>
            <w:sz w:val="20"/>
            <w:szCs w:val="20"/>
          </w:rPr>
          <w:delText>QO</w:delText>
        </w:r>
        <w:r w:rsidDel="00E631A1">
          <w:rPr>
            <w:color w:val="005583"/>
            <w:sz w:val="20"/>
            <w:szCs w:val="20"/>
          </w:rPr>
          <w:delText xml:space="preserve"> 185/2012 – Não há impedimento para discussão e votação de uma proposição acerca da qual esteja pendente a realização de audiência pública resultante de requerimento aprovado pela Comissão.</w:delText>
        </w:r>
      </w:del>
    </w:p>
    <w:p w14:paraId="0000114A" w14:textId="220FBD06" w:rsidR="003D183A" w:rsidDel="00E631A1" w:rsidRDefault="008B7924" w:rsidP="00E631A1">
      <w:pPr>
        <w:widowControl w:val="0"/>
        <w:pBdr>
          <w:top w:val="nil"/>
          <w:left w:val="nil"/>
          <w:bottom w:val="nil"/>
          <w:right w:val="nil"/>
          <w:between w:val="nil"/>
        </w:pBdr>
        <w:spacing w:before="0" w:after="113"/>
        <w:ind w:left="567" w:firstLine="0"/>
        <w:jc w:val="center"/>
        <w:rPr>
          <w:del w:id="12537" w:author="Cristiano de Menezes Feu" w:date="2022-11-21T08:33:00Z"/>
          <w:b/>
          <w:color w:val="005583"/>
          <w:sz w:val="20"/>
          <w:szCs w:val="20"/>
        </w:rPr>
        <w:pPrChange w:id="12538" w:author="Cristiano de Menezes Feu" w:date="2022-11-21T08:33:00Z">
          <w:pPr>
            <w:widowControl w:val="0"/>
            <w:pBdr>
              <w:top w:val="nil"/>
              <w:left w:val="nil"/>
              <w:bottom w:val="nil"/>
              <w:right w:val="nil"/>
              <w:between w:val="nil"/>
            </w:pBdr>
            <w:spacing w:before="0" w:after="113"/>
            <w:ind w:left="567" w:firstLine="0"/>
          </w:pPr>
        </w:pPrChange>
      </w:pPr>
      <w:del w:id="12539" w:author="Cristiano de Menezes Feu" w:date="2022-11-21T08:33:00Z">
        <w:r w:rsidDel="00E631A1">
          <w:rPr>
            <w:b/>
            <w:color w:val="005583"/>
            <w:sz w:val="20"/>
            <w:szCs w:val="20"/>
          </w:rPr>
          <w:delText>QO</w:delText>
        </w:r>
        <w:r w:rsidDel="00E631A1">
          <w:rPr>
            <w:color w:val="005583"/>
            <w:sz w:val="20"/>
            <w:szCs w:val="20"/>
          </w:rPr>
          <w:delText xml:space="preserve"> 80/2003 – Não há impedimento para realização de audiência pública durante convocação extraordinária do Congresso Nacional. “[...] 2) a expressão “deliberará”, presente tanto no art. 58, § 7º, da Constituição Federal quanto no art. 2º, § 4º, do Regimento Interno da Câmara dos Deputados, deverá ser tomada em seu sentido teleológico para abranger todo e qualquer ato processual legislativo, significando dizer que somente será permitida atividade legislativa, no decorrer da sessão legislativa extraordinária, que guarde relação com as matérias constantes da pauta da convocação; e 3) apenas constarão do Ato de Convocação Extraordinária as matérias que haverão de ser deliberadas, não havendo necessidade de figurarem na pauta da convocação as atividades legislativas a serem desenvolvidas para aquele fim”.</w:delText>
        </w:r>
      </w:del>
    </w:p>
    <w:p w14:paraId="0000114B" w14:textId="1D4046A0" w:rsidR="003D183A" w:rsidDel="00E631A1" w:rsidRDefault="008B7924" w:rsidP="00E631A1">
      <w:pPr>
        <w:widowControl w:val="0"/>
        <w:pBdr>
          <w:top w:val="nil"/>
          <w:left w:val="nil"/>
          <w:bottom w:val="nil"/>
          <w:right w:val="nil"/>
          <w:between w:val="nil"/>
        </w:pBdr>
        <w:spacing w:before="0" w:after="113"/>
        <w:ind w:left="567" w:firstLine="0"/>
        <w:jc w:val="center"/>
        <w:rPr>
          <w:del w:id="12540" w:author="Cristiano de Menezes Feu" w:date="2022-11-21T08:33:00Z"/>
          <w:color w:val="005583"/>
          <w:sz w:val="20"/>
          <w:szCs w:val="20"/>
        </w:rPr>
        <w:pPrChange w:id="12541" w:author="Cristiano de Menezes Feu" w:date="2022-11-21T08:33:00Z">
          <w:pPr>
            <w:widowControl w:val="0"/>
            <w:pBdr>
              <w:top w:val="nil"/>
              <w:left w:val="nil"/>
              <w:bottom w:val="nil"/>
              <w:right w:val="nil"/>
              <w:between w:val="nil"/>
            </w:pBdr>
            <w:spacing w:before="0" w:after="113"/>
            <w:ind w:left="567" w:firstLine="0"/>
          </w:pPr>
        </w:pPrChange>
      </w:pPr>
      <w:del w:id="12542" w:author="Cristiano de Menezes Feu" w:date="2022-11-21T08:33:00Z">
        <w:r w:rsidDel="00E631A1">
          <w:rPr>
            <w:b/>
            <w:color w:val="005583"/>
            <w:sz w:val="20"/>
            <w:szCs w:val="20"/>
          </w:rPr>
          <w:delText>QO</w:delText>
        </w:r>
        <w:r w:rsidDel="00E631A1">
          <w:rPr>
            <w:color w:val="005583"/>
            <w:sz w:val="20"/>
            <w:szCs w:val="20"/>
          </w:rPr>
          <w:delText xml:space="preserve"> 179/1999 – Não é possível a realização de audiências públicas “convocadas sob a denominação de ‘informais’, sem a devida deliberação do colegiado”.</w:delText>
        </w:r>
      </w:del>
    </w:p>
    <w:p w14:paraId="0000114C" w14:textId="7F7D40E1" w:rsidR="003D183A" w:rsidDel="00E631A1" w:rsidRDefault="008B7924" w:rsidP="00E631A1">
      <w:pPr>
        <w:widowControl w:val="0"/>
        <w:pBdr>
          <w:top w:val="nil"/>
          <w:left w:val="nil"/>
          <w:bottom w:val="nil"/>
          <w:right w:val="nil"/>
          <w:between w:val="nil"/>
        </w:pBdr>
        <w:ind w:firstLine="0"/>
        <w:jc w:val="center"/>
        <w:rPr>
          <w:del w:id="12543" w:author="Cristiano de Menezes Feu" w:date="2022-11-21T08:33:00Z"/>
          <w:b/>
          <w:color w:val="005583"/>
          <w:sz w:val="20"/>
          <w:szCs w:val="20"/>
        </w:rPr>
        <w:pPrChange w:id="12544" w:author="Cristiano de Menezes Feu" w:date="2022-11-21T08:33:00Z">
          <w:pPr>
            <w:widowControl w:val="0"/>
            <w:pBdr>
              <w:top w:val="nil"/>
              <w:left w:val="nil"/>
              <w:bottom w:val="nil"/>
              <w:right w:val="nil"/>
              <w:between w:val="nil"/>
            </w:pBdr>
          </w:pPr>
        </w:pPrChange>
      </w:pPr>
      <w:del w:id="12545" w:author="Cristiano de Menezes Feu" w:date="2022-11-21T08:33:00Z">
        <w:r w:rsidDel="00E631A1">
          <w:rPr>
            <w:rFonts w:ascii="ClearSans-Bold" w:eastAsia="ClearSans-Bold" w:hAnsi="ClearSans-Bold" w:cs="ClearSans-Bold"/>
            <w:b/>
            <w:color w:val="000000"/>
          </w:rPr>
          <w:delText xml:space="preserve">Art. 256. </w:delText>
        </w:r>
        <w:r w:rsidDel="00E631A1">
          <w:rPr>
            <w:color w:val="000000"/>
          </w:rPr>
          <w:delText xml:space="preserve">Aprovada a reunião de audiência pública, a Comissão selecionará, para serem ouvidas, as autoridades, as pessoas interessadas e os especialistas ligados às entidades participantes, cabendo ao Presidente da Comissão expedir os convites. </w:delText>
        </w:r>
      </w:del>
    </w:p>
    <w:p w14:paraId="0000114D" w14:textId="17444D6A" w:rsidR="003D183A" w:rsidDel="00E631A1" w:rsidRDefault="008B7924" w:rsidP="00E631A1">
      <w:pPr>
        <w:widowControl w:val="0"/>
        <w:pBdr>
          <w:top w:val="nil"/>
          <w:left w:val="nil"/>
          <w:bottom w:val="nil"/>
          <w:right w:val="nil"/>
          <w:between w:val="nil"/>
        </w:pBdr>
        <w:spacing w:before="0" w:after="113"/>
        <w:ind w:left="567" w:firstLine="0"/>
        <w:jc w:val="center"/>
        <w:rPr>
          <w:del w:id="12546" w:author="Cristiano de Menezes Feu" w:date="2022-11-21T08:33:00Z"/>
          <w:color w:val="005583"/>
          <w:sz w:val="20"/>
          <w:szCs w:val="20"/>
        </w:rPr>
        <w:pPrChange w:id="12547" w:author="Cristiano de Menezes Feu" w:date="2022-11-21T08:33:00Z">
          <w:pPr>
            <w:widowControl w:val="0"/>
            <w:pBdr>
              <w:top w:val="nil"/>
              <w:left w:val="nil"/>
              <w:bottom w:val="nil"/>
              <w:right w:val="nil"/>
              <w:between w:val="nil"/>
            </w:pBdr>
            <w:spacing w:before="0" w:after="113"/>
            <w:ind w:left="567" w:firstLine="0"/>
          </w:pPr>
        </w:pPrChange>
      </w:pPr>
      <w:del w:id="12548" w:author="Cristiano de Menezes Feu" w:date="2022-11-21T08:33:00Z">
        <w:r w:rsidDel="00E631A1">
          <w:rPr>
            <w:b/>
            <w:color w:val="005583"/>
            <w:sz w:val="20"/>
            <w:szCs w:val="20"/>
          </w:rPr>
          <w:delText>QO</w:delText>
        </w:r>
        <w:r w:rsidDel="00E631A1">
          <w:rPr>
            <w:color w:val="005583"/>
            <w:sz w:val="20"/>
            <w:szCs w:val="20"/>
          </w:rPr>
          <w:delText xml:space="preserve"> 10.120/1999 – As “autoridades convidadas a comparecerem à Casa para prestar esclarecimentos não sofrem nenhuma penalidade pelo não comparecimento”. </w:delText>
        </w:r>
      </w:del>
    </w:p>
    <w:p w14:paraId="0000114E" w14:textId="50B5149B" w:rsidR="003D183A" w:rsidDel="00E631A1" w:rsidRDefault="008B7924" w:rsidP="00E631A1">
      <w:pPr>
        <w:widowControl w:val="0"/>
        <w:pBdr>
          <w:top w:val="nil"/>
          <w:left w:val="nil"/>
          <w:bottom w:val="nil"/>
          <w:right w:val="nil"/>
          <w:between w:val="nil"/>
        </w:pBdr>
        <w:spacing w:before="57"/>
        <w:ind w:firstLine="0"/>
        <w:jc w:val="center"/>
        <w:rPr>
          <w:del w:id="12549" w:author="Cristiano de Menezes Feu" w:date="2022-11-21T08:33:00Z"/>
          <w:color w:val="000000"/>
        </w:rPr>
        <w:pPrChange w:id="12550" w:author="Cristiano de Menezes Feu" w:date="2022-11-21T08:33:00Z">
          <w:pPr>
            <w:widowControl w:val="0"/>
            <w:pBdr>
              <w:top w:val="nil"/>
              <w:left w:val="nil"/>
              <w:bottom w:val="nil"/>
              <w:right w:val="nil"/>
              <w:between w:val="nil"/>
            </w:pBdr>
            <w:spacing w:before="57"/>
          </w:pPr>
        </w:pPrChange>
      </w:pPr>
      <w:del w:id="12551" w:author="Cristiano de Menezes Feu" w:date="2022-11-21T08:33:00Z">
        <w:r w:rsidDel="00E631A1">
          <w:rPr>
            <w:color w:val="000000"/>
          </w:rPr>
          <w:delText xml:space="preserve">§ 1º Na hipótese de haver defensores e opositores relativamente à matéria objeto de exame, a Comissão procederá de forma que possibilite a audiência das diversas correntes de opinião. </w:delText>
        </w:r>
      </w:del>
    </w:p>
    <w:p w14:paraId="0000114F" w14:textId="4C0DDBDD" w:rsidR="003D183A" w:rsidDel="00E631A1" w:rsidRDefault="008B7924" w:rsidP="00E631A1">
      <w:pPr>
        <w:widowControl w:val="0"/>
        <w:pBdr>
          <w:top w:val="nil"/>
          <w:left w:val="nil"/>
          <w:bottom w:val="nil"/>
          <w:right w:val="nil"/>
          <w:between w:val="nil"/>
        </w:pBdr>
        <w:spacing w:before="57"/>
        <w:ind w:firstLine="0"/>
        <w:jc w:val="center"/>
        <w:rPr>
          <w:del w:id="12552" w:author="Cristiano de Menezes Feu" w:date="2022-11-21T08:33:00Z"/>
          <w:color w:val="000000"/>
        </w:rPr>
        <w:pPrChange w:id="12553" w:author="Cristiano de Menezes Feu" w:date="2022-11-21T08:33:00Z">
          <w:pPr>
            <w:widowControl w:val="0"/>
            <w:pBdr>
              <w:top w:val="nil"/>
              <w:left w:val="nil"/>
              <w:bottom w:val="nil"/>
              <w:right w:val="nil"/>
              <w:between w:val="nil"/>
            </w:pBdr>
            <w:spacing w:before="57"/>
          </w:pPr>
        </w:pPrChange>
      </w:pPr>
      <w:del w:id="12554" w:author="Cristiano de Menezes Feu" w:date="2022-11-21T08:33:00Z">
        <w:r w:rsidDel="00E631A1">
          <w:rPr>
            <w:color w:val="000000"/>
          </w:rPr>
          <w:delText xml:space="preserve">§ 2º O convidado deverá limitar-se ao tema ou questão em debate e disporá, para tanto, de vinte minutos, prorrogáveis a juízo da Comissão, não podendo ser aparteado. </w:delText>
        </w:r>
      </w:del>
    </w:p>
    <w:p w14:paraId="00001150" w14:textId="2B15099E" w:rsidR="003D183A" w:rsidDel="00E631A1" w:rsidRDefault="008B7924" w:rsidP="00E631A1">
      <w:pPr>
        <w:widowControl w:val="0"/>
        <w:pBdr>
          <w:top w:val="nil"/>
          <w:left w:val="nil"/>
          <w:bottom w:val="nil"/>
          <w:right w:val="nil"/>
          <w:between w:val="nil"/>
        </w:pBdr>
        <w:spacing w:before="57"/>
        <w:ind w:firstLine="0"/>
        <w:jc w:val="center"/>
        <w:rPr>
          <w:del w:id="12555" w:author="Cristiano de Menezes Feu" w:date="2022-11-21T08:33:00Z"/>
          <w:color w:val="000000"/>
        </w:rPr>
        <w:pPrChange w:id="12556" w:author="Cristiano de Menezes Feu" w:date="2022-11-21T08:33:00Z">
          <w:pPr>
            <w:widowControl w:val="0"/>
            <w:pBdr>
              <w:top w:val="nil"/>
              <w:left w:val="nil"/>
              <w:bottom w:val="nil"/>
              <w:right w:val="nil"/>
              <w:between w:val="nil"/>
            </w:pBdr>
            <w:spacing w:before="57"/>
          </w:pPr>
        </w:pPrChange>
      </w:pPr>
      <w:del w:id="12557" w:author="Cristiano de Menezes Feu" w:date="2022-11-21T08:33:00Z">
        <w:r w:rsidDel="00E631A1">
          <w:rPr>
            <w:color w:val="000000"/>
          </w:rPr>
          <w:delText xml:space="preserve">§ 3º Caso o expositor se desvie do assunto, ou perturbe a ordem dos trabalhos, o Presidente da Comissão poderá adverti-lo, cassar-lhe a palavra ou determinar a sua retirada do recinto. </w:delText>
        </w:r>
      </w:del>
    </w:p>
    <w:p w14:paraId="00001151" w14:textId="7CB01BC0" w:rsidR="003D183A" w:rsidDel="00E631A1" w:rsidRDefault="008B7924" w:rsidP="00E631A1">
      <w:pPr>
        <w:widowControl w:val="0"/>
        <w:pBdr>
          <w:top w:val="nil"/>
          <w:left w:val="nil"/>
          <w:bottom w:val="nil"/>
          <w:right w:val="nil"/>
          <w:between w:val="nil"/>
        </w:pBdr>
        <w:spacing w:before="57"/>
        <w:ind w:firstLine="0"/>
        <w:jc w:val="center"/>
        <w:rPr>
          <w:del w:id="12558" w:author="Cristiano de Menezes Feu" w:date="2022-11-21T08:33:00Z"/>
          <w:color w:val="000000"/>
        </w:rPr>
        <w:pPrChange w:id="12559" w:author="Cristiano de Menezes Feu" w:date="2022-11-21T08:33:00Z">
          <w:pPr>
            <w:widowControl w:val="0"/>
            <w:pBdr>
              <w:top w:val="nil"/>
              <w:left w:val="nil"/>
              <w:bottom w:val="nil"/>
              <w:right w:val="nil"/>
              <w:between w:val="nil"/>
            </w:pBdr>
            <w:spacing w:before="57"/>
          </w:pPr>
        </w:pPrChange>
      </w:pPr>
      <w:del w:id="12560" w:author="Cristiano de Menezes Feu" w:date="2022-11-21T08:33:00Z">
        <w:r w:rsidDel="00E631A1">
          <w:rPr>
            <w:color w:val="000000"/>
          </w:rPr>
          <w:delText xml:space="preserve">§ 4º A parte convidada poderá valer-se de assessores credenciados, se para tal fim tiver obtido o consentimento do Presidente da Comissão. </w:delText>
        </w:r>
      </w:del>
    </w:p>
    <w:p w14:paraId="00001152" w14:textId="0836C32B" w:rsidR="003D183A" w:rsidDel="00E631A1" w:rsidRDefault="008B7924" w:rsidP="00E631A1">
      <w:pPr>
        <w:widowControl w:val="0"/>
        <w:pBdr>
          <w:top w:val="nil"/>
          <w:left w:val="nil"/>
          <w:bottom w:val="nil"/>
          <w:right w:val="nil"/>
          <w:between w:val="nil"/>
        </w:pBdr>
        <w:spacing w:before="57"/>
        <w:ind w:firstLine="0"/>
        <w:jc w:val="center"/>
        <w:rPr>
          <w:del w:id="12561" w:author="Cristiano de Menezes Feu" w:date="2022-11-21T08:33:00Z"/>
          <w:color w:val="000000"/>
        </w:rPr>
        <w:pPrChange w:id="12562" w:author="Cristiano de Menezes Feu" w:date="2022-11-21T08:33:00Z">
          <w:pPr>
            <w:widowControl w:val="0"/>
            <w:pBdr>
              <w:top w:val="nil"/>
              <w:left w:val="nil"/>
              <w:bottom w:val="nil"/>
              <w:right w:val="nil"/>
              <w:between w:val="nil"/>
            </w:pBdr>
            <w:spacing w:before="57"/>
          </w:pPr>
        </w:pPrChange>
      </w:pPr>
      <w:del w:id="12563" w:author="Cristiano de Menezes Feu" w:date="2022-11-21T08:33:00Z">
        <w:r w:rsidDel="00E631A1">
          <w:rPr>
            <w:color w:val="000000"/>
          </w:rPr>
          <w:delText xml:space="preserve">§ 5º Os Deputados inscritos para interpelar o expositor poderão fazê-lo estritamente sobre o assunto da exposição, pelo prazo de três minutos, tendo o interpelado igual tempo para responder, facultadas a réplica e a tréplica, pelo mesmo prazo, vedado ao orador interpelar qualquer dos presentes. </w:delText>
        </w:r>
      </w:del>
    </w:p>
    <w:p w14:paraId="00001153" w14:textId="26A016B3" w:rsidR="003D183A" w:rsidDel="00E631A1" w:rsidRDefault="008B7924" w:rsidP="00E631A1">
      <w:pPr>
        <w:widowControl w:val="0"/>
        <w:pBdr>
          <w:top w:val="nil"/>
          <w:left w:val="nil"/>
          <w:bottom w:val="nil"/>
          <w:right w:val="nil"/>
          <w:between w:val="nil"/>
        </w:pBdr>
        <w:spacing w:before="57"/>
        <w:ind w:firstLine="0"/>
        <w:jc w:val="center"/>
        <w:rPr>
          <w:del w:id="12564" w:author="Cristiano de Menezes Feu" w:date="2022-11-21T08:33:00Z"/>
          <w:color w:val="000000"/>
        </w:rPr>
        <w:pPrChange w:id="12565" w:author="Cristiano de Menezes Feu" w:date="2022-11-21T08:33:00Z">
          <w:pPr>
            <w:widowControl w:val="0"/>
            <w:pBdr>
              <w:top w:val="nil"/>
              <w:left w:val="nil"/>
              <w:bottom w:val="nil"/>
              <w:right w:val="nil"/>
              <w:between w:val="nil"/>
            </w:pBdr>
            <w:spacing w:before="57"/>
          </w:pPr>
        </w:pPrChange>
      </w:pPr>
      <w:del w:id="12566" w:author="Cristiano de Menezes Feu" w:date="2022-11-21T08:33:00Z">
        <w:r w:rsidDel="00E631A1">
          <w:rPr>
            <w:rFonts w:ascii="ClearSans-Bold" w:eastAsia="ClearSans-Bold" w:hAnsi="ClearSans-Bold" w:cs="ClearSans-Bold"/>
            <w:b/>
            <w:color w:val="000000"/>
          </w:rPr>
          <w:delText>Art. 257.</w:delText>
        </w:r>
        <w:r w:rsidDel="00E631A1">
          <w:rPr>
            <w:color w:val="000000"/>
          </w:rPr>
          <w:delText xml:space="preserve"> Não poderão ser convidados a depor em reunião de audiência pública os membros de representação diplomática estrangeira. </w:delText>
        </w:r>
      </w:del>
    </w:p>
    <w:p w14:paraId="00001154" w14:textId="556F1141" w:rsidR="003D183A" w:rsidDel="00E631A1" w:rsidRDefault="008B7924" w:rsidP="00E631A1">
      <w:pPr>
        <w:widowControl w:val="0"/>
        <w:pBdr>
          <w:top w:val="nil"/>
          <w:left w:val="nil"/>
          <w:bottom w:val="nil"/>
          <w:right w:val="nil"/>
          <w:between w:val="nil"/>
        </w:pBdr>
        <w:spacing w:before="57"/>
        <w:ind w:firstLine="0"/>
        <w:jc w:val="center"/>
        <w:rPr>
          <w:del w:id="12567" w:author="Cristiano de Menezes Feu" w:date="2022-11-21T08:33:00Z"/>
          <w:color w:val="000000"/>
        </w:rPr>
        <w:pPrChange w:id="12568" w:author="Cristiano de Menezes Feu" w:date="2022-11-21T08:33:00Z">
          <w:pPr>
            <w:widowControl w:val="0"/>
            <w:pBdr>
              <w:top w:val="nil"/>
              <w:left w:val="nil"/>
              <w:bottom w:val="nil"/>
              <w:right w:val="nil"/>
              <w:between w:val="nil"/>
            </w:pBdr>
            <w:spacing w:before="57"/>
          </w:pPr>
        </w:pPrChange>
      </w:pPr>
      <w:del w:id="12569" w:author="Cristiano de Menezes Feu" w:date="2022-11-21T08:33:00Z">
        <w:r w:rsidDel="00E631A1">
          <w:rPr>
            <w:rFonts w:ascii="ClearSans-Bold" w:eastAsia="ClearSans-Bold" w:hAnsi="ClearSans-Bold" w:cs="ClearSans-Bold"/>
            <w:b/>
            <w:color w:val="000000"/>
          </w:rPr>
          <w:delText>Art. 258.</w:delText>
        </w:r>
        <w:r w:rsidDel="00E631A1">
          <w:rPr>
            <w:color w:val="000000"/>
          </w:rPr>
          <w:delText xml:space="preserve"> Da reunião de audiência pública lavrar-se-á ata, arquivando-se, no âmbito da Comissão, os pronunciamentos escritos e documentos que os acompanharem. </w:delText>
        </w:r>
      </w:del>
    </w:p>
    <w:p w14:paraId="00001155" w14:textId="798DA6A6" w:rsidR="003D183A" w:rsidDel="00E631A1" w:rsidRDefault="008B7924" w:rsidP="00E631A1">
      <w:pPr>
        <w:widowControl w:val="0"/>
        <w:pBdr>
          <w:top w:val="nil"/>
          <w:left w:val="nil"/>
          <w:bottom w:val="nil"/>
          <w:right w:val="nil"/>
          <w:between w:val="nil"/>
        </w:pBdr>
        <w:spacing w:before="57"/>
        <w:ind w:firstLine="0"/>
        <w:jc w:val="center"/>
        <w:rPr>
          <w:del w:id="12570" w:author="Cristiano de Menezes Feu" w:date="2022-11-21T08:33:00Z"/>
          <w:color w:val="000000"/>
        </w:rPr>
        <w:pPrChange w:id="12571" w:author="Cristiano de Menezes Feu" w:date="2022-11-21T08:33:00Z">
          <w:pPr>
            <w:widowControl w:val="0"/>
            <w:pBdr>
              <w:top w:val="nil"/>
              <w:left w:val="nil"/>
              <w:bottom w:val="nil"/>
              <w:right w:val="nil"/>
              <w:between w:val="nil"/>
            </w:pBdr>
            <w:spacing w:before="57"/>
          </w:pPr>
        </w:pPrChange>
      </w:pPr>
      <w:del w:id="12572"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Será admitido, a qualquer tempo, o traslado de peças ou fornecimento de cópias aos interessados. </w:delText>
        </w:r>
      </w:del>
    </w:p>
    <w:p w14:paraId="00001156" w14:textId="7680309B" w:rsidR="003D183A" w:rsidDel="00E631A1" w:rsidRDefault="008B7924" w:rsidP="00E631A1">
      <w:pPr>
        <w:widowControl w:val="0"/>
        <w:pBdr>
          <w:top w:val="nil"/>
          <w:left w:val="nil"/>
          <w:bottom w:val="nil"/>
          <w:right w:val="nil"/>
          <w:between w:val="nil"/>
        </w:pBdr>
        <w:spacing w:before="170" w:after="113"/>
        <w:ind w:firstLine="0"/>
        <w:jc w:val="center"/>
        <w:rPr>
          <w:del w:id="12573" w:author="Cristiano de Menezes Feu" w:date="2022-11-21T08:33:00Z"/>
          <w:rFonts w:ascii="ClearSans-Light" w:eastAsia="ClearSans-Light" w:hAnsi="ClearSans-Light" w:cs="ClearSans-Light"/>
          <w:color w:val="000000"/>
          <w:sz w:val="24"/>
          <w:szCs w:val="24"/>
        </w:rPr>
        <w:pPrChange w:id="12574" w:author="Cristiano de Menezes Feu" w:date="2022-11-21T08:33:00Z">
          <w:pPr>
            <w:widowControl w:val="0"/>
            <w:pBdr>
              <w:top w:val="nil"/>
              <w:left w:val="nil"/>
              <w:bottom w:val="nil"/>
              <w:right w:val="nil"/>
              <w:between w:val="nil"/>
            </w:pBdr>
            <w:spacing w:before="170" w:after="113"/>
            <w:ind w:firstLine="0"/>
            <w:jc w:val="center"/>
          </w:pPr>
        </w:pPrChange>
      </w:pPr>
      <w:del w:id="12575" w:author="Cristiano de Menezes Feu" w:date="2022-11-21T08:33:00Z">
        <w:r w:rsidDel="00E631A1">
          <w:rPr>
            <w:rFonts w:ascii="ClearSans-Light" w:eastAsia="ClearSans-Light" w:hAnsi="ClearSans-Light" w:cs="ClearSans-Light"/>
            <w:color w:val="000000"/>
            <w:sz w:val="24"/>
            <w:szCs w:val="24"/>
          </w:rPr>
          <w:delText>CAPÍTULO IV</w:delText>
        </w:r>
        <w:r w:rsidDel="00E631A1">
          <w:rPr>
            <w:rFonts w:ascii="ClearSans-Light" w:eastAsia="ClearSans-Light" w:hAnsi="ClearSans-Light" w:cs="ClearSans-Light"/>
            <w:color w:val="000000"/>
            <w:sz w:val="24"/>
            <w:szCs w:val="24"/>
          </w:rPr>
          <w:br/>
          <w:delText>DO CREDENCIAMENTO DE ENTIDADES E DA IMPRENSA</w:delText>
        </w:r>
      </w:del>
    </w:p>
    <w:p w14:paraId="00001157" w14:textId="113B0BC9" w:rsidR="003D183A" w:rsidDel="00E631A1" w:rsidRDefault="008B7924" w:rsidP="00E631A1">
      <w:pPr>
        <w:widowControl w:val="0"/>
        <w:pBdr>
          <w:top w:val="nil"/>
          <w:left w:val="nil"/>
          <w:bottom w:val="nil"/>
          <w:right w:val="nil"/>
          <w:between w:val="nil"/>
        </w:pBdr>
        <w:spacing w:before="283"/>
        <w:ind w:firstLine="0"/>
        <w:jc w:val="center"/>
        <w:rPr>
          <w:del w:id="12576" w:author="Cristiano de Menezes Feu" w:date="2022-11-21T08:33:00Z"/>
          <w:b/>
          <w:color w:val="005583"/>
          <w:sz w:val="20"/>
          <w:szCs w:val="20"/>
        </w:rPr>
        <w:pPrChange w:id="12577" w:author="Cristiano de Menezes Feu" w:date="2022-11-21T08:33:00Z">
          <w:pPr>
            <w:widowControl w:val="0"/>
            <w:pBdr>
              <w:top w:val="nil"/>
              <w:left w:val="nil"/>
              <w:bottom w:val="nil"/>
              <w:right w:val="nil"/>
              <w:between w:val="nil"/>
            </w:pBdr>
            <w:spacing w:before="283"/>
          </w:pPr>
        </w:pPrChange>
      </w:pPr>
      <w:del w:id="12578" w:author="Cristiano de Menezes Feu" w:date="2022-11-21T08:33:00Z">
        <w:r w:rsidDel="00E631A1">
          <w:rPr>
            <w:rFonts w:ascii="ClearSans-Bold" w:eastAsia="ClearSans-Bold" w:hAnsi="ClearSans-Bold" w:cs="ClearSans-Bold"/>
            <w:b/>
            <w:color w:val="000000"/>
          </w:rPr>
          <w:delText>Art. 259.</w:delText>
        </w:r>
        <w:r w:rsidDel="00E631A1">
          <w:rPr>
            <w:color w:val="000000"/>
          </w:rPr>
          <w:delText xml:space="preserve"> Além dos Ministérios e entidades da administração federal indireta, poderão as entidades de classe de grau superior, de empregados e empregadores, autarquias profissionais e outras instituições de âmbito nacional da sociedade civil credenciar junto à Mesa representantes que possam, eventualmente, prestar esclarecimentos específicos à Câmara, através de suas Comissões, às Lideranças e aos Deputados em geral e ao órgão de assessoramento institucional. </w:delText>
        </w:r>
      </w:del>
    </w:p>
    <w:p w14:paraId="00001158" w14:textId="41F38B75" w:rsidR="003D183A" w:rsidDel="00E631A1" w:rsidRDefault="008B7924" w:rsidP="00E631A1">
      <w:pPr>
        <w:widowControl w:val="0"/>
        <w:pBdr>
          <w:top w:val="nil"/>
          <w:left w:val="nil"/>
          <w:bottom w:val="nil"/>
          <w:right w:val="nil"/>
          <w:between w:val="nil"/>
        </w:pBdr>
        <w:spacing w:before="0" w:after="113"/>
        <w:ind w:left="567" w:firstLine="0"/>
        <w:jc w:val="center"/>
        <w:rPr>
          <w:del w:id="12579" w:author="Cristiano de Menezes Feu" w:date="2022-11-21T08:33:00Z"/>
          <w:color w:val="005583"/>
          <w:sz w:val="20"/>
          <w:szCs w:val="20"/>
        </w:rPr>
        <w:pPrChange w:id="12580" w:author="Cristiano de Menezes Feu" w:date="2022-11-21T08:33:00Z">
          <w:pPr>
            <w:widowControl w:val="0"/>
            <w:pBdr>
              <w:top w:val="nil"/>
              <w:left w:val="nil"/>
              <w:bottom w:val="nil"/>
              <w:right w:val="nil"/>
              <w:between w:val="nil"/>
            </w:pBdr>
            <w:spacing w:before="0" w:after="113"/>
            <w:ind w:left="567" w:firstLine="0"/>
          </w:pPr>
        </w:pPrChange>
      </w:pPr>
      <w:del w:id="12581" w:author="Cristiano de Menezes Feu" w:date="2022-11-21T08:33:00Z">
        <w:r w:rsidDel="00E631A1">
          <w:rPr>
            <w:b/>
            <w:color w:val="005583"/>
            <w:sz w:val="20"/>
            <w:szCs w:val="20"/>
          </w:rPr>
          <w:delText>Ato da Mesa</w:delText>
        </w:r>
        <w:r w:rsidDel="00E631A1">
          <w:rPr>
            <w:color w:val="005583"/>
            <w:sz w:val="20"/>
            <w:szCs w:val="20"/>
          </w:rPr>
          <w:delText xml:space="preserve"> nº 26/1973 – Regulamenta a concessão do credenciamento de entidades, prevista no art. 60 e parágrafos do Regimento Interno.</w:delText>
        </w:r>
      </w:del>
    </w:p>
    <w:p w14:paraId="00001159" w14:textId="3048A04E" w:rsidR="003D183A" w:rsidDel="00E631A1" w:rsidRDefault="008B7924" w:rsidP="00E631A1">
      <w:pPr>
        <w:widowControl w:val="0"/>
        <w:pBdr>
          <w:top w:val="nil"/>
          <w:left w:val="nil"/>
          <w:bottom w:val="nil"/>
          <w:right w:val="nil"/>
          <w:between w:val="nil"/>
        </w:pBdr>
        <w:ind w:firstLine="0"/>
        <w:jc w:val="center"/>
        <w:rPr>
          <w:del w:id="12582" w:author="Cristiano de Menezes Feu" w:date="2022-11-21T08:33:00Z"/>
          <w:color w:val="000000"/>
        </w:rPr>
        <w:pPrChange w:id="12583" w:author="Cristiano de Menezes Feu" w:date="2022-11-21T08:33:00Z">
          <w:pPr>
            <w:widowControl w:val="0"/>
            <w:pBdr>
              <w:top w:val="nil"/>
              <w:left w:val="nil"/>
              <w:bottom w:val="nil"/>
              <w:right w:val="nil"/>
              <w:between w:val="nil"/>
            </w:pBdr>
          </w:pPr>
        </w:pPrChange>
      </w:pPr>
      <w:del w:id="12584" w:author="Cristiano de Menezes Feu" w:date="2022-11-21T08:33:00Z">
        <w:r w:rsidDel="00E631A1">
          <w:rPr>
            <w:color w:val="000000"/>
          </w:rPr>
          <w:delText xml:space="preserve">§ 1º Cada Ministério ou entidade poderá indicar apenas um representante, que será responsável perante a Casa por todas as informações que prestar ou opiniões que emitir quando solicitadas pela Mesa, por Comissão ou Deputado. </w:delText>
        </w:r>
      </w:del>
    </w:p>
    <w:p w14:paraId="0000115A" w14:textId="74BD98CA" w:rsidR="003D183A" w:rsidDel="00E631A1" w:rsidRDefault="008B7924" w:rsidP="00E631A1">
      <w:pPr>
        <w:widowControl w:val="0"/>
        <w:pBdr>
          <w:top w:val="nil"/>
          <w:left w:val="nil"/>
          <w:bottom w:val="nil"/>
          <w:right w:val="nil"/>
          <w:between w:val="nil"/>
        </w:pBdr>
        <w:ind w:firstLine="0"/>
        <w:jc w:val="center"/>
        <w:rPr>
          <w:del w:id="12585" w:author="Cristiano de Menezes Feu" w:date="2022-11-21T08:33:00Z"/>
          <w:color w:val="000000"/>
        </w:rPr>
        <w:pPrChange w:id="12586" w:author="Cristiano de Menezes Feu" w:date="2022-11-21T08:33:00Z">
          <w:pPr>
            <w:widowControl w:val="0"/>
            <w:pBdr>
              <w:top w:val="nil"/>
              <w:left w:val="nil"/>
              <w:bottom w:val="nil"/>
              <w:right w:val="nil"/>
              <w:between w:val="nil"/>
            </w:pBdr>
          </w:pPr>
        </w:pPrChange>
      </w:pPr>
      <w:del w:id="12587" w:author="Cristiano de Menezes Feu" w:date="2022-11-21T08:33:00Z">
        <w:r w:rsidDel="00E631A1">
          <w:rPr>
            <w:color w:val="000000"/>
          </w:rPr>
          <w:delText xml:space="preserve">§ 2º Esses representantes fornecerão aos Relatores, aos membros das Comissões, às Lideranças e aos demais Deputados interessados e ao órgão de assessoramento legislativo exclusivamente subsídios de caráter técnico, documental, informativo e instrutivo. </w:delText>
        </w:r>
      </w:del>
    </w:p>
    <w:p w14:paraId="0000115B" w14:textId="6CCF5C09" w:rsidR="003D183A" w:rsidDel="00E631A1" w:rsidRDefault="008B7924" w:rsidP="00E631A1">
      <w:pPr>
        <w:widowControl w:val="0"/>
        <w:pBdr>
          <w:top w:val="nil"/>
          <w:left w:val="nil"/>
          <w:bottom w:val="nil"/>
          <w:right w:val="nil"/>
          <w:between w:val="nil"/>
        </w:pBdr>
        <w:ind w:firstLine="0"/>
        <w:jc w:val="center"/>
        <w:rPr>
          <w:del w:id="12588" w:author="Cristiano de Menezes Feu" w:date="2022-11-21T08:33:00Z"/>
          <w:rFonts w:ascii="ClearSans-Bold" w:eastAsia="ClearSans-Bold" w:hAnsi="ClearSans-Bold" w:cs="ClearSans-Bold"/>
          <w:b/>
          <w:color w:val="000000"/>
        </w:rPr>
        <w:pPrChange w:id="12589" w:author="Cristiano de Menezes Feu" w:date="2022-11-21T08:33:00Z">
          <w:pPr>
            <w:widowControl w:val="0"/>
            <w:pBdr>
              <w:top w:val="nil"/>
              <w:left w:val="nil"/>
              <w:bottom w:val="nil"/>
              <w:right w:val="nil"/>
              <w:between w:val="nil"/>
            </w:pBdr>
          </w:pPr>
        </w:pPrChange>
      </w:pPr>
      <w:del w:id="12590" w:author="Cristiano de Menezes Feu" w:date="2022-11-21T08:33:00Z">
        <w:r w:rsidDel="00E631A1">
          <w:rPr>
            <w:color w:val="000000"/>
          </w:rPr>
          <w:delText xml:space="preserve">§ 3º Caberá ao Primeiro-Secretário expedir credenciais a fim de que os representantes indicados possam ter acesso às dependências da Câmara, excluídas as privativas dos Deputados. </w:delText>
        </w:r>
      </w:del>
    </w:p>
    <w:p w14:paraId="0000115C" w14:textId="22D4A418" w:rsidR="003D183A" w:rsidDel="00E631A1" w:rsidRDefault="008B7924" w:rsidP="00E631A1">
      <w:pPr>
        <w:widowControl w:val="0"/>
        <w:pBdr>
          <w:top w:val="nil"/>
          <w:left w:val="nil"/>
          <w:bottom w:val="nil"/>
          <w:right w:val="nil"/>
          <w:between w:val="nil"/>
        </w:pBdr>
        <w:ind w:firstLine="0"/>
        <w:jc w:val="center"/>
        <w:rPr>
          <w:del w:id="12591" w:author="Cristiano de Menezes Feu" w:date="2022-11-21T08:33:00Z"/>
          <w:color w:val="000000"/>
        </w:rPr>
        <w:pPrChange w:id="12592" w:author="Cristiano de Menezes Feu" w:date="2022-11-21T08:33:00Z">
          <w:pPr>
            <w:widowControl w:val="0"/>
            <w:pBdr>
              <w:top w:val="nil"/>
              <w:left w:val="nil"/>
              <w:bottom w:val="nil"/>
              <w:right w:val="nil"/>
              <w:between w:val="nil"/>
            </w:pBdr>
          </w:pPr>
        </w:pPrChange>
      </w:pPr>
      <w:del w:id="12593" w:author="Cristiano de Menezes Feu" w:date="2022-11-21T08:33:00Z">
        <w:r w:rsidDel="00E631A1">
          <w:rPr>
            <w:rFonts w:ascii="ClearSans-Bold" w:eastAsia="ClearSans-Bold" w:hAnsi="ClearSans-Bold" w:cs="ClearSans-Bold"/>
            <w:b/>
            <w:color w:val="000000"/>
          </w:rPr>
          <w:delText>Art. 260</w:delText>
        </w:r>
        <w:r w:rsidDel="00E631A1">
          <w:rPr>
            <w:color w:val="000000"/>
          </w:rPr>
          <w:delText xml:space="preserve">. Os órgãos de imprensa, do rádio e da televisão poderão credenciar seus profissionais, inclusive correspondentes estrangeiros, perante a Mesa, para exercício das atividades jornalísticas, de informação e divulgação, pertinentes à Casa e a seus membros. </w:delText>
        </w:r>
      </w:del>
    </w:p>
    <w:p w14:paraId="0000115D" w14:textId="4BF03726" w:rsidR="003D183A" w:rsidDel="00E631A1" w:rsidRDefault="008B7924" w:rsidP="00E631A1">
      <w:pPr>
        <w:widowControl w:val="0"/>
        <w:pBdr>
          <w:top w:val="nil"/>
          <w:left w:val="nil"/>
          <w:bottom w:val="nil"/>
          <w:right w:val="nil"/>
          <w:between w:val="nil"/>
        </w:pBdr>
        <w:ind w:firstLine="0"/>
        <w:jc w:val="center"/>
        <w:rPr>
          <w:del w:id="12594" w:author="Cristiano de Menezes Feu" w:date="2022-11-21T08:33:00Z"/>
          <w:color w:val="000000"/>
        </w:rPr>
        <w:pPrChange w:id="12595" w:author="Cristiano de Menezes Feu" w:date="2022-11-21T08:33:00Z">
          <w:pPr>
            <w:widowControl w:val="0"/>
            <w:pBdr>
              <w:top w:val="nil"/>
              <w:left w:val="nil"/>
              <w:bottom w:val="nil"/>
              <w:right w:val="nil"/>
              <w:between w:val="nil"/>
            </w:pBdr>
          </w:pPr>
        </w:pPrChange>
      </w:pPr>
      <w:del w:id="12596" w:author="Cristiano de Menezes Feu" w:date="2022-11-21T08:33:00Z">
        <w:r w:rsidDel="00E631A1">
          <w:rPr>
            <w:color w:val="000000"/>
          </w:rPr>
          <w:delText xml:space="preserve">§ 1º Somente terão acesso às dependências privativas da Casa os jornalistas e profissionais de imprensa credenciados, salvo as exceções previstas em regulamento. </w:delText>
        </w:r>
      </w:del>
    </w:p>
    <w:p w14:paraId="0000115E" w14:textId="317E07D7" w:rsidR="003D183A" w:rsidDel="00E631A1" w:rsidRDefault="008B7924" w:rsidP="00E631A1">
      <w:pPr>
        <w:widowControl w:val="0"/>
        <w:pBdr>
          <w:top w:val="nil"/>
          <w:left w:val="nil"/>
          <w:bottom w:val="nil"/>
          <w:right w:val="nil"/>
          <w:between w:val="nil"/>
        </w:pBdr>
        <w:ind w:firstLine="0"/>
        <w:jc w:val="center"/>
        <w:rPr>
          <w:del w:id="12597" w:author="Cristiano de Menezes Feu" w:date="2022-11-21T08:33:00Z"/>
          <w:color w:val="000000"/>
        </w:rPr>
        <w:pPrChange w:id="12598" w:author="Cristiano de Menezes Feu" w:date="2022-11-21T08:33:00Z">
          <w:pPr>
            <w:widowControl w:val="0"/>
            <w:pBdr>
              <w:top w:val="nil"/>
              <w:left w:val="nil"/>
              <w:bottom w:val="nil"/>
              <w:right w:val="nil"/>
              <w:between w:val="nil"/>
            </w:pBdr>
          </w:pPr>
        </w:pPrChange>
      </w:pPr>
      <w:del w:id="12599" w:author="Cristiano de Menezes Feu" w:date="2022-11-21T08:33:00Z">
        <w:r w:rsidDel="00E631A1">
          <w:rPr>
            <w:color w:val="000000"/>
          </w:rPr>
          <w:delText xml:space="preserve">§ 2º Os jornalistas e demais profissionais de imprensa credenciados pela Câmara poderão congregar-se em comitê, como seu órgão representativo junto à Mesa. </w:delText>
        </w:r>
      </w:del>
    </w:p>
    <w:p w14:paraId="0000115F" w14:textId="2E7213D1" w:rsidR="003D183A" w:rsidDel="00E631A1" w:rsidRDefault="008B7924" w:rsidP="00E631A1">
      <w:pPr>
        <w:widowControl w:val="0"/>
        <w:pBdr>
          <w:top w:val="nil"/>
          <w:left w:val="nil"/>
          <w:bottom w:val="nil"/>
          <w:right w:val="nil"/>
          <w:between w:val="nil"/>
        </w:pBdr>
        <w:ind w:firstLine="0"/>
        <w:jc w:val="center"/>
        <w:rPr>
          <w:del w:id="12600" w:author="Cristiano de Menezes Feu" w:date="2022-11-21T08:33:00Z"/>
          <w:b/>
          <w:color w:val="005583"/>
          <w:sz w:val="20"/>
          <w:szCs w:val="20"/>
        </w:rPr>
        <w:pPrChange w:id="12601" w:author="Cristiano de Menezes Feu" w:date="2022-11-21T08:33:00Z">
          <w:pPr>
            <w:widowControl w:val="0"/>
            <w:pBdr>
              <w:top w:val="nil"/>
              <w:left w:val="nil"/>
              <w:bottom w:val="nil"/>
              <w:right w:val="nil"/>
              <w:between w:val="nil"/>
            </w:pBdr>
          </w:pPr>
        </w:pPrChange>
      </w:pPr>
      <w:del w:id="12602" w:author="Cristiano de Menezes Feu" w:date="2022-11-21T08:33:00Z">
        <w:r w:rsidDel="00E631A1">
          <w:rPr>
            <w:color w:val="000000"/>
          </w:rPr>
          <w:delText xml:space="preserve">§ 3º O Comitê de Imprensa reger-se-á por regulamento aprovado pela Mesa. </w:delText>
        </w:r>
      </w:del>
    </w:p>
    <w:p w14:paraId="00001160" w14:textId="59CBD666" w:rsidR="003D183A" w:rsidDel="00E631A1" w:rsidRDefault="008B7924" w:rsidP="00E631A1">
      <w:pPr>
        <w:widowControl w:val="0"/>
        <w:pBdr>
          <w:top w:val="nil"/>
          <w:left w:val="nil"/>
          <w:bottom w:val="nil"/>
          <w:right w:val="nil"/>
          <w:between w:val="nil"/>
        </w:pBdr>
        <w:spacing w:before="0" w:after="113"/>
        <w:ind w:left="567" w:firstLine="0"/>
        <w:jc w:val="center"/>
        <w:rPr>
          <w:del w:id="12603" w:author="Cristiano de Menezes Feu" w:date="2022-11-21T08:33:00Z"/>
          <w:color w:val="005583"/>
          <w:sz w:val="20"/>
          <w:szCs w:val="20"/>
        </w:rPr>
        <w:pPrChange w:id="12604" w:author="Cristiano de Menezes Feu" w:date="2022-11-21T08:33:00Z">
          <w:pPr>
            <w:widowControl w:val="0"/>
            <w:pBdr>
              <w:top w:val="nil"/>
              <w:left w:val="nil"/>
              <w:bottom w:val="nil"/>
              <w:right w:val="nil"/>
              <w:between w:val="nil"/>
            </w:pBdr>
            <w:spacing w:before="0" w:after="113"/>
            <w:ind w:left="567" w:firstLine="0"/>
          </w:pPr>
        </w:pPrChange>
      </w:pPr>
      <w:del w:id="12605" w:author="Cristiano de Menezes Feu" w:date="2022-11-21T08:33:00Z">
        <w:r w:rsidDel="00E631A1">
          <w:rPr>
            <w:b/>
            <w:color w:val="005583"/>
            <w:sz w:val="20"/>
            <w:szCs w:val="20"/>
          </w:rPr>
          <w:delText>Ato da Mesa</w:delText>
        </w:r>
        <w:r w:rsidDel="00E631A1">
          <w:rPr>
            <w:color w:val="005583"/>
            <w:sz w:val="20"/>
            <w:szCs w:val="20"/>
          </w:rPr>
          <w:delText xml:space="preserve"> nº 27/1999 – Aprova alteração do Regulamento do Comitê de Imprensa da Câmara dos Deputados.</w:delText>
        </w:r>
      </w:del>
    </w:p>
    <w:p w14:paraId="00001161" w14:textId="6627C74C" w:rsidR="003D183A" w:rsidDel="00E631A1" w:rsidRDefault="008B7924" w:rsidP="00E631A1">
      <w:pPr>
        <w:widowControl w:val="0"/>
        <w:pBdr>
          <w:top w:val="nil"/>
          <w:left w:val="nil"/>
          <w:bottom w:val="nil"/>
          <w:right w:val="nil"/>
          <w:between w:val="nil"/>
        </w:pBdr>
        <w:ind w:firstLine="0"/>
        <w:jc w:val="center"/>
        <w:rPr>
          <w:del w:id="12606" w:author="Cristiano de Menezes Feu" w:date="2022-11-21T08:33:00Z"/>
          <w:color w:val="000000"/>
        </w:rPr>
        <w:pPrChange w:id="12607" w:author="Cristiano de Menezes Feu" w:date="2022-11-21T08:33:00Z">
          <w:pPr>
            <w:widowControl w:val="0"/>
            <w:pBdr>
              <w:top w:val="nil"/>
              <w:left w:val="nil"/>
              <w:bottom w:val="nil"/>
              <w:right w:val="nil"/>
              <w:between w:val="nil"/>
            </w:pBdr>
          </w:pPr>
        </w:pPrChange>
      </w:pPr>
      <w:del w:id="12608" w:author="Cristiano de Menezes Feu" w:date="2022-11-21T08:33:00Z">
        <w:r w:rsidDel="00E631A1">
          <w:rPr>
            <w:rFonts w:ascii="ClearSans-Bold" w:eastAsia="ClearSans-Bold" w:hAnsi="ClearSans-Bold" w:cs="ClearSans-Bold"/>
            <w:b/>
            <w:color w:val="000000"/>
          </w:rPr>
          <w:delText>Art. 261.</w:delText>
        </w:r>
        <w:r w:rsidDel="00E631A1">
          <w:rPr>
            <w:color w:val="000000"/>
          </w:rPr>
          <w:delText xml:space="preserve"> O credenciamento previsto nos artigos precedentes será exercido sem ônus ou vínculo trabalhista com a Câmara dos Deputados. </w:delText>
        </w:r>
      </w:del>
    </w:p>
    <w:p w14:paraId="00001162" w14:textId="1AFA949A" w:rsidR="003D183A" w:rsidDel="00E631A1" w:rsidRDefault="008B7924" w:rsidP="00E631A1">
      <w:pPr>
        <w:widowControl w:val="0"/>
        <w:pBdr>
          <w:top w:val="nil"/>
          <w:left w:val="nil"/>
          <w:bottom w:val="nil"/>
          <w:right w:val="nil"/>
          <w:between w:val="nil"/>
        </w:pBdr>
        <w:spacing w:before="170" w:after="113"/>
        <w:ind w:firstLine="0"/>
        <w:jc w:val="center"/>
        <w:rPr>
          <w:del w:id="12609" w:author="Cristiano de Menezes Feu" w:date="2022-11-21T08:33:00Z"/>
          <w:color w:val="005583"/>
          <w:sz w:val="30"/>
          <w:szCs w:val="30"/>
        </w:rPr>
        <w:pPrChange w:id="12610" w:author="Cristiano de Menezes Feu" w:date="2022-11-21T08:33:00Z">
          <w:pPr>
            <w:widowControl w:val="0"/>
            <w:pBdr>
              <w:top w:val="nil"/>
              <w:left w:val="nil"/>
              <w:bottom w:val="nil"/>
              <w:right w:val="nil"/>
              <w:between w:val="nil"/>
            </w:pBdr>
            <w:spacing w:before="170" w:after="113"/>
            <w:ind w:firstLine="0"/>
            <w:jc w:val="center"/>
          </w:pPr>
        </w:pPrChange>
      </w:pPr>
      <w:del w:id="12611" w:author="Cristiano de Menezes Feu" w:date="2022-11-21T08:33:00Z">
        <w:r w:rsidDel="00E631A1">
          <w:rPr>
            <w:color w:val="005583"/>
            <w:sz w:val="30"/>
            <w:szCs w:val="30"/>
          </w:rPr>
          <w:delText>TÍTULO IX</w:delText>
        </w:r>
        <w:r w:rsidDel="00E631A1">
          <w:rPr>
            <w:color w:val="005583"/>
            <w:sz w:val="30"/>
            <w:szCs w:val="30"/>
          </w:rPr>
          <w:br/>
          <w:delText>DA ADMINISTRAÇÃO E DA ECONOMIA INTERNA</w:delText>
        </w:r>
      </w:del>
    </w:p>
    <w:p w14:paraId="00001163" w14:textId="64B35159" w:rsidR="003D183A" w:rsidDel="00E631A1" w:rsidRDefault="008B7924" w:rsidP="00E631A1">
      <w:pPr>
        <w:widowControl w:val="0"/>
        <w:pBdr>
          <w:top w:val="nil"/>
          <w:left w:val="nil"/>
          <w:bottom w:val="nil"/>
          <w:right w:val="nil"/>
          <w:between w:val="nil"/>
        </w:pBdr>
        <w:spacing w:before="170" w:after="113"/>
        <w:ind w:firstLine="0"/>
        <w:jc w:val="center"/>
        <w:rPr>
          <w:del w:id="12612" w:author="Cristiano de Menezes Feu" w:date="2022-11-21T08:33:00Z"/>
          <w:rFonts w:ascii="ClearSans-Light" w:eastAsia="ClearSans-Light" w:hAnsi="ClearSans-Light" w:cs="ClearSans-Light"/>
          <w:color w:val="000000"/>
          <w:sz w:val="24"/>
          <w:szCs w:val="24"/>
        </w:rPr>
        <w:pPrChange w:id="12613" w:author="Cristiano de Menezes Feu" w:date="2022-11-21T08:33:00Z">
          <w:pPr>
            <w:widowControl w:val="0"/>
            <w:pBdr>
              <w:top w:val="nil"/>
              <w:left w:val="nil"/>
              <w:bottom w:val="nil"/>
              <w:right w:val="nil"/>
              <w:between w:val="nil"/>
            </w:pBdr>
            <w:spacing w:before="170" w:after="113"/>
            <w:ind w:firstLine="0"/>
            <w:jc w:val="center"/>
          </w:pPr>
        </w:pPrChange>
      </w:pPr>
      <w:del w:id="12614" w:author="Cristiano de Menezes Feu" w:date="2022-11-21T08:33:00Z">
        <w:r w:rsidDel="00E631A1">
          <w:rPr>
            <w:rFonts w:ascii="ClearSans-Light" w:eastAsia="ClearSans-Light" w:hAnsi="ClearSans-Light" w:cs="ClearSans-Light"/>
            <w:color w:val="000000"/>
            <w:sz w:val="24"/>
            <w:szCs w:val="24"/>
          </w:rPr>
          <w:delText>CAPÍTULO I</w:delText>
        </w:r>
        <w:r w:rsidDel="00E631A1">
          <w:rPr>
            <w:rFonts w:ascii="ClearSans-Light" w:eastAsia="ClearSans-Light" w:hAnsi="ClearSans-Light" w:cs="ClearSans-Light"/>
            <w:color w:val="000000"/>
            <w:sz w:val="24"/>
            <w:szCs w:val="24"/>
          </w:rPr>
          <w:br/>
          <w:delText>DOS SERVIÇOS ADMINISTRATIVOS</w:delText>
        </w:r>
      </w:del>
    </w:p>
    <w:p w14:paraId="00001164" w14:textId="5A2072B5" w:rsidR="003D183A" w:rsidDel="00E631A1" w:rsidRDefault="008B7924" w:rsidP="00E631A1">
      <w:pPr>
        <w:widowControl w:val="0"/>
        <w:pBdr>
          <w:top w:val="nil"/>
          <w:left w:val="nil"/>
          <w:bottom w:val="nil"/>
          <w:right w:val="nil"/>
          <w:between w:val="nil"/>
        </w:pBdr>
        <w:spacing w:before="283"/>
        <w:ind w:firstLine="0"/>
        <w:jc w:val="center"/>
        <w:rPr>
          <w:del w:id="12615" w:author="Cristiano de Menezes Feu" w:date="2022-11-21T08:33:00Z"/>
          <w:rFonts w:ascii="ClearSans-Bold" w:eastAsia="ClearSans-Bold" w:hAnsi="ClearSans-Bold" w:cs="ClearSans-Bold"/>
          <w:b/>
          <w:color w:val="000000"/>
        </w:rPr>
        <w:pPrChange w:id="12616" w:author="Cristiano de Menezes Feu" w:date="2022-11-21T08:33:00Z">
          <w:pPr>
            <w:widowControl w:val="0"/>
            <w:pBdr>
              <w:top w:val="nil"/>
              <w:left w:val="nil"/>
              <w:bottom w:val="nil"/>
              <w:right w:val="nil"/>
              <w:between w:val="nil"/>
            </w:pBdr>
            <w:spacing w:before="283"/>
          </w:pPr>
        </w:pPrChange>
      </w:pPr>
      <w:del w:id="12617" w:author="Cristiano de Menezes Feu" w:date="2022-11-21T08:33:00Z">
        <w:r w:rsidDel="00E631A1">
          <w:rPr>
            <w:rFonts w:ascii="ClearSans-Bold" w:eastAsia="ClearSans-Bold" w:hAnsi="ClearSans-Bold" w:cs="ClearSans-Bold"/>
            <w:b/>
            <w:color w:val="000000"/>
          </w:rPr>
          <w:delText>Art. 262.</w:delText>
        </w:r>
        <w:r w:rsidDel="00E631A1">
          <w:rPr>
            <w:color w:val="000000"/>
          </w:rPr>
          <w:delText xml:space="preserve"> Os serviços administrativos da Câmara reger-se-ão por regulamentos especiais, aprovados pelo Plenário, considerados partes integrantes deste Regimento, e serão dirigidos pela Mesa, que expedirá as normas ou instruções complementares necessárias. </w:delText>
        </w:r>
      </w:del>
    </w:p>
    <w:p w14:paraId="00001165" w14:textId="06EC1D96" w:rsidR="003D183A" w:rsidDel="00E631A1" w:rsidRDefault="008B7924" w:rsidP="00E631A1">
      <w:pPr>
        <w:widowControl w:val="0"/>
        <w:pBdr>
          <w:top w:val="nil"/>
          <w:left w:val="nil"/>
          <w:bottom w:val="nil"/>
          <w:right w:val="nil"/>
          <w:between w:val="nil"/>
        </w:pBdr>
        <w:spacing w:before="0" w:after="113"/>
        <w:ind w:left="567" w:firstLine="0"/>
        <w:jc w:val="center"/>
        <w:rPr>
          <w:del w:id="12618" w:author="Cristiano de Menezes Feu" w:date="2022-11-21T08:33:00Z"/>
          <w:b/>
          <w:color w:val="005583"/>
          <w:sz w:val="20"/>
          <w:szCs w:val="20"/>
        </w:rPr>
        <w:pPrChange w:id="12619" w:author="Cristiano de Menezes Feu" w:date="2022-11-21T08:33:00Z">
          <w:pPr>
            <w:widowControl w:val="0"/>
            <w:pBdr>
              <w:top w:val="nil"/>
              <w:left w:val="nil"/>
              <w:bottom w:val="nil"/>
              <w:right w:val="nil"/>
              <w:between w:val="nil"/>
            </w:pBdr>
            <w:spacing w:before="0" w:after="113"/>
            <w:ind w:left="567" w:firstLine="0"/>
          </w:pPr>
        </w:pPrChange>
      </w:pPr>
      <w:del w:id="12620" w:author="Cristiano de Menezes Feu" w:date="2022-11-21T08:33:00Z">
        <w:r w:rsidDel="00E631A1">
          <w:rPr>
            <w:color w:val="005583"/>
            <w:sz w:val="20"/>
            <w:szCs w:val="20"/>
          </w:rPr>
          <w:delText>Art. 274, § 1º.</w:delText>
        </w:r>
      </w:del>
    </w:p>
    <w:p w14:paraId="00001166" w14:textId="6EE42858" w:rsidR="003D183A" w:rsidDel="00E631A1" w:rsidRDefault="008B7924" w:rsidP="00E631A1">
      <w:pPr>
        <w:widowControl w:val="0"/>
        <w:pBdr>
          <w:top w:val="nil"/>
          <w:left w:val="nil"/>
          <w:bottom w:val="nil"/>
          <w:right w:val="nil"/>
          <w:between w:val="nil"/>
        </w:pBdr>
        <w:spacing w:before="0" w:after="113"/>
        <w:ind w:left="567" w:firstLine="0"/>
        <w:jc w:val="center"/>
        <w:rPr>
          <w:del w:id="12621" w:author="Cristiano de Menezes Feu" w:date="2022-11-21T08:33:00Z"/>
          <w:b/>
          <w:color w:val="005583"/>
          <w:sz w:val="20"/>
          <w:szCs w:val="20"/>
        </w:rPr>
        <w:pPrChange w:id="12622" w:author="Cristiano de Menezes Feu" w:date="2022-11-21T08:33:00Z">
          <w:pPr>
            <w:widowControl w:val="0"/>
            <w:pBdr>
              <w:top w:val="nil"/>
              <w:left w:val="nil"/>
              <w:bottom w:val="nil"/>
              <w:right w:val="nil"/>
              <w:between w:val="nil"/>
            </w:pBdr>
            <w:spacing w:before="0" w:after="113"/>
            <w:ind w:left="567" w:firstLine="0"/>
          </w:pPr>
        </w:pPrChange>
      </w:pPr>
      <w:del w:id="12623" w:author="Cristiano de Menezes Feu" w:date="2022-11-21T08:33:00Z">
        <w:r w:rsidDel="00E631A1">
          <w:rPr>
            <w:b/>
            <w:color w:val="005583"/>
            <w:sz w:val="20"/>
            <w:szCs w:val="20"/>
          </w:rPr>
          <w:delText>Resolução</w:delText>
        </w:r>
        <w:r w:rsidDel="00E631A1">
          <w:rPr>
            <w:color w:val="005583"/>
            <w:sz w:val="20"/>
            <w:szCs w:val="20"/>
          </w:rPr>
          <w:delText xml:space="preserve"> nº 20/1971 – Dispõe sobre a organização administrativa da Câmara dos Deputados e determina outras providências. </w:delText>
        </w:r>
      </w:del>
    </w:p>
    <w:p w14:paraId="00001167" w14:textId="54192CB0" w:rsidR="003D183A" w:rsidDel="00E631A1" w:rsidRDefault="008B7924" w:rsidP="00E631A1">
      <w:pPr>
        <w:widowControl w:val="0"/>
        <w:pBdr>
          <w:top w:val="nil"/>
          <w:left w:val="nil"/>
          <w:bottom w:val="nil"/>
          <w:right w:val="nil"/>
          <w:between w:val="nil"/>
        </w:pBdr>
        <w:ind w:firstLine="0"/>
        <w:jc w:val="center"/>
        <w:rPr>
          <w:del w:id="12624" w:author="Cristiano de Menezes Feu" w:date="2022-11-21T08:33:00Z"/>
          <w:color w:val="000000"/>
        </w:rPr>
        <w:pPrChange w:id="12625" w:author="Cristiano de Menezes Feu" w:date="2022-11-21T08:33:00Z">
          <w:pPr>
            <w:widowControl w:val="0"/>
            <w:pBdr>
              <w:top w:val="nil"/>
              <w:left w:val="nil"/>
              <w:bottom w:val="nil"/>
              <w:right w:val="nil"/>
              <w:between w:val="nil"/>
            </w:pBdr>
          </w:pPr>
        </w:pPrChange>
      </w:pPr>
      <w:del w:id="12626" w:author="Cristiano de Menezes Feu" w:date="2022-11-21T08:33:00Z">
        <w:r w:rsidDel="00E631A1">
          <w:rPr>
            <w:b/>
            <w:color w:val="000000"/>
          </w:rPr>
          <w:delText>Parágrafo único.</w:delText>
        </w:r>
        <w:r w:rsidDel="00E631A1">
          <w:rPr>
            <w:color w:val="000000"/>
          </w:rPr>
          <w:delText xml:space="preserve"> Os regulamentos mencionados no </w:delText>
        </w:r>
        <w:r w:rsidDel="00E631A1">
          <w:rPr>
            <w:i/>
            <w:color w:val="000000"/>
          </w:rPr>
          <w:delText>caput</w:delText>
        </w:r>
        <w:r w:rsidDel="00E631A1">
          <w:rPr>
            <w:color w:val="000000"/>
          </w:rPr>
          <w:delText xml:space="preserve"> obedecerão ao disposto no art. 37 da Constituição Federal e aos seguintes princípios: </w:delText>
        </w:r>
      </w:del>
    </w:p>
    <w:p w14:paraId="00001168" w14:textId="3E0B6EDA" w:rsidR="003D183A" w:rsidDel="00E631A1" w:rsidRDefault="008B7924" w:rsidP="00E631A1">
      <w:pPr>
        <w:widowControl w:val="0"/>
        <w:pBdr>
          <w:top w:val="nil"/>
          <w:left w:val="nil"/>
          <w:bottom w:val="nil"/>
          <w:right w:val="nil"/>
          <w:between w:val="nil"/>
        </w:pBdr>
        <w:ind w:firstLine="0"/>
        <w:jc w:val="center"/>
        <w:rPr>
          <w:del w:id="12627" w:author="Cristiano de Menezes Feu" w:date="2022-11-21T08:33:00Z"/>
          <w:color w:val="000000"/>
        </w:rPr>
        <w:pPrChange w:id="12628" w:author="Cristiano de Menezes Feu" w:date="2022-11-21T08:33:00Z">
          <w:pPr>
            <w:widowControl w:val="0"/>
            <w:pBdr>
              <w:top w:val="nil"/>
              <w:left w:val="nil"/>
              <w:bottom w:val="nil"/>
              <w:right w:val="nil"/>
              <w:between w:val="nil"/>
            </w:pBdr>
          </w:pPr>
        </w:pPrChange>
      </w:pPr>
      <w:del w:id="12629" w:author="Cristiano de Menezes Feu" w:date="2022-11-21T08:33:00Z">
        <w:r w:rsidDel="00E631A1">
          <w:rPr>
            <w:color w:val="000000"/>
          </w:rPr>
          <w:delText xml:space="preserve">I - descentralização administrativa e agilização de procedimentos, com a utilização do processamento eletrônico de dados; </w:delText>
        </w:r>
      </w:del>
    </w:p>
    <w:p w14:paraId="00001169" w14:textId="7DE09362" w:rsidR="003D183A" w:rsidDel="00E631A1" w:rsidRDefault="008B7924" w:rsidP="00E631A1">
      <w:pPr>
        <w:widowControl w:val="0"/>
        <w:pBdr>
          <w:top w:val="nil"/>
          <w:left w:val="nil"/>
          <w:bottom w:val="nil"/>
          <w:right w:val="nil"/>
          <w:between w:val="nil"/>
        </w:pBdr>
        <w:ind w:firstLine="0"/>
        <w:jc w:val="center"/>
        <w:rPr>
          <w:del w:id="12630" w:author="Cristiano de Menezes Feu" w:date="2022-11-21T08:33:00Z"/>
          <w:color w:val="000000"/>
        </w:rPr>
        <w:pPrChange w:id="12631" w:author="Cristiano de Menezes Feu" w:date="2022-11-21T08:33:00Z">
          <w:pPr>
            <w:widowControl w:val="0"/>
            <w:pBdr>
              <w:top w:val="nil"/>
              <w:left w:val="nil"/>
              <w:bottom w:val="nil"/>
              <w:right w:val="nil"/>
              <w:between w:val="nil"/>
            </w:pBdr>
          </w:pPr>
        </w:pPrChange>
      </w:pPr>
      <w:del w:id="12632" w:author="Cristiano de Menezes Feu" w:date="2022-11-21T08:33:00Z">
        <w:r w:rsidDel="00E631A1">
          <w:rPr>
            <w:color w:val="000000"/>
          </w:rPr>
          <w:delText xml:space="preserve">II - orientação da política de recursos humanos da Casa no sentido de que as atividades administrativas e legislativas, inclusive o assessoramento institucional, sejam executadas por integrantes de quadros ou tabelas de pessoal adequados às suas peculiaridades, cujos ocupantes tenham sido recrutados mediante concurso público de provas ou de provas e títulos, ressalvados os cargos em comissão destinados a recrutamento interno preferencialmente dentre os servidores de carreira técnica ou profissional, ou declarados de livre nomeação e exoneração, nos termos de resolução específica; </w:delText>
        </w:r>
      </w:del>
    </w:p>
    <w:p w14:paraId="0000116A" w14:textId="3B17D6A9" w:rsidR="003D183A" w:rsidDel="00E631A1" w:rsidRDefault="008B7924" w:rsidP="00E631A1">
      <w:pPr>
        <w:widowControl w:val="0"/>
        <w:pBdr>
          <w:top w:val="nil"/>
          <w:left w:val="nil"/>
          <w:bottom w:val="nil"/>
          <w:right w:val="nil"/>
          <w:between w:val="nil"/>
        </w:pBdr>
        <w:ind w:firstLine="0"/>
        <w:jc w:val="center"/>
        <w:rPr>
          <w:del w:id="12633" w:author="Cristiano de Menezes Feu" w:date="2022-11-21T08:33:00Z"/>
          <w:color w:val="000000"/>
        </w:rPr>
        <w:pPrChange w:id="12634" w:author="Cristiano de Menezes Feu" w:date="2022-11-21T08:33:00Z">
          <w:pPr>
            <w:widowControl w:val="0"/>
            <w:pBdr>
              <w:top w:val="nil"/>
              <w:left w:val="nil"/>
              <w:bottom w:val="nil"/>
              <w:right w:val="nil"/>
              <w:between w:val="nil"/>
            </w:pBdr>
          </w:pPr>
        </w:pPrChange>
      </w:pPr>
      <w:del w:id="12635" w:author="Cristiano de Menezes Feu" w:date="2022-11-21T08:33:00Z">
        <w:r w:rsidDel="00E631A1">
          <w:rPr>
            <w:color w:val="000000"/>
          </w:rPr>
          <w:delText xml:space="preserve">III - adoção de política de valorização de recursos humanos, através de programas e atividades permanentes e sistemáticas de capacitação, treinamento, desenvolvimento e avaliação profissional; da instituição do sistema de carreira e do mérito, e de processos de reciclagem e realocação de pessoal entre as diversas atividades administrativas e legislativas; </w:delText>
        </w:r>
      </w:del>
    </w:p>
    <w:p w14:paraId="0000116B" w14:textId="42A9404F" w:rsidR="003D183A" w:rsidDel="00E631A1" w:rsidRDefault="008B7924" w:rsidP="00E631A1">
      <w:pPr>
        <w:widowControl w:val="0"/>
        <w:pBdr>
          <w:top w:val="nil"/>
          <w:left w:val="nil"/>
          <w:bottom w:val="nil"/>
          <w:right w:val="nil"/>
          <w:between w:val="nil"/>
        </w:pBdr>
        <w:ind w:firstLine="0"/>
        <w:jc w:val="center"/>
        <w:rPr>
          <w:del w:id="12636" w:author="Cristiano de Menezes Feu" w:date="2022-11-21T08:33:00Z"/>
          <w:color w:val="000000"/>
        </w:rPr>
        <w:pPrChange w:id="12637" w:author="Cristiano de Menezes Feu" w:date="2022-11-21T08:33:00Z">
          <w:pPr>
            <w:widowControl w:val="0"/>
            <w:pBdr>
              <w:top w:val="nil"/>
              <w:left w:val="nil"/>
              <w:bottom w:val="nil"/>
              <w:right w:val="nil"/>
              <w:between w:val="nil"/>
            </w:pBdr>
          </w:pPr>
        </w:pPrChange>
      </w:pPr>
      <w:del w:id="12638" w:author="Cristiano de Menezes Feu" w:date="2022-11-21T08:33:00Z">
        <w:r w:rsidDel="00E631A1">
          <w:rPr>
            <w:color w:val="000000"/>
          </w:rPr>
          <w:delText>IV - existência de assessoramento institucional unificado, de caráter técnico-legislativo ou especializado, à Mesa, às Comissões, aos Deputados e à Administração da Casa, na forma de resolução específica, fixando-se desde logo a obrigatoriedade da realização de concurso público para provimento de vagas ocorrentes, sempre que não haja candidatos anteriormente habilitados para quaisquer das áreas de especialização ou campos temáticos compreendidos nas atividades da Consultoria Legislativa;</w:delText>
        </w:r>
        <w:r w:rsidDel="00E631A1">
          <w:rPr>
            <w:color w:val="005583"/>
            <w:vertAlign w:val="superscript"/>
          </w:rPr>
          <w:footnoteReference w:id="500"/>
        </w:r>
        <w:r w:rsidDel="00E631A1">
          <w:rPr>
            <w:color w:val="000000"/>
          </w:rPr>
          <w:delText xml:space="preserve"> </w:delText>
        </w:r>
      </w:del>
    </w:p>
    <w:p w14:paraId="0000116C" w14:textId="281D72A7" w:rsidR="003D183A" w:rsidDel="00E631A1" w:rsidRDefault="008B7924" w:rsidP="00E631A1">
      <w:pPr>
        <w:widowControl w:val="0"/>
        <w:pBdr>
          <w:top w:val="nil"/>
          <w:left w:val="nil"/>
          <w:bottom w:val="nil"/>
          <w:right w:val="nil"/>
          <w:between w:val="nil"/>
        </w:pBdr>
        <w:spacing w:before="0" w:after="113"/>
        <w:ind w:left="567" w:firstLine="0"/>
        <w:jc w:val="center"/>
        <w:rPr>
          <w:del w:id="12642" w:author="Cristiano de Menezes Feu" w:date="2022-11-21T08:33:00Z"/>
          <w:color w:val="005583"/>
          <w:sz w:val="20"/>
          <w:szCs w:val="20"/>
        </w:rPr>
        <w:pPrChange w:id="12643" w:author="Cristiano de Menezes Feu" w:date="2022-11-21T08:33:00Z">
          <w:pPr>
            <w:widowControl w:val="0"/>
            <w:pBdr>
              <w:top w:val="nil"/>
              <w:left w:val="nil"/>
              <w:bottom w:val="nil"/>
              <w:right w:val="nil"/>
              <w:between w:val="nil"/>
            </w:pBdr>
            <w:spacing w:before="0" w:after="113"/>
            <w:ind w:left="567" w:firstLine="0"/>
          </w:pPr>
        </w:pPrChange>
      </w:pPr>
      <w:del w:id="12644" w:author="Cristiano de Menezes Feu" w:date="2022-11-21T08:33:00Z">
        <w:r w:rsidDel="00E631A1">
          <w:rPr>
            <w:color w:val="005583"/>
            <w:sz w:val="20"/>
            <w:szCs w:val="20"/>
          </w:rPr>
          <w:delText>Arts. 275 a 278.</w:delText>
        </w:r>
      </w:del>
    </w:p>
    <w:p w14:paraId="0000116D" w14:textId="2A663CD3" w:rsidR="003D183A" w:rsidDel="00E631A1" w:rsidRDefault="008B7924" w:rsidP="00E631A1">
      <w:pPr>
        <w:widowControl w:val="0"/>
        <w:pBdr>
          <w:top w:val="nil"/>
          <w:left w:val="nil"/>
          <w:bottom w:val="nil"/>
          <w:right w:val="nil"/>
          <w:between w:val="nil"/>
        </w:pBdr>
        <w:ind w:firstLine="0"/>
        <w:jc w:val="center"/>
        <w:rPr>
          <w:del w:id="12645" w:author="Cristiano de Menezes Feu" w:date="2022-11-21T08:33:00Z"/>
          <w:color w:val="005583"/>
          <w:vertAlign w:val="superscript"/>
        </w:rPr>
        <w:pPrChange w:id="12646" w:author="Cristiano de Menezes Feu" w:date="2022-11-21T08:33:00Z">
          <w:pPr>
            <w:widowControl w:val="0"/>
            <w:pBdr>
              <w:top w:val="nil"/>
              <w:left w:val="nil"/>
              <w:bottom w:val="nil"/>
              <w:right w:val="nil"/>
              <w:between w:val="nil"/>
            </w:pBdr>
          </w:pPr>
        </w:pPrChange>
      </w:pPr>
      <w:del w:id="12647" w:author="Cristiano de Menezes Feu" w:date="2022-11-21T08:33:00Z">
        <w:r w:rsidDel="00E631A1">
          <w:rPr>
            <w:color w:val="000000"/>
          </w:rPr>
          <w:delText>V - existência de assessoria de orçamento, controle e fiscalização financeira, acompanhamento de planos, programas e projetos, a ser regulamentada por resolução própria, para atendimento à Comissão Mista Permanente a que se refere o art. 166, § 1º, da Constituição Federal, bem como às Comissões Permanentes, Parlamentares de Inquérito ou Especiais da Casa, relacionado ao âmbito de atuação destas.</w:delText>
        </w:r>
        <w:r w:rsidDel="00E631A1">
          <w:rPr>
            <w:color w:val="005583"/>
            <w:vertAlign w:val="superscript"/>
          </w:rPr>
          <w:footnoteReference w:id="501"/>
        </w:r>
      </w:del>
    </w:p>
    <w:p w14:paraId="0000116E" w14:textId="33B4259A" w:rsidR="003D183A" w:rsidDel="00E631A1" w:rsidRDefault="008B7924" w:rsidP="00E631A1">
      <w:pPr>
        <w:widowControl w:val="0"/>
        <w:pBdr>
          <w:top w:val="nil"/>
          <w:left w:val="nil"/>
          <w:bottom w:val="nil"/>
          <w:right w:val="nil"/>
          <w:between w:val="nil"/>
        </w:pBdr>
        <w:spacing w:before="0" w:after="113"/>
        <w:ind w:left="567" w:firstLine="0"/>
        <w:jc w:val="center"/>
        <w:rPr>
          <w:del w:id="12651" w:author="Cristiano de Menezes Feu" w:date="2022-11-21T08:33:00Z"/>
          <w:color w:val="005583"/>
          <w:sz w:val="20"/>
          <w:szCs w:val="20"/>
        </w:rPr>
        <w:pPrChange w:id="12652" w:author="Cristiano de Menezes Feu" w:date="2022-11-21T08:33:00Z">
          <w:pPr>
            <w:widowControl w:val="0"/>
            <w:pBdr>
              <w:top w:val="nil"/>
              <w:left w:val="nil"/>
              <w:bottom w:val="nil"/>
              <w:right w:val="nil"/>
              <w:between w:val="nil"/>
            </w:pBdr>
            <w:spacing w:before="0" w:after="113"/>
            <w:ind w:left="567" w:firstLine="0"/>
          </w:pPr>
        </w:pPrChange>
      </w:pPr>
      <w:del w:id="12653" w:author="Cristiano de Menezes Feu" w:date="2022-11-21T08:33:00Z">
        <w:r w:rsidDel="00E631A1">
          <w:rPr>
            <w:b/>
            <w:color w:val="005583"/>
            <w:sz w:val="20"/>
            <w:szCs w:val="20"/>
          </w:rPr>
          <w:delText>Resolução</w:delText>
        </w:r>
        <w:r w:rsidDel="00E631A1">
          <w:rPr>
            <w:color w:val="005583"/>
            <w:sz w:val="20"/>
            <w:szCs w:val="20"/>
          </w:rPr>
          <w:delText xml:space="preserve"> nº 1/2006 do Congresso Nacional – Dispõe sobre a Comissão Mista Permanente de Planos e Orçamentos Públicos e Fiscalização.</w:delText>
        </w:r>
      </w:del>
    </w:p>
    <w:p w14:paraId="0000116F" w14:textId="4077D21E" w:rsidR="003D183A" w:rsidDel="00E631A1" w:rsidRDefault="008B7924" w:rsidP="00E631A1">
      <w:pPr>
        <w:widowControl w:val="0"/>
        <w:pBdr>
          <w:top w:val="nil"/>
          <w:left w:val="nil"/>
          <w:bottom w:val="nil"/>
          <w:right w:val="nil"/>
          <w:between w:val="nil"/>
        </w:pBdr>
        <w:ind w:firstLine="0"/>
        <w:jc w:val="center"/>
        <w:rPr>
          <w:del w:id="12654" w:author="Cristiano de Menezes Feu" w:date="2022-11-21T08:33:00Z"/>
          <w:rFonts w:ascii="ClearSans-Bold" w:eastAsia="ClearSans-Bold" w:hAnsi="ClearSans-Bold" w:cs="ClearSans-Bold"/>
          <w:b/>
          <w:color w:val="000000"/>
        </w:rPr>
        <w:pPrChange w:id="12655" w:author="Cristiano de Menezes Feu" w:date="2022-11-21T08:33:00Z">
          <w:pPr>
            <w:widowControl w:val="0"/>
            <w:pBdr>
              <w:top w:val="nil"/>
              <w:left w:val="nil"/>
              <w:bottom w:val="nil"/>
              <w:right w:val="nil"/>
              <w:between w:val="nil"/>
            </w:pBdr>
          </w:pPr>
        </w:pPrChange>
      </w:pPr>
      <w:del w:id="12656" w:author="Cristiano de Menezes Feu" w:date="2022-11-21T08:33:00Z">
        <w:r w:rsidDel="00E631A1">
          <w:rPr>
            <w:rFonts w:ascii="ClearSans-Bold" w:eastAsia="ClearSans-Bold" w:hAnsi="ClearSans-Bold" w:cs="ClearSans-Bold"/>
            <w:b/>
            <w:color w:val="000000"/>
          </w:rPr>
          <w:delText>Art. 263.</w:delText>
        </w:r>
        <w:r w:rsidDel="00E631A1">
          <w:rPr>
            <w:color w:val="000000"/>
          </w:rPr>
          <w:delText xml:space="preserve"> Nenhuma proposição que modifique os serviços administrativos da Câmara poderá ser submetida à deliberação do Plenário sem parecer da Mesa. </w:delText>
        </w:r>
      </w:del>
    </w:p>
    <w:p w14:paraId="00001170" w14:textId="468FB3BA" w:rsidR="003D183A" w:rsidDel="00E631A1" w:rsidRDefault="008B7924" w:rsidP="00E631A1">
      <w:pPr>
        <w:widowControl w:val="0"/>
        <w:pBdr>
          <w:top w:val="nil"/>
          <w:left w:val="nil"/>
          <w:bottom w:val="nil"/>
          <w:right w:val="nil"/>
          <w:between w:val="nil"/>
        </w:pBdr>
        <w:spacing w:before="0" w:after="113"/>
        <w:ind w:left="567" w:firstLine="0"/>
        <w:jc w:val="center"/>
        <w:rPr>
          <w:del w:id="12657" w:author="Cristiano de Menezes Feu" w:date="2022-11-21T08:33:00Z"/>
          <w:color w:val="005583"/>
          <w:sz w:val="20"/>
          <w:szCs w:val="20"/>
        </w:rPr>
        <w:pPrChange w:id="12658" w:author="Cristiano de Menezes Feu" w:date="2022-11-21T08:33:00Z">
          <w:pPr>
            <w:widowControl w:val="0"/>
            <w:pBdr>
              <w:top w:val="nil"/>
              <w:left w:val="nil"/>
              <w:bottom w:val="nil"/>
              <w:right w:val="nil"/>
              <w:between w:val="nil"/>
            </w:pBdr>
            <w:spacing w:before="0" w:after="113"/>
            <w:ind w:left="567" w:firstLine="0"/>
          </w:pPr>
        </w:pPrChange>
      </w:pPr>
      <w:del w:id="12659" w:author="Cristiano de Menezes Feu" w:date="2022-11-21T08:33:00Z">
        <w:r w:rsidDel="00E631A1">
          <w:rPr>
            <w:color w:val="005583"/>
            <w:sz w:val="20"/>
            <w:szCs w:val="20"/>
          </w:rPr>
          <w:delText>Art. 14; art. 19.</w:delText>
        </w:r>
      </w:del>
    </w:p>
    <w:p w14:paraId="00001171" w14:textId="6AFC3241" w:rsidR="003D183A" w:rsidDel="00E631A1" w:rsidRDefault="008B7924" w:rsidP="00E631A1">
      <w:pPr>
        <w:widowControl w:val="0"/>
        <w:pBdr>
          <w:top w:val="nil"/>
          <w:left w:val="nil"/>
          <w:bottom w:val="nil"/>
          <w:right w:val="nil"/>
          <w:between w:val="nil"/>
        </w:pBdr>
        <w:ind w:firstLine="0"/>
        <w:jc w:val="center"/>
        <w:rPr>
          <w:del w:id="12660" w:author="Cristiano de Menezes Feu" w:date="2022-11-21T08:33:00Z"/>
          <w:rFonts w:ascii="ClearSans-Bold" w:eastAsia="ClearSans-Bold" w:hAnsi="ClearSans-Bold" w:cs="ClearSans-Bold"/>
          <w:b/>
          <w:color w:val="000000"/>
        </w:rPr>
        <w:pPrChange w:id="12661" w:author="Cristiano de Menezes Feu" w:date="2022-11-21T08:33:00Z">
          <w:pPr>
            <w:widowControl w:val="0"/>
            <w:pBdr>
              <w:top w:val="nil"/>
              <w:left w:val="nil"/>
              <w:bottom w:val="nil"/>
              <w:right w:val="nil"/>
              <w:between w:val="nil"/>
            </w:pBdr>
          </w:pPr>
        </w:pPrChange>
      </w:pPr>
      <w:del w:id="12662" w:author="Cristiano de Menezes Feu" w:date="2022-11-21T08:33:00Z">
        <w:r w:rsidDel="00E631A1">
          <w:rPr>
            <w:rFonts w:ascii="ClearSans-Bold" w:eastAsia="ClearSans-Bold" w:hAnsi="ClearSans-Bold" w:cs="ClearSans-Bold"/>
            <w:b/>
            <w:color w:val="000000"/>
          </w:rPr>
          <w:delText>Art. 264.</w:delText>
        </w:r>
        <w:r w:rsidDel="00E631A1">
          <w:rPr>
            <w:color w:val="000000"/>
          </w:rPr>
          <w:delText xml:space="preserve"> As reclamações sobre irregularidades nos serviços administrativos deverão ser encaminhadas à Mesa, para providência dentro de setenta e duas horas. Decorrido esse prazo, poderão ser levadas ao Plenário. </w:delText>
        </w:r>
      </w:del>
    </w:p>
    <w:p w14:paraId="00001172" w14:textId="4F17095E" w:rsidR="003D183A" w:rsidDel="00E631A1" w:rsidRDefault="008B7924" w:rsidP="00E631A1">
      <w:pPr>
        <w:widowControl w:val="0"/>
        <w:pBdr>
          <w:top w:val="nil"/>
          <w:left w:val="nil"/>
          <w:bottom w:val="nil"/>
          <w:right w:val="nil"/>
          <w:between w:val="nil"/>
        </w:pBdr>
        <w:spacing w:before="0" w:after="113"/>
        <w:ind w:left="567" w:firstLine="0"/>
        <w:jc w:val="center"/>
        <w:rPr>
          <w:del w:id="12663" w:author="Cristiano de Menezes Feu" w:date="2022-11-21T08:33:00Z"/>
          <w:color w:val="005583"/>
          <w:sz w:val="20"/>
          <w:szCs w:val="20"/>
        </w:rPr>
        <w:pPrChange w:id="12664" w:author="Cristiano de Menezes Feu" w:date="2022-11-21T08:33:00Z">
          <w:pPr>
            <w:widowControl w:val="0"/>
            <w:pBdr>
              <w:top w:val="nil"/>
              <w:left w:val="nil"/>
              <w:bottom w:val="nil"/>
              <w:right w:val="nil"/>
              <w:between w:val="nil"/>
            </w:pBdr>
            <w:spacing w:before="0" w:after="113"/>
            <w:ind w:left="567" w:firstLine="0"/>
          </w:pPr>
        </w:pPrChange>
      </w:pPr>
      <w:del w:id="12665" w:author="Cristiano de Menezes Feu" w:date="2022-11-21T08:33:00Z">
        <w:r w:rsidDel="00E631A1">
          <w:rPr>
            <w:color w:val="005583"/>
            <w:sz w:val="20"/>
            <w:szCs w:val="20"/>
          </w:rPr>
          <w:delText>Art. 96, § 1º; art. 21-A, I, c.</w:delText>
        </w:r>
      </w:del>
    </w:p>
    <w:p w14:paraId="00001173" w14:textId="7F0881F1" w:rsidR="003D183A" w:rsidDel="00E631A1" w:rsidRDefault="008B7924" w:rsidP="00E631A1">
      <w:pPr>
        <w:widowControl w:val="0"/>
        <w:pBdr>
          <w:top w:val="nil"/>
          <w:left w:val="nil"/>
          <w:bottom w:val="nil"/>
          <w:right w:val="nil"/>
          <w:between w:val="nil"/>
        </w:pBdr>
        <w:spacing w:before="170" w:after="113"/>
        <w:ind w:firstLine="0"/>
        <w:jc w:val="center"/>
        <w:rPr>
          <w:del w:id="12666" w:author="Cristiano de Menezes Feu" w:date="2022-11-21T08:33:00Z"/>
          <w:rFonts w:ascii="ClearSans-Light" w:eastAsia="ClearSans-Light" w:hAnsi="ClearSans-Light" w:cs="ClearSans-Light"/>
          <w:color w:val="000000"/>
          <w:sz w:val="24"/>
          <w:szCs w:val="24"/>
        </w:rPr>
        <w:pPrChange w:id="12667" w:author="Cristiano de Menezes Feu" w:date="2022-11-21T08:33:00Z">
          <w:pPr>
            <w:widowControl w:val="0"/>
            <w:pBdr>
              <w:top w:val="nil"/>
              <w:left w:val="nil"/>
              <w:bottom w:val="nil"/>
              <w:right w:val="nil"/>
              <w:between w:val="nil"/>
            </w:pBdr>
            <w:spacing w:before="170" w:after="113"/>
            <w:ind w:firstLine="0"/>
            <w:jc w:val="center"/>
          </w:pPr>
        </w:pPrChange>
      </w:pPr>
      <w:del w:id="12668" w:author="Cristiano de Menezes Feu" w:date="2022-11-21T08:33:00Z">
        <w:r w:rsidDel="00E631A1">
          <w:rPr>
            <w:rFonts w:ascii="ClearSans-Light" w:eastAsia="ClearSans-Light" w:hAnsi="ClearSans-Light" w:cs="ClearSans-Light"/>
            <w:color w:val="000000"/>
            <w:sz w:val="24"/>
            <w:szCs w:val="24"/>
          </w:rPr>
          <w:delText>CAPÍTULO II</w:delText>
        </w:r>
        <w:r w:rsidDel="00E631A1">
          <w:rPr>
            <w:rFonts w:ascii="ClearSans-Light" w:eastAsia="ClearSans-Light" w:hAnsi="ClearSans-Light" w:cs="ClearSans-Light"/>
            <w:color w:val="000000"/>
            <w:sz w:val="24"/>
            <w:szCs w:val="24"/>
          </w:rPr>
          <w:br/>
          <w:delText xml:space="preserve">DA ADMINISTRAÇÃO E FISCALIZAÇÃO CONTÁBIL, ORÇAMENTÁRIA, </w:delText>
        </w:r>
        <w:r w:rsidDel="00E631A1">
          <w:rPr>
            <w:rFonts w:ascii="ClearSans-Light" w:eastAsia="ClearSans-Light" w:hAnsi="ClearSans-Light" w:cs="ClearSans-Light"/>
            <w:color w:val="000000"/>
            <w:sz w:val="24"/>
            <w:szCs w:val="24"/>
          </w:rPr>
          <w:br/>
          <w:delText>FINANCEIRA, OPERACIONAL E PATRIMONIAL</w:delText>
        </w:r>
      </w:del>
    </w:p>
    <w:p w14:paraId="00001174" w14:textId="3C02BD57" w:rsidR="003D183A" w:rsidDel="00E631A1" w:rsidRDefault="008B7924" w:rsidP="00E631A1">
      <w:pPr>
        <w:widowControl w:val="0"/>
        <w:pBdr>
          <w:top w:val="nil"/>
          <w:left w:val="nil"/>
          <w:bottom w:val="nil"/>
          <w:right w:val="nil"/>
          <w:between w:val="nil"/>
        </w:pBdr>
        <w:spacing w:before="283"/>
        <w:ind w:firstLine="0"/>
        <w:jc w:val="center"/>
        <w:rPr>
          <w:del w:id="12669" w:author="Cristiano de Menezes Feu" w:date="2022-11-21T08:33:00Z"/>
          <w:color w:val="000000"/>
        </w:rPr>
        <w:pPrChange w:id="12670" w:author="Cristiano de Menezes Feu" w:date="2022-11-21T08:33:00Z">
          <w:pPr>
            <w:widowControl w:val="0"/>
            <w:pBdr>
              <w:top w:val="nil"/>
              <w:left w:val="nil"/>
              <w:bottom w:val="nil"/>
              <w:right w:val="nil"/>
              <w:between w:val="nil"/>
            </w:pBdr>
            <w:spacing w:before="283"/>
          </w:pPr>
        </w:pPrChange>
      </w:pPr>
      <w:del w:id="12671" w:author="Cristiano de Menezes Feu" w:date="2022-11-21T08:33:00Z">
        <w:r w:rsidDel="00E631A1">
          <w:rPr>
            <w:rFonts w:ascii="ClearSans-Bold" w:eastAsia="ClearSans-Bold" w:hAnsi="ClearSans-Bold" w:cs="ClearSans-Bold"/>
            <w:b/>
            <w:color w:val="000000"/>
          </w:rPr>
          <w:delText>Art. 265.</w:delText>
        </w:r>
        <w:r w:rsidDel="00E631A1">
          <w:rPr>
            <w:color w:val="000000"/>
          </w:rPr>
          <w:delText xml:space="preserve"> A administração contábil, orçamentária, financeira, operacional e patrimonial e o sistema de controle interno serão coordenados e executados por órgãos próprios, integrantes da estrutura dos serviços administrativos da Casa. </w:delText>
        </w:r>
      </w:del>
    </w:p>
    <w:p w14:paraId="00001175" w14:textId="2D61A1A9" w:rsidR="003D183A" w:rsidDel="00E631A1" w:rsidRDefault="008B7924" w:rsidP="00E631A1">
      <w:pPr>
        <w:widowControl w:val="0"/>
        <w:pBdr>
          <w:top w:val="nil"/>
          <w:left w:val="nil"/>
          <w:bottom w:val="nil"/>
          <w:right w:val="nil"/>
          <w:between w:val="nil"/>
        </w:pBdr>
        <w:ind w:firstLine="0"/>
        <w:jc w:val="center"/>
        <w:rPr>
          <w:del w:id="12672" w:author="Cristiano de Menezes Feu" w:date="2022-11-21T08:33:00Z"/>
          <w:color w:val="000000"/>
        </w:rPr>
        <w:pPrChange w:id="12673" w:author="Cristiano de Menezes Feu" w:date="2022-11-21T08:33:00Z">
          <w:pPr>
            <w:widowControl w:val="0"/>
            <w:pBdr>
              <w:top w:val="nil"/>
              <w:left w:val="nil"/>
              <w:bottom w:val="nil"/>
              <w:right w:val="nil"/>
              <w:between w:val="nil"/>
            </w:pBdr>
          </w:pPr>
        </w:pPrChange>
      </w:pPr>
      <w:del w:id="12674" w:author="Cristiano de Menezes Feu" w:date="2022-11-21T08:33:00Z">
        <w:r w:rsidDel="00E631A1">
          <w:rPr>
            <w:color w:val="000000"/>
          </w:rPr>
          <w:delText xml:space="preserve">§ 1º As despesas da Câmara, dentro dos limites das disponibilidades orçamentárias consignadas no Orçamento da União e dos créditos adicionais discriminados no orçamento analítico, devidamente aprovado pela Mesa, serão ordenadas pelo Diretor-Geral. </w:delText>
        </w:r>
      </w:del>
    </w:p>
    <w:p w14:paraId="00001176" w14:textId="06D4D138" w:rsidR="003D183A" w:rsidDel="00E631A1" w:rsidRDefault="008B7924" w:rsidP="00E631A1">
      <w:pPr>
        <w:widowControl w:val="0"/>
        <w:pBdr>
          <w:top w:val="nil"/>
          <w:left w:val="nil"/>
          <w:bottom w:val="nil"/>
          <w:right w:val="nil"/>
          <w:between w:val="nil"/>
        </w:pBdr>
        <w:ind w:firstLine="0"/>
        <w:jc w:val="center"/>
        <w:rPr>
          <w:del w:id="12675" w:author="Cristiano de Menezes Feu" w:date="2022-11-21T08:33:00Z"/>
          <w:color w:val="000000"/>
        </w:rPr>
        <w:pPrChange w:id="12676" w:author="Cristiano de Menezes Feu" w:date="2022-11-21T08:33:00Z">
          <w:pPr>
            <w:widowControl w:val="0"/>
            <w:pBdr>
              <w:top w:val="nil"/>
              <w:left w:val="nil"/>
              <w:bottom w:val="nil"/>
              <w:right w:val="nil"/>
              <w:between w:val="nil"/>
            </w:pBdr>
          </w:pPr>
        </w:pPrChange>
      </w:pPr>
      <w:del w:id="12677" w:author="Cristiano de Menezes Feu" w:date="2022-11-21T08:33:00Z">
        <w:r w:rsidDel="00E631A1">
          <w:rPr>
            <w:color w:val="000000"/>
          </w:rPr>
          <w:delText xml:space="preserve">§ 2º A movimentação financeira dos recursos orçamentários da Câmara será efetuada junto ao Banco do Brasil S.A. ou à Caixa Econômica Federal. </w:delText>
        </w:r>
      </w:del>
    </w:p>
    <w:p w14:paraId="00001177" w14:textId="2BC220DD" w:rsidR="003D183A" w:rsidDel="00E631A1" w:rsidRDefault="008B7924" w:rsidP="00E631A1">
      <w:pPr>
        <w:widowControl w:val="0"/>
        <w:pBdr>
          <w:top w:val="nil"/>
          <w:left w:val="nil"/>
          <w:bottom w:val="nil"/>
          <w:right w:val="nil"/>
          <w:between w:val="nil"/>
        </w:pBdr>
        <w:ind w:firstLine="0"/>
        <w:jc w:val="center"/>
        <w:rPr>
          <w:del w:id="12678" w:author="Cristiano de Menezes Feu" w:date="2022-11-21T08:33:00Z"/>
          <w:color w:val="000000"/>
        </w:rPr>
        <w:pPrChange w:id="12679" w:author="Cristiano de Menezes Feu" w:date="2022-11-21T08:33:00Z">
          <w:pPr>
            <w:widowControl w:val="0"/>
            <w:pBdr>
              <w:top w:val="nil"/>
              <w:left w:val="nil"/>
              <w:bottom w:val="nil"/>
              <w:right w:val="nil"/>
              <w:between w:val="nil"/>
            </w:pBdr>
          </w:pPr>
        </w:pPrChange>
      </w:pPr>
      <w:del w:id="12680" w:author="Cristiano de Menezes Feu" w:date="2022-11-21T08:33:00Z">
        <w:r w:rsidDel="00E631A1">
          <w:rPr>
            <w:color w:val="000000"/>
          </w:rPr>
          <w:delText xml:space="preserve">§ 3º Serão encaminhados mensalmente à Mesa, para apreciação, os balancetes analíticos e demonstrativos complementares da execução orçamentária, financeira e patrimonial. </w:delText>
        </w:r>
      </w:del>
    </w:p>
    <w:p w14:paraId="00001178" w14:textId="5572BF4D" w:rsidR="003D183A" w:rsidDel="00E631A1" w:rsidRDefault="008B7924" w:rsidP="00E631A1">
      <w:pPr>
        <w:widowControl w:val="0"/>
        <w:pBdr>
          <w:top w:val="nil"/>
          <w:left w:val="nil"/>
          <w:bottom w:val="nil"/>
          <w:right w:val="nil"/>
          <w:between w:val="nil"/>
        </w:pBdr>
        <w:ind w:firstLine="0"/>
        <w:jc w:val="center"/>
        <w:rPr>
          <w:del w:id="12681" w:author="Cristiano de Menezes Feu" w:date="2022-11-21T08:33:00Z"/>
          <w:color w:val="000000"/>
        </w:rPr>
        <w:pPrChange w:id="12682" w:author="Cristiano de Menezes Feu" w:date="2022-11-21T08:33:00Z">
          <w:pPr>
            <w:widowControl w:val="0"/>
            <w:pBdr>
              <w:top w:val="nil"/>
              <w:left w:val="nil"/>
              <w:bottom w:val="nil"/>
              <w:right w:val="nil"/>
              <w:between w:val="nil"/>
            </w:pBdr>
          </w:pPr>
        </w:pPrChange>
      </w:pPr>
      <w:del w:id="12683" w:author="Cristiano de Menezes Feu" w:date="2022-11-21T08:33:00Z">
        <w:r w:rsidDel="00E631A1">
          <w:rPr>
            <w:color w:val="000000"/>
          </w:rPr>
          <w:delText xml:space="preserve">§ 4º Até trinta de junho de cada ano, o Presidente encaminhará ao Tribunal de Contas da União a prestação de contas relativa ao exercício anterior. </w:delText>
        </w:r>
      </w:del>
    </w:p>
    <w:p w14:paraId="00001179" w14:textId="3F80B2A6" w:rsidR="003D183A" w:rsidDel="00E631A1" w:rsidRDefault="008B7924" w:rsidP="00E631A1">
      <w:pPr>
        <w:widowControl w:val="0"/>
        <w:pBdr>
          <w:top w:val="nil"/>
          <w:left w:val="nil"/>
          <w:bottom w:val="nil"/>
          <w:right w:val="nil"/>
          <w:between w:val="nil"/>
        </w:pBdr>
        <w:ind w:firstLine="0"/>
        <w:jc w:val="center"/>
        <w:rPr>
          <w:del w:id="12684" w:author="Cristiano de Menezes Feu" w:date="2022-11-21T08:33:00Z"/>
          <w:rFonts w:ascii="ClearSans-Bold" w:eastAsia="ClearSans-Bold" w:hAnsi="ClearSans-Bold" w:cs="ClearSans-Bold"/>
          <w:b/>
          <w:color w:val="000000"/>
        </w:rPr>
        <w:pPrChange w:id="12685" w:author="Cristiano de Menezes Feu" w:date="2022-11-21T08:33:00Z">
          <w:pPr>
            <w:widowControl w:val="0"/>
            <w:pBdr>
              <w:top w:val="nil"/>
              <w:left w:val="nil"/>
              <w:bottom w:val="nil"/>
              <w:right w:val="nil"/>
              <w:between w:val="nil"/>
            </w:pBdr>
          </w:pPr>
        </w:pPrChange>
      </w:pPr>
      <w:del w:id="12686" w:author="Cristiano de Menezes Feu" w:date="2022-11-21T08:33:00Z">
        <w:r w:rsidDel="00E631A1">
          <w:rPr>
            <w:color w:val="000000"/>
          </w:rPr>
          <w:delText xml:space="preserve">§ 5º A gestão patrimonial e orçamentária obedecerá às normas gerais de Direito Financeiro e sobre licitações e contratos administrativos, em vigor para os três Poderes, e à legislação interna aplicável. </w:delText>
        </w:r>
      </w:del>
    </w:p>
    <w:p w14:paraId="0000117A" w14:textId="08B34024" w:rsidR="003D183A" w:rsidDel="00E631A1" w:rsidRDefault="008B7924" w:rsidP="00E631A1">
      <w:pPr>
        <w:widowControl w:val="0"/>
        <w:pBdr>
          <w:top w:val="nil"/>
          <w:left w:val="nil"/>
          <w:bottom w:val="nil"/>
          <w:right w:val="nil"/>
          <w:between w:val="nil"/>
        </w:pBdr>
        <w:ind w:firstLine="0"/>
        <w:jc w:val="center"/>
        <w:rPr>
          <w:del w:id="12687" w:author="Cristiano de Menezes Feu" w:date="2022-11-21T08:33:00Z"/>
          <w:color w:val="000000"/>
        </w:rPr>
        <w:pPrChange w:id="12688" w:author="Cristiano de Menezes Feu" w:date="2022-11-21T08:33:00Z">
          <w:pPr>
            <w:widowControl w:val="0"/>
            <w:pBdr>
              <w:top w:val="nil"/>
              <w:left w:val="nil"/>
              <w:bottom w:val="nil"/>
              <w:right w:val="nil"/>
              <w:between w:val="nil"/>
            </w:pBdr>
          </w:pPr>
        </w:pPrChange>
      </w:pPr>
      <w:del w:id="12689" w:author="Cristiano de Menezes Feu" w:date="2022-11-21T08:33:00Z">
        <w:r w:rsidDel="00E631A1">
          <w:rPr>
            <w:rFonts w:ascii="ClearSans-Bold" w:eastAsia="ClearSans-Bold" w:hAnsi="ClearSans-Bold" w:cs="ClearSans-Bold"/>
            <w:b/>
            <w:color w:val="000000"/>
          </w:rPr>
          <w:delText>Art. 266.</w:delText>
        </w:r>
        <w:r w:rsidDel="00E631A1">
          <w:rPr>
            <w:color w:val="000000"/>
          </w:rPr>
          <w:delText xml:space="preserve"> O patrimônio da Câmara é constituído de bens móveis e imóveis da União, que adquirir ou forem colocados à sua disposição. </w:delText>
        </w:r>
      </w:del>
    </w:p>
    <w:p w14:paraId="0000117B" w14:textId="7ED52368" w:rsidR="003D183A" w:rsidDel="00E631A1" w:rsidRDefault="008B7924" w:rsidP="00E631A1">
      <w:pPr>
        <w:widowControl w:val="0"/>
        <w:pBdr>
          <w:top w:val="nil"/>
          <w:left w:val="nil"/>
          <w:bottom w:val="nil"/>
          <w:right w:val="nil"/>
          <w:between w:val="nil"/>
        </w:pBdr>
        <w:ind w:firstLine="0"/>
        <w:jc w:val="center"/>
        <w:rPr>
          <w:del w:id="12690" w:author="Cristiano de Menezes Feu" w:date="2022-11-21T08:33:00Z"/>
          <w:b/>
          <w:color w:val="005583"/>
          <w:sz w:val="20"/>
          <w:szCs w:val="20"/>
        </w:rPr>
        <w:pPrChange w:id="12691" w:author="Cristiano de Menezes Feu" w:date="2022-11-21T08:33:00Z">
          <w:pPr>
            <w:widowControl w:val="0"/>
            <w:pBdr>
              <w:top w:val="nil"/>
              <w:left w:val="nil"/>
              <w:bottom w:val="nil"/>
              <w:right w:val="nil"/>
              <w:between w:val="nil"/>
            </w:pBdr>
          </w:pPr>
        </w:pPrChange>
      </w:pPr>
      <w:del w:id="12692"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A ocupação de imóveis residenciais da Câmara por Deputados ficará restrita ao período de exercício do mandato e será objeto de contrato-padrão aprovado pela Mesa.</w:delText>
        </w:r>
      </w:del>
    </w:p>
    <w:p w14:paraId="0000117C" w14:textId="22D4B2CA" w:rsidR="003D183A" w:rsidDel="00E631A1" w:rsidRDefault="008B7924" w:rsidP="00E631A1">
      <w:pPr>
        <w:widowControl w:val="0"/>
        <w:pBdr>
          <w:top w:val="nil"/>
          <w:left w:val="nil"/>
          <w:bottom w:val="nil"/>
          <w:right w:val="nil"/>
          <w:between w:val="nil"/>
        </w:pBdr>
        <w:spacing w:before="0" w:after="113"/>
        <w:ind w:left="567" w:firstLine="0"/>
        <w:jc w:val="center"/>
        <w:rPr>
          <w:del w:id="12693" w:author="Cristiano de Menezes Feu" w:date="2022-11-21T08:33:00Z"/>
          <w:color w:val="005583"/>
          <w:sz w:val="20"/>
          <w:szCs w:val="20"/>
        </w:rPr>
        <w:pPrChange w:id="12694" w:author="Cristiano de Menezes Feu" w:date="2022-11-21T08:33:00Z">
          <w:pPr>
            <w:widowControl w:val="0"/>
            <w:pBdr>
              <w:top w:val="nil"/>
              <w:left w:val="nil"/>
              <w:bottom w:val="nil"/>
              <w:right w:val="nil"/>
              <w:between w:val="nil"/>
            </w:pBdr>
            <w:spacing w:before="0" w:after="113"/>
            <w:ind w:left="567" w:firstLine="0"/>
          </w:pPr>
        </w:pPrChange>
      </w:pPr>
      <w:del w:id="12695" w:author="Cristiano de Menezes Feu" w:date="2022-11-21T08:33:00Z">
        <w:r w:rsidDel="00E631A1">
          <w:rPr>
            <w:b/>
            <w:color w:val="005583"/>
            <w:sz w:val="20"/>
            <w:szCs w:val="20"/>
          </w:rPr>
          <w:delText>Ato da Mesa</w:delText>
        </w:r>
        <w:r w:rsidDel="00E631A1">
          <w:rPr>
            <w:color w:val="005583"/>
            <w:sz w:val="20"/>
            <w:szCs w:val="20"/>
          </w:rPr>
          <w:delText xml:space="preserve"> nº 95/2013 – Fixa a competência dos membros da Mesa Diretora.</w:delText>
        </w:r>
      </w:del>
    </w:p>
    <w:p w14:paraId="0000117D" w14:textId="09D85A07" w:rsidR="003D183A" w:rsidDel="00E631A1" w:rsidRDefault="008B7924" w:rsidP="00E631A1">
      <w:pPr>
        <w:widowControl w:val="0"/>
        <w:pBdr>
          <w:top w:val="nil"/>
          <w:left w:val="nil"/>
          <w:bottom w:val="nil"/>
          <w:right w:val="nil"/>
          <w:between w:val="nil"/>
        </w:pBdr>
        <w:spacing w:before="170" w:after="113"/>
        <w:ind w:firstLine="0"/>
        <w:jc w:val="center"/>
        <w:rPr>
          <w:del w:id="12696" w:author="Cristiano de Menezes Feu" w:date="2022-11-21T08:33:00Z"/>
          <w:rFonts w:ascii="ClearSans-Light" w:eastAsia="ClearSans-Light" w:hAnsi="ClearSans-Light" w:cs="ClearSans-Light"/>
          <w:color w:val="000000"/>
          <w:sz w:val="24"/>
          <w:szCs w:val="24"/>
        </w:rPr>
        <w:pPrChange w:id="12697" w:author="Cristiano de Menezes Feu" w:date="2022-11-21T08:33:00Z">
          <w:pPr>
            <w:widowControl w:val="0"/>
            <w:pBdr>
              <w:top w:val="nil"/>
              <w:left w:val="nil"/>
              <w:bottom w:val="nil"/>
              <w:right w:val="nil"/>
              <w:between w:val="nil"/>
            </w:pBdr>
            <w:spacing w:before="170" w:after="113"/>
            <w:ind w:firstLine="0"/>
            <w:jc w:val="center"/>
          </w:pPr>
        </w:pPrChange>
      </w:pPr>
      <w:del w:id="12698" w:author="Cristiano de Menezes Feu" w:date="2022-11-21T08:33:00Z">
        <w:r w:rsidDel="00E631A1">
          <w:rPr>
            <w:rFonts w:ascii="ClearSans-Light" w:eastAsia="ClearSans-Light" w:hAnsi="ClearSans-Light" w:cs="ClearSans-Light"/>
            <w:color w:val="000000"/>
            <w:sz w:val="24"/>
            <w:szCs w:val="24"/>
          </w:rPr>
          <w:delText>CAPÍTULO III</w:delText>
        </w:r>
        <w:r w:rsidDel="00E631A1">
          <w:rPr>
            <w:rFonts w:ascii="ClearSans-Light" w:eastAsia="ClearSans-Light" w:hAnsi="ClearSans-Light" w:cs="ClearSans-Light"/>
            <w:color w:val="000000"/>
            <w:sz w:val="24"/>
            <w:szCs w:val="24"/>
          </w:rPr>
          <w:br/>
          <w:delText>DA POLÍCIA DA CÂMARA</w:delText>
        </w:r>
      </w:del>
    </w:p>
    <w:p w14:paraId="0000117E" w14:textId="1A29099E" w:rsidR="003D183A" w:rsidDel="00E631A1" w:rsidRDefault="008B7924" w:rsidP="00E631A1">
      <w:pPr>
        <w:widowControl w:val="0"/>
        <w:pBdr>
          <w:top w:val="nil"/>
          <w:left w:val="nil"/>
          <w:bottom w:val="nil"/>
          <w:right w:val="nil"/>
          <w:between w:val="nil"/>
        </w:pBdr>
        <w:spacing w:before="283"/>
        <w:ind w:firstLine="0"/>
        <w:jc w:val="center"/>
        <w:rPr>
          <w:del w:id="12699" w:author="Cristiano de Menezes Feu" w:date="2022-11-21T08:33:00Z"/>
          <w:rFonts w:ascii="ClearSans-Bold" w:eastAsia="ClearSans-Bold" w:hAnsi="ClearSans-Bold" w:cs="ClearSans-Bold"/>
          <w:b/>
          <w:color w:val="000000"/>
        </w:rPr>
        <w:pPrChange w:id="12700" w:author="Cristiano de Menezes Feu" w:date="2022-11-21T08:33:00Z">
          <w:pPr>
            <w:widowControl w:val="0"/>
            <w:pBdr>
              <w:top w:val="nil"/>
              <w:left w:val="nil"/>
              <w:bottom w:val="nil"/>
              <w:right w:val="nil"/>
              <w:between w:val="nil"/>
            </w:pBdr>
            <w:spacing w:before="283"/>
          </w:pPr>
        </w:pPrChange>
      </w:pPr>
      <w:del w:id="12701" w:author="Cristiano de Menezes Feu" w:date="2022-11-21T08:33:00Z">
        <w:r w:rsidDel="00E631A1">
          <w:rPr>
            <w:rFonts w:ascii="ClearSans-Bold" w:eastAsia="ClearSans-Bold" w:hAnsi="ClearSans-Bold" w:cs="ClearSans-Bold"/>
            <w:b/>
            <w:color w:val="000000"/>
          </w:rPr>
          <w:delText>Art. 267.</w:delText>
        </w:r>
        <w:r w:rsidDel="00E631A1">
          <w:rPr>
            <w:color w:val="000000"/>
          </w:rPr>
          <w:delText xml:space="preserve"> A Mesa fará manter a ordem e a disciplina nos edifícios da Câmara e suas adjacências.</w:delText>
        </w:r>
      </w:del>
    </w:p>
    <w:p w14:paraId="0000117F" w14:textId="69E43B28" w:rsidR="003D183A" w:rsidDel="00E631A1" w:rsidRDefault="008B7924" w:rsidP="00E631A1">
      <w:pPr>
        <w:widowControl w:val="0"/>
        <w:pBdr>
          <w:top w:val="nil"/>
          <w:left w:val="nil"/>
          <w:bottom w:val="nil"/>
          <w:right w:val="nil"/>
          <w:between w:val="nil"/>
        </w:pBdr>
        <w:spacing w:before="0" w:after="113"/>
        <w:ind w:left="567" w:firstLine="0"/>
        <w:jc w:val="center"/>
        <w:rPr>
          <w:del w:id="12702" w:author="Cristiano de Menezes Feu" w:date="2022-11-21T08:33:00Z"/>
          <w:color w:val="005583"/>
          <w:sz w:val="20"/>
          <w:szCs w:val="20"/>
        </w:rPr>
        <w:pPrChange w:id="12703" w:author="Cristiano de Menezes Feu" w:date="2022-11-21T08:33:00Z">
          <w:pPr>
            <w:widowControl w:val="0"/>
            <w:pBdr>
              <w:top w:val="nil"/>
              <w:left w:val="nil"/>
              <w:bottom w:val="nil"/>
              <w:right w:val="nil"/>
              <w:between w:val="nil"/>
            </w:pBdr>
            <w:spacing w:before="0" w:after="113"/>
            <w:ind w:left="567" w:firstLine="0"/>
          </w:pPr>
        </w:pPrChange>
      </w:pPr>
      <w:del w:id="12704" w:author="Cristiano de Menezes Feu" w:date="2022-11-21T08:33:00Z">
        <w:r w:rsidDel="00E631A1">
          <w:rPr>
            <w:color w:val="005583"/>
            <w:sz w:val="20"/>
            <w:szCs w:val="20"/>
          </w:rPr>
          <w:delText xml:space="preserve">Art. 17, VI, h. </w:delText>
        </w:r>
      </w:del>
    </w:p>
    <w:p w14:paraId="00001180" w14:textId="236C7C1B" w:rsidR="003D183A" w:rsidDel="00E631A1" w:rsidRDefault="008B7924" w:rsidP="00E631A1">
      <w:pPr>
        <w:widowControl w:val="0"/>
        <w:pBdr>
          <w:top w:val="nil"/>
          <w:left w:val="nil"/>
          <w:bottom w:val="nil"/>
          <w:right w:val="nil"/>
          <w:between w:val="nil"/>
        </w:pBdr>
        <w:ind w:firstLine="0"/>
        <w:jc w:val="center"/>
        <w:rPr>
          <w:del w:id="12705" w:author="Cristiano de Menezes Feu" w:date="2022-11-21T08:33:00Z"/>
          <w:color w:val="005583"/>
          <w:vertAlign w:val="superscript"/>
        </w:rPr>
        <w:pPrChange w:id="12706" w:author="Cristiano de Menezes Feu" w:date="2022-11-21T08:33:00Z">
          <w:pPr>
            <w:widowControl w:val="0"/>
            <w:pBdr>
              <w:top w:val="nil"/>
              <w:left w:val="nil"/>
              <w:bottom w:val="nil"/>
              <w:right w:val="nil"/>
              <w:between w:val="nil"/>
            </w:pBdr>
          </w:pPr>
        </w:pPrChange>
      </w:pPr>
      <w:del w:id="12707"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502"/>
        </w:r>
      </w:del>
    </w:p>
    <w:p w14:paraId="00001181" w14:textId="6EA96E2C" w:rsidR="003D183A" w:rsidDel="00E631A1" w:rsidRDefault="008B7924" w:rsidP="00E631A1">
      <w:pPr>
        <w:widowControl w:val="0"/>
        <w:pBdr>
          <w:top w:val="nil"/>
          <w:left w:val="nil"/>
          <w:bottom w:val="nil"/>
          <w:right w:val="nil"/>
          <w:between w:val="nil"/>
        </w:pBdr>
        <w:ind w:firstLine="0"/>
        <w:jc w:val="center"/>
        <w:rPr>
          <w:del w:id="12711" w:author="Cristiano de Menezes Feu" w:date="2022-11-21T08:33:00Z"/>
          <w:b/>
          <w:color w:val="005583"/>
          <w:sz w:val="20"/>
          <w:szCs w:val="20"/>
        </w:rPr>
        <w:pPrChange w:id="12712" w:author="Cristiano de Menezes Feu" w:date="2022-11-21T08:33:00Z">
          <w:pPr>
            <w:widowControl w:val="0"/>
            <w:pBdr>
              <w:top w:val="nil"/>
              <w:left w:val="nil"/>
              <w:bottom w:val="nil"/>
              <w:right w:val="nil"/>
              <w:between w:val="nil"/>
            </w:pBdr>
          </w:pPr>
        </w:pPrChange>
      </w:pPr>
      <w:del w:id="12713" w:author="Cristiano de Menezes Feu" w:date="2022-11-21T08:33:00Z">
        <w:r w:rsidDel="00E631A1">
          <w:rPr>
            <w:rFonts w:ascii="ClearSans-Bold" w:eastAsia="ClearSans-Bold" w:hAnsi="ClearSans-Bold" w:cs="ClearSans-Bold"/>
            <w:b/>
            <w:color w:val="000000"/>
          </w:rPr>
          <w:delText>Art. 268.</w:delText>
        </w:r>
        <w:r w:rsidDel="00E631A1">
          <w:rPr>
            <w:color w:val="000000"/>
          </w:rPr>
          <w:delText xml:space="preserve"> Se algum Deputado, no âmbito da Casa, cometer qualquer excesso que deva ter repressão disciplinar, o Presidente da Câmara conhecerá do fato e requisitará à Corregedoria Parlamentar a abertura de sindicância ou inquérito destinado a apurar responsabilidades e propor sanções cabíveis.</w:delText>
        </w:r>
        <w:r w:rsidDel="00E631A1">
          <w:rPr>
            <w:color w:val="005583"/>
            <w:vertAlign w:val="superscript"/>
          </w:rPr>
          <w:footnoteReference w:id="503"/>
        </w:r>
        <w:r w:rsidDel="00E631A1">
          <w:rPr>
            <w:color w:val="000000"/>
          </w:rPr>
          <w:delText xml:space="preserve"> </w:delText>
        </w:r>
      </w:del>
    </w:p>
    <w:p w14:paraId="00001182" w14:textId="1B18385B" w:rsidR="003D183A" w:rsidDel="00E631A1" w:rsidRDefault="008B7924" w:rsidP="00E631A1">
      <w:pPr>
        <w:widowControl w:val="0"/>
        <w:pBdr>
          <w:top w:val="nil"/>
          <w:left w:val="nil"/>
          <w:bottom w:val="nil"/>
          <w:right w:val="nil"/>
          <w:between w:val="nil"/>
        </w:pBdr>
        <w:spacing w:before="0" w:after="113"/>
        <w:ind w:left="567" w:firstLine="0"/>
        <w:jc w:val="center"/>
        <w:rPr>
          <w:del w:id="12717" w:author="Cristiano de Menezes Feu" w:date="2022-11-21T08:33:00Z"/>
          <w:color w:val="005583"/>
          <w:sz w:val="20"/>
          <w:szCs w:val="20"/>
        </w:rPr>
        <w:pPrChange w:id="12718" w:author="Cristiano de Menezes Feu" w:date="2022-11-21T08:33:00Z">
          <w:pPr>
            <w:widowControl w:val="0"/>
            <w:pBdr>
              <w:top w:val="nil"/>
              <w:left w:val="nil"/>
              <w:bottom w:val="nil"/>
              <w:right w:val="nil"/>
              <w:between w:val="nil"/>
            </w:pBdr>
            <w:spacing w:before="0" w:after="113"/>
            <w:ind w:left="567" w:firstLine="0"/>
          </w:pPr>
        </w:pPrChange>
      </w:pPr>
      <w:del w:id="12719" w:author="Cristiano de Menezes Feu" w:date="2022-11-21T08:33:00Z">
        <w:r w:rsidDel="00E631A1">
          <w:rPr>
            <w:b/>
            <w:color w:val="005583"/>
            <w:sz w:val="20"/>
            <w:szCs w:val="20"/>
          </w:rPr>
          <w:delText>Decisão da Presidência</w:delText>
        </w:r>
        <w:r w:rsidDel="00E631A1">
          <w:rPr>
            <w:color w:val="005583"/>
            <w:sz w:val="20"/>
            <w:szCs w:val="20"/>
          </w:rPr>
          <w:delText xml:space="preserve"> na Consulta 17/2016 – “Em processo político-disciplinar, o que é submetido à deliberação do Plenário da Câmara é o parecer e não o projeto de resolução. Sendo assim, não há que se cogitar da possibilidade de admissão de emendas”.</w:delText>
        </w:r>
      </w:del>
    </w:p>
    <w:p w14:paraId="00001183" w14:textId="7E478B13" w:rsidR="003D183A" w:rsidDel="00E631A1" w:rsidRDefault="008B7924" w:rsidP="00E631A1">
      <w:pPr>
        <w:widowControl w:val="0"/>
        <w:pBdr>
          <w:top w:val="nil"/>
          <w:left w:val="nil"/>
          <w:bottom w:val="nil"/>
          <w:right w:val="nil"/>
          <w:between w:val="nil"/>
        </w:pBdr>
        <w:ind w:firstLine="0"/>
        <w:jc w:val="center"/>
        <w:rPr>
          <w:del w:id="12720" w:author="Cristiano de Menezes Feu" w:date="2022-11-21T08:33:00Z"/>
          <w:rFonts w:ascii="ClearSans-Bold" w:eastAsia="ClearSans-Bold" w:hAnsi="ClearSans-Bold" w:cs="ClearSans-Bold"/>
          <w:b/>
          <w:color w:val="000000"/>
        </w:rPr>
        <w:pPrChange w:id="12721" w:author="Cristiano de Menezes Feu" w:date="2022-11-21T08:33:00Z">
          <w:pPr>
            <w:widowControl w:val="0"/>
            <w:pBdr>
              <w:top w:val="nil"/>
              <w:left w:val="nil"/>
              <w:bottom w:val="nil"/>
              <w:right w:val="nil"/>
              <w:between w:val="nil"/>
            </w:pBdr>
          </w:pPr>
        </w:pPrChange>
      </w:pPr>
      <w:del w:id="12722" w:author="Cristiano de Menezes Feu" w:date="2022-11-21T08:33:00Z">
        <w:r w:rsidDel="00E631A1">
          <w:rPr>
            <w:rFonts w:ascii="ClearSans-Bold" w:eastAsia="ClearSans-Bold" w:hAnsi="ClearSans-Bold" w:cs="ClearSans-Bold"/>
            <w:b/>
            <w:color w:val="000000"/>
          </w:rPr>
          <w:delText>Art. 269.</w:delText>
        </w:r>
        <w:r w:rsidDel="00E631A1">
          <w:rPr>
            <w:color w:val="000000"/>
          </w:rPr>
          <w:delText xml:space="preserve"> Quando, nos edifícios da Câmara, for cometido algum delito, instaurar-se-á inquérito a ser presidido pelo diretor de serviços de segurança ou, se o indiciado ou o preso for membro da Casa, pelo Corregedor ou Corregedor substituto. </w:delText>
        </w:r>
      </w:del>
    </w:p>
    <w:p w14:paraId="00001184" w14:textId="766F3A01" w:rsidR="003D183A" w:rsidDel="00E631A1" w:rsidRDefault="008B7924" w:rsidP="00E631A1">
      <w:pPr>
        <w:widowControl w:val="0"/>
        <w:pBdr>
          <w:top w:val="nil"/>
          <w:left w:val="nil"/>
          <w:bottom w:val="nil"/>
          <w:right w:val="nil"/>
          <w:between w:val="nil"/>
        </w:pBdr>
        <w:spacing w:before="0" w:after="113"/>
        <w:ind w:left="567" w:firstLine="0"/>
        <w:jc w:val="center"/>
        <w:rPr>
          <w:del w:id="12723" w:author="Cristiano de Menezes Feu" w:date="2022-11-21T08:33:00Z"/>
          <w:color w:val="005583"/>
          <w:sz w:val="20"/>
          <w:szCs w:val="20"/>
        </w:rPr>
        <w:pPrChange w:id="12724" w:author="Cristiano de Menezes Feu" w:date="2022-11-21T08:33:00Z">
          <w:pPr>
            <w:widowControl w:val="0"/>
            <w:pBdr>
              <w:top w:val="nil"/>
              <w:left w:val="nil"/>
              <w:bottom w:val="nil"/>
              <w:right w:val="nil"/>
              <w:between w:val="nil"/>
            </w:pBdr>
            <w:spacing w:before="0" w:after="113"/>
            <w:ind w:left="567" w:firstLine="0"/>
          </w:pPr>
        </w:pPrChange>
      </w:pPr>
      <w:del w:id="12725" w:author="Cristiano de Menezes Feu" w:date="2022-11-21T08:33:00Z">
        <w:r w:rsidDel="00E631A1">
          <w:rPr>
            <w:color w:val="005583"/>
            <w:sz w:val="20"/>
            <w:szCs w:val="20"/>
          </w:rPr>
          <w:delText>Art. 21-F.</w:delText>
        </w:r>
      </w:del>
    </w:p>
    <w:p w14:paraId="00001185" w14:textId="55D66791" w:rsidR="003D183A" w:rsidDel="00E631A1" w:rsidRDefault="008B7924" w:rsidP="00E631A1">
      <w:pPr>
        <w:widowControl w:val="0"/>
        <w:pBdr>
          <w:top w:val="nil"/>
          <w:left w:val="nil"/>
          <w:bottom w:val="nil"/>
          <w:right w:val="nil"/>
          <w:between w:val="nil"/>
        </w:pBdr>
        <w:ind w:firstLine="0"/>
        <w:jc w:val="center"/>
        <w:rPr>
          <w:del w:id="12726" w:author="Cristiano de Menezes Feu" w:date="2022-11-21T08:33:00Z"/>
          <w:color w:val="000000"/>
        </w:rPr>
        <w:pPrChange w:id="12727" w:author="Cristiano de Menezes Feu" w:date="2022-11-21T08:33:00Z">
          <w:pPr>
            <w:widowControl w:val="0"/>
            <w:pBdr>
              <w:top w:val="nil"/>
              <w:left w:val="nil"/>
              <w:bottom w:val="nil"/>
              <w:right w:val="nil"/>
              <w:between w:val="nil"/>
            </w:pBdr>
          </w:pPr>
        </w:pPrChange>
      </w:pPr>
      <w:del w:id="12728" w:author="Cristiano de Menezes Feu" w:date="2022-11-21T08:33:00Z">
        <w:r w:rsidDel="00E631A1">
          <w:rPr>
            <w:color w:val="000000"/>
          </w:rPr>
          <w:delText xml:space="preserve">§ 1º Serão observados, no inquérito, o Código de Processo Penal e os regulamentos policiais do Distrito Federal, no que lhe forem aplicáveis. </w:delText>
        </w:r>
      </w:del>
    </w:p>
    <w:p w14:paraId="00001186" w14:textId="3C1FC70D" w:rsidR="003D183A" w:rsidDel="00E631A1" w:rsidRDefault="008B7924" w:rsidP="00E631A1">
      <w:pPr>
        <w:widowControl w:val="0"/>
        <w:pBdr>
          <w:top w:val="nil"/>
          <w:left w:val="nil"/>
          <w:bottom w:val="nil"/>
          <w:right w:val="nil"/>
          <w:between w:val="nil"/>
        </w:pBdr>
        <w:ind w:firstLine="0"/>
        <w:jc w:val="center"/>
        <w:rPr>
          <w:del w:id="12729" w:author="Cristiano de Menezes Feu" w:date="2022-11-21T08:33:00Z"/>
          <w:color w:val="000000"/>
        </w:rPr>
        <w:pPrChange w:id="12730" w:author="Cristiano de Menezes Feu" w:date="2022-11-21T08:33:00Z">
          <w:pPr>
            <w:widowControl w:val="0"/>
            <w:pBdr>
              <w:top w:val="nil"/>
              <w:left w:val="nil"/>
              <w:bottom w:val="nil"/>
              <w:right w:val="nil"/>
              <w:between w:val="nil"/>
            </w:pBdr>
          </w:pPr>
        </w:pPrChange>
      </w:pPr>
      <w:del w:id="12731" w:author="Cristiano de Menezes Feu" w:date="2022-11-21T08:33:00Z">
        <w:r w:rsidDel="00E631A1">
          <w:rPr>
            <w:color w:val="000000"/>
          </w:rPr>
          <w:delText xml:space="preserve">§ 2º A Câmara poderá solicitar a cooperação técnica de órgãos policiais especializados ou requisitar servidores de seus quadros para auxiliar na realização do inquérito. </w:delText>
        </w:r>
      </w:del>
    </w:p>
    <w:p w14:paraId="00001187" w14:textId="4491ED87" w:rsidR="003D183A" w:rsidDel="00E631A1" w:rsidRDefault="008B7924" w:rsidP="00E631A1">
      <w:pPr>
        <w:widowControl w:val="0"/>
        <w:pBdr>
          <w:top w:val="nil"/>
          <w:left w:val="nil"/>
          <w:bottom w:val="nil"/>
          <w:right w:val="nil"/>
          <w:between w:val="nil"/>
        </w:pBdr>
        <w:ind w:firstLine="0"/>
        <w:jc w:val="center"/>
        <w:rPr>
          <w:del w:id="12732" w:author="Cristiano de Menezes Feu" w:date="2022-11-21T08:33:00Z"/>
          <w:color w:val="000000"/>
        </w:rPr>
        <w:pPrChange w:id="12733" w:author="Cristiano de Menezes Feu" w:date="2022-11-21T08:33:00Z">
          <w:pPr>
            <w:widowControl w:val="0"/>
            <w:pBdr>
              <w:top w:val="nil"/>
              <w:left w:val="nil"/>
              <w:bottom w:val="nil"/>
              <w:right w:val="nil"/>
              <w:between w:val="nil"/>
            </w:pBdr>
          </w:pPr>
        </w:pPrChange>
      </w:pPr>
      <w:del w:id="12734" w:author="Cristiano de Menezes Feu" w:date="2022-11-21T08:33:00Z">
        <w:r w:rsidDel="00E631A1">
          <w:rPr>
            <w:color w:val="000000"/>
          </w:rPr>
          <w:delText xml:space="preserve">§ 3º Servirá de escrivão funcionário estável da Câmara, designado pela autoridade que presidir o inquérito. </w:delText>
        </w:r>
      </w:del>
    </w:p>
    <w:p w14:paraId="00001188" w14:textId="470FCDBF" w:rsidR="003D183A" w:rsidDel="00E631A1" w:rsidRDefault="008B7924" w:rsidP="00E631A1">
      <w:pPr>
        <w:widowControl w:val="0"/>
        <w:pBdr>
          <w:top w:val="nil"/>
          <w:left w:val="nil"/>
          <w:bottom w:val="nil"/>
          <w:right w:val="nil"/>
          <w:between w:val="nil"/>
        </w:pBdr>
        <w:ind w:firstLine="0"/>
        <w:jc w:val="center"/>
        <w:rPr>
          <w:del w:id="12735" w:author="Cristiano de Menezes Feu" w:date="2022-11-21T08:33:00Z"/>
          <w:color w:val="000000"/>
        </w:rPr>
        <w:pPrChange w:id="12736" w:author="Cristiano de Menezes Feu" w:date="2022-11-21T08:33:00Z">
          <w:pPr>
            <w:widowControl w:val="0"/>
            <w:pBdr>
              <w:top w:val="nil"/>
              <w:left w:val="nil"/>
              <w:bottom w:val="nil"/>
              <w:right w:val="nil"/>
              <w:between w:val="nil"/>
            </w:pBdr>
          </w:pPr>
        </w:pPrChange>
      </w:pPr>
      <w:del w:id="12737" w:author="Cristiano de Menezes Feu" w:date="2022-11-21T08:33:00Z">
        <w:r w:rsidDel="00E631A1">
          <w:rPr>
            <w:color w:val="000000"/>
          </w:rPr>
          <w:delText xml:space="preserve">§ 4º O inquérito será enviado, após a sua conclusão, à autoridade judiciária competente. </w:delText>
        </w:r>
      </w:del>
    </w:p>
    <w:p w14:paraId="00001189" w14:textId="593B06AD" w:rsidR="003D183A" w:rsidDel="00E631A1" w:rsidRDefault="008B7924" w:rsidP="00E631A1">
      <w:pPr>
        <w:widowControl w:val="0"/>
        <w:pBdr>
          <w:top w:val="nil"/>
          <w:left w:val="nil"/>
          <w:bottom w:val="nil"/>
          <w:right w:val="nil"/>
          <w:between w:val="nil"/>
        </w:pBdr>
        <w:ind w:firstLine="0"/>
        <w:jc w:val="center"/>
        <w:rPr>
          <w:del w:id="12738" w:author="Cristiano de Menezes Feu" w:date="2022-11-21T08:33:00Z"/>
          <w:color w:val="000000"/>
        </w:rPr>
        <w:pPrChange w:id="12739" w:author="Cristiano de Menezes Feu" w:date="2022-11-21T08:33:00Z">
          <w:pPr>
            <w:widowControl w:val="0"/>
            <w:pBdr>
              <w:top w:val="nil"/>
              <w:left w:val="nil"/>
              <w:bottom w:val="nil"/>
              <w:right w:val="nil"/>
              <w:between w:val="nil"/>
            </w:pBdr>
          </w:pPr>
        </w:pPrChange>
      </w:pPr>
      <w:del w:id="12740" w:author="Cristiano de Menezes Feu" w:date="2022-11-21T08:33:00Z">
        <w:r w:rsidDel="00E631A1">
          <w:rPr>
            <w:color w:val="000000"/>
          </w:rPr>
          <w:delText xml:space="preserve">§ 5º Em caso de flagrante de crime inafiançável, realizar-se-á a prisão do agente da infração, que será entregue com o auto respectivo à autoridade judicial competente, ou, no caso de parlamentar, ao Presidente da Câmara, atendendo-se, nesta hipótese, ao prescrito nos arts. 250 e 251. </w:delText>
        </w:r>
      </w:del>
    </w:p>
    <w:p w14:paraId="0000118A" w14:textId="18712B98" w:rsidR="003D183A" w:rsidDel="00E631A1" w:rsidRDefault="008B7924" w:rsidP="00E631A1">
      <w:pPr>
        <w:widowControl w:val="0"/>
        <w:pBdr>
          <w:top w:val="nil"/>
          <w:left w:val="nil"/>
          <w:bottom w:val="nil"/>
          <w:right w:val="nil"/>
          <w:between w:val="nil"/>
        </w:pBdr>
        <w:ind w:firstLine="0"/>
        <w:jc w:val="center"/>
        <w:rPr>
          <w:del w:id="12741" w:author="Cristiano de Menezes Feu" w:date="2022-11-21T08:33:00Z"/>
          <w:color w:val="000000"/>
        </w:rPr>
        <w:pPrChange w:id="12742" w:author="Cristiano de Menezes Feu" w:date="2022-11-21T08:33:00Z">
          <w:pPr>
            <w:widowControl w:val="0"/>
            <w:pBdr>
              <w:top w:val="nil"/>
              <w:left w:val="nil"/>
              <w:bottom w:val="nil"/>
              <w:right w:val="nil"/>
              <w:between w:val="nil"/>
            </w:pBdr>
          </w:pPr>
        </w:pPrChange>
      </w:pPr>
      <w:del w:id="12743" w:author="Cristiano de Menezes Feu" w:date="2022-11-21T08:33:00Z">
        <w:r w:rsidDel="00E631A1">
          <w:rPr>
            <w:rFonts w:ascii="ClearSans-Bold" w:eastAsia="ClearSans-Bold" w:hAnsi="ClearSans-Bold" w:cs="ClearSans-Bold"/>
            <w:b/>
            <w:color w:val="000000"/>
          </w:rPr>
          <w:delText>Art. 270.</w:delText>
        </w:r>
        <w:r w:rsidDel="00E631A1">
          <w:rPr>
            <w:color w:val="000000"/>
          </w:rPr>
          <w:delText xml:space="preserve"> O policiamento dos edifícios da Câmara e de suas dependências externas, inclusive de blocos residenciais funcionais para Deputados, compete, privativamente, à Mesa, sob a suprema direção do Presidente, sem intervenção de qualquer outro Poder. </w:delText>
        </w:r>
      </w:del>
    </w:p>
    <w:p w14:paraId="0000118B" w14:textId="38DCA877" w:rsidR="003D183A" w:rsidDel="00E631A1" w:rsidRDefault="008B7924" w:rsidP="00E631A1">
      <w:pPr>
        <w:widowControl w:val="0"/>
        <w:pBdr>
          <w:top w:val="nil"/>
          <w:left w:val="nil"/>
          <w:bottom w:val="nil"/>
          <w:right w:val="nil"/>
          <w:between w:val="nil"/>
        </w:pBdr>
        <w:ind w:firstLine="0"/>
        <w:jc w:val="center"/>
        <w:rPr>
          <w:del w:id="12744" w:author="Cristiano de Menezes Feu" w:date="2022-11-21T08:33:00Z"/>
          <w:rFonts w:ascii="ClearSans-Bold" w:eastAsia="ClearSans-Bold" w:hAnsi="ClearSans-Bold" w:cs="ClearSans-Bold"/>
          <w:b/>
          <w:color w:val="000000"/>
        </w:rPr>
        <w:pPrChange w:id="12745" w:author="Cristiano de Menezes Feu" w:date="2022-11-21T08:33:00Z">
          <w:pPr>
            <w:widowControl w:val="0"/>
            <w:pBdr>
              <w:top w:val="nil"/>
              <w:left w:val="nil"/>
              <w:bottom w:val="nil"/>
              <w:right w:val="nil"/>
              <w:between w:val="nil"/>
            </w:pBdr>
          </w:pPr>
        </w:pPrChange>
      </w:pPr>
      <w:del w:id="12746"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Este serviço será feito, ordinariamente, com a segurança própria da Câmara ou por esta contratada e, se necessário, ou na sua falta, por efetivos da polícia civil e militar do Distrito Federal, requisitados ao Governo local, postos à inteira e exclusiva disposição da Mesa e dirigidos por pessoas que ela designar. </w:delText>
        </w:r>
      </w:del>
    </w:p>
    <w:p w14:paraId="0000118C" w14:textId="3CBCC83E" w:rsidR="003D183A" w:rsidDel="00E631A1" w:rsidRDefault="008B7924" w:rsidP="00E631A1">
      <w:pPr>
        <w:widowControl w:val="0"/>
        <w:pBdr>
          <w:top w:val="nil"/>
          <w:left w:val="nil"/>
          <w:bottom w:val="nil"/>
          <w:right w:val="nil"/>
          <w:between w:val="nil"/>
        </w:pBdr>
        <w:ind w:firstLine="0"/>
        <w:jc w:val="center"/>
        <w:rPr>
          <w:del w:id="12747" w:author="Cristiano de Menezes Feu" w:date="2022-11-21T08:33:00Z"/>
          <w:color w:val="000000"/>
        </w:rPr>
        <w:pPrChange w:id="12748" w:author="Cristiano de Menezes Feu" w:date="2022-11-21T08:33:00Z">
          <w:pPr>
            <w:widowControl w:val="0"/>
            <w:pBdr>
              <w:top w:val="nil"/>
              <w:left w:val="nil"/>
              <w:bottom w:val="nil"/>
              <w:right w:val="nil"/>
              <w:between w:val="nil"/>
            </w:pBdr>
          </w:pPr>
        </w:pPrChange>
      </w:pPr>
      <w:del w:id="12749" w:author="Cristiano de Menezes Feu" w:date="2022-11-21T08:33:00Z">
        <w:r w:rsidDel="00E631A1">
          <w:rPr>
            <w:rFonts w:ascii="ClearSans-Bold" w:eastAsia="ClearSans-Bold" w:hAnsi="ClearSans-Bold" w:cs="ClearSans-Bold"/>
            <w:b/>
            <w:color w:val="000000"/>
          </w:rPr>
          <w:delText>Art. 271.</w:delText>
        </w:r>
        <w:r w:rsidDel="00E631A1">
          <w:rPr>
            <w:color w:val="000000"/>
          </w:rPr>
          <w:delText xml:space="preserve"> Excetuado aos membros da segurança, é proibido o porte de arma de qualquer espécie nos edifícios da Câmara e suas áreas adjacentes, constituindo infração disciplinar, além de contravenção, o desrespeito a esta proibição. </w:delText>
        </w:r>
      </w:del>
    </w:p>
    <w:p w14:paraId="0000118D" w14:textId="754877B4" w:rsidR="003D183A" w:rsidDel="00E631A1" w:rsidRDefault="008B7924" w:rsidP="00E631A1">
      <w:pPr>
        <w:widowControl w:val="0"/>
        <w:pBdr>
          <w:top w:val="nil"/>
          <w:left w:val="nil"/>
          <w:bottom w:val="nil"/>
          <w:right w:val="nil"/>
          <w:between w:val="nil"/>
        </w:pBdr>
        <w:ind w:firstLine="0"/>
        <w:jc w:val="center"/>
        <w:rPr>
          <w:del w:id="12750" w:author="Cristiano de Menezes Feu" w:date="2022-11-21T08:33:00Z"/>
          <w:color w:val="000000"/>
        </w:rPr>
        <w:pPrChange w:id="12751" w:author="Cristiano de Menezes Feu" w:date="2022-11-21T08:33:00Z">
          <w:pPr>
            <w:widowControl w:val="0"/>
            <w:pBdr>
              <w:top w:val="nil"/>
              <w:left w:val="nil"/>
              <w:bottom w:val="nil"/>
              <w:right w:val="nil"/>
              <w:between w:val="nil"/>
            </w:pBdr>
          </w:pPr>
        </w:pPrChange>
      </w:pPr>
      <w:del w:id="12752"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Incumbe ao Corregedor, ou Corregedor substituto, supervisionar a proibição do porte de arma, com poderes para mandar revistar e desarmar. </w:delText>
        </w:r>
      </w:del>
    </w:p>
    <w:p w14:paraId="0000118E" w14:textId="1136CCBB" w:rsidR="003D183A" w:rsidDel="00E631A1" w:rsidRDefault="008B7924" w:rsidP="00E631A1">
      <w:pPr>
        <w:widowControl w:val="0"/>
        <w:pBdr>
          <w:top w:val="nil"/>
          <w:left w:val="nil"/>
          <w:bottom w:val="nil"/>
          <w:right w:val="nil"/>
          <w:between w:val="nil"/>
        </w:pBdr>
        <w:ind w:firstLine="0"/>
        <w:jc w:val="center"/>
        <w:rPr>
          <w:del w:id="12753" w:author="Cristiano de Menezes Feu" w:date="2022-11-21T08:33:00Z"/>
          <w:b/>
          <w:color w:val="005583"/>
          <w:sz w:val="20"/>
          <w:szCs w:val="20"/>
        </w:rPr>
        <w:pPrChange w:id="12754" w:author="Cristiano de Menezes Feu" w:date="2022-11-21T08:33:00Z">
          <w:pPr>
            <w:widowControl w:val="0"/>
            <w:pBdr>
              <w:top w:val="nil"/>
              <w:left w:val="nil"/>
              <w:bottom w:val="nil"/>
              <w:right w:val="nil"/>
              <w:between w:val="nil"/>
            </w:pBdr>
          </w:pPr>
        </w:pPrChange>
      </w:pPr>
      <w:del w:id="12755" w:author="Cristiano de Menezes Feu" w:date="2022-11-21T08:33:00Z">
        <w:r w:rsidDel="00E631A1">
          <w:rPr>
            <w:rFonts w:ascii="ClearSans-Bold" w:eastAsia="ClearSans-Bold" w:hAnsi="ClearSans-Bold" w:cs="ClearSans-Bold"/>
            <w:b/>
            <w:color w:val="000000"/>
          </w:rPr>
          <w:delText>Art. 272.</w:delText>
        </w:r>
        <w:r w:rsidDel="00E631A1">
          <w:rPr>
            <w:color w:val="000000"/>
          </w:rPr>
          <w:delText xml:space="preserve"> Será permitido a qualquer pessoa, convenientemente trajada e portando crachá de identificação, ingressar e permanecer no edifício principal da Câmara e seus anexos durante o expediente e assistir das galerias às sessões do Plenário e às reuniões das Comissões. </w:delText>
        </w:r>
      </w:del>
    </w:p>
    <w:p w14:paraId="0000118F" w14:textId="3D9F8A31" w:rsidR="003D183A" w:rsidDel="00E631A1" w:rsidRDefault="008B7924" w:rsidP="00E631A1">
      <w:pPr>
        <w:widowControl w:val="0"/>
        <w:pBdr>
          <w:top w:val="nil"/>
          <w:left w:val="nil"/>
          <w:bottom w:val="nil"/>
          <w:right w:val="nil"/>
          <w:between w:val="nil"/>
        </w:pBdr>
        <w:spacing w:before="0" w:after="113"/>
        <w:ind w:left="567" w:firstLine="0"/>
        <w:jc w:val="center"/>
        <w:rPr>
          <w:del w:id="12756" w:author="Cristiano de Menezes Feu" w:date="2022-11-21T08:33:00Z"/>
          <w:rFonts w:ascii="ClearSans-Bold" w:eastAsia="ClearSans-Bold" w:hAnsi="ClearSans-Bold" w:cs="ClearSans-Bold"/>
          <w:b/>
          <w:color w:val="005583"/>
          <w:sz w:val="20"/>
          <w:szCs w:val="20"/>
        </w:rPr>
        <w:pPrChange w:id="12757" w:author="Cristiano de Menezes Feu" w:date="2022-11-21T08:33:00Z">
          <w:pPr>
            <w:widowControl w:val="0"/>
            <w:pBdr>
              <w:top w:val="nil"/>
              <w:left w:val="nil"/>
              <w:bottom w:val="nil"/>
              <w:right w:val="nil"/>
              <w:between w:val="nil"/>
            </w:pBdr>
            <w:spacing w:before="0" w:after="113"/>
            <w:ind w:left="567" w:firstLine="0"/>
          </w:pPr>
        </w:pPrChange>
      </w:pPr>
      <w:del w:id="12758" w:author="Cristiano de Menezes Feu" w:date="2022-11-21T08:33:00Z">
        <w:r w:rsidDel="00E631A1">
          <w:rPr>
            <w:b/>
            <w:color w:val="005583"/>
            <w:sz w:val="20"/>
            <w:szCs w:val="20"/>
          </w:rPr>
          <w:delText>QO</w:delText>
        </w:r>
        <w:r w:rsidDel="00E631A1">
          <w:rPr>
            <w:color w:val="005583"/>
            <w:sz w:val="20"/>
            <w:szCs w:val="20"/>
          </w:rPr>
          <w:delText xml:space="preserve"> 303/2017 – “Afirma que, conforme o Ato da Mesa nº 63/1980, é obrigatório o uso de traje passeio completo ou uniforme nas dependências do Plenário Ulysses Guimarães”.</w:delText>
        </w:r>
      </w:del>
    </w:p>
    <w:p w14:paraId="00001190" w14:textId="39D4DA1E" w:rsidR="003D183A" w:rsidDel="00E631A1" w:rsidRDefault="008B7924" w:rsidP="00E631A1">
      <w:pPr>
        <w:widowControl w:val="0"/>
        <w:pBdr>
          <w:top w:val="nil"/>
          <w:left w:val="nil"/>
          <w:bottom w:val="nil"/>
          <w:right w:val="nil"/>
          <w:between w:val="nil"/>
        </w:pBdr>
        <w:spacing w:before="0" w:after="113"/>
        <w:ind w:left="567" w:firstLine="0"/>
        <w:jc w:val="center"/>
        <w:rPr>
          <w:del w:id="12759" w:author="Cristiano de Menezes Feu" w:date="2022-11-21T08:33:00Z"/>
          <w:color w:val="005583"/>
          <w:sz w:val="20"/>
          <w:szCs w:val="20"/>
        </w:rPr>
        <w:pPrChange w:id="12760" w:author="Cristiano de Menezes Feu" w:date="2022-11-21T08:33:00Z">
          <w:pPr>
            <w:widowControl w:val="0"/>
            <w:pBdr>
              <w:top w:val="nil"/>
              <w:left w:val="nil"/>
              <w:bottom w:val="nil"/>
              <w:right w:val="nil"/>
              <w:between w:val="nil"/>
            </w:pBdr>
            <w:spacing w:before="0" w:after="113"/>
            <w:ind w:left="567" w:firstLine="0"/>
          </w:pPr>
        </w:pPrChange>
      </w:pPr>
      <w:del w:id="12761"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no plenário das sessões e na sala das reuniões das Comissões, na sala do café, no salão que circunda o plenário e nas tribunas de imprensa e especial, é obrigatório o uso de traje passeio completo, conforme o Ato da Mesa nº 63/1980.</w:delText>
        </w:r>
      </w:del>
    </w:p>
    <w:p w14:paraId="00001191" w14:textId="20E8C365" w:rsidR="003D183A" w:rsidDel="00E631A1" w:rsidRDefault="008B7924" w:rsidP="00E631A1">
      <w:pPr>
        <w:widowControl w:val="0"/>
        <w:pBdr>
          <w:top w:val="nil"/>
          <w:left w:val="nil"/>
          <w:bottom w:val="nil"/>
          <w:right w:val="nil"/>
          <w:between w:val="nil"/>
        </w:pBdr>
        <w:ind w:firstLine="0"/>
        <w:jc w:val="center"/>
        <w:rPr>
          <w:del w:id="12762" w:author="Cristiano de Menezes Feu" w:date="2022-11-21T08:33:00Z"/>
          <w:color w:val="000000"/>
        </w:rPr>
        <w:pPrChange w:id="12763" w:author="Cristiano de Menezes Feu" w:date="2022-11-21T08:33:00Z">
          <w:pPr>
            <w:widowControl w:val="0"/>
            <w:pBdr>
              <w:top w:val="nil"/>
              <w:left w:val="nil"/>
              <w:bottom w:val="nil"/>
              <w:right w:val="nil"/>
              <w:between w:val="nil"/>
            </w:pBdr>
          </w:pPr>
        </w:pPrChange>
      </w:pPr>
      <w:del w:id="12764"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Os espectadores ou visitantes que se comportarem de forma inconveniente, a juízo do Presidente da Câmara ou de Comissão, bem como qualquer pessoa que perturbar a ordem em recinto da Casa, serão compelidos a sair, imediatamente, dos edifícios da Câmara. </w:delText>
        </w:r>
      </w:del>
    </w:p>
    <w:p w14:paraId="00001192" w14:textId="266EEE37" w:rsidR="003D183A" w:rsidDel="00E631A1" w:rsidRDefault="008B7924" w:rsidP="00E631A1">
      <w:pPr>
        <w:widowControl w:val="0"/>
        <w:pBdr>
          <w:top w:val="nil"/>
          <w:left w:val="nil"/>
          <w:bottom w:val="nil"/>
          <w:right w:val="nil"/>
          <w:between w:val="nil"/>
        </w:pBdr>
        <w:ind w:firstLine="0"/>
        <w:jc w:val="center"/>
        <w:rPr>
          <w:del w:id="12765" w:author="Cristiano de Menezes Feu" w:date="2022-11-21T08:33:00Z"/>
          <w:color w:val="000000"/>
        </w:rPr>
        <w:pPrChange w:id="12766" w:author="Cristiano de Menezes Feu" w:date="2022-11-21T08:33:00Z">
          <w:pPr>
            <w:widowControl w:val="0"/>
            <w:pBdr>
              <w:top w:val="nil"/>
              <w:left w:val="nil"/>
              <w:bottom w:val="nil"/>
              <w:right w:val="nil"/>
              <w:between w:val="nil"/>
            </w:pBdr>
          </w:pPr>
        </w:pPrChange>
      </w:pPr>
      <w:del w:id="12767" w:author="Cristiano de Menezes Feu" w:date="2022-11-21T08:33:00Z">
        <w:r w:rsidDel="00E631A1">
          <w:rPr>
            <w:rFonts w:ascii="ClearSans-Bold" w:eastAsia="ClearSans-Bold" w:hAnsi="ClearSans-Bold" w:cs="ClearSans-Bold"/>
            <w:b/>
            <w:color w:val="000000"/>
          </w:rPr>
          <w:delText>Art. 273.</w:delText>
        </w:r>
        <w:r w:rsidDel="00E631A1">
          <w:rPr>
            <w:color w:val="000000"/>
          </w:rPr>
          <w:delText xml:space="preserve"> É proibido o exercício de comércio nas dependências da Câmara, salvo em caso de expressa autorização da Mesa. </w:delText>
        </w:r>
      </w:del>
    </w:p>
    <w:p w14:paraId="00001193" w14:textId="08B58B20" w:rsidR="003D183A" w:rsidDel="00E631A1" w:rsidRDefault="003D183A" w:rsidP="00E631A1">
      <w:pPr>
        <w:widowControl w:val="0"/>
        <w:pBdr>
          <w:top w:val="nil"/>
          <w:left w:val="nil"/>
          <w:bottom w:val="nil"/>
          <w:right w:val="nil"/>
          <w:between w:val="nil"/>
        </w:pBdr>
        <w:spacing w:before="170" w:after="113"/>
        <w:ind w:firstLine="0"/>
        <w:jc w:val="center"/>
        <w:rPr>
          <w:del w:id="12768" w:author="Cristiano de Menezes Feu" w:date="2022-11-21T08:33:00Z"/>
          <w:rFonts w:ascii="ClearSans-Light" w:eastAsia="ClearSans-Light" w:hAnsi="ClearSans-Light" w:cs="ClearSans-Light"/>
          <w:color w:val="000000"/>
          <w:sz w:val="24"/>
          <w:szCs w:val="24"/>
        </w:rPr>
        <w:pPrChange w:id="12769" w:author="Cristiano de Menezes Feu" w:date="2022-11-21T08:33:00Z">
          <w:pPr>
            <w:widowControl w:val="0"/>
            <w:pBdr>
              <w:top w:val="nil"/>
              <w:left w:val="nil"/>
              <w:bottom w:val="nil"/>
              <w:right w:val="nil"/>
              <w:between w:val="nil"/>
            </w:pBdr>
            <w:spacing w:before="170" w:after="113"/>
            <w:ind w:firstLine="0"/>
            <w:jc w:val="center"/>
          </w:pPr>
        </w:pPrChange>
      </w:pPr>
    </w:p>
    <w:p w14:paraId="00001194" w14:textId="1DDC0CB2" w:rsidR="003D183A" w:rsidDel="00E631A1" w:rsidRDefault="008B7924" w:rsidP="00E631A1">
      <w:pPr>
        <w:widowControl w:val="0"/>
        <w:pBdr>
          <w:top w:val="nil"/>
          <w:left w:val="nil"/>
          <w:bottom w:val="nil"/>
          <w:right w:val="nil"/>
          <w:between w:val="nil"/>
        </w:pBdr>
        <w:spacing w:before="170" w:after="113"/>
        <w:ind w:firstLine="0"/>
        <w:jc w:val="center"/>
        <w:rPr>
          <w:del w:id="12770" w:author="Cristiano de Menezes Feu" w:date="2022-11-21T08:33:00Z"/>
          <w:rFonts w:ascii="ClearSans-Light" w:eastAsia="ClearSans-Light" w:hAnsi="ClearSans-Light" w:cs="ClearSans-Light"/>
          <w:color w:val="000000"/>
          <w:sz w:val="24"/>
          <w:szCs w:val="24"/>
        </w:rPr>
        <w:pPrChange w:id="12771" w:author="Cristiano de Menezes Feu" w:date="2022-11-21T08:33:00Z">
          <w:pPr>
            <w:widowControl w:val="0"/>
            <w:pBdr>
              <w:top w:val="nil"/>
              <w:left w:val="nil"/>
              <w:bottom w:val="nil"/>
              <w:right w:val="nil"/>
              <w:between w:val="nil"/>
            </w:pBdr>
            <w:spacing w:before="170" w:after="113"/>
            <w:ind w:firstLine="0"/>
            <w:jc w:val="center"/>
          </w:pPr>
        </w:pPrChange>
      </w:pPr>
      <w:del w:id="12772" w:author="Cristiano de Menezes Feu" w:date="2022-11-21T08:33:00Z">
        <w:r w:rsidDel="00E631A1">
          <w:rPr>
            <w:rFonts w:ascii="ClearSans-Light" w:eastAsia="ClearSans-Light" w:hAnsi="ClearSans-Light" w:cs="ClearSans-Light"/>
            <w:color w:val="000000"/>
            <w:sz w:val="24"/>
            <w:szCs w:val="24"/>
          </w:rPr>
          <w:delText>CAPÍTULO IV</w:delText>
        </w:r>
        <w:r w:rsidDel="00E631A1">
          <w:rPr>
            <w:rFonts w:ascii="ClearSans-Light" w:eastAsia="ClearSans-Light" w:hAnsi="ClearSans-Light" w:cs="ClearSans-Light"/>
            <w:color w:val="000000"/>
            <w:sz w:val="24"/>
            <w:szCs w:val="24"/>
          </w:rPr>
          <w:br/>
          <w:delText>DA DELEGAÇÃO DE COMPETÊNCIA</w:delText>
        </w:r>
      </w:del>
    </w:p>
    <w:p w14:paraId="00001195" w14:textId="49F10FC9" w:rsidR="003D183A" w:rsidDel="00E631A1" w:rsidRDefault="008B7924" w:rsidP="00E631A1">
      <w:pPr>
        <w:widowControl w:val="0"/>
        <w:pBdr>
          <w:top w:val="nil"/>
          <w:left w:val="nil"/>
          <w:bottom w:val="nil"/>
          <w:right w:val="nil"/>
          <w:between w:val="nil"/>
        </w:pBdr>
        <w:spacing w:before="283"/>
        <w:ind w:firstLine="0"/>
        <w:jc w:val="center"/>
        <w:rPr>
          <w:del w:id="12773" w:author="Cristiano de Menezes Feu" w:date="2022-11-21T08:33:00Z"/>
          <w:rFonts w:ascii="ClearSans-Bold" w:eastAsia="ClearSans-Bold" w:hAnsi="ClearSans-Bold" w:cs="ClearSans-Bold"/>
          <w:b/>
          <w:color w:val="000000"/>
        </w:rPr>
        <w:pPrChange w:id="12774" w:author="Cristiano de Menezes Feu" w:date="2022-11-21T08:33:00Z">
          <w:pPr>
            <w:widowControl w:val="0"/>
            <w:pBdr>
              <w:top w:val="nil"/>
              <w:left w:val="nil"/>
              <w:bottom w:val="nil"/>
              <w:right w:val="nil"/>
              <w:between w:val="nil"/>
            </w:pBdr>
            <w:spacing w:before="283"/>
          </w:pPr>
        </w:pPrChange>
      </w:pPr>
      <w:del w:id="12775" w:author="Cristiano de Menezes Feu" w:date="2022-11-21T08:33:00Z">
        <w:r w:rsidDel="00E631A1">
          <w:rPr>
            <w:rFonts w:ascii="ClearSans-Bold" w:eastAsia="ClearSans-Bold" w:hAnsi="ClearSans-Bold" w:cs="ClearSans-Bold"/>
            <w:b/>
            <w:color w:val="000000"/>
          </w:rPr>
          <w:delText xml:space="preserve">Art. 274. </w:delText>
        </w:r>
        <w:r w:rsidDel="00E631A1">
          <w:rPr>
            <w:color w:val="000000"/>
          </w:rPr>
          <w:delText xml:space="preserve">A delegação de competência será utilizada como instrumento de descentralização administrativa, visando a assegurar maior rapidez e objetividade às decisões, e situá-las na proximidade dos fatos, pessoas ou problemas a atender. </w:delText>
        </w:r>
      </w:del>
    </w:p>
    <w:p w14:paraId="00001196" w14:textId="14644C67" w:rsidR="003D183A" w:rsidDel="00E631A1" w:rsidRDefault="008B7924" w:rsidP="00E631A1">
      <w:pPr>
        <w:widowControl w:val="0"/>
        <w:pBdr>
          <w:top w:val="nil"/>
          <w:left w:val="nil"/>
          <w:bottom w:val="nil"/>
          <w:right w:val="nil"/>
          <w:between w:val="nil"/>
        </w:pBdr>
        <w:spacing w:before="0" w:after="113"/>
        <w:ind w:left="567" w:firstLine="0"/>
        <w:jc w:val="center"/>
        <w:rPr>
          <w:del w:id="12776" w:author="Cristiano de Menezes Feu" w:date="2022-11-21T08:33:00Z"/>
          <w:color w:val="005583"/>
          <w:sz w:val="20"/>
          <w:szCs w:val="20"/>
        </w:rPr>
        <w:pPrChange w:id="12777" w:author="Cristiano de Menezes Feu" w:date="2022-11-21T08:33:00Z">
          <w:pPr>
            <w:widowControl w:val="0"/>
            <w:pBdr>
              <w:top w:val="nil"/>
              <w:left w:val="nil"/>
              <w:bottom w:val="nil"/>
              <w:right w:val="nil"/>
              <w:between w:val="nil"/>
            </w:pBdr>
            <w:spacing w:before="0" w:after="113"/>
            <w:ind w:left="567" w:firstLine="0"/>
          </w:pPr>
        </w:pPrChange>
      </w:pPr>
      <w:del w:id="12778" w:author="Cristiano de Menezes Feu" w:date="2022-11-21T08:33:00Z">
        <w:r w:rsidDel="00E631A1">
          <w:rPr>
            <w:color w:val="005583"/>
            <w:sz w:val="20"/>
            <w:szCs w:val="20"/>
          </w:rPr>
          <w:delText>Art. 17, § 4º.</w:delText>
        </w:r>
      </w:del>
    </w:p>
    <w:p w14:paraId="00001197" w14:textId="143047C0" w:rsidR="003D183A" w:rsidDel="00E631A1" w:rsidRDefault="008B7924" w:rsidP="00E631A1">
      <w:pPr>
        <w:widowControl w:val="0"/>
        <w:pBdr>
          <w:top w:val="nil"/>
          <w:left w:val="nil"/>
          <w:bottom w:val="nil"/>
          <w:right w:val="nil"/>
          <w:between w:val="nil"/>
        </w:pBdr>
        <w:ind w:firstLine="0"/>
        <w:jc w:val="center"/>
        <w:rPr>
          <w:del w:id="12779" w:author="Cristiano de Menezes Feu" w:date="2022-11-21T08:33:00Z"/>
          <w:color w:val="000000"/>
        </w:rPr>
        <w:pPrChange w:id="12780" w:author="Cristiano de Menezes Feu" w:date="2022-11-21T08:33:00Z">
          <w:pPr>
            <w:widowControl w:val="0"/>
            <w:pBdr>
              <w:top w:val="nil"/>
              <w:left w:val="nil"/>
              <w:bottom w:val="nil"/>
              <w:right w:val="nil"/>
              <w:between w:val="nil"/>
            </w:pBdr>
          </w:pPr>
        </w:pPrChange>
      </w:pPr>
      <w:del w:id="12781" w:author="Cristiano de Menezes Feu" w:date="2022-11-21T08:33:00Z">
        <w:r w:rsidDel="00E631A1">
          <w:rPr>
            <w:color w:val="000000"/>
          </w:rPr>
          <w:delText xml:space="preserve">§ 1º É facultado à Mesa, a qualquer de seus membros, ao Diretor-Geral, ao Secretário-Geral da Mesa e às demais autoridades dos serviços administrativos da Câmara delegar competência para a prática de atos administrativos. </w:delText>
        </w:r>
      </w:del>
    </w:p>
    <w:p w14:paraId="00001198" w14:textId="1B96F267" w:rsidR="003D183A" w:rsidDel="00E631A1" w:rsidRDefault="008B7924" w:rsidP="00E631A1">
      <w:pPr>
        <w:widowControl w:val="0"/>
        <w:pBdr>
          <w:top w:val="nil"/>
          <w:left w:val="nil"/>
          <w:bottom w:val="nil"/>
          <w:right w:val="nil"/>
          <w:between w:val="nil"/>
        </w:pBdr>
        <w:ind w:firstLine="0"/>
        <w:jc w:val="center"/>
        <w:rPr>
          <w:del w:id="12782" w:author="Cristiano de Menezes Feu" w:date="2022-11-21T08:33:00Z"/>
          <w:color w:val="000000"/>
        </w:rPr>
        <w:pPrChange w:id="12783" w:author="Cristiano de Menezes Feu" w:date="2022-11-21T08:33:00Z">
          <w:pPr>
            <w:widowControl w:val="0"/>
            <w:pBdr>
              <w:top w:val="nil"/>
              <w:left w:val="nil"/>
              <w:bottom w:val="nil"/>
              <w:right w:val="nil"/>
              <w:between w:val="nil"/>
            </w:pBdr>
          </w:pPr>
        </w:pPrChange>
      </w:pPr>
      <w:del w:id="12784" w:author="Cristiano de Menezes Feu" w:date="2022-11-21T08:33:00Z">
        <w:r w:rsidDel="00E631A1">
          <w:rPr>
            <w:color w:val="000000"/>
          </w:rPr>
          <w:delText xml:space="preserve">§ 2º O ato de delegação indicará, com precisão, a autoridade delegante, a autoridade delegada e as atribuições objeto da delegação. </w:delText>
        </w:r>
      </w:del>
    </w:p>
    <w:p w14:paraId="00001199" w14:textId="4E3EE9B6" w:rsidR="003D183A" w:rsidDel="00E631A1" w:rsidRDefault="008B7924" w:rsidP="00E631A1">
      <w:pPr>
        <w:widowControl w:val="0"/>
        <w:pBdr>
          <w:top w:val="nil"/>
          <w:left w:val="nil"/>
          <w:bottom w:val="nil"/>
          <w:right w:val="nil"/>
          <w:between w:val="nil"/>
        </w:pBdr>
        <w:spacing w:before="170" w:after="113"/>
        <w:ind w:firstLine="0"/>
        <w:jc w:val="center"/>
        <w:rPr>
          <w:del w:id="12785" w:author="Cristiano de Menezes Feu" w:date="2022-11-21T08:33:00Z"/>
          <w:rFonts w:ascii="ClearSans-Light" w:eastAsia="ClearSans-Light" w:hAnsi="ClearSans-Light" w:cs="ClearSans-Light"/>
          <w:color w:val="000000"/>
          <w:sz w:val="24"/>
          <w:szCs w:val="24"/>
        </w:rPr>
        <w:pPrChange w:id="12786" w:author="Cristiano de Menezes Feu" w:date="2022-11-21T08:33:00Z">
          <w:pPr>
            <w:widowControl w:val="0"/>
            <w:pBdr>
              <w:top w:val="nil"/>
              <w:left w:val="nil"/>
              <w:bottom w:val="nil"/>
              <w:right w:val="nil"/>
              <w:between w:val="nil"/>
            </w:pBdr>
            <w:spacing w:before="170" w:after="113"/>
            <w:ind w:firstLine="0"/>
            <w:jc w:val="center"/>
          </w:pPr>
        </w:pPrChange>
      </w:pPr>
      <w:del w:id="12787" w:author="Cristiano de Menezes Feu" w:date="2022-11-21T08:33:00Z">
        <w:r w:rsidDel="00E631A1">
          <w:rPr>
            <w:rFonts w:ascii="ClearSans-Light" w:eastAsia="ClearSans-Light" w:hAnsi="ClearSans-Light" w:cs="ClearSans-Light"/>
            <w:color w:val="000000"/>
            <w:sz w:val="24"/>
            <w:szCs w:val="24"/>
          </w:rPr>
          <w:delText>CAPÍTULO V</w:delText>
        </w:r>
        <w:r w:rsidDel="00E631A1">
          <w:rPr>
            <w:rFonts w:ascii="ClearSans-Light" w:eastAsia="ClearSans-Light" w:hAnsi="ClearSans-Light" w:cs="ClearSans-Light"/>
            <w:color w:val="000000"/>
            <w:sz w:val="24"/>
            <w:szCs w:val="24"/>
          </w:rPr>
          <w:br/>
          <w:delText>DO SISTEMA DE CONSULTORIA E ASSESSORAMENTO</w:delText>
        </w:r>
      </w:del>
    </w:p>
    <w:p w14:paraId="0000119A" w14:textId="3054075A" w:rsidR="003D183A" w:rsidDel="00E631A1" w:rsidRDefault="008B7924" w:rsidP="00E631A1">
      <w:pPr>
        <w:widowControl w:val="0"/>
        <w:pBdr>
          <w:top w:val="nil"/>
          <w:left w:val="nil"/>
          <w:bottom w:val="nil"/>
          <w:right w:val="nil"/>
          <w:between w:val="nil"/>
        </w:pBdr>
        <w:spacing w:before="283"/>
        <w:ind w:firstLine="0"/>
        <w:jc w:val="center"/>
        <w:rPr>
          <w:del w:id="12788" w:author="Cristiano de Menezes Feu" w:date="2022-11-21T08:33:00Z"/>
          <w:color w:val="000000"/>
        </w:rPr>
        <w:pPrChange w:id="12789" w:author="Cristiano de Menezes Feu" w:date="2022-11-21T08:33:00Z">
          <w:pPr>
            <w:widowControl w:val="0"/>
            <w:pBdr>
              <w:top w:val="nil"/>
              <w:left w:val="nil"/>
              <w:bottom w:val="nil"/>
              <w:right w:val="nil"/>
              <w:between w:val="nil"/>
            </w:pBdr>
            <w:spacing w:before="283"/>
          </w:pPr>
        </w:pPrChange>
      </w:pPr>
      <w:del w:id="12790" w:author="Cristiano de Menezes Feu" w:date="2022-11-21T08:33:00Z">
        <w:r w:rsidDel="00E631A1">
          <w:rPr>
            <w:rFonts w:ascii="ClearSans-Bold" w:eastAsia="ClearSans-Bold" w:hAnsi="ClearSans-Bold" w:cs="ClearSans-Bold"/>
            <w:b/>
            <w:color w:val="000000"/>
          </w:rPr>
          <w:delText>Art. 275</w:delText>
        </w:r>
        <w:r w:rsidDel="00E631A1">
          <w:rPr>
            <w:color w:val="000000"/>
          </w:rPr>
          <w:delText>. O sistema de consultoria e assessoramento institucional unificado da Câmara dos Deputados, além do Centro de Estudos e Debates Estratégicos, compreende a Consultoria Legislativa</w:delText>
        </w:r>
        <w:r w:rsidDel="00E631A1">
          <w:rPr>
            <w:color w:val="005583"/>
            <w:vertAlign w:val="superscript"/>
          </w:rPr>
          <w:footnoteReference w:id="504"/>
        </w:r>
        <w:r w:rsidDel="00E631A1">
          <w:rPr>
            <w:color w:val="000000"/>
          </w:rPr>
          <w:delText xml:space="preserve">, com seus integrantes e respectivas atividades de consultoria e assessoramento técnico-legislativo e parlamentar à Mesa, às Comissões, às Lideranças, aos Deputados e à Administração da Casa, com o apoio dos sistemas de documentação e informação, de informática e processamento de dados. </w:delText>
        </w:r>
      </w:del>
    </w:p>
    <w:p w14:paraId="0000119B" w14:textId="2EABACD9" w:rsidR="003D183A" w:rsidDel="00E631A1" w:rsidRDefault="008B7924" w:rsidP="00E631A1">
      <w:pPr>
        <w:widowControl w:val="0"/>
        <w:pBdr>
          <w:top w:val="nil"/>
          <w:left w:val="nil"/>
          <w:bottom w:val="nil"/>
          <w:right w:val="nil"/>
          <w:between w:val="nil"/>
        </w:pBdr>
        <w:spacing w:before="0" w:after="113"/>
        <w:ind w:left="567" w:firstLine="0"/>
        <w:jc w:val="center"/>
        <w:rPr>
          <w:del w:id="12794" w:author="Cristiano de Menezes Feu" w:date="2022-11-21T08:33:00Z"/>
          <w:color w:val="005583"/>
          <w:sz w:val="20"/>
          <w:szCs w:val="20"/>
        </w:rPr>
        <w:pPrChange w:id="12795" w:author="Cristiano de Menezes Feu" w:date="2022-11-21T08:33:00Z">
          <w:pPr>
            <w:widowControl w:val="0"/>
            <w:pBdr>
              <w:top w:val="nil"/>
              <w:left w:val="nil"/>
              <w:bottom w:val="nil"/>
              <w:right w:val="nil"/>
              <w:between w:val="nil"/>
            </w:pBdr>
            <w:spacing w:before="0" w:after="113"/>
            <w:ind w:left="567" w:firstLine="0"/>
          </w:pPr>
        </w:pPrChange>
      </w:pPr>
      <w:del w:id="12796" w:author="Cristiano de Menezes Feu" w:date="2022-11-21T08:33:00Z">
        <w:r w:rsidDel="00E631A1">
          <w:rPr>
            <w:b/>
            <w:color w:val="005583"/>
            <w:sz w:val="20"/>
            <w:szCs w:val="20"/>
          </w:rPr>
          <w:delText>Resolução</w:delText>
        </w:r>
        <w:r w:rsidDel="00E631A1">
          <w:rPr>
            <w:color w:val="005583"/>
            <w:sz w:val="20"/>
            <w:szCs w:val="20"/>
          </w:rPr>
          <w:delText xml:space="preserve"> nº 48/1993 – Define as competências, estrutura e funcionamento da Consultoria Legislativa.</w:delText>
        </w:r>
      </w:del>
    </w:p>
    <w:p w14:paraId="0000119C" w14:textId="2FB51856" w:rsidR="003D183A" w:rsidDel="00E631A1" w:rsidRDefault="008B7924" w:rsidP="00E631A1">
      <w:pPr>
        <w:widowControl w:val="0"/>
        <w:pBdr>
          <w:top w:val="nil"/>
          <w:left w:val="nil"/>
          <w:bottom w:val="nil"/>
          <w:right w:val="nil"/>
          <w:between w:val="nil"/>
        </w:pBdr>
        <w:ind w:firstLine="0"/>
        <w:jc w:val="center"/>
        <w:rPr>
          <w:del w:id="12797" w:author="Cristiano de Menezes Feu" w:date="2022-11-21T08:33:00Z"/>
          <w:color w:val="005583"/>
          <w:vertAlign w:val="superscript"/>
        </w:rPr>
        <w:pPrChange w:id="12798" w:author="Cristiano de Menezes Feu" w:date="2022-11-21T08:33:00Z">
          <w:pPr>
            <w:widowControl w:val="0"/>
            <w:pBdr>
              <w:top w:val="nil"/>
              <w:left w:val="nil"/>
              <w:bottom w:val="nil"/>
              <w:right w:val="nil"/>
              <w:between w:val="nil"/>
            </w:pBdr>
          </w:pPr>
        </w:pPrChange>
      </w:pPr>
      <w:del w:id="12799"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O Centro de Estudos e Debates Estratégicos e a Consultoria Legislativa terão suas estruturas, interação, atribuições e funcionamento regulados por resolução própria.</w:delText>
        </w:r>
        <w:r w:rsidDel="00E631A1">
          <w:rPr>
            <w:color w:val="005583"/>
            <w:vertAlign w:val="superscript"/>
          </w:rPr>
          <w:footnoteReference w:id="505"/>
        </w:r>
      </w:del>
    </w:p>
    <w:p w14:paraId="0000119D" w14:textId="42BD30E5" w:rsidR="003D183A" w:rsidDel="00E631A1" w:rsidRDefault="008B7924" w:rsidP="00E631A1">
      <w:pPr>
        <w:widowControl w:val="0"/>
        <w:pBdr>
          <w:top w:val="nil"/>
          <w:left w:val="nil"/>
          <w:bottom w:val="nil"/>
          <w:right w:val="nil"/>
          <w:between w:val="nil"/>
        </w:pBdr>
        <w:spacing w:before="0" w:after="113"/>
        <w:ind w:left="567" w:firstLine="0"/>
        <w:jc w:val="center"/>
        <w:rPr>
          <w:del w:id="12803" w:author="Cristiano de Menezes Feu" w:date="2022-11-21T08:33:00Z"/>
          <w:color w:val="005583"/>
          <w:sz w:val="20"/>
          <w:szCs w:val="20"/>
        </w:rPr>
        <w:pPrChange w:id="12804" w:author="Cristiano de Menezes Feu" w:date="2022-11-21T08:33:00Z">
          <w:pPr>
            <w:widowControl w:val="0"/>
            <w:pBdr>
              <w:top w:val="nil"/>
              <w:left w:val="nil"/>
              <w:bottom w:val="nil"/>
              <w:right w:val="nil"/>
              <w:between w:val="nil"/>
            </w:pBdr>
            <w:spacing w:before="0" w:after="113"/>
            <w:ind w:left="567" w:firstLine="0"/>
          </w:pPr>
        </w:pPrChange>
      </w:pPr>
      <w:del w:id="12805" w:author="Cristiano de Menezes Feu" w:date="2022-11-21T08:33:00Z">
        <w:r w:rsidDel="00E631A1">
          <w:rPr>
            <w:b/>
            <w:color w:val="005583"/>
            <w:sz w:val="20"/>
            <w:szCs w:val="20"/>
          </w:rPr>
          <w:delText>Resolução</w:delText>
        </w:r>
        <w:r w:rsidDel="00E631A1">
          <w:rPr>
            <w:color w:val="005583"/>
            <w:sz w:val="20"/>
            <w:szCs w:val="20"/>
          </w:rPr>
          <w:delText xml:space="preserve"> nº 26/2013 – Cria o Centro de Estudos e Debates Estratégicos da Câmara dos Deputados e altera o Regimento Interno da Câmara dos Deputados.</w:delText>
        </w:r>
      </w:del>
    </w:p>
    <w:p w14:paraId="0000119E" w14:textId="4403E501" w:rsidR="003D183A" w:rsidDel="00E631A1" w:rsidRDefault="008B7924" w:rsidP="00E631A1">
      <w:pPr>
        <w:widowControl w:val="0"/>
        <w:pBdr>
          <w:top w:val="nil"/>
          <w:left w:val="nil"/>
          <w:bottom w:val="nil"/>
          <w:right w:val="nil"/>
          <w:between w:val="nil"/>
        </w:pBdr>
        <w:ind w:firstLine="0"/>
        <w:jc w:val="center"/>
        <w:rPr>
          <w:del w:id="12806" w:author="Cristiano de Menezes Feu" w:date="2022-11-21T08:33:00Z"/>
          <w:color w:val="000000"/>
        </w:rPr>
        <w:pPrChange w:id="12807" w:author="Cristiano de Menezes Feu" w:date="2022-11-21T08:33:00Z">
          <w:pPr>
            <w:widowControl w:val="0"/>
            <w:pBdr>
              <w:top w:val="nil"/>
              <w:left w:val="nil"/>
              <w:bottom w:val="nil"/>
              <w:right w:val="nil"/>
              <w:between w:val="nil"/>
            </w:pBdr>
          </w:pPr>
        </w:pPrChange>
      </w:pPr>
      <w:del w:id="12808" w:author="Cristiano de Menezes Feu" w:date="2022-11-21T08:33:00Z">
        <w:r w:rsidDel="00E631A1">
          <w:rPr>
            <w:b/>
            <w:color w:val="000000"/>
          </w:rPr>
          <w:delText>Art. 276.</w:delText>
        </w:r>
        <w:r w:rsidDel="00E631A1">
          <w:rPr>
            <w:color w:val="000000"/>
          </w:rPr>
          <w:delText xml:space="preserve"> O Centro de Estudos e Debates Estratégicos, órgão técnico-consultivo diretamente jurisdicionado ao Presidente da Câmara dos Deputados, terá por incumbência: </w:delText>
        </w:r>
      </w:del>
    </w:p>
    <w:p w14:paraId="0000119F" w14:textId="19B818F1" w:rsidR="003D183A" w:rsidDel="00E631A1" w:rsidRDefault="008B7924" w:rsidP="00E631A1">
      <w:pPr>
        <w:widowControl w:val="0"/>
        <w:pBdr>
          <w:top w:val="nil"/>
          <w:left w:val="nil"/>
          <w:bottom w:val="nil"/>
          <w:right w:val="nil"/>
          <w:between w:val="nil"/>
        </w:pBdr>
        <w:ind w:firstLine="0"/>
        <w:jc w:val="center"/>
        <w:rPr>
          <w:del w:id="12809" w:author="Cristiano de Menezes Feu" w:date="2022-11-21T08:33:00Z"/>
          <w:color w:val="000000"/>
        </w:rPr>
        <w:pPrChange w:id="12810" w:author="Cristiano de Menezes Feu" w:date="2022-11-21T08:33:00Z">
          <w:pPr>
            <w:widowControl w:val="0"/>
            <w:pBdr>
              <w:top w:val="nil"/>
              <w:left w:val="nil"/>
              <w:bottom w:val="nil"/>
              <w:right w:val="nil"/>
              <w:between w:val="nil"/>
            </w:pBdr>
          </w:pPr>
        </w:pPrChange>
      </w:pPr>
      <w:del w:id="12811" w:author="Cristiano de Menezes Feu" w:date="2022-11-21T08:33:00Z">
        <w:r w:rsidDel="00E631A1">
          <w:rPr>
            <w:color w:val="000000"/>
          </w:rPr>
          <w:delText>I - os estudos concernentes à formulação de políticas e diretrizes legislativas ou institucionais, das linhas de ação ou suas alternativas e respectivos instrumentos normativos, quanto a planos, programas e projetos, políticas e ações governamentais;</w:delText>
        </w:r>
      </w:del>
    </w:p>
    <w:p w14:paraId="000011A0" w14:textId="0AF703D3" w:rsidR="003D183A" w:rsidDel="00E631A1" w:rsidRDefault="008B7924" w:rsidP="00E631A1">
      <w:pPr>
        <w:widowControl w:val="0"/>
        <w:pBdr>
          <w:top w:val="nil"/>
          <w:left w:val="nil"/>
          <w:bottom w:val="nil"/>
          <w:right w:val="nil"/>
          <w:between w:val="nil"/>
        </w:pBdr>
        <w:ind w:firstLine="0"/>
        <w:jc w:val="center"/>
        <w:rPr>
          <w:del w:id="12812" w:author="Cristiano de Menezes Feu" w:date="2022-11-21T08:33:00Z"/>
          <w:color w:val="000000"/>
        </w:rPr>
        <w:pPrChange w:id="12813" w:author="Cristiano de Menezes Feu" w:date="2022-11-21T08:33:00Z">
          <w:pPr>
            <w:widowControl w:val="0"/>
            <w:pBdr>
              <w:top w:val="nil"/>
              <w:left w:val="nil"/>
              <w:bottom w:val="nil"/>
              <w:right w:val="nil"/>
              <w:between w:val="nil"/>
            </w:pBdr>
          </w:pPr>
        </w:pPrChange>
      </w:pPr>
      <w:del w:id="12814" w:author="Cristiano de Menezes Feu" w:date="2022-11-21T08:33:00Z">
        <w:r w:rsidDel="00E631A1">
          <w:rPr>
            <w:color w:val="000000"/>
          </w:rPr>
          <w:delText xml:space="preserve">II - os estudos de viabilidade e análise de impactos, riscos e benefícios de natureza tecnológica, ambiental, econômica, social, política, jurídica, cultural, estratégica e de outras espécies, em relação a tecnologias, planos, programas ou projetos, políticas ou ações governamentais de alcance setorial, regional ou nacional; </w:delText>
        </w:r>
      </w:del>
    </w:p>
    <w:p w14:paraId="000011A1" w14:textId="29858AEC" w:rsidR="003D183A" w:rsidDel="00E631A1" w:rsidRDefault="008B7924" w:rsidP="00E631A1">
      <w:pPr>
        <w:widowControl w:val="0"/>
        <w:pBdr>
          <w:top w:val="nil"/>
          <w:left w:val="nil"/>
          <w:bottom w:val="nil"/>
          <w:right w:val="nil"/>
          <w:between w:val="nil"/>
        </w:pBdr>
        <w:ind w:firstLine="0"/>
        <w:jc w:val="center"/>
        <w:rPr>
          <w:del w:id="12815" w:author="Cristiano de Menezes Feu" w:date="2022-11-21T08:33:00Z"/>
          <w:color w:val="000000"/>
        </w:rPr>
        <w:pPrChange w:id="12816" w:author="Cristiano de Menezes Feu" w:date="2022-11-21T08:33:00Z">
          <w:pPr>
            <w:widowControl w:val="0"/>
            <w:pBdr>
              <w:top w:val="nil"/>
              <w:left w:val="nil"/>
              <w:bottom w:val="nil"/>
              <w:right w:val="nil"/>
              <w:between w:val="nil"/>
            </w:pBdr>
          </w:pPr>
        </w:pPrChange>
      </w:pPr>
      <w:del w:id="12817" w:author="Cristiano de Menezes Feu" w:date="2022-11-21T08:33:00Z">
        <w:r w:rsidDel="00E631A1">
          <w:rPr>
            <w:color w:val="000000"/>
          </w:rPr>
          <w:delText xml:space="preserve">III - a produção documental de alta densidade crítica e especialização técnica ou científica, que possa ser útil ao trato qualificado de matérias objeto de trâmite legislativo ou de interesse da Casa ou de suas Comissões. </w:delText>
        </w:r>
      </w:del>
    </w:p>
    <w:p w14:paraId="000011A2" w14:textId="6410C757" w:rsidR="003D183A" w:rsidDel="00E631A1" w:rsidRDefault="008B7924" w:rsidP="00E631A1">
      <w:pPr>
        <w:widowControl w:val="0"/>
        <w:pBdr>
          <w:top w:val="nil"/>
          <w:left w:val="nil"/>
          <w:bottom w:val="nil"/>
          <w:right w:val="nil"/>
          <w:between w:val="nil"/>
        </w:pBdr>
        <w:ind w:firstLine="0"/>
        <w:jc w:val="center"/>
        <w:rPr>
          <w:del w:id="12818" w:author="Cristiano de Menezes Feu" w:date="2022-11-21T08:33:00Z"/>
          <w:rFonts w:ascii="ClearSans-Bold" w:eastAsia="ClearSans-Bold" w:hAnsi="ClearSans-Bold" w:cs="ClearSans-Bold"/>
          <w:b/>
          <w:color w:val="000000"/>
        </w:rPr>
        <w:pPrChange w:id="12819" w:author="Cristiano de Menezes Feu" w:date="2022-11-21T08:33:00Z">
          <w:pPr>
            <w:widowControl w:val="0"/>
            <w:pBdr>
              <w:top w:val="nil"/>
              <w:left w:val="nil"/>
              <w:bottom w:val="nil"/>
              <w:right w:val="nil"/>
              <w:between w:val="nil"/>
            </w:pBdr>
          </w:pPr>
        </w:pPrChange>
      </w:pPr>
      <w:del w:id="12820" w:author="Cristiano de Menezes Feu" w:date="2022-11-21T08:33:00Z">
        <w:r w:rsidDel="00E631A1">
          <w:rPr>
            <w:rFonts w:ascii="ClearSans-Bold" w:eastAsia="ClearSans-Bold" w:hAnsi="ClearSans-Bold" w:cs="ClearSans-Bold"/>
            <w:b/>
            <w:color w:val="000000"/>
          </w:rPr>
          <w:delText>Parágrafo único.</w:delText>
        </w:r>
        <w:r w:rsidDel="00E631A1">
          <w:rPr>
            <w:color w:val="000000"/>
          </w:rPr>
          <w:delText xml:space="preserve">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506"/>
        </w:r>
        <w:r w:rsidDel="00E631A1">
          <w:rPr>
            <w:color w:val="000000"/>
          </w:rPr>
          <w:delText xml:space="preserve"> </w:delText>
        </w:r>
      </w:del>
    </w:p>
    <w:p w14:paraId="000011A3" w14:textId="7DDC0A49" w:rsidR="003D183A" w:rsidDel="00E631A1" w:rsidRDefault="008B7924" w:rsidP="00E631A1">
      <w:pPr>
        <w:widowControl w:val="0"/>
        <w:pBdr>
          <w:top w:val="nil"/>
          <w:left w:val="nil"/>
          <w:bottom w:val="nil"/>
          <w:right w:val="nil"/>
          <w:between w:val="nil"/>
        </w:pBdr>
        <w:ind w:firstLine="0"/>
        <w:jc w:val="center"/>
        <w:rPr>
          <w:del w:id="12824" w:author="Cristiano de Menezes Feu" w:date="2022-11-21T08:33:00Z"/>
          <w:rFonts w:ascii="ClearSans-Bold" w:eastAsia="ClearSans-Bold" w:hAnsi="ClearSans-Bold" w:cs="ClearSans-Bold"/>
          <w:b/>
          <w:color w:val="005583"/>
          <w:vertAlign w:val="superscript"/>
        </w:rPr>
        <w:pPrChange w:id="12825" w:author="Cristiano de Menezes Feu" w:date="2022-11-21T08:33:00Z">
          <w:pPr>
            <w:widowControl w:val="0"/>
            <w:pBdr>
              <w:top w:val="nil"/>
              <w:left w:val="nil"/>
              <w:bottom w:val="nil"/>
              <w:right w:val="nil"/>
              <w:between w:val="nil"/>
            </w:pBdr>
          </w:pPr>
        </w:pPrChange>
      </w:pPr>
      <w:del w:id="12826" w:author="Cristiano de Menezes Feu" w:date="2022-11-21T08:33:00Z">
        <w:r w:rsidDel="00E631A1">
          <w:rPr>
            <w:rFonts w:ascii="ClearSans-Bold" w:eastAsia="ClearSans-Bold" w:hAnsi="ClearSans-Bold" w:cs="ClearSans-Bold"/>
            <w:b/>
            <w:color w:val="000000"/>
          </w:rPr>
          <w:delText>Art. 277.</w:delText>
        </w:r>
        <w:r w:rsidDel="00E631A1">
          <w:rPr>
            <w:color w:val="000000"/>
          </w:rPr>
          <w:delText xml:space="preserve"> </w:delText>
        </w:r>
        <w:r w:rsidDel="00E631A1">
          <w:rPr>
            <w:i/>
            <w:color w:val="000000"/>
          </w:rPr>
          <w:delText>(Revogado)</w:delText>
        </w:r>
        <w:r w:rsidDel="00E631A1">
          <w:rPr>
            <w:rFonts w:ascii="Sansita" w:eastAsia="Sansita" w:hAnsi="Sansita" w:cs="Sansita"/>
            <w:i/>
            <w:color w:val="000000"/>
          </w:rPr>
          <w:delText>.</w:delText>
        </w:r>
        <w:r w:rsidDel="00E631A1">
          <w:rPr>
            <w:color w:val="005583"/>
            <w:vertAlign w:val="superscript"/>
          </w:rPr>
          <w:footnoteReference w:id="507"/>
        </w:r>
      </w:del>
    </w:p>
    <w:p w14:paraId="000011A4" w14:textId="3A62D361" w:rsidR="003D183A" w:rsidDel="00E631A1" w:rsidRDefault="008B7924" w:rsidP="00E631A1">
      <w:pPr>
        <w:widowControl w:val="0"/>
        <w:pBdr>
          <w:top w:val="nil"/>
          <w:left w:val="nil"/>
          <w:bottom w:val="nil"/>
          <w:right w:val="nil"/>
          <w:between w:val="nil"/>
        </w:pBdr>
        <w:ind w:firstLine="0"/>
        <w:jc w:val="center"/>
        <w:rPr>
          <w:del w:id="12830" w:author="Cristiano de Menezes Feu" w:date="2022-11-21T08:33:00Z"/>
          <w:color w:val="000000"/>
        </w:rPr>
        <w:pPrChange w:id="12831" w:author="Cristiano de Menezes Feu" w:date="2022-11-21T08:33:00Z">
          <w:pPr>
            <w:widowControl w:val="0"/>
            <w:pBdr>
              <w:top w:val="nil"/>
              <w:left w:val="nil"/>
              <w:bottom w:val="nil"/>
              <w:right w:val="nil"/>
              <w:between w:val="nil"/>
            </w:pBdr>
          </w:pPr>
        </w:pPrChange>
      </w:pPr>
      <w:del w:id="12832" w:author="Cristiano de Menezes Feu" w:date="2022-11-21T08:33:00Z">
        <w:r w:rsidDel="00E631A1">
          <w:rPr>
            <w:rFonts w:ascii="ClearSans-Bold" w:eastAsia="ClearSans-Bold" w:hAnsi="ClearSans-Bold" w:cs="ClearSans-Bold"/>
            <w:b/>
            <w:color w:val="000000"/>
          </w:rPr>
          <w:delText>Art. 278.</w:delText>
        </w:r>
        <w:r w:rsidDel="00E631A1">
          <w:rPr>
            <w:color w:val="000000"/>
          </w:rPr>
          <w:delText xml:space="preserve"> A Consultoria Legislativa organizar-se-á sob forma de núcleos temáticos de consultoria e assessoramento, integrados por quatro Consultores Legislativos, pelo menos, sendo estes admitidos mediante concurso público de provas e títulos. </w:delText>
        </w:r>
      </w:del>
    </w:p>
    <w:p w14:paraId="000011A5" w14:textId="358086F3" w:rsidR="003D183A" w:rsidDel="00E631A1" w:rsidRDefault="008B7924" w:rsidP="00E631A1">
      <w:pPr>
        <w:widowControl w:val="0"/>
        <w:pBdr>
          <w:top w:val="nil"/>
          <w:left w:val="nil"/>
          <w:bottom w:val="nil"/>
          <w:right w:val="nil"/>
          <w:between w:val="nil"/>
        </w:pBdr>
        <w:ind w:firstLine="0"/>
        <w:jc w:val="center"/>
        <w:rPr>
          <w:del w:id="12833" w:author="Cristiano de Menezes Feu" w:date="2022-11-21T08:33:00Z"/>
          <w:rFonts w:ascii="ClearSans-Bold" w:eastAsia="ClearSans-Bold" w:hAnsi="ClearSans-Bold" w:cs="ClearSans-Bold"/>
          <w:b/>
          <w:color w:val="000000"/>
        </w:rPr>
        <w:pPrChange w:id="12834" w:author="Cristiano de Menezes Feu" w:date="2022-11-21T08:33:00Z">
          <w:pPr>
            <w:widowControl w:val="0"/>
            <w:pBdr>
              <w:top w:val="nil"/>
              <w:left w:val="nil"/>
              <w:bottom w:val="nil"/>
              <w:right w:val="nil"/>
              <w:between w:val="nil"/>
            </w:pBdr>
          </w:pPr>
        </w:pPrChange>
      </w:pPr>
      <w:del w:id="12835" w:author="Cristiano de Menezes Feu" w:date="2022-11-21T08:33:00Z">
        <w:r w:rsidDel="00E631A1">
          <w:rPr>
            <w:color w:val="000000"/>
          </w:rPr>
          <w:delText xml:space="preserve">§ 1º A Consultoria Legislativa disporá também de núcleo de assessoramento às Comissões, incumbido de organizar e coordenar a prestação de assistência técnica ou especializada aos trabalhos dos colegiados da Casa, através dos profissionais integrantes dos núcleos temáticos com as quais tenham correlação. </w:delText>
        </w:r>
      </w:del>
    </w:p>
    <w:p w14:paraId="000011A6" w14:textId="2A50C14C" w:rsidR="003D183A" w:rsidDel="00E631A1" w:rsidRDefault="008B7924" w:rsidP="00E631A1">
      <w:pPr>
        <w:widowControl w:val="0"/>
        <w:pBdr>
          <w:top w:val="nil"/>
          <w:left w:val="nil"/>
          <w:bottom w:val="nil"/>
          <w:right w:val="nil"/>
          <w:between w:val="nil"/>
        </w:pBdr>
        <w:spacing w:before="0" w:after="113"/>
        <w:ind w:left="567" w:firstLine="0"/>
        <w:jc w:val="center"/>
        <w:rPr>
          <w:del w:id="12836" w:author="Cristiano de Menezes Feu" w:date="2022-11-21T08:33:00Z"/>
          <w:color w:val="005583"/>
          <w:sz w:val="20"/>
          <w:szCs w:val="20"/>
        </w:rPr>
        <w:pPrChange w:id="12837" w:author="Cristiano de Menezes Feu" w:date="2022-11-21T08:33:00Z">
          <w:pPr>
            <w:widowControl w:val="0"/>
            <w:pBdr>
              <w:top w:val="nil"/>
              <w:left w:val="nil"/>
              <w:bottom w:val="nil"/>
              <w:right w:val="nil"/>
              <w:between w:val="nil"/>
            </w:pBdr>
            <w:spacing w:before="0" w:after="113"/>
            <w:ind w:left="567" w:firstLine="0"/>
          </w:pPr>
        </w:pPrChange>
      </w:pPr>
      <w:del w:id="12838" w:author="Cristiano de Menezes Feu" w:date="2022-11-21T08:33:00Z">
        <w:r w:rsidDel="00E631A1">
          <w:rPr>
            <w:color w:val="005583"/>
            <w:sz w:val="20"/>
            <w:szCs w:val="20"/>
          </w:rPr>
          <w:delText>Art. 64.</w:delText>
        </w:r>
      </w:del>
    </w:p>
    <w:p w14:paraId="000011A7" w14:textId="2E6D4C01" w:rsidR="003D183A" w:rsidDel="00E631A1" w:rsidRDefault="008B7924" w:rsidP="00E631A1">
      <w:pPr>
        <w:widowControl w:val="0"/>
        <w:pBdr>
          <w:top w:val="nil"/>
          <w:left w:val="nil"/>
          <w:bottom w:val="nil"/>
          <w:right w:val="nil"/>
          <w:between w:val="nil"/>
        </w:pBdr>
        <w:ind w:firstLine="0"/>
        <w:jc w:val="center"/>
        <w:rPr>
          <w:del w:id="12839" w:author="Cristiano de Menezes Feu" w:date="2022-11-21T08:33:00Z"/>
          <w:color w:val="000000"/>
        </w:rPr>
        <w:pPrChange w:id="12840" w:author="Cristiano de Menezes Feu" w:date="2022-11-21T08:33:00Z">
          <w:pPr>
            <w:widowControl w:val="0"/>
            <w:pBdr>
              <w:top w:val="nil"/>
              <w:left w:val="nil"/>
              <w:bottom w:val="nil"/>
              <w:right w:val="nil"/>
              <w:between w:val="nil"/>
            </w:pBdr>
          </w:pPr>
        </w:pPrChange>
      </w:pPr>
      <w:del w:id="12841" w:author="Cristiano de Menezes Feu" w:date="2022-11-21T08:33:00Z">
        <w:r w:rsidDel="00E631A1">
          <w:rPr>
            <w:color w:val="000000"/>
          </w:rPr>
          <w:delText xml:space="preserve">§ 2º A Consultoria Legislativa terá colaboração preferencial dos órgãos de pesquisa bibliográfica e legislativa, de documentação e informação e de processamento de dados da Câmara na execução dos trabalhos que lhe forem distribuídos. </w:delText>
        </w:r>
      </w:del>
    </w:p>
    <w:p w14:paraId="000011A8" w14:textId="333F0525" w:rsidR="003D183A" w:rsidDel="00E631A1" w:rsidRDefault="008B7924" w:rsidP="00E631A1">
      <w:pPr>
        <w:widowControl w:val="0"/>
        <w:pBdr>
          <w:top w:val="nil"/>
          <w:left w:val="nil"/>
          <w:bottom w:val="nil"/>
          <w:right w:val="nil"/>
          <w:between w:val="nil"/>
        </w:pBdr>
        <w:ind w:firstLine="0"/>
        <w:jc w:val="center"/>
        <w:rPr>
          <w:del w:id="12842" w:author="Cristiano de Menezes Feu" w:date="2022-11-21T08:33:00Z"/>
          <w:color w:val="000000"/>
        </w:rPr>
        <w:pPrChange w:id="12843" w:author="Cristiano de Menezes Feu" w:date="2022-11-21T08:33:00Z">
          <w:pPr>
            <w:widowControl w:val="0"/>
            <w:pBdr>
              <w:top w:val="nil"/>
              <w:left w:val="nil"/>
              <w:bottom w:val="nil"/>
              <w:right w:val="nil"/>
              <w:between w:val="nil"/>
            </w:pBdr>
          </w:pPr>
        </w:pPrChange>
      </w:pPr>
      <w:del w:id="12844" w:author="Cristiano de Menezes Feu" w:date="2022-11-21T08:33:00Z">
        <w:r w:rsidDel="00E631A1">
          <w:rPr>
            <w:color w:val="000000"/>
          </w:rPr>
          <w:delText xml:space="preserve">§ 3º A Consultoria Legislativa manterá cadastro de pessoas físicas ou jurídicas para eventual contratação de serviços de consultoria autorizada pela Mesa. </w:delText>
        </w:r>
      </w:del>
    </w:p>
    <w:p w14:paraId="000011A9" w14:textId="33C7A731" w:rsidR="003D183A" w:rsidDel="00E631A1" w:rsidRDefault="008B7924" w:rsidP="00E631A1">
      <w:pPr>
        <w:widowControl w:val="0"/>
        <w:pBdr>
          <w:top w:val="nil"/>
          <w:left w:val="nil"/>
          <w:bottom w:val="nil"/>
          <w:right w:val="nil"/>
          <w:between w:val="nil"/>
        </w:pBdr>
        <w:ind w:firstLine="0"/>
        <w:jc w:val="center"/>
        <w:rPr>
          <w:del w:id="12845" w:author="Cristiano de Menezes Feu" w:date="2022-11-21T08:33:00Z"/>
          <w:rFonts w:ascii="ClearSans-Light" w:eastAsia="ClearSans-Light" w:hAnsi="ClearSans-Light" w:cs="ClearSans-Light"/>
          <w:color w:val="000000"/>
          <w:sz w:val="24"/>
          <w:szCs w:val="24"/>
        </w:rPr>
        <w:pPrChange w:id="12846" w:author="Cristiano de Menezes Feu" w:date="2022-11-21T08:33:00Z">
          <w:pPr>
            <w:widowControl w:val="0"/>
            <w:pBdr>
              <w:top w:val="nil"/>
              <w:left w:val="nil"/>
              <w:bottom w:val="nil"/>
              <w:right w:val="nil"/>
              <w:between w:val="nil"/>
            </w:pBdr>
          </w:pPr>
        </w:pPrChange>
      </w:pPr>
      <w:del w:id="12847" w:author="Cristiano de Menezes Feu" w:date="2022-11-21T08:33:00Z">
        <w:r w:rsidDel="00E631A1">
          <w:rPr>
            <w:color w:val="000000"/>
          </w:rPr>
          <w:delText>§ 4º A Consultoria Legislativa avaliará, em cada caso concreto, para efeito do parágrafo anterior, se a complexidade técnico-científica da matéria justifica a celebração de contrato ou convênio com profissional ou instituição especializada.</w:delText>
        </w:r>
        <w:r w:rsidDel="00E631A1">
          <w:rPr>
            <w:color w:val="005583"/>
            <w:vertAlign w:val="superscript"/>
          </w:rPr>
          <w:footnoteReference w:id="508"/>
        </w:r>
        <w:r w:rsidDel="00E631A1">
          <w:rPr>
            <w:color w:val="000000"/>
          </w:rPr>
          <w:delText xml:space="preserve"> </w:delText>
        </w:r>
      </w:del>
    </w:p>
    <w:p w14:paraId="000011AA" w14:textId="0D65C1AB" w:rsidR="003D183A" w:rsidDel="00E631A1" w:rsidRDefault="003D183A" w:rsidP="00E631A1">
      <w:pPr>
        <w:widowControl w:val="0"/>
        <w:pBdr>
          <w:top w:val="nil"/>
          <w:left w:val="nil"/>
          <w:bottom w:val="nil"/>
          <w:right w:val="nil"/>
          <w:between w:val="nil"/>
        </w:pBdr>
        <w:spacing w:before="170" w:after="113"/>
        <w:ind w:firstLine="0"/>
        <w:jc w:val="center"/>
        <w:rPr>
          <w:del w:id="12851" w:author="Cristiano de Menezes Feu" w:date="2022-11-21T08:33:00Z"/>
          <w:color w:val="005583"/>
          <w:sz w:val="30"/>
          <w:szCs w:val="30"/>
        </w:rPr>
        <w:pPrChange w:id="12852" w:author="Cristiano de Menezes Feu" w:date="2022-11-21T08:33:00Z">
          <w:pPr>
            <w:widowControl w:val="0"/>
            <w:pBdr>
              <w:top w:val="nil"/>
              <w:left w:val="nil"/>
              <w:bottom w:val="nil"/>
              <w:right w:val="nil"/>
              <w:between w:val="nil"/>
            </w:pBdr>
            <w:spacing w:before="170" w:after="113"/>
            <w:ind w:firstLine="0"/>
            <w:jc w:val="center"/>
          </w:pPr>
        </w:pPrChange>
      </w:pPr>
    </w:p>
    <w:p w14:paraId="000011AB" w14:textId="4E0AF500" w:rsidR="003D183A" w:rsidDel="00E631A1" w:rsidRDefault="008B7924" w:rsidP="00E631A1">
      <w:pPr>
        <w:widowControl w:val="0"/>
        <w:pBdr>
          <w:top w:val="nil"/>
          <w:left w:val="nil"/>
          <w:bottom w:val="nil"/>
          <w:right w:val="nil"/>
          <w:between w:val="nil"/>
        </w:pBdr>
        <w:spacing w:before="170" w:after="113"/>
        <w:ind w:firstLine="0"/>
        <w:jc w:val="center"/>
        <w:rPr>
          <w:del w:id="12853" w:author="Cristiano de Menezes Feu" w:date="2022-11-21T08:33:00Z"/>
          <w:color w:val="005583"/>
          <w:sz w:val="30"/>
          <w:szCs w:val="30"/>
        </w:rPr>
        <w:pPrChange w:id="12854" w:author="Cristiano de Menezes Feu" w:date="2022-11-21T08:33:00Z">
          <w:pPr>
            <w:widowControl w:val="0"/>
            <w:pBdr>
              <w:top w:val="nil"/>
              <w:left w:val="nil"/>
              <w:bottom w:val="nil"/>
              <w:right w:val="nil"/>
              <w:between w:val="nil"/>
            </w:pBdr>
            <w:spacing w:before="170" w:after="113"/>
            <w:ind w:firstLine="0"/>
            <w:jc w:val="center"/>
          </w:pPr>
        </w:pPrChange>
      </w:pPr>
      <w:del w:id="12855" w:author="Cristiano de Menezes Feu" w:date="2022-11-21T08:33:00Z">
        <w:r w:rsidDel="00E631A1">
          <w:rPr>
            <w:color w:val="005583"/>
            <w:sz w:val="30"/>
            <w:szCs w:val="30"/>
          </w:rPr>
          <w:delText>TÍTULO X</w:delText>
        </w:r>
        <w:r w:rsidDel="00E631A1">
          <w:rPr>
            <w:color w:val="005583"/>
            <w:sz w:val="30"/>
            <w:szCs w:val="30"/>
          </w:rPr>
          <w:br/>
          <w:delText>DAS DISPOSIÇÕES FINAIS</w:delText>
        </w:r>
      </w:del>
    </w:p>
    <w:p w14:paraId="000011AC" w14:textId="6A56C201" w:rsidR="003D183A" w:rsidDel="00E631A1" w:rsidRDefault="008B7924" w:rsidP="00E631A1">
      <w:pPr>
        <w:widowControl w:val="0"/>
        <w:pBdr>
          <w:top w:val="nil"/>
          <w:left w:val="nil"/>
          <w:bottom w:val="nil"/>
          <w:right w:val="nil"/>
          <w:between w:val="nil"/>
        </w:pBdr>
        <w:ind w:firstLine="0"/>
        <w:jc w:val="center"/>
        <w:rPr>
          <w:del w:id="12856" w:author="Cristiano de Menezes Feu" w:date="2022-11-21T08:33:00Z"/>
          <w:color w:val="000000"/>
        </w:rPr>
        <w:pPrChange w:id="12857" w:author="Cristiano de Menezes Feu" w:date="2022-11-21T08:33:00Z">
          <w:pPr>
            <w:widowControl w:val="0"/>
            <w:pBdr>
              <w:top w:val="nil"/>
              <w:left w:val="nil"/>
              <w:bottom w:val="nil"/>
              <w:right w:val="nil"/>
              <w:between w:val="nil"/>
            </w:pBdr>
          </w:pPr>
        </w:pPrChange>
      </w:pPr>
      <w:del w:id="12858" w:author="Cristiano de Menezes Feu" w:date="2022-11-21T08:33:00Z">
        <w:r w:rsidDel="00E631A1">
          <w:rPr>
            <w:rFonts w:ascii="ClearSans-Bold" w:eastAsia="ClearSans-Bold" w:hAnsi="ClearSans-Bold" w:cs="ClearSans-Bold"/>
            <w:b/>
            <w:color w:val="000000"/>
          </w:rPr>
          <w:delText>Art. 279.</w:delText>
        </w:r>
        <w:r w:rsidDel="00E631A1">
          <w:rPr>
            <w:color w:val="000000"/>
          </w:rPr>
          <w:delText xml:space="preserve"> A Mesa, na designação da legislatura pelo respectivo número de ordem, tomará por base a que se iniciou em 1826, de modo a ser mantida a continuidade histórica da instituição parlamentar do Brasil</w:delText>
        </w:r>
        <w:r w:rsidDel="00E631A1">
          <w:rPr>
            <w:color w:val="005583"/>
            <w:vertAlign w:val="superscript"/>
          </w:rPr>
          <w:footnoteReference w:id="509"/>
        </w:r>
        <w:r w:rsidDel="00E631A1">
          <w:rPr>
            <w:color w:val="000000"/>
          </w:rPr>
          <w:delText xml:space="preserve">. </w:delText>
        </w:r>
      </w:del>
    </w:p>
    <w:p w14:paraId="000011AD" w14:textId="54DEF3EC" w:rsidR="003D183A" w:rsidDel="00E631A1" w:rsidRDefault="008B7924" w:rsidP="00E631A1">
      <w:pPr>
        <w:widowControl w:val="0"/>
        <w:pBdr>
          <w:top w:val="nil"/>
          <w:left w:val="nil"/>
          <w:bottom w:val="nil"/>
          <w:right w:val="nil"/>
          <w:between w:val="nil"/>
        </w:pBdr>
        <w:ind w:firstLine="0"/>
        <w:jc w:val="center"/>
        <w:rPr>
          <w:del w:id="12862" w:author="Cristiano de Menezes Feu" w:date="2022-11-21T08:33:00Z"/>
          <w:rFonts w:ascii="ClearSans-Bold" w:eastAsia="ClearSans-Bold" w:hAnsi="ClearSans-Bold" w:cs="ClearSans-Bold"/>
          <w:b/>
          <w:color w:val="005583"/>
          <w:vertAlign w:val="superscript"/>
        </w:rPr>
        <w:pPrChange w:id="12863" w:author="Cristiano de Menezes Feu" w:date="2022-11-21T08:33:00Z">
          <w:pPr>
            <w:widowControl w:val="0"/>
            <w:pBdr>
              <w:top w:val="nil"/>
              <w:left w:val="nil"/>
              <w:bottom w:val="nil"/>
              <w:right w:val="nil"/>
              <w:between w:val="nil"/>
            </w:pBdr>
          </w:pPr>
        </w:pPrChange>
      </w:pPr>
      <w:del w:id="12864" w:author="Cristiano de Menezes Feu" w:date="2022-11-21T08:33:00Z">
        <w:r w:rsidDel="00E631A1">
          <w:rPr>
            <w:rFonts w:ascii="ClearSans-Bold" w:eastAsia="ClearSans-Bold" w:hAnsi="ClearSans-Bold" w:cs="ClearSans-Bold"/>
            <w:b/>
            <w:color w:val="000000"/>
          </w:rPr>
          <w:delText xml:space="preserve">Art. 280. </w:delText>
        </w:r>
        <w:r w:rsidDel="00E631A1">
          <w:rPr>
            <w:color w:val="000000"/>
          </w:rPr>
          <w:delText>Salvo disposição em contrário, os prazos assinalados em dias ou sessões neste Regimento computar-se-ão, respectivamente, como dias corridos ou por sessões deliberativas e de debates da Câmara dos Deputados efetivamente realizadas; os fixados por mês contam-se de data a data.</w:delText>
        </w:r>
        <w:r w:rsidDel="00E631A1">
          <w:rPr>
            <w:color w:val="005583"/>
            <w:vertAlign w:val="superscript"/>
          </w:rPr>
          <w:footnoteReference w:id="510"/>
        </w:r>
      </w:del>
    </w:p>
    <w:p w14:paraId="000011AE" w14:textId="3032DD52" w:rsidR="003D183A" w:rsidDel="00E631A1" w:rsidRDefault="008B7924" w:rsidP="00E631A1">
      <w:pPr>
        <w:widowControl w:val="0"/>
        <w:pBdr>
          <w:top w:val="nil"/>
          <w:left w:val="nil"/>
          <w:bottom w:val="nil"/>
          <w:right w:val="nil"/>
          <w:between w:val="nil"/>
        </w:pBdr>
        <w:spacing w:before="0" w:after="113"/>
        <w:ind w:left="567" w:firstLine="0"/>
        <w:jc w:val="center"/>
        <w:rPr>
          <w:del w:id="12868" w:author="Cristiano de Menezes Feu" w:date="2022-11-21T08:33:00Z"/>
          <w:b/>
          <w:color w:val="005583"/>
          <w:sz w:val="20"/>
          <w:szCs w:val="20"/>
        </w:rPr>
        <w:pPrChange w:id="12869" w:author="Cristiano de Menezes Feu" w:date="2022-11-21T08:33:00Z">
          <w:pPr>
            <w:widowControl w:val="0"/>
            <w:pBdr>
              <w:top w:val="nil"/>
              <w:left w:val="nil"/>
              <w:bottom w:val="nil"/>
              <w:right w:val="nil"/>
              <w:between w:val="nil"/>
            </w:pBdr>
            <w:spacing w:before="0" w:after="113"/>
            <w:ind w:left="567" w:firstLine="0"/>
          </w:pPr>
        </w:pPrChange>
      </w:pPr>
      <w:del w:id="12870" w:author="Cristiano de Menezes Feu" w:date="2022-11-21T08:33:00Z">
        <w:r w:rsidDel="00E631A1">
          <w:rPr>
            <w:color w:val="005583"/>
            <w:sz w:val="20"/>
            <w:szCs w:val="20"/>
          </w:rPr>
          <w:delText xml:space="preserve">Art. 65. </w:delText>
        </w:r>
      </w:del>
    </w:p>
    <w:p w14:paraId="000011AF" w14:textId="09314DAE" w:rsidR="003D183A" w:rsidDel="00E631A1" w:rsidRDefault="008B7924" w:rsidP="00E631A1">
      <w:pPr>
        <w:widowControl w:val="0"/>
        <w:pBdr>
          <w:top w:val="nil"/>
          <w:left w:val="nil"/>
          <w:bottom w:val="nil"/>
          <w:right w:val="nil"/>
          <w:between w:val="nil"/>
        </w:pBdr>
        <w:spacing w:before="0" w:after="113"/>
        <w:ind w:left="567" w:firstLine="0"/>
        <w:jc w:val="center"/>
        <w:rPr>
          <w:del w:id="12871" w:author="Cristiano de Menezes Feu" w:date="2022-11-21T08:33:00Z"/>
          <w:b/>
          <w:color w:val="005583"/>
          <w:sz w:val="20"/>
          <w:szCs w:val="20"/>
        </w:rPr>
        <w:pPrChange w:id="12872" w:author="Cristiano de Menezes Feu" w:date="2022-11-21T08:33:00Z">
          <w:pPr>
            <w:widowControl w:val="0"/>
            <w:pBdr>
              <w:top w:val="nil"/>
              <w:left w:val="nil"/>
              <w:bottom w:val="nil"/>
              <w:right w:val="nil"/>
              <w:between w:val="nil"/>
            </w:pBdr>
            <w:spacing w:before="0" w:after="113"/>
            <w:ind w:left="567" w:firstLine="0"/>
          </w:pPr>
        </w:pPrChange>
      </w:pPr>
      <w:del w:id="12873" w:author="Cristiano de Menezes Feu" w:date="2022-11-21T08:33:00Z">
        <w:r w:rsidDel="00E631A1">
          <w:rPr>
            <w:b/>
            <w:color w:val="005583"/>
            <w:sz w:val="20"/>
            <w:szCs w:val="20"/>
          </w:rPr>
          <w:delText>QO</w:delText>
        </w:r>
        <w:r w:rsidDel="00E631A1">
          <w:rPr>
            <w:color w:val="005583"/>
            <w:sz w:val="20"/>
            <w:szCs w:val="20"/>
          </w:rPr>
          <w:delText xml:space="preserve"> 694/2010 – Determina a anulação de sessão ordinária realizada com quórum inferior a um décimo de Deputados.</w:delText>
        </w:r>
      </w:del>
    </w:p>
    <w:p w14:paraId="000011B0" w14:textId="2CB832BD" w:rsidR="003D183A" w:rsidDel="00E631A1" w:rsidRDefault="008B7924" w:rsidP="00E631A1">
      <w:pPr>
        <w:widowControl w:val="0"/>
        <w:pBdr>
          <w:top w:val="nil"/>
          <w:left w:val="nil"/>
          <w:bottom w:val="nil"/>
          <w:right w:val="nil"/>
          <w:between w:val="nil"/>
        </w:pBdr>
        <w:spacing w:before="0" w:after="113"/>
        <w:ind w:left="567" w:firstLine="0"/>
        <w:jc w:val="center"/>
        <w:rPr>
          <w:del w:id="12874" w:author="Cristiano de Menezes Feu" w:date="2022-11-21T08:33:00Z"/>
          <w:color w:val="005583"/>
          <w:sz w:val="20"/>
          <w:szCs w:val="20"/>
        </w:rPr>
        <w:pPrChange w:id="12875" w:author="Cristiano de Menezes Feu" w:date="2022-11-21T08:33:00Z">
          <w:pPr>
            <w:widowControl w:val="0"/>
            <w:pBdr>
              <w:top w:val="nil"/>
              <w:left w:val="nil"/>
              <w:bottom w:val="nil"/>
              <w:right w:val="nil"/>
              <w:between w:val="nil"/>
            </w:pBdr>
            <w:spacing w:before="0" w:after="113"/>
            <w:ind w:left="567" w:firstLine="0"/>
          </w:pPr>
        </w:pPrChange>
      </w:pPr>
      <w:del w:id="12876" w:author="Cristiano de Menezes Feu" w:date="2022-11-21T08:33:00Z">
        <w:r w:rsidDel="00E631A1">
          <w:rPr>
            <w:b/>
            <w:color w:val="005583"/>
            <w:sz w:val="20"/>
            <w:szCs w:val="20"/>
          </w:rPr>
          <w:delText>REM</w:delText>
        </w:r>
        <w:r w:rsidDel="00E631A1">
          <w:rPr>
            <w:color w:val="005583"/>
            <w:sz w:val="20"/>
            <w:szCs w:val="20"/>
          </w:rPr>
          <w:delText xml:space="preserve"> 15/2016 – É imprescindível a observância do quórum previsto no § 2º do art. 79 para abertura de toda e qualquer sessão, sem o qual os trabalhos não devem ter início.</w:delText>
        </w:r>
      </w:del>
    </w:p>
    <w:p w14:paraId="000011B1" w14:textId="7CCA424F" w:rsidR="003D183A" w:rsidDel="00E631A1" w:rsidRDefault="008B7924" w:rsidP="00E631A1">
      <w:pPr>
        <w:widowControl w:val="0"/>
        <w:pBdr>
          <w:top w:val="nil"/>
          <w:left w:val="nil"/>
          <w:bottom w:val="nil"/>
          <w:right w:val="nil"/>
          <w:between w:val="nil"/>
        </w:pBdr>
        <w:ind w:firstLine="0"/>
        <w:jc w:val="center"/>
        <w:rPr>
          <w:del w:id="12877" w:author="Cristiano de Menezes Feu" w:date="2022-11-21T08:33:00Z"/>
          <w:b/>
          <w:color w:val="005583"/>
          <w:sz w:val="20"/>
          <w:szCs w:val="20"/>
        </w:rPr>
        <w:pPrChange w:id="12878" w:author="Cristiano de Menezes Feu" w:date="2022-11-21T08:33:00Z">
          <w:pPr>
            <w:widowControl w:val="0"/>
            <w:pBdr>
              <w:top w:val="nil"/>
              <w:left w:val="nil"/>
              <w:bottom w:val="nil"/>
              <w:right w:val="nil"/>
              <w:between w:val="nil"/>
            </w:pBdr>
          </w:pPr>
        </w:pPrChange>
      </w:pPr>
      <w:del w:id="12879" w:author="Cristiano de Menezes Feu" w:date="2022-11-21T08:33:00Z">
        <w:r w:rsidDel="00E631A1">
          <w:rPr>
            <w:color w:val="000000"/>
          </w:rPr>
          <w:delText xml:space="preserve">§ 1º Exclui-se do cômputo o dia ou sessão inicial e inclui-se o do vencimento. </w:delText>
        </w:r>
      </w:del>
    </w:p>
    <w:p w14:paraId="000011B2" w14:textId="6045F642" w:rsidR="003D183A" w:rsidDel="00E631A1" w:rsidRDefault="008B7924" w:rsidP="00E631A1">
      <w:pPr>
        <w:widowControl w:val="0"/>
        <w:pBdr>
          <w:top w:val="nil"/>
          <w:left w:val="nil"/>
          <w:bottom w:val="nil"/>
          <w:right w:val="nil"/>
          <w:between w:val="nil"/>
        </w:pBdr>
        <w:spacing w:before="0" w:after="113"/>
        <w:ind w:left="567" w:firstLine="0"/>
        <w:jc w:val="center"/>
        <w:rPr>
          <w:del w:id="12880" w:author="Cristiano de Menezes Feu" w:date="2022-11-21T08:33:00Z"/>
          <w:b/>
          <w:color w:val="005583"/>
          <w:sz w:val="20"/>
          <w:szCs w:val="20"/>
        </w:rPr>
        <w:pPrChange w:id="12881" w:author="Cristiano de Menezes Feu" w:date="2022-11-21T08:33:00Z">
          <w:pPr>
            <w:widowControl w:val="0"/>
            <w:pBdr>
              <w:top w:val="nil"/>
              <w:left w:val="nil"/>
              <w:bottom w:val="nil"/>
              <w:right w:val="nil"/>
              <w:between w:val="nil"/>
            </w:pBdr>
            <w:spacing w:before="0" w:after="113"/>
            <w:ind w:left="567" w:firstLine="0"/>
          </w:pPr>
        </w:pPrChange>
      </w:pPr>
      <w:del w:id="12882" w:author="Cristiano de Menezes Feu" w:date="2022-11-21T08:33:00Z">
        <w:r w:rsidDel="00E631A1">
          <w:rPr>
            <w:b/>
            <w:color w:val="005583"/>
            <w:sz w:val="20"/>
            <w:szCs w:val="20"/>
          </w:rPr>
          <w:delText>QO</w:delText>
        </w:r>
        <w:r w:rsidDel="00E631A1">
          <w:rPr>
            <w:color w:val="005583"/>
            <w:sz w:val="20"/>
            <w:szCs w:val="20"/>
          </w:rPr>
          <w:delText xml:space="preserve"> 37/2019 - Respondendo a questão de ordem sobre o prazo de interstício em sessões, aplicou entendimento no sentido de que não há impedimento para a inclusão de proposição na pauta de sessão ou de reunião marcada para o mesmo dia após o término da última sessão que contabilizou o prazo. </w:delText>
        </w:r>
      </w:del>
    </w:p>
    <w:p w14:paraId="000011B3" w14:textId="3C412E2B" w:rsidR="003D183A" w:rsidDel="00E631A1" w:rsidRDefault="008B7924" w:rsidP="00E631A1">
      <w:pPr>
        <w:widowControl w:val="0"/>
        <w:pBdr>
          <w:top w:val="nil"/>
          <w:left w:val="nil"/>
          <w:bottom w:val="nil"/>
          <w:right w:val="nil"/>
          <w:between w:val="nil"/>
        </w:pBdr>
        <w:spacing w:before="0" w:after="113"/>
        <w:ind w:left="567" w:firstLine="0"/>
        <w:jc w:val="center"/>
        <w:rPr>
          <w:del w:id="12883" w:author="Cristiano de Menezes Feu" w:date="2022-11-21T08:33:00Z"/>
          <w:color w:val="005583"/>
          <w:sz w:val="20"/>
          <w:szCs w:val="20"/>
        </w:rPr>
        <w:pPrChange w:id="12884" w:author="Cristiano de Menezes Feu" w:date="2022-11-21T08:33:00Z">
          <w:pPr>
            <w:widowControl w:val="0"/>
            <w:pBdr>
              <w:top w:val="nil"/>
              <w:left w:val="nil"/>
              <w:bottom w:val="nil"/>
              <w:right w:val="nil"/>
              <w:between w:val="nil"/>
            </w:pBdr>
            <w:spacing w:before="0" w:after="113"/>
            <w:ind w:left="567" w:firstLine="0"/>
          </w:pPr>
        </w:pPrChange>
      </w:pPr>
      <w:del w:id="12885" w:author="Cristiano de Menezes Feu" w:date="2022-11-21T08:33:00Z">
        <w:r w:rsidDel="00E631A1">
          <w:rPr>
            <w:b/>
            <w:color w:val="005583"/>
            <w:sz w:val="20"/>
            <w:szCs w:val="20"/>
          </w:rPr>
          <w:delText>QO</w:delText>
        </w:r>
        <w:r w:rsidDel="00E631A1">
          <w:rPr>
            <w:color w:val="005583"/>
            <w:sz w:val="20"/>
            <w:szCs w:val="20"/>
          </w:rPr>
          <w:delText xml:space="preserve"> 234/2016 – O prazo do pedido de vista se encerra ao término da segunda sessão contabilizada, não havendo necessidade de aguardar o fim do dia para realização da reunião de discussão ou votação da matéria na Comissão.</w:delText>
        </w:r>
      </w:del>
    </w:p>
    <w:p w14:paraId="000011B4" w14:textId="16F98D1C" w:rsidR="003D183A" w:rsidDel="00E631A1" w:rsidRDefault="008B7924" w:rsidP="00E631A1">
      <w:pPr>
        <w:widowControl w:val="0"/>
        <w:pBdr>
          <w:top w:val="nil"/>
          <w:left w:val="nil"/>
          <w:bottom w:val="nil"/>
          <w:right w:val="nil"/>
          <w:between w:val="nil"/>
        </w:pBdr>
        <w:ind w:firstLine="0"/>
        <w:jc w:val="center"/>
        <w:rPr>
          <w:del w:id="12886" w:author="Cristiano de Menezes Feu" w:date="2022-11-21T08:33:00Z"/>
          <w:color w:val="005583"/>
          <w:vertAlign w:val="superscript"/>
        </w:rPr>
        <w:pPrChange w:id="12887" w:author="Cristiano de Menezes Feu" w:date="2022-11-21T08:33:00Z">
          <w:pPr>
            <w:widowControl w:val="0"/>
            <w:pBdr>
              <w:top w:val="nil"/>
              <w:left w:val="nil"/>
              <w:bottom w:val="nil"/>
              <w:right w:val="nil"/>
              <w:between w:val="nil"/>
            </w:pBdr>
          </w:pPr>
        </w:pPrChange>
      </w:pPr>
      <w:del w:id="12888" w:author="Cristiano de Menezes Feu" w:date="2022-11-21T08:33:00Z">
        <w:r w:rsidDel="00E631A1">
          <w:rPr>
            <w:color w:val="000000"/>
          </w:rPr>
          <w:delText>§ 1º-A Considera-se sessão inicial a do dia em que ocorrer o fato ou se praticar o ato.</w:delText>
        </w:r>
        <w:r w:rsidDel="00E631A1">
          <w:rPr>
            <w:color w:val="005583"/>
            <w:vertAlign w:val="superscript"/>
          </w:rPr>
          <w:footnoteReference w:id="511"/>
        </w:r>
      </w:del>
    </w:p>
    <w:p w14:paraId="000011B5" w14:textId="508B1534" w:rsidR="003D183A" w:rsidDel="00E631A1" w:rsidRDefault="008B7924" w:rsidP="00E631A1">
      <w:pPr>
        <w:widowControl w:val="0"/>
        <w:pBdr>
          <w:top w:val="nil"/>
          <w:left w:val="nil"/>
          <w:bottom w:val="nil"/>
          <w:right w:val="nil"/>
          <w:between w:val="nil"/>
        </w:pBdr>
        <w:ind w:firstLine="0"/>
        <w:jc w:val="center"/>
        <w:rPr>
          <w:del w:id="12892" w:author="Cristiano de Menezes Feu" w:date="2022-11-21T08:33:00Z"/>
          <w:color w:val="000000"/>
        </w:rPr>
        <w:pPrChange w:id="12893" w:author="Cristiano de Menezes Feu" w:date="2022-11-21T08:33:00Z">
          <w:pPr>
            <w:widowControl w:val="0"/>
            <w:pBdr>
              <w:top w:val="nil"/>
              <w:left w:val="nil"/>
              <w:bottom w:val="nil"/>
              <w:right w:val="nil"/>
              <w:between w:val="nil"/>
            </w:pBdr>
          </w:pPr>
        </w:pPrChange>
      </w:pPr>
      <w:del w:id="12894" w:author="Cristiano de Menezes Feu" w:date="2022-11-21T08:33:00Z">
        <w:r w:rsidDel="00E631A1">
          <w:rPr>
            <w:color w:val="000000"/>
          </w:rPr>
          <w:delText>§ 2º Os prazos, salvo disposição em contrário, ficarão suspensos durante os períodos de recesso do Congresso Nacional.</w:delText>
        </w:r>
      </w:del>
    </w:p>
    <w:p w14:paraId="000011B6" w14:textId="17A6B4C4" w:rsidR="003D183A" w:rsidDel="00E631A1" w:rsidRDefault="008B7924" w:rsidP="00E631A1">
      <w:pPr>
        <w:widowControl w:val="0"/>
        <w:pBdr>
          <w:top w:val="nil"/>
          <w:left w:val="nil"/>
          <w:bottom w:val="nil"/>
          <w:right w:val="nil"/>
          <w:between w:val="nil"/>
        </w:pBdr>
        <w:spacing w:before="0" w:after="113"/>
        <w:ind w:left="567" w:firstLine="0"/>
        <w:jc w:val="center"/>
        <w:rPr>
          <w:del w:id="12895" w:author="Cristiano de Menezes Feu" w:date="2022-11-21T08:33:00Z"/>
          <w:color w:val="005583"/>
          <w:sz w:val="20"/>
          <w:szCs w:val="20"/>
        </w:rPr>
        <w:pPrChange w:id="12896" w:author="Cristiano de Menezes Feu" w:date="2022-11-21T08:33:00Z">
          <w:pPr>
            <w:widowControl w:val="0"/>
            <w:pBdr>
              <w:top w:val="nil"/>
              <w:left w:val="nil"/>
              <w:bottom w:val="nil"/>
              <w:right w:val="nil"/>
              <w:between w:val="nil"/>
            </w:pBdr>
            <w:spacing w:before="0" w:after="113"/>
            <w:ind w:left="567" w:firstLine="0"/>
          </w:pPr>
        </w:pPrChange>
      </w:pPr>
      <w:del w:id="12897" w:author="Cristiano de Menezes Feu" w:date="2022-11-21T08:33:00Z">
        <w:r w:rsidDel="00E631A1">
          <w:rPr>
            <w:color w:val="005583"/>
            <w:sz w:val="20"/>
            <w:szCs w:val="20"/>
          </w:rPr>
          <w:delText>Código de Ética, art. 7º, § 3º.</w:delText>
        </w:r>
      </w:del>
    </w:p>
    <w:p w14:paraId="000011B7" w14:textId="4191F98D" w:rsidR="003D183A" w:rsidDel="00E631A1" w:rsidRDefault="008B7924" w:rsidP="00E631A1">
      <w:pPr>
        <w:widowControl w:val="0"/>
        <w:pBdr>
          <w:top w:val="nil"/>
          <w:left w:val="nil"/>
          <w:bottom w:val="nil"/>
          <w:right w:val="nil"/>
          <w:between w:val="nil"/>
        </w:pBdr>
        <w:ind w:firstLine="0"/>
        <w:jc w:val="center"/>
        <w:rPr>
          <w:del w:id="12898" w:author="Cristiano de Menezes Feu" w:date="2022-11-21T08:33:00Z"/>
          <w:color w:val="333333"/>
          <w:sz w:val="18"/>
          <w:szCs w:val="18"/>
        </w:rPr>
        <w:pPrChange w:id="12899" w:author="Cristiano de Menezes Feu" w:date="2022-11-21T08:33:00Z">
          <w:pPr>
            <w:widowControl w:val="0"/>
            <w:pBdr>
              <w:top w:val="nil"/>
              <w:left w:val="nil"/>
              <w:bottom w:val="nil"/>
              <w:right w:val="nil"/>
              <w:between w:val="nil"/>
            </w:pBdr>
          </w:pPr>
        </w:pPrChange>
      </w:pPr>
      <w:del w:id="12900" w:author="Cristiano de Menezes Feu" w:date="2022-11-21T08:33:00Z">
        <w:r w:rsidDel="00E631A1">
          <w:rPr>
            <w:color w:val="000000"/>
          </w:rPr>
          <w:delText>§ 3º Para atender o disposto no </w:delText>
        </w:r>
        <w:r w:rsidDel="00E631A1">
          <w:rPr>
            <w:i/>
            <w:color w:val="000000"/>
          </w:rPr>
          <w:delText>caput</w:delText>
        </w:r>
        <w:r w:rsidDel="00E631A1">
          <w:rPr>
            <w:color w:val="000000"/>
          </w:rPr>
          <w:delText>, será considerado para efeito de contagem de prazo a sessão deliberativa que ocorrer primeiro e, em não havendo, a sessão de debates, apurando-se o quórum previsto no § 2º do art. 79, até 30 (trinta) minutos após o horário previsto para o início da primeira sessão.</w:delText>
        </w:r>
        <w:r w:rsidDel="00E631A1">
          <w:rPr>
            <w:color w:val="005583"/>
            <w:vertAlign w:val="superscript"/>
          </w:rPr>
          <w:footnoteReference w:id="512"/>
        </w:r>
        <w:r w:rsidDel="00E631A1">
          <w:rPr>
            <w:color w:val="333333"/>
            <w:sz w:val="18"/>
            <w:szCs w:val="18"/>
          </w:rPr>
          <w:delText> </w:delText>
        </w:r>
      </w:del>
    </w:p>
    <w:p w14:paraId="000011B8" w14:textId="5A62A88F" w:rsidR="003D183A" w:rsidDel="00E631A1" w:rsidRDefault="008B7924" w:rsidP="00E631A1">
      <w:pPr>
        <w:widowControl w:val="0"/>
        <w:pBdr>
          <w:top w:val="nil"/>
          <w:left w:val="nil"/>
          <w:bottom w:val="nil"/>
          <w:right w:val="nil"/>
          <w:between w:val="nil"/>
        </w:pBdr>
        <w:spacing w:before="0" w:after="113"/>
        <w:ind w:left="567" w:firstLine="0"/>
        <w:jc w:val="center"/>
        <w:rPr>
          <w:del w:id="12904" w:author="Cristiano de Menezes Feu" w:date="2022-11-21T08:33:00Z"/>
          <w:color w:val="005583"/>
          <w:sz w:val="20"/>
          <w:szCs w:val="20"/>
        </w:rPr>
        <w:pPrChange w:id="12905" w:author="Cristiano de Menezes Feu" w:date="2022-11-21T08:33:00Z">
          <w:pPr>
            <w:widowControl w:val="0"/>
            <w:pBdr>
              <w:top w:val="nil"/>
              <w:left w:val="nil"/>
              <w:bottom w:val="nil"/>
              <w:right w:val="nil"/>
              <w:between w:val="nil"/>
            </w:pBdr>
            <w:spacing w:before="0" w:after="113"/>
            <w:ind w:left="567" w:firstLine="0"/>
          </w:pPr>
        </w:pPrChange>
      </w:pPr>
      <w:del w:id="12906" w:author="Cristiano de Menezes Feu" w:date="2022-11-21T08:33:00Z">
        <w:r w:rsidDel="00E631A1">
          <w:rPr>
            <w:rFonts w:ascii="ClearSans-Bold" w:eastAsia="ClearSans-Bold" w:hAnsi="ClearSans-Bold" w:cs="ClearSans-Bold"/>
            <w:b/>
            <w:color w:val="005583"/>
            <w:sz w:val="20"/>
            <w:szCs w:val="20"/>
          </w:rPr>
          <w:delText>Observação:</w:delText>
        </w:r>
        <w:r w:rsidDel="00E631A1">
          <w:rPr>
            <w:color w:val="005583"/>
            <w:sz w:val="20"/>
            <w:szCs w:val="20"/>
          </w:rPr>
          <w:delText xml:space="preserve"> Segundo entendimento da Secretaria-Geral da Mesa os prazos se encerram ao final da última sessão que contou o prazo. </w:delText>
        </w:r>
      </w:del>
    </w:p>
    <w:p w14:paraId="000011B9" w14:textId="15E96D8A" w:rsidR="003D183A" w:rsidDel="00E631A1" w:rsidRDefault="003D183A" w:rsidP="00E631A1">
      <w:pPr>
        <w:widowControl w:val="0"/>
        <w:pBdr>
          <w:top w:val="nil"/>
          <w:left w:val="nil"/>
          <w:bottom w:val="nil"/>
          <w:right w:val="nil"/>
          <w:between w:val="nil"/>
        </w:pBdr>
        <w:ind w:firstLine="0"/>
        <w:jc w:val="center"/>
        <w:rPr>
          <w:del w:id="12907" w:author="Cristiano de Menezes Feu" w:date="2022-11-21T08:33:00Z"/>
          <w:color w:val="000000"/>
        </w:rPr>
        <w:pPrChange w:id="12908" w:author="Cristiano de Menezes Feu" w:date="2022-11-21T08:33:00Z">
          <w:pPr>
            <w:widowControl w:val="0"/>
            <w:pBdr>
              <w:top w:val="nil"/>
              <w:left w:val="nil"/>
              <w:bottom w:val="nil"/>
              <w:right w:val="nil"/>
              <w:between w:val="nil"/>
            </w:pBdr>
          </w:pPr>
        </w:pPrChange>
      </w:pPr>
    </w:p>
    <w:p w14:paraId="000011BA" w14:textId="62E7FB0B" w:rsidR="003D183A" w:rsidDel="00E631A1" w:rsidRDefault="008B7924" w:rsidP="00E631A1">
      <w:pPr>
        <w:widowControl w:val="0"/>
        <w:pBdr>
          <w:top w:val="nil"/>
          <w:left w:val="nil"/>
          <w:bottom w:val="nil"/>
          <w:right w:val="nil"/>
          <w:between w:val="nil"/>
        </w:pBdr>
        <w:ind w:firstLine="0"/>
        <w:jc w:val="center"/>
        <w:rPr>
          <w:del w:id="12909" w:author="Cristiano de Menezes Feu" w:date="2022-11-21T08:33:00Z"/>
          <w:color w:val="005583"/>
          <w:vertAlign w:val="superscript"/>
        </w:rPr>
        <w:pPrChange w:id="12910" w:author="Cristiano de Menezes Feu" w:date="2022-11-21T08:33:00Z">
          <w:pPr>
            <w:widowControl w:val="0"/>
            <w:pBdr>
              <w:top w:val="nil"/>
              <w:left w:val="nil"/>
              <w:bottom w:val="nil"/>
              <w:right w:val="nil"/>
              <w:between w:val="nil"/>
            </w:pBdr>
          </w:pPr>
        </w:pPrChange>
      </w:pPr>
      <w:del w:id="12911" w:author="Cristiano de Menezes Feu" w:date="2022-11-21T08:33:00Z">
        <w:r w:rsidDel="00E631A1">
          <w:rPr>
            <w:color w:val="000000"/>
          </w:rPr>
          <w:delText>§ 4º A contagem do prazo a que se refere o § 3º será apurada uma única vez no dia em que ocorrer a sessão ou sessões.</w:delText>
        </w:r>
        <w:r w:rsidDel="00E631A1">
          <w:rPr>
            <w:color w:val="005583"/>
            <w:vertAlign w:val="superscript"/>
          </w:rPr>
          <w:footnoteReference w:id="513"/>
        </w:r>
      </w:del>
    </w:p>
    <w:p w14:paraId="000011BB" w14:textId="4C051952" w:rsidR="003D183A" w:rsidDel="00E631A1" w:rsidRDefault="008B7924" w:rsidP="00E631A1">
      <w:pPr>
        <w:widowControl w:val="0"/>
        <w:pBdr>
          <w:top w:val="nil"/>
          <w:left w:val="nil"/>
          <w:bottom w:val="nil"/>
          <w:right w:val="nil"/>
          <w:between w:val="nil"/>
        </w:pBdr>
        <w:ind w:firstLine="0"/>
        <w:jc w:val="center"/>
        <w:rPr>
          <w:del w:id="12915" w:author="Cristiano de Menezes Feu" w:date="2022-11-21T08:33:00Z"/>
          <w:color w:val="000000"/>
        </w:rPr>
        <w:pPrChange w:id="12916" w:author="Cristiano de Menezes Feu" w:date="2022-11-21T08:33:00Z">
          <w:pPr>
            <w:widowControl w:val="0"/>
            <w:pBdr>
              <w:top w:val="nil"/>
              <w:left w:val="nil"/>
              <w:bottom w:val="nil"/>
              <w:right w:val="nil"/>
              <w:between w:val="nil"/>
            </w:pBdr>
          </w:pPr>
        </w:pPrChange>
      </w:pPr>
      <w:del w:id="12917" w:author="Cristiano de Menezes Feu" w:date="2022-11-21T08:33:00Z">
        <w:r w:rsidDel="00E631A1">
          <w:rPr>
            <w:color w:val="000000"/>
          </w:rPr>
          <w:delText>§ 5º Para efeito de contagem de prazo, considera-se data da publicação o dia da disponibilização da informação no Diário da Câmara dos Deputados ou no Sistema de Tramitação e Informação Legislativas, o que primeiro ocorrer.</w:delText>
        </w:r>
        <w:r w:rsidDel="00E631A1">
          <w:rPr>
            <w:color w:val="005583"/>
            <w:vertAlign w:val="superscript"/>
          </w:rPr>
          <w:footnoteReference w:id="514"/>
        </w:r>
      </w:del>
    </w:p>
    <w:p w14:paraId="000011BC" w14:textId="6743A17E" w:rsidR="003D183A" w:rsidDel="00E631A1" w:rsidRDefault="008B7924" w:rsidP="00E631A1">
      <w:pPr>
        <w:widowControl w:val="0"/>
        <w:pBdr>
          <w:top w:val="nil"/>
          <w:left w:val="nil"/>
          <w:bottom w:val="nil"/>
          <w:right w:val="nil"/>
          <w:between w:val="nil"/>
        </w:pBdr>
        <w:ind w:firstLine="0"/>
        <w:jc w:val="center"/>
        <w:rPr>
          <w:del w:id="12921" w:author="Cristiano de Menezes Feu" w:date="2022-11-21T08:33:00Z"/>
          <w:rFonts w:ascii="ClearSans-Bold" w:eastAsia="ClearSans-Bold" w:hAnsi="ClearSans-Bold" w:cs="ClearSans-Bold"/>
          <w:b/>
          <w:color w:val="000000"/>
        </w:rPr>
        <w:pPrChange w:id="12922" w:author="Cristiano de Menezes Feu" w:date="2022-11-21T08:33:00Z">
          <w:pPr>
            <w:widowControl w:val="0"/>
            <w:pBdr>
              <w:top w:val="nil"/>
              <w:left w:val="nil"/>
              <w:bottom w:val="nil"/>
              <w:right w:val="nil"/>
              <w:between w:val="nil"/>
            </w:pBdr>
          </w:pPr>
        </w:pPrChange>
      </w:pPr>
      <w:del w:id="12923" w:author="Cristiano de Menezes Feu" w:date="2022-11-21T08:33:00Z">
        <w:r w:rsidDel="00E631A1">
          <w:rPr>
            <w:color w:val="000000"/>
          </w:rPr>
          <w:delText>§ 6º Exceto quando houver expediente ou sessão da Câmara dos Deputados, serão considerados dias não úteis os sábados, domingos e feriados.</w:delText>
        </w:r>
        <w:r w:rsidDel="00E631A1">
          <w:rPr>
            <w:color w:val="005583"/>
            <w:vertAlign w:val="superscript"/>
          </w:rPr>
          <w:footnoteReference w:id="515"/>
        </w:r>
      </w:del>
    </w:p>
    <w:p w14:paraId="000011BD" w14:textId="59EA7688" w:rsidR="003D183A" w:rsidDel="00E631A1" w:rsidRDefault="008B7924" w:rsidP="00E631A1">
      <w:pPr>
        <w:widowControl w:val="0"/>
        <w:pBdr>
          <w:top w:val="nil"/>
          <w:left w:val="nil"/>
          <w:bottom w:val="nil"/>
          <w:right w:val="nil"/>
          <w:between w:val="nil"/>
        </w:pBdr>
        <w:ind w:firstLine="0"/>
        <w:jc w:val="center"/>
        <w:rPr>
          <w:del w:id="12927" w:author="Cristiano de Menezes Feu" w:date="2022-11-21T08:33:00Z"/>
          <w:color w:val="000000"/>
        </w:rPr>
        <w:pPrChange w:id="12928" w:author="Cristiano de Menezes Feu" w:date="2022-11-21T08:33:00Z">
          <w:pPr>
            <w:widowControl w:val="0"/>
            <w:pBdr>
              <w:top w:val="nil"/>
              <w:left w:val="nil"/>
              <w:bottom w:val="nil"/>
              <w:right w:val="nil"/>
              <w:between w:val="nil"/>
            </w:pBdr>
          </w:pPr>
        </w:pPrChange>
      </w:pPr>
      <w:del w:id="12929" w:author="Cristiano de Menezes Feu" w:date="2022-11-21T08:33:00Z">
        <w:r w:rsidDel="00E631A1">
          <w:rPr>
            <w:rFonts w:ascii="ClearSans-Bold" w:eastAsia="ClearSans-Bold" w:hAnsi="ClearSans-Bold" w:cs="ClearSans-Bold"/>
            <w:b/>
            <w:color w:val="000000"/>
          </w:rPr>
          <w:delText xml:space="preserve">Art. 280-A. </w:delText>
        </w:r>
        <w:r w:rsidDel="00E631A1">
          <w:rPr>
            <w:color w:val="000000"/>
          </w:rPr>
          <w:delText>O Diário da Câmara dos Deputados será publicado em meio digital nos termos do Ato da Mesa referido no caput do art. 101 deste Regimento.</w:delText>
        </w:r>
        <w:r w:rsidDel="00E631A1">
          <w:rPr>
            <w:color w:val="005583"/>
            <w:vertAlign w:val="superscript"/>
          </w:rPr>
          <w:footnoteReference w:id="516"/>
        </w:r>
      </w:del>
    </w:p>
    <w:p w14:paraId="000011BE" w14:textId="5BA3C612" w:rsidR="003D183A" w:rsidDel="00E631A1" w:rsidRDefault="008B7924" w:rsidP="00E631A1">
      <w:pPr>
        <w:widowControl w:val="0"/>
        <w:pBdr>
          <w:top w:val="nil"/>
          <w:left w:val="nil"/>
          <w:bottom w:val="nil"/>
          <w:right w:val="nil"/>
          <w:between w:val="nil"/>
        </w:pBdr>
        <w:ind w:firstLine="0"/>
        <w:jc w:val="center"/>
        <w:rPr>
          <w:del w:id="12933" w:author="Cristiano de Menezes Feu" w:date="2022-11-21T08:33:00Z"/>
          <w:b/>
          <w:color w:val="005583"/>
          <w:sz w:val="20"/>
          <w:szCs w:val="20"/>
        </w:rPr>
        <w:pPrChange w:id="12934" w:author="Cristiano de Menezes Feu" w:date="2022-11-21T08:33:00Z">
          <w:pPr>
            <w:widowControl w:val="0"/>
            <w:pBdr>
              <w:top w:val="nil"/>
              <w:left w:val="nil"/>
              <w:bottom w:val="nil"/>
              <w:right w:val="nil"/>
              <w:between w:val="nil"/>
            </w:pBdr>
          </w:pPr>
        </w:pPrChange>
      </w:pPr>
      <w:del w:id="12935" w:author="Cristiano de Menezes Feu" w:date="2022-11-21T08:33:00Z">
        <w:r w:rsidDel="00E631A1">
          <w:rPr>
            <w:rFonts w:ascii="ClearSans-Bold" w:eastAsia="ClearSans-Bold" w:hAnsi="ClearSans-Bold" w:cs="ClearSans-Bold"/>
            <w:b/>
            <w:color w:val="000000"/>
          </w:rPr>
          <w:delText>Art. 281.</w:delText>
        </w:r>
        <w:r w:rsidDel="00E631A1">
          <w:rPr>
            <w:color w:val="000000"/>
          </w:rPr>
          <w:delText xml:space="preserve"> Os atos ou providências, cujos prazos se achem em fluência, devem ser praticados durante o período de expediente normal da Câmara ou das suas sessões ordinárias, conforme o caso. </w:delText>
        </w:r>
      </w:del>
    </w:p>
    <w:p w14:paraId="000011BF" w14:textId="6FE98308" w:rsidR="003D183A" w:rsidDel="00E631A1" w:rsidRDefault="008B7924" w:rsidP="00E631A1">
      <w:pPr>
        <w:widowControl w:val="0"/>
        <w:pBdr>
          <w:top w:val="nil"/>
          <w:left w:val="nil"/>
          <w:bottom w:val="nil"/>
          <w:right w:val="nil"/>
          <w:between w:val="nil"/>
        </w:pBdr>
        <w:spacing w:before="0" w:after="113"/>
        <w:ind w:left="567" w:firstLine="0"/>
        <w:jc w:val="center"/>
        <w:rPr>
          <w:del w:id="12936" w:author="Cristiano de Menezes Feu" w:date="2022-11-21T08:33:00Z"/>
          <w:color w:val="005583"/>
          <w:sz w:val="20"/>
          <w:szCs w:val="20"/>
        </w:rPr>
        <w:pPrChange w:id="12937" w:author="Cristiano de Menezes Feu" w:date="2022-11-21T08:33:00Z">
          <w:pPr>
            <w:widowControl w:val="0"/>
            <w:pBdr>
              <w:top w:val="nil"/>
              <w:left w:val="nil"/>
              <w:bottom w:val="nil"/>
              <w:right w:val="nil"/>
              <w:between w:val="nil"/>
            </w:pBdr>
            <w:spacing w:before="0" w:after="113"/>
            <w:ind w:left="567" w:firstLine="0"/>
          </w:pPr>
        </w:pPrChange>
      </w:pPr>
      <w:del w:id="12938" w:author="Cristiano de Menezes Feu" w:date="2022-11-21T08:33:00Z">
        <w:r w:rsidDel="00E631A1">
          <w:rPr>
            <w:b/>
            <w:color w:val="005583"/>
            <w:sz w:val="20"/>
            <w:szCs w:val="20"/>
          </w:rPr>
          <w:delText>QO</w:delText>
        </w:r>
        <w:r w:rsidDel="00E631A1">
          <w:rPr>
            <w:color w:val="005583"/>
            <w:sz w:val="20"/>
            <w:szCs w:val="20"/>
          </w:rPr>
          <w:delText xml:space="preserve"> 264/2016 – Afirma que “há prática consolidada nesta Casa de Leis que permite a formalização de substituição de membro para integrar Comissão mesmo após o encerramento do expediente normal dos serviços administrativos [...]visto não estar referido ato sujeito a prazo”. </w:delText>
        </w:r>
      </w:del>
    </w:p>
    <w:p w14:paraId="000011C0" w14:textId="278F2845" w:rsidR="003D183A" w:rsidDel="00E631A1" w:rsidRDefault="008B7924" w:rsidP="00E631A1">
      <w:pPr>
        <w:widowControl w:val="0"/>
        <w:pBdr>
          <w:top w:val="nil"/>
          <w:left w:val="nil"/>
          <w:bottom w:val="nil"/>
          <w:right w:val="nil"/>
          <w:between w:val="nil"/>
        </w:pBdr>
        <w:ind w:firstLine="0"/>
        <w:jc w:val="center"/>
        <w:rPr>
          <w:del w:id="12939" w:author="Cristiano de Menezes Feu" w:date="2022-11-21T08:33:00Z"/>
          <w:color w:val="000000"/>
        </w:rPr>
        <w:pPrChange w:id="12940" w:author="Cristiano de Menezes Feu" w:date="2022-11-21T08:33:00Z">
          <w:pPr>
            <w:widowControl w:val="0"/>
            <w:pBdr>
              <w:top w:val="nil"/>
              <w:left w:val="nil"/>
              <w:bottom w:val="nil"/>
              <w:right w:val="nil"/>
              <w:between w:val="nil"/>
            </w:pBdr>
          </w:pPr>
        </w:pPrChange>
      </w:pPr>
      <w:del w:id="12941" w:author="Cristiano de Menezes Feu" w:date="2022-11-21T08:33:00Z">
        <w:r w:rsidDel="00E631A1">
          <w:rPr>
            <w:rFonts w:ascii="ClearSans-Bold" w:eastAsia="ClearSans-Bold" w:hAnsi="ClearSans-Bold" w:cs="ClearSans-Bold"/>
            <w:b/>
            <w:color w:val="000000"/>
          </w:rPr>
          <w:delText>Art. 282.</w:delText>
        </w:r>
        <w:r w:rsidDel="00E631A1">
          <w:rPr>
            <w:color w:val="000000"/>
          </w:rPr>
          <w:delText xml:space="preserve"> É vedado dar denominação de pessoas vivas a qualquer das dependências ou edifícios da Câmara dos Deputados.</w:delText>
        </w:r>
      </w:del>
    </w:p>
    <w:p w14:paraId="000011C1" w14:textId="3A0893D1" w:rsidR="003D183A" w:rsidDel="00E631A1" w:rsidRDefault="003D183A" w:rsidP="00E631A1">
      <w:pPr>
        <w:widowControl w:val="0"/>
        <w:pBdr>
          <w:top w:val="nil"/>
          <w:left w:val="nil"/>
          <w:bottom w:val="nil"/>
          <w:right w:val="nil"/>
          <w:between w:val="nil"/>
        </w:pBdr>
        <w:ind w:firstLine="0"/>
        <w:jc w:val="center"/>
        <w:rPr>
          <w:del w:id="12942" w:author="Cristiano de Menezes Feu" w:date="2022-11-21T08:33:00Z"/>
          <w:rFonts w:ascii="DINCondensed-Bold" w:eastAsia="DINCondensed-Bold" w:hAnsi="DINCondensed-Bold" w:cs="DINCondensed-Bold"/>
          <w:b/>
          <w:smallCaps/>
          <w:color w:val="005583"/>
          <w:sz w:val="42"/>
          <w:szCs w:val="42"/>
        </w:rPr>
        <w:pPrChange w:id="12943" w:author="Cristiano de Menezes Feu" w:date="2022-11-21T08:33:00Z">
          <w:pPr>
            <w:widowControl w:val="0"/>
            <w:pBdr>
              <w:top w:val="nil"/>
              <w:left w:val="nil"/>
              <w:bottom w:val="nil"/>
              <w:right w:val="nil"/>
              <w:between w:val="nil"/>
            </w:pBdr>
            <w:ind w:firstLine="0"/>
            <w:jc w:val="center"/>
          </w:pPr>
        </w:pPrChange>
      </w:pPr>
    </w:p>
    <w:p w14:paraId="000011C2" w14:textId="1A224328" w:rsidR="003D183A" w:rsidDel="00E631A1" w:rsidRDefault="008B7924" w:rsidP="00E631A1">
      <w:pPr>
        <w:widowControl w:val="0"/>
        <w:pBdr>
          <w:top w:val="nil"/>
          <w:left w:val="nil"/>
          <w:bottom w:val="nil"/>
          <w:right w:val="nil"/>
          <w:between w:val="nil"/>
        </w:pBdr>
        <w:spacing w:before="28" w:after="113"/>
        <w:ind w:firstLine="0"/>
        <w:jc w:val="center"/>
        <w:rPr>
          <w:del w:id="12944" w:author="Cristiano de Menezes Feu" w:date="2022-11-21T08:33:00Z"/>
          <w:color w:val="005583"/>
          <w:sz w:val="30"/>
          <w:szCs w:val="30"/>
        </w:rPr>
        <w:pPrChange w:id="12945" w:author="Cristiano de Menezes Feu" w:date="2022-11-21T08:33:00Z">
          <w:pPr>
            <w:widowControl w:val="0"/>
            <w:pBdr>
              <w:top w:val="nil"/>
              <w:left w:val="nil"/>
              <w:bottom w:val="nil"/>
              <w:right w:val="nil"/>
              <w:between w:val="nil"/>
            </w:pBdr>
            <w:spacing w:before="28" w:after="113"/>
            <w:ind w:firstLine="0"/>
          </w:pPr>
        </w:pPrChange>
      </w:pPr>
      <w:del w:id="12946" w:author="Cristiano de Menezes Feu" w:date="2022-11-21T08:33:00Z">
        <w:r w:rsidDel="00E631A1">
          <w:rPr>
            <w:color w:val="005583"/>
            <w:sz w:val="30"/>
            <w:szCs w:val="30"/>
          </w:rPr>
          <w:delText>A</w:delText>
        </w:r>
      </w:del>
    </w:p>
    <w:p w14:paraId="000011C3" w14:textId="73BAF8E0" w:rsidR="003D183A" w:rsidDel="00E631A1" w:rsidRDefault="008B7924" w:rsidP="00E631A1">
      <w:pPr>
        <w:widowControl w:val="0"/>
        <w:pBdr>
          <w:top w:val="nil"/>
          <w:left w:val="nil"/>
          <w:bottom w:val="nil"/>
          <w:right w:val="nil"/>
          <w:between w:val="nil"/>
        </w:pBdr>
        <w:spacing w:before="28" w:after="0"/>
        <w:ind w:firstLine="0"/>
        <w:jc w:val="center"/>
        <w:rPr>
          <w:del w:id="12947" w:author="Cristiano de Menezes Feu" w:date="2022-11-21T08:33:00Z"/>
          <w:rFonts w:ascii="ClearSans-Light" w:eastAsia="ClearSans-Light" w:hAnsi="ClearSans-Light" w:cs="ClearSans-Light"/>
          <w:color w:val="005583"/>
          <w:sz w:val="18"/>
          <w:szCs w:val="18"/>
        </w:rPr>
        <w:pPrChange w:id="12948" w:author="Cristiano de Menezes Feu" w:date="2022-11-21T08:33:00Z">
          <w:pPr>
            <w:widowControl w:val="0"/>
            <w:pBdr>
              <w:top w:val="nil"/>
              <w:left w:val="nil"/>
              <w:bottom w:val="nil"/>
              <w:right w:val="nil"/>
              <w:between w:val="nil"/>
            </w:pBdr>
            <w:spacing w:before="28" w:after="0"/>
            <w:ind w:firstLine="0"/>
            <w:jc w:val="left"/>
          </w:pPr>
        </w:pPrChange>
      </w:pPr>
      <w:del w:id="12949" w:author="Cristiano de Menezes Feu" w:date="2022-11-21T08:33:00Z">
        <w:r w:rsidDel="00E631A1">
          <w:rPr>
            <w:rFonts w:ascii="ClearSans-Light" w:eastAsia="ClearSans-Light" w:hAnsi="ClearSans-Light" w:cs="ClearSans-Light"/>
            <w:color w:val="005583"/>
            <w:sz w:val="18"/>
            <w:szCs w:val="18"/>
          </w:rPr>
          <w:delText>▪ ABSTENÇÃO: art. 180, § 2º</w:delText>
        </w:r>
      </w:del>
    </w:p>
    <w:p w14:paraId="000011C4" w14:textId="1F5EFE38" w:rsidR="003D183A" w:rsidDel="00E631A1" w:rsidRDefault="008B7924" w:rsidP="00E631A1">
      <w:pPr>
        <w:widowControl w:val="0"/>
        <w:pBdr>
          <w:top w:val="nil"/>
          <w:left w:val="nil"/>
          <w:bottom w:val="nil"/>
          <w:right w:val="nil"/>
          <w:between w:val="nil"/>
        </w:pBdr>
        <w:spacing w:before="28" w:after="0"/>
        <w:ind w:firstLine="0"/>
        <w:jc w:val="center"/>
        <w:rPr>
          <w:del w:id="12950" w:author="Cristiano de Menezes Feu" w:date="2022-11-21T08:33:00Z"/>
          <w:rFonts w:ascii="ClearSans-Light" w:eastAsia="ClearSans-Light" w:hAnsi="ClearSans-Light" w:cs="ClearSans-Light"/>
          <w:color w:val="005583"/>
          <w:sz w:val="18"/>
          <w:szCs w:val="18"/>
        </w:rPr>
        <w:pPrChange w:id="12951" w:author="Cristiano de Menezes Feu" w:date="2022-11-21T08:33:00Z">
          <w:pPr>
            <w:widowControl w:val="0"/>
            <w:pBdr>
              <w:top w:val="nil"/>
              <w:left w:val="nil"/>
              <w:bottom w:val="nil"/>
              <w:right w:val="nil"/>
              <w:between w:val="nil"/>
            </w:pBdr>
            <w:spacing w:before="28" w:after="0"/>
            <w:ind w:firstLine="0"/>
            <w:jc w:val="left"/>
          </w:pPr>
        </w:pPrChange>
      </w:pPr>
      <w:del w:id="12952" w:author="Cristiano de Menezes Feu" w:date="2022-11-21T08:33:00Z">
        <w:r w:rsidDel="00E631A1">
          <w:rPr>
            <w:rFonts w:ascii="ClearSans-Light" w:eastAsia="ClearSans-Light" w:hAnsi="ClearSans-Light" w:cs="ClearSans-Light"/>
            <w:color w:val="005583"/>
            <w:sz w:val="18"/>
            <w:szCs w:val="18"/>
          </w:rPr>
          <w:delText>▪ ABUSOS</w:delText>
        </w:r>
      </w:del>
    </w:p>
    <w:p w14:paraId="000011C5" w14:textId="1E86146F" w:rsidR="003D183A" w:rsidDel="00E631A1" w:rsidRDefault="008B7924" w:rsidP="00E631A1">
      <w:pPr>
        <w:widowControl w:val="0"/>
        <w:pBdr>
          <w:top w:val="nil"/>
          <w:left w:val="nil"/>
          <w:bottom w:val="nil"/>
          <w:right w:val="nil"/>
          <w:between w:val="nil"/>
        </w:pBdr>
        <w:spacing w:before="28" w:after="0"/>
        <w:ind w:firstLine="0"/>
        <w:jc w:val="center"/>
        <w:rPr>
          <w:del w:id="12953" w:author="Cristiano de Menezes Feu" w:date="2022-11-21T08:33:00Z"/>
          <w:rFonts w:ascii="ClearSans-Light" w:eastAsia="ClearSans-Light" w:hAnsi="ClearSans-Light" w:cs="ClearSans-Light"/>
          <w:color w:val="005583"/>
          <w:sz w:val="18"/>
          <w:szCs w:val="18"/>
        </w:rPr>
        <w:pPrChange w:id="12954" w:author="Cristiano de Menezes Feu" w:date="2022-11-21T08:33:00Z">
          <w:pPr>
            <w:widowControl w:val="0"/>
            <w:pBdr>
              <w:top w:val="nil"/>
              <w:left w:val="nil"/>
              <w:bottom w:val="nil"/>
              <w:right w:val="nil"/>
              <w:between w:val="nil"/>
            </w:pBdr>
            <w:spacing w:before="28" w:after="0"/>
            <w:ind w:firstLine="0"/>
            <w:jc w:val="left"/>
          </w:pPr>
        </w:pPrChange>
      </w:pPr>
      <w:del w:id="12955" w:author="Cristiano de Menezes Feu" w:date="2022-11-21T08:33:00Z">
        <w:r w:rsidDel="00E631A1">
          <w:rPr>
            <w:rFonts w:ascii="ClearSans-Light" w:eastAsia="ClearSans-Light" w:hAnsi="ClearSans-Light" w:cs="ClearSans-Light"/>
            <w:color w:val="005583"/>
            <w:sz w:val="18"/>
            <w:szCs w:val="18"/>
          </w:rPr>
          <w:delText>- Apuração pela Ouvidoria: art. 21-A, II</w:delText>
        </w:r>
      </w:del>
    </w:p>
    <w:p w14:paraId="000011C6" w14:textId="25538D11" w:rsidR="003D183A" w:rsidDel="00E631A1" w:rsidRDefault="008B7924" w:rsidP="00E631A1">
      <w:pPr>
        <w:widowControl w:val="0"/>
        <w:pBdr>
          <w:top w:val="nil"/>
          <w:left w:val="nil"/>
          <w:bottom w:val="nil"/>
          <w:right w:val="nil"/>
          <w:between w:val="nil"/>
        </w:pBdr>
        <w:spacing w:before="28" w:after="0"/>
        <w:ind w:firstLine="0"/>
        <w:jc w:val="center"/>
        <w:rPr>
          <w:del w:id="12956" w:author="Cristiano de Menezes Feu" w:date="2022-11-21T08:33:00Z"/>
          <w:rFonts w:ascii="ClearSans-Light" w:eastAsia="ClearSans-Light" w:hAnsi="ClearSans-Light" w:cs="ClearSans-Light"/>
          <w:color w:val="005583"/>
          <w:sz w:val="18"/>
          <w:szCs w:val="18"/>
        </w:rPr>
        <w:pPrChange w:id="12957" w:author="Cristiano de Menezes Feu" w:date="2022-11-21T08:33:00Z">
          <w:pPr>
            <w:widowControl w:val="0"/>
            <w:pBdr>
              <w:top w:val="nil"/>
              <w:left w:val="nil"/>
              <w:bottom w:val="nil"/>
              <w:right w:val="nil"/>
              <w:between w:val="nil"/>
            </w:pBdr>
            <w:spacing w:before="28" w:after="0"/>
            <w:ind w:firstLine="0"/>
            <w:jc w:val="left"/>
          </w:pPr>
        </w:pPrChange>
      </w:pPr>
      <w:del w:id="12958" w:author="Cristiano de Menezes Feu" w:date="2022-11-21T08:33:00Z">
        <w:r w:rsidDel="00E631A1">
          <w:rPr>
            <w:rFonts w:ascii="ClearSans-Light" w:eastAsia="ClearSans-Light" w:hAnsi="ClearSans-Light" w:cs="ClearSans-Light"/>
            <w:color w:val="005583"/>
            <w:sz w:val="18"/>
            <w:szCs w:val="18"/>
          </w:rPr>
          <w:delText>▪ ACESSO</w:delText>
        </w:r>
      </w:del>
    </w:p>
    <w:p w14:paraId="000011C7" w14:textId="68233DA4" w:rsidR="003D183A" w:rsidDel="00E631A1" w:rsidRDefault="008B7924" w:rsidP="00E631A1">
      <w:pPr>
        <w:widowControl w:val="0"/>
        <w:pBdr>
          <w:top w:val="nil"/>
          <w:left w:val="nil"/>
          <w:bottom w:val="nil"/>
          <w:right w:val="nil"/>
          <w:between w:val="nil"/>
        </w:pBdr>
        <w:spacing w:before="28" w:after="0"/>
        <w:ind w:firstLine="0"/>
        <w:jc w:val="center"/>
        <w:rPr>
          <w:del w:id="12959" w:author="Cristiano de Menezes Feu" w:date="2022-11-21T08:33:00Z"/>
          <w:rFonts w:ascii="ClearSans-Light" w:eastAsia="ClearSans-Light" w:hAnsi="ClearSans-Light" w:cs="ClearSans-Light"/>
          <w:color w:val="005583"/>
          <w:sz w:val="18"/>
          <w:szCs w:val="18"/>
        </w:rPr>
        <w:pPrChange w:id="12960" w:author="Cristiano de Menezes Feu" w:date="2022-11-21T08:33:00Z">
          <w:pPr>
            <w:widowControl w:val="0"/>
            <w:pBdr>
              <w:top w:val="nil"/>
              <w:left w:val="nil"/>
              <w:bottom w:val="nil"/>
              <w:right w:val="nil"/>
              <w:between w:val="nil"/>
            </w:pBdr>
            <w:spacing w:before="28" w:after="0"/>
            <w:ind w:firstLine="0"/>
            <w:jc w:val="left"/>
          </w:pPr>
        </w:pPrChange>
      </w:pPr>
      <w:del w:id="12961" w:author="Cristiano de Menezes Feu" w:date="2022-11-21T08:33:00Z">
        <w:r w:rsidDel="00E631A1">
          <w:rPr>
            <w:rFonts w:ascii="ClearSans-Light" w:eastAsia="ClearSans-Light" w:hAnsi="ClearSans-Light" w:cs="ClearSans-Light"/>
            <w:color w:val="005583"/>
            <w:sz w:val="18"/>
            <w:szCs w:val="18"/>
          </w:rPr>
          <w:delText>- Edifícios e galerias: art. 272; art. 77, § 4º</w:delText>
        </w:r>
      </w:del>
    </w:p>
    <w:p w14:paraId="000011C8" w14:textId="55A4DE58" w:rsidR="003D183A" w:rsidDel="00E631A1" w:rsidRDefault="008B7924" w:rsidP="00E631A1">
      <w:pPr>
        <w:widowControl w:val="0"/>
        <w:pBdr>
          <w:top w:val="nil"/>
          <w:left w:val="nil"/>
          <w:bottom w:val="nil"/>
          <w:right w:val="nil"/>
          <w:between w:val="nil"/>
        </w:pBdr>
        <w:spacing w:before="28" w:after="0"/>
        <w:ind w:firstLine="0"/>
        <w:jc w:val="center"/>
        <w:rPr>
          <w:del w:id="12962" w:author="Cristiano de Menezes Feu" w:date="2022-11-21T08:33:00Z"/>
          <w:rFonts w:ascii="ClearSans-Light" w:eastAsia="ClearSans-Light" w:hAnsi="ClearSans-Light" w:cs="ClearSans-Light"/>
          <w:color w:val="005583"/>
          <w:sz w:val="18"/>
          <w:szCs w:val="18"/>
        </w:rPr>
        <w:pPrChange w:id="12963" w:author="Cristiano de Menezes Feu" w:date="2022-11-21T08:33:00Z">
          <w:pPr>
            <w:widowControl w:val="0"/>
            <w:pBdr>
              <w:top w:val="nil"/>
              <w:left w:val="nil"/>
              <w:bottom w:val="nil"/>
              <w:right w:val="nil"/>
              <w:between w:val="nil"/>
            </w:pBdr>
            <w:spacing w:before="28" w:after="0"/>
            <w:ind w:firstLine="0"/>
            <w:jc w:val="left"/>
          </w:pPr>
        </w:pPrChange>
      </w:pPr>
      <w:del w:id="12964" w:author="Cristiano de Menezes Feu" w:date="2022-11-21T08:33:00Z">
        <w:r w:rsidDel="00E631A1">
          <w:rPr>
            <w:rFonts w:ascii="ClearSans-Light" w:eastAsia="ClearSans-Light" w:hAnsi="ClearSans-Light" w:cs="ClearSans-Light"/>
            <w:color w:val="005583"/>
            <w:sz w:val="18"/>
            <w:szCs w:val="18"/>
          </w:rPr>
          <w:delText>- Plenário: art. 77</w:delText>
        </w:r>
      </w:del>
    </w:p>
    <w:p w14:paraId="000011C9" w14:textId="29EEBD1A" w:rsidR="003D183A" w:rsidDel="00E631A1" w:rsidRDefault="008B7924" w:rsidP="00E631A1">
      <w:pPr>
        <w:widowControl w:val="0"/>
        <w:pBdr>
          <w:top w:val="nil"/>
          <w:left w:val="nil"/>
          <w:bottom w:val="nil"/>
          <w:right w:val="nil"/>
          <w:between w:val="nil"/>
        </w:pBdr>
        <w:spacing w:before="28" w:after="0"/>
        <w:ind w:firstLine="0"/>
        <w:jc w:val="center"/>
        <w:rPr>
          <w:del w:id="12965" w:author="Cristiano de Menezes Feu" w:date="2022-11-21T08:33:00Z"/>
          <w:rFonts w:ascii="ClearSans-Light" w:eastAsia="ClearSans-Light" w:hAnsi="ClearSans-Light" w:cs="ClearSans-Light"/>
          <w:color w:val="005583"/>
          <w:sz w:val="18"/>
          <w:szCs w:val="18"/>
        </w:rPr>
        <w:pPrChange w:id="12966" w:author="Cristiano de Menezes Feu" w:date="2022-11-21T08:33:00Z">
          <w:pPr>
            <w:widowControl w:val="0"/>
            <w:pBdr>
              <w:top w:val="nil"/>
              <w:left w:val="nil"/>
              <w:bottom w:val="nil"/>
              <w:right w:val="nil"/>
              <w:between w:val="nil"/>
            </w:pBdr>
            <w:spacing w:before="28" w:after="0"/>
            <w:ind w:firstLine="0"/>
            <w:jc w:val="left"/>
          </w:pPr>
        </w:pPrChange>
      </w:pPr>
      <w:del w:id="12967" w:author="Cristiano de Menezes Feu" w:date="2022-11-21T08:33:00Z">
        <w:r w:rsidDel="00E631A1">
          <w:rPr>
            <w:rFonts w:ascii="ClearSans-Light" w:eastAsia="ClearSans-Light" w:hAnsi="ClearSans-Light" w:cs="ClearSans-Light"/>
            <w:color w:val="005583"/>
            <w:sz w:val="18"/>
            <w:szCs w:val="18"/>
          </w:rPr>
          <w:delText>▪ ACONTECIMENTO INTERNACIONAL</w:delText>
        </w:r>
      </w:del>
    </w:p>
    <w:p w14:paraId="000011CA" w14:textId="1D2C4E13" w:rsidR="003D183A" w:rsidDel="00E631A1" w:rsidRDefault="008B7924" w:rsidP="00E631A1">
      <w:pPr>
        <w:widowControl w:val="0"/>
        <w:pBdr>
          <w:top w:val="nil"/>
          <w:left w:val="nil"/>
          <w:bottom w:val="nil"/>
          <w:right w:val="nil"/>
          <w:between w:val="nil"/>
        </w:pBdr>
        <w:spacing w:before="28" w:after="0"/>
        <w:ind w:firstLine="0"/>
        <w:jc w:val="center"/>
        <w:rPr>
          <w:del w:id="12968" w:author="Cristiano de Menezes Feu" w:date="2022-11-21T08:33:00Z"/>
          <w:rFonts w:ascii="ClearSans-Light" w:eastAsia="ClearSans-Light" w:hAnsi="ClearSans-Light" w:cs="ClearSans-Light"/>
          <w:color w:val="005583"/>
          <w:sz w:val="18"/>
          <w:szCs w:val="18"/>
        </w:rPr>
        <w:pPrChange w:id="12969" w:author="Cristiano de Menezes Feu" w:date="2022-11-21T08:33:00Z">
          <w:pPr>
            <w:widowControl w:val="0"/>
            <w:pBdr>
              <w:top w:val="nil"/>
              <w:left w:val="nil"/>
              <w:bottom w:val="nil"/>
              <w:right w:val="nil"/>
              <w:between w:val="nil"/>
            </w:pBdr>
            <w:spacing w:before="28" w:after="0"/>
            <w:ind w:firstLine="0"/>
            <w:jc w:val="left"/>
          </w:pPr>
        </w:pPrChange>
      </w:pPr>
      <w:del w:id="12970" w:author="Cristiano de Menezes Feu" w:date="2022-11-21T08:33:00Z">
        <w:r w:rsidDel="00E631A1">
          <w:rPr>
            <w:rFonts w:ascii="ClearSans-Light" w:eastAsia="ClearSans-Light" w:hAnsi="ClearSans-Light" w:cs="ClearSans-Light"/>
            <w:color w:val="005583"/>
            <w:sz w:val="18"/>
            <w:szCs w:val="18"/>
          </w:rPr>
          <w:delText>- Previsão: art. 117, § 4º</w:delText>
        </w:r>
      </w:del>
    </w:p>
    <w:p w14:paraId="000011CB" w14:textId="2F8E943A" w:rsidR="003D183A" w:rsidDel="00E631A1" w:rsidRDefault="008B7924" w:rsidP="00E631A1">
      <w:pPr>
        <w:widowControl w:val="0"/>
        <w:pBdr>
          <w:top w:val="nil"/>
          <w:left w:val="nil"/>
          <w:bottom w:val="nil"/>
          <w:right w:val="nil"/>
          <w:between w:val="nil"/>
        </w:pBdr>
        <w:spacing w:before="28" w:after="0"/>
        <w:ind w:firstLine="0"/>
        <w:jc w:val="center"/>
        <w:rPr>
          <w:del w:id="12971" w:author="Cristiano de Menezes Feu" w:date="2022-11-21T08:33:00Z"/>
          <w:rFonts w:ascii="ClearSans-Light" w:eastAsia="ClearSans-Light" w:hAnsi="ClearSans-Light" w:cs="ClearSans-Light"/>
          <w:color w:val="005583"/>
          <w:sz w:val="18"/>
          <w:szCs w:val="18"/>
        </w:rPr>
        <w:pPrChange w:id="12972" w:author="Cristiano de Menezes Feu" w:date="2022-11-21T08:33:00Z">
          <w:pPr>
            <w:widowControl w:val="0"/>
            <w:pBdr>
              <w:top w:val="nil"/>
              <w:left w:val="nil"/>
              <w:bottom w:val="nil"/>
              <w:right w:val="nil"/>
              <w:between w:val="nil"/>
            </w:pBdr>
            <w:spacing w:before="28" w:after="0"/>
            <w:ind w:firstLine="0"/>
            <w:jc w:val="left"/>
          </w:pPr>
        </w:pPrChange>
      </w:pPr>
      <w:del w:id="12973" w:author="Cristiano de Menezes Feu" w:date="2022-11-21T08:33:00Z">
        <w:r w:rsidDel="00E631A1">
          <w:rPr>
            <w:rFonts w:ascii="ClearSans-Light" w:eastAsia="ClearSans-Light" w:hAnsi="ClearSans-Light" w:cs="ClearSans-Light"/>
            <w:color w:val="005583"/>
            <w:sz w:val="18"/>
            <w:szCs w:val="18"/>
          </w:rPr>
          <w:delText>▪ ACORDO</w:delText>
        </w:r>
      </w:del>
    </w:p>
    <w:p w14:paraId="000011CC" w14:textId="294802BE" w:rsidR="003D183A" w:rsidDel="00E631A1" w:rsidRDefault="008B7924" w:rsidP="00E631A1">
      <w:pPr>
        <w:widowControl w:val="0"/>
        <w:pBdr>
          <w:top w:val="nil"/>
          <w:left w:val="nil"/>
          <w:bottom w:val="nil"/>
          <w:right w:val="nil"/>
          <w:between w:val="nil"/>
        </w:pBdr>
        <w:spacing w:before="28" w:after="0"/>
        <w:ind w:firstLine="0"/>
        <w:jc w:val="center"/>
        <w:rPr>
          <w:del w:id="12974" w:author="Cristiano de Menezes Feu" w:date="2022-11-21T08:33:00Z"/>
          <w:rFonts w:ascii="ClearSans-Light" w:eastAsia="ClearSans-Light" w:hAnsi="ClearSans-Light" w:cs="ClearSans-Light"/>
          <w:color w:val="005583"/>
          <w:sz w:val="18"/>
          <w:szCs w:val="18"/>
        </w:rPr>
        <w:pPrChange w:id="12975" w:author="Cristiano de Menezes Feu" w:date="2022-11-21T08:33:00Z">
          <w:pPr>
            <w:widowControl w:val="0"/>
            <w:pBdr>
              <w:top w:val="nil"/>
              <w:left w:val="nil"/>
              <w:bottom w:val="nil"/>
              <w:right w:val="nil"/>
              <w:between w:val="nil"/>
            </w:pBdr>
            <w:spacing w:before="28" w:after="0"/>
            <w:ind w:firstLine="0"/>
            <w:jc w:val="left"/>
          </w:pPr>
        </w:pPrChange>
      </w:pPr>
      <w:del w:id="12976" w:author="Cristiano de Menezes Feu" w:date="2022-11-21T08:33:00Z">
        <w:r w:rsidDel="00E631A1">
          <w:rPr>
            <w:rFonts w:ascii="ClearSans-Light" w:eastAsia="ClearSans-Light" w:hAnsi="ClearSans-Light" w:cs="ClearSans-Light"/>
            <w:color w:val="005583"/>
            <w:sz w:val="18"/>
            <w:szCs w:val="18"/>
          </w:rPr>
          <w:delText>- Distribuição cargos Mesa: art. 8º, § 1º</w:delText>
        </w:r>
      </w:del>
    </w:p>
    <w:p w14:paraId="000011CD" w14:textId="2A410467" w:rsidR="003D183A" w:rsidDel="00E631A1" w:rsidRDefault="008B7924" w:rsidP="00E631A1">
      <w:pPr>
        <w:widowControl w:val="0"/>
        <w:pBdr>
          <w:top w:val="nil"/>
          <w:left w:val="nil"/>
          <w:bottom w:val="nil"/>
          <w:right w:val="nil"/>
          <w:between w:val="nil"/>
        </w:pBdr>
        <w:spacing w:before="28" w:after="0"/>
        <w:ind w:firstLine="0"/>
        <w:jc w:val="center"/>
        <w:rPr>
          <w:del w:id="12977" w:author="Cristiano de Menezes Feu" w:date="2022-11-21T08:33:00Z"/>
          <w:rFonts w:ascii="ClearSans-Light" w:eastAsia="ClearSans-Light" w:hAnsi="ClearSans-Light" w:cs="ClearSans-Light"/>
          <w:color w:val="005583"/>
          <w:sz w:val="18"/>
          <w:szCs w:val="18"/>
        </w:rPr>
        <w:pPrChange w:id="12978" w:author="Cristiano de Menezes Feu" w:date="2022-11-21T08:33:00Z">
          <w:pPr>
            <w:widowControl w:val="0"/>
            <w:pBdr>
              <w:top w:val="nil"/>
              <w:left w:val="nil"/>
              <w:bottom w:val="nil"/>
              <w:right w:val="nil"/>
              <w:between w:val="nil"/>
            </w:pBdr>
            <w:spacing w:before="28" w:after="0"/>
            <w:ind w:firstLine="0"/>
            <w:jc w:val="left"/>
          </w:pPr>
        </w:pPrChange>
      </w:pPr>
      <w:del w:id="12979" w:author="Cristiano de Menezes Feu" w:date="2022-11-21T08:33:00Z">
        <w:r w:rsidDel="00E631A1">
          <w:rPr>
            <w:rFonts w:ascii="ClearSans-Light" w:eastAsia="ClearSans-Light" w:hAnsi="ClearSans-Light" w:cs="ClearSans-Light"/>
            <w:color w:val="005583"/>
            <w:sz w:val="18"/>
            <w:szCs w:val="18"/>
          </w:rPr>
          <w:delText>- Reunião conjunta de Comissões: art. 49</w:delText>
        </w:r>
      </w:del>
    </w:p>
    <w:p w14:paraId="000011CE" w14:textId="7FEAB961" w:rsidR="003D183A" w:rsidDel="00E631A1" w:rsidRDefault="008B7924" w:rsidP="00E631A1">
      <w:pPr>
        <w:widowControl w:val="0"/>
        <w:pBdr>
          <w:top w:val="nil"/>
          <w:left w:val="nil"/>
          <w:bottom w:val="nil"/>
          <w:right w:val="nil"/>
          <w:between w:val="nil"/>
        </w:pBdr>
        <w:spacing w:before="28" w:after="0"/>
        <w:ind w:firstLine="0"/>
        <w:jc w:val="center"/>
        <w:rPr>
          <w:del w:id="12980" w:author="Cristiano de Menezes Feu" w:date="2022-11-21T08:33:00Z"/>
          <w:rFonts w:ascii="ClearSans-Light" w:eastAsia="ClearSans-Light" w:hAnsi="ClearSans-Light" w:cs="ClearSans-Light"/>
          <w:color w:val="005583"/>
          <w:sz w:val="18"/>
          <w:szCs w:val="18"/>
        </w:rPr>
        <w:pPrChange w:id="12981" w:author="Cristiano de Menezes Feu" w:date="2022-11-21T08:33:00Z">
          <w:pPr>
            <w:widowControl w:val="0"/>
            <w:pBdr>
              <w:top w:val="nil"/>
              <w:left w:val="nil"/>
              <w:bottom w:val="nil"/>
              <w:right w:val="nil"/>
              <w:between w:val="nil"/>
            </w:pBdr>
            <w:spacing w:before="28" w:after="0"/>
            <w:ind w:firstLine="0"/>
            <w:jc w:val="left"/>
          </w:pPr>
        </w:pPrChange>
      </w:pPr>
      <w:del w:id="12982" w:author="Cristiano de Menezes Feu" w:date="2022-11-21T08:33:00Z">
        <w:r w:rsidDel="00E631A1">
          <w:rPr>
            <w:rFonts w:ascii="ClearSans-Light" w:eastAsia="ClearSans-Light" w:hAnsi="ClearSans-Light" w:cs="ClearSans-Light"/>
            <w:color w:val="005583"/>
            <w:sz w:val="18"/>
            <w:szCs w:val="18"/>
          </w:rPr>
          <w:delText>- De liderança, para dispensa de interstício: art. 150, § único</w:delText>
        </w:r>
      </w:del>
    </w:p>
    <w:p w14:paraId="000011CF" w14:textId="4C34FCB6" w:rsidR="003D183A" w:rsidDel="00E631A1" w:rsidRDefault="008B7924" w:rsidP="00E631A1">
      <w:pPr>
        <w:widowControl w:val="0"/>
        <w:pBdr>
          <w:top w:val="nil"/>
          <w:left w:val="nil"/>
          <w:bottom w:val="nil"/>
          <w:right w:val="nil"/>
          <w:between w:val="nil"/>
        </w:pBdr>
        <w:spacing w:before="28" w:after="0"/>
        <w:ind w:firstLine="0"/>
        <w:jc w:val="center"/>
        <w:rPr>
          <w:del w:id="12983" w:author="Cristiano de Menezes Feu" w:date="2022-11-21T08:33:00Z"/>
          <w:rFonts w:ascii="ClearSans-Light" w:eastAsia="ClearSans-Light" w:hAnsi="ClearSans-Light" w:cs="ClearSans-Light"/>
          <w:color w:val="005583"/>
          <w:sz w:val="18"/>
          <w:szCs w:val="18"/>
        </w:rPr>
        <w:pPrChange w:id="12984" w:author="Cristiano de Menezes Feu" w:date="2022-11-21T08:33:00Z">
          <w:pPr>
            <w:widowControl w:val="0"/>
            <w:pBdr>
              <w:top w:val="nil"/>
              <w:left w:val="nil"/>
              <w:bottom w:val="nil"/>
              <w:right w:val="nil"/>
              <w:between w:val="nil"/>
            </w:pBdr>
            <w:spacing w:before="28" w:after="0"/>
            <w:ind w:firstLine="0"/>
            <w:jc w:val="left"/>
          </w:pPr>
        </w:pPrChange>
      </w:pPr>
      <w:del w:id="12985" w:author="Cristiano de Menezes Feu" w:date="2022-11-21T08:33:00Z">
        <w:r w:rsidDel="00E631A1">
          <w:rPr>
            <w:rFonts w:ascii="ClearSans-Light" w:eastAsia="ClearSans-Light" w:hAnsi="ClearSans-Light" w:cs="ClearSans-Light"/>
            <w:color w:val="005583"/>
            <w:sz w:val="18"/>
            <w:szCs w:val="18"/>
          </w:rPr>
          <w:delText>- De paz, Comissão: art. 48, § 2º, I</w:delText>
        </w:r>
      </w:del>
    </w:p>
    <w:p w14:paraId="000011D0" w14:textId="63D3F562" w:rsidR="003D183A" w:rsidDel="00E631A1" w:rsidRDefault="008B7924" w:rsidP="00E631A1">
      <w:pPr>
        <w:widowControl w:val="0"/>
        <w:pBdr>
          <w:top w:val="nil"/>
          <w:left w:val="nil"/>
          <w:bottom w:val="nil"/>
          <w:right w:val="nil"/>
          <w:between w:val="nil"/>
        </w:pBdr>
        <w:spacing w:before="28" w:after="0"/>
        <w:ind w:firstLine="0"/>
        <w:jc w:val="center"/>
        <w:rPr>
          <w:del w:id="12986" w:author="Cristiano de Menezes Feu" w:date="2022-11-21T08:33:00Z"/>
          <w:rFonts w:ascii="ClearSans-Light" w:eastAsia="ClearSans-Light" w:hAnsi="ClearSans-Light" w:cs="ClearSans-Light"/>
          <w:color w:val="005583"/>
          <w:sz w:val="18"/>
          <w:szCs w:val="18"/>
        </w:rPr>
        <w:pPrChange w:id="12987" w:author="Cristiano de Menezes Feu" w:date="2022-11-21T08:33:00Z">
          <w:pPr>
            <w:widowControl w:val="0"/>
            <w:pBdr>
              <w:top w:val="nil"/>
              <w:left w:val="nil"/>
              <w:bottom w:val="nil"/>
              <w:right w:val="nil"/>
              <w:between w:val="nil"/>
            </w:pBdr>
            <w:spacing w:before="28" w:after="0"/>
            <w:ind w:firstLine="0"/>
            <w:jc w:val="left"/>
          </w:pPr>
        </w:pPrChange>
      </w:pPr>
      <w:del w:id="12988" w:author="Cristiano de Menezes Feu" w:date="2022-11-21T08:33:00Z">
        <w:r w:rsidDel="00E631A1">
          <w:rPr>
            <w:rFonts w:ascii="ClearSans-Light" w:eastAsia="ClearSans-Light" w:hAnsi="ClearSans-Light" w:cs="ClearSans-Light"/>
            <w:color w:val="005583"/>
            <w:sz w:val="18"/>
            <w:szCs w:val="18"/>
          </w:rPr>
          <w:delText>- De paz, Plenário: art. 92, § único</w:delText>
        </w:r>
      </w:del>
    </w:p>
    <w:p w14:paraId="000011D1" w14:textId="6196179A" w:rsidR="003D183A" w:rsidDel="00E631A1" w:rsidRDefault="008B7924" w:rsidP="00E631A1">
      <w:pPr>
        <w:widowControl w:val="0"/>
        <w:pBdr>
          <w:top w:val="nil"/>
          <w:left w:val="nil"/>
          <w:bottom w:val="nil"/>
          <w:right w:val="nil"/>
          <w:between w:val="nil"/>
        </w:pBdr>
        <w:spacing w:before="28" w:after="0"/>
        <w:ind w:firstLine="0"/>
        <w:jc w:val="center"/>
        <w:rPr>
          <w:del w:id="12989" w:author="Cristiano de Menezes Feu" w:date="2022-11-21T08:33:00Z"/>
          <w:rFonts w:ascii="ClearSans-Light" w:eastAsia="ClearSans-Light" w:hAnsi="ClearSans-Light" w:cs="ClearSans-Light"/>
          <w:color w:val="005583"/>
          <w:sz w:val="18"/>
          <w:szCs w:val="18"/>
        </w:rPr>
        <w:pPrChange w:id="12990" w:author="Cristiano de Menezes Feu" w:date="2022-11-21T08:33:00Z">
          <w:pPr>
            <w:widowControl w:val="0"/>
            <w:pBdr>
              <w:top w:val="nil"/>
              <w:left w:val="nil"/>
              <w:bottom w:val="nil"/>
              <w:right w:val="nil"/>
              <w:between w:val="nil"/>
            </w:pBdr>
            <w:spacing w:before="28" w:after="0"/>
            <w:ind w:firstLine="0"/>
            <w:jc w:val="left"/>
          </w:pPr>
        </w:pPrChange>
      </w:pPr>
      <w:del w:id="12991" w:author="Cristiano de Menezes Feu" w:date="2022-11-21T08:33:00Z">
        <w:r w:rsidDel="00E631A1">
          <w:rPr>
            <w:rFonts w:ascii="ClearSans-Light" w:eastAsia="ClearSans-Light" w:hAnsi="ClearSans-Light" w:cs="ClearSans-Light"/>
            <w:color w:val="005583"/>
            <w:sz w:val="18"/>
            <w:szCs w:val="18"/>
          </w:rPr>
          <w:delText>▪ ADEQUAÇÃO ver INADEQUAÇÃO</w:delText>
        </w:r>
      </w:del>
    </w:p>
    <w:p w14:paraId="000011D2" w14:textId="668352CC" w:rsidR="003D183A" w:rsidDel="00E631A1" w:rsidRDefault="008B7924" w:rsidP="00E631A1">
      <w:pPr>
        <w:widowControl w:val="0"/>
        <w:pBdr>
          <w:top w:val="nil"/>
          <w:left w:val="nil"/>
          <w:bottom w:val="nil"/>
          <w:right w:val="nil"/>
          <w:between w:val="nil"/>
        </w:pBdr>
        <w:spacing w:before="28" w:after="0"/>
        <w:ind w:firstLine="0"/>
        <w:jc w:val="center"/>
        <w:rPr>
          <w:del w:id="12992" w:author="Cristiano de Menezes Feu" w:date="2022-11-21T08:33:00Z"/>
          <w:rFonts w:ascii="ClearSans-Light" w:eastAsia="ClearSans-Light" w:hAnsi="ClearSans-Light" w:cs="ClearSans-Light"/>
          <w:color w:val="005583"/>
          <w:sz w:val="18"/>
          <w:szCs w:val="18"/>
        </w:rPr>
        <w:pPrChange w:id="12993" w:author="Cristiano de Menezes Feu" w:date="2022-11-21T08:33:00Z">
          <w:pPr>
            <w:widowControl w:val="0"/>
            <w:pBdr>
              <w:top w:val="nil"/>
              <w:left w:val="nil"/>
              <w:bottom w:val="nil"/>
              <w:right w:val="nil"/>
              <w:between w:val="nil"/>
            </w:pBdr>
            <w:spacing w:before="28" w:after="0"/>
            <w:ind w:firstLine="0"/>
            <w:jc w:val="left"/>
          </w:pPr>
        </w:pPrChange>
      </w:pPr>
      <w:del w:id="12994" w:author="Cristiano de Menezes Feu" w:date="2022-11-21T08:33:00Z">
        <w:r w:rsidDel="00E631A1">
          <w:rPr>
            <w:rFonts w:ascii="ClearSans-Light" w:eastAsia="ClearSans-Light" w:hAnsi="ClearSans-Light" w:cs="ClearSans-Light"/>
            <w:color w:val="005583"/>
            <w:sz w:val="18"/>
            <w:szCs w:val="18"/>
          </w:rPr>
          <w:delText>- Proposições e emendas: art. 53, II; art. 54, II; art. 121, § único</w:delText>
        </w:r>
      </w:del>
    </w:p>
    <w:p w14:paraId="000011D3" w14:textId="7BE318E8" w:rsidR="003D183A" w:rsidDel="00E631A1" w:rsidRDefault="008B7924" w:rsidP="00E631A1">
      <w:pPr>
        <w:widowControl w:val="0"/>
        <w:pBdr>
          <w:top w:val="nil"/>
          <w:left w:val="nil"/>
          <w:bottom w:val="nil"/>
          <w:right w:val="nil"/>
          <w:between w:val="nil"/>
        </w:pBdr>
        <w:spacing w:before="28" w:after="0"/>
        <w:ind w:firstLine="0"/>
        <w:jc w:val="center"/>
        <w:rPr>
          <w:del w:id="12995" w:author="Cristiano de Menezes Feu" w:date="2022-11-21T08:33:00Z"/>
          <w:rFonts w:ascii="ClearSans-Light" w:eastAsia="ClearSans-Light" w:hAnsi="ClearSans-Light" w:cs="ClearSans-Light"/>
          <w:color w:val="005583"/>
          <w:sz w:val="18"/>
          <w:szCs w:val="18"/>
        </w:rPr>
        <w:pPrChange w:id="12996" w:author="Cristiano de Menezes Feu" w:date="2022-11-21T08:33:00Z">
          <w:pPr>
            <w:widowControl w:val="0"/>
            <w:pBdr>
              <w:top w:val="nil"/>
              <w:left w:val="nil"/>
              <w:bottom w:val="nil"/>
              <w:right w:val="nil"/>
              <w:between w:val="nil"/>
            </w:pBdr>
            <w:spacing w:before="28" w:after="0"/>
            <w:ind w:firstLine="0"/>
            <w:jc w:val="left"/>
          </w:pPr>
        </w:pPrChange>
      </w:pPr>
      <w:del w:id="12997" w:author="Cristiano de Menezes Feu" w:date="2022-11-21T08:33:00Z">
        <w:r w:rsidDel="00E631A1">
          <w:rPr>
            <w:rFonts w:ascii="ClearSans-Light" w:eastAsia="ClearSans-Light" w:hAnsi="ClearSans-Light" w:cs="ClearSans-Light"/>
            <w:color w:val="005583"/>
            <w:sz w:val="18"/>
            <w:szCs w:val="18"/>
          </w:rPr>
          <w:delText>▪ ADIAMENTO</w:delText>
        </w:r>
      </w:del>
    </w:p>
    <w:p w14:paraId="000011D4" w14:textId="2A83F73C" w:rsidR="003D183A" w:rsidDel="00E631A1" w:rsidRDefault="008B7924" w:rsidP="00E631A1">
      <w:pPr>
        <w:widowControl w:val="0"/>
        <w:pBdr>
          <w:top w:val="nil"/>
          <w:left w:val="nil"/>
          <w:bottom w:val="nil"/>
          <w:right w:val="nil"/>
          <w:between w:val="nil"/>
        </w:pBdr>
        <w:spacing w:before="28" w:after="0"/>
        <w:ind w:firstLine="0"/>
        <w:jc w:val="center"/>
        <w:rPr>
          <w:del w:id="12998" w:author="Cristiano de Menezes Feu" w:date="2022-11-21T08:33:00Z"/>
          <w:rFonts w:ascii="ClearSans-Light" w:eastAsia="ClearSans-Light" w:hAnsi="ClearSans-Light" w:cs="ClearSans-Light"/>
          <w:color w:val="005583"/>
          <w:sz w:val="18"/>
          <w:szCs w:val="18"/>
        </w:rPr>
        <w:pPrChange w:id="12999" w:author="Cristiano de Menezes Feu" w:date="2022-11-21T08:33:00Z">
          <w:pPr>
            <w:widowControl w:val="0"/>
            <w:pBdr>
              <w:top w:val="nil"/>
              <w:left w:val="nil"/>
              <w:bottom w:val="nil"/>
              <w:right w:val="nil"/>
              <w:between w:val="nil"/>
            </w:pBdr>
            <w:spacing w:before="28" w:after="0"/>
            <w:ind w:firstLine="0"/>
            <w:jc w:val="left"/>
          </w:pPr>
        </w:pPrChange>
      </w:pPr>
      <w:del w:id="13000" w:author="Cristiano de Menezes Feu" w:date="2022-11-21T08:33:00Z">
        <w:r w:rsidDel="00E631A1">
          <w:rPr>
            <w:rFonts w:ascii="ClearSans-Light" w:eastAsia="ClearSans-Light" w:hAnsi="ClearSans-Light" w:cs="ClearSans-Light"/>
            <w:color w:val="005583"/>
            <w:sz w:val="18"/>
            <w:szCs w:val="18"/>
          </w:rPr>
          <w:delText>- De discussão, art. 117, X, e art. 177</w:delText>
        </w:r>
      </w:del>
    </w:p>
    <w:p w14:paraId="000011D5" w14:textId="477D8E51" w:rsidR="003D183A" w:rsidDel="00E631A1" w:rsidRDefault="008B7924" w:rsidP="00E631A1">
      <w:pPr>
        <w:widowControl w:val="0"/>
        <w:pBdr>
          <w:top w:val="nil"/>
          <w:left w:val="nil"/>
          <w:bottom w:val="nil"/>
          <w:right w:val="nil"/>
          <w:between w:val="nil"/>
        </w:pBdr>
        <w:spacing w:before="28" w:after="0"/>
        <w:ind w:firstLine="0"/>
        <w:jc w:val="center"/>
        <w:rPr>
          <w:del w:id="13001" w:author="Cristiano de Menezes Feu" w:date="2022-11-21T08:33:00Z"/>
          <w:rFonts w:ascii="ClearSans-Light" w:eastAsia="ClearSans-Light" w:hAnsi="ClearSans-Light" w:cs="ClearSans-Light"/>
          <w:color w:val="005583"/>
          <w:sz w:val="18"/>
          <w:szCs w:val="18"/>
        </w:rPr>
        <w:pPrChange w:id="13002" w:author="Cristiano de Menezes Feu" w:date="2022-11-21T08:33:00Z">
          <w:pPr>
            <w:widowControl w:val="0"/>
            <w:pBdr>
              <w:top w:val="nil"/>
              <w:left w:val="nil"/>
              <w:bottom w:val="nil"/>
              <w:right w:val="nil"/>
              <w:between w:val="nil"/>
            </w:pBdr>
            <w:spacing w:before="28" w:after="0"/>
            <w:ind w:firstLine="0"/>
            <w:jc w:val="left"/>
          </w:pPr>
        </w:pPrChange>
      </w:pPr>
      <w:del w:id="13003" w:author="Cristiano de Menezes Feu" w:date="2022-11-21T08:33:00Z">
        <w:r w:rsidDel="00E631A1">
          <w:rPr>
            <w:rFonts w:ascii="ClearSans-Light" w:eastAsia="ClearSans-Light" w:hAnsi="ClearSans-Light" w:cs="ClearSans-Light"/>
            <w:color w:val="005583"/>
            <w:sz w:val="18"/>
            <w:szCs w:val="18"/>
          </w:rPr>
          <w:delText>- De votação, art. 117, X, e art. 193</w:delText>
        </w:r>
      </w:del>
    </w:p>
    <w:p w14:paraId="000011D6" w14:textId="25F84547" w:rsidR="003D183A" w:rsidDel="00E631A1" w:rsidRDefault="008B7924" w:rsidP="00E631A1">
      <w:pPr>
        <w:widowControl w:val="0"/>
        <w:pBdr>
          <w:top w:val="nil"/>
          <w:left w:val="nil"/>
          <w:bottom w:val="nil"/>
          <w:right w:val="nil"/>
          <w:between w:val="nil"/>
        </w:pBdr>
        <w:spacing w:before="28" w:after="0"/>
        <w:ind w:firstLine="0"/>
        <w:jc w:val="center"/>
        <w:rPr>
          <w:del w:id="13004" w:author="Cristiano de Menezes Feu" w:date="2022-11-21T08:33:00Z"/>
          <w:rFonts w:ascii="ClearSans-Light" w:eastAsia="ClearSans-Light" w:hAnsi="ClearSans-Light" w:cs="ClearSans-Light"/>
          <w:color w:val="005583"/>
          <w:sz w:val="18"/>
          <w:szCs w:val="18"/>
        </w:rPr>
        <w:pPrChange w:id="13005" w:author="Cristiano de Menezes Feu" w:date="2022-11-21T08:33:00Z">
          <w:pPr>
            <w:widowControl w:val="0"/>
            <w:pBdr>
              <w:top w:val="nil"/>
              <w:left w:val="nil"/>
              <w:bottom w:val="nil"/>
              <w:right w:val="nil"/>
              <w:between w:val="nil"/>
            </w:pBdr>
            <w:spacing w:before="28" w:after="0"/>
            <w:ind w:firstLine="0"/>
            <w:jc w:val="left"/>
          </w:pPr>
        </w:pPrChange>
      </w:pPr>
      <w:del w:id="13006" w:author="Cristiano de Menezes Feu" w:date="2022-11-21T08:33:00Z">
        <w:r w:rsidDel="00E631A1">
          <w:rPr>
            <w:rFonts w:ascii="ClearSans-Light" w:eastAsia="ClearSans-Light" w:hAnsi="ClearSans-Light" w:cs="ClearSans-Light"/>
            <w:color w:val="005583"/>
            <w:sz w:val="18"/>
            <w:szCs w:val="18"/>
          </w:rPr>
          <w:delText>▪ ADMINISTRAÇÃO INTERNA</w:delText>
        </w:r>
      </w:del>
    </w:p>
    <w:p w14:paraId="000011D7" w14:textId="0080238D" w:rsidR="003D183A" w:rsidDel="00E631A1" w:rsidRDefault="008B7924" w:rsidP="00E631A1">
      <w:pPr>
        <w:widowControl w:val="0"/>
        <w:pBdr>
          <w:top w:val="nil"/>
          <w:left w:val="nil"/>
          <w:bottom w:val="nil"/>
          <w:right w:val="nil"/>
          <w:between w:val="nil"/>
        </w:pBdr>
        <w:spacing w:before="28" w:after="0"/>
        <w:ind w:firstLine="0"/>
        <w:jc w:val="center"/>
        <w:rPr>
          <w:del w:id="13007" w:author="Cristiano de Menezes Feu" w:date="2022-11-21T08:33:00Z"/>
          <w:rFonts w:ascii="ClearSans-Light" w:eastAsia="ClearSans-Light" w:hAnsi="ClearSans-Light" w:cs="ClearSans-Light"/>
          <w:color w:val="005583"/>
          <w:sz w:val="18"/>
          <w:szCs w:val="18"/>
        </w:rPr>
        <w:pPrChange w:id="13008" w:author="Cristiano de Menezes Feu" w:date="2022-11-21T08:33:00Z">
          <w:pPr>
            <w:widowControl w:val="0"/>
            <w:pBdr>
              <w:top w:val="nil"/>
              <w:left w:val="nil"/>
              <w:bottom w:val="nil"/>
              <w:right w:val="nil"/>
              <w:between w:val="nil"/>
            </w:pBdr>
            <w:spacing w:before="28" w:after="0"/>
            <w:ind w:firstLine="0"/>
            <w:jc w:val="left"/>
          </w:pPr>
        </w:pPrChange>
      </w:pPr>
      <w:del w:id="13009" w:author="Cristiano de Menezes Feu" w:date="2022-11-21T08:33:00Z">
        <w:r w:rsidDel="00E631A1">
          <w:rPr>
            <w:rFonts w:ascii="ClearSans-Light" w:eastAsia="ClearSans-Light" w:hAnsi="ClearSans-Light" w:cs="ClearSans-Light"/>
            <w:color w:val="005583"/>
            <w:sz w:val="18"/>
            <w:szCs w:val="18"/>
          </w:rPr>
          <w:delText>- Regulamentação: arts. 262 a 278</w:delText>
        </w:r>
      </w:del>
    </w:p>
    <w:p w14:paraId="000011D8" w14:textId="29390D22" w:rsidR="003D183A" w:rsidDel="00E631A1" w:rsidRDefault="008B7924" w:rsidP="00E631A1">
      <w:pPr>
        <w:widowControl w:val="0"/>
        <w:pBdr>
          <w:top w:val="nil"/>
          <w:left w:val="nil"/>
          <w:bottom w:val="nil"/>
          <w:right w:val="nil"/>
          <w:between w:val="nil"/>
        </w:pBdr>
        <w:spacing w:before="28" w:after="0"/>
        <w:ind w:firstLine="0"/>
        <w:jc w:val="center"/>
        <w:rPr>
          <w:del w:id="13010" w:author="Cristiano de Menezes Feu" w:date="2022-11-21T08:33:00Z"/>
          <w:rFonts w:ascii="ClearSans-Light" w:eastAsia="ClearSans-Light" w:hAnsi="ClearSans-Light" w:cs="ClearSans-Light"/>
          <w:color w:val="005583"/>
          <w:sz w:val="18"/>
          <w:szCs w:val="18"/>
        </w:rPr>
        <w:pPrChange w:id="13011" w:author="Cristiano de Menezes Feu" w:date="2022-11-21T08:33:00Z">
          <w:pPr>
            <w:widowControl w:val="0"/>
            <w:pBdr>
              <w:top w:val="nil"/>
              <w:left w:val="nil"/>
              <w:bottom w:val="nil"/>
              <w:right w:val="nil"/>
              <w:between w:val="nil"/>
            </w:pBdr>
            <w:spacing w:before="28" w:after="0"/>
            <w:ind w:firstLine="0"/>
            <w:jc w:val="left"/>
          </w:pPr>
        </w:pPrChange>
      </w:pPr>
      <w:del w:id="13012" w:author="Cristiano de Menezes Feu" w:date="2022-11-21T08:33:00Z">
        <w:r w:rsidDel="00E631A1">
          <w:rPr>
            <w:rFonts w:ascii="ClearSans-Light" w:eastAsia="ClearSans-Light" w:hAnsi="ClearSans-Light" w:cs="ClearSans-Light"/>
            <w:color w:val="005583"/>
            <w:sz w:val="18"/>
            <w:szCs w:val="18"/>
          </w:rPr>
          <w:delText>▪ ADMISSIBILIDADE</w:delText>
        </w:r>
      </w:del>
    </w:p>
    <w:p w14:paraId="000011D9" w14:textId="47DE2003" w:rsidR="003D183A" w:rsidDel="00E631A1" w:rsidRDefault="008B7924" w:rsidP="00E631A1">
      <w:pPr>
        <w:widowControl w:val="0"/>
        <w:pBdr>
          <w:top w:val="nil"/>
          <w:left w:val="nil"/>
          <w:bottom w:val="nil"/>
          <w:right w:val="nil"/>
          <w:between w:val="nil"/>
        </w:pBdr>
        <w:spacing w:before="28" w:after="0"/>
        <w:ind w:firstLine="0"/>
        <w:jc w:val="center"/>
        <w:rPr>
          <w:del w:id="13013" w:author="Cristiano de Menezes Feu" w:date="2022-11-21T08:33:00Z"/>
          <w:rFonts w:ascii="ClearSans-Light" w:eastAsia="ClearSans-Light" w:hAnsi="ClearSans-Light" w:cs="ClearSans-Light"/>
          <w:color w:val="005583"/>
          <w:sz w:val="18"/>
          <w:szCs w:val="18"/>
        </w:rPr>
        <w:pPrChange w:id="13014" w:author="Cristiano de Menezes Feu" w:date="2022-11-21T08:33:00Z">
          <w:pPr>
            <w:widowControl w:val="0"/>
            <w:pBdr>
              <w:top w:val="nil"/>
              <w:left w:val="nil"/>
              <w:bottom w:val="nil"/>
              <w:right w:val="nil"/>
              <w:between w:val="nil"/>
            </w:pBdr>
            <w:spacing w:before="28" w:after="0"/>
            <w:ind w:firstLine="0"/>
            <w:jc w:val="left"/>
          </w:pPr>
        </w:pPrChange>
      </w:pPr>
      <w:del w:id="13015" w:author="Cristiano de Menezes Feu" w:date="2022-11-21T08:33:00Z">
        <w:r w:rsidDel="00E631A1">
          <w:rPr>
            <w:rFonts w:ascii="ClearSans-Light" w:eastAsia="ClearSans-Light" w:hAnsi="ClearSans-Light" w:cs="ClearSans-Light"/>
            <w:color w:val="005583"/>
            <w:sz w:val="18"/>
            <w:szCs w:val="18"/>
          </w:rPr>
          <w:delText>- Proposta de emenda à Constituição: art. 32, IV, b</w:delText>
        </w:r>
      </w:del>
    </w:p>
    <w:p w14:paraId="000011DA" w14:textId="30ADD6A8" w:rsidR="003D183A" w:rsidDel="00E631A1" w:rsidRDefault="008B7924" w:rsidP="00E631A1">
      <w:pPr>
        <w:widowControl w:val="0"/>
        <w:pBdr>
          <w:top w:val="nil"/>
          <w:left w:val="nil"/>
          <w:bottom w:val="nil"/>
          <w:right w:val="nil"/>
          <w:between w:val="nil"/>
        </w:pBdr>
        <w:spacing w:before="28" w:after="0"/>
        <w:ind w:firstLine="0"/>
        <w:jc w:val="center"/>
        <w:rPr>
          <w:del w:id="13016" w:author="Cristiano de Menezes Feu" w:date="2022-11-21T08:33:00Z"/>
          <w:rFonts w:ascii="ClearSans-Light" w:eastAsia="ClearSans-Light" w:hAnsi="ClearSans-Light" w:cs="ClearSans-Light"/>
          <w:color w:val="005583"/>
          <w:sz w:val="18"/>
          <w:szCs w:val="18"/>
        </w:rPr>
        <w:pPrChange w:id="13017" w:author="Cristiano de Menezes Feu" w:date="2022-11-21T08:33:00Z">
          <w:pPr>
            <w:widowControl w:val="0"/>
            <w:pBdr>
              <w:top w:val="nil"/>
              <w:left w:val="nil"/>
              <w:bottom w:val="nil"/>
              <w:right w:val="nil"/>
              <w:between w:val="nil"/>
            </w:pBdr>
            <w:spacing w:before="28" w:after="0"/>
            <w:ind w:firstLine="0"/>
            <w:jc w:val="left"/>
          </w:pPr>
        </w:pPrChange>
      </w:pPr>
      <w:del w:id="13018" w:author="Cristiano de Menezes Feu" w:date="2022-11-21T08:33:00Z">
        <w:r w:rsidDel="00E631A1">
          <w:rPr>
            <w:rFonts w:ascii="ClearSans-Light" w:eastAsia="ClearSans-Light" w:hAnsi="ClearSans-Light" w:cs="ClearSans-Light"/>
            <w:color w:val="005583"/>
            <w:sz w:val="18"/>
            <w:szCs w:val="18"/>
          </w:rPr>
          <w:delText>- Comissão Especial: arts: 34, § 2º, e 53, IV</w:delText>
        </w:r>
      </w:del>
    </w:p>
    <w:p w14:paraId="000011DB" w14:textId="40C0F3EB" w:rsidR="003D183A" w:rsidDel="00E631A1" w:rsidRDefault="008B7924" w:rsidP="00E631A1">
      <w:pPr>
        <w:widowControl w:val="0"/>
        <w:pBdr>
          <w:top w:val="nil"/>
          <w:left w:val="nil"/>
          <w:bottom w:val="nil"/>
          <w:right w:val="nil"/>
          <w:between w:val="nil"/>
        </w:pBdr>
        <w:spacing w:before="28" w:after="0"/>
        <w:ind w:firstLine="0"/>
        <w:jc w:val="center"/>
        <w:rPr>
          <w:del w:id="13019" w:author="Cristiano de Menezes Feu" w:date="2022-11-21T08:33:00Z"/>
          <w:rFonts w:ascii="ClearSans-Light" w:eastAsia="ClearSans-Light" w:hAnsi="ClearSans-Light" w:cs="ClearSans-Light"/>
          <w:color w:val="005583"/>
          <w:sz w:val="18"/>
          <w:szCs w:val="18"/>
        </w:rPr>
        <w:pPrChange w:id="13020" w:author="Cristiano de Menezes Feu" w:date="2022-11-21T08:33:00Z">
          <w:pPr>
            <w:widowControl w:val="0"/>
            <w:pBdr>
              <w:top w:val="nil"/>
              <w:left w:val="nil"/>
              <w:bottom w:val="nil"/>
              <w:right w:val="nil"/>
              <w:between w:val="nil"/>
            </w:pBdr>
            <w:spacing w:before="28" w:after="0"/>
            <w:ind w:firstLine="0"/>
            <w:jc w:val="left"/>
          </w:pPr>
        </w:pPrChange>
      </w:pPr>
      <w:del w:id="13021" w:author="Cristiano de Menezes Feu" w:date="2022-11-21T08:33:00Z">
        <w:r w:rsidDel="00E631A1">
          <w:rPr>
            <w:rFonts w:ascii="ClearSans-Light" w:eastAsia="ClearSans-Light" w:hAnsi="ClearSans-Light" w:cs="ClearSans-Light"/>
            <w:color w:val="005583"/>
            <w:sz w:val="18"/>
            <w:szCs w:val="18"/>
          </w:rPr>
          <w:delText>▪ ADVERTÊNCIA</w:delText>
        </w:r>
      </w:del>
    </w:p>
    <w:p w14:paraId="000011DC" w14:textId="4D03A514" w:rsidR="003D183A" w:rsidDel="00E631A1" w:rsidRDefault="008B7924" w:rsidP="00E631A1">
      <w:pPr>
        <w:widowControl w:val="0"/>
        <w:pBdr>
          <w:top w:val="nil"/>
          <w:left w:val="nil"/>
          <w:bottom w:val="nil"/>
          <w:right w:val="nil"/>
          <w:between w:val="nil"/>
        </w:pBdr>
        <w:spacing w:before="28" w:after="0"/>
        <w:ind w:firstLine="0"/>
        <w:jc w:val="center"/>
        <w:rPr>
          <w:del w:id="13022" w:author="Cristiano de Menezes Feu" w:date="2022-11-21T08:33:00Z"/>
          <w:rFonts w:ascii="ClearSans-Light" w:eastAsia="ClearSans-Light" w:hAnsi="ClearSans-Light" w:cs="ClearSans-Light"/>
          <w:color w:val="005583"/>
          <w:sz w:val="18"/>
          <w:szCs w:val="18"/>
        </w:rPr>
        <w:pPrChange w:id="13023" w:author="Cristiano de Menezes Feu" w:date="2022-11-21T08:33:00Z">
          <w:pPr>
            <w:widowControl w:val="0"/>
            <w:pBdr>
              <w:top w:val="nil"/>
              <w:left w:val="nil"/>
              <w:bottom w:val="nil"/>
              <w:right w:val="nil"/>
              <w:between w:val="nil"/>
            </w:pBdr>
            <w:spacing w:before="28" w:after="0"/>
            <w:ind w:firstLine="0"/>
            <w:jc w:val="left"/>
          </w:pPr>
        </w:pPrChange>
      </w:pPr>
      <w:del w:id="13024" w:author="Cristiano de Menezes Feu" w:date="2022-11-21T08:33:00Z">
        <w:r w:rsidDel="00E631A1">
          <w:rPr>
            <w:rFonts w:ascii="ClearSans-Light" w:eastAsia="ClearSans-Light" w:hAnsi="ClearSans-Light" w:cs="ClearSans-Light"/>
            <w:color w:val="005583"/>
            <w:sz w:val="18"/>
            <w:szCs w:val="18"/>
          </w:rPr>
          <w:delText>- Uso da palavra no Plenário: art. 73, VII</w:delText>
        </w:r>
      </w:del>
    </w:p>
    <w:p w14:paraId="000011DD" w14:textId="0BDED4B2" w:rsidR="003D183A" w:rsidDel="00E631A1" w:rsidRDefault="008B7924" w:rsidP="00E631A1">
      <w:pPr>
        <w:widowControl w:val="0"/>
        <w:pBdr>
          <w:top w:val="nil"/>
          <w:left w:val="nil"/>
          <w:bottom w:val="nil"/>
          <w:right w:val="nil"/>
          <w:between w:val="nil"/>
        </w:pBdr>
        <w:spacing w:before="28" w:after="0"/>
        <w:ind w:firstLine="0"/>
        <w:jc w:val="center"/>
        <w:rPr>
          <w:del w:id="13025" w:author="Cristiano de Menezes Feu" w:date="2022-11-21T08:33:00Z"/>
          <w:rFonts w:ascii="ClearSans-Light" w:eastAsia="ClearSans-Light" w:hAnsi="ClearSans-Light" w:cs="ClearSans-Light"/>
          <w:color w:val="005583"/>
          <w:sz w:val="18"/>
          <w:szCs w:val="18"/>
        </w:rPr>
        <w:pPrChange w:id="13026" w:author="Cristiano de Menezes Feu" w:date="2022-11-21T08:33:00Z">
          <w:pPr>
            <w:widowControl w:val="0"/>
            <w:pBdr>
              <w:top w:val="nil"/>
              <w:left w:val="nil"/>
              <w:bottom w:val="nil"/>
              <w:right w:val="nil"/>
              <w:between w:val="nil"/>
            </w:pBdr>
            <w:spacing w:before="28" w:after="0"/>
            <w:ind w:firstLine="0"/>
            <w:jc w:val="left"/>
          </w:pPr>
        </w:pPrChange>
      </w:pPr>
      <w:del w:id="13027" w:author="Cristiano de Menezes Feu" w:date="2022-11-21T08:33:00Z">
        <w:r w:rsidDel="00E631A1">
          <w:rPr>
            <w:rFonts w:ascii="ClearSans-Light" w:eastAsia="ClearSans-Light" w:hAnsi="ClearSans-Light" w:cs="ClearSans-Light"/>
            <w:color w:val="005583"/>
            <w:sz w:val="18"/>
            <w:szCs w:val="18"/>
          </w:rPr>
          <w:delText>- Expositor audiência pública: art. 256, § 3º</w:delText>
        </w:r>
      </w:del>
    </w:p>
    <w:p w14:paraId="000011DE" w14:textId="4ED3E4E0" w:rsidR="003D183A" w:rsidDel="00E631A1" w:rsidRDefault="008B7924" w:rsidP="00E631A1">
      <w:pPr>
        <w:widowControl w:val="0"/>
        <w:pBdr>
          <w:top w:val="nil"/>
          <w:left w:val="nil"/>
          <w:bottom w:val="nil"/>
          <w:right w:val="nil"/>
          <w:between w:val="nil"/>
        </w:pBdr>
        <w:spacing w:before="28" w:after="0"/>
        <w:ind w:firstLine="0"/>
        <w:jc w:val="center"/>
        <w:rPr>
          <w:del w:id="13028" w:author="Cristiano de Menezes Feu" w:date="2022-11-21T08:33:00Z"/>
          <w:rFonts w:ascii="ClearSans-Light" w:eastAsia="ClearSans-Light" w:hAnsi="ClearSans-Light" w:cs="ClearSans-Light"/>
          <w:color w:val="005583"/>
          <w:sz w:val="18"/>
          <w:szCs w:val="18"/>
        </w:rPr>
        <w:pPrChange w:id="13029" w:author="Cristiano de Menezes Feu" w:date="2022-11-21T08:33:00Z">
          <w:pPr>
            <w:widowControl w:val="0"/>
            <w:pBdr>
              <w:top w:val="nil"/>
              <w:left w:val="nil"/>
              <w:bottom w:val="nil"/>
              <w:right w:val="nil"/>
              <w:between w:val="nil"/>
            </w:pBdr>
            <w:spacing w:before="28" w:after="0"/>
            <w:ind w:firstLine="0"/>
            <w:jc w:val="left"/>
          </w:pPr>
        </w:pPrChange>
      </w:pPr>
      <w:del w:id="13030" w:author="Cristiano de Menezes Feu" w:date="2022-11-21T08:33:00Z">
        <w:r w:rsidDel="00E631A1">
          <w:rPr>
            <w:rFonts w:ascii="ClearSans-Light" w:eastAsia="ClearSans-Light" w:hAnsi="ClearSans-Light" w:cs="ClearSans-Light"/>
            <w:color w:val="005583"/>
            <w:sz w:val="18"/>
            <w:szCs w:val="18"/>
          </w:rPr>
          <w:delText>- Uso da palavra, Comissões: art. 41, VIII</w:delText>
        </w:r>
      </w:del>
    </w:p>
    <w:p w14:paraId="000011DF" w14:textId="17B89B8E" w:rsidR="003D183A" w:rsidDel="00E631A1" w:rsidRDefault="008B7924" w:rsidP="00E631A1">
      <w:pPr>
        <w:widowControl w:val="0"/>
        <w:pBdr>
          <w:top w:val="nil"/>
          <w:left w:val="nil"/>
          <w:bottom w:val="nil"/>
          <w:right w:val="nil"/>
          <w:between w:val="nil"/>
        </w:pBdr>
        <w:spacing w:before="28" w:after="0"/>
        <w:ind w:firstLine="0"/>
        <w:jc w:val="center"/>
        <w:rPr>
          <w:del w:id="13031" w:author="Cristiano de Menezes Feu" w:date="2022-11-21T08:33:00Z"/>
          <w:rFonts w:ascii="ClearSans-Light" w:eastAsia="ClearSans-Light" w:hAnsi="ClearSans-Light" w:cs="ClearSans-Light"/>
          <w:color w:val="005583"/>
          <w:sz w:val="18"/>
          <w:szCs w:val="18"/>
        </w:rPr>
        <w:pPrChange w:id="13032" w:author="Cristiano de Menezes Feu" w:date="2022-11-21T08:33:00Z">
          <w:pPr>
            <w:widowControl w:val="0"/>
            <w:pBdr>
              <w:top w:val="nil"/>
              <w:left w:val="nil"/>
              <w:bottom w:val="nil"/>
              <w:right w:val="nil"/>
              <w:between w:val="nil"/>
            </w:pBdr>
            <w:spacing w:before="28" w:after="0"/>
            <w:ind w:firstLine="0"/>
            <w:jc w:val="left"/>
          </w:pPr>
        </w:pPrChange>
      </w:pPr>
      <w:del w:id="13033" w:author="Cristiano de Menezes Feu" w:date="2022-11-21T08:33:00Z">
        <w:r w:rsidDel="00E631A1">
          <w:rPr>
            <w:rFonts w:ascii="ClearSans-Light" w:eastAsia="ClearSans-Light" w:hAnsi="ClearSans-Light" w:cs="ClearSans-Light"/>
            <w:color w:val="005583"/>
            <w:sz w:val="18"/>
            <w:szCs w:val="18"/>
          </w:rPr>
          <w:delText>▪ AFASTAMENTO</w:delText>
        </w:r>
      </w:del>
    </w:p>
    <w:p w14:paraId="000011E0" w14:textId="11D07090" w:rsidR="003D183A" w:rsidDel="00E631A1" w:rsidRDefault="008B7924" w:rsidP="00E631A1">
      <w:pPr>
        <w:widowControl w:val="0"/>
        <w:pBdr>
          <w:top w:val="nil"/>
          <w:left w:val="nil"/>
          <w:bottom w:val="nil"/>
          <w:right w:val="nil"/>
          <w:between w:val="nil"/>
        </w:pBdr>
        <w:spacing w:before="28" w:after="0"/>
        <w:ind w:firstLine="0"/>
        <w:jc w:val="center"/>
        <w:rPr>
          <w:del w:id="13034" w:author="Cristiano de Menezes Feu" w:date="2022-11-21T08:33:00Z"/>
          <w:rFonts w:ascii="ClearSans-Light" w:eastAsia="ClearSans-Light" w:hAnsi="ClearSans-Light" w:cs="ClearSans-Light"/>
          <w:color w:val="005583"/>
          <w:sz w:val="18"/>
          <w:szCs w:val="18"/>
        </w:rPr>
        <w:pPrChange w:id="13035" w:author="Cristiano de Menezes Feu" w:date="2022-11-21T08:33:00Z">
          <w:pPr>
            <w:widowControl w:val="0"/>
            <w:pBdr>
              <w:top w:val="nil"/>
              <w:left w:val="nil"/>
              <w:bottom w:val="nil"/>
              <w:right w:val="nil"/>
              <w:between w:val="nil"/>
            </w:pBdr>
            <w:spacing w:before="28" w:after="0"/>
            <w:ind w:firstLine="0"/>
            <w:jc w:val="left"/>
          </w:pPr>
        </w:pPrChange>
      </w:pPr>
      <w:del w:id="13036" w:author="Cristiano de Menezes Feu" w:date="2022-11-21T08:33:00Z">
        <w:r w:rsidDel="00E631A1">
          <w:rPr>
            <w:rFonts w:ascii="ClearSans-Light" w:eastAsia="ClearSans-Light" w:hAnsi="ClearSans-Light" w:cs="ClearSans-Light"/>
            <w:color w:val="005583"/>
            <w:sz w:val="18"/>
            <w:szCs w:val="18"/>
          </w:rPr>
          <w:delText>- Comissão Externa, art. 38, § único</w:delText>
        </w:r>
      </w:del>
    </w:p>
    <w:p w14:paraId="000011E1" w14:textId="7FD0CBE6" w:rsidR="003D183A" w:rsidDel="00E631A1" w:rsidRDefault="008B7924" w:rsidP="00E631A1">
      <w:pPr>
        <w:widowControl w:val="0"/>
        <w:pBdr>
          <w:top w:val="nil"/>
          <w:left w:val="nil"/>
          <w:bottom w:val="nil"/>
          <w:right w:val="nil"/>
          <w:between w:val="nil"/>
        </w:pBdr>
        <w:spacing w:before="28" w:after="0"/>
        <w:ind w:firstLine="0"/>
        <w:jc w:val="center"/>
        <w:rPr>
          <w:del w:id="13037" w:author="Cristiano de Menezes Feu" w:date="2022-11-21T08:33:00Z"/>
          <w:rFonts w:ascii="ClearSans-Light" w:eastAsia="ClearSans-Light" w:hAnsi="ClearSans-Light" w:cs="ClearSans-Light"/>
          <w:color w:val="005583"/>
          <w:sz w:val="18"/>
          <w:szCs w:val="18"/>
        </w:rPr>
        <w:pPrChange w:id="13038" w:author="Cristiano de Menezes Feu" w:date="2022-11-21T08:33:00Z">
          <w:pPr>
            <w:widowControl w:val="0"/>
            <w:pBdr>
              <w:top w:val="nil"/>
              <w:left w:val="nil"/>
              <w:bottom w:val="nil"/>
              <w:right w:val="nil"/>
              <w:between w:val="nil"/>
            </w:pBdr>
            <w:spacing w:before="28" w:after="0"/>
            <w:ind w:firstLine="0"/>
            <w:jc w:val="left"/>
          </w:pPr>
        </w:pPrChange>
      </w:pPr>
      <w:del w:id="13039" w:author="Cristiano de Menezes Feu" w:date="2022-11-21T08:33:00Z">
        <w:r w:rsidDel="00E631A1">
          <w:rPr>
            <w:rFonts w:ascii="ClearSans-Light" w:eastAsia="ClearSans-Light" w:hAnsi="ClearSans-Light" w:cs="ClearSans-Light"/>
            <w:color w:val="005583"/>
            <w:sz w:val="18"/>
            <w:szCs w:val="18"/>
          </w:rPr>
          <w:delText>- Do território nacional: art. 228</w:delText>
        </w:r>
      </w:del>
    </w:p>
    <w:p w14:paraId="000011E2" w14:textId="7E984E5C" w:rsidR="003D183A" w:rsidDel="00E631A1" w:rsidRDefault="008B7924" w:rsidP="00E631A1">
      <w:pPr>
        <w:widowControl w:val="0"/>
        <w:pBdr>
          <w:top w:val="nil"/>
          <w:left w:val="nil"/>
          <w:bottom w:val="nil"/>
          <w:right w:val="nil"/>
          <w:between w:val="nil"/>
        </w:pBdr>
        <w:spacing w:before="28" w:after="0"/>
        <w:ind w:firstLine="0"/>
        <w:jc w:val="center"/>
        <w:rPr>
          <w:del w:id="13040" w:author="Cristiano de Menezes Feu" w:date="2022-11-21T08:33:00Z"/>
          <w:rFonts w:ascii="ClearSans-Light" w:eastAsia="ClearSans-Light" w:hAnsi="ClearSans-Light" w:cs="ClearSans-Light"/>
          <w:color w:val="005583"/>
          <w:sz w:val="18"/>
          <w:szCs w:val="18"/>
        </w:rPr>
        <w:pPrChange w:id="13041" w:author="Cristiano de Menezes Feu" w:date="2022-11-21T08:33:00Z">
          <w:pPr>
            <w:widowControl w:val="0"/>
            <w:pBdr>
              <w:top w:val="nil"/>
              <w:left w:val="nil"/>
              <w:bottom w:val="nil"/>
              <w:right w:val="nil"/>
              <w:between w:val="nil"/>
            </w:pBdr>
            <w:spacing w:before="28" w:after="0"/>
            <w:ind w:firstLine="0"/>
            <w:jc w:val="left"/>
          </w:pPr>
        </w:pPrChange>
      </w:pPr>
      <w:del w:id="13042" w:author="Cristiano de Menezes Feu" w:date="2022-11-21T08:33:00Z">
        <w:r w:rsidDel="00E631A1">
          <w:rPr>
            <w:rFonts w:ascii="ClearSans-Light" w:eastAsia="ClearSans-Light" w:hAnsi="ClearSans-Light" w:cs="ClearSans-Light"/>
            <w:color w:val="005583"/>
            <w:sz w:val="18"/>
            <w:szCs w:val="18"/>
          </w:rPr>
          <w:delText>- Para ocupação cargos: art. 230 e § 1º</w:delText>
        </w:r>
      </w:del>
    </w:p>
    <w:p w14:paraId="000011E3" w14:textId="0E0A8848" w:rsidR="003D183A" w:rsidDel="00E631A1" w:rsidRDefault="008B7924" w:rsidP="00E631A1">
      <w:pPr>
        <w:widowControl w:val="0"/>
        <w:pBdr>
          <w:top w:val="nil"/>
          <w:left w:val="nil"/>
          <w:bottom w:val="nil"/>
          <w:right w:val="nil"/>
          <w:between w:val="nil"/>
        </w:pBdr>
        <w:spacing w:before="28" w:after="0"/>
        <w:ind w:firstLine="0"/>
        <w:jc w:val="center"/>
        <w:rPr>
          <w:del w:id="13043" w:author="Cristiano de Menezes Feu" w:date="2022-11-21T08:33:00Z"/>
          <w:rFonts w:ascii="ClearSans-Light" w:eastAsia="ClearSans-Light" w:hAnsi="ClearSans-Light" w:cs="ClearSans-Light"/>
          <w:color w:val="005583"/>
          <w:sz w:val="18"/>
          <w:szCs w:val="18"/>
        </w:rPr>
        <w:pPrChange w:id="13044" w:author="Cristiano de Menezes Feu" w:date="2022-11-21T08:33:00Z">
          <w:pPr>
            <w:widowControl w:val="0"/>
            <w:pBdr>
              <w:top w:val="nil"/>
              <w:left w:val="nil"/>
              <w:bottom w:val="nil"/>
              <w:right w:val="nil"/>
              <w:between w:val="nil"/>
            </w:pBdr>
            <w:spacing w:before="28" w:after="0"/>
            <w:ind w:firstLine="0"/>
            <w:jc w:val="left"/>
          </w:pPr>
        </w:pPrChange>
      </w:pPr>
      <w:del w:id="13045" w:author="Cristiano de Menezes Feu" w:date="2022-11-21T08:33:00Z">
        <w:r w:rsidDel="00E631A1">
          <w:rPr>
            <w:rFonts w:ascii="ClearSans-Light" w:eastAsia="ClearSans-Light" w:hAnsi="ClearSans-Light" w:cs="ClearSans-Light"/>
            <w:color w:val="005583"/>
            <w:sz w:val="18"/>
            <w:szCs w:val="18"/>
          </w:rPr>
          <w:delText>▪ AGENDA MENSAL</w:delText>
        </w:r>
        <w:r w:rsidDel="00E631A1">
          <w:rPr>
            <w:rFonts w:ascii="ClearSans-Light" w:eastAsia="ClearSans-Light" w:hAnsi="ClearSans-Light" w:cs="ClearSans-Light"/>
            <w:color w:val="005583"/>
            <w:sz w:val="18"/>
            <w:szCs w:val="18"/>
          </w:rPr>
          <w:tab/>
        </w:r>
      </w:del>
    </w:p>
    <w:p w14:paraId="000011E4" w14:textId="355838F8" w:rsidR="003D183A" w:rsidDel="00E631A1" w:rsidRDefault="008B7924" w:rsidP="00E631A1">
      <w:pPr>
        <w:widowControl w:val="0"/>
        <w:pBdr>
          <w:top w:val="nil"/>
          <w:left w:val="nil"/>
          <w:bottom w:val="nil"/>
          <w:right w:val="nil"/>
          <w:between w:val="nil"/>
        </w:pBdr>
        <w:spacing w:before="28" w:after="0"/>
        <w:ind w:firstLine="0"/>
        <w:jc w:val="center"/>
        <w:rPr>
          <w:del w:id="13046" w:author="Cristiano de Menezes Feu" w:date="2022-11-21T08:33:00Z"/>
          <w:rFonts w:ascii="ClearSans-Light" w:eastAsia="ClearSans-Light" w:hAnsi="ClearSans-Light" w:cs="ClearSans-Light"/>
          <w:color w:val="005583"/>
          <w:sz w:val="18"/>
          <w:szCs w:val="18"/>
        </w:rPr>
        <w:pPrChange w:id="13047" w:author="Cristiano de Menezes Feu" w:date="2022-11-21T08:33:00Z">
          <w:pPr>
            <w:widowControl w:val="0"/>
            <w:pBdr>
              <w:top w:val="nil"/>
              <w:left w:val="nil"/>
              <w:bottom w:val="nil"/>
              <w:right w:val="nil"/>
              <w:between w:val="nil"/>
            </w:pBdr>
            <w:spacing w:before="28" w:after="0"/>
            <w:ind w:firstLine="0"/>
            <w:jc w:val="left"/>
          </w:pPr>
        </w:pPrChange>
      </w:pPr>
      <w:del w:id="13048" w:author="Cristiano de Menezes Feu" w:date="2022-11-21T08:33:00Z">
        <w:r w:rsidDel="00E631A1">
          <w:rPr>
            <w:rFonts w:ascii="ClearSans-Light" w:eastAsia="ClearSans-Light" w:hAnsi="ClearSans-Light" w:cs="ClearSans-Light"/>
            <w:color w:val="005583"/>
            <w:sz w:val="18"/>
            <w:szCs w:val="18"/>
          </w:rPr>
          <w:delText>- Requerimento: art. 114, IX</w:delText>
        </w:r>
      </w:del>
    </w:p>
    <w:p w14:paraId="000011E5" w14:textId="35C861B8" w:rsidR="003D183A" w:rsidDel="00E631A1" w:rsidRDefault="008B7924" w:rsidP="00E631A1">
      <w:pPr>
        <w:widowControl w:val="0"/>
        <w:pBdr>
          <w:top w:val="nil"/>
          <w:left w:val="nil"/>
          <w:bottom w:val="nil"/>
          <w:right w:val="nil"/>
          <w:between w:val="nil"/>
        </w:pBdr>
        <w:spacing w:before="28" w:after="0"/>
        <w:ind w:firstLine="0"/>
        <w:jc w:val="center"/>
        <w:rPr>
          <w:del w:id="13049" w:author="Cristiano de Menezes Feu" w:date="2022-11-21T08:33:00Z"/>
          <w:rFonts w:ascii="ClearSans-Light" w:eastAsia="ClearSans-Light" w:hAnsi="ClearSans-Light" w:cs="ClearSans-Light"/>
          <w:color w:val="005583"/>
          <w:sz w:val="18"/>
          <w:szCs w:val="18"/>
        </w:rPr>
        <w:pPrChange w:id="13050" w:author="Cristiano de Menezes Feu" w:date="2022-11-21T08:33:00Z">
          <w:pPr>
            <w:widowControl w:val="0"/>
            <w:pBdr>
              <w:top w:val="nil"/>
              <w:left w:val="nil"/>
              <w:bottom w:val="nil"/>
              <w:right w:val="nil"/>
              <w:between w:val="nil"/>
            </w:pBdr>
            <w:spacing w:before="28" w:after="0"/>
            <w:ind w:firstLine="0"/>
            <w:jc w:val="left"/>
          </w:pPr>
        </w:pPrChange>
      </w:pPr>
      <w:del w:id="13051" w:author="Cristiano de Menezes Feu" w:date="2022-11-21T08:33:00Z">
        <w:r w:rsidDel="00E631A1">
          <w:rPr>
            <w:rFonts w:ascii="ClearSans-Light" w:eastAsia="ClearSans-Light" w:hAnsi="ClearSans-Light" w:cs="ClearSans-Light"/>
            <w:color w:val="005583"/>
            <w:sz w:val="18"/>
            <w:szCs w:val="18"/>
          </w:rPr>
          <w:delText>- Organização: art. 86</w:delText>
        </w:r>
      </w:del>
    </w:p>
    <w:p w14:paraId="000011E6" w14:textId="359128D6" w:rsidR="003D183A" w:rsidDel="00E631A1" w:rsidRDefault="008B7924" w:rsidP="00E631A1">
      <w:pPr>
        <w:widowControl w:val="0"/>
        <w:pBdr>
          <w:top w:val="nil"/>
          <w:left w:val="nil"/>
          <w:bottom w:val="nil"/>
          <w:right w:val="nil"/>
          <w:between w:val="nil"/>
        </w:pBdr>
        <w:spacing w:before="28" w:after="0"/>
        <w:ind w:firstLine="0"/>
        <w:jc w:val="center"/>
        <w:rPr>
          <w:del w:id="13052" w:author="Cristiano de Menezes Feu" w:date="2022-11-21T08:33:00Z"/>
          <w:rFonts w:ascii="ClearSans-Light" w:eastAsia="ClearSans-Light" w:hAnsi="ClearSans-Light" w:cs="ClearSans-Light"/>
          <w:color w:val="005583"/>
          <w:sz w:val="18"/>
          <w:szCs w:val="18"/>
        </w:rPr>
        <w:pPrChange w:id="13053" w:author="Cristiano de Menezes Feu" w:date="2022-11-21T08:33:00Z">
          <w:pPr>
            <w:widowControl w:val="0"/>
            <w:pBdr>
              <w:top w:val="nil"/>
              <w:left w:val="nil"/>
              <w:bottom w:val="nil"/>
              <w:right w:val="nil"/>
              <w:between w:val="nil"/>
            </w:pBdr>
            <w:spacing w:before="28" w:after="0"/>
            <w:ind w:firstLine="0"/>
            <w:jc w:val="left"/>
          </w:pPr>
        </w:pPrChange>
      </w:pPr>
      <w:del w:id="13054" w:author="Cristiano de Menezes Feu" w:date="2022-11-21T08:33:00Z">
        <w:r w:rsidDel="00E631A1">
          <w:rPr>
            <w:rFonts w:ascii="ClearSans-Light" w:eastAsia="ClearSans-Light" w:hAnsi="ClearSans-Light" w:cs="ClearSans-Light"/>
            <w:color w:val="005583"/>
            <w:sz w:val="18"/>
            <w:szCs w:val="18"/>
          </w:rPr>
          <w:delText>▪ APARTE</w:delText>
        </w:r>
      </w:del>
    </w:p>
    <w:p w14:paraId="000011E7" w14:textId="377AD0E5" w:rsidR="003D183A" w:rsidDel="00E631A1" w:rsidRDefault="008B7924" w:rsidP="00E631A1">
      <w:pPr>
        <w:widowControl w:val="0"/>
        <w:pBdr>
          <w:top w:val="nil"/>
          <w:left w:val="nil"/>
          <w:bottom w:val="nil"/>
          <w:right w:val="nil"/>
          <w:between w:val="nil"/>
        </w:pBdr>
        <w:spacing w:before="28" w:after="0"/>
        <w:ind w:firstLine="0"/>
        <w:jc w:val="center"/>
        <w:rPr>
          <w:del w:id="13055" w:author="Cristiano de Menezes Feu" w:date="2022-11-21T08:33:00Z"/>
          <w:rFonts w:ascii="ClearSans-Light" w:eastAsia="ClearSans-Light" w:hAnsi="ClearSans-Light" w:cs="ClearSans-Light"/>
          <w:color w:val="005583"/>
          <w:sz w:val="18"/>
          <w:szCs w:val="18"/>
        </w:rPr>
        <w:pPrChange w:id="13056" w:author="Cristiano de Menezes Feu" w:date="2022-11-21T08:33:00Z">
          <w:pPr>
            <w:widowControl w:val="0"/>
            <w:pBdr>
              <w:top w:val="nil"/>
              <w:left w:val="nil"/>
              <w:bottom w:val="nil"/>
              <w:right w:val="nil"/>
              <w:between w:val="nil"/>
            </w:pBdr>
            <w:spacing w:before="28" w:after="0"/>
            <w:ind w:firstLine="0"/>
            <w:jc w:val="left"/>
          </w:pPr>
        </w:pPrChange>
      </w:pPr>
      <w:del w:id="13057" w:author="Cristiano de Menezes Feu" w:date="2022-11-21T08:33:00Z">
        <w:r w:rsidDel="00E631A1">
          <w:rPr>
            <w:rFonts w:ascii="ClearSans-Light" w:eastAsia="ClearSans-Light" w:hAnsi="ClearSans-Light" w:cs="ClearSans-Light"/>
            <w:color w:val="005583"/>
            <w:sz w:val="18"/>
            <w:szCs w:val="18"/>
          </w:rPr>
          <w:delText xml:space="preserve">- Conceito e proibições: art. 176 </w:delText>
        </w:r>
      </w:del>
    </w:p>
    <w:p w14:paraId="000011E8" w14:textId="64960A56" w:rsidR="003D183A" w:rsidDel="00E631A1" w:rsidRDefault="008B7924" w:rsidP="00E631A1">
      <w:pPr>
        <w:widowControl w:val="0"/>
        <w:pBdr>
          <w:top w:val="nil"/>
          <w:left w:val="nil"/>
          <w:bottom w:val="nil"/>
          <w:right w:val="nil"/>
          <w:between w:val="nil"/>
        </w:pBdr>
        <w:spacing w:before="28" w:after="0"/>
        <w:ind w:firstLine="0"/>
        <w:jc w:val="center"/>
        <w:rPr>
          <w:del w:id="13058" w:author="Cristiano de Menezes Feu" w:date="2022-11-21T08:33:00Z"/>
          <w:rFonts w:ascii="ClearSans-Light" w:eastAsia="ClearSans-Light" w:hAnsi="ClearSans-Light" w:cs="ClearSans-Light"/>
          <w:color w:val="005583"/>
          <w:sz w:val="18"/>
          <w:szCs w:val="18"/>
        </w:rPr>
        <w:pPrChange w:id="13059" w:author="Cristiano de Menezes Feu" w:date="2022-11-21T08:33:00Z">
          <w:pPr>
            <w:widowControl w:val="0"/>
            <w:pBdr>
              <w:top w:val="nil"/>
              <w:left w:val="nil"/>
              <w:bottom w:val="nil"/>
              <w:right w:val="nil"/>
              <w:between w:val="nil"/>
            </w:pBdr>
            <w:spacing w:before="28" w:after="0"/>
            <w:ind w:firstLine="0"/>
            <w:jc w:val="left"/>
          </w:pPr>
        </w:pPrChange>
      </w:pPr>
      <w:del w:id="13060" w:author="Cristiano de Menezes Feu" w:date="2022-11-21T08:33:00Z">
        <w:r w:rsidDel="00E631A1">
          <w:rPr>
            <w:rFonts w:ascii="ClearSans-Light" w:eastAsia="ClearSans-Light" w:hAnsi="ClearSans-Light" w:cs="ClearSans-Light"/>
            <w:color w:val="005583"/>
            <w:sz w:val="18"/>
            <w:szCs w:val="18"/>
          </w:rPr>
          <w:delText>- Outras proibições: art. 89; art. 81</w:delText>
        </w:r>
      </w:del>
    </w:p>
    <w:p w14:paraId="000011E9" w14:textId="2C91FB38" w:rsidR="003D183A" w:rsidDel="00E631A1" w:rsidRDefault="008B7924" w:rsidP="00E631A1">
      <w:pPr>
        <w:widowControl w:val="0"/>
        <w:pBdr>
          <w:top w:val="nil"/>
          <w:left w:val="nil"/>
          <w:bottom w:val="nil"/>
          <w:right w:val="nil"/>
          <w:between w:val="nil"/>
        </w:pBdr>
        <w:spacing w:before="28" w:after="0"/>
        <w:ind w:firstLine="0"/>
        <w:jc w:val="center"/>
        <w:rPr>
          <w:del w:id="13061" w:author="Cristiano de Menezes Feu" w:date="2022-11-21T08:33:00Z"/>
          <w:rFonts w:ascii="ClearSans-Light" w:eastAsia="ClearSans-Light" w:hAnsi="ClearSans-Light" w:cs="ClearSans-Light"/>
          <w:color w:val="005583"/>
          <w:sz w:val="18"/>
          <w:szCs w:val="18"/>
        </w:rPr>
        <w:pPrChange w:id="13062" w:author="Cristiano de Menezes Feu" w:date="2022-11-21T08:33:00Z">
          <w:pPr>
            <w:widowControl w:val="0"/>
            <w:pBdr>
              <w:top w:val="nil"/>
              <w:left w:val="nil"/>
              <w:bottom w:val="nil"/>
              <w:right w:val="nil"/>
              <w:between w:val="nil"/>
            </w:pBdr>
            <w:spacing w:before="28" w:after="0"/>
            <w:ind w:firstLine="0"/>
            <w:jc w:val="left"/>
          </w:pPr>
        </w:pPrChange>
      </w:pPr>
      <w:del w:id="13063" w:author="Cristiano de Menezes Feu" w:date="2022-11-21T08:33:00Z">
        <w:r w:rsidDel="00E631A1">
          <w:rPr>
            <w:rFonts w:ascii="ClearSans-Light" w:eastAsia="ClearSans-Light" w:hAnsi="ClearSans-Light" w:cs="ClearSans-Light"/>
            <w:color w:val="005583"/>
            <w:sz w:val="18"/>
            <w:szCs w:val="18"/>
          </w:rPr>
          <w:delText>▪ APENSAÇÃO</w:delText>
        </w:r>
      </w:del>
    </w:p>
    <w:p w14:paraId="000011EA" w14:textId="205D133C" w:rsidR="003D183A" w:rsidDel="00E631A1" w:rsidRDefault="008B7924" w:rsidP="00E631A1">
      <w:pPr>
        <w:widowControl w:val="0"/>
        <w:pBdr>
          <w:top w:val="nil"/>
          <w:left w:val="nil"/>
          <w:bottom w:val="nil"/>
          <w:right w:val="nil"/>
          <w:between w:val="nil"/>
        </w:pBdr>
        <w:spacing w:before="28" w:after="0"/>
        <w:ind w:firstLine="0"/>
        <w:jc w:val="center"/>
        <w:rPr>
          <w:del w:id="13064" w:author="Cristiano de Menezes Feu" w:date="2022-11-21T08:33:00Z"/>
          <w:rFonts w:ascii="ClearSans-Light" w:eastAsia="ClearSans-Light" w:hAnsi="ClearSans-Light" w:cs="ClearSans-Light"/>
          <w:color w:val="005583"/>
          <w:sz w:val="18"/>
          <w:szCs w:val="18"/>
        </w:rPr>
        <w:pPrChange w:id="13065" w:author="Cristiano de Menezes Feu" w:date="2022-11-21T08:33:00Z">
          <w:pPr>
            <w:widowControl w:val="0"/>
            <w:pBdr>
              <w:top w:val="nil"/>
              <w:left w:val="nil"/>
              <w:bottom w:val="nil"/>
              <w:right w:val="nil"/>
              <w:between w:val="nil"/>
            </w:pBdr>
            <w:spacing w:before="28" w:after="0"/>
            <w:ind w:firstLine="0"/>
            <w:jc w:val="left"/>
          </w:pPr>
        </w:pPrChange>
      </w:pPr>
      <w:del w:id="13066" w:author="Cristiano de Menezes Feu" w:date="2022-11-21T08:33:00Z">
        <w:r w:rsidDel="00E631A1">
          <w:rPr>
            <w:rFonts w:ascii="ClearSans-Light" w:eastAsia="ClearSans-Light" w:hAnsi="ClearSans-Light" w:cs="ClearSans-Light"/>
            <w:color w:val="005583"/>
            <w:sz w:val="18"/>
            <w:szCs w:val="18"/>
          </w:rPr>
          <w:delText>- Despacho e tramitação conjunta: art. 139, I, e art. 142 e incisos</w:delText>
        </w:r>
      </w:del>
    </w:p>
    <w:p w14:paraId="000011EB" w14:textId="14D75EB9" w:rsidR="003D183A" w:rsidDel="00E631A1" w:rsidRDefault="008B7924" w:rsidP="00E631A1">
      <w:pPr>
        <w:widowControl w:val="0"/>
        <w:pBdr>
          <w:top w:val="nil"/>
          <w:left w:val="nil"/>
          <w:bottom w:val="nil"/>
          <w:right w:val="nil"/>
          <w:between w:val="nil"/>
        </w:pBdr>
        <w:spacing w:before="28" w:after="0"/>
        <w:ind w:firstLine="0"/>
        <w:jc w:val="center"/>
        <w:rPr>
          <w:del w:id="13067" w:author="Cristiano de Menezes Feu" w:date="2022-11-21T08:33:00Z"/>
          <w:rFonts w:ascii="ClearSans-Light" w:eastAsia="ClearSans-Light" w:hAnsi="ClearSans-Light" w:cs="ClearSans-Light"/>
          <w:color w:val="005583"/>
          <w:sz w:val="18"/>
          <w:szCs w:val="18"/>
        </w:rPr>
        <w:pPrChange w:id="13068" w:author="Cristiano de Menezes Feu" w:date="2022-11-21T08:33:00Z">
          <w:pPr>
            <w:widowControl w:val="0"/>
            <w:pBdr>
              <w:top w:val="nil"/>
              <w:left w:val="nil"/>
              <w:bottom w:val="nil"/>
              <w:right w:val="nil"/>
              <w:between w:val="nil"/>
            </w:pBdr>
            <w:spacing w:before="28" w:after="0"/>
            <w:ind w:firstLine="0"/>
            <w:jc w:val="left"/>
          </w:pPr>
        </w:pPrChange>
      </w:pPr>
      <w:del w:id="13069" w:author="Cristiano de Menezes Feu" w:date="2022-11-21T08:33:00Z">
        <w:r w:rsidDel="00E631A1">
          <w:rPr>
            <w:rFonts w:ascii="ClearSans-Light" w:eastAsia="ClearSans-Light" w:hAnsi="ClearSans-Light" w:cs="ClearSans-Light"/>
            <w:color w:val="005583"/>
            <w:sz w:val="18"/>
            <w:szCs w:val="18"/>
          </w:rPr>
          <w:delText>▪ APRECIAÇÃO CONCLUSIVA</w:delText>
        </w:r>
      </w:del>
    </w:p>
    <w:p w14:paraId="000011EC" w14:textId="5B12907F" w:rsidR="003D183A" w:rsidDel="00E631A1" w:rsidRDefault="008B7924" w:rsidP="00E631A1">
      <w:pPr>
        <w:widowControl w:val="0"/>
        <w:pBdr>
          <w:top w:val="nil"/>
          <w:left w:val="nil"/>
          <w:bottom w:val="nil"/>
          <w:right w:val="nil"/>
          <w:between w:val="nil"/>
        </w:pBdr>
        <w:spacing w:before="28" w:after="0"/>
        <w:ind w:firstLine="0"/>
        <w:jc w:val="center"/>
        <w:rPr>
          <w:del w:id="13070" w:author="Cristiano de Menezes Feu" w:date="2022-11-21T08:33:00Z"/>
          <w:rFonts w:ascii="ClearSans-Light" w:eastAsia="ClearSans-Light" w:hAnsi="ClearSans-Light" w:cs="ClearSans-Light"/>
          <w:color w:val="005583"/>
          <w:sz w:val="18"/>
          <w:szCs w:val="18"/>
        </w:rPr>
        <w:pPrChange w:id="13071" w:author="Cristiano de Menezes Feu" w:date="2022-11-21T08:33:00Z">
          <w:pPr>
            <w:widowControl w:val="0"/>
            <w:pBdr>
              <w:top w:val="nil"/>
              <w:left w:val="nil"/>
              <w:bottom w:val="nil"/>
              <w:right w:val="nil"/>
              <w:between w:val="nil"/>
            </w:pBdr>
            <w:spacing w:before="28" w:after="0"/>
            <w:ind w:firstLine="0"/>
            <w:jc w:val="left"/>
          </w:pPr>
        </w:pPrChange>
      </w:pPr>
      <w:del w:id="13072" w:author="Cristiano de Menezes Feu" w:date="2022-11-21T08:33:00Z">
        <w:r w:rsidDel="00E631A1">
          <w:rPr>
            <w:rFonts w:ascii="ClearSans-Light" w:eastAsia="ClearSans-Light" w:hAnsi="ClearSans-Light" w:cs="ClearSans-Light"/>
            <w:color w:val="005583"/>
            <w:sz w:val="18"/>
            <w:szCs w:val="18"/>
          </w:rPr>
          <w:delText>- Apreciação pelas Comissões: art. 24, II</w:delText>
        </w:r>
      </w:del>
    </w:p>
    <w:p w14:paraId="000011ED" w14:textId="58D08151" w:rsidR="003D183A" w:rsidDel="00E631A1" w:rsidRDefault="008B7924" w:rsidP="00E631A1">
      <w:pPr>
        <w:widowControl w:val="0"/>
        <w:pBdr>
          <w:top w:val="nil"/>
          <w:left w:val="nil"/>
          <w:bottom w:val="nil"/>
          <w:right w:val="nil"/>
          <w:between w:val="nil"/>
        </w:pBdr>
        <w:spacing w:before="28" w:after="0"/>
        <w:ind w:firstLine="0"/>
        <w:jc w:val="center"/>
        <w:rPr>
          <w:del w:id="13073" w:author="Cristiano de Menezes Feu" w:date="2022-11-21T08:33:00Z"/>
          <w:rFonts w:ascii="ClearSans-Light" w:eastAsia="ClearSans-Light" w:hAnsi="ClearSans-Light" w:cs="ClearSans-Light"/>
          <w:color w:val="005583"/>
          <w:sz w:val="18"/>
          <w:szCs w:val="18"/>
        </w:rPr>
        <w:pPrChange w:id="13074" w:author="Cristiano de Menezes Feu" w:date="2022-11-21T08:33:00Z">
          <w:pPr>
            <w:widowControl w:val="0"/>
            <w:pBdr>
              <w:top w:val="nil"/>
              <w:left w:val="nil"/>
              <w:bottom w:val="nil"/>
              <w:right w:val="nil"/>
              <w:between w:val="nil"/>
            </w:pBdr>
            <w:spacing w:before="28" w:after="0"/>
            <w:ind w:firstLine="0"/>
            <w:jc w:val="left"/>
          </w:pPr>
        </w:pPrChange>
      </w:pPr>
      <w:del w:id="13075" w:author="Cristiano de Menezes Feu" w:date="2022-11-21T08:33:00Z">
        <w:r w:rsidDel="00E631A1">
          <w:rPr>
            <w:rFonts w:ascii="ClearSans-Light" w:eastAsia="ClearSans-Light" w:hAnsi="ClearSans-Light" w:cs="ClearSans-Light"/>
            <w:color w:val="005583"/>
            <w:sz w:val="18"/>
            <w:szCs w:val="18"/>
          </w:rPr>
          <w:delText>- Recurso: art. 132, § 2º</w:delText>
        </w:r>
      </w:del>
    </w:p>
    <w:p w14:paraId="000011EE" w14:textId="7E06C324" w:rsidR="003D183A" w:rsidDel="00E631A1" w:rsidRDefault="008B7924" w:rsidP="00E631A1">
      <w:pPr>
        <w:widowControl w:val="0"/>
        <w:pBdr>
          <w:top w:val="nil"/>
          <w:left w:val="nil"/>
          <w:bottom w:val="nil"/>
          <w:right w:val="nil"/>
          <w:between w:val="nil"/>
        </w:pBdr>
        <w:spacing w:before="28" w:after="0"/>
        <w:ind w:firstLine="0"/>
        <w:jc w:val="center"/>
        <w:rPr>
          <w:del w:id="13076" w:author="Cristiano de Menezes Feu" w:date="2022-11-21T08:33:00Z"/>
          <w:rFonts w:ascii="ClearSans-Light" w:eastAsia="ClearSans-Light" w:hAnsi="ClearSans-Light" w:cs="ClearSans-Light"/>
          <w:color w:val="005583"/>
          <w:sz w:val="18"/>
          <w:szCs w:val="18"/>
        </w:rPr>
        <w:pPrChange w:id="13077" w:author="Cristiano de Menezes Feu" w:date="2022-11-21T08:33:00Z">
          <w:pPr>
            <w:widowControl w:val="0"/>
            <w:pBdr>
              <w:top w:val="nil"/>
              <w:left w:val="nil"/>
              <w:bottom w:val="nil"/>
              <w:right w:val="nil"/>
              <w:between w:val="nil"/>
            </w:pBdr>
            <w:spacing w:before="28" w:after="0"/>
            <w:ind w:firstLine="0"/>
            <w:jc w:val="left"/>
          </w:pPr>
        </w:pPrChange>
      </w:pPr>
      <w:del w:id="13078" w:author="Cristiano de Menezes Feu" w:date="2022-11-21T08:33:00Z">
        <w:r w:rsidDel="00E631A1">
          <w:rPr>
            <w:rFonts w:ascii="ClearSans-Light" w:eastAsia="ClearSans-Light" w:hAnsi="ClearSans-Light" w:cs="ClearSans-Light"/>
            <w:color w:val="005583"/>
            <w:sz w:val="18"/>
            <w:szCs w:val="18"/>
          </w:rPr>
          <w:delText>▪ APRECIAÇÃO PRELIMINAR</w:delText>
        </w:r>
      </w:del>
    </w:p>
    <w:p w14:paraId="000011EF" w14:textId="1949D07F" w:rsidR="003D183A" w:rsidDel="00E631A1" w:rsidRDefault="008B7924" w:rsidP="00E631A1">
      <w:pPr>
        <w:widowControl w:val="0"/>
        <w:pBdr>
          <w:top w:val="nil"/>
          <w:left w:val="nil"/>
          <w:bottom w:val="nil"/>
          <w:right w:val="nil"/>
          <w:between w:val="nil"/>
        </w:pBdr>
        <w:spacing w:before="28" w:after="0"/>
        <w:ind w:firstLine="0"/>
        <w:jc w:val="center"/>
        <w:rPr>
          <w:del w:id="13079" w:author="Cristiano de Menezes Feu" w:date="2022-11-21T08:33:00Z"/>
          <w:rFonts w:ascii="ClearSans-Light" w:eastAsia="ClearSans-Light" w:hAnsi="ClearSans-Light" w:cs="ClearSans-Light"/>
          <w:color w:val="005583"/>
          <w:sz w:val="18"/>
          <w:szCs w:val="18"/>
        </w:rPr>
        <w:pPrChange w:id="13080" w:author="Cristiano de Menezes Feu" w:date="2022-11-21T08:33:00Z">
          <w:pPr>
            <w:widowControl w:val="0"/>
            <w:pBdr>
              <w:top w:val="nil"/>
              <w:left w:val="nil"/>
              <w:bottom w:val="nil"/>
              <w:right w:val="nil"/>
              <w:between w:val="nil"/>
            </w:pBdr>
            <w:spacing w:before="28" w:after="0"/>
            <w:ind w:firstLine="0"/>
            <w:jc w:val="left"/>
          </w:pPr>
        </w:pPrChange>
      </w:pPr>
      <w:del w:id="13081" w:author="Cristiano de Menezes Feu" w:date="2022-11-21T08:33:00Z">
        <w:r w:rsidDel="00E631A1">
          <w:rPr>
            <w:rFonts w:ascii="ClearSans-Light" w:eastAsia="ClearSans-Light" w:hAnsi="ClearSans-Light" w:cs="ClearSans-Light"/>
            <w:color w:val="005583"/>
            <w:sz w:val="18"/>
            <w:szCs w:val="18"/>
          </w:rPr>
          <w:delText>- Previsão: arts. 144 a 147</w:delText>
        </w:r>
      </w:del>
    </w:p>
    <w:p w14:paraId="000011F0" w14:textId="3602AB6C" w:rsidR="003D183A" w:rsidDel="00E631A1" w:rsidRDefault="008B7924" w:rsidP="00E631A1">
      <w:pPr>
        <w:widowControl w:val="0"/>
        <w:pBdr>
          <w:top w:val="nil"/>
          <w:left w:val="nil"/>
          <w:bottom w:val="nil"/>
          <w:right w:val="nil"/>
          <w:between w:val="nil"/>
        </w:pBdr>
        <w:spacing w:before="28" w:after="0"/>
        <w:ind w:firstLine="0"/>
        <w:jc w:val="center"/>
        <w:rPr>
          <w:del w:id="13082" w:author="Cristiano de Menezes Feu" w:date="2022-11-21T08:33:00Z"/>
          <w:rFonts w:ascii="ClearSans-Light" w:eastAsia="ClearSans-Light" w:hAnsi="ClearSans-Light" w:cs="ClearSans-Light"/>
          <w:color w:val="005583"/>
          <w:sz w:val="18"/>
          <w:szCs w:val="18"/>
        </w:rPr>
        <w:pPrChange w:id="13083" w:author="Cristiano de Menezes Feu" w:date="2022-11-21T08:33:00Z">
          <w:pPr>
            <w:widowControl w:val="0"/>
            <w:pBdr>
              <w:top w:val="nil"/>
              <w:left w:val="nil"/>
              <w:bottom w:val="nil"/>
              <w:right w:val="nil"/>
              <w:between w:val="nil"/>
            </w:pBdr>
            <w:spacing w:before="28" w:after="0"/>
            <w:ind w:firstLine="0"/>
            <w:jc w:val="left"/>
          </w:pPr>
        </w:pPrChange>
      </w:pPr>
      <w:del w:id="13084" w:author="Cristiano de Menezes Feu" w:date="2022-11-21T08:33:00Z">
        <w:r w:rsidDel="00E631A1">
          <w:rPr>
            <w:rFonts w:ascii="ClearSans-Light" w:eastAsia="ClearSans-Light" w:hAnsi="ClearSans-Light" w:cs="ClearSans-Light"/>
            <w:color w:val="005583"/>
            <w:sz w:val="18"/>
            <w:szCs w:val="18"/>
          </w:rPr>
          <w:delText>- Relativa a proposta de emenda à Constituição: art. 202, § 1º</w:delText>
        </w:r>
      </w:del>
    </w:p>
    <w:p w14:paraId="000011F1" w14:textId="779E20ED" w:rsidR="003D183A" w:rsidDel="00E631A1" w:rsidRDefault="008B7924" w:rsidP="00E631A1">
      <w:pPr>
        <w:widowControl w:val="0"/>
        <w:pBdr>
          <w:top w:val="nil"/>
          <w:left w:val="nil"/>
          <w:bottom w:val="nil"/>
          <w:right w:val="nil"/>
          <w:between w:val="nil"/>
        </w:pBdr>
        <w:spacing w:before="28" w:after="0"/>
        <w:ind w:firstLine="0"/>
        <w:jc w:val="center"/>
        <w:rPr>
          <w:del w:id="13085" w:author="Cristiano de Menezes Feu" w:date="2022-11-21T08:33:00Z"/>
          <w:rFonts w:ascii="ClearSans-Light" w:eastAsia="ClearSans-Light" w:hAnsi="ClearSans-Light" w:cs="ClearSans-Light"/>
          <w:color w:val="005583"/>
          <w:sz w:val="18"/>
          <w:szCs w:val="18"/>
        </w:rPr>
        <w:pPrChange w:id="13086" w:author="Cristiano de Menezes Feu" w:date="2022-11-21T08:33:00Z">
          <w:pPr>
            <w:widowControl w:val="0"/>
            <w:pBdr>
              <w:top w:val="nil"/>
              <w:left w:val="nil"/>
              <w:bottom w:val="nil"/>
              <w:right w:val="nil"/>
              <w:between w:val="nil"/>
            </w:pBdr>
            <w:spacing w:before="28" w:after="0"/>
            <w:ind w:firstLine="0"/>
            <w:jc w:val="left"/>
          </w:pPr>
        </w:pPrChange>
      </w:pPr>
      <w:del w:id="13087" w:author="Cristiano de Menezes Feu" w:date="2022-11-21T08:33:00Z">
        <w:r w:rsidDel="00E631A1">
          <w:rPr>
            <w:rFonts w:ascii="ClearSans-Light" w:eastAsia="ClearSans-Light" w:hAnsi="ClearSans-Light" w:cs="ClearSans-Light"/>
            <w:color w:val="005583"/>
            <w:sz w:val="18"/>
            <w:szCs w:val="18"/>
          </w:rPr>
          <w:delText>▪ ARQUIVAMENTO</w:delText>
        </w:r>
      </w:del>
    </w:p>
    <w:p w14:paraId="000011F2" w14:textId="35DE4954" w:rsidR="003D183A" w:rsidDel="00E631A1" w:rsidRDefault="008B7924" w:rsidP="00E631A1">
      <w:pPr>
        <w:widowControl w:val="0"/>
        <w:pBdr>
          <w:top w:val="nil"/>
          <w:left w:val="nil"/>
          <w:bottom w:val="nil"/>
          <w:right w:val="nil"/>
          <w:between w:val="nil"/>
        </w:pBdr>
        <w:spacing w:before="28" w:after="0"/>
        <w:ind w:firstLine="0"/>
        <w:jc w:val="center"/>
        <w:rPr>
          <w:del w:id="13088" w:author="Cristiano de Menezes Feu" w:date="2022-11-21T08:33:00Z"/>
          <w:rFonts w:ascii="ClearSans-Light" w:eastAsia="ClearSans-Light" w:hAnsi="ClearSans-Light" w:cs="ClearSans-Light"/>
          <w:color w:val="005583"/>
          <w:sz w:val="18"/>
          <w:szCs w:val="18"/>
        </w:rPr>
        <w:pPrChange w:id="13089" w:author="Cristiano de Menezes Feu" w:date="2022-11-21T08:33:00Z">
          <w:pPr>
            <w:widowControl w:val="0"/>
            <w:pBdr>
              <w:top w:val="nil"/>
              <w:left w:val="nil"/>
              <w:bottom w:val="nil"/>
              <w:right w:val="nil"/>
              <w:between w:val="nil"/>
            </w:pBdr>
            <w:spacing w:before="28" w:after="0"/>
            <w:ind w:firstLine="0"/>
            <w:jc w:val="left"/>
          </w:pPr>
        </w:pPrChange>
      </w:pPr>
      <w:del w:id="13090" w:author="Cristiano de Menezes Feu" w:date="2022-11-21T08:33:00Z">
        <w:r w:rsidDel="00E631A1">
          <w:rPr>
            <w:rFonts w:ascii="ClearSans-Light" w:eastAsia="ClearSans-Light" w:hAnsi="ClearSans-Light" w:cs="ClearSans-Light"/>
            <w:color w:val="005583"/>
            <w:sz w:val="18"/>
            <w:szCs w:val="18"/>
          </w:rPr>
          <w:delText>- De indicação: art. 113, § 2º, IV</w:delText>
        </w:r>
      </w:del>
    </w:p>
    <w:p w14:paraId="000011F3" w14:textId="4014A9B4" w:rsidR="003D183A" w:rsidDel="00E631A1" w:rsidRDefault="008B7924" w:rsidP="00E631A1">
      <w:pPr>
        <w:widowControl w:val="0"/>
        <w:pBdr>
          <w:top w:val="nil"/>
          <w:left w:val="nil"/>
          <w:bottom w:val="nil"/>
          <w:right w:val="nil"/>
          <w:between w:val="nil"/>
        </w:pBdr>
        <w:spacing w:before="28" w:after="0"/>
        <w:ind w:firstLine="0"/>
        <w:jc w:val="center"/>
        <w:rPr>
          <w:del w:id="13091" w:author="Cristiano de Menezes Feu" w:date="2022-11-21T08:33:00Z"/>
          <w:rFonts w:ascii="ClearSans-Light" w:eastAsia="ClearSans-Light" w:hAnsi="ClearSans-Light" w:cs="ClearSans-Light"/>
          <w:color w:val="005583"/>
          <w:sz w:val="18"/>
          <w:szCs w:val="18"/>
        </w:rPr>
        <w:pPrChange w:id="13092" w:author="Cristiano de Menezes Feu" w:date="2022-11-21T08:33:00Z">
          <w:pPr>
            <w:widowControl w:val="0"/>
            <w:pBdr>
              <w:top w:val="nil"/>
              <w:left w:val="nil"/>
              <w:bottom w:val="nil"/>
              <w:right w:val="nil"/>
              <w:between w:val="nil"/>
            </w:pBdr>
            <w:spacing w:before="28" w:after="0"/>
            <w:ind w:firstLine="0"/>
            <w:jc w:val="left"/>
          </w:pPr>
        </w:pPrChange>
      </w:pPr>
      <w:del w:id="13093" w:author="Cristiano de Menezes Feu" w:date="2022-11-21T08:33:00Z">
        <w:r w:rsidDel="00E631A1">
          <w:rPr>
            <w:rFonts w:ascii="ClearSans-Light" w:eastAsia="ClearSans-Light" w:hAnsi="ClearSans-Light" w:cs="ClearSans-Light"/>
            <w:color w:val="005583"/>
            <w:sz w:val="18"/>
            <w:szCs w:val="18"/>
          </w:rPr>
          <w:delText>- Proposição com pareces contrários: art. 133</w:delText>
        </w:r>
      </w:del>
    </w:p>
    <w:p w14:paraId="000011F4" w14:textId="0941C818" w:rsidR="003D183A" w:rsidDel="00E631A1" w:rsidRDefault="008B7924" w:rsidP="00E631A1">
      <w:pPr>
        <w:widowControl w:val="0"/>
        <w:pBdr>
          <w:top w:val="nil"/>
          <w:left w:val="nil"/>
          <w:bottom w:val="nil"/>
          <w:right w:val="nil"/>
          <w:between w:val="nil"/>
        </w:pBdr>
        <w:spacing w:before="28" w:after="0"/>
        <w:ind w:firstLine="0"/>
        <w:jc w:val="center"/>
        <w:rPr>
          <w:del w:id="13094" w:author="Cristiano de Menezes Feu" w:date="2022-11-21T08:33:00Z"/>
          <w:rFonts w:ascii="ClearSans-Light" w:eastAsia="ClearSans-Light" w:hAnsi="ClearSans-Light" w:cs="ClearSans-Light"/>
          <w:color w:val="005583"/>
          <w:sz w:val="18"/>
          <w:szCs w:val="18"/>
        </w:rPr>
        <w:pPrChange w:id="13095" w:author="Cristiano de Menezes Feu" w:date="2022-11-21T08:33:00Z">
          <w:pPr>
            <w:widowControl w:val="0"/>
            <w:pBdr>
              <w:top w:val="nil"/>
              <w:left w:val="nil"/>
              <w:bottom w:val="nil"/>
              <w:right w:val="nil"/>
              <w:between w:val="nil"/>
            </w:pBdr>
            <w:spacing w:before="28" w:after="0"/>
            <w:ind w:firstLine="0"/>
            <w:jc w:val="left"/>
          </w:pPr>
        </w:pPrChange>
      </w:pPr>
      <w:del w:id="13096" w:author="Cristiano de Menezes Feu" w:date="2022-11-21T08:33:00Z">
        <w:r w:rsidDel="00E631A1">
          <w:rPr>
            <w:rFonts w:ascii="ClearSans-Light" w:eastAsia="ClearSans-Light" w:hAnsi="ClearSans-Light" w:cs="ClearSans-Light"/>
            <w:color w:val="005583"/>
            <w:sz w:val="18"/>
            <w:szCs w:val="18"/>
          </w:rPr>
          <w:delText>- Final de legislatura: art. 105</w:delText>
        </w:r>
      </w:del>
    </w:p>
    <w:p w14:paraId="000011F5" w14:textId="675F81CD" w:rsidR="003D183A" w:rsidDel="00E631A1" w:rsidRDefault="008B7924" w:rsidP="00E631A1">
      <w:pPr>
        <w:widowControl w:val="0"/>
        <w:pBdr>
          <w:top w:val="nil"/>
          <w:left w:val="nil"/>
          <w:bottom w:val="nil"/>
          <w:right w:val="nil"/>
          <w:between w:val="nil"/>
        </w:pBdr>
        <w:spacing w:before="28" w:after="0"/>
        <w:ind w:firstLine="0"/>
        <w:jc w:val="center"/>
        <w:rPr>
          <w:del w:id="13097" w:author="Cristiano de Menezes Feu" w:date="2022-11-21T08:33:00Z"/>
          <w:rFonts w:ascii="ClearSans-Light" w:eastAsia="ClearSans-Light" w:hAnsi="ClearSans-Light" w:cs="ClearSans-Light"/>
          <w:color w:val="005583"/>
          <w:sz w:val="18"/>
          <w:szCs w:val="18"/>
        </w:rPr>
        <w:pPrChange w:id="13098" w:author="Cristiano de Menezes Feu" w:date="2022-11-21T08:33:00Z">
          <w:pPr>
            <w:widowControl w:val="0"/>
            <w:pBdr>
              <w:top w:val="nil"/>
              <w:left w:val="nil"/>
              <w:bottom w:val="nil"/>
              <w:right w:val="nil"/>
              <w:between w:val="nil"/>
            </w:pBdr>
            <w:spacing w:before="28" w:after="0"/>
            <w:ind w:firstLine="0"/>
            <w:jc w:val="left"/>
          </w:pPr>
        </w:pPrChange>
      </w:pPr>
      <w:del w:id="13099" w:author="Cristiano de Menezes Feu" w:date="2022-11-21T08:33:00Z">
        <w:r w:rsidDel="00E631A1">
          <w:rPr>
            <w:rFonts w:ascii="ClearSans-Light" w:eastAsia="ClearSans-Light" w:hAnsi="ClearSans-Light" w:cs="ClearSans-Light"/>
            <w:color w:val="005583"/>
            <w:sz w:val="18"/>
            <w:szCs w:val="18"/>
          </w:rPr>
          <w:delText>- Proposição prejudicada: art. 164, § 4º</w:delText>
        </w:r>
      </w:del>
    </w:p>
    <w:p w14:paraId="000011F6" w14:textId="1B75EDAB" w:rsidR="003D183A" w:rsidDel="00E631A1" w:rsidRDefault="008B7924" w:rsidP="00E631A1">
      <w:pPr>
        <w:widowControl w:val="0"/>
        <w:pBdr>
          <w:top w:val="nil"/>
          <w:left w:val="nil"/>
          <w:bottom w:val="nil"/>
          <w:right w:val="nil"/>
          <w:between w:val="nil"/>
        </w:pBdr>
        <w:spacing w:before="28" w:after="0"/>
        <w:ind w:firstLine="0"/>
        <w:jc w:val="center"/>
        <w:rPr>
          <w:del w:id="13100" w:author="Cristiano de Menezes Feu" w:date="2022-11-21T08:33:00Z"/>
          <w:rFonts w:ascii="ClearSans-Light" w:eastAsia="ClearSans-Light" w:hAnsi="ClearSans-Light" w:cs="ClearSans-Light"/>
          <w:color w:val="005583"/>
          <w:sz w:val="18"/>
          <w:szCs w:val="18"/>
        </w:rPr>
        <w:pPrChange w:id="13101" w:author="Cristiano de Menezes Feu" w:date="2022-11-21T08:33:00Z">
          <w:pPr>
            <w:widowControl w:val="0"/>
            <w:pBdr>
              <w:top w:val="nil"/>
              <w:left w:val="nil"/>
              <w:bottom w:val="nil"/>
              <w:right w:val="nil"/>
              <w:between w:val="nil"/>
            </w:pBdr>
            <w:spacing w:before="28" w:after="0"/>
            <w:ind w:firstLine="0"/>
            <w:jc w:val="left"/>
          </w:pPr>
        </w:pPrChange>
      </w:pPr>
      <w:del w:id="13102" w:author="Cristiano de Menezes Feu" w:date="2022-11-21T08:33:00Z">
        <w:r w:rsidDel="00E631A1">
          <w:rPr>
            <w:rFonts w:ascii="ClearSans-Light" w:eastAsia="ClearSans-Light" w:hAnsi="ClearSans-Light" w:cs="ClearSans-Light"/>
            <w:color w:val="005583"/>
            <w:sz w:val="18"/>
            <w:szCs w:val="18"/>
          </w:rPr>
          <w:delText>▪ ASSESSORAMENTO E CONSULTORIA</w:delText>
        </w:r>
      </w:del>
    </w:p>
    <w:p w14:paraId="000011F7" w14:textId="1EA97073" w:rsidR="003D183A" w:rsidDel="00E631A1" w:rsidRDefault="008B7924" w:rsidP="00E631A1">
      <w:pPr>
        <w:widowControl w:val="0"/>
        <w:pBdr>
          <w:top w:val="nil"/>
          <w:left w:val="nil"/>
          <w:bottom w:val="nil"/>
          <w:right w:val="nil"/>
          <w:between w:val="nil"/>
        </w:pBdr>
        <w:spacing w:before="28" w:after="0"/>
        <w:ind w:firstLine="0"/>
        <w:jc w:val="center"/>
        <w:rPr>
          <w:del w:id="13103" w:author="Cristiano de Menezes Feu" w:date="2022-11-21T08:33:00Z"/>
          <w:rFonts w:ascii="ClearSans-Light" w:eastAsia="ClearSans-Light" w:hAnsi="ClearSans-Light" w:cs="ClearSans-Light"/>
          <w:color w:val="005583"/>
          <w:sz w:val="18"/>
          <w:szCs w:val="18"/>
        </w:rPr>
        <w:pPrChange w:id="13104" w:author="Cristiano de Menezes Feu" w:date="2022-11-21T08:33:00Z">
          <w:pPr>
            <w:widowControl w:val="0"/>
            <w:pBdr>
              <w:top w:val="nil"/>
              <w:left w:val="nil"/>
              <w:bottom w:val="nil"/>
              <w:right w:val="nil"/>
              <w:between w:val="nil"/>
            </w:pBdr>
            <w:spacing w:before="28" w:after="0"/>
            <w:ind w:firstLine="0"/>
            <w:jc w:val="left"/>
          </w:pPr>
        </w:pPrChange>
      </w:pPr>
      <w:del w:id="13105" w:author="Cristiano de Menezes Feu" w:date="2022-11-21T08:33:00Z">
        <w:r w:rsidDel="00E631A1">
          <w:rPr>
            <w:rFonts w:ascii="ClearSans-Light" w:eastAsia="ClearSans-Light" w:hAnsi="ClearSans-Light" w:cs="ClearSans-Light"/>
            <w:color w:val="005583"/>
            <w:sz w:val="18"/>
            <w:szCs w:val="18"/>
          </w:rPr>
          <w:delText>- Previsão: arts. 275 a 278</w:delText>
        </w:r>
      </w:del>
    </w:p>
    <w:p w14:paraId="000011F8" w14:textId="7C0FFDBE" w:rsidR="003D183A" w:rsidDel="00E631A1" w:rsidRDefault="008B7924" w:rsidP="00E631A1">
      <w:pPr>
        <w:widowControl w:val="0"/>
        <w:pBdr>
          <w:top w:val="nil"/>
          <w:left w:val="nil"/>
          <w:bottom w:val="nil"/>
          <w:right w:val="nil"/>
          <w:between w:val="nil"/>
        </w:pBdr>
        <w:spacing w:before="28" w:after="0"/>
        <w:ind w:firstLine="0"/>
        <w:jc w:val="center"/>
        <w:rPr>
          <w:del w:id="13106" w:author="Cristiano de Menezes Feu" w:date="2022-11-21T08:33:00Z"/>
          <w:rFonts w:ascii="ClearSans-Light" w:eastAsia="ClearSans-Light" w:hAnsi="ClearSans-Light" w:cs="ClearSans-Light"/>
          <w:color w:val="005583"/>
          <w:sz w:val="18"/>
          <w:szCs w:val="18"/>
        </w:rPr>
        <w:pPrChange w:id="13107" w:author="Cristiano de Menezes Feu" w:date="2022-11-21T08:33:00Z">
          <w:pPr>
            <w:widowControl w:val="0"/>
            <w:pBdr>
              <w:top w:val="nil"/>
              <w:left w:val="nil"/>
              <w:bottom w:val="nil"/>
              <w:right w:val="nil"/>
              <w:between w:val="nil"/>
            </w:pBdr>
            <w:spacing w:before="28" w:after="0"/>
            <w:ind w:firstLine="0"/>
            <w:jc w:val="left"/>
          </w:pPr>
        </w:pPrChange>
      </w:pPr>
      <w:del w:id="13108" w:author="Cristiano de Menezes Feu" w:date="2022-11-21T08:33:00Z">
        <w:r w:rsidDel="00E631A1">
          <w:rPr>
            <w:rFonts w:ascii="ClearSans-Light" w:eastAsia="ClearSans-Light" w:hAnsi="ClearSans-Light" w:cs="ClearSans-Light"/>
            <w:color w:val="005583"/>
            <w:sz w:val="18"/>
            <w:szCs w:val="18"/>
          </w:rPr>
          <w:delText>▪ ATA</w:delText>
        </w:r>
      </w:del>
    </w:p>
    <w:p w14:paraId="000011F9" w14:textId="199E6664" w:rsidR="003D183A" w:rsidDel="00E631A1" w:rsidRDefault="008B7924" w:rsidP="00E631A1">
      <w:pPr>
        <w:widowControl w:val="0"/>
        <w:pBdr>
          <w:top w:val="nil"/>
          <w:left w:val="nil"/>
          <w:bottom w:val="nil"/>
          <w:right w:val="nil"/>
          <w:between w:val="nil"/>
        </w:pBdr>
        <w:spacing w:before="28" w:after="0"/>
        <w:ind w:firstLine="0"/>
        <w:jc w:val="center"/>
        <w:rPr>
          <w:del w:id="13109" w:author="Cristiano de Menezes Feu" w:date="2022-11-21T08:33:00Z"/>
          <w:rFonts w:ascii="ClearSans-Light" w:eastAsia="ClearSans-Light" w:hAnsi="ClearSans-Light" w:cs="ClearSans-Light"/>
          <w:color w:val="005583"/>
          <w:sz w:val="18"/>
          <w:szCs w:val="18"/>
        </w:rPr>
        <w:pPrChange w:id="13110" w:author="Cristiano de Menezes Feu" w:date="2022-11-21T08:33:00Z">
          <w:pPr>
            <w:widowControl w:val="0"/>
            <w:pBdr>
              <w:top w:val="nil"/>
              <w:left w:val="nil"/>
              <w:bottom w:val="nil"/>
              <w:right w:val="nil"/>
              <w:between w:val="nil"/>
            </w:pBdr>
            <w:spacing w:before="28" w:after="0"/>
            <w:ind w:firstLine="0"/>
            <w:jc w:val="left"/>
          </w:pPr>
        </w:pPrChange>
      </w:pPr>
      <w:del w:id="13111" w:author="Cristiano de Menezes Feu" w:date="2022-11-21T08:33:00Z">
        <w:r w:rsidDel="00E631A1">
          <w:rPr>
            <w:rFonts w:ascii="ClearSans-Light" w:eastAsia="ClearSans-Light" w:hAnsi="ClearSans-Light" w:cs="ClearSans-Light"/>
            <w:color w:val="005583"/>
            <w:sz w:val="18"/>
            <w:szCs w:val="18"/>
          </w:rPr>
          <w:delText>- Regramento Comissões: arts. 62 e 63</w:delText>
        </w:r>
      </w:del>
    </w:p>
    <w:p w14:paraId="000011FA" w14:textId="398FB19F" w:rsidR="003D183A" w:rsidDel="00E631A1" w:rsidRDefault="008B7924" w:rsidP="00E631A1">
      <w:pPr>
        <w:widowControl w:val="0"/>
        <w:pBdr>
          <w:top w:val="nil"/>
          <w:left w:val="nil"/>
          <w:bottom w:val="nil"/>
          <w:right w:val="nil"/>
          <w:between w:val="nil"/>
        </w:pBdr>
        <w:spacing w:before="28" w:after="0"/>
        <w:ind w:firstLine="0"/>
        <w:jc w:val="center"/>
        <w:rPr>
          <w:del w:id="13112" w:author="Cristiano de Menezes Feu" w:date="2022-11-21T08:33:00Z"/>
          <w:rFonts w:ascii="ClearSans-Light" w:eastAsia="ClearSans-Light" w:hAnsi="ClearSans-Light" w:cs="ClearSans-Light"/>
          <w:color w:val="005583"/>
          <w:sz w:val="18"/>
          <w:szCs w:val="18"/>
        </w:rPr>
        <w:pPrChange w:id="13113" w:author="Cristiano de Menezes Feu" w:date="2022-11-21T08:33:00Z">
          <w:pPr>
            <w:widowControl w:val="0"/>
            <w:pBdr>
              <w:top w:val="nil"/>
              <w:left w:val="nil"/>
              <w:bottom w:val="nil"/>
              <w:right w:val="nil"/>
              <w:between w:val="nil"/>
            </w:pBdr>
            <w:spacing w:before="28" w:after="0"/>
            <w:ind w:firstLine="0"/>
            <w:jc w:val="left"/>
          </w:pPr>
        </w:pPrChange>
      </w:pPr>
      <w:del w:id="13114" w:author="Cristiano de Menezes Feu" w:date="2022-11-21T08:33:00Z">
        <w:r w:rsidDel="00E631A1">
          <w:rPr>
            <w:rFonts w:ascii="ClearSans-Light" w:eastAsia="ClearSans-Light" w:hAnsi="ClearSans-Light" w:cs="ClearSans-Light"/>
            <w:color w:val="005583"/>
            <w:sz w:val="18"/>
            <w:szCs w:val="18"/>
          </w:rPr>
          <w:delText>- Discussão e votação, Comissões: art. 50, I</w:delText>
        </w:r>
      </w:del>
    </w:p>
    <w:p w14:paraId="000011FB" w14:textId="7790E146" w:rsidR="003D183A" w:rsidDel="00E631A1" w:rsidRDefault="008B7924" w:rsidP="00E631A1">
      <w:pPr>
        <w:widowControl w:val="0"/>
        <w:pBdr>
          <w:top w:val="nil"/>
          <w:left w:val="nil"/>
          <w:bottom w:val="nil"/>
          <w:right w:val="nil"/>
          <w:between w:val="nil"/>
        </w:pBdr>
        <w:spacing w:before="28" w:after="0"/>
        <w:ind w:firstLine="0"/>
        <w:jc w:val="center"/>
        <w:rPr>
          <w:del w:id="13115" w:author="Cristiano de Menezes Feu" w:date="2022-11-21T08:33:00Z"/>
          <w:rFonts w:ascii="ClearSans-Light" w:eastAsia="ClearSans-Light" w:hAnsi="ClearSans-Light" w:cs="ClearSans-Light"/>
          <w:color w:val="005583"/>
          <w:sz w:val="18"/>
          <w:szCs w:val="18"/>
        </w:rPr>
        <w:pPrChange w:id="13116" w:author="Cristiano de Menezes Feu" w:date="2022-11-21T08:33:00Z">
          <w:pPr>
            <w:widowControl w:val="0"/>
            <w:pBdr>
              <w:top w:val="nil"/>
              <w:left w:val="nil"/>
              <w:bottom w:val="nil"/>
              <w:right w:val="nil"/>
              <w:between w:val="nil"/>
            </w:pBdr>
            <w:spacing w:before="28" w:after="0"/>
            <w:ind w:firstLine="0"/>
            <w:jc w:val="left"/>
          </w:pPr>
        </w:pPrChange>
      </w:pPr>
      <w:del w:id="13117" w:author="Cristiano de Menezes Feu" w:date="2022-11-21T08:33:00Z">
        <w:r w:rsidDel="00E631A1">
          <w:rPr>
            <w:rFonts w:ascii="ClearSans-Light" w:eastAsia="ClearSans-Light" w:hAnsi="ClearSans-Light" w:cs="ClearSans-Light"/>
            <w:color w:val="005583"/>
            <w:sz w:val="18"/>
            <w:szCs w:val="18"/>
          </w:rPr>
          <w:delText>- Regramento Plenário: arts. 97 a 99</w:delText>
        </w:r>
      </w:del>
    </w:p>
    <w:p w14:paraId="000011FC" w14:textId="246F9228" w:rsidR="003D183A" w:rsidDel="00E631A1" w:rsidRDefault="008B7924" w:rsidP="00E631A1">
      <w:pPr>
        <w:widowControl w:val="0"/>
        <w:pBdr>
          <w:top w:val="nil"/>
          <w:left w:val="nil"/>
          <w:bottom w:val="nil"/>
          <w:right w:val="nil"/>
          <w:between w:val="nil"/>
        </w:pBdr>
        <w:spacing w:before="28" w:after="0"/>
        <w:ind w:firstLine="0"/>
        <w:jc w:val="center"/>
        <w:rPr>
          <w:del w:id="13118" w:author="Cristiano de Menezes Feu" w:date="2022-11-21T08:33:00Z"/>
          <w:rFonts w:ascii="ClearSans-Light" w:eastAsia="ClearSans-Light" w:hAnsi="ClearSans-Light" w:cs="ClearSans-Light"/>
          <w:color w:val="005583"/>
          <w:sz w:val="18"/>
          <w:szCs w:val="18"/>
        </w:rPr>
        <w:pPrChange w:id="13119" w:author="Cristiano de Menezes Feu" w:date="2022-11-21T08:33:00Z">
          <w:pPr>
            <w:widowControl w:val="0"/>
            <w:pBdr>
              <w:top w:val="nil"/>
              <w:left w:val="nil"/>
              <w:bottom w:val="nil"/>
              <w:right w:val="nil"/>
              <w:between w:val="nil"/>
            </w:pBdr>
            <w:spacing w:before="28" w:after="0"/>
            <w:ind w:firstLine="0"/>
            <w:jc w:val="left"/>
          </w:pPr>
        </w:pPrChange>
      </w:pPr>
      <w:del w:id="13120" w:author="Cristiano de Menezes Feu" w:date="2022-11-21T08:33:00Z">
        <w:r w:rsidDel="00E631A1">
          <w:rPr>
            <w:rFonts w:ascii="ClearSans-Light" w:eastAsia="ClearSans-Light" w:hAnsi="ClearSans-Light" w:cs="ClearSans-Light"/>
            <w:color w:val="005583"/>
            <w:sz w:val="18"/>
            <w:szCs w:val="18"/>
          </w:rPr>
          <w:delText>- Aprovação em Plenário: art. 80</w:delText>
        </w:r>
      </w:del>
    </w:p>
    <w:p w14:paraId="000011FD" w14:textId="6498B82F" w:rsidR="003D183A" w:rsidDel="00E631A1" w:rsidRDefault="008B7924" w:rsidP="00E631A1">
      <w:pPr>
        <w:widowControl w:val="0"/>
        <w:pBdr>
          <w:top w:val="nil"/>
          <w:left w:val="nil"/>
          <w:bottom w:val="nil"/>
          <w:right w:val="nil"/>
          <w:between w:val="nil"/>
        </w:pBdr>
        <w:spacing w:before="28" w:after="0"/>
        <w:ind w:firstLine="0"/>
        <w:jc w:val="center"/>
        <w:rPr>
          <w:del w:id="13121" w:author="Cristiano de Menezes Feu" w:date="2022-11-21T08:33:00Z"/>
          <w:rFonts w:ascii="ClearSans-Light" w:eastAsia="ClearSans-Light" w:hAnsi="ClearSans-Light" w:cs="ClearSans-Light"/>
          <w:color w:val="005583"/>
          <w:sz w:val="18"/>
          <w:szCs w:val="18"/>
        </w:rPr>
        <w:pPrChange w:id="13122" w:author="Cristiano de Menezes Feu" w:date="2022-11-21T08:33:00Z">
          <w:pPr>
            <w:widowControl w:val="0"/>
            <w:pBdr>
              <w:top w:val="nil"/>
              <w:left w:val="nil"/>
              <w:bottom w:val="nil"/>
              <w:right w:val="nil"/>
              <w:between w:val="nil"/>
            </w:pBdr>
            <w:spacing w:before="28" w:after="0"/>
            <w:ind w:firstLine="0"/>
            <w:jc w:val="left"/>
          </w:pPr>
        </w:pPrChange>
      </w:pPr>
      <w:del w:id="13123" w:author="Cristiano de Menezes Feu" w:date="2022-11-21T08:33:00Z">
        <w:r w:rsidDel="00E631A1">
          <w:rPr>
            <w:rFonts w:ascii="ClearSans-Light" w:eastAsia="ClearSans-Light" w:hAnsi="ClearSans-Light" w:cs="ClearSans-Light"/>
            <w:color w:val="005583"/>
            <w:sz w:val="18"/>
            <w:szCs w:val="18"/>
          </w:rPr>
          <w:delText>▪ ATENDIMENTO À POPULAÇÃO</w:delText>
        </w:r>
      </w:del>
    </w:p>
    <w:p w14:paraId="000011FE" w14:textId="6AE518F3" w:rsidR="003D183A" w:rsidDel="00E631A1" w:rsidRDefault="008B7924" w:rsidP="00E631A1">
      <w:pPr>
        <w:widowControl w:val="0"/>
        <w:pBdr>
          <w:top w:val="nil"/>
          <w:left w:val="nil"/>
          <w:bottom w:val="nil"/>
          <w:right w:val="nil"/>
          <w:between w:val="nil"/>
        </w:pBdr>
        <w:spacing w:before="28" w:after="0"/>
        <w:ind w:firstLine="0"/>
        <w:jc w:val="center"/>
        <w:rPr>
          <w:del w:id="13124" w:author="Cristiano de Menezes Feu" w:date="2022-11-21T08:33:00Z"/>
          <w:rFonts w:ascii="ClearSans-Light" w:eastAsia="ClearSans-Light" w:hAnsi="ClearSans-Light" w:cs="ClearSans-Light"/>
          <w:color w:val="005583"/>
          <w:sz w:val="18"/>
          <w:szCs w:val="18"/>
        </w:rPr>
        <w:pPrChange w:id="13125" w:author="Cristiano de Menezes Feu" w:date="2022-11-21T08:33:00Z">
          <w:pPr>
            <w:widowControl w:val="0"/>
            <w:pBdr>
              <w:top w:val="nil"/>
              <w:left w:val="nil"/>
              <w:bottom w:val="nil"/>
              <w:right w:val="nil"/>
              <w:between w:val="nil"/>
            </w:pBdr>
            <w:spacing w:before="28" w:after="0"/>
            <w:ind w:firstLine="0"/>
            <w:jc w:val="left"/>
          </w:pPr>
        </w:pPrChange>
      </w:pPr>
      <w:del w:id="13126" w:author="Cristiano de Menezes Feu" w:date="2022-11-21T08:33:00Z">
        <w:r w:rsidDel="00E631A1">
          <w:rPr>
            <w:rFonts w:ascii="ClearSans-Light" w:eastAsia="ClearSans-Light" w:hAnsi="ClearSans-Light" w:cs="ClearSans-Light"/>
            <w:color w:val="005583"/>
            <w:sz w:val="18"/>
            <w:szCs w:val="18"/>
          </w:rPr>
          <w:delText>- Ouvidoria Parlamentar: art. 21-A, I, d</w:delText>
        </w:r>
      </w:del>
    </w:p>
    <w:p w14:paraId="000011FF" w14:textId="70FEE5AC" w:rsidR="003D183A" w:rsidDel="00E631A1" w:rsidRDefault="008B7924" w:rsidP="00E631A1">
      <w:pPr>
        <w:widowControl w:val="0"/>
        <w:pBdr>
          <w:top w:val="nil"/>
          <w:left w:val="nil"/>
          <w:bottom w:val="nil"/>
          <w:right w:val="nil"/>
          <w:between w:val="nil"/>
        </w:pBdr>
        <w:spacing w:before="28" w:after="0"/>
        <w:ind w:firstLine="0"/>
        <w:jc w:val="center"/>
        <w:rPr>
          <w:del w:id="13127" w:author="Cristiano de Menezes Feu" w:date="2022-11-21T08:33:00Z"/>
          <w:rFonts w:ascii="ClearSans-Light" w:eastAsia="ClearSans-Light" w:hAnsi="ClearSans-Light" w:cs="ClearSans-Light"/>
          <w:color w:val="005583"/>
          <w:sz w:val="18"/>
          <w:szCs w:val="18"/>
        </w:rPr>
        <w:pPrChange w:id="13128" w:author="Cristiano de Menezes Feu" w:date="2022-11-21T08:33:00Z">
          <w:pPr>
            <w:widowControl w:val="0"/>
            <w:pBdr>
              <w:top w:val="nil"/>
              <w:left w:val="nil"/>
              <w:bottom w:val="nil"/>
              <w:right w:val="nil"/>
              <w:between w:val="nil"/>
            </w:pBdr>
            <w:spacing w:before="28" w:after="0"/>
            <w:ind w:firstLine="0"/>
            <w:jc w:val="left"/>
          </w:pPr>
        </w:pPrChange>
      </w:pPr>
      <w:del w:id="13129" w:author="Cristiano de Menezes Feu" w:date="2022-11-21T08:33:00Z">
        <w:r w:rsidDel="00E631A1">
          <w:rPr>
            <w:rFonts w:ascii="ClearSans-Light" w:eastAsia="ClearSans-Light" w:hAnsi="ClearSans-Light" w:cs="ClearSans-Light"/>
            <w:color w:val="005583"/>
            <w:sz w:val="18"/>
            <w:szCs w:val="18"/>
          </w:rPr>
          <w:delText>▪ ATO DA MESA</w:delText>
        </w:r>
      </w:del>
    </w:p>
    <w:p w14:paraId="00001200" w14:textId="78D46F23" w:rsidR="003D183A" w:rsidDel="00E631A1" w:rsidRDefault="008B7924" w:rsidP="00E631A1">
      <w:pPr>
        <w:widowControl w:val="0"/>
        <w:pBdr>
          <w:top w:val="nil"/>
          <w:left w:val="nil"/>
          <w:bottom w:val="nil"/>
          <w:right w:val="nil"/>
          <w:between w:val="nil"/>
        </w:pBdr>
        <w:spacing w:before="28" w:after="0"/>
        <w:ind w:firstLine="0"/>
        <w:jc w:val="center"/>
        <w:rPr>
          <w:del w:id="13130" w:author="Cristiano de Menezes Feu" w:date="2022-11-21T08:33:00Z"/>
          <w:rFonts w:ascii="ClearSans-Light" w:eastAsia="ClearSans-Light" w:hAnsi="ClearSans-Light" w:cs="ClearSans-Light"/>
          <w:color w:val="005583"/>
          <w:sz w:val="18"/>
          <w:szCs w:val="18"/>
        </w:rPr>
        <w:pPrChange w:id="13131" w:author="Cristiano de Menezes Feu" w:date="2022-11-21T08:33:00Z">
          <w:pPr>
            <w:widowControl w:val="0"/>
            <w:pBdr>
              <w:top w:val="nil"/>
              <w:left w:val="nil"/>
              <w:bottom w:val="nil"/>
              <w:right w:val="nil"/>
              <w:between w:val="nil"/>
            </w:pBdr>
            <w:spacing w:before="28" w:after="0"/>
            <w:ind w:firstLine="0"/>
            <w:jc w:val="left"/>
          </w:pPr>
        </w:pPrChange>
      </w:pPr>
      <w:del w:id="13132" w:author="Cristiano de Menezes Feu" w:date="2022-11-21T08:33:00Z">
        <w:r w:rsidDel="00E631A1">
          <w:rPr>
            <w:rFonts w:ascii="ClearSans-Light" w:eastAsia="ClearSans-Light" w:hAnsi="ClearSans-Light" w:cs="ClearSans-Light"/>
            <w:color w:val="005583"/>
            <w:sz w:val="18"/>
            <w:szCs w:val="18"/>
          </w:rPr>
          <w:delText>- Fixação do número de membros das Comissões Permanentes: art. 25</w:delText>
        </w:r>
      </w:del>
    </w:p>
    <w:p w14:paraId="00001201" w14:textId="099BFFA1" w:rsidR="003D183A" w:rsidDel="00E631A1" w:rsidRDefault="008B7924" w:rsidP="00E631A1">
      <w:pPr>
        <w:widowControl w:val="0"/>
        <w:pBdr>
          <w:top w:val="nil"/>
          <w:left w:val="nil"/>
          <w:bottom w:val="nil"/>
          <w:right w:val="nil"/>
          <w:between w:val="nil"/>
        </w:pBdr>
        <w:spacing w:before="28" w:after="0"/>
        <w:ind w:firstLine="0"/>
        <w:jc w:val="center"/>
        <w:rPr>
          <w:del w:id="13133" w:author="Cristiano de Menezes Feu" w:date="2022-11-21T08:33:00Z"/>
          <w:rFonts w:ascii="ClearSans-Light" w:eastAsia="ClearSans-Light" w:hAnsi="ClearSans-Light" w:cs="ClearSans-Light"/>
          <w:color w:val="005583"/>
          <w:sz w:val="18"/>
          <w:szCs w:val="18"/>
        </w:rPr>
        <w:pPrChange w:id="13134" w:author="Cristiano de Menezes Feu" w:date="2022-11-21T08:33:00Z">
          <w:pPr>
            <w:widowControl w:val="0"/>
            <w:pBdr>
              <w:top w:val="nil"/>
              <w:left w:val="nil"/>
              <w:bottom w:val="nil"/>
              <w:right w:val="nil"/>
              <w:between w:val="nil"/>
            </w:pBdr>
            <w:spacing w:before="28" w:after="0"/>
            <w:ind w:firstLine="0"/>
            <w:jc w:val="left"/>
          </w:pPr>
        </w:pPrChange>
      </w:pPr>
      <w:del w:id="13135" w:author="Cristiano de Menezes Feu" w:date="2022-11-21T08:33:00Z">
        <w:r w:rsidDel="00E631A1">
          <w:rPr>
            <w:rFonts w:ascii="ClearSans-Light" w:eastAsia="ClearSans-Light" w:hAnsi="ClearSans-Light" w:cs="ClearSans-Light"/>
            <w:color w:val="005583"/>
            <w:sz w:val="18"/>
            <w:szCs w:val="18"/>
          </w:rPr>
          <w:delText>- Fixação de competência dos membros da Mesa: art. 14, § 6º</w:delText>
        </w:r>
      </w:del>
    </w:p>
    <w:p w14:paraId="00001202" w14:textId="57A28EA6" w:rsidR="003D183A" w:rsidDel="00E631A1" w:rsidRDefault="008B7924" w:rsidP="00E631A1">
      <w:pPr>
        <w:widowControl w:val="0"/>
        <w:pBdr>
          <w:top w:val="nil"/>
          <w:left w:val="nil"/>
          <w:bottom w:val="nil"/>
          <w:right w:val="nil"/>
          <w:between w:val="nil"/>
        </w:pBdr>
        <w:spacing w:before="28" w:after="0"/>
        <w:ind w:firstLine="0"/>
        <w:jc w:val="center"/>
        <w:rPr>
          <w:del w:id="13136" w:author="Cristiano de Menezes Feu" w:date="2022-11-21T08:33:00Z"/>
          <w:rFonts w:ascii="ClearSans-Light" w:eastAsia="ClearSans-Light" w:hAnsi="ClearSans-Light" w:cs="ClearSans-Light"/>
          <w:color w:val="005583"/>
          <w:sz w:val="18"/>
          <w:szCs w:val="18"/>
        </w:rPr>
        <w:pPrChange w:id="13137" w:author="Cristiano de Menezes Feu" w:date="2022-11-21T08:33:00Z">
          <w:pPr>
            <w:widowControl w:val="0"/>
            <w:pBdr>
              <w:top w:val="nil"/>
              <w:left w:val="nil"/>
              <w:bottom w:val="nil"/>
              <w:right w:val="nil"/>
              <w:between w:val="nil"/>
            </w:pBdr>
            <w:spacing w:before="28" w:after="0"/>
            <w:ind w:firstLine="0"/>
            <w:jc w:val="left"/>
          </w:pPr>
        </w:pPrChange>
      </w:pPr>
      <w:del w:id="13138" w:author="Cristiano de Menezes Feu" w:date="2022-11-21T08:33:00Z">
        <w:r w:rsidDel="00E631A1">
          <w:rPr>
            <w:rFonts w:ascii="ClearSans-Light" w:eastAsia="ClearSans-Light" w:hAnsi="ClearSans-Light" w:cs="ClearSans-Light"/>
            <w:color w:val="005583"/>
            <w:sz w:val="18"/>
            <w:szCs w:val="18"/>
          </w:rPr>
          <w:delText>▪ AUDIÊNCIAS PÚBLICAS</w:delText>
        </w:r>
      </w:del>
    </w:p>
    <w:p w14:paraId="00001203" w14:textId="5766EFC1" w:rsidR="003D183A" w:rsidDel="00E631A1" w:rsidRDefault="008B7924" w:rsidP="00E631A1">
      <w:pPr>
        <w:widowControl w:val="0"/>
        <w:pBdr>
          <w:top w:val="nil"/>
          <w:left w:val="nil"/>
          <w:bottom w:val="nil"/>
          <w:right w:val="nil"/>
          <w:between w:val="nil"/>
        </w:pBdr>
        <w:spacing w:before="28" w:after="0"/>
        <w:ind w:firstLine="0"/>
        <w:jc w:val="center"/>
        <w:rPr>
          <w:del w:id="13139" w:author="Cristiano de Menezes Feu" w:date="2022-11-21T08:33:00Z"/>
          <w:rFonts w:ascii="ClearSans-Light" w:eastAsia="ClearSans-Light" w:hAnsi="ClearSans-Light" w:cs="ClearSans-Light"/>
          <w:color w:val="005583"/>
          <w:sz w:val="18"/>
          <w:szCs w:val="18"/>
        </w:rPr>
        <w:pPrChange w:id="13140" w:author="Cristiano de Menezes Feu" w:date="2022-11-21T08:33:00Z">
          <w:pPr>
            <w:widowControl w:val="0"/>
            <w:pBdr>
              <w:top w:val="nil"/>
              <w:left w:val="nil"/>
              <w:bottom w:val="nil"/>
              <w:right w:val="nil"/>
              <w:between w:val="nil"/>
            </w:pBdr>
            <w:spacing w:before="28" w:after="0"/>
            <w:ind w:firstLine="0"/>
            <w:jc w:val="left"/>
          </w:pPr>
        </w:pPrChange>
      </w:pPr>
      <w:del w:id="13141" w:author="Cristiano de Menezes Feu" w:date="2022-11-21T08:33:00Z">
        <w:r w:rsidDel="00E631A1">
          <w:rPr>
            <w:rFonts w:ascii="ClearSans-Light" w:eastAsia="ClearSans-Light" w:hAnsi="ClearSans-Light" w:cs="ClearSans-Light"/>
            <w:color w:val="005583"/>
            <w:sz w:val="18"/>
            <w:szCs w:val="18"/>
          </w:rPr>
          <w:delText>- Regramento: arts. 255 a 258</w:delText>
        </w:r>
      </w:del>
    </w:p>
    <w:p w14:paraId="00001204" w14:textId="1F58D25A" w:rsidR="003D183A" w:rsidDel="00E631A1" w:rsidRDefault="008B7924" w:rsidP="00E631A1">
      <w:pPr>
        <w:widowControl w:val="0"/>
        <w:pBdr>
          <w:top w:val="nil"/>
          <w:left w:val="nil"/>
          <w:bottom w:val="nil"/>
          <w:right w:val="nil"/>
          <w:between w:val="nil"/>
        </w:pBdr>
        <w:spacing w:before="28" w:after="0"/>
        <w:ind w:firstLine="0"/>
        <w:jc w:val="center"/>
        <w:rPr>
          <w:del w:id="13142" w:author="Cristiano de Menezes Feu" w:date="2022-11-21T08:33:00Z"/>
          <w:rFonts w:ascii="ClearSans-Light" w:eastAsia="ClearSans-Light" w:hAnsi="ClearSans-Light" w:cs="ClearSans-Light"/>
          <w:color w:val="005583"/>
          <w:sz w:val="18"/>
          <w:szCs w:val="18"/>
        </w:rPr>
        <w:pPrChange w:id="13143" w:author="Cristiano de Menezes Feu" w:date="2022-11-21T08:33:00Z">
          <w:pPr>
            <w:widowControl w:val="0"/>
            <w:pBdr>
              <w:top w:val="nil"/>
              <w:left w:val="nil"/>
              <w:bottom w:val="nil"/>
              <w:right w:val="nil"/>
              <w:between w:val="nil"/>
            </w:pBdr>
            <w:spacing w:before="28" w:after="0"/>
            <w:ind w:firstLine="0"/>
            <w:jc w:val="left"/>
          </w:pPr>
        </w:pPrChange>
      </w:pPr>
      <w:del w:id="13144" w:author="Cristiano de Menezes Feu" w:date="2022-11-21T08:33:00Z">
        <w:r w:rsidDel="00E631A1">
          <w:rPr>
            <w:rFonts w:ascii="ClearSans-Light" w:eastAsia="ClearSans-Light" w:hAnsi="ClearSans-Light" w:cs="ClearSans-Light"/>
            <w:color w:val="005583"/>
            <w:sz w:val="18"/>
            <w:szCs w:val="18"/>
          </w:rPr>
          <w:delText>- Competência Comissões: art. 24, III</w:delText>
        </w:r>
      </w:del>
    </w:p>
    <w:p w14:paraId="00001205" w14:textId="390FA705" w:rsidR="003D183A" w:rsidDel="00E631A1" w:rsidRDefault="008B7924" w:rsidP="00E631A1">
      <w:pPr>
        <w:widowControl w:val="0"/>
        <w:pBdr>
          <w:top w:val="nil"/>
          <w:left w:val="nil"/>
          <w:bottom w:val="nil"/>
          <w:right w:val="nil"/>
          <w:between w:val="nil"/>
        </w:pBdr>
        <w:spacing w:before="28" w:after="0"/>
        <w:ind w:firstLine="0"/>
        <w:jc w:val="center"/>
        <w:rPr>
          <w:del w:id="13145" w:author="Cristiano de Menezes Feu" w:date="2022-11-21T08:33:00Z"/>
          <w:rFonts w:ascii="ClearSans-Light" w:eastAsia="ClearSans-Light" w:hAnsi="ClearSans-Light" w:cs="ClearSans-Light"/>
          <w:color w:val="005583"/>
          <w:sz w:val="18"/>
          <w:szCs w:val="18"/>
        </w:rPr>
        <w:pPrChange w:id="13146" w:author="Cristiano de Menezes Feu" w:date="2022-11-21T08:33:00Z">
          <w:pPr>
            <w:widowControl w:val="0"/>
            <w:pBdr>
              <w:top w:val="nil"/>
              <w:left w:val="nil"/>
              <w:bottom w:val="nil"/>
              <w:right w:val="nil"/>
              <w:between w:val="nil"/>
            </w:pBdr>
            <w:spacing w:before="28" w:after="0"/>
            <w:ind w:firstLine="0"/>
            <w:jc w:val="left"/>
          </w:pPr>
        </w:pPrChange>
      </w:pPr>
      <w:del w:id="13147" w:author="Cristiano de Menezes Feu" w:date="2022-11-21T08:33:00Z">
        <w:r w:rsidDel="00E631A1">
          <w:rPr>
            <w:rFonts w:ascii="ClearSans-Light" w:eastAsia="ClearSans-Light" w:hAnsi="ClearSans-Light" w:cs="ClearSans-Light"/>
            <w:color w:val="005583"/>
            <w:sz w:val="18"/>
            <w:szCs w:val="18"/>
          </w:rPr>
          <w:delText>- Competência Ouvidoria: art. 21-A, VII</w:delText>
        </w:r>
      </w:del>
    </w:p>
    <w:p w14:paraId="00001206" w14:textId="69EB80FC" w:rsidR="003D183A" w:rsidDel="00E631A1" w:rsidRDefault="008B7924" w:rsidP="00E631A1">
      <w:pPr>
        <w:widowControl w:val="0"/>
        <w:pBdr>
          <w:top w:val="nil"/>
          <w:left w:val="nil"/>
          <w:bottom w:val="nil"/>
          <w:right w:val="nil"/>
          <w:between w:val="nil"/>
        </w:pBdr>
        <w:spacing w:before="28" w:after="0"/>
        <w:ind w:firstLine="0"/>
        <w:jc w:val="center"/>
        <w:rPr>
          <w:del w:id="13148" w:author="Cristiano de Menezes Feu" w:date="2022-11-21T08:33:00Z"/>
          <w:rFonts w:ascii="ClearSans-Light" w:eastAsia="ClearSans-Light" w:hAnsi="ClearSans-Light" w:cs="ClearSans-Light"/>
          <w:color w:val="005583"/>
          <w:sz w:val="18"/>
          <w:szCs w:val="18"/>
        </w:rPr>
        <w:pPrChange w:id="13149" w:author="Cristiano de Menezes Feu" w:date="2022-11-21T08:33:00Z">
          <w:pPr>
            <w:widowControl w:val="0"/>
            <w:pBdr>
              <w:top w:val="nil"/>
              <w:left w:val="nil"/>
              <w:bottom w:val="nil"/>
              <w:right w:val="nil"/>
              <w:between w:val="nil"/>
            </w:pBdr>
            <w:spacing w:before="28" w:after="0"/>
            <w:ind w:firstLine="0"/>
            <w:jc w:val="left"/>
          </w:pPr>
        </w:pPrChange>
      </w:pPr>
      <w:del w:id="13150" w:author="Cristiano de Menezes Feu" w:date="2022-11-21T08:33:00Z">
        <w:r w:rsidDel="00E631A1">
          <w:rPr>
            <w:rFonts w:ascii="ClearSans-Light" w:eastAsia="ClearSans-Light" w:hAnsi="ClearSans-Light" w:cs="ClearSans-Light"/>
            <w:color w:val="005583"/>
            <w:sz w:val="18"/>
            <w:szCs w:val="18"/>
          </w:rPr>
          <w:delText>- Competência Comissão Parlamentar de Inquérito: art. 36, IV</w:delText>
        </w:r>
      </w:del>
    </w:p>
    <w:p w14:paraId="00001207" w14:textId="58763568" w:rsidR="003D183A" w:rsidDel="00E631A1" w:rsidRDefault="008B7924" w:rsidP="00E631A1">
      <w:pPr>
        <w:widowControl w:val="0"/>
        <w:pBdr>
          <w:top w:val="nil"/>
          <w:left w:val="nil"/>
          <w:bottom w:val="nil"/>
          <w:right w:val="nil"/>
          <w:between w:val="nil"/>
        </w:pBdr>
        <w:spacing w:before="28" w:after="0"/>
        <w:ind w:firstLine="0"/>
        <w:jc w:val="center"/>
        <w:rPr>
          <w:del w:id="13151" w:author="Cristiano de Menezes Feu" w:date="2022-11-21T08:33:00Z"/>
          <w:rFonts w:ascii="ClearSans-Light" w:eastAsia="ClearSans-Light" w:hAnsi="ClearSans-Light" w:cs="ClearSans-Light"/>
          <w:color w:val="005583"/>
          <w:sz w:val="18"/>
          <w:szCs w:val="18"/>
        </w:rPr>
        <w:pPrChange w:id="13152" w:author="Cristiano de Menezes Feu" w:date="2022-11-21T08:33:00Z">
          <w:pPr>
            <w:widowControl w:val="0"/>
            <w:pBdr>
              <w:top w:val="nil"/>
              <w:left w:val="nil"/>
              <w:bottom w:val="nil"/>
              <w:right w:val="nil"/>
              <w:between w:val="nil"/>
            </w:pBdr>
            <w:spacing w:before="28" w:after="0"/>
            <w:ind w:firstLine="0"/>
            <w:jc w:val="left"/>
          </w:pPr>
        </w:pPrChange>
      </w:pPr>
      <w:del w:id="13153" w:author="Cristiano de Menezes Feu" w:date="2022-11-21T08:33:00Z">
        <w:r w:rsidDel="00E631A1">
          <w:rPr>
            <w:rFonts w:ascii="ClearSans-Light" w:eastAsia="ClearSans-Light" w:hAnsi="ClearSans-Light" w:cs="ClearSans-Light"/>
            <w:color w:val="005583"/>
            <w:sz w:val="18"/>
            <w:szCs w:val="18"/>
          </w:rPr>
          <w:delText>▪ AUSÊNCIAS</w:delText>
        </w:r>
      </w:del>
    </w:p>
    <w:p w14:paraId="00001208" w14:textId="723411CF" w:rsidR="003D183A" w:rsidDel="00E631A1" w:rsidRDefault="008B7924" w:rsidP="00E631A1">
      <w:pPr>
        <w:widowControl w:val="0"/>
        <w:pBdr>
          <w:top w:val="nil"/>
          <w:left w:val="nil"/>
          <w:bottom w:val="nil"/>
          <w:right w:val="nil"/>
          <w:between w:val="nil"/>
        </w:pBdr>
        <w:spacing w:before="28" w:after="0"/>
        <w:ind w:firstLine="0"/>
        <w:jc w:val="center"/>
        <w:rPr>
          <w:del w:id="13154" w:author="Cristiano de Menezes Feu" w:date="2022-11-21T08:33:00Z"/>
          <w:rFonts w:ascii="ClearSans-Light" w:eastAsia="ClearSans-Light" w:hAnsi="ClearSans-Light" w:cs="ClearSans-Light"/>
          <w:color w:val="005583"/>
          <w:sz w:val="18"/>
          <w:szCs w:val="18"/>
        </w:rPr>
        <w:pPrChange w:id="13155" w:author="Cristiano de Menezes Feu" w:date="2022-11-21T08:33:00Z">
          <w:pPr>
            <w:widowControl w:val="0"/>
            <w:pBdr>
              <w:top w:val="nil"/>
              <w:left w:val="nil"/>
              <w:bottom w:val="nil"/>
              <w:right w:val="nil"/>
              <w:between w:val="nil"/>
            </w:pBdr>
            <w:spacing w:before="28" w:after="0"/>
            <w:ind w:firstLine="0"/>
            <w:jc w:val="left"/>
          </w:pPr>
        </w:pPrChange>
      </w:pPr>
      <w:del w:id="13156" w:author="Cristiano de Menezes Feu" w:date="2022-11-21T08:33:00Z">
        <w:r w:rsidDel="00E631A1">
          <w:rPr>
            <w:rFonts w:ascii="ClearSans-Light" w:eastAsia="ClearSans-Light" w:hAnsi="ClearSans-Light" w:cs="ClearSans-Light"/>
            <w:color w:val="005583"/>
            <w:sz w:val="18"/>
            <w:szCs w:val="18"/>
          </w:rPr>
          <w:delText>- Previsão: arts. 43 e 44</w:delText>
        </w:r>
      </w:del>
    </w:p>
    <w:p w14:paraId="00001209" w14:textId="52C9E7B5" w:rsidR="003D183A" w:rsidDel="00E631A1" w:rsidRDefault="008B7924" w:rsidP="00E631A1">
      <w:pPr>
        <w:widowControl w:val="0"/>
        <w:pBdr>
          <w:top w:val="nil"/>
          <w:left w:val="nil"/>
          <w:bottom w:val="nil"/>
          <w:right w:val="nil"/>
          <w:between w:val="nil"/>
        </w:pBdr>
        <w:spacing w:before="28" w:after="0"/>
        <w:ind w:firstLine="0"/>
        <w:jc w:val="center"/>
        <w:rPr>
          <w:del w:id="13157" w:author="Cristiano de Menezes Feu" w:date="2022-11-21T08:33:00Z"/>
          <w:rFonts w:ascii="ClearSans-Light" w:eastAsia="ClearSans-Light" w:hAnsi="ClearSans-Light" w:cs="ClearSans-Light"/>
          <w:color w:val="005583"/>
          <w:sz w:val="18"/>
          <w:szCs w:val="18"/>
        </w:rPr>
        <w:pPrChange w:id="13158" w:author="Cristiano de Menezes Feu" w:date="2022-11-21T08:33:00Z">
          <w:pPr>
            <w:widowControl w:val="0"/>
            <w:pBdr>
              <w:top w:val="nil"/>
              <w:left w:val="nil"/>
              <w:bottom w:val="nil"/>
              <w:right w:val="nil"/>
              <w:between w:val="nil"/>
            </w:pBdr>
            <w:spacing w:before="28" w:after="0"/>
            <w:ind w:firstLine="0"/>
            <w:jc w:val="left"/>
          </w:pPr>
        </w:pPrChange>
      </w:pPr>
      <w:del w:id="13159" w:author="Cristiano de Menezes Feu" w:date="2022-11-21T08:33:00Z">
        <w:r w:rsidDel="00E631A1">
          <w:rPr>
            <w:rFonts w:ascii="ClearSans-Light" w:eastAsia="ClearSans-Light" w:hAnsi="ClearSans-Light" w:cs="ClearSans-Light"/>
            <w:color w:val="005583"/>
            <w:sz w:val="18"/>
            <w:szCs w:val="18"/>
          </w:rPr>
          <w:delText>- Às votações: art. 82, § 6º</w:delText>
        </w:r>
      </w:del>
    </w:p>
    <w:p w14:paraId="0000120A" w14:textId="5384CC4D" w:rsidR="003D183A" w:rsidDel="00E631A1" w:rsidRDefault="008B7924" w:rsidP="00E631A1">
      <w:pPr>
        <w:widowControl w:val="0"/>
        <w:pBdr>
          <w:top w:val="nil"/>
          <w:left w:val="nil"/>
          <w:bottom w:val="nil"/>
          <w:right w:val="nil"/>
          <w:between w:val="nil"/>
        </w:pBdr>
        <w:spacing w:before="28" w:after="0"/>
        <w:ind w:firstLine="0"/>
        <w:jc w:val="center"/>
        <w:rPr>
          <w:del w:id="13160" w:author="Cristiano de Menezes Feu" w:date="2022-11-21T08:33:00Z"/>
          <w:rFonts w:ascii="ClearSans-Light" w:eastAsia="ClearSans-Light" w:hAnsi="ClearSans-Light" w:cs="ClearSans-Light"/>
          <w:color w:val="005583"/>
          <w:sz w:val="18"/>
          <w:szCs w:val="18"/>
        </w:rPr>
        <w:pPrChange w:id="13161" w:author="Cristiano de Menezes Feu" w:date="2022-11-21T08:33:00Z">
          <w:pPr>
            <w:widowControl w:val="0"/>
            <w:pBdr>
              <w:top w:val="nil"/>
              <w:left w:val="nil"/>
              <w:bottom w:val="nil"/>
              <w:right w:val="nil"/>
              <w:between w:val="nil"/>
            </w:pBdr>
            <w:spacing w:before="28" w:after="0"/>
            <w:ind w:firstLine="0"/>
            <w:jc w:val="left"/>
          </w:pPr>
        </w:pPrChange>
      </w:pPr>
      <w:del w:id="13162" w:author="Cristiano de Menezes Feu" w:date="2022-11-21T08:33:00Z">
        <w:r w:rsidDel="00E631A1">
          <w:rPr>
            <w:rFonts w:ascii="ClearSans-Light" w:eastAsia="ClearSans-Light" w:hAnsi="ClearSans-Light" w:cs="ClearSans-Light"/>
            <w:color w:val="005583"/>
            <w:sz w:val="18"/>
            <w:szCs w:val="18"/>
          </w:rPr>
          <w:delText>- Registro e consequências: art. 79, § 3º; art. 97, § 2º</w:delText>
        </w:r>
      </w:del>
    </w:p>
    <w:p w14:paraId="0000120B" w14:textId="632165AA" w:rsidR="003D183A" w:rsidDel="00E631A1" w:rsidRDefault="008B7924" w:rsidP="00E631A1">
      <w:pPr>
        <w:widowControl w:val="0"/>
        <w:pBdr>
          <w:top w:val="nil"/>
          <w:left w:val="nil"/>
          <w:bottom w:val="nil"/>
          <w:right w:val="nil"/>
          <w:between w:val="nil"/>
        </w:pBdr>
        <w:spacing w:before="28" w:after="0"/>
        <w:ind w:firstLine="0"/>
        <w:jc w:val="center"/>
        <w:rPr>
          <w:del w:id="13163" w:author="Cristiano de Menezes Feu" w:date="2022-11-21T08:33:00Z"/>
          <w:rFonts w:ascii="ClearSans-Light" w:eastAsia="ClearSans-Light" w:hAnsi="ClearSans-Light" w:cs="ClearSans-Light"/>
          <w:color w:val="005583"/>
          <w:sz w:val="18"/>
          <w:szCs w:val="18"/>
        </w:rPr>
        <w:pPrChange w:id="13164" w:author="Cristiano de Menezes Feu" w:date="2022-11-21T08:33:00Z">
          <w:pPr>
            <w:widowControl w:val="0"/>
            <w:pBdr>
              <w:top w:val="nil"/>
              <w:left w:val="nil"/>
              <w:bottom w:val="nil"/>
              <w:right w:val="nil"/>
              <w:between w:val="nil"/>
            </w:pBdr>
            <w:spacing w:before="28" w:after="0"/>
            <w:ind w:firstLine="0"/>
            <w:jc w:val="left"/>
          </w:pPr>
        </w:pPrChange>
      </w:pPr>
      <w:del w:id="13165" w:author="Cristiano de Menezes Feu" w:date="2022-11-21T08:33:00Z">
        <w:r w:rsidDel="00E631A1">
          <w:rPr>
            <w:rFonts w:ascii="ClearSans-Light" w:eastAsia="ClearSans-Light" w:hAnsi="ClearSans-Light" w:cs="ClearSans-Light"/>
            <w:color w:val="005583"/>
            <w:sz w:val="18"/>
            <w:szCs w:val="18"/>
          </w:rPr>
          <w:delText>- Ministro convocado, responsabilidade: art. 219, § 2º</w:delText>
        </w:r>
      </w:del>
    </w:p>
    <w:p w14:paraId="0000120C" w14:textId="030B1227" w:rsidR="003D183A" w:rsidDel="00E631A1" w:rsidRDefault="008B7924" w:rsidP="00E631A1">
      <w:pPr>
        <w:widowControl w:val="0"/>
        <w:pBdr>
          <w:top w:val="nil"/>
          <w:left w:val="nil"/>
          <w:bottom w:val="nil"/>
          <w:right w:val="nil"/>
          <w:between w:val="nil"/>
        </w:pBdr>
        <w:spacing w:before="28" w:after="0"/>
        <w:ind w:firstLine="0"/>
        <w:jc w:val="center"/>
        <w:rPr>
          <w:del w:id="13166" w:author="Cristiano de Menezes Feu" w:date="2022-11-21T08:33:00Z"/>
          <w:rFonts w:ascii="ClearSans-Light" w:eastAsia="ClearSans-Light" w:hAnsi="ClearSans-Light" w:cs="ClearSans-Light"/>
          <w:color w:val="005583"/>
          <w:sz w:val="18"/>
          <w:szCs w:val="18"/>
        </w:rPr>
        <w:pPrChange w:id="13167" w:author="Cristiano de Menezes Feu" w:date="2022-11-21T08:33:00Z">
          <w:pPr>
            <w:widowControl w:val="0"/>
            <w:pBdr>
              <w:top w:val="nil"/>
              <w:left w:val="nil"/>
              <w:bottom w:val="nil"/>
              <w:right w:val="nil"/>
              <w:between w:val="nil"/>
            </w:pBdr>
            <w:spacing w:before="28" w:after="0"/>
            <w:ind w:firstLine="0"/>
            <w:jc w:val="left"/>
          </w:pPr>
        </w:pPrChange>
      </w:pPr>
      <w:del w:id="13168" w:author="Cristiano de Menezes Feu" w:date="2022-11-21T08:33:00Z">
        <w:r w:rsidDel="00E631A1">
          <w:rPr>
            <w:rFonts w:ascii="ClearSans-Light" w:eastAsia="ClearSans-Light" w:hAnsi="ClearSans-Light" w:cs="ClearSans-Light"/>
            <w:color w:val="005583"/>
            <w:sz w:val="18"/>
            <w:szCs w:val="18"/>
          </w:rPr>
          <w:delText>- Membro de Comissão e perda de lugar: art. 44, § 1º; art. 17, III, b</w:delText>
        </w:r>
      </w:del>
    </w:p>
    <w:p w14:paraId="0000120D" w14:textId="2C8E0E80" w:rsidR="003D183A" w:rsidDel="00E631A1" w:rsidRDefault="008B7924" w:rsidP="00E631A1">
      <w:pPr>
        <w:widowControl w:val="0"/>
        <w:pBdr>
          <w:top w:val="nil"/>
          <w:left w:val="nil"/>
          <w:bottom w:val="nil"/>
          <w:right w:val="nil"/>
          <w:between w:val="nil"/>
        </w:pBdr>
        <w:spacing w:before="28" w:after="0"/>
        <w:ind w:firstLine="0"/>
        <w:jc w:val="center"/>
        <w:rPr>
          <w:del w:id="13169" w:author="Cristiano de Menezes Feu" w:date="2022-11-21T08:33:00Z"/>
          <w:rFonts w:ascii="ClearSans-Light" w:eastAsia="ClearSans-Light" w:hAnsi="ClearSans-Light" w:cs="ClearSans-Light"/>
          <w:color w:val="005583"/>
          <w:sz w:val="18"/>
          <w:szCs w:val="18"/>
        </w:rPr>
        <w:pPrChange w:id="13170" w:author="Cristiano de Menezes Feu" w:date="2022-11-21T08:33:00Z">
          <w:pPr>
            <w:widowControl w:val="0"/>
            <w:pBdr>
              <w:top w:val="nil"/>
              <w:left w:val="nil"/>
              <w:bottom w:val="nil"/>
              <w:right w:val="nil"/>
              <w:between w:val="nil"/>
            </w:pBdr>
            <w:spacing w:before="28" w:after="0"/>
            <w:ind w:firstLine="0"/>
            <w:jc w:val="left"/>
          </w:pPr>
        </w:pPrChange>
      </w:pPr>
      <w:del w:id="13171" w:author="Cristiano de Menezes Feu" w:date="2022-11-21T08:33:00Z">
        <w:r w:rsidDel="00E631A1">
          <w:rPr>
            <w:rFonts w:ascii="ClearSans-Light" w:eastAsia="ClearSans-Light" w:hAnsi="ClearSans-Light" w:cs="ClearSans-Light"/>
            <w:color w:val="005583"/>
            <w:sz w:val="18"/>
            <w:szCs w:val="18"/>
          </w:rPr>
          <w:delText>- Justificação: art. 63, § único, II</w:delText>
        </w:r>
      </w:del>
    </w:p>
    <w:p w14:paraId="0000120E" w14:textId="1413EF2A" w:rsidR="003D183A" w:rsidDel="00E631A1" w:rsidRDefault="008B7924" w:rsidP="00E631A1">
      <w:pPr>
        <w:widowControl w:val="0"/>
        <w:pBdr>
          <w:top w:val="nil"/>
          <w:left w:val="nil"/>
          <w:bottom w:val="nil"/>
          <w:right w:val="nil"/>
          <w:between w:val="nil"/>
        </w:pBdr>
        <w:spacing w:before="28" w:after="0"/>
        <w:ind w:firstLine="0"/>
        <w:jc w:val="center"/>
        <w:rPr>
          <w:del w:id="13172" w:author="Cristiano de Menezes Feu" w:date="2022-11-21T08:33:00Z"/>
          <w:rFonts w:ascii="ClearSans-Light" w:eastAsia="ClearSans-Light" w:hAnsi="ClearSans-Light" w:cs="ClearSans-Light"/>
          <w:color w:val="005583"/>
          <w:sz w:val="18"/>
          <w:szCs w:val="18"/>
        </w:rPr>
        <w:pPrChange w:id="13173" w:author="Cristiano de Menezes Feu" w:date="2022-11-21T08:33:00Z">
          <w:pPr>
            <w:widowControl w:val="0"/>
            <w:pBdr>
              <w:top w:val="nil"/>
              <w:left w:val="nil"/>
              <w:bottom w:val="nil"/>
              <w:right w:val="nil"/>
              <w:between w:val="nil"/>
            </w:pBdr>
            <w:spacing w:before="28" w:after="0"/>
            <w:ind w:firstLine="0"/>
            <w:jc w:val="left"/>
          </w:pPr>
        </w:pPrChange>
      </w:pPr>
      <w:del w:id="13174" w:author="Cristiano de Menezes Feu" w:date="2022-11-21T08:33:00Z">
        <w:r w:rsidDel="00E631A1">
          <w:rPr>
            <w:rFonts w:ascii="ClearSans-Light" w:eastAsia="ClearSans-Light" w:hAnsi="ClearSans-Light" w:cs="ClearSans-Light"/>
            <w:color w:val="005583"/>
            <w:sz w:val="18"/>
            <w:szCs w:val="18"/>
          </w:rPr>
          <w:delText>▪ AUTÓGRAFO</w:delText>
        </w:r>
      </w:del>
    </w:p>
    <w:p w14:paraId="0000120F" w14:textId="123D99AA" w:rsidR="003D183A" w:rsidDel="00E631A1" w:rsidRDefault="008B7924" w:rsidP="00E631A1">
      <w:pPr>
        <w:widowControl w:val="0"/>
        <w:pBdr>
          <w:top w:val="nil"/>
          <w:left w:val="nil"/>
          <w:bottom w:val="nil"/>
          <w:right w:val="nil"/>
          <w:between w:val="nil"/>
        </w:pBdr>
        <w:spacing w:before="28" w:after="0"/>
        <w:ind w:firstLine="0"/>
        <w:jc w:val="center"/>
        <w:rPr>
          <w:del w:id="13175" w:author="Cristiano de Menezes Feu" w:date="2022-11-21T08:33:00Z"/>
          <w:rFonts w:ascii="ClearSans-Light" w:eastAsia="ClearSans-Light" w:hAnsi="ClearSans-Light" w:cs="ClearSans-Light"/>
          <w:color w:val="005583"/>
          <w:sz w:val="18"/>
          <w:szCs w:val="18"/>
        </w:rPr>
        <w:pPrChange w:id="13176" w:author="Cristiano de Menezes Feu" w:date="2022-11-21T08:33:00Z">
          <w:pPr>
            <w:widowControl w:val="0"/>
            <w:pBdr>
              <w:top w:val="nil"/>
              <w:left w:val="nil"/>
              <w:bottom w:val="nil"/>
              <w:right w:val="nil"/>
              <w:between w:val="nil"/>
            </w:pBdr>
            <w:spacing w:before="28" w:after="0"/>
            <w:ind w:firstLine="0"/>
            <w:jc w:val="left"/>
          </w:pPr>
        </w:pPrChange>
      </w:pPr>
      <w:del w:id="13177" w:author="Cristiano de Menezes Feu" w:date="2022-11-21T08:33:00Z">
        <w:r w:rsidDel="00E631A1">
          <w:rPr>
            <w:rFonts w:ascii="ClearSans-Light" w:eastAsia="ClearSans-Light" w:hAnsi="ClearSans-Light" w:cs="ClearSans-Light"/>
            <w:color w:val="005583"/>
            <w:sz w:val="18"/>
            <w:szCs w:val="18"/>
          </w:rPr>
          <w:delText>- Previsão: arts. 199 e 200</w:delText>
        </w:r>
      </w:del>
    </w:p>
    <w:p w14:paraId="00001210" w14:textId="10508D1F" w:rsidR="003D183A" w:rsidDel="00E631A1" w:rsidRDefault="008B7924" w:rsidP="00E631A1">
      <w:pPr>
        <w:widowControl w:val="0"/>
        <w:pBdr>
          <w:top w:val="nil"/>
          <w:left w:val="nil"/>
          <w:bottom w:val="nil"/>
          <w:right w:val="nil"/>
          <w:between w:val="nil"/>
        </w:pBdr>
        <w:spacing w:before="28" w:after="0"/>
        <w:ind w:firstLine="0"/>
        <w:jc w:val="center"/>
        <w:rPr>
          <w:del w:id="13178" w:author="Cristiano de Menezes Feu" w:date="2022-11-21T08:33:00Z"/>
          <w:rFonts w:ascii="ClearSans-Light" w:eastAsia="ClearSans-Light" w:hAnsi="ClearSans-Light" w:cs="ClearSans-Light"/>
          <w:color w:val="005583"/>
          <w:sz w:val="18"/>
          <w:szCs w:val="18"/>
        </w:rPr>
        <w:pPrChange w:id="13179" w:author="Cristiano de Menezes Feu" w:date="2022-11-21T08:33:00Z">
          <w:pPr>
            <w:widowControl w:val="0"/>
            <w:pBdr>
              <w:top w:val="nil"/>
              <w:left w:val="nil"/>
              <w:bottom w:val="nil"/>
              <w:right w:val="nil"/>
              <w:between w:val="nil"/>
            </w:pBdr>
            <w:spacing w:before="28" w:after="0"/>
            <w:ind w:firstLine="0"/>
            <w:jc w:val="left"/>
          </w:pPr>
        </w:pPrChange>
      </w:pPr>
      <w:del w:id="13180" w:author="Cristiano de Menezes Feu" w:date="2022-11-21T08:33:00Z">
        <w:r w:rsidDel="00E631A1">
          <w:rPr>
            <w:rFonts w:ascii="ClearSans-Light" w:eastAsia="ClearSans-Light" w:hAnsi="ClearSans-Light" w:cs="ClearSans-Light"/>
            <w:color w:val="005583"/>
            <w:sz w:val="18"/>
            <w:szCs w:val="18"/>
          </w:rPr>
          <w:delText>▪ AUTOR</w:delText>
        </w:r>
      </w:del>
    </w:p>
    <w:p w14:paraId="00001211" w14:textId="7F731F18" w:rsidR="003D183A" w:rsidDel="00E631A1" w:rsidRDefault="008B7924" w:rsidP="00E631A1">
      <w:pPr>
        <w:widowControl w:val="0"/>
        <w:pBdr>
          <w:top w:val="nil"/>
          <w:left w:val="nil"/>
          <w:bottom w:val="nil"/>
          <w:right w:val="nil"/>
          <w:between w:val="nil"/>
        </w:pBdr>
        <w:spacing w:before="28" w:after="0"/>
        <w:ind w:firstLine="0"/>
        <w:jc w:val="center"/>
        <w:rPr>
          <w:del w:id="13181" w:author="Cristiano de Menezes Feu" w:date="2022-11-21T08:33:00Z"/>
          <w:rFonts w:ascii="ClearSans-Light" w:eastAsia="ClearSans-Light" w:hAnsi="ClearSans-Light" w:cs="ClearSans-Light"/>
          <w:color w:val="005583"/>
          <w:sz w:val="18"/>
          <w:szCs w:val="18"/>
        </w:rPr>
        <w:pPrChange w:id="13182" w:author="Cristiano de Menezes Feu" w:date="2022-11-21T08:33:00Z">
          <w:pPr>
            <w:widowControl w:val="0"/>
            <w:pBdr>
              <w:top w:val="nil"/>
              <w:left w:val="nil"/>
              <w:bottom w:val="nil"/>
              <w:right w:val="nil"/>
              <w:between w:val="nil"/>
            </w:pBdr>
            <w:spacing w:before="28" w:after="0"/>
            <w:ind w:firstLine="0"/>
            <w:jc w:val="left"/>
          </w:pPr>
        </w:pPrChange>
      </w:pPr>
      <w:del w:id="13183" w:author="Cristiano de Menezes Feu" w:date="2022-11-21T08:33:00Z">
        <w:r w:rsidDel="00E631A1">
          <w:rPr>
            <w:rFonts w:ascii="ClearSans-Light" w:eastAsia="ClearSans-Light" w:hAnsi="ClearSans-Light" w:cs="ClearSans-Light"/>
            <w:color w:val="005583"/>
            <w:sz w:val="18"/>
            <w:szCs w:val="18"/>
          </w:rPr>
          <w:delText>- Conceito: art. 102, § 1º</w:delText>
        </w:r>
      </w:del>
    </w:p>
    <w:p w14:paraId="00001212" w14:textId="1627C8D5" w:rsidR="003D183A" w:rsidDel="00E631A1" w:rsidRDefault="008B7924" w:rsidP="00E631A1">
      <w:pPr>
        <w:widowControl w:val="0"/>
        <w:pBdr>
          <w:top w:val="nil"/>
          <w:left w:val="nil"/>
          <w:bottom w:val="nil"/>
          <w:right w:val="nil"/>
          <w:between w:val="nil"/>
        </w:pBdr>
        <w:spacing w:before="28" w:after="0"/>
        <w:ind w:firstLine="0"/>
        <w:jc w:val="center"/>
        <w:rPr>
          <w:del w:id="13184" w:author="Cristiano de Menezes Feu" w:date="2022-11-21T08:33:00Z"/>
          <w:rFonts w:ascii="ClearSans-Light" w:eastAsia="ClearSans-Light" w:hAnsi="ClearSans-Light" w:cs="ClearSans-Light"/>
          <w:color w:val="005583"/>
          <w:sz w:val="18"/>
          <w:szCs w:val="18"/>
        </w:rPr>
        <w:pPrChange w:id="13185" w:author="Cristiano de Menezes Feu" w:date="2022-11-21T08:33:00Z">
          <w:pPr>
            <w:widowControl w:val="0"/>
            <w:pBdr>
              <w:top w:val="nil"/>
              <w:left w:val="nil"/>
              <w:bottom w:val="nil"/>
              <w:right w:val="nil"/>
              <w:between w:val="nil"/>
            </w:pBdr>
            <w:spacing w:before="28" w:after="0"/>
            <w:ind w:firstLine="0"/>
            <w:jc w:val="left"/>
          </w:pPr>
        </w:pPrChange>
      </w:pPr>
      <w:del w:id="13186" w:author="Cristiano de Menezes Feu" w:date="2022-11-21T08:33:00Z">
        <w:r w:rsidDel="00E631A1">
          <w:rPr>
            <w:rFonts w:ascii="ClearSans-Light" w:eastAsia="ClearSans-Light" w:hAnsi="ClearSans-Light" w:cs="ClearSans-Light"/>
            <w:color w:val="005583"/>
            <w:sz w:val="18"/>
            <w:szCs w:val="18"/>
          </w:rPr>
          <w:delText>- Concessão da palavra: art. 172</w:delText>
        </w:r>
      </w:del>
    </w:p>
    <w:p w14:paraId="00001213" w14:textId="78D51D8B" w:rsidR="003D183A" w:rsidDel="00E631A1" w:rsidRDefault="008B7924" w:rsidP="00E631A1">
      <w:pPr>
        <w:widowControl w:val="0"/>
        <w:pBdr>
          <w:top w:val="nil"/>
          <w:left w:val="nil"/>
          <w:bottom w:val="nil"/>
          <w:right w:val="nil"/>
          <w:between w:val="nil"/>
        </w:pBdr>
        <w:spacing w:before="28" w:after="0"/>
        <w:ind w:firstLine="0"/>
        <w:jc w:val="center"/>
        <w:rPr>
          <w:del w:id="13187" w:author="Cristiano de Menezes Feu" w:date="2022-11-21T08:33:00Z"/>
          <w:rFonts w:ascii="ClearSans-Light" w:eastAsia="ClearSans-Light" w:hAnsi="ClearSans-Light" w:cs="ClearSans-Light"/>
          <w:color w:val="005583"/>
          <w:sz w:val="18"/>
          <w:szCs w:val="18"/>
        </w:rPr>
        <w:pPrChange w:id="13188" w:author="Cristiano de Menezes Feu" w:date="2022-11-21T08:33:00Z">
          <w:pPr>
            <w:widowControl w:val="0"/>
            <w:pBdr>
              <w:top w:val="nil"/>
              <w:left w:val="nil"/>
              <w:bottom w:val="nil"/>
              <w:right w:val="nil"/>
              <w:between w:val="nil"/>
            </w:pBdr>
            <w:spacing w:before="28" w:after="0"/>
            <w:ind w:firstLine="0"/>
            <w:jc w:val="left"/>
          </w:pPr>
        </w:pPrChange>
      </w:pPr>
      <w:del w:id="13189" w:author="Cristiano de Menezes Feu" w:date="2022-11-21T08:33:00Z">
        <w:r w:rsidDel="00E631A1">
          <w:rPr>
            <w:rFonts w:ascii="ClearSans-Light" w:eastAsia="ClearSans-Light" w:hAnsi="ClearSans-Light" w:cs="ClearSans-Light"/>
            <w:color w:val="005583"/>
            <w:sz w:val="18"/>
            <w:szCs w:val="18"/>
          </w:rPr>
          <w:delText xml:space="preserve">- Impedimentos: art. 43, </w:delText>
        </w:r>
        <w:r w:rsidDel="00E631A1">
          <w:rPr>
            <w:rFonts w:ascii="ClearSans-BoldItalic" w:eastAsia="ClearSans-BoldItalic" w:hAnsi="ClearSans-BoldItalic" w:cs="ClearSans-BoldItalic"/>
            <w:i/>
            <w:color w:val="005583"/>
            <w:sz w:val="18"/>
            <w:szCs w:val="18"/>
          </w:rPr>
          <w:delText>caput</w:delText>
        </w:r>
        <w:r w:rsidDel="00E631A1">
          <w:rPr>
            <w:rFonts w:ascii="ClearSans-Light" w:eastAsia="ClearSans-Light" w:hAnsi="ClearSans-Light" w:cs="ClearSans-Light"/>
            <w:color w:val="005583"/>
            <w:sz w:val="18"/>
            <w:szCs w:val="18"/>
          </w:rPr>
          <w:delText xml:space="preserve"> e § único</w:delText>
        </w:r>
      </w:del>
    </w:p>
    <w:p w14:paraId="00001214" w14:textId="52A1050D" w:rsidR="003D183A" w:rsidDel="00E631A1" w:rsidRDefault="008B7924" w:rsidP="00E631A1">
      <w:pPr>
        <w:widowControl w:val="0"/>
        <w:pBdr>
          <w:top w:val="nil"/>
          <w:left w:val="nil"/>
          <w:bottom w:val="nil"/>
          <w:right w:val="nil"/>
          <w:between w:val="nil"/>
        </w:pBdr>
        <w:spacing w:before="28" w:after="0"/>
        <w:ind w:firstLine="0"/>
        <w:jc w:val="center"/>
        <w:rPr>
          <w:del w:id="13190" w:author="Cristiano de Menezes Feu" w:date="2022-11-21T08:33:00Z"/>
          <w:rFonts w:ascii="ClearSans-Light" w:eastAsia="ClearSans-Light" w:hAnsi="ClearSans-Light" w:cs="ClearSans-Light"/>
          <w:color w:val="005583"/>
          <w:sz w:val="18"/>
          <w:szCs w:val="18"/>
        </w:rPr>
        <w:pPrChange w:id="13191" w:author="Cristiano de Menezes Feu" w:date="2022-11-21T08:33:00Z">
          <w:pPr>
            <w:widowControl w:val="0"/>
            <w:pBdr>
              <w:top w:val="nil"/>
              <w:left w:val="nil"/>
              <w:bottom w:val="nil"/>
              <w:right w:val="nil"/>
              <w:between w:val="nil"/>
            </w:pBdr>
            <w:spacing w:before="28" w:after="0"/>
            <w:ind w:firstLine="0"/>
            <w:jc w:val="left"/>
          </w:pPr>
        </w:pPrChange>
      </w:pPr>
      <w:del w:id="13192" w:author="Cristiano de Menezes Feu" w:date="2022-11-21T08:33:00Z">
        <w:r w:rsidDel="00E631A1">
          <w:rPr>
            <w:rFonts w:ascii="ClearSans-Light" w:eastAsia="ClearSans-Light" w:hAnsi="ClearSans-Light" w:cs="ClearSans-Light"/>
            <w:color w:val="005583"/>
            <w:sz w:val="18"/>
            <w:szCs w:val="18"/>
          </w:rPr>
          <w:delText>- Projeto de iniciativa popular: art. 252, X</w:delText>
        </w:r>
      </w:del>
    </w:p>
    <w:p w14:paraId="00001215" w14:textId="20D0ED7E" w:rsidR="003D183A" w:rsidDel="00E631A1" w:rsidRDefault="008B7924" w:rsidP="00E631A1">
      <w:pPr>
        <w:widowControl w:val="0"/>
        <w:pBdr>
          <w:top w:val="nil"/>
          <w:left w:val="nil"/>
          <w:bottom w:val="nil"/>
          <w:right w:val="nil"/>
          <w:between w:val="nil"/>
        </w:pBdr>
        <w:spacing w:before="28" w:after="0"/>
        <w:ind w:firstLine="0"/>
        <w:jc w:val="center"/>
        <w:rPr>
          <w:del w:id="13193" w:author="Cristiano de Menezes Feu" w:date="2022-11-21T08:33:00Z"/>
          <w:rFonts w:ascii="ClearSans-Light" w:eastAsia="ClearSans-Light" w:hAnsi="ClearSans-Light" w:cs="ClearSans-Light"/>
          <w:color w:val="005583"/>
          <w:sz w:val="18"/>
          <w:szCs w:val="18"/>
        </w:rPr>
        <w:pPrChange w:id="13194" w:author="Cristiano de Menezes Feu" w:date="2022-11-21T08:33:00Z">
          <w:pPr>
            <w:widowControl w:val="0"/>
            <w:pBdr>
              <w:top w:val="nil"/>
              <w:left w:val="nil"/>
              <w:bottom w:val="nil"/>
              <w:right w:val="nil"/>
              <w:between w:val="nil"/>
            </w:pBdr>
            <w:spacing w:before="28" w:after="0"/>
            <w:ind w:firstLine="0"/>
            <w:jc w:val="left"/>
          </w:pPr>
        </w:pPrChange>
      </w:pPr>
      <w:del w:id="13195" w:author="Cristiano de Menezes Feu" w:date="2022-11-21T08:33:00Z">
        <w:r w:rsidDel="00E631A1">
          <w:rPr>
            <w:rFonts w:ascii="ClearSans-Light" w:eastAsia="ClearSans-Light" w:hAnsi="ClearSans-Light" w:cs="ClearSans-Light"/>
            <w:color w:val="005583"/>
            <w:sz w:val="18"/>
            <w:szCs w:val="18"/>
          </w:rPr>
          <w:delText>- Requerimento de desarquivamento: art. 105, § único</w:delText>
        </w:r>
      </w:del>
    </w:p>
    <w:p w14:paraId="00001216" w14:textId="5F2EC5D4" w:rsidR="003D183A" w:rsidDel="00E631A1" w:rsidRDefault="008B7924" w:rsidP="00E631A1">
      <w:pPr>
        <w:widowControl w:val="0"/>
        <w:pBdr>
          <w:top w:val="nil"/>
          <w:left w:val="nil"/>
          <w:bottom w:val="nil"/>
          <w:right w:val="nil"/>
          <w:between w:val="nil"/>
        </w:pBdr>
        <w:spacing w:before="28" w:after="0"/>
        <w:ind w:firstLine="0"/>
        <w:jc w:val="center"/>
        <w:rPr>
          <w:del w:id="13196" w:author="Cristiano de Menezes Feu" w:date="2022-11-21T08:33:00Z"/>
          <w:rFonts w:ascii="ClearSans-Light" w:eastAsia="ClearSans-Light" w:hAnsi="ClearSans-Light" w:cs="ClearSans-Light"/>
          <w:color w:val="005583"/>
          <w:sz w:val="18"/>
          <w:szCs w:val="18"/>
        </w:rPr>
        <w:pPrChange w:id="13197" w:author="Cristiano de Menezes Feu" w:date="2022-11-21T08:33:00Z">
          <w:pPr>
            <w:widowControl w:val="0"/>
            <w:pBdr>
              <w:top w:val="nil"/>
              <w:left w:val="nil"/>
              <w:bottom w:val="nil"/>
              <w:right w:val="nil"/>
              <w:between w:val="nil"/>
            </w:pBdr>
            <w:spacing w:before="28" w:after="0"/>
            <w:ind w:firstLine="0"/>
            <w:jc w:val="left"/>
          </w:pPr>
        </w:pPrChange>
      </w:pPr>
      <w:del w:id="13198" w:author="Cristiano de Menezes Feu" w:date="2022-11-21T08:33:00Z">
        <w:r w:rsidDel="00E631A1">
          <w:rPr>
            <w:rFonts w:ascii="ClearSans-Light" w:eastAsia="ClearSans-Light" w:hAnsi="ClearSans-Light" w:cs="ClearSans-Light"/>
            <w:color w:val="005583"/>
            <w:sz w:val="18"/>
            <w:szCs w:val="18"/>
          </w:rPr>
          <w:delText>▪ AVOCAÇÃO</w:delText>
        </w:r>
      </w:del>
    </w:p>
    <w:p w14:paraId="00001217" w14:textId="592C5115" w:rsidR="003D183A" w:rsidDel="00E631A1" w:rsidRDefault="008B7924" w:rsidP="00E631A1">
      <w:pPr>
        <w:widowControl w:val="0"/>
        <w:pBdr>
          <w:top w:val="nil"/>
          <w:left w:val="nil"/>
          <w:bottom w:val="nil"/>
          <w:right w:val="nil"/>
          <w:between w:val="nil"/>
        </w:pBdr>
        <w:spacing w:before="28" w:after="0"/>
        <w:ind w:firstLine="0"/>
        <w:jc w:val="center"/>
        <w:rPr>
          <w:del w:id="13199" w:author="Cristiano de Menezes Feu" w:date="2022-11-21T08:33:00Z"/>
          <w:rFonts w:ascii="ClearSans-Light" w:eastAsia="ClearSans-Light" w:hAnsi="ClearSans-Light" w:cs="ClearSans-Light"/>
          <w:color w:val="005583"/>
          <w:sz w:val="18"/>
          <w:szCs w:val="18"/>
        </w:rPr>
        <w:pPrChange w:id="13200" w:author="Cristiano de Menezes Feu" w:date="2022-11-21T08:33:00Z">
          <w:pPr>
            <w:widowControl w:val="0"/>
            <w:pBdr>
              <w:top w:val="nil"/>
              <w:left w:val="nil"/>
              <w:bottom w:val="nil"/>
              <w:right w:val="nil"/>
              <w:between w:val="nil"/>
            </w:pBdr>
            <w:spacing w:before="28" w:after="0"/>
            <w:ind w:firstLine="0"/>
            <w:jc w:val="left"/>
          </w:pPr>
        </w:pPrChange>
      </w:pPr>
      <w:del w:id="13201" w:author="Cristiano de Menezes Feu" w:date="2022-11-21T08:33:00Z">
        <w:r w:rsidDel="00E631A1">
          <w:rPr>
            <w:rFonts w:ascii="ClearSans-Light" w:eastAsia="ClearSans-Light" w:hAnsi="ClearSans-Light" w:cs="ClearSans-Light"/>
            <w:color w:val="005583"/>
            <w:sz w:val="18"/>
            <w:szCs w:val="18"/>
          </w:rPr>
          <w:delText>- Relatoria por Presidente de Comissão: arts. 41, VI, e 52, § 3º</w:delText>
        </w:r>
      </w:del>
    </w:p>
    <w:p w14:paraId="00001218" w14:textId="6F762D4D" w:rsidR="003D183A" w:rsidDel="00E631A1" w:rsidRDefault="008B7924" w:rsidP="00E631A1">
      <w:pPr>
        <w:widowControl w:val="0"/>
        <w:pBdr>
          <w:top w:val="nil"/>
          <w:left w:val="nil"/>
          <w:bottom w:val="nil"/>
          <w:right w:val="nil"/>
          <w:between w:val="nil"/>
        </w:pBdr>
        <w:spacing w:before="28" w:after="0"/>
        <w:ind w:firstLine="0"/>
        <w:jc w:val="center"/>
        <w:rPr>
          <w:del w:id="13202" w:author="Cristiano de Menezes Feu" w:date="2022-11-21T08:33:00Z"/>
          <w:rFonts w:ascii="ClearSans-Light" w:eastAsia="ClearSans-Light" w:hAnsi="ClearSans-Light" w:cs="ClearSans-Light"/>
          <w:color w:val="005583"/>
          <w:sz w:val="18"/>
          <w:szCs w:val="18"/>
        </w:rPr>
        <w:pPrChange w:id="13203" w:author="Cristiano de Menezes Feu" w:date="2022-11-21T08:33:00Z">
          <w:pPr>
            <w:widowControl w:val="0"/>
            <w:pBdr>
              <w:top w:val="nil"/>
              <w:left w:val="nil"/>
              <w:bottom w:val="nil"/>
              <w:right w:val="nil"/>
              <w:between w:val="nil"/>
            </w:pBdr>
            <w:spacing w:before="28" w:after="0"/>
            <w:ind w:firstLine="0"/>
            <w:jc w:val="left"/>
          </w:pPr>
        </w:pPrChange>
      </w:pPr>
      <w:del w:id="13204" w:author="Cristiano de Menezes Feu" w:date="2022-11-21T08:33:00Z">
        <w:r w:rsidDel="00E631A1">
          <w:rPr>
            <w:rFonts w:ascii="ClearSans-Light" w:eastAsia="ClearSans-Light" w:hAnsi="ClearSans-Light" w:cs="ClearSans-Light"/>
            <w:color w:val="005583"/>
            <w:sz w:val="18"/>
            <w:szCs w:val="18"/>
          </w:rPr>
          <w:delText>▪ AVULSO</w:delText>
        </w:r>
      </w:del>
    </w:p>
    <w:p w14:paraId="00001219" w14:textId="6A6E2A45" w:rsidR="003D183A" w:rsidDel="00E631A1" w:rsidRDefault="008B7924" w:rsidP="00E631A1">
      <w:pPr>
        <w:widowControl w:val="0"/>
        <w:pBdr>
          <w:top w:val="nil"/>
          <w:left w:val="nil"/>
          <w:bottom w:val="nil"/>
          <w:right w:val="nil"/>
          <w:between w:val="nil"/>
        </w:pBdr>
        <w:spacing w:before="28" w:after="0"/>
        <w:ind w:firstLine="0"/>
        <w:jc w:val="center"/>
        <w:rPr>
          <w:del w:id="13205" w:author="Cristiano de Menezes Feu" w:date="2022-11-21T08:33:00Z"/>
          <w:rFonts w:ascii="ClearSans-Light" w:eastAsia="ClearSans-Light" w:hAnsi="ClearSans-Light" w:cs="ClearSans-Light"/>
          <w:color w:val="005583"/>
          <w:sz w:val="18"/>
          <w:szCs w:val="18"/>
        </w:rPr>
        <w:pPrChange w:id="13206" w:author="Cristiano de Menezes Feu" w:date="2022-11-21T08:33:00Z">
          <w:pPr>
            <w:widowControl w:val="0"/>
            <w:pBdr>
              <w:top w:val="nil"/>
              <w:left w:val="nil"/>
              <w:bottom w:val="nil"/>
              <w:right w:val="nil"/>
              <w:between w:val="nil"/>
            </w:pBdr>
            <w:spacing w:before="28" w:after="0"/>
            <w:ind w:firstLine="0"/>
            <w:jc w:val="left"/>
          </w:pPr>
        </w:pPrChange>
      </w:pPr>
      <w:del w:id="13207" w:author="Cristiano de Menezes Feu" w:date="2022-11-21T08:33:00Z">
        <w:r w:rsidDel="00E631A1">
          <w:rPr>
            <w:rFonts w:ascii="ClearSans-Light" w:eastAsia="ClearSans-Light" w:hAnsi="ClearSans-Light" w:cs="ClearSans-Light"/>
            <w:color w:val="005583"/>
            <w:sz w:val="18"/>
            <w:szCs w:val="18"/>
          </w:rPr>
          <w:delText>- Distribuição Comissões, antecedência: art. 47, § único</w:delText>
        </w:r>
      </w:del>
    </w:p>
    <w:p w14:paraId="0000121A" w14:textId="21790638" w:rsidR="003D183A" w:rsidDel="00E631A1" w:rsidRDefault="008B7924" w:rsidP="00E631A1">
      <w:pPr>
        <w:widowControl w:val="0"/>
        <w:pBdr>
          <w:top w:val="nil"/>
          <w:left w:val="nil"/>
          <w:bottom w:val="nil"/>
          <w:right w:val="nil"/>
          <w:between w:val="nil"/>
        </w:pBdr>
        <w:spacing w:before="28" w:after="0"/>
        <w:ind w:firstLine="0"/>
        <w:jc w:val="center"/>
        <w:rPr>
          <w:del w:id="13208" w:author="Cristiano de Menezes Feu" w:date="2022-11-21T08:33:00Z"/>
          <w:rFonts w:ascii="ClearSans-Light" w:eastAsia="ClearSans-Light" w:hAnsi="ClearSans-Light" w:cs="ClearSans-Light"/>
          <w:color w:val="005583"/>
          <w:sz w:val="18"/>
          <w:szCs w:val="18"/>
        </w:rPr>
        <w:pPrChange w:id="13209" w:author="Cristiano de Menezes Feu" w:date="2022-11-21T08:33:00Z">
          <w:pPr>
            <w:widowControl w:val="0"/>
            <w:pBdr>
              <w:top w:val="nil"/>
              <w:left w:val="nil"/>
              <w:bottom w:val="nil"/>
              <w:right w:val="nil"/>
              <w:between w:val="nil"/>
            </w:pBdr>
            <w:spacing w:before="28" w:after="0"/>
            <w:ind w:firstLine="0"/>
            <w:jc w:val="left"/>
          </w:pPr>
        </w:pPrChange>
      </w:pPr>
      <w:del w:id="13210" w:author="Cristiano de Menezes Feu" w:date="2022-11-21T08:33:00Z">
        <w:r w:rsidDel="00E631A1">
          <w:rPr>
            <w:rFonts w:ascii="ClearSans-Light" w:eastAsia="ClearSans-Light" w:hAnsi="ClearSans-Light" w:cs="ClearSans-Light"/>
            <w:color w:val="005583"/>
            <w:sz w:val="18"/>
            <w:szCs w:val="18"/>
          </w:rPr>
          <w:delText>- Obrigatoriedade publicação: art. 137</w:delText>
        </w:r>
      </w:del>
    </w:p>
    <w:p w14:paraId="0000121B" w14:textId="3237127C" w:rsidR="003D183A" w:rsidDel="00E631A1" w:rsidRDefault="008B7924" w:rsidP="00E631A1">
      <w:pPr>
        <w:widowControl w:val="0"/>
        <w:pBdr>
          <w:top w:val="nil"/>
          <w:left w:val="nil"/>
          <w:bottom w:val="nil"/>
          <w:right w:val="nil"/>
          <w:between w:val="nil"/>
        </w:pBdr>
        <w:spacing w:before="28" w:after="0"/>
        <w:ind w:firstLine="0"/>
        <w:jc w:val="center"/>
        <w:rPr>
          <w:del w:id="13211" w:author="Cristiano de Menezes Feu" w:date="2022-11-21T08:33:00Z"/>
          <w:rFonts w:ascii="ClearSans-Light" w:eastAsia="ClearSans-Light" w:hAnsi="ClearSans-Light" w:cs="ClearSans-Light"/>
          <w:color w:val="005583"/>
          <w:sz w:val="18"/>
          <w:szCs w:val="18"/>
        </w:rPr>
        <w:pPrChange w:id="13212" w:author="Cristiano de Menezes Feu" w:date="2022-11-21T08:33:00Z">
          <w:pPr>
            <w:widowControl w:val="0"/>
            <w:pBdr>
              <w:top w:val="nil"/>
              <w:left w:val="nil"/>
              <w:bottom w:val="nil"/>
              <w:right w:val="nil"/>
              <w:between w:val="nil"/>
            </w:pBdr>
            <w:spacing w:before="28" w:after="0"/>
            <w:ind w:firstLine="0"/>
            <w:jc w:val="left"/>
          </w:pPr>
        </w:pPrChange>
      </w:pPr>
      <w:del w:id="13213" w:author="Cristiano de Menezes Feu" w:date="2022-11-21T08:33:00Z">
        <w:r w:rsidDel="00E631A1">
          <w:rPr>
            <w:rFonts w:ascii="ClearSans-Light" w:eastAsia="ClearSans-Light" w:hAnsi="ClearSans-Light" w:cs="ClearSans-Light"/>
            <w:color w:val="005583"/>
            <w:sz w:val="18"/>
            <w:szCs w:val="18"/>
          </w:rPr>
          <w:delText>- Indispensabilidade da distribuição: art. 152, § 1º, I</w:delText>
        </w:r>
      </w:del>
    </w:p>
    <w:p w14:paraId="0000121C" w14:textId="1FCEB82B" w:rsidR="003D183A" w:rsidDel="00E631A1" w:rsidRDefault="008B7924" w:rsidP="00E631A1">
      <w:pPr>
        <w:widowControl w:val="0"/>
        <w:pBdr>
          <w:top w:val="nil"/>
          <w:left w:val="nil"/>
          <w:bottom w:val="nil"/>
          <w:right w:val="nil"/>
          <w:between w:val="nil"/>
        </w:pBdr>
        <w:spacing w:before="28" w:after="113"/>
        <w:ind w:firstLine="0"/>
        <w:jc w:val="center"/>
        <w:rPr>
          <w:del w:id="13214" w:author="Cristiano de Menezes Feu" w:date="2022-11-21T08:33:00Z"/>
          <w:color w:val="005583"/>
          <w:sz w:val="30"/>
          <w:szCs w:val="30"/>
        </w:rPr>
        <w:pPrChange w:id="13215" w:author="Cristiano de Menezes Feu" w:date="2022-11-21T08:33:00Z">
          <w:pPr>
            <w:widowControl w:val="0"/>
            <w:pBdr>
              <w:top w:val="nil"/>
              <w:left w:val="nil"/>
              <w:bottom w:val="nil"/>
              <w:right w:val="nil"/>
              <w:between w:val="nil"/>
            </w:pBdr>
            <w:spacing w:before="28" w:after="113"/>
            <w:ind w:firstLine="0"/>
          </w:pPr>
        </w:pPrChange>
      </w:pPr>
      <w:del w:id="13216" w:author="Cristiano de Menezes Feu" w:date="2022-11-21T08:33:00Z">
        <w:r w:rsidDel="00E631A1">
          <w:rPr>
            <w:color w:val="005583"/>
            <w:sz w:val="30"/>
            <w:szCs w:val="30"/>
          </w:rPr>
          <w:delText>B</w:delText>
        </w:r>
      </w:del>
    </w:p>
    <w:p w14:paraId="0000121D" w14:textId="407D6A19" w:rsidR="003D183A" w:rsidDel="00E631A1" w:rsidRDefault="008B7924" w:rsidP="00E631A1">
      <w:pPr>
        <w:widowControl w:val="0"/>
        <w:pBdr>
          <w:top w:val="nil"/>
          <w:left w:val="nil"/>
          <w:bottom w:val="nil"/>
          <w:right w:val="nil"/>
          <w:between w:val="nil"/>
        </w:pBdr>
        <w:spacing w:before="28" w:after="0"/>
        <w:ind w:firstLine="0"/>
        <w:jc w:val="center"/>
        <w:rPr>
          <w:del w:id="13217" w:author="Cristiano de Menezes Feu" w:date="2022-11-21T08:33:00Z"/>
          <w:rFonts w:ascii="ClearSans-Light" w:eastAsia="ClearSans-Light" w:hAnsi="ClearSans-Light" w:cs="ClearSans-Light"/>
          <w:color w:val="005583"/>
          <w:sz w:val="18"/>
          <w:szCs w:val="18"/>
        </w:rPr>
        <w:pPrChange w:id="13218" w:author="Cristiano de Menezes Feu" w:date="2022-11-21T08:33:00Z">
          <w:pPr>
            <w:widowControl w:val="0"/>
            <w:pBdr>
              <w:top w:val="nil"/>
              <w:left w:val="nil"/>
              <w:bottom w:val="nil"/>
              <w:right w:val="nil"/>
              <w:between w:val="nil"/>
            </w:pBdr>
            <w:spacing w:before="28" w:after="0"/>
            <w:ind w:firstLine="0"/>
            <w:jc w:val="left"/>
          </w:pPr>
        </w:pPrChange>
      </w:pPr>
      <w:del w:id="13219" w:author="Cristiano de Menezes Feu" w:date="2022-11-21T08:33:00Z">
        <w:r w:rsidDel="00E631A1">
          <w:rPr>
            <w:rFonts w:ascii="ClearSans-Light" w:eastAsia="ClearSans-Light" w:hAnsi="ClearSans-Light" w:cs="ClearSans-Light"/>
            <w:color w:val="005583"/>
            <w:sz w:val="18"/>
            <w:szCs w:val="18"/>
          </w:rPr>
          <w:delText>▪ BANCADA</w:delText>
        </w:r>
      </w:del>
    </w:p>
    <w:p w14:paraId="0000121E" w14:textId="16281D05" w:rsidR="003D183A" w:rsidDel="00E631A1" w:rsidRDefault="008B7924" w:rsidP="00E631A1">
      <w:pPr>
        <w:widowControl w:val="0"/>
        <w:pBdr>
          <w:top w:val="nil"/>
          <w:left w:val="nil"/>
          <w:bottom w:val="nil"/>
          <w:right w:val="nil"/>
          <w:between w:val="nil"/>
        </w:pBdr>
        <w:spacing w:before="28" w:after="0"/>
        <w:ind w:firstLine="0"/>
        <w:jc w:val="center"/>
        <w:rPr>
          <w:del w:id="13220" w:author="Cristiano de Menezes Feu" w:date="2022-11-21T08:33:00Z"/>
          <w:rFonts w:ascii="ClearSans-Light" w:eastAsia="ClearSans-Light" w:hAnsi="ClearSans-Light" w:cs="ClearSans-Light"/>
          <w:color w:val="005583"/>
          <w:sz w:val="18"/>
          <w:szCs w:val="18"/>
        </w:rPr>
        <w:pPrChange w:id="13221" w:author="Cristiano de Menezes Feu" w:date="2022-11-21T08:33:00Z">
          <w:pPr>
            <w:widowControl w:val="0"/>
            <w:pBdr>
              <w:top w:val="nil"/>
              <w:left w:val="nil"/>
              <w:bottom w:val="nil"/>
              <w:right w:val="nil"/>
              <w:between w:val="nil"/>
            </w:pBdr>
            <w:spacing w:before="28" w:after="0"/>
            <w:ind w:firstLine="0"/>
            <w:jc w:val="left"/>
          </w:pPr>
        </w:pPrChange>
      </w:pPr>
      <w:del w:id="13222" w:author="Cristiano de Menezes Feu" w:date="2022-11-21T08:33:00Z">
        <w:r w:rsidDel="00E631A1">
          <w:rPr>
            <w:rFonts w:ascii="ClearSans-Light" w:eastAsia="ClearSans-Light" w:hAnsi="ClearSans-Light" w:cs="ClearSans-Light"/>
            <w:color w:val="005583"/>
            <w:sz w:val="18"/>
            <w:szCs w:val="18"/>
          </w:rPr>
          <w:delText>- Rodizio de membros da bancada nas Comissões: art. 33, § 2º</w:delText>
        </w:r>
      </w:del>
    </w:p>
    <w:p w14:paraId="0000121F" w14:textId="17F10D03" w:rsidR="003D183A" w:rsidDel="00E631A1" w:rsidRDefault="008B7924" w:rsidP="00E631A1">
      <w:pPr>
        <w:widowControl w:val="0"/>
        <w:pBdr>
          <w:top w:val="nil"/>
          <w:left w:val="nil"/>
          <w:bottom w:val="nil"/>
          <w:right w:val="nil"/>
          <w:between w:val="nil"/>
        </w:pBdr>
        <w:spacing w:before="28" w:after="0"/>
        <w:ind w:firstLine="0"/>
        <w:jc w:val="center"/>
        <w:rPr>
          <w:del w:id="13223" w:author="Cristiano de Menezes Feu" w:date="2022-11-21T08:33:00Z"/>
          <w:rFonts w:ascii="ClearSans-Light" w:eastAsia="ClearSans-Light" w:hAnsi="ClearSans-Light" w:cs="ClearSans-Light"/>
          <w:color w:val="005583"/>
          <w:sz w:val="18"/>
          <w:szCs w:val="18"/>
        </w:rPr>
        <w:pPrChange w:id="13224" w:author="Cristiano de Menezes Feu" w:date="2022-11-21T08:33:00Z">
          <w:pPr>
            <w:widowControl w:val="0"/>
            <w:pBdr>
              <w:top w:val="nil"/>
              <w:left w:val="nil"/>
              <w:bottom w:val="nil"/>
              <w:right w:val="nil"/>
              <w:between w:val="nil"/>
            </w:pBdr>
            <w:spacing w:before="28" w:after="0"/>
            <w:ind w:firstLine="0"/>
            <w:jc w:val="left"/>
          </w:pPr>
        </w:pPrChange>
      </w:pPr>
      <w:del w:id="13225" w:author="Cristiano de Menezes Feu" w:date="2022-11-21T08:33:00Z">
        <w:r w:rsidDel="00E631A1">
          <w:rPr>
            <w:rFonts w:ascii="ClearSans-Light" w:eastAsia="ClearSans-Light" w:hAnsi="ClearSans-Light" w:cs="ClearSans-Light"/>
            <w:color w:val="005583"/>
            <w:sz w:val="18"/>
            <w:szCs w:val="18"/>
          </w:rPr>
          <w:delText>- Consequência de desvinculação: art. 23, § único</w:delText>
        </w:r>
      </w:del>
    </w:p>
    <w:p w14:paraId="00001220" w14:textId="5791F90C" w:rsidR="003D183A" w:rsidDel="00E631A1" w:rsidRDefault="008B7924" w:rsidP="00E631A1">
      <w:pPr>
        <w:widowControl w:val="0"/>
        <w:pBdr>
          <w:top w:val="nil"/>
          <w:left w:val="nil"/>
          <w:bottom w:val="nil"/>
          <w:right w:val="nil"/>
          <w:between w:val="nil"/>
        </w:pBdr>
        <w:spacing w:before="28" w:after="0"/>
        <w:ind w:firstLine="0"/>
        <w:jc w:val="center"/>
        <w:rPr>
          <w:del w:id="13226" w:author="Cristiano de Menezes Feu" w:date="2022-11-21T08:33:00Z"/>
          <w:rFonts w:ascii="ClearSans-Light" w:eastAsia="ClearSans-Light" w:hAnsi="ClearSans-Light" w:cs="ClearSans-Light"/>
          <w:color w:val="005583"/>
          <w:sz w:val="18"/>
          <w:szCs w:val="18"/>
        </w:rPr>
        <w:pPrChange w:id="13227" w:author="Cristiano de Menezes Feu" w:date="2022-11-21T08:33:00Z">
          <w:pPr>
            <w:widowControl w:val="0"/>
            <w:pBdr>
              <w:top w:val="nil"/>
              <w:left w:val="nil"/>
              <w:bottom w:val="nil"/>
              <w:right w:val="nil"/>
              <w:between w:val="nil"/>
            </w:pBdr>
            <w:spacing w:before="28" w:after="0"/>
            <w:ind w:firstLine="0"/>
            <w:jc w:val="left"/>
          </w:pPr>
        </w:pPrChange>
      </w:pPr>
      <w:del w:id="13228" w:author="Cristiano de Menezes Feu" w:date="2022-11-21T08:33:00Z">
        <w:r w:rsidDel="00E631A1">
          <w:rPr>
            <w:rFonts w:ascii="ClearSans-Light" w:eastAsia="ClearSans-Light" w:hAnsi="ClearSans-Light" w:cs="ClearSans-Light"/>
            <w:color w:val="005583"/>
            <w:sz w:val="18"/>
            <w:szCs w:val="18"/>
          </w:rPr>
          <w:delText>- Orientação de bancada: art. 192, § 2º</w:delText>
        </w:r>
      </w:del>
    </w:p>
    <w:p w14:paraId="00001221" w14:textId="69BE6239" w:rsidR="003D183A" w:rsidDel="00E631A1" w:rsidRDefault="008B7924" w:rsidP="00E631A1">
      <w:pPr>
        <w:widowControl w:val="0"/>
        <w:pBdr>
          <w:top w:val="nil"/>
          <w:left w:val="nil"/>
          <w:bottom w:val="nil"/>
          <w:right w:val="nil"/>
          <w:between w:val="nil"/>
        </w:pBdr>
        <w:spacing w:before="28" w:after="0"/>
        <w:ind w:firstLine="0"/>
        <w:jc w:val="center"/>
        <w:rPr>
          <w:del w:id="13229" w:author="Cristiano de Menezes Feu" w:date="2022-11-21T08:33:00Z"/>
          <w:rFonts w:ascii="ClearSans-Light" w:eastAsia="ClearSans-Light" w:hAnsi="ClearSans-Light" w:cs="ClearSans-Light"/>
          <w:color w:val="005583"/>
          <w:sz w:val="18"/>
          <w:szCs w:val="18"/>
        </w:rPr>
        <w:pPrChange w:id="13230" w:author="Cristiano de Menezes Feu" w:date="2022-11-21T08:33:00Z">
          <w:pPr>
            <w:widowControl w:val="0"/>
            <w:pBdr>
              <w:top w:val="nil"/>
              <w:left w:val="nil"/>
              <w:bottom w:val="nil"/>
              <w:right w:val="nil"/>
              <w:between w:val="nil"/>
            </w:pBdr>
            <w:spacing w:before="28" w:after="0"/>
            <w:ind w:firstLine="0"/>
            <w:jc w:val="left"/>
          </w:pPr>
        </w:pPrChange>
      </w:pPr>
      <w:del w:id="13231" w:author="Cristiano de Menezes Feu" w:date="2022-11-21T08:33:00Z">
        <w:r w:rsidDel="00E631A1">
          <w:rPr>
            <w:rFonts w:ascii="ClearSans-Light" w:eastAsia="ClearSans-Light" w:hAnsi="ClearSans-Light" w:cs="ClearSans-Light"/>
            <w:color w:val="005583"/>
            <w:sz w:val="18"/>
            <w:szCs w:val="18"/>
          </w:rPr>
          <w:delText>- Destaque de bancada: art. 161, § 2º</w:delText>
        </w:r>
      </w:del>
    </w:p>
    <w:p w14:paraId="00001222" w14:textId="5F7B61D2" w:rsidR="003D183A" w:rsidDel="00E631A1" w:rsidRDefault="008B7924" w:rsidP="00E631A1">
      <w:pPr>
        <w:widowControl w:val="0"/>
        <w:pBdr>
          <w:top w:val="nil"/>
          <w:left w:val="nil"/>
          <w:bottom w:val="nil"/>
          <w:right w:val="nil"/>
          <w:between w:val="nil"/>
        </w:pBdr>
        <w:spacing w:before="28" w:after="0"/>
        <w:ind w:firstLine="0"/>
        <w:jc w:val="center"/>
        <w:rPr>
          <w:del w:id="13232" w:author="Cristiano de Menezes Feu" w:date="2022-11-21T08:33:00Z"/>
          <w:rFonts w:ascii="ClearSans-Light" w:eastAsia="ClearSans-Light" w:hAnsi="ClearSans-Light" w:cs="ClearSans-Light"/>
          <w:color w:val="005583"/>
          <w:sz w:val="18"/>
          <w:szCs w:val="18"/>
        </w:rPr>
        <w:pPrChange w:id="13233" w:author="Cristiano de Menezes Feu" w:date="2022-11-21T08:33:00Z">
          <w:pPr>
            <w:widowControl w:val="0"/>
            <w:pBdr>
              <w:top w:val="nil"/>
              <w:left w:val="nil"/>
              <w:bottom w:val="nil"/>
              <w:right w:val="nil"/>
              <w:between w:val="nil"/>
            </w:pBdr>
            <w:spacing w:before="28" w:after="0"/>
            <w:ind w:firstLine="0"/>
            <w:jc w:val="left"/>
          </w:pPr>
        </w:pPrChange>
      </w:pPr>
      <w:del w:id="13234" w:author="Cristiano de Menezes Feu" w:date="2022-11-21T08:33:00Z">
        <w:r w:rsidDel="00E631A1">
          <w:rPr>
            <w:rFonts w:ascii="ClearSans-Light" w:eastAsia="ClearSans-Light" w:hAnsi="ClearSans-Light" w:cs="ClearSans-Light"/>
            <w:color w:val="005583"/>
            <w:sz w:val="18"/>
            <w:szCs w:val="18"/>
          </w:rPr>
          <w:delText>▪ BÍBLIA SAGRADA</w:delText>
        </w:r>
      </w:del>
    </w:p>
    <w:p w14:paraId="00001223" w14:textId="7D7763C6" w:rsidR="003D183A" w:rsidDel="00E631A1" w:rsidRDefault="008B7924" w:rsidP="00E631A1">
      <w:pPr>
        <w:widowControl w:val="0"/>
        <w:pBdr>
          <w:top w:val="nil"/>
          <w:left w:val="nil"/>
          <w:bottom w:val="nil"/>
          <w:right w:val="nil"/>
          <w:between w:val="nil"/>
        </w:pBdr>
        <w:spacing w:before="28" w:after="0"/>
        <w:ind w:firstLine="0"/>
        <w:jc w:val="center"/>
        <w:rPr>
          <w:del w:id="13235" w:author="Cristiano de Menezes Feu" w:date="2022-11-21T08:33:00Z"/>
          <w:rFonts w:ascii="ClearSans-Light" w:eastAsia="ClearSans-Light" w:hAnsi="ClearSans-Light" w:cs="ClearSans-Light"/>
          <w:color w:val="005583"/>
          <w:sz w:val="18"/>
          <w:szCs w:val="18"/>
        </w:rPr>
        <w:pPrChange w:id="13236" w:author="Cristiano de Menezes Feu" w:date="2022-11-21T08:33:00Z">
          <w:pPr>
            <w:widowControl w:val="0"/>
            <w:pBdr>
              <w:top w:val="nil"/>
              <w:left w:val="nil"/>
              <w:bottom w:val="nil"/>
              <w:right w:val="nil"/>
              <w:between w:val="nil"/>
            </w:pBdr>
            <w:spacing w:before="28" w:after="0"/>
            <w:ind w:firstLine="0"/>
            <w:jc w:val="left"/>
          </w:pPr>
        </w:pPrChange>
      </w:pPr>
      <w:del w:id="13237" w:author="Cristiano de Menezes Feu" w:date="2022-11-21T08:33:00Z">
        <w:r w:rsidDel="00E631A1">
          <w:rPr>
            <w:rFonts w:ascii="ClearSans-Light" w:eastAsia="ClearSans-Light" w:hAnsi="ClearSans-Light" w:cs="ClearSans-Light"/>
            <w:color w:val="005583"/>
            <w:sz w:val="18"/>
            <w:szCs w:val="18"/>
          </w:rPr>
          <w:delText>- Localização: art. 79, § 1º</w:delText>
        </w:r>
      </w:del>
    </w:p>
    <w:p w14:paraId="00001224" w14:textId="47612362" w:rsidR="003D183A" w:rsidDel="00E631A1" w:rsidRDefault="008B7924" w:rsidP="00E631A1">
      <w:pPr>
        <w:widowControl w:val="0"/>
        <w:pBdr>
          <w:top w:val="nil"/>
          <w:left w:val="nil"/>
          <w:bottom w:val="nil"/>
          <w:right w:val="nil"/>
          <w:between w:val="nil"/>
        </w:pBdr>
        <w:spacing w:before="28" w:after="0"/>
        <w:ind w:firstLine="0"/>
        <w:jc w:val="center"/>
        <w:rPr>
          <w:del w:id="13238" w:author="Cristiano de Menezes Feu" w:date="2022-11-21T08:33:00Z"/>
          <w:rFonts w:ascii="ClearSans-Light" w:eastAsia="ClearSans-Light" w:hAnsi="ClearSans-Light" w:cs="ClearSans-Light"/>
          <w:color w:val="005583"/>
          <w:sz w:val="18"/>
          <w:szCs w:val="18"/>
        </w:rPr>
        <w:pPrChange w:id="13239" w:author="Cristiano de Menezes Feu" w:date="2022-11-21T08:33:00Z">
          <w:pPr>
            <w:widowControl w:val="0"/>
            <w:pBdr>
              <w:top w:val="nil"/>
              <w:left w:val="nil"/>
              <w:bottom w:val="nil"/>
              <w:right w:val="nil"/>
              <w:between w:val="nil"/>
            </w:pBdr>
            <w:spacing w:before="28" w:after="0"/>
            <w:ind w:firstLine="0"/>
            <w:jc w:val="left"/>
          </w:pPr>
        </w:pPrChange>
      </w:pPr>
      <w:del w:id="13240" w:author="Cristiano de Menezes Feu" w:date="2022-11-21T08:33:00Z">
        <w:r w:rsidDel="00E631A1">
          <w:rPr>
            <w:rFonts w:ascii="ClearSans-Light" w:eastAsia="ClearSans-Light" w:hAnsi="ClearSans-Light" w:cs="ClearSans-Light"/>
            <w:color w:val="005583"/>
            <w:sz w:val="18"/>
            <w:szCs w:val="18"/>
          </w:rPr>
          <w:delText>▪ BLOCO PARLAMENTAR</w:delText>
        </w:r>
      </w:del>
    </w:p>
    <w:p w14:paraId="00001225" w14:textId="6A36B938" w:rsidR="003D183A" w:rsidDel="00E631A1" w:rsidRDefault="008B7924" w:rsidP="00E631A1">
      <w:pPr>
        <w:widowControl w:val="0"/>
        <w:pBdr>
          <w:top w:val="nil"/>
          <w:left w:val="nil"/>
          <w:bottom w:val="nil"/>
          <w:right w:val="nil"/>
          <w:between w:val="nil"/>
        </w:pBdr>
        <w:spacing w:before="28" w:after="0"/>
        <w:ind w:firstLine="0"/>
        <w:jc w:val="center"/>
        <w:rPr>
          <w:del w:id="13241" w:author="Cristiano de Menezes Feu" w:date="2022-11-21T08:33:00Z"/>
          <w:rFonts w:ascii="ClearSans-Light" w:eastAsia="ClearSans-Light" w:hAnsi="ClearSans-Light" w:cs="ClearSans-Light"/>
          <w:color w:val="005583"/>
          <w:sz w:val="18"/>
          <w:szCs w:val="18"/>
        </w:rPr>
        <w:pPrChange w:id="13242" w:author="Cristiano de Menezes Feu" w:date="2022-11-21T08:33:00Z">
          <w:pPr>
            <w:widowControl w:val="0"/>
            <w:pBdr>
              <w:top w:val="nil"/>
              <w:left w:val="nil"/>
              <w:bottom w:val="nil"/>
              <w:right w:val="nil"/>
              <w:between w:val="nil"/>
            </w:pBdr>
            <w:spacing w:before="28" w:after="0"/>
            <w:ind w:firstLine="0"/>
            <w:jc w:val="left"/>
          </w:pPr>
        </w:pPrChange>
      </w:pPr>
      <w:del w:id="13243" w:author="Cristiano de Menezes Feu" w:date="2022-11-21T08:33:00Z">
        <w:r w:rsidDel="00E631A1">
          <w:rPr>
            <w:rFonts w:ascii="ClearSans-Light" w:eastAsia="ClearSans-Light" w:hAnsi="ClearSans-Light" w:cs="ClearSans-Light"/>
            <w:color w:val="005583"/>
            <w:sz w:val="18"/>
            <w:szCs w:val="18"/>
          </w:rPr>
          <w:delText>- Regramento: arts. 12 e 13</w:delText>
        </w:r>
      </w:del>
    </w:p>
    <w:p w14:paraId="00001226" w14:textId="6FE6F191" w:rsidR="003D183A" w:rsidDel="00E631A1" w:rsidRDefault="008B7924" w:rsidP="00E631A1">
      <w:pPr>
        <w:widowControl w:val="0"/>
        <w:pBdr>
          <w:top w:val="nil"/>
          <w:left w:val="nil"/>
          <w:bottom w:val="nil"/>
          <w:right w:val="nil"/>
          <w:between w:val="nil"/>
        </w:pBdr>
        <w:spacing w:before="28" w:after="113"/>
        <w:ind w:firstLine="0"/>
        <w:jc w:val="center"/>
        <w:rPr>
          <w:del w:id="13244" w:author="Cristiano de Menezes Feu" w:date="2022-11-21T08:33:00Z"/>
          <w:color w:val="005583"/>
          <w:sz w:val="30"/>
          <w:szCs w:val="30"/>
        </w:rPr>
        <w:pPrChange w:id="13245" w:author="Cristiano de Menezes Feu" w:date="2022-11-21T08:33:00Z">
          <w:pPr>
            <w:widowControl w:val="0"/>
            <w:pBdr>
              <w:top w:val="nil"/>
              <w:left w:val="nil"/>
              <w:bottom w:val="nil"/>
              <w:right w:val="nil"/>
              <w:between w:val="nil"/>
            </w:pBdr>
            <w:spacing w:before="28" w:after="113"/>
            <w:ind w:firstLine="0"/>
          </w:pPr>
        </w:pPrChange>
      </w:pPr>
      <w:del w:id="13246" w:author="Cristiano de Menezes Feu" w:date="2022-11-21T08:33:00Z">
        <w:r w:rsidDel="00E631A1">
          <w:rPr>
            <w:color w:val="005583"/>
            <w:sz w:val="30"/>
            <w:szCs w:val="30"/>
          </w:rPr>
          <w:delText>C</w:delText>
        </w:r>
      </w:del>
    </w:p>
    <w:p w14:paraId="00001227" w14:textId="5C5F8C1C" w:rsidR="003D183A" w:rsidDel="00E631A1" w:rsidRDefault="008B7924" w:rsidP="00E631A1">
      <w:pPr>
        <w:widowControl w:val="0"/>
        <w:pBdr>
          <w:top w:val="nil"/>
          <w:left w:val="nil"/>
          <w:bottom w:val="nil"/>
          <w:right w:val="nil"/>
          <w:between w:val="nil"/>
        </w:pBdr>
        <w:spacing w:before="28" w:after="0"/>
        <w:ind w:firstLine="0"/>
        <w:jc w:val="center"/>
        <w:rPr>
          <w:del w:id="13247" w:author="Cristiano de Menezes Feu" w:date="2022-11-21T08:33:00Z"/>
          <w:rFonts w:ascii="ClearSans-Light" w:eastAsia="ClearSans-Light" w:hAnsi="ClearSans-Light" w:cs="ClearSans-Light"/>
          <w:color w:val="005583"/>
          <w:sz w:val="18"/>
          <w:szCs w:val="18"/>
        </w:rPr>
        <w:pPrChange w:id="13248" w:author="Cristiano de Menezes Feu" w:date="2022-11-21T08:33:00Z">
          <w:pPr>
            <w:widowControl w:val="0"/>
            <w:pBdr>
              <w:top w:val="nil"/>
              <w:left w:val="nil"/>
              <w:bottom w:val="nil"/>
              <w:right w:val="nil"/>
              <w:between w:val="nil"/>
            </w:pBdr>
            <w:spacing w:before="28" w:after="0"/>
            <w:ind w:firstLine="0"/>
            <w:jc w:val="left"/>
          </w:pPr>
        </w:pPrChange>
      </w:pPr>
      <w:del w:id="13249" w:author="Cristiano de Menezes Feu" w:date="2022-11-21T08:33:00Z">
        <w:r w:rsidDel="00E631A1">
          <w:rPr>
            <w:rFonts w:ascii="ClearSans-Light" w:eastAsia="ClearSans-Light" w:hAnsi="ClearSans-Light" w:cs="ClearSans-Light"/>
            <w:color w:val="005583"/>
            <w:sz w:val="18"/>
            <w:szCs w:val="18"/>
          </w:rPr>
          <w:delText>▪ CENSURA</w:delText>
        </w:r>
      </w:del>
    </w:p>
    <w:p w14:paraId="00001228" w14:textId="7E2B03F7" w:rsidR="003D183A" w:rsidDel="00E631A1" w:rsidRDefault="008B7924" w:rsidP="00E631A1">
      <w:pPr>
        <w:widowControl w:val="0"/>
        <w:pBdr>
          <w:top w:val="nil"/>
          <w:left w:val="nil"/>
          <w:bottom w:val="nil"/>
          <w:right w:val="nil"/>
          <w:between w:val="nil"/>
        </w:pBdr>
        <w:spacing w:before="28" w:after="0"/>
        <w:ind w:firstLine="0"/>
        <w:jc w:val="center"/>
        <w:rPr>
          <w:del w:id="13250" w:author="Cristiano de Menezes Feu" w:date="2022-11-21T08:33:00Z"/>
          <w:rFonts w:ascii="ClearSans-Light" w:eastAsia="ClearSans-Light" w:hAnsi="ClearSans-Light" w:cs="ClearSans-Light"/>
          <w:color w:val="005583"/>
          <w:sz w:val="18"/>
          <w:szCs w:val="18"/>
        </w:rPr>
        <w:pPrChange w:id="13251" w:author="Cristiano de Menezes Feu" w:date="2022-11-21T08:33:00Z">
          <w:pPr>
            <w:widowControl w:val="0"/>
            <w:pBdr>
              <w:top w:val="nil"/>
              <w:left w:val="nil"/>
              <w:bottom w:val="nil"/>
              <w:right w:val="nil"/>
              <w:between w:val="nil"/>
            </w:pBdr>
            <w:spacing w:before="28" w:after="0"/>
            <w:ind w:firstLine="0"/>
            <w:jc w:val="left"/>
          </w:pPr>
        </w:pPrChange>
      </w:pPr>
      <w:del w:id="13252" w:author="Cristiano de Menezes Feu" w:date="2022-11-21T08:33:00Z">
        <w:r w:rsidDel="00E631A1">
          <w:rPr>
            <w:rFonts w:ascii="ClearSans-Light" w:eastAsia="ClearSans-Light" w:hAnsi="ClearSans-Light" w:cs="ClearSans-Light"/>
            <w:color w:val="005583"/>
            <w:sz w:val="18"/>
            <w:szCs w:val="18"/>
          </w:rPr>
          <w:delText>- Escrita, competência: art. 15, XV</w:delText>
        </w:r>
      </w:del>
    </w:p>
    <w:p w14:paraId="00001229" w14:textId="74F86985" w:rsidR="003D183A" w:rsidDel="00E631A1" w:rsidRDefault="008B7924" w:rsidP="00E631A1">
      <w:pPr>
        <w:widowControl w:val="0"/>
        <w:pBdr>
          <w:top w:val="nil"/>
          <w:left w:val="nil"/>
          <w:bottom w:val="nil"/>
          <w:right w:val="nil"/>
          <w:between w:val="nil"/>
        </w:pBdr>
        <w:spacing w:before="28" w:after="0"/>
        <w:ind w:firstLine="0"/>
        <w:jc w:val="center"/>
        <w:rPr>
          <w:del w:id="13253" w:author="Cristiano de Menezes Feu" w:date="2022-11-21T08:33:00Z"/>
          <w:rFonts w:ascii="ClearSans-Light" w:eastAsia="ClearSans-Light" w:hAnsi="ClearSans-Light" w:cs="ClearSans-Light"/>
          <w:color w:val="005583"/>
          <w:sz w:val="18"/>
          <w:szCs w:val="18"/>
        </w:rPr>
        <w:pPrChange w:id="13254" w:author="Cristiano de Menezes Feu" w:date="2022-11-21T08:33:00Z">
          <w:pPr>
            <w:widowControl w:val="0"/>
            <w:pBdr>
              <w:top w:val="nil"/>
              <w:left w:val="nil"/>
              <w:bottom w:val="nil"/>
              <w:right w:val="nil"/>
              <w:between w:val="nil"/>
            </w:pBdr>
            <w:spacing w:before="28" w:after="0"/>
            <w:ind w:firstLine="0"/>
            <w:jc w:val="left"/>
          </w:pPr>
        </w:pPrChange>
      </w:pPr>
      <w:del w:id="13255" w:author="Cristiano de Menezes Feu" w:date="2022-11-21T08:33:00Z">
        <w:r w:rsidDel="00E631A1">
          <w:rPr>
            <w:rFonts w:ascii="ClearSans-Light" w:eastAsia="ClearSans-Light" w:hAnsi="ClearSans-Light" w:cs="ClearSans-Light"/>
            <w:color w:val="005583"/>
            <w:sz w:val="18"/>
            <w:szCs w:val="18"/>
          </w:rPr>
          <w:delText>- Verbal, competência: art. 73, XI</w:delText>
        </w:r>
      </w:del>
    </w:p>
    <w:p w14:paraId="0000122A" w14:textId="10A87B53" w:rsidR="003D183A" w:rsidDel="00E631A1" w:rsidRDefault="008B7924" w:rsidP="00E631A1">
      <w:pPr>
        <w:widowControl w:val="0"/>
        <w:pBdr>
          <w:top w:val="nil"/>
          <w:left w:val="nil"/>
          <w:bottom w:val="nil"/>
          <w:right w:val="nil"/>
          <w:between w:val="nil"/>
        </w:pBdr>
        <w:spacing w:before="28" w:after="0"/>
        <w:ind w:firstLine="0"/>
        <w:jc w:val="center"/>
        <w:rPr>
          <w:del w:id="13256" w:author="Cristiano de Menezes Feu" w:date="2022-11-21T08:33:00Z"/>
          <w:rFonts w:ascii="ClearSans-Light" w:eastAsia="ClearSans-Light" w:hAnsi="ClearSans-Light" w:cs="ClearSans-Light"/>
          <w:color w:val="005583"/>
          <w:sz w:val="18"/>
          <w:szCs w:val="18"/>
        </w:rPr>
        <w:pPrChange w:id="13257" w:author="Cristiano de Menezes Feu" w:date="2022-11-21T08:33:00Z">
          <w:pPr>
            <w:widowControl w:val="0"/>
            <w:pBdr>
              <w:top w:val="nil"/>
              <w:left w:val="nil"/>
              <w:bottom w:val="nil"/>
              <w:right w:val="nil"/>
              <w:between w:val="nil"/>
            </w:pBdr>
            <w:spacing w:before="28" w:after="0"/>
            <w:ind w:firstLine="0"/>
            <w:jc w:val="left"/>
          </w:pPr>
        </w:pPrChange>
      </w:pPr>
      <w:del w:id="13258" w:author="Cristiano de Menezes Feu" w:date="2022-11-21T08:33:00Z">
        <w:r w:rsidDel="00E631A1">
          <w:rPr>
            <w:rFonts w:ascii="ClearSans-Light" w:eastAsia="ClearSans-Light" w:hAnsi="ClearSans-Light" w:cs="ClearSans-Light"/>
            <w:color w:val="005583"/>
            <w:sz w:val="18"/>
            <w:szCs w:val="18"/>
          </w:rPr>
          <w:delText>▪ CÓDIGO DE ÉTICA</w:delText>
        </w:r>
      </w:del>
    </w:p>
    <w:p w14:paraId="0000122B" w14:textId="6911ED5C" w:rsidR="003D183A" w:rsidDel="00E631A1" w:rsidRDefault="008B7924" w:rsidP="00E631A1">
      <w:pPr>
        <w:widowControl w:val="0"/>
        <w:pBdr>
          <w:top w:val="nil"/>
          <w:left w:val="nil"/>
          <w:bottom w:val="nil"/>
          <w:right w:val="nil"/>
          <w:between w:val="nil"/>
        </w:pBdr>
        <w:spacing w:before="28" w:after="0"/>
        <w:ind w:firstLine="0"/>
        <w:jc w:val="center"/>
        <w:rPr>
          <w:del w:id="13259" w:author="Cristiano de Menezes Feu" w:date="2022-11-21T08:33:00Z"/>
          <w:rFonts w:ascii="ClearSans-Light" w:eastAsia="ClearSans-Light" w:hAnsi="ClearSans-Light" w:cs="ClearSans-Light"/>
          <w:color w:val="005583"/>
          <w:sz w:val="18"/>
          <w:szCs w:val="18"/>
        </w:rPr>
        <w:pPrChange w:id="13260" w:author="Cristiano de Menezes Feu" w:date="2022-11-21T08:33:00Z">
          <w:pPr>
            <w:widowControl w:val="0"/>
            <w:pBdr>
              <w:top w:val="nil"/>
              <w:left w:val="nil"/>
              <w:bottom w:val="nil"/>
              <w:right w:val="nil"/>
              <w:between w:val="nil"/>
            </w:pBdr>
            <w:spacing w:before="28" w:after="0"/>
            <w:ind w:firstLine="0"/>
            <w:jc w:val="left"/>
          </w:pPr>
        </w:pPrChange>
      </w:pPr>
      <w:del w:id="13261" w:author="Cristiano de Menezes Feu" w:date="2022-11-21T08:33:00Z">
        <w:r w:rsidDel="00E631A1">
          <w:rPr>
            <w:rFonts w:ascii="ClearSans-Light" w:eastAsia="ClearSans-Light" w:hAnsi="ClearSans-Light" w:cs="ClearSans-Light"/>
            <w:color w:val="005583"/>
            <w:sz w:val="18"/>
            <w:szCs w:val="18"/>
          </w:rPr>
          <w:delText>- Previsão: art. 229; art. 231; art. 244</w:delText>
        </w:r>
      </w:del>
    </w:p>
    <w:p w14:paraId="0000122C" w14:textId="088E2724" w:rsidR="003D183A" w:rsidDel="00E631A1" w:rsidRDefault="008B7924" w:rsidP="00E631A1">
      <w:pPr>
        <w:widowControl w:val="0"/>
        <w:pBdr>
          <w:top w:val="nil"/>
          <w:left w:val="nil"/>
          <w:bottom w:val="nil"/>
          <w:right w:val="nil"/>
          <w:between w:val="nil"/>
        </w:pBdr>
        <w:spacing w:before="28" w:after="0"/>
        <w:ind w:firstLine="0"/>
        <w:jc w:val="center"/>
        <w:rPr>
          <w:del w:id="13262" w:author="Cristiano de Menezes Feu" w:date="2022-11-21T08:33:00Z"/>
          <w:rFonts w:ascii="ClearSans-Light" w:eastAsia="ClearSans-Light" w:hAnsi="ClearSans-Light" w:cs="ClearSans-Light"/>
          <w:color w:val="005583"/>
          <w:sz w:val="18"/>
          <w:szCs w:val="18"/>
        </w:rPr>
        <w:pPrChange w:id="13263" w:author="Cristiano de Menezes Feu" w:date="2022-11-21T08:33:00Z">
          <w:pPr>
            <w:widowControl w:val="0"/>
            <w:pBdr>
              <w:top w:val="nil"/>
              <w:left w:val="nil"/>
              <w:bottom w:val="nil"/>
              <w:right w:val="nil"/>
              <w:between w:val="nil"/>
            </w:pBdr>
            <w:spacing w:before="28" w:after="0"/>
            <w:ind w:firstLine="0"/>
            <w:jc w:val="left"/>
          </w:pPr>
        </w:pPrChange>
      </w:pPr>
      <w:del w:id="13264" w:author="Cristiano de Menezes Feu" w:date="2022-11-21T08:33:00Z">
        <w:r w:rsidDel="00E631A1">
          <w:rPr>
            <w:rFonts w:ascii="ClearSans-Light" w:eastAsia="ClearSans-Light" w:hAnsi="ClearSans-Light" w:cs="ClearSans-Light"/>
            <w:color w:val="005583"/>
            <w:sz w:val="18"/>
            <w:szCs w:val="18"/>
          </w:rPr>
          <w:delText>▪ COLÉGIO DE LÍDERES</w:delText>
        </w:r>
      </w:del>
    </w:p>
    <w:p w14:paraId="0000122D" w14:textId="6527DF2F" w:rsidR="003D183A" w:rsidDel="00E631A1" w:rsidRDefault="008B7924" w:rsidP="00E631A1">
      <w:pPr>
        <w:widowControl w:val="0"/>
        <w:pBdr>
          <w:top w:val="nil"/>
          <w:left w:val="nil"/>
          <w:bottom w:val="nil"/>
          <w:right w:val="nil"/>
          <w:between w:val="nil"/>
        </w:pBdr>
        <w:spacing w:before="28" w:after="0"/>
        <w:ind w:firstLine="0"/>
        <w:jc w:val="center"/>
        <w:rPr>
          <w:del w:id="13265" w:author="Cristiano de Menezes Feu" w:date="2022-11-21T08:33:00Z"/>
          <w:rFonts w:ascii="ClearSans-Light" w:eastAsia="ClearSans-Light" w:hAnsi="ClearSans-Light" w:cs="ClearSans-Light"/>
          <w:color w:val="005583"/>
          <w:sz w:val="18"/>
          <w:szCs w:val="18"/>
        </w:rPr>
        <w:pPrChange w:id="13266" w:author="Cristiano de Menezes Feu" w:date="2022-11-21T08:33:00Z">
          <w:pPr>
            <w:widowControl w:val="0"/>
            <w:pBdr>
              <w:top w:val="nil"/>
              <w:left w:val="nil"/>
              <w:bottom w:val="nil"/>
              <w:right w:val="nil"/>
              <w:between w:val="nil"/>
            </w:pBdr>
            <w:spacing w:before="28" w:after="0"/>
            <w:ind w:firstLine="0"/>
            <w:jc w:val="left"/>
          </w:pPr>
        </w:pPrChange>
      </w:pPr>
      <w:del w:id="13267" w:author="Cristiano de Menezes Feu" w:date="2022-11-21T08:33:00Z">
        <w:r w:rsidDel="00E631A1">
          <w:rPr>
            <w:rFonts w:ascii="ClearSans-Light" w:eastAsia="ClearSans-Light" w:hAnsi="ClearSans-Light" w:cs="ClearSans-Light"/>
            <w:color w:val="005583"/>
            <w:sz w:val="18"/>
            <w:szCs w:val="18"/>
          </w:rPr>
          <w:delText>- Previsão: art. 20</w:delText>
        </w:r>
      </w:del>
    </w:p>
    <w:p w14:paraId="0000122E" w14:textId="67E8A455" w:rsidR="003D183A" w:rsidDel="00E631A1" w:rsidRDefault="008B7924" w:rsidP="00E631A1">
      <w:pPr>
        <w:widowControl w:val="0"/>
        <w:pBdr>
          <w:top w:val="nil"/>
          <w:left w:val="nil"/>
          <w:bottom w:val="nil"/>
          <w:right w:val="nil"/>
          <w:between w:val="nil"/>
        </w:pBdr>
        <w:spacing w:before="28" w:after="0"/>
        <w:ind w:firstLine="0"/>
        <w:jc w:val="center"/>
        <w:rPr>
          <w:del w:id="13268" w:author="Cristiano de Menezes Feu" w:date="2022-11-21T08:33:00Z"/>
          <w:rFonts w:ascii="ClearSans-Light" w:eastAsia="ClearSans-Light" w:hAnsi="ClearSans-Light" w:cs="ClearSans-Light"/>
          <w:color w:val="005583"/>
          <w:sz w:val="18"/>
          <w:szCs w:val="18"/>
        </w:rPr>
        <w:pPrChange w:id="13269" w:author="Cristiano de Menezes Feu" w:date="2022-11-21T08:33:00Z">
          <w:pPr>
            <w:widowControl w:val="0"/>
            <w:pBdr>
              <w:top w:val="nil"/>
              <w:left w:val="nil"/>
              <w:bottom w:val="nil"/>
              <w:right w:val="nil"/>
              <w:between w:val="nil"/>
            </w:pBdr>
            <w:spacing w:before="28" w:after="0"/>
            <w:ind w:firstLine="0"/>
            <w:jc w:val="left"/>
          </w:pPr>
        </w:pPrChange>
      </w:pPr>
      <w:del w:id="13270" w:author="Cristiano de Menezes Feu" w:date="2022-11-21T08:33:00Z">
        <w:r w:rsidDel="00E631A1">
          <w:rPr>
            <w:rFonts w:ascii="ClearSans-Light" w:eastAsia="ClearSans-Light" w:hAnsi="ClearSans-Light" w:cs="ClearSans-Light"/>
            <w:color w:val="005583"/>
            <w:sz w:val="18"/>
            <w:szCs w:val="18"/>
          </w:rPr>
          <w:delText>- Prerrogativas: art. 67, § 1º; art. 84; art. 66, § 4º; art. 92. I; art. 160, § 4º</w:delText>
        </w:r>
      </w:del>
    </w:p>
    <w:p w14:paraId="0000122F" w14:textId="4263B3E7" w:rsidR="003D183A" w:rsidDel="00E631A1" w:rsidRDefault="008B7924" w:rsidP="00E631A1">
      <w:pPr>
        <w:widowControl w:val="0"/>
        <w:pBdr>
          <w:top w:val="nil"/>
          <w:left w:val="nil"/>
          <w:bottom w:val="nil"/>
          <w:right w:val="nil"/>
          <w:between w:val="nil"/>
        </w:pBdr>
        <w:spacing w:before="28" w:after="0"/>
        <w:ind w:firstLine="0"/>
        <w:jc w:val="center"/>
        <w:rPr>
          <w:del w:id="13271" w:author="Cristiano de Menezes Feu" w:date="2022-11-21T08:33:00Z"/>
          <w:rFonts w:ascii="ClearSans-Light" w:eastAsia="ClearSans-Light" w:hAnsi="ClearSans-Light" w:cs="ClearSans-Light"/>
          <w:color w:val="005583"/>
          <w:sz w:val="18"/>
          <w:szCs w:val="18"/>
        </w:rPr>
        <w:pPrChange w:id="13272" w:author="Cristiano de Menezes Feu" w:date="2022-11-21T08:33:00Z">
          <w:pPr>
            <w:widowControl w:val="0"/>
            <w:pBdr>
              <w:top w:val="nil"/>
              <w:left w:val="nil"/>
              <w:bottom w:val="nil"/>
              <w:right w:val="nil"/>
              <w:between w:val="nil"/>
            </w:pBdr>
            <w:spacing w:before="28" w:after="0"/>
            <w:ind w:firstLine="0"/>
            <w:jc w:val="left"/>
          </w:pPr>
        </w:pPrChange>
      </w:pPr>
      <w:del w:id="13273" w:author="Cristiano de Menezes Feu" w:date="2022-11-21T08:33:00Z">
        <w:r w:rsidDel="00E631A1">
          <w:rPr>
            <w:rFonts w:ascii="ClearSans-Light" w:eastAsia="ClearSans-Light" w:hAnsi="ClearSans-Light" w:cs="ClearSans-Light"/>
            <w:color w:val="005583"/>
            <w:sz w:val="18"/>
            <w:szCs w:val="18"/>
          </w:rPr>
          <w:delText>▪ COMISSÃO DA AMAZÔNIA, INTEGRAÇÃO NACIONAL E DESENVOLVIMENTO REGIONAL</w:delText>
        </w:r>
      </w:del>
    </w:p>
    <w:p w14:paraId="00001230" w14:textId="51CB0FC4" w:rsidR="003D183A" w:rsidDel="00E631A1" w:rsidRDefault="008B7924" w:rsidP="00E631A1">
      <w:pPr>
        <w:widowControl w:val="0"/>
        <w:pBdr>
          <w:top w:val="nil"/>
          <w:left w:val="nil"/>
          <w:bottom w:val="nil"/>
          <w:right w:val="nil"/>
          <w:between w:val="nil"/>
        </w:pBdr>
        <w:spacing w:before="28" w:after="0"/>
        <w:ind w:firstLine="0"/>
        <w:jc w:val="center"/>
        <w:rPr>
          <w:del w:id="13274" w:author="Cristiano de Menezes Feu" w:date="2022-11-21T08:33:00Z"/>
          <w:rFonts w:ascii="ClearSans-Light" w:eastAsia="ClearSans-Light" w:hAnsi="ClearSans-Light" w:cs="ClearSans-Light"/>
          <w:color w:val="005583"/>
          <w:sz w:val="18"/>
          <w:szCs w:val="18"/>
        </w:rPr>
        <w:pPrChange w:id="13275" w:author="Cristiano de Menezes Feu" w:date="2022-11-21T08:33:00Z">
          <w:pPr>
            <w:widowControl w:val="0"/>
            <w:pBdr>
              <w:top w:val="nil"/>
              <w:left w:val="nil"/>
              <w:bottom w:val="nil"/>
              <w:right w:val="nil"/>
              <w:between w:val="nil"/>
            </w:pBdr>
            <w:spacing w:before="28" w:after="0"/>
            <w:ind w:firstLine="0"/>
            <w:jc w:val="left"/>
          </w:pPr>
        </w:pPrChange>
      </w:pPr>
      <w:del w:id="13276" w:author="Cristiano de Menezes Feu" w:date="2022-11-21T08:33:00Z">
        <w:r w:rsidDel="00E631A1">
          <w:rPr>
            <w:rFonts w:ascii="ClearSans-Light" w:eastAsia="ClearSans-Light" w:hAnsi="ClearSans-Light" w:cs="ClearSans-Light"/>
            <w:color w:val="005583"/>
            <w:sz w:val="18"/>
            <w:szCs w:val="18"/>
          </w:rPr>
          <w:delText>- Área de competência: art. 32, II</w:delText>
        </w:r>
      </w:del>
    </w:p>
    <w:p w14:paraId="00001231" w14:textId="1470785C" w:rsidR="003D183A" w:rsidDel="00E631A1" w:rsidRDefault="008B7924" w:rsidP="00E631A1">
      <w:pPr>
        <w:widowControl w:val="0"/>
        <w:pBdr>
          <w:top w:val="nil"/>
          <w:left w:val="nil"/>
          <w:bottom w:val="nil"/>
          <w:right w:val="nil"/>
          <w:between w:val="nil"/>
        </w:pBdr>
        <w:spacing w:before="28" w:after="0"/>
        <w:ind w:firstLine="0"/>
        <w:jc w:val="center"/>
        <w:rPr>
          <w:del w:id="13277" w:author="Cristiano de Menezes Feu" w:date="2022-11-21T08:33:00Z"/>
          <w:rFonts w:ascii="ClearSans-Light" w:eastAsia="ClearSans-Light" w:hAnsi="ClearSans-Light" w:cs="ClearSans-Light"/>
          <w:color w:val="005583"/>
          <w:sz w:val="18"/>
          <w:szCs w:val="18"/>
        </w:rPr>
        <w:pPrChange w:id="13278" w:author="Cristiano de Menezes Feu" w:date="2022-11-21T08:33:00Z">
          <w:pPr>
            <w:widowControl w:val="0"/>
            <w:pBdr>
              <w:top w:val="nil"/>
              <w:left w:val="nil"/>
              <w:bottom w:val="nil"/>
              <w:right w:val="nil"/>
              <w:between w:val="nil"/>
            </w:pBdr>
            <w:spacing w:before="28" w:after="0"/>
            <w:ind w:firstLine="0"/>
            <w:jc w:val="left"/>
          </w:pPr>
        </w:pPrChange>
      </w:pPr>
      <w:del w:id="13279" w:author="Cristiano de Menezes Feu" w:date="2022-11-21T08:33:00Z">
        <w:r w:rsidDel="00E631A1">
          <w:rPr>
            <w:rFonts w:ascii="ClearSans-Light" w:eastAsia="ClearSans-Light" w:hAnsi="ClearSans-Light" w:cs="ClearSans-Light"/>
            <w:color w:val="005583"/>
            <w:sz w:val="18"/>
            <w:szCs w:val="18"/>
          </w:rPr>
          <w:delText>▪ COMISSÃO DE AGRICULTURA, PECUÁRIA, ABASTECIMENTO E DESENVOLVIMENTO RURAL</w:delText>
        </w:r>
      </w:del>
    </w:p>
    <w:p w14:paraId="00001232" w14:textId="7F8128B2" w:rsidR="003D183A" w:rsidDel="00E631A1" w:rsidRDefault="008B7924" w:rsidP="00E631A1">
      <w:pPr>
        <w:widowControl w:val="0"/>
        <w:pBdr>
          <w:top w:val="nil"/>
          <w:left w:val="nil"/>
          <w:bottom w:val="nil"/>
          <w:right w:val="nil"/>
          <w:between w:val="nil"/>
        </w:pBdr>
        <w:spacing w:before="28" w:after="0"/>
        <w:ind w:firstLine="0"/>
        <w:jc w:val="center"/>
        <w:rPr>
          <w:del w:id="13280" w:author="Cristiano de Menezes Feu" w:date="2022-11-21T08:33:00Z"/>
          <w:rFonts w:ascii="ClearSans-Light" w:eastAsia="ClearSans-Light" w:hAnsi="ClearSans-Light" w:cs="ClearSans-Light"/>
          <w:color w:val="005583"/>
          <w:sz w:val="18"/>
          <w:szCs w:val="18"/>
        </w:rPr>
        <w:pPrChange w:id="13281" w:author="Cristiano de Menezes Feu" w:date="2022-11-21T08:33:00Z">
          <w:pPr>
            <w:widowControl w:val="0"/>
            <w:pBdr>
              <w:top w:val="nil"/>
              <w:left w:val="nil"/>
              <w:bottom w:val="nil"/>
              <w:right w:val="nil"/>
              <w:between w:val="nil"/>
            </w:pBdr>
            <w:spacing w:before="28" w:after="0"/>
            <w:ind w:firstLine="0"/>
            <w:jc w:val="left"/>
          </w:pPr>
        </w:pPrChange>
      </w:pPr>
      <w:del w:id="13282" w:author="Cristiano de Menezes Feu" w:date="2022-11-21T08:33:00Z">
        <w:r w:rsidDel="00E631A1">
          <w:rPr>
            <w:rFonts w:ascii="ClearSans-Light" w:eastAsia="ClearSans-Light" w:hAnsi="ClearSans-Light" w:cs="ClearSans-Light"/>
            <w:color w:val="005583"/>
            <w:sz w:val="18"/>
            <w:szCs w:val="18"/>
          </w:rPr>
          <w:delText>- Área de competência: art. 32, I</w:delText>
        </w:r>
      </w:del>
    </w:p>
    <w:p w14:paraId="00001233" w14:textId="05315A64" w:rsidR="003D183A" w:rsidDel="00E631A1" w:rsidRDefault="008B7924" w:rsidP="00E631A1">
      <w:pPr>
        <w:widowControl w:val="0"/>
        <w:pBdr>
          <w:top w:val="nil"/>
          <w:left w:val="nil"/>
          <w:bottom w:val="nil"/>
          <w:right w:val="nil"/>
          <w:between w:val="nil"/>
        </w:pBdr>
        <w:spacing w:before="28" w:after="0"/>
        <w:ind w:firstLine="0"/>
        <w:jc w:val="center"/>
        <w:rPr>
          <w:del w:id="13283" w:author="Cristiano de Menezes Feu" w:date="2022-11-21T08:33:00Z"/>
          <w:rFonts w:ascii="ClearSans-Light" w:eastAsia="ClearSans-Light" w:hAnsi="ClearSans-Light" w:cs="ClearSans-Light"/>
          <w:color w:val="005583"/>
          <w:sz w:val="18"/>
          <w:szCs w:val="18"/>
        </w:rPr>
        <w:pPrChange w:id="13284" w:author="Cristiano de Menezes Feu" w:date="2022-11-21T08:33:00Z">
          <w:pPr>
            <w:widowControl w:val="0"/>
            <w:pBdr>
              <w:top w:val="nil"/>
              <w:left w:val="nil"/>
              <w:bottom w:val="nil"/>
              <w:right w:val="nil"/>
              <w:between w:val="nil"/>
            </w:pBdr>
            <w:spacing w:before="28" w:after="0"/>
            <w:ind w:firstLine="0"/>
            <w:jc w:val="left"/>
          </w:pPr>
        </w:pPrChange>
      </w:pPr>
      <w:del w:id="13285" w:author="Cristiano de Menezes Feu" w:date="2022-11-21T08:33:00Z">
        <w:r w:rsidDel="00E631A1">
          <w:rPr>
            <w:rFonts w:ascii="ClearSans-Light" w:eastAsia="ClearSans-Light" w:hAnsi="ClearSans-Light" w:cs="ClearSans-Light"/>
            <w:color w:val="005583"/>
            <w:sz w:val="18"/>
            <w:szCs w:val="18"/>
          </w:rPr>
          <w:delText>▪ COMISSÃO DE CIÊNCIA E TECNOLOGIA, COMUNICAÇÃO E INFORMÁTICA</w:delText>
        </w:r>
      </w:del>
    </w:p>
    <w:p w14:paraId="00001234" w14:textId="387A381D" w:rsidR="003D183A" w:rsidDel="00E631A1" w:rsidRDefault="008B7924" w:rsidP="00E631A1">
      <w:pPr>
        <w:widowControl w:val="0"/>
        <w:pBdr>
          <w:top w:val="nil"/>
          <w:left w:val="nil"/>
          <w:bottom w:val="nil"/>
          <w:right w:val="nil"/>
          <w:between w:val="nil"/>
        </w:pBdr>
        <w:spacing w:before="28" w:after="0"/>
        <w:ind w:firstLine="0"/>
        <w:jc w:val="center"/>
        <w:rPr>
          <w:del w:id="13286" w:author="Cristiano de Menezes Feu" w:date="2022-11-21T08:33:00Z"/>
          <w:rFonts w:ascii="ClearSans-Light" w:eastAsia="ClearSans-Light" w:hAnsi="ClearSans-Light" w:cs="ClearSans-Light"/>
          <w:color w:val="005583"/>
          <w:sz w:val="18"/>
          <w:szCs w:val="18"/>
        </w:rPr>
        <w:pPrChange w:id="13287" w:author="Cristiano de Menezes Feu" w:date="2022-11-21T08:33:00Z">
          <w:pPr>
            <w:widowControl w:val="0"/>
            <w:pBdr>
              <w:top w:val="nil"/>
              <w:left w:val="nil"/>
              <w:bottom w:val="nil"/>
              <w:right w:val="nil"/>
              <w:between w:val="nil"/>
            </w:pBdr>
            <w:spacing w:before="28" w:after="0"/>
            <w:ind w:firstLine="0"/>
            <w:jc w:val="left"/>
          </w:pPr>
        </w:pPrChange>
      </w:pPr>
      <w:del w:id="13288" w:author="Cristiano de Menezes Feu" w:date="2022-11-21T08:33:00Z">
        <w:r w:rsidDel="00E631A1">
          <w:rPr>
            <w:rFonts w:ascii="ClearSans-Light" w:eastAsia="ClearSans-Light" w:hAnsi="ClearSans-Light" w:cs="ClearSans-Light"/>
            <w:color w:val="005583"/>
            <w:sz w:val="18"/>
            <w:szCs w:val="18"/>
          </w:rPr>
          <w:delText>- Área de competência: art. 32, III</w:delText>
        </w:r>
      </w:del>
    </w:p>
    <w:p w14:paraId="00001235" w14:textId="2FAE0D9F" w:rsidR="003D183A" w:rsidDel="00E631A1" w:rsidRDefault="008B7924" w:rsidP="00E631A1">
      <w:pPr>
        <w:widowControl w:val="0"/>
        <w:pBdr>
          <w:top w:val="nil"/>
          <w:left w:val="nil"/>
          <w:bottom w:val="nil"/>
          <w:right w:val="nil"/>
          <w:between w:val="nil"/>
        </w:pBdr>
        <w:spacing w:before="28" w:after="0"/>
        <w:ind w:firstLine="0"/>
        <w:jc w:val="center"/>
        <w:rPr>
          <w:del w:id="13289" w:author="Cristiano de Menezes Feu" w:date="2022-11-21T08:33:00Z"/>
          <w:rFonts w:ascii="ClearSans-Light" w:eastAsia="ClearSans-Light" w:hAnsi="ClearSans-Light" w:cs="ClearSans-Light"/>
          <w:color w:val="005583"/>
          <w:sz w:val="18"/>
          <w:szCs w:val="18"/>
        </w:rPr>
        <w:pPrChange w:id="13290" w:author="Cristiano de Menezes Feu" w:date="2022-11-21T08:33:00Z">
          <w:pPr>
            <w:widowControl w:val="0"/>
            <w:pBdr>
              <w:top w:val="nil"/>
              <w:left w:val="nil"/>
              <w:bottom w:val="nil"/>
              <w:right w:val="nil"/>
              <w:between w:val="nil"/>
            </w:pBdr>
            <w:spacing w:before="28" w:after="0"/>
            <w:ind w:firstLine="0"/>
            <w:jc w:val="left"/>
          </w:pPr>
        </w:pPrChange>
      </w:pPr>
      <w:del w:id="13291" w:author="Cristiano de Menezes Feu" w:date="2022-11-21T08:33:00Z">
        <w:r w:rsidDel="00E631A1">
          <w:rPr>
            <w:rFonts w:ascii="ClearSans-Light" w:eastAsia="ClearSans-Light" w:hAnsi="ClearSans-Light" w:cs="ClearSans-Light"/>
            <w:color w:val="005583"/>
            <w:sz w:val="18"/>
            <w:szCs w:val="18"/>
          </w:rPr>
          <w:delText>▪ COMISSÃO DE CONSTITUIÇÃO E JUSTIÇA E DE CIDADANIA</w:delText>
        </w:r>
      </w:del>
    </w:p>
    <w:p w14:paraId="00001236" w14:textId="099168B3" w:rsidR="003D183A" w:rsidDel="00E631A1" w:rsidRDefault="008B7924" w:rsidP="00E631A1">
      <w:pPr>
        <w:widowControl w:val="0"/>
        <w:pBdr>
          <w:top w:val="nil"/>
          <w:left w:val="nil"/>
          <w:bottom w:val="nil"/>
          <w:right w:val="nil"/>
          <w:between w:val="nil"/>
        </w:pBdr>
        <w:spacing w:before="28" w:after="0"/>
        <w:ind w:firstLine="0"/>
        <w:jc w:val="center"/>
        <w:rPr>
          <w:del w:id="13292" w:author="Cristiano de Menezes Feu" w:date="2022-11-21T08:33:00Z"/>
          <w:rFonts w:ascii="ClearSans-Light" w:eastAsia="ClearSans-Light" w:hAnsi="ClearSans-Light" w:cs="ClearSans-Light"/>
          <w:color w:val="005583"/>
          <w:sz w:val="18"/>
          <w:szCs w:val="18"/>
        </w:rPr>
        <w:pPrChange w:id="13293" w:author="Cristiano de Menezes Feu" w:date="2022-11-21T08:33:00Z">
          <w:pPr>
            <w:widowControl w:val="0"/>
            <w:pBdr>
              <w:top w:val="nil"/>
              <w:left w:val="nil"/>
              <w:bottom w:val="nil"/>
              <w:right w:val="nil"/>
              <w:between w:val="nil"/>
            </w:pBdr>
            <w:spacing w:before="28" w:after="0"/>
            <w:ind w:firstLine="0"/>
            <w:jc w:val="left"/>
          </w:pPr>
        </w:pPrChange>
      </w:pPr>
      <w:del w:id="13294" w:author="Cristiano de Menezes Feu" w:date="2022-11-21T08:33:00Z">
        <w:r w:rsidDel="00E631A1">
          <w:rPr>
            <w:rFonts w:ascii="ClearSans-Light" w:eastAsia="ClearSans-Light" w:hAnsi="ClearSans-Light" w:cs="ClearSans-Light"/>
            <w:color w:val="005583"/>
            <w:sz w:val="18"/>
            <w:szCs w:val="18"/>
          </w:rPr>
          <w:delText>- Área de competência: art. 32, IV</w:delText>
        </w:r>
      </w:del>
    </w:p>
    <w:p w14:paraId="00001237" w14:textId="4E2F7B8E" w:rsidR="003D183A" w:rsidDel="00E631A1" w:rsidRDefault="008B7924" w:rsidP="00E631A1">
      <w:pPr>
        <w:widowControl w:val="0"/>
        <w:pBdr>
          <w:top w:val="nil"/>
          <w:left w:val="nil"/>
          <w:bottom w:val="nil"/>
          <w:right w:val="nil"/>
          <w:between w:val="nil"/>
        </w:pBdr>
        <w:spacing w:before="28" w:after="0"/>
        <w:ind w:firstLine="0"/>
        <w:jc w:val="center"/>
        <w:rPr>
          <w:del w:id="13295" w:author="Cristiano de Menezes Feu" w:date="2022-11-21T08:33:00Z"/>
          <w:rFonts w:ascii="ClearSans-Light" w:eastAsia="ClearSans-Light" w:hAnsi="ClearSans-Light" w:cs="ClearSans-Light"/>
          <w:color w:val="005583"/>
          <w:sz w:val="18"/>
          <w:szCs w:val="18"/>
        </w:rPr>
        <w:pPrChange w:id="13296" w:author="Cristiano de Menezes Feu" w:date="2022-11-21T08:33:00Z">
          <w:pPr>
            <w:widowControl w:val="0"/>
            <w:pBdr>
              <w:top w:val="nil"/>
              <w:left w:val="nil"/>
              <w:bottom w:val="nil"/>
              <w:right w:val="nil"/>
              <w:between w:val="nil"/>
            </w:pBdr>
            <w:spacing w:before="28" w:after="0"/>
            <w:ind w:firstLine="0"/>
            <w:jc w:val="left"/>
          </w:pPr>
        </w:pPrChange>
      </w:pPr>
      <w:del w:id="13297" w:author="Cristiano de Menezes Feu" w:date="2022-11-21T08:33:00Z">
        <w:r w:rsidDel="00E631A1">
          <w:rPr>
            <w:rFonts w:ascii="ClearSans-Light" w:eastAsia="ClearSans-Light" w:hAnsi="ClearSans-Light" w:cs="ClearSans-Light"/>
            <w:color w:val="005583"/>
            <w:sz w:val="18"/>
            <w:szCs w:val="18"/>
          </w:rPr>
          <w:delText>- Distribuição obrigatória: art. 139, II, c</w:delText>
        </w:r>
      </w:del>
    </w:p>
    <w:p w14:paraId="00001238" w14:textId="498AD41C" w:rsidR="003D183A" w:rsidDel="00E631A1" w:rsidRDefault="008B7924" w:rsidP="00E631A1">
      <w:pPr>
        <w:widowControl w:val="0"/>
        <w:pBdr>
          <w:top w:val="nil"/>
          <w:left w:val="nil"/>
          <w:bottom w:val="nil"/>
          <w:right w:val="nil"/>
          <w:between w:val="nil"/>
        </w:pBdr>
        <w:spacing w:before="28" w:after="0"/>
        <w:ind w:firstLine="0"/>
        <w:jc w:val="center"/>
        <w:rPr>
          <w:del w:id="13298" w:author="Cristiano de Menezes Feu" w:date="2022-11-21T08:33:00Z"/>
          <w:rFonts w:ascii="ClearSans-Light" w:eastAsia="ClearSans-Light" w:hAnsi="ClearSans-Light" w:cs="ClearSans-Light"/>
          <w:color w:val="005583"/>
          <w:sz w:val="18"/>
          <w:szCs w:val="18"/>
        </w:rPr>
        <w:pPrChange w:id="13299" w:author="Cristiano de Menezes Feu" w:date="2022-11-21T08:33:00Z">
          <w:pPr>
            <w:widowControl w:val="0"/>
            <w:pBdr>
              <w:top w:val="nil"/>
              <w:left w:val="nil"/>
              <w:bottom w:val="nil"/>
              <w:right w:val="nil"/>
              <w:between w:val="nil"/>
            </w:pBdr>
            <w:spacing w:before="28" w:after="0"/>
            <w:ind w:firstLine="0"/>
            <w:jc w:val="left"/>
          </w:pPr>
        </w:pPrChange>
      </w:pPr>
      <w:del w:id="13300" w:author="Cristiano de Menezes Feu" w:date="2022-11-21T08:33:00Z">
        <w:r w:rsidDel="00E631A1">
          <w:rPr>
            <w:rFonts w:ascii="ClearSans-Light" w:eastAsia="ClearSans-Light" w:hAnsi="ClearSans-Light" w:cs="ClearSans-Light"/>
            <w:color w:val="005583"/>
            <w:sz w:val="18"/>
            <w:szCs w:val="18"/>
          </w:rPr>
          <w:delText>- Parecer terminativo: art. 54, I</w:delText>
        </w:r>
      </w:del>
    </w:p>
    <w:p w14:paraId="00001239" w14:textId="50FFAC61" w:rsidR="003D183A" w:rsidDel="00E631A1" w:rsidRDefault="008B7924" w:rsidP="00E631A1">
      <w:pPr>
        <w:widowControl w:val="0"/>
        <w:pBdr>
          <w:top w:val="nil"/>
          <w:left w:val="nil"/>
          <w:bottom w:val="nil"/>
          <w:right w:val="nil"/>
          <w:between w:val="nil"/>
        </w:pBdr>
        <w:spacing w:before="28" w:after="0"/>
        <w:ind w:firstLine="0"/>
        <w:jc w:val="center"/>
        <w:rPr>
          <w:del w:id="13301" w:author="Cristiano de Menezes Feu" w:date="2022-11-21T08:33:00Z"/>
          <w:rFonts w:ascii="ClearSans-Light" w:eastAsia="ClearSans-Light" w:hAnsi="ClearSans-Light" w:cs="ClearSans-Light"/>
          <w:color w:val="005583"/>
          <w:sz w:val="18"/>
          <w:szCs w:val="18"/>
        </w:rPr>
        <w:pPrChange w:id="13302" w:author="Cristiano de Menezes Feu" w:date="2022-11-21T08:33:00Z">
          <w:pPr>
            <w:widowControl w:val="0"/>
            <w:pBdr>
              <w:top w:val="nil"/>
              <w:left w:val="nil"/>
              <w:bottom w:val="nil"/>
              <w:right w:val="nil"/>
              <w:between w:val="nil"/>
            </w:pBdr>
            <w:spacing w:before="28" w:after="0"/>
            <w:ind w:firstLine="0"/>
            <w:jc w:val="left"/>
          </w:pPr>
        </w:pPrChange>
      </w:pPr>
      <w:del w:id="13303" w:author="Cristiano de Menezes Feu" w:date="2022-11-21T08:33:00Z">
        <w:r w:rsidDel="00E631A1">
          <w:rPr>
            <w:rFonts w:ascii="ClearSans-Light" w:eastAsia="ClearSans-Light" w:hAnsi="ClearSans-Light" w:cs="ClearSans-Light"/>
            <w:color w:val="005583"/>
            <w:sz w:val="18"/>
            <w:szCs w:val="18"/>
          </w:rPr>
          <w:delText>▪ COMISSÃO DE DEFESA DO CONSUMIDOR</w:delText>
        </w:r>
      </w:del>
    </w:p>
    <w:p w14:paraId="0000123A" w14:textId="33DEEEE5" w:rsidR="003D183A" w:rsidDel="00E631A1" w:rsidRDefault="008B7924" w:rsidP="00E631A1">
      <w:pPr>
        <w:widowControl w:val="0"/>
        <w:pBdr>
          <w:top w:val="nil"/>
          <w:left w:val="nil"/>
          <w:bottom w:val="nil"/>
          <w:right w:val="nil"/>
          <w:between w:val="nil"/>
        </w:pBdr>
        <w:spacing w:before="28" w:after="0"/>
        <w:ind w:firstLine="0"/>
        <w:jc w:val="center"/>
        <w:rPr>
          <w:del w:id="13304" w:author="Cristiano de Menezes Feu" w:date="2022-11-21T08:33:00Z"/>
          <w:rFonts w:ascii="ClearSans-Light" w:eastAsia="ClearSans-Light" w:hAnsi="ClearSans-Light" w:cs="ClearSans-Light"/>
          <w:color w:val="005583"/>
          <w:sz w:val="18"/>
          <w:szCs w:val="18"/>
        </w:rPr>
        <w:pPrChange w:id="13305" w:author="Cristiano de Menezes Feu" w:date="2022-11-21T08:33:00Z">
          <w:pPr>
            <w:widowControl w:val="0"/>
            <w:pBdr>
              <w:top w:val="nil"/>
              <w:left w:val="nil"/>
              <w:bottom w:val="nil"/>
              <w:right w:val="nil"/>
              <w:between w:val="nil"/>
            </w:pBdr>
            <w:spacing w:before="28" w:after="0"/>
            <w:ind w:firstLine="0"/>
            <w:jc w:val="left"/>
          </w:pPr>
        </w:pPrChange>
      </w:pPr>
      <w:del w:id="13306" w:author="Cristiano de Menezes Feu" w:date="2022-11-21T08:33:00Z">
        <w:r w:rsidDel="00E631A1">
          <w:rPr>
            <w:rFonts w:ascii="ClearSans-Light" w:eastAsia="ClearSans-Light" w:hAnsi="ClearSans-Light" w:cs="ClearSans-Light"/>
            <w:color w:val="005583"/>
            <w:sz w:val="18"/>
            <w:szCs w:val="18"/>
          </w:rPr>
          <w:delText>- Área de competência: art. 32, V</w:delText>
        </w:r>
      </w:del>
    </w:p>
    <w:p w14:paraId="0000123B" w14:textId="2AD6B34F" w:rsidR="003D183A" w:rsidDel="00E631A1" w:rsidRDefault="008B7924" w:rsidP="00E631A1">
      <w:pPr>
        <w:widowControl w:val="0"/>
        <w:pBdr>
          <w:top w:val="nil"/>
          <w:left w:val="nil"/>
          <w:bottom w:val="nil"/>
          <w:right w:val="nil"/>
          <w:between w:val="nil"/>
        </w:pBdr>
        <w:spacing w:before="28" w:after="0"/>
        <w:ind w:firstLine="0"/>
        <w:jc w:val="center"/>
        <w:rPr>
          <w:del w:id="13307" w:author="Cristiano de Menezes Feu" w:date="2022-11-21T08:33:00Z"/>
          <w:rFonts w:ascii="ClearSans-Light" w:eastAsia="ClearSans-Light" w:hAnsi="ClearSans-Light" w:cs="ClearSans-Light"/>
          <w:color w:val="005583"/>
          <w:sz w:val="18"/>
          <w:szCs w:val="18"/>
        </w:rPr>
        <w:pPrChange w:id="13308" w:author="Cristiano de Menezes Feu" w:date="2022-11-21T08:33:00Z">
          <w:pPr>
            <w:widowControl w:val="0"/>
            <w:pBdr>
              <w:top w:val="nil"/>
              <w:left w:val="nil"/>
              <w:bottom w:val="nil"/>
              <w:right w:val="nil"/>
              <w:between w:val="nil"/>
            </w:pBdr>
            <w:spacing w:before="28" w:after="0"/>
            <w:ind w:firstLine="0"/>
            <w:jc w:val="left"/>
          </w:pPr>
        </w:pPrChange>
      </w:pPr>
      <w:del w:id="13309" w:author="Cristiano de Menezes Feu" w:date="2022-11-21T08:33:00Z">
        <w:r w:rsidDel="00E631A1">
          <w:rPr>
            <w:rFonts w:ascii="ClearSans-Light" w:eastAsia="ClearSans-Light" w:hAnsi="ClearSans-Light" w:cs="ClearSans-Light"/>
            <w:color w:val="005583"/>
            <w:sz w:val="18"/>
            <w:szCs w:val="18"/>
          </w:rPr>
          <w:delText>▪ COMISSÃO DE DESENVOLVIMENTO ECONÔMICO, INDÚSTRIA E COMÉRCIO</w:delText>
        </w:r>
      </w:del>
    </w:p>
    <w:p w14:paraId="0000123C" w14:textId="4D3B2E97" w:rsidR="003D183A" w:rsidDel="00E631A1" w:rsidRDefault="008B7924" w:rsidP="00E631A1">
      <w:pPr>
        <w:widowControl w:val="0"/>
        <w:pBdr>
          <w:top w:val="nil"/>
          <w:left w:val="nil"/>
          <w:bottom w:val="nil"/>
          <w:right w:val="nil"/>
          <w:between w:val="nil"/>
        </w:pBdr>
        <w:spacing w:before="28" w:after="0"/>
        <w:ind w:firstLine="0"/>
        <w:jc w:val="center"/>
        <w:rPr>
          <w:del w:id="13310" w:author="Cristiano de Menezes Feu" w:date="2022-11-21T08:33:00Z"/>
          <w:rFonts w:ascii="ClearSans-Light" w:eastAsia="ClearSans-Light" w:hAnsi="ClearSans-Light" w:cs="ClearSans-Light"/>
          <w:color w:val="005583"/>
          <w:sz w:val="18"/>
          <w:szCs w:val="18"/>
        </w:rPr>
        <w:pPrChange w:id="13311" w:author="Cristiano de Menezes Feu" w:date="2022-11-21T08:33:00Z">
          <w:pPr>
            <w:widowControl w:val="0"/>
            <w:pBdr>
              <w:top w:val="nil"/>
              <w:left w:val="nil"/>
              <w:bottom w:val="nil"/>
              <w:right w:val="nil"/>
              <w:between w:val="nil"/>
            </w:pBdr>
            <w:spacing w:before="28" w:after="0"/>
            <w:ind w:firstLine="0"/>
            <w:jc w:val="left"/>
          </w:pPr>
        </w:pPrChange>
      </w:pPr>
      <w:del w:id="13312" w:author="Cristiano de Menezes Feu" w:date="2022-11-21T08:33:00Z">
        <w:r w:rsidDel="00E631A1">
          <w:rPr>
            <w:rFonts w:ascii="ClearSans-Light" w:eastAsia="ClearSans-Light" w:hAnsi="ClearSans-Light" w:cs="ClearSans-Light"/>
            <w:color w:val="005583"/>
            <w:sz w:val="18"/>
            <w:szCs w:val="18"/>
          </w:rPr>
          <w:delText>- Área de competência: art. 32, VI</w:delText>
        </w:r>
      </w:del>
    </w:p>
    <w:p w14:paraId="0000123D" w14:textId="7CDAF4FA" w:rsidR="003D183A" w:rsidDel="00E631A1" w:rsidRDefault="008B7924" w:rsidP="00E631A1">
      <w:pPr>
        <w:widowControl w:val="0"/>
        <w:pBdr>
          <w:top w:val="nil"/>
          <w:left w:val="nil"/>
          <w:bottom w:val="nil"/>
          <w:right w:val="nil"/>
          <w:between w:val="nil"/>
        </w:pBdr>
        <w:spacing w:before="28" w:after="0"/>
        <w:ind w:firstLine="0"/>
        <w:jc w:val="center"/>
        <w:rPr>
          <w:del w:id="13313" w:author="Cristiano de Menezes Feu" w:date="2022-11-21T08:33:00Z"/>
          <w:rFonts w:ascii="ClearSans-Light" w:eastAsia="ClearSans-Light" w:hAnsi="ClearSans-Light" w:cs="ClearSans-Light"/>
          <w:color w:val="005583"/>
          <w:sz w:val="18"/>
          <w:szCs w:val="18"/>
        </w:rPr>
        <w:pPrChange w:id="13314" w:author="Cristiano de Menezes Feu" w:date="2022-11-21T08:33:00Z">
          <w:pPr>
            <w:widowControl w:val="0"/>
            <w:pBdr>
              <w:top w:val="nil"/>
              <w:left w:val="nil"/>
              <w:bottom w:val="nil"/>
              <w:right w:val="nil"/>
              <w:between w:val="nil"/>
            </w:pBdr>
            <w:spacing w:before="28" w:after="0"/>
            <w:ind w:firstLine="0"/>
            <w:jc w:val="left"/>
          </w:pPr>
        </w:pPrChange>
      </w:pPr>
      <w:del w:id="13315" w:author="Cristiano de Menezes Feu" w:date="2022-11-21T08:33:00Z">
        <w:r w:rsidDel="00E631A1">
          <w:rPr>
            <w:rFonts w:ascii="ClearSans-Light" w:eastAsia="ClearSans-Light" w:hAnsi="ClearSans-Light" w:cs="ClearSans-Light"/>
            <w:color w:val="005583"/>
            <w:sz w:val="18"/>
            <w:szCs w:val="18"/>
          </w:rPr>
          <w:delText>▪ COMISSÃO DE DESENVOLVIMENTO URBANO</w:delText>
        </w:r>
      </w:del>
    </w:p>
    <w:p w14:paraId="0000123E" w14:textId="3417A722" w:rsidR="003D183A" w:rsidDel="00E631A1" w:rsidRDefault="008B7924" w:rsidP="00E631A1">
      <w:pPr>
        <w:widowControl w:val="0"/>
        <w:pBdr>
          <w:top w:val="nil"/>
          <w:left w:val="nil"/>
          <w:bottom w:val="nil"/>
          <w:right w:val="nil"/>
          <w:between w:val="nil"/>
        </w:pBdr>
        <w:spacing w:before="28" w:after="0"/>
        <w:ind w:firstLine="0"/>
        <w:jc w:val="center"/>
        <w:rPr>
          <w:del w:id="13316" w:author="Cristiano de Menezes Feu" w:date="2022-11-21T08:33:00Z"/>
          <w:rFonts w:ascii="ClearSans-Light" w:eastAsia="ClearSans-Light" w:hAnsi="ClearSans-Light" w:cs="ClearSans-Light"/>
          <w:color w:val="005583"/>
          <w:sz w:val="18"/>
          <w:szCs w:val="18"/>
        </w:rPr>
        <w:pPrChange w:id="13317" w:author="Cristiano de Menezes Feu" w:date="2022-11-21T08:33:00Z">
          <w:pPr>
            <w:widowControl w:val="0"/>
            <w:pBdr>
              <w:top w:val="nil"/>
              <w:left w:val="nil"/>
              <w:bottom w:val="nil"/>
              <w:right w:val="nil"/>
              <w:between w:val="nil"/>
            </w:pBdr>
            <w:spacing w:before="28" w:after="0"/>
            <w:ind w:firstLine="0"/>
            <w:jc w:val="left"/>
          </w:pPr>
        </w:pPrChange>
      </w:pPr>
      <w:del w:id="13318" w:author="Cristiano de Menezes Feu" w:date="2022-11-21T08:33:00Z">
        <w:r w:rsidDel="00E631A1">
          <w:rPr>
            <w:rFonts w:ascii="ClearSans-Light" w:eastAsia="ClearSans-Light" w:hAnsi="ClearSans-Light" w:cs="ClearSans-Light"/>
            <w:color w:val="005583"/>
            <w:sz w:val="18"/>
            <w:szCs w:val="18"/>
          </w:rPr>
          <w:delText>- Área de competência: art. 32, VII</w:delText>
        </w:r>
      </w:del>
    </w:p>
    <w:p w14:paraId="0000123F" w14:textId="2A5A1D98" w:rsidR="003D183A" w:rsidDel="00E631A1" w:rsidRDefault="008B7924" w:rsidP="00E631A1">
      <w:pPr>
        <w:widowControl w:val="0"/>
        <w:pBdr>
          <w:top w:val="nil"/>
          <w:left w:val="nil"/>
          <w:bottom w:val="nil"/>
          <w:right w:val="nil"/>
          <w:between w:val="nil"/>
        </w:pBdr>
        <w:spacing w:before="28" w:after="0"/>
        <w:ind w:firstLine="0"/>
        <w:jc w:val="center"/>
        <w:rPr>
          <w:del w:id="13319" w:author="Cristiano de Menezes Feu" w:date="2022-11-21T08:33:00Z"/>
          <w:rFonts w:ascii="ClearSans-Light" w:eastAsia="ClearSans-Light" w:hAnsi="ClearSans-Light" w:cs="ClearSans-Light"/>
          <w:color w:val="005583"/>
          <w:sz w:val="18"/>
          <w:szCs w:val="18"/>
        </w:rPr>
        <w:pPrChange w:id="13320" w:author="Cristiano de Menezes Feu" w:date="2022-11-21T08:33:00Z">
          <w:pPr>
            <w:widowControl w:val="0"/>
            <w:pBdr>
              <w:top w:val="nil"/>
              <w:left w:val="nil"/>
              <w:bottom w:val="nil"/>
              <w:right w:val="nil"/>
              <w:between w:val="nil"/>
            </w:pBdr>
            <w:spacing w:before="28" w:after="0"/>
            <w:ind w:firstLine="0"/>
            <w:jc w:val="left"/>
          </w:pPr>
        </w:pPrChange>
      </w:pPr>
      <w:del w:id="13321" w:author="Cristiano de Menezes Feu" w:date="2022-11-21T08:33:00Z">
        <w:r w:rsidDel="00E631A1">
          <w:rPr>
            <w:rFonts w:ascii="ClearSans-Light" w:eastAsia="ClearSans-Light" w:hAnsi="ClearSans-Light" w:cs="ClearSans-Light"/>
            <w:color w:val="005583"/>
            <w:sz w:val="18"/>
            <w:szCs w:val="18"/>
          </w:rPr>
          <w:delText>▪ COMISSÃO DE DIREITOS HUMANOS E MINORIAS</w:delText>
        </w:r>
      </w:del>
    </w:p>
    <w:p w14:paraId="00001240" w14:textId="2BE25531" w:rsidR="003D183A" w:rsidDel="00E631A1" w:rsidRDefault="008B7924" w:rsidP="00E631A1">
      <w:pPr>
        <w:widowControl w:val="0"/>
        <w:pBdr>
          <w:top w:val="nil"/>
          <w:left w:val="nil"/>
          <w:bottom w:val="nil"/>
          <w:right w:val="nil"/>
          <w:between w:val="nil"/>
        </w:pBdr>
        <w:spacing w:before="28" w:after="0"/>
        <w:ind w:firstLine="0"/>
        <w:jc w:val="center"/>
        <w:rPr>
          <w:del w:id="13322" w:author="Cristiano de Menezes Feu" w:date="2022-11-21T08:33:00Z"/>
          <w:rFonts w:ascii="ClearSans-Light" w:eastAsia="ClearSans-Light" w:hAnsi="ClearSans-Light" w:cs="ClearSans-Light"/>
          <w:color w:val="005583"/>
          <w:sz w:val="18"/>
          <w:szCs w:val="18"/>
        </w:rPr>
        <w:pPrChange w:id="13323" w:author="Cristiano de Menezes Feu" w:date="2022-11-21T08:33:00Z">
          <w:pPr>
            <w:widowControl w:val="0"/>
            <w:pBdr>
              <w:top w:val="nil"/>
              <w:left w:val="nil"/>
              <w:bottom w:val="nil"/>
              <w:right w:val="nil"/>
              <w:between w:val="nil"/>
            </w:pBdr>
            <w:spacing w:before="28" w:after="0"/>
            <w:ind w:firstLine="0"/>
            <w:jc w:val="left"/>
          </w:pPr>
        </w:pPrChange>
      </w:pPr>
      <w:del w:id="13324" w:author="Cristiano de Menezes Feu" w:date="2022-11-21T08:33:00Z">
        <w:r w:rsidDel="00E631A1">
          <w:rPr>
            <w:rFonts w:ascii="ClearSans-Light" w:eastAsia="ClearSans-Light" w:hAnsi="ClearSans-Light" w:cs="ClearSans-Light"/>
            <w:color w:val="005583"/>
            <w:sz w:val="18"/>
            <w:szCs w:val="18"/>
          </w:rPr>
          <w:delText>- Área de competência: art. 32, VIII</w:delText>
        </w:r>
      </w:del>
    </w:p>
    <w:p w14:paraId="00001241" w14:textId="5E43380A" w:rsidR="003D183A" w:rsidDel="00E631A1" w:rsidRDefault="008B7924" w:rsidP="00E631A1">
      <w:pPr>
        <w:widowControl w:val="0"/>
        <w:pBdr>
          <w:top w:val="nil"/>
          <w:left w:val="nil"/>
          <w:bottom w:val="nil"/>
          <w:right w:val="nil"/>
          <w:between w:val="nil"/>
        </w:pBdr>
        <w:spacing w:before="28" w:after="0"/>
        <w:ind w:firstLine="0"/>
        <w:jc w:val="center"/>
        <w:rPr>
          <w:del w:id="13325" w:author="Cristiano de Menezes Feu" w:date="2022-11-21T08:33:00Z"/>
          <w:rFonts w:ascii="ClearSans-Light" w:eastAsia="ClearSans-Light" w:hAnsi="ClearSans-Light" w:cs="ClearSans-Light"/>
          <w:color w:val="005583"/>
          <w:sz w:val="18"/>
          <w:szCs w:val="18"/>
        </w:rPr>
        <w:pPrChange w:id="13326" w:author="Cristiano de Menezes Feu" w:date="2022-11-21T08:33:00Z">
          <w:pPr>
            <w:widowControl w:val="0"/>
            <w:pBdr>
              <w:top w:val="nil"/>
              <w:left w:val="nil"/>
              <w:bottom w:val="nil"/>
              <w:right w:val="nil"/>
              <w:between w:val="nil"/>
            </w:pBdr>
            <w:spacing w:before="28" w:after="0"/>
            <w:ind w:firstLine="0"/>
            <w:jc w:val="left"/>
          </w:pPr>
        </w:pPrChange>
      </w:pPr>
      <w:del w:id="13327" w:author="Cristiano de Menezes Feu" w:date="2022-11-21T08:33:00Z">
        <w:r w:rsidDel="00E631A1">
          <w:rPr>
            <w:rFonts w:ascii="ClearSans-Light" w:eastAsia="ClearSans-Light" w:hAnsi="ClearSans-Light" w:cs="ClearSans-Light"/>
            <w:color w:val="005583"/>
            <w:sz w:val="18"/>
            <w:szCs w:val="18"/>
          </w:rPr>
          <w:delText>▪ COMISSÃO DE EDUCAÇÃO E CULTURA</w:delText>
        </w:r>
      </w:del>
    </w:p>
    <w:p w14:paraId="00001242" w14:textId="7D00513C" w:rsidR="003D183A" w:rsidDel="00E631A1" w:rsidRDefault="008B7924" w:rsidP="00E631A1">
      <w:pPr>
        <w:widowControl w:val="0"/>
        <w:pBdr>
          <w:top w:val="nil"/>
          <w:left w:val="nil"/>
          <w:bottom w:val="nil"/>
          <w:right w:val="nil"/>
          <w:between w:val="nil"/>
        </w:pBdr>
        <w:spacing w:before="28" w:after="0"/>
        <w:ind w:firstLine="0"/>
        <w:jc w:val="center"/>
        <w:rPr>
          <w:del w:id="13328" w:author="Cristiano de Menezes Feu" w:date="2022-11-21T08:33:00Z"/>
          <w:rFonts w:ascii="ClearSans-Light" w:eastAsia="ClearSans-Light" w:hAnsi="ClearSans-Light" w:cs="ClearSans-Light"/>
          <w:color w:val="005583"/>
          <w:sz w:val="18"/>
          <w:szCs w:val="18"/>
        </w:rPr>
        <w:pPrChange w:id="13329" w:author="Cristiano de Menezes Feu" w:date="2022-11-21T08:33:00Z">
          <w:pPr>
            <w:widowControl w:val="0"/>
            <w:pBdr>
              <w:top w:val="nil"/>
              <w:left w:val="nil"/>
              <w:bottom w:val="nil"/>
              <w:right w:val="nil"/>
              <w:between w:val="nil"/>
            </w:pBdr>
            <w:spacing w:before="28" w:after="0"/>
            <w:ind w:firstLine="0"/>
            <w:jc w:val="left"/>
          </w:pPr>
        </w:pPrChange>
      </w:pPr>
      <w:del w:id="13330" w:author="Cristiano de Menezes Feu" w:date="2022-11-21T08:33:00Z">
        <w:r w:rsidDel="00E631A1">
          <w:rPr>
            <w:rFonts w:ascii="ClearSans-Light" w:eastAsia="ClearSans-Light" w:hAnsi="ClearSans-Light" w:cs="ClearSans-Light"/>
            <w:color w:val="005583"/>
            <w:sz w:val="18"/>
            <w:szCs w:val="18"/>
          </w:rPr>
          <w:delText>- Área de competência: art. 32, IX</w:delText>
        </w:r>
      </w:del>
    </w:p>
    <w:p w14:paraId="00001243" w14:textId="06C9FE66" w:rsidR="003D183A" w:rsidDel="00E631A1" w:rsidRDefault="008B7924" w:rsidP="00E631A1">
      <w:pPr>
        <w:widowControl w:val="0"/>
        <w:pBdr>
          <w:top w:val="nil"/>
          <w:left w:val="nil"/>
          <w:bottom w:val="nil"/>
          <w:right w:val="nil"/>
          <w:between w:val="nil"/>
        </w:pBdr>
        <w:spacing w:before="28" w:after="0"/>
        <w:ind w:firstLine="0"/>
        <w:jc w:val="center"/>
        <w:rPr>
          <w:del w:id="13331" w:author="Cristiano de Menezes Feu" w:date="2022-11-21T08:33:00Z"/>
          <w:rFonts w:ascii="ClearSans-Light" w:eastAsia="ClearSans-Light" w:hAnsi="ClearSans-Light" w:cs="ClearSans-Light"/>
          <w:color w:val="005583"/>
          <w:sz w:val="18"/>
          <w:szCs w:val="18"/>
        </w:rPr>
        <w:pPrChange w:id="13332" w:author="Cristiano de Menezes Feu" w:date="2022-11-21T08:33:00Z">
          <w:pPr>
            <w:widowControl w:val="0"/>
            <w:pBdr>
              <w:top w:val="nil"/>
              <w:left w:val="nil"/>
              <w:bottom w:val="nil"/>
              <w:right w:val="nil"/>
              <w:between w:val="nil"/>
            </w:pBdr>
            <w:spacing w:before="28" w:after="0"/>
            <w:ind w:firstLine="0"/>
            <w:jc w:val="left"/>
          </w:pPr>
        </w:pPrChange>
      </w:pPr>
      <w:del w:id="13333" w:author="Cristiano de Menezes Feu" w:date="2022-11-21T08:33:00Z">
        <w:r w:rsidDel="00E631A1">
          <w:rPr>
            <w:rFonts w:ascii="ClearSans-Light" w:eastAsia="ClearSans-Light" w:hAnsi="ClearSans-Light" w:cs="ClearSans-Light"/>
            <w:color w:val="005583"/>
            <w:sz w:val="18"/>
            <w:szCs w:val="18"/>
          </w:rPr>
          <w:delText>▪ COMISSÃO DE FINANÇAS E TRIBUTAÇÃO</w:delText>
        </w:r>
      </w:del>
    </w:p>
    <w:p w14:paraId="00001244" w14:textId="1139FF72" w:rsidR="003D183A" w:rsidDel="00E631A1" w:rsidRDefault="008B7924" w:rsidP="00E631A1">
      <w:pPr>
        <w:widowControl w:val="0"/>
        <w:pBdr>
          <w:top w:val="nil"/>
          <w:left w:val="nil"/>
          <w:bottom w:val="nil"/>
          <w:right w:val="nil"/>
          <w:between w:val="nil"/>
        </w:pBdr>
        <w:spacing w:before="28" w:after="0"/>
        <w:ind w:firstLine="0"/>
        <w:jc w:val="center"/>
        <w:rPr>
          <w:del w:id="13334" w:author="Cristiano de Menezes Feu" w:date="2022-11-21T08:33:00Z"/>
          <w:rFonts w:ascii="ClearSans-Light" w:eastAsia="ClearSans-Light" w:hAnsi="ClearSans-Light" w:cs="ClearSans-Light"/>
          <w:color w:val="005583"/>
          <w:sz w:val="18"/>
          <w:szCs w:val="18"/>
        </w:rPr>
        <w:pPrChange w:id="13335" w:author="Cristiano de Menezes Feu" w:date="2022-11-21T08:33:00Z">
          <w:pPr>
            <w:widowControl w:val="0"/>
            <w:pBdr>
              <w:top w:val="nil"/>
              <w:left w:val="nil"/>
              <w:bottom w:val="nil"/>
              <w:right w:val="nil"/>
              <w:between w:val="nil"/>
            </w:pBdr>
            <w:spacing w:before="28" w:after="0"/>
            <w:ind w:firstLine="0"/>
            <w:jc w:val="left"/>
          </w:pPr>
        </w:pPrChange>
      </w:pPr>
      <w:del w:id="13336" w:author="Cristiano de Menezes Feu" w:date="2022-11-21T08:33:00Z">
        <w:r w:rsidDel="00E631A1">
          <w:rPr>
            <w:rFonts w:ascii="ClearSans-Light" w:eastAsia="ClearSans-Light" w:hAnsi="ClearSans-Light" w:cs="ClearSans-Light"/>
            <w:color w:val="005583"/>
            <w:sz w:val="18"/>
            <w:szCs w:val="18"/>
          </w:rPr>
          <w:delText>- Área de competência: art. 32, X</w:delText>
        </w:r>
      </w:del>
    </w:p>
    <w:p w14:paraId="00001245" w14:textId="7AE14B76" w:rsidR="003D183A" w:rsidDel="00E631A1" w:rsidRDefault="008B7924" w:rsidP="00E631A1">
      <w:pPr>
        <w:widowControl w:val="0"/>
        <w:pBdr>
          <w:top w:val="nil"/>
          <w:left w:val="nil"/>
          <w:bottom w:val="nil"/>
          <w:right w:val="nil"/>
          <w:between w:val="nil"/>
        </w:pBdr>
        <w:spacing w:before="28" w:after="0"/>
        <w:ind w:firstLine="0"/>
        <w:jc w:val="center"/>
        <w:rPr>
          <w:del w:id="13337" w:author="Cristiano de Menezes Feu" w:date="2022-11-21T08:33:00Z"/>
          <w:rFonts w:ascii="ClearSans-Light" w:eastAsia="ClearSans-Light" w:hAnsi="ClearSans-Light" w:cs="ClearSans-Light"/>
          <w:color w:val="005583"/>
          <w:sz w:val="18"/>
          <w:szCs w:val="18"/>
        </w:rPr>
        <w:pPrChange w:id="13338" w:author="Cristiano de Menezes Feu" w:date="2022-11-21T08:33:00Z">
          <w:pPr>
            <w:widowControl w:val="0"/>
            <w:pBdr>
              <w:top w:val="nil"/>
              <w:left w:val="nil"/>
              <w:bottom w:val="nil"/>
              <w:right w:val="nil"/>
              <w:between w:val="nil"/>
            </w:pBdr>
            <w:spacing w:before="28" w:after="0"/>
            <w:ind w:firstLine="0"/>
            <w:jc w:val="left"/>
          </w:pPr>
        </w:pPrChange>
      </w:pPr>
      <w:del w:id="13339" w:author="Cristiano de Menezes Feu" w:date="2022-11-21T08:33:00Z">
        <w:r w:rsidDel="00E631A1">
          <w:rPr>
            <w:rFonts w:ascii="ClearSans-Light" w:eastAsia="ClearSans-Light" w:hAnsi="ClearSans-Light" w:cs="ClearSans-Light"/>
            <w:color w:val="005583"/>
            <w:sz w:val="18"/>
            <w:szCs w:val="18"/>
          </w:rPr>
          <w:delText>- Distribuição obrigatória: art. 139, II, b</w:delText>
        </w:r>
      </w:del>
    </w:p>
    <w:p w14:paraId="00001246" w14:textId="1C662540" w:rsidR="003D183A" w:rsidDel="00E631A1" w:rsidRDefault="008B7924" w:rsidP="00E631A1">
      <w:pPr>
        <w:widowControl w:val="0"/>
        <w:pBdr>
          <w:top w:val="nil"/>
          <w:left w:val="nil"/>
          <w:bottom w:val="nil"/>
          <w:right w:val="nil"/>
          <w:between w:val="nil"/>
        </w:pBdr>
        <w:spacing w:before="28" w:after="0"/>
        <w:ind w:firstLine="0"/>
        <w:jc w:val="center"/>
        <w:rPr>
          <w:del w:id="13340" w:author="Cristiano de Menezes Feu" w:date="2022-11-21T08:33:00Z"/>
          <w:rFonts w:ascii="ClearSans-Light" w:eastAsia="ClearSans-Light" w:hAnsi="ClearSans-Light" w:cs="ClearSans-Light"/>
          <w:color w:val="005583"/>
          <w:sz w:val="18"/>
          <w:szCs w:val="18"/>
        </w:rPr>
        <w:pPrChange w:id="13341" w:author="Cristiano de Menezes Feu" w:date="2022-11-21T08:33:00Z">
          <w:pPr>
            <w:widowControl w:val="0"/>
            <w:pBdr>
              <w:top w:val="nil"/>
              <w:left w:val="nil"/>
              <w:bottom w:val="nil"/>
              <w:right w:val="nil"/>
              <w:between w:val="nil"/>
            </w:pBdr>
            <w:spacing w:before="28" w:after="0"/>
            <w:ind w:firstLine="0"/>
            <w:jc w:val="left"/>
          </w:pPr>
        </w:pPrChange>
      </w:pPr>
      <w:del w:id="13342" w:author="Cristiano de Menezes Feu" w:date="2022-11-21T08:33:00Z">
        <w:r w:rsidDel="00E631A1">
          <w:rPr>
            <w:rFonts w:ascii="ClearSans-Light" w:eastAsia="ClearSans-Light" w:hAnsi="ClearSans-Light" w:cs="ClearSans-Light"/>
            <w:color w:val="005583"/>
            <w:sz w:val="18"/>
            <w:szCs w:val="18"/>
          </w:rPr>
          <w:delText>- Parecer terminativo: art. 54, II</w:delText>
        </w:r>
      </w:del>
    </w:p>
    <w:p w14:paraId="00001247" w14:textId="190682C2" w:rsidR="003D183A" w:rsidDel="00E631A1" w:rsidRDefault="008B7924" w:rsidP="00E631A1">
      <w:pPr>
        <w:widowControl w:val="0"/>
        <w:pBdr>
          <w:top w:val="nil"/>
          <w:left w:val="nil"/>
          <w:bottom w:val="nil"/>
          <w:right w:val="nil"/>
          <w:between w:val="nil"/>
        </w:pBdr>
        <w:spacing w:before="28" w:after="0"/>
        <w:ind w:firstLine="0"/>
        <w:jc w:val="center"/>
        <w:rPr>
          <w:del w:id="13343" w:author="Cristiano de Menezes Feu" w:date="2022-11-21T08:33:00Z"/>
          <w:rFonts w:ascii="ClearSans-Light" w:eastAsia="ClearSans-Light" w:hAnsi="ClearSans-Light" w:cs="ClearSans-Light"/>
          <w:color w:val="005583"/>
          <w:sz w:val="18"/>
          <w:szCs w:val="18"/>
        </w:rPr>
        <w:pPrChange w:id="13344" w:author="Cristiano de Menezes Feu" w:date="2022-11-21T08:33:00Z">
          <w:pPr>
            <w:widowControl w:val="0"/>
            <w:pBdr>
              <w:top w:val="nil"/>
              <w:left w:val="nil"/>
              <w:bottom w:val="nil"/>
              <w:right w:val="nil"/>
              <w:between w:val="nil"/>
            </w:pBdr>
            <w:spacing w:before="28" w:after="0"/>
            <w:ind w:firstLine="0"/>
            <w:jc w:val="left"/>
          </w:pPr>
        </w:pPrChange>
      </w:pPr>
      <w:del w:id="13345" w:author="Cristiano de Menezes Feu" w:date="2022-11-21T08:33:00Z">
        <w:r w:rsidDel="00E631A1">
          <w:rPr>
            <w:rFonts w:ascii="ClearSans-Light" w:eastAsia="ClearSans-Light" w:hAnsi="ClearSans-Light" w:cs="ClearSans-Light"/>
            <w:color w:val="005583"/>
            <w:sz w:val="18"/>
            <w:szCs w:val="18"/>
          </w:rPr>
          <w:delText>▪ COMISSÃO DE FISCALIZAÇÃO FINANCEIRA E CONTROLE</w:delText>
        </w:r>
      </w:del>
    </w:p>
    <w:p w14:paraId="00001248" w14:textId="213E87F5" w:rsidR="003D183A" w:rsidDel="00E631A1" w:rsidRDefault="008B7924" w:rsidP="00E631A1">
      <w:pPr>
        <w:widowControl w:val="0"/>
        <w:pBdr>
          <w:top w:val="nil"/>
          <w:left w:val="nil"/>
          <w:bottom w:val="nil"/>
          <w:right w:val="nil"/>
          <w:between w:val="nil"/>
        </w:pBdr>
        <w:spacing w:before="28" w:after="0"/>
        <w:ind w:firstLine="0"/>
        <w:jc w:val="center"/>
        <w:rPr>
          <w:del w:id="13346" w:author="Cristiano de Menezes Feu" w:date="2022-11-21T08:33:00Z"/>
          <w:rFonts w:ascii="ClearSans-Light" w:eastAsia="ClearSans-Light" w:hAnsi="ClearSans-Light" w:cs="ClearSans-Light"/>
          <w:color w:val="005583"/>
          <w:sz w:val="18"/>
          <w:szCs w:val="18"/>
        </w:rPr>
        <w:pPrChange w:id="13347" w:author="Cristiano de Menezes Feu" w:date="2022-11-21T08:33:00Z">
          <w:pPr>
            <w:widowControl w:val="0"/>
            <w:pBdr>
              <w:top w:val="nil"/>
              <w:left w:val="nil"/>
              <w:bottom w:val="nil"/>
              <w:right w:val="nil"/>
              <w:between w:val="nil"/>
            </w:pBdr>
            <w:spacing w:before="28" w:after="0"/>
            <w:ind w:firstLine="0"/>
            <w:jc w:val="left"/>
          </w:pPr>
        </w:pPrChange>
      </w:pPr>
      <w:del w:id="13348" w:author="Cristiano de Menezes Feu" w:date="2022-11-21T08:33:00Z">
        <w:r w:rsidDel="00E631A1">
          <w:rPr>
            <w:rFonts w:ascii="ClearSans-Light" w:eastAsia="ClearSans-Light" w:hAnsi="ClearSans-Light" w:cs="ClearSans-Light"/>
            <w:color w:val="005583"/>
            <w:sz w:val="18"/>
            <w:szCs w:val="18"/>
          </w:rPr>
          <w:delText>- Área de competência: art. 32, XI</w:delText>
        </w:r>
      </w:del>
    </w:p>
    <w:p w14:paraId="00001249" w14:textId="63B169BC" w:rsidR="003D183A" w:rsidDel="00E631A1" w:rsidRDefault="008B7924" w:rsidP="00E631A1">
      <w:pPr>
        <w:widowControl w:val="0"/>
        <w:pBdr>
          <w:top w:val="nil"/>
          <w:left w:val="nil"/>
          <w:bottom w:val="nil"/>
          <w:right w:val="nil"/>
          <w:between w:val="nil"/>
        </w:pBdr>
        <w:spacing w:before="28" w:after="0"/>
        <w:ind w:firstLine="0"/>
        <w:jc w:val="center"/>
        <w:rPr>
          <w:del w:id="13349" w:author="Cristiano de Menezes Feu" w:date="2022-11-21T08:33:00Z"/>
          <w:rFonts w:ascii="ClearSans-Light" w:eastAsia="ClearSans-Light" w:hAnsi="ClearSans-Light" w:cs="ClearSans-Light"/>
          <w:color w:val="005583"/>
          <w:sz w:val="18"/>
          <w:szCs w:val="18"/>
        </w:rPr>
        <w:pPrChange w:id="13350" w:author="Cristiano de Menezes Feu" w:date="2022-11-21T08:33:00Z">
          <w:pPr>
            <w:widowControl w:val="0"/>
            <w:pBdr>
              <w:top w:val="nil"/>
              <w:left w:val="nil"/>
              <w:bottom w:val="nil"/>
              <w:right w:val="nil"/>
              <w:between w:val="nil"/>
            </w:pBdr>
            <w:spacing w:before="28" w:after="0"/>
            <w:ind w:firstLine="0"/>
            <w:jc w:val="left"/>
          </w:pPr>
        </w:pPrChange>
      </w:pPr>
      <w:del w:id="13351" w:author="Cristiano de Menezes Feu" w:date="2022-11-21T08:33:00Z">
        <w:r w:rsidDel="00E631A1">
          <w:rPr>
            <w:rFonts w:ascii="ClearSans-Light" w:eastAsia="ClearSans-Light" w:hAnsi="ClearSans-Light" w:cs="ClearSans-Light"/>
            <w:color w:val="005583"/>
            <w:sz w:val="18"/>
            <w:szCs w:val="18"/>
          </w:rPr>
          <w:delText>▪ COMISSÃO DE LEGISLAÇÃO PARTICIPATIVA</w:delText>
        </w:r>
      </w:del>
    </w:p>
    <w:p w14:paraId="0000124A" w14:textId="2CD51407" w:rsidR="003D183A" w:rsidDel="00E631A1" w:rsidRDefault="008B7924" w:rsidP="00E631A1">
      <w:pPr>
        <w:widowControl w:val="0"/>
        <w:pBdr>
          <w:top w:val="nil"/>
          <w:left w:val="nil"/>
          <w:bottom w:val="nil"/>
          <w:right w:val="nil"/>
          <w:between w:val="nil"/>
        </w:pBdr>
        <w:spacing w:before="28" w:after="0"/>
        <w:ind w:firstLine="0"/>
        <w:jc w:val="center"/>
        <w:rPr>
          <w:del w:id="13352" w:author="Cristiano de Menezes Feu" w:date="2022-11-21T08:33:00Z"/>
          <w:rFonts w:ascii="ClearSans-Light" w:eastAsia="ClearSans-Light" w:hAnsi="ClearSans-Light" w:cs="ClearSans-Light"/>
          <w:color w:val="005583"/>
          <w:sz w:val="18"/>
          <w:szCs w:val="18"/>
        </w:rPr>
        <w:pPrChange w:id="13353" w:author="Cristiano de Menezes Feu" w:date="2022-11-21T08:33:00Z">
          <w:pPr>
            <w:widowControl w:val="0"/>
            <w:pBdr>
              <w:top w:val="nil"/>
              <w:left w:val="nil"/>
              <w:bottom w:val="nil"/>
              <w:right w:val="nil"/>
              <w:between w:val="nil"/>
            </w:pBdr>
            <w:spacing w:before="28" w:after="0"/>
            <w:ind w:firstLine="0"/>
            <w:jc w:val="left"/>
          </w:pPr>
        </w:pPrChange>
      </w:pPr>
      <w:del w:id="13354" w:author="Cristiano de Menezes Feu" w:date="2022-11-21T08:33:00Z">
        <w:r w:rsidDel="00E631A1">
          <w:rPr>
            <w:rFonts w:ascii="ClearSans-Light" w:eastAsia="ClearSans-Light" w:hAnsi="ClearSans-Light" w:cs="ClearSans-Light"/>
            <w:color w:val="005583"/>
            <w:sz w:val="18"/>
            <w:szCs w:val="18"/>
          </w:rPr>
          <w:delText>- Área de competência: art. 32, XII</w:delText>
        </w:r>
      </w:del>
    </w:p>
    <w:p w14:paraId="0000124B" w14:textId="6C88385A" w:rsidR="003D183A" w:rsidDel="00E631A1" w:rsidRDefault="008B7924" w:rsidP="00E631A1">
      <w:pPr>
        <w:widowControl w:val="0"/>
        <w:pBdr>
          <w:top w:val="nil"/>
          <w:left w:val="nil"/>
          <w:bottom w:val="nil"/>
          <w:right w:val="nil"/>
          <w:between w:val="nil"/>
        </w:pBdr>
        <w:spacing w:before="28" w:after="0"/>
        <w:ind w:firstLine="0"/>
        <w:jc w:val="center"/>
        <w:rPr>
          <w:del w:id="13355" w:author="Cristiano de Menezes Feu" w:date="2022-11-21T08:33:00Z"/>
          <w:rFonts w:ascii="ClearSans-Light" w:eastAsia="ClearSans-Light" w:hAnsi="ClearSans-Light" w:cs="ClearSans-Light"/>
          <w:color w:val="005583"/>
          <w:sz w:val="18"/>
          <w:szCs w:val="18"/>
        </w:rPr>
        <w:pPrChange w:id="13356" w:author="Cristiano de Menezes Feu" w:date="2022-11-21T08:33:00Z">
          <w:pPr>
            <w:widowControl w:val="0"/>
            <w:pBdr>
              <w:top w:val="nil"/>
              <w:left w:val="nil"/>
              <w:bottom w:val="nil"/>
              <w:right w:val="nil"/>
              <w:between w:val="nil"/>
            </w:pBdr>
            <w:spacing w:before="28" w:after="0"/>
            <w:ind w:firstLine="0"/>
            <w:jc w:val="left"/>
          </w:pPr>
        </w:pPrChange>
      </w:pPr>
      <w:del w:id="13357" w:author="Cristiano de Menezes Feu" w:date="2022-11-21T08:33:00Z">
        <w:r w:rsidDel="00E631A1">
          <w:rPr>
            <w:rFonts w:ascii="ClearSans-Light" w:eastAsia="ClearSans-Light" w:hAnsi="ClearSans-Light" w:cs="ClearSans-Light"/>
            <w:color w:val="005583"/>
            <w:sz w:val="18"/>
            <w:szCs w:val="18"/>
          </w:rPr>
          <w:delText>- Possibilidade de cumulação de titularidade: art. 26, § 2º</w:delText>
        </w:r>
      </w:del>
    </w:p>
    <w:p w14:paraId="0000124C" w14:textId="572EF54D" w:rsidR="003D183A" w:rsidDel="00E631A1" w:rsidRDefault="008B7924" w:rsidP="00E631A1">
      <w:pPr>
        <w:widowControl w:val="0"/>
        <w:pBdr>
          <w:top w:val="nil"/>
          <w:left w:val="nil"/>
          <w:bottom w:val="nil"/>
          <w:right w:val="nil"/>
          <w:between w:val="nil"/>
        </w:pBdr>
        <w:spacing w:before="28" w:after="0"/>
        <w:ind w:firstLine="0"/>
        <w:jc w:val="center"/>
        <w:rPr>
          <w:del w:id="13358" w:author="Cristiano de Menezes Feu" w:date="2022-11-21T08:33:00Z"/>
          <w:rFonts w:ascii="ClearSans-Light" w:eastAsia="ClearSans-Light" w:hAnsi="ClearSans-Light" w:cs="ClearSans-Light"/>
          <w:color w:val="005583"/>
          <w:sz w:val="18"/>
          <w:szCs w:val="18"/>
        </w:rPr>
        <w:pPrChange w:id="13359" w:author="Cristiano de Menezes Feu" w:date="2022-11-21T08:33:00Z">
          <w:pPr>
            <w:widowControl w:val="0"/>
            <w:pBdr>
              <w:top w:val="nil"/>
              <w:left w:val="nil"/>
              <w:bottom w:val="nil"/>
              <w:right w:val="nil"/>
              <w:between w:val="nil"/>
            </w:pBdr>
            <w:spacing w:before="28" w:after="0"/>
            <w:ind w:firstLine="0"/>
            <w:jc w:val="left"/>
          </w:pPr>
        </w:pPrChange>
      </w:pPr>
      <w:del w:id="13360" w:author="Cristiano de Menezes Feu" w:date="2022-11-21T08:33:00Z">
        <w:r w:rsidDel="00E631A1">
          <w:rPr>
            <w:rFonts w:ascii="ClearSans-Light" w:eastAsia="ClearSans-Light" w:hAnsi="ClearSans-Light" w:cs="ClearSans-Light"/>
            <w:color w:val="005583"/>
            <w:sz w:val="18"/>
            <w:szCs w:val="18"/>
          </w:rPr>
          <w:delText>- Sugestão de iniciativa legislativa da sociedade civil: art. 254</w:delText>
        </w:r>
      </w:del>
    </w:p>
    <w:p w14:paraId="0000124D" w14:textId="4CE14D7F" w:rsidR="003D183A" w:rsidDel="00E631A1" w:rsidRDefault="008B7924" w:rsidP="00E631A1">
      <w:pPr>
        <w:widowControl w:val="0"/>
        <w:pBdr>
          <w:top w:val="nil"/>
          <w:left w:val="nil"/>
          <w:bottom w:val="nil"/>
          <w:right w:val="nil"/>
          <w:between w:val="nil"/>
        </w:pBdr>
        <w:spacing w:before="28" w:after="0"/>
        <w:ind w:firstLine="0"/>
        <w:jc w:val="center"/>
        <w:rPr>
          <w:del w:id="13361" w:author="Cristiano de Menezes Feu" w:date="2022-11-21T08:33:00Z"/>
          <w:rFonts w:ascii="ClearSans-Light" w:eastAsia="ClearSans-Light" w:hAnsi="ClearSans-Light" w:cs="ClearSans-Light"/>
          <w:color w:val="005583"/>
          <w:sz w:val="18"/>
          <w:szCs w:val="18"/>
        </w:rPr>
        <w:pPrChange w:id="13362" w:author="Cristiano de Menezes Feu" w:date="2022-11-21T08:33:00Z">
          <w:pPr>
            <w:widowControl w:val="0"/>
            <w:pBdr>
              <w:top w:val="nil"/>
              <w:left w:val="nil"/>
              <w:bottom w:val="nil"/>
              <w:right w:val="nil"/>
              <w:between w:val="nil"/>
            </w:pBdr>
            <w:spacing w:before="28" w:after="0"/>
            <w:ind w:firstLine="0"/>
            <w:jc w:val="left"/>
          </w:pPr>
        </w:pPrChange>
      </w:pPr>
      <w:del w:id="13363" w:author="Cristiano de Menezes Feu" w:date="2022-11-21T08:33:00Z">
        <w:r w:rsidDel="00E631A1">
          <w:rPr>
            <w:rFonts w:ascii="ClearSans-Light" w:eastAsia="ClearSans-Light" w:hAnsi="ClearSans-Light" w:cs="ClearSans-Light"/>
            <w:color w:val="005583"/>
            <w:sz w:val="18"/>
            <w:szCs w:val="18"/>
          </w:rPr>
          <w:delText>▪ COMISSÃO DE MEIO AMBIENTE E DESENVOLVIMENTO SUSTENTÁVEL</w:delText>
        </w:r>
      </w:del>
    </w:p>
    <w:p w14:paraId="0000124E" w14:textId="5A4413F4" w:rsidR="003D183A" w:rsidDel="00E631A1" w:rsidRDefault="008B7924" w:rsidP="00E631A1">
      <w:pPr>
        <w:widowControl w:val="0"/>
        <w:pBdr>
          <w:top w:val="nil"/>
          <w:left w:val="nil"/>
          <w:bottom w:val="nil"/>
          <w:right w:val="nil"/>
          <w:between w:val="nil"/>
        </w:pBdr>
        <w:spacing w:before="28" w:after="0"/>
        <w:ind w:firstLine="0"/>
        <w:jc w:val="center"/>
        <w:rPr>
          <w:del w:id="13364" w:author="Cristiano de Menezes Feu" w:date="2022-11-21T08:33:00Z"/>
          <w:rFonts w:ascii="ClearSans-Light" w:eastAsia="ClearSans-Light" w:hAnsi="ClearSans-Light" w:cs="ClearSans-Light"/>
          <w:color w:val="005583"/>
          <w:sz w:val="18"/>
          <w:szCs w:val="18"/>
        </w:rPr>
        <w:pPrChange w:id="13365" w:author="Cristiano de Menezes Feu" w:date="2022-11-21T08:33:00Z">
          <w:pPr>
            <w:widowControl w:val="0"/>
            <w:pBdr>
              <w:top w:val="nil"/>
              <w:left w:val="nil"/>
              <w:bottom w:val="nil"/>
              <w:right w:val="nil"/>
              <w:between w:val="nil"/>
            </w:pBdr>
            <w:spacing w:before="28" w:after="0"/>
            <w:ind w:firstLine="0"/>
            <w:jc w:val="left"/>
          </w:pPr>
        </w:pPrChange>
      </w:pPr>
      <w:del w:id="13366" w:author="Cristiano de Menezes Feu" w:date="2022-11-21T08:33:00Z">
        <w:r w:rsidDel="00E631A1">
          <w:rPr>
            <w:rFonts w:ascii="ClearSans-Light" w:eastAsia="ClearSans-Light" w:hAnsi="ClearSans-Light" w:cs="ClearSans-Light"/>
            <w:color w:val="005583"/>
            <w:sz w:val="18"/>
            <w:szCs w:val="18"/>
          </w:rPr>
          <w:delText>- Área de competência: art. 32, XIII</w:delText>
        </w:r>
      </w:del>
    </w:p>
    <w:p w14:paraId="0000124F" w14:textId="73E25EC2" w:rsidR="003D183A" w:rsidDel="00E631A1" w:rsidRDefault="008B7924" w:rsidP="00E631A1">
      <w:pPr>
        <w:widowControl w:val="0"/>
        <w:pBdr>
          <w:top w:val="nil"/>
          <w:left w:val="nil"/>
          <w:bottom w:val="nil"/>
          <w:right w:val="nil"/>
          <w:between w:val="nil"/>
        </w:pBdr>
        <w:spacing w:before="28" w:after="0"/>
        <w:ind w:firstLine="0"/>
        <w:jc w:val="center"/>
        <w:rPr>
          <w:del w:id="13367" w:author="Cristiano de Menezes Feu" w:date="2022-11-21T08:33:00Z"/>
          <w:rFonts w:ascii="ClearSans-Light" w:eastAsia="ClearSans-Light" w:hAnsi="ClearSans-Light" w:cs="ClearSans-Light"/>
          <w:color w:val="005583"/>
          <w:sz w:val="18"/>
          <w:szCs w:val="18"/>
        </w:rPr>
        <w:pPrChange w:id="13368" w:author="Cristiano de Menezes Feu" w:date="2022-11-21T08:33:00Z">
          <w:pPr>
            <w:widowControl w:val="0"/>
            <w:pBdr>
              <w:top w:val="nil"/>
              <w:left w:val="nil"/>
              <w:bottom w:val="nil"/>
              <w:right w:val="nil"/>
              <w:between w:val="nil"/>
            </w:pBdr>
            <w:spacing w:before="28" w:after="0"/>
            <w:ind w:firstLine="0"/>
            <w:jc w:val="left"/>
          </w:pPr>
        </w:pPrChange>
      </w:pPr>
      <w:del w:id="13369" w:author="Cristiano de Menezes Feu" w:date="2022-11-21T08:33:00Z">
        <w:r w:rsidDel="00E631A1">
          <w:rPr>
            <w:rFonts w:ascii="ClearSans-Light" w:eastAsia="ClearSans-Light" w:hAnsi="ClearSans-Light" w:cs="ClearSans-Light"/>
            <w:color w:val="005583"/>
            <w:sz w:val="18"/>
            <w:szCs w:val="18"/>
          </w:rPr>
          <w:delText>▪ COMISSÃO DE MINAS E ENERGIA</w:delText>
        </w:r>
      </w:del>
    </w:p>
    <w:p w14:paraId="00001250" w14:textId="758C74DF" w:rsidR="003D183A" w:rsidDel="00E631A1" w:rsidRDefault="008B7924" w:rsidP="00E631A1">
      <w:pPr>
        <w:widowControl w:val="0"/>
        <w:pBdr>
          <w:top w:val="nil"/>
          <w:left w:val="nil"/>
          <w:bottom w:val="nil"/>
          <w:right w:val="nil"/>
          <w:between w:val="nil"/>
        </w:pBdr>
        <w:spacing w:before="28" w:after="0"/>
        <w:ind w:firstLine="0"/>
        <w:jc w:val="center"/>
        <w:rPr>
          <w:del w:id="13370" w:author="Cristiano de Menezes Feu" w:date="2022-11-21T08:33:00Z"/>
          <w:rFonts w:ascii="ClearSans-Light" w:eastAsia="ClearSans-Light" w:hAnsi="ClearSans-Light" w:cs="ClearSans-Light"/>
          <w:color w:val="005583"/>
          <w:sz w:val="18"/>
          <w:szCs w:val="18"/>
        </w:rPr>
        <w:pPrChange w:id="13371" w:author="Cristiano de Menezes Feu" w:date="2022-11-21T08:33:00Z">
          <w:pPr>
            <w:widowControl w:val="0"/>
            <w:pBdr>
              <w:top w:val="nil"/>
              <w:left w:val="nil"/>
              <w:bottom w:val="nil"/>
              <w:right w:val="nil"/>
              <w:between w:val="nil"/>
            </w:pBdr>
            <w:spacing w:before="28" w:after="0"/>
            <w:ind w:firstLine="0"/>
            <w:jc w:val="left"/>
          </w:pPr>
        </w:pPrChange>
      </w:pPr>
      <w:del w:id="13372" w:author="Cristiano de Menezes Feu" w:date="2022-11-21T08:33:00Z">
        <w:r w:rsidDel="00E631A1">
          <w:rPr>
            <w:rFonts w:ascii="ClearSans-Light" w:eastAsia="ClearSans-Light" w:hAnsi="ClearSans-Light" w:cs="ClearSans-Light"/>
            <w:color w:val="005583"/>
            <w:sz w:val="18"/>
            <w:szCs w:val="18"/>
          </w:rPr>
          <w:delText>- Área de competência: art. 32, XIV</w:delText>
        </w:r>
      </w:del>
    </w:p>
    <w:p w14:paraId="00001251" w14:textId="581262CF" w:rsidR="003D183A" w:rsidDel="00E631A1" w:rsidRDefault="008B7924" w:rsidP="00E631A1">
      <w:pPr>
        <w:widowControl w:val="0"/>
        <w:pBdr>
          <w:top w:val="nil"/>
          <w:left w:val="nil"/>
          <w:bottom w:val="nil"/>
          <w:right w:val="nil"/>
          <w:between w:val="nil"/>
        </w:pBdr>
        <w:spacing w:before="28" w:after="0"/>
        <w:ind w:firstLine="0"/>
        <w:jc w:val="center"/>
        <w:rPr>
          <w:del w:id="13373" w:author="Cristiano de Menezes Feu" w:date="2022-11-21T08:33:00Z"/>
          <w:rFonts w:ascii="ClearSans-Light" w:eastAsia="ClearSans-Light" w:hAnsi="ClearSans-Light" w:cs="ClearSans-Light"/>
          <w:color w:val="005583"/>
          <w:sz w:val="18"/>
          <w:szCs w:val="18"/>
        </w:rPr>
        <w:pPrChange w:id="13374" w:author="Cristiano de Menezes Feu" w:date="2022-11-21T08:33:00Z">
          <w:pPr>
            <w:widowControl w:val="0"/>
            <w:pBdr>
              <w:top w:val="nil"/>
              <w:left w:val="nil"/>
              <w:bottom w:val="nil"/>
              <w:right w:val="nil"/>
              <w:between w:val="nil"/>
            </w:pBdr>
            <w:spacing w:before="28" w:after="0"/>
            <w:ind w:firstLine="0"/>
            <w:jc w:val="left"/>
          </w:pPr>
        </w:pPrChange>
      </w:pPr>
      <w:del w:id="13375" w:author="Cristiano de Menezes Feu" w:date="2022-11-21T08:33:00Z">
        <w:r w:rsidDel="00E631A1">
          <w:rPr>
            <w:rFonts w:ascii="ClearSans-Light" w:eastAsia="ClearSans-Light" w:hAnsi="ClearSans-Light" w:cs="ClearSans-Light"/>
            <w:color w:val="005583"/>
            <w:sz w:val="18"/>
            <w:szCs w:val="18"/>
          </w:rPr>
          <w:delText>▪ COMISSÃO DE RELAÇÕES EXTERIORES E DE DEFESA NACIONAL</w:delText>
        </w:r>
      </w:del>
    </w:p>
    <w:p w14:paraId="00001252" w14:textId="565C89B9" w:rsidR="003D183A" w:rsidDel="00E631A1" w:rsidRDefault="008B7924" w:rsidP="00E631A1">
      <w:pPr>
        <w:widowControl w:val="0"/>
        <w:pBdr>
          <w:top w:val="nil"/>
          <w:left w:val="nil"/>
          <w:bottom w:val="nil"/>
          <w:right w:val="nil"/>
          <w:between w:val="nil"/>
        </w:pBdr>
        <w:spacing w:before="28" w:after="0"/>
        <w:ind w:firstLine="0"/>
        <w:jc w:val="center"/>
        <w:rPr>
          <w:del w:id="13376" w:author="Cristiano de Menezes Feu" w:date="2022-11-21T08:33:00Z"/>
          <w:rFonts w:ascii="ClearSans-Light" w:eastAsia="ClearSans-Light" w:hAnsi="ClearSans-Light" w:cs="ClearSans-Light"/>
          <w:color w:val="005583"/>
          <w:sz w:val="18"/>
          <w:szCs w:val="18"/>
        </w:rPr>
        <w:pPrChange w:id="13377" w:author="Cristiano de Menezes Feu" w:date="2022-11-21T08:33:00Z">
          <w:pPr>
            <w:widowControl w:val="0"/>
            <w:pBdr>
              <w:top w:val="nil"/>
              <w:left w:val="nil"/>
              <w:bottom w:val="nil"/>
              <w:right w:val="nil"/>
              <w:between w:val="nil"/>
            </w:pBdr>
            <w:spacing w:before="28" w:after="0"/>
            <w:ind w:firstLine="0"/>
            <w:jc w:val="left"/>
          </w:pPr>
        </w:pPrChange>
      </w:pPr>
      <w:del w:id="13378" w:author="Cristiano de Menezes Feu" w:date="2022-11-21T08:33:00Z">
        <w:r w:rsidDel="00E631A1">
          <w:rPr>
            <w:rFonts w:ascii="ClearSans-Light" w:eastAsia="ClearSans-Light" w:hAnsi="ClearSans-Light" w:cs="ClearSans-Light"/>
            <w:color w:val="005583"/>
            <w:sz w:val="18"/>
            <w:szCs w:val="18"/>
          </w:rPr>
          <w:delText>- Área de competência: art. 32, XV</w:delText>
        </w:r>
      </w:del>
    </w:p>
    <w:p w14:paraId="00001253" w14:textId="29F91269" w:rsidR="003D183A" w:rsidDel="00E631A1" w:rsidRDefault="008B7924" w:rsidP="00E631A1">
      <w:pPr>
        <w:widowControl w:val="0"/>
        <w:pBdr>
          <w:top w:val="nil"/>
          <w:left w:val="nil"/>
          <w:bottom w:val="nil"/>
          <w:right w:val="nil"/>
          <w:between w:val="nil"/>
        </w:pBdr>
        <w:spacing w:before="28" w:after="0"/>
        <w:ind w:firstLine="0"/>
        <w:jc w:val="center"/>
        <w:rPr>
          <w:del w:id="13379" w:author="Cristiano de Menezes Feu" w:date="2022-11-21T08:33:00Z"/>
          <w:rFonts w:ascii="ClearSans-Light" w:eastAsia="ClearSans-Light" w:hAnsi="ClearSans-Light" w:cs="ClearSans-Light"/>
          <w:color w:val="005583"/>
          <w:sz w:val="18"/>
          <w:szCs w:val="18"/>
        </w:rPr>
        <w:pPrChange w:id="13380" w:author="Cristiano de Menezes Feu" w:date="2022-11-21T08:33:00Z">
          <w:pPr>
            <w:widowControl w:val="0"/>
            <w:pBdr>
              <w:top w:val="nil"/>
              <w:left w:val="nil"/>
              <w:bottom w:val="nil"/>
              <w:right w:val="nil"/>
              <w:between w:val="nil"/>
            </w:pBdr>
            <w:spacing w:before="28" w:after="0"/>
            <w:ind w:firstLine="0"/>
            <w:jc w:val="left"/>
          </w:pPr>
        </w:pPrChange>
      </w:pPr>
      <w:del w:id="13381" w:author="Cristiano de Menezes Feu" w:date="2022-11-21T08:33:00Z">
        <w:r w:rsidDel="00E631A1">
          <w:rPr>
            <w:rFonts w:ascii="ClearSans-Light" w:eastAsia="ClearSans-Light" w:hAnsi="ClearSans-Light" w:cs="ClearSans-Light"/>
            <w:color w:val="005583"/>
            <w:sz w:val="18"/>
            <w:szCs w:val="18"/>
          </w:rPr>
          <w:delText>▪ COMISSÃO DE SEGURANÇA PÚBLICA E COMBATE AO CRIME ORGANIZADO</w:delText>
        </w:r>
      </w:del>
    </w:p>
    <w:p w14:paraId="00001254" w14:textId="772FDC5B" w:rsidR="003D183A" w:rsidDel="00E631A1" w:rsidRDefault="008B7924" w:rsidP="00E631A1">
      <w:pPr>
        <w:widowControl w:val="0"/>
        <w:pBdr>
          <w:top w:val="nil"/>
          <w:left w:val="nil"/>
          <w:bottom w:val="nil"/>
          <w:right w:val="nil"/>
          <w:between w:val="nil"/>
        </w:pBdr>
        <w:spacing w:before="28" w:after="0"/>
        <w:ind w:firstLine="0"/>
        <w:jc w:val="center"/>
        <w:rPr>
          <w:del w:id="13382" w:author="Cristiano de Menezes Feu" w:date="2022-11-21T08:33:00Z"/>
          <w:rFonts w:ascii="ClearSans-Light" w:eastAsia="ClearSans-Light" w:hAnsi="ClearSans-Light" w:cs="ClearSans-Light"/>
          <w:color w:val="005583"/>
          <w:sz w:val="18"/>
          <w:szCs w:val="18"/>
        </w:rPr>
        <w:pPrChange w:id="13383" w:author="Cristiano de Menezes Feu" w:date="2022-11-21T08:33:00Z">
          <w:pPr>
            <w:widowControl w:val="0"/>
            <w:pBdr>
              <w:top w:val="nil"/>
              <w:left w:val="nil"/>
              <w:bottom w:val="nil"/>
              <w:right w:val="nil"/>
              <w:between w:val="nil"/>
            </w:pBdr>
            <w:spacing w:before="28" w:after="0"/>
            <w:ind w:firstLine="0"/>
            <w:jc w:val="left"/>
          </w:pPr>
        </w:pPrChange>
      </w:pPr>
      <w:del w:id="13384" w:author="Cristiano de Menezes Feu" w:date="2022-11-21T08:33:00Z">
        <w:r w:rsidDel="00E631A1">
          <w:rPr>
            <w:rFonts w:ascii="ClearSans-Light" w:eastAsia="ClearSans-Light" w:hAnsi="ClearSans-Light" w:cs="ClearSans-Light"/>
            <w:color w:val="005583"/>
            <w:sz w:val="18"/>
            <w:szCs w:val="18"/>
          </w:rPr>
          <w:delText>- Área de competência: art. 32, XVI</w:delText>
        </w:r>
      </w:del>
    </w:p>
    <w:p w14:paraId="00001255" w14:textId="72A8B51B" w:rsidR="003D183A" w:rsidDel="00E631A1" w:rsidRDefault="008B7924" w:rsidP="00E631A1">
      <w:pPr>
        <w:widowControl w:val="0"/>
        <w:pBdr>
          <w:top w:val="nil"/>
          <w:left w:val="nil"/>
          <w:bottom w:val="nil"/>
          <w:right w:val="nil"/>
          <w:between w:val="nil"/>
        </w:pBdr>
        <w:spacing w:before="28" w:after="0"/>
        <w:ind w:firstLine="0"/>
        <w:jc w:val="center"/>
        <w:rPr>
          <w:del w:id="13385" w:author="Cristiano de Menezes Feu" w:date="2022-11-21T08:33:00Z"/>
          <w:rFonts w:ascii="ClearSans-Light" w:eastAsia="ClearSans-Light" w:hAnsi="ClearSans-Light" w:cs="ClearSans-Light"/>
          <w:color w:val="005583"/>
          <w:sz w:val="18"/>
          <w:szCs w:val="18"/>
        </w:rPr>
        <w:pPrChange w:id="13386" w:author="Cristiano de Menezes Feu" w:date="2022-11-21T08:33:00Z">
          <w:pPr>
            <w:widowControl w:val="0"/>
            <w:pBdr>
              <w:top w:val="nil"/>
              <w:left w:val="nil"/>
              <w:bottom w:val="nil"/>
              <w:right w:val="nil"/>
              <w:between w:val="nil"/>
            </w:pBdr>
            <w:spacing w:before="28" w:after="0"/>
            <w:ind w:firstLine="0"/>
            <w:jc w:val="left"/>
          </w:pPr>
        </w:pPrChange>
      </w:pPr>
      <w:del w:id="13387" w:author="Cristiano de Menezes Feu" w:date="2022-11-21T08:33:00Z">
        <w:r w:rsidDel="00E631A1">
          <w:rPr>
            <w:rFonts w:ascii="ClearSans-Light" w:eastAsia="ClearSans-Light" w:hAnsi="ClearSans-Light" w:cs="ClearSans-Light"/>
            <w:color w:val="005583"/>
            <w:sz w:val="18"/>
            <w:szCs w:val="18"/>
          </w:rPr>
          <w:delText>- Possibilidade de acumulação de titularidade: art. 26, § 2º</w:delText>
        </w:r>
      </w:del>
    </w:p>
    <w:p w14:paraId="00001256" w14:textId="5FC8313B" w:rsidR="003D183A" w:rsidDel="00E631A1" w:rsidRDefault="008B7924" w:rsidP="00E631A1">
      <w:pPr>
        <w:widowControl w:val="0"/>
        <w:pBdr>
          <w:top w:val="nil"/>
          <w:left w:val="nil"/>
          <w:bottom w:val="nil"/>
          <w:right w:val="nil"/>
          <w:between w:val="nil"/>
        </w:pBdr>
        <w:spacing w:before="28" w:after="0"/>
        <w:ind w:firstLine="0"/>
        <w:jc w:val="center"/>
        <w:rPr>
          <w:del w:id="13388" w:author="Cristiano de Menezes Feu" w:date="2022-11-21T08:33:00Z"/>
          <w:rFonts w:ascii="ClearSans-Light" w:eastAsia="ClearSans-Light" w:hAnsi="ClearSans-Light" w:cs="ClearSans-Light"/>
          <w:color w:val="005583"/>
          <w:sz w:val="18"/>
          <w:szCs w:val="18"/>
        </w:rPr>
        <w:pPrChange w:id="13389" w:author="Cristiano de Menezes Feu" w:date="2022-11-21T08:33:00Z">
          <w:pPr>
            <w:widowControl w:val="0"/>
            <w:pBdr>
              <w:top w:val="nil"/>
              <w:left w:val="nil"/>
              <w:bottom w:val="nil"/>
              <w:right w:val="nil"/>
              <w:between w:val="nil"/>
            </w:pBdr>
            <w:spacing w:before="28" w:after="0"/>
            <w:ind w:firstLine="0"/>
            <w:jc w:val="left"/>
          </w:pPr>
        </w:pPrChange>
      </w:pPr>
      <w:del w:id="13390" w:author="Cristiano de Menezes Feu" w:date="2022-11-21T08:33:00Z">
        <w:r w:rsidDel="00E631A1">
          <w:rPr>
            <w:rFonts w:ascii="ClearSans-Light" w:eastAsia="ClearSans-Light" w:hAnsi="ClearSans-Light" w:cs="ClearSans-Light"/>
            <w:color w:val="005583"/>
            <w:sz w:val="18"/>
            <w:szCs w:val="18"/>
          </w:rPr>
          <w:delText>▪ COMISSÃO DE SEGURIDADE SOCIAL E FAMÍLIA</w:delText>
        </w:r>
      </w:del>
    </w:p>
    <w:p w14:paraId="00001257" w14:textId="3B51E151" w:rsidR="003D183A" w:rsidDel="00E631A1" w:rsidRDefault="008B7924" w:rsidP="00E631A1">
      <w:pPr>
        <w:widowControl w:val="0"/>
        <w:pBdr>
          <w:top w:val="nil"/>
          <w:left w:val="nil"/>
          <w:bottom w:val="nil"/>
          <w:right w:val="nil"/>
          <w:between w:val="nil"/>
        </w:pBdr>
        <w:spacing w:before="28" w:after="0"/>
        <w:ind w:firstLine="0"/>
        <w:jc w:val="center"/>
        <w:rPr>
          <w:del w:id="13391" w:author="Cristiano de Menezes Feu" w:date="2022-11-21T08:33:00Z"/>
          <w:rFonts w:ascii="ClearSans-Light" w:eastAsia="ClearSans-Light" w:hAnsi="ClearSans-Light" w:cs="ClearSans-Light"/>
          <w:color w:val="005583"/>
          <w:sz w:val="18"/>
          <w:szCs w:val="18"/>
        </w:rPr>
        <w:pPrChange w:id="13392" w:author="Cristiano de Menezes Feu" w:date="2022-11-21T08:33:00Z">
          <w:pPr>
            <w:widowControl w:val="0"/>
            <w:pBdr>
              <w:top w:val="nil"/>
              <w:left w:val="nil"/>
              <w:bottom w:val="nil"/>
              <w:right w:val="nil"/>
              <w:between w:val="nil"/>
            </w:pBdr>
            <w:spacing w:before="28" w:after="0"/>
            <w:ind w:firstLine="0"/>
            <w:jc w:val="left"/>
          </w:pPr>
        </w:pPrChange>
      </w:pPr>
      <w:del w:id="13393" w:author="Cristiano de Menezes Feu" w:date="2022-11-21T08:33:00Z">
        <w:r w:rsidDel="00E631A1">
          <w:rPr>
            <w:rFonts w:ascii="ClearSans-Light" w:eastAsia="ClearSans-Light" w:hAnsi="ClearSans-Light" w:cs="ClearSans-Light"/>
            <w:color w:val="005583"/>
            <w:sz w:val="18"/>
            <w:szCs w:val="18"/>
          </w:rPr>
          <w:delText>- Área de competência: art. 32, XVII</w:delText>
        </w:r>
      </w:del>
    </w:p>
    <w:p w14:paraId="00001258" w14:textId="478F474D" w:rsidR="003D183A" w:rsidDel="00E631A1" w:rsidRDefault="008B7924" w:rsidP="00E631A1">
      <w:pPr>
        <w:widowControl w:val="0"/>
        <w:pBdr>
          <w:top w:val="nil"/>
          <w:left w:val="nil"/>
          <w:bottom w:val="nil"/>
          <w:right w:val="nil"/>
          <w:between w:val="nil"/>
        </w:pBdr>
        <w:spacing w:before="28" w:after="0"/>
        <w:ind w:firstLine="0"/>
        <w:jc w:val="center"/>
        <w:rPr>
          <w:del w:id="13394" w:author="Cristiano de Menezes Feu" w:date="2022-11-21T08:33:00Z"/>
          <w:rFonts w:ascii="ClearSans-Light" w:eastAsia="ClearSans-Light" w:hAnsi="ClearSans-Light" w:cs="ClearSans-Light"/>
          <w:color w:val="005583"/>
          <w:sz w:val="18"/>
          <w:szCs w:val="18"/>
        </w:rPr>
        <w:pPrChange w:id="13395" w:author="Cristiano de Menezes Feu" w:date="2022-11-21T08:33:00Z">
          <w:pPr>
            <w:widowControl w:val="0"/>
            <w:pBdr>
              <w:top w:val="nil"/>
              <w:left w:val="nil"/>
              <w:bottom w:val="nil"/>
              <w:right w:val="nil"/>
              <w:between w:val="nil"/>
            </w:pBdr>
            <w:spacing w:before="28" w:after="0"/>
            <w:ind w:firstLine="0"/>
            <w:jc w:val="left"/>
          </w:pPr>
        </w:pPrChange>
      </w:pPr>
      <w:del w:id="13396" w:author="Cristiano de Menezes Feu" w:date="2022-11-21T08:33:00Z">
        <w:r w:rsidDel="00E631A1">
          <w:rPr>
            <w:rFonts w:ascii="ClearSans-Light" w:eastAsia="ClearSans-Light" w:hAnsi="ClearSans-Light" w:cs="ClearSans-Light"/>
            <w:color w:val="005583"/>
            <w:sz w:val="18"/>
            <w:szCs w:val="18"/>
          </w:rPr>
          <w:delText>▪ COMISSÃO DE TRABALHO, DE ADMINISTRAÇÃO E SERVIÇO PÚBLICO</w:delText>
        </w:r>
      </w:del>
    </w:p>
    <w:p w14:paraId="00001259" w14:textId="044A14B8" w:rsidR="003D183A" w:rsidDel="00E631A1" w:rsidRDefault="008B7924" w:rsidP="00E631A1">
      <w:pPr>
        <w:widowControl w:val="0"/>
        <w:pBdr>
          <w:top w:val="nil"/>
          <w:left w:val="nil"/>
          <w:bottom w:val="nil"/>
          <w:right w:val="nil"/>
          <w:between w:val="nil"/>
        </w:pBdr>
        <w:spacing w:before="28" w:after="0"/>
        <w:ind w:firstLine="0"/>
        <w:jc w:val="center"/>
        <w:rPr>
          <w:del w:id="13397" w:author="Cristiano de Menezes Feu" w:date="2022-11-21T08:33:00Z"/>
          <w:rFonts w:ascii="ClearSans-Light" w:eastAsia="ClearSans-Light" w:hAnsi="ClearSans-Light" w:cs="ClearSans-Light"/>
          <w:color w:val="005583"/>
          <w:sz w:val="18"/>
          <w:szCs w:val="18"/>
        </w:rPr>
        <w:pPrChange w:id="13398" w:author="Cristiano de Menezes Feu" w:date="2022-11-21T08:33:00Z">
          <w:pPr>
            <w:widowControl w:val="0"/>
            <w:pBdr>
              <w:top w:val="nil"/>
              <w:left w:val="nil"/>
              <w:bottom w:val="nil"/>
              <w:right w:val="nil"/>
              <w:between w:val="nil"/>
            </w:pBdr>
            <w:spacing w:before="28" w:after="0"/>
            <w:ind w:firstLine="0"/>
            <w:jc w:val="left"/>
          </w:pPr>
        </w:pPrChange>
      </w:pPr>
      <w:del w:id="13399" w:author="Cristiano de Menezes Feu" w:date="2022-11-21T08:33:00Z">
        <w:r w:rsidDel="00E631A1">
          <w:rPr>
            <w:rFonts w:ascii="ClearSans-Light" w:eastAsia="ClearSans-Light" w:hAnsi="ClearSans-Light" w:cs="ClearSans-Light"/>
            <w:color w:val="005583"/>
            <w:sz w:val="18"/>
            <w:szCs w:val="18"/>
          </w:rPr>
          <w:delText>- Área de competência: art. 32, XVIII</w:delText>
        </w:r>
      </w:del>
    </w:p>
    <w:p w14:paraId="0000125A" w14:textId="4775C198" w:rsidR="003D183A" w:rsidDel="00E631A1" w:rsidRDefault="008B7924" w:rsidP="00E631A1">
      <w:pPr>
        <w:widowControl w:val="0"/>
        <w:pBdr>
          <w:top w:val="nil"/>
          <w:left w:val="nil"/>
          <w:bottom w:val="nil"/>
          <w:right w:val="nil"/>
          <w:between w:val="nil"/>
        </w:pBdr>
        <w:spacing w:before="28" w:after="0"/>
        <w:ind w:firstLine="0"/>
        <w:jc w:val="center"/>
        <w:rPr>
          <w:del w:id="13400" w:author="Cristiano de Menezes Feu" w:date="2022-11-21T08:33:00Z"/>
          <w:rFonts w:ascii="ClearSans-Light" w:eastAsia="ClearSans-Light" w:hAnsi="ClearSans-Light" w:cs="ClearSans-Light"/>
          <w:color w:val="005583"/>
          <w:sz w:val="18"/>
          <w:szCs w:val="18"/>
        </w:rPr>
        <w:pPrChange w:id="13401" w:author="Cristiano de Menezes Feu" w:date="2022-11-21T08:33:00Z">
          <w:pPr>
            <w:widowControl w:val="0"/>
            <w:pBdr>
              <w:top w:val="nil"/>
              <w:left w:val="nil"/>
              <w:bottom w:val="nil"/>
              <w:right w:val="nil"/>
              <w:between w:val="nil"/>
            </w:pBdr>
            <w:spacing w:before="28" w:after="0"/>
            <w:ind w:firstLine="0"/>
            <w:jc w:val="left"/>
          </w:pPr>
        </w:pPrChange>
      </w:pPr>
      <w:del w:id="13402" w:author="Cristiano de Menezes Feu" w:date="2022-11-21T08:33:00Z">
        <w:r w:rsidDel="00E631A1">
          <w:rPr>
            <w:rFonts w:ascii="ClearSans-Light" w:eastAsia="ClearSans-Light" w:hAnsi="ClearSans-Light" w:cs="ClearSans-Light"/>
            <w:color w:val="005583"/>
            <w:sz w:val="18"/>
            <w:szCs w:val="18"/>
          </w:rPr>
          <w:delText>▪ COMISSÃO DE TURISMO E DESPORTO</w:delText>
        </w:r>
      </w:del>
    </w:p>
    <w:p w14:paraId="0000125B" w14:textId="4A2B9EE1" w:rsidR="003D183A" w:rsidDel="00E631A1" w:rsidRDefault="008B7924" w:rsidP="00E631A1">
      <w:pPr>
        <w:widowControl w:val="0"/>
        <w:pBdr>
          <w:top w:val="nil"/>
          <w:left w:val="nil"/>
          <w:bottom w:val="nil"/>
          <w:right w:val="nil"/>
          <w:between w:val="nil"/>
        </w:pBdr>
        <w:spacing w:before="28" w:after="0"/>
        <w:ind w:firstLine="0"/>
        <w:jc w:val="center"/>
        <w:rPr>
          <w:del w:id="13403" w:author="Cristiano de Menezes Feu" w:date="2022-11-21T08:33:00Z"/>
          <w:rFonts w:ascii="ClearSans-Light" w:eastAsia="ClearSans-Light" w:hAnsi="ClearSans-Light" w:cs="ClearSans-Light"/>
          <w:color w:val="005583"/>
          <w:sz w:val="18"/>
          <w:szCs w:val="18"/>
        </w:rPr>
        <w:pPrChange w:id="13404" w:author="Cristiano de Menezes Feu" w:date="2022-11-21T08:33:00Z">
          <w:pPr>
            <w:widowControl w:val="0"/>
            <w:pBdr>
              <w:top w:val="nil"/>
              <w:left w:val="nil"/>
              <w:bottom w:val="nil"/>
              <w:right w:val="nil"/>
              <w:between w:val="nil"/>
            </w:pBdr>
            <w:spacing w:before="28" w:after="0"/>
            <w:ind w:firstLine="0"/>
            <w:jc w:val="left"/>
          </w:pPr>
        </w:pPrChange>
      </w:pPr>
      <w:del w:id="13405" w:author="Cristiano de Menezes Feu" w:date="2022-11-21T08:33:00Z">
        <w:r w:rsidDel="00E631A1">
          <w:rPr>
            <w:rFonts w:ascii="ClearSans-Light" w:eastAsia="ClearSans-Light" w:hAnsi="ClearSans-Light" w:cs="ClearSans-Light"/>
            <w:color w:val="005583"/>
            <w:sz w:val="18"/>
            <w:szCs w:val="18"/>
          </w:rPr>
          <w:delText>- Área de competência: art. 32, XIX</w:delText>
        </w:r>
      </w:del>
    </w:p>
    <w:p w14:paraId="0000125C" w14:textId="71A507CD" w:rsidR="003D183A" w:rsidDel="00E631A1" w:rsidRDefault="008B7924" w:rsidP="00E631A1">
      <w:pPr>
        <w:widowControl w:val="0"/>
        <w:pBdr>
          <w:top w:val="nil"/>
          <w:left w:val="nil"/>
          <w:bottom w:val="nil"/>
          <w:right w:val="nil"/>
          <w:between w:val="nil"/>
        </w:pBdr>
        <w:spacing w:before="28" w:after="0"/>
        <w:ind w:firstLine="0"/>
        <w:jc w:val="center"/>
        <w:rPr>
          <w:del w:id="13406" w:author="Cristiano de Menezes Feu" w:date="2022-11-21T08:33:00Z"/>
          <w:rFonts w:ascii="ClearSans-Light" w:eastAsia="ClearSans-Light" w:hAnsi="ClearSans-Light" w:cs="ClearSans-Light"/>
          <w:color w:val="005583"/>
          <w:sz w:val="18"/>
          <w:szCs w:val="18"/>
        </w:rPr>
        <w:pPrChange w:id="13407" w:author="Cristiano de Menezes Feu" w:date="2022-11-21T08:33:00Z">
          <w:pPr>
            <w:widowControl w:val="0"/>
            <w:pBdr>
              <w:top w:val="nil"/>
              <w:left w:val="nil"/>
              <w:bottom w:val="nil"/>
              <w:right w:val="nil"/>
              <w:between w:val="nil"/>
            </w:pBdr>
            <w:spacing w:before="28" w:after="0"/>
            <w:ind w:firstLine="0"/>
            <w:jc w:val="left"/>
          </w:pPr>
        </w:pPrChange>
      </w:pPr>
      <w:del w:id="13408" w:author="Cristiano de Menezes Feu" w:date="2022-11-21T08:33:00Z">
        <w:r w:rsidDel="00E631A1">
          <w:rPr>
            <w:rFonts w:ascii="ClearSans-Light" w:eastAsia="ClearSans-Light" w:hAnsi="ClearSans-Light" w:cs="ClearSans-Light"/>
            <w:color w:val="005583"/>
            <w:sz w:val="18"/>
            <w:szCs w:val="18"/>
          </w:rPr>
          <w:delText>▪ COMISSÃO DE VIAÇÃO E TRANSPORTES</w:delText>
        </w:r>
      </w:del>
    </w:p>
    <w:p w14:paraId="0000125D" w14:textId="4E4F9DFE" w:rsidR="003D183A" w:rsidDel="00E631A1" w:rsidRDefault="008B7924" w:rsidP="00E631A1">
      <w:pPr>
        <w:widowControl w:val="0"/>
        <w:pBdr>
          <w:top w:val="nil"/>
          <w:left w:val="nil"/>
          <w:bottom w:val="nil"/>
          <w:right w:val="nil"/>
          <w:between w:val="nil"/>
        </w:pBdr>
        <w:spacing w:before="28" w:after="0"/>
        <w:ind w:firstLine="0"/>
        <w:jc w:val="center"/>
        <w:rPr>
          <w:del w:id="13409" w:author="Cristiano de Menezes Feu" w:date="2022-11-21T08:33:00Z"/>
          <w:rFonts w:ascii="ClearSans-Light" w:eastAsia="ClearSans-Light" w:hAnsi="ClearSans-Light" w:cs="ClearSans-Light"/>
          <w:color w:val="005583"/>
          <w:sz w:val="18"/>
          <w:szCs w:val="18"/>
        </w:rPr>
        <w:pPrChange w:id="13410" w:author="Cristiano de Menezes Feu" w:date="2022-11-21T08:33:00Z">
          <w:pPr>
            <w:widowControl w:val="0"/>
            <w:pBdr>
              <w:top w:val="nil"/>
              <w:left w:val="nil"/>
              <w:bottom w:val="nil"/>
              <w:right w:val="nil"/>
              <w:between w:val="nil"/>
            </w:pBdr>
            <w:spacing w:before="28" w:after="0"/>
            <w:ind w:firstLine="0"/>
            <w:jc w:val="left"/>
          </w:pPr>
        </w:pPrChange>
      </w:pPr>
      <w:del w:id="13411" w:author="Cristiano de Menezes Feu" w:date="2022-11-21T08:33:00Z">
        <w:r w:rsidDel="00E631A1">
          <w:rPr>
            <w:rFonts w:ascii="ClearSans-Light" w:eastAsia="ClearSans-Light" w:hAnsi="ClearSans-Light" w:cs="ClearSans-Light"/>
            <w:color w:val="005583"/>
            <w:sz w:val="18"/>
            <w:szCs w:val="18"/>
          </w:rPr>
          <w:delText>- Área de competência: art. 32, XX</w:delText>
        </w:r>
      </w:del>
    </w:p>
    <w:p w14:paraId="0000125E" w14:textId="6E8A4E5B" w:rsidR="003D183A" w:rsidDel="00E631A1" w:rsidRDefault="008B7924" w:rsidP="00E631A1">
      <w:pPr>
        <w:widowControl w:val="0"/>
        <w:pBdr>
          <w:top w:val="nil"/>
          <w:left w:val="nil"/>
          <w:bottom w:val="nil"/>
          <w:right w:val="nil"/>
          <w:between w:val="nil"/>
        </w:pBdr>
        <w:spacing w:before="28" w:after="0"/>
        <w:ind w:firstLine="0"/>
        <w:jc w:val="center"/>
        <w:rPr>
          <w:del w:id="13412" w:author="Cristiano de Menezes Feu" w:date="2022-11-21T08:33:00Z"/>
          <w:rFonts w:ascii="ClearSans-Light" w:eastAsia="ClearSans-Light" w:hAnsi="ClearSans-Light" w:cs="ClearSans-Light"/>
          <w:color w:val="005583"/>
          <w:sz w:val="18"/>
          <w:szCs w:val="18"/>
        </w:rPr>
        <w:pPrChange w:id="13413" w:author="Cristiano de Menezes Feu" w:date="2022-11-21T08:33:00Z">
          <w:pPr>
            <w:widowControl w:val="0"/>
            <w:pBdr>
              <w:top w:val="nil"/>
              <w:left w:val="nil"/>
              <w:bottom w:val="nil"/>
              <w:right w:val="nil"/>
              <w:between w:val="nil"/>
            </w:pBdr>
            <w:spacing w:before="28" w:after="0"/>
            <w:ind w:firstLine="0"/>
            <w:jc w:val="left"/>
          </w:pPr>
        </w:pPrChange>
      </w:pPr>
      <w:del w:id="13414" w:author="Cristiano de Menezes Feu" w:date="2022-11-21T08:33:00Z">
        <w:r w:rsidDel="00E631A1">
          <w:rPr>
            <w:rFonts w:ascii="ClearSans-Light" w:eastAsia="ClearSans-Light" w:hAnsi="ClearSans-Light" w:cs="ClearSans-Light"/>
            <w:color w:val="005583"/>
            <w:sz w:val="18"/>
            <w:szCs w:val="18"/>
          </w:rPr>
          <w:delText>▪ COMISSÃO ESPECIAL</w:delText>
        </w:r>
      </w:del>
    </w:p>
    <w:p w14:paraId="0000125F" w14:textId="7EA7E227" w:rsidR="003D183A" w:rsidDel="00E631A1" w:rsidRDefault="008B7924" w:rsidP="00E631A1">
      <w:pPr>
        <w:widowControl w:val="0"/>
        <w:pBdr>
          <w:top w:val="nil"/>
          <w:left w:val="nil"/>
          <w:bottom w:val="nil"/>
          <w:right w:val="nil"/>
          <w:between w:val="nil"/>
        </w:pBdr>
        <w:spacing w:before="28" w:after="0"/>
        <w:ind w:firstLine="0"/>
        <w:jc w:val="center"/>
        <w:rPr>
          <w:del w:id="13415" w:author="Cristiano de Menezes Feu" w:date="2022-11-21T08:33:00Z"/>
          <w:rFonts w:ascii="ClearSans-Light" w:eastAsia="ClearSans-Light" w:hAnsi="ClearSans-Light" w:cs="ClearSans-Light"/>
          <w:color w:val="005583"/>
          <w:sz w:val="18"/>
          <w:szCs w:val="18"/>
        </w:rPr>
        <w:pPrChange w:id="13416" w:author="Cristiano de Menezes Feu" w:date="2022-11-21T08:33:00Z">
          <w:pPr>
            <w:widowControl w:val="0"/>
            <w:pBdr>
              <w:top w:val="nil"/>
              <w:left w:val="nil"/>
              <w:bottom w:val="nil"/>
              <w:right w:val="nil"/>
              <w:between w:val="nil"/>
            </w:pBdr>
            <w:spacing w:before="28" w:after="0"/>
            <w:ind w:firstLine="0"/>
            <w:jc w:val="left"/>
          </w:pPr>
        </w:pPrChange>
      </w:pPr>
      <w:del w:id="13417" w:author="Cristiano de Menezes Feu" w:date="2022-11-21T08:33:00Z">
        <w:r w:rsidDel="00E631A1">
          <w:rPr>
            <w:rFonts w:ascii="ClearSans-Light" w:eastAsia="ClearSans-Light" w:hAnsi="ClearSans-Light" w:cs="ClearSans-Light"/>
            <w:color w:val="005583"/>
            <w:sz w:val="18"/>
            <w:szCs w:val="18"/>
          </w:rPr>
          <w:delText>- Previsão: arts. 33, I, e 34</w:delText>
        </w:r>
      </w:del>
    </w:p>
    <w:p w14:paraId="00001260" w14:textId="40B0812F" w:rsidR="003D183A" w:rsidDel="00E631A1" w:rsidRDefault="008B7924" w:rsidP="00E631A1">
      <w:pPr>
        <w:widowControl w:val="0"/>
        <w:pBdr>
          <w:top w:val="nil"/>
          <w:left w:val="nil"/>
          <w:bottom w:val="nil"/>
          <w:right w:val="nil"/>
          <w:between w:val="nil"/>
        </w:pBdr>
        <w:spacing w:before="28" w:after="0"/>
        <w:ind w:firstLine="0"/>
        <w:jc w:val="center"/>
        <w:rPr>
          <w:del w:id="13418" w:author="Cristiano de Menezes Feu" w:date="2022-11-21T08:33:00Z"/>
          <w:rFonts w:ascii="ClearSans-Light" w:eastAsia="ClearSans-Light" w:hAnsi="ClearSans-Light" w:cs="ClearSans-Light"/>
          <w:color w:val="005583"/>
          <w:sz w:val="18"/>
          <w:szCs w:val="18"/>
        </w:rPr>
        <w:pPrChange w:id="13419" w:author="Cristiano de Menezes Feu" w:date="2022-11-21T08:33:00Z">
          <w:pPr>
            <w:widowControl w:val="0"/>
            <w:pBdr>
              <w:top w:val="nil"/>
              <w:left w:val="nil"/>
              <w:bottom w:val="nil"/>
              <w:right w:val="nil"/>
              <w:between w:val="nil"/>
            </w:pBdr>
            <w:spacing w:before="28" w:after="0"/>
            <w:ind w:firstLine="0"/>
            <w:jc w:val="left"/>
          </w:pPr>
        </w:pPrChange>
      </w:pPr>
      <w:del w:id="13420" w:author="Cristiano de Menezes Feu" w:date="2022-11-21T08:33:00Z">
        <w:r w:rsidDel="00E631A1">
          <w:rPr>
            <w:rFonts w:ascii="ClearSans-Light" w:eastAsia="ClearSans-Light" w:hAnsi="ClearSans-Light" w:cs="ClearSans-Light"/>
            <w:color w:val="005583"/>
            <w:sz w:val="18"/>
            <w:szCs w:val="18"/>
          </w:rPr>
          <w:delText>- Parecer terminativo: art. 54, III</w:delText>
        </w:r>
      </w:del>
    </w:p>
    <w:p w14:paraId="00001261" w14:textId="3EC91788" w:rsidR="003D183A" w:rsidDel="00E631A1" w:rsidRDefault="008B7924" w:rsidP="00E631A1">
      <w:pPr>
        <w:widowControl w:val="0"/>
        <w:pBdr>
          <w:top w:val="nil"/>
          <w:left w:val="nil"/>
          <w:bottom w:val="nil"/>
          <w:right w:val="nil"/>
          <w:between w:val="nil"/>
        </w:pBdr>
        <w:spacing w:before="28" w:after="0"/>
        <w:ind w:firstLine="0"/>
        <w:jc w:val="center"/>
        <w:rPr>
          <w:del w:id="13421" w:author="Cristiano de Menezes Feu" w:date="2022-11-21T08:33:00Z"/>
          <w:rFonts w:ascii="ClearSans-Light" w:eastAsia="ClearSans-Light" w:hAnsi="ClearSans-Light" w:cs="ClearSans-Light"/>
          <w:color w:val="005583"/>
          <w:sz w:val="18"/>
          <w:szCs w:val="18"/>
        </w:rPr>
        <w:pPrChange w:id="13422" w:author="Cristiano de Menezes Feu" w:date="2022-11-21T08:33:00Z">
          <w:pPr>
            <w:widowControl w:val="0"/>
            <w:pBdr>
              <w:top w:val="nil"/>
              <w:left w:val="nil"/>
              <w:bottom w:val="nil"/>
              <w:right w:val="nil"/>
              <w:between w:val="nil"/>
            </w:pBdr>
            <w:spacing w:before="28" w:after="0"/>
            <w:ind w:firstLine="0"/>
            <w:jc w:val="left"/>
          </w:pPr>
        </w:pPrChange>
      </w:pPr>
      <w:del w:id="13423" w:author="Cristiano de Menezes Feu" w:date="2022-11-21T08:33:00Z">
        <w:r w:rsidDel="00E631A1">
          <w:rPr>
            <w:rFonts w:ascii="ClearSans-Light" w:eastAsia="ClearSans-Light" w:hAnsi="ClearSans-Light" w:cs="ClearSans-Light"/>
            <w:color w:val="005583"/>
            <w:sz w:val="18"/>
            <w:szCs w:val="18"/>
          </w:rPr>
          <w:delText>- Admissibilidade: art. 53, IV</w:delText>
        </w:r>
      </w:del>
    </w:p>
    <w:p w14:paraId="00001262" w14:textId="510D91F2" w:rsidR="003D183A" w:rsidDel="00E631A1" w:rsidRDefault="008B7924" w:rsidP="00E631A1">
      <w:pPr>
        <w:widowControl w:val="0"/>
        <w:pBdr>
          <w:top w:val="nil"/>
          <w:left w:val="nil"/>
          <w:bottom w:val="nil"/>
          <w:right w:val="nil"/>
          <w:between w:val="nil"/>
        </w:pBdr>
        <w:spacing w:before="28" w:after="0"/>
        <w:ind w:firstLine="0"/>
        <w:jc w:val="center"/>
        <w:rPr>
          <w:del w:id="13424" w:author="Cristiano de Menezes Feu" w:date="2022-11-21T08:33:00Z"/>
          <w:rFonts w:ascii="ClearSans-Light" w:eastAsia="ClearSans-Light" w:hAnsi="ClearSans-Light" w:cs="ClearSans-Light"/>
          <w:color w:val="005583"/>
          <w:sz w:val="18"/>
          <w:szCs w:val="18"/>
        </w:rPr>
        <w:pPrChange w:id="13425" w:author="Cristiano de Menezes Feu" w:date="2022-11-21T08:33:00Z">
          <w:pPr>
            <w:widowControl w:val="0"/>
            <w:pBdr>
              <w:top w:val="nil"/>
              <w:left w:val="nil"/>
              <w:bottom w:val="nil"/>
              <w:right w:val="nil"/>
              <w:between w:val="nil"/>
            </w:pBdr>
            <w:spacing w:before="28" w:after="0"/>
            <w:ind w:firstLine="0"/>
            <w:jc w:val="left"/>
          </w:pPr>
        </w:pPrChange>
      </w:pPr>
      <w:del w:id="13426" w:author="Cristiano de Menezes Feu" w:date="2022-11-21T08:33:00Z">
        <w:r w:rsidDel="00E631A1">
          <w:rPr>
            <w:rFonts w:ascii="ClearSans-Light" w:eastAsia="ClearSans-Light" w:hAnsi="ClearSans-Light" w:cs="ClearSans-Light"/>
            <w:color w:val="005583"/>
            <w:sz w:val="18"/>
            <w:szCs w:val="18"/>
          </w:rPr>
          <w:delText>- Projeto de Código: art. 205, § 1º</w:delText>
        </w:r>
      </w:del>
    </w:p>
    <w:p w14:paraId="00001263" w14:textId="1C25C9BF" w:rsidR="003D183A" w:rsidDel="00E631A1" w:rsidRDefault="008B7924" w:rsidP="00E631A1">
      <w:pPr>
        <w:widowControl w:val="0"/>
        <w:pBdr>
          <w:top w:val="nil"/>
          <w:left w:val="nil"/>
          <w:bottom w:val="nil"/>
          <w:right w:val="nil"/>
          <w:between w:val="nil"/>
        </w:pBdr>
        <w:spacing w:before="28" w:after="0"/>
        <w:ind w:firstLine="0"/>
        <w:jc w:val="center"/>
        <w:rPr>
          <w:del w:id="13427" w:author="Cristiano de Menezes Feu" w:date="2022-11-21T08:33:00Z"/>
          <w:rFonts w:ascii="ClearSans-Light" w:eastAsia="ClearSans-Light" w:hAnsi="ClearSans-Light" w:cs="ClearSans-Light"/>
          <w:color w:val="005583"/>
          <w:sz w:val="18"/>
          <w:szCs w:val="18"/>
        </w:rPr>
        <w:pPrChange w:id="13428" w:author="Cristiano de Menezes Feu" w:date="2022-11-21T08:33:00Z">
          <w:pPr>
            <w:widowControl w:val="0"/>
            <w:pBdr>
              <w:top w:val="nil"/>
              <w:left w:val="nil"/>
              <w:bottom w:val="nil"/>
              <w:right w:val="nil"/>
              <w:between w:val="nil"/>
            </w:pBdr>
            <w:spacing w:before="28" w:after="0"/>
            <w:ind w:firstLine="0"/>
            <w:jc w:val="left"/>
          </w:pPr>
        </w:pPrChange>
      </w:pPr>
      <w:del w:id="13429" w:author="Cristiano de Menezes Feu" w:date="2022-11-21T08:33:00Z">
        <w:r w:rsidDel="00E631A1">
          <w:rPr>
            <w:rFonts w:ascii="ClearSans-Light" w:eastAsia="ClearSans-Light" w:hAnsi="ClearSans-Light" w:cs="ClearSans-Light"/>
            <w:color w:val="005583"/>
            <w:sz w:val="18"/>
            <w:szCs w:val="18"/>
          </w:rPr>
          <w:delText>- Proposta de emenda à Constituição: art. 202, § 2º</w:delText>
        </w:r>
      </w:del>
    </w:p>
    <w:p w14:paraId="00001264" w14:textId="56B0B5ED" w:rsidR="003D183A" w:rsidDel="00E631A1" w:rsidRDefault="008B7924" w:rsidP="00E631A1">
      <w:pPr>
        <w:widowControl w:val="0"/>
        <w:pBdr>
          <w:top w:val="nil"/>
          <w:left w:val="nil"/>
          <w:bottom w:val="nil"/>
          <w:right w:val="nil"/>
          <w:between w:val="nil"/>
        </w:pBdr>
        <w:spacing w:before="28" w:after="0"/>
        <w:ind w:firstLine="0"/>
        <w:jc w:val="center"/>
        <w:rPr>
          <w:del w:id="13430" w:author="Cristiano de Menezes Feu" w:date="2022-11-21T08:33:00Z"/>
          <w:rFonts w:ascii="ClearSans-Light" w:eastAsia="ClearSans-Light" w:hAnsi="ClearSans-Light" w:cs="ClearSans-Light"/>
          <w:color w:val="005583"/>
          <w:sz w:val="18"/>
          <w:szCs w:val="18"/>
        </w:rPr>
        <w:pPrChange w:id="13431" w:author="Cristiano de Menezes Feu" w:date="2022-11-21T08:33:00Z">
          <w:pPr>
            <w:widowControl w:val="0"/>
            <w:pBdr>
              <w:top w:val="nil"/>
              <w:left w:val="nil"/>
              <w:bottom w:val="nil"/>
              <w:right w:val="nil"/>
              <w:between w:val="nil"/>
            </w:pBdr>
            <w:spacing w:before="28" w:after="0"/>
            <w:ind w:firstLine="0"/>
            <w:jc w:val="left"/>
          </w:pPr>
        </w:pPrChange>
      </w:pPr>
      <w:del w:id="13432" w:author="Cristiano de Menezes Feu" w:date="2022-11-21T08:33:00Z">
        <w:r w:rsidDel="00E631A1">
          <w:rPr>
            <w:rFonts w:ascii="ClearSans-Light" w:eastAsia="ClearSans-Light" w:hAnsi="ClearSans-Light" w:cs="ClearSans-Light"/>
            <w:color w:val="005583"/>
            <w:sz w:val="18"/>
            <w:szCs w:val="18"/>
          </w:rPr>
          <w:delText>▪ COMISSÃO EXTERNA</w:delText>
        </w:r>
      </w:del>
    </w:p>
    <w:p w14:paraId="00001265" w14:textId="4B1BAB5C" w:rsidR="003D183A" w:rsidDel="00E631A1" w:rsidRDefault="008B7924" w:rsidP="00E631A1">
      <w:pPr>
        <w:widowControl w:val="0"/>
        <w:pBdr>
          <w:top w:val="nil"/>
          <w:left w:val="nil"/>
          <w:bottom w:val="nil"/>
          <w:right w:val="nil"/>
          <w:between w:val="nil"/>
        </w:pBdr>
        <w:spacing w:before="28" w:after="0"/>
        <w:ind w:firstLine="0"/>
        <w:jc w:val="center"/>
        <w:rPr>
          <w:del w:id="13433" w:author="Cristiano de Menezes Feu" w:date="2022-11-21T08:33:00Z"/>
          <w:rFonts w:ascii="ClearSans-Light" w:eastAsia="ClearSans-Light" w:hAnsi="ClearSans-Light" w:cs="ClearSans-Light"/>
          <w:color w:val="005583"/>
          <w:sz w:val="18"/>
          <w:szCs w:val="18"/>
        </w:rPr>
        <w:pPrChange w:id="13434" w:author="Cristiano de Menezes Feu" w:date="2022-11-21T08:33:00Z">
          <w:pPr>
            <w:widowControl w:val="0"/>
            <w:pBdr>
              <w:top w:val="nil"/>
              <w:left w:val="nil"/>
              <w:bottom w:val="nil"/>
              <w:right w:val="nil"/>
              <w:between w:val="nil"/>
            </w:pBdr>
            <w:spacing w:before="28" w:after="0"/>
            <w:ind w:firstLine="0"/>
            <w:jc w:val="left"/>
          </w:pPr>
        </w:pPrChange>
      </w:pPr>
      <w:del w:id="13435" w:author="Cristiano de Menezes Feu" w:date="2022-11-21T08:33:00Z">
        <w:r w:rsidDel="00E631A1">
          <w:rPr>
            <w:rFonts w:ascii="ClearSans-Light" w:eastAsia="ClearSans-Light" w:hAnsi="ClearSans-Light" w:cs="ClearSans-Light"/>
            <w:color w:val="005583"/>
            <w:sz w:val="18"/>
            <w:szCs w:val="18"/>
          </w:rPr>
          <w:delText>- Previsão: art. 33, III</w:delText>
        </w:r>
      </w:del>
    </w:p>
    <w:p w14:paraId="00001266" w14:textId="664CAF36" w:rsidR="003D183A" w:rsidDel="00E631A1" w:rsidRDefault="008B7924" w:rsidP="00E631A1">
      <w:pPr>
        <w:widowControl w:val="0"/>
        <w:pBdr>
          <w:top w:val="nil"/>
          <w:left w:val="nil"/>
          <w:bottom w:val="nil"/>
          <w:right w:val="nil"/>
          <w:between w:val="nil"/>
        </w:pBdr>
        <w:spacing w:before="28" w:after="0"/>
        <w:ind w:firstLine="0"/>
        <w:jc w:val="center"/>
        <w:rPr>
          <w:del w:id="13436" w:author="Cristiano de Menezes Feu" w:date="2022-11-21T08:33:00Z"/>
          <w:rFonts w:ascii="ClearSans-Light" w:eastAsia="ClearSans-Light" w:hAnsi="ClearSans-Light" w:cs="ClearSans-Light"/>
          <w:color w:val="005583"/>
          <w:sz w:val="18"/>
          <w:szCs w:val="18"/>
        </w:rPr>
        <w:pPrChange w:id="13437" w:author="Cristiano de Menezes Feu" w:date="2022-11-21T08:33:00Z">
          <w:pPr>
            <w:widowControl w:val="0"/>
            <w:pBdr>
              <w:top w:val="nil"/>
              <w:left w:val="nil"/>
              <w:bottom w:val="nil"/>
              <w:right w:val="nil"/>
              <w:between w:val="nil"/>
            </w:pBdr>
            <w:spacing w:before="28" w:after="0"/>
            <w:ind w:firstLine="0"/>
            <w:jc w:val="left"/>
          </w:pPr>
        </w:pPrChange>
      </w:pPr>
      <w:del w:id="13438" w:author="Cristiano de Menezes Feu" w:date="2022-11-21T08:33:00Z">
        <w:r w:rsidDel="00E631A1">
          <w:rPr>
            <w:rFonts w:ascii="ClearSans-Light" w:eastAsia="ClearSans-Light" w:hAnsi="ClearSans-Light" w:cs="ClearSans-Light"/>
            <w:color w:val="005583"/>
            <w:sz w:val="18"/>
            <w:szCs w:val="18"/>
          </w:rPr>
          <w:delText>- Regramento: art. 38</w:delText>
        </w:r>
      </w:del>
    </w:p>
    <w:p w14:paraId="00001267" w14:textId="7FDE12E0" w:rsidR="003D183A" w:rsidDel="00E631A1" w:rsidRDefault="008B7924" w:rsidP="00E631A1">
      <w:pPr>
        <w:widowControl w:val="0"/>
        <w:pBdr>
          <w:top w:val="nil"/>
          <w:left w:val="nil"/>
          <w:bottom w:val="nil"/>
          <w:right w:val="nil"/>
          <w:between w:val="nil"/>
        </w:pBdr>
        <w:spacing w:before="28" w:after="0"/>
        <w:ind w:firstLine="0"/>
        <w:jc w:val="center"/>
        <w:rPr>
          <w:del w:id="13439" w:author="Cristiano de Menezes Feu" w:date="2022-11-21T08:33:00Z"/>
          <w:rFonts w:ascii="ClearSans-Light" w:eastAsia="ClearSans-Light" w:hAnsi="ClearSans-Light" w:cs="ClearSans-Light"/>
          <w:color w:val="005583"/>
          <w:sz w:val="18"/>
          <w:szCs w:val="18"/>
        </w:rPr>
        <w:pPrChange w:id="13440" w:author="Cristiano de Menezes Feu" w:date="2022-11-21T08:33:00Z">
          <w:pPr>
            <w:widowControl w:val="0"/>
            <w:pBdr>
              <w:top w:val="nil"/>
              <w:left w:val="nil"/>
              <w:bottom w:val="nil"/>
              <w:right w:val="nil"/>
              <w:between w:val="nil"/>
            </w:pBdr>
            <w:spacing w:before="28" w:after="0"/>
            <w:ind w:firstLine="0"/>
            <w:jc w:val="left"/>
          </w:pPr>
        </w:pPrChange>
      </w:pPr>
      <w:del w:id="13441" w:author="Cristiano de Menezes Feu" w:date="2022-11-21T08:33:00Z">
        <w:r w:rsidDel="00E631A1">
          <w:rPr>
            <w:rFonts w:ascii="ClearSans-Light" w:eastAsia="ClearSans-Light" w:hAnsi="ClearSans-Light" w:cs="ClearSans-Light"/>
            <w:color w:val="005583"/>
            <w:sz w:val="18"/>
            <w:szCs w:val="18"/>
          </w:rPr>
          <w:delText>▪ COMISSÃO GERAL</w:delText>
        </w:r>
      </w:del>
    </w:p>
    <w:p w14:paraId="00001268" w14:textId="287F4DDE" w:rsidR="003D183A" w:rsidDel="00E631A1" w:rsidRDefault="008B7924" w:rsidP="00E631A1">
      <w:pPr>
        <w:widowControl w:val="0"/>
        <w:pBdr>
          <w:top w:val="nil"/>
          <w:left w:val="nil"/>
          <w:bottom w:val="nil"/>
          <w:right w:val="nil"/>
          <w:between w:val="nil"/>
        </w:pBdr>
        <w:spacing w:before="28" w:after="0"/>
        <w:ind w:firstLine="0"/>
        <w:jc w:val="center"/>
        <w:rPr>
          <w:del w:id="13442" w:author="Cristiano de Menezes Feu" w:date="2022-11-21T08:33:00Z"/>
          <w:rFonts w:ascii="ClearSans-Light" w:eastAsia="ClearSans-Light" w:hAnsi="ClearSans-Light" w:cs="ClearSans-Light"/>
          <w:color w:val="005583"/>
          <w:sz w:val="18"/>
          <w:szCs w:val="18"/>
        </w:rPr>
        <w:pPrChange w:id="13443" w:author="Cristiano de Menezes Feu" w:date="2022-11-21T08:33:00Z">
          <w:pPr>
            <w:widowControl w:val="0"/>
            <w:pBdr>
              <w:top w:val="nil"/>
              <w:left w:val="nil"/>
              <w:bottom w:val="nil"/>
              <w:right w:val="nil"/>
              <w:between w:val="nil"/>
            </w:pBdr>
            <w:spacing w:before="28" w:after="0"/>
            <w:ind w:firstLine="0"/>
            <w:jc w:val="left"/>
          </w:pPr>
        </w:pPrChange>
      </w:pPr>
      <w:del w:id="13444" w:author="Cristiano de Menezes Feu" w:date="2022-11-21T08:33:00Z">
        <w:r w:rsidDel="00E631A1">
          <w:rPr>
            <w:rFonts w:ascii="ClearSans-Light" w:eastAsia="ClearSans-Light" w:hAnsi="ClearSans-Light" w:cs="ClearSans-Light"/>
            <w:color w:val="005583"/>
            <w:sz w:val="18"/>
            <w:szCs w:val="18"/>
          </w:rPr>
          <w:delText>- Previsão: arts. 91 e 220 a 222</w:delText>
        </w:r>
      </w:del>
    </w:p>
    <w:p w14:paraId="00001269" w14:textId="518DEFDC" w:rsidR="003D183A" w:rsidDel="00E631A1" w:rsidRDefault="008B7924" w:rsidP="00E631A1">
      <w:pPr>
        <w:widowControl w:val="0"/>
        <w:pBdr>
          <w:top w:val="nil"/>
          <w:left w:val="nil"/>
          <w:bottom w:val="nil"/>
          <w:right w:val="nil"/>
          <w:between w:val="nil"/>
        </w:pBdr>
        <w:spacing w:before="28" w:after="0"/>
        <w:ind w:firstLine="0"/>
        <w:jc w:val="center"/>
        <w:rPr>
          <w:del w:id="13445" w:author="Cristiano de Menezes Feu" w:date="2022-11-21T08:33:00Z"/>
          <w:rFonts w:ascii="ClearSans-Light" w:eastAsia="ClearSans-Light" w:hAnsi="ClearSans-Light" w:cs="ClearSans-Light"/>
          <w:color w:val="005583"/>
          <w:sz w:val="18"/>
          <w:szCs w:val="18"/>
        </w:rPr>
        <w:pPrChange w:id="13446" w:author="Cristiano de Menezes Feu" w:date="2022-11-21T08:33:00Z">
          <w:pPr>
            <w:widowControl w:val="0"/>
            <w:pBdr>
              <w:top w:val="nil"/>
              <w:left w:val="nil"/>
              <w:bottom w:val="nil"/>
              <w:right w:val="nil"/>
              <w:between w:val="nil"/>
            </w:pBdr>
            <w:spacing w:before="28" w:after="0"/>
            <w:ind w:firstLine="0"/>
            <w:jc w:val="left"/>
          </w:pPr>
        </w:pPrChange>
      </w:pPr>
      <w:del w:id="13447" w:author="Cristiano de Menezes Feu" w:date="2022-11-21T08:33:00Z">
        <w:r w:rsidDel="00E631A1">
          <w:rPr>
            <w:rFonts w:ascii="ClearSans-Light" w:eastAsia="ClearSans-Light" w:hAnsi="ClearSans-Light" w:cs="ClearSans-Light"/>
            <w:color w:val="005583"/>
            <w:sz w:val="18"/>
            <w:szCs w:val="18"/>
          </w:rPr>
          <w:delText>▪ COMISSÃO MISTA</w:delText>
        </w:r>
      </w:del>
    </w:p>
    <w:p w14:paraId="0000126A" w14:textId="6B9E942A" w:rsidR="003D183A" w:rsidDel="00E631A1" w:rsidRDefault="008B7924" w:rsidP="00E631A1">
      <w:pPr>
        <w:widowControl w:val="0"/>
        <w:pBdr>
          <w:top w:val="nil"/>
          <w:left w:val="nil"/>
          <w:bottom w:val="nil"/>
          <w:right w:val="nil"/>
          <w:between w:val="nil"/>
        </w:pBdr>
        <w:spacing w:before="28" w:after="0"/>
        <w:ind w:firstLine="0"/>
        <w:jc w:val="center"/>
        <w:rPr>
          <w:del w:id="13448" w:author="Cristiano de Menezes Feu" w:date="2022-11-21T08:33:00Z"/>
          <w:rFonts w:ascii="ClearSans-Light" w:eastAsia="ClearSans-Light" w:hAnsi="ClearSans-Light" w:cs="ClearSans-Light"/>
          <w:color w:val="005583"/>
          <w:sz w:val="18"/>
          <w:szCs w:val="18"/>
        </w:rPr>
        <w:pPrChange w:id="13449" w:author="Cristiano de Menezes Feu" w:date="2022-11-21T08:33:00Z">
          <w:pPr>
            <w:widowControl w:val="0"/>
            <w:pBdr>
              <w:top w:val="nil"/>
              <w:left w:val="nil"/>
              <w:bottom w:val="nil"/>
              <w:right w:val="nil"/>
              <w:between w:val="nil"/>
            </w:pBdr>
            <w:spacing w:before="28" w:after="0"/>
            <w:ind w:firstLine="0"/>
            <w:jc w:val="left"/>
          </w:pPr>
        </w:pPrChange>
      </w:pPr>
      <w:del w:id="13450" w:author="Cristiano de Menezes Feu" w:date="2022-11-21T08:33:00Z">
        <w:r w:rsidDel="00E631A1">
          <w:rPr>
            <w:rFonts w:ascii="ClearSans-Light" w:eastAsia="ClearSans-Light" w:hAnsi="ClearSans-Light" w:cs="ClearSans-Light"/>
            <w:color w:val="005583"/>
            <w:sz w:val="18"/>
            <w:szCs w:val="18"/>
          </w:rPr>
          <w:delText>- Previsão: arts. 24, IX; art.262, V, e art. 32, § único</w:delText>
        </w:r>
      </w:del>
    </w:p>
    <w:p w14:paraId="0000126B" w14:textId="62327449" w:rsidR="003D183A" w:rsidDel="00E631A1" w:rsidRDefault="008B7924" w:rsidP="00E631A1">
      <w:pPr>
        <w:widowControl w:val="0"/>
        <w:pBdr>
          <w:top w:val="nil"/>
          <w:left w:val="nil"/>
          <w:bottom w:val="nil"/>
          <w:right w:val="nil"/>
          <w:between w:val="nil"/>
        </w:pBdr>
        <w:spacing w:before="28" w:after="0"/>
        <w:ind w:firstLine="0"/>
        <w:jc w:val="center"/>
        <w:rPr>
          <w:del w:id="13451" w:author="Cristiano de Menezes Feu" w:date="2022-11-21T08:33:00Z"/>
          <w:rFonts w:ascii="ClearSans-Light" w:eastAsia="ClearSans-Light" w:hAnsi="ClearSans-Light" w:cs="ClearSans-Light"/>
          <w:color w:val="005583"/>
          <w:sz w:val="18"/>
          <w:szCs w:val="18"/>
        </w:rPr>
        <w:pPrChange w:id="13452" w:author="Cristiano de Menezes Feu" w:date="2022-11-21T08:33:00Z">
          <w:pPr>
            <w:widowControl w:val="0"/>
            <w:pBdr>
              <w:top w:val="nil"/>
              <w:left w:val="nil"/>
              <w:bottom w:val="nil"/>
              <w:right w:val="nil"/>
              <w:between w:val="nil"/>
            </w:pBdr>
            <w:spacing w:before="28" w:after="0"/>
            <w:ind w:firstLine="0"/>
            <w:jc w:val="left"/>
          </w:pPr>
        </w:pPrChange>
      </w:pPr>
      <w:del w:id="13453" w:author="Cristiano de Menezes Feu" w:date="2022-11-21T08:33:00Z">
        <w:r w:rsidDel="00E631A1">
          <w:rPr>
            <w:rFonts w:ascii="ClearSans-Light" w:eastAsia="ClearSans-Light" w:hAnsi="ClearSans-Light" w:cs="ClearSans-Light"/>
            <w:color w:val="005583"/>
            <w:sz w:val="18"/>
            <w:szCs w:val="18"/>
          </w:rPr>
          <w:delText>▪ COMISSÃO PARLAMENTAR DE INQUÉRITO</w:delText>
        </w:r>
      </w:del>
    </w:p>
    <w:p w14:paraId="0000126C" w14:textId="6337EBD9" w:rsidR="003D183A" w:rsidDel="00E631A1" w:rsidRDefault="008B7924" w:rsidP="00E631A1">
      <w:pPr>
        <w:widowControl w:val="0"/>
        <w:pBdr>
          <w:top w:val="nil"/>
          <w:left w:val="nil"/>
          <w:bottom w:val="nil"/>
          <w:right w:val="nil"/>
          <w:between w:val="nil"/>
        </w:pBdr>
        <w:spacing w:before="28" w:after="0"/>
        <w:ind w:firstLine="0"/>
        <w:jc w:val="center"/>
        <w:rPr>
          <w:del w:id="13454" w:author="Cristiano de Menezes Feu" w:date="2022-11-21T08:33:00Z"/>
          <w:rFonts w:ascii="ClearSans-Light" w:eastAsia="ClearSans-Light" w:hAnsi="ClearSans-Light" w:cs="ClearSans-Light"/>
          <w:color w:val="005583"/>
          <w:sz w:val="18"/>
          <w:szCs w:val="18"/>
        </w:rPr>
        <w:pPrChange w:id="13455" w:author="Cristiano de Menezes Feu" w:date="2022-11-21T08:33:00Z">
          <w:pPr>
            <w:widowControl w:val="0"/>
            <w:pBdr>
              <w:top w:val="nil"/>
              <w:left w:val="nil"/>
              <w:bottom w:val="nil"/>
              <w:right w:val="nil"/>
              <w:between w:val="nil"/>
            </w:pBdr>
            <w:spacing w:before="28" w:after="0"/>
            <w:ind w:firstLine="0"/>
            <w:jc w:val="left"/>
          </w:pPr>
        </w:pPrChange>
      </w:pPr>
      <w:del w:id="13456" w:author="Cristiano de Menezes Feu" w:date="2022-11-21T08:33:00Z">
        <w:r w:rsidDel="00E631A1">
          <w:rPr>
            <w:rFonts w:ascii="ClearSans-Light" w:eastAsia="ClearSans-Light" w:hAnsi="ClearSans-Light" w:cs="ClearSans-Light"/>
            <w:color w:val="005583"/>
            <w:sz w:val="18"/>
            <w:szCs w:val="18"/>
          </w:rPr>
          <w:delText>- Regramento: arts. 35 a 37</w:delText>
        </w:r>
      </w:del>
    </w:p>
    <w:p w14:paraId="0000126D" w14:textId="2D833614" w:rsidR="003D183A" w:rsidDel="00E631A1" w:rsidRDefault="008B7924" w:rsidP="00E631A1">
      <w:pPr>
        <w:widowControl w:val="0"/>
        <w:pBdr>
          <w:top w:val="nil"/>
          <w:left w:val="nil"/>
          <w:bottom w:val="nil"/>
          <w:right w:val="nil"/>
          <w:between w:val="nil"/>
        </w:pBdr>
        <w:spacing w:before="28" w:after="0"/>
        <w:ind w:firstLine="0"/>
        <w:jc w:val="center"/>
        <w:rPr>
          <w:del w:id="13457" w:author="Cristiano de Menezes Feu" w:date="2022-11-21T08:33:00Z"/>
          <w:rFonts w:ascii="ClearSans-Light" w:eastAsia="ClearSans-Light" w:hAnsi="ClearSans-Light" w:cs="ClearSans-Light"/>
          <w:color w:val="005583"/>
          <w:sz w:val="18"/>
          <w:szCs w:val="18"/>
        </w:rPr>
        <w:pPrChange w:id="13458" w:author="Cristiano de Menezes Feu" w:date="2022-11-21T08:33:00Z">
          <w:pPr>
            <w:widowControl w:val="0"/>
            <w:pBdr>
              <w:top w:val="nil"/>
              <w:left w:val="nil"/>
              <w:bottom w:val="nil"/>
              <w:right w:val="nil"/>
              <w:between w:val="nil"/>
            </w:pBdr>
            <w:spacing w:before="28" w:after="0"/>
            <w:ind w:firstLine="0"/>
            <w:jc w:val="left"/>
          </w:pPr>
        </w:pPrChange>
      </w:pPr>
      <w:del w:id="13459" w:author="Cristiano de Menezes Feu" w:date="2022-11-21T08:33:00Z">
        <w:r w:rsidDel="00E631A1">
          <w:rPr>
            <w:rFonts w:ascii="ClearSans-Light" w:eastAsia="ClearSans-Light" w:hAnsi="ClearSans-Light" w:cs="ClearSans-Light"/>
            <w:color w:val="005583"/>
            <w:sz w:val="18"/>
            <w:szCs w:val="18"/>
          </w:rPr>
          <w:delText>▪ COMISSÃO PERMANENTE</w:delText>
        </w:r>
      </w:del>
    </w:p>
    <w:p w14:paraId="0000126E" w14:textId="6D93A8CE" w:rsidR="003D183A" w:rsidDel="00E631A1" w:rsidRDefault="008B7924" w:rsidP="00E631A1">
      <w:pPr>
        <w:widowControl w:val="0"/>
        <w:pBdr>
          <w:top w:val="nil"/>
          <w:left w:val="nil"/>
          <w:bottom w:val="nil"/>
          <w:right w:val="nil"/>
          <w:between w:val="nil"/>
        </w:pBdr>
        <w:spacing w:before="28" w:after="0"/>
        <w:ind w:firstLine="0"/>
        <w:jc w:val="center"/>
        <w:rPr>
          <w:del w:id="13460" w:author="Cristiano de Menezes Feu" w:date="2022-11-21T08:33:00Z"/>
          <w:rFonts w:ascii="ClearSans-Light" w:eastAsia="ClearSans-Light" w:hAnsi="ClearSans-Light" w:cs="ClearSans-Light"/>
          <w:color w:val="005583"/>
          <w:sz w:val="18"/>
          <w:szCs w:val="18"/>
        </w:rPr>
        <w:pPrChange w:id="13461" w:author="Cristiano de Menezes Feu" w:date="2022-11-21T08:33:00Z">
          <w:pPr>
            <w:widowControl w:val="0"/>
            <w:pBdr>
              <w:top w:val="nil"/>
              <w:left w:val="nil"/>
              <w:bottom w:val="nil"/>
              <w:right w:val="nil"/>
              <w:between w:val="nil"/>
            </w:pBdr>
            <w:spacing w:before="28" w:after="0"/>
            <w:ind w:firstLine="0"/>
            <w:jc w:val="left"/>
          </w:pPr>
        </w:pPrChange>
      </w:pPr>
      <w:del w:id="13462" w:author="Cristiano de Menezes Feu" w:date="2022-11-21T08:33:00Z">
        <w:r w:rsidDel="00E631A1">
          <w:rPr>
            <w:rFonts w:ascii="ClearSans-Light" w:eastAsia="ClearSans-Light" w:hAnsi="ClearSans-Light" w:cs="ClearSans-Light"/>
            <w:color w:val="005583"/>
            <w:sz w:val="18"/>
            <w:szCs w:val="18"/>
          </w:rPr>
          <w:delText>- Conceito: art. 22, I</w:delText>
        </w:r>
      </w:del>
    </w:p>
    <w:p w14:paraId="0000126F" w14:textId="5DEA6097" w:rsidR="003D183A" w:rsidDel="00E631A1" w:rsidRDefault="008B7924" w:rsidP="00E631A1">
      <w:pPr>
        <w:widowControl w:val="0"/>
        <w:pBdr>
          <w:top w:val="nil"/>
          <w:left w:val="nil"/>
          <w:bottom w:val="nil"/>
          <w:right w:val="nil"/>
          <w:between w:val="nil"/>
        </w:pBdr>
        <w:spacing w:before="28" w:after="0"/>
        <w:ind w:firstLine="0"/>
        <w:jc w:val="center"/>
        <w:rPr>
          <w:del w:id="13463" w:author="Cristiano de Menezes Feu" w:date="2022-11-21T08:33:00Z"/>
          <w:rFonts w:ascii="ClearSans-Light" w:eastAsia="ClearSans-Light" w:hAnsi="ClearSans-Light" w:cs="ClearSans-Light"/>
          <w:color w:val="005583"/>
          <w:sz w:val="18"/>
          <w:szCs w:val="18"/>
        </w:rPr>
        <w:pPrChange w:id="13464" w:author="Cristiano de Menezes Feu" w:date="2022-11-21T08:33:00Z">
          <w:pPr>
            <w:widowControl w:val="0"/>
            <w:pBdr>
              <w:top w:val="nil"/>
              <w:left w:val="nil"/>
              <w:bottom w:val="nil"/>
              <w:right w:val="nil"/>
              <w:between w:val="nil"/>
            </w:pBdr>
            <w:spacing w:before="28" w:after="0"/>
            <w:ind w:firstLine="0"/>
            <w:jc w:val="left"/>
          </w:pPr>
        </w:pPrChange>
      </w:pPr>
      <w:del w:id="13465" w:author="Cristiano de Menezes Feu" w:date="2022-11-21T08:33:00Z">
        <w:r w:rsidDel="00E631A1">
          <w:rPr>
            <w:rFonts w:ascii="ClearSans-Light" w:eastAsia="ClearSans-Light" w:hAnsi="ClearSans-Light" w:cs="ClearSans-Light"/>
            <w:color w:val="005583"/>
            <w:sz w:val="18"/>
            <w:szCs w:val="18"/>
          </w:rPr>
          <w:delText>- Regramento específico: arts. 25 a 32</w:delText>
        </w:r>
      </w:del>
    </w:p>
    <w:p w14:paraId="00001270" w14:textId="22793FEA" w:rsidR="003D183A" w:rsidDel="00E631A1" w:rsidRDefault="008B7924" w:rsidP="00E631A1">
      <w:pPr>
        <w:widowControl w:val="0"/>
        <w:pBdr>
          <w:top w:val="nil"/>
          <w:left w:val="nil"/>
          <w:bottom w:val="nil"/>
          <w:right w:val="nil"/>
          <w:between w:val="nil"/>
        </w:pBdr>
        <w:spacing w:before="28" w:after="0"/>
        <w:ind w:firstLine="0"/>
        <w:jc w:val="center"/>
        <w:rPr>
          <w:del w:id="13466" w:author="Cristiano de Menezes Feu" w:date="2022-11-21T08:33:00Z"/>
          <w:rFonts w:ascii="ClearSans-Light" w:eastAsia="ClearSans-Light" w:hAnsi="ClearSans-Light" w:cs="ClearSans-Light"/>
          <w:color w:val="005583"/>
          <w:sz w:val="18"/>
          <w:szCs w:val="18"/>
        </w:rPr>
        <w:pPrChange w:id="13467" w:author="Cristiano de Menezes Feu" w:date="2022-11-21T08:33:00Z">
          <w:pPr>
            <w:widowControl w:val="0"/>
            <w:pBdr>
              <w:top w:val="nil"/>
              <w:left w:val="nil"/>
              <w:bottom w:val="nil"/>
              <w:right w:val="nil"/>
              <w:between w:val="nil"/>
            </w:pBdr>
            <w:spacing w:before="28" w:after="0"/>
            <w:ind w:firstLine="0"/>
            <w:jc w:val="left"/>
          </w:pPr>
        </w:pPrChange>
      </w:pPr>
      <w:del w:id="13468" w:author="Cristiano de Menezes Feu" w:date="2022-11-21T08:33:00Z">
        <w:r w:rsidDel="00E631A1">
          <w:rPr>
            <w:rFonts w:ascii="ClearSans-Light" w:eastAsia="ClearSans-Light" w:hAnsi="ClearSans-Light" w:cs="ClearSans-Light"/>
            <w:color w:val="005583"/>
            <w:sz w:val="18"/>
            <w:szCs w:val="18"/>
          </w:rPr>
          <w:delText>- Rol e área de competência: art. 32</w:delText>
        </w:r>
      </w:del>
    </w:p>
    <w:p w14:paraId="00001271" w14:textId="082ECFE2" w:rsidR="003D183A" w:rsidDel="00E631A1" w:rsidRDefault="008B7924" w:rsidP="00E631A1">
      <w:pPr>
        <w:widowControl w:val="0"/>
        <w:pBdr>
          <w:top w:val="nil"/>
          <w:left w:val="nil"/>
          <w:bottom w:val="nil"/>
          <w:right w:val="nil"/>
          <w:between w:val="nil"/>
        </w:pBdr>
        <w:spacing w:before="28" w:after="0"/>
        <w:ind w:firstLine="0"/>
        <w:jc w:val="center"/>
        <w:rPr>
          <w:del w:id="13469" w:author="Cristiano de Menezes Feu" w:date="2022-11-21T08:33:00Z"/>
          <w:rFonts w:ascii="ClearSans-Light" w:eastAsia="ClearSans-Light" w:hAnsi="ClearSans-Light" w:cs="ClearSans-Light"/>
          <w:color w:val="005583"/>
          <w:sz w:val="18"/>
          <w:szCs w:val="18"/>
        </w:rPr>
        <w:pPrChange w:id="13470" w:author="Cristiano de Menezes Feu" w:date="2022-11-21T08:33:00Z">
          <w:pPr>
            <w:widowControl w:val="0"/>
            <w:pBdr>
              <w:top w:val="nil"/>
              <w:left w:val="nil"/>
              <w:bottom w:val="nil"/>
              <w:right w:val="nil"/>
              <w:between w:val="nil"/>
            </w:pBdr>
            <w:spacing w:before="28" w:after="0"/>
            <w:ind w:firstLine="0"/>
            <w:jc w:val="left"/>
          </w:pPr>
        </w:pPrChange>
      </w:pPr>
      <w:del w:id="13471" w:author="Cristiano de Menezes Feu" w:date="2022-11-21T08:33:00Z">
        <w:r w:rsidDel="00E631A1">
          <w:rPr>
            <w:rFonts w:ascii="ClearSans-Light" w:eastAsia="ClearSans-Light" w:hAnsi="ClearSans-Light" w:cs="ClearSans-Light"/>
            <w:color w:val="005583"/>
            <w:sz w:val="18"/>
            <w:szCs w:val="18"/>
          </w:rPr>
          <w:delText>▪ COMISSÃO REPRESENTATIVA</w:delText>
        </w:r>
      </w:del>
    </w:p>
    <w:p w14:paraId="00001272" w14:textId="5399D73E" w:rsidR="003D183A" w:rsidDel="00E631A1" w:rsidRDefault="008B7924" w:rsidP="00E631A1">
      <w:pPr>
        <w:widowControl w:val="0"/>
        <w:pBdr>
          <w:top w:val="nil"/>
          <w:left w:val="nil"/>
          <w:bottom w:val="nil"/>
          <w:right w:val="nil"/>
          <w:between w:val="nil"/>
        </w:pBdr>
        <w:spacing w:before="28" w:after="0"/>
        <w:ind w:firstLine="0"/>
        <w:jc w:val="center"/>
        <w:rPr>
          <w:del w:id="13472" w:author="Cristiano de Menezes Feu" w:date="2022-11-21T08:33:00Z"/>
          <w:rFonts w:ascii="ClearSans-Light" w:eastAsia="ClearSans-Light" w:hAnsi="ClearSans-Light" w:cs="ClearSans-Light"/>
          <w:color w:val="005583"/>
          <w:sz w:val="18"/>
          <w:szCs w:val="18"/>
        </w:rPr>
        <w:pPrChange w:id="13473" w:author="Cristiano de Menezes Feu" w:date="2022-11-21T08:33:00Z">
          <w:pPr>
            <w:widowControl w:val="0"/>
            <w:pBdr>
              <w:top w:val="nil"/>
              <w:left w:val="nil"/>
              <w:bottom w:val="nil"/>
              <w:right w:val="nil"/>
              <w:between w:val="nil"/>
            </w:pBdr>
            <w:spacing w:before="28" w:after="0"/>
            <w:ind w:firstLine="0"/>
            <w:jc w:val="left"/>
          </w:pPr>
        </w:pPrChange>
      </w:pPr>
      <w:del w:id="13474" w:author="Cristiano de Menezes Feu" w:date="2022-11-21T08:33:00Z">
        <w:r w:rsidDel="00E631A1">
          <w:rPr>
            <w:rFonts w:ascii="ClearSans-Light" w:eastAsia="ClearSans-Light" w:hAnsi="ClearSans-Light" w:cs="ClearSans-Light"/>
            <w:color w:val="005583"/>
            <w:sz w:val="18"/>
            <w:szCs w:val="18"/>
          </w:rPr>
          <w:delText>- Processo de escolha: art. 224</w:delText>
        </w:r>
      </w:del>
    </w:p>
    <w:p w14:paraId="00001273" w14:textId="5F49FEB1" w:rsidR="003D183A" w:rsidDel="00E631A1" w:rsidRDefault="008B7924" w:rsidP="00E631A1">
      <w:pPr>
        <w:widowControl w:val="0"/>
        <w:pBdr>
          <w:top w:val="nil"/>
          <w:left w:val="nil"/>
          <w:bottom w:val="nil"/>
          <w:right w:val="nil"/>
          <w:between w:val="nil"/>
        </w:pBdr>
        <w:spacing w:before="28" w:after="0"/>
        <w:ind w:firstLine="0"/>
        <w:jc w:val="center"/>
        <w:rPr>
          <w:del w:id="13475" w:author="Cristiano de Menezes Feu" w:date="2022-11-21T08:33:00Z"/>
          <w:rFonts w:ascii="ClearSans-Light" w:eastAsia="ClearSans-Light" w:hAnsi="ClearSans-Light" w:cs="ClearSans-Light"/>
          <w:color w:val="005583"/>
          <w:sz w:val="18"/>
          <w:szCs w:val="18"/>
        </w:rPr>
        <w:pPrChange w:id="13476" w:author="Cristiano de Menezes Feu" w:date="2022-11-21T08:33:00Z">
          <w:pPr>
            <w:widowControl w:val="0"/>
            <w:pBdr>
              <w:top w:val="nil"/>
              <w:left w:val="nil"/>
              <w:bottom w:val="nil"/>
              <w:right w:val="nil"/>
              <w:between w:val="nil"/>
            </w:pBdr>
            <w:spacing w:before="28" w:after="0"/>
            <w:ind w:firstLine="0"/>
            <w:jc w:val="left"/>
          </w:pPr>
        </w:pPrChange>
      </w:pPr>
      <w:del w:id="13477" w:author="Cristiano de Menezes Feu" w:date="2022-11-21T08:33:00Z">
        <w:r w:rsidDel="00E631A1">
          <w:rPr>
            <w:rFonts w:ascii="ClearSans-Light" w:eastAsia="ClearSans-Light" w:hAnsi="ClearSans-Light" w:cs="ClearSans-Light"/>
            <w:color w:val="005583"/>
            <w:sz w:val="18"/>
            <w:szCs w:val="18"/>
          </w:rPr>
          <w:delText>- Eleição secreta: art. 188, III</w:delText>
        </w:r>
      </w:del>
    </w:p>
    <w:p w14:paraId="00001274" w14:textId="28EF1C5F" w:rsidR="003D183A" w:rsidDel="00E631A1" w:rsidRDefault="008B7924" w:rsidP="00E631A1">
      <w:pPr>
        <w:widowControl w:val="0"/>
        <w:pBdr>
          <w:top w:val="nil"/>
          <w:left w:val="nil"/>
          <w:bottom w:val="nil"/>
          <w:right w:val="nil"/>
          <w:between w:val="nil"/>
        </w:pBdr>
        <w:spacing w:before="28" w:after="0"/>
        <w:ind w:firstLine="0"/>
        <w:jc w:val="center"/>
        <w:rPr>
          <w:del w:id="13478" w:author="Cristiano de Menezes Feu" w:date="2022-11-21T08:33:00Z"/>
          <w:rFonts w:ascii="ClearSans-Light" w:eastAsia="ClearSans-Light" w:hAnsi="ClearSans-Light" w:cs="ClearSans-Light"/>
          <w:color w:val="005583"/>
          <w:sz w:val="18"/>
          <w:szCs w:val="18"/>
        </w:rPr>
        <w:pPrChange w:id="13479" w:author="Cristiano de Menezes Feu" w:date="2022-11-21T08:33:00Z">
          <w:pPr>
            <w:widowControl w:val="0"/>
            <w:pBdr>
              <w:top w:val="nil"/>
              <w:left w:val="nil"/>
              <w:bottom w:val="nil"/>
              <w:right w:val="nil"/>
              <w:between w:val="nil"/>
            </w:pBdr>
            <w:spacing w:before="28" w:after="0"/>
            <w:ind w:firstLine="0"/>
            <w:jc w:val="left"/>
          </w:pPr>
        </w:pPrChange>
      </w:pPr>
      <w:del w:id="13480" w:author="Cristiano de Menezes Feu" w:date="2022-11-21T08:33:00Z">
        <w:r w:rsidDel="00E631A1">
          <w:rPr>
            <w:rFonts w:ascii="ClearSans-Light" w:eastAsia="ClearSans-Light" w:hAnsi="ClearSans-Light" w:cs="ClearSans-Light"/>
            <w:color w:val="005583"/>
            <w:sz w:val="18"/>
            <w:szCs w:val="18"/>
          </w:rPr>
          <w:delText>▪ COMISSÃO TEMPORÁRIA</w:delText>
        </w:r>
      </w:del>
    </w:p>
    <w:p w14:paraId="00001275" w14:textId="077BF56F" w:rsidR="003D183A" w:rsidDel="00E631A1" w:rsidRDefault="008B7924" w:rsidP="00E631A1">
      <w:pPr>
        <w:widowControl w:val="0"/>
        <w:pBdr>
          <w:top w:val="nil"/>
          <w:left w:val="nil"/>
          <w:bottom w:val="nil"/>
          <w:right w:val="nil"/>
          <w:between w:val="nil"/>
        </w:pBdr>
        <w:spacing w:before="28" w:after="0"/>
        <w:ind w:firstLine="0"/>
        <w:jc w:val="center"/>
        <w:rPr>
          <w:del w:id="13481" w:author="Cristiano de Menezes Feu" w:date="2022-11-21T08:33:00Z"/>
          <w:rFonts w:ascii="ClearSans-Light" w:eastAsia="ClearSans-Light" w:hAnsi="ClearSans-Light" w:cs="ClearSans-Light"/>
          <w:color w:val="005583"/>
          <w:sz w:val="18"/>
          <w:szCs w:val="18"/>
        </w:rPr>
        <w:pPrChange w:id="13482" w:author="Cristiano de Menezes Feu" w:date="2022-11-21T08:33:00Z">
          <w:pPr>
            <w:widowControl w:val="0"/>
            <w:pBdr>
              <w:top w:val="nil"/>
              <w:left w:val="nil"/>
              <w:bottom w:val="nil"/>
              <w:right w:val="nil"/>
              <w:between w:val="nil"/>
            </w:pBdr>
            <w:spacing w:before="28" w:after="0"/>
            <w:ind w:firstLine="0"/>
            <w:jc w:val="left"/>
          </w:pPr>
        </w:pPrChange>
      </w:pPr>
      <w:del w:id="13483" w:author="Cristiano de Menezes Feu" w:date="2022-11-21T08:33:00Z">
        <w:r w:rsidDel="00E631A1">
          <w:rPr>
            <w:rFonts w:ascii="ClearSans-Light" w:eastAsia="ClearSans-Light" w:hAnsi="ClearSans-Light" w:cs="ClearSans-Light"/>
            <w:color w:val="005583"/>
            <w:sz w:val="18"/>
            <w:szCs w:val="18"/>
          </w:rPr>
          <w:delText>- Conceito: art. 22, II</w:delText>
        </w:r>
      </w:del>
    </w:p>
    <w:p w14:paraId="00001276" w14:textId="666E21CB" w:rsidR="003D183A" w:rsidDel="00E631A1" w:rsidRDefault="008B7924" w:rsidP="00E631A1">
      <w:pPr>
        <w:widowControl w:val="0"/>
        <w:pBdr>
          <w:top w:val="nil"/>
          <w:left w:val="nil"/>
          <w:bottom w:val="nil"/>
          <w:right w:val="nil"/>
          <w:between w:val="nil"/>
        </w:pBdr>
        <w:spacing w:before="28" w:after="0"/>
        <w:ind w:firstLine="0"/>
        <w:jc w:val="center"/>
        <w:rPr>
          <w:del w:id="13484" w:author="Cristiano de Menezes Feu" w:date="2022-11-21T08:33:00Z"/>
          <w:rFonts w:ascii="ClearSans-Light" w:eastAsia="ClearSans-Light" w:hAnsi="ClearSans-Light" w:cs="ClearSans-Light"/>
          <w:color w:val="005583"/>
          <w:sz w:val="18"/>
          <w:szCs w:val="18"/>
        </w:rPr>
        <w:pPrChange w:id="13485" w:author="Cristiano de Menezes Feu" w:date="2022-11-21T08:33:00Z">
          <w:pPr>
            <w:widowControl w:val="0"/>
            <w:pBdr>
              <w:top w:val="nil"/>
              <w:left w:val="nil"/>
              <w:bottom w:val="nil"/>
              <w:right w:val="nil"/>
              <w:between w:val="nil"/>
            </w:pBdr>
            <w:spacing w:before="28" w:after="0"/>
            <w:ind w:firstLine="0"/>
            <w:jc w:val="left"/>
          </w:pPr>
        </w:pPrChange>
      </w:pPr>
      <w:del w:id="13486" w:author="Cristiano de Menezes Feu" w:date="2022-11-21T08:33:00Z">
        <w:r w:rsidDel="00E631A1">
          <w:rPr>
            <w:rFonts w:ascii="ClearSans-Light" w:eastAsia="ClearSans-Light" w:hAnsi="ClearSans-Light" w:cs="ClearSans-Light"/>
            <w:color w:val="005583"/>
            <w:sz w:val="18"/>
            <w:szCs w:val="18"/>
          </w:rPr>
          <w:delText>- Regramento específico: arts. 33 a 38</w:delText>
        </w:r>
      </w:del>
    </w:p>
    <w:p w14:paraId="00001277" w14:textId="45188AAD" w:rsidR="003D183A" w:rsidDel="00E631A1" w:rsidRDefault="008B7924" w:rsidP="00E631A1">
      <w:pPr>
        <w:widowControl w:val="0"/>
        <w:pBdr>
          <w:top w:val="nil"/>
          <w:left w:val="nil"/>
          <w:bottom w:val="nil"/>
          <w:right w:val="nil"/>
          <w:between w:val="nil"/>
        </w:pBdr>
        <w:spacing w:before="28" w:after="0"/>
        <w:ind w:firstLine="0"/>
        <w:jc w:val="center"/>
        <w:rPr>
          <w:del w:id="13487" w:author="Cristiano de Menezes Feu" w:date="2022-11-21T08:33:00Z"/>
          <w:rFonts w:ascii="ClearSans-Light" w:eastAsia="ClearSans-Light" w:hAnsi="ClearSans-Light" w:cs="ClearSans-Light"/>
          <w:color w:val="005583"/>
          <w:sz w:val="18"/>
          <w:szCs w:val="18"/>
        </w:rPr>
        <w:pPrChange w:id="13488" w:author="Cristiano de Menezes Feu" w:date="2022-11-21T08:33:00Z">
          <w:pPr>
            <w:widowControl w:val="0"/>
            <w:pBdr>
              <w:top w:val="nil"/>
              <w:left w:val="nil"/>
              <w:bottom w:val="nil"/>
              <w:right w:val="nil"/>
              <w:between w:val="nil"/>
            </w:pBdr>
            <w:spacing w:before="28" w:after="0"/>
            <w:ind w:firstLine="0"/>
            <w:jc w:val="left"/>
          </w:pPr>
        </w:pPrChange>
      </w:pPr>
      <w:del w:id="13489" w:author="Cristiano de Menezes Feu" w:date="2022-11-21T08:33:00Z">
        <w:r w:rsidDel="00E631A1">
          <w:rPr>
            <w:rFonts w:ascii="ClearSans-Light" w:eastAsia="ClearSans-Light" w:hAnsi="ClearSans-Light" w:cs="ClearSans-Light"/>
            <w:color w:val="005583"/>
            <w:sz w:val="18"/>
            <w:szCs w:val="18"/>
          </w:rPr>
          <w:delText>- Reuniões; não-coincidência com reunião de Comissão Permanente: art. 46, § 2º</w:delText>
        </w:r>
      </w:del>
    </w:p>
    <w:p w14:paraId="00001278" w14:textId="509B02E5" w:rsidR="003D183A" w:rsidDel="00E631A1" w:rsidRDefault="008B7924" w:rsidP="00E631A1">
      <w:pPr>
        <w:widowControl w:val="0"/>
        <w:pBdr>
          <w:top w:val="nil"/>
          <w:left w:val="nil"/>
          <w:bottom w:val="nil"/>
          <w:right w:val="nil"/>
          <w:between w:val="nil"/>
        </w:pBdr>
        <w:spacing w:before="28" w:after="0"/>
        <w:ind w:firstLine="0"/>
        <w:jc w:val="center"/>
        <w:rPr>
          <w:del w:id="13490" w:author="Cristiano de Menezes Feu" w:date="2022-11-21T08:33:00Z"/>
          <w:rFonts w:ascii="ClearSans-Light" w:eastAsia="ClearSans-Light" w:hAnsi="ClearSans-Light" w:cs="ClearSans-Light"/>
          <w:color w:val="005583"/>
          <w:sz w:val="18"/>
          <w:szCs w:val="18"/>
        </w:rPr>
        <w:pPrChange w:id="13491" w:author="Cristiano de Menezes Feu" w:date="2022-11-21T08:33:00Z">
          <w:pPr>
            <w:widowControl w:val="0"/>
            <w:pBdr>
              <w:top w:val="nil"/>
              <w:left w:val="nil"/>
              <w:bottom w:val="nil"/>
              <w:right w:val="nil"/>
              <w:between w:val="nil"/>
            </w:pBdr>
            <w:spacing w:before="28" w:after="0"/>
            <w:ind w:firstLine="0"/>
            <w:jc w:val="left"/>
          </w:pPr>
        </w:pPrChange>
      </w:pPr>
      <w:del w:id="13492" w:author="Cristiano de Menezes Feu" w:date="2022-11-21T08:33:00Z">
        <w:r w:rsidDel="00E631A1">
          <w:rPr>
            <w:rFonts w:ascii="ClearSans-Light" w:eastAsia="ClearSans-Light" w:hAnsi="ClearSans-Light" w:cs="ClearSans-Light"/>
            <w:color w:val="005583"/>
            <w:sz w:val="18"/>
            <w:szCs w:val="18"/>
          </w:rPr>
          <w:delText>▪ COMISSÕES</w:delText>
        </w:r>
      </w:del>
    </w:p>
    <w:p w14:paraId="00001279" w14:textId="3705AFF2" w:rsidR="003D183A" w:rsidDel="00E631A1" w:rsidRDefault="008B7924" w:rsidP="00E631A1">
      <w:pPr>
        <w:widowControl w:val="0"/>
        <w:pBdr>
          <w:top w:val="nil"/>
          <w:left w:val="nil"/>
          <w:bottom w:val="nil"/>
          <w:right w:val="nil"/>
          <w:between w:val="nil"/>
        </w:pBdr>
        <w:spacing w:before="28" w:after="0"/>
        <w:ind w:firstLine="0"/>
        <w:jc w:val="center"/>
        <w:rPr>
          <w:del w:id="13493" w:author="Cristiano de Menezes Feu" w:date="2022-11-21T08:33:00Z"/>
          <w:rFonts w:ascii="ClearSans-Light" w:eastAsia="ClearSans-Light" w:hAnsi="ClearSans-Light" w:cs="ClearSans-Light"/>
          <w:color w:val="005583"/>
          <w:sz w:val="18"/>
          <w:szCs w:val="18"/>
        </w:rPr>
        <w:pPrChange w:id="13494" w:author="Cristiano de Menezes Feu" w:date="2022-11-21T08:33:00Z">
          <w:pPr>
            <w:widowControl w:val="0"/>
            <w:pBdr>
              <w:top w:val="nil"/>
              <w:left w:val="nil"/>
              <w:bottom w:val="nil"/>
              <w:right w:val="nil"/>
              <w:between w:val="nil"/>
            </w:pBdr>
            <w:spacing w:before="28" w:after="0"/>
            <w:ind w:firstLine="0"/>
            <w:jc w:val="left"/>
          </w:pPr>
        </w:pPrChange>
      </w:pPr>
      <w:del w:id="13495" w:author="Cristiano de Menezes Feu" w:date="2022-11-21T08:33:00Z">
        <w:r w:rsidDel="00E631A1">
          <w:rPr>
            <w:rFonts w:ascii="ClearSans-Light" w:eastAsia="ClearSans-Light" w:hAnsi="ClearSans-Light" w:cs="ClearSans-Light"/>
            <w:color w:val="005583"/>
            <w:sz w:val="18"/>
            <w:szCs w:val="18"/>
          </w:rPr>
          <w:delText>- Regramento: arts. 22 a 64</w:delText>
        </w:r>
      </w:del>
    </w:p>
    <w:p w14:paraId="0000127A" w14:textId="3B691FC3" w:rsidR="003D183A" w:rsidDel="00E631A1" w:rsidRDefault="008B7924" w:rsidP="00E631A1">
      <w:pPr>
        <w:widowControl w:val="0"/>
        <w:pBdr>
          <w:top w:val="nil"/>
          <w:left w:val="nil"/>
          <w:bottom w:val="nil"/>
          <w:right w:val="nil"/>
          <w:between w:val="nil"/>
        </w:pBdr>
        <w:spacing w:before="28" w:after="0"/>
        <w:ind w:firstLine="0"/>
        <w:jc w:val="center"/>
        <w:rPr>
          <w:del w:id="13496" w:author="Cristiano de Menezes Feu" w:date="2022-11-21T08:33:00Z"/>
          <w:rFonts w:ascii="ClearSans-Light" w:eastAsia="ClearSans-Light" w:hAnsi="ClearSans-Light" w:cs="ClearSans-Light"/>
          <w:color w:val="005583"/>
          <w:sz w:val="18"/>
          <w:szCs w:val="18"/>
        </w:rPr>
        <w:pPrChange w:id="13497" w:author="Cristiano de Menezes Feu" w:date="2022-11-21T08:33:00Z">
          <w:pPr>
            <w:widowControl w:val="0"/>
            <w:pBdr>
              <w:top w:val="nil"/>
              <w:left w:val="nil"/>
              <w:bottom w:val="nil"/>
              <w:right w:val="nil"/>
              <w:between w:val="nil"/>
            </w:pBdr>
            <w:spacing w:before="28" w:after="0"/>
            <w:ind w:firstLine="0"/>
            <w:jc w:val="left"/>
          </w:pPr>
        </w:pPrChange>
      </w:pPr>
      <w:del w:id="13498" w:author="Cristiano de Menezes Feu" w:date="2022-11-21T08:33:00Z">
        <w:r w:rsidDel="00E631A1">
          <w:rPr>
            <w:rFonts w:ascii="ClearSans-Light" w:eastAsia="ClearSans-Light" w:hAnsi="ClearSans-Light" w:cs="ClearSans-Light"/>
            <w:color w:val="005583"/>
            <w:sz w:val="18"/>
            <w:szCs w:val="18"/>
          </w:rPr>
          <w:delText>- Competência: art. 32</w:delText>
        </w:r>
      </w:del>
    </w:p>
    <w:p w14:paraId="0000127B" w14:textId="1A14CB0F" w:rsidR="003D183A" w:rsidDel="00E631A1" w:rsidRDefault="008B7924" w:rsidP="00E631A1">
      <w:pPr>
        <w:widowControl w:val="0"/>
        <w:pBdr>
          <w:top w:val="nil"/>
          <w:left w:val="nil"/>
          <w:bottom w:val="nil"/>
          <w:right w:val="nil"/>
          <w:between w:val="nil"/>
        </w:pBdr>
        <w:spacing w:before="28" w:after="0"/>
        <w:ind w:firstLine="0"/>
        <w:jc w:val="center"/>
        <w:rPr>
          <w:del w:id="13499" w:author="Cristiano de Menezes Feu" w:date="2022-11-21T08:33:00Z"/>
          <w:rFonts w:ascii="ClearSans-Light" w:eastAsia="ClearSans-Light" w:hAnsi="ClearSans-Light" w:cs="ClearSans-Light"/>
          <w:color w:val="005583"/>
          <w:sz w:val="18"/>
          <w:szCs w:val="18"/>
        </w:rPr>
        <w:pPrChange w:id="13500" w:author="Cristiano de Menezes Feu" w:date="2022-11-21T08:33:00Z">
          <w:pPr>
            <w:widowControl w:val="0"/>
            <w:pBdr>
              <w:top w:val="nil"/>
              <w:left w:val="nil"/>
              <w:bottom w:val="nil"/>
              <w:right w:val="nil"/>
              <w:between w:val="nil"/>
            </w:pBdr>
            <w:spacing w:before="28" w:after="0"/>
            <w:ind w:firstLine="0"/>
            <w:jc w:val="left"/>
          </w:pPr>
        </w:pPrChange>
      </w:pPr>
      <w:del w:id="13501" w:author="Cristiano de Menezes Feu" w:date="2022-11-21T08:33:00Z">
        <w:r w:rsidDel="00E631A1">
          <w:rPr>
            <w:rFonts w:ascii="ClearSans-Light" w:eastAsia="ClearSans-Light" w:hAnsi="ClearSans-Light" w:cs="ClearSans-Light"/>
            <w:color w:val="005583"/>
            <w:sz w:val="18"/>
            <w:szCs w:val="18"/>
          </w:rPr>
          <w:delText>- Eleição: art. 39</w:delText>
        </w:r>
      </w:del>
    </w:p>
    <w:p w14:paraId="0000127C" w14:textId="72604FE3" w:rsidR="003D183A" w:rsidDel="00E631A1" w:rsidRDefault="008B7924" w:rsidP="00E631A1">
      <w:pPr>
        <w:widowControl w:val="0"/>
        <w:pBdr>
          <w:top w:val="nil"/>
          <w:left w:val="nil"/>
          <w:bottom w:val="nil"/>
          <w:right w:val="nil"/>
          <w:between w:val="nil"/>
        </w:pBdr>
        <w:spacing w:before="28" w:after="0"/>
        <w:ind w:firstLine="0"/>
        <w:jc w:val="center"/>
        <w:rPr>
          <w:del w:id="13502" w:author="Cristiano de Menezes Feu" w:date="2022-11-21T08:33:00Z"/>
          <w:rFonts w:ascii="ClearSans-Light" w:eastAsia="ClearSans-Light" w:hAnsi="ClearSans-Light" w:cs="ClearSans-Light"/>
          <w:color w:val="005583"/>
          <w:sz w:val="18"/>
          <w:szCs w:val="18"/>
        </w:rPr>
        <w:pPrChange w:id="13503" w:author="Cristiano de Menezes Feu" w:date="2022-11-21T08:33:00Z">
          <w:pPr>
            <w:widowControl w:val="0"/>
            <w:pBdr>
              <w:top w:val="nil"/>
              <w:left w:val="nil"/>
              <w:bottom w:val="nil"/>
              <w:right w:val="nil"/>
              <w:between w:val="nil"/>
            </w:pBdr>
            <w:spacing w:before="28" w:after="0"/>
            <w:ind w:firstLine="0"/>
            <w:jc w:val="left"/>
          </w:pPr>
        </w:pPrChange>
      </w:pPr>
      <w:del w:id="13504" w:author="Cristiano de Menezes Feu" w:date="2022-11-21T08:33:00Z">
        <w:r w:rsidDel="00E631A1">
          <w:rPr>
            <w:rFonts w:ascii="ClearSans-Light" w:eastAsia="ClearSans-Light" w:hAnsi="ClearSans-Light" w:cs="ClearSans-Light"/>
            <w:color w:val="005583"/>
            <w:sz w:val="18"/>
            <w:szCs w:val="18"/>
          </w:rPr>
          <w:delText>- Ordem dos trabalhos: art. 49</w:delText>
        </w:r>
      </w:del>
    </w:p>
    <w:p w14:paraId="0000127D" w14:textId="4AC49AE8" w:rsidR="003D183A" w:rsidDel="00E631A1" w:rsidRDefault="008B7924" w:rsidP="00E631A1">
      <w:pPr>
        <w:widowControl w:val="0"/>
        <w:pBdr>
          <w:top w:val="nil"/>
          <w:left w:val="nil"/>
          <w:bottom w:val="nil"/>
          <w:right w:val="nil"/>
          <w:between w:val="nil"/>
        </w:pBdr>
        <w:spacing w:before="28" w:after="0"/>
        <w:ind w:firstLine="0"/>
        <w:jc w:val="center"/>
        <w:rPr>
          <w:del w:id="13505" w:author="Cristiano de Menezes Feu" w:date="2022-11-21T08:33:00Z"/>
          <w:rFonts w:ascii="ClearSans-Light" w:eastAsia="ClearSans-Light" w:hAnsi="ClearSans-Light" w:cs="ClearSans-Light"/>
          <w:color w:val="005583"/>
          <w:sz w:val="18"/>
          <w:szCs w:val="18"/>
        </w:rPr>
        <w:pPrChange w:id="13506" w:author="Cristiano de Menezes Feu" w:date="2022-11-21T08:33:00Z">
          <w:pPr>
            <w:widowControl w:val="0"/>
            <w:pBdr>
              <w:top w:val="nil"/>
              <w:left w:val="nil"/>
              <w:bottom w:val="nil"/>
              <w:right w:val="nil"/>
              <w:between w:val="nil"/>
            </w:pBdr>
            <w:spacing w:before="28" w:after="0"/>
            <w:ind w:firstLine="0"/>
            <w:jc w:val="left"/>
          </w:pPr>
        </w:pPrChange>
      </w:pPr>
      <w:del w:id="13507" w:author="Cristiano de Menezes Feu" w:date="2022-11-21T08:33:00Z">
        <w:r w:rsidDel="00E631A1">
          <w:rPr>
            <w:rFonts w:ascii="ClearSans-Light" w:eastAsia="ClearSans-Light" w:hAnsi="ClearSans-Light" w:cs="ClearSans-Light"/>
            <w:color w:val="005583"/>
            <w:sz w:val="18"/>
            <w:szCs w:val="18"/>
          </w:rPr>
          <w:delText>- Prazos: art. 52</w:delText>
        </w:r>
      </w:del>
    </w:p>
    <w:p w14:paraId="0000127E" w14:textId="388C492F" w:rsidR="003D183A" w:rsidDel="00E631A1" w:rsidRDefault="008B7924" w:rsidP="00E631A1">
      <w:pPr>
        <w:widowControl w:val="0"/>
        <w:pBdr>
          <w:top w:val="nil"/>
          <w:left w:val="nil"/>
          <w:bottom w:val="nil"/>
          <w:right w:val="nil"/>
          <w:between w:val="nil"/>
        </w:pBdr>
        <w:spacing w:before="28" w:after="0"/>
        <w:ind w:firstLine="0"/>
        <w:jc w:val="center"/>
        <w:rPr>
          <w:del w:id="13508" w:author="Cristiano de Menezes Feu" w:date="2022-11-21T08:33:00Z"/>
          <w:rFonts w:ascii="ClearSans-Light" w:eastAsia="ClearSans-Light" w:hAnsi="ClearSans-Light" w:cs="ClearSans-Light"/>
          <w:color w:val="005583"/>
          <w:sz w:val="18"/>
          <w:szCs w:val="18"/>
        </w:rPr>
        <w:pPrChange w:id="13509" w:author="Cristiano de Menezes Feu" w:date="2022-11-21T08:33:00Z">
          <w:pPr>
            <w:widowControl w:val="0"/>
            <w:pBdr>
              <w:top w:val="nil"/>
              <w:left w:val="nil"/>
              <w:bottom w:val="nil"/>
              <w:right w:val="nil"/>
              <w:between w:val="nil"/>
            </w:pBdr>
            <w:spacing w:before="28" w:after="0"/>
            <w:ind w:firstLine="0"/>
            <w:jc w:val="left"/>
          </w:pPr>
        </w:pPrChange>
      </w:pPr>
      <w:del w:id="13510" w:author="Cristiano de Menezes Feu" w:date="2022-11-21T08:33:00Z">
        <w:r w:rsidDel="00E631A1">
          <w:rPr>
            <w:rFonts w:ascii="ClearSans-Light" w:eastAsia="ClearSans-Light" w:hAnsi="ClearSans-Light" w:cs="ClearSans-Light"/>
            <w:color w:val="005583"/>
            <w:sz w:val="18"/>
            <w:szCs w:val="18"/>
          </w:rPr>
          <w:delText>- Regras específicas: art. 57</w:delText>
        </w:r>
      </w:del>
    </w:p>
    <w:p w14:paraId="0000127F" w14:textId="603D2E59" w:rsidR="003D183A" w:rsidDel="00E631A1" w:rsidRDefault="008B7924" w:rsidP="00E631A1">
      <w:pPr>
        <w:widowControl w:val="0"/>
        <w:pBdr>
          <w:top w:val="nil"/>
          <w:left w:val="nil"/>
          <w:bottom w:val="nil"/>
          <w:right w:val="nil"/>
          <w:between w:val="nil"/>
        </w:pBdr>
        <w:spacing w:before="28" w:after="0"/>
        <w:ind w:firstLine="0"/>
        <w:jc w:val="center"/>
        <w:rPr>
          <w:del w:id="13511" w:author="Cristiano de Menezes Feu" w:date="2022-11-21T08:33:00Z"/>
          <w:rFonts w:ascii="ClearSans-Light" w:eastAsia="ClearSans-Light" w:hAnsi="ClearSans-Light" w:cs="ClearSans-Light"/>
          <w:color w:val="005583"/>
          <w:sz w:val="18"/>
          <w:szCs w:val="18"/>
        </w:rPr>
        <w:pPrChange w:id="13512" w:author="Cristiano de Menezes Feu" w:date="2022-11-21T08:33:00Z">
          <w:pPr>
            <w:widowControl w:val="0"/>
            <w:pBdr>
              <w:top w:val="nil"/>
              <w:left w:val="nil"/>
              <w:bottom w:val="nil"/>
              <w:right w:val="nil"/>
              <w:between w:val="nil"/>
            </w:pBdr>
            <w:spacing w:before="28" w:after="0"/>
            <w:ind w:firstLine="0"/>
            <w:jc w:val="left"/>
          </w:pPr>
        </w:pPrChange>
      </w:pPr>
      <w:del w:id="13513" w:author="Cristiano de Menezes Feu" w:date="2022-11-21T08:33:00Z">
        <w:r w:rsidDel="00E631A1">
          <w:rPr>
            <w:rFonts w:ascii="ClearSans-Light" w:eastAsia="ClearSans-Light" w:hAnsi="ClearSans-Light" w:cs="ClearSans-Light"/>
            <w:color w:val="005583"/>
            <w:sz w:val="18"/>
            <w:szCs w:val="18"/>
          </w:rPr>
          <w:delText>▪ COMUNICAÇÃO DE LIDERANÇA</w:delText>
        </w:r>
      </w:del>
    </w:p>
    <w:p w14:paraId="00001280" w14:textId="66C6B459" w:rsidR="003D183A" w:rsidDel="00E631A1" w:rsidRDefault="008B7924" w:rsidP="00E631A1">
      <w:pPr>
        <w:widowControl w:val="0"/>
        <w:pBdr>
          <w:top w:val="nil"/>
          <w:left w:val="nil"/>
          <w:bottom w:val="nil"/>
          <w:right w:val="nil"/>
          <w:between w:val="nil"/>
        </w:pBdr>
        <w:spacing w:before="28" w:after="0"/>
        <w:ind w:firstLine="0"/>
        <w:jc w:val="center"/>
        <w:rPr>
          <w:del w:id="13514" w:author="Cristiano de Menezes Feu" w:date="2022-11-21T08:33:00Z"/>
          <w:rFonts w:ascii="ClearSans-Light" w:eastAsia="ClearSans-Light" w:hAnsi="ClearSans-Light" w:cs="ClearSans-Light"/>
          <w:color w:val="005583"/>
          <w:sz w:val="18"/>
          <w:szCs w:val="18"/>
        </w:rPr>
        <w:pPrChange w:id="13515" w:author="Cristiano de Menezes Feu" w:date="2022-11-21T08:33:00Z">
          <w:pPr>
            <w:widowControl w:val="0"/>
            <w:pBdr>
              <w:top w:val="nil"/>
              <w:left w:val="nil"/>
              <w:bottom w:val="nil"/>
              <w:right w:val="nil"/>
              <w:between w:val="nil"/>
            </w:pBdr>
            <w:spacing w:before="28" w:after="0"/>
            <w:ind w:firstLine="0"/>
            <w:jc w:val="left"/>
          </w:pPr>
        </w:pPrChange>
      </w:pPr>
      <w:del w:id="13516" w:author="Cristiano de Menezes Feu" w:date="2022-11-21T08:33:00Z">
        <w:r w:rsidDel="00E631A1">
          <w:rPr>
            <w:rFonts w:ascii="ClearSans-Light" w:eastAsia="ClearSans-Light" w:hAnsi="ClearSans-Light" w:cs="ClearSans-Light"/>
            <w:color w:val="005583"/>
            <w:sz w:val="18"/>
            <w:szCs w:val="18"/>
          </w:rPr>
          <w:delText>- Previsão: art. 89</w:delText>
        </w:r>
      </w:del>
    </w:p>
    <w:p w14:paraId="00001281" w14:textId="6188986E" w:rsidR="003D183A" w:rsidDel="00E631A1" w:rsidRDefault="008B7924" w:rsidP="00E631A1">
      <w:pPr>
        <w:widowControl w:val="0"/>
        <w:pBdr>
          <w:top w:val="nil"/>
          <w:left w:val="nil"/>
          <w:bottom w:val="nil"/>
          <w:right w:val="nil"/>
          <w:between w:val="nil"/>
        </w:pBdr>
        <w:spacing w:before="28" w:after="0"/>
        <w:ind w:firstLine="0"/>
        <w:jc w:val="center"/>
        <w:rPr>
          <w:del w:id="13517" w:author="Cristiano de Menezes Feu" w:date="2022-11-21T08:33:00Z"/>
          <w:rFonts w:ascii="ClearSans-Light" w:eastAsia="ClearSans-Light" w:hAnsi="ClearSans-Light" w:cs="ClearSans-Light"/>
          <w:color w:val="005583"/>
          <w:sz w:val="18"/>
          <w:szCs w:val="18"/>
        </w:rPr>
        <w:pPrChange w:id="13518" w:author="Cristiano de Menezes Feu" w:date="2022-11-21T08:33:00Z">
          <w:pPr>
            <w:widowControl w:val="0"/>
            <w:pBdr>
              <w:top w:val="nil"/>
              <w:left w:val="nil"/>
              <w:bottom w:val="nil"/>
              <w:right w:val="nil"/>
              <w:between w:val="nil"/>
            </w:pBdr>
            <w:spacing w:before="28" w:after="0"/>
            <w:ind w:firstLine="0"/>
            <w:jc w:val="left"/>
          </w:pPr>
        </w:pPrChange>
      </w:pPr>
      <w:del w:id="13519" w:author="Cristiano de Menezes Feu" w:date="2022-11-21T08:33:00Z">
        <w:r w:rsidDel="00E631A1">
          <w:rPr>
            <w:rFonts w:ascii="ClearSans-Light" w:eastAsia="ClearSans-Light" w:hAnsi="ClearSans-Light" w:cs="ClearSans-Light"/>
            <w:color w:val="005583"/>
            <w:sz w:val="18"/>
            <w:szCs w:val="18"/>
          </w:rPr>
          <w:delText>▪ COMUNICAÇÃO PARLAMENTAR</w:delText>
        </w:r>
      </w:del>
    </w:p>
    <w:p w14:paraId="00001282" w14:textId="24FF969A" w:rsidR="003D183A" w:rsidDel="00E631A1" w:rsidRDefault="008B7924" w:rsidP="00E631A1">
      <w:pPr>
        <w:widowControl w:val="0"/>
        <w:pBdr>
          <w:top w:val="nil"/>
          <w:left w:val="nil"/>
          <w:bottom w:val="nil"/>
          <w:right w:val="nil"/>
          <w:between w:val="nil"/>
        </w:pBdr>
        <w:spacing w:before="28" w:after="0"/>
        <w:ind w:firstLine="0"/>
        <w:jc w:val="center"/>
        <w:rPr>
          <w:del w:id="13520" w:author="Cristiano de Menezes Feu" w:date="2022-11-21T08:33:00Z"/>
          <w:rFonts w:ascii="ClearSans-Light" w:eastAsia="ClearSans-Light" w:hAnsi="ClearSans-Light" w:cs="ClearSans-Light"/>
          <w:color w:val="005583"/>
          <w:sz w:val="18"/>
          <w:szCs w:val="18"/>
        </w:rPr>
        <w:pPrChange w:id="13521" w:author="Cristiano de Menezes Feu" w:date="2022-11-21T08:33:00Z">
          <w:pPr>
            <w:widowControl w:val="0"/>
            <w:pBdr>
              <w:top w:val="nil"/>
              <w:left w:val="nil"/>
              <w:bottom w:val="nil"/>
              <w:right w:val="nil"/>
              <w:between w:val="nil"/>
            </w:pBdr>
            <w:spacing w:before="28" w:after="0"/>
            <w:ind w:firstLine="0"/>
            <w:jc w:val="left"/>
          </w:pPr>
        </w:pPrChange>
      </w:pPr>
      <w:del w:id="13522" w:author="Cristiano de Menezes Feu" w:date="2022-11-21T08:33:00Z">
        <w:r w:rsidDel="00E631A1">
          <w:rPr>
            <w:rFonts w:ascii="ClearSans-Light" w:eastAsia="ClearSans-Light" w:hAnsi="ClearSans-Light" w:cs="ClearSans-Light"/>
            <w:color w:val="005583"/>
            <w:sz w:val="18"/>
            <w:szCs w:val="18"/>
          </w:rPr>
          <w:delText>- Previsão: art. 66, IV, e § 1º; art. 74, II</w:delText>
        </w:r>
      </w:del>
    </w:p>
    <w:p w14:paraId="00001283" w14:textId="56F328ED" w:rsidR="003D183A" w:rsidDel="00E631A1" w:rsidRDefault="008B7924" w:rsidP="00E631A1">
      <w:pPr>
        <w:widowControl w:val="0"/>
        <w:pBdr>
          <w:top w:val="nil"/>
          <w:left w:val="nil"/>
          <w:bottom w:val="nil"/>
          <w:right w:val="nil"/>
          <w:between w:val="nil"/>
        </w:pBdr>
        <w:spacing w:before="28" w:after="0"/>
        <w:ind w:firstLine="0"/>
        <w:jc w:val="center"/>
        <w:rPr>
          <w:del w:id="13523" w:author="Cristiano de Menezes Feu" w:date="2022-11-21T08:33:00Z"/>
          <w:rFonts w:ascii="ClearSans-Light" w:eastAsia="ClearSans-Light" w:hAnsi="ClearSans-Light" w:cs="ClearSans-Light"/>
          <w:color w:val="005583"/>
          <w:sz w:val="18"/>
          <w:szCs w:val="18"/>
        </w:rPr>
        <w:pPrChange w:id="13524" w:author="Cristiano de Menezes Feu" w:date="2022-11-21T08:33:00Z">
          <w:pPr>
            <w:widowControl w:val="0"/>
            <w:pBdr>
              <w:top w:val="nil"/>
              <w:left w:val="nil"/>
              <w:bottom w:val="nil"/>
              <w:right w:val="nil"/>
              <w:between w:val="nil"/>
            </w:pBdr>
            <w:spacing w:before="28" w:after="0"/>
            <w:ind w:firstLine="0"/>
            <w:jc w:val="left"/>
          </w:pPr>
        </w:pPrChange>
      </w:pPr>
      <w:del w:id="13525" w:author="Cristiano de Menezes Feu" w:date="2022-11-21T08:33:00Z">
        <w:r w:rsidDel="00E631A1">
          <w:rPr>
            <w:rFonts w:ascii="ClearSans-Light" w:eastAsia="ClearSans-Light" w:hAnsi="ClearSans-Light" w:cs="ClearSans-Light"/>
            <w:color w:val="005583"/>
            <w:sz w:val="18"/>
            <w:szCs w:val="18"/>
          </w:rPr>
          <w:delText>▪ COMUNICAÇÃO URGENTÍSSIMA</w:delText>
        </w:r>
      </w:del>
    </w:p>
    <w:p w14:paraId="00001284" w14:textId="4F2A8A02" w:rsidR="003D183A" w:rsidDel="00E631A1" w:rsidRDefault="008B7924" w:rsidP="00E631A1">
      <w:pPr>
        <w:widowControl w:val="0"/>
        <w:pBdr>
          <w:top w:val="nil"/>
          <w:left w:val="nil"/>
          <w:bottom w:val="nil"/>
          <w:right w:val="nil"/>
          <w:between w:val="nil"/>
        </w:pBdr>
        <w:spacing w:before="28" w:after="0"/>
        <w:ind w:firstLine="0"/>
        <w:jc w:val="center"/>
        <w:rPr>
          <w:del w:id="13526" w:author="Cristiano de Menezes Feu" w:date="2022-11-21T08:33:00Z"/>
          <w:rFonts w:ascii="ClearSans-Light" w:eastAsia="ClearSans-Light" w:hAnsi="ClearSans-Light" w:cs="ClearSans-Light"/>
          <w:color w:val="005583"/>
          <w:sz w:val="18"/>
          <w:szCs w:val="18"/>
        </w:rPr>
        <w:pPrChange w:id="13527" w:author="Cristiano de Menezes Feu" w:date="2022-11-21T08:33:00Z">
          <w:pPr>
            <w:widowControl w:val="0"/>
            <w:pBdr>
              <w:top w:val="nil"/>
              <w:left w:val="nil"/>
              <w:bottom w:val="nil"/>
              <w:right w:val="nil"/>
              <w:between w:val="nil"/>
            </w:pBdr>
            <w:spacing w:before="28" w:after="0"/>
            <w:ind w:firstLine="0"/>
            <w:jc w:val="left"/>
          </w:pPr>
        </w:pPrChange>
      </w:pPr>
      <w:del w:id="13528" w:author="Cristiano de Menezes Feu" w:date="2022-11-21T08:33:00Z">
        <w:r w:rsidDel="00E631A1">
          <w:rPr>
            <w:rFonts w:ascii="ClearSans-Light" w:eastAsia="ClearSans-Light" w:hAnsi="ClearSans-Light" w:cs="ClearSans-Light"/>
            <w:color w:val="005583"/>
            <w:sz w:val="18"/>
            <w:szCs w:val="18"/>
          </w:rPr>
          <w:delText>- Previsão: art. 169</w:delText>
        </w:r>
      </w:del>
    </w:p>
    <w:p w14:paraId="00001285" w14:textId="538FDE2A" w:rsidR="003D183A" w:rsidDel="00E631A1" w:rsidRDefault="008B7924" w:rsidP="00E631A1">
      <w:pPr>
        <w:widowControl w:val="0"/>
        <w:pBdr>
          <w:top w:val="nil"/>
          <w:left w:val="nil"/>
          <w:bottom w:val="nil"/>
          <w:right w:val="nil"/>
          <w:between w:val="nil"/>
        </w:pBdr>
        <w:spacing w:before="28" w:after="0"/>
        <w:ind w:firstLine="0"/>
        <w:jc w:val="center"/>
        <w:rPr>
          <w:del w:id="13529" w:author="Cristiano de Menezes Feu" w:date="2022-11-21T08:33:00Z"/>
          <w:rFonts w:ascii="ClearSans-Light" w:eastAsia="ClearSans-Light" w:hAnsi="ClearSans-Light" w:cs="ClearSans-Light"/>
          <w:color w:val="005583"/>
          <w:sz w:val="18"/>
          <w:szCs w:val="18"/>
        </w:rPr>
        <w:pPrChange w:id="13530" w:author="Cristiano de Menezes Feu" w:date="2022-11-21T08:33:00Z">
          <w:pPr>
            <w:widowControl w:val="0"/>
            <w:pBdr>
              <w:top w:val="nil"/>
              <w:left w:val="nil"/>
              <w:bottom w:val="nil"/>
              <w:right w:val="nil"/>
              <w:between w:val="nil"/>
            </w:pBdr>
            <w:spacing w:before="28" w:after="0"/>
            <w:ind w:firstLine="0"/>
            <w:jc w:val="left"/>
          </w:pPr>
        </w:pPrChange>
      </w:pPr>
      <w:del w:id="13531" w:author="Cristiano de Menezes Feu" w:date="2022-11-21T08:33:00Z">
        <w:r w:rsidDel="00E631A1">
          <w:rPr>
            <w:rFonts w:ascii="ClearSans-Light" w:eastAsia="ClearSans-Light" w:hAnsi="ClearSans-Light" w:cs="ClearSans-Light"/>
            <w:color w:val="005583"/>
            <w:sz w:val="18"/>
            <w:szCs w:val="18"/>
          </w:rPr>
          <w:delText>▪ CONDENAÇÃO CRIMINAL</w:delText>
        </w:r>
      </w:del>
    </w:p>
    <w:p w14:paraId="00001286" w14:textId="3CD735D5" w:rsidR="003D183A" w:rsidDel="00E631A1" w:rsidRDefault="008B7924" w:rsidP="00E631A1">
      <w:pPr>
        <w:widowControl w:val="0"/>
        <w:pBdr>
          <w:top w:val="nil"/>
          <w:left w:val="nil"/>
          <w:bottom w:val="nil"/>
          <w:right w:val="nil"/>
          <w:between w:val="nil"/>
        </w:pBdr>
        <w:spacing w:before="28" w:after="0"/>
        <w:ind w:firstLine="0"/>
        <w:jc w:val="center"/>
        <w:rPr>
          <w:del w:id="13532" w:author="Cristiano de Menezes Feu" w:date="2022-11-21T08:33:00Z"/>
          <w:rFonts w:ascii="ClearSans-Light" w:eastAsia="ClearSans-Light" w:hAnsi="ClearSans-Light" w:cs="ClearSans-Light"/>
          <w:color w:val="005583"/>
          <w:sz w:val="18"/>
          <w:szCs w:val="18"/>
        </w:rPr>
        <w:pPrChange w:id="13533" w:author="Cristiano de Menezes Feu" w:date="2022-11-21T08:33:00Z">
          <w:pPr>
            <w:widowControl w:val="0"/>
            <w:pBdr>
              <w:top w:val="nil"/>
              <w:left w:val="nil"/>
              <w:bottom w:val="nil"/>
              <w:right w:val="nil"/>
              <w:between w:val="nil"/>
            </w:pBdr>
            <w:spacing w:before="28" w:after="0"/>
            <w:ind w:firstLine="0"/>
            <w:jc w:val="left"/>
          </w:pPr>
        </w:pPrChange>
      </w:pPr>
      <w:del w:id="13534" w:author="Cristiano de Menezes Feu" w:date="2022-11-21T08:33:00Z">
        <w:r w:rsidDel="00E631A1">
          <w:rPr>
            <w:rFonts w:ascii="ClearSans-Light" w:eastAsia="ClearSans-Light" w:hAnsi="ClearSans-Light" w:cs="ClearSans-Light"/>
            <w:color w:val="005583"/>
            <w:sz w:val="18"/>
            <w:szCs w:val="18"/>
          </w:rPr>
          <w:delText>- Deputado: art. 240, VI</w:delText>
        </w:r>
      </w:del>
    </w:p>
    <w:p w14:paraId="00001287" w14:textId="2633A2C4" w:rsidR="003D183A" w:rsidDel="00E631A1" w:rsidRDefault="008B7924" w:rsidP="00E631A1">
      <w:pPr>
        <w:widowControl w:val="0"/>
        <w:pBdr>
          <w:top w:val="nil"/>
          <w:left w:val="nil"/>
          <w:bottom w:val="nil"/>
          <w:right w:val="nil"/>
          <w:between w:val="nil"/>
        </w:pBdr>
        <w:spacing w:before="28" w:after="0"/>
        <w:ind w:firstLine="0"/>
        <w:jc w:val="center"/>
        <w:rPr>
          <w:del w:id="13535" w:author="Cristiano de Menezes Feu" w:date="2022-11-21T08:33:00Z"/>
          <w:rFonts w:ascii="ClearSans-Light" w:eastAsia="ClearSans-Light" w:hAnsi="ClearSans-Light" w:cs="ClearSans-Light"/>
          <w:color w:val="005583"/>
          <w:sz w:val="18"/>
          <w:szCs w:val="18"/>
        </w:rPr>
        <w:pPrChange w:id="13536" w:author="Cristiano de Menezes Feu" w:date="2022-11-21T08:33:00Z">
          <w:pPr>
            <w:widowControl w:val="0"/>
            <w:pBdr>
              <w:top w:val="nil"/>
              <w:left w:val="nil"/>
              <w:bottom w:val="nil"/>
              <w:right w:val="nil"/>
              <w:between w:val="nil"/>
            </w:pBdr>
            <w:spacing w:before="28" w:after="0"/>
            <w:ind w:firstLine="0"/>
            <w:jc w:val="left"/>
          </w:pPr>
        </w:pPrChange>
      </w:pPr>
      <w:del w:id="13537" w:author="Cristiano de Menezes Feu" w:date="2022-11-21T08:33:00Z">
        <w:r w:rsidDel="00E631A1">
          <w:rPr>
            <w:rFonts w:ascii="ClearSans-Light" w:eastAsia="ClearSans-Light" w:hAnsi="ClearSans-Light" w:cs="ClearSans-Light"/>
            <w:color w:val="005583"/>
            <w:sz w:val="18"/>
            <w:szCs w:val="18"/>
          </w:rPr>
          <w:delText>▪ CONSELHO DA REPÚBLICA</w:delText>
        </w:r>
      </w:del>
    </w:p>
    <w:p w14:paraId="00001288" w14:textId="5F5ECE12" w:rsidR="003D183A" w:rsidDel="00E631A1" w:rsidRDefault="008B7924" w:rsidP="00E631A1">
      <w:pPr>
        <w:widowControl w:val="0"/>
        <w:pBdr>
          <w:top w:val="nil"/>
          <w:left w:val="nil"/>
          <w:bottom w:val="nil"/>
          <w:right w:val="nil"/>
          <w:between w:val="nil"/>
        </w:pBdr>
        <w:spacing w:before="28" w:after="0"/>
        <w:ind w:firstLine="0"/>
        <w:jc w:val="center"/>
        <w:rPr>
          <w:del w:id="13538" w:author="Cristiano de Menezes Feu" w:date="2022-11-21T08:33:00Z"/>
          <w:rFonts w:ascii="ClearSans-Light" w:eastAsia="ClearSans-Light" w:hAnsi="ClearSans-Light" w:cs="ClearSans-Light"/>
          <w:color w:val="005583"/>
          <w:sz w:val="18"/>
          <w:szCs w:val="18"/>
        </w:rPr>
        <w:pPrChange w:id="13539" w:author="Cristiano de Menezes Feu" w:date="2022-11-21T08:33:00Z">
          <w:pPr>
            <w:widowControl w:val="0"/>
            <w:pBdr>
              <w:top w:val="nil"/>
              <w:left w:val="nil"/>
              <w:bottom w:val="nil"/>
              <w:right w:val="nil"/>
              <w:between w:val="nil"/>
            </w:pBdr>
            <w:spacing w:before="28" w:after="0"/>
            <w:ind w:firstLine="0"/>
            <w:jc w:val="left"/>
          </w:pPr>
        </w:pPrChange>
      </w:pPr>
      <w:del w:id="13540" w:author="Cristiano de Menezes Feu" w:date="2022-11-21T08:33:00Z">
        <w:r w:rsidDel="00E631A1">
          <w:rPr>
            <w:rFonts w:ascii="ClearSans-Light" w:eastAsia="ClearSans-Light" w:hAnsi="ClearSans-Light" w:cs="ClearSans-Light"/>
            <w:color w:val="005583"/>
            <w:sz w:val="18"/>
            <w:szCs w:val="18"/>
          </w:rPr>
          <w:delText>- Eleição: art. 225; art. 188, III</w:delText>
        </w:r>
      </w:del>
    </w:p>
    <w:p w14:paraId="00001289" w14:textId="50B2CD8A" w:rsidR="003D183A" w:rsidDel="00E631A1" w:rsidRDefault="008B7924" w:rsidP="00E631A1">
      <w:pPr>
        <w:widowControl w:val="0"/>
        <w:pBdr>
          <w:top w:val="nil"/>
          <w:left w:val="nil"/>
          <w:bottom w:val="nil"/>
          <w:right w:val="nil"/>
          <w:between w:val="nil"/>
        </w:pBdr>
        <w:spacing w:before="28" w:after="0"/>
        <w:ind w:firstLine="0"/>
        <w:jc w:val="center"/>
        <w:rPr>
          <w:del w:id="13541" w:author="Cristiano de Menezes Feu" w:date="2022-11-21T08:33:00Z"/>
          <w:rFonts w:ascii="ClearSans-Light" w:eastAsia="ClearSans-Light" w:hAnsi="ClearSans-Light" w:cs="ClearSans-Light"/>
          <w:color w:val="005583"/>
          <w:sz w:val="18"/>
          <w:szCs w:val="18"/>
        </w:rPr>
        <w:pPrChange w:id="13542" w:author="Cristiano de Menezes Feu" w:date="2022-11-21T08:33:00Z">
          <w:pPr>
            <w:widowControl w:val="0"/>
            <w:pBdr>
              <w:top w:val="nil"/>
              <w:left w:val="nil"/>
              <w:bottom w:val="nil"/>
              <w:right w:val="nil"/>
              <w:between w:val="nil"/>
            </w:pBdr>
            <w:spacing w:before="28" w:after="0"/>
            <w:ind w:firstLine="0"/>
            <w:jc w:val="left"/>
          </w:pPr>
        </w:pPrChange>
      </w:pPr>
      <w:del w:id="13543" w:author="Cristiano de Menezes Feu" w:date="2022-11-21T08:33:00Z">
        <w:r w:rsidDel="00E631A1">
          <w:rPr>
            <w:rFonts w:ascii="ClearSans-Light" w:eastAsia="ClearSans-Light" w:hAnsi="ClearSans-Light" w:cs="ClearSans-Light"/>
            <w:color w:val="005583"/>
            <w:sz w:val="18"/>
            <w:szCs w:val="18"/>
          </w:rPr>
          <w:delText>- Participação do Presidente da Câmara: art. 17, VI, b</w:delText>
        </w:r>
      </w:del>
    </w:p>
    <w:p w14:paraId="0000128A" w14:textId="35FD9AFF" w:rsidR="003D183A" w:rsidDel="00E631A1" w:rsidRDefault="008B7924" w:rsidP="00E631A1">
      <w:pPr>
        <w:widowControl w:val="0"/>
        <w:pBdr>
          <w:top w:val="nil"/>
          <w:left w:val="nil"/>
          <w:bottom w:val="nil"/>
          <w:right w:val="nil"/>
          <w:between w:val="nil"/>
        </w:pBdr>
        <w:spacing w:before="28" w:after="0"/>
        <w:ind w:firstLine="0"/>
        <w:jc w:val="center"/>
        <w:rPr>
          <w:del w:id="13544" w:author="Cristiano de Menezes Feu" w:date="2022-11-21T08:33:00Z"/>
          <w:rFonts w:ascii="ClearSans-Light" w:eastAsia="ClearSans-Light" w:hAnsi="ClearSans-Light" w:cs="ClearSans-Light"/>
          <w:color w:val="005583"/>
          <w:sz w:val="18"/>
          <w:szCs w:val="18"/>
        </w:rPr>
        <w:pPrChange w:id="13545" w:author="Cristiano de Menezes Feu" w:date="2022-11-21T08:33:00Z">
          <w:pPr>
            <w:widowControl w:val="0"/>
            <w:pBdr>
              <w:top w:val="nil"/>
              <w:left w:val="nil"/>
              <w:bottom w:val="nil"/>
              <w:right w:val="nil"/>
              <w:between w:val="nil"/>
            </w:pBdr>
            <w:spacing w:before="28" w:after="0"/>
            <w:ind w:firstLine="0"/>
            <w:jc w:val="left"/>
          </w:pPr>
        </w:pPrChange>
      </w:pPr>
      <w:del w:id="13546" w:author="Cristiano de Menezes Feu" w:date="2022-11-21T08:33:00Z">
        <w:r w:rsidDel="00E631A1">
          <w:rPr>
            <w:rFonts w:ascii="ClearSans-Light" w:eastAsia="ClearSans-Light" w:hAnsi="ClearSans-Light" w:cs="ClearSans-Light"/>
            <w:color w:val="005583"/>
            <w:sz w:val="18"/>
            <w:szCs w:val="18"/>
          </w:rPr>
          <w:delText>▪ CONSELHO DE ALTOS ESTUDOS</w:delText>
        </w:r>
      </w:del>
    </w:p>
    <w:p w14:paraId="0000128B" w14:textId="1709A66A" w:rsidR="003D183A" w:rsidDel="00E631A1" w:rsidRDefault="008B7924" w:rsidP="00E631A1">
      <w:pPr>
        <w:widowControl w:val="0"/>
        <w:pBdr>
          <w:top w:val="nil"/>
          <w:left w:val="nil"/>
          <w:bottom w:val="nil"/>
          <w:right w:val="nil"/>
          <w:between w:val="nil"/>
        </w:pBdr>
        <w:spacing w:before="28" w:after="0"/>
        <w:ind w:firstLine="0"/>
        <w:jc w:val="center"/>
        <w:rPr>
          <w:del w:id="13547" w:author="Cristiano de Menezes Feu" w:date="2022-11-21T08:33:00Z"/>
          <w:rFonts w:ascii="ClearSans-Light" w:eastAsia="ClearSans-Light" w:hAnsi="ClearSans-Light" w:cs="ClearSans-Light"/>
          <w:color w:val="005583"/>
          <w:sz w:val="18"/>
          <w:szCs w:val="18"/>
        </w:rPr>
        <w:pPrChange w:id="13548" w:author="Cristiano de Menezes Feu" w:date="2022-11-21T08:33:00Z">
          <w:pPr>
            <w:widowControl w:val="0"/>
            <w:pBdr>
              <w:top w:val="nil"/>
              <w:left w:val="nil"/>
              <w:bottom w:val="nil"/>
              <w:right w:val="nil"/>
              <w:between w:val="nil"/>
            </w:pBdr>
            <w:spacing w:before="28" w:after="0"/>
            <w:ind w:firstLine="0"/>
            <w:jc w:val="left"/>
          </w:pPr>
        </w:pPrChange>
      </w:pPr>
      <w:del w:id="13549" w:author="Cristiano de Menezes Feu" w:date="2022-11-21T08:33:00Z">
        <w:r w:rsidDel="00E631A1">
          <w:rPr>
            <w:rFonts w:ascii="ClearSans-Light" w:eastAsia="ClearSans-Light" w:hAnsi="ClearSans-Light" w:cs="ClearSans-Light"/>
            <w:color w:val="005583"/>
            <w:sz w:val="18"/>
            <w:szCs w:val="18"/>
          </w:rPr>
          <w:delText>- Previsão e competência: arts. 276 e 277</w:delText>
        </w:r>
      </w:del>
    </w:p>
    <w:p w14:paraId="0000128C" w14:textId="39BDC00B" w:rsidR="003D183A" w:rsidDel="00E631A1" w:rsidRDefault="008B7924" w:rsidP="00E631A1">
      <w:pPr>
        <w:widowControl w:val="0"/>
        <w:pBdr>
          <w:top w:val="nil"/>
          <w:left w:val="nil"/>
          <w:bottom w:val="nil"/>
          <w:right w:val="nil"/>
          <w:between w:val="nil"/>
        </w:pBdr>
        <w:spacing w:before="28" w:after="0"/>
        <w:ind w:firstLine="0"/>
        <w:jc w:val="center"/>
        <w:rPr>
          <w:del w:id="13550" w:author="Cristiano de Menezes Feu" w:date="2022-11-21T08:33:00Z"/>
          <w:rFonts w:ascii="ClearSans-Light" w:eastAsia="ClearSans-Light" w:hAnsi="ClearSans-Light" w:cs="ClearSans-Light"/>
          <w:color w:val="005583"/>
          <w:sz w:val="18"/>
          <w:szCs w:val="18"/>
        </w:rPr>
        <w:pPrChange w:id="13551" w:author="Cristiano de Menezes Feu" w:date="2022-11-21T08:33:00Z">
          <w:pPr>
            <w:widowControl w:val="0"/>
            <w:pBdr>
              <w:top w:val="nil"/>
              <w:left w:val="nil"/>
              <w:bottom w:val="nil"/>
              <w:right w:val="nil"/>
              <w:between w:val="nil"/>
            </w:pBdr>
            <w:spacing w:before="28" w:after="0"/>
            <w:ind w:firstLine="0"/>
            <w:jc w:val="left"/>
          </w:pPr>
        </w:pPrChange>
      </w:pPr>
      <w:del w:id="13552" w:author="Cristiano de Menezes Feu" w:date="2022-11-21T08:33:00Z">
        <w:r w:rsidDel="00E631A1">
          <w:rPr>
            <w:rFonts w:ascii="ClearSans-Light" w:eastAsia="ClearSans-Light" w:hAnsi="ClearSans-Light" w:cs="ClearSans-Light"/>
            <w:color w:val="005583"/>
            <w:sz w:val="18"/>
            <w:szCs w:val="18"/>
          </w:rPr>
          <w:delText>▪ CONSELHO DE DEFESA NACIONAL</w:delText>
        </w:r>
      </w:del>
    </w:p>
    <w:p w14:paraId="0000128D" w14:textId="446B3661" w:rsidR="003D183A" w:rsidDel="00E631A1" w:rsidRDefault="008B7924" w:rsidP="00E631A1">
      <w:pPr>
        <w:widowControl w:val="0"/>
        <w:pBdr>
          <w:top w:val="nil"/>
          <w:left w:val="nil"/>
          <w:bottom w:val="nil"/>
          <w:right w:val="nil"/>
          <w:between w:val="nil"/>
        </w:pBdr>
        <w:spacing w:before="28" w:after="0"/>
        <w:ind w:firstLine="0"/>
        <w:jc w:val="center"/>
        <w:rPr>
          <w:del w:id="13553" w:author="Cristiano de Menezes Feu" w:date="2022-11-21T08:33:00Z"/>
          <w:rFonts w:ascii="ClearSans-Light" w:eastAsia="ClearSans-Light" w:hAnsi="ClearSans-Light" w:cs="ClearSans-Light"/>
          <w:color w:val="005583"/>
          <w:sz w:val="18"/>
          <w:szCs w:val="18"/>
        </w:rPr>
        <w:pPrChange w:id="13554" w:author="Cristiano de Menezes Feu" w:date="2022-11-21T08:33:00Z">
          <w:pPr>
            <w:widowControl w:val="0"/>
            <w:pBdr>
              <w:top w:val="nil"/>
              <w:left w:val="nil"/>
              <w:bottom w:val="nil"/>
              <w:right w:val="nil"/>
              <w:between w:val="nil"/>
            </w:pBdr>
            <w:spacing w:before="28" w:after="0"/>
            <w:ind w:firstLine="0"/>
            <w:jc w:val="left"/>
          </w:pPr>
        </w:pPrChange>
      </w:pPr>
      <w:del w:id="13555" w:author="Cristiano de Menezes Feu" w:date="2022-11-21T08:33:00Z">
        <w:r w:rsidDel="00E631A1">
          <w:rPr>
            <w:rFonts w:ascii="ClearSans-Light" w:eastAsia="ClearSans-Light" w:hAnsi="ClearSans-Light" w:cs="ClearSans-Light"/>
            <w:color w:val="005583"/>
            <w:sz w:val="18"/>
            <w:szCs w:val="18"/>
          </w:rPr>
          <w:delText>- Participação do Presidente da Câmara: art. 17, VI, b</w:delText>
        </w:r>
      </w:del>
    </w:p>
    <w:p w14:paraId="0000128E" w14:textId="05ECD82B" w:rsidR="003D183A" w:rsidDel="00E631A1" w:rsidRDefault="008B7924" w:rsidP="00E631A1">
      <w:pPr>
        <w:widowControl w:val="0"/>
        <w:pBdr>
          <w:top w:val="nil"/>
          <w:left w:val="nil"/>
          <w:bottom w:val="nil"/>
          <w:right w:val="nil"/>
          <w:between w:val="nil"/>
        </w:pBdr>
        <w:spacing w:before="28" w:after="0"/>
        <w:ind w:firstLine="0"/>
        <w:jc w:val="center"/>
        <w:rPr>
          <w:del w:id="13556" w:author="Cristiano de Menezes Feu" w:date="2022-11-21T08:33:00Z"/>
          <w:rFonts w:ascii="ClearSans-Light" w:eastAsia="ClearSans-Light" w:hAnsi="ClearSans-Light" w:cs="ClearSans-Light"/>
          <w:color w:val="005583"/>
          <w:sz w:val="18"/>
          <w:szCs w:val="18"/>
        </w:rPr>
        <w:pPrChange w:id="13557" w:author="Cristiano de Menezes Feu" w:date="2022-11-21T08:33:00Z">
          <w:pPr>
            <w:widowControl w:val="0"/>
            <w:pBdr>
              <w:top w:val="nil"/>
              <w:left w:val="nil"/>
              <w:bottom w:val="nil"/>
              <w:right w:val="nil"/>
              <w:between w:val="nil"/>
            </w:pBdr>
            <w:spacing w:before="28" w:after="0"/>
            <w:ind w:firstLine="0"/>
            <w:jc w:val="left"/>
          </w:pPr>
        </w:pPrChange>
      </w:pPr>
      <w:del w:id="13558" w:author="Cristiano de Menezes Feu" w:date="2022-11-21T08:33:00Z">
        <w:r w:rsidDel="00E631A1">
          <w:rPr>
            <w:rFonts w:ascii="ClearSans-Light" w:eastAsia="ClearSans-Light" w:hAnsi="ClearSans-Light" w:cs="ClearSans-Light"/>
            <w:color w:val="005583"/>
            <w:sz w:val="18"/>
            <w:szCs w:val="18"/>
          </w:rPr>
          <w:delText>▪ CONSTITUCIONALIDADE</w:delText>
        </w:r>
      </w:del>
    </w:p>
    <w:p w14:paraId="0000128F" w14:textId="7327374B" w:rsidR="003D183A" w:rsidDel="00E631A1" w:rsidRDefault="008B7924" w:rsidP="00E631A1">
      <w:pPr>
        <w:widowControl w:val="0"/>
        <w:pBdr>
          <w:top w:val="nil"/>
          <w:left w:val="nil"/>
          <w:bottom w:val="nil"/>
          <w:right w:val="nil"/>
          <w:between w:val="nil"/>
        </w:pBdr>
        <w:spacing w:before="28" w:after="0"/>
        <w:ind w:firstLine="0"/>
        <w:jc w:val="center"/>
        <w:rPr>
          <w:del w:id="13559" w:author="Cristiano de Menezes Feu" w:date="2022-11-21T08:33:00Z"/>
          <w:rFonts w:ascii="ClearSans-Light" w:eastAsia="ClearSans-Light" w:hAnsi="ClearSans-Light" w:cs="ClearSans-Light"/>
          <w:color w:val="005583"/>
          <w:sz w:val="18"/>
          <w:szCs w:val="18"/>
        </w:rPr>
        <w:pPrChange w:id="13560" w:author="Cristiano de Menezes Feu" w:date="2022-11-21T08:33:00Z">
          <w:pPr>
            <w:widowControl w:val="0"/>
            <w:pBdr>
              <w:top w:val="nil"/>
              <w:left w:val="nil"/>
              <w:bottom w:val="nil"/>
              <w:right w:val="nil"/>
              <w:between w:val="nil"/>
            </w:pBdr>
            <w:spacing w:before="28" w:after="0"/>
            <w:ind w:firstLine="0"/>
            <w:jc w:val="left"/>
          </w:pPr>
        </w:pPrChange>
      </w:pPr>
      <w:del w:id="13561" w:author="Cristiano de Menezes Feu" w:date="2022-11-21T08:33:00Z">
        <w:r w:rsidDel="00E631A1">
          <w:rPr>
            <w:rFonts w:ascii="ClearSans-Light" w:eastAsia="ClearSans-Light" w:hAnsi="ClearSans-Light" w:cs="ClearSans-Light"/>
            <w:color w:val="005583"/>
            <w:sz w:val="18"/>
            <w:szCs w:val="18"/>
          </w:rPr>
          <w:delText>- Análise de constitucionalidade: art. 32, IV, a; art. 53, III; art. 54, I</w:delText>
        </w:r>
      </w:del>
    </w:p>
    <w:p w14:paraId="00001290" w14:textId="2F569B1F" w:rsidR="003D183A" w:rsidDel="00E631A1" w:rsidRDefault="008B7924" w:rsidP="00E631A1">
      <w:pPr>
        <w:widowControl w:val="0"/>
        <w:pBdr>
          <w:top w:val="nil"/>
          <w:left w:val="nil"/>
          <w:bottom w:val="nil"/>
          <w:right w:val="nil"/>
          <w:between w:val="nil"/>
        </w:pBdr>
        <w:spacing w:before="28" w:after="0"/>
        <w:ind w:firstLine="0"/>
        <w:jc w:val="center"/>
        <w:rPr>
          <w:del w:id="13562" w:author="Cristiano de Menezes Feu" w:date="2022-11-21T08:33:00Z"/>
          <w:rFonts w:ascii="ClearSans-Light" w:eastAsia="ClearSans-Light" w:hAnsi="ClearSans-Light" w:cs="ClearSans-Light"/>
          <w:color w:val="005583"/>
          <w:sz w:val="18"/>
          <w:szCs w:val="18"/>
        </w:rPr>
        <w:pPrChange w:id="13563" w:author="Cristiano de Menezes Feu" w:date="2022-11-21T08:33:00Z">
          <w:pPr>
            <w:widowControl w:val="0"/>
            <w:pBdr>
              <w:top w:val="nil"/>
              <w:left w:val="nil"/>
              <w:bottom w:val="nil"/>
              <w:right w:val="nil"/>
              <w:between w:val="nil"/>
            </w:pBdr>
            <w:spacing w:before="28" w:after="0"/>
            <w:ind w:firstLine="0"/>
            <w:jc w:val="left"/>
          </w:pPr>
        </w:pPrChange>
      </w:pPr>
      <w:del w:id="13564" w:author="Cristiano de Menezes Feu" w:date="2022-11-21T08:33:00Z">
        <w:r w:rsidDel="00E631A1">
          <w:rPr>
            <w:rFonts w:ascii="ClearSans-Light" w:eastAsia="ClearSans-Light" w:hAnsi="ClearSans-Light" w:cs="ClearSans-Light"/>
            <w:color w:val="005583"/>
            <w:sz w:val="18"/>
            <w:szCs w:val="18"/>
          </w:rPr>
          <w:delText>▪ CONSULTORIA</w:delText>
        </w:r>
      </w:del>
    </w:p>
    <w:p w14:paraId="00001291" w14:textId="4678B25D" w:rsidR="003D183A" w:rsidDel="00E631A1" w:rsidRDefault="008B7924" w:rsidP="00E631A1">
      <w:pPr>
        <w:widowControl w:val="0"/>
        <w:pBdr>
          <w:top w:val="nil"/>
          <w:left w:val="nil"/>
          <w:bottom w:val="nil"/>
          <w:right w:val="nil"/>
          <w:between w:val="nil"/>
        </w:pBdr>
        <w:spacing w:before="28" w:after="0"/>
        <w:ind w:firstLine="0"/>
        <w:jc w:val="center"/>
        <w:rPr>
          <w:del w:id="13565" w:author="Cristiano de Menezes Feu" w:date="2022-11-21T08:33:00Z"/>
          <w:rFonts w:ascii="ClearSans-Light" w:eastAsia="ClearSans-Light" w:hAnsi="ClearSans-Light" w:cs="ClearSans-Light"/>
          <w:color w:val="005583"/>
          <w:sz w:val="18"/>
          <w:szCs w:val="18"/>
        </w:rPr>
        <w:pPrChange w:id="13566" w:author="Cristiano de Menezes Feu" w:date="2022-11-21T08:33:00Z">
          <w:pPr>
            <w:widowControl w:val="0"/>
            <w:pBdr>
              <w:top w:val="nil"/>
              <w:left w:val="nil"/>
              <w:bottom w:val="nil"/>
              <w:right w:val="nil"/>
              <w:between w:val="nil"/>
            </w:pBdr>
            <w:spacing w:before="28" w:after="0"/>
            <w:ind w:firstLine="0"/>
            <w:jc w:val="left"/>
          </w:pPr>
        </w:pPrChange>
      </w:pPr>
      <w:del w:id="13567" w:author="Cristiano de Menezes Feu" w:date="2022-11-21T08:33:00Z">
        <w:r w:rsidDel="00E631A1">
          <w:rPr>
            <w:rFonts w:ascii="ClearSans-Light" w:eastAsia="ClearSans-Light" w:hAnsi="ClearSans-Light" w:cs="ClearSans-Light"/>
            <w:color w:val="005583"/>
            <w:sz w:val="18"/>
            <w:szCs w:val="18"/>
          </w:rPr>
          <w:delText>- Legislativa: arts. 275 a 278</w:delText>
        </w:r>
      </w:del>
    </w:p>
    <w:p w14:paraId="00001292" w14:textId="2B7657B6" w:rsidR="003D183A" w:rsidDel="00E631A1" w:rsidRDefault="008B7924" w:rsidP="00E631A1">
      <w:pPr>
        <w:widowControl w:val="0"/>
        <w:pBdr>
          <w:top w:val="nil"/>
          <w:left w:val="nil"/>
          <w:bottom w:val="nil"/>
          <w:right w:val="nil"/>
          <w:between w:val="nil"/>
        </w:pBdr>
        <w:spacing w:before="28" w:after="0"/>
        <w:ind w:firstLine="0"/>
        <w:jc w:val="center"/>
        <w:rPr>
          <w:del w:id="13568" w:author="Cristiano de Menezes Feu" w:date="2022-11-21T08:33:00Z"/>
          <w:rFonts w:ascii="ClearSans-Light" w:eastAsia="ClearSans-Light" w:hAnsi="ClearSans-Light" w:cs="ClearSans-Light"/>
          <w:color w:val="005583"/>
          <w:sz w:val="18"/>
          <w:szCs w:val="18"/>
        </w:rPr>
        <w:pPrChange w:id="13569" w:author="Cristiano de Menezes Feu" w:date="2022-11-21T08:33:00Z">
          <w:pPr>
            <w:widowControl w:val="0"/>
            <w:pBdr>
              <w:top w:val="nil"/>
              <w:left w:val="nil"/>
              <w:bottom w:val="nil"/>
              <w:right w:val="nil"/>
              <w:between w:val="nil"/>
            </w:pBdr>
            <w:spacing w:before="28" w:after="0"/>
            <w:ind w:firstLine="0"/>
            <w:jc w:val="left"/>
          </w:pPr>
        </w:pPrChange>
      </w:pPr>
      <w:del w:id="13570" w:author="Cristiano de Menezes Feu" w:date="2022-11-21T08:33:00Z">
        <w:r w:rsidDel="00E631A1">
          <w:rPr>
            <w:rFonts w:ascii="ClearSans-Light" w:eastAsia="ClearSans-Light" w:hAnsi="ClearSans-Light" w:cs="ClearSans-Light"/>
            <w:color w:val="005583"/>
            <w:sz w:val="18"/>
            <w:szCs w:val="18"/>
          </w:rPr>
          <w:delText>- Orçamento: art. 262, V</w:delText>
        </w:r>
      </w:del>
    </w:p>
    <w:p w14:paraId="00001293" w14:textId="6CE71C73" w:rsidR="003D183A" w:rsidDel="00E631A1" w:rsidRDefault="008B7924" w:rsidP="00E631A1">
      <w:pPr>
        <w:widowControl w:val="0"/>
        <w:pBdr>
          <w:top w:val="nil"/>
          <w:left w:val="nil"/>
          <w:bottom w:val="nil"/>
          <w:right w:val="nil"/>
          <w:between w:val="nil"/>
        </w:pBdr>
        <w:spacing w:before="28" w:after="0"/>
        <w:ind w:firstLine="0"/>
        <w:jc w:val="center"/>
        <w:rPr>
          <w:del w:id="13571" w:author="Cristiano de Menezes Feu" w:date="2022-11-21T08:33:00Z"/>
          <w:rFonts w:ascii="ClearSans-Light" w:eastAsia="ClearSans-Light" w:hAnsi="ClearSans-Light" w:cs="ClearSans-Light"/>
          <w:color w:val="005583"/>
          <w:sz w:val="18"/>
          <w:szCs w:val="18"/>
        </w:rPr>
        <w:pPrChange w:id="13572" w:author="Cristiano de Menezes Feu" w:date="2022-11-21T08:33:00Z">
          <w:pPr>
            <w:widowControl w:val="0"/>
            <w:pBdr>
              <w:top w:val="nil"/>
              <w:left w:val="nil"/>
              <w:bottom w:val="nil"/>
              <w:right w:val="nil"/>
              <w:between w:val="nil"/>
            </w:pBdr>
            <w:spacing w:before="28" w:after="0"/>
            <w:ind w:firstLine="0"/>
            <w:jc w:val="left"/>
          </w:pPr>
        </w:pPrChange>
      </w:pPr>
      <w:del w:id="13573" w:author="Cristiano de Menezes Feu" w:date="2022-11-21T08:33:00Z">
        <w:r w:rsidDel="00E631A1">
          <w:rPr>
            <w:rFonts w:ascii="ClearSans-Light" w:eastAsia="ClearSans-Light" w:hAnsi="ClearSans-Light" w:cs="ClearSans-Light"/>
            <w:color w:val="005583"/>
            <w:sz w:val="18"/>
            <w:szCs w:val="18"/>
          </w:rPr>
          <w:delText>▪ CONTAS DA CÂMARA</w:delText>
        </w:r>
      </w:del>
    </w:p>
    <w:p w14:paraId="00001294" w14:textId="73AFA0EE" w:rsidR="003D183A" w:rsidDel="00E631A1" w:rsidRDefault="008B7924" w:rsidP="00E631A1">
      <w:pPr>
        <w:widowControl w:val="0"/>
        <w:pBdr>
          <w:top w:val="nil"/>
          <w:left w:val="nil"/>
          <w:bottom w:val="nil"/>
          <w:right w:val="nil"/>
          <w:between w:val="nil"/>
        </w:pBdr>
        <w:spacing w:before="28" w:after="0"/>
        <w:ind w:firstLine="0"/>
        <w:jc w:val="center"/>
        <w:rPr>
          <w:del w:id="13574" w:author="Cristiano de Menezes Feu" w:date="2022-11-21T08:33:00Z"/>
          <w:rFonts w:ascii="ClearSans-Light" w:eastAsia="ClearSans-Light" w:hAnsi="ClearSans-Light" w:cs="ClearSans-Light"/>
          <w:color w:val="005583"/>
          <w:sz w:val="18"/>
          <w:szCs w:val="18"/>
        </w:rPr>
        <w:pPrChange w:id="13575" w:author="Cristiano de Menezes Feu" w:date="2022-11-21T08:33:00Z">
          <w:pPr>
            <w:widowControl w:val="0"/>
            <w:pBdr>
              <w:top w:val="nil"/>
              <w:left w:val="nil"/>
              <w:bottom w:val="nil"/>
              <w:right w:val="nil"/>
              <w:between w:val="nil"/>
            </w:pBdr>
            <w:spacing w:before="28" w:after="0"/>
            <w:ind w:firstLine="0"/>
            <w:jc w:val="left"/>
          </w:pPr>
        </w:pPrChange>
      </w:pPr>
      <w:del w:id="13576" w:author="Cristiano de Menezes Feu" w:date="2022-11-21T08:33:00Z">
        <w:r w:rsidDel="00E631A1">
          <w:rPr>
            <w:rFonts w:ascii="ClearSans-Light" w:eastAsia="ClearSans-Light" w:hAnsi="ClearSans-Light" w:cs="ClearSans-Light"/>
            <w:color w:val="005583"/>
            <w:sz w:val="18"/>
            <w:szCs w:val="18"/>
          </w:rPr>
          <w:delText>- Prestação: art. 265, § 4º</w:delText>
        </w:r>
      </w:del>
    </w:p>
    <w:p w14:paraId="00001295" w14:textId="2F4EDFB7" w:rsidR="003D183A" w:rsidDel="00E631A1" w:rsidRDefault="008B7924" w:rsidP="00E631A1">
      <w:pPr>
        <w:widowControl w:val="0"/>
        <w:pBdr>
          <w:top w:val="nil"/>
          <w:left w:val="nil"/>
          <w:bottom w:val="nil"/>
          <w:right w:val="nil"/>
          <w:between w:val="nil"/>
        </w:pBdr>
        <w:spacing w:before="28" w:after="0"/>
        <w:ind w:firstLine="0"/>
        <w:jc w:val="center"/>
        <w:rPr>
          <w:del w:id="13577" w:author="Cristiano de Menezes Feu" w:date="2022-11-21T08:33:00Z"/>
          <w:rFonts w:ascii="ClearSans-Light" w:eastAsia="ClearSans-Light" w:hAnsi="ClearSans-Light" w:cs="ClearSans-Light"/>
          <w:color w:val="005583"/>
          <w:sz w:val="18"/>
          <w:szCs w:val="18"/>
        </w:rPr>
        <w:pPrChange w:id="13578" w:author="Cristiano de Menezes Feu" w:date="2022-11-21T08:33:00Z">
          <w:pPr>
            <w:widowControl w:val="0"/>
            <w:pBdr>
              <w:top w:val="nil"/>
              <w:left w:val="nil"/>
              <w:bottom w:val="nil"/>
              <w:right w:val="nil"/>
              <w:between w:val="nil"/>
            </w:pBdr>
            <w:spacing w:before="28" w:after="0"/>
            <w:ind w:firstLine="0"/>
            <w:jc w:val="left"/>
          </w:pPr>
        </w:pPrChange>
      </w:pPr>
      <w:del w:id="13579" w:author="Cristiano de Menezes Feu" w:date="2022-11-21T08:33:00Z">
        <w:r w:rsidDel="00E631A1">
          <w:rPr>
            <w:rFonts w:ascii="ClearSans-Light" w:eastAsia="ClearSans-Light" w:hAnsi="ClearSans-Light" w:cs="ClearSans-Light"/>
            <w:color w:val="005583"/>
            <w:sz w:val="18"/>
            <w:szCs w:val="18"/>
          </w:rPr>
          <w:delText>▪ CONTAS DO PRESIDENTE DA REPÚBLICA</w:delText>
        </w:r>
      </w:del>
    </w:p>
    <w:p w14:paraId="00001296" w14:textId="552872BA" w:rsidR="003D183A" w:rsidDel="00E631A1" w:rsidRDefault="008B7924" w:rsidP="00E631A1">
      <w:pPr>
        <w:widowControl w:val="0"/>
        <w:pBdr>
          <w:top w:val="nil"/>
          <w:left w:val="nil"/>
          <w:bottom w:val="nil"/>
          <w:right w:val="nil"/>
          <w:between w:val="nil"/>
        </w:pBdr>
        <w:spacing w:before="28" w:after="0"/>
        <w:ind w:firstLine="0"/>
        <w:jc w:val="center"/>
        <w:rPr>
          <w:del w:id="13580" w:author="Cristiano de Menezes Feu" w:date="2022-11-21T08:33:00Z"/>
          <w:rFonts w:ascii="ClearSans-Light" w:eastAsia="ClearSans-Light" w:hAnsi="ClearSans-Light" w:cs="ClearSans-Light"/>
          <w:color w:val="005583"/>
          <w:sz w:val="18"/>
          <w:szCs w:val="18"/>
        </w:rPr>
        <w:pPrChange w:id="13581" w:author="Cristiano de Menezes Feu" w:date="2022-11-21T08:33:00Z">
          <w:pPr>
            <w:widowControl w:val="0"/>
            <w:pBdr>
              <w:top w:val="nil"/>
              <w:left w:val="nil"/>
              <w:bottom w:val="nil"/>
              <w:right w:val="nil"/>
              <w:between w:val="nil"/>
            </w:pBdr>
            <w:spacing w:before="28" w:after="0"/>
            <w:ind w:firstLine="0"/>
            <w:jc w:val="left"/>
          </w:pPr>
        </w:pPrChange>
      </w:pPr>
      <w:del w:id="13582" w:author="Cristiano de Menezes Feu" w:date="2022-11-21T08:33:00Z">
        <w:r w:rsidDel="00E631A1">
          <w:rPr>
            <w:rFonts w:ascii="ClearSans-Light" w:eastAsia="ClearSans-Light" w:hAnsi="ClearSans-Light" w:cs="ClearSans-Light"/>
            <w:color w:val="005583"/>
            <w:sz w:val="18"/>
            <w:szCs w:val="18"/>
          </w:rPr>
          <w:delText>- Apresentação: art. 215</w:delText>
        </w:r>
      </w:del>
    </w:p>
    <w:p w14:paraId="00001297" w14:textId="3780B69C" w:rsidR="003D183A" w:rsidDel="00E631A1" w:rsidRDefault="008B7924" w:rsidP="00E631A1">
      <w:pPr>
        <w:widowControl w:val="0"/>
        <w:pBdr>
          <w:top w:val="nil"/>
          <w:left w:val="nil"/>
          <w:bottom w:val="nil"/>
          <w:right w:val="nil"/>
          <w:between w:val="nil"/>
        </w:pBdr>
        <w:spacing w:before="28" w:after="0"/>
        <w:ind w:firstLine="0"/>
        <w:jc w:val="center"/>
        <w:rPr>
          <w:del w:id="13583" w:author="Cristiano de Menezes Feu" w:date="2022-11-21T08:33:00Z"/>
          <w:rFonts w:ascii="ClearSans-Light" w:eastAsia="ClearSans-Light" w:hAnsi="ClearSans-Light" w:cs="ClearSans-Light"/>
          <w:color w:val="005583"/>
          <w:sz w:val="18"/>
          <w:szCs w:val="18"/>
        </w:rPr>
        <w:pPrChange w:id="13584" w:author="Cristiano de Menezes Feu" w:date="2022-11-21T08:33:00Z">
          <w:pPr>
            <w:widowControl w:val="0"/>
            <w:pBdr>
              <w:top w:val="nil"/>
              <w:left w:val="nil"/>
              <w:bottom w:val="nil"/>
              <w:right w:val="nil"/>
              <w:between w:val="nil"/>
            </w:pBdr>
            <w:spacing w:before="28" w:after="0"/>
            <w:ind w:firstLine="0"/>
            <w:jc w:val="left"/>
          </w:pPr>
        </w:pPrChange>
      </w:pPr>
      <w:del w:id="13585" w:author="Cristiano de Menezes Feu" w:date="2022-11-21T08:33:00Z">
        <w:r w:rsidDel="00E631A1">
          <w:rPr>
            <w:rFonts w:ascii="ClearSans-Light" w:eastAsia="ClearSans-Light" w:hAnsi="ClearSans-Light" w:cs="ClearSans-Light"/>
            <w:color w:val="005583"/>
            <w:sz w:val="18"/>
            <w:szCs w:val="18"/>
          </w:rPr>
          <w:delText>▪ CONVIDADO</w:delText>
        </w:r>
      </w:del>
    </w:p>
    <w:p w14:paraId="00001298" w14:textId="3B8EF40E" w:rsidR="003D183A" w:rsidDel="00E631A1" w:rsidRDefault="008B7924" w:rsidP="00E631A1">
      <w:pPr>
        <w:widowControl w:val="0"/>
        <w:pBdr>
          <w:top w:val="nil"/>
          <w:left w:val="nil"/>
          <w:bottom w:val="nil"/>
          <w:right w:val="nil"/>
          <w:between w:val="nil"/>
        </w:pBdr>
        <w:spacing w:before="28" w:after="0"/>
        <w:ind w:firstLine="0"/>
        <w:jc w:val="center"/>
        <w:rPr>
          <w:del w:id="13586" w:author="Cristiano de Menezes Feu" w:date="2022-11-21T08:33:00Z"/>
          <w:rFonts w:ascii="ClearSans-Light" w:eastAsia="ClearSans-Light" w:hAnsi="ClearSans-Light" w:cs="ClearSans-Light"/>
          <w:color w:val="005583"/>
          <w:sz w:val="18"/>
          <w:szCs w:val="18"/>
        </w:rPr>
        <w:pPrChange w:id="13587" w:author="Cristiano de Menezes Feu" w:date="2022-11-21T08:33:00Z">
          <w:pPr>
            <w:widowControl w:val="0"/>
            <w:pBdr>
              <w:top w:val="nil"/>
              <w:left w:val="nil"/>
              <w:bottom w:val="nil"/>
              <w:right w:val="nil"/>
              <w:between w:val="nil"/>
            </w:pBdr>
            <w:spacing w:before="28" w:after="0"/>
            <w:ind w:firstLine="0"/>
            <w:jc w:val="left"/>
          </w:pPr>
        </w:pPrChange>
      </w:pPr>
      <w:del w:id="13588" w:author="Cristiano de Menezes Feu" w:date="2022-11-21T08:33:00Z">
        <w:r w:rsidDel="00E631A1">
          <w:rPr>
            <w:rFonts w:ascii="ClearSans-Light" w:eastAsia="ClearSans-Light" w:hAnsi="ClearSans-Light" w:cs="ClearSans-Light"/>
            <w:color w:val="005583"/>
            <w:sz w:val="18"/>
            <w:szCs w:val="18"/>
          </w:rPr>
          <w:delText>- Audiência pública: art.256, § 2º</w:delText>
        </w:r>
      </w:del>
    </w:p>
    <w:p w14:paraId="00001299" w14:textId="029B0060" w:rsidR="003D183A" w:rsidDel="00E631A1" w:rsidRDefault="008B7924" w:rsidP="00E631A1">
      <w:pPr>
        <w:widowControl w:val="0"/>
        <w:pBdr>
          <w:top w:val="nil"/>
          <w:left w:val="nil"/>
          <w:bottom w:val="nil"/>
          <w:right w:val="nil"/>
          <w:between w:val="nil"/>
        </w:pBdr>
        <w:spacing w:before="28" w:after="0"/>
        <w:ind w:firstLine="0"/>
        <w:jc w:val="center"/>
        <w:rPr>
          <w:del w:id="13589" w:author="Cristiano de Menezes Feu" w:date="2022-11-21T08:33:00Z"/>
          <w:rFonts w:ascii="ClearSans-Light" w:eastAsia="ClearSans-Light" w:hAnsi="ClearSans-Light" w:cs="ClearSans-Light"/>
          <w:color w:val="005583"/>
          <w:sz w:val="18"/>
          <w:szCs w:val="18"/>
        </w:rPr>
        <w:pPrChange w:id="13590" w:author="Cristiano de Menezes Feu" w:date="2022-11-21T08:33:00Z">
          <w:pPr>
            <w:widowControl w:val="0"/>
            <w:pBdr>
              <w:top w:val="nil"/>
              <w:left w:val="nil"/>
              <w:bottom w:val="nil"/>
              <w:right w:val="nil"/>
              <w:between w:val="nil"/>
            </w:pBdr>
            <w:spacing w:before="28" w:after="0"/>
            <w:ind w:firstLine="0"/>
            <w:jc w:val="left"/>
          </w:pPr>
        </w:pPrChange>
      </w:pPr>
      <w:del w:id="13591" w:author="Cristiano de Menezes Feu" w:date="2022-11-21T08:33:00Z">
        <w:r w:rsidDel="00E631A1">
          <w:rPr>
            <w:rFonts w:ascii="ClearSans-Light" w:eastAsia="ClearSans-Light" w:hAnsi="ClearSans-Light" w:cs="ClearSans-Light"/>
            <w:color w:val="005583"/>
            <w:sz w:val="18"/>
            <w:szCs w:val="18"/>
          </w:rPr>
          <w:delText>- Sessão solene: art. 77, § 2º</w:delText>
        </w:r>
      </w:del>
    </w:p>
    <w:p w14:paraId="0000129A" w14:textId="202C298A" w:rsidR="003D183A" w:rsidDel="00E631A1" w:rsidRDefault="008B7924" w:rsidP="00E631A1">
      <w:pPr>
        <w:widowControl w:val="0"/>
        <w:pBdr>
          <w:top w:val="nil"/>
          <w:left w:val="nil"/>
          <w:bottom w:val="nil"/>
          <w:right w:val="nil"/>
          <w:between w:val="nil"/>
        </w:pBdr>
        <w:spacing w:before="28" w:after="0"/>
        <w:ind w:firstLine="0"/>
        <w:jc w:val="center"/>
        <w:rPr>
          <w:del w:id="13592" w:author="Cristiano de Menezes Feu" w:date="2022-11-21T08:33:00Z"/>
          <w:rFonts w:ascii="ClearSans-Light" w:eastAsia="ClearSans-Light" w:hAnsi="ClearSans-Light" w:cs="ClearSans-Light"/>
          <w:color w:val="005583"/>
          <w:sz w:val="18"/>
          <w:szCs w:val="18"/>
        </w:rPr>
        <w:pPrChange w:id="13593" w:author="Cristiano de Menezes Feu" w:date="2022-11-21T08:33:00Z">
          <w:pPr>
            <w:widowControl w:val="0"/>
            <w:pBdr>
              <w:top w:val="nil"/>
              <w:left w:val="nil"/>
              <w:bottom w:val="nil"/>
              <w:right w:val="nil"/>
              <w:between w:val="nil"/>
            </w:pBdr>
            <w:spacing w:before="28" w:after="0"/>
            <w:ind w:firstLine="0"/>
            <w:jc w:val="left"/>
          </w:pPr>
        </w:pPrChange>
      </w:pPr>
      <w:del w:id="13594" w:author="Cristiano de Menezes Feu" w:date="2022-11-21T08:33:00Z">
        <w:r w:rsidDel="00E631A1">
          <w:rPr>
            <w:rFonts w:ascii="ClearSans-Light" w:eastAsia="ClearSans-Light" w:hAnsi="ClearSans-Light" w:cs="ClearSans-Light"/>
            <w:color w:val="005583"/>
            <w:sz w:val="18"/>
            <w:szCs w:val="18"/>
          </w:rPr>
          <w:delText>▪ CONVOCAÇÃO</w:delText>
        </w:r>
      </w:del>
    </w:p>
    <w:p w14:paraId="0000129B" w14:textId="6369E8FE" w:rsidR="003D183A" w:rsidDel="00E631A1" w:rsidRDefault="008B7924" w:rsidP="00E631A1">
      <w:pPr>
        <w:widowControl w:val="0"/>
        <w:pBdr>
          <w:top w:val="nil"/>
          <w:left w:val="nil"/>
          <w:bottom w:val="nil"/>
          <w:right w:val="nil"/>
          <w:between w:val="nil"/>
        </w:pBdr>
        <w:spacing w:before="28" w:after="0"/>
        <w:ind w:firstLine="0"/>
        <w:jc w:val="center"/>
        <w:rPr>
          <w:del w:id="13595" w:author="Cristiano de Menezes Feu" w:date="2022-11-21T08:33:00Z"/>
          <w:rFonts w:ascii="ClearSans-Light" w:eastAsia="ClearSans-Light" w:hAnsi="ClearSans-Light" w:cs="ClearSans-Light"/>
          <w:color w:val="005583"/>
          <w:sz w:val="18"/>
          <w:szCs w:val="18"/>
        </w:rPr>
        <w:pPrChange w:id="13596" w:author="Cristiano de Menezes Feu" w:date="2022-11-21T08:33:00Z">
          <w:pPr>
            <w:widowControl w:val="0"/>
            <w:pBdr>
              <w:top w:val="nil"/>
              <w:left w:val="nil"/>
              <w:bottom w:val="nil"/>
              <w:right w:val="nil"/>
              <w:between w:val="nil"/>
            </w:pBdr>
            <w:spacing w:before="28" w:after="0"/>
            <w:ind w:firstLine="0"/>
            <w:jc w:val="left"/>
          </w:pPr>
        </w:pPrChange>
      </w:pPr>
      <w:del w:id="13597" w:author="Cristiano de Menezes Feu" w:date="2022-11-21T08:33:00Z">
        <w:r w:rsidDel="00E631A1">
          <w:rPr>
            <w:rFonts w:ascii="ClearSans-Light" w:eastAsia="ClearSans-Light" w:hAnsi="ClearSans-Light" w:cs="ClearSans-Light"/>
            <w:color w:val="005583"/>
            <w:sz w:val="18"/>
            <w:szCs w:val="18"/>
          </w:rPr>
          <w:delText>- Eleição nas Comissões: art. 17, III, e</w:delText>
        </w:r>
      </w:del>
    </w:p>
    <w:p w14:paraId="0000129C" w14:textId="61CC936E" w:rsidR="003D183A" w:rsidDel="00E631A1" w:rsidRDefault="008B7924" w:rsidP="00E631A1">
      <w:pPr>
        <w:widowControl w:val="0"/>
        <w:pBdr>
          <w:top w:val="nil"/>
          <w:left w:val="nil"/>
          <w:bottom w:val="nil"/>
          <w:right w:val="nil"/>
          <w:between w:val="nil"/>
        </w:pBdr>
        <w:spacing w:before="28" w:after="0"/>
        <w:ind w:firstLine="0"/>
        <w:jc w:val="center"/>
        <w:rPr>
          <w:del w:id="13598" w:author="Cristiano de Menezes Feu" w:date="2022-11-21T08:33:00Z"/>
          <w:rFonts w:ascii="ClearSans-Light" w:eastAsia="ClearSans-Light" w:hAnsi="ClearSans-Light" w:cs="ClearSans-Light"/>
          <w:color w:val="005583"/>
          <w:sz w:val="18"/>
          <w:szCs w:val="18"/>
        </w:rPr>
        <w:pPrChange w:id="13599" w:author="Cristiano de Menezes Feu" w:date="2022-11-21T08:33:00Z">
          <w:pPr>
            <w:widowControl w:val="0"/>
            <w:pBdr>
              <w:top w:val="nil"/>
              <w:left w:val="nil"/>
              <w:bottom w:val="nil"/>
              <w:right w:val="nil"/>
              <w:between w:val="nil"/>
            </w:pBdr>
            <w:spacing w:before="28" w:after="0"/>
            <w:ind w:firstLine="0"/>
            <w:jc w:val="left"/>
          </w:pPr>
        </w:pPrChange>
      </w:pPr>
      <w:del w:id="13600" w:author="Cristiano de Menezes Feu" w:date="2022-11-21T08:33:00Z">
        <w:r w:rsidDel="00E631A1">
          <w:rPr>
            <w:rFonts w:ascii="ClearSans-Light" w:eastAsia="ClearSans-Light" w:hAnsi="ClearSans-Light" w:cs="ClearSans-Light"/>
            <w:color w:val="005583"/>
            <w:sz w:val="18"/>
            <w:szCs w:val="18"/>
          </w:rPr>
          <w:delText>- Ministro de Estado: art. 24, IV; art. 219 a 223</w:delText>
        </w:r>
      </w:del>
    </w:p>
    <w:p w14:paraId="0000129D" w14:textId="5091BF62" w:rsidR="003D183A" w:rsidDel="00E631A1" w:rsidRDefault="008B7924" w:rsidP="00E631A1">
      <w:pPr>
        <w:widowControl w:val="0"/>
        <w:pBdr>
          <w:top w:val="nil"/>
          <w:left w:val="nil"/>
          <w:bottom w:val="nil"/>
          <w:right w:val="nil"/>
          <w:between w:val="nil"/>
        </w:pBdr>
        <w:spacing w:before="28" w:after="0"/>
        <w:ind w:firstLine="0"/>
        <w:jc w:val="center"/>
        <w:rPr>
          <w:del w:id="13601" w:author="Cristiano de Menezes Feu" w:date="2022-11-21T08:33:00Z"/>
          <w:rFonts w:ascii="ClearSans-Light" w:eastAsia="ClearSans-Light" w:hAnsi="ClearSans-Light" w:cs="ClearSans-Light"/>
          <w:color w:val="005583"/>
          <w:sz w:val="18"/>
          <w:szCs w:val="18"/>
        </w:rPr>
        <w:pPrChange w:id="13602" w:author="Cristiano de Menezes Feu" w:date="2022-11-21T08:33:00Z">
          <w:pPr>
            <w:widowControl w:val="0"/>
            <w:pBdr>
              <w:top w:val="nil"/>
              <w:left w:val="nil"/>
              <w:bottom w:val="nil"/>
              <w:right w:val="nil"/>
              <w:between w:val="nil"/>
            </w:pBdr>
            <w:spacing w:before="28" w:after="0"/>
            <w:ind w:firstLine="0"/>
            <w:jc w:val="left"/>
          </w:pPr>
        </w:pPrChange>
      </w:pPr>
      <w:del w:id="13603" w:author="Cristiano de Menezes Feu" w:date="2022-11-21T08:33:00Z">
        <w:r w:rsidDel="00E631A1">
          <w:rPr>
            <w:rFonts w:ascii="ClearSans-Light" w:eastAsia="ClearSans-Light" w:hAnsi="ClearSans-Light" w:cs="ClearSans-Light"/>
            <w:color w:val="005583"/>
            <w:sz w:val="18"/>
            <w:szCs w:val="18"/>
          </w:rPr>
          <w:delText>- Reunião de Comissão: art. 41, II</w:delText>
        </w:r>
      </w:del>
    </w:p>
    <w:p w14:paraId="0000129E" w14:textId="2A00E52E" w:rsidR="003D183A" w:rsidDel="00E631A1" w:rsidRDefault="008B7924" w:rsidP="00E631A1">
      <w:pPr>
        <w:widowControl w:val="0"/>
        <w:pBdr>
          <w:top w:val="nil"/>
          <w:left w:val="nil"/>
          <w:bottom w:val="nil"/>
          <w:right w:val="nil"/>
          <w:between w:val="nil"/>
        </w:pBdr>
        <w:spacing w:before="28" w:after="0"/>
        <w:ind w:firstLine="0"/>
        <w:jc w:val="center"/>
        <w:rPr>
          <w:del w:id="13604" w:author="Cristiano de Menezes Feu" w:date="2022-11-21T08:33:00Z"/>
          <w:rFonts w:ascii="ClearSans-Light" w:eastAsia="ClearSans-Light" w:hAnsi="ClearSans-Light" w:cs="ClearSans-Light"/>
          <w:color w:val="005583"/>
          <w:sz w:val="18"/>
          <w:szCs w:val="18"/>
        </w:rPr>
        <w:pPrChange w:id="13605" w:author="Cristiano de Menezes Feu" w:date="2022-11-21T08:33:00Z">
          <w:pPr>
            <w:widowControl w:val="0"/>
            <w:pBdr>
              <w:top w:val="nil"/>
              <w:left w:val="nil"/>
              <w:bottom w:val="nil"/>
              <w:right w:val="nil"/>
              <w:between w:val="nil"/>
            </w:pBdr>
            <w:spacing w:before="28" w:after="0"/>
            <w:ind w:firstLine="0"/>
            <w:jc w:val="left"/>
          </w:pPr>
        </w:pPrChange>
      </w:pPr>
      <w:del w:id="13606" w:author="Cristiano de Menezes Feu" w:date="2022-11-21T08:33:00Z">
        <w:r w:rsidDel="00E631A1">
          <w:rPr>
            <w:rFonts w:ascii="ClearSans-Light" w:eastAsia="ClearSans-Light" w:hAnsi="ClearSans-Light" w:cs="ClearSans-Light"/>
            <w:color w:val="005583"/>
            <w:sz w:val="18"/>
            <w:szCs w:val="18"/>
          </w:rPr>
          <w:delText>- Reunião extraordinária Comissão: art. 46, § 5º</w:delText>
        </w:r>
      </w:del>
    </w:p>
    <w:p w14:paraId="0000129F" w14:textId="58FFC2AD" w:rsidR="003D183A" w:rsidDel="00E631A1" w:rsidRDefault="008B7924" w:rsidP="00E631A1">
      <w:pPr>
        <w:widowControl w:val="0"/>
        <w:pBdr>
          <w:top w:val="nil"/>
          <w:left w:val="nil"/>
          <w:bottom w:val="nil"/>
          <w:right w:val="nil"/>
          <w:between w:val="nil"/>
        </w:pBdr>
        <w:spacing w:before="28" w:after="0"/>
        <w:ind w:firstLine="0"/>
        <w:jc w:val="center"/>
        <w:rPr>
          <w:del w:id="13607" w:author="Cristiano de Menezes Feu" w:date="2022-11-21T08:33:00Z"/>
          <w:rFonts w:ascii="ClearSans-Light" w:eastAsia="ClearSans-Light" w:hAnsi="ClearSans-Light" w:cs="ClearSans-Light"/>
          <w:color w:val="005583"/>
          <w:sz w:val="18"/>
          <w:szCs w:val="18"/>
        </w:rPr>
        <w:pPrChange w:id="13608" w:author="Cristiano de Menezes Feu" w:date="2022-11-21T08:33:00Z">
          <w:pPr>
            <w:widowControl w:val="0"/>
            <w:pBdr>
              <w:top w:val="nil"/>
              <w:left w:val="nil"/>
              <w:bottom w:val="nil"/>
              <w:right w:val="nil"/>
              <w:between w:val="nil"/>
            </w:pBdr>
            <w:spacing w:before="28" w:after="0"/>
            <w:ind w:firstLine="0"/>
            <w:jc w:val="left"/>
          </w:pPr>
        </w:pPrChange>
      </w:pPr>
      <w:del w:id="13609" w:author="Cristiano de Menezes Feu" w:date="2022-11-21T08:33:00Z">
        <w:r w:rsidDel="00E631A1">
          <w:rPr>
            <w:rFonts w:ascii="ClearSans-Light" w:eastAsia="ClearSans-Light" w:hAnsi="ClearSans-Light" w:cs="ClearSans-Light"/>
            <w:color w:val="005583"/>
            <w:sz w:val="18"/>
            <w:szCs w:val="18"/>
          </w:rPr>
          <w:delText>- Sessão legislativa extraordinária: art. 2º, II</w:delText>
        </w:r>
      </w:del>
    </w:p>
    <w:p w14:paraId="000012A0" w14:textId="2D67D20E" w:rsidR="003D183A" w:rsidDel="00E631A1" w:rsidRDefault="008B7924" w:rsidP="00E631A1">
      <w:pPr>
        <w:widowControl w:val="0"/>
        <w:pBdr>
          <w:top w:val="nil"/>
          <w:left w:val="nil"/>
          <w:bottom w:val="nil"/>
          <w:right w:val="nil"/>
          <w:between w:val="nil"/>
        </w:pBdr>
        <w:spacing w:before="28" w:after="0"/>
        <w:ind w:firstLine="0"/>
        <w:jc w:val="center"/>
        <w:rPr>
          <w:del w:id="13610" w:author="Cristiano de Menezes Feu" w:date="2022-11-21T08:33:00Z"/>
          <w:rFonts w:ascii="ClearSans-Light" w:eastAsia="ClearSans-Light" w:hAnsi="ClearSans-Light" w:cs="ClearSans-Light"/>
          <w:color w:val="005583"/>
          <w:sz w:val="18"/>
          <w:szCs w:val="18"/>
        </w:rPr>
        <w:pPrChange w:id="13611" w:author="Cristiano de Menezes Feu" w:date="2022-11-21T08:33:00Z">
          <w:pPr>
            <w:widowControl w:val="0"/>
            <w:pBdr>
              <w:top w:val="nil"/>
              <w:left w:val="nil"/>
              <w:bottom w:val="nil"/>
              <w:right w:val="nil"/>
              <w:between w:val="nil"/>
            </w:pBdr>
            <w:spacing w:before="28" w:after="0"/>
            <w:ind w:firstLine="0"/>
            <w:jc w:val="left"/>
          </w:pPr>
        </w:pPrChange>
      </w:pPr>
      <w:del w:id="13612" w:author="Cristiano de Menezes Feu" w:date="2022-11-21T08:33:00Z">
        <w:r w:rsidDel="00E631A1">
          <w:rPr>
            <w:rFonts w:ascii="ClearSans-Light" w:eastAsia="ClearSans-Light" w:hAnsi="ClearSans-Light" w:cs="ClearSans-Light"/>
            <w:color w:val="005583"/>
            <w:sz w:val="18"/>
            <w:szCs w:val="18"/>
          </w:rPr>
          <w:delText>- Suplente de Deputado: arts. 241 a 243</w:delText>
        </w:r>
      </w:del>
    </w:p>
    <w:p w14:paraId="000012A1" w14:textId="7779346B" w:rsidR="003D183A" w:rsidDel="00E631A1" w:rsidRDefault="008B7924" w:rsidP="00E631A1">
      <w:pPr>
        <w:widowControl w:val="0"/>
        <w:pBdr>
          <w:top w:val="nil"/>
          <w:left w:val="nil"/>
          <w:bottom w:val="nil"/>
          <w:right w:val="nil"/>
          <w:between w:val="nil"/>
        </w:pBdr>
        <w:spacing w:before="28" w:after="0"/>
        <w:ind w:firstLine="0"/>
        <w:jc w:val="center"/>
        <w:rPr>
          <w:del w:id="13613" w:author="Cristiano de Menezes Feu" w:date="2022-11-21T08:33:00Z"/>
          <w:rFonts w:ascii="ClearSans-Light" w:eastAsia="ClearSans-Light" w:hAnsi="ClearSans-Light" w:cs="ClearSans-Light"/>
          <w:color w:val="005583"/>
          <w:sz w:val="18"/>
          <w:szCs w:val="18"/>
        </w:rPr>
        <w:pPrChange w:id="13614" w:author="Cristiano de Menezes Feu" w:date="2022-11-21T08:33:00Z">
          <w:pPr>
            <w:widowControl w:val="0"/>
            <w:pBdr>
              <w:top w:val="nil"/>
              <w:left w:val="nil"/>
              <w:bottom w:val="nil"/>
              <w:right w:val="nil"/>
              <w:between w:val="nil"/>
            </w:pBdr>
            <w:spacing w:before="28" w:after="0"/>
            <w:ind w:firstLine="0"/>
            <w:jc w:val="left"/>
          </w:pPr>
        </w:pPrChange>
      </w:pPr>
      <w:del w:id="13615" w:author="Cristiano de Menezes Feu" w:date="2022-11-21T08:33:00Z">
        <w:r w:rsidDel="00E631A1">
          <w:rPr>
            <w:rFonts w:ascii="ClearSans-Light" w:eastAsia="ClearSans-Light" w:hAnsi="ClearSans-Light" w:cs="ClearSans-Light"/>
            <w:color w:val="005583"/>
            <w:sz w:val="18"/>
            <w:szCs w:val="18"/>
          </w:rPr>
          <w:delText>▪ CORPO DIPLOMÁTICO</w:delText>
        </w:r>
      </w:del>
    </w:p>
    <w:p w14:paraId="000012A2" w14:textId="5A8DF77E" w:rsidR="003D183A" w:rsidDel="00E631A1" w:rsidRDefault="008B7924" w:rsidP="00E631A1">
      <w:pPr>
        <w:widowControl w:val="0"/>
        <w:pBdr>
          <w:top w:val="nil"/>
          <w:left w:val="nil"/>
          <w:bottom w:val="nil"/>
          <w:right w:val="nil"/>
          <w:between w:val="nil"/>
        </w:pBdr>
        <w:spacing w:before="28" w:after="0"/>
        <w:ind w:firstLine="0"/>
        <w:jc w:val="center"/>
        <w:rPr>
          <w:del w:id="13616" w:author="Cristiano de Menezes Feu" w:date="2022-11-21T08:33:00Z"/>
          <w:rFonts w:ascii="ClearSans-Light" w:eastAsia="ClearSans-Light" w:hAnsi="ClearSans-Light" w:cs="ClearSans-Light"/>
          <w:color w:val="005583"/>
          <w:sz w:val="18"/>
          <w:szCs w:val="18"/>
        </w:rPr>
        <w:pPrChange w:id="13617" w:author="Cristiano de Menezes Feu" w:date="2022-11-21T08:33:00Z">
          <w:pPr>
            <w:widowControl w:val="0"/>
            <w:pBdr>
              <w:top w:val="nil"/>
              <w:left w:val="nil"/>
              <w:bottom w:val="nil"/>
              <w:right w:val="nil"/>
              <w:between w:val="nil"/>
            </w:pBdr>
            <w:spacing w:before="28" w:after="0"/>
            <w:ind w:firstLine="0"/>
            <w:jc w:val="left"/>
          </w:pPr>
        </w:pPrChange>
      </w:pPr>
      <w:del w:id="13618" w:author="Cristiano de Menezes Feu" w:date="2022-11-21T08:33:00Z">
        <w:r w:rsidDel="00E631A1">
          <w:rPr>
            <w:rFonts w:ascii="ClearSans-Light" w:eastAsia="ClearSans-Light" w:hAnsi="ClearSans-Light" w:cs="ClearSans-Light"/>
            <w:color w:val="005583"/>
            <w:sz w:val="18"/>
            <w:szCs w:val="18"/>
          </w:rPr>
          <w:delText>- Tribuna de honra: art. 77, § 3º</w:delText>
        </w:r>
      </w:del>
    </w:p>
    <w:p w14:paraId="000012A3" w14:textId="3B964EFD" w:rsidR="003D183A" w:rsidDel="00E631A1" w:rsidRDefault="008B7924" w:rsidP="00E631A1">
      <w:pPr>
        <w:widowControl w:val="0"/>
        <w:pBdr>
          <w:top w:val="nil"/>
          <w:left w:val="nil"/>
          <w:bottom w:val="nil"/>
          <w:right w:val="nil"/>
          <w:between w:val="nil"/>
        </w:pBdr>
        <w:spacing w:before="28" w:after="0"/>
        <w:ind w:firstLine="0"/>
        <w:jc w:val="center"/>
        <w:rPr>
          <w:del w:id="13619" w:author="Cristiano de Menezes Feu" w:date="2022-11-21T08:33:00Z"/>
          <w:rFonts w:ascii="ClearSans-Light" w:eastAsia="ClearSans-Light" w:hAnsi="ClearSans-Light" w:cs="ClearSans-Light"/>
          <w:color w:val="005583"/>
          <w:sz w:val="18"/>
          <w:szCs w:val="18"/>
        </w:rPr>
        <w:pPrChange w:id="13620" w:author="Cristiano de Menezes Feu" w:date="2022-11-21T08:33:00Z">
          <w:pPr>
            <w:widowControl w:val="0"/>
            <w:pBdr>
              <w:top w:val="nil"/>
              <w:left w:val="nil"/>
              <w:bottom w:val="nil"/>
              <w:right w:val="nil"/>
              <w:between w:val="nil"/>
            </w:pBdr>
            <w:spacing w:before="28" w:after="0"/>
            <w:ind w:firstLine="0"/>
            <w:jc w:val="left"/>
          </w:pPr>
        </w:pPrChange>
      </w:pPr>
      <w:del w:id="13621" w:author="Cristiano de Menezes Feu" w:date="2022-11-21T08:33:00Z">
        <w:r w:rsidDel="00E631A1">
          <w:rPr>
            <w:rFonts w:ascii="ClearSans-Light" w:eastAsia="ClearSans-Light" w:hAnsi="ClearSans-Light" w:cs="ClearSans-Light"/>
            <w:color w:val="005583"/>
            <w:sz w:val="18"/>
            <w:szCs w:val="18"/>
          </w:rPr>
          <w:delText>▪ CORREGEDOR</w:delText>
        </w:r>
      </w:del>
    </w:p>
    <w:p w14:paraId="000012A4" w14:textId="788A47E4" w:rsidR="003D183A" w:rsidDel="00E631A1" w:rsidRDefault="008B7924" w:rsidP="00E631A1">
      <w:pPr>
        <w:widowControl w:val="0"/>
        <w:pBdr>
          <w:top w:val="nil"/>
          <w:left w:val="nil"/>
          <w:bottom w:val="nil"/>
          <w:right w:val="nil"/>
          <w:between w:val="nil"/>
        </w:pBdr>
        <w:spacing w:before="28" w:after="0"/>
        <w:ind w:firstLine="0"/>
        <w:jc w:val="center"/>
        <w:rPr>
          <w:del w:id="13622" w:author="Cristiano de Menezes Feu" w:date="2022-11-21T08:33:00Z"/>
          <w:rFonts w:ascii="ClearSans-Light" w:eastAsia="ClearSans-Light" w:hAnsi="ClearSans-Light" w:cs="ClearSans-Light"/>
          <w:color w:val="005583"/>
          <w:sz w:val="18"/>
          <w:szCs w:val="18"/>
        </w:rPr>
        <w:pPrChange w:id="13623" w:author="Cristiano de Menezes Feu" w:date="2022-11-21T08:33:00Z">
          <w:pPr>
            <w:widowControl w:val="0"/>
            <w:pBdr>
              <w:top w:val="nil"/>
              <w:left w:val="nil"/>
              <w:bottom w:val="nil"/>
              <w:right w:val="nil"/>
              <w:between w:val="nil"/>
            </w:pBdr>
            <w:spacing w:before="28" w:after="0"/>
            <w:ind w:firstLine="0"/>
            <w:jc w:val="left"/>
          </w:pPr>
        </w:pPrChange>
      </w:pPr>
      <w:del w:id="13624" w:author="Cristiano de Menezes Feu" w:date="2022-11-21T08:33:00Z">
        <w:r w:rsidDel="00E631A1">
          <w:rPr>
            <w:rFonts w:ascii="ClearSans-Light" w:eastAsia="ClearSans-Light" w:hAnsi="ClearSans-Light" w:cs="ClearSans-Light"/>
            <w:color w:val="005583"/>
            <w:sz w:val="18"/>
            <w:szCs w:val="18"/>
          </w:rPr>
          <w:delText>- Designação: art. 267, § único</w:delText>
        </w:r>
      </w:del>
    </w:p>
    <w:p w14:paraId="000012A5" w14:textId="10F40671" w:rsidR="003D183A" w:rsidDel="00E631A1" w:rsidRDefault="008B7924" w:rsidP="00E631A1">
      <w:pPr>
        <w:widowControl w:val="0"/>
        <w:pBdr>
          <w:top w:val="nil"/>
          <w:left w:val="nil"/>
          <w:bottom w:val="nil"/>
          <w:right w:val="nil"/>
          <w:between w:val="nil"/>
        </w:pBdr>
        <w:spacing w:before="28" w:after="0"/>
        <w:ind w:firstLine="0"/>
        <w:jc w:val="center"/>
        <w:rPr>
          <w:del w:id="13625" w:author="Cristiano de Menezes Feu" w:date="2022-11-21T08:33:00Z"/>
          <w:rFonts w:ascii="ClearSans-Light" w:eastAsia="ClearSans-Light" w:hAnsi="ClearSans-Light" w:cs="ClearSans-Light"/>
          <w:color w:val="005583"/>
          <w:sz w:val="18"/>
          <w:szCs w:val="18"/>
        </w:rPr>
        <w:pPrChange w:id="13626" w:author="Cristiano de Menezes Feu" w:date="2022-11-21T08:33:00Z">
          <w:pPr>
            <w:widowControl w:val="0"/>
            <w:pBdr>
              <w:top w:val="nil"/>
              <w:left w:val="nil"/>
              <w:bottom w:val="nil"/>
              <w:right w:val="nil"/>
              <w:between w:val="nil"/>
            </w:pBdr>
            <w:spacing w:before="28" w:after="0"/>
            <w:ind w:firstLine="0"/>
            <w:jc w:val="left"/>
          </w:pPr>
        </w:pPrChange>
      </w:pPr>
      <w:del w:id="13627" w:author="Cristiano de Menezes Feu" w:date="2022-11-21T08:33:00Z">
        <w:r w:rsidDel="00E631A1">
          <w:rPr>
            <w:rFonts w:ascii="ClearSans-Light" w:eastAsia="ClearSans-Light" w:hAnsi="ClearSans-Light" w:cs="ClearSans-Light"/>
            <w:color w:val="005583"/>
            <w:sz w:val="18"/>
            <w:szCs w:val="18"/>
          </w:rPr>
          <w:delText>▪ CPI ver COMISSÃO PARLAMENTAR DE INQUÉRITO</w:delText>
        </w:r>
      </w:del>
    </w:p>
    <w:p w14:paraId="000012A6" w14:textId="0F4A7EBF" w:rsidR="003D183A" w:rsidDel="00E631A1" w:rsidRDefault="008B7924" w:rsidP="00E631A1">
      <w:pPr>
        <w:widowControl w:val="0"/>
        <w:pBdr>
          <w:top w:val="nil"/>
          <w:left w:val="nil"/>
          <w:bottom w:val="nil"/>
          <w:right w:val="nil"/>
          <w:between w:val="nil"/>
        </w:pBdr>
        <w:spacing w:before="28" w:after="0"/>
        <w:ind w:firstLine="0"/>
        <w:jc w:val="center"/>
        <w:rPr>
          <w:del w:id="13628" w:author="Cristiano de Menezes Feu" w:date="2022-11-21T08:33:00Z"/>
          <w:rFonts w:ascii="ClearSans-Light" w:eastAsia="ClearSans-Light" w:hAnsi="ClearSans-Light" w:cs="ClearSans-Light"/>
          <w:color w:val="005583"/>
          <w:sz w:val="18"/>
          <w:szCs w:val="18"/>
        </w:rPr>
        <w:pPrChange w:id="13629" w:author="Cristiano de Menezes Feu" w:date="2022-11-21T08:33:00Z">
          <w:pPr>
            <w:widowControl w:val="0"/>
            <w:pBdr>
              <w:top w:val="nil"/>
              <w:left w:val="nil"/>
              <w:bottom w:val="nil"/>
              <w:right w:val="nil"/>
              <w:between w:val="nil"/>
            </w:pBdr>
            <w:spacing w:before="28" w:after="0"/>
            <w:ind w:firstLine="0"/>
            <w:jc w:val="left"/>
          </w:pPr>
        </w:pPrChange>
      </w:pPr>
      <w:del w:id="13630" w:author="Cristiano de Menezes Feu" w:date="2022-11-21T08:33:00Z">
        <w:r w:rsidDel="00E631A1">
          <w:rPr>
            <w:rFonts w:ascii="ClearSans-Light" w:eastAsia="ClearSans-Light" w:hAnsi="ClearSans-Light" w:cs="ClearSans-Light"/>
            <w:color w:val="005583"/>
            <w:sz w:val="18"/>
            <w:szCs w:val="18"/>
          </w:rPr>
          <w:delText>▪ CORRESPONDÊNCIA</w:delText>
        </w:r>
      </w:del>
    </w:p>
    <w:p w14:paraId="000012A7" w14:textId="1DCB88DD" w:rsidR="003D183A" w:rsidDel="00E631A1" w:rsidRDefault="008B7924" w:rsidP="00E631A1">
      <w:pPr>
        <w:widowControl w:val="0"/>
        <w:pBdr>
          <w:top w:val="nil"/>
          <w:left w:val="nil"/>
          <w:bottom w:val="nil"/>
          <w:right w:val="nil"/>
          <w:between w:val="nil"/>
        </w:pBdr>
        <w:spacing w:before="28" w:after="0"/>
        <w:ind w:firstLine="0"/>
        <w:jc w:val="center"/>
        <w:rPr>
          <w:del w:id="13631" w:author="Cristiano de Menezes Feu" w:date="2022-11-21T08:33:00Z"/>
          <w:rFonts w:ascii="ClearSans-Light" w:eastAsia="ClearSans-Light" w:hAnsi="ClearSans-Light" w:cs="ClearSans-Light"/>
          <w:color w:val="005583"/>
          <w:sz w:val="18"/>
          <w:szCs w:val="18"/>
        </w:rPr>
        <w:pPrChange w:id="13632" w:author="Cristiano de Menezes Feu" w:date="2022-11-21T08:33:00Z">
          <w:pPr>
            <w:widowControl w:val="0"/>
            <w:pBdr>
              <w:top w:val="nil"/>
              <w:left w:val="nil"/>
              <w:bottom w:val="nil"/>
              <w:right w:val="nil"/>
              <w:between w:val="nil"/>
            </w:pBdr>
            <w:spacing w:before="28" w:after="0"/>
            <w:ind w:firstLine="0"/>
            <w:jc w:val="left"/>
          </w:pPr>
        </w:pPrChange>
      </w:pPr>
      <w:del w:id="13633" w:author="Cristiano de Menezes Feu" w:date="2022-11-21T08:33:00Z">
        <w:r w:rsidDel="00E631A1">
          <w:rPr>
            <w:rFonts w:ascii="ClearSans-Light" w:eastAsia="ClearSans-Light" w:hAnsi="ClearSans-Light" w:cs="ClearSans-Light"/>
            <w:color w:val="005583"/>
            <w:sz w:val="18"/>
            <w:szCs w:val="18"/>
          </w:rPr>
          <w:delText>- Assinatura Presidente: art. 17, VI, n</w:delText>
        </w:r>
      </w:del>
    </w:p>
    <w:p w14:paraId="000012A8" w14:textId="6C4C2E7F" w:rsidR="003D183A" w:rsidDel="00E631A1" w:rsidRDefault="008B7924" w:rsidP="00E631A1">
      <w:pPr>
        <w:widowControl w:val="0"/>
        <w:pBdr>
          <w:top w:val="nil"/>
          <w:left w:val="nil"/>
          <w:bottom w:val="nil"/>
          <w:right w:val="nil"/>
          <w:between w:val="nil"/>
        </w:pBdr>
        <w:spacing w:before="28" w:after="0"/>
        <w:ind w:firstLine="0"/>
        <w:jc w:val="center"/>
        <w:rPr>
          <w:del w:id="13634" w:author="Cristiano de Menezes Feu" w:date="2022-11-21T08:33:00Z"/>
          <w:rFonts w:ascii="ClearSans-Light" w:eastAsia="ClearSans-Light" w:hAnsi="ClearSans-Light" w:cs="ClearSans-Light"/>
          <w:color w:val="005583"/>
          <w:sz w:val="18"/>
          <w:szCs w:val="18"/>
        </w:rPr>
        <w:pPrChange w:id="13635" w:author="Cristiano de Menezes Feu" w:date="2022-11-21T08:33:00Z">
          <w:pPr>
            <w:widowControl w:val="0"/>
            <w:pBdr>
              <w:top w:val="nil"/>
              <w:left w:val="nil"/>
              <w:bottom w:val="nil"/>
              <w:right w:val="nil"/>
              <w:between w:val="nil"/>
            </w:pBdr>
            <w:spacing w:before="28" w:after="0"/>
            <w:ind w:firstLine="0"/>
            <w:jc w:val="left"/>
          </w:pPr>
        </w:pPrChange>
      </w:pPr>
      <w:del w:id="13636" w:author="Cristiano de Menezes Feu" w:date="2022-11-21T08:33:00Z">
        <w:r w:rsidDel="00E631A1">
          <w:rPr>
            <w:rFonts w:ascii="ClearSans-Light" w:eastAsia="ClearSans-Light" w:hAnsi="ClearSans-Light" w:cs="ClearSans-Light"/>
            <w:color w:val="005583"/>
            <w:sz w:val="18"/>
            <w:szCs w:val="18"/>
          </w:rPr>
          <w:delText>- Pequeno expediente: art. 80, § 2º, II</w:delText>
        </w:r>
      </w:del>
    </w:p>
    <w:p w14:paraId="000012A9" w14:textId="4A887142" w:rsidR="003D183A" w:rsidDel="00E631A1" w:rsidRDefault="008B7924" w:rsidP="00E631A1">
      <w:pPr>
        <w:widowControl w:val="0"/>
        <w:pBdr>
          <w:top w:val="nil"/>
          <w:left w:val="nil"/>
          <w:bottom w:val="nil"/>
          <w:right w:val="nil"/>
          <w:between w:val="nil"/>
        </w:pBdr>
        <w:spacing w:before="28" w:after="0"/>
        <w:ind w:firstLine="0"/>
        <w:jc w:val="center"/>
        <w:rPr>
          <w:del w:id="13637" w:author="Cristiano de Menezes Feu" w:date="2022-11-21T08:33:00Z"/>
          <w:rFonts w:ascii="ClearSans-Light" w:eastAsia="ClearSans-Light" w:hAnsi="ClearSans-Light" w:cs="ClearSans-Light"/>
          <w:color w:val="005583"/>
          <w:sz w:val="18"/>
          <w:szCs w:val="18"/>
        </w:rPr>
        <w:pPrChange w:id="13638" w:author="Cristiano de Menezes Feu" w:date="2022-11-21T08:33:00Z">
          <w:pPr>
            <w:widowControl w:val="0"/>
            <w:pBdr>
              <w:top w:val="nil"/>
              <w:left w:val="nil"/>
              <w:bottom w:val="nil"/>
              <w:right w:val="nil"/>
              <w:between w:val="nil"/>
            </w:pBdr>
            <w:spacing w:before="28" w:after="0"/>
            <w:ind w:firstLine="0"/>
            <w:jc w:val="left"/>
          </w:pPr>
        </w:pPrChange>
      </w:pPr>
      <w:del w:id="13639" w:author="Cristiano de Menezes Feu" w:date="2022-11-21T08:33:00Z">
        <w:r w:rsidDel="00E631A1">
          <w:rPr>
            <w:rFonts w:ascii="ClearSans-Light" w:eastAsia="ClearSans-Light" w:hAnsi="ClearSans-Light" w:cs="ClearSans-Light"/>
            <w:color w:val="005583"/>
            <w:sz w:val="18"/>
            <w:szCs w:val="18"/>
          </w:rPr>
          <w:delText>- Oficial, 1º Secretário: art. 19, II</w:delText>
        </w:r>
      </w:del>
    </w:p>
    <w:p w14:paraId="000012AA" w14:textId="646C96E7" w:rsidR="003D183A" w:rsidDel="00E631A1" w:rsidRDefault="008B7924" w:rsidP="00E631A1">
      <w:pPr>
        <w:widowControl w:val="0"/>
        <w:pBdr>
          <w:top w:val="nil"/>
          <w:left w:val="nil"/>
          <w:bottom w:val="nil"/>
          <w:right w:val="nil"/>
          <w:between w:val="nil"/>
        </w:pBdr>
        <w:spacing w:before="28" w:after="0"/>
        <w:ind w:firstLine="0"/>
        <w:jc w:val="center"/>
        <w:rPr>
          <w:del w:id="13640" w:author="Cristiano de Menezes Feu" w:date="2022-11-21T08:33:00Z"/>
          <w:rFonts w:ascii="ClearSans-Light" w:eastAsia="ClearSans-Light" w:hAnsi="ClearSans-Light" w:cs="ClearSans-Light"/>
          <w:color w:val="005583"/>
          <w:sz w:val="18"/>
          <w:szCs w:val="18"/>
        </w:rPr>
        <w:pPrChange w:id="13641" w:author="Cristiano de Menezes Feu" w:date="2022-11-21T08:33:00Z">
          <w:pPr>
            <w:widowControl w:val="0"/>
            <w:pBdr>
              <w:top w:val="nil"/>
              <w:left w:val="nil"/>
              <w:bottom w:val="nil"/>
              <w:right w:val="nil"/>
              <w:between w:val="nil"/>
            </w:pBdr>
            <w:spacing w:before="28" w:after="0"/>
            <w:ind w:firstLine="0"/>
            <w:jc w:val="left"/>
          </w:pPr>
        </w:pPrChange>
      </w:pPr>
      <w:del w:id="13642" w:author="Cristiano de Menezes Feu" w:date="2022-11-21T08:33:00Z">
        <w:r w:rsidDel="00E631A1">
          <w:rPr>
            <w:rFonts w:ascii="ClearSans-Light" w:eastAsia="ClearSans-Light" w:hAnsi="ClearSans-Light" w:cs="ClearSans-Light"/>
            <w:color w:val="005583"/>
            <w:sz w:val="18"/>
            <w:szCs w:val="18"/>
          </w:rPr>
          <w:delText>▪ CRACHÁ</w:delText>
        </w:r>
      </w:del>
    </w:p>
    <w:p w14:paraId="000012AB" w14:textId="75933F53" w:rsidR="003D183A" w:rsidDel="00E631A1" w:rsidRDefault="008B7924" w:rsidP="00E631A1">
      <w:pPr>
        <w:widowControl w:val="0"/>
        <w:pBdr>
          <w:top w:val="nil"/>
          <w:left w:val="nil"/>
          <w:bottom w:val="nil"/>
          <w:right w:val="nil"/>
          <w:between w:val="nil"/>
        </w:pBdr>
        <w:spacing w:before="28" w:after="0"/>
        <w:ind w:firstLine="0"/>
        <w:jc w:val="center"/>
        <w:rPr>
          <w:del w:id="13643" w:author="Cristiano de Menezes Feu" w:date="2022-11-21T08:33:00Z"/>
          <w:rFonts w:ascii="ClearSans-Light" w:eastAsia="ClearSans-Light" w:hAnsi="ClearSans-Light" w:cs="ClearSans-Light"/>
          <w:color w:val="005583"/>
          <w:sz w:val="18"/>
          <w:szCs w:val="18"/>
        </w:rPr>
        <w:pPrChange w:id="13644" w:author="Cristiano de Menezes Feu" w:date="2022-11-21T08:33:00Z">
          <w:pPr>
            <w:widowControl w:val="0"/>
            <w:pBdr>
              <w:top w:val="nil"/>
              <w:left w:val="nil"/>
              <w:bottom w:val="nil"/>
              <w:right w:val="nil"/>
              <w:between w:val="nil"/>
            </w:pBdr>
            <w:spacing w:before="28" w:after="0"/>
            <w:ind w:firstLine="0"/>
            <w:jc w:val="left"/>
          </w:pPr>
        </w:pPrChange>
      </w:pPr>
      <w:del w:id="13645" w:author="Cristiano de Menezes Feu" w:date="2022-11-21T08:33:00Z">
        <w:r w:rsidDel="00E631A1">
          <w:rPr>
            <w:rFonts w:ascii="ClearSans-Light" w:eastAsia="ClearSans-Light" w:hAnsi="ClearSans-Light" w:cs="ClearSans-Light"/>
            <w:color w:val="005583"/>
            <w:sz w:val="18"/>
            <w:szCs w:val="18"/>
          </w:rPr>
          <w:delText>- Uso obrigatório: art. 272</w:delText>
        </w:r>
      </w:del>
    </w:p>
    <w:p w14:paraId="000012AC" w14:textId="497E9B6D" w:rsidR="003D183A" w:rsidDel="00E631A1" w:rsidRDefault="008B7924" w:rsidP="00E631A1">
      <w:pPr>
        <w:widowControl w:val="0"/>
        <w:pBdr>
          <w:top w:val="nil"/>
          <w:left w:val="nil"/>
          <w:bottom w:val="nil"/>
          <w:right w:val="nil"/>
          <w:between w:val="nil"/>
        </w:pBdr>
        <w:spacing w:before="28" w:after="0"/>
        <w:ind w:firstLine="0"/>
        <w:jc w:val="center"/>
        <w:rPr>
          <w:del w:id="13646" w:author="Cristiano de Menezes Feu" w:date="2022-11-21T08:33:00Z"/>
          <w:rFonts w:ascii="ClearSans-Light" w:eastAsia="ClearSans-Light" w:hAnsi="ClearSans-Light" w:cs="ClearSans-Light"/>
          <w:color w:val="005583"/>
          <w:sz w:val="18"/>
          <w:szCs w:val="18"/>
        </w:rPr>
        <w:pPrChange w:id="13647" w:author="Cristiano de Menezes Feu" w:date="2022-11-21T08:33:00Z">
          <w:pPr>
            <w:widowControl w:val="0"/>
            <w:pBdr>
              <w:top w:val="nil"/>
              <w:left w:val="nil"/>
              <w:bottom w:val="nil"/>
              <w:right w:val="nil"/>
              <w:between w:val="nil"/>
            </w:pBdr>
            <w:spacing w:before="28" w:after="0"/>
            <w:ind w:firstLine="0"/>
            <w:jc w:val="left"/>
          </w:pPr>
        </w:pPrChange>
      </w:pPr>
      <w:del w:id="13648" w:author="Cristiano de Menezes Feu" w:date="2022-11-21T08:33:00Z">
        <w:r w:rsidDel="00E631A1">
          <w:rPr>
            <w:rFonts w:ascii="ClearSans-Light" w:eastAsia="ClearSans-Light" w:hAnsi="ClearSans-Light" w:cs="ClearSans-Light"/>
            <w:color w:val="005583"/>
            <w:sz w:val="18"/>
            <w:szCs w:val="18"/>
          </w:rPr>
          <w:delText>▪ CREDENCIAMENTO</w:delText>
        </w:r>
      </w:del>
    </w:p>
    <w:p w14:paraId="000012AD" w14:textId="59A74899" w:rsidR="003D183A" w:rsidDel="00E631A1" w:rsidRDefault="008B7924" w:rsidP="00E631A1">
      <w:pPr>
        <w:widowControl w:val="0"/>
        <w:pBdr>
          <w:top w:val="nil"/>
          <w:left w:val="nil"/>
          <w:bottom w:val="nil"/>
          <w:right w:val="nil"/>
          <w:between w:val="nil"/>
        </w:pBdr>
        <w:spacing w:before="28" w:after="0"/>
        <w:ind w:firstLine="0"/>
        <w:jc w:val="center"/>
        <w:rPr>
          <w:del w:id="13649" w:author="Cristiano de Menezes Feu" w:date="2022-11-21T08:33:00Z"/>
          <w:rFonts w:ascii="ClearSans-Light" w:eastAsia="ClearSans-Light" w:hAnsi="ClearSans-Light" w:cs="ClearSans-Light"/>
          <w:color w:val="005583"/>
          <w:sz w:val="18"/>
          <w:szCs w:val="18"/>
        </w:rPr>
        <w:pPrChange w:id="13650" w:author="Cristiano de Menezes Feu" w:date="2022-11-21T08:33:00Z">
          <w:pPr>
            <w:widowControl w:val="0"/>
            <w:pBdr>
              <w:top w:val="nil"/>
              <w:left w:val="nil"/>
              <w:bottom w:val="nil"/>
              <w:right w:val="nil"/>
              <w:between w:val="nil"/>
            </w:pBdr>
            <w:spacing w:before="28" w:after="0"/>
            <w:ind w:firstLine="0"/>
            <w:jc w:val="left"/>
          </w:pPr>
        </w:pPrChange>
      </w:pPr>
      <w:del w:id="13651" w:author="Cristiano de Menezes Feu" w:date="2022-11-21T08:33:00Z">
        <w:r w:rsidDel="00E631A1">
          <w:rPr>
            <w:rFonts w:ascii="ClearSans-Light" w:eastAsia="ClearSans-Light" w:hAnsi="ClearSans-Light" w:cs="ClearSans-Light"/>
            <w:color w:val="005583"/>
            <w:sz w:val="18"/>
            <w:szCs w:val="18"/>
          </w:rPr>
          <w:delText>- Regramento: arts. 259 a 261</w:delText>
        </w:r>
      </w:del>
    </w:p>
    <w:p w14:paraId="000012AE" w14:textId="6A923C87" w:rsidR="003D183A" w:rsidDel="00E631A1" w:rsidRDefault="008B7924" w:rsidP="00E631A1">
      <w:pPr>
        <w:widowControl w:val="0"/>
        <w:pBdr>
          <w:top w:val="nil"/>
          <w:left w:val="nil"/>
          <w:bottom w:val="nil"/>
          <w:right w:val="nil"/>
          <w:between w:val="nil"/>
        </w:pBdr>
        <w:spacing w:before="28" w:after="0"/>
        <w:ind w:firstLine="0"/>
        <w:jc w:val="center"/>
        <w:rPr>
          <w:del w:id="13652" w:author="Cristiano de Menezes Feu" w:date="2022-11-21T08:33:00Z"/>
          <w:rFonts w:ascii="ClearSans-Light" w:eastAsia="ClearSans-Light" w:hAnsi="ClearSans-Light" w:cs="ClearSans-Light"/>
          <w:color w:val="005583"/>
          <w:sz w:val="18"/>
          <w:szCs w:val="18"/>
        </w:rPr>
        <w:pPrChange w:id="13653" w:author="Cristiano de Menezes Feu" w:date="2022-11-21T08:33:00Z">
          <w:pPr>
            <w:widowControl w:val="0"/>
            <w:pBdr>
              <w:top w:val="nil"/>
              <w:left w:val="nil"/>
              <w:bottom w:val="nil"/>
              <w:right w:val="nil"/>
              <w:between w:val="nil"/>
            </w:pBdr>
            <w:spacing w:before="28" w:after="0"/>
            <w:ind w:firstLine="0"/>
            <w:jc w:val="left"/>
          </w:pPr>
        </w:pPrChange>
      </w:pPr>
      <w:del w:id="13654" w:author="Cristiano de Menezes Feu" w:date="2022-11-21T08:33:00Z">
        <w:r w:rsidDel="00E631A1">
          <w:rPr>
            <w:rFonts w:ascii="ClearSans-Light" w:eastAsia="ClearSans-Light" w:hAnsi="ClearSans-Light" w:cs="ClearSans-Light"/>
            <w:color w:val="005583"/>
            <w:sz w:val="18"/>
            <w:szCs w:val="18"/>
          </w:rPr>
          <w:delText>▪ CRIME DE RESPONSABILIDADE</w:delText>
        </w:r>
      </w:del>
    </w:p>
    <w:p w14:paraId="000012AF" w14:textId="4B0DB8CF" w:rsidR="003D183A" w:rsidDel="00E631A1" w:rsidRDefault="008B7924" w:rsidP="00E631A1">
      <w:pPr>
        <w:widowControl w:val="0"/>
        <w:pBdr>
          <w:top w:val="nil"/>
          <w:left w:val="nil"/>
          <w:bottom w:val="nil"/>
          <w:right w:val="nil"/>
          <w:between w:val="nil"/>
        </w:pBdr>
        <w:spacing w:before="28" w:after="0"/>
        <w:ind w:firstLine="0"/>
        <w:jc w:val="center"/>
        <w:rPr>
          <w:del w:id="13655" w:author="Cristiano de Menezes Feu" w:date="2022-11-21T08:33:00Z"/>
          <w:rFonts w:ascii="ClearSans-Light" w:eastAsia="ClearSans-Light" w:hAnsi="ClearSans-Light" w:cs="ClearSans-Light"/>
          <w:color w:val="005583"/>
          <w:sz w:val="18"/>
          <w:szCs w:val="18"/>
        </w:rPr>
        <w:pPrChange w:id="13656" w:author="Cristiano de Menezes Feu" w:date="2022-11-21T08:33:00Z">
          <w:pPr>
            <w:widowControl w:val="0"/>
            <w:pBdr>
              <w:top w:val="nil"/>
              <w:left w:val="nil"/>
              <w:bottom w:val="nil"/>
              <w:right w:val="nil"/>
              <w:between w:val="nil"/>
            </w:pBdr>
            <w:spacing w:before="28" w:after="0"/>
            <w:ind w:firstLine="0"/>
            <w:jc w:val="left"/>
          </w:pPr>
        </w:pPrChange>
      </w:pPr>
      <w:del w:id="13657" w:author="Cristiano de Menezes Feu" w:date="2022-11-21T08:33:00Z">
        <w:r w:rsidDel="00E631A1">
          <w:rPr>
            <w:rFonts w:ascii="ClearSans-Light" w:eastAsia="ClearSans-Light" w:hAnsi="ClearSans-Light" w:cs="ClearSans-Light"/>
            <w:color w:val="005583"/>
            <w:sz w:val="18"/>
            <w:szCs w:val="18"/>
          </w:rPr>
          <w:delText>- Pres. da República: art. 188, § 2º, IV; art. 215, § 6º</w:delText>
        </w:r>
      </w:del>
    </w:p>
    <w:p w14:paraId="000012B0" w14:textId="55A15630" w:rsidR="003D183A" w:rsidDel="00E631A1" w:rsidRDefault="008B7924" w:rsidP="00E631A1">
      <w:pPr>
        <w:widowControl w:val="0"/>
        <w:pBdr>
          <w:top w:val="nil"/>
          <w:left w:val="nil"/>
          <w:bottom w:val="nil"/>
          <w:right w:val="nil"/>
          <w:between w:val="nil"/>
        </w:pBdr>
        <w:spacing w:before="28" w:after="0"/>
        <w:ind w:firstLine="0"/>
        <w:jc w:val="center"/>
        <w:rPr>
          <w:del w:id="13658" w:author="Cristiano de Menezes Feu" w:date="2022-11-21T08:33:00Z"/>
          <w:rFonts w:ascii="ClearSans-Light" w:eastAsia="ClearSans-Light" w:hAnsi="ClearSans-Light" w:cs="ClearSans-Light"/>
          <w:color w:val="005583"/>
          <w:sz w:val="18"/>
          <w:szCs w:val="18"/>
        </w:rPr>
        <w:pPrChange w:id="13659" w:author="Cristiano de Menezes Feu" w:date="2022-11-21T08:33:00Z">
          <w:pPr>
            <w:widowControl w:val="0"/>
            <w:pBdr>
              <w:top w:val="nil"/>
              <w:left w:val="nil"/>
              <w:bottom w:val="nil"/>
              <w:right w:val="nil"/>
              <w:between w:val="nil"/>
            </w:pBdr>
            <w:spacing w:before="28" w:after="0"/>
            <w:ind w:firstLine="0"/>
            <w:jc w:val="left"/>
          </w:pPr>
        </w:pPrChange>
      </w:pPr>
      <w:del w:id="13660" w:author="Cristiano de Menezes Feu" w:date="2022-11-21T08:33:00Z">
        <w:r w:rsidDel="00E631A1">
          <w:rPr>
            <w:rFonts w:ascii="ClearSans-Light" w:eastAsia="ClearSans-Light" w:hAnsi="ClearSans-Light" w:cs="ClearSans-Light"/>
            <w:color w:val="005583"/>
            <w:sz w:val="18"/>
            <w:szCs w:val="18"/>
          </w:rPr>
          <w:delText>- Min. de Estado: art. 219, § 2º; art. 116</w:delText>
        </w:r>
      </w:del>
    </w:p>
    <w:p w14:paraId="000012B1" w14:textId="58659FF6" w:rsidR="003D183A" w:rsidDel="00E631A1" w:rsidRDefault="008B7924" w:rsidP="00E631A1">
      <w:pPr>
        <w:widowControl w:val="0"/>
        <w:pBdr>
          <w:top w:val="nil"/>
          <w:left w:val="nil"/>
          <w:bottom w:val="nil"/>
          <w:right w:val="nil"/>
          <w:between w:val="nil"/>
        </w:pBdr>
        <w:spacing w:before="28" w:after="0"/>
        <w:ind w:firstLine="0"/>
        <w:jc w:val="center"/>
        <w:rPr>
          <w:del w:id="13661" w:author="Cristiano de Menezes Feu" w:date="2022-11-21T08:33:00Z"/>
          <w:rFonts w:ascii="ClearSans-Light" w:eastAsia="ClearSans-Light" w:hAnsi="ClearSans-Light" w:cs="ClearSans-Light"/>
          <w:color w:val="005583"/>
          <w:sz w:val="18"/>
          <w:szCs w:val="18"/>
        </w:rPr>
        <w:pPrChange w:id="13662" w:author="Cristiano de Menezes Feu" w:date="2022-11-21T08:33:00Z">
          <w:pPr>
            <w:widowControl w:val="0"/>
            <w:pBdr>
              <w:top w:val="nil"/>
              <w:left w:val="nil"/>
              <w:bottom w:val="nil"/>
              <w:right w:val="nil"/>
              <w:between w:val="nil"/>
            </w:pBdr>
            <w:spacing w:before="28" w:after="0"/>
            <w:ind w:firstLine="0"/>
            <w:jc w:val="left"/>
          </w:pPr>
        </w:pPrChange>
      </w:pPr>
      <w:del w:id="13663" w:author="Cristiano de Menezes Feu" w:date="2022-11-21T08:33:00Z">
        <w:r w:rsidDel="00E631A1">
          <w:rPr>
            <w:rFonts w:ascii="ClearSans-Light" w:eastAsia="ClearSans-Light" w:hAnsi="ClearSans-Light" w:cs="ClearSans-Light"/>
            <w:color w:val="005583"/>
            <w:sz w:val="18"/>
            <w:szCs w:val="18"/>
          </w:rPr>
          <w:delText>▪ CRIME INAFIANÇÁVEL</w:delText>
        </w:r>
      </w:del>
    </w:p>
    <w:p w14:paraId="000012B2" w14:textId="6B502260" w:rsidR="003D183A" w:rsidDel="00E631A1" w:rsidRDefault="008B7924" w:rsidP="00E631A1">
      <w:pPr>
        <w:widowControl w:val="0"/>
        <w:pBdr>
          <w:top w:val="nil"/>
          <w:left w:val="nil"/>
          <w:bottom w:val="nil"/>
          <w:right w:val="nil"/>
          <w:between w:val="nil"/>
        </w:pBdr>
        <w:spacing w:before="28" w:after="0"/>
        <w:ind w:firstLine="0"/>
        <w:jc w:val="center"/>
        <w:rPr>
          <w:del w:id="13664" w:author="Cristiano de Menezes Feu" w:date="2022-11-21T08:33:00Z"/>
          <w:rFonts w:ascii="ClearSans-Light" w:eastAsia="ClearSans-Light" w:hAnsi="ClearSans-Light" w:cs="ClearSans-Light"/>
          <w:color w:val="005583"/>
          <w:sz w:val="18"/>
          <w:szCs w:val="18"/>
        </w:rPr>
        <w:pPrChange w:id="13665" w:author="Cristiano de Menezes Feu" w:date="2022-11-21T08:33:00Z">
          <w:pPr>
            <w:widowControl w:val="0"/>
            <w:pBdr>
              <w:top w:val="nil"/>
              <w:left w:val="nil"/>
              <w:bottom w:val="nil"/>
              <w:right w:val="nil"/>
              <w:between w:val="nil"/>
            </w:pBdr>
            <w:spacing w:before="28" w:after="0"/>
            <w:ind w:firstLine="0"/>
            <w:jc w:val="left"/>
          </w:pPr>
        </w:pPrChange>
      </w:pPr>
      <w:del w:id="13666" w:author="Cristiano de Menezes Feu" w:date="2022-11-21T08:33:00Z">
        <w:r w:rsidDel="00E631A1">
          <w:rPr>
            <w:rFonts w:ascii="ClearSans-Light" w:eastAsia="ClearSans-Light" w:hAnsi="ClearSans-Light" w:cs="ClearSans-Light"/>
            <w:color w:val="005583"/>
            <w:sz w:val="18"/>
            <w:szCs w:val="18"/>
          </w:rPr>
          <w:delText>- Flagrante: art. 269, § 5º</w:delText>
        </w:r>
      </w:del>
    </w:p>
    <w:p w14:paraId="000012B3" w14:textId="48E5719F" w:rsidR="003D183A" w:rsidDel="00E631A1" w:rsidRDefault="008B7924" w:rsidP="00E631A1">
      <w:pPr>
        <w:widowControl w:val="0"/>
        <w:pBdr>
          <w:top w:val="nil"/>
          <w:left w:val="nil"/>
          <w:bottom w:val="nil"/>
          <w:right w:val="nil"/>
          <w:between w:val="nil"/>
        </w:pBdr>
        <w:spacing w:before="28" w:after="113"/>
        <w:ind w:firstLine="0"/>
        <w:jc w:val="center"/>
        <w:rPr>
          <w:del w:id="13667" w:author="Cristiano de Menezes Feu" w:date="2022-11-21T08:33:00Z"/>
          <w:color w:val="005583"/>
          <w:sz w:val="18"/>
          <w:szCs w:val="18"/>
        </w:rPr>
        <w:pPrChange w:id="13668" w:author="Cristiano de Menezes Feu" w:date="2022-11-21T08:33:00Z">
          <w:pPr>
            <w:widowControl w:val="0"/>
            <w:pBdr>
              <w:top w:val="nil"/>
              <w:left w:val="nil"/>
              <w:bottom w:val="nil"/>
              <w:right w:val="nil"/>
              <w:between w:val="nil"/>
            </w:pBdr>
            <w:spacing w:before="28" w:after="113"/>
            <w:ind w:firstLine="0"/>
          </w:pPr>
        </w:pPrChange>
      </w:pPr>
      <w:del w:id="13669" w:author="Cristiano de Menezes Feu" w:date="2022-11-21T08:33:00Z">
        <w:r w:rsidDel="00E631A1">
          <w:rPr>
            <w:color w:val="005583"/>
            <w:sz w:val="30"/>
            <w:szCs w:val="30"/>
          </w:rPr>
          <w:delText>D</w:delText>
        </w:r>
      </w:del>
    </w:p>
    <w:p w14:paraId="000012B4" w14:textId="309DB174" w:rsidR="003D183A" w:rsidDel="00E631A1" w:rsidRDefault="008B7924" w:rsidP="00E631A1">
      <w:pPr>
        <w:widowControl w:val="0"/>
        <w:pBdr>
          <w:top w:val="nil"/>
          <w:left w:val="nil"/>
          <w:bottom w:val="nil"/>
          <w:right w:val="nil"/>
          <w:between w:val="nil"/>
        </w:pBdr>
        <w:spacing w:before="28" w:after="0"/>
        <w:ind w:firstLine="0"/>
        <w:jc w:val="center"/>
        <w:rPr>
          <w:del w:id="13670" w:author="Cristiano de Menezes Feu" w:date="2022-11-21T08:33:00Z"/>
          <w:rFonts w:ascii="ClearSans-Light" w:eastAsia="ClearSans-Light" w:hAnsi="ClearSans-Light" w:cs="ClearSans-Light"/>
          <w:color w:val="005583"/>
          <w:sz w:val="18"/>
          <w:szCs w:val="18"/>
        </w:rPr>
        <w:pPrChange w:id="13671" w:author="Cristiano de Menezes Feu" w:date="2022-11-21T08:33:00Z">
          <w:pPr>
            <w:widowControl w:val="0"/>
            <w:pBdr>
              <w:top w:val="nil"/>
              <w:left w:val="nil"/>
              <w:bottom w:val="nil"/>
              <w:right w:val="nil"/>
              <w:between w:val="nil"/>
            </w:pBdr>
            <w:spacing w:before="28" w:after="0"/>
            <w:ind w:firstLine="0"/>
            <w:jc w:val="left"/>
          </w:pPr>
        </w:pPrChange>
      </w:pPr>
      <w:del w:id="13672" w:author="Cristiano de Menezes Feu" w:date="2022-11-21T08:33:00Z">
        <w:r w:rsidDel="00E631A1">
          <w:rPr>
            <w:rFonts w:ascii="ClearSans-Light" w:eastAsia="ClearSans-Light" w:hAnsi="ClearSans-Light" w:cs="ClearSans-Light"/>
            <w:color w:val="005583"/>
            <w:sz w:val="18"/>
            <w:szCs w:val="18"/>
          </w:rPr>
          <w:delText>▪ DECLARAÇÃO DE VOTO</w:delText>
        </w:r>
      </w:del>
    </w:p>
    <w:p w14:paraId="000012B5" w14:textId="15A1170F" w:rsidR="003D183A" w:rsidDel="00E631A1" w:rsidRDefault="008B7924" w:rsidP="00E631A1">
      <w:pPr>
        <w:widowControl w:val="0"/>
        <w:pBdr>
          <w:top w:val="nil"/>
          <w:left w:val="nil"/>
          <w:bottom w:val="nil"/>
          <w:right w:val="nil"/>
          <w:between w:val="nil"/>
        </w:pBdr>
        <w:spacing w:before="28" w:after="0"/>
        <w:ind w:firstLine="0"/>
        <w:jc w:val="center"/>
        <w:rPr>
          <w:del w:id="13673" w:author="Cristiano de Menezes Feu" w:date="2022-11-21T08:33:00Z"/>
          <w:rFonts w:ascii="ClearSans-Light" w:eastAsia="ClearSans-Light" w:hAnsi="ClearSans-Light" w:cs="ClearSans-Light"/>
          <w:color w:val="005583"/>
          <w:sz w:val="18"/>
          <w:szCs w:val="18"/>
        </w:rPr>
        <w:pPrChange w:id="13674" w:author="Cristiano de Menezes Feu" w:date="2022-11-21T08:33:00Z">
          <w:pPr>
            <w:widowControl w:val="0"/>
            <w:pBdr>
              <w:top w:val="nil"/>
              <w:left w:val="nil"/>
              <w:bottom w:val="nil"/>
              <w:right w:val="nil"/>
              <w:between w:val="nil"/>
            </w:pBdr>
            <w:spacing w:before="28" w:after="0"/>
            <w:ind w:firstLine="0"/>
            <w:jc w:val="left"/>
          </w:pPr>
        </w:pPrChange>
      </w:pPr>
      <w:del w:id="13675" w:author="Cristiano de Menezes Feu" w:date="2022-11-21T08:33:00Z">
        <w:r w:rsidDel="00E631A1">
          <w:rPr>
            <w:rFonts w:ascii="ClearSans-Light" w:eastAsia="ClearSans-Light" w:hAnsi="ClearSans-Light" w:cs="ClearSans-Light"/>
            <w:color w:val="005583"/>
            <w:sz w:val="18"/>
            <w:szCs w:val="18"/>
          </w:rPr>
          <w:delText>- Previsão: art. 182, § único</w:delText>
        </w:r>
      </w:del>
    </w:p>
    <w:p w14:paraId="000012B6" w14:textId="1E8CA5BD" w:rsidR="003D183A" w:rsidDel="00E631A1" w:rsidRDefault="008B7924" w:rsidP="00E631A1">
      <w:pPr>
        <w:widowControl w:val="0"/>
        <w:pBdr>
          <w:top w:val="nil"/>
          <w:left w:val="nil"/>
          <w:bottom w:val="nil"/>
          <w:right w:val="nil"/>
          <w:between w:val="nil"/>
        </w:pBdr>
        <w:spacing w:before="28" w:after="0"/>
        <w:ind w:firstLine="0"/>
        <w:jc w:val="center"/>
        <w:rPr>
          <w:del w:id="13676" w:author="Cristiano de Menezes Feu" w:date="2022-11-21T08:33:00Z"/>
          <w:rFonts w:ascii="ClearSans-Light" w:eastAsia="ClearSans-Light" w:hAnsi="ClearSans-Light" w:cs="ClearSans-Light"/>
          <w:color w:val="005583"/>
          <w:sz w:val="18"/>
          <w:szCs w:val="18"/>
        </w:rPr>
        <w:pPrChange w:id="13677" w:author="Cristiano de Menezes Feu" w:date="2022-11-21T08:33:00Z">
          <w:pPr>
            <w:widowControl w:val="0"/>
            <w:pBdr>
              <w:top w:val="nil"/>
              <w:left w:val="nil"/>
              <w:bottom w:val="nil"/>
              <w:right w:val="nil"/>
              <w:between w:val="nil"/>
            </w:pBdr>
            <w:spacing w:before="28" w:after="0"/>
            <w:ind w:firstLine="0"/>
            <w:jc w:val="left"/>
          </w:pPr>
        </w:pPrChange>
      </w:pPr>
      <w:del w:id="13678" w:author="Cristiano de Menezes Feu" w:date="2022-11-21T08:33:00Z">
        <w:r w:rsidDel="00E631A1">
          <w:rPr>
            <w:rFonts w:ascii="ClearSans-Light" w:eastAsia="ClearSans-Light" w:hAnsi="ClearSans-Light" w:cs="ClearSans-Light"/>
            <w:color w:val="005583"/>
            <w:sz w:val="18"/>
            <w:szCs w:val="18"/>
          </w:rPr>
          <w:delText>▪ DECORO</w:delText>
        </w:r>
      </w:del>
    </w:p>
    <w:p w14:paraId="000012B7" w14:textId="3FB2AD25" w:rsidR="003D183A" w:rsidDel="00E631A1" w:rsidRDefault="008B7924" w:rsidP="00E631A1">
      <w:pPr>
        <w:widowControl w:val="0"/>
        <w:pBdr>
          <w:top w:val="nil"/>
          <w:left w:val="nil"/>
          <w:bottom w:val="nil"/>
          <w:right w:val="nil"/>
          <w:between w:val="nil"/>
        </w:pBdr>
        <w:spacing w:before="28" w:after="0"/>
        <w:ind w:firstLine="0"/>
        <w:jc w:val="center"/>
        <w:rPr>
          <w:del w:id="13679" w:author="Cristiano de Menezes Feu" w:date="2022-11-21T08:33:00Z"/>
          <w:rFonts w:ascii="ClearSans-Light" w:eastAsia="ClearSans-Light" w:hAnsi="ClearSans-Light" w:cs="ClearSans-Light"/>
          <w:color w:val="005583"/>
          <w:sz w:val="18"/>
          <w:szCs w:val="18"/>
        </w:rPr>
        <w:pPrChange w:id="13680" w:author="Cristiano de Menezes Feu" w:date="2022-11-21T08:33:00Z">
          <w:pPr>
            <w:widowControl w:val="0"/>
            <w:pBdr>
              <w:top w:val="nil"/>
              <w:left w:val="nil"/>
              <w:bottom w:val="nil"/>
              <w:right w:val="nil"/>
              <w:between w:val="nil"/>
            </w:pBdr>
            <w:spacing w:before="28" w:after="0"/>
            <w:ind w:firstLine="0"/>
            <w:jc w:val="left"/>
          </w:pPr>
        </w:pPrChange>
      </w:pPr>
      <w:del w:id="13681" w:author="Cristiano de Menezes Feu" w:date="2022-11-21T08:33:00Z">
        <w:r w:rsidDel="00E631A1">
          <w:rPr>
            <w:rFonts w:ascii="ClearSans-Light" w:eastAsia="ClearSans-Light" w:hAnsi="ClearSans-Light" w:cs="ClearSans-Light"/>
            <w:color w:val="005583"/>
            <w:sz w:val="18"/>
            <w:szCs w:val="18"/>
          </w:rPr>
          <w:delText>- Competência Presidente: art. 17, V, b</w:delText>
        </w:r>
      </w:del>
    </w:p>
    <w:p w14:paraId="000012B8" w14:textId="29713CBB" w:rsidR="003D183A" w:rsidDel="00E631A1" w:rsidRDefault="008B7924" w:rsidP="00E631A1">
      <w:pPr>
        <w:widowControl w:val="0"/>
        <w:pBdr>
          <w:top w:val="nil"/>
          <w:left w:val="nil"/>
          <w:bottom w:val="nil"/>
          <w:right w:val="nil"/>
          <w:between w:val="nil"/>
        </w:pBdr>
        <w:spacing w:before="28" w:after="0"/>
        <w:ind w:firstLine="0"/>
        <w:jc w:val="center"/>
        <w:rPr>
          <w:del w:id="13682" w:author="Cristiano de Menezes Feu" w:date="2022-11-21T08:33:00Z"/>
          <w:rFonts w:ascii="ClearSans-Light" w:eastAsia="ClearSans-Light" w:hAnsi="ClearSans-Light" w:cs="ClearSans-Light"/>
          <w:color w:val="005583"/>
          <w:sz w:val="18"/>
          <w:szCs w:val="18"/>
        </w:rPr>
        <w:pPrChange w:id="13683" w:author="Cristiano de Menezes Feu" w:date="2022-11-21T08:33:00Z">
          <w:pPr>
            <w:widowControl w:val="0"/>
            <w:pBdr>
              <w:top w:val="nil"/>
              <w:left w:val="nil"/>
              <w:bottom w:val="nil"/>
              <w:right w:val="nil"/>
              <w:between w:val="nil"/>
            </w:pBdr>
            <w:spacing w:before="28" w:after="0"/>
            <w:ind w:firstLine="0"/>
            <w:jc w:val="left"/>
          </w:pPr>
        </w:pPrChange>
      </w:pPr>
      <w:del w:id="13684" w:author="Cristiano de Menezes Feu" w:date="2022-11-21T08:33:00Z">
        <w:r w:rsidDel="00E631A1">
          <w:rPr>
            <w:rFonts w:ascii="ClearSans-Light" w:eastAsia="ClearSans-Light" w:hAnsi="ClearSans-Light" w:cs="ClearSans-Light"/>
            <w:color w:val="005583"/>
            <w:sz w:val="18"/>
            <w:szCs w:val="18"/>
          </w:rPr>
          <w:delText>- Disciplina: art. 244</w:delText>
        </w:r>
      </w:del>
    </w:p>
    <w:p w14:paraId="000012B9" w14:textId="6D7A88D4" w:rsidR="003D183A" w:rsidDel="00E631A1" w:rsidRDefault="008B7924" w:rsidP="00E631A1">
      <w:pPr>
        <w:widowControl w:val="0"/>
        <w:pBdr>
          <w:top w:val="nil"/>
          <w:left w:val="nil"/>
          <w:bottom w:val="nil"/>
          <w:right w:val="nil"/>
          <w:between w:val="nil"/>
        </w:pBdr>
        <w:spacing w:before="28" w:after="0"/>
        <w:ind w:firstLine="0"/>
        <w:jc w:val="center"/>
        <w:rPr>
          <w:del w:id="13685" w:author="Cristiano de Menezes Feu" w:date="2022-11-21T08:33:00Z"/>
          <w:rFonts w:ascii="ClearSans-Light" w:eastAsia="ClearSans-Light" w:hAnsi="ClearSans-Light" w:cs="ClearSans-Light"/>
          <w:color w:val="005583"/>
          <w:sz w:val="18"/>
          <w:szCs w:val="18"/>
        </w:rPr>
        <w:pPrChange w:id="13686" w:author="Cristiano de Menezes Feu" w:date="2022-11-21T08:33:00Z">
          <w:pPr>
            <w:widowControl w:val="0"/>
            <w:pBdr>
              <w:top w:val="nil"/>
              <w:left w:val="nil"/>
              <w:bottom w:val="nil"/>
              <w:right w:val="nil"/>
              <w:between w:val="nil"/>
            </w:pBdr>
            <w:spacing w:before="28" w:after="0"/>
            <w:ind w:firstLine="0"/>
            <w:jc w:val="left"/>
          </w:pPr>
        </w:pPrChange>
      </w:pPr>
      <w:del w:id="13687" w:author="Cristiano de Menezes Feu" w:date="2022-11-21T08:33:00Z">
        <w:r w:rsidDel="00E631A1">
          <w:rPr>
            <w:rFonts w:ascii="ClearSans-Light" w:eastAsia="ClearSans-Light" w:hAnsi="ClearSans-Light" w:cs="ClearSans-Light"/>
            <w:color w:val="005583"/>
            <w:sz w:val="18"/>
            <w:szCs w:val="18"/>
          </w:rPr>
          <w:delText>- Expressões atentatórias: art. 98, § 6º</w:delText>
        </w:r>
      </w:del>
    </w:p>
    <w:p w14:paraId="000012BA" w14:textId="1D835D06" w:rsidR="003D183A" w:rsidDel="00E631A1" w:rsidRDefault="008B7924" w:rsidP="00E631A1">
      <w:pPr>
        <w:widowControl w:val="0"/>
        <w:pBdr>
          <w:top w:val="nil"/>
          <w:left w:val="nil"/>
          <w:bottom w:val="nil"/>
          <w:right w:val="nil"/>
          <w:between w:val="nil"/>
        </w:pBdr>
        <w:spacing w:before="28" w:after="0"/>
        <w:ind w:firstLine="0"/>
        <w:jc w:val="center"/>
        <w:rPr>
          <w:del w:id="13688" w:author="Cristiano de Menezes Feu" w:date="2022-11-21T08:33:00Z"/>
          <w:rFonts w:ascii="ClearSans-Light" w:eastAsia="ClearSans-Light" w:hAnsi="ClearSans-Light" w:cs="ClearSans-Light"/>
          <w:color w:val="005583"/>
          <w:sz w:val="18"/>
          <w:szCs w:val="18"/>
        </w:rPr>
        <w:pPrChange w:id="13689" w:author="Cristiano de Menezes Feu" w:date="2022-11-21T08:33:00Z">
          <w:pPr>
            <w:widowControl w:val="0"/>
            <w:pBdr>
              <w:top w:val="nil"/>
              <w:left w:val="nil"/>
              <w:bottom w:val="nil"/>
              <w:right w:val="nil"/>
              <w:between w:val="nil"/>
            </w:pBdr>
            <w:spacing w:before="28" w:after="0"/>
            <w:ind w:firstLine="0"/>
            <w:jc w:val="left"/>
          </w:pPr>
        </w:pPrChange>
      </w:pPr>
      <w:del w:id="13690" w:author="Cristiano de Menezes Feu" w:date="2022-11-21T08:33:00Z">
        <w:r w:rsidDel="00E631A1">
          <w:rPr>
            <w:rFonts w:ascii="ClearSans-Light" w:eastAsia="ClearSans-Light" w:hAnsi="ClearSans-Light" w:cs="ClearSans-Light"/>
            <w:color w:val="005583"/>
            <w:sz w:val="18"/>
            <w:szCs w:val="18"/>
          </w:rPr>
          <w:delText>▪ DECRETO LEGISLATIVO</w:delText>
        </w:r>
      </w:del>
    </w:p>
    <w:p w14:paraId="000012BB" w14:textId="7FE15575" w:rsidR="003D183A" w:rsidDel="00E631A1" w:rsidRDefault="008B7924" w:rsidP="00E631A1">
      <w:pPr>
        <w:widowControl w:val="0"/>
        <w:pBdr>
          <w:top w:val="nil"/>
          <w:left w:val="nil"/>
          <w:bottom w:val="nil"/>
          <w:right w:val="nil"/>
          <w:between w:val="nil"/>
        </w:pBdr>
        <w:spacing w:before="28" w:after="0"/>
        <w:ind w:firstLine="0"/>
        <w:jc w:val="center"/>
        <w:rPr>
          <w:del w:id="13691" w:author="Cristiano de Menezes Feu" w:date="2022-11-21T08:33:00Z"/>
          <w:rFonts w:ascii="ClearSans-Light" w:eastAsia="ClearSans-Light" w:hAnsi="ClearSans-Light" w:cs="ClearSans-Light"/>
          <w:color w:val="005583"/>
          <w:sz w:val="18"/>
          <w:szCs w:val="18"/>
        </w:rPr>
        <w:pPrChange w:id="13692" w:author="Cristiano de Menezes Feu" w:date="2022-11-21T08:33:00Z">
          <w:pPr>
            <w:widowControl w:val="0"/>
            <w:pBdr>
              <w:top w:val="nil"/>
              <w:left w:val="nil"/>
              <w:bottom w:val="nil"/>
              <w:right w:val="nil"/>
              <w:between w:val="nil"/>
            </w:pBdr>
            <w:spacing w:before="28" w:after="0"/>
            <w:ind w:firstLine="0"/>
            <w:jc w:val="left"/>
          </w:pPr>
        </w:pPrChange>
      </w:pPr>
      <w:del w:id="13693" w:author="Cristiano de Menezes Feu" w:date="2022-11-21T08:33:00Z">
        <w:r w:rsidDel="00E631A1">
          <w:rPr>
            <w:rFonts w:ascii="ClearSans-Light" w:eastAsia="ClearSans-Light" w:hAnsi="ClearSans-Light" w:cs="ClearSans-Light"/>
            <w:color w:val="005583"/>
            <w:sz w:val="18"/>
            <w:szCs w:val="18"/>
          </w:rPr>
          <w:delText>- Finalidade: art. 109, II</w:delText>
        </w:r>
      </w:del>
    </w:p>
    <w:p w14:paraId="000012BC" w14:textId="2CD12E6E" w:rsidR="003D183A" w:rsidDel="00E631A1" w:rsidRDefault="008B7924" w:rsidP="00E631A1">
      <w:pPr>
        <w:widowControl w:val="0"/>
        <w:pBdr>
          <w:top w:val="nil"/>
          <w:left w:val="nil"/>
          <w:bottom w:val="nil"/>
          <w:right w:val="nil"/>
          <w:between w:val="nil"/>
        </w:pBdr>
        <w:spacing w:before="28" w:after="0"/>
        <w:ind w:firstLine="0"/>
        <w:jc w:val="center"/>
        <w:rPr>
          <w:del w:id="13694" w:author="Cristiano de Menezes Feu" w:date="2022-11-21T08:33:00Z"/>
          <w:rFonts w:ascii="ClearSans-Light" w:eastAsia="ClearSans-Light" w:hAnsi="ClearSans-Light" w:cs="ClearSans-Light"/>
          <w:color w:val="005583"/>
          <w:sz w:val="18"/>
          <w:szCs w:val="18"/>
        </w:rPr>
        <w:pPrChange w:id="13695" w:author="Cristiano de Menezes Feu" w:date="2022-11-21T08:33:00Z">
          <w:pPr>
            <w:widowControl w:val="0"/>
            <w:pBdr>
              <w:top w:val="nil"/>
              <w:left w:val="nil"/>
              <w:bottom w:val="nil"/>
              <w:right w:val="nil"/>
              <w:between w:val="nil"/>
            </w:pBdr>
            <w:spacing w:before="28" w:after="0"/>
            <w:ind w:firstLine="0"/>
            <w:jc w:val="left"/>
          </w:pPr>
        </w:pPrChange>
      </w:pPr>
      <w:del w:id="13696" w:author="Cristiano de Menezes Feu" w:date="2022-11-21T08:33:00Z">
        <w:r w:rsidDel="00E631A1">
          <w:rPr>
            <w:rFonts w:ascii="ClearSans-Light" w:eastAsia="ClearSans-Light" w:hAnsi="ClearSans-Light" w:cs="ClearSans-Light"/>
            <w:color w:val="005583"/>
            <w:sz w:val="18"/>
            <w:szCs w:val="18"/>
          </w:rPr>
          <w:delText>- Comissões: art. 24, XII</w:delText>
        </w:r>
      </w:del>
    </w:p>
    <w:p w14:paraId="000012BD" w14:textId="460A876B" w:rsidR="003D183A" w:rsidDel="00E631A1" w:rsidRDefault="008B7924" w:rsidP="00E631A1">
      <w:pPr>
        <w:widowControl w:val="0"/>
        <w:pBdr>
          <w:top w:val="nil"/>
          <w:left w:val="nil"/>
          <w:bottom w:val="nil"/>
          <w:right w:val="nil"/>
          <w:between w:val="nil"/>
        </w:pBdr>
        <w:spacing w:before="28" w:after="0"/>
        <w:ind w:firstLine="0"/>
        <w:jc w:val="center"/>
        <w:rPr>
          <w:del w:id="13697" w:author="Cristiano de Menezes Feu" w:date="2022-11-21T08:33:00Z"/>
          <w:rFonts w:ascii="ClearSans-Light" w:eastAsia="ClearSans-Light" w:hAnsi="ClearSans-Light" w:cs="ClearSans-Light"/>
          <w:color w:val="005583"/>
          <w:sz w:val="18"/>
          <w:szCs w:val="18"/>
        </w:rPr>
        <w:pPrChange w:id="13698" w:author="Cristiano de Menezes Feu" w:date="2022-11-21T08:33:00Z">
          <w:pPr>
            <w:widowControl w:val="0"/>
            <w:pBdr>
              <w:top w:val="nil"/>
              <w:left w:val="nil"/>
              <w:bottom w:val="nil"/>
              <w:right w:val="nil"/>
              <w:between w:val="nil"/>
            </w:pBdr>
            <w:spacing w:before="28" w:after="0"/>
            <w:ind w:firstLine="0"/>
            <w:jc w:val="left"/>
          </w:pPr>
        </w:pPrChange>
      </w:pPr>
      <w:del w:id="13699" w:author="Cristiano de Menezes Feu" w:date="2022-11-21T08:33:00Z">
        <w:r w:rsidDel="00E631A1">
          <w:rPr>
            <w:rFonts w:ascii="ClearSans-Light" w:eastAsia="ClearSans-Light" w:hAnsi="ClearSans-Light" w:cs="ClearSans-Light"/>
            <w:color w:val="005583"/>
            <w:sz w:val="18"/>
            <w:szCs w:val="18"/>
          </w:rPr>
          <w:delText>▪ DELEGAÇÃO</w:delText>
        </w:r>
      </w:del>
    </w:p>
    <w:p w14:paraId="000012BE" w14:textId="390D68B7" w:rsidR="003D183A" w:rsidDel="00E631A1" w:rsidRDefault="008B7924" w:rsidP="00E631A1">
      <w:pPr>
        <w:widowControl w:val="0"/>
        <w:pBdr>
          <w:top w:val="nil"/>
          <w:left w:val="nil"/>
          <w:bottom w:val="nil"/>
          <w:right w:val="nil"/>
          <w:between w:val="nil"/>
        </w:pBdr>
        <w:spacing w:before="28" w:after="0"/>
        <w:ind w:firstLine="0"/>
        <w:jc w:val="center"/>
        <w:rPr>
          <w:del w:id="13700" w:author="Cristiano de Menezes Feu" w:date="2022-11-21T08:33:00Z"/>
          <w:rFonts w:ascii="ClearSans-Light" w:eastAsia="ClearSans-Light" w:hAnsi="ClearSans-Light" w:cs="ClearSans-Light"/>
          <w:color w:val="005583"/>
          <w:sz w:val="18"/>
          <w:szCs w:val="18"/>
        </w:rPr>
        <w:pPrChange w:id="13701" w:author="Cristiano de Menezes Feu" w:date="2022-11-21T08:33:00Z">
          <w:pPr>
            <w:widowControl w:val="0"/>
            <w:pBdr>
              <w:top w:val="nil"/>
              <w:left w:val="nil"/>
              <w:bottom w:val="nil"/>
              <w:right w:val="nil"/>
              <w:between w:val="nil"/>
            </w:pBdr>
            <w:spacing w:before="28" w:after="0"/>
            <w:ind w:firstLine="0"/>
            <w:jc w:val="left"/>
          </w:pPr>
        </w:pPrChange>
      </w:pPr>
      <w:del w:id="13702" w:author="Cristiano de Menezes Feu" w:date="2022-11-21T08:33:00Z">
        <w:r w:rsidDel="00E631A1">
          <w:rPr>
            <w:rFonts w:ascii="ClearSans-Light" w:eastAsia="ClearSans-Light" w:hAnsi="ClearSans-Light" w:cs="ClearSans-Light"/>
            <w:color w:val="005583"/>
            <w:sz w:val="18"/>
            <w:szCs w:val="18"/>
          </w:rPr>
          <w:delText>- Pres. da Câmara: art. 17, § 4º</w:delText>
        </w:r>
      </w:del>
    </w:p>
    <w:p w14:paraId="000012BF" w14:textId="3BA11AA5" w:rsidR="003D183A" w:rsidDel="00E631A1" w:rsidRDefault="008B7924" w:rsidP="00E631A1">
      <w:pPr>
        <w:widowControl w:val="0"/>
        <w:pBdr>
          <w:top w:val="nil"/>
          <w:left w:val="nil"/>
          <w:bottom w:val="nil"/>
          <w:right w:val="nil"/>
          <w:between w:val="nil"/>
        </w:pBdr>
        <w:spacing w:before="28" w:after="0"/>
        <w:ind w:firstLine="0"/>
        <w:jc w:val="center"/>
        <w:rPr>
          <w:del w:id="13703" w:author="Cristiano de Menezes Feu" w:date="2022-11-21T08:33:00Z"/>
          <w:rFonts w:ascii="ClearSans-Light" w:eastAsia="ClearSans-Light" w:hAnsi="ClearSans-Light" w:cs="ClearSans-Light"/>
          <w:color w:val="005583"/>
          <w:sz w:val="18"/>
          <w:szCs w:val="18"/>
        </w:rPr>
        <w:pPrChange w:id="13704" w:author="Cristiano de Menezes Feu" w:date="2022-11-21T08:33:00Z">
          <w:pPr>
            <w:widowControl w:val="0"/>
            <w:pBdr>
              <w:top w:val="nil"/>
              <w:left w:val="nil"/>
              <w:bottom w:val="nil"/>
              <w:right w:val="nil"/>
              <w:between w:val="nil"/>
            </w:pBdr>
            <w:spacing w:before="28" w:after="0"/>
            <w:ind w:firstLine="0"/>
            <w:jc w:val="left"/>
          </w:pPr>
        </w:pPrChange>
      </w:pPr>
      <w:del w:id="13705" w:author="Cristiano de Menezes Feu" w:date="2022-11-21T08:33:00Z">
        <w:r w:rsidDel="00E631A1">
          <w:rPr>
            <w:rFonts w:ascii="ClearSans-Light" w:eastAsia="ClearSans-Light" w:hAnsi="ClearSans-Light" w:cs="ClearSans-Light"/>
            <w:color w:val="005583"/>
            <w:sz w:val="18"/>
            <w:szCs w:val="18"/>
          </w:rPr>
          <w:delText>- Pres. de Comissão: art. 41, XIX</w:delText>
        </w:r>
      </w:del>
    </w:p>
    <w:p w14:paraId="000012C0" w14:textId="311C54CE" w:rsidR="003D183A" w:rsidDel="00E631A1" w:rsidRDefault="008B7924" w:rsidP="00E631A1">
      <w:pPr>
        <w:widowControl w:val="0"/>
        <w:pBdr>
          <w:top w:val="nil"/>
          <w:left w:val="nil"/>
          <w:bottom w:val="nil"/>
          <w:right w:val="nil"/>
          <w:between w:val="nil"/>
        </w:pBdr>
        <w:spacing w:before="28" w:after="0"/>
        <w:ind w:firstLine="0"/>
        <w:jc w:val="center"/>
        <w:rPr>
          <w:del w:id="13706" w:author="Cristiano de Menezes Feu" w:date="2022-11-21T08:33:00Z"/>
          <w:rFonts w:ascii="ClearSans-Light" w:eastAsia="ClearSans-Light" w:hAnsi="ClearSans-Light" w:cs="ClearSans-Light"/>
          <w:color w:val="005583"/>
          <w:sz w:val="18"/>
          <w:szCs w:val="18"/>
        </w:rPr>
        <w:pPrChange w:id="13707" w:author="Cristiano de Menezes Feu" w:date="2022-11-21T08:33:00Z">
          <w:pPr>
            <w:widowControl w:val="0"/>
            <w:pBdr>
              <w:top w:val="nil"/>
              <w:left w:val="nil"/>
              <w:bottom w:val="nil"/>
              <w:right w:val="nil"/>
              <w:between w:val="nil"/>
            </w:pBdr>
            <w:spacing w:before="28" w:after="0"/>
            <w:ind w:firstLine="0"/>
            <w:jc w:val="left"/>
          </w:pPr>
        </w:pPrChange>
      </w:pPr>
      <w:del w:id="13708" w:author="Cristiano de Menezes Feu" w:date="2022-11-21T08:33:00Z">
        <w:r w:rsidDel="00E631A1">
          <w:rPr>
            <w:rFonts w:ascii="ClearSans-Light" w:eastAsia="ClearSans-Light" w:hAnsi="ClearSans-Light" w:cs="ClearSans-Light"/>
            <w:color w:val="005583"/>
            <w:sz w:val="18"/>
            <w:szCs w:val="18"/>
          </w:rPr>
          <w:delText>- Conclusividade: art. 24, II</w:delText>
        </w:r>
      </w:del>
    </w:p>
    <w:p w14:paraId="000012C1" w14:textId="1D77E090" w:rsidR="003D183A" w:rsidDel="00E631A1" w:rsidRDefault="008B7924" w:rsidP="00E631A1">
      <w:pPr>
        <w:widowControl w:val="0"/>
        <w:pBdr>
          <w:top w:val="nil"/>
          <w:left w:val="nil"/>
          <w:bottom w:val="nil"/>
          <w:right w:val="nil"/>
          <w:between w:val="nil"/>
        </w:pBdr>
        <w:spacing w:before="28" w:after="0"/>
        <w:ind w:firstLine="0"/>
        <w:jc w:val="center"/>
        <w:rPr>
          <w:del w:id="13709" w:author="Cristiano de Menezes Feu" w:date="2022-11-21T08:33:00Z"/>
          <w:rFonts w:ascii="ClearSans-Light" w:eastAsia="ClearSans-Light" w:hAnsi="ClearSans-Light" w:cs="ClearSans-Light"/>
          <w:color w:val="005583"/>
          <w:sz w:val="18"/>
          <w:szCs w:val="18"/>
        </w:rPr>
        <w:pPrChange w:id="13710" w:author="Cristiano de Menezes Feu" w:date="2022-11-21T08:33:00Z">
          <w:pPr>
            <w:widowControl w:val="0"/>
            <w:pBdr>
              <w:top w:val="nil"/>
              <w:left w:val="nil"/>
              <w:bottom w:val="nil"/>
              <w:right w:val="nil"/>
              <w:between w:val="nil"/>
            </w:pBdr>
            <w:spacing w:before="28" w:after="0"/>
            <w:ind w:firstLine="0"/>
            <w:jc w:val="left"/>
          </w:pPr>
        </w:pPrChange>
      </w:pPr>
      <w:del w:id="13711" w:author="Cristiano de Menezes Feu" w:date="2022-11-21T08:33:00Z">
        <w:r w:rsidDel="00E631A1">
          <w:rPr>
            <w:rFonts w:ascii="ClearSans-Light" w:eastAsia="ClearSans-Light" w:hAnsi="ClearSans-Light" w:cs="ClearSans-Light"/>
            <w:color w:val="005583"/>
            <w:sz w:val="18"/>
            <w:szCs w:val="18"/>
          </w:rPr>
          <w:delText>- Administrativa: art. 274</w:delText>
        </w:r>
      </w:del>
    </w:p>
    <w:p w14:paraId="000012C2" w14:textId="54C6B297" w:rsidR="003D183A" w:rsidDel="00E631A1" w:rsidRDefault="008B7924" w:rsidP="00E631A1">
      <w:pPr>
        <w:widowControl w:val="0"/>
        <w:pBdr>
          <w:top w:val="nil"/>
          <w:left w:val="nil"/>
          <w:bottom w:val="nil"/>
          <w:right w:val="nil"/>
          <w:between w:val="nil"/>
        </w:pBdr>
        <w:spacing w:before="28" w:after="0"/>
        <w:ind w:firstLine="0"/>
        <w:jc w:val="center"/>
        <w:rPr>
          <w:del w:id="13712" w:author="Cristiano de Menezes Feu" w:date="2022-11-21T08:33:00Z"/>
          <w:rFonts w:ascii="ClearSans-Light" w:eastAsia="ClearSans-Light" w:hAnsi="ClearSans-Light" w:cs="ClearSans-Light"/>
          <w:color w:val="005583"/>
          <w:sz w:val="18"/>
          <w:szCs w:val="18"/>
        </w:rPr>
        <w:pPrChange w:id="13713" w:author="Cristiano de Menezes Feu" w:date="2022-11-21T08:33:00Z">
          <w:pPr>
            <w:widowControl w:val="0"/>
            <w:pBdr>
              <w:top w:val="nil"/>
              <w:left w:val="nil"/>
              <w:bottom w:val="nil"/>
              <w:right w:val="nil"/>
              <w:between w:val="nil"/>
            </w:pBdr>
            <w:spacing w:before="28" w:after="0"/>
            <w:ind w:firstLine="0"/>
            <w:jc w:val="left"/>
          </w:pPr>
        </w:pPrChange>
      </w:pPr>
      <w:del w:id="13714" w:author="Cristiano de Menezes Feu" w:date="2022-11-21T08:33:00Z">
        <w:r w:rsidDel="00E631A1">
          <w:rPr>
            <w:rFonts w:ascii="ClearSans-Light" w:eastAsia="ClearSans-Light" w:hAnsi="ClearSans-Light" w:cs="ClearSans-Light"/>
            <w:color w:val="005583"/>
            <w:sz w:val="18"/>
            <w:szCs w:val="18"/>
          </w:rPr>
          <w:delText>- Comunicação de Liderança: art. 66, § 1º</w:delText>
        </w:r>
      </w:del>
    </w:p>
    <w:p w14:paraId="000012C3" w14:textId="71825108" w:rsidR="003D183A" w:rsidDel="00E631A1" w:rsidRDefault="008B7924" w:rsidP="00E631A1">
      <w:pPr>
        <w:widowControl w:val="0"/>
        <w:pBdr>
          <w:top w:val="nil"/>
          <w:left w:val="nil"/>
          <w:bottom w:val="nil"/>
          <w:right w:val="nil"/>
          <w:between w:val="nil"/>
        </w:pBdr>
        <w:spacing w:before="28" w:after="0"/>
        <w:ind w:firstLine="0"/>
        <w:jc w:val="center"/>
        <w:rPr>
          <w:del w:id="13715" w:author="Cristiano de Menezes Feu" w:date="2022-11-21T08:33:00Z"/>
          <w:rFonts w:ascii="ClearSans-Light" w:eastAsia="ClearSans-Light" w:hAnsi="ClearSans-Light" w:cs="ClearSans-Light"/>
          <w:color w:val="005583"/>
          <w:sz w:val="18"/>
          <w:szCs w:val="18"/>
        </w:rPr>
        <w:pPrChange w:id="13716" w:author="Cristiano de Menezes Feu" w:date="2022-11-21T08:33:00Z">
          <w:pPr>
            <w:widowControl w:val="0"/>
            <w:pBdr>
              <w:top w:val="nil"/>
              <w:left w:val="nil"/>
              <w:bottom w:val="nil"/>
              <w:right w:val="nil"/>
              <w:between w:val="nil"/>
            </w:pBdr>
            <w:spacing w:before="28" w:after="0"/>
            <w:ind w:firstLine="0"/>
            <w:jc w:val="left"/>
          </w:pPr>
        </w:pPrChange>
      </w:pPr>
      <w:del w:id="13717" w:author="Cristiano de Menezes Feu" w:date="2022-11-21T08:33:00Z">
        <w:r w:rsidDel="00E631A1">
          <w:rPr>
            <w:rFonts w:ascii="ClearSans-Light" w:eastAsia="ClearSans-Light" w:hAnsi="ClearSans-Light" w:cs="ClearSans-Light"/>
            <w:color w:val="005583"/>
            <w:sz w:val="18"/>
            <w:szCs w:val="18"/>
          </w:rPr>
          <w:delText>▪ DENÚNCIA</w:delText>
        </w:r>
      </w:del>
    </w:p>
    <w:p w14:paraId="000012C4" w14:textId="4C2703BB" w:rsidR="003D183A" w:rsidDel="00E631A1" w:rsidRDefault="008B7924" w:rsidP="00E631A1">
      <w:pPr>
        <w:widowControl w:val="0"/>
        <w:pBdr>
          <w:top w:val="nil"/>
          <w:left w:val="nil"/>
          <w:bottom w:val="nil"/>
          <w:right w:val="nil"/>
          <w:between w:val="nil"/>
        </w:pBdr>
        <w:spacing w:before="28" w:after="0"/>
        <w:ind w:firstLine="0"/>
        <w:jc w:val="center"/>
        <w:rPr>
          <w:del w:id="13718" w:author="Cristiano de Menezes Feu" w:date="2022-11-21T08:33:00Z"/>
          <w:rFonts w:ascii="ClearSans-Light" w:eastAsia="ClearSans-Light" w:hAnsi="ClearSans-Light" w:cs="ClearSans-Light"/>
          <w:color w:val="005583"/>
          <w:sz w:val="18"/>
          <w:szCs w:val="18"/>
        </w:rPr>
        <w:pPrChange w:id="13719" w:author="Cristiano de Menezes Feu" w:date="2022-11-21T08:33:00Z">
          <w:pPr>
            <w:widowControl w:val="0"/>
            <w:pBdr>
              <w:top w:val="nil"/>
              <w:left w:val="nil"/>
              <w:bottom w:val="nil"/>
              <w:right w:val="nil"/>
              <w:between w:val="nil"/>
            </w:pBdr>
            <w:spacing w:before="28" w:after="0"/>
            <w:ind w:firstLine="0"/>
            <w:jc w:val="left"/>
          </w:pPr>
        </w:pPrChange>
      </w:pPr>
      <w:del w:id="13720" w:author="Cristiano de Menezes Feu" w:date="2022-11-21T08:33:00Z">
        <w:r w:rsidDel="00E631A1">
          <w:rPr>
            <w:rFonts w:ascii="ClearSans-Light" w:eastAsia="ClearSans-Light" w:hAnsi="ClearSans-Light" w:cs="ClearSans-Light"/>
            <w:color w:val="005583"/>
            <w:sz w:val="18"/>
            <w:szCs w:val="18"/>
          </w:rPr>
          <w:delText>- Ouvidoria: art. 21-A</w:delText>
        </w:r>
      </w:del>
    </w:p>
    <w:p w14:paraId="000012C5" w14:textId="7ADAA4FC" w:rsidR="003D183A" w:rsidDel="00E631A1" w:rsidRDefault="008B7924" w:rsidP="00E631A1">
      <w:pPr>
        <w:widowControl w:val="0"/>
        <w:pBdr>
          <w:top w:val="nil"/>
          <w:left w:val="nil"/>
          <w:bottom w:val="nil"/>
          <w:right w:val="nil"/>
          <w:between w:val="nil"/>
        </w:pBdr>
        <w:spacing w:before="28" w:after="0"/>
        <w:ind w:firstLine="0"/>
        <w:jc w:val="center"/>
        <w:rPr>
          <w:del w:id="13721" w:author="Cristiano de Menezes Feu" w:date="2022-11-21T08:33:00Z"/>
          <w:rFonts w:ascii="ClearSans-Light" w:eastAsia="ClearSans-Light" w:hAnsi="ClearSans-Light" w:cs="ClearSans-Light"/>
          <w:color w:val="005583"/>
          <w:sz w:val="18"/>
          <w:szCs w:val="18"/>
        </w:rPr>
        <w:pPrChange w:id="13722" w:author="Cristiano de Menezes Feu" w:date="2022-11-21T08:33:00Z">
          <w:pPr>
            <w:widowControl w:val="0"/>
            <w:pBdr>
              <w:top w:val="nil"/>
              <w:left w:val="nil"/>
              <w:bottom w:val="nil"/>
              <w:right w:val="nil"/>
              <w:between w:val="nil"/>
            </w:pBdr>
            <w:spacing w:before="28" w:after="0"/>
            <w:ind w:firstLine="0"/>
            <w:jc w:val="left"/>
          </w:pPr>
        </w:pPrChange>
      </w:pPr>
      <w:del w:id="13723" w:author="Cristiano de Menezes Feu" w:date="2022-11-21T08:33:00Z">
        <w:r w:rsidDel="00E631A1">
          <w:rPr>
            <w:rFonts w:ascii="ClearSans-Light" w:eastAsia="ClearSans-Light" w:hAnsi="ClearSans-Light" w:cs="ClearSans-Light"/>
            <w:color w:val="005583"/>
            <w:sz w:val="18"/>
            <w:szCs w:val="18"/>
          </w:rPr>
          <w:delText>▪ DEPOIMENTO</w:delText>
        </w:r>
      </w:del>
    </w:p>
    <w:p w14:paraId="000012C6" w14:textId="406E07F7" w:rsidR="003D183A" w:rsidDel="00E631A1" w:rsidRDefault="008B7924" w:rsidP="00E631A1">
      <w:pPr>
        <w:widowControl w:val="0"/>
        <w:pBdr>
          <w:top w:val="nil"/>
          <w:left w:val="nil"/>
          <w:bottom w:val="nil"/>
          <w:right w:val="nil"/>
          <w:between w:val="nil"/>
        </w:pBdr>
        <w:spacing w:before="28" w:after="0"/>
        <w:ind w:firstLine="0"/>
        <w:jc w:val="center"/>
        <w:rPr>
          <w:del w:id="13724" w:author="Cristiano de Menezes Feu" w:date="2022-11-21T08:33:00Z"/>
          <w:rFonts w:ascii="ClearSans-Light" w:eastAsia="ClearSans-Light" w:hAnsi="ClearSans-Light" w:cs="ClearSans-Light"/>
          <w:color w:val="005583"/>
          <w:sz w:val="18"/>
          <w:szCs w:val="18"/>
        </w:rPr>
        <w:pPrChange w:id="13725" w:author="Cristiano de Menezes Feu" w:date="2022-11-21T08:33:00Z">
          <w:pPr>
            <w:widowControl w:val="0"/>
            <w:pBdr>
              <w:top w:val="nil"/>
              <w:left w:val="nil"/>
              <w:bottom w:val="nil"/>
              <w:right w:val="nil"/>
              <w:between w:val="nil"/>
            </w:pBdr>
            <w:spacing w:before="28" w:after="0"/>
            <w:ind w:firstLine="0"/>
            <w:jc w:val="left"/>
          </w:pPr>
        </w:pPrChange>
      </w:pPr>
      <w:del w:id="13726" w:author="Cristiano de Menezes Feu" w:date="2022-11-21T08:33:00Z">
        <w:r w:rsidDel="00E631A1">
          <w:rPr>
            <w:rFonts w:ascii="ClearSans-Light" w:eastAsia="ClearSans-Light" w:hAnsi="ClearSans-Light" w:cs="ClearSans-Light"/>
            <w:color w:val="005583"/>
            <w:sz w:val="18"/>
            <w:szCs w:val="18"/>
          </w:rPr>
          <w:delText>- Autoridades: art. 36, II;</w:delText>
        </w:r>
      </w:del>
    </w:p>
    <w:p w14:paraId="000012C7" w14:textId="6D9F5A94" w:rsidR="003D183A" w:rsidDel="00E631A1" w:rsidRDefault="008B7924" w:rsidP="00E631A1">
      <w:pPr>
        <w:widowControl w:val="0"/>
        <w:pBdr>
          <w:top w:val="nil"/>
          <w:left w:val="nil"/>
          <w:bottom w:val="nil"/>
          <w:right w:val="nil"/>
          <w:between w:val="nil"/>
        </w:pBdr>
        <w:spacing w:before="28" w:after="0"/>
        <w:ind w:firstLine="0"/>
        <w:jc w:val="center"/>
        <w:rPr>
          <w:del w:id="13727" w:author="Cristiano de Menezes Feu" w:date="2022-11-21T08:33:00Z"/>
          <w:rFonts w:ascii="ClearSans-Light" w:eastAsia="ClearSans-Light" w:hAnsi="ClearSans-Light" w:cs="ClearSans-Light"/>
          <w:color w:val="005583"/>
          <w:sz w:val="18"/>
          <w:szCs w:val="18"/>
        </w:rPr>
        <w:pPrChange w:id="13728" w:author="Cristiano de Menezes Feu" w:date="2022-11-21T08:33:00Z">
          <w:pPr>
            <w:widowControl w:val="0"/>
            <w:pBdr>
              <w:top w:val="nil"/>
              <w:left w:val="nil"/>
              <w:bottom w:val="nil"/>
              <w:right w:val="nil"/>
              <w:between w:val="nil"/>
            </w:pBdr>
            <w:spacing w:before="28" w:after="0"/>
            <w:ind w:firstLine="0"/>
            <w:jc w:val="left"/>
          </w:pPr>
        </w:pPrChange>
      </w:pPr>
      <w:del w:id="13729" w:author="Cristiano de Menezes Feu" w:date="2022-11-21T08:33:00Z">
        <w:r w:rsidDel="00E631A1">
          <w:rPr>
            <w:rFonts w:ascii="ClearSans-Light" w:eastAsia="ClearSans-Light" w:hAnsi="ClearSans-Light" w:cs="ClearSans-Light"/>
            <w:color w:val="005583"/>
            <w:sz w:val="18"/>
            <w:szCs w:val="18"/>
          </w:rPr>
          <w:delText>- Cidadãos: art. 24, VII</w:delText>
        </w:r>
      </w:del>
    </w:p>
    <w:p w14:paraId="000012C8" w14:textId="0C87A6CF" w:rsidR="003D183A" w:rsidDel="00E631A1" w:rsidRDefault="008B7924" w:rsidP="00E631A1">
      <w:pPr>
        <w:widowControl w:val="0"/>
        <w:pBdr>
          <w:top w:val="nil"/>
          <w:left w:val="nil"/>
          <w:bottom w:val="nil"/>
          <w:right w:val="nil"/>
          <w:between w:val="nil"/>
        </w:pBdr>
        <w:spacing w:before="28" w:after="0"/>
        <w:ind w:firstLine="0"/>
        <w:jc w:val="center"/>
        <w:rPr>
          <w:del w:id="13730" w:author="Cristiano de Menezes Feu" w:date="2022-11-21T08:33:00Z"/>
          <w:rFonts w:ascii="ClearSans-Light" w:eastAsia="ClearSans-Light" w:hAnsi="ClearSans-Light" w:cs="ClearSans-Light"/>
          <w:color w:val="005583"/>
          <w:sz w:val="18"/>
          <w:szCs w:val="18"/>
        </w:rPr>
        <w:pPrChange w:id="13731" w:author="Cristiano de Menezes Feu" w:date="2022-11-21T08:33:00Z">
          <w:pPr>
            <w:widowControl w:val="0"/>
            <w:pBdr>
              <w:top w:val="nil"/>
              <w:left w:val="nil"/>
              <w:bottom w:val="nil"/>
              <w:right w:val="nil"/>
              <w:between w:val="nil"/>
            </w:pBdr>
            <w:spacing w:before="28" w:after="0"/>
            <w:ind w:firstLine="0"/>
            <w:jc w:val="left"/>
          </w:pPr>
        </w:pPrChange>
      </w:pPr>
      <w:del w:id="13732" w:author="Cristiano de Menezes Feu" w:date="2022-11-21T08:33:00Z">
        <w:r w:rsidDel="00E631A1">
          <w:rPr>
            <w:rFonts w:ascii="ClearSans-Light" w:eastAsia="ClearSans-Light" w:hAnsi="ClearSans-Light" w:cs="ClearSans-Light"/>
            <w:color w:val="005583"/>
            <w:sz w:val="18"/>
            <w:szCs w:val="18"/>
          </w:rPr>
          <w:delText>- Corpo Diplomático: art. 257</w:delText>
        </w:r>
      </w:del>
    </w:p>
    <w:p w14:paraId="000012C9" w14:textId="0B6F3F11" w:rsidR="003D183A" w:rsidDel="00E631A1" w:rsidRDefault="008B7924" w:rsidP="00E631A1">
      <w:pPr>
        <w:widowControl w:val="0"/>
        <w:pBdr>
          <w:top w:val="nil"/>
          <w:left w:val="nil"/>
          <w:bottom w:val="nil"/>
          <w:right w:val="nil"/>
          <w:between w:val="nil"/>
        </w:pBdr>
        <w:spacing w:before="28" w:after="0"/>
        <w:ind w:firstLine="0"/>
        <w:jc w:val="center"/>
        <w:rPr>
          <w:del w:id="13733" w:author="Cristiano de Menezes Feu" w:date="2022-11-21T08:33:00Z"/>
          <w:rFonts w:ascii="ClearSans-Light" w:eastAsia="ClearSans-Light" w:hAnsi="ClearSans-Light" w:cs="ClearSans-Light"/>
          <w:color w:val="005583"/>
          <w:sz w:val="18"/>
          <w:szCs w:val="18"/>
        </w:rPr>
        <w:pPrChange w:id="13734" w:author="Cristiano de Menezes Feu" w:date="2022-11-21T08:33:00Z">
          <w:pPr>
            <w:widowControl w:val="0"/>
            <w:pBdr>
              <w:top w:val="nil"/>
              <w:left w:val="nil"/>
              <w:bottom w:val="nil"/>
              <w:right w:val="nil"/>
              <w:between w:val="nil"/>
            </w:pBdr>
            <w:spacing w:before="28" w:after="0"/>
            <w:ind w:firstLine="0"/>
            <w:jc w:val="left"/>
          </w:pPr>
        </w:pPrChange>
      </w:pPr>
      <w:del w:id="13735" w:author="Cristiano de Menezes Feu" w:date="2022-11-21T08:33:00Z">
        <w:r w:rsidDel="00E631A1">
          <w:rPr>
            <w:rFonts w:ascii="ClearSans-Light" w:eastAsia="ClearSans-Light" w:hAnsi="ClearSans-Light" w:cs="ClearSans-Light"/>
            <w:color w:val="005583"/>
            <w:sz w:val="18"/>
            <w:szCs w:val="18"/>
          </w:rPr>
          <w:delText>▪ DEPUTADO</w:delText>
        </w:r>
      </w:del>
    </w:p>
    <w:p w14:paraId="000012CA" w14:textId="659760BF" w:rsidR="003D183A" w:rsidDel="00E631A1" w:rsidRDefault="008B7924" w:rsidP="00E631A1">
      <w:pPr>
        <w:widowControl w:val="0"/>
        <w:pBdr>
          <w:top w:val="nil"/>
          <w:left w:val="nil"/>
          <w:bottom w:val="nil"/>
          <w:right w:val="nil"/>
          <w:between w:val="nil"/>
        </w:pBdr>
        <w:spacing w:before="28" w:after="0"/>
        <w:ind w:firstLine="0"/>
        <w:jc w:val="center"/>
        <w:rPr>
          <w:del w:id="13736" w:author="Cristiano de Menezes Feu" w:date="2022-11-21T08:33:00Z"/>
          <w:rFonts w:ascii="ClearSans-Light" w:eastAsia="ClearSans-Light" w:hAnsi="ClearSans-Light" w:cs="ClearSans-Light"/>
          <w:color w:val="005583"/>
          <w:sz w:val="18"/>
          <w:szCs w:val="18"/>
        </w:rPr>
        <w:pPrChange w:id="13737" w:author="Cristiano de Menezes Feu" w:date="2022-11-21T08:33:00Z">
          <w:pPr>
            <w:widowControl w:val="0"/>
            <w:pBdr>
              <w:top w:val="nil"/>
              <w:left w:val="nil"/>
              <w:bottom w:val="nil"/>
              <w:right w:val="nil"/>
              <w:between w:val="nil"/>
            </w:pBdr>
            <w:spacing w:before="28" w:after="0"/>
            <w:ind w:firstLine="0"/>
            <w:jc w:val="left"/>
          </w:pPr>
        </w:pPrChange>
      </w:pPr>
      <w:del w:id="13738" w:author="Cristiano de Menezes Feu" w:date="2022-11-21T08:33:00Z">
        <w:r w:rsidDel="00E631A1">
          <w:rPr>
            <w:rFonts w:ascii="ClearSans-Light" w:eastAsia="ClearSans-Light" w:hAnsi="ClearSans-Light" w:cs="ClearSans-Light"/>
            <w:color w:val="005583"/>
            <w:sz w:val="18"/>
            <w:szCs w:val="18"/>
          </w:rPr>
          <w:delText>- Chamada nominal: art. 187, § 4º</w:delText>
        </w:r>
      </w:del>
    </w:p>
    <w:p w14:paraId="000012CB" w14:textId="4B63035D" w:rsidR="003D183A" w:rsidDel="00E631A1" w:rsidRDefault="008B7924" w:rsidP="00E631A1">
      <w:pPr>
        <w:widowControl w:val="0"/>
        <w:pBdr>
          <w:top w:val="nil"/>
          <w:left w:val="nil"/>
          <w:bottom w:val="nil"/>
          <w:right w:val="nil"/>
          <w:between w:val="nil"/>
        </w:pBdr>
        <w:spacing w:before="28" w:after="0"/>
        <w:ind w:firstLine="0"/>
        <w:jc w:val="center"/>
        <w:rPr>
          <w:del w:id="13739" w:author="Cristiano de Menezes Feu" w:date="2022-11-21T08:33:00Z"/>
          <w:rFonts w:ascii="ClearSans-Light" w:eastAsia="ClearSans-Light" w:hAnsi="ClearSans-Light" w:cs="ClearSans-Light"/>
          <w:color w:val="005583"/>
          <w:sz w:val="18"/>
          <w:szCs w:val="18"/>
        </w:rPr>
        <w:pPrChange w:id="13740" w:author="Cristiano de Menezes Feu" w:date="2022-11-21T08:33:00Z">
          <w:pPr>
            <w:widowControl w:val="0"/>
            <w:pBdr>
              <w:top w:val="nil"/>
              <w:left w:val="nil"/>
              <w:bottom w:val="nil"/>
              <w:right w:val="nil"/>
              <w:between w:val="nil"/>
            </w:pBdr>
            <w:spacing w:before="28" w:after="0"/>
            <w:ind w:firstLine="0"/>
            <w:jc w:val="left"/>
          </w:pPr>
        </w:pPrChange>
      </w:pPr>
      <w:del w:id="13741" w:author="Cristiano de Menezes Feu" w:date="2022-11-21T08:33:00Z">
        <w:r w:rsidDel="00E631A1">
          <w:rPr>
            <w:rFonts w:ascii="ClearSans-Light" w:eastAsia="ClearSans-Light" w:hAnsi="ClearSans-Light" w:cs="ClearSans-Light"/>
            <w:color w:val="005583"/>
            <w:sz w:val="18"/>
            <w:szCs w:val="18"/>
          </w:rPr>
          <w:delText>- Comissão membro: art. 26, § 2º</w:delText>
        </w:r>
      </w:del>
    </w:p>
    <w:p w14:paraId="000012CC" w14:textId="77730BB9" w:rsidR="003D183A" w:rsidDel="00E631A1" w:rsidRDefault="008B7924" w:rsidP="00E631A1">
      <w:pPr>
        <w:widowControl w:val="0"/>
        <w:pBdr>
          <w:top w:val="nil"/>
          <w:left w:val="nil"/>
          <w:bottom w:val="nil"/>
          <w:right w:val="nil"/>
          <w:between w:val="nil"/>
        </w:pBdr>
        <w:spacing w:before="28" w:after="0"/>
        <w:ind w:firstLine="0"/>
        <w:jc w:val="center"/>
        <w:rPr>
          <w:del w:id="13742" w:author="Cristiano de Menezes Feu" w:date="2022-11-21T08:33:00Z"/>
          <w:rFonts w:ascii="ClearSans-Light" w:eastAsia="ClearSans-Light" w:hAnsi="ClearSans-Light" w:cs="ClearSans-Light"/>
          <w:color w:val="005583"/>
          <w:sz w:val="18"/>
          <w:szCs w:val="18"/>
        </w:rPr>
        <w:pPrChange w:id="13743" w:author="Cristiano de Menezes Feu" w:date="2022-11-21T08:33:00Z">
          <w:pPr>
            <w:widowControl w:val="0"/>
            <w:pBdr>
              <w:top w:val="nil"/>
              <w:left w:val="nil"/>
              <w:bottom w:val="nil"/>
              <w:right w:val="nil"/>
              <w:between w:val="nil"/>
            </w:pBdr>
            <w:spacing w:before="28" w:after="0"/>
            <w:ind w:firstLine="0"/>
            <w:jc w:val="left"/>
          </w:pPr>
        </w:pPrChange>
      </w:pPr>
      <w:del w:id="13744" w:author="Cristiano de Menezes Feu" w:date="2022-11-21T08:33:00Z">
        <w:r w:rsidDel="00E631A1">
          <w:rPr>
            <w:rFonts w:ascii="ClearSans-Light" w:eastAsia="ClearSans-Light" w:hAnsi="ClearSans-Light" w:cs="ClearSans-Light"/>
            <w:color w:val="005583"/>
            <w:sz w:val="18"/>
            <w:szCs w:val="18"/>
          </w:rPr>
          <w:delText>- Ausência: art. 82, § 5º</w:delText>
        </w:r>
      </w:del>
    </w:p>
    <w:p w14:paraId="000012CD" w14:textId="6E105115" w:rsidR="003D183A" w:rsidDel="00E631A1" w:rsidRDefault="008B7924" w:rsidP="00E631A1">
      <w:pPr>
        <w:widowControl w:val="0"/>
        <w:pBdr>
          <w:top w:val="nil"/>
          <w:left w:val="nil"/>
          <w:bottom w:val="nil"/>
          <w:right w:val="nil"/>
          <w:between w:val="nil"/>
        </w:pBdr>
        <w:spacing w:before="28" w:after="0"/>
        <w:ind w:firstLine="0"/>
        <w:jc w:val="center"/>
        <w:rPr>
          <w:del w:id="13745" w:author="Cristiano de Menezes Feu" w:date="2022-11-21T08:33:00Z"/>
          <w:rFonts w:ascii="ClearSans-Light" w:eastAsia="ClearSans-Light" w:hAnsi="ClearSans-Light" w:cs="ClearSans-Light"/>
          <w:color w:val="005583"/>
          <w:sz w:val="18"/>
          <w:szCs w:val="18"/>
        </w:rPr>
        <w:pPrChange w:id="13746" w:author="Cristiano de Menezes Feu" w:date="2022-11-21T08:33:00Z">
          <w:pPr>
            <w:widowControl w:val="0"/>
            <w:pBdr>
              <w:top w:val="nil"/>
              <w:left w:val="nil"/>
              <w:bottom w:val="nil"/>
              <w:right w:val="nil"/>
              <w:between w:val="nil"/>
            </w:pBdr>
            <w:spacing w:before="28" w:after="0"/>
            <w:ind w:firstLine="0"/>
            <w:jc w:val="left"/>
          </w:pPr>
        </w:pPrChange>
      </w:pPr>
      <w:del w:id="13747" w:author="Cristiano de Menezes Feu" w:date="2022-11-21T08:33:00Z">
        <w:r w:rsidDel="00E631A1">
          <w:rPr>
            <w:rFonts w:ascii="ClearSans-Light" w:eastAsia="ClearSans-Light" w:hAnsi="ClearSans-Light" w:cs="ClearSans-Light"/>
            <w:color w:val="005583"/>
            <w:sz w:val="18"/>
            <w:szCs w:val="18"/>
          </w:rPr>
          <w:delText>- Comparecimento, registro: art. 227</w:delText>
        </w:r>
      </w:del>
    </w:p>
    <w:p w14:paraId="000012CE" w14:textId="3B6CA3D1" w:rsidR="003D183A" w:rsidDel="00E631A1" w:rsidRDefault="008B7924" w:rsidP="00E631A1">
      <w:pPr>
        <w:widowControl w:val="0"/>
        <w:pBdr>
          <w:top w:val="nil"/>
          <w:left w:val="nil"/>
          <w:bottom w:val="nil"/>
          <w:right w:val="nil"/>
          <w:between w:val="nil"/>
        </w:pBdr>
        <w:spacing w:before="28" w:after="0"/>
        <w:ind w:firstLine="0"/>
        <w:jc w:val="center"/>
        <w:rPr>
          <w:del w:id="13748" w:author="Cristiano de Menezes Feu" w:date="2022-11-21T08:33:00Z"/>
          <w:rFonts w:ascii="ClearSans-Light" w:eastAsia="ClearSans-Light" w:hAnsi="ClearSans-Light" w:cs="ClearSans-Light"/>
          <w:color w:val="005583"/>
          <w:sz w:val="18"/>
          <w:szCs w:val="18"/>
        </w:rPr>
        <w:pPrChange w:id="13749" w:author="Cristiano de Menezes Feu" w:date="2022-11-21T08:33:00Z">
          <w:pPr>
            <w:widowControl w:val="0"/>
            <w:pBdr>
              <w:top w:val="nil"/>
              <w:left w:val="nil"/>
              <w:bottom w:val="nil"/>
              <w:right w:val="nil"/>
              <w:between w:val="nil"/>
            </w:pBdr>
            <w:spacing w:before="28" w:after="0"/>
            <w:ind w:firstLine="0"/>
            <w:jc w:val="left"/>
          </w:pPr>
        </w:pPrChange>
      </w:pPr>
      <w:del w:id="13750" w:author="Cristiano de Menezes Feu" w:date="2022-11-21T08:33:00Z">
        <w:r w:rsidDel="00E631A1">
          <w:rPr>
            <w:rFonts w:ascii="ClearSans-Light" w:eastAsia="ClearSans-Light" w:hAnsi="ClearSans-Light" w:cs="ClearSans-Light"/>
            <w:color w:val="005583"/>
            <w:sz w:val="18"/>
            <w:szCs w:val="18"/>
          </w:rPr>
          <w:delText>- Posse: arts. 3º e 4º</w:delText>
        </w:r>
      </w:del>
    </w:p>
    <w:p w14:paraId="000012CF" w14:textId="03F86DD6" w:rsidR="003D183A" w:rsidDel="00E631A1" w:rsidRDefault="008B7924" w:rsidP="00E631A1">
      <w:pPr>
        <w:widowControl w:val="0"/>
        <w:pBdr>
          <w:top w:val="nil"/>
          <w:left w:val="nil"/>
          <w:bottom w:val="nil"/>
          <w:right w:val="nil"/>
          <w:between w:val="nil"/>
        </w:pBdr>
        <w:spacing w:before="28" w:after="0"/>
        <w:ind w:firstLine="0"/>
        <w:jc w:val="center"/>
        <w:rPr>
          <w:del w:id="13751" w:author="Cristiano de Menezes Feu" w:date="2022-11-21T08:33:00Z"/>
          <w:rFonts w:ascii="ClearSans-Light" w:eastAsia="ClearSans-Light" w:hAnsi="ClearSans-Light" w:cs="ClearSans-Light"/>
          <w:color w:val="005583"/>
          <w:sz w:val="18"/>
          <w:szCs w:val="18"/>
        </w:rPr>
        <w:pPrChange w:id="13752" w:author="Cristiano de Menezes Feu" w:date="2022-11-21T08:33:00Z">
          <w:pPr>
            <w:widowControl w:val="0"/>
            <w:pBdr>
              <w:top w:val="nil"/>
              <w:left w:val="nil"/>
              <w:bottom w:val="nil"/>
              <w:right w:val="nil"/>
              <w:between w:val="nil"/>
            </w:pBdr>
            <w:spacing w:before="28" w:after="0"/>
            <w:ind w:firstLine="0"/>
            <w:jc w:val="left"/>
          </w:pPr>
        </w:pPrChange>
      </w:pPr>
      <w:del w:id="13753" w:author="Cristiano de Menezes Feu" w:date="2022-11-21T08:33:00Z">
        <w:r w:rsidDel="00E631A1">
          <w:rPr>
            <w:rFonts w:ascii="ClearSans-Light" w:eastAsia="ClearSans-Light" w:hAnsi="ClearSans-Light" w:cs="ClearSans-Light"/>
            <w:color w:val="005583"/>
            <w:sz w:val="18"/>
            <w:szCs w:val="18"/>
          </w:rPr>
          <w:delText>- Perda de mandato: art. 240</w:delText>
        </w:r>
      </w:del>
    </w:p>
    <w:p w14:paraId="000012D0" w14:textId="79B2D54A" w:rsidR="003D183A" w:rsidDel="00E631A1" w:rsidRDefault="008B7924" w:rsidP="00E631A1">
      <w:pPr>
        <w:widowControl w:val="0"/>
        <w:pBdr>
          <w:top w:val="nil"/>
          <w:left w:val="nil"/>
          <w:bottom w:val="nil"/>
          <w:right w:val="nil"/>
          <w:between w:val="nil"/>
        </w:pBdr>
        <w:spacing w:before="28" w:after="0"/>
        <w:ind w:firstLine="0"/>
        <w:jc w:val="center"/>
        <w:rPr>
          <w:del w:id="13754" w:author="Cristiano de Menezes Feu" w:date="2022-11-21T08:33:00Z"/>
          <w:rFonts w:ascii="ClearSans-Light" w:eastAsia="ClearSans-Light" w:hAnsi="ClearSans-Light" w:cs="ClearSans-Light"/>
          <w:color w:val="005583"/>
          <w:sz w:val="18"/>
          <w:szCs w:val="18"/>
        </w:rPr>
        <w:pPrChange w:id="13755" w:author="Cristiano de Menezes Feu" w:date="2022-11-21T08:33:00Z">
          <w:pPr>
            <w:widowControl w:val="0"/>
            <w:pBdr>
              <w:top w:val="nil"/>
              <w:left w:val="nil"/>
              <w:bottom w:val="nil"/>
              <w:right w:val="nil"/>
              <w:between w:val="nil"/>
            </w:pBdr>
            <w:spacing w:before="28" w:after="0"/>
            <w:ind w:firstLine="0"/>
            <w:jc w:val="left"/>
          </w:pPr>
        </w:pPrChange>
      </w:pPr>
      <w:del w:id="13756" w:author="Cristiano de Menezes Feu" w:date="2022-11-21T08:33:00Z">
        <w:r w:rsidDel="00E631A1">
          <w:rPr>
            <w:rFonts w:ascii="ClearSans-Light" w:eastAsia="ClearSans-Light" w:hAnsi="ClearSans-Light" w:cs="ClearSans-Light"/>
            <w:color w:val="005583"/>
            <w:sz w:val="18"/>
            <w:szCs w:val="18"/>
          </w:rPr>
          <w:delText>- Iniciativa de proposição: art. 109, § 1º, I</w:delText>
        </w:r>
      </w:del>
    </w:p>
    <w:p w14:paraId="000012D1" w14:textId="027ADD0F" w:rsidR="003D183A" w:rsidDel="00E631A1" w:rsidRDefault="008B7924" w:rsidP="00E631A1">
      <w:pPr>
        <w:widowControl w:val="0"/>
        <w:pBdr>
          <w:top w:val="nil"/>
          <w:left w:val="nil"/>
          <w:bottom w:val="nil"/>
          <w:right w:val="nil"/>
          <w:between w:val="nil"/>
        </w:pBdr>
        <w:spacing w:before="28" w:after="0"/>
        <w:ind w:firstLine="0"/>
        <w:jc w:val="center"/>
        <w:rPr>
          <w:del w:id="13757" w:author="Cristiano de Menezes Feu" w:date="2022-11-21T08:33:00Z"/>
          <w:rFonts w:ascii="ClearSans-Light" w:eastAsia="ClearSans-Light" w:hAnsi="ClearSans-Light" w:cs="ClearSans-Light"/>
          <w:color w:val="005583"/>
          <w:sz w:val="18"/>
          <w:szCs w:val="18"/>
        </w:rPr>
        <w:pPrChange w:id="13758" w:author="Cristiano de Menezes Feu" w:date="2022-11-21T08:33:00Z">
          <w:pPr>
            <w:widowControl w:val="0"/>
            <w:pBdr>
              <w:top w:val="nil"/>
              <w:left w:val="nil"/>
              <w:bottom w:val="nil"/>
              <w:right w:val="nil"/>
              <w:between w:val="nil"/>
            </w:pBdr>
            <w:spacing w:before="28" w:after="0"/>
            <w:ind w:firstLine="0"/>
            <w:jc w:val="left"/>
          </w:pPr>
        </w:pPrChange>
      </w:pPr>
      <w:del w:id="13759" w:author="Cristiano de Menezes Feu" w:date="2022-11-21T08:33:00Z">
        <w:r w:rsidDel="00E631A1">
          <w:rPr>
            <w:rFonts w:ascii="ClearSans-Light" w:eastAsia="ClearSans-Light" w:hAnsi="ClearSans-Light" w:cs="ClearSans-Light"/>
            <w:color w:val="005583"/>
            <w:sz w:val="18"/>
            <w:szCs w:val="18"/>
          </w:rPr>
          <w:delText>- Inscrição em debate: art. 171 e §§</w:delText>
        </w:r>
      </w:del>
    </w:p>
    <w:p w14:paraId="000012D2" w14:textId="5750D9B0" w:rsidR="003D183A" w:rsidDel="00E631A1" w:rsidRDefault="008B7924" w:rsidP="00E631A1">
      <w:pPr>
        <w:widowControl w:val="0"/>
        <w:pBdr>
          <w:top w:val="nil"/>
          <w:left w:val="nil"/>
          <w:bottom w:val="nil"/>
          <w:right w:val="nil"/>
          <w:between w:val="nil"/>
        </w:pBdr>
        <w:spacing w:before="28" w:after="0"/>
        <w:ind w:firstLine="0"/>
        <w:jc w:val="center"/>
        <w:rPr>
          <w:del w:id="13760" w:author="Cristiano de Menezes Feu" w:date="2022-11-21T08:33:00Z"/>
          <w:rFonts w:ascii="ClearSans-Light" w:eastAsia="ClearSans-Light" w:hAnsi="ClearSans-Light" w:cs="ClearSans-Light"/>
          <w:color w:val="005583"/>
          <w:sz w:val="18"/>
          <w:szCs w:val="18"/>
        </w:rPr>
        <w:pPrChange w:id="13761" w:author="Cristiano de Menezes Feu" w:date="2022-11-21T08:33:00Z">
          <w:pPr>
            <w:widowControl w:val="0"/>
            <w:pBdr>
              <w:top w:val="nil"/>
              <w:left w:val="nil"/>
              <w:bottom w:val="nil"/>
              <w:right w:val="nil"/>
              <w:between w:val="nil"/>
            </w:pBdr>
            <w:spacing w:before="28" w:after="0"/>
            <w:ind w:firstLine="0"/>
            <w:jc w:val="left"/>
          </w:pPr>
        </w:pPrChange>
      </w:pPr>
      <w:del w:id="13762" w:author="Cristiano de Menezes Feu" w:date="2022-11-21T08:33:00Z">
        <w:r w:rsidDel="00E631A1">
          <w:rPr>
            <w:rFonts w:ascii="ClearSans-Light" w:eastAsia="ClearSans-Light" w:hAnsi="ClearSans-Light" w:cs="ClearSans-Light"/>
            <w:color w:val="005583"/>
            <w:sz w:val="18"/>
            <w:szCs w:val="18"/>
          </w:rPr>
          <w:delText>- Processo criminal: arts. 250 a 251</w:delText>
        </w:r>
      </w:del>
    </w:p>
    <w:p w14:paraId="000012D3" w14:textId="73F6B2C7" w:rsidR="003D183A" w:rsidDel="00E631A1" w:rsidRDefault="008B7924" w:rsidP="00E631A1">
      <w:pPr>
        <w:widowControl w:val="0"/>
        <w:pBdr>
          <w:top w:val="nil"/>
          <w:left w:val="nil"/>
          <w:bottom w:val="nil"/>
          <w:right w:val="nil"/>
          <w:between w:val="nil"/>
        </w:pBdr>
        <w:spacing w:before="28" w:after="0"/>
        <w:ind w:firstLine="0"/>
        <w:jc w:val="center"/>
        <w:rPr>
          <w:del w:id="13763" w:author="Cristiano de Menezes Feu" w:date="2022-11-21T08:33:00Z"/>
          <w:rFonts w:ascii="ClearSans-Light" w:eastAsia="ClearSans-Light" w:hAnsi="ClearSans-Light" w:cs="ClearSans-Light"/>
          <w:color w:val="005583"/>
          <w:sz w:val="18"/>
          <w:szCs w:val="18"/>
        </w:rPr>
        <w:pPrChange w:id="13764" w:author="Cristiano de Menezes Feu" w:date="2022-11-21T08:33:00Z">
          <w:pPr>
            <w:widowControl w:val="0"/>
            <w:pBdr>
              <w:top w:val="nil"/>
              <w:left w:val="nil"/>
              <w:bottom w:val="nil"/>
              <w:right w:val="nil"/>
              <w:between w:val="nil"/>
            </w:pBdr>
            <w:spacing w:before="28" w:after="0"/>
            <w:ind w:firstLine="0"/>
            <w:jc w:val="left"/>
          </w:pPr>
        </w:pPrChange>
      </w:pPr>
      <w:del w:id="13765" w:author="Cristiano de Menezes Feu" w:date="2022-11-21T08:33:00Z">
        <w:r w:rsidDel="00E631A1">
          <w:rPr>
            <w:rFonts w:ascii="ClearSans-Light" w:eastAsia="ClearSans-Light" w:hAnsi="ClearSans-Light" w:cs="ClearSans-Light"/>
            <w:color w:val="005583"/>
            <w:sz w:val="18"/>
            <w:szCs w:val="18"/>
          </w:rPr>
          <w:delText>- Proibições: art. 231 e §§</w:delText>
        </w:r>
      </w:del>
    </w:p>
    <w:p w14:paraId="000012D4" w14:textId="4DBCEAED" w:rsidR="003D183A" w:rsidDel="00E631A1" w:rsidRDefault="008B7924" w:rsidP="00E631A1">
      <w:pPr>
        <w:widowControl w:val="0"/>
        <w:pBdr>
          <w:top w:val="nil"/>
          <w:left w:val="nil"/>
          <w:bottom w:val="nil"/>
          <w:right w:val="nil"/>
          <w:between w:val="nil"/>
        </w:pBdr>
        <w:spacing w:before="28" w:after="0"/>
        <w:ind w:firstLine="0"/>
        <w:jc w:val="center"/>
        <w:rPr>
          <w:del w:id="13766" w:author="Cristiano de Menezes Feu" w:date="2022-11-21T08:33:00Z"/>
          <w:rFonts w:ascii="ClearSans-Light" w:eastAsia="ClearSans-Light" w:hAnsi="ClearSans-Light" w:cs="ClearSans-Light"/>
          <w:color w:val="005583"/>
          <w:sz w:val="18"/>
          <w:szCs w:val="18"/>
        </w:rPr>
        <w:pPrChange w:id="13767" w:author="Cristiano de Menezes Feu" w:date="2022-11-21T08:33:00Z">
          <w:pPr>
            <w:widowControl w:val="0"/>
            <w:pBdr>
              <w:top w:val="nil"/>
              <w:left w:val="nil"/>
              <w:bottom w:val="nil"/>
              <w:right w:val="nil"/>
              <w:between w:val="nil"/>
            </w:pBdr>
            <w:spacing w:before="28" w:after="0"/>
            <w:ind w:firstLine="0"/>
            <w:jc w:val="left"/>
          </w:pPr>
        </w:pPrChange>
      </w:pPr>
      <w:del w:id="13768" w:author="Cristiano de Menezes Feu" w:date="2022-11-21T08:33:00Z">
        <w:r w:rsidDel="00E631A1">
          <w:rPr>
            <w:rFonts w:ascii="ClearSans-Light" w:eastAsia="ClearSans-Light" w:hAnsi="ClearSans-Light" w:cs="ClearSans-Light"/>
            <w:color w:val="005583"/>
            <w:sz w:val="18"/>
            <w:szCs w:val="18"/>
          </w:rPr>
          <w:delText>- Apresentação de emendas: art. 119 e seguintes</w:delText>
        </w:r>
      </w:del>
    </w:p>
    <w:p w14:paraId="000012D5" w14:textId="409AF7E3" w:rsidR="003D183A" w:rsidDel="00E631A1" w:rsidRDefault="008B7924" w:rsidP="00E631A1">
      <w:pPr>
        <w:widowControl w:val="0"/>
        <w:pBdr>
          <w:top w:val="nil"/>
          <w:left w:val="nil"/>
          <w:bottom w:val="nil"/>
          <w:right w:val="nil"/>
          <w:between w:val="nil"/>
        </w:pBdr>
        <w:spacing w:before="28" w:after="0"/>
        <w:ind w:firstLine="0"/>
        <w:jc w:val="center"/>
        <w:rPr>
          <w:del w:id="13769" w:author="Cristiano de Menezes Feu" w:date="2022-11-21T08:33:00Z"/>
          <w:rFonts w:ascii="ClearSans-Light" w:eastAsia="ClearSans-Light" w:hAnsi="ClearSans-Light" w:cs="ClearSans-Light"/>
          <w:color w:val="005583"/>
          <w:sz w:val="18"/>
          <w:szCs w:val="18"/>
        </w:rPr>
        <w:pPrChange w:id="13770" w:author="Cristiano de Menezes Feu" w:date="2022-11-21T08:33:00Z">
          <w:pPr>
            <w:widowControl w:val="0"/>
            <w:pBdr>
              <w:top w:val="nil"/>
              <w:left w:val="nil"/>
              <w:bottom w:val="nil"/>
              <w:right w:val="nil"/>
              <w:between w:val="nil"/>
            </w:pBdr>
            <w:spacing w:before="28" w:after="0"/>
            <w:ind w:firstLine="0"/>
            <w:jc w:val="left"/>
          </w:pPr>
        </w:pPrChange>
      </w:pPr>
      <w:del w:id="13771" w:author="Cristiano de Menezes Feu" w:date="2022-11-21T08:33:00Z">
        <w:r w:rsidDel="00E631A1">
          <w:rPr>
            <w:rFonts w:ascii="ClearSans-Light" w:eastAsia="ClearSans-Light" w:hAnsi="ClearSans-Light" w:cs="ClearSans-Light"/>
            <w:color w:val="005583"/>
            <w:sz w:val="18"/>
            <w:szCs w:val="18"/>
          </w:rPr>
          <w:delText>- Renúncia: art. 239 e § 1º</w:delText>
        </w:r>
      </w:del>
    </w:p>
    <w:p w14:paraId="000012D6" w14:textId="5AFA786E" w:rsidR="003D183A" w:rsidDel="00E631A1" w:rsidRDefault="008B7924" w:rsidP="00E631A1">
      <w:pPr>
        <w:widowControl w:val="0"/>
        <w:pBdr>
          <w:top w:val="nil"/>
          <w:left w:val="nil"/>
          <w:bottom w:val="nil"/>
          <w:right w:val="nil"/>
          <w:between w:val="nil"/>
        </w:pBdr>
        <w:spacing w:before="28" w:after="0"/>
        <w:ind w:firstLine="0"/>
        <w:jc w:val="center"/>
        <w:rPr>
          <w:del w:id="13772" w:author="Cristiano de Menezes Feu" w:date="2022-11-21T08:33:00Z"/>
          <w:rFonts w:ascii="ClearSans-Light" w:eastAsia="ClearSans-Light" w:hAnsi="ClearSans-Light" w:cs="ClearSans-Light"/>
          <w:color w:val="005583"/>
          <w:sz w:val="18"/>
          <w:szCs w:val="18"/>
        </w:rPr>
        <w:pPrChange w:id="13773" w:author="Cristiano de Menezes Feu" w:date="2022-11-21T08:33:00Z">
          <w:pPr>
            <w:widowControl w:val="0"/>
            <w:pBdr>
              <w:top w:val="nil"/>
              <w:left w:val="nil"/>
              <w:bottom w:val="nil"/>
              <w:right w:val="nil"/>
              <w:between w:val="nil"/>
            </w:pBdr>
            <w:spacing w:before="28" w:after="0"/>
            <w:ind w:firstLine="0"/>
            <w:jc w:val="left"/>
          </w:pPr>
        </w:pPrChange>
      </w:pPr>
      <w:del w:id="13774" w:author="Cristiano de Menezes Feu" w:date="2022-11-21T08:33:00Z">
        <w:r w:rsidDel="00E631A1">
          <w:rPr>
            <w:rFonts w:ascii="ClearSans-Light" w:eastAsia="ClearSans-Light" w:hAnsi="ClearSans-Light" w:cs="ClearSans-Light"/>
            <w:color w:val="005583"/>
            <w:sz w:val="18"/>
            <w:szCs w:val="18"/>
          </w:rPr>
          <w:delText>- Suplente: arts. 241 a 243</w:delText>
        </w:r>
      </w:del>
    </w:p>
    <w:p w14:paraId="000012D7" w14:textId="23BA9852" w:rsidR="003D183A" w:rsidDel="00E631A1" w:rsidRDefault="008B7924" w:rsidP="00E631A1">
      <w:pPr>
        <w:widowControl w:val="0"/>
        <w:pBdr>
          <w:top w:val="nil"/>
          <w:left w:val="nil"/>
          <w:bottom w:val="nil"/>
          <w:right w:val="nil"/>
          <w:between w:val="nil"/>
        </w:pBdr>
        <w:spacing w:before="28" w:after="0"/>
        <w:ind w:firstLine="0"/>
        <w:jc w:val="center"/>
        <w:rPr>
          <w:del w:id="13775" w:author="Cristiano de Menezes Feu" w:date="2022-11-21T08:33:00Z"/>
          <w:rFonts w:ascii="ClearSans-Light" w:eastAsia="ClearSans-Light" w:hAnsi="ClearSans-Light" w:cs="ClearSans-Light"/>
          <w:color w:val="005583"/>
          <w:sz w:val="18"/>
          <w:szCs w:val="18"/>
        </w:rPr>
        <w:pPrChange w:id="13776" w:author="Cristiano de Menezes Feu" w:date="2022-11-21T08:33:00Z">
          <w:pPr>
            <w:widowControl w:val="0"/>
            <w:pBdr>
              <w:top w:val="nil"/>
              <w:left w:val="nil"/>
              <w:bottom w:val="nil"/>
              <w:right w:val="nil"/>
              <w:between w:val="nil"/>
            </w:pBdr>
            <w:spacing w:before="28" w:after="0"/>
            <w:ind w:firstLine="0"/>
            <w:jc w:val="left"/>
          </w:pPr>
        </w:pPrChange>
      </w:pPr>
      <w:del w:id="13777" w:author="Cristiano de Menezes Feu" w:date="2022-11-21T08:33:00Z">
        <w:r w:rsidDel="00E631A1">
          <w:rPr>
            <w:rFonts w:ascii="ClearSans-Light" w:eastAsia="ClearSans-Light" w:hAnsi="ClearSans-Light" w:cs="ClearSans-Light"/>
            <w:color w:val="005583"/>
            <w:sz w:val="18"/>
            <w:szCs w:val="18"/>
          </w:rPr>
          <w:delText>▪ DESARQUIVAMENTO ver também ARQUIVAMENTO</w:delText>
        </w:r>
      </w:del>
    </w:p>
    <w:p w14:paraId="000012D8" w14:textId="63971F29" w:rsidR="003D183A" w:rsidDel="00E631A1" w:rsidRDefault="008B7924" w:rsidP="00E631A1">
      <w:pPr>
        <w:widowControl w:val="0"/>
        <w:pBdr>
          <w:top w:val="nil"/>
          <w:left w:val="nil"/>
          <w:bottom w:val="nil"/>
          <w:right w:val="nil"/>
          <w:between w:val="nil"/>
        </w:pBdr>
        <w:spacing w:before="28" w:after="0"/>
        <w:ind w:firstLine="0"/>
        <w:jc w:val="center"/>
        <w:rPr>
          <w:del w:id="13778" w:author="Cristiano de Menezes Feu" w:date="2022-11-21T08:33:00Z"/>
          <w:rFonts w:ascii="ClearSans-Light" w:eastAsia="ClearSans-Light" w:hAnsi="ClearSans-Light" w:cs="ClearSans-Light"/>
          <w:color w:val="005583"/>
          <w:sz w:val="18"/>
          <w:szCs w:val="18"/>
        </w:rPr>
        <w:pPrChange w:id="13779" w:author="Cristiano de Menezes Feu" w:date="2022-11-21T08:33:00Z">
          <w:pPr>
            <w:widowControl w:val="0"/>
            <w:pBdr>
              <w:top w:val="nil"/>
              <w:left w:val="nil"/>
              <w:bottom w:val="nil"/>
              <w:right w:val="nil"/>
              <w:between w:val="nil"/>
            </w:pBdr>
            <w:spacing w:before="28" w:after="0"/>
            <w:ind w:firstLine="0"/>
            <w:jc w:val="left"/>
          </w:pPr>
        </w:pPrChange>
      </w:pPr>
      <w:del w:id="13780" w:author="Cristiano de Menezes Feu" w:date="2022-11-21T08:33:00Z">
        <w:r w:rsidDel="00E631A1">
          <w:rPr>
            <w:rFonts w:ascii="ClearSans-Light" w:eastAsia="ClearSans-Light" w:hAnsi="ClearSans-Light" w:cs="ClearSans-Light"/>
            <w:color w:val="005583"/>
            <w:sz w:val="18"/>
            <w:szCs w:val="18"/>
          </w:rPr>
          <w:delText>- Solicitação: art. 105, § único</w:delText>
        </w:r>
      </w:del>
    </w:p>
    <w:p w14:paraId="000012D9" w14:textId="236BB689" w:rsidR="003D183A" w:rsidDel="00E631A1" w:rsidRDefault="008B7924" w:rsidP="00E631A1">
      <w:pPr>
        <w:widowControl w:val="0"/>
        <w:pBdr>
          <w:top w:val="nil"/>
          <w:left w:val="nil"/>
          <w:bottom w:val="nil"/>
          <w:right w:val="nil"/>
          <w:between w:val="nil"/>
        </w:pBdr>
        <w:spacing w:before="28" w:after="0"/>
        <w:ind w:firstLine="0"/>
        <w:jc w:val="center"/>
        <w:rPr>
          <w:del w:id="13781" w:author="Cristiano de Menezes Feu" w:date="2022-11-21T08:33:00Z"/>
          <w:rFonts w:ascii="ClearSans-Light" w:eastAsia="ClearSans-Light" w:hAnsi="ClearSans-Light" w:cs="ClearSans-Light"/>
          <w:color w:val="005583"/>
          <w:sz w:val="18"/>
          <w:szCs w:val="18"/>
        </w:rPr>
        <w:pPrChange w:id="13782" w:author="Cristiano de Menezes Feu" w:date="2022-11-21T08:33:00Z">
          <w:pPr>
            <w:widowControl w:val="0"/>
            <w:pBdr>
              <w:top w:val="nil"/>
              <w:left w:val="nil"/>
              <w:bottom w:val="nil"/>
              <w:right w:val="nil"/>
              <w:between w:val="nil"/>
            </w:pBdr>
            <w:spacing w:before="28" w:after="0"/>
            <w:ind w:firstLine="0"/>
            <w:jc w:val="left"/>
          </w:pPr>
        </w:pPrChange>
      </w:pPr>
      <w:del w:id="13783" w:author="Cristiano de Menezes Feu" w:date="2022-11-21T08:33:00Z">
        <w:r w:rsidDel="00E631A1">
          <w:rPr>
            <w:rFonts w:ascii="ClearSans-Light" w:eastAsia="ClearSans-Light" w:hAnsi="ClearSans-Light" w:cs="ClearSans-Light"/>
            <w:color w:val="005583"/>
            <w:sz w:val="18"/>
            <w:szCs w:val="18"/>
          </w:rPr>
          <w:delText>▪ DESTAQUE</w:delText>
        </w:r>
      </w:del>
    </w:p>
    <w:p w14:paraId="000012DA" w14:textId="28E3AA88" w:rsidR="003D183A" w:rsidDel="00E631A1" w:rsidRDefault="008B7924" w:rsidP="00E631A1">
      <w:pPr>
        <w:widowControl w:val="0"/>
        <w:pBdr>
          <w:top w:val="nil"/>
          <w:left w:val="nil"/>
          <w:bottom w:val="nil"/>
          <w:right w:val="nil"/>
          <w:between w:val="nil"/>
        </w:pBdr>
        <w:spacing w:before="28" w:after="0"/>
        <w:ind w:firstLine="0"/>
        <w:jc w:val="center"/>
        <w:rPr>
          <w:del w:id="13784" w:author="Cristiano de Menezes Feu" w:date="2022-11-21T08:33:00Z"/>
          <w:rFonts w:ascii="ClearSans-Light" w:eastAsia="ClearSans-Light" w:hAnsi="ClearSans-Light" w:cs="ClearSans-Light"/>
          <w:color w:val="005583"/>
          <w:sz w:val="18"/>
          <w:szCs w:val="18"/>
        </w:rPr>
        <w:pPrChange w:id="13785" w:author="Cristiano de Menezes Feu" w:date="2022-11-21T08:33:00Z">
          <w:pPr>
            <w:widowControl w:val="0"/>
            <w:pBdr>
              <w:top w:val="nil"/>
              <w:left w:val="nil"/>
              <w:bottom w:val="nil"/>
              <w:right w:val="nil"/>
              <w:between w:val="nil"/>
            </w:pBdr>
            <w:spacing w:before="28" w:after="0"/>
            <w:ind w:firstLine="0"/>
            <w:jc w:val="left"/>
          </w:pPr>
        </w:pPrChange>
      </w:pPr>
      <w:del w:id="13786" w:author="Cristiano de Menezes Feu" w:date="2022-11-21T08:33:00Z">
        <w:r w:rsidDel="00E631A1">
          <w:rPr>
            <w:rFonts w:ascii="ClearSans-Light" w:eastAsia="ClearSans-Light" w:hAnsi="ClearSans-Light" w:cs="ClearSans-Light"/>
            <w:color w:val="005583"/>
            <w:sz w:val="18"/>
            <w:szCs w:val="18"/>
          </w:rPr>
          <w:delText>- Previsão: art. 117, IX</w:delText>
        </w:r>
      </w:del>
    </w:p>
    <w:p w14:paraId="000012DB" w14:textId="651CC5E2" w:rsidR="003D183A" w:rsidDel="00E631A1" w:rsidRDefault="008B7924" w:rsidP="00E631A1">
      <w:pPr>
        <w:widowControl w:val="0"/>
        <w:pBdr>
          <w:top w:val="nil"/>
          <w:left w:val="nil"/>
          <w:bottom w:val="nil"/>
          <w:right w:val="nil"/>
          <w:between w:val="nil"/>
        </w:pBdr>
        <w:spacing w:before="28" w:after="0"/>
        <w:ind w:firstLine="0"/>
        <w:jc w:val="center"/>
        <w:rPr>
          <w:del w:id="13787" w:author="Cristiano de Menezes Feu" w:date="2022-11-21T08:33:00Z"/>
          <w:rFonts w:ascii="ClearSans-Light" w:eastAsia="ClearSans-Light" w:hAnsi="ClearSans-Light" w:cs="ClearSans-Light"/>
          <w:color w:val="005583"/>
          <w:sz w:val="18"/>
          <w:szCs w:val="18"/>
        </w:rPr>
        <w:pPrChange w:id="13788" w:author="Cristiano de Menezes Feu" w:date="2022-11-21T08:33:00Z">
          <w:pPr>
            <w:widowControl w:val="0"/>
            <w:pBdr>
              <w:top w:val="nil"/>
              <w:left w:val="nil"/>
              <w:bottom w:val="nil"/>
              <w:right w:val="nil"/>
              <w:between w:val="nil"/>
            </w:pBdr>
            <w:spacing w:before="28" w:after="0"/>
            <w:ind w:firstLine="0"/>
            <w:jc w:val="left"/>
          </w:pPr>
        </w:pPrChange>
      </w:pPr>
      <w:del w:id="13789" w:author="Cristiano de Menezes Feu" w:date="2022-11-21T08:33:00Z">
        <w:r w:rsidDel="00E631A1">
          <w:rPr>
            <w:rFonts w:ascii="ClearSans-Light" w:eastAsia="ClearSans-Light" w:hAnsi="ClearSans-Light" w:cs="ClearSans-Light"/>
            <w:color w:val="005583"/>
            <w:sz w:val="18"/>
            <w:szCs w:val="18"/>
          </w:rPr>
          <w:delText>- Regramento: arts. 161 e 162</w:delText>
        </w:r>
      </w:del>
    </w:p>
    <w:p w14:paraId="000012DC" w14:textId="7EECFCB6" w:rsidR="003D183A" w:rsidDel="00E631A1" w:rsidRDefault="008B7924" w:rsidP="00E631A1">
      <w:pPr>
        <w:widowControl w:val="0"/>
        <w:pBdr>
          <w:top w:val="nil"/>
          <w:left w:val="nil"/>
          <w:bottom w:val="nil"/>
          <w:right w:val="nil"/>
          <w:between w:val="nil"/>
        </w:pBdr>
        <w:spacing w:before="28" w:after="0"/>
        <w:ind w:firstLine="0"/>
        <w:jc w:val="center"/>
        <w:rPr>
          <w:del w:id="13790" w:author="Cristiano de Menezes Feu" w:date="2022-11-21T08:33:00Z"/>
          <w:rFonts w:ascii="ClearSans-Light" w:eastAsia="ClearSans-Light" w:hAnsi="ClearSans-Light" w:cs="ClearSans-Light"/>
          <w:color w:val="005583"/>
          <w:sz w:val="18"/>
          <w:szCs w:val="18"/>
        </w:rPr>
        <w:pPrChange w:id="13791" w:author="Cristiano de Menezes Feu" w:date="2022-11-21T08:33:00Z">
          <w:pPr>
            <w:widowControl w:val="0"/>
            <w:pBdr>
              <w:top w:val="nil"/>
              <w:left w:val="nil"/>
              <w:bottom w:val="nil"/>
              <w:right w:val="nil"/>
              <w:between w:val="nil"/>
            </w:pBdr>
            <w:spacing w:before="28" w:after="0"/>
            <w:ind w:firstLine="0"/>
            <w:jc w:val="left"/>
          </w:pPr>
        </w:pPrChange>
      </w:pPr>
      <w:del w:id="13792" w:author="Cristiano de Menezes Feu" w:date="2022-11-21T08:33:00Z">
        <w:r w:rsidDel="00E631A1">
          <w:rPr>
            <w:rFonts w:ascii="ClearSans-Light" w:eastAsia="ClearSans-Light" w:hAnsi="ClearSans-Light" w:cs="ClearSans-Light"/>
            <w:color w:val="005583"/>
            <w:sz w:val="18"/>
            <w:szCs w:val="18"/>
          </w:rPr>
          <w:delText>▪ DIREITOS HUMANOS</w:delText>
        </w:r>
      </w:del>
    </w:p>
    <w:p w14:paraId="000012DD" w14:textId="14846DD1" w:rsidR="003D183A" w:rsidDel="00E631A1" w:rsidRDefault="008B7924" w:rsidP="00E631A1">
      <w:pPr>
        <w:widowControl w:val="0"/>
        <w:pBdr>
          <w:top w:val="nil"/>
          <w:left w:val="nil"/>
          <w:bottom w:val="nil"/>
          <w:right w:val="nil"/>
          <w:between w:val="nil"/>
        </w:pBdr>
        <w:spacing w:before="28" w:after="0"/>
        <w:ind w:firstLine="0"/>
        <w:jc w:val="center"/>
        <w:rPr>
          <w:del w:id="13793" w:author="Cristiano de Menezes Feu" w:date="2022-11-21T08:33:00Z"/>
          <w:rFonts w:ascii="ClearSans-Light" w:eastAsia="ClearSans-Light" w:hAnsi="ClearSans-Light" w:cs="ClearSans-Light"/>
          <w:color w:val="005583"/>
          <w:sz w:val="18"/>
          <w:szCs w:val="18"/>
        </w:rPr>
        <w:pPrChange w:id="13794" w:author="Cristiano de Menezes Feu" w:date="2022-11-21T08:33:00Z">
          <w:pPr>
            <w:widowControl w:val="0"/>
            <w:pBdr>
              <w:top w:val="nil"/>
              <w:left w:val="nil"/>
              <w:bottom w:val="nil"/>
              <w:right w:val="nil"/>
              <w:between w:val="nil"/>
            </w:pBdr>
            <w:spacing w:before="28" w:after="0"/>
            <w:ind w:firstLine="0"/>
            <w:jc w:val="left"/>
          </w:pPr>
        </w:pPrChange>
      </w:pPr>
      <w:del w:id="13795" w:author="Cristiano de Menezes Feu" w:date="2022-11-21T08:33:00Z">
        <w:r w:rsidDel="00E631A1">
          <w:rPr>
            <w:rFonts w:ascii="ClearSans-Light" w:eastAsia="ClearSans-Light" w:hAnsi="ClearSans-Light" w:cs="ClearSans-Light"/>
            <w:color w:val="005583"/>
            <w:sz w:val="18"/>
            <w:szCs w:val="18"/>
          </w:rPr>
          <w:delText>- Comissão: art. 32, VIII</w:delText>
        </w:r>
      </w:del>
    </w:p>
    <w:p w14:paraId="000012DE" w14:textId="514C7A3B" w:rsidR="003D183A" w:rsidDel="00E631A1" w:rsidRDefault="008B7924" w:rsidP="00E631A1">
      <w:pPr>
        <w:widowControl w:val="0"/>
        <w:pBdr>
          <w:top w:val="nil"/>
          <w:left w:val="nil"/>
          <w:bottom w:val="nil"/>
          <w:right w:val="nil"/>
          <w:between w:val="nil"/>
        </w:pBdr>
        <w:spacing w:before="28" w:after="0"/>
        <w:ind w:firstLine="0"/>
        <w:jc w:val="center"/>
        <w:rPr>
          <w:del w:id="13796" w:author="Cristiano de Menezes Feu" w:date="2022-11-21T08:33:00Z"/>
          <w:rFonts w:ascii="ClearSans-Light" w:eastAsia="ClearSans-Light" w:hAnsi="ClearSans-Light" w:cs="ClearSans-Light"/>
          <w:color w:val="005583"/>
          <w:sz w:val="18"/>
          <w:szCs w:val="18"/>
        </w:rPr>
        <w:pPrChange w:id="13797" w:author="Cristiano de Menezes Feu" w:date="2022-11-21T08:33:00Z">
          <w:pPr>
            <w:widowControl w:val="0"/>
            <w:pBdr>
              <w:top w:val="nil"/>
              <w:left w:val="nil"/>
              <w:bottom w:val="nil"/>
              <w:right w:val="nil"/>
              <w:between w:val="nil"/>
            </w:pBdr>
            <w:spacing w:before="28" w:after="0"/>
            <w:ind w:firstLine="0"/>
            <w:jc w:val="left"/>
          </w:pPr>
        </w:pPrChange>
      </w:pPr>
      <w:del w:id="13798" w:author="Cristiano de Menezes Feu" w:date="2022-11-21T08:33:00Z">
        <w:r w:rsidDel="00E631A1">
          <w:rPr>
            <w:rFonts w:ascii="ClearSans-Light" w:eastAsia="ClearSans-Light" w:hAnsi="ClearSans-Light" w:cs="ClearSans-Light"/>
            <w:color w:val="005583"/>
            <w:sz w:val="18"/>
            <w:szCs w:val="18"/>
          </w:rPr>
          <w:delText>▪ DIREITOS POLÍTICOS</w:delText>
        </w:r>
      </w:del>
    </w:p>
    <w:p w14:paraId="000012DF" w14:textId="7AE96B45" w:rsidR="003D183A" w:rsidDel="00E631A1" w:rsidRDefault="008B7924" w:rsidP="00E631A1">
      <w:pPr>
        <w:widowControl w:val="0"/>
        <w:pBdr>
          <w:top w:val="nil"/>
          <w:left w:val="nil"/>
          <w:bottom w:val="nil"/>
          <w:right w:val="nil"/>
          <w:between w:val="nil"/>
        </w:pBdr>
        <w:spacing w:before="28" w:after="0"/>
        <w:ind w:firstLine="0"/>
        <w:jc w:val="center"/>
        <w:rPr>
          <w:del w:id="13799" w:author="Cristiano de Menezes Feu" w:date="2022-11-21T08:33:00Z"/>
          <w:rFonts w:ascii="ClearSans-Light" w:eastAsia="ClearSans-Light" w:hAnsi="ClearSans-Light" w:cs="ClearSans-Light"/>
          <w:color w:val="005583"/>
          <w:sz w:val="18"/>
          <w:szCs w:val="18"/>
        </w:rPr>
        <w:pPrChange w:id="13800" w:author="Cristiano de Menezes Feu" w:date="2022-11-21T08:33:00Z">
          <w:pPr>
            <w:widowControl w:val="0"/>
            <w:pBdr>
              <w:top w:val="nil"/>
              <w:left w:val="nil"/>
              <w:bottom w:val="nil"/>
              <w:right w:val="nil"/>
              <w:between w:val="nil"/>
            </w:pBdr>
            <w:spacing w:before="28" w:after="0"/>
            <w:ind w:firstLine="0"/>
            <w:jc w:val="left"/>
          </w:pPr>
        </w:pPrChange>
      </w:pPr>
      <w:del w:id="13801" w:author="Cristiano de Menezes Feu" w:date="2022-11-21T08:33:00Z">
        <w:r w:rsidDel="00E631A1">
          <w:rPr>
            <w:rFonts w:ascii="ClearSans-Light" w:eastAsia="ClearSans-Light" w:hAnsi="ClearSans-Light" w:cs="ClearSans-Light"/>
            <w:color w:val="005583"/>
            <w:sz w:val="18"/>
            <w:szCs w:val="18"/>
          </w:rPr>
          <w:delText>- Suspensão: art. 240, IV</w:delText>
        </w:r>
      </w:del>
    </w:p>
    <w:p w14:paraId="000012E0" w14:textId="7FF031BC" w:rsidR="003D183A" w:rsidDel="00E631A1" w:rsidRDefault="008B7924" w:rsidP="00E631A1">
      <w:pPr>
        <w:widowControl w:val="0"/>
        <w:pBdr>
          <w:top w:val="nil"/>
          <w:left w:val="nil"/>
          <w:bottom w:val="nil"/>
          <w:right w:val="nil"/>
          <w:between w:val="nil"/>
        </w:pBdr>
        <w:spacing w:before="28" w:after="0"/>
        <w:ind w:firstLine="0"/>
        <w:jc w:val="center"/>
        <w:rPr>
          <w:del w:id="13802" w:author="Cristiano de Menezes Feu" w:date="2022-11-21T08:33:00Z"/>
          <w:rFonts w:ascii="ClearSans-Light" w:eastAsia="ClearSans-Light" w:hAnsi="ClearSans-Light" w:cs="ClearSans-Light"/>
          <w:color w:val="005583"/>
          <w:sz w:val="18"/>
          <w:szCs w:val="18"/>
        </w:rPr>
        <w:pPrChange w:id="13803" w:author="Cristiano de Menezes Feu" w:date="2022-11-21T08:33:00Z">
          <w:pPr>
            <w:widowControl w:val="0"/>
            <w:pBdr>
              <w:top w:val="nil"/>
              <w:left w:val="nil"/>
              <w:bottom w:val="nil"/>
              <w:right w:val="nil"/>
              <w:between w:val="nil"/>
            </w:pBdr>
            <w:spacing w:before="28" w:after="0"/>
            <w:ind w:firstLine="0"/>
            <w:jc w:val="left"/>
          </w:pPr>
        </w:pPrChange>
      </w:pPr>
      <w:del w:id="13804" w:author="Cristiano de Menezes Feu" w:date="2022-11-21T08:33:00Z">
        <w:r w:rsidDel="00E631A1">
          <w:rPr>
            <w:rFonts w:ascii="ClearSans-Light" w:eastAsia="ClearSans-Light" w:hAnsi="ClearSans-Light" w:cs="ClearSans-Light"/>
            <w:color w:val="005583"/>
            <w:sz w:val="18"/>
            <w:szCs w:val="18"/>
          </w:rPr>
          <w:delText>▪ DIRETOR-GERAL DA CÂMARA</w:delText>
        </w:r>
      </w:del>
    </w:p>
    <w:p w14:paraId="000012E1" w14:textId="6C9432EB" w:rsidR="003D183A" w:rsidDel="00E631A1" w:rsidRDefault="008B7924" w:rsidP="00E631A1">
      <w:pPr>
        <w:widowControl w:val="0"/>
        <w:pBdr>
          <w:top w:val="nil"/>
          <w:left w:val="nil"/>
          <w:bottom w:val="nil"/>
          <w:right w:val="nil"/>
          <w:between w:val="nil"/>
        </w:pBdr>
        <w:spacing w:before="28" w:after="0"/>
        <w:ind w:firstLine="0"/>
        <w:jc w:val="center"/>
        <w:rPr>
          <w:del w:id="13805" w:author="Cristiano de Menezes Feu" w:date="2022-11-21T08:33:00Z"/>
          <w:rFonts w:ascii="ClearSans-Light" w:eastAsia="ClearSans-Light" w:hAnsi="ClearSans-Light" w:cs="ClearSans-Light"/>
          <w:color w:val="005583"/>
          <w:sz w:val="18"/>
          <w:szCs w:val="18"/>
        </w:rPr>
        <w:pPrChange w:id="13806" w:author="Cristiano de Menezes Feu" w:date="2022-11-21T08:33:00Z">
          <w:pPr>
            <w:widowControl w:val="0"/>
            <w:pBdr>
              <w:top w:val="nil"/>
              <w:left w:val="nil"/>
              <w:bottom w:val="nil"/>
              <w:right w:val="nil"/>
              <w:between w:val="nil"/>
            </w:pBdr>
            <w:spacing w:before="28" w:after="0"/>
            <w:ind w:firstLine="0"/>
            <w:jc w:val="left"/>
          </w:pPr>
        </w:pPrChange>
      </w:pPr>
      <w:del w:id="13807" w:author="Cristiano de Menezes Feu" w:date="2022-11-21T08:33:00Z">
        <w:r w:rsidDel="00E631A1">
          <w:rPr>
            <w:rFonts w:ascii="ClearSans-Light" w:eastAsia="ClearSans-Light" w:hAnsi="ClearSans-Light" w:cs="ClearSans-Light"/>
            <w:color w:val="005583"/>
            <w:sz w:val="18"/>
            <w:szCs w:val="18"/>
          </w:rPr>
          <w:delText>- Despesas, ordenamento: art. 265, § 1º</w:delText>
        </w:r>
      </w:del>
    </w:p>
    <w:p w14:paraId="000012E2" w14:textId="16B228A5" w:rsidR="003D183A" w:rsidDel="00E631A1" w:rsidRDefault="008B7924" w:rsidP="00E631A1">
      <w:pPr>
        <w:widowControl w:val="0"/>
        <w:pBdr>
          <w:top w:val="nil"/>
          <w:left w:val="nil"/>
          <w:bottom w:val="nil"/>
          <w:right w:val="nil"/>
          <w:between w:val="nil"/>
        </w:pBdr>
        <w:spacing w:before="28" w:after="0"/>
        <w:ind w:firstLine="0"/>
        <w:jc w:val="center"/>
        <w:rPr>
          <w:del w:id="13808" w:author="Cristiano de Menezes Feu" w:date="2022-11-21T08:33:00Z"/>
          <w:rFonts w:ascii="ClearSans-Light" w:eastAsia="ClearSans-Light" w:hAnsi="ClearSans-Light" w:cs="ClearSans-Light"/>
          <w:color w:val="005583"/>
          <w:sz w:val="18"/>
          <w:szCs w:val="18"/>
        </w:rPr>
        <w:pPrChange w:id="13809" w:author="Cristiano de Menezes Feu" w:date="2022-11-21T08:33:00Z">
          <w:pPr>
            <w:widowControl w:val="0"/>
            <w:pBdr>
              <w:top w:val="nil"/>
              <w:left w:val="nil"/>
              <w:bottom w:val="nil"/>
              <w:right w:val="nil"/>
              <w:between w:val="nil"/>
            </w:pBdr>
            <w:spacing w:before="28" w:after="0"/>
            <w:ind w:firstLine="0"/>
            <w:jc w:val="left"/>
          </w:pPr>
        </w:pPrChange>
      </w:pPr>
      <w:del w:id="13810" w:author="Cristiano de Menezes Feu" w:date="2022-11-21T08:33:00Z">
        <w:r w:rsidDel="00E631A1">
          <w:rPr>
            <w:rFonts w:ascii="ClearSans-Light" w:eastAsia="ClearSans-Light" w:hAnsi="ClearSans-Light" w:cs="ClearSans-Light"/>
            <w:color w:val="005583"/>
            <w:sz w:val="18"/>
            <w:szCs w:val="18"/>
          </w:rPr>
          <w:delText>- Posse: art. 19, V</w:delText>
        </w:r>
      </w:del>
    </w:p>
    <w:p w14:paraId="000012E3" w14:textId="732F2B6E" w:rsidR="003D183A" w:rsidDel="00E631A1" w:rsidRDefault="008B7924" w:rsidP="00E631A1">
      <w:pPr>
        <w:widowControl w:val="0"/>
        <w:pBdr>
          <w:top w:val="nil"/>
          <w:left w:val="nil"/>
          <w:bottom w:val="nil"/>
          <w:right w:val="nil"/>
          <w:between w:val="nil"/>
        </w:pBdr>
        <w:spacing w:before="28" w:after="0"/>
        <w:ind w:firstLine="0"/>
        <w:jc w:val="center"/>
        <w:rPr>
          <w:del w:id="13811" w:author="Cristiano de Menezes Feu" w:date="2022-11-21T08:33:00Z"/>
          <w:rFonts w:ascii="ClearSans-Light" w:eastAsia="ClearSans-Light" w:hAnsi="ClearSans-Light" w:cs="ClearSans-Light"/>
          <w:color w:val="005583"/>
          <w:sz w:val="18"/>
          <w:szCs w:val="18"/>
        </w:rPr>
        <w:pPrChange w:id="13812" w:author="Cristiano de Menezes Feu" w:date="2022-11-21T08:33:00Z">
          <w:pPr>
            <w:widowControl w:val="0"/>
            <w:pBdr>
              <w:top w:val="nil"/>
              <w:left w:val="nil"/>
              <w:bottom w:val="nil"/>
              <w:right w:val="nil"/>
              <w:between w:val="nil"/>
            </w:pBdr>
            <w:spacing w:before="28" w:after="0"/>
            <w:ind w:firstLine="0"/>
            <w:jc w:val="left"/>
          </w:pPr>
        </w:pPrChange>
      </w:pPr>
      <w:del w:id="13813" w:author="Cristiano de Menezes Feu" w:date="2022-11-21T08:33:00Z">
        <w:r w:rsidDel="00E631A1">
          <w:rPr>
            <w:rFonts w:ascii="ClearSans-Light" w:eastAsia="ClearSans-Light" w:hAnsi="ClearSans-Light" w:cs="ClearSans-Light"/>
            <w:color w:val="005583"/>
            <w:sz w:val="18"/>
            <w:szCs w:val="18"/>
          </w:rPr>
          <w:delText>▪ DISCIPLINA E ORDEM</w:delText>
        </w:r>
      </w:del>
    </w:p>
    <w:p w14:paraId="000012E4" w14:textId="5B004E7A" w:rsidR="003D183A" w:rsidDel="00E631A1" w:rsidRDefault="008B7924" w:rsidP="00E631A1">
      <w:pPr>
        <w:widowControl w:val="0"/>
        <w:pBdr>
          <w:top w:val="nil"/>
          <w:left w:val="nil"/>
          <w:bottom w:val="nil"/>
          <w:right w:val="nil"/>
          <w:between w:val="nil"/>
        </w:pBdr>
        <w:spacing w:before="28" w:after="0"/>
        <w:ind w:firstLine="0"/>
        <w:jc w:val="center"/>
        <w:rPr>
          <w:del w:id="13814" w:author="Cristiano de Menezes Feu" w:date="2022-11-21T08:33:00Z"/>
          <w:rFonts w:ascii="ClearSans-Light" w:eastAsia="ClearSans-Light" w:hAnsi="ClearSans-Light" w:cs="ClearSans-Light"/>
          <w:color w:val="005583"/>
          <w:sz w:val="18"/>
          <w:szCs w:val="18"/>
        </w:rPr>
        <w:pPrChange w:id="13815" w:author="Cristiano de Menezes Feu" w:date="2022-11-21T08:33:00Z">
          <w:pPr>
            <w:widowControl w:val="0"/>
            <w:pBdr>
              <w:top w:val="nil"/>
              <w:left w:val="nil"/>
              <w:bottom w:val="nil"/>
              <w:right w:val="nil"/>
              <w:between w:val="nil"/>
            </w:pBdr>
            <w:spacing w:before="28" w:after="0"/>
            <w:ind w:firstLine="0"/>
            <w:jc w:val="left"/>
          </w:pPr>
        </w:pPrChange>
      </w:pPr>
      <w:del w:id="13816" w:author="Cristiano de Menezes Feu" w:date="2022-11-21T08:33:00Z">
        <w:r w:rsidDel="00E631A1">
          <w:rPr>
            <w:rFonts w:ascii="ClearSans-Light" w:eastAsia="ClearSans-Light" w:hAnsi="ClearSans-Light" w:cs="ClearSans-Light"/>
            <w:color w:val="005583"/>
            <w:sz w:val="18"/>
            <w:szCs w:val="18"/>
          </w:rPr>
          <w:delText>- Nos edifícios: art. 267</w:delText>
        </w:r>
      </w:del>
    </w:p>
    <w:p w14:paraId="000012E5" w14:textId="38F40F4D" w:rsidR="003D183A" w:rsidDel="00E631A1" w:rsidRDefault="008B7924" w:rsidP="00E631A1">
      <w:pPr>
        <w:widowControl w:val="0"/>
        <w:pBdr>
          <w:top w:val="nil"/>
          <w:left w:val="nil"/>
          <w:bottom w:val="nil"/>
          <w:right w:val="nil"/>
          <w:between w:val="nil"/>
        </w:pBdr>
        <w:spacing w:before="28" w:after="0"/>
        <w:ind w:firstLine="0"/>
        <w:jc w:val="center"/>
        <w:rPr>
          <w:del w:id="13817" w:author="Cristiano de Menezes Feu" w:date="2022-11-21T08:33:00Z"/>
          <w:rFonts w:ascii="ClearSans-Light" w:eastAsia="ClearSans-Light" w:hAnsi="ClearSans-Light" w:cs="ClearSans-Light"/>
          <w:color w:val="005583"/>
          <w:sz w:val="18"/>
          <w:szCs w:val="18"/>
        </w:rPr>
        <w:pPrChange w:id="13818" w:author="Cristiano de Menezes Feu" w:date="2022-11-21T08:33:00Z">
          <w:pPr>
            <w:widowControl w:val="0"/>
            <w:pBdr>
              <w:top w:val="nil"/>
              <w:left w:val="nil"/>
              <w:bottom w:val="nil"/>
              <w:right w:val="nil"/>
              <w:between w:val="nil"/>
            </w:pBdr>
            <w:spacing w:before="28" w:after="0"/>
            <w:ind w:firstLine="0"/>
            <w:jc w:val="left"/>
          </w:pPr>
        </w:pPrChange>
      </w:pPr>
      <w:del w:id="13819" w:author="Cristiano de Menezes Feu" w:date="2022-11-21T08:33:00Z">
        <w:r w:rsidDel="00E631A1">
          <w:rPr>
            <w:rFonts w:ascii="ClearSans-Light" w:eastAsia="ClearSans-Light" w:hAnsi="ClearSans-Light" w:cs="ClearSans-Light"/>
            <w:color w:val="005583"/>
            <w:sz w:val="18"/>
            <w:szCs w:val="18"/>
          </w:rPr>
          <w:delText>▪ DISCURSO</w:delText>
        </w:r>
      </w:del>
    </w:p>
    <w:p w14:paraId="000012E6" w14:textId="2813CAC1" w:rsidR="003D183A" w:rsidDel="00E631A1" w:rsidRDefault="008B7924" w:rsidP="00E631A1">
      <w:pPr>
        <w:widowControl w:val="0"/>
        <w:pBdr>
          <w:top w:val="nil"/>
          <w:left w:val="nil"/>
          <w:bottom w:val="nil"/>
          <w:right w:val="nil"/>
          <w:between w:val="nil"/>
        </w:pBdr>
        <w:spacing w:before="28" w:after="0"/>
        <w:ind w:firstLine="0"/>
        <w:jc w:val="center"/>
        <w:rPr>
          <w:del w:id="13820" w:author="Cristiano de Menezes Feu" w:date="2022-11-21T08:33:00Z"/>
          <w:rFonts w:ascii="ClearSans-Light" w:eastAsia="ClearSans-Light" w:hAnsi="ClearSans-Light" w:cs="ClearSans-Light"/>
          <w:color w:val="005583"/>
          <w:sz w:val="18"/>
          <w:szCs w:val="18"/>
        </w:rPr>
        <w:pPrChange w:id="13821" w:author="Cristiano de Menezes Feu" w:date="2022-11-21T08:33:00Z">
          <w:pPr>
            <w:widowControl w:val="0"/>
            <w:pBdr>
              <w:top w:val="nil"/>
              <w:left w:val="nil"/>
              <w:bottom w:val="nil"/>
              <w:right w:val="nil"/>
              <w:between w:val="nil"/>
            </w:pBdr>
            <w:spacing w:before="28" w:after="0"/>
            <w:ind w:firstLine="0"/>
            <w:jc w:val="left"/>
          </w:pPr>
        </w:pPrChange>
      </w:pPr>
      <w:del w:id="13822" w:author="Cristiano de Menezes Feu" w:date="2022-11-21T08:33:00Z">
        <w:r w:rsidDel="00E631A1">
          <w:rPr>
            <w:rFonts w:ascii="ClearSans-Light" w:eastAsia="ClearSans-Light" w:hAnsi="ClearSans-Light" w:cs="ClearSans-Light"/>
            <w:color w:val="005583"/>
            <w:sz w:val="18"/>
            <w:szCs w:val="18"/>
          </w:rPr>
          <w:delText>- Ver “Facilidades I – Do usa da palavra”</w:delText>
        </w:r>
      </w:del>
    </w:p>
    <w:p w14:paraId="000012E7" w14:textId="75955554" w:rsidR="003D183A" w:rsidDel="00E631A1" w:rsidRDefault="008B7924" w:rsidP="00E631A1">
      <w:pPr>
        <w:widowControl w:val="0"/>
        <w:pBdr>
          <w:top w:val="nil"/>
          <w:left w:val="nil"/>
          <w:bottom w:val="nil"/>
          <w:right w:val="nil"/>
          <w:between w:val="nil"/>
        </w:pBdr>
        <w:spacing w:before="28" w:after="0"/>
        <w:ind w:firstLine="0"/>
        <w:jc w:val="center"/>
        <w:rPr>
          <w:del w:id="13823" w:author="Cristiano de Menezes Feu" w:date="2022-11-21T08:33:00Z"/>
          <w:rFonts w:ascii="ClearSans-Light" w:eastAsia="ClearSans-Light" w:hAnsi="ClearSans-Light" w:cs="ClearSans-Light"/>
          <w:color w:val="005583"/>
          <w:sz w:val="18"/>
          <w:szCs w:val="18"/>
        </w:rPr>
        <w:pPrChange w:id="13824" w:author="Cristiano de Menezes Feu" w:date="2022-11-21T08:33:00Z">
          <w:pPr>
            <w:widowControl w:val="0"/>
            <w:pBdr>
              <w:top w:val="nil"/>
              <w:left w:val="nil"/>
              <w:bottom w:val="nil"/>
              <w:right w:val="nil"/>
              <w:between w:val="nil"/>
            </w:pBdr>
            <w:spacing w:before="28" w:after="0"/>
            <w:ind w:firstLine="0"/>
            <w:jc w:val="left"/>
          </w:pPr>
        </w:pPrChange>
      </w:pPr>
      <w:del w:id="13825" w:author="Cristiano de Menezes Feu" w:date="2022-11-21T08:33:00Z">
        <w:r w:rsidDel="00E631A1">
          <w:rPr>
            <w:rFonts w:ascii="ClearSans-Light" w:eastAsia="ClearSans-Light" w:hAnsi="ClearSans-Light" w:cs="ClearSans-Light"/>
            <w:color w:val="005583"/>
            <w:sz w:val="18"/>
            <w:szCs w:val="18"/>
          </w:rPr>
          <w:delText>- Previsão: art. 74</w:delText>
        </w:r>
      </w:del>
    </w:p>
    <w:p w14:paraId="000012E8" w14:textId="3AB336DF" w:rsidR="003D183A" w:rsidDel="00E631A1" w:rsidRDefault="008B7924" w:rsidP="00E631A1">
      <w:pPr>
        <w:widowControl w:val="0"/>
        <w:pBdr>
          <w:top w:val="nil"/>
          <w:left w:val="nil"/>
          <w:bottom w:val="nil"/>
          <w:right w:val="nil"/>
          <w:between w:val="nil"/>
        </w:pBdr>
        <w:spacing w:before="28" w:after="0"/>
        <w:ind w:firstLine="0"/>
        <w:jc w:val="center"/>
        <w:rPr>
          <w:del w:id="13826" w:author="Cristiano de Menezes Feu" w:date="2022-11-21T08:33:00Z"/>
          <w:rFonts w:ascii="ClearSans-Light" w:eastAsia="ClearSans-Light" w:hAnsi="ClearSans-Light" w:cs="ClearSans-Light"/>
          <w:color w:val="005583"/>
          <w:sz w:val="18"/>
          <w:szCs w:val="18"/>
        </w:rPr>
        <w:pPrChange w:id="13827" w:author="Cristiano de Menezes Feu" w:date="2022-11-21T08:33:00Z">
          <w:pPr>
            <w:widowControl w:val="0"/>
            <w:pBdr>
              <w:top w:val="nil"/>
              <w:left w:val="nil"/>
              <w:bottom w:val="nil"/>
              <w:right w:val="nil"/>
              <w:between w:val="nil"/>
            </w:pBdr>
            <w:spacing w:before="28" w:after="0"/>
            <w:ind w:firstLine="0"/>
            <w:jc w:val="left"/>
          </w:pPr>
        </w:pPrChange>
      </w:pPr>
      <w:del w:id="13828" w:author="Cristiano de Menezes Feu" w:date="2022-11-21T08:33:00Z">
        <w:r w:rsidDel="00E631A1">
          <w:rPr>
            <w:rFonts w:ascii="ClearSans-Light" w:eastAsia="ClearSans-Light" w:hAnsi="ClearSans-Light" w:cs="ClearSans-Light"/>
            <w:color w:val="005583"/>
            <w:sz w:val="18"/>
            <w:szCs w:val="18"/>
          </w:rPr>
          <w:delText>- Taquigrafia: art. 73, VI</w:delText>
        </w:r>
      </w:del>
    </w:p>
    <w:p w14:paraId="000012E9" w14:textId="05D33776" w:rsidR="003D183A" w:rsidDel="00E631A1" w:rsidRDefault="008B7924" w:rsidP="00E631A1">
      <w:pPr>
        <w:widowControl w:val="0"/>
        <w:pBdr>
          <w:top w:val="nil"/>
          <w:left w:val="nil"/>
          <w:bottom w:val="nil"/>
          <w:right w:val="nil"/>
          <w:between w:val="nil"/>
        </w:pBdr>
        <w:spacing w:before="28" w:after="0"/>
        <w:ind w:firstLine="0"/>
        <w:jc w:val="center"/>
        <w:rPr>
          <w:del w:id="13829" w:author="Cristiano de Menezes Feu" w:date="2022-11-21T08:33:00Z"/>
          <w:rFonts w:ascii="ClearSans-Light" w:eastAsia="ClearSans-Light" w:hAnsi="ClearSans-Light" w:cs="ClearSans-Light"/>
          <w:color w:val="005583"/>
          <w:sz w:val="18"/>
          <w:szCs w:val="18"/>
        </w:rPr>
        <w:pPrChange w:id="13830" w:author="Cristiano de Menezes Feu" w:date="2022-11-21T08:33:00Z">
          <w:pPr>
            <w:widowControl w:val="0"/>
            <w:pBdr>
              <w:top w:val="nil"/>
              <w:left w:val="nil"/>
              <w:bottom w:val="nil"/>
              <w:right w:val="nil"/>
              <w:between w:val="nil"/>
            </w:pBdr>
            <w:spacing w:before="28" w:after="0"/>
            <w:ind w:firstLine="0"/>
            <w:jc w:val="left"/>
          </w:pPr>
        </w:pPrChange>
      </w:pPr>
      <w:del w:id="13831" w:author="Cristiano de Menezes Feu" w:date="2022-11-21T08:33:00Z">
        <w:r w:rsidDel="00E631A1">
          <w:rPr>
            <w:rFonts w:ascii="ClearSans-Light" w:eastAsia="ClearSans-Light" w:hAnsi="ClearSans-Light" w:cs="ClearSans-Light"/>
            <w:color w:val="005583"/>
            <w:sz w:val="18"/>
            <w:szCs w:val="18"/>
          </w:rPr>
          <w:delText>- Dispensa de leitura: art. 75</w:delText>
        </w:r>
      </w:del>
    </w:p>
    <w:p w14:paraId="000012EA" w14:textId="037706C4" w:rsidR="003D183A" w:rsidDel="00E631A1" w:rsidRDefault="008B7924" w:rsidP="00E631A1">
      <w:pPr>
        <w:widowControl w:val="0"/>
        <w:pBdr>
          <w:top w:val="nil"/>
          <w:left w:val="nil"/>
          <w:bottom w:val="nil"/>
          <w:right w:val="nil"/>
          <w:between w:val="nil"/>
        </w:pBdr>
        <w:spacing w:before="28" w:after="0"/>
        <w:ind w:firstLine="0"/>
        <w:jc w:val="center"/>
        <w:rPr>
          <w:del w:id="13832" w:author="Cristiano de Menezes Feu" w:date="2022-11-21T08:33:00Z"/>
          <w:rFonts w:ascii="ClearSans-Light" w:eastAsia="ClearSans-Light" w:hAnsi="ClearSans-Light" w:cs="ClearSans-Light"/>
          <w:color w:val="005583"/>
          <w:sz w:val="18"/>
          <w:szCs w:val="18"/>
        </w:rPr>
        <w:pPrChange w:id="13833" w:author="Cristiano de Menezes Feu" w:date="2022-11-21T08:33:00Z">
          <w:pPr>
            <w:widowControl w:val="0"/>
            <w:pBdr>
              <w:top w:val="nil"/>
              <w:left w:val="nil"/>
              <w:bottom w:val="nil"/>
              <w:right w:val="nil"/>
              <w:between w:val="nil"/>
            </w:pBdr>
            <w:spacing w:before="28" w:after="0"/>
            <w:ind w:firstLine="0"/>
            <w:jc w:val="left"/>
          </w:pPr>
        </w:pPrChange>
      </w:pPr>
      <w:del w:id="13834" w:author="Cristiano de Menezes Feu" w:date="2022-11-21T08:33:00Z">
        <w:r w:rsidDel="00E631A1">
          <w:rPr>
            <w:rFonts w:ascii="ClearSans-Light" w:eastAsia="ClearSans-Light" w:hAnsi="ClearSans-Light" w:cs="ClearSans-Light"/>
            <w:color w:val="005583"/>
            <w:sz w:val="18"/>
            <w:szCs w:val="18"/>
          </w:rPr>
          <w:delText>- Interrupção: art. 170 e art. 76</w:delText>
        </w:r>
      </w:del>
    </w:p>
    <w:p w14:paraId="000012EB" w14:textId="5E7B289C" w:rsidR="003D183A" w:rsidDel="00E631A1" w:rsidRDefault="008B7924" w:rsidP="00E631A1">
      <w:pPr>
        <w:widowControl w:val="0"/>
        <w:pBdr>
          <w:top w:val="nil"/>
          <w:left w:val="nil"/>
          <w:bottom w:val="nil"/>
          <w:right w:val="nil"/>
          <w:between w:val="nil"/>
        </w:pBdr>
        <w:spacing w:before="28" w:after="0"/>
        <w:ind w:firstLine="0"/>
        <w:jc w:val="center"/>
        <w:rPr>
          <w:del w:id="13835" w:author="Cristiano de Menezes Feu" w:date="2022-11-21T08:33:00Z"/>
          <w:rFonts w:ascii="ClearSans-Light" w:eastAsia="ClearSans-Light" w:hAnsi="ClearSans-Light" w:cs="ClearSans-Light"/>
          <w:color w:val="005583"/>
          <w:sz w:val="18"/>
          <w:szCs w:val="18"/>
        </w:rPr>
        <w:pPrChange w:id="13836" w:author="Cristiano de Menezes Feu" w:date="2022-11-21T08:33:00Z">
          <w:pPr>
            <w:widowControl w:val="0"/>
            <w:pBdr>
              <w:top w:val="nil"/>
              <w:left w:val="nil"/>
              <w:bottom w:val="nil"/>
              <w:right w:val="nil"/>
              <w:between w:val="nil"/>
            </w:pBdr>
            <w:spacing w:before="28" w:after="0"/>
            <w:ind w:firstLine="0"/>
            <w:jc w:val="left"/>
          </w:pPr>
        </w:pPrChange>
      </w:pPr>
      <w:del w:id="13837" w:author="Cristiano de Menezes Feu" w:date="2022-11-21T08:33:00Z">
        <w:r w:rsidDel="00E631A1">
          <w:rPr>
            <w:rFonts w:ascii="ClearSans-Light" w:eastAsia="ClearSans-Light" w:hAnsi="ClearSans-Light" w:cs="ClearSans-Light"/>
            <w:color w:val="005583"/>
            <w:sz w:val="18"/>
            <w:szCs w:val="18"/>
          </w:rPr>
          <w:delText>▪ DISCUSSÃO</w:delText>
        </w:r>
      </w:del>
    </w:p>
    <w:p w14:paraId="000012EC" w14:textId="4E252A79" w:rsidR="003D183A" w:rsidDel="00E631A1" w:rsidRDefault="008B7924" w:rsidP="00E631A1">
      <w:pPr>
        <w:widowControl w:val="0"/>
        <w:pBdr>
          <w:top w:val="nil"/>
          <w:left w:val="nil"/>
          <w:bottom w:val="nil"/>
          <w:right w:val="nil"/>
          <w:between w:val="nil"/>
        </w:pBdr>
        <w:spacing w:before="28" w:after="0"/>
        <w:ind w:firstLine="0"/>
        <w:jc w:val="center"/>
        <w:rPr>
          <w:del w:id="13838" w:author="Cristiano de Menezes Feu" w:date="2022-11-21T08:33:00Z"/>
          <w:rFonts w:ascii="ClearSans-Light" w:eastAsia="ClearSans-Light" w:hAnsi="ClearSans-Light" w:cs="ClearSans-Light"/>
          <w:color w:val="005583"/>
          <w:sz w:val="18"/>
          <w:szCs w:val="18"/>
        </w:rPr>
        <w:pPrChange w:id="13839" w:author="Cristiano de Menezes Feu" w:date="2022-11-21T08:33:00Z">
          <w:pPr>
            <w:widowControl w:val="0"/>
            <w:pBdr>
              <w:top w:val="nil"/>
              <w:left w:val="nil"/>
              <w:bottom w:val="nil"/>
              <w:right w:val="nil"/>
              <w:between w:val="nil"/>
            </w:pBdr>
            <w:spacing w:before="28" w:after="0"/>
            <w:ind w:firstLine="0"/>
            <w:jc w:val="left"/>
          </w:pPr>
        </w:pPrChange>
      </w:pPr>
      <w:del w:id="13840" w:author="Cristiano de Menezes Feu" w:date="2022-11-21T08:33:00Z">
        <w:r w:rsidDel="00E631A1">
          <w:rPr>
            <w:rFonts w:ascii="ClearSans-Light" w:eastAsia="ClearSans-Light" w:hAnsi="ClearSans-Light" w:cs="ClearSans-Light"/>
            <w:color w:val="005583"/>
            <w:sz w:val="18"/>
            <w:szCs w:val="18"/>
          </w:rPr>
          <w:delText>- Vide “Facilidades I – Do uso da palavra”</w:delText>
        </w:r>
      </w:del>
    </w:p>
    <w:p w14:paraId="000012ED" w14:textId="46B91EE9" w:rsidR="003D183A" w:rsidDel="00E631A1" w:rsidRDefault="008B7924" w:rsidP="00E631A1">
      <w:pPr>
        <w:widowControl w:val="0"/>
        <w:pBdr>
          <w:top w:val="nil"/>
          <w:left w:val="nil"/>
          <w:bottom w:val="nil"/>
          <w:right w:val="nil"/>
          <w:between w:val="nil"/>
        </w:pBdr>
        <w:spacing w:before="28" w:after="0"/>
        <w:ind w:firstLine="0"/>
        <w:jc w:val="center"/>
        <w:rPr>
          <w:del w:id="13841" w:author="Cristiano de Menezes Feu" w:date="2022-11-21T08:33:00Z"/>
          <w:rFonts w:ascii="ClearSans-Light" w:eastAsia="ClearSans-Light" w:hAnsi="ClearSans-Light" w:cs="ClearSans-Light"/>
          <w:color w:val="005583"/>
          <w:sz w:val="18"/>
          <w:szCs w:val="18"/>
        </w:rPr>
        <w:pPrChange w:id="13842" w:author="Cristiano de Menezes Feu" w:date="2022-11-21T08:33:00Z">
          <w:pPr>
            <w:widowControl w:val="0"/>
            <w:pBdr>
              <w:top w:val="nil"/>
              <w:left w:val="nil"/>
              <w:bottom w:val="nil"/>
              <w:right w:val="nil"/>
              <w:between w:val="nil"/>
            </w:pBdr>
            <w:spacing w:before="28" w:after="0"/>
            <w:ind w:firstLine="0"/>
            <w:jc w:val="left"/>
          </w:pPr>
        </w:pPrChange>
      </w:pPr>
      <w:del w:id="13843" w:author="Cristiano de Menezes Feu" w:date="2022-11-21T08:33:00Z">
        <w:r w:rsidDel="00E631A1">
          <w:rPr>
            <w:rFonts w:ascii="ClearSans-Light" w:eastAsia="ClearSans-Light" w:hAnsi="ClearSans-Light" w:cs="ClearSans-Light"/>
            <w:color w:val="005583"/>
            <w:sz w:val="18"/>
            <w:szCs w:val="18"/>
          </w:rPr>
          <w:delText>- Regramento: arts. 165 a 179</w:delText>
        </w:r>
      </w:del>
    </w:p>
    <w:p w14:paraId="000012EE" w14:textId="25A8D8E3" w:rsidR="003D183A" w:rsidDel="00E631A1" w:rsidRDefault="008B7924" w:rsidP="00E631A1">
      <w:pPr>
        <w:widowControl w:val="0"/>
        <w:pBdr>
          <w:top w:val="nil"/>
          <w:left w:val="nil"/>
          <w:bottom w:val="nil"/>
          <w:right w:val="nil"/>
          <w:between w:val="nil"/>
        </w:pBdr>
        <w:spacing w:before="28" w:after="0"/>
        <w:ind w:firstLine="0"/>
        <w:jc w:val="center"/>
        <w:rPr>
          <w:del w:id="13844" w:author="Cristiano de Menezes Feu" w:date="2022-11-21T08:33:00Z"/>
          <w:rFonts w:ascii="ClearSans-Light" w:eastAsia="ClearSans-Light" w:hAnsi="ClearSans-Light" w:cs="ClearSans-Light"/>
          <w:color w:val="005583"/>
          <w:sz w:val="18"/>
          <w:szCs w:val="18"/>
        </w:rPr>
        <w:pPrChange w:id="13845" w:author="Cristiano de Menezes Feu" w:date="2022-11-21T08:33:00Z">
          <w:pPr>
            <w:widowControl w:val="0"/>
            <w:pBdr>
              <w:top w:val="nil"/>
              <w:left w:val="nil"/>
              <w:bottom w:val="nil"/>
              <w:right w:val="nil"/>
              <w:between w:val="nil"/>
            </w:pBdr>
            <w:spacing w:before="28" w:after="0"/>
            <w:ind w:firstLine="0"/>
            <w:jc w:val="left"/>
          </w:pPr>
        </w:pPrChange>
      </w:pPr>
      <w:del w:id="13846" w:author="Cristiano de Menezes Feu" w:date="2022-11-21T08:33:00Z">
        <w:r w:rsidDel="00E631A1">
          <w:rPr>
            <w:rFonts w:ascii="ClearSans-Light" w:eastAsia="ClearSans-Light" w:hAnsi="ClearSans-Light" w:cs="ClearSans-Light"/>
            <w:color w:val="005583"/>
            <w:sz w:val="18"/>
            <w:szCs w:val="18"/>
          </w:rPr>
          <w:delText>- Adiamento: art. 177</w:delText>
        </w:r>
      </w:del>
    </w:p>
    <w:p w14:paraId="000012EF" w14:textId="4DC146AD" w:rsidR="003D183A" w:rsidDel="00E631A1" w:rsidRDefault="008B7924" w:rsidP="00E631A1">
      <w:pPr>
        <w:widowControl w:val="0"/>
        <w:pBdr>
          <w:top w:val="nil"/>
          <w:left w:val="nil"/>
          <w:bottom w:val="nil"/>
          <w:right w:val="nil"/>
          <w:between w:val="nil"/>
        </w:pBdr>
        <w:spacing w:before="28" w:after="0"/>
        <w:ind w:firstLine="0"/>
        <w:jc w:val="center"/>
        <w:rPr>
          <w:del w:id="13847" w:author="Cristiano de Menezes Feu" w:date="2022-11-21T08:33:00Z"/>
          <w:rFonts w:ascii="ClearSans-Light" w:eastAsia="ClearSans-Light" w:hAnsi="ClearSans-Light" w:cs="ClearSans-Light"/>
          <w:color w:val="005583"/>
          <w:sz w:val="18"/>
          <w:szCs w:val="18"/>
        </w:rPr>
        <w:pPrChange w:id="13848" w:author="Cristiano de Menezes Feu" w:date="2022-11-21T08:33:00Z">
          <w:pPr>
            <w:widowControl w:val="0"/>
            <w:pBdr>
              <w:top w:val="nil"/>
              <w:left w:val="nil"/>
              <w:bottom w:val="nil"/>
              <w:right w:val="nil"/>
              <w:between w:val="nil"/>
            </w:pBdr>
            <w:spacing w:before="28" w:after="0"/>
            <w:ind w:firstLine="0"/>
            <w:jc w:val="left"/>
          </w:pPr>
        </w:pPrChange>
      </w:pPr>
      <w:del w:id="13849" w:author="Cristiano de Menezes Feu" w:date="2022-11-21T08:33:00Z">
        <w:r w:rsidDel="00E631A1">
          <w:rPr>
            <w:rFonts w:ascii="ClearSans-Light" w:eastAsia="ClearSans-Light" w:hAnsi="ClearSans-Light" w:cs="ClearSans-Light"/>
            <w:color w:val="005583"/>
            <w:sz w:val="18"/>
            <w:szCs w:val="18"/>
          </w:rPr>
          <w:delText>- Encerramento: art. 178</w:delText>
        </w:r>
      </w:del>
    </w:p>
    <w:p w14:paraId="000012F0" w14:textId="31AD2E7F" w:rsidR="003D183A" w:rsidDel="00E631A1" w:rsidRDefault="008B7924" w:rsidP="00E631A1">
      <w:pPr>
        <w:widowControl w:val="0"/>
        <w:pBdr>
          <w:top w:val="nil"/>
          <w:left w:val="nil"/>
          <w:bottom w:val="nil"/>
          <w:right w:val="nil"/>
          <w:between w:val="nil"/>
        </w:pBdr>
        <w:spacing w:before="28" w:after="0"/>
        <w:ind w:firstLine="0"/>
        <w:jc w:val="center"/>
        <w:rPr>
          <w:del w:id="13850" w:author="Cristiano de Menezes Feu" w:date="2022-11-21T08:33:00Z"/>
          <w:rFonts w:ascii="ClearSans-Light" w:eastAsia="ClearSans-Light" w:hAnsi="ClearSans-Light" w:cs="ClearSans-Light"/>
          <w:color w:val="005583"/>
          <w:sz w:val="18"/>
          <w:szCs w:val="18"/>
        </w:rPr>
        <w:pPrChange w:id="13851" w:author="Cristiano de Menezes Feu" w:date="2022-11-21T08:33:00Z">
          <w:pPr>
            <w:widowControl w:val="0"/>
            <w:pBdr>
              <w:top w:val="nil"/>
              <w:left w:val="nil"/>
              <w:bottom w:val="nil"/>
              <w:right w:val="nil"/>
              <w:between w:val="nil"/>
            </w:pBdr>
            <w:spacing w:before="28" w:after="0"/>
            <w:ind w:firstLine="0"/>
            <w:jc w:val="left"/>
          </w:pPr>
        </w:pPrChange>
      </w:pPr>
      <w:del w:id="13852" w:author="Cristiano de Menezes Feu" w:date="2022-11-21T08:33:00Z">
        <w:r w:rsidDel="00E631A1">
          <w:rPr>
            <w:rFonts w:ascii="ClearSans-Light" w:eastAsia="ClearSans-Light" w:hAnsi="ClearSans-Light" w:cs="ClearSans-Light"/>
            <w:color w:val="005583"/>
            <w:sz w:val="18"/>
            <w:szCs w:val="18"/>
          </w:rPr>
          <w:delText>- Uso da palavra nas Comissões: art. 57, VII</w:delText>
        </w:r>
      </w:del>
    </w:p>
    <w:p w14:paraId="000012F1" w14:textId="5F91FE30" w:rsidR="003D183A" w:rsidDel="00E631A1" w:rsidRDefault="008B7924" w:rsidP="00E631A1">
      <w:pPr>
        <w:widowControl w:val="0"/>
        <w:pBdr>
          <w:top w:val="nil"/>
          <w:left w:val="nil"/>
          <w:bottom w:val="nil"/>
          <w:right w:val="nil"/>
          <w:between w:val="nil"/>
        </w:pBdr>
        <w:spacing w:before="28" w:after="0"/>
        <w:ind w:firstLine="0"/>
        <w:jc w:val="center"/>
        <w:rPr>
          <w:del w:id="13853" w:author="Cristiano de Menezes Feu" w:date="2022-11-21T08:33:00Z"/>
          <w:rFonts w:ascii="ClearSans-Light" w:eastAsia="ClearSans-Light" w:hAnsi="ClearSans-Light" w:cs="ClearSans-Light"/>
          <w:color w:val="005583"/>
          <w:sz w:val="18"/>
          <w:szCs w:val="18"/>
        </w:rPr>
        <w:pPrChange w:id="13854" w:author="Cristiano de Menezes Feu" w:date="2022-11-21T08:33:00Z">
          <w:pPr>
            <w:widowControl w:val="0"/>
            <w:pBdr>
              <w:top w:val="nil"/>
              <w:left w:val="nil"/>
              <w:bottom w:val="nil"/>
              <w:right w:val="nil"/>
              <w:between w:val="nil"/>
            </w:pBdr>
            <w:spacing w:before="28" w:after="0"/>
            <w:ind w:firstLine="0"/>
            <w:jc w:val="left"/>
          </w:pPr>
        </w:pPrChange>
      </w:pPr>
      <w:del w:id="13855" w:author="Cristiano de Menezes Feu" w:date="2022-11-21T08:33:00Z">
        <w:r w:rsidDel="00E631A1">
          <w:rPr>
            <w:rFonts w:ascii="ClearSans-Light" w:eastAsia="ClearSans-Light" w:hAnsi="ClearSans-Light" w:cs="ClearSans-Light"/>
            <w:color w:val="005583"/>
            <w:sz w:val="18"/>
            <w:szCs w:val="18"/>
          </w:rPr>
          <w:delText>- Dispensa: art. 167</w:delText>
        </w:r>
      </w:del>
    </w:p>
    <w:p w14:paraId="000012F2" w14:textId="42835BCC" w:rsidR="003D183A" w:rsidDel="00E631A1" w:rsidRDefault="008B7924" w:rsidP="00E631A1">
      <w:pPr>
        <w:widowControl w:val="0"/>
        <w:pBdr>
          <w:top w:val="nil"/>
          <w:left w:val="nil"/>
          <w:bottom w:val="nil"/>
          <w:right w:val="nil"/>
          <w:between w:val="nil"/>
        </w:pBdr>
        <w:spacing w:before="28" w:after="0"/>
        <w:ind w:firstLine="0"/>
        <w:jc w:val="center"/>
        <w:rPr>
          <w:del w:id="13856" w:author="Cristiano de Menezes Feu" w:date="2022-11-21T08:33:00Z"/>
          <w:rFonts w:ascii="ClearSans-Light" w:eastAsia="ClearSans-Light" w:hAnsi="ClearSans-Light" w:cs="ClearSans-Light"/>
          <w:color w:val="005583"/>
          <w:sz w:val="18"/>
          <w:szCs w:val="18"/>
        </w:rPr>
        <w:pPrChange w:id="13857" w:author="Cristiano de Menezes Feu" w:date="2022-11-21T08:33:00Z">
          <w:pPr>
            <w:widowControl w:val="0"/>
            <w:pBdr>
              <w:top w:val="nil"/>
              <w:left w:val="nil"/>
              <w:bottom w:val="nil"/>
              <w:right w:val="nil"/>
              <w:between w:val="nil"/>
            </w:pBdr>
            <w:spacing w:before="28" w:after="0"/>
            <w:ind w:firstLine="0"/>
            <w:jc w:val="left"/>
          </w:pPr>
        </w:pPrChange>
      </w:pPr>
      <w:del w:id="13858" w:author="Cristiano de Menezes Feu" w:date="2022-11-21T08:33:00Z">
        <w:r w:rsidDel="00E631A1">
          <w:rPr>
            <w:rFonts w:ascii="ClearSans-Light" w:eastAsia="ClearSans-Light" w:hAnsi="ClearSans-Light" w:cs="ClearSans-Light"/>
            <w:color w:val="005583"/>
            <w:sz w:val="18"/>
            <w:szCs w:val="18"/>
          </w:rPr>
          <w:delText>- Projeto de lei, iniciativa popular: art. 92</w:delText>
        </w:r>
      </w:del>
    </w:p>
    <w:p w14:paraId="000012F3" w14:textId="036CD67D" w:rsidR="003D183A" w:rsidDel="00E631A1" w:rsidRDefault="008B7924" w:rsidP="00E631A1">
      <w:pPr>
        <w:widowControl w:val="0"/>
        <w:pBdr>
          <w:top w:val="nil"/>
          <w:left w:val="nil"/>
          <w:bottom w:val="nil"/>
          <w:right w:val="nil"/>
          <w:between w:val="nil"/>
        </w:pBdr>
        <w:spacing w:before="28" w:after="0"/>
        <w:ind w:firstLine="0"/>
        <w:jc w:val="center"/>
        <w:rPr>
          <w:del w:id="13859" w:author="Cristiano de Menezes Feu" w:date="2022-11-21T08:33:00Z"/>
          <w:rFonts w:ascii="ClearSans-Light" w:eastAsia="ClearSans-Light" w:hAnsi="ClearSans-Light" w:cs="ClearSans-Light"/>
          <w:color w:val="005583"/>
          <w:sz w:val="18"/>
          <w:szCs w:val="18"/>
        </w:rPr>
        <w:pPrChange w:id="13860" w:author="Cristiano de Menezes Feu" w:date="2022-11-21T08:33:00Z">
          <w:pPr>
            <w:widowControl w:val="0"/>
            <w:pBdr>
              <w:top w:val="nil"/>
              <w:left w:val="nil"/>
              <w:bottom w:val="nil"/>
              <w:right w:val="nil"/>
              <w:between w:val="nil"/>
            </w:pBdr>
            <w:spacing w:before="28" w:after="0"/>
            <w:ind w:firstLine="0"/>
            <w:jc w:val="left"/>
          </w:pPr>
        </w:pPrChange>
      </w:pPr>
      <w:del w:id="13861" w:author="Cristiano de Menezes Feu" w:date="2022-11-21T08:33:00Z">
        <w:r w:rsidDel="00E631A1">
          <w:rPr>
            <w:rFonts w:ascii="ClearSans-Light" w:eastAsia="ClearSans-Light" w:hAnsi="ClearSans-Light" w:cs="ClearSans-Light"/>
            <w:color w:val="005583"/>
            <w:sz w:val="18"/>
            <w:szCs w:val="18"/>
          </w:rPr>
          <w:delText>- Uso da palavra: art. 74</w:delText>
        </w:r>
      </w:del>
    </w:p>
    <w:p w14:paraId="000012F4" w14:textId="54D2CCF6" w:rsidR="003D183A" w:rsidDel="00E631A1" w:rsidRDefault="008B7924" w:rsidP="00E631A1">
      <w:pPr>
        <w:widowControl w:val="0"/>
        <w:pBdr>
          <w:top w:val="nil"/>
          <w:left w:val="nil"/>
          <w:bottom w:val="nil"/>
          <w:right w:val="nil"/>
          <w:between w:val="nil"/>
        </w:pBdr>
        <w:spacing w:before="28" w:after="0"/>
        <w:ind w:firstLine="0"/>
        <w:jc w:val="center"/>
        <w:rPr>
          <w:del w:id="13862" w:author="Cristiano de Menezes Feu" w:date="2022-11-21T08:33:00Z"/>
          <w:rFonts w:ascii="ClearSans-Light" w:eastAsia="ClearSans-Light" w:hAnsi="ClearSans-Light" w:cs="ClearSans-Light"/>
          <w:color w:val="005583"/>
          <w:sz w:val="18"/>
          <w:szCs w:val="18"/>
        </w:rPr>
        <w:pPrChange w:id="13863" w:author="Cristiano de Menezes Feu" w:date="2022-11-21T08:33:00Z">
          <w:pPr>
            <w:widowControl w:val="0"/>
            <w:pBdr>
              <w:top w:val="nil"/>
              <w:left w:val="nil"/>
              <w:bottom w:val="nil"/>
              <w:right w:val="nil"/>
              <w:between w:val="nil"/>
            </w:pBdr>
            <w:spacing w:before="28" w:after="0"/>
            <w:ind w:firstLine="0"/>
            <w:jc w:val="left"/>
          </w:pPr>
        </w:pPrChange>
      </w:pPr>
      <w:del w:id="13864" w:author="Cristiano de Menezes Feu" w:date="2022-11-21T08:33:00Z">
        <w:r w:rsidDel="00E631A1">
          <w:rPr>
            <w:rFonts w:ascii="ClearSans-Light" w:eastAsia="ClearSans-Light" w:hAnsi="ClearSans-Light" w:cs="ClearSans-Light"/>
            <w:color w:val="005583"/>
            <w:sz w:val="18"/>
            <w:szCs w:val="18"/>
          </w:rPr>
          <w:delText>- Redação final: art. 198, § 2º</w:delText>
        </w:r>
      </w:del>
    </w:p>
    <w:p w14:paraId="000012F5" w14:textId="183EBBFF" w:rsidR="003D183A" w:rsidDel="00E631A1" w:rsidRDefault="008B7924" w:rsidP="00E631A1">
      <w:pPr>
        <w:widowControl w:val="0"/>
        <w:pBdr>
          <w:top w:val="nil"/>
          <w:left w:val="nil"/>
          <w:bottom w:val="nil"/>
          <w:right w:val="nil"/>
          <w:between w:val="nil"/>
        </w:pBdr>
        <w:spacing w:before="28" w:after="0"/>
        <w:ind w:firstLine="0"/>
        <w:jc w:val="center"/>
        <w:rPr>
          <w:del w:id="13865" w:author="Cristiano de Menezes Feu" w:date="2022-11-21T08:33:00Z"/>
          <w:rFonts w:ascii="ClearSans-Light" w:eastAsia="ClearSans-Light" w:hAnsi="ClearSans-Light" w:cs="ClearSans-Light"/>
          <w:color w:val="005583"/>
          <w:sz w:val="18"/>
          <w:szCs w:val="18"/>
        </w:rPr>
        <w:pPrChange w:id="13866" w:author="Cristiano de Menezes Feu" w:date="2022-11-21T08:33:00Z">
          <w:pPr>
            <w:widowControl w:val="0"/>
            <w:pBdr>
              <w:top w:val="nil"/>
              <w:left w:val="nil"/>
              <w:bottom w:val="nil"/>
              <w:right w:val="nil"/>
              <w:between w:val="nil"/>
            </w:pBdr>
            <w:spacing w:before="28" w:after="0"/>
            <w:ind w:firstLine="0"/>
            <w:jc w:val="left"/>
          </w:pPr>
        </w:pPrChange>
      </w:pPr>
      <w:del w:id="13867" w:author="Cristiano de Menezes Feu" w:date="2022-11-21T08:33:00Z">
        <w:r w:rsidDel="00E631A1">
          <w:rPr>
            <w:rFonts w:ascii="ClearSans-Light" w:eastAsia="ClearSans-Light" w:hAnsi="ClearSans-Light" w:cs="ClearSans-Light"/>
            <w:color w:val="005583"/>
            <w:sz w:val="18"/>
            <w:szCs w:val="18"/>
          </w:rPr>
          <w:delText>- Encerrada: art. 180, §1º</w:delText>
        </w:r>
      </w:del>
    </w:p>
    <w:p w14:paraId="000012F6" w14:textId="6DBDCF9D" w:rsidR="003D183A" w:rsidDel="00E631A1" w:rsidRDefault="008B7924" w:rsidP="00E631A1">
      <w:pPr>
        <w:widowControl w:val="0"/>
        <w:pBdr>
          <w:top w:val="nil"/>
          <w:left w:val="nil"/>
          <w:bottom w:val="nil"/>
          <w:right w:val="nil"/>
          <w:between w:val="nil"/>
        </w:pBdr>
        <w:spacing w:before="28" w:after="0"/>
        <w:ind w:firstLine="0"/>
        <w:jc w:val="center"/>
        <w:rPr>
          <w:del w:id="13868" w:author="Cristiano de Menezes Feu" w:date="2022-11-21T08:33:00Z"/>
          <w:rFonts w:ascii="ClearSans-Light" w:eastAsia="ClearSans-Light" w:hAnsi="ClearSans-Light" w:cs="ClearSans-Light"/>
          <w:color w:val="005583"/>
          <w:sz w:val="18"/>
          <w:szCs w:val="18"/>
        </w:rPr>
        <w:pPrChange w:id="13869" w:author="Cristiano de Menezes Feu" w:date="2022-11-21T08:33:00Z">
          <w:pPr>
            <w:widowControl w:val="0"/>
            <w:pBdr>
              <w:top w:val="nil"/>
              <w:left w:val="nil"/>
              <w:bottom w:val="nil"/>
              <w:right w:val="nil"/>
              <w:between w:val="nil"/>
            </w:pBdr>
            <w:spacing w:before="28" w:after="0"/>
            <w:ind w:firstLine="0"/>
            <w:jc w:val="left"/>
          </w:pPr>
        </w:pPrChange>
      </w:pPr>
      <w:del w:id="13870" w:author="Cristiano de Menezes Feu" w:date="2022-11-21T08:33:00Z">
        <w:r w:rsidDel="00E631A1">
          <w:rPr>
            <w:rFonts w:ascii="ClearSans-Light" w:eastAsia="ClearSans-Light" w:hAnsi="ClearSans-Light" w:cs="ClearSans-Light"/>
            <w:color w:val="005583"/>
            <w:sz w:val="18"/>
            <w:szCs w:val="18"/>
          </w:rPr>
          <w:delText>- Por partes: art. 178, § 3º</w:delText>
        </w:r>
      </w:del>
    </w:p>
    <w:p w14:paraId="000012F7" w14:textId="7FD6B208" w:rsidR="003D183A" w:rsidDel="00E631A1" w:rsidRDefault="008B7924" w:rsidP="00E631A1">
      <w:pPr>
        <w:widowControl w:val="0"/>
        <w:pBdr>
          <w:top w:val="nil"/>
          <w:left w:val="nil"/>
          <w:bottom w:val="nil"/>
          <w:right w:val="nil"/>
          <w:between w:val="nil"/>
        </w:pBdr>
        <w:spacing w:before="28" w:after="0"/>
        <w:ind w:firstLine="0"/>
        <w:jc w:val="center"/>
        <w:rPr>
          <w:del w:id="13871" w:author="Cristiano de Menezes Feu" w:date="2022-11-21T08:33:00Z"/>
          <w:rFonts w:ascii="ClearSans-Light" w:eastAsia="ClearSans-Light" w:hAnsi="ClearSans-Light" w:cs="ClearSans-Light"/>
          <w:color w:val="005583"/>
          <w:sz w:val="18"/>
          <w:szCs w:val="18"/>
        </w:rPr>
        <w:pPrChange w:id="13872" w:author="Cristiano de Menezes Feu" w:date="2022-11-21T08:33:00Z">
          <w:pPr>
            <w:widowControl w:val="0"/>
            <w:pBdr>
              <w:top w:val="nil"/>
              <w:left w:val="nil"/>
              <w:bottom w:val="nil"/>
              <w:right w:val="nil"/>
              <w:between w:val="nil"/>
            </w:pBdr>
            <w:spacing w:before="28" w:after="0"/>
            <w:ind w:firstLine="0"/>
            <w:jc w:val="left"/>
          </w:pPr>
        </w:pPrChange>
      </w:pPr>
      <w:del w:id="13873" w:author="Cristiano de Menezes Feu" w:date="2022-11-21T08:33:00Z">
        <w:r w:rsidDel="00E631A1">
          <w:rPr>
            <w:rFonts w:ascii="ClearSans-Light" w:eastAsia="ClearSans-Light" w:hAnsi="ClearSans-Light" w:cs="ClearSans-Light"/>
            <w:color w:val="005583"/>
            <w:sz w:val="18"/>
            <w:szCs w:val="18"/>
          </w:rPr>
          <w:delText>▪ DISPENSA</w:delText>
        </w:r>
      </w:del>
    </w:p>
    <w:p w14:paraId="000012F8" w14:textId="390F5532" w:rsidR="003D183A" w:rsidDel="00E631A1" w:rsidRDefault="008B7924" w:rsidP="00E631A1">
      <w:pPr>
        <w:widowControl w:val="0"/>
        <w:pBdr>
          <w:top w:val="nil"/>
          <w:left w:val="nil"/>
          <w:bottom w:val="nil"/>
          <w:right w:val="nil"/>
          <w:between w:val="nil"/>
        </w:pBdr>
        <w:spacing w:before="28" w:after="0"/>
        <w:ind w:firstLine="0"/>
        <w:jc w:val="center"/>
        <w:rPr>
          <w:del w:id="13874" w:author="Cristiano de Menezes Feu" w:date="2022-11-21T08:33:00Z"/>
          <w:rFonts w:ascii="ClearSans-Light" w:eastAsia="ClearSans-Light" w:hAnsi="ClearSans-Light" w:cs="ClearSans-Light"/>
          <w:color w:val="005583"/>
          <w:sz w:val="18"/>
          <w:szCs w:val="18"/>
        </w:rPr>
        <w:pPrChange w:id="13875" w:author="Cristiano de Menezes Feu" w:date="2022-11-21T08:33:00Z">
          <w:pPr>
            <w:widowControl w:val="0"/>
            <w:pBdr>
              <w:top w:val="nil"/>
              <w:left w:val="nil"/>
              <w:bottom w:val="nil"/>
              <w:right w:val="nil"/>
              <w:between w:val="nil"/>
            </w:pBdr>
            <w:spacing w:before="28" w:after="0"/>
            <w:ind w:firstLine="0"/>
            <w:jc w:val="left"/>
          </w:pPr>
        </w:pPrChange>
      </w:pPr>
      <w:del w:id="13876" w:author="Cristiano de Menezes Feu" w:date="2022-11-21T08:33:00Z">
        <w:r w:rsidDel="00E631A1">
          <w:rPr>
            <w:rFonts w:ascii="ClearSans-Light" w:eastAsia="ClearSans-Light" w:hAnsi="ClearSans-Light" w:cs="ClearSans-Light"/>
            <w:color w:val="005583"/>
            <w:sz w:val="18"/>
            <w:szCs w:val="18"/>
          </w:rPr>
          <w:delText>- De leitura: art. 57, VI, e art. 75</w:delText>
        </w:r>
      </w:del>
    </w:p>
    <w:p w14:paraId="000012F9" w14:textId="008DCA11" w:rsidR="003D183A" w:rsidDel="00E631A1" w:rsidRDefault="008B7924" w:rsidP="00E631A1">
      <w:pPr>
        <w:widowControl w:val="0"/>
        <w:pBdr>
          <w:top w:val="nil"/>
          <w:left w:val="nil"/>
          <w:bottom w:val="nil"/>
          <w:right w:val="nil"/>
          <w:between w:val="nil"/>
        </w:pBdr>
        <w:spacing w:before="28" w:after="0"/>
        <w:ind w:firstLine="0"/>
        <w:jc w:val="center"/>
        <w:rPr>
          <w:del w:id="13877" w:author="Cristiano de Menezes Feu" w:date="2022-11-21T08:33:00Z"/>
          <w:rFonts w:ascii="ClearSans-Light" w:eastAsia="ClearSans-Light" w:hAnsi="ClearSans-Light" w:cs="ClearSans-Light"/>
          <w:color w:val="005583"/>
          <w:sz w:val="18"/>
          <w:szCs w:val="18"/>
        </w:rPr>
        <w:pPrChange w:id="13878" w:author="Cristiano de Menezes Feu" w:date="2022-11-21T08:33:00Z">
          <w:pPr>
            <w:widowControl w:val="0"/>
            <w:pBdr>
              <w:top w:val="nil"/>
              <w:left w:val="nil"/>
              <w:bottom w:val="nil"/>
              <w:right w:val="nil"/>
              <w:between w:val="nil"/>
            </w:pBdr>
            <w:spacing w:before="28" w:after="0"/>
            <w:ind w:firstLine="0"/>
            <w:jc w:val="left"/>
          </w:pPr>
        </w:pPrChange>
      </w:pPr>
      <w:del w:id="13879" w:author="Cristiano de Menezes Feu" w:date="2022-11-21T08:33:00Z">
        <w:r w:rsidDel="00E631A1">
          <w:rPr>
            <w:rFonts w:ascii="ClearSans-Light" w:eastAsia="ClearSans-Light" w:hAnsi="ClearSans-Light" w:cs="ClearSans-Light"/>
            <w:color w:val="005583"/>
            <w:sz w:val="18"/>
            <w:szCs w:val="18"/>
          </w:rPr>
          <w:delText>- De publicação: art. 117, XIV</w:delText>
        </w:r>
      </w:del>
    </w:p>
    <w:p w14:paraId="000012FA" w14:textId="03B9554A" w:rsidR="003D183A" w:rsidDel="00E631A1" w:rsidRDefault="008B7924" w:rsidP="00E631A1">
      <w:pPr>
        <w:widowControl w:val="0"/>
        <w:pBdr>
          <w:top w:val="nil"/>
          <w:left w:val="nil"/>
          <w:bottom w:val="nil"/>
          <w:right w:val="nil"/>
          <w:between w:val="nil"/>
        </w:pBdr>
        <w:spacing w:before="28" w:after="0"/>
        <w:ind w:firstLine="0"/>
        <w:jc w:val="center"/>
        <w:rPr>
          <w:del w:id="13880" w:author="Cristiano de Menezes Feu" w:date="2022-11-21T08:33:00Z"/>
          <w:rFonts w:ascii="ClearSans-Light" w:eastAsia="ClearSans-Light" w:hAnsi="ClearSans-Light" w:cs="ClearSans-Light"/>
          <w:color w:val="005583"/>
          <w:sz w:val="18"/>
          <w:szCs w:val="18"/>
        </w:rPr>
        <w:pPrChange w:id="13881" w:author="Cristiano de Menezes Feu" w:date="2022-11-21T08:33:00Z">
          <w:pPr>
            <w:widowControl w:val="0"/>
            <w:pBdr>
              <w:top w:val="nil"/>
              <w:left w:val="nil"/>
              <w:bottom w:val="nil"/>
              <w:right w:val="nil"/>
              <w:between w:val="nil"/>
            </w:pBdr>
            <w:spacing w:before="28" w:after="0"/>
            <w:ind w:firstLine="0"/>
            <w:jc w:val="left"/>
          </w:pPr>
        </w:pPrChange>
      </w:pPr>
      <w:del w:id="13882" w:author="Cristiano de Menezes Feu" w:date="2022-11-21T08:33:00Z">
        <w:r w:rsidDel="00E631A1">
          <w:rPr>
            <w:rFonts w:ascii="ClearSans-Light" w:eastAsia="ClearSans-Light" w:hAnsi="ClearSans-Light" w:cs="ClearSans-Light"/>
            <w:color w:val="005583"/>
            <w:sz w:val="18"/>
            <w:szCs w:val="18"/>
          </w:rPr>
          <w:delText>- De interstício: art. 150, § único</w:delText>
        </w:r>
      </w:del>
    </w:p>
    <w:p w14:paraId="000012FB" w14:textId="24F745FE" w:rsidR="003D183A" w:rsidDel="00E631A1" w:rsidRDefault="008B7924" w:rsidP="00E631A1">
      <w:pPr>
        <w:widowControl w:val="0"/>
        <w:pBdr>
          <w:top w:val="nil"/>
          <w:left w:val="nil"/>
          <w:bottom w:val="nil"/>
          <w:right w:val="nil"/>
          <w:between w:val="nil"/>
        </w:pBdr>
        <w:spacing w:before="28" w:after="0"/>
        <w:ind w:firstLine="0"/>
        <w:jc w:val="center"/>
        <w:rPr>
          <w:del w:id="13883" w:author="Cristiano de Menezes Feu" w:date="2022-11-21T08:33:00Z"/>
          <w:rFonts w:ascii="ClearSans-Light" w:eastAsia="ClearSans-Light" w:hAnsi="ClearSans-Light" w:cs="ClearSans-Light"/>
          <w:color w:val="005583"/>
          <w:sz w:val="18"/>
          <w:szCs w:val="18"/>
        </w:rPr>
        <w:pPrChange w:id="13884" w:author="Cristiano de Menezes Feu" w:date="2022-11-21T08:33:00Z">
          <w:pPr>
            <w:widowControl w:val="0"/>
            <w:pBdr>
              <w:top w:val="nil"/>
              <w:left w:val="nil"/>
              <w:bottom w:val="nil"/>
              <w:right w:val="nil"/>
              <w:between w:val="nil"/>
            </w:pBdr>
            <w:spacing w:before="28" w:after="0"/>
            <w:ind w:firstLine="0"/>
            <w:jc w:val="left"/>
          </w:pPr>
        </w:pPrChange>
      </w:pPr>
      <w:del w:id="13885" w:author="Cristiano de Menezes Feu" w:date="2022-11-21T08:33:00Z">
        <w:r w:rsidDel="00E631A1">
          <w:rPr>
            <w:rFonts w:ascii="ClearSans-Light" w:eastAsia="ClearSans-Light" w:hAnsi="ClearSans-Light" w:cs="ClearSans-Light"/>
            <w:color w:val="005583"/>
            <w:sz w:val="18"/>
            <w:szCs w:val="18"/>
          </w:rPr>
          <w:delText>- De discussão: art. 167</w:delText>
        </w:r>
      </w:del>
    </w:p>
    <w:p w14:paraId="000012FC" w14:textId="19AA617D" w:rsidR="003D183A" w:rsidDel="00E631A1" w:rsidRDefault="008B7924" w:rsidP="00E631A1">
      <w:pPr>
        <w:widowControl w:val="0"/>
        <w:pBdr>
          <w:top w:val="nil"/>
          <w:left w:val="nil"/>
          <w:bottom w:val="nil"/>
          <w:right w:val="nil"/>
          <w:between w:val="nil"/>
        </w:pBdr>
        <w:spacing w:before="28" w:after="0"/>
        <w:ind w:firstLine="0"/>
        <w:jc w:val="center"/>
        <w:rPr>
          <w:del w:id="13886" w:author="Cristiano de Menezes Feu" w:date="2022-11-21T08:33:00Z"/>
          <w:rFonts w:ascii="ClearSans-Light" w:eastAsia="ClearSans-Light" w:hAnsi="ClearSans-Light" w:cs="ClearSans-Light"/>
          <w:color w:val="005583"/>
          <w:sz w:val="18"/>
          <w:szCs w:val="18"/>
        </w:rPr>
        <w:pPrChange w:id="13887" w:author="Cristiano de Menezes Feu" w:date="2022-11-21T08:33:00Z">
          <w:pPr>
            <w:widowControl w:val="0"/>
            <w:pBdr>
              <w:top w:val="nil"/>
              <w:left w:val="nil"/>
              <w:bottom w:val="nil"/>
              <w:right w:val="nil"/>
              <w:between w:val="nil"/>
            </w:pBdr>
            <w:spacing w:before="28" w:after="0"/>
            <w:ind w:firstLine="0"/>
            <w:jc w:val="left"/>
          </w:pPr>
        </w:pPrChange>
      </w:pPr>
      <w:del w:id="13888" w:author="Cristiano de Menezes Feu" w:date="2022-11-21T08:33:00Z">
        <w:r w:rsidDel="00E631A1">
          <w:rPr>
            <w:rFonts w:ascii="ClearSans-Light" w:eastAsia="ClearSans-Light" w:hAnsi="ClearSans-Light" w:cs="ClearSans-Light"/>
            <w:color w:val="005583"/>
            <w:sz w:val="18"/>
            <w:szCs w:val="18"/>
          </w:rPr>
          <w:delText>- De redação final: art. 195, § 2º, e 194, § único</w:delText>
        </w:r>
      </w:del>
    </w:p>
    <w:p w14:paraId="000012FD" w14:textId="689824C1" w:rsidR="003D183A" w:rsidDel="00E631A1" w:rsidRDefault="008B7924" w:rsidP="00E631A1">
      <w:pPr>
        <w:widowControl w:val="0"/>
        <w:pBdr>
          <w:top w:val="nil"/>
          <w:left w:val="nil"/>
          <w:bottom w:val="nil"/>
          <w:right w:val="nil"/>
          <w:between w:val="nil"/>
        </w:pBdr>
        <w:spacing w:before="28" w:after="0"/>
        <w:ind w:firstLine="0"/>
        <w:jc w:val="center"/>
        <w:rPr>
          <w:del w:id="13889" w:author="Cristiano de Menezes Feu" w:date="2022-11-21T08:33:00Z"/>
          <w:rFonts w:ascii="ClearSans-Light" w:eastAsia="ClearSans-Light" w:hAnsi="ClearSans-Light" w:cs="ClearSans-Light"/>
          <w:color w:val="005583"/>
          <w:sz w:val="18"/>
          <w:szCs w:val="18"/>
        </w:rPr>
        <w:pPrChange w:id="13890" w:author="Cristiano de Menezes Feu" w:date="2022-11-21T08:33:00Z">
          <w:pPr>
            <w:widowControl w:val="0"/>
            <w:pBdr>
              <w:top w:val="nil"/>
              <w:left w:val="nil"/>
              <w:bottom w:val="nil"/>
              <w:right w:val="nil"/>
              <w:between w:val="nil"/>
            </w:pBdr>
            <w:spacing w:before="28" w:after="0"/>
            <w:ind w:firstLine="0"/>
            <w:jc w:val="left"/>
          </w:pPr>
        </w:pPrChange>
      </w:pPr>
      <w:del w:id="13891" w:author="Cristiano de Menezes Feu" w:date="2022-11-21T08:33:00Z">
        <w:r w:rsidDel="00E631A1">
          <w:rPr>
            <w:rFonts w:ascii="ClearSans-Light" w:eastAsia="ClearSans-Light" w:hAnsi="ClearSans-Light" w:cs="ClearSans-Light"/>
            <w:color w:val="005583"/>
            <w:sz w:val="18"/>
            <w:szCs w:val="18"/>
          </w:rPr>
          <w:delText>▪ DISTRIBUIÇÃO</w:delText>
        </w:r>
      </w:del>
    </w:p>
    <w:p w14:paraId="000012FE" w14:textId="07F1E89A" w:rsidR="003D183A" w:rsidDel="00E631A1" w:rsidRDefault="008B7924" w:rsidP="00E631A1">
      <w:pPr>
        <w:widowControl w:val="0"/>
        <w:pBdr>
          <w:top w:val="nil"/>
          <w:left w:val="nil"/>
          <w:bottom w:val="nil"/>
          <w:right w:val="nil"/>
          <w:between w:val="nil"/>
        </w:pBdr>
        <w:spacing w:before="28" w:after="0"/>
        <w:ind w:firstLine="0"/>
        <w:jc w:val="center"/>
        <w:rPr>
          <w:del w:id="13892" w:author="Cristiano de Menezes Feu" w:date="2022-11-21T08:33:00Z"/>
          <w:rFonts w:ascii="ClearSans-Light" w:eastAsia="ClearSans-Light" w:hAnsi="ClearSans-Light" w:cs="ClearSans-Light"/>
          <w:color w:val="005583"/>
          <w:sz w:val="18"/>
          <w:szCs w:val="18"/>
        </w:rPr>
        <w:pPrChange w:id="13893" w:author="Cristiano de Menezes Feu" w:date="2022-11-21T08:33:00Z">
          <w:pPr>
            <w:widowControl w:val="0"/>
            <w:pBdr>
              <w:top w:val="nil"/>
              <w:left w:val="nil"/>
              <w:bottom w:val="nil"/>
              <w:right w:val="nil"/>
              <w:between w:val="nil"/>
            </w:pBdr>
            <w:spacing w:before="28" w:after="0"/>
            <w:ind w:firstLine="0"/>
            <w:jc w:val="left"/>
          </w:pPr>
        </w:pPrChange>
      </w:pPr>
      <w:del w:id="13894" w:author="Cristiano de Menezes Feu" w:date="2022-11-21T08:33:00Z">
        <w:r w:rsidDel="00E631A1">
          <w:rPr>
            <w:rFonts w:ascii="ClearSans-Light" w:eastAsia="ClearSans-Light" w:hAnsi="ClearSans-Light" w:cs="ClearSans-Light"/>
            <w:color w:val="005583"/>
            <w:sz w:val="18"/>
            <w:szCs w:val="18"/>
          </w:rPr>
          <w:delText>- Cargos da Mesa: art. 8º, § 1º</w:delText>
        </w:r>
      </w:del>
    </w:p>
    <w:p w14:paraId="000012FF" w14:textId="3292EE48" w:rsidR="003D183A" w:rsidDel="00E631A1" w:rsidRDefault="008B7924" w:rsidP="00E631A1">
      <w:pPr>
        <w:widowControl w:val="0"/>
        <w:pBdr>
          <w:top w:val="nil"/>
          <w:left w:val="nil"/>
          <w:bottom w:val="nil"/>
          <w:right w:val="nil"/>
          <w:between w:val="nil"/>
        </w:pBdr>
        <w:spacing w:before="28" w:after="0"/>
        <w:ind w:firstLine="0"/>
        <w:jc w:val="center"/>
        <w:rPr>
          <w:del w:id="13895" w:author="Cristiano de Menezes Feu" w:date="2022-11-21T08:33:00Z"/>
          <w:rFonts w:ascii="ClearSans-Light" w:eastAsia="ClearSans-Light" w:hAnsi="ClearSans-Light" w:cs="ClearSans-Light"/>
          <w:color w:val="005583"/>
          <w:sz w:val="18"/>
          <w:szCs w:val="18"/>
        </w:rPr>
        <w:pPrChange w:id="13896" w:author="Cristiano de Menezes Feu" w:date="2022-11-21T08:33:00Z">
          <w:pPr>
            <w:widowControl w:val="0"/>
            <w:pBdr>
              <w:top w:val="nil"/>
              <w:left w:val="nil"/>
              <w:bottom w:val="nil"/>
              <w:right w:val="nil"/>
              <w:between w:val="nil"/>
            </w:pBdr>
            <w:spacing w:before="28" w:after="0"/>
            <w:ind w:firstLine="0"/>
            <w:jc w:val="left"/>
          </w:pPr>
        </w:pPrChange>
      </w:pPr>
      <w:del w:id="13897" w:author="Cristiano de Menezes Feu" w:date="2022-11-21T08:33:00Z">
        <w:r w:rsidDel="00E631A1">
          <w:rPr>
            <w:rFonts w:ascii="ClearSans-Light" w:eastAsia="ClearSans-Light" w:hAnsi="ClearSans-Light" w:cs="ClearSans-Light"/>
            <w:color w:val="005583"/>
            <w:sz w:val="18"/>
            <w:szCs w:val="18"/>
          </w:rPr>
          <w:delText>- Vagas nas Comissões: art. 26</w:delText>
        </w:r>
      </w:del>
    </w:p>
    <w:p w14:paraId="00001300" w14:textId="3478CF8B" w:rsidR="003D183A" w:rsidDel="00E631A1" w:rsidRDefault="008B7924" w:rsidP="00E631A1">
      <w:pPr>
        <w:widowControl w:val="0"/>
        <w:pBdr>
          <w:top w:val="nil"/>
          <w:left w:val="nil"/>
          <w:bottom w:val="nil"/>
          <w:right w:val="nil"/>
          <w:between w:val="nil"/>
        </w:pBdr>
        <w:spacing w:before="28" w:after="0"/>
        <w:ind w:firstLine="0"/>
        <w:jc w:val="center"/>
        <w:rPr>
          <w:del w:id="13898" w:author="Cristiano de Menezes Feu" w:date="2022-11-21T08:33:00Z"/>
          <w:rFonts w:ascii="ClearSans-Light" w:eastAsia="ClearSans-Light" w:hAnsi="ClearSans-Light" w:cs="ClearSans-Light"/>
          <w:color w:val="005583"/>
          <w:sz w:val="18"/>
          <w:szCs w:val="18"/>
        </w:rPr>
        <w:pPrChange w:id="13899" w:author="Cristiano de Menezes Feu" w:date="2022-11-21T08:33:00Z">
          <w:pPr>
            <w:widowControl w:val="0"/>
            <w:pBdr>
              <w:top w:val="nil"/>
              <w:left w:val="nil"/>
              <w:bottom w:val="nil"/>
              <w:right w:val="nil"/>
              <w:between w:val="nil"/>
            </w:pBdr>
            <w:spacing w:before="28" w:after="0"/>
            <w:ind w:firstLine="0"/>
            <w:jc w:val="left"/>
          </w:pPr>
        </w:pPrChange>
      </w:pPr>
      <w:del w:id="13900" w:author="Cristiano de Menezes Feu" w:date="2022-11-21T08:33:00Z">
        <w:r w:rsidDel="00E631A1">
          <w:rPr>
            <w:rFonts w:ascii="ClearSans-Light" w:eastAsia="ClearSans-Light" w:hAnsi="ClearSans-Light" w:cs="ClearSans-Light"/>
            <w:color w:val="005583"/>
            <w:sz w:val="18"/>
            <w:szCs w:val="18"/>
          </w:rPr>
          <w:delText>- Matéria às Comissões: art. 139</w:delText>
        </w:r>
      </w:del>
    </w:p>
    <w:p w14:paraId="00001301" w14:textId="4B9DC8FD" w:rsidR="003D183A" w:rsidDel="00E631A1" w:rsidRDefault="008B7924" w:rsidP="00E631A1">
      <w:pPr>
        <w:widowControl w:val="0"/>
        <w:pBdr>
          <w:top w:val="nil"/>
          <w:left w:val="nil"/>
          <w:bottom w:val="nil"/>
          <w:right w:val="nil"/>
          <w:between w:val="nil"/>
        </w:pBdr>
        <w:spacing w:before="28" w:after="0"/>
        <w:ind w:firstLine="0"/>
        <w:jc w:val="center"/>
        <w:rPr>
          <w:del w:id="13901" w:author="Cristiano de Menezes Feu" w:date="2022-11-21T08:33:00Z"/>
          <w:rFonts w:ascii="ClearSans-Light" w:eastAsia="ClearSans-Light" w:hAnsi="ClearSans-Light" w:cs="ClearSans-Light"/>
          <w:color w:val="005583"/>
          <w:sz w:val="18"/>
          <w:szCs w:val="18"/>
        </w:rPr>
        <w:pPrChange w:id="13902" w:author="Cristiano de Menezes Feu" w:date="2022-11-21T08:33:00Z">
          <w:pPr>
            <w:widowControl w:val="0"/>
            <w:pBdr>
              <w:top w:val="nil"/>
              <w:left w:val="nil"/>
              <w:bottom w:val="nil"/>
              <w:right w:val="nil"/>
              <w:between w:val="nil"/>
            </w:pBdr>
            <w:spacing w:before="28" w:after="0"/>
            <w:ind w:firstLine="0"/>
            <w:jc w:val="left"/>
          </w:pPr>
        </w:pPrChange>
      </w:pPr>
      <w:del w:id="13903" w:author="Cristiano de Menezes Feu" w:date="2022-11-21T08:33:00Z">
        <w:r w:rsidDel="00E631A1">
          <w:rPr>
            <w:rFonts w:ascii="ClearSans-Light" w:eastAsia="ClearSans-Light" w:hAnsi="ClearSans-Light" w:cs="ClearSans-Light"/>
            <w:color w:val="005583"/>
            <w:sz w:val="18"/>
            <w:szCs w:val="18"/>
          </w:rPr>
          <w:delText>- Por dependência: art. 57, I; arts. 142 e 143</w:delText>
        </w:r>
      </w:del>
    </w:p>
    <w:p w14:paraId="00001302" w14:textId="1C667046" w:rsidR="003D183A" w:rsidDel="00E631A1" w:rsidRDefault="008B7924" w:rsidP="00E631A1">
      <w:pPr>
        <w:widowControl w:val="0"/>
        <w:pBdr>
          <w:top w:val="nil"/>
          <w:left w:val="nil"/>
          <w:bottom w:val="nil"/>
          <w:right w:val="nil"/>
          <w:between w:val="nil"/>
        </w:pBdr>
        <w:spacing w:before="28" w:after="113"/>
        <w:ind w:firstLine="0"/>
        <w:jc w:val="center"/>
        <w:rPr>
          <w:del w:id="13904" w:author="Cristiano de Menezes Feu" w:date="2022-11-21T08:33:00Z"/>
          <w:color w:val="005583"/>
          <w:sz w:val="18"/>
          <w:szCs w:val="18"/>
        </w:rPr>
        <w:pPrChange w:id="13905" w:author="Cristiano de Menezes Feu" w:date="2022-11-21T08:33:00Z">
          <w:pPr>
            <w:widowControl w:val="0"/>
            <w:pBdr>
              <w:top w:val="nil"/>
              <w:left w:val="nil"/>
              <w:bottom w:val="nil"/>
              <w:right w:val="nil"/>
              <w:between w:val="nil"/>
            </w:pBdr>
            <w:spacing w:before="28" w:after="113"/>
            <w:ind w:firstLine="0"/>
          </w:pPr>
        </w:pPrChange>
      </w:pPr>
      <w:del w:id="13906" w:author="Cristiano de Menezes Feu" w:date="2022-11-21T08:33:00Z">
        <w:r w:rsidDel="00E631A1">
          <w:rPr>
            <w:color w:val="005583"/>
            <w:sz w:val="30"/>
            <w:szCs w:val="30"/>
          </w:rPr>
          <w:delText>E</w:delText>
        </w:r>
      </w:del>
    </w:p>
    <w:p w14:paraId="00001303" w14:textId="7B191E30" w:rsidR="003D183A" w:rsidDel="00E631A1" w:rsidRDefault="008B7924" w:rsidP="00E631A1">
      <w:pPr>
        <w:widowControl w:val="0"/>
        <w:pBdr>
          <w:top w:val="nil"/>
          <w:left w:val="nil"/>
          <w:bottom w:val="nil"/>
          <w:right w:val="nil"/>
          <w:between w:val="nil"/>
        </w:pBdr>
        <w:spacing w:before="28" w:after="0"/>
        <w:ind w:firstLine="0"/>
        <w:jc w:val="center"/>
        <w:rPr>
          <w:del w:id="13907" w:author="Cristiano de Menezes Feu" w:date="2022-11-21T08:33:00Z"/>
          <w:rFonts w:ascii="ClearSans-Light" w:eastAsia="ClearSans-Light" w:hAnsi="ClearSans-Light" w:cs="ClearSans-Light"/>
          <w:color w:val="005583"/>
          <w:sz w:val="18"/>
          <w:szCs w:val="18"/>
        </w:rPr>
        <w:pPrChange w:id="13908" w:author="Cristiano de Menezes Feu" w:date="2022-11-21T08:33:00Z">
          <w:pPr>
            <w:widowControl w:val="0"/>
            <w:pBdr>
              <w:top w:val="nil"/>
              <w:left w:val="nil"/>
              <w:bottom w:val="nil"/>
              <w:right w:val="nil"/>
              <w:between w:val="nil"/>
            </w:pBdr>
            <w:spacing w:before="28" w:after="0"/>
            <w:ind w:firstLine="0"/>
            <w:jc w:val="left"/>
          </w:pPr>
        </w:pPrChange>
      </w:pPr>
      <w:del w:id="13909" w:author="Cristiano de Menezes Feu" w:date="2022-11-21T08:33:00Z">
        <w:r w:rsidDel="00E631A1">
          <w:rPr>
            <w:rFonts w:ascii="ClearSans-Light" w:eastAsia="ClearSans-Light" w:hAnsi="ClearSans-Light" w:cs="ClearSans-Light"/>
            <w:color w:val="005583"/>
            <w:sz w:val="18"/>
            <w:szCs w:val="18"/>
          </w:rPr>
          <w:delText>▪ ECONOMIA INTERNA</w:delText>
        </w:r>
      </w:del>
    </w:p>
    <w:p w14:paraId="00001304" w14:textId="05C7D315" w:rsidR="003D183A" w:rsidDel="00E631A1" w:rsidRDefault="008B7924" w:rsidP="00E631A1">
      <w:pPr>
        <w:widowControl w:val="0"/>
        <w:pBdr>
          <w:top w:val="nil"/>
          <w:left w:val="nil"/>
          <w:bottom w:val="nil"/>
          <w:right w:val="nil"/>
          <w:between w:val="nil"/>
        </w:pBdr>
        <w:spacing w:before="28" w:after="0"/>
        <w:ind w:firstLine="0"/>
        <w:jc w:val="center"/>
        <w:rPr>
          <w:del w:id="13910" w:author="Cristiano de Menezes Feu" w:date="2022-11-21T08:33:00Z"/>
          <w:rFonts w:ascii="ClearSans-Light" w:eastAsia="ClearSans-Light" w:hAnsi="ClearSans-Light" w:cs="ClearSans-Light"/>
          <w:color w:val="005583"/>
          <w:sz w:val="18"/>
          <w:szCs w:val="18"/>
        </w:rPr>
        <w:pPrChange w:id="13911" w:author="Cristiano de Menezes Feu" w:date="2022-11-21T08:33:00Z">
          <w:pPr>
            <w:widowControl w:val="0"/>
            <w:pBdr>
              <w:top w:val="nil"/>
              <w:left w:val="nil"/>
              <w:bottom w:val="nil"/>
              <w:right w:val="nil"/>
              <w:between w:val="nil"/>
            </w:pBdr>
            <w:spacing w:before="28" w:after="0"/>
            <w:ind w:firstLine="0"/>
            <w:jc w:val="left"/>
          </w:pPr>
        </w:pPrChange>
      </w:pPr>
      <w:del w:id="13912" w:author="Cristiano de Menezes Feu" w:date="2022-11-21T08:33:00Z">
        <w:r w:rsidDel="00E631A1">
          <w:rPr>
            <w:rFonts w:ascii="ClearSans-Light" w:eastAsia="ClearSans-Light" w:hAnsi="ClearSans-Light" w:cs="ClearSans-Light"/>
            <w:color w:val="005583"/>
            <w:sz w:val="18"/>
            <w:szCs w:val="18"/>
          </w:rPr>
          <w:delText>- Regramento serviços administrativos: art. 262 a 278</w:delText>
        </w:r>
      </w:del>
    </w:p>
    <w:p w14:paraId="00001305" w14:textId="3FE1DF00" w:rsidR="003D183A" w:rsidDel="00E631A1" w:rsidRDefault="008B7924" w:rsidP="00E631A1">
      <w:pPr>
        <w:widowControl w:val="0"/>
        <w:pBdr>
          <w:top w:val="nil"/>
          <w:left w:val="nil"/>
          <w:bottom w:val="nil"/>
          <w:right w:val="nil"/>
          <w:between w:val="nil"/>
        </w:pBdr>
        <w:spacing w:before="28" w:after="0"/>
        <w:ind w:firstLine="0"/>
        <w:jc w:val="center"/>
        <w:rPr>
          <w:del w:id="13913" w:author="Cristiano de Menezes Feu" w:date="2022-11-21T08:33:00Z"/>
          <w:rFonts w:ascii="ClearSans-Light" w:eastAsia="ClearSans-Light" w:hAnsi="ClearSans-Light" w:cs="ClearSans-Light"/>
          <w:color w:val="005583"/>
          <w:sz w:val="18"/>
          <w:szCs w:val="18"/>
        </w:rPr>
        <w:pPrChange w:id="13914" w:author="Cristiano de Menezes Feu" w:date="2022-11-21T08:33:00Z">
          <w:pPr>
            <w:widowControl w:val="0"/>
            <w:pBdr>
              <w:top w:val="nil"/>
              <w:left w:val="nil"/>
              <w:bottom w:val="nil"/>
              <w:right w:val="nil"/>
              <w:between w:val="nil"/>
            </w:pBdr>
            <w:spacing w:before="28" w:after="0"/>
            <w:ind w:firstLine="0"/>
            <w:jc w:val="left"/>
          </w:pPr>
        </w:pPrChange>
      </w:pPr>
      <w:del w:id="13915" w:author="Cristiano de Menezes Feu" w:date="2022-11-21T08:33:00Z">
        <w:r w:rsidDel="00E631A1">
          <w:rPr>
            <w:rFonts w:ascii="ClearSans-Light" w:eastAsia="ClearSans-Light" w:hAnsi="ClearSans-Light" w:cs="ClearSans-Light"/>
            <w:color w:val="005583"/>
            <w:sz w:val="18"/>
            <w:szCs w:val="18"/>
          </w:rPr>
          <w:delText>▪ ELEIÇÃO</w:delText>
        </w:r>
      </w:del>
    </w:p>
    <w:p w14:paraId="00001306" w14:textId="22CC6CFC" w:rsidR="003D183A" w:rsidDel="00E631A1" w:rsidRDefault="008B7924" w:rsidP="00E631A1">
      <w:pPr>
        <w:widowControl w:val="0"/>
        <w:pBdr>
          <w:top w:val="nil"/>
          <w:left w:val="nil"/>
          <w:bottom w:val="nil"/>
          <w:right w:val="nil"/>
          <w:between w:val="nil"/>
        </w:pBdr>
        <w:spacing w:before="28" w:after="0"/>
        <w:ind w:firstLine="0"/>
        <w:jc w:val="center"/>
        <w:rPr>
          <w:del w:id="13916" w:author="Cristiano de Menezes Feu" w:date="2022-11-21T08:33:00Z"/>
          <w:rFonts w:ascii="ClearSans-Light" w:eastAsia="ClearSans-Light" w:hAnsi="ClearSans-Light" w:cs="ClearSans-Light"/>
          <w:color w:val="005583"/>
          <w:sz w:val="18"/>
          <w:szCs w:val="18"/>
        </w:rPr>
        <w:pPrChange w:id="13917" w:author="Cristiano de Menezes Feu" w:date="2022-11-21T08:33:00Z">
          <w:pPr>
            <w:widowControl w:val="0"/>
            <w:pBdr>
              <w:top w:val="nil"/>
              <w:left w:val="nil"/>
              <w:bottom w:val="nil"/>
              <w:right w:val="nil"/>
              <w:between w:val="nil"/>
            </w:pBdr>
            <w:spacing w:before="28" w:after="0"/>
            <w:ind w:firstLine="0"/>
            <w:jc w:val="left"/>
          </w:pPr>
        </w:pPrChange>
      </w:pPr>
      <w:del w:id="13918" w:author="Cristiano de Menezes Feu" w:date="2022-11-21T08:33:00Z">
        <w:r w:rsidDel="00E631A1">
          <w:rPr>
            <w:rFonts w:ascii="ClearSans-Light" w:eastAsia="ClearSans-Light" w:hAnsi="ClearSans-Light" w:cs="ClearSans-Light"/>
            <w:color w:val="005583"/>
            <w:sz w:val="18"/>
            <w:szCs w:val="18"/>
          </w:rPr>
          <w:delText>- Da Mesa: arts. 5º a 8º e art. 188, III</w:delText>
        </w:r>
      </w:del>
    </w:p>
    <w:p w14:paraId="00001307" w14:textId="08705052" w:rsidR="003D183A" w:rsidDel="00E631A1" w:rsidRDefault="008B7924" w:rsidP="00E631A1">
      <w:pPr>
        <w:widowControl w:val="0"/>
        <w:pBdr>
          <w:top w:val="nil"/>
          <w:left w:val="nil"/>
          <w:bottom w:val="nil"/>
          <w:right w:val="nil"/>
          <w:between w:val="nil"/>
        </w:pBdr>
        <w:spacing w:before="28" w:after="0"/>
        <w:ind w:firstLine="0"/>
        <w:jc w:val="center"/>
        <w:rPr>
          <w:del w:id="13919" w:author="Cristiano de Menezes Feu" w:date="2022-11-21T08:33:00Z"/>
          <w:rFonts w:ascii="ClearSans-Light" w:eastAsia="ClearSans-Light" w:hAnsi="ClearSans-Light" w:cs="ClearSans-Light"/>
          <w:color w:val="005583"/>
          <w:sz w:val="18"/>
          <w:szCs w:val="18"/>
        </w:rPr>
        <w:pPrChange w:id="13920" w:author="Cristiano de Menezes Feu" w:date="2022-11-21T08:33:00Z">
          <w:pPr>
            <w:widowControl w:val="0"/>
            <w:pBdr>
              <w:top w:val="nil"/>
              <w:left w:val="nil"/>
              <w:bottom w:val="nil"/>
              <w:right w:val="nil"/>
              <w:between w:val="nil"/>
            </w:pBdr>
            <w:spacing w:before="28" w:after="0"/>
            <w:ind w:firstLine="0"/>
            <w:jc w:val="left"/>
          </w:pPr>
        </w:pPrChange>
      </w:pPr>
      <w:del w:id="13921" w:author="Cristiano de Menezes Feu" w:date="2022-11-21T08:33:00Z">
        <w:r w:rsidDel="00E631A1">
          <w:rPr>
            <w:rFonts w:ascii="ClearSans-Light" w:eastAsia="ClearSans-Light" w:hAnsi="ClearSans-Light" w:cs="ClearSans-Light"/>
            <w:color w:val="005583"/>
            <w:sz w:val="18"/>
            <w:szCs w:val="18"/>
          </w:rPr>
          <w:delText>- Comissões: arts. 39 e 40 e art. 188, III</w:delText>
        </w:r>
      </w:del>
    </w:p>
    <w:p w14:paraId="00001308" w14:textId="64A153BE" w:rsidR="003D183A" w:rsidDel="00E631A1" w:rsidRDefault="008B7924" w:rsidP="00E631A1">
      <w:pPr>
        <w:widowControl w:val="0"/>
        <w:pBdr>
          <w:top w:val="nil"/>
          <w:left w:val="nil"/>
          <w:bottom w:val="nil"/>
          <w:right w:val="nil"/>
          <w:between w:val="nil"/>
        </w:pBdr>
        <w:spacing w:before="28" w:after="0"/>
        <w:ind w:firstLine="0"/>
        <w:jc w:val="center"/>
        <w:rPr>
          <w:del w:id="13922" w:author="Cristiano de Menezes Feu" w:date="2022-11-21T08:33:00Z"/>
          <w:rFonts w:ascii="ClearSans-Light" w:eastAsia="ClearSans-Light" w:hAnsi="ClearSans-Light" w:cs="ClearSans-Light"/>
          <w:color w:val="005583"/>
          <w:sz w:val="18"/>
          <w:szCs w:val="18"/>
        </w:rPr>
        <w:pPrChange w:id="13923" w:author="Cristiano de Menezes Feu" w:date="2022-11-21T08:33:00Z">
          <w:pPr>
            <w:widowControl w:val="0"/>
            <w:pBdr>
              <w:top w:val="nil"/>
              <w:left w:val="nil"/>
              <w:bottom w:val="nil"/>
              <w:right w:val="nil"/>
              <w:between w:val="nil"/>
            </w:pBdr>
            <w:spacing w:before="28" w:after="0"/>
            <w:ind w:firstLine="0"/>
            <w:jc w:val="left"/>
          </w:pPr>
        </w:pPrChange>
      </w:pPr>
      <w:del w:id="13924" w:author="Cristiano de Menezes Feu" w:date="2022-11-21T08:33:00Z">
        <w:r w:rsidDel="00E631A1">
          <w:rPr>
            <w:rFonts w:ascii="ClearSans-Light" w:eastAsia="ClearSans-Light" w:hAnsi="ClearSans-Light" w:cs="ClearSans-Light"/>
            <w:color w:val="005583"/>
            <w:sz w:val="18"/>
            <w:szCs w:val="18"/>
          </w:rPr>
          <w:delText>- Conselho da República: art. 188, III, e art. 225</w:delText>
        </w:r>
      </w:del>
    </w:p>
    <w:p w14:paraId="00001309" w14:textId="290B19E5" w:rsidR="003D183A" w:rsidDel="00E631A1" w:rsidRDefault="008B7924" w:rsidP="00E631A1">
      <w:pPr>
        <w:widowControl w:val="0"/>
        <w:pBdr>
          <w:top w:val="nil"/>
          <w:left w:val="nil"/>
          <w:bottom w:val="nil"/>
          <w:right w:val="nil"/>
          <w:between w:val="nil"/>
        </w:pBdr>
        <w:spacing w:before="28" w:after="0"/>
        <w:ind w:firstLine="0"/>
        <w:jc w:val="center"/>
        <w:rPr>
          <w:del w:id="13925" w:author="Cristiano de Menezes Feu" w:date="2022-11-21T08:33:00Z"/>
          <w:rFonts w:ascii="ClearSans-Light" w:eastAsia="ClearSans-Light" w:hAnsi="ClearSans-Light" w:cs="ClearSans-Light"/>
          <w:color w:val="005583"/>
          <w:sz w:val="18"/>
          <w:szCs w:val="18"/>
        </w:rPr>
        <w:pPrChange w:id="13926" w:author="Cristiano de Menezes Feu" w:date="2022-11-21T08:33:00Z">
          <w:pPr>
            <w:widowControl w:val="0"/>
            <w:pBdr>
              <w:top w:val="nil"/>
              <w:left w:val="nil"/>
              <w:bottom w:val="nil"/>
              <w:right w:val="nil"/>
              <w:between w:val="nil"/>
            </w:pBdr>
            <w:spacing w:before="28" w:after="0"/>
            <w:ind w:firstLine="0"/>
            <w:jc w:val="left"/>
          </w:pPr>
        </w:pPrChange>
      </w:pPr>
      <w:del w:id="13927" w:author="Cristiano de Menezes Feu" w:date="2022-11-21T08:33:00Z">
        <w:r w:rsidDel="00E631A1">
          <w:rPr>
            <w:rFonts w:ascii="ClearSans-Light" w:eastAsia="ClearSans-Light" w:hAnsi="ClearSans-Light" w:cs="ClearSans-Light"/>
            <w:color w:val="005583"/>
            <w:sz w:val="18"/>
            <w:szCs w:val="18"/>
          </w:rPr>
          <w:delText>- Empate: art. 7º, VI, e 180, § 4º</w:delText>
        </w:r>
      </w:del>
    </w:p>
    <w:p w14:paraId="0000130A" w14:textId="093D9871" w:rsidR="003D183A" w:rsidDel="00E631A1" w:rsidRDefault="008B7924" w:rsidP="00E631A1">
      <w:pPr>
        <w:widowControl w:val="0"/>
        <w:pBdr>
          <w:top w:val="nil"/>
          <w:left w:val="nil"/>
          <w:bottom w:val="nil"/>
          <w:right w:val="nil"/>
          <w:between w:val="nil"/>
        </w:pBdr>
        <w:spacing w:before="28" w:after="0"/>
        <w:ind w:firstLine="0"/>
        <w:jc w:val="center"/>
        <w:rPr>
          <w:del w:id="13928" w:author="Cristiano de Menezes Feu" w:date="2022-11-21T08:33:00Z"/>
          <w:rFonts w:ascii="ClearSans-Light" w:eastAsia="ClearSans-Light" w:hAnsi="ClearSans-Light" w:cs="ClearSans-Light"/>
          <w:color w:val="005583"/>
          <w:sz w:val="18"/>
          <w:szCs w:val="18"/>
        </w:rPr>
        <w:pPrChange w:id="13929" w:author="Cristiano de Menezes Feu" w:date="2022-11-21T08:33:00Z">
          <w:pPr>
            <w:widowControl w:val="0"/>
            <w:pBdr>
              <w:top w:val="nil"/>
              <w:left w:val="nil"/>
              <w:bottom w:val="nil"/>
              <w:right w:val="nil"/>
              <w:between w:val="nil"/>
            </w:pBdr>
            <w:spacing w:before="28" w:after="0"/>
            <w:ind w:firstLine="0"/>
            <w:jc w:val="left"/>
          </w:pPr>
        </w:pPrChange>
      </w:pPr>
      <w:del w:id="13930" w:author="Cristiano de Menezes Feu" w:date="2022-11-21T08:33:00Z">
        <w:r w:rsidDel="00E631A1">
          <w:rPr>
            <w:rFonts w:ascii="ClearSans-Light" w:eastAsia="ClearSans-Light" w:hAnsi="ClearSans-Light" w:cs="ClearSans-Light"/>
            <w:color w:val="005583"/>
            <w:sz w:val="18"/>
            <w:szCs w:val="18"/>
          </w:rPr>
          <w:delText>- Projeto, regulamentação: art. 151, II, b, 3</w:delText>
        </w:r>
      </w:del>
    </w:p>
    <w:p w14:paraId="0000130B" w14:textId="32D77243" w:rsidR="003D183A" w:rsidDel="00E631A1" w:rsidRDefault="008B7924" w:rsidP="00E631A1">
      <w:pPr>
        <w:widowControl w:val="0"/>
        <w:pBdr>
          <w:top w:val="nil"/>
          <w:left w:val="nil"/>
          <w:bottom w:val="nil"/>
          <w:right w:val="nil"/>
          <w:between w:val="nil"/>
        </w:pBdr>
        <w:spacing w:before="28" w:after="0"/>
        <w:ind w:firstLine="0"/>
        <w:jc w:val="center"/>
        <w:rPr>
          <w:del w:id="13931" w:author="Cristiano de Menezes Feu" w:date="2022-11-21T08:33:00Z"/>
          <w:rFonts w:ascii="ClearSans-Light" w:eastAsia="ClearSans-Light" w:hAnsi="ClearSans-Light" w:cs="ClearSans-Light"/>
          <w:color w:val="005583"/>
          <w:sz w:val="18"/>
          <w:szCs w:val="18"/>
        </w:rPr>
        <w:pPrChange w:id="13932" w:author="Cristiano de Menezes Feu" w:date="2022-11-21T08:33:00Z">
          <w:pPr>
            <w:widowControl w:val="0"/>
            <w:pBdr>
              <w:top w:val="nil"/>
              <w:left w:val="nil"/>
              <w:bottom w:val="nil"/>
              <w:right w:val="nil"/>
              <w:between w:val="nil"/>
            </w:pBdr>
            <w:spacing w:before="28" w:after="0"/>
            <w:ind w:firstLine="0"/>
            <w:jc w:val="left"/>
          </w:pPr>
        </w:pPrChange>
      </w:pPr>
      <w:del w:id="13933" w:author="Cristiano de Menezes Feu" w:date="2022-11-21T08:33:00Z">
        <w:r w:rsidDel="00E631A1">
          <w:rPr>
            <w:rFonts w:ascii="ClearSans-Light" w:eastAsia="ClearSans-Light" w:hAnsi="ClearSans-Light" w:cs="ClearSans-Light"/>
            <w:color w:val="005583"/>
            <w:sz w:val="18"/>
            <w:szCs w:val="18"/>
          </w:rPr>
          <w:delText>▪ EMENDAS</w:delText>
        </w:r>
      </w:del>
    </w:p>
    <w:p w14:paraId="0000130C" w14:textId="60B18AD4" w:rsidR="003D183A" w:rsidDel="00E631A1" w:rsidRDefault="008B7924" w:rsidP="00E631A1">
      <w:pPr>
        <w:widowControl w:val="0"/>
        <w:pBdr>
          <w:top w:val="nil"/>
          <w:left w:val="nil"/>
          <w:bottom w:val="nil"/>
          <w:right w:val="nil"/>
          <w:between w:val="nil"/>
        </w:pBdr>
        <w:spacing w:before="28" w:after="0"/>
        <w:ind w:firstLine="0"/>
        <w:jc w:val="center"/>
        <w:rPr>
          <w:del w:id="13934" w:author="Cristiano de Menezes Feu" w:date="2022-11-21T08:33:00Z"/>
          <w:rFonts w:ascii="ClearSans-Light" w:eastAsia="ClearSans-Light" w:hAnsi="ClearSans-Light" w:cs="ClearSans-Light"/>
          <w:color w:val="005583"/>
          <w:sz w:val="18"/>
          <w:szCs w:val="18"/>
        </w:rPr>
        <w:pPrChange w:id="13935" w:author="Cristiano de Menezes Feu" w:date="2022-11-21T08:33:00Z">
          <w:pPr>
            <w:widowControl w:val="0"/>
            <w:pBdr>
              <w:top w:val="nil"/>
              <w:left w:val="nil"/>
              <w:bottom w:val="nil"/>
              <w:right w:val="nil"/>
              <w:between w:val="nil"/>
            </w:pBdr>
            <w:spacing w:before="28" w:after="0"/>
            <w:ind w:firstLine="0"/>
            <w:jc w:val="left"/>
          </w:pPr>
        </w:pPrChange>
      </w:pPr>
      <w:del w:id="13936" w:author="Cristiano de Menezes Feu" w:date="2022-11-21T08:33:00Z">
        <w:r w:rsidDel="00E631A1">
          <w:rPr>
            <w:rFonts w:ascii="ClearSans-Light" w:eastAsia="ClearSans-Light" w:hAnsi="ClearSans-Light" w:cs="ClearSans-Light"/>
            <w:color w:val="005583"/>
            <w:sz w:val="18"/>
            <w:szCs w:val="18"/>
          </w:rPr>
          <w:delText>- Vide “Facilidades III – Apresentação de emendas”</w:delText>
        </w:r>
      </w:del>
    </w:p>
    <w:p w14:paraId="0000130D" w14:textId="7549BCAD" w:rsidR="003D183A" w:rsidDel="00E631A1" w:rsidRDefault="008B7924" w:rsidP="00E631A1">
      <w:pPr>
        <w:widowControl w:val="0"/>
        <w:pBdr>
          <w:top w:val="nil"/>
          <w:left w:val="nil"/>
          <w:bottom w:val="nil"/>
          <w:right w:val="nil"/>
          <w:between w:val="nil"/>
        </w:pBdr>
        <w:spacing w:before="28" w:after="0"/>
        <w:ind w:firstLine="0"/>
        <w:jc w:val="center"/>
        <w:rPr>
          <w:del w:id="13937" w:author="Cristiano de Menezes Feu" w:date="2022-11-21T08:33:00Z"/>
          <w:rFonts w:ascii="ClearSans-Light" w:eastAsia="ClearSans-Light" w:hAnsi="ClearSans-Light" w:cs="ClearSans-Light"/>
          <w:color w:val="005583"/>
          <w:sz w:val="18"/>
          <w:szCs w:val="18"/>
        </w:rPr>
        <w:pPrChange w:id="13938" w:author="Cristiano de Menezes Feu" w:date="2022-11-21T08:33:00Z">
          <w:pPr>
            <w:widowControl w:val="0"/>
            <w:pBdr>
              <w:top w:val="nil"/>
              <w:left w:val="nil"/>
              <w:bottom w:val="nil"/>
              <w:right w:val="nil"/>
              <w:between w:val="nil"/>
            </w:pBdr>
            <w:spacing w:before="28" w:after="0"/>
            <w:ind w:firstLine="0"/>
            <w:jc w:val="left"/>
          </w:pPr>
        </w:pPrChange>
      </w:pPr>
      <w:del w:id="13939" w:author="Cristiano de Menezes Feu" w:date="2022-11-21T08:33:00Z">
        <w:r w:rsidDel="00E631A1">
          <w:rPr>
            <w:rFonts w:ascii="ClearSans-Light" w:eastAsia="ClearSans-Light" w:hAnsi="ClearSans-Light" w:cs="ClearSans-Light"/>
            <w:color w:val="005583"/>
            <w:sz w:val="18"/>
            <w:szCs w:val="18"/>
          </w:rPr>
          <w:delText>- Regramento: arts. 118 a 125</w:delText>
        </w:r>
      </w:del>
    </w:p>
    <w:p w14:paraId="0000130E" w14:textId="0B2E0CBF" w:rsidR="003D183A" w:rsidDel="00E631A1" w:rsidRDefault="008B7924" w:rsidP="00E631A1">
      <w:pPr>
        <w:widowControl w:val="0"/>
        <w:pBdr>
          <w:top w:val="nil"/>
          <w:left w:val="nil"/>
          <w:bottom w:val="nil"/>
          <w:right w:val="nil"/>
          <w:between w:val="nil"/>
        </w:pBdr>
        <w:spacing w:before="28" w:after="0"/>
        <w:ind w:firstLine="0"/>
        <w:jc w:val="center"/>
        <w:rPr>
          <w:del w:id="13940" w:author="Cristiano de Menezes Feu" w:date="2022-11-21T08:33:00Z"/>
          <w:rFonts w:ascii="ClearSans-Light" w:eastAsia="ClearSans-Light" w:hAnsi="ClearSans-Light" w:cs="ClearSans-Light"/>
          <w:color w:val="005583"/>
          <w:sz w:val="18"/>
          <w:szCs w:val="18"/>
        </w:rPr>
        <w:pPrChange w:id="13941" w:author="Cristiano de Menezes Feu" w:date="2022-11-21T08:33:00Z">
          <w:pPr>
            <w:widowControl w:val="0"/>
            <w:pBdr>
              <w:top w:val="nil"/>
              <w:left w:val="nil"/>
              <w:bottom w:val="nil"/>
              <w:right w:val="nil"/>
              <w:between w:val="nil"/>
            </w:pBdr>
            <w:spacing w:before="28" w:after="0"/>
            <w:ind w:firstLine="0"/>
            <w:jc w:val="left"/>
          </w:pPr>
        </w:pPrChange>
      </w:pPr>
      <w:del w:id="13942" w:author="Cristiano de Menezes Feu" w:date="2022-11-21T08:33:00Z">
        <w:r w:rsidDel="00E631A1">
          <w:rPr>
            <w:rFonts w:ascii="ClearSans-Light" w:eastAsia="ClearSans-Light" w:hAnsi="ClearSans-Light" w:cs="ClearSans-Light"/>
            <w:color w:val="005583"/>
            <w:sz w:val="18"/>
            <w:szCs w:val="18"/>
          </w:rPr>
          <w:delText>- Destaque: art. 161, II e III</w:delText>
        </w:r>
      </w:del>
    </w:p>
    <w:p w14:paraId="0000130F" w14:textId="53BF58B5" w:rsidR="003D183A" w:rsidDel="00E631A1" w:rsidRDefault="008B7924" w:rsidP="00E631A1">
      <w:pPr>
        <w:widowControl w:val="0"/>
        <w:pBdr>
          <w:top w:val="nil"/>
          <w:left w:val="nil"/>
          <w:bottom w:val="nil"/>
          <w:right w:val="nil"/>
          <w:between w:val="nil"/>
        </w:pBdr>
        <w:spacing w:before="28" w:after="0"/>
        <w:ind w:firstLine="0"/>
        <w:jc w:val="center"/>
        <w:rPr>
          <w:del w:id="13943" w:author="Cristiano de Menezes Feu" w:date="2022-11-21T08:33:00Z"/>
          <w:rFonts w:ascii="ClearSans-Light" w:eastAsia="ClearSans-Light" w:hAnsi="ClearSans-Light" w:cs="ClearSans-Light"/>
          <w:color w:val="005583"/>
          <w:sz w:val="18"/>
          <w:szCs w:val="18"/>
        </w:rPr>
        <w:pPrChange w:id="13944" w:author="Cristiano de Menezes Feu" w:date="2022-11-21T08:33:00Z">
          <w:pPr>
            <w:widowControl w:val="0"/>
            <w:pBdr>
              <w:top w:val="nil"/>
              <w:left w:val="nil"/>
              <w:bottom w:val="nil"/>
              <w:right w:val="nil"/>
              <w:between w:val="nil"/>
            </w:pBdr>
            <w:spacing w:before="28" w:after="0"/>
            <w:ind w:firstLine="0"/>
            <w:jc w:val="left"/>
          </w:pPr>
        </w:pPrChange>
      </w:pPr>
      <w:del w:id="13945" w:author="Cristiano de Menezes Feu" w:date="2022-11-21T08:33:00Z">
        <w:r w:rsidDel="00E631A1">
          <w:rPr>
            <w:rFonts w:ascii="ClearSans-Light" w:eastAsia="ClearSans-Light" w:hAnsi="ClearSans-Light" w:cs="ClearSans-Light"/>
            <w:color w:val="005583"/>
            <w:sz w:val="18"/>
            <w:szCs w:val="18"/>
          </w:rPr>
          <w:delText>- Destacada, encaminhamento: art. 192, § 7º</w:delText>
        </w:r>
      </w:del>
    </w:p>
    <w:p w14:paraId="00001310" w14:textId="1811EBFB" w:rsidR="003D183A" w:rsidDel="00E631A1" w:rsidRDefault="008B7924" w:rsidP="00E631A1">
      <w:pPr>
        <w:widowControl w:val="0"/>
        <w:pBdr>
          <w:top w:val="nil"/>
          <w:left w:val="nil"/>
          <w:bottom w:val="nil"/>
          <w:right w:val="nil"/>
          <w:between w:val="nil"/>
        </w:pBdr>
        <w:spacing w:before="28" w:after="0"/>
        <w:ind w:firstLine="0"/>
        <w:jc w:val="center"/>
        <w:rPr>
          <w:del w:id="13946" w:author="Cristiano de Menezes Feu" w:date="2022-11-21T08:33:00Z"/>
          <w:rFonts w:ascii="ClearSans-Light" w:eastAsia="ClearSans-Light" w:hAnsi="ClearSans-Light" w:cs="ClearSans-Light"/>
          <w:color w:val="005583"/>
          <w:sz w:val="18"/>
          <w:szCs w:val="18"/>
        </w:rPr>
        <w:pPrChange w:id="13947" w:author="Cristiano de Menezes Feu" w:date="2022-11-21T08:33:00Z">
          <w:pPr>
            <w:widowControl w:val="0"/>
            <w:pBdr>
              <w:top w:val="nil"/>
              <w:left w:val="nil"/>
              <w:bottom w:val="nil"/>
              <w:right w:val="nil"/>
              <w:between w:val="nil"/>
            </w:pBdr>
            <w:spacing w:before="28" w:after="0"/>
            <w:ind w:firstLine="0"/>
            <w:jc w:val="left"/>
          </w:pPr>
        </w:pPrChange>
      </w:pPr>
      <w:del w:id="13948" w:author="Cristiano de Menezes Feu" w:date="2022-11-21T08:33:00Z">
        <w:r w:rsidDel="00E631A1">
          <w:rPr>
            <w:rFonts w:ascii="ClearSans-Light" w:eastAsia="ClearSans-Light" w:hAnsi="ClearSans-Light" w:cs="ClearSans-Light"/>
            <w:color w:val="005583"/>
            <w:sz w:val="18"/>
            <w:szCs w:val="18"/>
          </w:rPr>
          <w:delText>- Declaradas inconstitucionais ou injurídicas/incompatíveis: art. 189, § 6º</w:delText>
        </w:r>
      </w:del>
    </w:p>
    <w:p w14:paraId="00001311" w14:textId="6E168770" w:rsidR="003D183A" w:rsidDel="00E631A1" w:rsidRDefault="008B7924" w:rsidP="00E631A1">
      <w:pPr>
        <w:widowControl w:val="0"/>
        <w:pBdr>
          <w:top w:val="nil"/>
          <w:left w:val="nil"/>
          <w:bottom w:val="nil"/>
          <w:right w:val="nil"/>
          <w:between w:val="nil"/>
        </w:pBdr>
        <w:spacing w:before="28" w:after="0"/>
        <w:ind w:firstLine="0"/>
        <w:jc w:val="center"/>
        <w:rPr>
          <w:del w:id="13949" w:author="Cristiano de Menezes Feu" w:date="2022-11-21T08:33:00Z"/>
          <w:rFonts w:ascii="ClearSans-Light" w:eastAsia="ClearSans-Light" w:hAnsi="ClearSans-Light" w:cs="ClearSans-Light"/>
          <w:color w:val="005583"/>
          <w:sz w:val="18"/>
          <w:szCs w:val="18"/>
        </w:rPr>
        <w:pPrChange w:id="13950" w:author="Cristiano de Menezes Feu" w:date="2022-11-21T08:33:00Z">
          <w:pPr>
            <w:widowControl w:val="0"/>
            <w:pBdr>
              <w:top w:val="nil"/>
              <w:left w:val="nil"/>
              <w:bottom w:val="nil"/>
              <w:right w:val="nil"/>
              <w:between w:val="nil"/>
            </w:pBdr>
            <w:spacing w:before="28" w:after="0"/>
            <w:ind w:firstLine="0"/>
            <w:jc w:val="left"/>
          </w:pPr>
        </w:pPrChange>
      </w:pPr>
      <w:del w:id="13951" w:author="Cristiano de Menezes Feu" w:date="2022-11-21T08:33:00Z">
        <w:r w:rsidDel="00E631A1">
          <w:rPr>
            <w:rFonts w:ascii="ClearSans-Light" w:eastAsia="ClearSans-Light" w:hAnsi="ClearSans-Light" w:cs="ClearSans-Light"/>
            <w:color w:val="005583"/>
            <w:sz w:val="18"/>
            <w:szCs w:val="18"/>
          </w:rPr>
          <w:delText>- Medidas provisórias: Resolução nº 1/2002-CN art. 4º</w:delText>
        </w:r>
      </w:del>
    </w:p>
    <w:p w14:paraId="00001312" w14:textId="3F5581C9" w:rsidR="003D183A" w:rsidDel="00E631A1" w:rsidRDefault="008B7924" w:rsidP="00E631A1">
      <w:pPr>
        <w:widowControl w:val="0"/>
        <w:pBdr>
          <w:top w:val="nil"/>
          <w:left w:val="nil"/>
          <w:bottom w:val="nil"/>
          <w:right w:val="nil"/>
          <w:between w:val="nil"/>
        </w:pBdr>
        <w:spacing w:before="28" w:after="0"/>
        <w:ind w:firstLine="0"/>
        <w:jc w:val="center"/>
        <w:rPr>
          <w:del w:id="13952" w:author="Cristiano de Menezes Feu" w:date="2022-11-21T08:33:00Z"/>
          <w:rFonts w:ascii="ClearSans-Light" w:eastAsia="ClearSans-Light" w:hAnsi="ClearSans-Light" w:cs="ClearSans-Light"/>
          <w:color w:val="005583"/>
          <w:sz w:val="18"/>
          <w:szCs w:val="18"/>
        </w:rPr>
        <w:pPrChange w:id="13953" w:author="Cristiano de Menezes Feu" w:date="2022-11-21T08:33:00Z">
          <w:pPr>
            <w:widowControl w:val="0"/>
            <w:pBdr>
              <w:top w:val="nil"/>
              <w:left w:val="nil"/>
              <w:bottom w:val="nil"/>
              <w:right w:val="nil"/>
              <w:between w:val="nil"/>
            </w:pBdr>
            <w:spacing w:before="28" w:after="0"/>
            <w:ind w:firstLine="0"/>
            <w:jc w:val="left"/>
          </w:pPr>
        </w:pPrChange>
      </w:pPr>
      <w:del w:id="13954" w:author="Cristiano de Menezes Feu" w:date="2022-11-21T08:33:00Z">
        <w:r w:rsidDel="00E631A1">
          <w:rPr>
            <w:rFonts w:ascii="ClearSans-Light" w:eastAsia="ClearSans-Light" w:hAnsi="ClearSans-Light" w:cs="ClearSans-Light"/>
            <w:color w:val="005583"/>
            <w:sz w:val="18"/>
            <w:szCs w:val="18"/>
          </w:rPr>
          <w:delText>- Proposta de emenda à Constituição: art. 202, § 3º, e art. 203</w:delText>
        </w:r>
      </w:del>
    </w:p>
    <w:p w14:paraId="00001313" w14:textId="735551F6" w:rsidR="003D183A" w:rsidDel="00E631A1" w:rsidRDefault="008B7924" w:rsidP="00E631A1">
      <w:pPr>
        <w:widowControl w:val="0"/>
        <w:pBdr>
          <w:top w:val="nil"/>
          <w:left w:val="nil"/>
          <w:bottom w:val="nil"/>
          <w:right w:val="nil"/>
          <w:between w:val="nil"/>
        </w:pBdr>
        <w:spacing w:before="28" w:after="0"/>
        <w:ind w:firstLine="0"/>
        <w:jc w:val="center"/>
        <w:rPr>
          <w:del w:id="13955" w:author="Cristiano de Menezes Feu" w:date="2022-11-21T08:33:00Z"/>
          <w:rFonts w:ascii="ClearSans-Light" w:eastAsia="ClearSans-Light" w:hAnsi="ClearSans-Light" w:cs="ClearSans-Light"/>
          <w:color w:val="005583"/>
          <w:sz w:val="18"/>
          <w:szCs w:val="18"/>
        </w:rPr>
        <w:pPrChange w:id="13956" w:author="Cristiano de Menezes Feu" w:date="2022-11-21T08:33:00Z">
          <w:pPr>
            <w:widowControl w:val="0"/>
            <w:pBdr>
              <w:top w:val="nil"/>
              <w:left w:val="nil"/>
              <w:bottom w:val="nil"/>
              <w:right w:val="nil"/>
              <w:between w:val="nil"/>
            </w:pBdr>
            <w:spacing w:before="28" w:after="0"/>
            <w:ind w:firstLine="0"/>
            <w:jc w:val="left"/>
          </w:pPr>
        </w:pPrChange>
      </w:pPr>
      <w:del w:id="13957" w:author="Cristiano de Menezes Feu" w:date="2022-11-21T08:33:00Z">
        <w:r w:rsidDel="00E631A1">
          <w:rPr>
            <w:rFonts w:ascii="ClearSans-Light" w:eastAsia="ClearSans-Light" w:hAnsi="ClearSans-Light" w:cs="ClearSans-Light"/>
            <w:color w:val="005583"/>
            <w:sz w:val="18"/>
            <w:szCs w:val="18"/>
          </w:rPr>
          <w:delText>- Inadmissão, recusa, Presidente: art. 125</w:delText>
        </w:r>
      </w:del>
    </w:p>
    <w:p w14:paraId="00001314" w14:textId="5D7B6D56" w:rsidR="003D183A" w:rsidDel="00E631A1" w:rsidRDefault="008B7924" w:rsidP="00E631A1">
      <w:pPr>
        <w:widowControl w:val="0"/>
        <w:pBdr>
          <w:top w:val="nil"/>
          <w:left w:val="nil"/>
          <w:bottom w:val="nil"/>
          <w:right w:val="nil"/>
          <w:between w:val="nil"/>
        </w:pBdr>
        <w:spacing w:before="28" w:after="0"/>
        <w:ind w:firstLine="0"/>
        <w:jc w:val="center"/>
        <w:rPr>
          <w:del w:id="13958" w:author="Cristiano de Menezes Feu" w:date="2022-11-21T08:33:00Z"/>
          <w:rFonts w:ascii="ClearSans-Light" w:eastAsia="ClearSans-Light" w:hAnsi="ClearSans-Light" w:cs="ClearSans-Light"/>
          <w:color w:val="005583"/>
          <w:sz w:val="18"/>
          <w:szCs w:val="18"/>
        </w:rPr>
        <w:pPrChange w:id="13959" w:author="Cristiano de Menezes Feu" w:date="2022-11-21T08:33:00Z">
          <w:pPr>
            <w:widowControl w:val="0"/>
            <w:pBdr>
              <w:top w:val="nil"/>
              <w:left w:val="nil"/>
              <w:bottom w:val="nil"/>
              <w:right w:val="nil"/>
              <w:between w:val="nil"/>
            </w:pBdr>
            <w:spacing w:before="28" w:after="0"/>
            <w:ind w:firstLine="0"/>
            <w:jc w:val="left"/>
          </w:pPr>
        </w:pPrChange>
      </w:pPr>
      <w:del w:id="13960" w:author="Cristiano de Menezes Feu" w:date="2022-11-21T08:33:00Z">
        <w:r w:rsidDel="00E631A1">
          <w:rPr>
            <w:rFonts w:ascii="ClearSans-Light" w:eastAsia="ClearSans-Light" w:hAnsi="ClearSans-Light" w:cs="ClearSans-Light"/>
            <w:color w:val="005583"/>
            <w:sz w:val="18"/>
            <w:szCs w:val="18"/>
          </w:rPr>
          <w:delText>- Projeto de Consolidação: art. 213, parágrafos 2º e 3º</w:delText>
        </w:r>
      </w:del>
    </w:p>
    <w:p w14:paraId="00001315" w14:textId="22D29C03" w:rsidR="003D183A" w:rsidDel="00E631A1" w:rsidRDefault="008B7924" w:rsidP="00E631A1">
      <w:pPr>
        <w:widowControl w:val="0"/>
        <w:pBdr>
          <w:top w:val="nil"/>
          <w:left w:val="nil"/>
          <w:bottom w:val="nil"/>
          <w:right w:val="nil"/>
          <w:between w:val="nil"/>
        </w:pBdr>
        <w:spacing w:before="28" w:after="0"/>
        <w:ind w:firstLine="0"/>
        <w:jc w:val="center"/>
        <w:rPr>
          <w:del w:id="13961" w:author="Cristiano de Menezes Feu" w:date="2022-11-21T08:33:00Z"/>
          <w:rFonts w:ascii="ClearSans-Light" w:eastAsia="ClearSans-Light" w:hAnsi="ClearSans-Light" w:cs="ClearSans-Light"/>
          <w:color w:val="005583"/>
          <w:sz w:val="18"/>
          <w:szCs w:val="18"/>
        </w:rPr>
        <w:pPrChange w:id="13962" w:author="Cristiano de Menezes Feu" w:date="2022-11-21T08:33:00Z">
          <w:pPr>
            <w:widowControl w:val="0"/>
            <w:pBdr>
              <w:top w:val="nil"/>
              <w:left w:val="nil"/>
              <w:bottom w:val="nil"/>
              <w:right w:val="nil"/>
              <w:between w:val="nil"/>
            </w:pBdr>
            <w:spacing w:before="28" w:after="0"/>
            <w:ind w:firstLine="0"/>
            <w:jc w:val="left"/>
          </w:pPr>
        </w:pPrChange>
      </w:pPr>
      <w:del w:id="13963" w:author="Cristiano de Menezes Feu" w:date="2022-11-21T08:33:00Z">
        <w:r w:rsidDel="00E631A1">
          <w:rPr>
            <w:rFonts w:ascii="ClearSans-Light" w:eastAsia="ClearSans-Light" w:hAnsi="ClearSans-Light" w:cs="ClearSans-Light"/>
            <w:color w:val="005583"/>
            <w:sz w:val="18"/>
            <w:szCs w:val="18"/>
          </w:rPr>
          <w:delText>- Forma de votação, grupos, ordem: art. 189 a 191</w:delText>
        </w:r>
      </w:del>
    </w:p>
    <w:p w14:paraId="00001316" w14:textId="1D631BD7" w:rsidR="003D183A" w:rsidDel="00E631A1" w:rsidRDefault="008B7924" w:rsidP="00E631A1">
      <w:pPr>
        <w:widowControl w:val="0"/>
        <w:pBdr>
          <w:top w:val="nil"/>
          <w:left w:val="nil"/>
          <w:bottom w:val="nil"/>
          <w:right w:val="nil"/>
          <w:between w:val="nil"/>
        </w:pBdr>
        <w:spacing w:before="28" w:after="0"/>
        <w:ind w:firstLine="0"/>
        <w:jc w:val="center"/>
        <w:rPr>
          <w:del w:id="13964" w:author="Cristiano de Menezes Feu" w:date="2022-11-21T08:33:00Z"/>
          <w:rFonts w:ascii="ClearSans-Light" w:eastAsia="ClearSans-Light" w:hAnsi="ClearSans-Light" w:cs="ClearSans-Light"/>
          <w:color w:val="005583"/>
          <w:sz w:val="18"/>
          <w:szCs w:val="18"/>
        </w:rPr>
        <w:pPrChange w:id="13965" w:author="Cristiano de Menezes Feu" w:date="2022-11-21T08:33:00Z">
          <w:pPr>
            <w:widowControl w:val="0"/>
            <w:pBdr>
              <w:top w:val="nil"/>
              <w:left w:val="nil"/>
              <w:bottom w:val="nil"/>
              <w:right w:val="nil"/>
              <w:between w:val="nil"/>
            </w:pBdr>
            <w:spacing w:before="28" w:after="0"/>
            <w:ind w:firstLine="0"/>
            <w:jc w:val="left"/>
          </w:pPr>
        </w:pPrChange>
      </w:pPr>
      <w:del w:id="13966" w:author="Cristiano de Menezes Feu" w:date="2022-11-21T08:33:00Z">
        <w:r w:rsidDel="00E631A1">
          <w:rPr>
            <w:rFonts w:ascii="ClearSans-Light" w:eastAsia="ClearSans-Light" w:hAnsi="ClearSans-Light" w:cs="ClearSans-Light"/>
            <w:color w:val="005583"/>
            <w:sz w:val="18"/>
            <w:szCs w:val="18"/>
          </w:rPr>
          <w:delText>- De Comissão: art. 120, § 4º, e 191, XIII</w:delText>
        </w:r>
      </w:del>
    </w:p>
    <w:p w14:paraId="00001317" w14:textId="07E4DA01" w:rsidR="003D183A" w:rsidDel="00E631A1" w:rsidRDefault="008B7924" w:rsidP="00E631A1">
      <w:pPr>
        <w:widowControl w:val="0"/>
        <w:pBdr>
          <w:top w:val="nil"/>
          <w:left w:val="nil"/>
          <w:bottom w:val="nil"/>
          <w:right w:val="nil"/>
          <w:between w:val="nil"/>
        </w:pBdr>
        <w:spacing w:before="28" w:after="0"/>
        <w:ind w:firstLine="0"/>
        <w:jc w:val="center"/>
        <w:rPr>
          <w:del w:id="13967" w:author="Cristiano de Menezes Feu" w:date="2022-11-21T08:33:00Z"/>
          <w:rFonts w:ascii="ClearSans-Light" w:eastAsia="ClearSans-Light" w:hAnsi="ClearSans-Light" w:cs="ClearSans-Light"/>
          <w:color w:val="005583"/>
          <w:sz w:val="18"/>
          <w:szCs w:val="18"/>
        </w:rPr>
        <w:pPrChange w:id="13968" w:author="Cristiano de Menezes Feu" w:date="2022-11-21T08:33:00Z">
          <w:pPr>
            <w:widowControl w:val="0"/>
            <w:pBdr>
              <w:top w:val="nil"/>
              <w:left w:val="nil"/>
              <w:bottom w:val="nil"/>
              <w:right w:val="nil"/>
              <w:between w:val="nil"/>
            </w:pBdr>
            <w:spacing w:before="28" w:after="0"/>
            <w:ind w:firstLine="0"/>
            <w:jc w:val="left"/>
          </w:pPr>
        </w:pPrChange>
      </w:pPr>
      <w:del w:id="13969" w:author="Cristiano de Menezes Feu" w:date="2022-11-21T08:33:00Z">
        <w:r w:rsidDel="00E631A1">
          <w:rPr>
            <w:rFonts w:ascii="ClearSans-Light" w:eastAsia="ClearSans-Light" w:hAnsi="ClearSans-Light" w:cs="ClearSans-Light"/>
            <w:color w:val="005583"/>
            <w:sz w:val="18"/>
            <w:szCs w:val="18"/>
          </w:rPr>
          <w:delText>- Apreciação preliminar: art. 120, § 1º</w:delText>
        </w:r>
      </w:del>
    </w:p>
    <w:p w14:paraId="00001318" w14:textId="6C15B1F5" w:rsidR="003D183A" w:rsidDel="00E631A1" w:rsidRDefault="008B7924" w:rsidP="00E631A1">
      <w:pPr>
        <w:widowControl w:val="0"/>
        <w:pBdr>
          <w:top w:val="nil"/>
          <w:left w:val="nil"/>
          <w:bottom w:val="nil"/>
          <w:right w:val="nil"/>
          <w:between w:val="nil"/>
        </w:pBdr>
        <w:spacing w:before="28" w:after="0"/>
        <w:ind w:firstLine="0"/>
        <w:jc w:val="center"/>
        <w:rPr>
          <w:del w:id="13970" w:author="Cristiano de Menezes Feu" w:date="2022-11-21T08:33:00Z"/>
          <w:rFonts w:ascii="ClearSans-Light" w:eastAsia="ClearSans-Light" w:hAnsi="ClearSans-Light" w:cs="ClearSans-Light"/>
          <w:color w:val="005583"/>
          <w:sz w:val="18"/>
          <w:szCs w:val="18"/>
        </w:rPr>
        <w:pPrChange w:id="13971" w:author="Cristiano de Menezes Feu" w:date="2022-11-21T08:33:00Z">
          <w:pPr>
            <w:widowControl w:val="0"/>
            <w:pBdr>
              <w:top w:val="nil"/>
              <w:left w:val="nil"/>
              <w:bottom w:val="nil"/>
              <w:right w:val="nil"/>
              <w:between w:val="nil"/>
            </w:pBdr>
            <w:spacing w:before="28" w:after="0"/>
            <w:ind w:firstLine="0"/>
            <w:jc w:val="left"/>
          </w:pPr>
        </w:pPrChange>
      </w:pPr>
      <w:del w:id="13972" w:author="Cristiano de Menezes Feu" w:date="2022-11-21T08:33:00Z">
        <w:r w:rsidDel="00E631A1">
          <w:rPr>
            <w:rFonts w:ascii="ClearSans-Light" w:eastAsia="ClearSans-Light" w:hAnsi="ClearSans-Light" w:cs="ClearSans-Light"/>
            <w:color w:val="005583"/>
            <w:sz w:val="18"/>
            <w:szCs w:val="18"/>
          </w:rPr>
          <w:delText>- Distribuição às Comissões: art. 121</w:delText>
        </w:r>
      </w:del>
    </w:p>
    <w:p w14:paraId="00001319" w14:textId="4BBE65B0" w:rsidR="003D183A" w:rsidDel="00E631A1" w:rsidRDefault="008B7924" w:rsidP="00E631A1">
      <w:pPr>
        <w:widowControl w:val="0"/>
        <w:pBdr>
          <w:top w:val="nil"/>
          <w:left w:val="nil"/>
          <w:bottom w:val="nil"/>
          <w:right w:val="nil"/>
          <w:between w:val="nil"/>
        </w:pBdr>
        <w:spacing w:before="28" w:after="0"/>
        <w:ind w:firstLine="0"/>
        <w:jc w:val="center"/>
        <w:rPr>
          <w:del w:id="13973" w:author="Cristiano de Menezes Feu" w:date="2022-11-21T08:33:00Z"/>
          <w:rFonts w:ascii="ClearSans-Light" w:eastAsia="ClearSans-Light" w:hAnsi="ClearSans-Light" w:cs="ClearSans-Light"/>
          <w:color w:val="005583"/>
          <w:sz w:val="18"/>
          <w:szCs w:val="18"/>
        </w:rPr>
        <w:pPrChange w:id="13974" w:author="Cristiano de Menezes Feu" w:date="2022-11-21T08:33:00Z">
          <w:pPr>
            <w:widowControl w:val="0"/>
            <w:pBdr>
              <w:top w:val="nil"/>
              <w:left w:val="nil"/>
              <w:bottom w:val="nil"/>
              <w:right w:val="nil"/>
              <w:between w:val="nil"/>
            </w:pBdr>
            <w:spacing w:before="28" w:after="0"/>
            <w:ind w:firstLine="0"/>
            <w:jc w:val="left"/>
          </w:pPr>
        </w:pPrChange>
      </w:pPr>
      <w:del w:id="13975" w:author="Cristiano de Menezes Feu" w:date="2022-11-21T08:33:00Z">
        <w:r w:rsidDel="00E631A1">
          <w:rPr>
            <w:rFonts w:ascii="ClearSans-Light" w:eastAsia="ClearSans-Light" w:hAnsi="ClearSans-Light" w:cs="ClearSans-Light"/>
            <w:color w:val="005583"/>
            <w:sz w:val="18"/>
            <w:szCs w:val="18"/>
          </w:rPr>
          <w:delText xml:space="preserve">- Do Senado Federal: art. 123; art. 204, II; art. 210, art. 86, § 1º; art. 138, IV. </w:delText>
        </w:r>
      </w:del>
    </w:p>
    <w:p w14:paraId="0000131A" w14:textId="336BA0AD" w:rsidR="003D183A" w:rsidDel="00E631A1" w:rsidRDefault="008B7924" w:rsidP="00E631A1">
      <w:pPr>
        <w:widowControl w:val="0"/>
        <w:pBdr>
          <w:top w:val="nil"/>
          <w:left w:val="nil"/>
          <w:bottom w:val="nil"/>
          <w:right w:val="nil"/>
          <w:between w:val="nil"/>
        </w:pBdr>
        <w:spacing w:before="28" w:after="0"/>
        <w:ind w:firstLine="0"/>
        <w:jc w:val="center"/>
        <w:rPr>
          <w:del w:id="13976" w:author="Cristiano de Menezes Feu" w:date="2022-11-21T08:33:00Z"/>
          <w:rFonts w:ascii="ClearSans-Light" w:eastAsia="ClearSans-Light" w:hAnsi="ClearSans-Light" w:cs="ClearSans-Light"/>
          <w:color w:val="005583"/>
          <w:sz w:val="18"/>
          <w:szCs w:val="18"/>
        </w:rPr>
        <w:pPrChange w:id="13977" w:author="Cristiano de Menezes Feu" w:date="2022-11-21T08:33:00Z">
          <w:pPr>
            <w:widowControl w:val="0"/>
            <w:pBdr>
              <w:top w:val="nil"/>
              <w:left w:val="nil"/>
              <w:bottom w:val="nil"/>
              <w:right w:val="nil"/>
              <w:between w:val="nil"/>
            </w:pBdr>
            <w:spacing w:before="28" w:after="0"/>
            <w:ind w:firstLine="0"/>
            <w:jc w:val="left"/>
          </w:pPr>
        </w:pPrChange>
      </w:pPr>
      <w:del w:id="13978" w:author="Cristiano de Menezes Feu" w:date="2022-11-21T08:33:00Z">
        <w:r w:rsidDel="00E631A1">
          <w:rPr>
            <w:rFonts w:ascii="ClearSans-Light" w:eastAsia="ClearSans-Light" w:hAnsi="ClearSans-Light" w:cs="ClearSans-Light"/>
            <w:color w:val="005583"/>
            <w:sz w:val="18"/>
            <w:szCs w:val="18"/>
          </w:rPr>
          <w:delText>▪ ENCAMINHAMENTO</w:delText>
        </w:r>
      </w:del>
    </w:p>
    <w:p w14:paraId="0000131B" w14:textId="6F1C35C7" w:rsidR="003D183A" w:rsidDel="00E631A1" w:rsidRDefault="008B7924" w:rsidP="00E631A1">
      <w:pPr>
        <w:widowControl w:val="0"/>
        <w:pBdr>
          <w:top w:val="nil"/>
          <w:left w:val="nil"/>
          <w:bottom w:val="nil"/>
          <w:right w:val="nil"/>
          <w:between w:val="nil"/>
        </w:pBdr>
        <w:spacing w:before="28" w:after="0"/>
        <w:ind w:firstLine="0"/>
        <w:jc w:val="center"/>
        <w:rPr>
          <w:del w:id="13979" w:author="Cristiano de Menezes Feu" w:date="2022-11-21T08:33:00Z"/>
          <w:rFonts w:ascii="ClearSans-Light" w:eastAsia="ClearSans-Light" w:hAnsi="ClearSans-Light" w:cs="ClearSans-Light"/>
          <w:color w:val="005583"/>
          <w:sz w:val="18"/>
          <w:szCs w:val="18"/>
        </w:rPr>
        <w:pPrChange w:id="13980" w:author="Cristiano de Menezes Feu" w:date="2022-11-21T08:33:00Z">
          <w:pPr>
            <w:widowControl w:val="0"/>
            <w:pBdr>
              <w:top w:val="nil"/>
              <w:left w:val="nil"/>
              <w:bottom w:val="nil"/>
              <w:right w:val="nil"/>
              <w:between w:val="nil"/>
            </w:pBdr>
            <w:spacing w:before="28" w:after="0"/>
            <w:ind w:firstLine="0"/>
            <w:jc w:val="left"/>
          </w:pPr>
        </w:pPrChange>
      </w:pPr>
      <w:del w:id="13981" w:author="Cristiano de Menezes Feu" w:date="2022-11-21T08:33:00Z">
        <w:r w:rsidDel="00E631A1">
          <w:rPr>
            <w:rFonts w:ascii="ClearSans-Light" w:eastAsia="ClearSans-Light" w:hAnsi="ClearSans-Light" w:cs="ClearSans-Light"/>
            <w:color w:val="005583"/>
            <w:sz w:val="18"/>
            <w:szCs w:val="18"/>
          </w:rPr>
          <w:delText>- Vide “Facilidades I – Do uso da palavra”</w:delText>
        </w:r>
      </w:del>
    </w:p>
    <w:p w14:paraId="0000131C" w14:textId="6F1E0C85" w:rsidR="003D183A" w:rsidDel="00E631A1" w:rsidRDefault="008B7924" w:rsidP="00E631A1">
      <w:pPr>
        <w:widowControl w:val="0"/>
        <w:pBdr>
          <w:top w:val="nil"/>
          <w:left w:val="nil"/>
          <w:bottom w:val="nil"/>
          <w:right w:val="nil"/>
          <w:between w:val="nil"/>
        </w:pBdr>
        <w:spacing w:before="28" w:after="0"/>
        <w:ind w:firstLine="0"/>
        <w:jc w:val="center"/>
        <w:rPr>
          <w:del w:id="13982" w:author="Cristiano de Menezes Feu" w:date="2022-11-21T08:33:00Z"/>
          <w:rFonts w:ascii="ClearSans-Light" w:eastAsia="ClearSans-Light" w:hAnsi="ClearSans-Light" w:cs="ClearSans-Light"/>
          <w:color w:val="005583"/>
          <w:sz w:val="18"/>
          <w:szCs w:val="18"/>
        </w:rPr>
        <w:pPrChange w:id="13983" w:author="Cristiano de Menezes Feu" w:date="2022-11-21T08:33:00Z">
          <w:pPr>
            <w:widowControl w:val="0"/>
            <w:pBdr>
              <w:top w:val="nil"/>
              <w:left w:val="nil"/>
              <w:bottom w:val="nil"/>
              <w:right w:val="nil"/>
              <w:between w:val="nil"/>
            </w:pBdr>
            <w:spacing w:before="28" w:after="0"/>
            <w:ind w:firstLine="0"/>
            <w:jc w:val="left"/>
          </w:pPr>
        </w:pPrChange>
      </w:pPr>
      <w:del w:id="13984" w:author="Cristiano de Menezes Feu" w:date="2022-11-21T08:33:00Z">
        <w:r w:rsidDel="00E631A1">
          <w:rPr>
            <w:rFonts w:ascii="ClearSans-Light" w:eastAsia="ClearSans-Light" w:hAnsi="ClearSans-Light" w:cs="ClearSans-Light"/>
            <w:color w:val="005583"/>
            <w:sz w:val="18"/>
            <w:szCs w:val="18"/>
          </w:rPr>
          <w:delText>- De requerimento: art. 117, § 1º; art. 192, § 1º</w:delText>
        </w:r>
      </w:del>
    </w:p>
    <w:p w14:paraId="0000131D" w14:textId="4924EB73" w:rsidR="003D183A" w:rsidDel="00E631A1" w:rsidRDefault="008B7924" w:rsidP="00E631A1">
      <w:pPr>
        <w:widowControl w:val="0"/>
        <w:pBdr>
          <w:top w:val="nil"/>
          <w:left w:val="nil"/>
          <w:bottom w:val="nil"/>
          <w:right w:val="nil"/>
          <w:between w:val="nil"/>
        </w:pBdr>
        <w:spacing w:before="28" w:after="0"/>
        <w:ind w:firstLine="0"/>
        <w:jc w:val="center"/>
        <w:rPr>
          <w:del w:id="13985" w:author="Cristiano de Menezes Feu" w:date="2022-11-21T08:33:00Z"/>
          <w:rFonts w:ascii="ClearSans-Light" w:eastAsia="ClearSans-Light" w:hAnsi="ClearSans-Light" w:cs="ClearSans-Light"/>
          <w:color w:val="005583"/>
          <w:sz w:val="18"/>
          <w:szCs w:val="18"/>
        </w:rPr>
        <w:pPrChange w:id="13986" w:author="Cristiano de Menezes Feu" w:date="2022-11-21T08:33:00Z">
          <w:pPr>
            <w:widowControl w:val="0"/>
            <w:pBdr>
              <w:top w:val="nil"/>
              <w:left w:val="nil"/>
              <w:bottom w:val="nil"/>
              <w:right w:val="nil"/>
              <w:between w:val="nil"/>
            </w:pBdr>
            <w:spacing w:before="28" w:after="0"/>
            <w:ind w:firstLine="0"/>
            <w:jc w:val="left"/>
          </w:pPr>
        </w:pPrChange>
      </w:pPr>
      <w:del w:id="13987" w:author="Cristiano de Menezes Feu" w:date="2022-11-21T08:33:00Z">
        <w:r w:rsidDel="00E631A1">
          <w:rPr>
            <w:rFonts w:ascii="ClearSans-Light" w:eastAsia="ClearSans-Light" w:hAnsi="ClearSans-Light" w:cs="ClearSans-Light"/>
            <w:color w:val="005583"/>
            <w:sz w:val="18"/>
            <w:szCs w:val="18"/>
          </w:rPr>
          <w:delText>- De votação: art. 192 e §§; art. 178, § 2º</w:delText>
        </w:r>
      </w:del>
    </w:p>
    <w:p w14:paraId="0000131E" w14:textId="71103E8B" w:rsidR="003D183A" w:rsidDel="00E631A1" w:rsidRDefault="008B7924" w:rsidP="00E631A1">
      <w:pPr>
        <w:widowControl w:val="0"/>
        <w:pBdr>
          <w:top w:val="nil"/>
          <w:left w:val="nil"/>
          <w:bottom w:val="nil"/>
          <w:right w:val="nil"/>
          <w:between w:val="nil"/>
        </w:pBdr>
        <w:spacing w:before="28" w:after="0"/>
        <w:ind w:firstLine="0"/>
        <w:jc w:val="center"/>
        <w:rPr>
          <w:del w:id="13988" w:author="Cristiano de Menezes Feu" w:date="2022-11-21T08:33:00Z"/>
          <w:rFonts w:ascii="ClearSans-Light" w:eastAsia="ClearSans-Light" w:hAnsi="ClearSans-Light" w:cs="ClearSans-Light"/>
          <w:color w:val="005583"/>
          <w:sz w:val="18"/>
          <w:szCs w:val="18"/>
        </w:rPr>
        <w:pPrChange w:id="13989" w:author="Cristiano de Menezes Feu" w:date="2022-11-21T08:33:00Z">
          <w:pPr>
            <w:widowControl w:val="0"/>
            <w:pBdr>
              <w:top w:val="nil"/>
              <w:left w:val="nil"/>
              <w:bottom w:val="nil"/>
              <w:right w:val="nil"/>
              <w:between w:val="nil"/>
            </w:pBdr>
            <w:spacing w:before="28" w:after="0"/>
            <w:ind w:firstLine="0"/>
            <w:jc w:val="left"/>
          </w:pPr>
        </w:pPrChange>
      </w:pPr>
      <w:del w:id="13990" w:author="Cristiano de Menezes Feu" w:date="2022-11-21T08:33:00Z">
        <w:r w:rsidDel="00E631A1">
          <w:rPr>
            <w:rFonts w:ascii="ClearSans-Light" w:eastAsia="ClearSans-Light" w:hAnsi="ClearSans-Light" w:cs="ClearSans-Light"/>
            <w:color w:val="005583"/>
            <w:sz w:val="18"/>
            <w:szCs w:val="18"/>
          </w:rPr>
          <w:delText>- De votação, inadmissão aparte: art. 176, §2º</w:delText>
        </w:r>
      </w:del>
    </w:p>
    <w:p w14:paraId="0000131F" w14:textId="7D00E9C8" w:rsidR="003D183A" w:rsidDel="00E631A1" w:rsidRDefault="008B7924" w:rsidP="00E631A1">
      <w:pPr>
        <w:widowControl w:val="0"/>
        <w:pBdr>
          <w:top w:val="nil"/>
          <w:left w:val="nil"/>
          <w:bottom w:val="nil"/>
          <w:right w:val="nil"/>
          <w:between w:val="nil"/>
        </w:pBdr>
        <w:spacing w:before="28" w:after="0"/>
        <w:ind w:firstLine="0"/>
        <w:jc w:val="center"/>
        <w:rPr>
          <w:del w:id="13991" w:author="Cristiano de Menezes Feu" w:date="2022-11-21T08:33:00Z"/>
          <w:rFonts w:ascii="ClearSans-Light" w:eastAsia="ClearSans-Light" w:hAnsi="ClearSans-Light" w:cs="ClearSans-Light"/>
          <w:color w:val="005583"/>
          <w:sz w:val="18"/>
          <w:szCs w:val="18"/>
        </w:rPr>
        <w:pPrChange w:id="13992" w:author="Cristiano de Menezes Feu" w:date="2022-11-21T08:33:00Z">
          <w:pPr>
            <w:widowControl w:val="0"/>
            <w:pBdr>
              <w:top w:val="nil"/>
              <w:left w:val="nil"/>
              <w:bottom w:val="nil"/>
              <w:right w:val="nil"/>
              <w:between w:val="nil"/>
            </w:pBdr>
            <w:spacing w:before="28" w:after="0"/>
            <w:ind w:firstLine="0"/>
            <w:jc w:val="left"/>
          </w:pPr>
        </w:pPrChange>
      </w:pPr>
      <w:del w:id="13993" w:author="Cristiano de Menezes Feu" w:date="2022-11-21T08:33:00Z">
        <w:r w:rsidDel="00E631A1">
          <w:rPr>
            <w:rFonts w:ascii="ClearSans-Light" w:eastAsia="ClearSans-Light" w:hAnsi="ClearSans-Light" w:cs="ClearSans-Light"/>
            <w:color w:val="005583"/>
            <w:sz w:val="18"/>
            <w:szCs w:val="18"/>
          </w:rPr>
          <w:delText>- Eleição, inexistência: art. 192, § 8º</w:delText>
        </w:r>
      </w:del>
    </w:p>
    <w:p w14:paraId="00001320" w14:textId="00001928" w:rsidR="003D183A" w:rsidDel="00E631A1" w:rsidRDefault="008B7924" w:rsidP="00E631A1">
      <w:pPr>
        <w:widowControl w:val="0"/>
        <w:pBdr>
          <w:top w:val="nil"/>
          <w:left w:val="nil"/>
          <w:bottom w:val="nil"/>
          <w:right w:val="nil"/>
          <w:between w:val="nil"/>
        </w:pBdr>
        <w:spacing w:before="28" w:after="0"/>
        <w:ind w:firstLine="0"/>
        <w:jc w:val="center"/>
        <w:rPr>
          <w:del w:id="13994" w:author="Cristiano de Menezes Feu" w:date="2022-11-21T08:33:00Z"/>
          <w:rFonts w:ascii="ClearSans-Light" w:eastAsia="ClearSans-Light" w:hAnsi="ClearSans-Light" w:cs="ClearSans-Light"/>
          <w:color w:val="005583"/>
          <w:sz w:val="18"/>
          <w:szCs w:val="18"/>
        </w:rPr>
        <w:pPrChange w:id="13995" w:author="Cristiano de Menezes Feu" w:date="2022-11-21T08:33:00Z">
          <w:pPr>
            <w:widowControl w:val="0"/>
            <w:pBdr>
              <w:top w:val="nil"/>
              <w:left w:val="nil"/>
              <w:bottom w:val="nil"/>
              <w:right w:val="nil"/>
              <w:between w:val="nil"/>
            </w:pBdr>
            <w:spacing w:before="28" w:after="0"/>
            <w:ind w:firstLine="0"/>
            <w:jc w:val="left"/>
          </w:pPr>
        </w:pPrChange>
      </w:pPr>
      <w:del w:id="13996" w:author="Cristiano de Menezes Feu" w:date="2022-11-21T08:33:00Z">
        <w:r w:rsidDel="00E631A1">
          <w:rPr>
            <w:rFonts w:ascii="ClearSans-Light" w:eastAsia="ClearSans-Light" w:hAnsi="ClearSans-Light" w:cs="ClearSans-Light"/>
            <w:color w:val="005583"/>
            <w:sz w:val="18"/>
            <w:szCs w:val="18"/>
          </w:rPr>
          <w:delText>- Emenda Destacada: art. 192, § 7º</w:delText>
        </w:r>
      </w:del>
    </w:p>
    <w:p w14:paraId="00001321" w14:textId="5AFC84E8" w:rsidR="003D183A" w:rsidDel="00E631A1" w:rsidRDefault="008B7924" w:rsidP="00E631A1">
      <w:pPr>
        <w:widowControl w:val="0"/>
        <w:pBdr>
          <w:top w:val="nil"/>
          <w:left w:val="nil"/>
          <w:bottom w:val="nil"/>
          <w:right w:val="nil"/>
          <w:between w:val="nil"/>
        </w:pBdr>
        <w:spacing w:before="28" w:after="0"/>
        <w:ind w:firstLine="0"/>
        <w:jc w:val="center"/>
        <w:rPr>
          <w:del w:id="13997" w:author="Cristiano de Menezes Feu" w:date="2022-11-21T08:33:00Z"/>
          <w:rFonts w:ascii="ClearSans-Light" w:eastAsia="ClearSans-Light" w:hAnsi="ClearSans-Light" w:cs="ClearSans-Light"/>
          <w:color w:val="005583"/>
          <w:sz w:val="18"/>
          <w:szCs w:val="18"/>
        </w:rPr>
        <w:pPrChange w:id="13998" w:author="Cristiano de Menezes Feu" w:date="2022-11-21T08:33:00Z">
          <w:pPr>
            <w:widowControl w:val="0"/>
            <w:pBdr>
              <w:top w:val="nil"/>
              <w:left w:val="nil"/>
              <w:bottom w:val="nil"/>
              <w:right w:val="nil"/>
              <w:between w:val="nil"/>
            </w:pBdr>
            <w:spacing w:before="28" w:after="0"/>
            <w:ind w:firstLine="0"/>
            <w:jc w:val="left"/>
          </w:pPr>
        </w:pPrChange>
      </w:pPr>
      <w:del w:id="13999" w:author="Cristiano de Menezes Feu" w:date="2022-11-21T08:33:00Z">
        <w:r w:rsidDel="00E631A1">
          <w:rPr>
            <w:rFonts w:ascii="ClearSans-Light" w:eastAsia="ClearSans-Light" w:hAnsi="ClearSans-Light" w:cs="ClearSans-Light"/>
            <w:color w:val="005583"/>
            <w:sz w:val="18"/>
            <w:szCs w:val="18"/>
          </w:rPr>
          <w:delText>▪ ENCERRAMENTO</w:delText>
        </w:r>
      </w:del>
    </w:p>
    <w:p w14:paraId="00001322" w14:textId="68D3E68D" w:rsidR="003D183A" w:rsidDel="00E631A1" w:rsidRDefault="008B7924" w:rsidP="00E631A1">
      <w:pPr>
        <w:widowControl w:val="0"/>
        <w:pBdr>
          <w:top w:val="nil"/>
          <w:left w:val="nil"/>
          <w:bottom w:val="nil"/>
          <w:right w:val="nil"/>
          <w:between w:val="nil"/>
        </w:pBdr>
        <w:spacing w:before="28" w:after="0"/>
        <w:ind w:firstLine="0"/>
        <w:jc w:val="center"/>
        <w:rPr>
          <w:del w:id="14000" w:author="Cristiano de Menezes Feu" w:date="2022-11-21T08:33:00Z"/>
          <w:rFonts w:ascii="ClearSans-Light" w:eastAsia="ClearSans-Light" w:hAnsi="ClearSans-Light" w:cs="ClearSans-Light"/>
          <w:color w:val="005583"/>
          <w:sz w:val="18"/>
          <w:szCs w:val="18"/>
        </w:rPr>
        <w:pPrChange w:id="14001" w:author="Cristiano de Menezes Feu" w:date="2022-11-21T08:33:00Z">
          <w:pPr>
            <w:widowControl w:val="0"/>
            <w:pBdr>
              <w:top w:val="nil"/>
              <w:left w:val="nil"/>
              <w:bottom w:val="nil"/>
              <w:right w:val="nil"/>
              <w:between w:val="nil"/>
            </w:pBdr>
            <w:spacing w:before="28" w:after="0"/>
            <w:ind w:firstLine="0"/>
            <w:jc w:val="left"/>
          </w:pPr>
        </w:pPrChange>
      </w:pPr>
      <w:del w:id="14002" w:author="Cristiano de Menezes Feu" w:date="2022-11-21T08:33:00Z">
        <w:r w:rsidDel="00E631A1">
          <w:rPr>
            <w:rFonts w:ascii="ClearSans-Light" w:eastAsia="ClearSans-Light" w:hAnsi="ClearSans-Light" w:cs="ClearSans-Light"/>
            <w:color w:val="005583"/>
            <w:sz w:val="18"/>
            <w:szCs w:val="18"/>
          </w:rPr>
          <w:delText>- Discussão: arts. 57, VII; 117, XI; art. 178 e §§</w:delText>
        </w:r>
      </w:del>
    </w:p>
    <w:p w14:paraId="00001323" w14:textId="6314B248" w:rsidR="003D183A" w:rsidDel="00E631A1" w:rsidRDefault="008B7924" w:rsidP="00E631A1">
      <w:pPr>
        <w:widowControl w:val="0"/>
        <w:pBdr>
          <w:top w:val="nil"/>
          <w:left w:val="nil"/>
          <w:bottom w:val="nil"/>
          <w:right w:val="nil"/>
          <w:between w:val="nil"/>
        </w:pBdr>
        <w:spacing w:before="28" w:after="0"/>
        <w:ind w:firstLine="0"/>
        <w:jc w:val="center"/>
        <w:rPr>
          <w:del w:id="14003" w:author="Cristiano de Menezes Feu" w:date="2022-11-21T08:33:00Z"/>
          <w:rFonts w:ascii="ClearSans-Light" w:eastAsia="ClearSans-Light" w:hAnsi="ClearSans-Light" w:cs="ClearSans-Light"/>
          <w:color w:val="005583"/>
          <w:sz w:val="18"/>
          <w:szCs w:val="18"/>
        </w:rPr>
        <w:pPrChange w:id="14004" w:author="Cristiano de Menezes Feu" w:date="2022-11-21T08:33:00Z">
          <w:pPr>
            <w:widowControl w:val="0"/>
            <w:pBdr>
              <w:top w:val="nil"/>
              <w:left w:val="nil"/>
              <w:bottom w:val="nil"/>
              <w:right w:val="nil"/>
              <w:between w:val="nil"/>
            </w:pBdr>
            <w:spacing w:before="28" w:after="0"/>
            <w:ind w:firstLine="0"/>
            <w:jc w:val="left"/>
          </w:pPr>
        </w:pPrChange>
      </w:pPr>
      <w:del w:id="14005" w:author="Cristiano de Menezes Feu" w:date="2022-11-21T08:33:00Z">
        <w:r w:rsidDel="00E631A1">
          <w:rPr>
            <w:rFonts w:ascii="ClearSans-Light" w:eastAsia="ClearSans-Light" w:hAnsi="ClearSans-Light" w:cs="ClearSans-Light"/>
            <w:color w:val="005583"/>
            <w:sz w:val="18"/>
            <w:szCs w:val="18"/>
          </w:rPr>
          <w:delText>▪ ENTIDADE CIVIL</w:delText>
        </w:r>
      </w:del>
    </w:p>
    <w:p w14:paraId="00001324" w14:textId="56099CC8" w:rsidR="003D183A" w:rsidDel="00E631A1" w:rsidRDefault="008B7924" w:rsidP="00E631A1">
      <w:pPr>
        <w:widowControl w:val="0"/>
        <w:pBdr>
          <w:top w:val="nil"/>
          <w:left w:val="nil"/>
          <w:bottom w:val="nil"/>
          <w:right w:val="nil"/>
          <w:between w:val="nil"/>
        </w:pBdr>
        <w:spacing w:before="28" w:after="0"/>
        <w:ind w:firstLine="0"/>
        <w:jc w:val="center"/>
        <w:rPr>
          <w:del w:id="14006" w:author="Cristiano de Menezes Feu" w:date="2022-11-21T08:33:00Z"/>
          <w:rFonts w:ascii="ClearSans-Light" w:eastAsia="ClearSans-Light" w:hAnsi="ClearSans-Light" w:cs="ClearSans-Light"/>
          <w:color w:val="005583"/>
          <w:sz w:val="18"/>
          <w:szCs w:val="18"/>
        </w:rPr>
        <w:pPrChange w:id="14007" w:author="Cristiano de Menezes Feu" w:date="2022-11-21T08:33:00Z">
          <w:pPr>
            <w:widowControl w:val="0"/>
            <w:pBdr>
              <w:top w:val="nil"/>
              <w:left w:val="nil"/>
              <w:bottom w:val="nil"/>
              <w:right w:val="nil"/>
              <w:between w:val="nil"/>
            </w:pBdr>
            <w:spacing w:before="28" w:after="0"/>
            <w:ind w:firstLine="0"/>
            <w:jc w:val="left"/>
          </w:pPr>
        </w:pPrChange>
      </w:pPr>
      <w:del w:id="14008" w:author="Cristiano de Menezes Feu" w:date="2022-11-21T08:33:00Z">
        <w:r w:rsidDel="00E631A1">
          <w:rPr>
            <w:rFonts w:ascii="ClearSans-Light" w:eastAsia="ClearSans-Light" w:hAnsi="ClearSans-Light" w:cs="ClearSans-Light"/>
            <w:color w:val="005583"/>
            <w:sz w:val="18"/>
            <w:szCs w:val="18"/>
          </w:rPr>
          <w:delText>- Audiência: art. 24, III</w:delText>
        </w:r>
      </w:del>
    </w:p>
    <w:p w14:paraId="00001325" w14:textId="79DB06CB" w:rsidR="003D183A" w:rsidDel="00E631A1" w:rsidRDefault="008B7924" w:rsidP="00E631A1">
      <w:pPr>
        <w:widowControl w:val="0"/>
        <w:pBdr>
          <w:top w:val="nil"/>
          <w:left w:val="nil"/>
          <w:bottom w:val="nil"/>
          <w:right w:val="nil"/>
          <w:between w:val="nil"/>
        </w:pBdr>
        <w:spacing w:before="28" w:after="0"/>
        <w:ind w:firstLine="0"/>
        <w:jc w:val="center"/>
        <w:rPr>
          <w:del w:id="14009" w:author="Cristiano de Menezes Feu" w:date="2022-11-21T08:33:00Z"/>
          <w:rFonts w:ascii="ClearSans-Light" w:eastAsia="ClearSans-Light" w:hAnsi="ClearSans-Light" w:cs="ClearSans-Light"/>
          <w:color w:val="005583"/>
          <w:sz w:val="18"/>
          <w:szCs w:val="18"/>
        </w:rPr>
        <w:pPrChange w:id="14010" w:author="Cristiano de Menezes Feu" w:date="2022-11-21T08:33:00Z">
          <w:pPr>
            <w:widowControl w:val="0"/>
            <w:pBdr>
              <w:top w:val="nil"/>
              <w:left w:val="nil"/>
              <w:bottom w:val="nil"/>
              <w:right w:val="nil"/>
              <w:between w:val="nil"/>
            </w:pBdr>
            <w:spacing w:before="28" w:after="0"/>
            <w:ind w:firstLine="0"/>
            <w:jc w:val="left"/>
          </w:pPr>
        </w:pPrChange>
      </w:pPr>
      <w:del w:id="14011" w:author="Cristiano de Menezes Feu" w:date="2022-11-21T08:33:00Z">
        <w:r w:rsidDel="00E631A1">
          <w:rPr>
            <w:rFonts w:ascii="ClearSans-Light" w:eastAsia="ClearSans-Light" w:hAnsi="ClearSans-Light" w:cs="ClearSans-Light"/>
            <w:color w:val="005583"/>
            <w:sz w:val="18"/>
            <w:szCs w:val="18"/>
          </w:rPr>
          <w:delText>- Projeto de lei: art. 252, III</w:delText>
        </w:r>
      </w:del>
    </w:p>
    <w:p w14:paraId="00001326" w14:textId="2057C881" w:rsidR="003D183A" w:rsidDel="00E631A1" w:rsidRDefault="008B7924" w:rsidP="00E631A1">
      <w:pPr>
        <w:widowControl w:val="0"/>
        <w:pBdr>
          <w:top w:val="nil"/>
          <w:left w:val="nil"/>
          <w:bottom w:val="nil"/>
          <w:right w:val="nil"/>
          <w:between w:val="nil"/>
        </w:pBdr>
        <w:spacing w:before="28" w:after="0"/>
        <w:ind w:firstLine="0"/>
        <w:jc w:val="center"/>
        <w:rPr>
          <w:del w:id="14012" w:author="Cristiano de Menezes Feu" w:date="2022-11-21T08:33:00Z"/>
          <w:rFonts w:ascii="ClearSans-Light" w:eastAsia="ClearSans-Light" w:hAnsi="ClearSans-Light" w:cs="ClearSans-Light"/>
          <w:color w:val="005583"/>
          <w:sz w:val="18"/>
          <w:szCs w:val="18"/>
        </w:rPr>
        <w:pPrChange w:id="14013" w:author="Cristiano de Menezes Feu" w:date="2022-11-21T08:33:00Z">
          <w:pPr>
            <w:widowControl w:val="0"/>
            <w:pBdr>
              <w:top w:val="nil"/>
              <w:left w:val="nil"/>
              <w:bottom w:val="nil"/>
              <w:right w:val="nil"/>
              <w:between w:val="nil"/>
            </w:pBdr>
            <w:spacing w:before="28" w:after="0"/>
            <w:ind w:firstLine="0"/>
            <w:jc w:val="left"/>
          </w:pPr>
        </w:pPrChange>
      </w:pPr>
      <w:del w:id="14014" w:author="Cristiano de Menezes Feu" w:date="2022-11-21T08:33:00Z">
        <w:r w:rsidDel="00E631A1">
          <w:rPr>
            <w:rFonts w:ascii="ClearSans-Light" w:eastAsia="ClearSans-Light" w:hAnsi="ClearSans-Light" w:cs="ClearSans-Light"/>
            <w:color w:val="005583"/>
            <w:sz w:val="18"/>
            <w:szCs w:val="18"/>
          </w:rPr>
          <w:delText>▪ ESCRUTÍNIO SECRETO</w:delText>
        </w:r>
      </w:del>
    </w:p>
    <w:p w14:paraId="00001327" w14:textId="270A1708" w:rsidR="003D183A" w:rsidDel="00E631A1" w:rsidRDefault="008B7924" w:rsidP="00E631A1">
      <w:pPr>
        <w:widowControl w:val="0"/>
        <w:pBdr>
          <w:top w:val="nil"/>
          <w:left w:val="nil"/>
          <w:bottom w:val="nil"/>
          <w:right w:val="nil"/>
          <w:between w:val="nil"/>
        </w:pBdr>
        <w:spacing w:before="28" w:after="0"/>
        <w:ind w:firstLine="0"/>
        <w:jc w:val="center"/>
        <w:rPr>
          <w:del w:id="14015" w:author="Cristiano de Menezes Feu" w:date="2022-11-21T08:33:00Z"/>
          <w:rFonts w:ascii="ClearSans-Light" w:eastAsia="ClearSans-Light" w:hAnsi="ClearSans-Light" w:cs="ClearSans-Light"/>
          <w:color w:val="005583"/>
          <w:sz w:val="18"/>
          <w:szCs w:val="18"/>
        </w:rPr>
        <w:pPrChange w:id="14016" w:author="Cristiano de Menezes Feu" w:date="2022-11-21T08:33:00Z">
          <w:pPr>
            <w:widowControl w:val="0"/>
            <w:pBdr>
              <w:top w:val="nil"/>
              <w:left w:val="nil"/>
              <w:bottom w:val="nil"/>
              <w:right w:val="nil"/>
              <w:between w:val="nil"/>
            </w:pBdr>
            <w:spacing w:before="28" w:after="0"/>
            <w:ind w:firstLine="0"/>
            <w:jc w:val="left"/>
          </w:pPr>
        </w:pPrChange>
      </w:pPr>
      <w:del w:id="14017" w:author="Cristiano de Menezes Feu" w:date="2022-11-21T08:33:00Z">
        <w:r w:rsidDel="00E631A1">
          <w:rPr>
            <w:rFonts w:ascii="ClearSans-Light" w:eastAsia="ClearSans-Light" w:hAnsi="ClearSans-Light" w:cs="ClearSans-Light"/>
            <w:color w:val="005583"/>
            <w:sz w:val="18"/>
            <w:szCs w:val="18"/>
          </w:rPr>
          <w:delText>- Regramento: art. 188 e incisos</w:delText>
        </w:r>
      </w:del>
    </w:p>
    <w:p w14:paraId="00001328" w14:textId="45973738" w:rsidR="003D183A" w:rsidDel="00E631A1" w:rsidRDefault="008B7924" w:rsidP="00E631A1">
      <w:pPr>
        <w:widowControl w:val="0"/>
        <w:pBdr>
          <w:top w:val="nil"/>
          <w:left w:val="nil"/>
          <w:bottom w:val="nil"/>
          <w:right w:val="nil"/>
          <w:between w:val="nil"/>
        </w:pBdr>
        <w:spacing w:before="28" w:after="0"/>
        <w:ind w:firstLine="0"/>
        <w:jc w:val="center"/>
        <w:rPr>
          <w:del w:id="14018" w:author="Cristiano de Menezes Feu" w:date="2022-11-21T08:33:00Z"/>
          <w:rFonts w:ascii="ClearSans-Light" w:eastAsia="ClearSans-Light" w:hAnsi="ClearSans-Light" w:cs="ClearSans-Light"/>
          <w:color w:val="005583"/>
          <w:sz w:val="18"/>
          <w:szCs w:val="18"/>
        </w:rPr>
        <w:pPrChange w:id="14019" w:author="Cristiano de Menezes Feu" w:date="2022-11-21T08:33:00Z">
          <w:pPr>
            <w:widowControl w:val="0"/>
            <w:pBdr>
              <w:top w:val="nil"/>
              <w:left w:val="nil"/>
              <w:bottom w:val="nil"/>
              <w:right w:val="nil"/>
              <w:between w:val="nil"/>
            </w:pBdr>
            <w:spacing w:before="28" w:after="0"/>
            <w:ind w:firstLine="0"/>
            <w:jc w:val="left"/>
          </w:pPr>
        </w:pPrChange>
      </w:pPr>
      <w:del w:id="14020" w:author="Cristiano de Menezes Feu" w:date="2022-11-21T08:33:00Z">
        <w:r w:rsidDel="00E631A1">
          <w:rPr>
            <w:rFonts w:ascii="ClearSans-Light" w:eastAsia="ClearSans-Light" w:hAnsi="ClearSans-Light" w:cs="ClearSans-Light"/>
            <w:color w:val="005583"/>
            <w:sz w:val="18"/>
            <w:szCs w:val="18"/>
          </w:rPr>
          <w:delText>- Perda mandato: art. 240, § 1º</w:delText>
        </w:r>
      </w:del>
    </w:p>
    <w:p w14:paraId="00001329" w14:textId="66B9AFBF" w:rsidR="003D183A" w:rsidDel="00E631A1" w:rsidRDefault="008B7924" w:rsidP="00E631A1">
      <w:pPr>
        <w:widowControl w:val="0"/>
        <w:pBdr>
          <w:top w:val="nil"/>
          <w:left w:val="nil"/>
          <w:bottom w:val="nil"/>
          <w:right w:val="nil"/>
          <w:between w:val="nil"/>
        </w:pBdr>
        <w:spacing w:before="28" w:after="0"/>
        <w:ind w:firstLine="0"/>
        <w:jc w:val="center"/>
        <w:rPr>
          <w:del w:id="14021" w:author="Cristiano de Menezes Feu" w:date="2022-11-21T08:33:00Z"/>
          <w:rFonts w:ascii="ClearSans-Light" w:eastAsia="ClearSans-Light" w:hAnsi="ClearSans-Light" w:cs="ClearSans-Light"/>
          <w:color w:val="005583"/>
          <w:sz w:val="18"/>
          <w:szCs w:val="18"/>
        </w:rPr>
        <w:pPrChange w:id="14022" w:author="Cristiano de Menezes Feu" w:date="2022-11-21T08:33:00Z">
          <w:pPr>
            <w:widowControl w:val="0"/>
            <w:pBdr>
              <w:top w:val="nil"/>
              <w:left w:val="nil"/>
              <w:bottom w:val="nil"/>
              <w:right w:val="nil"/>
              <w:between w:val="nil"/>
            </w:pBdr>
            <w:spacing w:before="28" w:after="0"/>
            <w:ind w:firstLine="0"/>
            <w:jc w:val="left"/>
          </w:pPr>
        </w:pPrChange>
      </w:pPr>
      <w:del w:id="14023" w:author="Cristiano de Menezes Feu" w:date="2022-11-21T08:33:00Z">
        <w:r w:rsidDel="00E631A1">
          <w:rPr>
            <w:rFonts w:ascii="ClearSans-Light" w:eastAsia="ClearSans-Light" w:hAnsi="ClearSans-Light" w:cs="ClearSans-Light"/>
            <w:color w:val="005583"/>
            <w:sz w:val="18"/>
            <w:szCs w:val="18"/>
          </w:rPr>
          <w:delText>- Processo criminal: art. 251, I, b</w:delText>
        </w:r>
      </w:del>
    </w:p>
    <w:p w14:paraId="0000132A" w14:textId="75556279" w:rsidR="003D183A" w:rsidDel="00E631A1" w:rsidRDefault="008B7924" w:rsidP="00E631A1">
      <w:pPr>
        <w:widowControl w:val="0"/>
        <w:pBdr>
          <w:top w:val="nil"/>
          <w:left w:val="nil"/>
          <w:bottom w:val="nil"/>
          <w:right w:val="nil"/>
          <w:between w:val="nil"/>
        </w:pBdr>
        <w:spacing w:before="28" w:after="0"/>
        <w:ind w:firstLine="0"/>
        <w:jc w:val="center"/>
        <w:rPr>
          <w:del w:id="14024" w:author="Cristiano de Menezes Feu" w:date="2022-11-21T08:33:00Z"/>
          <w:rFonts w:ascii="ClearSans-Light" w:eastAsia="ClearSans-Light" w:hAnsi="ClearSans-Light" w:cs="ClearSans-Light"/>
          <w:color w:val="005583"/>
          <w:sz w:val="18"/>
          <w:szCs w:val="18"/>
        </w:rPr>
        <w:pPrChange w:id="14025" w:author="Cristiano de Menezes Feu" w:date="2022-11-21T08:33:00Z">
          <w:pPr>
            <w:widowControl w:val="0"/>
            <w:pBdr>
              <w:top w:val="nil"/>
              <w:left w:val="nil"/>
              <w:bottom w:val="nil"/>
              <w:right w:val="nil"/>
              <w:between w:val="nil"/>
            </w:pBdr>
            <w:spacing w:before="28" w:after="0"/>
            <w:ind w:firstLine="0"/>
            <w:jc w:val="left"/>
          </w:pPr>
        </w:pPrChange>
      </w:pPr>
      <w:del w:id="14026" w:author="Cristiano de Menezes Feu" w:date="2022-11-21T08:33:00Z">
        <w:r w:rsidDel="00E631A1">
          <w:rPr>
            <w:rFonts w:ascii="ClearSans-Light" w:eastAsia="ClearSans-Light" w:hAnsi="ClearSans-Light" w:cs="ClearSans-Light"/>
            <w:color w:val="005583"/>
            <w:sz w:val="18"/>
            <w:szCs w:val="18"/>
          </w:rPr>
          <w:delText>- Eleição: art. 7º; art. 39, § 3º</w:delText>
        </w:r>
      </w:del>
    </w:p>
    <w:p w14:paraId="0000132B" w14:textId="5B6AC74C" w:rsidR="003D183A" w:rsidDel="00E631A1" w:rsidRDefault="008B7924" w:rsidP="00E631A1">
      <w:pPr>
        <w:widowControl w:val="0"/>
        <w:pBdr>
          <w:top w:val="nil"/>
          <w:left w:val="nil"/>
          <w:bottom w:val="nil"/>
          <w:right w:val="nil"/>
          <w:between w:val="nil"/>
        </w:pBdr>
        <w:spacing w:before="28" w:after="0"/>
        <w:ind w:firstLine="0"/>
        <w:jc w:val="center"/>
        <w:rPr>
          <w:del w:id="14027" w:author="Cristiano de Menezes Feu" w:date="2022-11-21T08:33:00Z"/>
          <w:rFonts w:ascii="ClearSans-Light" w:eastAsia="ClearSans-Light" w:hAnsi="ClearSans-Light" w:cs="ClearSans-Light"/>
          <w:color w:val="005583"/>
          <w:sz w:val="18"/>
          <w:szCs w:val="18"/>
        </w:rPr>
        <w:pPrChange w:id="14028" w:author="Cristiano de Menezes Feu" w:date="2022-11-21T08:33:00Z">
          <w:pPr>
            <w:widowControl w:val="0"/>
            <w:pBdr>
              <w:top w:val="nil"/>
              <w:left w:val="nil"/>
              <w:bottom w:val="nil"/>
              <w:right w:val="nil"/>
              <w:between w:val="nil"/>
            </w:pBdr>
            <w:spacing w:before="28" w:after="0"/>
            <w:ind w:firstLine="0"/>
            <w:jc w:val="left"/>
          </w:pPr>
        </w:pPrChange>
      </w:pPr>
      <w:del w:id="14029" w:author="Cristiano de Menezes Feu" w:date="2022-11-21T08:33:00Z">
        <w:r w:rsidDel="00E631A1">
          <w:rPr>
            <w:rFonts w:ascii="ClearSans-Light" w:eastAsia="ClearSans-Light" w:hAnsi="ClearSans-Light" w:cs="ClearSans-Light"/>
            <w:color w:val="005583"/>
            <w:sz w:val="18"/>
            <w:szCs w:val="18"/>
          </w:rPr>
          <w:delText>- Desempate: art. 180, § 3º</w:delText>
        </w:r>
      </w:del>
    </w:p>
    <w:p w14:paraId="0000132C" w14:textId="20F212FF" w:rsidR="003D183A" w:rsidDel="00E631A1" w:rsidRDefault="008B7924" w:rsidP="00E631A1">
      <w:pPr>
        <w:widowControl w:val="0"/>
        <w:pBdr>
          <w:top w:val="nil"/>
          <w:left w:val="nil"/>
          <w:bottom w:val="nil"/>
          <w:right w:val="nil"/>
          <w:between w:val="nil"/>
        </w:pBdr>
        <w:spacing w:before="28" w:after="0"/>
        <w:ind w:firstLine="0"/>
        <w:jc w:val="center"/>
        <w:rPr>
          <w:del w:id="14030" w:author="Cristiano de Menezes Feu" w:date="2022-11-21T08:33:00Z"/>
          <w:rFonts w:ascii="ClearSans-Light" w:eastAsia="ClearSans-Light" w:hAnsi="ClearSans-Light" w:cs="ClearSans-Light"/>
          <w:color w:val="005583"/>
          <w:sz w:val="18"/>
          <w:szCs w:val="18"/>
        </w:rPr>
        <w:pPrChange w:id="14031" w:author="Cristiano de Menezes Feu" w:date="2022-11-21T08:33:00Z">
          <w:pPr>
            <w:widowControl w:val="0"/>
            <w:pBdr>
              <w:top w:val="nil"/>
              <w:left w:val="nil"/>
              <w:bottom w:val="nil"/>
              <w:right w:val="nil"/>
              <w:between w:val="nil"/>
            </w:pBdr>
            <w:spacing w:before="28" w:after="0"/>
            <w:ind w:firstLine="0"/>
            <w:jc w:val="left"/>
          </w:pPr>
        </w:pPrChange>
      </w:pPr>
      <w:del w:id="14032" w:author="Cristiano de Menezes Feu" w:date="2022-11-21T08:33:00Z">
        <w:r w:rsidDel="00E631A1">
          <w:rPr>
            <w:rFonts w:ascii="ClearSans-Light" w:eastAsia="ClearSans-Light" w:hAnsi="ClearSans-Light" w:cs="ClearSans-Light"/>
            <w:color w:val="005583"/>
            <w:sz w:val="18"/>
            <w:szCs w:val="18"/>
          </w:rPr>
          <w:delText>- Estado de sítio: art. 233</w:delText>
        </w:r>
      </w:del>
    </w:p>
    <w:p w14:paraId="0000132D" w14:textId="7BA5F598" w:rsidR="003D183A" w:rsidDel="00E631A1" w:rsidRDefault="008B7924" w:rsidP="00E631A1">
      <w:pPr>
        <w:widowControl w:val="0"/>
        <w:pBdr>
          <w:top w:val="nil"/>
          <w:left w:val="nil"/>
          <w:bottom w:val="nil"/>
          <w:right w:val="nil"/>
          <w:between w:val="nil"/>
        </w:pBdr>
        <w:spacing w:before="28" w:after="0"/>
        <w:ind w:firstLine="0"/>
        <w:jc w:val="center"/>
        <w:rPr>
          <w:del w:id="14033" w:author="Cristiano de Menezes Feu" w:date="2022-11-21T08:33:00Z"/>
          <w:rFonts w:ascii="ClearSans-Light" w:eastAsia="ClearSans-Light" w:hAnsi="ClearSans-Light" w:cs="ClearSans-Light"/>
          <w:color w:val="005583"/>
          <w:sz w:val="18"/>
          <w:szCs w:val="18"/>
        </w:rPr>
        <w:pPrChange w:id="14034" w:author="Cristiano de Menezes Feu" w:date="2022-11-21T08:33:00Z">
          <w:pPr>
            <w:widowControl w:val="0"/>
            <w:pBdr>
              <w:top w:val="nil"/>
              <w:left w:val="nil"/>
              <w:bottom w:val="nil"/>
              <w:right w:val="nil"/>
              <w:between w:val="nil"/>
            </w:pBdr>
            <w:spacing w:before="28" w:after="0"/>
            <w:ind w:firstLine="0"/>
            <w:jc w:val="left"/>
          </w:pPr>
        </w:pPrChange>
      </w:pPr>
      <w:del w:id="14035" w:author="Cristiano de Menezes Feu" w:date="2022-11-21T08:33:00Z">
        <w:r w:rsidDel="00E631A1">
          <w:rPr>
            <w:rFonts w:ascii="ClearSans-Light" w:eastAsia="ClearSans-Light" w:hAnsi="ClearSans-Light" w:cs="ClearSans-Light"/>
            <w:color w:val="005583"/>
            <w:sz w:val="18"/>
            <w:szCs w:val="18"/>
          </w:rPr>
          <w:delText>▪ ESTADO DE DEFESA</w:delText>
        </w:r>
      </w:del>
    </w:p>
    <w:p w14:paraId="0000132E" w14:textId="2D0586B6" w:rsidR="003D183A" w:rsidDel="00E631A1" w:rsidRDefault="008B7924" w:rsidP="00E631A1">
      <w:pPr>
        <w:widowControl w:val="0"/>
        <w:pBdr>
          <w:top w:val="nil"/>
          <w:left w:val="nil"/>
          <w:bottom w:val="nil"/>
          <w:right w:val="nil"/>
          <w:between w:val="nil"/>
        </w:pBdr>
        <w:spacing w:before="28" w:after="0"/>
        <w:ind w:firstLine="0"/>
        <w:jc w:val="center"/>
        <w:rPr>
          <w:del w:id="14036" w:author="Cristiano de Menezes Feu" w:date="2022-11-21T08:33:00Z"/>
          <w:rFonts w:ascii="ClearSans-Light" w:eastAsia="ClearSans-Light" w:hAnsi="ClearSans-Light" w:cs="ClearSans-Light"/>
          <w:color w:val="005583"/>
          <w:sz w:val="18"/>
          <w:szCs w:val="18"/>
        </w:rPr>
        <w:pPrChange w:id="14037" w:author="Cristiano de Menezes Feu" w:date="2022-11-21T08:33:00Z">
          <w:pPr>
            <w:widowControl w:val="0"/>
            <w:pBdr>
              <w:top w:val="nil"/>
              <w:left w:val="nil"/>
              <w:bottom w:val="nil"/>
              <w:right w:val="nil"/>
              <w:between w:val="nil"/>
            </w:pBdr>
            <w:spacing w:before="28" w:after="0"/>
            <w:ind w:firstLine="0"/>
            <w:jc w:val="left"/>
          </w:pPr>
        </w:pPrChange>
      </w:pPr>
      <w:del w:id="14038" w:author="Cristiano de Menezes Feu" w:date="2022-11-21T08:33:00Z">
        <w:r w:rsidDel="00E631A1">
          <w:rPr>
            <w:rFonts w:ascii="ClearSans-Light" w:eastAsia="ClearSans-Light" w:hAnsi="ClearSans-Light" w:cs="ClearSans-Light"/>
            <w:color w:val="005583"/>
            <w:sz w:val="18"/>
            <w:szCs w:val="18"/>
          </w:rPr>
          <w:delText>- Regime de tramitação: art. 159, § 2º, II</w:delText>
        </w:r>
      </w:del>
    </w:p>
    <w:p w14:paraId="0000132F" w14:textId="4084B025" w:rsidR="003D183A" w:rsidDel="00E631A1" w:rsidRDefault="008B7924" w:rsidP="00E631A1">
      <w:pPr>
        <w:widowControl w:val="0"/>
        <w:pBdr>
          <w:top w:val="nil"/>
          <w:left w:val="nil"/>
          <w:bottom w:val="nil"/>
          <w:right w:val="nil"/>
          <w:between w:val="nil"/>
        </w:pBdr>
        <w:spacing w:before="28" w:after="0"/>
        <w:ind w:firstLine="0"/>
        <w:jc w:val="center"/>
        <w:rPr>
          <w:del w:id="14039" w:author="Cristiano de Menezes Feu" w:date="2022-11-21T08:33:00Z"/>
          <w:rFonts w:ascii="ClearSans-Light" w:eastAsia="ClearSans-Light" w:hAnsi="ClearSans-Light" w:cs="ClearSans-Light"/>
          <w:color w:val="005583"/>
          <w:sz w:val="18"/>
          <w:szCs w:val="18"/>
        </w:rPr>
        <w:pPrChange w:id="14040" w:author="Cristiano de Menezes Feu" w:date="2022-11-21T08:33:00Z">
          <w:pPr>
            <w:widowControl w:val="0"/>
            <w:pBdr>
              <w:top w:val="nil"/>
              <w:left w:val="nil"/>
              <w:bottom w:val="nil"/>
              <w:right w:val="nil"/>
              <w:between w:val="nil"/>
            </w:pBdr>
            <w:spacing w:before="28" w:after="0"/>
            <w:ind w:firstLine="0"/>
            <w:jc w:val="left"/>
          </w:pPr>
        </w:pPrChange>
      </w:pPr>
      <w:del w:id="14041" w:author="Cristiano de Menezes Feu" w:date="2022-11-21T08:33:00Z">
        <w:r w:rsidDel="00E631A1">
          <w:rPr>
            <w:rFonts w:ascii="ClearSans-Light" w:eastAsia="ClearSans-Light" w:hAnsi="ClearSans-Light" w:cs="ClearSans-Light"/>
            <w:color w:val="005583"/>
            <w:sz w:val="18"/>
            <w:szCs w:val="18"/>
          </w:rPr>
          <w:delText>▪ ESTADO DE SÍTIO</w:delText>
        </w:r>
      </w:del>
    </w:p>
    <w:p w14:paraId="00001330" w14:textId="170E1D6C" w:rsidR="003D183A" w:rsidDel="00E631A1" w:rsidRDefault="008B7924" w:rsidP="00E631A1">
      <w:pPr>
        <w:widowControl w:val="0"/>
        <w:pBdr>
          <w:top w:val="nil"/>
          <w:left w:val="nil"/>
          <w:bottom w:val="nil"/>
          <w:right w:val="nil"/>
          <w:between w:val="nil"/>
        </w:pBdr>
        <w:spacing w:before="28" w:after="0"/>
        <w:ind w:firstLine="0"/>
        <w:jc w:val="center"/>
        <w:rPr>
          <w:del w:id="14042" w:author="Cristiano de Menezes Feu" w:date="2022-11-21T08:33:00Z"/>
          <w:rFonts w:ascii="ClearSans-Light" w:eastAsia="ClearSans-Light" w:hAnsi="ClearSans-Light" w:cs="ClearSans-Light"/>
          <w:color w:val="005583"/>
          <w:sz w:val="18"/>
          <w:szCs w:val="18"/>
        </w:rPr>
        <w:pPrChange w:id="14043" w:author="Cristiano de Menezes Feu" w:date="2022-11-21T08:33:00Z">
          <w:pPr>
            <w:widowControl w:val="0"/>
            <w:pBdr>
              <w:top w:val="nil"/>
              <w:left w:val="nil"/>
              <w:bottom w:val="nil"/>
              <w:right w:val="nil"/>
              <w:between w:val="nil"/>
            </w:pBdr>
            <w:spacing w:before="28" w:after="0"/>
            <w:ind w:firstLine="0"/>
            <w:jc w:val="left"/>
          </w:pPr>
        </w:pPrChange>
      </w:pPr>
      <w:del w:id="14044" w:author="Cristiano de Menezes Feu" w:date="2022-11-21T08:33:00Z">
        <w:r w:rsidDel="00E631A1">
          <w:rPr>
            <w:rFonts w:ascii="ClearSans-Light" w:eastAsia="ClearSans-Light" w:hAnsi="ClearSans-Light" w:cs="ClearSans-Light"/>
            <w:color w:val="005583"/>
            <w:sz w:val="18"/>
            <w:szCs w:val="18"/>
          </w:rPr>
          <w:delText>- Suspensão de prerrogativas: arts. 188, I, e 233</w:delText>
        </w:r>
      </w:del>
    </w:p>
    <w:p w14:paraId="00001331" w14:textId="670632E8" w:rsidR="003D183A" w:rsidDel="00E631A1" w:rsidRDefault="008B7924" w:rsidP="00E631A1">
      <w:pPr>
        <w:widowControl w:val="0"/>
        <w:pBdr>
          <w:top w:val="nil"/>
          <w:left w:val="nil"/>
          <w:bottom w:val="nil"/>
          <w:right w:val="nil"/>
          <w:between w:val="nil"/>
        </w:pBdr>
        <w:spacing w:before="28" w:after="0"/>
        <w:ind w:firstLine="0"/>
        <w:jc w:val="center"/>
        <w:rPr>
          <w:del w:id="14045" w:author="Cristiano de Menezes Feu" w:date="2022-11-21T08:33:00Z"/>
          <w:rFonts w:ascii="ClearSans-Light" w:eastAsia="ClearSans-Light" w:hAnsi="ClearSans-Light" w:cs="ClearSans-Light"/>
          <w:color w:val="005583"/>
          <w:sz w:val="18"/>
          <w:szCs w:val="18"/>
        </w:rPr>
        <w:pPrChange w:id="14046" w:author="Cristiano de Menezes Feu" w:date="2022-11-21T08:33:00Z">
          <w:pPr>
            <w:widowControl w:val="0"/>
            <w:pBdr>
              <w:top w:val="nil"/>
              <w:left w:val="nil"/>
              <w:bottom w:val="nil"/>
              <w:right w:val="nil"/>
              <w:between w:val="nil"/>
            </w:pBdr>
            <w:spacing w:before="28" w:after="0"/>
            <w:ind w:firstLine="0"/>
            <w:jc w:val="left"/>
          </w:pPr>
        </w:pPrChange>
      </w:pPr>
      <w:del w:id="14047" w:author="Cristiano de Menezes Feu" w:date="2022-11-21T08:33:00Z">
        <w:r w:rsidDel="00E631A1">
          <w:rPr>
            <w:rFonts w:ascii="ClearSans-Light" w:eastAsia="ClearSans-Light" w:hAnsi="ClearSans-Light" w:cs="ClearSans-Light"/>
            <w:color w:val="005583"/>
            <w:sz w:val="18"/>
            <w:szCs w:val="18"/>
          </w:rPr>
          <w:delText>- Regime de tramitação: art. 159, § 2º, II</w:delText>
        </w:r>
      </w:del>
    </w:p>
    <w:p w14:paraId="00001332" w14:textId="55FFEC3D" w:rsidR="003D183A" w:rsidDel="00E631A1" w:rsidRDefault="008B7924" w:rsidP="00E631A1">
      <w:pPr>
        <w:widowControl w:val="0"/>
        <w:pBdr>
          <w:top w:val="nil"/>
          <w:left w:val="nil"/>
          <w:bottom w:val="nil"/>
          <w:right w:val="nil"/>
          <w:between w:val="nil"/>
        </w:pBdr>
        <w:spacing w:before="28" w:after="0"/>
        <w:ind w:firstLine="0"/>
        <w:jc w:val="center"/>
        <w:rPr>
          <w:del w:id="14048" w:author="Cristiano de Menezes Feu" w:date="2022-11-21T08:33:00Z"/>
          <w:rFonts w:ascii="ClearSans-Light" w:eastAsia="ClearSans-Light" w:hAnsi="ClearSans-Light" w:cs="ClearSans-Light"/>
          <w:color w:val="005583"/>
          <w:sz w:val="18"/>
          <w:szCs w:val="18"/>
        </w:rPr>
        <w:pPrChange w:id="14049" w:author="Cristiano de Menezes Feu" w:date="2022-11-21T08:33:00Z">
          <w:pPr>
            <w:widowControl w:val="0"/>
            <w:pBdr>
              <w:top w:val="nil"/>
              <w:left w:val="nil"/>
              <w:bottom w:val="nil"/>
              <w:right w:val="nil"/>
              <w:between w:val="nil"/>
            </w:pBdr>
            <w:spacing w:before="28" w:after="0"/>
            <w:ind w:firstLine="0"/>
            <w:jc w:val="left"/>
          </w:pPr>
        </w:pPrChange>
      </w:pPr>
      <w:del w:id="14050" w:author="Cristiano de Menezes Feu" w:date="2022-11-21T08:33:00Z">
        <w:r w:rsidDel="00E631A1">
          <w:rPr>
            <w:rFonts w:ascii="ClearSans-Light" w:eastAsia="ClearSans-Light" w:hAnsi="ClearSans-Light" w:cs="ClearSans-Light"/>
            <w:color w:val="005583"/>
            <w:sz w:val="18"/>
            <w:szCs w:val="18"/>
          </w:rPr>
          <w:delText>- Vedação proposta de emenda à Constituição: art. 201, II</w:delText>
        </w:r>
      </w:del>
    </w:p>
    <w:p w14:paraId="00001333" w14:textId="227DC570" w:rsidR="003D183A" w:rsidDel="00E631A1" w:rsidRDefault="008B7924" w:rsidP="00E631A1">
      <w:pPr>
        <w:widowControl w:val="0"/>
        <w:pBdr>
          <w:top w:val="nil"/>
          <w:left w:val="nil"/>
          <w:bottom w:val="nil"/>
          <w:right w:val="nil"/>
          <w:between w:val="nil"/>
        </w:pBdr>
        <w:spacing w:before="28" w:after="0"/>
        <w:ind w:firstLine="0"/>
        <w:jc w:val="center"/>
        <w:rPr>
          <w:del w:id="14051" w:author="Cristiano de Menezes Feu" w:date="2022-11-21T08:33:00Z"/>
          <w:rFonts w:ascii="ClearSans-Light" w:eastAsia="ClearSans-Light" w:hAnsi="ClearSans-Light" w:cs="ClearSans-Light"/>
          <w:color w:val="005583"/>
          <w:sz w:val="18"/>
          <w:szCs w:val="18"/>
        </w:rPr>
        <w:pPrChange w:id="14052" w:author="Cristiano de Menezes Feu" w:date="2022-11-21T08:33:00Z">
          <w:pPr>
            <w:widowControl w:val="0"/>
            <w:pBdr>
              <w:top w:val="nil"/>
              <w:left w:val="nil"/>
              <w:bottom w:val="nil"/>
              <w:right w:val="nil"/>
              <w:between w:val="nil"/>
            </w:pBdr>
            <w:spacing w:before="28" w:after="0"/>
            <w:ind w:firstLine="0"/>
            <w:jc w:val="left"/>
          </w:pPr>
        </w:pPrChange>
      </w:pPr>
      <w:del w:id="14053" w:author="Cristiano de Menezes Feu" w:date="2022-11-21T08:33:00Z">
        <w:r w:rsidDel="00E631A1">
          <w:rPr>
            <w:rFonts w:ascii="ClearSans-Light" w:eastAsia="ClearSans-Light" w:hAnsi="ClearSans-Light" w:cs="ClearSans-Light"/>
            <w:color w:val="005583"/>
            <w:sz w:val="18"/>
            <w:szCs w:val="18"/>
          </w:rPr>
          <w:delText>▪ EX-DEPUTADO</w:delText>
        </w:r>
      </w:del>
    </w:p>
    <w:p w14:paraId="00001334" w14:textId="3506789F" w:rsidR="003D183A" w:rsidDel="00E631A1" w:rsidRDefault="008B7924" w:rsidP="00E631A1">
      <w:pPr>
        <w:widowControl w:val="0"/>
        <w:pBdr>
          <w:top w:val="nil"/>
          <w:left w:val="nil"/>
          <w:bottom w:val="nil"/>
          <w:right w:val="nil"/>
          <w:between w:val="nil"/>
        </w:pBdr>
        <w:spacing w:before="28" w:after="0"/>
        <w:ind w:firstLine="0"/>
        <w:jc w:val="center"/>
        <w:rPr>
          <w:del w:id="14054" w:author="Cristiano de Menezes Feu" w:date="2022-11-21T08:33:00Z"/>
          <w:rFonts w:ascii="ClearSans-Light" w:eastAsia="ClearSans-Light" w:hAnsi="ClearSans-Light" w:cs="ClearSans-Light"/>
          <w:color w:val="005583"/>
          <w:sz w:val="18"/>
          <w:szCs w:val="18"/>
        </w:rPr>
        <w:pPrChange w:id="14055" w:author="Cristiano de Menezes Feu" w:date="2022-11-21T08:33:00Z">
          <w:pPr>
            <w:widowControl w:val="0"/>
            <w:pBdr>
              <w:top w:val="nil"/>
              <w:left w:val="nil"/>
              <w:bottom w:val="nil"/>
              <w:right w:val="nil"/>
              <w:between w:val="nil"/>
            </w:pBdr>
            <w:spacing w:before="28" w:after="0"/>
            <w:ind w:firstLine="0"/>
            <w:jc w:val="left"/>
          </w:pPr>
        </w:pPrChange>
      </w:pPr>
      <w:del w:id="14056" w:author="Cristiano de Menezes Feu" w:date="2022-11-21T08:33:00Z">
        <w:r w:rsidDel="00E631A1">
          <w:rPr>
            <w:rFonts w:ascii="ClearSans-Light" w:eastAsia="ClearSans-Light" w:hAnsi="ClearSans-Light" w:cs="ClearSans-Light"/>
            <w:color w:val="005583"/>
            <w:sz w:val="18"/>
            <w:szCs w:val="18"/>
          </w:rPr>
          <w:delText>- Utilização de serviços: art. 234</w:delText>
        </w:r>
      </w:del>
    </w:p>
    <w:p w14:paraId="00001335" w14:textId="337FE28E" w:rsidR="003D183A" w:rsidDel="00E631A1" w:rsidRDefault="008B7924" w:rsidP="00E631A1">
      <w:pPr>
        <w:widowControl w:val="0"/>
        <w:pBdr>
          <w:top w:val="nil"/>
          <w:left w:val="nil"/>
          <w:bottom w:val="nil"/>
          <w:right w:val="nil"/>
          <w:between w:val="nil"/>
        </w:pBdr>
        <w:spacing w:before="28" w:after="0"/>
        <w:ind w:firstLine="0"/>
        <w:jc w:val="center"/>
        <w:rPr>
          <w:del w:id="14057" w:author="Cristiano de Menezes Feu" w:date="2022-11-21T08:33:00Z"/>
          <w:rFonts w:ascii="ClearSans-Light" w:eastAsia="ClearSans-Light" w:hAnsi="ClearSans-Light" w:cs="ClearSans-Light"/>
          <w:color w:val="005583"/>
          <w:sz w:val="18"/>
          <w:szCs w:val="18"/>
        </w:rPr>
        <w:pPrChange w:id="14058" w:author="Cristiano de Menezes Feu" w:date="2022-11-21T08:33:00Z">
          <w:pPr>
            <w:widowControl w:val="0"/>
            <w:pBdr>
              <w:top w:val="nil"/>
              <w:left w:val="nil"/>
              <w:bottom w:val="nil"/>
              <w:right w:val="nil"/>
              <w:between w:val="nil"/>
            </w:pBdr>
            <w:spacing w:before="28" w:after="0"/>
            <w:ind w:firstLine="0"/>
            <w:jc w:val="left"/>
          </w:pPr>
        </w:pPrChange>
      </w:pPr>
      <w:del w:id="14059" w:author="Cristiano de Menezes Feu" w:date="2022-11-21T08:33:00Z">
        <w:r w:rsidDel="00E631A1">
          <w:rPr>
            <w:rFonts w:ascii="ClearSans-Light" w:eastAsia="ClearSans-Light" w:hAnsi="ClearSans-Light" w:cs="ClearSans-Light"/>
            <w:color w:val="005583"/>
            <w:sz w:val="18"/>
            <w:szCs w:val="18"/>
          </w:rPr>
          <w:delText>▪ EXAME DE ADMISSIBILIDADE ver ADMISSIBILIDADE</w:delText>
        </w:r>
      </w:del>
    </w:p>
    <w:p w14:paraId="00001336" w14:textId="4503A651" w:rsidR="003D183A" w:rsidDel="00E631A1" w:rsidRDefault="008B7924" w:rsidP="00E631A1">
      <w:pPr>
        <w:widowControl w:val="0"/>
        <w:pBdr>
          <w:top w:val="nil"/>
          <w:left w:val="nil"/>
          <w:bottom w:val="nil"/>
          <w:right w:val="nil"/>
          <w:between w:val="nil"/>
        </w:pBdr>
        <w:spacing w:before="28" w:after="0"/>
        <w:ind w:firstLine="0"/>
        <w:jc w:val="center"/>
        <w:rPr>
          <w:del w:id="14060" w:author="Cristiano de Menezes Feu" w:date="2022-11-21T08:33:00Z"/>
          <w:rFonts w:ascii="ClearSans-Light" w:eastAsia="ClearSans-Light" w:hAnsi="ClearSans-Light" w:cs="ClearSans-Light"/>
          <w:color w:val="005583"/>
          <w:sz w:val="18"/>
          <w:szCs w:val="18"/>
        </w:rPr>
        <w:pPrChange w:id="14061" w:author="Cristiano de Menezes Feu" w:date="2022-11-21T08:33:00Z">
          <w:pPr>
            <w:widowControl w:val="0"/>
            <w:pBdr>
              <w:top w:val="nil"/>
              <w:left w:val="nil"/>
              <w:bottom w:val="nil"/>
              <w:right w:val="nil"/>
              <w:between w:val="nil"/>
            </w:pBdr>
            <w:spacing w:before="28" w:after="0"/>
            <w:ind w:firstLine="0"/>
            <w:jc w:val="left"/>
          </w:pPr>
        </w:pPrChange>
      </w:pPr>
      <w:del w:id="14062" w:author="Cristiano de Menezes Feu" w:date="2022-11-21T08:33:00Z">
        <w:r w:rsidDel="00E631A1">
          <w:rPr>
            <w:rFonts w:ascii="ClearSans-Light" w:eastAsia="ClearSans-Light" w:hAnsi="ClearSans-Light" w:cs="ClearSans-Light"/>
            <w:color w:val="005583"/>
            <w:sz w:val="18"/>
            <w:szCs w:val="18"/>
          </w:rPr>
          <w:delText>▪ EXAME DE MÉRITO ver MÉRITO</w:delText>
        </w:r>
      </w:del>
    </w:p>
    <w:p w14:paraId="00001337" w14:textId="7BE99381" w:rsidR="003D183A" w:rsidDel="00E631A1" w:rsidRDefault="008B7924" w:rsidP="00E631A1">
      <w:pPr>
        <w:widowControl w:val="0"/>
        <w:pBdr>
          <w:top w:val="nil"/>
          <w:left w:val="nil"/>
          <w:bottom w:val="nil"/>
          <w:right w:val="nil"/>
          <w:between w:val="nil"/>
        </w:pBdr>
        <w:spacing w:before="28" w:after="0"/>
        <w:ind w:firstLine="0"/>
        <w:jc w:val="center"/>
        <w:rPr>
          <w:del w:id="14063" w:author="Cristiano de Menezes Feu" w:date="2022-11-21T08:33:00Z"/>
          <w:rFonts w:ascii="ClearSans-Light" w:eastAsia="ClearSans-Light" w:hAnsi="ClearSans-Light" w:cs="ClearSans-Light"/>
          <w:color w:val="005583"/>
          <w:sz w:val="18"/>
          <w:szCs w:val="18"/>
        </w:rPr>
        <w:pPrChange w:id="14064" w:author="Cristiano de Menezes Feu" w:date="2022-11-21T08:33:00Z">
          <w:pPr>
            <w:widowControl w:val="0"/>
            <w:pBdr>
              <w:top w:val="nil"/>
              <w:left w:val="nil"/>
              <w:bottom w:val="nil"/>
              <w:right w:val="nil"/>
              <w:between w:val="nil"/>
            </w:pBdr>
            <w:spacing w:before="28" w:after="0"/>
            <w:ind w:firstLine="0"/>
            <w:jc w:val="left"/>
          </w:pPr>
        </w:pPrChange>
      </w:pPr>
      <w:del w:id="14065" w:author="Cristiano de Menezes Feu" w:date="2022-11-21T08:33:00Z">
        <w:r w:rsidDel="00E631A1">
          <w:rPr>
            <w:rFonts w:ascii="ClearSans-Light" w:eastAsia="ClearSans-Light" w:hAnsi="ClearSans-Light" w:cs="ClearSans-Light"/>
            <w:color w:val="005583"/>
            <w:sz w:val="18"/>
            <w:szCs w:val="18"/>
          </w:rPr>
          <w:delText xml:space="preserve">▪ EXTRAPAUTA </w:delText>
        </w:r>
      </w:del>
    </w:p>
    <w:p w14:paraId="00001338" w14:textId="27A034A8" w:rsidR="003D183A" w:rsidDel="00E631A1" w:rsidRDefault="008B7924" w:rsidP="00E631A1">
      <w:pPr>
        <w:widowControl w:val="0"/>
        <w:pBdr>
          <w:top w:val="nil"/>
          <w:left w:val="nil"/>
          <w:bottom w:val="nil"/>
          <w:right w:val="nil"/>
          <w:between w:val="nil"/>
        </w:pBdr>
        <w:spacing w:before="28" w:after="0"/>
        <w:ind w:firstLine="0"/>
        <w:jc w:val="center"/>
        <w:rPr>
          <w:del w:id="14066" w:author="Cristiano de Menezes Feu" w:date="2022-11-21T08:33:00Z"/>
          <w:rFonts w:ascii="ClearSans-Light" w:eastAsia="ClearSans-Light" w:hAnsi="ClearSans-Light" w:cs="ClearSans-Light"/>
          <w:color w:val="005583"/>
          <w:sz w:val="18"/>
          <w:szCs w:val="18"/>
        </w:rPr>
        <w:pPrChange w:id="14067" w:author="Cristiano de Menezes Feu" w:date="2022-11-21T08:33:00Z">
          <w:pPr>
            <w:widowControl w:val="0"/>
            <w:pBdr>
              <w:top w:val="nil"/>
              <w:left w:val="nil"/>
              <w:bottom w:val="nil"/>
              <w:right w:val="nil"/>
              <w:between w:val="nil"/>
            </w:pBdr>
            <w:spacing w:before="28" w:after="0"/>
            <w:ind w:firstLine="0"/>
            <w:jc w:val="left"/>
          </w:pPr>
        </w:pPrChange>
      </w:pPr>
      <w:del w:id="14068" w:author="Cristiano de Menezes Feu" w:date="2022-11-21T08:33:00Z">
        <w:r w:rsidDel="00E631A1">
          <w:rPr>
            <w:rFonts w:ascii="ClearSans-Light" w:eastAsia="ClearSans-Light" w:hAnsi="ClearSans-Light" w:cs="ClearSans-Light"/>
            <w:color w:val="005583"/>
            <w:sz w:val="18"/>
            <w:szCs w:val="18"/>
          </w:rPr>
          <w:delText>- Requerimento Comissões: art. 50, § 1º</w:delText>
        </w:r>
      </w:del>
    </w:p>
    <w:p w14:paraId="00001339" w14:textId="49717CD1" w:rsidR="003D183A" w:rsidDel="00E631A1" w:rsidRDefault="008B7924" w:rsidP="00E631A1">
      <w:pPr>
        <w:widowControl w:val="0"/>
        <w:pBdr>
          <w:top w:val="nil"/>
          <w:left w:val="nil"/>
          <w:bottom w:val="nil"/>
          <w:right w:val="nil"/>
          <w:between w:val="nil"/>
        </w:pBdr>
        <w:spacing w:before="28" w:after="113"/>
        <w:ind w:firstLine="0"/>
        <w:jc w:val="center"/>
        <w:rPr>
          <w:del w:id="14069" w:author="Cristiano de Menezes Feu" w:date="2022-11-21T08:33:00Z"/>
          <w:color w:val="005583"/>
          <w:sz w:val="18"/>
          <w:szCs w:val="18"/>
        </w:rPr>
        <w:pPrChange w:id="14070" w:author="Cristiano de Menezes Feu" w:date="2022-11-21T08:33:00Z">
          <w:pPr>
            <w:widowControl w:val="0"/>
            <w:pBdr>
              <w:top w:val="nil"/>
              <w:left w:val="nil"/>
              <w:bottom w:val="nil"/>
              <w:right w:val="nil"/>
              <w:between w:val="nil"/>
            </w:pBdr>
            <w:spacing w:before="28" w:after="113"/>
            <w:ind w:firstLine="0"/>
          </w:pPr>
        </w:pPrChange>
      </w:pPr>
      <w:del w:id="14071" w:author="Cristiano de Menezes Feu" w:date="2022-11-21T08:33:00Z">
        <w:r w:rsidDel="00E631A1">
          <w:rPr>
            <w:color w:val="005583"/>
            <w:sz w:val="30"/>
            <w:szCs w:val="30"/>
          </w:rPr>
          <w:delText>F</w:delText>
        </w:r>
      </w:del>
    </w:p>
    <w:p w14:paraId="0000133A" w14:textId="6F9FC2C7" w:rsidR="003D183A" w:rsidDel="00E631A1" w:rsidRDefault="008B7924" w:rsidP="00E631A1">
      <w:pPr>
        <w:widowControl w:val="0"/>
        <w:pBdr>
          <w:top w:val="nil"/>
          <w:left w:val="nil"/>
          <w:bottom w:val="nil"/>
          <w:right w:val="nil"/>
          <w:between w:val="nil"/>
        </w:pBdr>
        <w:spacing w:before="28" w:after="0"/>
        <w:ind w:firstLine="0"/>
        <w:jc w:val="center"/>
        <w:rPr>
          <w:del w:id="14072" w:author="Cristiano de Menezes Feu" w:date="2022-11-21T08:33:00Z"/>
          <w:rFonts w:ascii="ClearSans-Light" w:eastAsia="ClearSans-Light" w:hAnsi="ClearSans-Light" w:cs="ClearSans-Light"/>
          <w:color w:val="005583"/>
          <w:sz w:val="18"/>
          <w:szCs w:val="18"/>
        </w:rPr>
        <w:pPrChange w:id="14073" w:author="Cristiano de Menezes Feu" w:date="2022-11-21T08:33:00Z">
          <w:pPr>
            <w:widowControl w:val="0"/>
            <w:pBdr>
              <w:top w:val="nil"/>
              <w:left w:val="nil"/>
              <w:bottom w:val="nil"/>
              <w:right w:val="nil"/>
              <w:between w:val="nil"/>
            </w:pBdr>
            <w:spacing w:before="28" w:after="0"/>
            <w:ind w:firstLine="0"/>
            <w:jc w:val="left"/>
          </w:pPr>
        </w:pPrChange>
      </w:pPr>
      <w:del w:id="14074" w:author="Cristiano de Menezes Feu" w:date="2022-11-21T08:33:00Z">
        <w:r w:rsidDel="00E631A1">
          <w:rPr>
            <w:rFonts w:ascii="ClearSans-Light" w:eastAsia="ClearSans-Light" w:hAnsi="ClearSans-Light" w:cs="ClearSans-Light"/>
            <w:color w:val="005583"/>
            <w:sz w:val="18"/>
            <w:szCs w:val="18"/>
          </w:rPr>
          <w:delText>▪ FALECIMENTO</w:delText>
        </w:r>
      </w:del>
    </w:p>
    <w:p w14:paraId="0000133B" w14:textId="284D03DA" w:rsidR="003D183A" w:rsidDel="00E631A1" w:rsidRDefault="008B7924" w:rsidP="00E631A1">
      <w:pPr>
        <w:widowControl w:val="0"/>
        <w:pBdr>
          <w:top w:val="nil"/>
          <w:left w:val="nil"/>
          <w:bottom w:val="nil"/>
          <w:right w:val="nil"/>
          <w:between w:val="nil"/>
        </w:pBdr>
        <w:spacing w:before="28" w:after="0"/>
        <w:ind w:firstLine="0"/>
        <w:jc w:val="center"/>
        <w:rPr>
          <w:del w:id="14075" w:author="Cristiano de Menezes Feu" w:date="2022-11-21T08:33:00Z"/>
          <w:rFonts w:ascii="ClearSans-Light" w:eastAsia="ClearSans-Light" w:hAnsi="ClearSans-Light" w:cs="ClearSans-Light"/>
          <w:color w:val="005583"/>
          <w:sz w:val="18"/>
          <w:szCs w:val="18"/>
        </w:rPr>
        <w:pPrChange w:id="14076" w:author="Cristiano de Menezes Feu" w:date="2022-11-21T08:33:00Z">
          <w:pPr>
            <w:widowControl w:val="0"/>
            <w:pBdr>
              <w:top w:val="nil"/>
              <w:left w:val="nil"/>
              <w:bottom w:val="nil"/>
              <w:right w:val="nil"/>
              <w:between w:val="nil"/>
            </w:pBdr>
            <w:spacing w:before="28" w:after="0"/>
            <w:ind w:firstLine="0"/>
            <w:jc w:val="left"/>
          </w:pPr>
        </w:pPrChange>
      </w:pPr>
      <w:del w:id="14077" w:author="Cristiano de Menezes Feu" w:date="2022-11-21T08:33:00Z">
        <w:r w:rsidDel="00E631A1">
          <w:rPr>
            <w:rFonts w:ascii="ClearSans-Light" w:eastAsia="ClearSans-Light" w:hAnsi="ClearSans-Light" w:cs="ClearSans-Light"/>
            <w:color w:val="005583"/>
            <w:sz w:val="18"/>
            <w:szCs w:val="18"/>
          </w:rPr>
          <w:delText>- Requerimento de pesar: art. 117, § 2º, I</w:delText>
        </w:r>
      </w:del>
    </w:p>
    <w:p w14:paraId="0000133C" w14:textId="3D2B4FBC" w:rsidR="003D183A" w:rsidDel="00E631A1" w:rsidRDefault="008B7924" w:rsidP="00E631A1">
      <w:pPr>
        <w:widowControl w:val="0"/>
        <w:pBdr>
          <w:top w:val="nil"/>
          <w:left w:val="nil"/>
          <w:bottom w:val="nil"/>
          <w:right w:val="nil"/>
          <w:between w:val="nil"/>
        </w:pBdr>
        <w:spacing w:before="28" w:after="0"/>
        <w:ind w:firstLine="0"/>
        <w:jc w:val="center"/>
        <w:rPr>
          <w:del w:id="14078" w:author="Cristiano de Menezes Feu" w:date="2022-11-21T08:33:00Z"/>
          <w:rFonts w:ascii="ClearSans-Light" w:eastAsia="ClearSans-Light" w:hAnsi="ClearSans-Light" w:cs="ClearSans-Light"/>
          <w:color w:val="005583"/>
          <w:sz w:val="18"/>
          <w:szCs w:val="18"/>
        </w:rPr>
        <w:pPrChange w:id="14079" w:author="Cristiano de Menezes Feu" w:date="2022-11-21T08:33:00Z">
          <w:pPr>
            <w:widowControl w:val="0"/>
            <w:pBdr>
              <w:top w:val="nil"/>
              <w:left w:val="nil"/>
              <w:bottom w:val="nil"/>
              <w:right w:val="nil"/>
              <w:between w:val="nil"/>
            </w:pBdr>
            <w:spacing w:before="28" w:after="0"/>
            <w:ind w:firstLine="0"/>
            <w:jc w:val="left"/>
          </w:pPr>
        </w:pPrChange>
      </w:pPr>
      <w:del w:id="14080" w:author="Cristiano de Menezes Feu" w:date="2022-11-21T08:33:00Z">
        <w:r w:rsidDel="00E631A1">
          <w:rPr>
            <w:rFonts w:ascii="ClearSans-Light" w:eastAsia="ClearSans-Light" w:hAnsi="ClearSans-Light" w:cs="ClearSans-Light"/>
            <w:color w:val="005583"/>
            <w:sz w:val="18"/>
            <w:szCs w:val="18"/>
          </w:rPr>
          <w:delText>- Congressista, Chefe de Poder, luto oficial, art. 71, II</w:delText>
        </w:r>
      </w:del>
    </w:p>
    <w:p w14:paraId="0000133D" w14:textId="23897149" w:rsidR="003D183A" w:rsidDel="00E631A1" w:rsidRDefault="008B7924" w:rsidP="00E631A1">
      <w:pPr>
        <w:widowControl w:val="0"/>
        <w:pBdr>
          <w:top w:val="nil"/>
          <w:left w:val="nil"/>
          <w:bottom w:val="nil"/>
          <w:right w:val="nil"/>
          <w:between w:val="nil"/>
        </w:pBdr>
        <w:spacing w:before="28" w:after="0"/>
        <w:ind w:firstLine="0"/>
        <w:jc w:val="center"/>
        <w:rPr>
          <w:del w:id="14081" w:author="Cristiano de Menezes Feu" w:date="2022-11-21T08:33:00Z"/>
          <w:rFonts w:ascii="ClearSans-Light" w:eastAsia="ClearSans-Light" w:hAnsi="ClearSans-Light" w:cs="ClearSans-Light"/>
          <w:color w:val="005583"/>
          <w:sz w:val="18"/>
          <w:szCs w:val="18"/>
        </w:rPr>
        <w:pPrChange w:id="14082" w:author="Cristiano de Menezes Feu" w:date="2022-11-21T08:33:00Z">
          <w:pPr>
            <w:widowControl w:val="0"/>
            <w:pBdr>
              <w:top w:val="nil"/>
              <w:left w:val="nil"/>
              <w:bottom w:val="nil"/>
              <w:right w:val="nil"/>
              <w:between w:val="nil"/>
            </w:pBdr>
            <w:spacing w:before="28" w:after="0"/>
            <w:ind w:firstLine="0"/>
            <w:jc w:val="left"/>
          </w:pPr>
        </w:pPrChange>
      </w:pPr>
      <w:del w:id="14083" w:author="Cristiano de Menezes Feu" w:date="2022-11-21T08:33:00Z">
        <w:r w:rsidDel="00E631A1">
          <w:rPr>
            <w:rFonts w:ascii="ClearSans-Light" w:eastAsia="ClearSans-Light" w:hAnsi="ClearSans-Light" w:cs="ClearSans-Light"/>
            <w:color w:val="005583"/>
            <w:sz w:val="18"/>
            <w:szCs w:val="18"/>
          </w:rPr>
          <w:delText>▪ FALTA ver AUSÊNCIAS</w:delText>
        </w:r>
      </w:del>
    </w:p>
    <w:p w14:paraId="0000133E" w14:textId="593FE1A1" w:rsidR="003D183A" w:rsidDel="00E631A1" w:rsidRDefault="008B7924" w:rsidP="00E631A1">
      <w:pPr>
        <w:widowControl w:val="0"/>
        <w:pBdr>
          <w:top w:val="nil"/>
          <w:left w:val="nil"/>
          <w:bottom w:val="nil"/>
          <w:right w:val="nil"/>
          <w:between w:val="nil"/>
        </w:pBdr>
        <w:spacing w:before="28" w:after="0"/>
        <w:ind w:firstLine="0"/>
        <w:jc w:val="center"/>
        <w:rPr>
          <w:del w:id="14084" w:author="Cristiano de Menezes Feu" w:date="2022-11-21T08:33:00Z"/>
          <w:rFonts w:ascii="ClearSans-Light" w:eastAsia="ClearSans-Light" w:hAnsi="ClearSans-Light" w:cs="ClearSans-Light"/>
          <w:color w:val="005583"/>
          <w:sz w:val="18"/>
          <w:szCs w:val="18"/>
        </w:rPr>
        <w:pPrChange w:id="14085" w:author="Cristiano de Menezes Feu" w:date="2022-11-21T08:33:00Z">
          <w:pPr>
            <w:widowControl w:val="0"/>
            <w:pBdr>
              <w:top w:val="nil"/>
              <w:left w:val="nil"/>
              <w:bottom w:val="nil"/>
              <w:right w:val="nil"/>
              <w:between w:val="nil"/>
            </w:pBdr>
            <w:spacing w:before="28" w:after="0"/>
            <w:ind w:firstLine="0"/>
            <w:jc w:val="left"/>
          </w:pPr>
        </w:pPrChange>
      </w:pPr>
      <w:del w:id="14086" w:author="Cristiano de Menezes Feu" w:date="2022-11-21T08:33:00Z">
        <w:r w:rsidDel="00E631A1">
          <w:rPr>
            <w:rFonts w:ascii="ClearSans-Light" w:eastAsia="ClearSans-Light" w:hAnsi="ClearSans-Light" w:cs="ClearSans-Light"/>
            <w:color w:val="005583"/>
            <w:sz w:val="18"/>
            <w:szCs w:val="18"/>
          </w:rPr>
          <w:delText>▪ FLAGRANTE</w:delText>
        </w:r>
      </w:del>
    </w:p>
    <w:p w14:paraId="0000133F" w14:textId="1041FF2E" w:rsidR="003D183A" w:rsidDel="00E631A1" w:rsidRDefault="008B7924" w:rsidP="00E631A1">
      <w:pPr>
        <w:widowControl w:val="0"/>
        <w:pBdr>
          <w:top w:val="nil"/>
          <w:left w:val="nil"/>
          <w:bottom w:val="nil"/>
          <w:right w:val="nil"/>
          <w:between w:val="nil"/>
        </w:pBdr>
        <w:spacing w:before="28" w:after="0"/>
        <w:ind w:firstLine="0"/>
        <w:jc w:val="center"/>
        <w:rPr>
          <w:del w:id="14087" w:author="Cristiano de Menezes Feu" w:date="2022-11-21T08:33:00Z"/>
          <w:rFonts w:ascii="ClearSans-Light" w:eastAsia="ClearSans-Light" w:hAnsi="ClearSans-Light" w:cs="ClearSans-Light"/>
          <w:color w:val="005583"/>
          <w:sz w:val="18"/>
          <w:szCs w:val="18"/>
        </w:rPr>
        <w:pPrChange w:id="14088" w:author="Cristiano de Menezes Feu" w:date="2022-11-21T08:33:00Z">
          <w:pPr>
            <w:widowControl w:val="0"/>
            <w:pBdr>
              <w:top w:val="nil"/>
              <w:left w:val="nil"/>
              <w:bottom w:val="nil"/>
              <w:right w:val="nil"/>
              <w:between w:val="nil"/>
            </w:pBdr>
            <w:spacing w:before="28" w:after="0"/>
            <w:ind w:firstLine="0"/>
            <w:jc w:val="left"/>
          </w:pPr>
        </w:pPrChange>
      </w:pPr>
      <w:del w:id="14089" w:author="Cristiano de Menezes Feu" w:date="2022-11-21T08:33:00Z">
        <w:r w:rsidDel="00E631A1">
          <w:rPr>
            <w:rFonts w:ascii="ClearSans-Light" w:eastAsia="ClearSans-Light" w:hAnsi="ClearSans-Light" w:cs="ClearSans-Light"/>
            <w:color w:val="005583"/>
            <w:sz w:val="18"/>
            <w:szCs w:val="18"/>
          </w:rPr>
          <w:delText>- Deputado: art. 251</w:delText>
        </w:r>
      </w:del>
    </w:p>
    <w:p w14:paraId="00001340" w14:textId="47085303" w:rsidR="003D183A" w:rsidDel="00E631A1" w:rsidRDefault="008B7924" w:rsidP="00E631A1">
      <w:pPr>
        <w:widowControl w:val="0"/>
        <w:pBdr>
          <w:top w:val="nil"/>
          <w:left w:val="nil"/>
          <w:bottom w:val="nil"/>
          <w:right w:val="nil"/>
          <w:between w:val="nil"/>
        </w:pBdr>
        <w:spacing w:before="28" w:after="0"/>
        <w:ind w:firstLine="0"/>
        <w:jc w:val="center"/>
        <w:rPr>
          <w:del w:id="14090" w:author="Cristiano de Menezes Feu" w:date="2022-11-21T08:33:00Z"/>
          <w:rFonts w:ascii="ClearSans-Light" w:eastAsia="ClearSans-Light" w:hAnsi="ClearSans-Light" w:cs="ClearSans-Light"/>
          <w:color w:val="005583"/>
          <w:sz w:val="18"/>
          <w:szCs w:val="18"/>
        </w:rPr>
        <w:pPrChange w:id="14091" w:author="Cristiano de Menezes Feu" w:date="2022-11-21T08:33:00Z">
          <w:pPr>
            <w:widowControl w:val="0"/>
            <w:pBdr>
              <w:top w:val="nil"/>
              <w:left w:val="nil"/>
              <w:bottom w:val="nil"/>
              <w:right w:val="nil"/>
              <w:between w:val="nil"/>
            </w:pBdr>
            <w:spacing w:before="28" w:after="0"/>
            <w:ind w:firstLine="0"/>
            <w:jc w:val="left"/>
          </w:pPr>
        </w:pPrChange>
      </w:pPr>
      <w:del w:id="14092" w:author="Cristiano de Menezes Feu" w:date="2022-11-21T08:33:00Z">
        <w:r w:rsidDel="00E631A1">
          <w:rPr>
            <w:rFonts w:ascii="ClearSans-Light" w:eastAsia="ClearSans-Light" w:hAnsi="ClearSans-Light" w:cs="ClearSans-Light"/>
            <w:color w:val="005583"/>
            <w:sz w:val="18"/>
            <w:szCs w:val="18"/>
          </w:rPr>
          <w:delText>▪ FRENTE PARLAMENTAR</w:delText>
        </w:r>
      </w:del>
    </w:p>
    <w:p w14:paraId="00001341" w14:textId="402BA27D" w:rsidR="003D183A" w:rsidDel="00E631A1" w:rsidRDefault="008B7924" w:rsidP="00E631A1">
      <w:pPr>
        <w:widowControl w:val="0"/>
        <w:pBdr>
          <w:top w:val="nil"/>
          <w:left w:val="nil"/>
          <w:bottom w:val="nil"/>
          <w:right w:val="nil"/>
          <w:between w:val="nil"/>
        </w:pBdr>
        <w:spacing w:before="28" w:after="0"/>
        <w:ind w:firstLine="0"/>
        <w:jc w:val="center"/>
        <w:rPr>
          <w:del w:id="14093" w:author="Cristiano de Menezes Feu" w:date="2022-11-21T08:33:00Z"/>
          <w:rFonts w:ascii="ClearSans-Light" w:eastAsia="ClearSans-Light" w:hAnsi="ClearSans-Light" w:cs="ClearSans-Light"/>
          <w:color w:val="005583"/>
          <w:sz w:val="18"/>
          <w:szCs w:val="18"/>
        </w:rPr>
        <w:pPrChange w:id="14094" w:author="Cristiano de Menezes Feu" w:date="2022-11-21T08:33:00Z">
          <w:pPr>
            <w:widowControl w:val="0"/>
            <w:pBdr>
              <w:top w:val="nil"/>
              <w:left w:val="nil"/>
              <w:bottom w:val="nil"/>
              <w:right w:val="nil"/>
              <w:between w:val="nil"/>
            </w:pBdr>
            <w:spacing w:before="28" w:after="0"/>
            <w:ind w:firstLine="0"/>
            <w:jc w:val="left"/>
          </w:pPr>
        </w:pPrChange>
      </w:pPr>
      <w:del w:id="14095" w:author="Cristiano de Menezes Feu" w:date="2022-11-21T08:33:00Z">
        <w:r w:rsidDel="00E631A1">
          <w:rPr>
            <w:rFonts w:ascii="ClearSans-Light" w:eastAsia="ClearSans-Light" w:hAnsi="ClearSans-Light" w:cs="ClearSans-Light"/>
            <w:color w:val="005583"/>
            <w:sz w:val="18"/>
            <w:szCs w:val="18"/>
          </w:rPr>
          <w:delText>- Ato da Mesa nº 69/2005</w:delText>
        </w:r>
      </w:del>
    </w:p>
    <w:p w14:paraId="00001342" w14:textId="5FB0EAD9" w:rsidR="003D183A" w:rsidDel="00E631A1" w:rsidRDefault="008B7924" w:rsidP="00E631A1">
      <w:pPr>
        <w:widowControl w:val="0"/>
        <w:pBdr>
          <w:top w:val="nil"/>
          <w:left w:val="nil"/>
          <w:bottom w:val="nil"/>
          <w:right w:val="nil"/>
          <w:between w:val="nil"/>
        </w:pBdr>
        <w:spacing w:before="28" w:after="0"/>
        <w:ind w:firstLine="0"/>
        <w:jc w:val="center"/>
        <w:rPr>
          <w:del w:id="14096" w:author="Cristiano de Menezes Feu" w:date="2022-11-21T08:33:00Z"/>
          <w:rFonts w:ascii="ClearSans-Light" w:eastAsia="ClearSans-Light" w:hAnsi="ClearSans-Light" w:cs="ClearSans-Light"/>
          <w:color w:val="005583"/>
          <w:sz w:val="18"/>
          <w:szCs w:val="18"/>
        </w:rPr>
        <w:pPrChange w:id="14097" w:author="Cristiano de Menezes Feu" w:date="2022-11-21T08:33:00Z">
          <w:pPr>
            <w:widowControl w:val="0"/>
            <w:pBdr>
              <w:top w:val="nil"/>
              <w:left w:val="nil"/>
              <w:bottom w:val="nil"/>
              <w:right w:val="nil"/>
              <w:between w:val="nil"/>
            </w:pBdr>
            <w:spacing w:before="28" w:after="0"/>
            <w:ind w:firstLine="0"/>
            <w:jc w:val="left"/>
          </w:pPr>
        </w:pPrChange>
      </w:pPr>
      <w:del w:id="14098" w:author="Cristiano de Menezes Feu" w:date="2022-11-21T08:33:00Z">
        <w:r w:rsidDel="00E631A1">
          <w:rPr>
            <w:rFonts w:ascii="ClearSans-Light" w:eastAsia="ClearSans-Light" w:hAnsi="ClearSans-Light" w:cs="ClearSans-Light"/>
            <w:color w:val="005583"/>
            <w:sz w:val="18"/>
            <w:szCs w:val="18"/>
          </w:rPr>
          <w:delText>▪ FUNCIONÁRIO</w:delText>
        </w:r>
      </w:del>
    </w:p>
    <w:p w14:paraId="00001343" w14:textId="0AFA7B43" w:rsidR="003D183A" w:rsidDel="00E631A1" w:rsidRDefault="008B7924" w:rsidP="00E631A1">
      <w:pPr>
        <w:widowControl w:val="0"/>
        <w:pBdr>
          <w:top w:val="nil"/>
          <w:left w:val="nil"/>
          <w:bottom w:val="nil"/>
          <w:right w:val="nil"/>
          <w:between w:val="nil"/>
        </w:pBdr>
        <w:spacing w:before="28" w:after="0"/>
        <w:ind w:firstLine="0"/>
        <w:jc w:val="center"/>
        <w:rPr>
          <w:del w:id="14099" w:author="Cristiano de Menezes Feu" w:date="2022-11-21T08:33:00Z"/>
          <w:rFonts w:ascii="ClearSans-Light" w:eastAsia="ClearSans-Light" w:hAnsi="ClearSans-Light" w:cs="ClearSans-Light"/>
          <w:color w:val="005583"/>
          <w:sz w:val="18"/>
          <w:szCs w:val="18"/>
        </w:rPr>
        <w:pPrChange w:id="14100" w:author="Cristiano de Menezes Feu" w:date="2022-11-21T08:33:00Z">
          <w:pPr>
            <w:widowControl w:val="0"/>
            <w:pBdr>
              <w:top w:val="nil"/>
              <w:left w:val="nil"/>
              <w:bottom w:val="nil"/>
              <w:right w:val="nil"/>
              <w:between w:val="nil"/>
            </w:pBdr>
            <w:spacing w:before="28" w:after="0"/>
            <w:ind w:firstLine="0"/>
            <w:jc w:val="left"/>
          </w:pPr>
        </w:pPrChange>
      </w:pPr>
      <w:del w:id="14101" w:author="Cristiano de Menezes Feu" w:date="2022-11-21T08:33:00Z">
        <w:r w:rsidDel="00E631A1">
          <w:rPr>
            <w:rFonts w:ascii="ClearSans-Light" w:eastAsia="ClearSans-Light" w:hAnsi="ClearSans-Light" w:cs="ClearSans-Light"/>
            <w:color w:val="005583"/>
            <w:sz w:val="18"/>
            <w:szCs w:val="18"/>
          </w:rPr>
          <w:delText>- CPI, requisição: art. 36, I</w:delText>
        </w:r>
      </w:del>
    </w:p>
    <w:p w14:paraId="00001344" w14:textId="2637FA18" w:rsidR="003D183A" w:rsidDel="00E631A1" w:rsidRDefault="008B7924" w:rsidP="00E631A1">
      <w:pPr>
        <w:widowControl w:val="0"/>
        <w:pBdr>
          <w:top w:val="nil"/>
          <w:left w:val="nil"/>
          <w:bottom w:val="nil"/>
          <w:right w:val="nil"/>
          <w:between w:val="nil"/>
        </w:pBdr>
        <w:spacing w:before="28" w:after="0"/>
        <w:ind w:firstLine="0"/>
        <w:jc w:val="center"/>
        <w:rPr>
          <w:del w:id="14102" w:author="Cristiano de Menezes Feu" w:date="2022-11-21T08:33:00Z"/>
          <w:rFonts w:ascii="ClearSans-Light" w:eastAsia="ClearSans-Light" w:hAnsi="ClearSans-Light" w:cs="ClearSans-Light"/>
          <w:color w:val="005583"/>
          <w:sz w:val="18"/>
          <w:szCs w:val="18"/>
        </w:rPr>
        <w:pPrChange w:id="14103" w:author="Cristiano de Menezes Feu" w:date="2022-11-21T08:33:00Z">
          <w:pPr>
            <w:widowControl w:val="0"/>
            <w:pBdr>
              <w:top w:val="nil"/>
              <w:left w:val="nil"/>
              <w:bottom w:val="nil"/>
              <w:right w:val="nil"/>
              <w:between w:val="nil"/>
            </w:pBdr>
            <w:spacing w:before="28" w:after="0"/>
            <w:ind w:firstLine="0"/>
            <w:jc w:val="left"/>
          </w:pPr>
        </w:pPrChange>
      </w:pPr>
      <w:del w:id="14104" w:author="Cristiano de Menezes Feu" w:date="2022-11-21T08:33:00Z">
        <w:r w:rsidDel="00E631A1">
          <w:rPr>
            <w:rFonts w:ascii="ClearSans-Light" w:eastAsia="ClearSans-Light" w:hAnsi="ClearSans-Light" w:cs="ClearSans-Light"/>
            <w:color w:val="005583"/>
            <w:sz w:val="18"/>
            <w:szCs w:val="18"/>
          </w:rPr>
          <w:delText xml:space="preserve">- Sessão secreta, retirada: art. 93, </w:delText>
        </w:r>
      </w:del>
    </w:p>
    <w:p w14:paraId="00001345" w14:textId="57503556" w:rsidR="003D183A" w:rsidDel="00E631A1" w:rsidRDefault="008B7924" w:rsidP="00E631A1">
      <w:pPr>
        <w:widowControl w:val="0"/>
        <w:pBdr>
          <w:top w:val="nil"/>
          <w:left w:val="nil"/>
          <w:bottom w:val="nil"/>
          <w:right w:val="nil"/>
          <w:between w:val="nil"/>
        </w:pBdr>
        <w:spacing w:before="28" w:after="0"/>
        <w:ind w:firstLine="0"/>
        <w:jc w:val="center"/>
        <w:rPr>
          <w:del w:id="14105" w:author="Cristiano de Menezes Feu" w:date="2022-11-21T08:33:00Z"/>
          <w:rFonts w:ascii="ClearSans-Light" w:eastAsia="ClearSans-Light" w:hAnsi="ClearSans-Light" w:cs="ClearSans-Light"/>
          <w:color w:val="005583"/>
          <w:sz w:val="18"/>
          <w:szCs w:val="18"/>
        </w:rPr>
        <w:pPrChange w:id="14106" w:author="Cristiano de Menezes Feu" w:date="2022-11-21T08:33:00Z">
          <w:pPr>
            <w:widowControl w:val="0"/>
            <w:pBdr>
              <w:top w:val="nil"/>
              <w:left w:val="nil"/>
              <w:bottom w:val="nil"/>
              <w:right w:val="nil"/>
              <w:between w:val="nil"/>
            </w:pBdr>
            <w:spacing w:before="28" w:after="0"/>
            <w:ind w:firstLine="0"/>
            <w:jc w:val="left"/>
          </w:pPr>
        </w:pPrChange>
      </w:pPr>
      <w:del w:id="14107" w:author="Cristiano de Menezes Feu" w:date="2022-11-21T08:33:00Z">
        <w:r w:rsidDel="00E631A1">
          <w:rPr>
            <w:rFonts w:ascii="ClearSans-Light" w:eastAsia="ClearSans-Light" w:hAnsi="ClearSans-Light" w:cs="ClearSans-Light"/>
            <w:color w:val="005583"/>
            <w:sz w:val="18"/>
            <w:szCs w:val="18"/>
          </w:rPr>
          <w:delText>▪ FISCALIZAÇÃO</w:delText>
        </w:r>
      </w:del>
    </w:p>
    <w:p w14:paraId="00001346" w14:textId="02F27D41" w:rsidR="003D183A" w:rsidDel="00E631A1" w:rsidRDefault="008B7924" w:rsidP="00E631A1">
      <w:pPr>
        <w:widowControl w:val="0"/>
        <w:pBdr>
          <w:top w:val="nil"/>
          <w:left w:val="nil"/>
          <w:bottom w:val="nil"/>
          <w:right w:val="nil"/>
          <w:between w:val="nil"/>
        </w:pBdr>
        <w:spacing w:before="28" w:after="0"/>
        <w:ind w:firstLine="0"/>
        <w:jc w:val="center"/>
        <w:rPr>
          <w:del w:id="14108" w:author="Cristiano de Menezes Feu" w:date="2022-11-21T08:33:00Z"/>
          <w:rFonts w:ascii="ClearSans-Light" w:eastAsia="ClearSans-Light" w:hAnsi="ClearSans-Light" w:cs="ClearSans-Light"/>
          <w:color w:val="005583"/>
          <w:sz w:val="18"/>
          <w:szCs w:val="18"/>
        </w:rPr>
        <w:pPrChange w:id="14109" w:author="Cristiano de Menezes Feu" w:date="2022-11-21T08:33:00Z">
          <w:pPr>
            <w:widowControl w:val="0"/>
            <w:pBdr>
              <w:top w:val="nil"/>
              <w:left w:val="nil"/>
              <w:bottom w:val="nil"/>
              <w:right w:val="nil"/>
              <w:between w:val="nil"/>
            </w:pBdr>
            <w:spacing w:before="28" w:after="0"/>
            <w:ind w:firstLine="0"/>
            <w:jc w:val="left"/>
          </w:pPr>
        </w:pPrChange>
      </w:pPr>
      <w:del w:id="14110" w:author="Cristiano de Menezes Feu" w:date="2022-11-21T08:33:00Z">
        <w:r w:rsidDel="00E631A1">
          <w:rPr>
            <w:rFonts w:ascii="ClearSans-Light" w:eastAsia="ClearSans-Light" w:hAnsi="ClearSans-Light" w:cs="ClearSans-Light"/>
            <w:color w:val="005583"/>
            <w:sz w:val="18"/>
            <w:szCs w:val="18"/>
          </w:rPr>
          <w:delText>- Proposta de Fiscalização e controle: art. 60</w:delText>
        </w:r>
      </w:del>
    </w:p>
    <w:p w14:paraId="00001347" w14:textId="61233099" w:rsidR="003D183A" w:rsidDel="00E631A1" w:rsidRDefault="008B7924" w:rsidP="00E631A1">
      <w:pPr>
        <w:widowControl w:val="0"/>
        <w:pBdr>
          <w:top w:val="nil"/>
          <w:left w:val="nil"/>
          <w:bottom w:val="nil"/>
          <w:right w:val="nil"/>
          <w:between w:val="nil"/>
        </w:pBdr>
        <w:spacing w:before="28" w:after="113"/>
        <w:ind w:firstLine="0"/>
        <w:jc w:val="center"/>
        <w:rPr>
          <w:del w:id="14111" w:author="Cristiano de Menezes Feu" w:date="2022-11-21T08:33:00Z"/>
          <w:color w:val="005583"/>
          <w:sz w:val="18"/>
          <w:szCs w:val="18"/>
        </w:rPr>
        <w:pPrChange w:id="14112" w:author="Cristiano de Menezes Feu" w:date="2022-11-21T08:33:00Z">
          <w:pPr>
            <w:widowControl w:val="0"/>
            <w:pBdr>
              <w:top w:val="nil"/>
              <w:left w:val="nil"/>
              <w:bottom w:val="nil"/>
              <w:right w:val="nil"/>
              <w:between w:val="nil"/>
            </w:pBdr>
            <w:spacing w:before="28" w:after="113"/>
            <w:ind w:firstLine="0"/>
          </w:pPr>
        </w:pPrChange>
      </w:pPr>
      <w:del w:id="14113" w:author="Cristiano de Menezes Feu" w:date="2022-11-21T08:33:00Z">
        <w:r w:rsidDel="00E631A1">
          <w:rPr>
            <w:color w:val="005583"/>
            <w:sz w:val="30"/>
            <w:szCs w:val="30"/>
          </w:rPr>
          <w:delText>G</w:delText>
        </w:r>
      </w:del>
    </w:p>
    <w:p w14:paraId="00001348" w14:textId="34A4EE68" w:rsidR="003D183A" w:rsidDel="00E631A1" w:rsidRDefault="008B7924" w:rsidP="00E631A1">
      <w:pPr>
        <w:widowControl w:val="0"/>
        <w:pBdr>
          <w:top w:val="nil"/>
          <w:left w:val="nil"/>
          <w:bottom w:val="nil"/>
          <w:right w:val="nil"/>
          <w:between w:val="nil"/>
        </w:pBdr>
        <w:spacing w:before="28" w:after="0"/>
        <w:ind w:firstLine="0"/>
        <w:jc w:val="center"/>
        <w:rPr>
          <w:del w:id="14114" w:author="Cristiano de Menezes Feu" w:date="2022-11-21T08:33:00Z"/>
          <w:rFonts w:ascii="ClearSans-Light" w:eastAsia="ClearSans-Light" w:hAnsi="ClearSans-Light" w:cs="ClearSans-Light"/>
          <w:color w:val="005583"/>
          <w:sz w:val="18"/>
          <w:szCs w:val="18"/>
        </w:rPr>
        <w:pPrChange w:id="14115" w:author="Cristiano de Menezes Feu" w:date="2022-11-21T08:33:00Z">
          <w:pPr>
            <w:widowControl w:val="0"/>
            <w:pBdr>
              <w:top w:val="nil"/>
              <w:left w:val="nil"/>
              <w:bottom w:val="nil"/>
              <w:right w:val="nil"/>
              <w:between w:val="nil"/>
            </w:pBdr>
            <w:spacing w:before="28" w:after="0"/>
            <w:ind w:firstLine="0"/>
            <w:jc w:val="left"/>
          </w:pPr>
        </w:pPrChange>
      </w:pPr>
      <w:del w:id="14116" w:author="Cristiano de Menezes Feu" w:date="2022-11-21T08:33:00Z">
        <w:r w:rsidDel="00E631A1">
          <w:rPr>
            <w:rFonts w:ascii="ClearSans-Light" w:eastAsia="ClearSans-Light" w:hAnsi="ClearSans-Light" w:cs="ClearSans-Light"/>
            <w:color w:val="005583"/>
            <w:sz w:val="18"/>
            <w:szCs w:val="18"/>
          </w:rPr>
          <w:delText>▪ GOVERNO</w:delText>
        </w:r>
      </w:del>
    </w:p>
    <w:p w14:paraId="00001349" w14:textId="589AD142" w:rsidR="003D183A" w:rsidDel="00E631A1" w:rsidRDefault="008B7924" w:rsidP="00E631A1">
      <w:pPr>
        <w:widowControl w:val="0"/>
        <w:pBdr>
          <w:top w:val="nil"/>
          <w:left w:val="nil"/>
          <w:bottom w:val="nil"/>
          <w:right w:val="nil"/>
          <w:between w:val="nil"/>
        </w:pBdr>
        <w:spacing w:before="28" w:after="0"/>
        <w:ind w:firstLine="0"/>
        <w:jc w:val="center"/>
        <w:rPr>
          <w:del w:id="14117" w:author="Cristiano de Menezes Feu" w:date="2022-11-21T08:33:00Z"/>
          <w:rFonts w:ascii="ClearSans-Light" w:eastAsia="ClearSans-Light" w:hAnsi="ClearSans-Light" w:cs="ClearSans-Light"/>
          <w:color w:val="005583"/>
          <w:sz w:val="18"/>
          <w:szCs w:val="18"/>
        </w:rPr>
        <w:pPrChange w:id="14118" w:author="Cristiano de Menezes Feu" w:date="2022-11-21T08:33:00Z">
          <w:pPr>
            <w:widowControl w:val="0"/>
            <w:pBdr>
              <w:top w:val="nil"/>
              <w:left w:val="nil"/>
              <w:bottom w:val="nil"/>
              <w:right w:val="nil"/>
              <w:between w:val="nil"/>
            </w:pBdr>
            <w:spacing w:before="28" w:after="0"/>
            <w:ind w:firstLine="0"/>
            <w:jc w:val="left"/>
          </w:pPr>
        </w:pPrChange>
      </w:pPr>
      <w:del w:id="14119" w:author="Cristiano de Menezes Feu" w:date="2022-11-21T08:33:00Z">
        <w:r w:rsidDel="00E631A1">
          <w:rPr>
            <w:rFonts w:ascii="ClearSans-Light" w:eastAsia="ClearSans-Light" w:hAnsi="ClearSans-Light" w:cs="ClearSans-Light"/>
            <w:color w:val="005583"/>
            <w:sz w:val="18"/>
            <w:szCs w:val="18"/>
          </w:rPr>
          <w:delText>- Liderança: art. 89</w:delText>
        </w:r>
      </w:del>
    </w:p>
    <w:p w14:paraId="0000134A" w14:textId="076E6545" w:rsidR="003D183A" w:rsidDel="00E631A1" w:rsidRDefault="008B7924" w:rsidP="00E631A1">
      <w:pPr>
        <w:widowControl w:val="0"/>
        <w:pBdr>
          <w:top w:val="nil"/>
          <w:left w:val="nil"/>
          <w:bottom w:val="nil"/>
          <w:right w:val="nil"/>
          <w:between w:val="nil"/>
        </w:pBdr>
        <w:spacing w:before="28" w:after="0"/>
        <w:ind w:firstLine="0"/>
        <w:jc w:val="center"/>
        <w:rPr>
          <w:del w:id="14120" w:author="Cristiano de Menezes Feu" w:date="2022-11-21T08:33:00Z"/>
          <w:rFonts w:ascii="ClearSans-Light" w:eastAsia="ClearSans-Light" w:hAnsi="ClearSans-Light" w:cs="ClearSans-Light"/>
          <w:color w:val="005583"/>
          <w:sz w:val="18"/>
          <w:szCs w:val="18"/>
        </w:rPr>
        <w:pPrChange w:id="14121" w:author="Cristiano de Menezes Feu" w:date="2022-11-21T08:33:00Z">
          <w:pPr>
            <w:widowControl w:val="0"/>
            <w:pBdr>
              <w:top w:val="nil"/>
              <w:left w:val="nil"/>
              <w:bottom w:val="nil"/>
              <w:right w:val="nil"/>
              <w:between w:val="nil"/>
            </w:pBdr>
            <w:spacing w:before="28" w:after="0"/>
            <w:ind w:firstLine="0"/>
            <w:jc w:val="left"/>
          </w:pPr>
        </w:pPrChange>
      </w:pPr>
      <w:del w:id="14122" w:author="Cristiano de Menezes Feu" w:date="2022-11-21T08:33:00Z">
        <w:r w:rsidDel="00E631A1">
          <w:rPr>
            <w:rFonts w:ascii="ClearSans-Light" w:eastAsia="ClearSans-Light" w:hAnsi="ClearSans-Light" w:cs="ClearSans-Light"/>
            <w:color w:val="005583"/>
            <w:sz w:val="18"/>
            <w:szCs w:val="18"/>
          </w:rPr>
          <w:delText>▪ GRANDE EXPEDIENTE</w:delText>
        </w:r>
      </w:del>
    </w:p>
    <w:p w14:paraId="0000134B" w14:textId="101DAAF4" w:rsidR="003D183A" w:rsidDel="00E631A1" w:rsidRDefault="008B7924" w:rsidP="00E631A1">
      <w:pPr>
        <w:widowControl w:val="0"/>
        <w:pBdr>
          <w:top w:val="nil"/>
          <w:left w:val="nil"/>
          <w:bottom w:val="nil"/>
          <w:right w:val="nil"/>
          <w:between w:val="nil"/>
        </w:pBdr>
        <w:spacing w:before="28" w:after="0"/>
        <w:ind w:firstLine="0"/>
        <w:jc w:val="center"/>
        <w:rPr>
          <w:del w:id="14123" w:author="Cristiano de Menezes Feu" w:date="2022-11-21T08:33:00Z"/>
          <w:rFonts w:ascii="ClearSans-Light" w:eastAsia="ClearSans-Light" w:hAnsi="ClearSans-Light" w:cs="ClearSans-Light"/>
          <w:color w:val="005583"/>
          <w:sz w:val="18"/>
          <w:szCs w:val="18"/>
        </w:rPr>
        <w:pPrChange w:id="14124" w:author="Cristiano de Menezes Feu" w:date="2022-11-21T08:33:00Z">
          <w:pPr>
            <w:widowControl w:val="0"/>
            <w:pBdr>
              <w:top w:val="nil"/>
              <w:left w:val="nil"/>
              <w:bottom w:val="nil"/>
              <w:right w:val="nil"/>
              <w:between w:val="nil"/>
            </w:pBdr>
            <w:spacing w:before="28" w:after="0"/>
            <w:ind w:firstLine="0"/>
            <w:jc w:val="left"/>
          </w:pPr>
        </w:pPrChange>
      </w:pPr>
      <w:del w:id="14125" w:author="Cristiano de Menezes Feu" w:date="2022-11-21T08:33:00Z">
        <w:r w:rsidDel="00E631A1">
          <w:rPr>
            <w:rFonts w:ascii="ClearSans-Light" w:eastAsia="ClearSans-Light" w:hAnsi="ClearSans-Light" w:cs="ClearSans-Light"/>
            <w:color w:val="005583"/>
            <w:sz w:val="18"/>
            <w:szCs w:val="18"/>
          </w:rPr>
          <w:delText>- Previsão, regramento: arts. 66, I, e 87 a 88</w:delText>
        </w:r>
      </w:del>
    </w:p>
    <w:p w14:paraId="0000134C" w14:textId="32BE3D56" w:rsidR="003D183A" w:rsidDel="00E631A1" w:rsidRDefault="008B7924" w:rsidP="00E631A1">
      <w:pPr>
        <w:widowControl w:val="0"/>
        <w:pBdr>
          <w:top w:val="nil"/>
          <w:left w:val="nil"/>
          <w:bottom w:val="nil"/>
          <w:right w:val="nil"/>
          <w:between w:val="nil"/>
        </w:pBdr>
        <w:spacing w:before="28" w:after="0"/>
        <w:ind w:firstLine="0"/>
        <w:jc w:val="center"/>
        <w:rPr>
          <w:del w:id="14126" w:author="Cristiano de Menezes Feu" w:date="2022-11-21T08:33:00Z"/>
          <w:rFonts w:ascii="ClearSans-Light" w:eastAsia="ClearSans-Light" w:hAnsi="ClearSans-Light" w:cs="ClearSans-Light"/>
          <w:color w:val="005583"/>
          <w:sz w:val="18"/>
          <w:szCs w:val="18"/>
        </w:rPr>
        <w:pPrChange w:id="14127" w:author="Cristiano de Menezes Feu" w:date="2022-11-21T08:33:00Z">
          <w:pPr>
            <w:widowControl w:val="0"/>
            <w:pBdr>
              <w:top w:val="nil"/>
              <w:left w:val="nil"/>
              <w:bottom w:val="nil"/>
              <w:right w:val="nil"/>
              <w:between w:val="nil"/>
            </w:pBdr>
            <w:spacing w:before="28" w:after="0"/>
            <w:ind w:firstLine="0"/>
            <w:jc w:val="left"/>
          </w:pPr>
        </w:pPrChange>
      </w:pPr>
      <w:del w:id="14128" w:author="Cristiano de Menezes Feu" w:date="2022-11-21T08:33:00Z">
        <w:r w:rsidDel="00E631A1">
          <w:rPr>
            <w:rFonts w:ascii="ClearSans-Light" w:eastAsia="ClearSans-Light" w:hAnsi="ClearSans-Light" w:cs="ClearSans-Light"/>
            <w:color w:val="005583"/>
            <w:sz w:val="18"/>
            <w:szCs w:val="18"/>
          </w:rPr>
          <w:delText>- Homenagem: art. 68, § 2º</w:delText>
        </w:r>
      </w:del>
    </w:p>
    <w:p w14:paraId="0000134D" w14:textId="0F4F4E4D" w:rsidR="003D183A" w:rsidDel="00E631A1" w:rsidRDefault="008B7924" w:rsidP="00E631A1">
      <w:pPr>
        <w:widowControl w:val="0"/>
        <w:pBdr>
          <w:top w:val="nil"/>
          <w:left w:val="nil"/>
          <w:bottom w:val="nil"/>
          <w:right w:val="nil"/>
          <w:between w:val="nil"/>
        </w:pBdr>
        <w:spacing w:before="28" w:after="0"/>
        <w:ind w:firstLine="0"/>
        <w:jc w:val="center"/>
        <w:rPr>
          <w:del w:id="14129" w:author="Cristiano de Menezes Feu" w:date="2022-11-21T08:33:00Z"/>
          <w:rFonts w:ascii="ClearSans-Light" w:eastAsia="ClearSans-Light" w:hAnsi="ClearSans-Light" w:cs="ClearSans-Light"/>
          <w:color w:val="005583"/>
          <w:sz w:val="18"/>
          <w:szCs w:val="18"/>
        </w:rPr>
        <w:pPrChange w:id="14130" w:author="Cristiano de Menezes Feu" w:date="2022-11-21T08:33:00Z">
          <w:pPr>
            <w:widowControl w:val="0"/>
            <w:pBdr>
              <w:top w:val="nil"/>
              <w:left w:val="nil"/>
              <w:bottom w:val="nil"/>
              <w:right w:val="nil"/>
              <w:between w:val="nil"/>
            </w:pBdr>
            <w:spacing w:before="28" w:after="0"/>
            <w:ind w:firstLine="0"/>
            <w:jc w:val="left"/>
          </w:pPr>
        </w:pPrChange>
      </w:pPr>
      <w:del w:id="14131" w:author="Cristiano de Menezes Feu" w:date="2022-11-21T08:33:00Z">
        <w:r w:rsidDel="00E631A1">
          <w:rPr>
            <w:rFonts w:ascii="ClearSans-Light" w:eastAsia="ClearSans-Light" w:hAnsi="ClearSans-Light" w:cs="ClearSans-Light"/>
            <w:color w:val="005583"/>
            <w:sz w:val="18"/>
            <w:szCs w:val="18"/>
          </w:rPr>
          <w:delText>- Sorteio: art. 1º</w:delText>
        </w:r>
      </w:del>
    </w:p>
    <w:p w14:paraId="0000134E" w14:textId="304AE8F2" w:rsidR="003D183A" w:rsidDel="00E631A1" w:rsidRDefault="008B7924" w:rsidP="00E631A1">
      <w:pPr>
        <w:widowControl w:val="0"/>
        <w:pBdr>
          <w:top w:val="nil"/>
          <w:left w:val="nil"/>
          <w:bottom w:val="nil"/>
          <w:right w:val="nil"/>
          <w:between w:val="nil"/>
        </w:pBdr>
        <w:spacing w:before="28" w:after="0"/>
        <w:ind w:firstLine="0"/>
        <w:jc w:val="center"/>
        <w:rPr>
          <w:del w:id="14132" w:author="Cristiano de Menezes Feu" w:date="2022-11-21T08:33:00Z"/>
          <w:rFonts w:ascii="ClearSans-Light" w:eastAsia="ClearSans-Light" w:hAnsi="ClearSans-Light" w:cs="ClearSans-Light"/>
          <w:color w:val="005583"/>
          <w:sz w:val="18"/>
          <w:szCs w:val="18"/>
        </w:rPr>
        <w:pPrChange w:id="14133" w:author="Cristiano de Menezes Feu" w:date="2022-11-21T08:33:00Z">
          <w:pPr>
            <w:widowControl w:val="0"/>
            <w:pBdr>
              <w:top w:val="nil"/>
              <w:left w:val="nil"/>
              <w:bottom w:val="nil"/>
              <w:right w:val="nil"/>
              <w:between w:val="nil"/>
            </w:pBdr>
            <w:spacing w:before="28" w:after="0"/>
            <w:ind w:firstLine="0"/>
            <w:jc w:val="left"/>
          </w:pPr>
        </w:pPrChange>
      </w:pPr>
      <w:del w:id="14134" w:author="Cristiano de Menezes Feu" w:date="2022-11-21T08:33:00Z">
        <w:r w:rsidDel="00E631A1">
          <w:rPr>
            <w:rFonts w:ascii="ClearSans-Light" w:eastAsia="ClearSans-Light" w:hAnsi="ClearSans-Light" w:cs="ClearSans-Light"/>
            <w:color w:val="005583"/>
            <w:sz w:val="18"/>
            <w:szCs w:val="18"/>
          </w:rPr>
          <w:delText>▪ GRAVAÇÃO</w:delText>
        </w:r>
      </w:del>
    </w:p>
    <w:p w14:paraId="0000134F" w14:textId="16E3093A" w:rsidR="003D183A" w:rsidDel="00E631A1" w:rsidRDefault="008B7924" w:rsidP="00E631A1">
      <w:pPr>
        <w:widowControl w:val="0"/>
        <w:pBdr>
          <w:top w:val="nil"/>
          <w:left w:val="nil"/>
          <w:bottom w:val="nil"/>
          <w:right w:val="nil"/>
          <w:between w:val="nil"/>
        </w:pBdr>
        <w:spacing w:before="28" w:after="0"/>
        <w:ind w:firstLine="0"/>
        <w:jc w:val="center"/>
        <w:rPr>
          <w:del w:id="14135" w:author="Cristiano de Menezes Feu" w:date="2022-11-21T08:33:00Z"/>
          <w:rFonts w:ascii="ClearSans-Light" w:eastAsia="ClearSans-Light" w:hAnsi="ClearSans-Light" w:cs="ClearSans-Light"/>
          <w:color w:val="005583"/>
          <w:sz w:val="18"/>
          <w:szCs w:val="18"/>
        </w:rPr>
        <w:pPrChange w:id="14136" w:author="Cristiano de Menezes Feu" w:date="2022-11-21T08:33:00Z">
          <w:pPr>
            <w:widowControl w:val="0"/>
            <w:pBdr>
              <w:top w:val="nil"/>
              <w:left w:val="nil"/>
              <w:bottom w:val="nil"/>
              <w:right w:val="nil"/>
              <w:between w:val="nil"/>
            </w:pBdr>
            <w:spacing w:before="28" w:after="0"/>
            <w:ind w:firstLine="0"/>
            <w:jc w:val="left"/>
          </w:pPr>
        </w:pPrChange>
      </w:pPr>
      <w:del w:id="14137" w:author="Cristiano de Menezes Feu" w:date="2022-11-21T08:33:00Z">
        <w:r w:rsidDel="00E631A1">
          <w:rPr>
            <w:rFonts w:ascii="ClearSans-Light" w:eastAsia="ClearSans-Light" w:hAnsi="ClearSans-Light" w:cs="ClearSans-Light"/>
            <w:color w:val="005583"/>
            <w:sz w:val="18"/>
            <w:szCs w:val="18"/>
          </w:rPr>
          <w:delText>- Sessões da Câmara: art. 78</w:delText>
        </w:r>
      </w:del>
    </w:p>
    <w:p w14:paraId="00001350" w14:textId="6DC57916" w:rsidR="003D183A" w:rsidDel="00E631A1" w:rsidRDefault="008B7924" w:rsidP="00E631A1">
      <w:pPr>
        <w:widowControl w:val="0"/>
        <w:pBdr>
          <w:top w:val="nil"/>
          <w:left w:val="nil"/>
          <w:bottom w:val="nil"/>
          <w:right w:val="nil"/>
          <w:between w:val="nil"/>
        </w:pBdr>
        <w:spacing w:before="28" w:after="0"/>
        <w:ind w:firstLine="0"/>
        <w:jc w:val="center"/>
        <w:rPr>
          <w:del w:id="14138" w:author="Cristiano de Menezes Feu" w:date="2022-11-21T08:33:00Z"/>
          <w:rFonts w:ascii="ClearSans-Light" w:eastAsia="ClearSans-Light" w:hAnsi="ClearSans-Light" w:cs="ClearSans-Light"/>
          <w:color w:val="005583"/>
          <w:sz w:val="18"/>
          <w:szCs w:val="18"/>
        </w:rPr>
        <w:pPrChange w:id="14139" w:author="Cristiano de Menezes Feu" w:date="2022-11-21T08:33:00Z">
          <w:pPr>
            <w:widowControl w:val="0"/>
            <w:pBdr>
              <w:top w:val="nil"/>
              <w:left w:val="nil"/>
              <w:bottom w:val="nil"/>
              <w:right w:val="nil"/>
              <w:between w:val="nil"/>
            </w:pBdr>
            <w:spacing w:before="28" w:after="0"/>
            <w:ind w:firstLine="0"/>
            <w:jc w:val="left"/>
          </w:pPr>
        </w:pPrChange>
      </w:pPr>
      <w:del w:id="14140" w:author="Cristiano de Menezes Feu" w:date="2022-11-21T08:33:00Z">
        <w:r w:rsidDel="00E631A1">
          <w:rPr>
            <w:rFonts w:ascii="ClearSans-Light" w:eastAsia="ClearSans-Light" w:hAnsi="ClearSans-Light" w:cs="ClearSans-Light"/>
            <w:color w:val="005583"/>
            <w:sz w:val="18"/>
            <w:szCs w:val="18"/>
          </w:rPr>
          <w:delText>- Comissões: art. 57, XIX</w:delText>
        </w:r>
      </w:del>
    </w:p>
    <w:p w14:paraId="00001351" w14:textId="3D4FCE7A" w:rsidR="003D183A" w:rsidDel="00E631A1" w:rsidRDefault="008B7924" w:rsidP="00E631A1">
      <w:pPr>
        <w:widowControl w:val="0"/>
        <w:pBdr>
          <w:top w:val="nil"/>
          <w:left w:val="nil"/>
          <w:bottom w:val="nil"/>
          <w:right w:val="nil"/>
          <w:between w:val="nil"/>
        </w:pBdr>
        <w:spacing w:before="28" w:after="0"/>
        <w:ind w:firstLine="0"/>
        <w:jc w:val="center"/>
        <w:rPr>
          <w:del w:id="14141" w:author="Cristiano de Menezes Feu" w:date="2022-11-21T08:33:00Z"/>
          <w:rFonts w:ascii="ClearSans-Light" w:eastAsia="ClearSans-Light" w:hAnsi="ClearSans-Light" w:cs="ClearSans-Light"/>
          <w:color w:val="005583"/>
          <w:sz w:val="18"/>
          <w:szCs w:val="18"/>
        </w:rPr>
        <w:pPrChange w:id="14142" w:author="Cristiano de Menezes Feu" w:date="2022-11-21T08:33:00Z">
          <w:pPr>
            <w:widowControl w:val="0"/>
            <w:pBdr>
              <w:top w:val="nil"/>
              <w:left w:val="nil"/>
              <w:bottom w:val="nil"/>
              <w:right w:val="nil"/>
              <w:between w:val="nil"/>
            </w:pBdr>
            <w:spacing w:before="28" w:after="0"/>
            <w:ind w:firstLine="0"/>
            <w:jc w:val="left"/>
          </w:pPr>
        </w:pPrChange>
      </w:pPr>
      <w:del w:id="14143" w:author="Cristiano de Menezes Feu" w:date="2022-11-21T08:33:00Z">
        <w:r w:rsidDel="00E631A1">
          <w:rPr>
            <w:rFonts w:ascii="ClearSans-Light" w:eastAsia="ClearSans-Light" w:hAnsi="ClearSans-Light" w:cs="ClearSans-Light"/>
            <w:color w:val="005583"/>
            <w:sz w:val="18"/>
            <w:szCs w:val="18"/>
          </w:rPr>
          <w:delText>▪ GRUPO DE TRABALHO</w:delText>
        </w:r>
      </w:del>
    </w:p>
    <w:p w14:paraId="00001352" w14:textId="6BEDA318" w:rsidR="003D183A" w:rsidDel="00E631A1" w:rsidRDefault="008B7924" w:rsidP="00E631A1">
      <w:pPr>
        <w:widowControl w:val="0"/>
        <w:pBdr>
          <w:top w:val="nil"/>
          <w:left w:val="nil"/>
          <w:bottom w:val="nil"/>
          <w:right w:val="nil"/>
          <w:between w:val="nil"/>
        </w:pBdr>
        <w:spacing w:before="28" w:after="0"/>
        <w:ind w:firstLine="0"/>
        <w:jc w:val="center"/>
        <w:rPr>
          <w:del w:id="14144" w:author="Cristiano de Menezes Feu" w:date="2022-11-21T08:33:00Z"/>
          <w:rFonts w:ascii="ClearSans-Light" w:eastAsia="ClearSans-Light" w:hAnsi="ClearSans-Light" w:cs="ClearSans-Light"/>
          <w:color w:val="005583"/>
          <w:sz w:val="18"/>
          <w:szCs w:val="18"/>
        </w:rPr>
        <w:pPrChange w:id="14145" w:author="Cristiano de Menezes Feu" w:date="2022-11-21T08:33:00Z">
          <w:pPr>
            <w:widowControl w:val="0"/>
            <w:pBdr>
              <w:top w:val="nil"/>
              <w:left w:val="nil"/>
              <w:bottom w:val="nil"/>
              <w:right w:val="nil"/>
              <w:between w:val="nil"/>
            </w:pBdr>
            <w:spacing w:before="28" w:after="0"/>
            <w:ind w:firstLine="0"/>
            <w:jc w:val="left"/>
          </w:pPr>
        </w:pPrChange>
      </w:pPr>
      <w:del w:id="14146" w:author="Cristiano de Menezes Feu" w:date="2022-11-21T08:33:00Z">
        <w:r w:rsidDel="00E631A1">
          <w:rPr>
            <w:rFonts w:ascii="ClearSans-Light" w:eastAsia="ClearSans-Light" w:hAnsi="ClearSans-Light" w:cs="ClearSans-Light"/>
            <w:color w:val="005583"/>
            <w:sz w:val="18"/>
            <w:szCs w:val="18"/>
          </w:rPr>
          <w:delText>- Suplentes de Secretário: art. 19-A, VIII</w:delText>
        </w:r>
      </w:del>
    </w:p>
    <w:p w14:paraId="00001353" w14:textId="2E60B459" w:rsidR="003D183A" w:rsidDel="00E631A1" w:rsidRDefault="008B7924" w:rsidP="00E631A1">
      <w:pPr>
        <w:widowControl w:val="0"/>
        <w:pBdr>
          <w:top w:val="nil"/>
          <w:left w:val="nil"/>
          <w:bottom w:val="nil"/>
          <w:right w:val="nil"/>
          <w:between w:val="nil"/>
        </w:pBdr>
        <w:spacing w:before="28" w:after="0"/>
        <w:ind w:firstLine="0"/>
        <w:jc w:val="center"/>
        <w:rPr>
          <w:del w:id="14147" w:author="Cristiano de Menezes Feu" w:date="2022-11-21T08:33:00Z"/>
          <w:rFonts w:ascii="ClearSans-Light" w:eastAsia="ClearSans-Light" w:hAnsi="ClearSans-Light" w:cs="ClearSans-Light"/>
          <w:color w:val="005583"/>
          <w:sz w:val="18"/>
          <w:szCs w:val="18"/>
        </w:rPr>
        <w:pPrChange w:id="14148" w:author="Cristiano de Menezes Feu" w:date="2022-11-21T08:33:00Z">
          <w:pPr>
            <w:widowControl w:val="0"/>
            <w:pBdr>
              <w:top w:val="nil"/>
              <w:left w:val="nil"/>
              <w:bottom w:val="nil"/>
              <w:right w:val="nil"/>
              <w:between w:val="nil"/>
            </w:pBdr>
            <w:spacing w:before="28" w:after="0"/>
            <w:ind w:firstLine="0"/>
            <w:jc w:val="left"/>
          </w:pPr>
        </w:pPrChange>
      </w:pPr>
      <w:del w:id="14149" w:author="Cristiano de Menezes Feu" w:date="2022-11-21T08:33:00Z">
        <w:r w:rsidDel="00E631A1">
          <w:rPr>
            <w:rFonts w:ascii="ClearSans-Light" w:eastAsia="ClearSans-Light" w:hAnsi="ClearSans-Light" w:cs="ClearSans-Light"/>
            <w:color w:val="005583"/>
            <w:sz w:val="18"/>
            <w:szCs w:val="18"/>
          </w:rPr>
          <w:delText>- Projeto de consolidação: arts. 212 e 213</w:delText>
        </w:r>
      </w:del>
    </w:p>
    <w:p w14:paraId="00001354" w14:textId="6150BDB6" w:rsidR="003D183A" w:rsidDel="00E631A1" w:rsidRDefault="008B7924" w:rsidP="00E631A1">
      <w:pPr>
        <w:widowControl w:val="0"/>
        <w:pBdr>
          <w:top w:val="nil"/>
          <w:left w:val="nil"/>
          <w:bottom w:val="nil"/>
          <w:right w:val="nil"/>
          <w:between w:val="nil"/>
        </w:pBdr>
        <w:spacing w:before="28" w:after="0"/>
        <w:ind w:firstLine="0"/>
        <w:jc w:val="center"/>
        <w:rPr>
          <w:del w:id="14150" w:author="Cristiano de Menezes Feu" w:date="2022-11-21T08:33:00Z"/>
          <w:rFonts w:ascii="ClearSans-Light" w:eastAsia="ClearSans-Light" w:hAnsi="ClearSans-Light" w:cs="ClearSans-Light"/>
          <w:color w:val="005583"/>
          <w:sz w:val="18"/>
          <w:szCs w:val="18"/>
        </w:rPr>
        <w:pPrChange w:id="14151" w:author="Cristiano de Menezes Feu" w:date="2022-11-21T08:33:00Z">
          <w:pPr>
            <w:widowControl w:val="0"/>
            <w:pBdr>
              <w:top w:val="nil"/>
              <w:left w:val="nil"/>
              <w:bottom w:val="nil"/>
              <w:right w:val="nil"/>
              <w:between w:val="nil"/>
            </w:pBdr>
            <w:spacing w:before="28" w:after="0"/>
            <w:ind w:firstLine="0"/>
            <w:jc w:val="left"/>
          </w:pPr>
        </w:pPrChange>
      </w:pPr>
      <w:del w:id="14152" w:author="Cristiano de Menezes Feu" w:date="2022-11-21T08:33:00Z">
        <w:r w:rsidDel="00E631A1">
          <w:rPr>
            <w:rFonts w:ascii="ClearSans-Light" w:eastAsia="ClearSans-Light" w:hAnsi="ClearSans-Light" w:cs="ClearSans-Light"/>
            <w:color w:val="005583"/>
            <w:sz w:val="18"/>
            <w:szCs w:val="18"/>
          </w:rPr>
          <w:delText>▪ GUERRA</w:delText>
        </w:r>
      </w:del>
    </w:p>
    <w:p w14:paraId="00001355" w14:textId="75B0A0A3" w:rsidR="003D183A" w:rsidDel="00E631A1" w:rsidRDefault="008B7924" w:rsidP="00E631A1">
      <w:pPr>
        <w:widowControl w:val="0"/>
        <w:pBdr>
          <w:top w:val="nil"/>
          <w:left w:val="nil"/>
          <w:bottom w:val="nil"/>
          <w:right w:val="nil"/>
          <w:between w:val="nil"/>
        </w:pBdr>
        <w:spacing w:before="28" w:after="0"/>
        <w:ind w:firstLine="0"/>
        <w:jc w:val="center"/>
        <w:rPr>
          <w:del w:id="14153" w:author="Cristiano de Menezes Feu" w:date="2022-11-21T08:33:00Z"/>
          <w:rFonts w:ascii="ClearSans-Light" w:eastAsia="ClearSans-Light" w:hAnsi="ClearSans-Light" w:cs="ClearSans-Light"/>
          <w:color w:val="005583"/>
          <w:sz w:val="18"/>
          <w:szCs w:val="18"/>
        </w:rPr>
        <w:pPrChange w:id="14154" w:author="Cristiano de Menezes Feu" w:date="2022-11-21T08:33:00Z">
          <w:pPr>
            <w:widowControl w:val="0"/>
            <w:pBdr>
              <w:top w:val="nil"/>
              <w:left w:val="nil"/>
              <w:bottom w:val="nil"/>
              <w:right w:val="nil"/>
              <w:between w:val="nil"/>
            </w:pBdr>
            <w:spacing w:before="28" w:after="0"/>
            <w:ind w:firstLine="0"/>
            <w:jc w:val="left"/>
          </w:pPr>
        </w:pPrChange>
      </w:pPr>
      <w:del w:id="14155" w:author="Cristiano de Menezes Feu" w:date="2022-11-21T08:33:00Z">
        <w:r w:rsidDel="00E631A1">
          <w:rPr>
            <w:rFonts w:ascii="ClearSans-Light" w:eastAsia="ClearSans-Light" w:hAnsi="ClearSans-Light" w:cs="ClearSans-Light"/>
            <w:color w:val="005583"/>
            <w:sz w:val="18"/>
            <w:szCs w:val="18"/>
          </w:rPr>
          <w:delText>- Regime de tramitação da proposição: art.151, I, c</w:delText>
        </w:r>
      </w:del>
    </w:p>
    <w:p w14:paraId="00001356" w14:textId="31CE2959" w:rsidR="003D183A" w:rsidDel="00E631A1" w:rsidRDefault="008B7924" w:rsidP="00E631A1">
      <w:pPr>
        <w:widowControl w:val="0"/>
        <w:pBdr>
          <w:top w:val="nil"/>
          <w:left w:val="nil"/>
          <w:bottom w:val="nil"/>
          <w:right w:val="nil"/>
          <w:between w:val="nil"/>
        </w:pBdr>
        <w:spacing w:before="28" w:after="0"/>
        <w:ind w:firstLine="0"/>
        <w:jc w:val="center"/>
        <w:rPr>
          <w:del w:id="14156" w:author="Cristiano de Menezes Feu" w:date="2022-11-21T08:33:00Z"/>
          <w:rFonts w:ascii="ClearSans-Light" w:eastAsia="ClearSans-Light" w:hAnsi="ClearSans-Light" w:cs="ClearSans-Light"/>
          <w:color w:val="005583"/>
          <w:sz w:val="18"/>
          <w:szCs w:val="18"/>
        </w:rPr>
        <w:pPrChange w:id="14157" w:author="Cristiano de Menezes Feu" w:date="2022-11-21T08:33:00Z">
          <w:pPr>
            <w:widowControl w:val="0"/>
            <w:pBdr>
              <w:top w:val="nil"/>
              <w:left w:val="nil"/>
              <w:bottom w:val="nil"/>
              <w:right w:val="nil"/>
              <w:between w:val="nil"/>
            </w:pBdr>
            <w:spacing w:before="28" w:after="0"/>
            <w:ind w:firstLine="0"/>
            <w:jc w:val="left"/>
          </w:pPr>
        </w:pPrChange>
      </w:pPr>
      <w:del w:id="14158" w:author="Cristiano de Menezes Feu" w:date="2022-11-21T08:33:00Z">
        <w:r w:rsidDel="00E631A1">
          <w:rPr>
            <w:rFonts w:ascii="ClearSans-Light" w:eastAsia="ClearSans-Light" w:hAnsi="ClearSans-Light" w:cs="ClearSans-Light"/>
            <w:color w:val="005583"/>
            <w:sz w:val="18"/>
            <w:szCs w:val="18"/>
          </w:rPr>
          <w:delText>- Sessão secreta: art. 48, § 2º, I, e art. 92, § único, II</w:delText>
        </w:r>
      </w:del>
    </w:p>
    <w:p w14:paraId="00001357" w14:textId="38595E84" w:rsidR="003D183A" w:rsidDel="00E631A1" w:rsidRDefault="008B7924" w:rsidP="00E631A1">
      <w:pPr>
        <w:widowControl w:val="0"/>
        <w:pBdr>
          <w:top w:val="nil"/>
          <w:left w:val="nil"/>
          <w:bottom w:val="nil"/>
          <w:right w:val="nil"/>
          <w:between w:val="nil"/>
        </w:pBdr>
        <w:spacing w:before="28" w:after="113"/>
        <w:ind w:firstLine="0"/>
        <w:jc w:val="center"/>
        <w:rPr>
          <w:del w:id="14159" w:author="Cristiano de Menezes Feu" w:date="2022-11-21T08:33:00Z"/>
          <w:color w:val="005583"/>
          <w:sz w:val="18"/>
          <w:szCs w:val="18"/>
        </w:rPr>
        <w:pPrChange w:id="14160" w:author="Cristiano de Menezes Feu" w:date="2022-11-21T08:33:00Z">
          <w:pPr>
            <w:widowControl w:val="0"/>
            <w:pBdr>
              <w:top w:val="nil"/>
              <w:left w:val="nil"/>
              <w:bottom w:val="nil"/>
              <w:right w:val="nil"/>
              <w:between w:val="nil"/>
            </w:pBdr>
            <w:spacing w:before="28" w:after="113"/>
            <w:ind w:firstLine="0"/>
          </w:pPr>
        </w:pPrChange>
      </w:pPr>
      <w:del w:id="14161" w:author="Cristiano de Menezes Feu" w:date="2022-11-21T08:33:00Z">
        <w:r w:rsidDel="00E631A1">
          <w:rPr>
            <w:color w:val="005583"/>
            <w:sz w:val="30"/>
            <w:szCs w:val="30"/>
          </w:rPr>
          <w:delText>H</w:delText>
        </w:r>
      </w:del>
    </w:p>
    <w:p w14:paraId="00001358" w14:textId="039DF0A8" w:rsidR="003D183A" w:rsidDel="00E631A1" w:rsidRDefault="008B7924" w:rsidP="00E631A1">
      <w:pPr>
        <w:widowControl w:val="0"/>
        <w:pBdr>
          <w:top w:val="nil"/>
          <w:left w:val="nil"/>
          <w:bottom w:val="nil"/>
          <w:right w:val="nil"/>
          <w:between w:val="nil"/>
        </w:pBdr>
        <w:spacing w:before="28" w:after="0"/>
        <w:ind w:firstLine="0"/>
        <w:jc w:val="center"/>
        <w:rPr>
          <w:del w:id="14162" w:author="Cristiano de Menezes Feu" w:date="2022-11-21T08:33:00Z"/>
          <w:rFonts w:ascii="ClearSans-Light" w:eastAsia="ClearSans-Light" w:hAnsi="ClearSans-Light" w:cs="ClearSans-Light"/>
          <w:color w:val="005583"/>
          <w:sz w:val="18"/>
          <w:szCs w:val="18"/>
        </w:rPr>
        <w:pPrChange w:id="14163" w:author="Cristiano de Menezes Feu" w:date="2022-11-21T08:33:00Z">
          <w:pPr>
            <w:widowControl w:val="0"/>
            <w:pBdr>
              <w:top w:val="nil"/>
              <w:left w:val="nil"/>
              <w:bottom w:val="nil"/>
              <w:right w:val="nil"/>
              <w:between w:val="nil"/>
            </w:pBdr>
            <w:spacing w:before="28" w:after="0"/>
            <w:ind w:firstLine="0"/>
            <w:jc w:val="left"/>
          </w:pPr>
        </w:pPrChange>
      </w:pPr>
      <w:del w:id="14164" w:author="Cristiano de Menezes Feu" w:date="2022-11-21T08:33:00Z">
        <w:r w:rsidDel="00E631A1">
          <w:rPr>
            <w:rFonts w:ascii="ClearSans-Light" w:eastAsia="ClearSans-Light" w:hAnsi="ClearSans-Light" w:cs="ClearSans-Light"/>
            <w:color w:val="005583"/>
            <w:sz w:val="18"/>
            <w:szCs w:val="18"/>
          </w:rPr>
          <w:delText>▪ HOMENAGEM</w:delText>
        </w:r>
      </w:del>
    </w:p>
    <w:p w14:paraId="00001359" w14:textId="1870DB9C" w:rsidR="003D183A" w:rsidDel="00E631A1" w:rsidRDefault="008B7924" w:rsidP="00E631A1">
      <w:pPr>
        <w:widowControl w:val="0"/>
        <w:pBdr>
          <w:top w:val="nil"/>
          <w:left w:val="nil"/>
          <w:bottom w:val="nil"/>
          <w:right w:val="nil"/>
          <w:between w:val="nil"/>
        </w:pBdr>
        <w:spacing w:before="28" w:after="0"/>
        <w:ind w:firstLine="0"/>
        <w:jc w:val="center"/>
        <w:rPr>
          <w:del w:id="14165" w:author="Cristiano de Menezes Feu" w:date="2022-11-21T08:33:00Z"/>
          <w:rFonts w:ascii="ClearSans-Light" w:eastAsia="ClearSans-Light" w:hAnsi="ClearSans-Light" w:cs="ClearSans-Light"/>
          <w:color w:val="005583"/>
          <w:sz w:val="18"/>
          <w:szCs w:val="18"/>
        </w:rPr>
        <w:pPrChange w:id="14166" w:author="Cristiano de Menezes Feu" w:date="2022-11-21T08:33:00Z">
          <w:pPr>
            <w:widowControl w:val="0"/>
            <w:pBdr>
              <w:top w:val="nil"/>
              <w:left w:val="nil"/>
              <w:bottom w:val="nil"/>
              <w:right w:val="nil"/>
              <w:between w:val="nil"/>
            </w:pBdr>
            <w:spacing w:before="28" w:after="0"/>
            <w:ind w:firstLine="0"/>
            <w:jc w:val="left"/>
          </w:pPr>
        </w:pPrChange>
      </w:pPr>
      <w:del w:id="14167" w:author="Cristiano de Menezes Feu" w:date="2022-11-21T08:33:00Z">
        <w:r w:rsidDel="00E631A1">
          <w:rPr>
            <w:rFonts w:ascii="ClearSans-Light" w:eastAsia="ClearSans-Light" w:hAnsi="ClearSans-Light" w:cs="ClearSans-Light"/>
            <w:color w:val="005583"/>
            <w:sz w:val="18"/>
            <w:szCs w:val="18"/>
          </w:rPr>
          <w:delText>- Previsão: art. 68 e §§ 1º e 2º</w:delText>
        </w:r>
      </w:del>
    </w:p>
    <w:p w14:paraId="0000135A" w14:textId="40948085" w:rsidR="003D183A" w:rsidDel="00E631A1" w:rsidRDefault="008B7924" w:rsidP="00E631A1">
      <w:pPr>
        <w:widowControl w:val="0"/>
        <w:pBdr>
          <w:top w:val="nil"/>
          <w:left w:val="nil"/>
          <w:bottom w:val="nil"/>
          <w:right w:val="nil"/>
          <w:between w:val="nil"/>
        </w:pBdr>
        <w:spacing w:before="28" w:after="0"/>
        <w:ind w:firstLine="0"/>
        <w:jc w:val="center"/>
        <w:rPr>
          <w:del w:id="14168" w:author="Cristiano de Menezes Feu" w:date="2022-11-21T08:33:00Z"/>
          <w:rFonts w:ascii="ClearSans-Light" w:eastAsia="ClearSans-Light" w:hAnsi="ClearSans-Light" w:cs="ClearSans-Light"/>
          <w:color w:val="005583"/>
          <w:sz w:val="18"/>
          <w:szCs w:val="18"/>
        </w:rPr>
        <w:pPrChange w:id="14169" w:author="Cristiano de Menezes Feu" w:date="2022-11-21T08:33:00Z">
          <w:pPr>
            <w:widowControl w:val="0"/>
            <w:pBdr>
              <w:top w:val="nil"/>
              <w:left w:val="nil"/>
              <w:bottom w:val="nil"/>
              <w:right w:val="nil"/>
              <w:between w:val="nil"/>
            </w:pBdr>
            <w:spacing w:before="28" w:after="0"/>
            <w:ind w:firstLine="0"/>
            <w:jc w:val="left"/>
          </w:pPr>
        </w:pPrChange>
      </w:pPr>
      <w:del w:id="14170" w:author="Cristiano de Menezes Feu" w:date="2022-11-21T08:33:00Z">
        <w:r w:rsidDel="00E631A1">
          <w:rPr>
            <w:rFonts w:ascii="ClearSans-Light" w:eastAsia="ClearSans-Light" w:hAnsi="ClearSans-Light" w:cs="ClearSans-Light"/>
            <w:color w:val="005583"/>
            <w:sz w:val="18"/>
            <w:szCs w:val="18"/>
          </w:rPr>
          <w:delText>- Em prorrogação da sessão: art. 72</w:delText>
        </w:r>
      </w:del>
    </w:p>
    <w:p w14:paraId="0000135B" w14:textId="2C4DC67D" w:rsidR="003D183A" w:rsidDel="00E631A1" w:rsidRDefault="008B7924" w:rsidP="00E631A1">
      <w:pPr>
        <w:widowControl w:val="0"/>
        <w:pBdr>
          <w:top w:val="nil"/>
          <w:left w:val="nil"/>
          <w:bottom w:val="nil"/>
          <w:right w:val="nil"/>
          <w:between w:val="nil"/>
        </w:pBdr>
        <w:spacing w:before="28" w:after="113"/>
        <w:ind w:firstLine="0"/>
        <w:jc w:val="center"/>
        <w:rPr>
          <w:del w:id="14171" w:author="Cristiano de Menezes Feu" w:date="2022-11-21T08:33:00Z"/>
          <w:color w:val="005583"/>
          <w:sz w:val="18"/>
          <w:szCs w:val="18"/>
        </w:rPr>
        <w:pPrChange w:id="14172" w:author="Cristiano de Menezes Feu" w:date="2022-11-21T08:33:00Z">
          <w:pPr>
            <w:widowControl w:val="0"/>
            <w:pBdr>
              <w:top w:val="nil"/>
              <w:left w:val="nil"/>
              <w:bottom w:val="nil"/>
              <w:right w:val="nil"/>
              <w:between w:val="nil"/>
            </w:pBdr>
            <w:spacing w:before="28" w:after="113"/>
            <w:ind w:firstLine="0"/>
          </w:pPr>
        </w:pPrChange>
      </w:pPr>
      <w:del w:id="14173" w:author="Cristiano de Menezes Feu" w:date="2022-11-21T08:33:00Z">
        <w:r w:rsidDel="00E631A1">
          <w:rPr>
            <w:color w:val="005583"/>
            <w:sz w:val="30"/>
            <w:szCs w:val="30"/>
          </w:rPr>
          <w:delText>I</w:delText>
        </w:r>
      </w:del>
    </w:p>
    <w:p w14:paraId="0000135C" w14:textId="332D90E8" w:rsidR="003D183A" w:rsidDel="00E631A1" w:rsidRDefault="008B7924" w:rsidP="00E631A1">
      <w:pPr>
        <w:widowControl w:val="0"/>
        <w:pBdr>
          <w:top w:val="nil"/>
          <w:left w:val="nil"/>
          <w:bottom w:val="nil"/>
          <w:right w:val="nil"/>
          <w:between w:val="nil"/>
        </w:pBdr>
        <w:spacing w:before="28" w:after="0"/>
        <w:ind w:firstLine="0"/>
        <w:jc w:val="center"/>
        <w:rPr>
          <w:del w:id="14174" w:author="Cristiano de Menezes Feu" w:date="2022-11-21T08:33:00Z"/>
          <w:rFonts w:ascii="ClearSans-Light" w:eastAsia="ClearSans-Light" w:hAnsi="ClearSans-Light" w:cs="ClearSans-Light"/>
          <w:color w:val="005583"/>
          <w:sz w:val="18"/>
          <w:szCs w:val="18"/>
        </w:rPr>
        <w:pPrChange w:id="14175" w:author="Cristiano de Menezes Feu" w:date="2022-11-21T08:33:00Z">
          <w:pPr>
            <w:widowControl w:val="0"/>
            <w:pBdr>
              <w:top w:val="nil"/>
              <w:left w:val="nil"/>
              <w:bottom w:val="nil"/>
              <w:right w:val="nil"/>
              <w:between w:val="nil"/>
            </w:pBdr>
            <w:spacing w:before="28" w:after="0"/>
            <w:ind w:firstLine="0"/>
            <w:jc w:val="left"/>
          </w:pPr>
        </w:pPrChange>
      </w:pPr>
      <w:del w:id="14176" w:author="Cristiano de Menezes Feu" w:date="2022-11-21T08:33:00Z">
        <w:r w:rsidDel="00E631A1">
          <w:rPr>
            <w:rFonts w:ascii="ClearSans-Light" w:eastAsia="ClearSans-Light" w:hAnsi="ClearSans-Light" w:cs="ClearSans-Light"/>
            <w:color w:val="005583"/>
            <w:sz w:val="18"/>
            <w:szCs w:val="18"/>
          </w:rPr>
          <w:delText>▪ IMPRENSA</w:delText>
        </w:r>
      </w:del>
    </w:p>
    <w:p w14:paraId="0000135D" w14:textId="4F386950" w:rsidR="003D183A" w:rsidDel="00E631A1" w:rsidRDefault="008B7924" w:rsidP="00E631A1">
      <w:pPr>
        <w:widowControl w:val="0"/>
        <w:pBdr>
          <w:top w:val="nil"/>
          <w:left w:val="nil"/>
          <w:bottom w:val="nil"/>
          <w:right w:val="nil"/>
          <w:between w:val="nil"/>
        </w:pBdr>
        <w:spacing w:before="28" w:after="0"/>
        <w:ind w:firstLine="0"/>
        <w:jc w:val="center"/>
        <w:rPr>
          <w:del w:id="14177" w:author="Cristiano de Menezes Feu" w:date="2022-11-21T08:33:00Z"/>
          <w:rFonts w:ascii="ClearSans-Light" w:eastAsia="ClearSans-Light" w:hAnsi="ClearSans-Light" w:cs="ClearSans-Light"/>
          <w:color w:val="005583"/>
          <w:sz w:val="18"/>
          <w:szCs w:val="18"/>
        </w:rPr>
        <w:pPrChange w:id="14178" w:author="Cristiano de Menezes Feu" w:date="2022-11-21T08:33:00Z">
          <w:pPr>
            <w:widowControl w:val="0"/>
            <w:pBdr>
              <w:top w:val="nil"/>
              <w:left w:val="nil"/>
              <w:bottom w:val="nil"/>
              <w:right w:val="nil"/>
              <w:between w:val="nil"/>
            </w:pBdr>
            <w:spacing w:before="28" w:after="0"/>
            <w:ind w:firstLine="0"/>
            <w:jc w:val="left"/>
          </w:pPr>
        </w:pPrChange>
      </w:pPr>
      <w:del w:id="14179" w:author="Cristiano de Menezes Feu" w:date="2022-11-21T08:33:00Z">
        <w:r w:rsidDel="00E631A1">
          <w:rPr>
            <w:rFonts w:ascii="ClearSans-Light" w:eastAsia="ClearSans-Light" w:hAnsi="ClearSans-Light" w:cs="ClearSans-Light"/>
            <w:color w:val="005583"/>
            <w:sz w:val="18"/>
            <w:szCs w:val="18"/>
          </w:rPr>
          <w:delText>- Credenciamento: arts. 259 a 261</w:delText>
        </w:r>
      </w:del>
    </w:p>
    <w:p w14:paraId="0000135E" w14:textId="03459120" w:rsidR="003D183A" w:rsidDel="00E631A1" w:rsidRDefault="008B7924" w:rsidP="00E631A1">
      <w:pPr>
        <w:widowControl w:val="0"/>
        <w:pBdr>
          <w:top w:val="nil"/>
          <w:left w:val="nil"/>
          <w:bottom w:val="nil"/>
          <w:right w:val="nil"/>
          <w:between w:val="nil"/>
        </w:pBdr>
        <w:spacing w:before="28" w:after="0"/>
        <w:ind w:firstLine="0"/>
        <w:jc w:val="center"/>
        <w:rPr>
          <w:del w:id="14180" w:author="Cristiano de Menezes Feu" w:date="2022-11-21T08:33:00Z"/>
          <w:rFonts w:ascii="ClearSans-Light" w:eastAsia="ClearSans-Light" w:hAnsi="ClearSans-Light" w:cs="ClearSans-Light"/>
          <w:color w:val="005583"/>
          <w:sz w:val="18"/>
          <w:szCs w:val="18"/>
        </w:rPr>
        <w:pPrChange w:id="14181" w:author="Cristiano de Menezes Feu" w:date="2022-11-21T08:33:00Z">
          <w:pPr>
            <w:widowControl w:val="0"/>
            <w:pBdr>
              <w:top w:val="nil"/>
              <w:left w:val="nil"/>
              <w:bottom w:val="nil"/>
              <w:right w:val="nil"/>
              <w:between w:val="nil"/>
            </w:pBdr>
            <w:spacing w:before="28" w:after="0"/>
            <w:ind w:firstLine="0"/>
            <w:jc w:val="left"/>
          </w:pPr>
        </w:pPrChange>
      </w:pPr>
      <w:del w:id="14182" w:author="Cristiano de Menezes Feu" w:date="2022-11-21T08:33:00Z">
        <w:r w:rsidDel="00E631A1">
          <w:rPr>
            <w:rFonts w:ascii="ClearSans-Light" w:eastAsia="ClearSans-Light" w:hAnsi="ClearSans-Light" w:cs="ClearSans-Light"/>
            <w:color w:val="005583"/>
            <w:sz w:val="18"/>
            <w:szCs w:val="18"/>
          </w:rPr>
          <w:delText>▪ IMUNIDADE PARLAMENTAR</w:delText>
        </w:r>
      </w:del>
    </w:p>
    <w:p w14:paraId="0000135F" w14:textId="23C12C57" w:rsidR="003D183A" w:rsidDel="00E631A1" w:rsidRDefault="008B7924" w:rsidP="00E631A1">
      <w:pPr>
        <w:widowControl w:val="0"/>
        <w:pBdr>
          <w:top w:val="nil"/>
          <w:left w:val="nil"/>
          <w:bottom w:val="nil"/>
          <w:right w:val="nil"/>
          <w:between w:val="nil"/>
        </w:pBdr>
        <w:spacing w:before="28" w:after="0"/>
        <w:ind w:firstLine="0"/>
        <w:jc w:val="center"/>
        <w:rPr>
          <w:del w:id="14183" w:author="Cristiano de Menezes Feu" w:date="2022-11-21T08:33:00Z"/>
          <w:rFonts w:ascii="ClearSans-Light" w:eastAsia="ClearSans-Light" w:hAnsi="ClearSans-Light" w:cs="ClearSans-Light"/>
          <w:color w:val="005583"/>
          <w:sz w:val="18"/>
          <w:szCs w:val="18"/>
        </w:rPr>
        <w:pPrChange w:id="14184" w:author="Cristiano de Menezes Feu" w:date="2022-11-21T08:33:00Z">
          <w:pPr>
            <w:widowControl w:val="0"/>
            <w:pBdr>
              <w:top w:val="nil"/>
              <w:left w:val="nil"/>
              <w:bottom w:val="nil"/>
              <w:right w:val="nil"/>
              <w:between w:val="nil"/>
            </w:pBdr>
            <w:spacing w:before="28" w:after="0"/>
            <w:ind w:firstLine="0"/>
            <w:jc w:val="left"/>
          </w:pPr>
        </w:pPrChange>
      </w:pPr>
      <w:del w:id="14185" w:author="Cristiano de Menezes Feu" w:date="2022-11-21T08:33:00Z">
        <w:r w:rsidDel="00E631A1">
          <w:rPr>
            <w:rFonts w:ascii="ClearSans-Light" w:eastAsia="ClearSans-Light" w:hAnsi="ClearSans-Light" w:cs="ClearSans-Light"/>
            <w:color w:val="005583"/>
            <w:sz w:val="18"/>
            <w:szCs w:val="18"/>
          </w:rPr>
          <w:delText>- Suspensão, votação: art. 188, I</w:delText>
        </w:r>
      </w:del>
    </w:p>
    <w:p w14:paraId="00001360" w14:textId="4CB2C8DD" w:rsidR="003D183A" w:rsidDel="00E631A1" w:rsidRDefault="008B7924" w:rsidP="00E631A1">
      <w:pPr>
        <w:widowControl w:val="0"/>
        <w:pBdr>
          <w:top w:val="nil"/>
          <w:left w:val="nil"/>
          <w:bottom w:val="nil"/>
          <w:right w:val="nil"/>
          <w:between w:val="nil"/>
        </w:pBdr>
        <w:spacing w:before="28" w:after="0"/>
        <w:ind w:firstLine="0"/>
        <w:jc w:val="center"/>
        <w:rPr>
          <w:del w:id="14186" w:author="Cristiano de Menezes Feu" w:date="2022-11-21T08:33:00Z"/>
          <w:rFonts w:ascii="ClearSans-Light" w:eastAsia="ClearSans-Light" w:hAnsi="ClearSans-Light" w:cs="ClearSans-Light"/>
          <w:color w:val="005583"/>
          <w:sz w:val="18"/>
          <w:szCs w:val="18"/>
        </w:rPr>
        <w:pPrChange w:id="14187" w:author="Cristiano de Menezes Feu" w:date="2022-11-21T08:33:00Z">
          <w:pPr>
            <w:widowControl w:val="0"/>
            <w:pBdr>
              <w:top w:val="nil"/>
              <w:left w:val="nil"/>
              <w:bottom w:val="nil"/>
              <w:right w:val="nil"/>
              <w:between w:val="nil"/>
            </w:pBdr>
            <w:spacing w:before="28" w:after="0"/>
            <w:ind w:firstLine="0"/>
            <w:jc w:val="left"/>
          </w:pPr>
        </w:pPrChange>
      </w:pPr>
      <w:del w:id="14188" w:author="Cristiano de Menezes Feu" w:date="2022-11-21T08:33:00Z">
        <w:r w:rsidDel="00E631A1">
          <w:rPr>
            <w:rFonts w:ascii="ClearSans-Light" w:eastAsia="ClearSans-Light" w:hAnsi="ClearSans-Light" w:cs="ClearSans-Light"/>
            <w:color w:val="005583"/>
            <w:sz w:val="18"/>
            <w:szCs w:val="18"/>
          </w:rPr>
          <w:delText>- Investidura em cargos: art. 231, § 7º</w:delText>
        </w:r>
      </w:del>
    </w:p>
    <w:p w14:paraId="00001361" w14:textId="3ECC1892" w:rsidR="003D183A" w:rsidDel="00E631A1" w:rsidRDefault="008B7924" w:rsidP="00E631A1">
      <w:pPr>
        <w:widowControl w:val="0"/>
        <w:pBdr>
          <w:top w:val="nil"/>
          <w:left w:val="nil"/>
          <w:bottom w:val="nil"/>
          <w:right w:val="nil"/>
          <w:between w:val="nil"/>
        </w:pBdr>
        <w:spacing w:before="28" w:after="0"/>
        <w:ind w:firstLine="0"/>
        <w:jc w:val="center"/>
        <w:rPr>
          <w:del w:id="14189" w:author="Cristiano de Menezes Feu" w:date="2022-11-21T08:33:00Z"/>
          <w:rFonts w:ascii="ClearSans-Light" w:eastAsia="ClearSans-Light" w:hAnsi="ClearSans-Light" w:cs="ClearSans-Light"/>
          <w:color w:val="005583"/>
          <w:sz w:val="18"/>
          <w:szCs w:val="18"/>
        </w:rPr>
        <w:pPrChange w:id="14190" w:author="Cristiano de Menezes Feu" w:date="2022-11-21T08:33:00Z">
          <w:pPr>
            <w:widowControl w:val="0"/>
            <w:pBdr>
              <w:top w:val="nil"/>
              <w:left w:val="nil"/>
              <w:bottom w:val="nil"/>
              <w:right w:val="nil"/>
              <w:between w:val="nil"/>
            </w:pBdr>
            <w:spacing w:before="28" w:after="0"/>
            <w:ind w:firstLine="0"/>
            <w:jc w:val="left"/>
          </w:pPr>
        </w:pPrChange>
      </w:pPr>
      <w:del w:id="14191" w:author="Cristiano de Menezes Feu" w:date="2022-11-21T08:33:00Z">
        <w:r w:rsidDel="00E631A1">
          <w:rPr>
            <w:rFonts w:ascii="ClearSans-Light" w:eastAsia="ClearSans-Light" w:hAnsi="ClearSans-Light" w:cs="ClearSans-Light"/>
            <w:color w:val="005583"/>
            <w:sz w:val="18"/>
            <w:szCs w:val="18"/>
          </w:rPr>
          <w:delText>- Estado de sítio: art. 233</w:delText>
        </w:r>
      </w:del>
    </w:p>
    <w:p w14:paraId="00001362" w14:textId="7DF54DE9" w:rsidR="003D183A" w:rsidDel="00E631A1" w:rsidRDefault="008B7924" w:rsidP="00E631A1">
      <w:pPr>
        <w:widowControl w:val="0"/>
        <w:pBdr>
          <w:top w:val="nil"/>
          <w:left w:val="nil"/>
          <w:bottom w:val="nil"/>
          <w:right w:val="nil"/>
          <w:between w:val="nil"/>
        </w:pBdr>
        <w:spacing w:before="28" w:after="0"/>
        <w:ind w:firstLine="0"/>
        <w:jc w:val="center"/>
        <w:rPr>
          <w:del w:id="14192" w:author="Cristiano de Menezes Feu" w:date="2022-11-21T08:33:00Z"/>
          <w:rFonts w:ascii="ClearSans-Light" w:eastAsia="ClearSans-Light" w:hAnsi="ClearSans-Light" w:cs="ClearSans-Light"/>
          <w:color w:val="005583"/>
          <w:sz w:val="18"/>
          <w:szCs w:val="18"/>
        </w:rPr>
        <w:pPrChange w:id="14193" w:author="Cristiano de Menezes Feu" w:date="2022-11-21T08:33:00Z">
          <w:pPr>
            <w:widowControl w:val="0"/>
            <w:pBdr>
              <w:top w:val="nil"/>
              <w:left w:val="nil"/>
              <w:bottom w:val="nil"/>
              <w:right w:val="nil"/>
              <w:between w:val="nil"/>
            </w:pBdr>
            <w:spacing w:before="28" w:after="0"/>
            <w:ind w:firstLine="0"/>
            <w:jc w:val="left"/>
          </w:pPr>
        </w:pPrChange>
      </w:pPr>
      <w:del w:id="14194" w:author="Cristiano de Menezes Feu" w:date="2022-11-21T08:33:00Z">
        <w:r w:rsidDel="00E631A1">
          <w:rPr>
            <w:rFonts w:ascii="ClearSans-Light" w:eastAsia="ClearSans-Light" w:hAnsi="ClearSans-Light" w:cs="ClearSans-Light"/>
            <w:color w:val="005583"/>
            <w:sz w:val="18"/>
            <w:szCs w:val="18"/>
          </w:rPr>
          <w:delText>▪ INADEQUAÇÃO E INCOMPATIBILIDADE</w:delText>
        </w:r>
      </w:del>
    </w:p>
    <w:p w14:paraId="00001363" w14:textId="264D0021" w:rsidR="003D183A" w:rsidDel="00E631A1" w:rsidRDefault="008B7924" w:rsidP="00E631A1">
      <w:pPr>
        <w:widowControl w:val="0"/>
        <w:pBdr>
          <w:top w:val="nil"/>
          <w:left w:val="nil"/>
          <w:bottom w:val="nil"/>
          <w:right w:val="nil"/>
          <w:between w:val="nil"/>
        </w:pBdr>
        <w:spacing w:before="28" w:after="0"/>
        <w:ind w:firstLine="0"/>
        <w:jc w:val="center"/>
        <w:rPr>
          <w:del w:id="14195" w:author="Cristiano de Menezes Feu" w:date="2022-11-21T08:33:00Z"/>
          <w:rFonts w:ascii="ClearSans-Light" w:eastAsia="ClearSans-Light" w:hAnsi="ClearSans-Light" w:cs="ClearSans-Light"/>
          <w:color w:val="005583"/>
          <w:sz w:val="18"/>
          <w:szCs w:val="18"/>
        </w:rPr>
        <w:pPrChange w:id="14196" w:author="Cristiano de Menezes Feu" w:date="2022-11-21T08:33:00Z">
          <w:pPr>
            <w:widowControl w:val="0"/>
            <w:pBdr>
              <w:top w:val="nil"/>
              <w:left w:val="nil"/>
              <w:bottom w:val="nil"/>
              <w:right w:val="nil"/>
              <w:between w:val="nil"/>
            </w:pBdr>
            <w:spacing w:before="28" w:after="0"/>
            <w:ind w:firstLine="0"/>
            <w:jc w:val="left"/>
          </w:pPr>
        </w:pPrChange>
      </w:pPr>
      <w:del w:id="14197" w:author="Cristiano de Menezes Feu" w:date="2022-11-21T08:33:00Z">
        <w:r w:rsidDel="00E631A1">
          <w:rPr>
            <w:rFonts w:ascii="ClearSans-Light" w:eastAsia="ClearSans-Light" w:hAnsi="ClearSans-Light" w:cs="ClearSans-Light"/>
            <w:color w:val="005583"/>
            <w:sz w:val="18"/>
            <w:szCs w:val="18"/>
          </w:rPr>
          <w:delText>- Apreciação e emenda saneadora: art. 145, § 1º; arts. 146 e 147</w:delText>
        </w:r>
      </w:del>
    </w:p>
    <w:p w14:paraId="00001364" w14:textId="7BB6C9AC" w:rsidR="003D183A" w:rsidDel="00E631A1" w:rsidRDefault="008B7924" w:rsidP="00E631A1">
      <w:pPr>
        <w:widowControl w:val="0"/>
        <w:pBdr>
          <w:top w:val="nil"/>
          <w:left w:val="nil"/>
          <w:bottom w:val="nil"/>
          <w:right w:val="nil"/>
          <w:between w:val="nil"/>
        </w:pBdr>
        <w:spacing w:before="28" w:after="0"/>
        <w:ind w:firstLine="0"/>
        <w:jc w:val="center"/>
        <w:rPr>
          <w:del w:id="14198" w:author="Cristiano de Menezes Feu" w:date="2022-11-21T08:33:00Z"/>
          <w:rFonts w:ascii="ClearSans-Light" w:eastAsia="ClearSans-Light" w:hAnsi="ClearSans-Light" w:cs="ClearSans-Light"/>
          <w:color w:val="005583"/>
          <w:sz w:val="18"/>
          <w:szCs w:val="18"/>
        </w:rPr>
        <w:pPrChange w:id="14199" w:author="Cristiano de Menezes Feu" w:date="2022-11-21T08:33:00Z">
          <w:pPr>
            <w:widowControl w:val="0"/>
            <w:pBdr>
              <w:top w:val="nil"/>
              <w:left w:val="nil"/>
              <w:bottom w:val="nil"/>
              <w:right w:val="nil"/>
              <w:between w:val="nil"/>
            </w:pBdr>
            <w:spacing w:before="28" w:after="0"/>
            <w:ind w:firstLine="0"/>
            <w:jc w:val="left"/>
          </w:pPr>
        </w:pPrChange>
      </w:pPr>
      <w:del w:id="14200" w:author="Cristiano de Menezes Feu" w:date="2022-11-21T08:33:00Z">
        <w:r w:rsidDel="00E631A1">
          <w:rPr>
            <w:rFonts w:ascii="ClearSans-Light" w:eastAsia="ClearSans-Light" w:hAnsi="ClearSans-Light" w:cs="ClearSans-Light"/>
            <w:color w:val="005583"/>
            <w:sz w:val="18"/>
            <w:szCs w:val="18"/>
          </w:rPr>
          <w:delText>- Distribuição: art. 139, II, b</w:delText>
        </w:r>
      </w:del>
    </w:p>
    <w:p w14:paraId="00001365" w14:textId="4017B050" w:rsidR="003D183A" w:rsidDel="00E631A1" w:rsidRDefault="008B7924" w:rsidP="00E631A1">
      <w:pPr>
        <w:widowControl w:val="0"/>
        <w:pBdr>
          <w:top w:val="nil"/>
          <w:left w:val="nil"/>
          <w:bottom w:val="nil"/>
          <w:right w:val="nil"/>
          <w:between w:val="nil"/>
        </w:pBdr>
        <w:spacing w:before="28" w:after="0"/>
        <w:ind w:firstLine="0"/>
        <w:jc w:val="center"/>
        <w:rPr>
          <w:del w:id="14201" w:author="Cristiano de Menezes Feu" w:date="2022-11-21T08:33:00Z"/>
          <w:rFonts w:ascii="ClearSans-Light" w:eastAsia="ClearSans-Light" w:hAnsi="ClearSans-Light" w:cs="ClearSans-Light"/>
          <w:color w:val="005583"/>
          <w:sz w:val="18"/>
          <w:szCs w:val="18"/>
        </w:rPr>
        <w:pPrChange w:id="14202" w:author="Cristiano de Menezes Feu" w:date="2022-11-21T08:33:00Z">
          <w:pPr>
            <w:widowControl w:val="0"/>
            <w:pBdr>
              <w:top w:val="nil"/>
              <w:left w:val="nil"/>
              <w:bottom w:val="nil"/>
              <w:right w:val="nil"/>
              <w:between w:val="nil"/>
            </w:pBdr>
            <w:spacing w:before="28" w:after="0"/>
            <w:ind w:firstLine="0"/>
            <w:jc w:val="left"/>
          </w:pPr>
        </w:pPrChange>
      </w:pPr>
      <w:del w:id="14203" w:author="Cristiano de Menezes Feu" w:date="2022-11-21T08:33:00Z">
        <w:r w:rsidDel="00E631A1">
          <w:rPr>
            <w:rFonts w:ascii="ClearSans-Light" w:eastAsia="ClearSans-Light" w:hAnsi="ClearSans-Light" w:cs="ClearSans-Light"/>
            <w:color w:val="005583"/>
            <w:sz w:val="18"/>
            <w:szCs w:val="18"/>
          </w:rPr>
          <w:delText>▪ INADMISSIBILIDADE</w:delText>
        </w:r>
      </w:del>
    </w:p>
    <w:p w14:paraId="00001366" w14:textId="3F57C20F" w:rsidR="003D183A" w:rsidDel="00E631A1" w:rsidRDefault="008B7924" w:rsidP="00E631A1">
      <w:pPr>
        <w:widowControl w:val="0"/>
        <w:pBdr>
          <w:top w:val="nil"/>
          <w:left w:val="nil"/>
          <w:bottom w:val="nil"/>
          <w:right w:val="nil"/>
          <w:between w:val="nil"/>
        </w:pBdr>
        <w:spacing w:before="28" w:after="0"/>
        <w:ind w:firstLine="0"/>
        <w:jc w:val="center"/>
        <w:rPr>
          <w:del w:id="14204" w:author="Cristiano de Menezes Feu" w:date="2022-11-21T08:33:00Z"/>
          <w:rFonts w:ascii="ClearSans-Light" w:eastAsia="ClearSans-Light" w:hAnsi="ClearSans-Light" w:cs="ClearSans-Light"/>
          <w:color w:val="005583"/>
          <w:sz w:val="18"/>
          <w:szCs w:val="18"/>
        </w:rPr>
        <w:pPrChange w:id="14205" w:author="Cristiano de Menezes Feu" w:date="2022-11-21T08:33:00Z">
          <w:pPr>
            <w:widowControl w:val="0"/>
            <w:pBdr>
              <w:top w:val="nil"/>
              <w:left w:val="nil"/>
              <w:bottom w:val="nil"/>
              <w:right w:val="nil"/>
              <w:between w:val="nil"/>
            </w:pBdr>
            <w:spacing w:before="28" w:after="0"/>
            <w:ind w:firstLine="0"/>
            <w:jc w:val="left"/>
          </w:pPr>
        </w:pPrChange>
      </w:pPr>
      <w:del w:id="14206" w:author="Cristiano de Menezes Feu" w:date="2022-11-21T08:33:00Z">
        <w:r w:rsidDel="00E631A1">
          <w:rPr>
            <w:rFonts w:ascii="ClearSans-Light" w:eastAsia="ClearSans-Light" w:hAnsi="ClearSans-Light" w:cs="ClearSans-Light"/>
            <w:color w:val="005583"/>
            <w:sz w:val="18"/>
            <w:szCs w:val="18"/>
          </w:rPr>
          <w:delText>- Comissão Especial: art. 34, § 2º</w:delText>
        </w:r>
      </w:del>
    </w:p>
    <w:p w14:paraId="00001367" w14:textId="73093CEE" w:rsidR="003D183A" w:rsidDel="00E631A1" w:rsidRDefault="008B7924" w:rsidP="00E631A1">
      <w:pPr>
        <w:widowControl w:val="0"/>
        <w:pBdr>
          <w:top w:val="nil"/>
          <w:left w:val="nil"/>
          <w:bottom w:val="nil"/>
          <w:right w:val="nil"/>
          <w:between w:val="nil"/>
        </w:pBdr>
        <w:spacing w:before="28" w:after="0"/>
        <w:ind w:firstLine="0"/>
        <w:jc w:val="center"/>
        <w:rPr>
          <w:del w:id="14207" w:author="Cristiano de Menezes Feu" w:date="2022-11-21T08:33:00Z"/>
          <w:rFonts w:ascii="ClearSans-Light" w:eastAsia="ClearSans-Light" w:hAnsi="ClearSans-Light" w:cs="ClearSans-Light"/>
          <w:color w:val="005583"/>
          <w:sz w:val="18"/>
          <w:szCs w:val="18"/>
        </w:rPr>
        <w:pPrChange w:id="14208" w:author="Cristiano de Menezes Feu" w:date="2022-11-21T08:33:00Z">
          <w:pPr>
            <w:widowControl w:val="0"/>
            <w:pBdr>
              <w:top w:val="nil"/>
              <w:left w:val="nil"/>
              <w:bottom w:val="nil"/>
              <w:right w:val="nil"/>
              <w:between w:val="nil"/>
            </w:pBdr>
            <w:spacing w:before="28" w:after="0"/>
            <w:ind w:firstLine="0"/>
            <w:jc w:val="left"/>
          </w:pPr>
        </w:pPrChange>
      </w:pPr>
      <w:del w:id="14209" w:author="Cristiano de Menezes Feu" w:date="2022-11-21T08:33:00Z">
        <w:r w:rsidDel="00E631A1">
          <w:rPr>
            <w:rFonts w:ascii="ClearSans-Light" w:eastAsia="ClearSans-Light" w:hAnsi="ClearSans-Light" w:cs="ClearSans-Light"/>
            <w:color w:val="005583"/>
            <w:sz w:val="18"/>
            <w:szCs w:val="18"/>
          </w:rPr>
          <w:delText>- Proposta de emenda à Constituição: art. 202</w:delText>
        </w:r>
      </w:del>
    </w:p>
    <w:p w14:paraId="00001368" w14:textId="3647591E" w:rsidR="003D183A" w:rsidDel="00E631A1" w:rsidRDefault="008B7924" w:rsidP="00E631A1">
      <w:pPr>
        <w:widowControl w:val="0"/>
        <w:pBdr>
          <w:top w:val="nil"/>
          <w:left w:val="nil"/>
          <w:bottom w:val="nil"/>
          <w:right w:val="nil"/>
          <w:between w:val="nil"/>
        </w:pBdr>
        <w:spacing w:before="28" w:after="0"/>
        <w:ind w:firstLine="0"/>
        <w:jc w:val="center"/>
        <w:rPr>
          <w:del w:id="14210" w:author="Cristiano de Menezes Feu" w:date="2022-11-21T08:33:00Z"/>
          <w:rFonts w:ascii="ClearSans-Light" w:eastAsia="ClearSans-Light" w:hAnsi="ClearSans-Light" w:cs="ClearSans-Light"/>
          <w:color w:val="005583"/>
          <w:sz w:val="18"/>
          <w:szCs w:val="18"/>
        </w:rPr>
        <w:pPrChange w:id="14211" w:author="Cristiano de Menezes Feu" w:date="2022-11-21T08:33:00Z">
          <w:pPr>
            <w:widowControl w:val="0"/>
            <w:pBdr>
              <w:top w:val="nil"/>
              <w:left w:val="nil"/>
              <w:bottom w:val="nil"/>
              <w:right w:val="nil"/>
              <w:between w:val="nil"/>
            </w:pBdr>
            <w:spacing w:before="28" w:after="0"/>
            <w:ind w:firstLine="0"/>
            <w:jc w:val="left"/>
          </w:pPr>
        </w:pPrChange>
      </w:pPr>
      <w:del w:id="14212" w:author="Cristiano de Menezes Feu" w:date="2022-11-21T08:33:00Z">
        <w:r w:rsidDel="00E631A1">
          <w:rPr>
            <w:rFonts w:ascii="ClearSans-Light" w:eastAsia="ClearSans-Light" w:hAnsi="ClearSans-Light" w:cs="ClearSans-Light"/>
            <w:color w:val="005583"/>
            <w:sz w:val="18"/>
            <w:szCs w:val="18"/>
          </w:rPr>
          <w:delText>▪ INCLUSÃO EXTRAPAUTA</w:delText>
        </w:r>
      </w:del>
    </w:p>
    <w:p w14:paraId="00001369" w14:textId="3653F0EB" w:rsidR="003D183A" w:rsidDel="00E631A1" w:rsidRDefault="008B7924" w:rsidP="00E631A1">
      <w:pPr>
        <w:widowControl w:val="0"/>
        <w:pBdr>
          <w:top w:val="nil"/>
          <w:left w:val="nil"/>
          <w:bottom w:val="nil"/>
          <w:right w:val="nil"/>
          <w:between w:val="nil"/>
        </w:pBdr>
        <w:spacing w:before="28" w:after="0"/>
        <w:ind w:firstLine="0"/>
        <w:jc w:val="center"/>
        <w:rPr>
          <w:del w:id="14213" w:author="Cristiano de Menezes Feu" w:date="2022-11-21T08:33:00Z"/>
          <w:rFonts w:ascii="ClearSans-Light" w:eastAsia="ClearSans-Light" w:hAnsi="ClearSans-Light" w:cs="ClearSans-Light"/>
          <w:color w:val="005583"/>
          <w:sz w:val="18"/>
          <w:szCs w:val="18"/>
        </w:rPr>
        <w:pPrChange w:id="14214" w:author="Cristiano de Menezes Feu" w:date="2022-11-21T08:33:00Z">
          <w:pPr>
            <w:widowControl w:val="0"/>
            <w:pBdr>
              <w:top w:val="nil"/>
              <w:left w:val="nil"/>
              <w:bottom w:val="nil"/>
              <w:right w:val="nil"/>
              <w:between w:val="nil"/>
            </w:pBdr>
            <w:spacing w:before="28" w:after="0"/>
            <w:ind w:firstLine="0"/>
            <w:jc w:val="left"/>
          </w:pPr>
        </w:pPrChange>
      </w:pPr>
      <w:del w:id="14215" w:author="Cristiano de Menezes Feu" w:date="2022-11-21T08:33:00Z">
        <w:r w:rsidDel="00E631A1">
          <w:rPr>
            <w:rFonts w:ascii="ClearSans-Light" w:eastAsia="ClearSans-Light" w:hAnsi="ClearSans-Light" w:cs="ClearSans-Light"/>
            <w:color w:val="005583"/>
            <w:sz w:val="18"/>
            <w:szCs w:val="18"/>
          </w:rPr>
          <w:delText>- Requerimento Comissões: art. 50, § 1º</w:delText>
        </w:r>
      </w:del>
    </w:p>
    <w:p w14:paraId="0000136A" w14:textId="020BF46D" w:rsidR="003D183A" w:rsidDel="00E631A1" w:rsidRDefault="008B7924" w:rsidP="00E631A1">
      <w:pPr>
        <w:widowControl w:val="0"/>
        <w:pBdr>
          <w:top w:val="nil"/>
          <w:left w:val="nil"/>
          <w:bottom w:val="nil"/>
          <w:right w:val="nil"/>
          <w:between w:val="nil"/>
        </w:pBdr>
        <w:spacing w:before="28" w:after="0"/>
        <w:ind w:firstLine="0"/>
        <w:jc w:val="center"/>
        <w:rPr>
          <w:del w:id="14216" w:author="Cristiano de Menezes Feu" w:date="2022-11-21T08:33:00Z"/>
          <w:rFonts w:ascii="ClearSans-Light" w:eastAsia="ClearSans-Light" w:hAnsi="ClearSans-Light" w:cs="ClearSans-Light"/>
          <w:color w:val="005583"/>
          <w:sz w:val="18"/>
          <w:szCs w:val="18"/>
        </w:rPr>
        <w:pPrChange w:id="14217" w:author="Cristiano de Menezes Feu" w:date="2022-11-21T08:33:00Z">
          <w:pPr>
            <w:widowControl w:val="0"/>
            <w:pBdr>
              <w:top w:val="nil"/>
              <w:left w:val="nil"/>
              <w:bottom w:val="nil"/>
              <w:right w:val="nil"/>
              <w:between w:val="nil"/>
            </w:pBdr>
            <w:spacing w:before="28" w:after="0"/>
            <w:ind w:firstLine="0"/>
            <w:jc w:val="left"/>
          </w:pPr>
        </w:pPrChange>
      </w:pPr>
      <w:del w:id="14218" w:author="Cristiano de Menezes Feu" w:date="2022-11-21T08:33:00Z">
        <w:r w:rsidDel="00E631A1">
          <w:rPr>
            <w:rFonts w:ascii="ClearSans-Light" w:eastAsia="ClearSans-Light" w:hAnsi="ClearSans-Light" w:cs="ClearSans-Light"/>
            <w:color w:val="005583"/>
            <w:sz w:val="18"/>
            <w:szCs w:val="18"/>
          </w:rPr>
          <w:delText>▪ INDICAÇÃO</w:delText>
        </w:r>
      </w:del>
    </w:p>
    <w:p w14:paraId="0000136B" w14:textId="7D16B087" w:rsidR="003D183A" w:rsidDel="00E631A1" w:rsidRDefault="008B7924" w:rsidP="00E631A1">
      <w:pPr>
        <w:widowControl w:val="0"/>
        <w:pBdr>
          <w:top w:val="nil"/>
          <w:left w:val="nil"/>
          <w:bottom w:val="nil"/>
          <w:right w:val="nil"/>
          <w:between w:val="nil"/>
        </w:pBdr>
        <w:spacing w:before="28" w:after="0"/>
        <w:ind w:firstLine="0"/>
        <w:jc w:val="center"/>
        <w:rPr>
          <w:del w:id="14219" w:author="Cristiano de Menezes Feu" w:date="2022-11-21T08:33:00Z"/>
          <w:rFonts w:ascii="ClearSans-Light" w:eastAsia="ClearSans-Light" w:hAnsi="ClearSans-Light" w:cs="ClearSans-Light"/>
          <w:color w:val="005583"/>
          <w:sz w:val="18"/>
          <w:szCs w:val="18"/>
        </w:rPr>
        <w:pPrChange w:id="14220" w:author="Cristiano de Menezes Feu" w:date="2022-11-21T08:33:00Z">
          <w:pPr>
            <w:widowControl w:val="0"/>
            <w:pBdr>
              <w:top w:val="nil"/>
              <w:left w:val="nil"/>
              <w:bottom w:val="nil"/>
              <w:right w:val="nil"/>
              <w:between w:val="nil"/>
            </w:pBdr>
            <w:spacing w:before="28" w:after="0"/>
            <w:ind w:firstLine="0"/>
            <w:jc w:val="left"/>
          </w:pPr>
        </w:pPrChange>
      </w:pPr>
      <w:del w:id="14221" w:author="Cristiano de Menezes Feu" w:date="2022-11-21T08:33:00Z">
        <w:r w:rsidDel="00E631A1">
          <w:rPr>
            <w:rFonts w:ascii="ClearSans-Light" w:eastAsia="ClearSans-Light" w:hAnsi="ClearSans-Light" w:cs="ClearSans-Light"/>
            <w:color w:val="005583"/>
            <w:sz w:val="18"/>
            <w:szCs w:val="18"/>
          </w:rPr>
          <w:delText>- Proposta de indicação: art. 113</w:delText>
        </w:r>
      </w:del>
    </w:p>
    <w:p w14:paraId="0000136C" w14:textId="2AC20C2F" w:rsidR="003D183A" w:rsidDel="00E631A1" w:rsidRDefault="008B7924" w:rsidP="00E631A1">
      <w:pPr>
        <w:widowControl w:val="0"/>
        <w:pBdr>
          <w:top w:val="nil"/>
          <w:left w:val="nil"/>
          <w:bottom w:val="nil"/>
          <w:right w:val="nil"/>
          <w:between w:val="nil"/>
        </w:pBdr>
        <w:spacing w:before="28" w:after="0"/>
        <w:ind w:firstLine="0"/>
        <w:jc w:val="center"/>
        <w:rPr>
          <w:del w:id="14222" w:author="Cristiano de Menezes Feu" w:date="2022-11-21T08:33:00Z"/>
          <w:rFonts w:ascii="ClearSans-Light" w:eastAsia="ClearSans-Light" w:hAnsi="ClearSans-Light" w:cs="ClearSans-Light"/>
          <w:color w:val="005583"/>
          <w:sz w:val="18"/>
          <w:szCs w:val="18"/>
        </w:rPr>
        <w:pPrChange w:id="14223" w:author="Cristiano de Menezes Feu" w:date="2022-11-21T08:33:00Z">
          <w:pPr>
            <w:widowControl w:val="0"/>
            <w:pBdr>
              <w:top w:val="nil"/>
              <w:left w:val="nil"/>
              <w:bottom w:val="nil"/>
              <w:right w:val="nil"/>
              <w:between w:val="nil"/>
            </w:pBdr>
            <w:spacing w:before="28" w:after="0"/>
            <w:ind w:firstLine="0"/>
            <w:jc w:val="left"/>
          </w:pPr>
        </w:pPrChange>
      </w:pPr>
      <w:del w:id="14224" w:author="Cristiano de Menezes Feu" w:date="2022-11-21T08:33:00Z">
        <w:r w:rsidDel="00E631A1">
          <w:rPr>
            <w:rFonts w:ascii="ClearSans-Light" w:eastAsia="ClearSans-Light" w:hAnsi="ClearSans-Light" w:cs="ClearSans-Light"/>
            <w:color w:val="005583"/>
            <w:sz w:val="18"/>
            <w:szCs w:val="18"/>
          </w:rPr>
          <w:delText>- De Vice-Líderes: art. 9, § 1º</w:delText>
        </w:r>
      </w:del>
    </w:p>
    <w:p w14:paraId="0000136D" w14:textId="2EC6BF30" w:rsidR="003D183A" w:rsidDel="00E631A1" w:rsidRDefault="008B7924" w:rsidP="00E631A1">
      <w:pPr>
        <w:widowControl w:val="0"/>
        <w:pBdr>
          <w:top w:val="nil"/>
          <w:left w:val="nil"/>
          <w:bottom w:val="nil"/>
          <w:right w:val="nil"/>
          <w:between w:val="nil"/>
        </w:pBdr>
        <w:spacing w:before="28" w:after="0"/>
        <w:ind w:firstLine="0"/>
        <w:jc w:val="center"/>
        <w:rPr>
          <w:del w:id="14225" w:author="Cristiano de Menezes Feu" w:date="2022-11-21T08:33:00Z"/>
          <w:rFonts w:ascii="ClearSans-Light" w:eastAsia="ClearSans-Light" w:hAnsi="ClearSans-Light" w:cs="ClearSans-Light"/>
          <w:color w:val="005583"/>
          <w:sz w:val="18"/>
          <w:szCs w:val="18"/>
        </w:rPr>
        <w:pPrChange w:id="14226" w:author="Cristiano de Menezes Feu" w:date="2022-11-21T08:33:00Z">
          <w:pPr>
            <w:widowControl w:val="0"/>
            <w:pBdr>
              <w:top w:val="nil"/>
              <w:left w:val="nil"/>
              <w:bottom w:val="nil"/>
              <w:right w:val="nil"/>
              <w:between w:val="nil"/>
            </w:pBdr>
            <w:spacing w:before="28" w:after="0"/>
            <w:ind w:firstLine="0"/>
            <w:jc w:val="left"/>
          </w:pPr>
        </w:pPrChange>
      </w:pPr>
      <w:del w:id="14227" w:author="Cristiano de Menezes Feu" w:date="2022-11-21T08:33:00Z">
        <w:r w:rsidDel="00E631A1">
          <w:rPr>
            <w:rFonts w:ascii="ClearSans-Light" w:eastAsia="ClearSans-Light" w:hAnsi="ClearSans-Light" w:cs="ClearSans-Light"/>
            <w:color w:val="005583"/>
            <w:sz w:val="18"/>
            <w:szCs w:val="18"/>
          </w:rPr>
          <w:delText>- De membros de Comissão: art. 34, § 1º</w:delText>
        </w:r>
      </w:del>
    </w:p>
    <w:p w14:paraId="0000136E" w14:textId="1E9E9498" w:rsidR="003D183A" w:rsidDel="00E631A1" w:rsidRDefault="008B7924" w:rsidP="00E631A1">
      <w:pPr>
        <w:widowControl w:val="0"/>
        <w:pBdr>
          <w:top w:val="nil"/>
          <w:left w:val="nil"/>
          <w:bottom w:val="nil"/>
          <w:right w:val="nil"/>
          <w:between w:val="nil"/>
        </w:pBdr>
        <w:spacing w:before="28" w:after="0"/>
        <w:ind w:firstLine="0"/>
        <w:jc w:val="center"/>
        <w:rPr>
          <w:del w:id="14228" w:author="Cristiano de Menezes Feu" w:date="2022-11-21T08:33:00Z"/>
          <w:rFonts w:ascii="ClearSans-Light" w:eastAsia="ClearSans-Light" w:hAnsi="ClearSans-Light" w:cs="ClearSans-Light"/>
          <w:color w:val="005583"/>
          <w:sz w:val="18"/>
          <w:szCs w:val="18"/>
        </w:rPr>
        <w:pPrChange w:id="14229" w:author="Cristiano de Menezes Feu" w:date="2022-11-21T08:33:00Z">
          <w:pPr>
            <w:widowControl w:val="0"/>
            <w:pBdr>
              <w:top w:val="nil"/>
              <w:left w:val="nil"/>
              <w:bottom w:val="nil"/>
              <w:right w:val="nil"/>
              <w:between w:val="nil"/>
            </w:pBdr>
            <w:spacing w:before="28" w:after="0"/>
            <w:ind w:firstLine="0"/>
            <w:jc w:val="left"/>
          </w:pPr>
        </w:pPrChange>
      </w:pPr>
      <w:del w:id="14230" w:author="Cristiano de Menezes Feu" w:date="2022-11-21T08:33:00Z">
        <w:r w:rsidDel="00E631A1">
          <w:rPr>
            <w:rFonts w:ascii="ClearSans-Light" w:eastAsia="ClearSans-Light" w:hAnsi="ClearSans-Light" w:cs="ClearSans-Light"/>
            <w:color w:val="005583"/>
            <w:sz w:val="18"/>
            <w:szCs w:val="18"/>
          </w:rPr>
          <w:delText>▪ INFORMAÇÃO</w:delText>
        </w:r>
      </w:del>
    </w:p>
    <w:p w14:paraId="0000136F" w14:textId="45C49AA3" w:rsidR="003D183A" w:rsidDel="00E631A1" w:rsidRDefault="008B7924" w:rsidP="00E631A1">
      <w:pPr>
        <w:widowControl w:val="0"/>
        <w:pBdr>
          <w:top w:val="nil"/>
          <w:left w:val="nil"/>
          <w:bottom w:val="nil"/>
          <w:right w:val="nil"/>
          <w:between w:val="nil"/>
        </w:pBdr>
        <w:spacing w:before="28" w:after="0"/>
        <w:ind w:firstLine="0"/>
        <w:jc w:val="center"/>
        <w:rPr>
          <w:del w:id="14231" w:author="Cristiano de Menezes Feu" w:date="2022-11-21T08:33:00Z"/>
          <w:rFonts w:ascii="ClearSans-Light" w:eastAsia="ClearSans-Light" w:hAnsi="ClearSans-Light" w:cs="ClearSans-Light"/>
          <w:color w:val="005583"/>
          <w:sz w:val="18"/>
          <w:szCs w:val="18"/>
        </w:rPr>
        <w:pPrChange w:id="14232" w:author="Cristiano de Menezes Feu" w:date="2022-11-21T08:33:00Z">
          <w:pPr>
            <w:widowControl w:val="0"/>
            <w:pBdr>
              <w:top w:val="nil"/>
              <w:left w:val="nil"/>
              <w:bottom w:val="nil"/>
              <w:right w:val="nil"/>
              <w:between w:val="nil"/>
            </w:pBdr>
            <w:spacing w:before="28" w:after="0"/>
            <w:ind w:firstLine="0"/>
            <w:jc w:val="left"/>
          </w:pPr>
        </w:pPrChange>
      </w:pPr>
      <w:del w:id="14233" w:author="Cristiano de Menezes Feu" w:date="2022-11-21T08:33:00Z">
        <w:r w:rsidDel="00E631A1">
          <w:rPr>
            <w:rFonts w:ascii="ClearSans-Light" w:eastAsia="ClearSans-Light" w:hAnsi="ClearSans-Light" w:cs="ClearSans-Light"/>
            <w:color w:val="005583"/>
            <w:sz w:val="18"/>
            <w:szCs w:val="18"/>
          </w:rPr>
          <w:delText>- Requerimento de: art. 15, XIII; art. 24, V; art. 116; art. 226, II</w:delText>
        </w:r>
      </w:del>
    </w:p>
    <w:p w14:paraId="00001370" w14:textId="448734B1" w:rsidR="003D183A" w:rsidDel="00E631A1" w:rsidRDefault="008B7924" w:rsidP="00E631A1">
      <w:pPr>
        <w:widowControl w:val="0"/>
        <w:pBdr>
          <w:top w:val="nil"/>
          <w:left w:val="nil"/>
          <w:bottom w:val="nil"/>
          <w:right w:val="nil"/>
          <w:between w:val="nil"/>
        </w:pBdr>
        <w:spacing w:before="28" w:after="0"/>
        <w:ind w:firstLine="0"/>
        <w:jc w:val="center"/>
        <w:rPr>
          <w:del w:id="14234" w:author="Cristiano de Menezes Feu" w:date="2022-11-21T08:33:00Z"/>
          <w:rFonts w:ascii="ClearSans-Light" w:eastAsia="ClearSans-Light" w:hAnsi="ClearSans-Light" w:cs="ClearSans-Light"/>
          <w:color w:val="005583"/>
          <w:sz w:val="18"/>
          <w:szCs w:val="18"/>
        </w:rPr>
        <w:pPrChange w:id="14235" w:author="Cristiano de Menezes Feu" w:date="2022-11-21T08:33:00Z">
          <w:pPr>
            <w:widowControl w:val="0"/>
            <w:pBdr>
              <w:top w:val="nil"/>
              <w:left w:val="nil"/>
              <w:bottom w:val="nil"/>
              <w:right w:val="nil"/>
              <w:between w:val="nil"/>
            </w:pBdr>
            <w:spacing w:before="28" w:after="0"/>
            <w:ind w:firstLine="0"/>
            <w:jc w:val="left"/>
          </w:pPr>
        </w:pPrChange>
      </w:pPr>
      <w:del w:id="14236" w:author="Cristiano de Menezes Feu" w:date="2022-11-21T08:33:00Z">
        <w:r w:rsidDel="00E631A1">
          <w:rPr>
            <w:rFonts w:ascii="ClearSans-Light" w:eastAsia="ClearSans-Light" w:hAnsi="ClearSans-Light" w:cs="ClearSans-Light"/>
            <w:color w:val="005583"/>
            <w:sz w:val="18"/>
            <w:szCs w:val="18"/>
          </w:rPr>
          <w:delText>▪ INGRESSO – Vide ACESSO</w:delText>
        </w:r>
      </w:del>
    </w:p>
    <w:p w14:paraId="00001371" w14:textId="61E8E93D" w:rsidR="003D183A" w:rsidDel="00E631A1" w:rsidRDefault="008B7924" w:rsidP="00E631A1">
      <w:pPr>
        <w:widowControl w:val="0"/>
        <w:pBdr>
          <w:top w:val="nil"/>
          <w:left w:val="nil"/>
          <w:bottom w:val="nil"/>
          <w:right w:val="nil"/>
          <w:between w:val="nil"/>
        </w:pBdr>
        <w:spacing w:before="28" w:after="0"/>
        <w:ind w:firstLine="0"/>
        <w:jc w:val="center"/>
        <w:rPr>
          <w:del w:id="14237" w:author="Cristiano de Menezes Feu" w:date="2022-11-21T08:33:00Z"/>
          <w:rFonts w:ascii="ClearSans-Light" w:eastAsia="ClearSans-Light" w:hAnsi="ClearSans-Light" w:cs="ClearSans-Light"/>
          <w:color w:val="005583"/>
          <w:sz w:val="18"/>
          <w:szCs w:val="18"/>
        </w:rPr>
        <w:pPrChange w:id="14238" w:author="Cristiano de Menezes Feu" w:date="2022-11-21T08:33:00Z">
          <w:pPr>
            <w:widowControl w:val="0"/>
            <w:pBdr>
              <w:top w:val="nil"/>
              <w:left w:val="nil"/>
              <w:bottom w:val="nil"/>
              <w:right w:val="nil"/>
              <w:between w:val="nil"/>
            </w:pBdr>
            <w:spacing w:before="28" w:after="0"/>
            <w:ind w:firstLine="0"/>
            <w:jc w:val="left"/>
          </w:pPr>
        </w:pPrChange>
      </w:pPr>
      <w:del w:id="14239" w:author="Cristiano de Menezes Feu" w:date="2022-11-21T08:33:00Z">
        <w:r w:rsidDel="00E631A1">
          <w:rPr>
            <w:rFonts w:ascii="ClearSans-Light" w:eastAsia="ClearSans-Light" w:hAnsi="ClearSans-Light" w:cs="ClearSans-Light"/>
            <w:color w:val="005583"/>
            <w:sz w:val="18"/>
            <w:szCs w:val="18"/>
          </w:rPr>
          <w:delText>▪ INICIATIVA COLETIVA</w:delText>
        </w:r>
      </w:del>
    </w:p>
    <w:p w14:paraId="00001372" w14:textId="635C893E" w:rsidR="003D183A" w:rsidDel="00E631A1" w:rsidRDefault="008B7924" w:rsidP="00E631A1">
      <w:pPr>
        <w:widowControl w:val="0"/>
        <w:pBdr>
          <w:top w:val="nil"/>
          <w:left w:val="nil"/>
          <w:bottom w:val="nil"/>
          <w:right w:val="nil"/>
          <w:between w:val="nil"/>
        </w:pBdr>
        <w:spacing w:before="28" w:after="0"/>
        <w:ind w:firstLine="0"/>
        <w:jc w:val="center"/>
        <w:rPr>
          <w:del w:id="14240" w:author="Cristiano de Menezes Feu" w:date="2022-11-21T08:33:00Z"/>
          <w:rFonts w:ascii="ClearSans-Light" w:eastAsia="ClearSans-Light" w:hAnsi="ClearSans-Light" w:cs="ClearSans-Light"/>
          <w:color w:val="005583"/>
          <w:sz w:val="18"/>
          <w:szCs w:val="18"/>
        </w:rPr>
        <w:pPrChange w:id="14241" w:author="Cristiano de Menezes Feu" w:date="2022-11-21T08:33:00Z">
          <w:pPr>
            <w:widowControl w:val="0"/>
            <w:pBdr>
              <w:top w:val="nil"/>
              <w:left w:val="nil"/>
              <w:bottom w:val="nil"/>
              <w:right w:val="nil"/>
              <w:between w:val="nil"/>
            </w:pBdr>
            <w:spacing w:before="28" w:after="0"/>
            <w:ind w:firstLine="0"/>
            <w:jc w:val="left"/>
          </w:pPr>
        </w:pPrChange>
      </w:pPr>
      <w:del w:id="14242" w:author="Cristiano de Menezes Feu" w:date="2022-11-21T08:33:00Z">
        <w:r w:rsidDel="00E631A1">
          <w:rPr>
            <w:rFonts w:ascii="ClearSans-Light" w:eastAsia="ClearSans-Light" w:hAnsi="ClearSans-Light" w:cs="ClearSans-Light"/>
            <w:color w:val="005583"/>
            <w:sz w:val="18"/>
            <w:szCs w:val="18"/>
          </w:rPr>
          <w:delText xml:space="preserve">- Proposições: art. 102, § 3º </w:delText>
        </w:r>
      </w:del>
    </w:p>
    <w:p w14:paraId="00001373" w14:textId="2EE2D071" w:rsidR="003D183A" w:rsidDel="00E631A1" w:rsidRDefault="008B7924" w:rsidP="00E631A1">
      <w:pPr>
        <w:widowControl w:val="0"/>
        <w:pBdr>
          <w:top w:val="nil"/>
          <w:left w:val="nil"/>
          <w:bottom w:val="nil"/>
          <w:right w:val="nil"/>
          <w:between w:val="nil"/>
        </w:pBdr>
        <w:spacing w:before="28" w:after="0"/>
        <w:ind w:firstLine="0"/>
        <w:jc w:val="center"/>
        <w:rPr>
          <w:del w:id="14243" w:author="Cristiano de Menezes Feu" w:date="2022-11-21T08:33:00Z"/>
          <w:rFonts w:ascii="ClearSans-Light" w:eastAsia="ClearSans-Light" w:hAnsi="ClearSans-Light" w:cs="ClearSans-Light"/>
          <w:color w:val="005583"/>
          <w:sz w:val="18"/>
          <w:szCs w:val="18"/>
        </w:rPr>
        <w:pPrChange w:id="14244" w:author="Cristiano de Menezes Feu" w:date="2022-11-21T08:33:00Z">
          <w:pPr>
            <w:widowControl w:val="0"/>
            <w:pBdr>
              <w:top w:val="nil"/>
              <w:left w:val="nil"/>
              <w:bottom w:val="nil"/>
              <w:right w:val="nil"/>
              <w:between w:val="nil"/>
            </w:pBdr>
            <w:spacing w:before="28" w:after="0"/>
            <w:ind w:firstLine="0"/>
            <w:jc w:val="left"/>
          </w:pPr>
        </w:pPrChange>
      </w:pPr>
      <w:del w:id="14245" w:author="Cristiano de Menezes Feu" w:date="2022-11-21T08:33:00Z">
        <w:r w:rsidDel="00E631A1">
          <w:rPr>
            <w:rFonts w:ascii="ClearSans-Light" w:eastAsia="ClearSans-Light" w:hAnsi="ClearSans-Light" w:cs="ClearSans-Light"/>
            <w:color w:val="005583"/>
            <w:sz w:val="18"/>
            <w:szCs w:val="18"/>
          </w:rPr>
          <w:delText>- Retirada: art. 104, § 2º</w:delText>
        </w:r>
      </w:del>
    </w:p>
    <w:p w14:paraId="00001374" w14:textId="386000EC" w:rsidR="003D183A" w:rsidDel="00E631A1" w:rsidRDefault="008B7924" w:rsidP="00E631A1">
      <w:pPr>
        <w:widowControl w:val="0"/>
        <w:pBdr>
          <w:top w:val="nil"/>
          <w:left w:val="nil"/>
          <w:bottom w:val="nil"/>
          <w:right w:val="nil"/>
          <w:between w:val="nil"/>
        </w:pBdr>
        <w:spacing w:before="28" w:after="0"/>
        <w:ind w:firstLine="0"/>
        <w:jc w:val="center"/>
        <w:rPr>
          <w:del w:id="14246" w:author="Cristiano de Menezes Feu" w:date="2022-11-21T08:33:00Z"/>
          <w:rFonts w:ascii="ClearSans-Light" w:eastAsia="ClearSans-Light" w:hAnsi="ClearSans-Light" w:cs="ClearSans-Light"/>
          <w:color w:val="005583"/>
          <w:sz w:val="18"/>
          <w:szCs w:val="18"/>
        </w:rPr>
        <w:pPrChange w:id="14247" w:author="Cristiano de Menezes Feu" w:date="2022-11-21T08:33:00Z">
          <w:pPr>
            <w:widowControl w:val="0"/>
            <w:pBdr>
              <w:top w:val="nil"/>
              <w:left w:val="nil"/>
              <w:bottom w:val="nil"/>
              <w:right w:val="nil"/>
              <w:between w:val="nil"/>
            </w:pBdr>
            <w:spacing w:before="28" w:after="0"/>
            <w:ind w:firstLine="0"/>
            <w:jc w:val="left"/>
          </w:pPr>
        </w:pPrChange>
      </w:pPr>
      <w:del w:id="14248" w:author="Cristiano de Menezes Feu" w:date="2022-11-21T08:33:00Z">
        <w:r w:rsidDel="00E631A1">
          <w:rPr>
            <w:rFonts w:ascii="ClearSans-Light" w:eastAsia="ClearSans-Light" w:hAnsi="ClearSans-Light" w:cs="ClearSans-Light"/>
            <w:color w:val="005583"/>
            <w:sz w:val="18"/>
            <w:szCs w:val="18"/>
          </w:rPr>
          <w:delText>▪ INICIATIVA POPULAR</w:delText>
        </w:r>
      </w:del>
    </w:p>
    <w:p w14:paraId="00001375" w14:textId="4867461B" w:rsidR="003D183A" w:rsidDel="00E631A1" w:rsidRDefault="008B7924" w:rsidP="00E631A1">
      <w:pPr>
        <w:widowControl w:val="0"/>
        <w:pBdr>
          <w:top w:val="nil"/>
          <w:left w:val="nil"/>
          <w:bottom w:val="nil"/>
          <w:right w:val="nil"/>
          <w:between w:val="nil"/>
        </w:pBdr>
        <w:spacing w:before="28" w:after="0"/>
        <w:ind w:firstLine="0"/>
        <w:jc w:val="center"/>
        <w:rPr>
          <w:del w:id="14249" w:author="Cristiano de Menezes Feu" w:date="2022-11-21T08:33:00Z"/>
          <w:rFonts w:ascii="ClearSans-Light" w:eastAsia="ClearSans-Light" w:hAnsi="ClearSans-Light" w:cs="ClearSans-Light"/>
          <w:color w:val="005583"/>
          <w:sz w:val="18"/>
          <w:szCs w:val="18"/>
        </w:rPr>
        <w:pPrChange w:id="14250" w:author="Cristiano de Menezes Feu" w:date="2022-11-21T08:33:00Z">
          <w:pPr>
            <w:widowControl w:val="0"/>
            <w:pBdr>
              <w:top w:val="nil"/>
              <w:left w:val="nil"/>
              <w:bottom w:val="nil"/>
              <w:right w:val="nil"/>
              <w:between w:val="nil"/>
            </w:pBdr>
            <w:spacing w:before="28" w:after="0"/>
            <w:ind w:firstLine="0"/>
            <w:jc w:val="left"/>
          </w:pPr>
        </w:pPrChange>
      </w:pPr>
      <w:del w:id="14251" w:author="Cristiano de Menezes Feu" w:date="2022-11-21T08:33:00Z">
        <w:r w:rsidDel="00E631A1">
          <w:rPr>
            <w:rFonts w:ascii="ClearSans-Light" w:eastAsia="ClearSans-Light" w:hAnsi="ClearSans-Light" w:cs="ClearSans-Light"/>
            <w:color w:val="005583"/>
            <w:sz w:val="18"/>
            <w:szCs w:val="18"/>
          </w:rPr>
          <w:delText>- Regramento: art. 252</w:delText>
        </w:r>
      </w:del>
    </w:p>
    <w:p w14:paraId="00001376" w14:textId="4643FF5F" w:rsidR="003D183A" w:rsidDel="00E631A1" w:rsidRDefault="008B7924" w:rsidP="00E631A1">
      <w:pPr>
        <w:widowControl w:val="0"/>
        <w:pBdr>
          <w:top w:val="nil"/>
          <w:left w:val="nil"/>
          <w:bottom w:val="nil"/>
          <w:right w:val="nil"/>
          <w:between w:val="nil"/>
        </w:pBdr>
        <w:spacing w:before="28" w:after="0"/>
        <w:ind w:firstLine="0"/>
        <w:jc w:val="center"/>
        <w:rPr>
          <w:del w:id="14252" w:author="Cristiano de Menezes Feu" w:date="2022-11-21T08:33:00Z"/>
          <w:rFonts w:ascii="ClearSans-Light" w:eastAsia="ClearSans-Light" w:hAnsi="ClearSans-Light" w:cs="ClearSans-Light"/>
          <w:color w:val="005583"/>
          <w:sz w:val="18"/>
          <w:szCs w:val="18"/>
        </w:rPr>
        <w:pPrChange w:id="14253" w:author="Cristiano de Menezes Feu" w:date="2022-11-21T08:33:00Z">
          <w:pPr>
            <w:widowControl w:val="0"/>
            <w:pBdr>
              <w:top w:val="nil"/>
              <w:left w:val="nil"/>
              <w:bottom w:val="nil"/>
              <w:right w:val="nil"/>
              <w:between w:val="nil"/>
            </w:pBdr>
            <w:spacing w:before="28" w:after="0"/>
            <w:ind w:firstLine="0"/>
            <w:jc w:val="left"/>
          </w:pPr>
        </w:pPrChange>
      </w:pPr>
      <w:del w:id="14254" w:author="Cristiano de Menezes Feu" w:date="2022-11-21T08:33:00Z">
        <w:r w:rsidDel="00E631A1">
          <w:rPr>
            <w:rFonts w:ascii="ClearSans-Light" w:eastAsia="ClearSans-Light" w:hAnsi="ClearSans-Light" w:cs="ClearSans-Light"/>
            <w:color w:val="005583"/>
            <w:sz w:val="18"/>
            <w:szCs w:val="18"/>
          </w:rPr>
          <w:delText>- Discussão Comissão geral: art. 91, II; art. 171, § 3º</w:delText>
        </w:r>
      </w:del>
    </w:p>
    <w:p w14:paraId="00001377" w14:textId="30AFF649" w:rsidR="003D183A" w:rsidDel="00E631A1" w:rsidRDefault="008B7924" w:rsidP="00E631A1">
      <w:pPr>
        <w:widowControl w:val="0"/>
        <w:pBdr>
          <w:top w:val="nil"/>
          <w:left w:val="nil"/>
          <w:bottom w:val="nil"/>
          <w:right w:val="nil"/>
          <w:between w:val="nil"/>
        </w:pBdr>
        <w:spacing w:before="28" w:after="0"/>
        <w:ind w:firstLine="0"/>
        <w:jc w:val="center"/>
        <w:rPr>
          <w:del w:id="14255" w:author="Cristiano de Menezes Feu" w:date="2022-11-21T08:33:00Z"/>
          <w:rFonts w:ascii="ClearSans-Light" w:eastAsia="ClearSans-Light" w:hAnsi="ClearSans-Light" w:cs="ClearSans-Light"/>
          <w:color w:val="005583"/>
          <w:sz w:val="18"/>
          <w:szCs w:val="18"/>
        </w:rPr>
        <w:pPrChange w:id="14256" w:author="Cristiano de Menezes Feu" w:date="2022-11-21T08:33:00Z">
          <w:pPr>
            <w:widowControl w:val="0"/>
            <w:pBdr>
              <w:top w:val="nil"/>
              <w:left w:val="nil"/>
              <w:bottom w:val="nil"/>
              <w:right w:val="nil"/>
              <w:between w:val="nil"/>
            </w:pBdr>
            <w:spacing w:before="28" w:after="0"/>
            <w:ind w:firstLine="0"/>
            <w:jc w:val="left"/>
          </w:pPr>
        </w:pPrChange>
      </w:pPr>
      <w:del w:id="14257" w:author="Cristiano de Menezes Feu" w:date="2022-11-21T08:33:00Z">
        <w:r w:rsidDel="00E631A1">
          <w:rPr>
            <w:rFonts w:ascii="ClearSans-Light" w:eastAsia="ClearSans-Light" w:hAnsi="ClearSans-Light" w:cs="ClearSans-Light"/>
            <w:color w:val="005583"/>
            <w:sz w:val="18"/>
            <w:szCs w:val="18"/>
          </w:rPr>
          <w:delText>▪ INSCRIÇÃO</w:delText>
        </w:r>
      </w:del>
    </w:p>
    <w:p w14:paraId="00001378" w14:textId="236DB20B" w:rsidR="003D183A" w:rsidDel="00E631A1" w:rsidRDefault="008B7924" w:rsidP="00E631A1">
      <w:pPr>
        <w:widowControl w:val="0"/>
        <w:pBdr>
          <w:top w:val="nil"/>
          <w:left w:val="nil"/>
          <w:bottom w:val="nil"/>
          <w:right w:val="nil"/>
          <w:between w:val="nil"/>
        </w:pBdr>
        <w:spacing w:before="28" w:after="0"/>
        <w:ind w:firstLine="0"/>
        <w:jc w:val="center"/>
        <w:rPr>
          <w:del w:id="14258" w:author="Cristiano de Menezes Feu" w:date="2022-11-21T08:33:00Z"/>
          <w:rFonts w:ascii="ClearSans-Light" w:eastAsia="ClearSans-Light" w:hAnsi="ClearSans-Light" w:cs="ClearSans-Light"/>
          <w:color w:val="005583"/>
          <w:sz w:val="18"/>
          <w:szCs w:val="18"/>
        </w:rPr>
        <w:pPrChange w:id="14259" w:author="Cristiano de Menezes Feu" w:date="2022-11-21T08:33:00Z">
          <w:pPr>
            <w:widowControl w:val="0"/>
            <w:pBdr>
              <w:top w:val="nil"/>
              <w:left w:val="nil"/>
              <w:bottom w:val="nil"/>
              <w:right w:val="nil"/>
              <w:between w:val="nil"/>
            </w:pBdr>
            <w:spacing w:before="28" w:after="0"/>
            <w:ind w:firstLine="0"/>
            <w:jc w:val="left"/>
          </w:pPr>
        </w:pPrChange>
      </w:pPr>
      <w:del w:id="14260" w:author="Cristiano de Menezes Feu" w:date="2022-11-21T08:33:00Z">
        <w:r w:rsidDel="00E631A1">
          <w:rPr>
            <w:rFonts w:ascii="ClearSans-Light" w:eastAsia="ClearSans-Light" w:hAnsi="ClearSans-Light" w:cs="ClearSans-Light"/>
            <w:color w:val="005583"/>
            <w:sz w:val="18"/>
            <w:szCs w:val="18"/>
          </w:rPr>
          <w:delText>- Ordem do Dia: arts. 171 e 172</w:delText>
        </w:r>
      </w:del>
    </w:p>
    <w:p w14:paraId="00001379" w14:textId="2BFC2BCB" w:rsidR="003D183A" w:rsidDel="00E631A1" w:rsidRDefault="008B7924" w:rsidP="00E631A1">
      <w:pPr>
        <w:widowControl w:val="0"/>
        <w:pBdr>
          <w:top w:val="nil"/>
          <w:left w:val="nil"/>
          <w:bottom w:val="nil"/>
          <w:right w:val="nil"/>
          <w:between w:val="nil"/>
        </w:pBdr>
        <w:spacing w:before="28" w:after="0"/>
        <w:ind w:firstLine="0"/>
        <w:jc w:val="center"/>
        <w:rPr>
          <w:del w:id="14261" w:author="Cristiano de Menezes Feu" w:date="2022-11-21T08:33:00Z"/>
          <w:rFonts w:ascii="ClearSans-Light" w:eastAsia="ClearSans-Light" w:hAnsi="ClearSans-Light" w:cs="ClearSans-Light"/>
          <w:color w:val="005583"/>
          <w:sz w:val="18"/>
          <w:szCs w:val="18"/>
        </w:rPr>
        <w:pPrChange w:id="14262" w:author="Cristiano de Menezes Feu" w:date="2022-11-21T08:33:00Z">
          <w:pPr>
            <w:widowControl w:val="0"/>
            <w:pBdr>
              <w:top w:val="nil"/>
              <w:left w:val="nil"/>
              <w:bottom w:val="nil"/>
              <w:right w:val="nil"/>
              <w:between w:val="nil"/>
            </w:pBdr>
            <w:spacing w:before="28" w:after="0"/>
            <w:ind w:firstLine="0"/>
            <w:jc w:val="left"/>
          </w:pPr>
        </w:pPrChange>
      </w:pPr>
      <w:del w:id="14263" w:author="Cristiano de Menezes Feu" w:date="2022-11-21T08:33:00Z">
        <w:r w:rsidDel="00E631A1">
          <w:rPr>
            <w:rFonts w:ascii="ClearSans-Light" w:eastAsia="ClearSans-Light" w:hAnsi="ClearSans-Light" w:cs="ClearSans-Light"/>
            <w:color w:val="005583"/>
            <w:sz w:val="18"/>
            <w:szCs w:val="18"/>
          </w:rPr>
          <w:delText>- Transferência: art. 81, § 4º</w:delText>
        </w:r>
      </w:del>
    </w:p>
    <w:p w14:paraId="0000137A" w14:textId="5C494129" w:rsidR="003D183A" w:rsidDel="00E631A1" w:rsidRDefault="008B7924" w:rsidP="00E631A1">
      <w:pPr>
        <w:widowControl w:val="0"/>
        <w:pBdr>
          <w:top w:val="nil"/>
          <w:left w:val="nil"/>
          <w:bottom w:val="nil"/>
          <w:right w:val="nil"/>
          <w:between w:val="nil"/>
        </w:pBdr>
        <w:spacing w:before="28" w:after="0"/>
        <w:ind w:firstLine="0"/>
        <w:jc w:val="center"/>
        <w:rPr>
          <w:del w:id="14264" w:author="Cristiano de Menezes Feu" w:date="2022-11-21T08:33:00Z"/>
          <w:rFonts w:ascii="ClearSans-Light" w:eastAsia="ClearSans-Light" w:hAnsi="ClearSans-Light" w:cs="ClearSans-Light"/>
          <w:color w:val="005583"/>
          <w:sz w:val="18"/>
          <w:szCs w:val="18"/>
        </w:rPr>
        <w:pPrChange w:id="14265" w:author="Cristiano de Menezes Feu" w:date="2022-11-21T08:33:00Z">
          <w:pPr>
            <w:widowControl w:val="0"/>
            <w:pBdr>
              <w:top w:val="nil"/>
              <w:left w:val="nil"/>
              <w:bottom w:val="nil"/>
              <w:right w:val="nil"/>
              <w:between w:val="nil"/>
            </w:pBdr>
            <w:spacing w:before="28" w:after="0"/>
            <w:ind w:firstLine="0"/>
            <w:jc w:val="left"/>
          </w:pPr>
        </w:pPrChange>
      </w:pPr>
      <w:del w:id="14266" w:author="Cristiano de Menezes Feu" w:date="2022-11-21T08:33:00Z">
        <w:r w:rsidDel="00E631A1">
          <w:rPr>
            <w:rFonts w:ascii="ClearSans-Light" w:eastAsia="ClearSans-Light" w:hAnsi="ClearSans-Light" w:cs="ClearSans-Light"/>
            <w:color w:val="005583"/>
            <w:sz w:val="18"/>
            <w:szCs w:val="18"/>
          </w:rPr>
          <w:delText>▪ INTERSTÍCIO</w:delText>
        </w:r>
      </w:del>
    </w:p>
    <w:p w14:paraId="0000137B" w14:textId="4EFBEDAC" w:rsidR="003D183A" w:rsidDel="00E631A1" w:rsidRDefault="008B7924" w:rsidP="00E631A1">
      <w:pPr>
        <w:widowControl w:val="0"/>
        <w:pBdr>
          <w:top w:val="nil"/>
          <w:left w:val="nil"/>
          <w:bottom w:val="nil"/>
          <w:right w:val="nil"/>
          <w:between w:val="nil"/>
        </w:pBdr>
        <w:spacing w:before="28" w:after="0"/>
        <w:ind w:firstLine="0"/>
        <w:jc w:val="center"/>
        <w:rPr>
          <w:del w:id="14267" w:author="Cristiano de Menezes Feu" w:date="2022-11-21T08:33:00Z"/>
          <w:rFonts w:ascii="ClearSans-Light" w:eastAsia="ClearSans-Light" w:hAnsi="ClearSans-Light" w:cs="ClearSans-Light"/>
          <w:color w:val="005583"/>
          <w:sz w:val="18"/>
          <w:szCs w:val="18"/>
        </w:rPr>
        <w:pPrChange w:id="14268" w:author="Cristiano de Menezes Feu" w:date="2022-11-21T08:33:00Z">
          <w:pPr>
            <w:widowControl w:val="0"/>
            <w:pBdr>
              <w:top w:val="nil"/>
              <w:left w:val="nil"/>
              <w:bottom w:val="nil"/>
              <w:right w:val="nil"/>
              <w:between w:val="nil"/>
            </w:pBdr>
            <w:spacing w:before="28" w:after="0"/>
            <w:ind w:firstLine="0"/>
            <w:jc w:val="left"/>
          </w:pPr>
        </w:pPrChange>
      </w:pPr>
      <w:del w:id="14269" w:author="Cristiano de Menezes Feu" w:date="2022-11-21T08:33:00Z">
        <w:r w:rsidDel="00E631A1">
          <w:rPr>
            <w:rFonts w:ascii="ClearSans-Light" w:eastAsia="ClearSans-Light" w:hAnsi="ClearSans-Light" w:cs="ClearSans-Light"/>
            <w:color w:val="005583"/>
            <w:sz w:val="18"/>
            <w:szCs w:val="18"/>
          </w:rPr>
          <w:delText>- Previsão: art. 150 e § único</w:delText>
        </w:r>
      </w:del>
    </w:p>
    <w:p w14:paraId="0000137C" w14:textId="64247AB1" w:rsidR="003D183A" w:rsidDel="00E631A1" w:rsidRDefault="008B7924" w:rsidP="00E631A1">
      <w:pPr>
        <w:widowControl w:val="0"/>
        <w:pBdr>
          <w:top w:val="nil"/>
          <w:left w:val="nil"/>
          <w:bottom w:val="nil"/>
          <w:right w:val="nil"/>
          <w:between w:val="nil"/>
        </w:pBdr>
        <w:spacing w:before="28" w:after="0"/>
        <w:ind w:firstLine="0"/>
        <w:jc w:val="center"/>
        <w:rPr>
          <w:del w:id="14270" w:author="Cristiano de Menezes Feu" w:date="2022-11-21T08:33:00Z"/>
          <w:rFonts w:ascii="ClearSans-Light" w:eastAsia="ClearSans-Light" w:hAnsi="ClearSans-Light" w:cs="ClearSans-Light"/>
          <w:color w:val="005583"/>
          <w:sz w:val="18"/>
          <w:szCs w:val="18"/>
        </w:rPr>
        <w:pPrChange w:id="14271" w:author="Cristiano de Menezes Feu" w:date="2022-11-21T08:33:00Z">
          <w:pPr>
            <w:widowControl w:val="0"/>
            <w:pBdr>
              <w:top w:val="nil"/>
              <w:left w:val="nil"/>
              <w:bottom w:val="nil"/>
              <w:right w:val="nil"/>
              <w:between w:val="nil"/>
            </w:pBdr>
            <w:spacing w:before="28" w:after="0"/>
            <w:ind w:firstLine="0"/>
            <w:jc w:val="left"/>
          </w:pPr>
        </w:pPrChange>
      </w:pPr>
      <w:del w:id="14272" w:author="Cristiano de Menezes Feu" w:date="2022-11-21T08:33:00Z">
        <w:r w:rsidDel="00E631A1">
          <w:rPr>
            <w:rFonts w:ascii="ClearSans-Light" w:eastAsia="ClearSans-Light" w:hAnsi="ClearSans-Light" w:cs="ClearSans-Light"/>
            <w:color w:val="005583"/>
            <w:sz w:val="18"/>
            <w:szCs w:val="18"/>
          </w:rPr>
          <w:delText>- Quebra de: art. 185, § 4º</w:delText>
        </w:r>
      </w:del>
    </w:p>
    <w:p w14:paraId="0000137D" w14:textId="669D9201" w:rsidR="003D183A" w:rsidDel="00E631A1" w:rsidRDefault="008B7924" w:rsidP="00E631A1">
      <w:pPr>
        <w:widowControl w:val="0"/>
        <w:pBdr>
          <w:top w:val="nil"/>
          <w:left w:val="nil"/>
          <w:bottom w:val="nil"/>
          <w:right w:val="nil"/>
          <w:between w:val="nil"/>
        </w:pBdr>
        <w:spacing w:before="28" w:after="0"/>
        <w:ind w:firstLine="0"/>
        <w:jc w:val="center"/>
        <w:rPr>
          <w:del w:id="14273" w:author="Cristiano de Menezes Feu" w:date="2022-11-21T08:33:00Z"/>
          <w:rFonts w:ascii="ClearSans-Light" w:eastAsia="ClearSans-Light" w:hAnsi="ClearSans-Light" w:cs="ClearSans-Light"/>
          <w:color w:val="005583"/>
          <w:sz w:val="18"/>
          <w:szCs w:val="18"/>
        </w:rPr>
        <w:pPrChange w:id="14274" w:author="Cristiano de Menezes Feu" w:date="2022-11-21T08:33:00Z">
          <w:pPr>
            <w:widowControl w:val="0"/>
            <w:pBdr>
              <w:top w:val="nil"/>
              <w:left w:val="nil"/>
              <w:bottom w:val="nil"/>
              <w:right w:val="nil"/>
              <w:between w:val="nil"/>
            </w:pBdr>
            <w:spacing w:before="28" w:after="0"/>
            <w:ind w:firstLine="0"/>
            <w:jc w:val="left"/>
          </w:pPr>
        </w:pPrChange>
      </w:pPr>
      <w:del w:id="14275" w:author="Cristiano de Menezes Feu" w:date="2022-11-21T08:33:00Z">
        <w:r w:rsidDel="00E631A1">
          <w:rPr>
            <w:rFonts w:ascii="ClearSans-Light" w:eastAsia="ClearSans-Light" w:hAnsi="ClearSans-Light" w:cs="ClearSans-Light"/>
            <w:color w:val="005583"/>
            <w:sz w:val="18"/>
            <w:szCs w:val="18"/>
          </w:rPr>
          <w:delText>- Proposta de emenda à Constituição: art. 202, §§ 5º e 6º</w:delText>
        </w:r>
      </w:del>
    </w:p>
    <w:p w14:paraId="0000137E" w14:textId="35938D6B" w:rsidR="003D183A" w:rsidDel="00E631A1" w:rsidRDefault="008B7924" w:rsidP="00E631A1">
      <w:pPr>
        <w:widowControl w:val="0"/>
        <w:pBdr>
          <w:top w:val="nil"/>
          <w:left w:val="nil"/>
          <w:bottom w:val="nil"/>
          <w:right w:val="nil"/>
          <w:between w:val="nil"/>
        </w:pBdr>
        <w:spacing w:before="28" w:after="113"/>
        <w:ind w:firstLine="0"/>
        <w:jc w:val="center"/>
        <w:rPr>
          <w:del w:id="14276" w:author="Cristiano de Menezes Feu" w:date="2022-11-21T08:33:00Z"/>
          <w:color w:val="005583"/>
          <w:sz w:val="18"/>
          <w:szCs w:val="18"/>
        </w:rPr>
        <w:pPrChange w:id="14277" w:author="Cristiano de Menezes Feu" w:date="2022-11-21T08:33:00Z">
          <w:pPr>
            <w:widowControl w:val="0"/>
            <w:pBdr>
              <w:top w:val="nil"/>
              <w:left w:val="nil"/>
              <w:bottom w:val="nil"/>
              <w:right w:val="nil"/>
              <w:between w:val="nil"/>
            </w:pBdr>
            <w:spacing w:before="28" w:after="113"/>
            <w:ind w:firstLine="0"/>
          </w:pPr>
        </w:pPrChange>
      </w:pPr>
      <w:del w:id="14278" w:author="Cristiano de Menezes Feu" w:date="2022-11-21T08:33:00Z">
        <w:r w:rsidDel="00E631A1">
          <w:rPr>
            <w:color w:val="005583"/>
            <w:sz w:val="30"/>
            <w:szCs w:val="30"/>
          </w:rPr>
          <w:delText>J</w:delText>
        </w:r>
      </w:del>
    </w:p>
    <w:p w14:paraId="0000137F" w14:textId="3B5E3F5F" w:rsidR="003D183A" w:rsidDel="00E631A1" w:rsidRDefault="008B7924" w:rsidP="00E631A1">
      <w:pPr>
        <w:widowControl w:val="0"/>
        <w:pBdr>
          <w:top w:val="nil"/>
          <w:left w:val="nil"/>
          <w:bottom w:val="nil"/>
          <w:right w:val="nil"/>
          <w:between w:val="nil"/>
        </w:pBdr>
        <w:spacing w:before="28" w:after="0"/>
        <w:ind w:firstLine="0"/>
        <w:jc w:val="center"/>
        <w:rPr>
          <w:del w:id="14279" w:author="Cristiano de Menezes Feu" w:date="2022-11-21T08:33:00Z"/>
          <w:rFonts w:ascii="ClearSans-Light" w:eastAsia="ClearSans-Light" w:hAnsi="ClearSans-Light" w:cs="ClearSans-Light"/>
          <w:color w:val="005583"/>
          <w:sz w:val="18"/>
          <w:szCs w:val="18"/>
        </w:rPr>
        <w:pPrChange w:id="14280" w:author="Cristiano de Menezes Feu" w:date="2022-11-21T08:33:00Z">
          <w:pPr>
            <w:widowControl w:val="0"/>
            <w:pBdr>
              <w:top w:val="nil"/>
              <w:left w:val="nil"/>
              <w:bottom w:val="nil"/>
              <w:right w:val="nil"/>
              <w:between w:val="nil"/>
            </w:pBdr>
            <w:spacing w:before="28" w:after="0"/>
            <w:ind w:firstLine="0"/>
            <w:jc w:val="left"/>
          </w:pPr>
        </w:pPrChange>
      </w:pPr>
      <w:del w:id="14281" w:author="Cristiano de Menezes Feu" w:date="2022-11-21T08:33:00Z">
        <w:r w:rsidDel="00E631A1">
          <w:rPr>
            <w:rFonts w:ascii="ClearSans-Light" w:eastAsia="ClearSans-Light" w:hAnsi="ClearSans-Light" w:cs="ClearSans-Light"/>
            <w:color w:val="005583"/>
            <w:sz w:val="18"/>
            <w:szCs w:val="18"/>
          </w:rPr>
          <w:delText>▪ JORNALISTA ver CREDENCIAMENTO</w:delText>
        </w:r>
      </w:del>
    </w:p>
    <w:p w14:paraId="00001380" w14:textId="1AE52858" w:rsidR="003D183A" w:rsidDel="00E631A1" w:rsidRDefault="008B7924" w:rsidP="00E631A1">
      <w:pPr>
        <w:widowControl w:val="0"/>
        <w:pBdr>
          <w:top w:val="nil"/>
          <w:left w:val="nil"/>
          <w:bottom w:val="nil"/>
          <w:right w:val="nil"/>
          <w:between w:val="nil"/>
        </w:pBdr>
        <w:spacing w:before="28" w:after="0"/>
        <w:ind w:firstLine="0"/>
        <w:jc w:val="center"/>
        <w:rPr>
          <w:del w:id="14282" w:author="Cristiano de Menezes Feu" w:date="2022-11-21T08:33:00Z"/>
          <w:rFonts w:ascii="ClearSans-Light" w:eastAsia="ClearSans-Light" w:hAnsi="ClearSans-Light" w:cs="ClearSans-Light"/>
          <w:color w:val="005583"/>
          <w:sz w:val="18"/>
          <w:szCs w:val="18"/>
        </w:rPr>
        <w:pPrChange w:id="14283" w:author="Cristiano de Menezes Feu" w:date="2022-11-21T08:33:00Z">
          <w:pPr>
            <w:widowControl w:val="0"/>
            <w:pBdr>
              <w:top w:val="nil"/>
              <w:left w:val="nil"/>
              <w:bottom w:val="nil"/>
              <w:right w:val="nil"/>
              <w:between w:val="nil"/>
            </w:pBdr>
            <w:spacing w:before="28" w:after="0"/>
            <w:ind w:firstLine="0"/>
            <w:jc w:val="left"/>
          </w:pPr>
        </w:pPrChange>
      </w:pPr>
      <w:del w:id="14284" w:author="Cristiano de Menezes Feu" w:date="2022-11-21T08:33:00Z">
        <w:r w:rsidDel="00E631A1">
          <w:rPr>
            <w:rFonts w:ascii="ClearSans-Light" w:eastAsia="ClearSans-Light" w:hAnsi="ClearSans-Light" w:cs="ClearSans-Light"/>
            <w:color w:val="005583"/>
            <w:sz w:val="18"/>
            <w:szCs w:val="18"/>
          </w:rPr>
          <w:delText>▪ JURIDICIDADE ver CONSTITUCIONALIDADE; ver também ADEQUAÇÃO</w:delText>
        </w:r>
      </w:del>
    </w:p>
    <w:p w14:paraId="00001381" w14:textId="71ED8C17" w:rsidR="003D183A" w:rsidDel="00E631A1" w:rsidRDefault="008B7924" w:rsidP="00E631A1">
      <w:pPr>
        <w:widowControl w:val="0"/>
        <w:pBdr>
          <w:top w:val="nil"/>
          <w:left w:val="nil"/>
          <w:bottom w:val="nil"/>
          <w:right w:val="nil"/>
          <w:between w:val="nil"/>
        </w:pBdr>
        <w:spacing w:before="28" w:after="113"/>
        <w:ind w:firstLine="0"/>
        <w:jc w:val="center"/>
        <w:rPr>
          <w:del w:id="14285" w:author="Cristiano de Menezes Feu" w:date="2022-11-21T08:33:00Z"/>
          <w:color w:val="005583"/>
          <w:sz w:val="18"/>
          <w:szCs w:val="18"/>
        </w:rPr>
        <w:pPrChange w:id="14286" w:author="Cristiano de Menezes Feu" w:date="2022-11-21T08:33:00Z">
          <w:pPr>
            <w:widowControl w:val="0"/>
            <w:pBdr>
              <w:top w:val="nil"/>
              <w:left w:val="nil"/>
              <w:bottom w:val="nil"/>
              <w:right w:val="nil"/>
              <w:between w:val="nil"/>
            </w:pBdr>
            <w:spacing w:before="28" w:after="113"/>
            <w:ind w:firstLine="0"/>
          </w:pPr>
        </w:pPrChange>
      </w:pPr>
      <w:del w:id="14287" w:author="Cristiano de Menezes Feu" w:date="2022-11-21T08:33:00Z">
        <w:r w:rsidDel="00E631A1">
          <w:rPr>
            <w:color w:val="005583"/>
            <w:sz w:val="30"/>
            <w:szCs w:val="30"/>
          </w:rPr>
          <w:delText>L</w:delText>
        </w:r>
      </w:del>
    </w:p>
    <w:p w14:paraId="00001382" w14:textId="160EBDAE" w:rsidR="003D183A" w:rsidDel="00E631A1" w:rsidRDefault="008B7924" w:rsidP="00E631A1">
      <w:pPr>
        <w:widowControl w:val="0"/>
        <w:pBdr>
          <w:top w:val="nil"/>
          <w:left w:val="nil"/>
          <w:bottom w:val="nil"/>
          <w:right w:val="nil"/>
          <w:between w:val="nil"/>
        </w:pBdr>
        <w:spacing w:before="28" w:after="0"/>
        <w:ind w:firstLine="0"/>
        <w:jc w:val="center"/>
        <w:rPr>
          <w:del w:id="14288" w:author="Cristiano de Menezes Feu" w:date="2022-11-21T08:33:00Z"/>
          <w:rFonts w:ascii="ClearSans-Light" w:eastAsia="ClearSans-Light" w:hAnsi="ClearSans-Light" w:cs="ClearSans-Light"/>
          <w:color w:val="005583"/>
          <w:sz w:val="18"/>
          <w:szCs w:val="18"/>
        </w:rPr>
        <w:pPrChange w:id="14289" w:author="Cristiano de Menezes Feu" w:date="2022-11-21T08:33:00Z">
          <w:pPr>
            <w:widowControl w:val="0"/>
            <w:pBdr>
              <w:top w:val="nil"/>
              <w:left w:val="nil"/>
              <w:bottom w:val="nil"/>
              <w:right w:val="nil"/>
              <w:between w:val="nil"/>
            </w:pBdr>
            <w:spacing w:before="28" w:after="0"/>
            <w:ind w:firstLine="0"/>
            <w:jc w:val="left"/>
          </w:pPr>
        </w:pPrChange>
      </w:pPr>
      <w:del w:id="14290" w:author="Cristiano de Menezes Feu" w:date="2022-11-21T08:33:00Z">
        <w:r w:rsidDel="00E631A1">
          <w:rPr>
            <w:rFonts w:ascii="ClearSans-Light" w:eastAsia="ClearSans-Light" w:hAnsi="ClearSans-Light" w:cs="ClearSans-Light"/>
            <w:color w:val="005583"/>
            <w:sz w:val="18"/>
            <w:szCs w:val="18"/>
          </w:rPr>
          <w:delText>▪ LEGALIDADE ver CONSTITUCIONALIDADE; ver também ADEQUAÇÃO</w:delText>
        </w:r>
      </w:del>
    </w:p>
    <w:p w14:paraId="00001383" w14:textId="33AEA00A" w:rsidR="003D183A" w:rsidDel="00E631A1" w:rsidRDefault="008B7924" w:rsidP="00E631A1">
      <w:pPr>
        <w:widowControl w:val="0"/>
        <w:pBdr>
          <w:top w:val="nil"/>
          <w:left w:val="nil"/>
          <w:bottom w:val="nil"/>
          <w:right w:val="nil"/>
          <w:between w:val="nil"/>
        </w:pBdr>
        <w:spacing w:before="28" w:after="0"/>
        <w:ind w:firstLine="0"/>
        <w:jc w:val="center"/>
        <w:rPr>
          <w:del w:id="14291" w:author="Cristiano de Menezes Feu" w:date="2022-11-21T08:33:00Z"/>
          <w:rFonts w:ascii="ClearSans-Light" w:eastAsia="ClearSans-Light" w:hAnsi="ClearSans-Light" w:cs="ClearSans-Light"/>
          <w:color w:val="005583"/>
          <w:sz w:val="18"/>
          <w:szCs w:val="18"/>
        </w:rPr>
        <w:pPrChange w:id="14292" w:author="Cristiano de Menezes Feu" w:date="2022-11-21T08:33:00Z">
          <w:pPr>
            <w:widowControl w:val="0"/>
            <w:pBdr>
              <w:top w:val="nil"/>
              <w:left w:val="nil"/>
              <w:bottom w:val="nil"/>
              <w:right w:val="nil"/>
              <w:between w:val="nil"/>
            </w:pBdr>
            <w:spacing w:before="28" w:after="0"/>
            <w:ind w:firstLine="0"/>
            <w:jc w:val="left"/>
          </w:pPr>
        </w:pPrChange>
      </w:pPr>
      <w:del w:id="14293" w:author="Cristiano de Menezes Feu" w:date="2022-11-21T08:33:00Z">
        <w:r w:rsidDel="00E631A1">
          <w:rPr>
            <w:rFonts w:ascii="ClearSans-Light" w:eastAsia="ClearSans-Light" w:hAnsi="ClearSans-Light" w:cs="ClearSans-Light"/>
            <w:color w:val="005583"/>
            <w:sz w:val="18"/>
            <w:szCs w:val="18"/>
          </w:rPr>
          <w:delText>▪ LEGISLATURA</w:delText>
        </w:r>
      </w:del>
    </w:p>
    <w:p w14:paraId="00001384" w14:textId="45243891" w:rsidR="003D183A" w:rsidDel="00E631A1" w:rsidRDefault="008B7924" w:rsidP="00E631A1">
      <w:pPr>
        <w:widowControl w:val="0"/>
        <w:pBdr>
          <w:top w:val="nil"/>
          <w:left w:val="nil"/>
          <w:bottom w:val="nil"/>
          <w:right w:val="nil"/>
          <w:between w:val="nil"/>
        </w:pBdr>
        <w:spacing w:before="28" w:after="0"/>
        <w:ind w:firstLine="0"/>
        <w:jc w:val="center"/>
        <w:rPr>
          <w:del w:id="14294" w:author="Cristiano de Menezes Feu" w:date="2022-11-21T08:33:00Z"/>
          <w:rFonts w:ascii="ClearSans-Light" w:eastAsia="ClearSans-Light" w:hAnsi="ClearSans-Light" w:cs="ClearSans-Light"/>
          <w:color w:val="005583"/>
          <w:sz w:val="18"/>
          <w:szCs w:val="18"/>
        </w:rPr>
        <w:pPrChange w:id="14295" w:author="Cristiano de Menezes Feu" w:date="2022-11-21T08:33:00Z">
          <w:pPr>
            <w:widowControl w:val="0"/>
            <w:pBdr>
              <w:top w:val="nil"/>
              <w:left w:val="nil"/>
              <w:bottom w:val="nil"/>
              <w:right w:val="nil"/>
              <w:between w:val="nil"/>
            </w:pBdr>
            <w:spacing w:before="28" w:after="0"/>
            <w:ind w:firstLine="0"/>
            <w:jc w:val="left"/>
          </w:pPr>
        </w:pPrChange>
      </w:pPr>
      <w:del w:id="14296" w:author="Cristiano de Menezes Feu" w:date="2022-11-21T08:33:00Z">
        <w:r w:rsidDel="00E631A1">
          <w:rPr>
            <w:rFonts w:ascii="ClearSans-Light" w:eastAsia="ClearSans-Light" w:hAnsi="ClearSans-Light" w:cs="ClearSans-Light"/>
            <w:color w:val="005583"/>
            <w:sz w:val="18"/>
            <w:szCs w:val="18"/>
          </w:rPr>
          <w:delText>- Número de ordem: art. 279</w:delText>
        </w:r>
      </w:del>
    </w:p>
    <w:p w14:paraId="00001385" w14:textId="666221C8" w:rsidR="003D183A" w:rsidDel="00E631A1" w:rsidRDefault="008B7924" w:rsidP="00E631A1">
      <w:pPr>
        <w:widowControl w:val="0"/>
        <w:pBdr>
          <w:top w:val="nil"/>
          <w:left w:val="nil"/>
          <w:bottom w:val="nil"/>
          <w:right w:val="nil"/>
          <w:between w:val="nil"/>
        </w:pBdr>
        <w:spacing w:before="28" w:after="0"/>
        <w:ind w:firstLine="0"/>
        <w:jc w:val="center"/>
        <w:rPr>
          <w:del w:id="14297" w:author="Cristiano de Menezes Feu" w:date="2022-11-21T08:33:00Z"/>
          <w:rFonts w:ascii="ClearSans-Light" w:eastAsia="ClearSans-Light" w:hAnsi="ClearSans-Light" w:cs="ClearSans-Light"/>
          <w:color w:val="005583"/>
          <w:sz w:val="18"/>
          <w:szCs w:val="18"/>
        </w:rPr>
        <w:pPrChange w:id="14298" w:author="Cristiano de Menezes Feu" w:date="2022-11-21T08:33:00Z">
          <w:pPr>
            <w:widowControl w:val="0"/>
            <w:pBdr>
              <w:top w:val="nil"/>
              <w:left w:val="nil"/>
              <w:bottom w:val="nil"/>
              <w:right w:val="nil"/>
              <w:between w:val="nil"/>
            </w:pBdr>
            <w:spacing w:before="28" w:after="0"/>
            <w:ind w:firstLine="0"/>
            <w:jc w:val="left"/>
          </w:pPr>
        </w:pPrChange>
      </w:pPr>
      <w:del w:id="14299" w:author="Cristiano de Menezes Feu" w:date="2022-11-21T08:33:00Z">
        <w:r w:rsidDel="00E631A1">
          <w:rPr>
            <w:rFonts w:ascii="ClearSans-Light" w:eastAsia="ClearSans-Light" w:hAnsi="ClearSans-Light" w:cs="ClearSans-Light"/>
            <w:color w:val="005583"/>
            <w:sz w:val="18"/>
            <w:szCs w:val="18"/>
          </w:rPr>
          <w:delText>- Duração: art. 44, § único</w:delText>
        </w:r>
      </w:del>
    </w:p>
    <w:p w14:paraId="00001386" w14:textId="20696DC8" w:rsidR="003D183A" w:rsidDel="00E631A1" w:rsidRDefault="008B7924" w:rsidP="00E631A1">
      <w:pPr>
        <w:widowControl w:val="0"/>
        <w:pBdr>
          <w:top w:val="nil"/>
          <w:left w:val="nil"/>
          <w:bottom w:val="nil"/>
          <w:right w:val="nil"/>
          <w:between w:val="nil"/>
        </w:pBdr>
        <w:spacing w:before="28" w:after="0"/>
        <w:ind w:firstLine="0"/>
        <w:jc w:val="center"/>
        <w:rPr>
          <w:del w:id="14300" w:author="Cristiano de Menezes Feu" w:date="2022-11-21T08:33:00Z"/>
          <w:rFonts w:ascii="ClearSans-Light" w:eastAsia="ClearSans-Light" w:hAnsi="ClearSans-Light" w:cs="ClearSans-Light"/>
          <w:color w:val="005583"/>
          <w:sz w:val="18"/>
          <w:szCs w:val="18"/>
        </w:rPr>
        <w:pPrChange w:id="14301" w:author="Cristiano de Menezes Feu" w:date="2022-11-21T08:33:00Z">
          <w:pPr>
            <w:widowControl w:val="0"/>
            <w:pBdr>
              <w:top w:val="nil"/>
              <w:left w:val="nil"/>
              <w:bottom w:val="nil"/>
              <w:right w:val="nil"/>
              <w:between w:val="nil"/>
            </w:pBdr>
            <w:spacing w:before="28" w:after="0"/>
            <w:ind w:firstLine="0"/>
            <w:jc w:val="left"/>
          </w:pPr>
        </w:pPrChange>
      </w:pPr>
      <w:del w:id="14302" w:author="Cristiano de Menezes Feu" w:date="2022-11-21T08:33:00Z">
        <w:r w:rsidDel="00E631A1">
          <w:rPr>
            <w:rFonts w:ascii="ClearSans-Light" w:eastAsia="ClearSans-Light" w:hAnsi="ClearSans-Light" w:cs="ClearSans-Light"/>
            <w:color w:val="005583"/>
            <w:sz w:val="18"/>
            <w:szCs w:val="18"/>
          </w:rPr>
          <w:delText>▪ LEI COMPLEMENTAR</w:delText>
        </w:r>
      </w:del>
    </w:p>
    <w:p w14:paraId="00001387" w14:textId="6B14D29D" w:rsidR="003D183A" w:rsidDel="00E631A1" w:rsidRDefault="008B7924" w:rsidP="00E631A1">
      <w:pPr>
        <w:widowControl w:val="0"/>
        <w:pBdr>
          <w:top w:val="nil"/>
          <w:left w:val="nil"/>
          <w:bottom w:val="nil"/>
          <w:right w:val="nil"/>
          <w:between w:val="nil"/>
        </w:pBdr>
        <w:spacing w:before="28" w:after="0"/>
        <w:ind w:firstLine="0"/>
        <w:jc w:val="center"/>
        <w:rPr>
          <w:del w:id="14303" w:author="Cristiano de Menezes Feu" w:date="2022-11-21T08:33:00Z"/>
          <w:rFonts w:ascii="ClearSans-Light" w:eastAsia="ClearSans-Light" w:hAnsi="ClearSans-Light" w:cs="ClearSans-Light"/>
          <w:color w:val="005583"/>
          <w:sz w:val="18"/>
          <w:szCs w:val="18"/>
        </w:rPr>
        <w:pPrChange w:id="14304" w:author="Cristiano de Menezes Feu" w:date="2022-11-21T08:33:00Z">
          <w:pPr>
            <w:widowControl w:val="0"/>
            <w:pBdr>
              <w:top w:val="nil"/>
              <w:left w:val="nil"/>
              <w:bottom w:val="nil"/>
              <w:right w:val="nil"/>
              <w:between w:val="nil"/>
            </w:pBdr>
            <w:spacing w:before="28" w:after="0"/>
            <w:ind w:firstLine="0"/>
            <w:jc w:val="left"/>
          </w:pPr>
        </w:pPrChange>
      </w:pPr>
      <w:del w:id="14305" w:author="Cristiano de Menezes Feu" w:date="2022-11-21T08:33:00Z">
        <w:r w:rsidDel="00E631A1">
          <w:rPr>
            <w:rFonts w:ascii="ClearSans-Light" w:eastAsia="ClearSans-Light" w:hAnsi="ClearSans-Light" w:cs="ClearSans-Light"/>
            <w:color w:val="005583"/>
            <w:sz w:val="18"/>
            <w:szCs w:val="18"/>
          </w:rPr>
          <w:delText>- Quórum de aprovação: art. 183, § 1º</w:delText>
        </w:r>
      </w:del>
    </w:p>
    <w:p w14:paraId="00001388" w14:textId="03D08299" w:rsidR="003D183A" w:rsidDel="00E631A1" w:rsidRDefault="008B7924" w:rsidP="00E631A1">
      <w:pPr>
        <w:widowControl w:val="0"/>
        <w:pBdr>
          <w:top w:val="nil"/>
          <w:left w:val="nil"/>
          <w:bottom w:val="nil"/>
          <w:right w:val="nil"/>
          <w:between w:val="nil"/>
        </w:pBdr>
        <w:spacing w:before="28" w:after="0"/>
        <w:ind w:firstLine="0"/>
        <w:jc w:val="center"/>
        <w:rPr>
          <w:del w:id="14306" w:author="Cristiano de Menezes Feu" w:date="2022-11-21T08:33:00Z"/>
          <w:rFonts w:ascii="ClearSans-Light" w:eastAsia="ClearSans-Light" w:hAnsi="ClearSans-Light" w:cs="ClearSans-Light"/>
          <w:color w:val="005583"/>
          <w:sz w:val="18"/>
          <w:szCs w:val="18"/>
        </w:rPr>
        <w:pPrChange w:id="14307" w:author="Cristiano de Menezes Feu" w:date="2022-11-21T08:33:00Z">
          <w:pPr>
            <w:widowControl w:val="0"/>
            <w:pBdr>
              <w:top w:val="nil"/>
              <w:left w:val="nil"/>
              <w:bottom w:val="nil"/>
              <w:right w:val="nil"/>
              <w:between w:val="nil"/>
            </w:pBdr>
            <w:spacing w:before="28" w:after="0"/>
            <w:ind w:firstLine="0"/>
            <w:jc w:val="left"/>
          </w:pPr>
        </w:pPrChange>
      </w:pPr>
      <w:del w:id="14308" w:author="Cristiano de Menezes Feu" w:date="2022-11-21T08:33:00Z">
        <w:r w:rsidDel="00E631A1">
          <w:rPr>
            <w:rFonts w:ascii="ClearSans-Light" w:eastAsia="ClearSans-Light" w:hAnsi="ClearSans-Light" w:cs="ClearSans-Light"/>
            <w:color w:val="005583"/>
            <w:sz w:val="18"/>
            <w:szCs w:val="18"/>
          </w:rPr>
          <w:delText>- Dois turnos: art. 148</w:delText>
        </w:r>
      </w:del>
    </w:p>
    <w:p w14:paraId="00001389" w14:textId="7CA9D315" w:rsidR="003D183A" w:rsidDel="00E631A1" w:rsidRDefault="008B7924" w:rsidP="00E631A1">
      <w:pPr>
        <w:widowControl w:val="0"/>
        <w:pBdr>
          <w:top w:val="nil"/>
          <w:left w:val="nil"/>
          <w:bottom w:val="nil"/>
          <w:right w:val="nil"/>
          <w:between w:val="nil"/>
        </w:pBdr>
        <w:spacing w:before="28" w:after="0"/>
        <w:ind w:firstLine="0"/>
        <w:jc w:val="center"/>
        <w:rPr>
          <w:del w:id="14309" w:author="Cristiano de Menezes Feu" w:date="2022-11-21T08:33:00Z"/>
          <w:rFonts w:ascii="ClearSans-Light" w:eastAsia="ClearSans-Light" w:hAnsi="ClearSans-Light" w:cs="ClearSans-Light"/>
          <w:color w:val="005583"/>
          <w:sz w:val="18"/>
          <w:szCs w:val="18"/>
        </w:rPr>
        <w:pPrChange w:id="14310" w:author="Cristiano de Menezes Feu" w:date="2022-11-21T08:33:00Z">
          <w:pPr>
            <w:widowControl w:val="0"/>
            <w:pBdr>
              <w:top w:val="nil"/>
              <w:left w:val="nil"/>
              <w:bottom w:val="nil"/>
              <w:right w:val="nil"/>
              <w:between w:val="nil"/>
            </w:pBdr>
            <w:spacing w:before="28" w:after="0"/>
            <w:ind w:firstLine="0"/>
            <w:jc w:val="left"/>
          </w:pPr>
        </w:pPrChange>
      </w:pPr>
      <w:del w:id="14311" w:author="Cristiano de Menezes Feu" w:date="2022-11-21T08:33:00Z">
        <w:r w:rsidDel="00E631A1">
          <w:rPr>
            <w:rFonts w:ascii="ClearSans-Light" w:eastAsia="ClearSans-Light" w:hAnsi="ClearSans-Light" w:cs="ClearSans-Light"/>
            <w:color w:val="005583"/>
            <w:sz w:val="18"/>
            <w:szCs w:val="18"/>
          </w:rPr>
          <w:delText>▪ LEITURA</w:delText>
        </w:r>
      </w:del>
    </w:p>
    <w:p w14:paraId="0000138A" w14:textId="04CB3760" w:rsidR="003D183A" w:rsidDel="00E631A1" w:rsidRDefault="008B7924" w:rsidP="00E631A1">
      <w:pPr>
        <w:widowControl w:val="0"/>
        <w:pBdr>
          <w:top w:val="nil"/>
          <w:left w:val="nil"/>
          <w:bottom w:val="nil"/>
          <w:right w:val="nil"/>
          <w:between w:val="nil"/>
        </w:pBdr>
        <w:spacing w:before="28" w:after="0"/>
        <w:ind w:firstLine="0"/>
        <w:jc w:val="center"/>
        <w:rPr>
          <w:del w:id="14312" w:author="Cristiano de Menezes Feu" w:date="2022-11-21T08:33:00Z"/>
          <w:rFonts w:ascii="ClearSans-Light" w:eastAsia="ClearSans-Light" w:hAnsi="ClearSans-Light" w:cs="ClearSans-Light"/>
          <w:color w:val="005583"/>
          <w:sz w:val="18"/>
          <w:szCs w:val="18"/>
        </w:rPr>
        <w:pPrChange w:id="14313" w:author="Cristiano de Menezes Feu" w:date="2022-11-21T08:33:00Z">
          <w:pPr>
            <w:widowControl w:val="0"/>
            <w:pBdr>
              <w:top w:val="nil"/>
              <w:left w:val="nil"/>
              <w:bottom w:val="nil"/>
              <w:right w:val="nil"/>
              <w:between w:val="nil"/>
            </w:pBdr>
            <w:spacing w:before="28" w:after="0"/>
            <w:ind w:firstLine="0"/>
            <w:jc w:val="left"/>
          </w:pPr>
        </w:pPrChange>
      </w:pPr>
      <w:del w:id="14314" w:author="Cristiano de Menezes Feu" w:date="2022-11-21T08:33:00Z">
        <w:r w:rsidDel="00E631A1">
          <w:rPr>
            <w:rFonts w:ascii="ClearSans-Light" w:eastAsia="ClearSans-Light" w:hAnsi="ClearSans-Light" w:cs="ClearSans-Light"/>
            <w:color w:val="005583"/>
            <w:sz w:val="18"/>
            <w:szCs w:val="18"/>
          </w:rPr>
          <w:delText>- Dispensa de: art. 57, VI, e art. 75</w:delText>
        </w:r>
      </w:del>
    </w:p>
    <w:p w14:paraId="0000138B" w14:textId="35332B65" w:rsidR="003D183A" w:rsidDel="00E631A1" w:rsidRDefault="008B7924" w:rsidP="00E631A1">
      <w:pPr>
        <w:widowControl w:val="0"/>
        <w:pBdr>
          <w:top w:val="nil"/>
          <w:left w:val="nil"/>
          <w:bottom w:val="nil"/>
          <w:right w:val="nil"/>
          <w:between w:val="nil"/>
        </w:pBdr>
        <w:spacing w:before="28" w:after="0"/>
        <w:ind w:firstLine="0"/>
        <w:jc w:val="center"/>
        <w:rPr>
          <w:del w:id="14315" w:author="Cristiano de Menezes Feu" w:date="2022-11-21T08:33:00Z"/>
          <w:rFonts w:ascii="ClearSans-Light" w:eastAsia="ClearSans-Light" w:hAnsi="ClearSans-Light" w:cs="ClearSans-Light"/>
          <w:color w:val="005583"/>
          <w:sz w:val="18"/>
          <w:szCs w:val="18"/>
        </w:rPr>
        <w:pPrChange w:id="14316" w:author="Cristiano de Menezes Feu" w:date="2022-11-21T08:33:00Z">
          <w:pPr>
            <w:widowControl w:val="0"/>
            <w:pBdr>
              <w:top w:val="nil"/>
              <w:left w:val="nil"/>
              <w:bottom w:val="nil"/>
              <w:right w:val="nil"/>
              <w:between w:val="nil"/>
            </w:pBdr>
            <w:spacing w:before="28" w:after="0"/>
            <w:ind w:firstLine="0"/>
            <w:jc w:val="left"/>
          </w:pPr>
        </w:pPrChange>
      </w:pPr>
      <w:del w:id="14317" w:author="Cristiano de Menezes Feu" w:date="2022-11-21T08:33:00Z">
        <w:r w:rsidDel="00E631A1">
          <w:rPr>
            <w:rFonts w:ascii="ClearSans-Light" w:eastAsia="ClearSans-Light" w:hAnsi="ClearSans-Light" w:cs="ClearSans-Light"/>
            <w:color w:val="005583"/>
            <w:sz w:val="18"/>
            <w:szCs w:val="18"/>
          </w:rPr>
          <w:delText>▪ LICENÇA</w:delText>
        </w:r>
      </w:del>
    </w:p>
    <w:p w14:paraId="0000138C" w14:textId="3858535A" w:rsidR="003D183A" w:rsidDel="00E631A1" w:rsidRDefault="008B7924" w:rsidP="00E631A1">
      <w:pPr>
        <w:widowControl w:val="0"/>
        <w:pBdr>
          <w:top w:val="nil"/>
          <w:left w:val="nil"/>
          <w:bottom w:val="nil"/>
          <w:right w:val="nil"/>
          <w:between w:val="nil"/>
        </w:pBdr>
        <w:spacing w:before="28" w:after="0"/>
        <w:ind w:firstLine="0"/>
        <w:jc w:val="center"/>
        <w:rPr>
          <w:del w:id="14318" w:author="Cristiano de Menezes Feu" w:date="2022-11-21T08:33:00Z"/>
          <w:rFonts w:ascii="ClearSans-Light" w:eastAsia="ClearSans-Light" w:hAnsi="ClearSans-Light" w:cs="ClearSans-Light"/>
          <w:color w:val="005583"/>
          <w:sz w:val="18"/>
          <w:szCs w:val="18"/>
        </w:rPr>
        <w:pPrChange w:id="14319" w:author="Cristiano de Menezes Feu" w:date="2022-11-21T08:33:00Z">
          <w:pPr>
            <w:widowControl w:val="0"/>
            <w:pBdr>
              <w:top w:val="nil"/>
              <w:left w:val="nil"/>
              <w:bottom w:val="nil"/>
              <w:right w:val="nil"/>
              <w:between w:val="nil"/>
            </w:pBdr>
            <w:spacing w:before="28" w:after="0"/>
            <w:ind w:firstLine="0"/>
            <w:jc w:val="left"/>
          </w:pPr>
        </w:pPrChange>
      </w:pPr>
      <w:del w:id="14320" w:author="Cristiano de Menezes Feu" w:date="2022-11-21T08:33:00Z">
        <w:r w:rsidDel="00E631A1">
          <w:rPr>
            <w:rFonts w:ascii="ClearSans-Light" w:eastAsia="ClearSans-Light" w:hAnsi="ClearSans-Light" w:cs="ClearSans-Light"/>
            <w:color w:val="005583"/>
            <w:sz w:val="18"/>
            <w:szCs w:val="18"/>
          </w:rPr>
          <w:delText xml:space="preserve">- Deputados: arts. 235 a 237; art. 231, § 6º </w:delText>
        </w:r>
      </w:del>
    </w:p>
    <w:p w14:paraId="0000138D" w14:textId="4A5A7924" w:rsidR="003D183A" w:rsidDel="00E631A1" w:rsidRDefault="008B7924" w:rsidP="00E631A1">
      <w:pPr>
        <w:widowControl w:val="0"/>
        <w:pBdr>
          <w:top w:val="nil"/>
          <w:left w:val="nil"/>
          <w:bottom w:val="nil"/>
          <w:right w:val="nil"/>
          <w:between w:val="nil"/>
        </w:pBdr>
        <w:spacing w:before="28" w:after="0"/>
        <w:ind w:firstLine="0"/>
        <w:jc w:val="center"/>
        <w:rPr>
          <w:del w:id="14321" w:author="Cristiano de Menezes Feu" w:date="2022-11-21T08:33:00Z"/>
          <w:rFonts w:ascii="ClearSans-Light" w:eastAsia="ClearSans-Light" w:hAnsi="ClearSans-Light" w:cs="ClearSans-Light"/>
          <w:color w:val="005583"/>
          <w:sz w:val="18"/>
          <w:szCs w:val="18"/>
        </w:rPr>
        <w:pPrChange w:id="14322" w:author="Cristiano de Menezes Feu" w:date="2022-11-21T08:33:00Z">
          <w:pPr>
            <w:widowControl w:val="0"/>
            <w:pBdr>
              <w:top w:val="nil"/>
              <w:left w:val="nil"/>
              <w:bottom w:val="nil"/>
              <w:right w:val="nil"/>
              <w:between w:val="nil"/>
            </w:pBdr>
            <w:spacing w:before="28" w:after="0"/>
            <w:ind w:firstLine="0"/>
            <w:jc w:val="left"/>
          </w:pPr>
        </w:pPrChange>
      </w:pPr>
      <w:del w:id="14323" w:author="Cristiano de Menezes Feu" w:date="2022-11-21T08:33:00Z">
        <w:r w:rsidDel="00E631A1">
          <w:rPr>
            <w:rFonts w:ascii="ClearSans-Light" w:eastAsia="ClearSans-Light" w:hAnsi="ClearSans-Light" w:cs="ClearSans-Light"/>
            <w:color w:val="005583"/>
            <w:sz w:val="18"/>
            <w:szCs w:val="18"/>
          </w:rPr>
          <w:delText>▪ LÍDER</w:delText>
        </w:r>
      </w:del>
    </w:p>
    <w:p w14:paraId="0000138E" w14:textId="204B8BDD" w:rsidR="003D183A" w:rsidDel="00E631A1" w:rsidRDefault="008B7924" w:rsidP="00E631A1">
      <w:pPr>
        <w:widowControl w:val="0"/>
        <w:pBdr>
          <w:top w:val="nil"/>
          <w:left w:val="nil"/>
          <w:bottom w:val="nil"/>
          <w:right w:val="nil"/>
          <w:between w:val="nil"/>
        </w:pBdr>
        <w:spacing w:before="28" w:after="0"/>
        <w:ind w:firstLine="0"/>
        <w:jc w:val="center"/>
        <w:rPr>
          <w:del w:id="14324" w:author="Cristiano de Menezes Feu" w:date="2022-11-21T08:33:00Z"/>
          <w:rFonts w:ascii="ClearSans-Light" w:eastAsia="ClearSans-Light" w:hAnsi="ClearSans-Light" w:cs="ClearSans-Light"/>
          <w:color w:val="005583"/>
          <w:sz w:val="18"/>
          <w:szCs w:val="18"/>
        </w:rPr>
        <w:pPrChange w:id="14325" w:author="Cristiano de Menezes Feu" w:date="2022-11-21T08:33:00Z">
          <w:pPr>
            <w:widowControl w:val="0"/>
            <w:pBdr>
              <w:top w:val="nil"/>
              <w:left w:val="nil"/>
              <w:bottom w:val="nil"/>
              <w:right w:val="nil"/>
              <w:between w:val="nil"/>
            </w:pBdr>
            <w:spacing w:before="28" w:after="0"/>
            <w:ind w:firstLine="0"/>
            <w:jc w:val="left"/>
          </w:pPr>
        </w:pPrChange>
      </w:pPr>
      <w:del w:id="14326" w:author="Cristiano de Menezes Feu" w:date="2022-11-21T08:33:00Z">
        <w:r w:rsidDel="00E631A1">
          <w:rPr>
            <w:rFonts w:ascii="ClearSans-Light" w:eastAsia="ClearSans-Light" w:hAnsi="ClearSans-Light" w:cs="ClearSans-Light"/>
            <w:color w:val="005583"/>
            <w:sz w:val="18"/>
            <w:szCs w:val="18"/>
          </w:rPr>
          <w:delText>- Regramento: arts. 9 a 11</w:delText>
        </w:r>
      </w:del>
    </w:p>
    <w:p w14:paraId="0000138F" w14:textId="1E3FB4F4" w:rsidR="003D183A" w:rsidDel="00E631A1" w:rsidRDefault="008B7924" w:rsidP="00E631A1">
      <w:pPr>
        <w:widowControl w:val="0"/>
        <w:pBdr>
          <w:top w:val="nil"/>
          <w:left w:val="nil"/>
          <w:bottom w:val="nil"/>
          <w:right w:val="nil"/>
          <w:between w:val="nil"/>
        </w:pBdr>
        <w:spacing w:before="28" w:after="0"/>
        <w:ind w:firstLine="0"/>
        <w:jc w:val="center"/>
        <w:rPr>
          <w:del w:id="14327" w:author="Cristiano de Menezes Feu" w:date="2022-11-21T08:33:00Z"/>
          <w:rFonts w:ascii="ClearSans-Light" w:eastAsia="ClearSans-Light" w:hAnsi="ClearSans-Light" w:cs="ClearSans-Light"/>
          <w:color w:val="005583"/>
          <w:sz w:val="18"/>
          <w:szCs w:val="18"/>
        </w:rPr>
        <w:pPrChange w:id="14328" w:author="Cristiano de Menezes Feu" w:date="2022-11-21T08:33:00Z">
          <w:pPr>
            <w:widowControl w:val="0"/>
            <w:pBdr>
              <w:top w:val="nil"/>
              <w:left w:val="nil"/>
              <w:bottom w:val="nil"/>
              <w:right w:val="nil"/>
              <w:between w:val="nil"/>
            </w:pBdr>
            <w:spacing w:before="28" w:after="0"/>
            <w:ind w:firstLine="0"/>
            <w:jc w:val="left"/>
          </w:pPr>
        </w:pPrChange>
      </w:pPr>
      <w:del w:id="14329" w:author="Cristiano de Menezes Feu" w:date="2022-11-21T08:33:00Z">
        <w:r w:rsidDel="00E631A1">
          <w:rPr>
            <w:rFonts w:ascii="ClearSans-Light" w:eastAsia="ClearSans-Light" w:hAnsi="ClearSans-Light" w:cs="ClearSans-Light"/>
            <w:color w:val="005583"/>
            <w:sz w:val="18"/>
            <w:szCs w:val="18"/>
          </w:rPr>
          <w:delText>- Colégio de Líderes: art. 20</w:delText>
        </w:r>
      </w:del>
    </w:p>
    <w:p w14:paraId="00001390" w14:textId="6216A020" w:rsidR="003D183A" w:rsidDel="00E631A1" w:rsidRDefault="008B7924" w:rsidP="00E631A1">
      <w:pPr>
        <w:widowControl w:val="0"/>
        <w:pBdr>
          <w:top w:val="nil"/>
          <w:left w:val="nil"/>
          <w:bottom w:val="nil"/>
          <w:right w:val="nil"/>
          <w:between w:val="nil"/>
        </w:pBdr>
        <w:spacing w:before="28" w:after="0"/>
        <w:ind w:firstLine="0"/>
        <w:jc w:val="center"/>
        <w:rPr>
          <w:del w:id="14330" w:author="Cristiano de Menezes Feu" w:date="2022-11-21T08:33:00Z"/>
          <w:rFonts w:ascii="ClearSans-Light" w:eastAsia="ClearSans-Light" w:hAnsi="ClearSans-Light" w:cs="ClearSans-Light"/>
          <w:color w:val="005583"/>
          <w:sz w:val="18"/>
          <w:szCs w:val="18"/>
        </w:rPr>
        <w:pPrChange w:id="14331" w:author="Cristiano de Menezes Feu" w:date="2022-11-21T08:33:00Z">
          <w:pPr>
            <w:widowControl w:val="0"/>
            <w:pBdr>
              <w:top w:val="nil"/>
              <w:left w:val="nil"/>
              <w:bottom w:val="nil"/>
              <w:right w:val="nil"/>
              <w:between w:val="nil"/>
            </w:pBdr>
            <w:spacing w:before="28" w:after="0"/>
            <w:ind w:firstLine="0"/>
            <w:jc w:val="left"/>
          </w:pPr>
        </w:pPrChange>
      </w:pPr>
      <w:del w:id="14332" w:author="Cristiano de Menezes Feu" w:date="2022-11-21T08:33:00Z">
        <w:r w:rsidDel="00E631A1">
          <w:rPr>
            <w:rFonts w:ascii="ClearSans-Light" w:eastAsia="ClearSans-Light" w:hAnsi="ClearSans-Light" w:cs="ClearSans-Light"/>
            <w:color w:val="005583"/>
            <w:sz w:val="18"/>
            <w:szCs w:val="18"/>
          </w:rPr>
          <w:delText>- Atribuições: art. 10</w:delText>
        </w:r>
      </w:del>
    </w:p>
    <w:p w14:paraId="00001391" w14:textId="0E9DA1EF" w:rsidR="003D183A" w:rsidDel="00E631A1" w:rsidRDefault="008B7924" w:rsidP="00E631A1">
      <w:pPr>
        <w:widowControl w:val="0"/>
        <w:pBdr>
          <w:top w:val="nil"/>
          <w:left w:val="nil"/>
          <w:bottom w:val="nil"/>
          <w:right w:val="nil"/>
          <w:between w:val="nil"/>
        </w:pBdr>
        <w:spacing w:before="28" w:after="0"/>
        <w:ind w:firstLine="0"/>
        <w:jc w:val="center"/>
        <w:rPr>
          <w:del w:id="14333" w:author="Cristiano de Menezes Feu" w:date="2022-11-21T08:33:00Z"/>
          <w:rFonts w:ascii="ClearSans-Light" w:eastAsia="ClearSans-Light" w:hAnsi="ClearSans-Light" w:cs="ClearSans-Light"/>
          <w:color w:val="005583"/>
          <w:sz w:val="18"/>
          <w:szCs w:val="18"/>
        </w:rPr>
        <w:pPrChange w:id="14334" w:author="Cristiano de Menezes Feu" w:date="2022-11-21T08:33:00Z">
          <w:pPr>
            <w:widowControl w:val="0"/>
            <w:pBdr>
              <w:top w:val="nil"/>
              <w:left w:val="nil"/>
              <w:bottom w:val="nil"/>
              <w:right w:val="nil"/>
              <w:between w:val="nil"/>
            </w:pBdr>
            <w:spacing w:before="28" w:after="0"/>
            <w:ind w:firstLine="0"/>
            <w:jc w:val="left"/>
          </w:pPr>
        </w:pPrChange>
      </w:pPr>
      <w:del w:id="14335" w:author="Cristiano de Menezes Feu" w:date="2022-11-21T08:33:00Z">
        <w:r w:rsidDel="00E631A1">
          <w:rPr>
            <w:rFonts w:ascii="ClearSans-Light" w:eastAsia="ClearSans-Light" w:hAnsi="ClearSans-Light" w:cs="ClearSans-Light"/>
            <w:color w:val="005583"/>
            <w:sz w:val="18"/>
            <w:szCs w:val="18"/>
          </w:rPr>
          <w:delText>▪ LIDERANÇA ver LÍDER</w:delText>
        </w:r>
      </w:del>
    </w:p>
    <w:p w14:paraId="00001392" w14:textId="28A8B05F" w:rsidR="003D183A" w:rsidDel="00E631A1" w:rsidRDefault="008B7924" w:rsidP="00E631A1">
      <w:pPr>
        <w:widowControl w:val="0"/>
        <w:pBdr>
          <w:top w:val="nil"/>
          <w:left w:val="nil"/>
          <w:bottom w:val="nil"/>
          <w:right w:val="nil"/>
          <w:between w:val="nil"/>
        </w:pBdr>
        <w:spacing w:before="28" w:after="0"/>
        <w:ind w:firstLine="0"/>
        <w:jc w:val="center"/>
        <w:rPr>
          <w:del w:id="14336" w:author="Cristiano de Menezes Feu" w:date="2022-11-21T08:33:00Z"/>
          <w:rFonts w:ascii="ClearSans-Light" w:eastAsia="ClearSans-Light" w:hAnsi="ClearSans-Light" w:cs="ClearSans-Light"/>
          <w:color w:val="005583"/>
          <w:sz w:val="18"/>
          <w:szCs w:val="18"/>
        </w:rPr>
        <w:pPrChange w:id="14337" w:author="Cristiano de Menezes Feu" w:date="2022-11-21T08:33:00Z">
          <w:pPr>
            <w:widowControl w:val="0"/>
            <w:pBdr>
              <w:top w:val="nil"/>
              <w:left w:val="nil"/>
              <w:bottom w:val="nil"/>
              <w:right w:val="nil"/>
              <w:between w:val="nil"/>
            </w:pBdr>
            <w:spacing w:before="28" w:after="0"/>
            <w:ind w:firstLine="0"/>
            <w:jc w:val="left"/>
          </w:pPr>
        </w:pPrChange>
      </w:pPr>
      <w:del w:id="14338" w:author="Cristiano de Menezes Feu" w:date="2022-11-21T08:33:00Z">
        <w:r w:rsidDel="00E631A1">
          <w:rPr>
            <w:rFonts w:ascii="ClearSans-Light" w:eastAsia="ClearSans-Light" w:hAnsi="ClearSans-Light" w:cs="ClearSans-Light"/>
            <w:color w:val="005583"/>
            <w:sz w:val="18"/>
            <w:szCs w:val="18"/>
          </w:rPr>
          <w:delText>- Bloco parlamentar: art. 12</w:delText>
        </w:r>
      </w:del>
    </w:p>
    <w:p w14:paraId="00001393" w14:textId="20AB312E" w:rsidR="003D183A" w:rsidDel="00E631A1" w:rsidRDefault="008B7924" w:rsidP="00E631A1">
      <w:pPr>
        <w:widowControl w:val="0"/>
        <w:pBdr>
          <w:top w:val="nil"/>
          <w:left w:val="nil"/>
          <w:bottom w:val="nil"/>
          <w:right w:val="nil"/>
          <w:between w:val="nil"/>
        </w:pBdr>
        <w:spacing w:before="28" w:after="0"/>
        <w:ind w:firstLine="0"/>
        <w:jc w:val="center"/>
        <w:rPr>
          <w:del w:id="14339" w:author="Cristiano de Menezes Feu" w:date="2022-11-21T08:33:00Z"/>
          <w:rFonts w:ascii="ClearSans-Light" w:eastAsia="ClearSans-Light" w:hAnsi="ClearSans-Light" w:cs="ClearSans-Light"/>
          <w:color w:val="005583"/>
          <w:sz w:val="18"/>
          <w:szCs w:val="18"/>
        </w:rPr>
        <w:pPrChange w:id="14340" w:author="Cristiano de Menezes Feu" w:date="2022-11-21T08:33:00Z">
          <w:pPr>
            <w:widowControl w:val="0"/>
            <w:pBdr>
              <w:top w:val="nil"/>
              <w:left w:val="nil"/>
              <w:bottom w:val="nil"/>
              <w:right w:val="nil"/>
              <w:between w:val="nil"/>
            </w:pBdr>
            <w:spacing w:before="28" w:after="0"/>
            <w:ind w:firstLine="0"/>
            <w:jc w:val="left"/>
          </w:pPr>
        </w:pPrChange>
      </w:pPr>
      <w:del w:id="14341" w:author="Cristiano de Menezes Feu" w:date="2022-11-21T08:33:00Z">
        <w:r w:rsidDel="00E631A1">
          <w:rPr>
            <w:rFonts w:ascii="ClearSans-Light" w:eastAsia="ClearSans-Light" w:hAnsi="ClearSans-Light" w:cs="ClearSans-Light"/>
            <w:color w:val="005583"/>
            <w:sz w:val="18"/>
            <w:szCs w:val="18"/>
          </w:rPr>
          <w:delText>▪ LISTA DE PRESENÇA</w:delText>
        </w:r>
      </w:del>
    </w:p>
    <w:p w14:paraId="00001394" w14:textId="73DCC2A6" w:rsidR="003D183A" w:rsidDel="00E631A1" w:rsidRDefault="008B7924" w:rsidP="00E631A1">
      <w:pPr>
        <w:widowControl w:val="0"/>
        <w:pBdr>
          <w:top w:val="nil"/>
          <w:left w:val="nil"/>
          <w:bottom w:val="nil"/>
          <w:right w:val="nil"/>
          <w:between w:val="nil"/>
        </w:pBdr>
        <w:spacing w:before="28" w:after="0"/>
        <w:ind w:firstLine="0"/>
        <w:jc w:val="center"/>
        <w:rPr>
          <w:del w:id="14342" w:author="Cristiano de Menezes Feu" w:date="2022-11-21T08:33:00Z"/>
          <w:rFonts w:ascii="ClearSans-Light" w:eastAsia="ClearSans-Light" w:hAnsi="ClearSans-Light" w:cs="ClearSans-Light"/>
          <w:color w:val="005583"/>
          <w:sz w:val="18"/>
          <w:szCs w:val="18"/>
        </w:rPr>
        <w:pPrChange w:id="14343" w:author="Cristiano de Menezes Feu" w:date="2022-11-21T08:33:00Z">
          <w:pPr>
            <w:widowControl w:val="0"/>
            <w:pBdr>
              <w:top w:val="nil"/>
              <w:left w:val="nil"/>
              <w:bottom w:val="nil"/>
              <w:right w:val="nil"/>
              <w:between w:val="nil"/>
            </w:pBdr>
            <w:spacing w:before="28" w:after="0"/>
            <w:ind w:firstLine="0"/>
            <w:jc w:val="left"/>
          </w:pPr>
        </w:pPrChange>
      </w:pPr>
      <w:del w:id="14344" w:author="Cristiano de Menezes Feu" w:date="2022-11-21T08:33:00Z">
        <w:r w:rsidDel="00E631A1">
          <w:rPr>
            <w:rFonts w:ascii="ClearSans-Light" w:eastAsia="ClearSans-Light" w:hAnsi="ClearSans-Light" w:cs="ClearSans-Light"/>
            <w:color w:val="005583"/>
            <w:sz w:val="18"/>
            <w:szCs w:val="18"/>
          </w:rPr>
          <w:delText>- Registro Plenário: arts. 227, I, e 97, § 2º</w:delText>
        </w:r>
      </w:del>
    </w:p>
    <w:p w14:paraId="00001395" w14:textId="7ED8CDC5" w:rsidR="003D183A" w:rsidDel="00E631A1" w:rsidRDefault="008B7924" w:rsidP="00E631A1">
      <w:pPr>
        <w:widowControl w:val="0"/>
        <w:pBdr>
          <w:top w:val="nil"/>
          <w:left w:val="nil"/>
          <w:bottom w:val="nil"/>
          <w:right w:val="nil"/>
          <w:between w:val="nil"/>
        </w:pBdr>
        <w:spacing w:before="28" w:after="0"/>
        <w:ind w:firstLine="0"/>
        <w:jc w:val="center"/>
        <w:rPr>
          <w:del w:id="14345" w:author="Cristiano de Menezes Feu" w:date="2022-11-21T08:33:00Z"/>
          <w:rFonts w:ascii="ClearSans-Light" w:eastAsia="ClearSans-Light" w:hAnsi="ClearSans-Light" w:cs="ClearSans-Light"/>
          <w:color w:val="005583"/>
          <w:sz w:val="18"/>
          <w:szCs w:val="18"/>
        </w:rPr>
        <w:pPrChange w:id="14346" w:author="Cristiano de Menezes Feu" w:date="2022-11-21T08:33:00Z">
          <w:pPr>
            <w:widowControl w:val="0"/>
            <w:pBdr>
              <w:top w:val="nil"/>
              <w:left w:val="nil"/>
              <w:bottom w:val="nil"/>
              <w:right w:val="nil"/>
              <w:between w:val="nil"/>
            </w:pBdr>
            <w:spacing w:before="28" w:after="0"/>
            <w:ind w:firstLine="0"/>
            <w:jc w:val="left"/>
          </w:pPr>
        </w:pPrChange>
      </w:pPr>
      <w:del w:id="14347" w:author="Cristiano de Menezes Feu" w:date="2022-11-21T08:33:00Z">
        <w:r w:rsidDel="00E631A1">
          <w:rPr>
            <w:rFonts w:ascii="ClearSans-Light" w:eastAsia="ClearSans-Light" w:hAnsi="ClearSans-Light" w:cs="ClearSans-Light"/>
            <w:color w:val="005583"/>
            <w:sz w:val="18"/>
            <w:szCs w:val="18"/>
          </w:rPr>
          <w:delText>▪ LUTO OFICIAL</w:delText>
        </w:r>
      </w:del>
    </w:p>
    <w:p w14:paraId="00001396" w14:textId="65B5A8D3" w:rsidR="003D183A" w:rsidDel="00E631A1" w:rsidRDefault="008B7924" w:rsidP="00E631A1">
      <w:pPr>
        <w:widowControl w:val="0"/>
        <w:pBdr>
          <w:top w:val="nil"/>
          <w:left w:val="nil"/>
          <w:bottom w:val="nil"/>
          <w:right w:val="nil"/>
          <w:between w:val="nil"/>
        </w:pBdr>
        <w:spacing w:before="28" w:after="0"/>
        <w:ind w:firstLine="0"/>
        <w:jc w:val="center"/>
        <w:rPr>
          <w:del w:id="14348" w:author="Cristiano de Menezes Feu" w:date="2022-11-21T08:33:00Z"/>
          <w:rFonts w:ascii="ClearSans-Light" w:eastAsia="ClearSans-Light" w:hAnsi="ClearSans-Light" w:cs="ClearSans-Light"/>
          <w:color w:val="005583"/>
          <w:sz w:val="18"/>
          <w:szCs w:val="18"/>
        </w:rPr>
        <w:pPrChange w:id="14349" w:author="Cristiano de Menezes Feu" w:date="2022-11-21T08:33:00Z">
          <w:pPr>
            <w:widowControl w:val="0"/>
            <w:pBdr>
              <w:top w:val="nil"/>
              <w:left w:val="nil"/>
              <w:bottom w:val="nil"/>
              <w:right w:val="nil"/>
              <w:between w:val="nil"/>
            </w:pBdr>
            <w:spacing w:before="28" w:after="0"/>
            <w:ind w:firstLine="0"/>
            <w:jc w:val="left"/>
          </w:pPr>
        </w:pPrChange>
      </w:pPr>
      <w:del w:id="14350" w:author="Cristiano de Menezes Feu" w:date="2022-11-21T08:33:00Z">
        <w:r w:rsidDel="00E631A1">
          <w:rPr>
            <w:rFonts w:ascii="ClearSans-Light" w:eastAsia="ClearSans-Light" w:hAnsi="ClearSans-Light" w:cs="ClearSans-Light"/>
            <w:color w:val="005583"/>
            <w:sz w:val="18"/>
            <w:szCs w:val="18"/>
          </w:rPr>
          <w:delText>- Previsão: art. 71, II</w:delText>
        </w:r>
      </w:del>
    </w:p>
    <w:p w14:paraId="00001397" w14:textId="664FC178" w:rsidR="003D183A" w:rsidDel="00E631A1" w:rsidRDefault="008B7924" w:rsidP="00E631A1">
      <w:pPr>
        <w:widowControl w:val="0"/>
        <w:pBdr>
          <w:top w:val="nil"/>
          <w:left w:val="nil"/>
          <w:bottom w:val="nil"/>
          <w:right w:val="nil"/>
          <w:between w:val="nil"/>
        </w:pBdr>
        <w:spacing w:before="28" w:after="113"/>
        <w:ind w:firstLine="0"/>
        <w:jc w:val="center"/>
        <w:rPr>
          <w:del w:id="14351" w:author="Cristiano de Menezes Feu" w:date="2022-11-21T08:33:00Z"/>
          <w:color w:val="005583"/>
          <w:sz w:val="18"/>
          <w:szCs w:val="18"/>
        </w:rPr>
        <w:pPrChange w:id="14352" w:author="Cristiano de Menezes Feu" w:date="2022-11-21T08:33:00Z">
          <w:pPr>
            <w:widowControl w:val="0"/>
            <w:pBdr>
              <w:top w:val="nil"/>
              <w:left w:val="nil"/>
              <w:bottom w:val="nil"/>
              <w:right w:val="nil"/>
              <w:between w:val="nil"/>
            </w:pBdr>
            <w:spacing w:before="28" w:after="113"/>
            <w:ind w:firstLine="0"/>
          </w:pPr>
        </w:pPrChange>
      </w:pPr>
      <w:del w:id="14353" w:author="Cristiano de Menezes Feu" w:date="2022-11-21T08:33:00Z">
        <w:r w:rsidDel="00E631A1">
          <w:rPr>
            <w:color w:val="005583"/>
            <w:sz w:val="30"/>
            <w:szCs w:val="30"/>
          </w:rPr>
          <w:delText>M</w:delText>
        </w:r>
      </w:del>
    </w:p>
    <w:p w14:paraId="00001398" w14:textId="2CBED7DB" w:rsidR="003D183A" w:rsidDel="00E631A1" w:rsidRDefault="008B7924" w:rsidP="00E631A1">
      <w:pPr>
        <w:widowControl w:val="0"/>
        <w:pBdr>
          <w:top w:val="nil"/>
          <w:left w:val="nil"/>
          <w:bottom w:val="nil"/>
          <w:right w:val="nil"/>
          <w:between w:val="nil"/>
        </w:pBdr>
        <w:spacing w:before="28" w:after="0"/>
        <w:ind w:firstLine="0"/>
        <w:jc w:val="center"/>
        <w:rPr>
          <w:del w:id="14354" w:author="Cristiano de Menezes Feu" w:date="2022-11-21T08:33:00Z"/>
          <w:rFonts w:ascii="ClearSans-Light" w:eastAsia="ClearSans-Light" w:hAnsi="ClearSans-Light" w:cs="ClearSans-Light"/>
          <w:color w:val="005583"/>
          <w:sz w:val="18"/>
          <w:szCs w:val="18"/>
        </w:rPr>
        <w:pPrChange w:id="14355" w:author="Cristiano de Menezes Feu" w:date="2022-11-21T08:33:00Z">
          <w:pPr>
            <w:widowControl w:val="0"/>
            <w:pBdr>
              <w:top w:val="nil"/>
              <w:left w:val="nil"/>
              <w:bottom w:val="nil"/>
              <w:right w:val="nil"/>
              <w:between w:val="nil"/>
            </w:pBdr>
            <w:spacing w:before="28" w:after="0"/>
            <w:ind w:firstLine="0"/>
            <w:jc w:val="left"/>
          </w:pPr>
        </w:pPrChange>
      </w:pPr>
      <w:del w:id="14356" w:author="Cristiano de Menezes Feu" w:date="2022-11-21T08:33:00Z">
        <w:r w:rsidDel="00E631A1">
          <w:rPr>
            <w:rFonts w:ascii="ClearSans-Light" w:eastAsia="ClearSans-Light" w:hAnsi="ClearSans-Light" w:cs="ClearSans-Light"/>
            <w:color w:val="005583"/>
            <w:sz w:val="18"/>
            <w:szCs w:val="18"/>
          </w:rPr>
          <w:delText>▪ MAIORIA</w:delText>
        </w:r>
      </w:del>
    </w:p>
    <w:p w14:paraId="00001399" w14:textId="318A4A05" w:rsidR="003D183A" w:rsidDel="00E631A1" w:rsidRDefault="008B7924" w:rsidP="00E631A1">
      <w:pPr>
        <w:widowControl w:val="0"/>
        <w:pBdr>
          <w:top w:val="nil"/>
          <w:left w:val="nil"/>
          <w:bottom w:val="nil"/>
          <w:right w:val="nil"/>
          <w:between w:val="nil"/>
        </w:pBdr>
        <w:spacing w:before="28" w:after="0"/>
        <w:ind w:firstLine="0"/>
        <w:jc w:val="center"/>
        <w:rPr>
          <w:del w:id="14357" w:author="Cristiano de Menezes Feu" w:date="2022-11-21T08:33:00Z"/>
          <w:rFonts w:ascii="ClearSans-Light" w:eastAsia="ClearSans-Light" w:hAnsi="ClearSans-Light" w:cs="ClearSans-Light"/>
          <w:color w:val="005583"/>
          <w:sz w:val="18"/>
          <w:szCs w:val="18"/>
        </w:rPr>
        <w:pPrChange w:id="14358" w:author="Cristiano de Menezes Feu" w:date="2022-11-21T08:33:00Z">
          <w:pPr>
            <w:widowControl w:val="0"/>
            <w:pBdr>
              <w:top w:val="nil"/>
              <w:left w:val="nil"/>
              <w:bottom w:val="nil"/>
              <w:right w:val="nil"/>
              <w:between w:val="nil"/>
            </w:pBdr>
            <w:spacing w:before="28" w:after="0"/>
            <w:ind w:firstLine="0"/>
            <w:jc w:val="left"/>
          </w:pPr>
        </w:pPrChange>
      </w:pPr>
      <w:del w:id="14359" w:author="Cristiano de Menezes Feu" w:date="2022-11-21T08:33:00Z">
        <w:r w:rsidDel="00E631A1">
          <w:rPr>
            <w:rFonts w:ascii="ClearSans-Light" w:eastAsia="ClearSans-Light" w:hAnsi="ClearSans-Light" w:cs="ClearSans-Light"/>
            <w:color w:val="005583"/>
            <w:sz w:val="18"/>
            <w:szCs w:val="18"/>
          </w:rPr>
          <w:delText>- Partidária: art. 13</w:delText>
        </w:r>
      </w:del>
    </w:p>
    <w:p w14:paraId="0000139A" w14:textId="285EA991" w:rsidR="003D183A" w:rsidDel="00E631A1" w:rsidRDefault="008B7924" w:rsidP="00E631A1">
      <w:pPr>
        <w:widowControl w:val="0"/>
        <w:pBdr>
          <w:top w:val="nil"/>
          <w:left w:val="nil"/>
          <w:bottom w:val="nil"/>
          <w:right w:val="nil"/>
          <w:between w:val="nil"/>
        </w:pBdr>
        <w:spacing w:before="28" w:after="0"/>
        <w:ind w:firstLine="0"/>
        <w:jc w:val="center"/>
        <w:rPr>
          <w:del w:id="14360" w:author="Cristiano de Menezes Feu" w:date="2022-11-21T08:33:00Z"/>
          <w:rFonts w:ascii="ClearSans-Light" w:eastAsia="ClearSans-Light" w:hAnsi="ClearSans-Light" w:cs="ClearSans-Light"/>
          <w:color w:val="005583"/>
          <w:sz w:val="18"/>
          <w:szCs w:val="18"/>
        </w:rPr>
        <w:pPrChange w:id="14361" w:author="Cristiano de Menezes Feu" w:date="2022-11-21T08:33:00Z">
          <w:pPr>
            <w:widowControl w:val="0"/>
            <w:pBdr>
              <w:top w:val="nil"/>
              <w:left w:val="nil"/>
              <w:bottom w:val="nil"/>
              <w:right w:val="nil"/>
              <w:between w:val="nil"/>
            </w:pBdr>
            <w:spacing w:before="28" w:after="0"/>
            <w:ind w:firstLine="0"/>
            <w:jc w:val="left"/>
          </w:pPr>
        </w:pPrChange>
      </w:pPr>
      <w:del w:id="14362" w:author="Cristiano de Menezes Feu" w:date="2022-11-21T08:33:00Z">
        <w:r w:rsidDel="00E631A1">
          <w:rPr>
            <w:rFonts w:ascii="ClearSans-Light" w:eastAsia="ClearSans-Light" w:hAnsi="ClearSans-Light" w:cs="ClearSans-Light"/>
            <w:color w:val="005583"/>
            <w:sz w:val="18"/>
            <w:szCs w:val="18"/>
          </w:rPr>
          <w:delText>- Eleição: art. 7º</w:delText>
        </w:r>
      </w:del>
    </w:p>
    <w:p w14:paraId="0000139B" w14:textId="03BAC6AA" w:rsidR="003D183A" w:rsidDel="00E631A1" w:rsidRDefault="008B7924" w:rsidP="00E631A1">
      <w:pPr>
        <w:widowControl w:val="0"/>
        <w:pBdr>
          <w:top w:val="nil"/>
          <w:left w:val="nil"/>
          <w:bottom w:val="nil"/>
          <w:right w:val="nil"/>
          <w:between w:val="nil"/>
        </w:pBdr>
        <w:spacing w:before="28" w:after="0"/>
        <w:ind w:firstLine="0"/>
        <w:jc w:val="center"/>
        <w:rPr>
          <w:del w:id="14363" w:author="Cristiano de Menezes Feu" w:date="2022-11-21T08:33:00Z"/>
          <w:rFonts w:ascii="ClearSans-Light" w:eastAsia="ClearSans-Light" w:hAnsi="ClearSans-Light" w:cs="ClearSans-Light"/>
          <w:color w:val="005583"/>
          <w:sz w:val="18"/>
          <w:szCs w:val="18"/>
        </w:rPr>
        <w:pPrChange w:id="14364" w:author="Cristiano de Menezes Feu" w:date="2022-11-21T08:33:00Z">
          <w:pPr>
            <w:widowControl w:val="0"/>
            <w:pBdr>
              <w:top w:val="nil"/>
              <w:left w:val="nil"/>
              <w:bottom w:val="nil"/>
              <w:right w:val="nil"/>
              <w:between w:val="nil"/>
            </w:pBdr>
            <w:spacing w:before="28" w:after="0"/>
            <w:ind w:firstLine="0"/>
            <w:jc w:val="left"/>
          </w:pPr>
        </w:pPrChange>
      </w:pPr>
      <w:del w:id="14365" w:author="Cristiano de Menezes Feu" w:date="2022-11-21T08:33:00Z">
        <w:r w:rsidDel="00E631A1">
          <w:rPr>
            <w:rFonts w:ascii="ClearSans-Light" w:eastAsia="ClearSans-Light" w:hAnsi="ClearSans-Light" w:cs="ClearSans-Light"/>
            <w:color w:val="005583"/>
            <w:sz w:val="18"/>
            <w:szCs w:val="18"/>
          </w:rPr>
          <w:delText>▪ MANDATO PARLAMENTAR</w:delText>
        </w:r>
      </w:del>
    </w:p>
    <w:p w14:paraId="0000139C" w14:textId="310DA098" w:rsidR="003D183A" w:rsidDel="00E631A1" w:rsidRDefault="008B7924" w:rsidP="00E631A1">
      <w:pPr>
        <w:widowControl w:val="0"/>
        <w:pBdr>
          <w:top w:val="nil"/>
          <w:left w:val="nil"/>
          <w:bottom w:val="nil"/>
          <w:right w:val="nil"/>
          <w:between w:val="nil"/>
        </w:pBdr>
        <w:spacing w:before="28" w:after="0"/>
        <w:ind w:firstLine="0"/>
        <w:jc w:val="center"/>
        <w:rPr>
          <w:del w:id="14366" w:author="Cristiano de Menezes Feu" w:date="2022-11-21T08:33:00Z"/>
          <w:rFonts w:ascii="ClearSans-Light" w:eastAsia="ClearSans-Light" w:hAnsi="ClearSans-Light" w:cs="ClearSans-Light"/>
          <w:color w:val="005583"/>
          <w:sz w:val="18"/>
          <w:szCs w:val="18"/>
        </w:rPr>
        <w:pPrChange w:id="14367" w:author="Cristiano de Menezes Feu" w:date="2022-11-21T08:33:00Z">
          <w:pPr>
            <w:widowControl w:val="0"/>
            <w:pBdr>
              <w:top w:val="nil"/>
              <w:left w:val="nil"/>
              <w:bottom w:val="nil"/>
              <w:right w:val="nil"/>
              <w:between w:val="nil"/>
            </w:pBdr>
            <w:spacing w:before="28" w:after="0"/>
            <w:ind w:firstLine="0"/>
            <w:jc w:val="left"/>
          </w:pPr>
        </w:pPrChange>
      </w:pPr>
      <w:del w:id="14368" w:author="Cristiano de Menezes Feu" w:date="2022-11-21T08:33:00Z">
        <w:r w:rsidDel="00E631A1">
          <w:rPr>
            <w:rFonts w:ascii="ClearSans-Light" w:eastAsia="ClearSans-Light" w:hAnsi="ClearSans-Light" w:cs="ClearSans-Light"/>
            <w:color w:val="005583"/>
            <w:sz w:val="18"/>
            <w:szCs w:val="18"/>
          </w:rPr>
          <w:delText>- Regramento: arts. 226 a 244</w:delText>
        </w:r>
      </w:del>
    </w:p>
    <w:p w14:paraId="0000139D" w14:textId="34B9029D" w:rsidR="003D183A" w:rsidDel="00E631A1" w:rsidRDefault="008B7924" w:rsidP="00E631A1">
      <w:pPr>
        <w:widowControl w:val="0"/>
        <w:pBdr>
          <w:top w:val="nil"/>
          <w:left w:val="nil"/>
          <w:bottom w:val="nil"/>
          <w:right w:val="nil"/>
          <w:between w:val="nil"/>
        </w:pBdr>
        <w:spacing w:before="28" w:after="0"/>
        <w:ind w:firstLine="0"/>
        <w:jc w:val="center"/>
        <w:rPr>
          <w:del w:id="14369" w:author="Cristiano de Menezes Feu" w:date="2022-11-21T08:33:00Z"/>
          <w:rFonts w:ascii="ClearSans-Light" w:eastAsia="ClearSans-Light" w:hAnsi="ClearSans-Light" w:cs="ClearSans-Light"/>
          <w:color w:val="005583"/>
          <w:sz w:val="18"/>
          <w:szCs w:val="18"/>
        </w:rPr>
        <w:pPrChange w:id="14370" w:author="Cristiano de Menezes Feu" w:date="2022-11-21T08:33:00Z">
          <w:pPr>
            <w:widowControl w:val="0"/>
            <w:pBdr>
              <w:top w:val="nil"/>
              <w:left w:val="nil"/>
              <w:bottom w:val="nil"/>
              <w:right w:val="nil"/>
              <w:between w:val="nil"/>
            </w:pBdr>
            <w:spacing w:before="28" w:after="0"/>
            <w:ind w:firstLine="0"/>
            <w:jc w:val="left"/>
          </w:pPr>
        </w:pPrChange>
      </w:pPr>
      <w:del w:id="14371" w:author="Cristiano de Menezes Feu" w:date="2022-11-21T08:33:00Z">
        <w:r w:rsidDel="00E631A1">
          <w:rPr>
            <w:rFonts w:ascii="ClearSans-Light" w:eastAsia="ClearSans-Light" w:hAnsi="ClearSans-Light" w:cs="ClearSans-Light"/>
            <w:color w:val="005583"/>
            <w:sz w:val="18"/>
            <w:szCs w:val="18"/>
          </w:rPr>
          <w:delText>- Perda: art. 15, XIV; art 17, III, b; art 240</w:delText>
        </w:r>
      </w:del>
    </w:p>
    <w:p w14:paraId="0000139E" w14:textId="16E63EAE" w:rsidR="003D183A" w:rsidDel="00E631A1" w:rsidRDefault="008B7924" w:rsidP="00E631A1">
      <w:pPr>
        <w:widowControl w:val="0"/>
        <w:pBdr>
          <w:top w:val="nil"/>
          <w:left w:val="nil"/>
          <w:bottom w:val="nil"/>
          <w:right w:val="nil"/>
          <w:between w:val="nil"/>
        </w:pBdr>
        <w:spacing w:before="28" w:after="0"/>
        <w:ind w:firstLine="0"/>
        <w:jc w:val="center"/>
        <w:rPr>
          <w:del w:id="14372" w:author="Cristiano de Menezes Feu" w:date="2022-11-21T08:33:00Z"/>
          <w:rFonts w:ascii="ClearSans-Light" w:eastAsia="ClearSans-Light" w:hAnsi="ClearSans-Light" w:cs="ClearSans-Light"/>
          <w:color w:val="005583"/>
          <w:sz w:val="18"/>
          <w:szCs w:val="18"/>
        </w:rPr>
        <w:pPrChange w:id="14373" w:author="Cristiano de Menezes Feu" w:date="2022-11-21T08:33:00Z">
          <w:pPr>
            <w:widowControl w:val="0"/>
            <w:pBdr>
              <w:top w:val="nil"/>
              <w:left w:val="nil"/>
              <w:bottom w:val="nil"/>
              <w:right w:val="nil"/>
              <w:between w:val="nil"/>
            </w:pBdr>
            <w:spacing w:before="28" w:after="0"/>
            <w:ind w:firstLine="0"/>
            <w:jc w:val="left"/>
          </w:pPr>
        </w:pPrChange>
      </w:pPr>
      <w:del w:id="14374" w:author="Cristiano de Menezes Feu" w:date="2022-11-21T08:33:00Z">
        <w:r w:rsidDel="00E631A1">
          <w:rPr>
            <w:rFonts w:ascii="ClearSans-Light" w:eastAsia="ClearSans-Light" w:hAnsi="ClearSans-Light" w:cs="ClearSans-Light"/>
            <w:color w:val="005583"/>
            <w:sz w:val="18"/>
            <w:szCs w:val="18"/>
          </w:rPr>
          <w:delText>▪ MATÉRIA CONEXA</w:delText>
        </w:r>
      </w:del>
    </w:p>
    <w:p w14:paraId="0000139F" w14:textId="714AB7D3" w:rsidR="003D183A" w:rsidDel="00E631A1" w:rsidRDefault="008B7924" w:rsidP="00E631A1">
      <w:pPr>
        <w:widowControl w:val="0"/>
        <w:pBdr>
          <w:top w:val="nil"/>
          <w:left w:val="nil"/>
          <w:bottom w:val="nil"/>
          <w:right w:val="nil"/>
          <w:between w:val="nil"/>
        </w:pBdr>
        <w:spacing w:before="28" w:after="0"/>
        <w:ind w:firstLine="0"/>
        <w:jc w:val="center"/>
        <w:rPr>
          <w:del w:id="14375" w:author="Cristiano de Menezes Feu" w:date="2022-11-21T08:33:00Z"/>
          <w:rFonts w:ascii="ClearSans-Light" w:eastAsia="ClearSans-Light" w:hAnsi="ClearSans-Light" w:cs="ClearSans-Light"/>
          <w:color w:val="005583"/>
          <w:sz w:val="18"/>
          <w:szCs w:val="18"/>
        </w:rPr>
        <w:pPrChange w:id="14376" w:author="Cristiano de Menezes Feu" w:date="2022-11-21T08:33:00Z">
          <w:pPr>
            <w:widowControl w:val="0"/>
            <w:pBdr>
              <w:top w:val="nil"/>
              <w:left w:val="nil"/>
              <w:bottom w:val="nil"/>
              <w:right w:val="nil"/>
              <w:between w:val="nil"/>
            </w:pBdr>
            <w:spacing w:before="28" w:after="0"/>
            <w:ind w:firstLine="0"/>
            <w:jc w:val="left"/>
          </w:pPr>
        </w:pPrChange>
      </w:pPr>
      <w:del w:id="14377" w:author="Cristiano de Menezes Feu" w:date="2022-11-21T08:33:00Z">
        <w:r w:rsidDel="00E631A1">
          <w:rPr>
            <w:rFonts w:ascii="ClearSans-Light" w:eastAsia="ClearSans-Light" w:hAnsi="ClearSans-Light" w:cs="ClearSans-Light"/>
            <w:color w:val="005583"/>
            <w:sz w:val="18"/>
            <w:szCs w:val="18"/>
          </w:rPr>
          <w:delText>- Previsão: art. 139</w:delText>
        </w:r>
      </w:del>
    </w:p>
    <w:p w14:paraId="000013A0" w14:textId="740003F9" w:rsidR="003D183A" w:rsidDel="00E631A1" w:rsidRDefault="008B7924" w:rsidP="00E631A1">
      <w:pPr>
        <w:widowControl w:val="0"/>
        <w:pBdr>
          <w:top w:val="nil"/>
          <w:left w:val="nil"/>
          <w:bottom w:val="nil"/>
          <w:right w:val="nil"/>
          <w:between w:val="nil"/>
        </w:pBdr>
        <w:spacing w:before="28" w:after="0"/>
        <w:ind w:firstLine="0"/>
        <w:jc w:val="center"/>
        <w:rPr>
          <w:del w:id="14378" w:author="Cristiano de Menezes Feu" w:date="2022-11-21T08:33:00Z"/>
          <w:rFonts w:ascii="ClearSans-Light" w:eastAsia="ClearSans-Light" w:hAnsi="ClearSans-Light" w:cs="ClearSans-Light"/>
          <w:color w:val="005583"/>
          <w:sz w:val="18"/>
          <w:szCs w:val="18"/>
        </w:rPr>
        <w:pPrChange w:id="14379" w:author="Cristiano de Menezes Feu" w:date="2022-11-21T08:33:00Z">
          <w:pPr>
            <w:widowControl w:val="0"/>
            <w:pBdr>
              <w:top w:val="nil"/>
              <w:left w:val="nil"/>
              <w:bottom w:val="nil"/>
              <w:right w:val="nil"/>
              <w:between w:val="nil"/>
            </w:pBdr>
            <w:spacing w:before="28" w:after="0"/>
            <w:ind w:firstLine="0"/>
            <w:jc w:val="left"/>
          </w:pPr>
        </w:pPrChange>
      </w:pPr>
      <w:del w:id="14380" w:author="Cristiano de Menezes Feu" w:date="2022-11-21T08:33:00Z">
        <w:r w:rsidDel="00E631A1">
          <w:rPr>
            <w:rFonts w:ascii="ClearSans-Light" w:eastAsia="ClearSans-Light" w:hAnsi="ClearSans-Light" w:cs="ClearSans-Light"/>
            <w:color w:val="005583"/>
            <w:sz w:val="18"/>
            <w:szCs w:val="18"/>
          </w:rPr>
          <w:delText>▪ MATÉRIA ESTRANHA</w:delText>
        </w:r>
      </w:del>
    </w:p>
    <w:p w14:paraId="000013A1" w14:textId="46B1D9B6" w:rsidR="003D183A" w:rsidDel="00E631A1" w:rsidRDefault="008B7924" w:rsidP="00E631A1">
      <w:pPr>
        <w:widowControl w:val="0"/>
        <w:pBdr>
          <w:top w:val="nil"/>
          <w:left w:val="nil"/>
          <w:bottom w:val="nil"/>
          <w:right w:val="nil"/>
          <w:between w:val="nil"/>
        </w:pBdr>
        <w:spacing w:before="28" w:after="0"/>
        <w:ind w:firstLine="0"/>
        <w:jc w:val="center"/>
        <w:rPr>
          <w:del w:id="14381" w:author="Cristiano de Menezes Feu" w:date="2022-11-21T08:33:00Z"/>
          <w:rFonts w:ascii="ClearSans-Light" w:eastAsia="ClearSans-Light" w:hAnsi="ClearSans-Light" w:cs="ClearSans-Light"/>
          <w:color w:val="005583"/>
          <w:sz w:val="18"/>
          <w:szCs w:val="18"/>
        </w:rPr>
        <w:pPrChange w:id="14382" w:author="Cristiano de Menezes Feu" w:date="2022-11-21T08:33:00Z">
          <w:pPr>
            <w:widowControl w:val="0"/>
            <w:pBdr>
              <w:top w:val="nil"/>
              <w:left w:val="nil"/>
              <w:bottom w:val="nil"/>
              <w:right w:val="nil"/>
              <w:between w:val="nil"/>
            </w:pBdr>
            <w:spacing w:before="28" w:after="0"/>
            <w:ind w:firstLine="0"/>
            <w:jc w:val="left"/>
          </w:pPr>
        </w:pPrChange>
      </w:pPr>
      <w:del w:id="14383" w:author="Cristiano de Menezes Feu" w:date="2022-11-21T08:33:00Z">
        <w:r w:rsidDel="00E631A1">
          <w:rPr>
            <w:rFonts w:ascii="ClearSans-Light" w:eastAsia="ClearSans-Light" w:hAnsi="ClearSans-Light" w:cs="ClearSans-Light"/>
            <w:color w:val="005583"/>
            <w:sz w:val="18"/>
            <w:szCs w:val="18"/>
          </w:rPr>
          <w:delText>- Previsão: art. 100, § 3º</w:delText>
        </w:r>
      </w:del>
    </w:p>
    <w:p w14:paraId="000013A2" w14:textId="23E684CA" w:rsidR="003D183A" w:rsidDel="00E631A1" w:rsidRDefault="008B7924" w:rsidP="00E631A1">
      <w:pPr>
        <w:widowControl w:val="0"/>
        <w:pBdr>
          <w:top w:val="nil"/>
          <w:left w:val="nil"/>
          <w:bottom w:val="nil"/>
          <w:right w:val="nil"/>
          <w:between w:val="nil"/>
        </w:pBdr>
        <w:spacing w:before="28" w:after="0"/>
        <w:ind w:firstLine="0"/>
        <w:jc w:val="center"/>
        <w:rPr>
          <w:del w:id="14384" w:author="Cristiano de Menezes Feu" w:date="2022-11-21T08:33:00Z"/>
          <w:rFonts w:ascii="ClearSans-Light" w:eastAsia="ClearSans-Light" w:hAnsi="ClearSans-Light" w:cs="ClearSans-Light"/>
          <w:color w:val="005583"/>
          <w:sz w:val="18"/>
          <w:szCs w:val="18"/>
        </w:rPr>
        <w:pPrChange w:id="14385" w:author="Cristiano de Menezes Feu" w:date="2022-11-21T08:33:00Z">
          <w:pPr>
            <w:widowControl w:val="0"/>
            <w:pBdr>
              <w:top w:val="nil"/>
              <w:left w:val="nil"/>
              <w:bottom w:val="nil"/>
              <w:right w:val="nil"/>
              <w:between w:val="nil"/>
            </w:pBdr>
            <w:spacing w:before="28" w:after="0"/>
            <w:ind w:firstLine="0"/>
            <w:jc w:val="left"/>
          </w:pPr>
        </w:pPrChange>
      </w:pPr>
      <w:del w:id="14386" w:author="Cristiano de Menezes Feu" w:date="2022-11-21T08:33:00Z">
        <w:r w:rsidDel="00E631A1">
          <w:rPr>
            <w:rFonts w:ascii="ClearSans-Light" w:eastAsia="ClearSans-Light" w:hAnsi="ClearSans-Light" w:cs="ClearSans-Light"/>
            <w:color w:val="005583"/>
            <w:sz w:val="18"/>
            <w:szCs w:val="18"/>
          </w:rPr>
          <w:delText>- Emenda: art. 125</w:delText>
        </w:r>
      </w:del>
    </w:p>
    <w:p w14:paraId="000013A3" w14:textId="02672F3B" w:rsidR="003D183A" w:rsidDel="00E631A1" w:rsidRDefault="008B7924" w:rsidP="00E631A1">
      <w:pPr>
        <w:widowControl w:val="0"/>
        <w:pBdr>
          <w:top w:val="nil"/>
          <w:left w:val="nil"/>
          <w:bottom w:val="nil"/>
          <w:right w:val="nil"/>
          <w:between w:val="nil"/>
        </w:pBdr>
        <w:spacing w:before="28" w:after="0"/>
        <w:ind w:firstLine="0"/>
        <w:jc w:val="center"/>
        <w:rPr>
          <w:del w:id="14387" w:author="Cristiano de Menezes Feu" w:date="2022-11-21T08:33:00Z"/>
          <w:rFonts w:ascii="ClearSans-Light" w:eastAsia="ClearSans-Light" w:hAnsi="ClearSans-Light" w:cs="ClearSans-Light"/>
          <w:color w:val="005583"/>
          <w:sz w:val="18"/>
          <w:szCs w:val="18"/>
        </w:rPr>
        <w:pPrChange w:id="14388" w:author="Cristiano de Menezes Feu" w:date="2022-11-21T08:33:00Z">
          <w:pPr>
            <w:widowControl w:val="0"/>
            <w:pBdr>
              <w:top w:val="nil"/>
              <w:left w:val="nil"/>
              <w:bottom w:val="nil"/>
              <w:right w:val="nil"/>
              <w:between w:val="nil"/>
            </w:pBdr>
            <w:spacing w:before="28" w:after="0"/>
            <w:ind w:firstLine="0"/>
            <w:jc w:val="left"/>
          </w:pPr>
        </w:pPrChange>
      </w:pPr>
      <w:del w:id="14389" w:author="Cristiano de Menezes Feu" w:date="2022-11-21T08:33:00Z">
        <w:r w:rsidDel="00E631A1">
          <w:rPr>
            <w:rFonts w:ascii="ClearSans-Light" w:eastAsia="ClearSans-Light" w:hAnsi="ClearSans-Light" w:cs="ClearSans-Light"/>
            <w:color w:val="005583"/>
            <w:sz w:val="18"/>
            <w:szCs w:val="18"/>
          </w:rPr>
          <w:delText>▪ MEDIDA PROVISÓRIA</w:delText>
        </w:r>
      </w:del>
    </w:p>
    <w:p w14:paraId="000013A4" w14:textId="06452BD2" w:rsidR="003D183A" w:rsidDel="00E631A1" w:rsidRDefault="008B7924" w:rsidP="00E631A1">
      <w:pPr>
        <w:widowControl w:val="0"/>
        <w:pBdr>
          <w:top w:val="nil"/>
          <w:left w:val="nil"/>
          <w:bottom w:val="nil"/>
          <w:right w:val="nil"/>
          <w:between w:val="nil"/>
        </w:pBdr>
        <w:spacing w:before="28" w:after="0"/>
        <w:ind w:firstLine="0"/>
        <w:jc w:val="center"/>
        <w:rPr>
          <w:del w:id="14390" w:author="Cristiano de Menezes Feu" w:date="2022-11-21T08:33:00Z"/>
          <w:rFonts w:ascii="ClearSans-Light" w:eastAsia="ClearSans-Light" w:hAnsi="ClearSans-Light" w:cs="ClearSans-Light"/>
          <w:color w:val="005583"/>
          <w:sz w:val="18"/>
          <w:szCs w:val="18"/>
        </w:rPr>
        <w:pPrChange w:id="14391" w:author="Cristiano de Menezes Feu" w:date="2022-11-21T08:33:00Z">
          <w:pPr>
            <w:widowControl w:val="0"/>
            <w:pBdr>
              <w:top w:val="nil"/>
              <w:left w:val="nil"/>
              <w:bottom w:val="nil"/>
              <w:right w:val="nil"/>
              <w:between w:val="nil"/>
            </w:pBdr>
            <w:spacing w:before="28" w:after="0"/>
            <w:ind w:firstLine="0"/>
            <w:jc w:val="left"/>
          </w:pPr>
        </w:pPrChange>
      </w:pPr>
      <w:del w:id="14392" w:author="Cristiano de Menezes Feu" w:date="2022-11-21T08:33:00Z">
        <w:r w:rsidDel="00E631A1">
          <w:rPr>
            <w:rFonts w:ascii="ClearSans-Light" w:eastAsia="ClearSans-Light" w:hAnsi="ClearSans-Light" w:cs="ClearSans-Light"/>
            <w:color w:val="005583"/>
            <w:sz w:val="18"/>
            <w:szCs w:val="18"/>
          </w:rPr>
          <w:delText>- Matéria em trâmite: art. 116, § 1º</w:delText>
        </w:r>
      </w:del>
    </w:p>
    <w:p w14:paraId="000013A5" w14:textId="19B41DBE" w:rsidR="003D183A" w:rsidDel="00E631A1" w:rsidRDefault="008B7924" w:rsidP="00E631A1">
      <w:pPr>
        <w:widowControl w:val="0"/>
        <w:pBdr>
          <w:top w:val="nil"/>
          <w:left w:val="nil"/>
          <w:bottom w:val="nil"/>
          <w:right w:val="nil"/>
          <w:between w:val="nil"/>
        </w:pBdr>
        <w:spacing w:before="28" w:after="0"/>
        <w:ind w:firstLine="0"/>
        <w:jc w:val="center"/>
        <w:rPr>
          <w:del w:id="14393" w:author="Cristiano de Menezes Feu" w:date="2022-11-21T08:33:00Z"/>
          <w:rFonts w:ascii="ClearSans-Light" w:eastAsia="ClearSans-Light" w:hAnsi="ClearSans-Light" w:cs="ClearSans-Light"/>
          <w:color w:val="005583"/>
          <w:sz w:val="18"/>
          <w:szCs w:val="18"/>
        </w:rPr>
        <w:pPrChange w:id="14394" w:author="Cristiano de Menezes Feu" w:date="2022-11-21T08:33:00Z">
          <w:pPr>
            <w:widowControl w:val="0"/>
            <w:pBdr>
              <w:top w:val="nil"/>
              <w:left w:val="nil"/>
              <w:bottom w:val="nil"/>
              <w:right w:val="nil"/>
              <w:between w:val="nil"/>
            </w:pBdr>
            <w:spacing w:before="28" w:after="0"/>
            <w:ind w:firstLine="0"/>
            <w:jc w:val="left"/>
          </w:pPr>
        </w:pPrChange>
      </w:pPr>
      <w:del w:id="14395" w:author="Cristiano de Menezes Feu" w:date="2022-11-21T08:33:00Z">
        <w:r w:rsidDel="00E631A1">
          <w:rPr>
            <w:rFonts w:ascii="ClearSans-Light" w:eastAsia="ClearSans-Light" w:hAnsi="ClearSans-Light" w:cs="ClearSans-Light"/>
            <w:color w:val="005583"/>
            <w:sz w:val="18"/>
            <w:szCs w:val="18"/>
          </w:rPr>
          <w:delText>- Resolução nº 1/2002-CN</w:delText>
        </w:r>
      </w:del>
    </w:p>
    <w:p w14:paraId="000013A6" w14:textId="765609B7" w:rsidR="003D183A" w:rsidDel="00E631A1" w:rsidRDefault="008B7924" w:rsidP="00E631A1">
      <w:pPr>
        <w:widowControl w:val="0"/>
        <w:pBdr>
          <w:top w:val="nil"/>
          <w:left w:val="nil"/>
          <w:bottom w:val="nil"/>
          <w:right w:val="nil"/>
          <w:between w:val="nil"/>
        </w:pBdr>
        <w:spacing w:before="28" w:after="0"/>
        <w:ind w:firstLine="0"/>
        <w:jc w:val="center"/>
        <w:rPr>
          <w:del w:id="14396" w:author="Cristiano de Menezes Feu" w:date="2022-11-21T08:33:00Z"/>
          <w:rFonts w:ascii="ClearSans-Light" w:eastAsia="ClearSans-Light" w:hAnsi="ClearSans-Light" w:cs="ClearSans-Light"/>
          <w:color w:val="005583"/>
          <w:sz w:val="18"/>
          <w:szCs w:val="18"/>
        </w:rPr>
        <w:pPrChange w:id="14397" w:author="Cristiano de Menezes Feu" w:date="2022-11-21T08:33:00Z">
          <w:pPr>
            <w:widowControl w:val="0"/>
            <w:pBdr>
              <w:top w:val="nil"/>
              <w:left w:val="nil"/>
              <w:bottom w:val="nil"/>
              <w:right w:val="nil"/>
              <w:between w:val="nil"/>
            </w:pBdr>
            <w:spacing w:before="28" w:after="0"/>
            <w:ind w:firstLine="0"/>
            <w:jc w:val="left"/>
          </w:pPr>
        </w:pPrChange>
      </w:pPr>
      <w:del w:id="14398" w:author="Cristiano de Menezes Feu" w:date="2022-11-21T08:33:00Z">
        <w:r w:rsidDel="00E631A1">
          <w:rPr>
            <w:rFonts w:ascii="ClearSans-Light" w:eastAsia="ClearSans-Light" w:hAnsi="ClearSans-Light" w:cs="ClearSans-Light"/>
            <w:color w:val="005583"/>
            <w:sz w:val="18"/>
            <w:szCs w:val="18"/>
          </w:rPr>
          <w:delText>▪ MEMBRO</w:delText>
        </w:r>
      </w:del>
    </w:p>
    <w:p w14:paraId="000013A7" w14:textId="1CA90890" w:rsidR="003D183A" w:rsidDel="00E631A1" w:rsidRDefault="008B7924" w:rsidP="00E631A1">
      <w:pPr>
        <w:widowControl w:val="0"/>
        <w:pBdr>
          <w:top w:val="nil"/>
          <w:left w:val="nil"/>
          <w:bottom w:val="nil"/>
          <w:right w:val="nil"/>
          <w:between w:val="nil"/>
        </w:pBdr>
        <w:spacing w:before="28" w:after="0"/>
        <w:ind w:firstLine="0"/>
        <w:jc w:val="center"/>
        <w:rPr>
          <w:del w:id="14399" w:author="Cristiano de Menezes Feu" w:date="2022-11-21T08:33:00Z"/>
          <w:rFonts w:ascii="ClearSans-Light" w:eastAsia="ClearSans-Light" w:hAnsi="ClearSans-Light" w:cs="ClearSans-Light"/>
          <w:color w:val="005583"/>
          <w:sz w:val="18"/>
          <w:szCs w:val="18"/>
        </w:rPr>
        <w:pPrChange w:id="14400" w:author="Cristiano de Menezes Feu" w:date="2022-11-21T08:33:00Z">
          <w:pPr>
            <w:widowControl w:val="0"/>
            <w:pBdr>
              <w:top w:val="nil"/>
              <w:left w:val="nil"/>
              <w:bottom w:val="nil"/>
              <w:right w:val="nil"/>
              <w:between w:val="nil"/>
            </w:pBdr>
            <w:spacing w:before="28" w:after="0"/>
            <w:ind w:firstLine="0"/>
            <w:jc w:val="left"/>
          </w:pPr>
        </w:pPrChange>
      </w:pPr>
      <w:del w:id="14401" w:author="Cristiano de Menezes Feu" w:date="2022-11-21T08:33:00Z">
        <w:r w:rsidDel="00E631A1">
          <w:rPr>
            <w:rFonts w:ascii="ClearSans-Light" w:eastAsia="ClearSans-Light" w:hAnsi="ClearSans-Light" w:cs="ClearSans-Light"/>
            <w:color w:val="005583"/>
            <w:sz w:val="18"/>
            <w:szCs w:val="18"/>
          </w:rPr>
          <w:delText>- Discussão, prazo, Comissões: art. 57, VII, XXI</w:delText>
        </w:r>
      </w:del>
    </w:p>
    <w:p w14:paraId="000013A8" w14:textId="55431674" w:rsidR="003D183A" w:rsidDel="00E631A1" w:rsidRDefault="008B7924" w:rsidP="00E631A1">
      <w:pPr>
        <w:widowControl w:val="0"/>
        <w:pBdr>
          <w:top w:val="nil"/>
          <w:left w:val="nil"/>
          <w:bottom w:val="nil"/>
          <w:right w:val="nil"/>
          <w:between w:val="nil"/>
        </w:pBdr>
        <w:spacing w:before="28" w:after="0"/>
        <w:ind w:firstLine="0"/>
        <w:jc w:val="center"/>
        <w:rPr>
          <w:del w:id="14402" w:author="Cristiano de Menezes Feu" w:date="2022-11-21T08:33:00Z"/>
          <w:rFonts w:ascii="ClearSans-Light" w:eastAsia="ClearSans-Light" w:hAnsi="ClearSans-Light" w:cs="ClearSans-Light"/>
          <w:color w:val="005583"/>
          <w:sz w:val="18"/>
          <w:szCs w:val="18"/>
        </w:rPr>
        <w:pPrChange w:id="14403" w:author="Cristiano de Menezes Feu" w:date="2022-11-21T08:33:00Z">
          <w:pPr>
            <w:widowControl w:val="0"/>
            <w:pBdr>
              <w:top w:val="nil"/>
              <w:left w:val="nil"/>
              <w:bottom w:val="nil"/>
              <w:right w:val="nil"/>
              <w:between w:val="nil"/>
            </w:pBdr>
            <w:spacing w:before="28" w:after="0"/>
            <w:ind w:firstLine="0"/>
            <w:jc w:val="left"/>
          </w:pPr>
        </w:pPrChange>
      </w:pPr>
      <w:del w:id="14404" w:author="Cristiano de Menezes Feu" w:date="2022-11-21T08:33:00Z">
        <w:r w:rsidDel="00E631A1">
          <w:rPr>
            <w:rFonts w:ascii="ClearSans-Light" w:eastAsia="ClearSans-Light" w:hAnsi="ClearSans-Light" w:cs="ClearSans-Light"/>
            <w:color w:val="005583"/>
            <w:sz w:val="18"/>
            <w:szCs w:val="18"/>
          </w:rPr>
          <w:delText>- Mesa, proibições</w:delText>
        </w:r>
      </w:del>
    </w:p>
    <w:p w14:paraId="000013A9" w14:textId="4F7F44D7" w:rsidR="003D183A" w:rsidDel="00E631A1" w:rsidRDefault="008B7924" w:rsidP="00E631A1">
      <w:pPr>
        <w:widowControl w:val="0"/>
        <w:pBdr>
          <w:top w:val="nil"/>
          <w:left w:val="nil"/>
          <w:bottom w:val="nil"/>
          <w:right w:val="nil"/>
          <w:between w:val="nil"/>
        </w:pBdr>
        <w:spacing w:before="28" w:after="0"/>
        <w:ind w:firstLine="0"/>
        <w:jc w:val="center"/>
        <w:rPr>
          <w:del w:id="14405" w:author="Cristiano de Menezes Feu" w:date="2022-11-21T08:33:00Z"/>
          <w:rFonts w:ascii="ClearSans-Light" w:eastAsia="ClearSans-Light" w:hAnsi="ClearSans-Light" w:cs="ClearSans-Light"/>
          <w:color w:val="005583"/>
          <w:sz w:val="18"/>
          <w:szCs w:val="18"/>
        </w:rPr>
        <w:pPrChange w:id="14406" w:author="Cristiano de Menezes Feu" w:date="2022-11-21T08:33:00Z">
          <w:pPr>
            <w:widowControl w:val="0"/>
            <w:pBdr>
              <w:top w:val="nil"/>
              <w:left w:val="nil"/>
              <w:bottom w:val="nil"/>
              <w:right w:val="nil"/>
              <w:between w:val="nil"/>
            </w:pBdr>
            <w:spacing w:before="28" w:after="0"/>
            <w:ind w:firstLine="0"/>
            <w:jc w:val="left"/>
          </w:pPr>
        </w:pPrChange>
      </w:pPr>
      <w:del w:id="14407" w:author="Cristiano de Menezes Feu" w:date="2022-11-21T08:33:00Z">
        <w:r w:rsidDel="00E631A1">
          <w:rPr>
            <w:rFonts w:ascii="ClearSans-Light" w:eastAsia="ClearSans-Light" w:hAnsi="ClearSans-Light" w:cs="ClearSans-Light"/>
            <w:color w:val="005583"/>
            <w:sz w:val="18"/>
            <w:szCs w:val="18"/>
          </w:rPr>
          <w:delText>▪ MENSAGEM DO PODER EXECUTIVO</w:delText>
        </w:r>
      </w:del>
    </w:p>
    <w:p w14:paraId="000013AA" w14:textId="491F509A" w:rsidR="003D183A" w:rsidDel="00E631A1" w:rsidRDefault="008B7924" w:rsidP="00E631A1">
      <w:pPr>
        <w:widowControl w:val="0"/>
        <w:pBdr>
          <w:top w:val="nil"/>
          <w:left w:val="nil"/>
          <w:bottom w:val="nil"/>
          <w:right w:val="nil"/>
          <w:between w:val="nil"/>
        </w:pBdr>
        <w:spacing w:before="28" w:after="0"/>
        <w:ind w:firstLine="0"/>
        <w:jc w:val="center"/>
        <w:rPr>
          <w:del w:id="14408" w:author="Cristiano de Menezes Feu" w:date="2022-11-21T08:33:00Z"/>
          <w:rFonts w:ascii="ClearSans-Light" w:eastAsia="ClearSans-Light" w:hAnsi="ClearSans-Light" w:cs="ClearSans-Light"/>
          <w:color w:val="005583"/>
          <w:sz w:val="18"/>
          <w:szCs w:val="18"/>
        </w:rPr>
        <w:pPrChange w:id="14409" w:author="Cristiano de Menezes Feu" w:date="2022-11-21T08:33:00Z">
          <w:pPr>
            <w:widowControl w:val="0"/>
            <w:pBdr>
              <w:top w:val="nil"/>
              <w:left w:val="nil"/>
              <w:bottom w:val="nil"/>
              <w:right w:val="nil"/>
              <w:between w:val="nil"/>
            </w:pBdr>
            <w:spacing w:before="28" w:after="0"/>
            <w:ind w:firstLine="0"/>
            <w:jc w:val="left"/>
          </w:pPr>
        </w:pPrChange>
      </w:pPr>
      <w:del w:id="14410" w:author="Cristiano de Menezes Feu" w:date="2022-11-21T08:33:00Z">
        <w:r w:rsidDel="00E631A1">
          <w:rPr>
            <w:rFonts w:ascii="ClearSans-Light" w:eastAsia="ClearSans-Light" w:hAnsi="ClearSans-Light" w:cs="ClearSans-Light"/>
            <w:color w:val="005583"/>
            <w:sz w:val="18"/>
            <w:szCs w:val="18"/>
          </w:rPr>
          <w:delText>- Regime tramitação: art. 151, I, j</w:delText>
        </w:r>
      </w:del>
    </w:p>
    <w:p w14:paraId="000013AB" w14:textId="07294C00" w:rsidR="003D183A" w:rsidDel="00E631A1" w:rsidRDefault="008B7924" w:rsidP="00E631A1">
      <w:pPr>
        <w:widowControl w:val="0"/>
        <w:pBdr>
          <w:top w:val="nil"/>
          <w:left w:val="nil"/>
          <w:bottom w:val="nil"/>
          <w:right w:val="nil"/>
          <w:between w:val="nil"/>
        </w:pBdr>
        <w:spacing w:before="28" w:after="0"/>
        <w:ind w:firstLine="0"/>
        <w:jc w:val="center"/>
        <w:rPr>
          <w:del w:id="14411" w:author="Cristiano de Menezes Feu" w:date="2022-11-21T08:33:00Z"/>
          <w:rFonts w:ascii="ClearSans-Light" w:eastAsia="ClearSans-Light" w:hAnsi="ClearSans-Light" w:cs="ClearSans-Light"/>
          <w:color w:val="005583"/>
          <w:sz w:val="18"/>
          <w:szCs w:val="18"/>
        </w:rPr>
        <w:pPrChange w:id="14412" w:author="Cristiano de Menezes Feu" w:date="2022-11-21T08:33:00Z">
          <w:pPr>
            <w:widowControl w:val="0"/>
            <w:pBdr>
              <w:top w:val="nil"/>
              <w:left w:val="nil"/>
              <w:bottom w:val="nil"/>
              <w:right w:val="nil"/>
              <w:between w:val="nil"/>
            </w:pBdr>
            <w:spacing w:before="28" w:after="0"/>
            <w:ind w:firstLine="0"/>
            <w:jc w:val="left"/>
          </w:pPr>
        </w:pPrChange>
      </w:pPr>
      <w:del w:id="14413" w:author="Cristiano de Menezes Feu" w:date="2022-11-21T08:33:00Z">
        <w:r w:rsidDel="00E631A1">
          <w:rPr>
            <w:rFonts w:ascii="ClearSans-Light" w:eastAsia="ClearSans-Light" w:hAnsi="ClearSans-Light" w:cs="ClearSans-Light"/>
            <w:color w:val="005583"/>
            <w:sz w:val="18"/>
            <w:szCs w:val="18"/>
          </w:rPr>
          <w:delText>▪ MESA</w:delText>
        </w:r>
      </w:del>
    </w:p>
    <w:p w14:paraId="000013AC" w14:textId="23BCAE22" w:rsidR="003D183A" w:rsidDel="00E631A1" w:rsidRDefault="008B7924" w:rsidP="00E631A1">
      <w:pPr>
        <w:widowControl w:val="0"/>
        <w:pBdr>
          <w:top w:val="nil"/>
          <w:left w:val="nil"/>
          <w:bottom w:val="nil"/>
          <w:right w:val="nil"/>
          <w:between w:val="nil"/>
        </w:pBdr>
        <w:spacing w:before="28" w:after="0"/>
        <w:ind w:firstLine="0"/>
        <w:jc w:val="center"/>
        <w:rPr>
          <w:del w:id="14414" w:author="Cristiano de Menezes Feu" w:date="2022-11-21T08:33:00Z"/>
          <w:rFonts w:ascii="ClearSans-Light" w:eastAsia="ClearSans-Light" w:hAnsi="ClearSans-Light" w:cs="ClearSans-Light"/>
          <w:color w:val="005583"/>
          <w:sz w:val="18"/>
          <w:szCs w:val="18"/>
        </w:rPr>
        <w:pPrChange w:id="14415" w:author="Cristiano de Menezes Feu" w:date="2022-11-21T08:33:00Z">
          <w:pPr>
            <w:widowControl w:val="0"/>
            <w:pBdr>
              <w:top w:val="nil"/>
              <w:left w:val="nil"/>
              <w:bottom w:val="nil"/>
              <w:right w:val="nil"/>
              <w:between w:val="nil"/>
            </w:pBdr>
            <w:spacing w:before="28" w:after="0"/>
            <w:ind w:firstLine="0"/>
            <w:jc w:val="left"/>
          </w:pPr>
        </w:pPrChange>
      </w:pPr>
      <w:del w:id="14416" w:author="Cristiano de Menezes Feu" w:date="2022-11-21T08:33:00Z">
        <w:r w:rsidDel="00E631A1">
          <w:rPr>
            <w:rFonts w:ascii="ClearSans-Light" w:eastAsia="ClearSans-Light" w:hAnsi="ClearSans-Light" w:cs="ClearSans-Light"/>
            <w:color w:val="005583"/>
            <w:sz w:val="18"/>
            <w:szCs w:val="18"/>
          </w:rPr>
          <w:delText>- Eleição: arts. 5º a 8º</w:delText>
        </w:r>
      </w:del>
    </w:p>
    <w:p w14:paraId="000013AD" w14:textId="6622B12C" w:rsidR="003D183A" w:rsidDel="00E631A1" w:rsidRDefault="008B7924" w:rsidP="00E631A1">
      <w:pPr>
        <w:widowControl w:val="0"/>
        <w:pBdr>
          <w:top w:val="nil"/>
          <w:left w:val="nil"/>
          <w:bottom w:val="nil"/>
          <w:right w:val="nil"/>
          <w:between w:val="nil"/>
        </w:pBdr>
        <w:spacing w:before="28" w:after="0"/>
        <w:ind w:firstLine="0"/>
        <w:jc w:val="center"/>
        <w:rPr>
          <w:del w:id="14417" w:author="Cristiano de Menezes Feu" w:date="2022-11-21T08:33:00Z"/>
          <w:rFonts w:ascii="ClearSans-Light" w:eastAsia="ClearSans-Light" w:hAnsi="ClearSans-Light" w:cs="ClearSans-Light"/>
          <w:color w:val="005583"/>
          <w:sz w:val="18"/>
          <w:szCs w:val="18"/>
        </w:rPr>
        <w:pPrChange w:id="14418" w:author="Cristiano de Menezes Feu" w:date="2022-11-21T08:33:00Z">
          <w:pPr>
            <w:widowControl w:val="0"/>
            <w:pBdr>
              <w:top w:val="nil"/>
              <w:left w:val="nil"/>
              <w:bottom w:val="nil"/>
              <w:right w:val="nil"/>
              <w:between w:val="nil"/>
            </w:pBdr>
            <w:spacing w:before="28" w:after="0"/>
            <w:ind w:firstLine="0"/>
            <w:jc w:val="left"/>
          </w:pPr>
        </w:pPrChange>
      </w:pPr>
      <w:del w:id="14419" w:author="Cristiano de Menezes Feu" w:date="2022-11-21T08:33:00Z">
        <w:r w:rsidDel="00E631A1">
          <w:rPr>
            <w:rFonts w:ascii="ClearSans-Light" w:eastAsia="ClearSans-Light" w:hAnsi="ClearSans-Light" w:cs="ClearSans-Light"/>
            <w:color w:val="005583"/>
            <w:sz w:val="18"/>
            <w:szCs w:val="18"/>
          </w:rPr>
          <w:delText>- Atribuição dos membros: arts. 14 a 19</w:delText>
        </w:r>
      </w:del>
    </w:p>
    <w:p w14:paraId="000013AE" w14:textId="6628FEBA" w:rsidR="003D183A" w:rsidDel="00E631A1" w:rsidRDefault="008B7924" w:rsidP="00E631A1">
      <w:pPr>
        <w:widowControl w:val="0"/>
        <w:pBdr>
          <w:top w:val="nil"/>
          <w:left w:val="nil"/>
          <w:bottom w:val="nil"/>
          <w:right w:val="nil"/>
          <w:between w:val="nil"/>
        </w:pBdr>
        <w:spacing w:before="28" w:after="0"/>
        <w:ind w:firstLine="0"/>
        <w:jc w:val="center"/>
        <w:rPr>
          <w:del w:id="14420" w:author="Cristiano de Menezes Feu" w:date="2022-11-21T08:33:00Z"/>
          <w:rFonts w:ascii="ClearSans-Light" w:eastAsia="ClearSans-Light" w:hAnsi="ClearSans-Light" w:cs="ClearSans-Light"/>
          <w:color w:val="005583"/>
          <w:sz w:val="18"/>
          <w:szCs w:val="18"/>
        </w:rPr>
        <w:pPrChange w:id="14421" w:author="Cristiano de Menezes Feu" w:date="2022-11-21T08:33:00Z">
          <w:pPr>
            <w:widowControl w:val="0"/>
            <w:pBdr>
              <w:top w:val="nil"/>
              <w:left w:val="nil"/>
              <w:bottom w:val="nil"/>
              <w:right w:val="nil"/>
              <w:between w:val="nil"/>
            </w:pBdr>
            <w:spacing w:before="28" w:after="0"/>
            <w:ind w:firstLine="0"/>
            <w:jc w:val="left"/>
          </w:pPr>
        </w:pPrChange>
      </w:pPr>
      <w:del w:id="14422" w:author="Cristiano de Menezes Feu" w:date="2022-11-21T08:33:00Z">
        <w:r w:rsidDel="00E631A1">
          <w:rPr>
            <w:rFonts w:ascii="ClearSans-Light" w:eastAsia="ClearSans-Light" w:hAnsi="ClearSans-Light" w:cs="ClearSans-Light"/>
            <w:color w:val="005583"/>
            <w:sz w:val="18"/>
            <w:szCs w:val="18"/>
          </w:rPr>
          <w:delText>▪ MINISTRO DE ESTADO ver também CONVOCAÇÃO e INFORMAÇÃO</w:delText>
        </w:r>
      </w:del>
    </w:p>
    <w:p w14:paraId="000013AF" w14:textId="0104A5F5" w:rsidR="003D183A" w:rsidDel="00E631A1" w:rsidRDefault="008B7924" w:rsidP="00E631A1">
      <w:pPr>
        <w:widowControl w:val="0"/>
        <w:pBdr>
          <w:top w:val="nil"/>
          <w:left w:val="nil"/>
          <w:bottom w:val="nil"/>
          <w:right w:val="nil"/>
          <w:between w:val="nil"/>
        </w:pBdr>
        <w:spacing w:before="28" w:after="0"/>
        <w:ind w:firstLine="0"/>
        <w:jc w:val="center"/>
        <w:rPr>
          <w:del w:id="14423" w:author="Cristiano de Menezes Feu" w:date="2022-11-21T08:33:00Z"/>
          <w:rFonts w:ascii="ClearSans-Light" w:eastAsia="ClearSans-Light" w:hAnsi="ClearSans-Light" w:cs="ClearSans-Light"/>
          <w:color w:val="005583"/>
          <w:sz w:val="18"/>
          <w:szCs w:val="18"/>
        </w:rPr>
        <w:pPrChange w:id="14424" w:author="Cristiano de Menezes Feu" w:date="2022-11-21T08:33:00Z">
          <w:pPr>
            <w:widowControl w:val="0"/>
            <w:pBdr>
              <w:top w:val="nil"/>
              <w:left w:val="nil"/>
              <w:bottom w:val="nil"/>
              <w:right w:val="nil"/>
              <w:between w:val="nil"/>
            </w:pBdr>
            <w:spacing w:before="28" w:after="0"/>
            <w:ind w:firstLine="0"/>
            <w:jc w:val="left"/>
          </w:pPr>
        </w:pPrChange>
      </w:pPr>
      <w:del w:id="14425" w:author="Cristiano de Menezes Feu" w:date="2022-11-21T08:33:00Z">
        <w:r w:rsidDel="00E631A1">
          <w:rPr>
            <w:rFonts w:ascii="ClearSans-Light" w:eastAsia="ClearSans-Light" w:hAnsi="ClearSans-Light" w:cs="ClearSans-Light"/>
            <w:color w:val="005583"/>
            <w:sz w:val="18"/>
            <w:szCs w:val="18"/>
          </w:rPr>
          <w:delText>- Comparecimento: art. 50, § 1º; arts. 219 a 223</w:delText>
        </w:r>
      </w:del>
    </w:p>
    <w:p w14:paraId="000013B0" w14:textId="680EC8EA" w:rsidR="003D183A" w:rsidDel="00E631A1" w:rsidRDefault="008B7924" w:rsidP="00E631A1">
      <w:pPr>
        <w:widowControl w:val="0"/>
        <w:pBdr>
          <w:top w:val="nil"/>
          <w:left w:val="nil"/>
          <w:bottom w:val="nil"/>
          <w:right w:val="nil"/>
          <w:between w:val="nil"/>
        </w:pBdr>
        <w:spacing w:before="28" w:after="0"/>
        <w:ind w:firstLine="0"/>
        <w:jc w:val="center"/>
        <w:rPr>
          <w:del w:id="14426" w:author="Cristiano de Menezes Feu" w:date="2022-11-21T08:33:00Z"/>
          <w:rFonts w:ascii="ClearSans-Light" w:eastAsia="ClearSans-Light" w:hAnsi="ClearSans-Light" w:cs="ClearSans-Light"/>
          <w:color w:val="005583"/>
          <w:sz w:val="18"/>
          <w:szCs w:val="18"/>
        </w:rPr>
        <w:pPrChange w:id="14427" w:author="Cristiano de Menezes Feu" w:date="2022-11-21T08:33:00Z">
          <w:pPr>
            <w:widowControl w:val="0"/>
            <w:pBdr>
              <w:top w:val="nil"/>
              <w:left w:val="nil"/>
              <w:bottom w:val="nil"/>
              <w:right w:val="nil"/>
              <w:between w:val="nil"/>
            </w:pBdr>
            <w:spacing w:before="28" w:after="0"/>
            <w:ind w:firstLine="0"/>
            <w:jc w:val="left"/>
          </w:pPr>
        </w:pPrChange>
      </w:pPr>
      <w:del w:id="14428" w:author="Cristiano de Menezes Feu" w:date="2022-11-21T08:33:00Z">
        <w:r w:rsidDel="00E631A1">
          <w:rPr>
            <w:rFonts w:ascii="ClearSans-Light" w:eastAsia="ClearSans-Light" w:hAnsi="ClearSans-Light" w:cs="ClearSans-Light"/>
            <w:color w:val="005583"/>
            <w:sz w:val="18"/>
            <w:szCs w:val="18"/>
          </w:rPr>
          <w:delText>▪ MINORIA PARTIDÁRIA</w:delText>
        </w:r>
      </w:del>
    </w:p>
    <w:p w14:paraId="000013B1" w14:textId="72C5D4A7" w:rsidR="003D183A" w:rsidDel="00E631A1" w:rsidRDefault="008B7924" w:rsidP="00E631A1">
      <w:pPr>
        <w:widowControl w:val="0"/>
        <w:pBdr>
          <w:top w:val="nil"/>
          <w:left w:val="nil"/>
          <w:bottom w:val="nil"/>
          <w:right w:val="nil"/>
          <w:between w:val="nil"/>
        </w:pBdr>
        <w:spacing w:before="28" w:after="0"/>
        <w:ind w:firstLine="0"/>
        <w:jc w:val="center"/>
        <w:rPr>
          <w:del w:id="14429" w:author="Cristiano de Menezes Feu" w:date="2022-11-21T08:33:00Z"/>
          <w:rFonts w:ascii="ClearSans-Light" w:eastAsia="ClearSans-Light" w:hAnsi="ClearSans-Light" w:cs="ClearSans-Light"/>
          <w:color w:val="005583"/>
          <w:sz w:val="18"/>
          <w:szCs w:val="18"/>
        </w:rPr>
        <w:pPrChange w:id="14430" w:author="Cristiano de Menezes Feu" w:date="2022-11-21T08:33:00Z">
          <w:pPr>
            <w:widowControl w:val="0"/>
            <w:pBdr>
              <w:top w:val="nil"/>
              <w:left w:val="nil"/>
              <w:bottom w:val="nil"/>
              <w:right w:val="nil"/>
              <w:between w:val="nil"/>
            </w:pBdr>
            <w:spacing w:before="28" w:after="0"/>
            <w:ind w:firstLine="0"/>
            <w:jc w:val="left"/>
          </w:pPr>
        </w:pPrChange>
      </w:pPr>
      <w:del w:id="14431" w:author="Cristiano de Menezes Feu" w:date="2022-11-21T08:33:00Z">
        <w:r w:rsidDel="00E631A1">
          <w:rPr>
            <w:rFonts w:ascii="ClearSans-Light" w:eastAsia="ClearSans-Light" w:hAnsi="ClearSans-Light" w:cs="ClearSans-Light"/>
            <w:color w:val="005583"/>
            <w:sz w:val="18"/>
            <w:szCs w:val="18"/>
          </w:rPr>
          <w:delText>- Previsão: art. 13</w:delText>
        </w:r>
      </w:del>
    </w:p>
    <w:p w14:paraId="000013B2" w14:textId="6F3652BF" w:rsidR="003D183A" w:rsidDel="00E631A1" w:rsidRDefault="008B7924" w:rsidP="00E631A1">
      <w:pPr>
        <w:widowControl w:val="0"/>
        <w:pBdr>
          <w:top w:val="nil"/>
          <w:left w:val="nil"/>
          <w:bottom w:val="nil"/>
          <w:right w:val="nil"/>
          <w:between w:val="nil"/>
        </w:pBdr>
        <w:spacing w:before="28" w:after="0"/>
        <w:ind w:firstLine="0"/>
        <w:jc w:val="center"/>
        <w:rPr>
          <w:del w:id="14432" w:author="Cristiano de Menezes Feu" w:date="2022-11-21T08:33:00Z"/>
          <w:rFonts w:ascii="ClearSans-Light" w:eastAsia="ClearSans-Light" w:hAnsi="ClearSans-Light" w:cs="ClearSans-Light"/>
          <w:color w:val="005583"/>
          <w:sz w:val="18"/>
          <w:szCs w:val="18"/>
        </w:rPr>
        <w:pPrChange w:id="14433" w:author="Cristiano de Menezes Feu" w:date="2022-11-21T08:33:00Z">
          <w:pPr>
            <w:widowControl w:val="0"/>
            <w:pBdr>
              <w:top w:val="nil"/>
              <w:left w:val="nil"/>
              <w:bottom w:val="nil"/>
              <w:right w:val="nil"/>
              <w:between w:val="nil"/>
            </w:pBdr>
            <w:spacing w:before="28" w:after="0"/>
            <w:ind w:firstLine="0"/>
            <w:jc w:val="left"/>
          </w:pPr>
        </w:pPrChange>
      </w:pPr>
      <w:del w:id="14434" w:author="Cristiano de Menezes Feu" w:date="2022-11-21T08:33:00Z">
        <w:r w:rsidDel="00E631A1">
          <w:rPr>
            <w:rFonts w:ascii="ClearSans-Light" w:eastAsia="ClearSans-Light" w:hAnsi="ClearSans-Light" w:cs="ClearSans-Light"/>
            <w:color w:val="005583"/>
            <w:sz w:val="18"/>
            <w:szCs w:val="18"/>
          </w:rPr>
          <w:delText>- Participação na Mesa: art. 8º, § 3º</w:delText>
        </w:r>
      </w:del>
    </w:p>
    <w:p w14:paraId="000013B3" w14:textId="061305A0" w:rsidR="003D183A" w:rsidDel="00E631A1" w:rsidRDefault="008B7924" w:rsidP="00E631A1">
      <w:pPr>
        <w:widowControl w:val="0"/>
        <w:pBdr>
          <w:top w:val="nil"/>
          <w:left w:val="nil"/>
          <w:bottom w:val="nil"/>
          <w:right w:val="nil"/>
          <w:between w:val="nil"/>
        </w:pBdr>
        <w:spacing w:before="28" w:after="0"/>
        <w:ind w:firstLine="0"/>
        <w:jc w:val="center"/>
        <w:rPr>
          <w:del w:id="14435" w:author="Cristiano de Menezes Feu" w:date="2022-11-21T08:33:00Z"/>
          <w:rFonts w:ascii="ClearSans-Light" w:eastAsia="ClearSans-Light" w:hAnsi="ClearSans-Light" w:cs="ClearSans-Light"/>
          <w:color w:val="005583"/>
          <w:sz w:val="18"/>
          <w:szCs w:val="18"/>
        </w:rPr>
        <w:pPrChange w:id="14436" w:author="Cristiano de Menezes Feu" w:date="2022-11-21T08:33:00Z">
          <w:pPr>
            <w:widowControl w:val="0"/>
            <w:pBdr>
              <w:top w:val="nil"/>
              <w:left w:val="nil"/>
              <w:bottom w:val="nil"/>
              <w:right w:val="nil"/>
              <w:between w:val="nil"/>
            </w:pBdr>
            <w:spacing w:before="28" w:after="0"/>
            <w:ind w:firstLine="0"/>
            <w:jc w:val="left"/>
          </w:pPr>
        </w:pPrChange>
      </w:pPr>
      <w:del w:id="14437" w:author="Cristiano de Menezes Feu" w:date="2022-11-21T08:33:00Z">
        <w:r w:rsidDel="00E631A1">
          <w:rPr>
            <w:rFonts w:ascii="ClearSans-Light" w:eastAsia="ClearSans-Light" w:hAnsi="ClearSans-Light" w:cs="ClearSans-Light"/>
            <w:color w:val="005583"/>
            <w:sz w:val="18"/>
            <w:szCs w:val="18"/>
          </w:rPr>
          <w:delText>▪ MISSÃO</w:delText>
        </w:r>
      </w:del>
    </w:p>
    <w:p w14:paraId="000013B4" w14:textId="7670CCD6" w:rsidR="003D183A" w:rsidDel="00E631A1" w:rsidRDefault="008B7924" w:rsidP="00E631A1">
      <w:pPr>
        <w:widowControl w:val="0"/>
        <w:pBdr>
          <w:top w:val="nil"/>
          <w:left w:val="nil"/>
          <w:bottom w:val="nil"/>
          <w:right w:val="nil"/>
          <w:between w:val="nil"/>
        </w:pBdr>
        <w:spacing w:before="28" w:after="0"/>
        <w:ind w:firstLine="0"/>
        <w:jc w:val="center"/>
        <w:rPr>
          <w:del w:id="14438" w:author="Cristiano de Menezes Feu" w:date="2022-11-21T08:33:00Z"/>
          <w:rFonts w:ascii="ClearSans-Light" w:eastAsia="ClearSans-Light" w:hAnsi="ClearSans-Light" w:cs="ClearSans-Light"/>
          <w:color w:val="005583"/>
          <w:sz w:val="18"/>
          <w:szCs w:val="18"/>
        </w:rPr>
        <w:pPrChange w:id="14439" w:author="Cristiano de Menezes Feu" w:date="2022-11-21T08:33:00Z">
          <w:pPr>
            <w:widowControl w:val="0"/>
            <w:pBdr>
              <w:top w:val="nil"/>
              <w:left w:val="nil"/>
              <w:bottom w:val="nil"/>
              <w:right w:val="nil"/>
              <w:between w:val="nil"/>
            </w:pBdr>
            <w:spacing w:before="28" w:after="0"/>
            <w:ind w:firstLine="0"/>
            <w:jc w:val="left"/>
          </w:pPr>
        </w:pPrChange>
      </w:pPr>
      <w:del w:id="14440" w:author="Cristiano de Menezes Feu" w:date="2022-11-21T08:33:00Z">
        <w:r w:rsidDel="00E631A1">
          <w:rPr>
            <w:rFonts w:ascii="ClearSans-Light" w:eastAsia="ClearSans-Light" w:hAnsi="ClearSans-Light" w:cs="ClearSans-Light"/>
            <w:color w:val="005583"/>
            <w:sz w:val="18"/>
            <w:szCs w:val="18"/>
          </w:rPr>
          <w:delText>- Previsão: art. 38, § único, e art. 235, I</w:delText>
        </w:r>
      </w:del>
    </w:p>
    <w:p w14:paraId="000013B5" w14:textId="20EF94F2" w:rsidR="003D183A" w:rsidDel="00E631A1" w:rsidRDefault="008B7924" w:rsidP="00E631A1">
      <w:pPr>
        <w:widowControl w:val="0"/>
        <w:pBdr>
          <w:top w:val="nil"/>
          <w:left w:val="nil"/>
          <w:bottom w:val="nil"/>
          <w:right w:val="nil"/>
          <w:between w:val="nil"/>
        </w:pBdr>
        <w:spacing w:before="28" w:after="113"/>
        <w:ind w:firstLine="0"/>
        <w:jc w:val="center"/>
        <w:rPr>
          <w:del w:id="14441" w:author="Cristiano de Menezes Feu" w:date="2022-11-21T08:33:00Z"/>
          <w:color w:val="005583"/>
          <w:sz w:val="18"/>
          <w:szCs w:val="18"/>
        </w:rPr>
        <w:pPrChange w:id="14442" w:author="Cristiano de Menezes Feu" w:date="2022-11-21T08:33:00Z">
          <w:pPr>
            <w:widowControl w:val="0"/>
            <w:pBdr>
              <w:top w:val="nil"/>
              <w:left w:val="nil"/>
              <w:bottom w:val="nil"/>
              <w:right w:val="nil"/>
              <w:between w:val="nil"/>
            </w:pBdr>
            <w:spacing w:before="28" w:after="113"/>
            <w:ind w:firstLine="0"/>
          </w:pPr>
        </w:pPrChange>
      </w:pPr>
      <w:del w:id="14443" w:author="Cristiano de Menezes Feu" w:date="2022-11-21T08:33:00Z">
        <w:r w:rsidDel="00E631A1">
          <w:rPr>
            <w:color w:val="005583"/>
            <w:sz w:val="30"/>
            <w:szCs w:val="30"/>
          </w:rPr>
          <w:delText>N</w:delText>
        </w:r>
      </w:del>
    </w:p>
    <w:p w14:paraId="000013B6" w14:textId="57287A3F" w:rsidR="003D183A" w:rsidDel="00E631A1" w:rsidRDefault="008B7924" w:rsidP="00E631A1">
      <w:pPr>
        <w:widowControl w:val="0"/>
        <w:pBdr>
          <w:top w:val="nil"/>
          <w:left w:val="nil"/>
          <w:bottom w:val="nil"/>
          <w:right w:val="nil"/>
          <w:between w:val="nil"/>
        </w:pBdr>
        <w:spacing w:before="28" w:after="0"/>
        <w:ind w:firstLine="0"/>
        <w:jc w:val="center"/>
        <w:rPr>
          <w:del w:id="14444" w:author="Cristiano de Menezes Feu" w:date="2022-11-21T08:33:00Z"/>
          <w:rFonts w:ascii="ClearSans-Light" w:eastAsia="ClearSans-Light" w:hAnsi="ClearSans-Light" w:cs="ClearSans-Light"/>
          <w:color w:val="005583"/>
          <w:sz w:val="18"/>
          <w:szCs w:val="18"/>
        </w:rPr>
        <w:pPrChange w:id="14445" w:author="Cristiano de Menezes Feu" w:date="2022-11-21T08:33:00Z">
          <w:pPr>
            <w:widowControl w:val="0"/>
            <w:pBdr>
              <w:top w:val="nil"/>
              <w:left w:val="nil"/>
              <w:bottom w:val="nil"/>
              <w:right w:val="nil"/>
              <w:between w:val="nil"/>
            </w:pBdr>
            <w:spacing w:before="28" w:after="0"/>
            <w:ind w:firstLine="0"/>
            <w:jc w:val="left"/>
          </w:pPr>
        </w:pPrChange>
      </w:pPr>
      <w:del w:id="14446" w:author="Cristiano de Menezes Feu" w:date="2022-11-21T08:33:00Z">
        <w:r w:rsidDel="00E631A1">
          <w:rPr>
            <w:rFonts w:ascii="ClearSans-Light" w:eastAsia="ClearSans-Light" w:hAnsi="ClearSans-Light" w:cs="ClearSans-Light"/>
            <w:color w:val="005583"/>
            <w:sz w:val="18"/>
            <w:szCs w:val="18"/>
          </w:rPr>
          <w:delText>▪ NOME PARLAMENTAR</w:delText>
        </w:r>
      </w:del>
    </w:p>
    <w:p w14:paraId="000013B7" w14:textId="1B253A11" w:rsidR="003D183A" w:rsidDel="00E631A1" w:rsidRDefault="008B7924" w:rsidP="00E631A1">
      <w:pPr>
        <w:widowControl w:val="0"/>
        <w:pBdr>
          <w:top w:val="nil"/>
          <w:left w:val="nil"/>
          <w:bottom w:val="nil"/>
          <w:right w:val="nil"/>
          <w:between w:val="nil"/>
        </w:pBdr>
        <w:spacing w:before="28" w:after="0"/>
        <w:ind w:firstLine="0"/>
        <w:jc w:val="center"/>
        <w:rPr>
          <w:del w:id="14447" w:author="Cristiano de Menezes Feu" w:date="2022-11-21T08:33:00Z"/>
          <w:rFonts w:ascii="ClearSans-Light" w:eastAsia="ClearSans-Light" w:hAnsi="ClearSans-Light" w:cs="ClearSans-Light"/>
          <w:color w:val="005583"/>
          <w:sz w:val="18"/>
          <w:szCs w:val="18"/>
        </w:rPr>
        <w:pPrChange w:id="14448" w:author="Cristiano de Menezes Feu" w:date="2022-11-21T08:33:00Z">
          <w:pPr>
            <w:widowControl w:val="0"/>
            <w:pBdr>
              <w:top w:val="nil"/>
              <w:left w:val="nil"/>
              <w:bottom w:val="nil"/>
              <w:right w:val="nil"/>
              <w:between w:val="nil"/>
            </w:pBdr>
            <w:spacing w:before="28" w:after="0"/>
            <w:ind w:firstLine="0"/>
            <w:jc w:val="left"/>
          </w:pPr>
        </w:pPrChange>
      </w:pPr>
      <w:del w:id="14449" w:author="Cristiano de Menezes Feu" w:date="2022-11-21T08:33:00Z">
        <w:r w:rsidDel="00E631A1">
          <w:rPr>
            <w:rFonts w:ascii="ClearSans-Light" w:eastAsia="ClearSans-Light" w:hAnsi="ClearSans-Light" w:cs="ClearSans-Light"/>
            <w:color w:val="005583"/>
            <w:sz w:val="18"/>
            <w:szCs w:val="18"/>
          </w:rPr>
          <w:delText>- Composição e prazo: art. 3º</w:delText>
        </w:r>
      </w:del>
    </w:p>
    <w:p w14:paraId="000013B8" w14:textId="3ACDECEB" w:rsidR="003D183A" w:rsidDel="00E631A1" w:rsidRDefault="008B7924" w:rsidP="00E631A1">
      <w:pPr>
        <w:widowControl w:val="0"/>
        <w:pBdr>
          <w:top w:val="nil"/>
          <w:left w:val="nil"/>
          <w:bottom w:val="nil"/>
          <w:right w:val="nil"/>
          <w:between w:val="nil"/>
        </w:pBdr>
        <w:spacing w:before="28" w:after="0"/>
        <w:ind w:firstLine="0"/>
        <w:jc w:val="center"/>
        <w:rPr>
          <w:del w:id="14450" w:author="Cristiano de Menezes Feu" w:date="2022-11-21T08:33:00Z"/>
          <w:rFonts w:ascii="ClearSans-Light" w:eastAsia="ClearSans-Light" w:hAnsi="ClearSans-Light" w:cs="ClearSans-Light"/>
          <w:color w:val="005583"/>
          <w:sz w:val="18"/>
          <w:szCs w:val="18"/>
        </w:rPr>
        <w:pPrChange w:id="14451" w:author="Cristiano de Menezes Feu" w:date="2022-11-21T08:33:00Z">
          <w:pPr>
            <w:widowControl w:val="0"/>
            <w:pBdr>
              <w:top w:val="nil"/>
              <w:left w:val="nil"/>
              <w:bottom w:val="nil"/>
              <w:right w:val="nil"/>
              <w:between w:val="nil"/>
            </w:pBdr>
            <w:spacing w:before="28" w:after="0"/>
            <w:ind w:firstLine="0"/>
            <w:jc w:val="left"/>
          </w:pPr>
        </w:pPrChange>
      </w:pPr>
      <w:del w:id="14452" w:author="Cristiano de Menezes Feu" w:date="2022-11-21T08:33:00Z">
        <w:r w:rsidDel="00E631A1">
          <w:rPr>
            <w:rFonts w:ascii="ClearSans-Light" w:eastAsia="ClearSans-Light" w:hAnsi="ClearSans-Light" w:cs="ClearSans-Light"/>
            <w:color w:val="005583"/>
            <w:sz w:val="18"/>
            <w:szCs w:val="18"/>
          </w:rPr>
          <w:delText>▪ NUMERAÇÃO DE PROPOSIÇÕES</w:delText>
        </w:r>
      </w:del>
    </w:p>
    <w:p w14:paraId="000013B9" w14:textId="625DA06C" w:rsidR="003D183A" w:rsidDel="00E631A1" w:rsidRDefault="008B7924" w:rsidP="00E631A1">
      <w:pPr>
        <w:widowControl w:val="0"/>
        <w:pBdr>
          <w:top w:val="nil"/>
          <w:left w:val="nil"/>
          <w:bottom w:val="nil"/>
          <w:right w:val="nil"/>
          <w:between w:val="nil"/>
        </w:pBdr>
        <w:spacing w:before="28" w:after="0"/>
        <w:ind w:firstLine="0"/>
        <w:jc w:val="center"/>
        <w:rPr>
          <w:del w:id="14453" w:author="Cristiano de Menezes Feu" w:date="2022-11-21T08:33:00Z"/>
          <w:rFonts w:ascii="ClearSans-Light" w:eastAsia="ClearSans-Light" w:hAnsi="ClearSans-Light" w:cs="ClearSans-Light"/>
          <w:color w:val="005583"/>
          <w:sz w:val="18"/>
          <w:szCs w:val="18"/>
        </w:rPr>
        <w:pPrChange w:id="14454" w:author="Cristiano de Menezes Feu" w:date="2022-11-21T08:33:00Z">
          <w:pPr>
            <w:widowControl w:val="0"/>
            <w:pBdr>
              <w:top w:val="nil"/>
              <w:left w:val="nil"/>
              <w:bottom w:val="nil"/>
              <w:right w:val="nil"/>
              <w:between w:val="nil"/>
            </w:pBdr>
            <w:spacing w:before="28" w:after="0"/>
            <w:ind w:firstLine="0"/>
            <w:jc w:val="left"/>
          </w:pPr>
        </w:pPrChange>
      </w:pPr>
      <w:del w:id="14455" w:author="Cristiano de Menezes Feu" w:date="2022-11-21T08:33:00Z">
        <w:r w:rsidDel="00E631A1">
          <w:rPr>
            <w:rFonts w:ascii="ClearSans-Light" w:eastAsia="ClearSans-Light" w:hAnsi="ClearSans-Light" w:cs="ClearSans-Light"/>
            <w:color w:val="005583"/>
            <w:sz w:val="18"/>
            <w:szCs w:val="18"/>
          </w:rPr>
          <w:delText xml:space="preserve">- Regramento: art. 138 </w:delText>
        </w:r>
      </w:del>
    </w:p>
    <w:p w14:paraId="000013BA" w14:textId="7EAE6E68" w:rsidR="003D183A" w:rsidDel="00E631A1" w:rsidRDefault="008B7924" w:rsidP="00E631A1">
      <w:pPr>
        <w:widowControl w:val="0"/>
        <w:pBdr>
          <w:top w:val="nil"/>
          <w:left w:val="nil"/>
          <w:bottom w:val="nil"/>
          <w:right w:val="nil"/>
          <w:between w:val="nil"/>
        </w:pBdr>
        <w:spacing w:before="28" w:after="113"/>
        <w:ind w:firstLine="0"/>
        <w:jc w:val="center"/>
        <w:rPr>
          <w:del w:id="14456" w:author="Cristiano de Menezes Feu" w:date="2022-11-21T08:33:00Z"/>
          <w:color w:val="005583"/>
          <w:sz w:val="30"/>
          <w:szCs w:val="30"/>
        </w:rPr>
        <w:pPrChange w:id="14457" w:author="Cristiano de Menezes Feu" w:date="2022-11-21T08:33:00Z">
          <w:pPr>
            <w:widowControl w:val="0"/>
            <w:pBdr>
              <w:top w:val="nil"/>
              <w:left w:val="nil"/>
              <w:bottom w:val="nil"/>
              <w:right w:val="nil"/>
              <w:between w:val="nil"/>
            </w:pBdr>
            <w:spacing w:before="28" w:after="113"/>
            <w:ind w:firstLine="0"/>
          </w:pPr>
        </w:pPrChange>
      </w:pPr>
      <w:del w:id="14458" w:author="Cristiano de Menezes Feu" w:date="2022-11-21T08:33:00Z">
        <w:r w:rsidDel="00E631A1">
          <w:rPr>
            <w:color w:val="005583"/>
            <w:sz w:val="30"/>
            <w:szCs w:val="30"/>
          </w:rPr>
          <w:delText>O</w:delText>
        </w:r>
      </w:del>
    </w:p>
    <w:p w14:paraId="000013BB" w14:textId="3369CE46" w:rsidR="003D183A" w:rsidDel="00E631A1" w:rsidRDefault="008B7924" w:rsidP="00E631A1">
      <w:pPr>
        <w:widowControl w:val="0"/>
        <w:pBdr>
          <w:top w:val="nil"/>
          <w:left w:val="nil"/>
          <w:bottom w:val="nil"/>
          <w:right w:val="nil"/>
          <w:between w:val="nil"/>
        </w:pBdr>
        <w:spacing w:before="28" w:after="0"/>
        <w:ind w:firstLine="0"/>
        <w:jc w:val="center"/>
        <w:rPr>
          <w:del w:id="14459" w:author="Cristiano de Menezes Feu" w:date="2022-11-21T08:33:00Z"/>
          <w:rFonts w:ascii="ClearSans-Light" w:eastAsia="ClearSans-Light" w:hAnsi="ClearSans-Light" w:cs="ClearSans-Light"/>
          <w:color w:val="005583"/>
          <w:sz w:val="18"/>
          <w:szCs w:val="18"/>
        </w:rPr>
        <w:pPrChange w:id="14460" w:author="Cristiano de Menezes Feu" w:date="2022-11-21T08:33:00Z">
          <w:pPr>
            <w:widowControl w:val="0"/>
            <w:pBdr>
              <w:top w:val="nil"/>
              <w:left w:val="nil"/>
              <w:bottom w:val="nil"/>
              <w:right w:val="nil"/>
              <w:between w:val="nil"/>
            </w:pBdr>
            <w:spacing w:before="28" w:after="0"/>
            <w:ind w:firstLine="0"/>
            <w:jc w:val="left"/>
          </w:pPr>
        </w:pPrChange>
      </w:pPr>
      <w:del w:id="14461" w:author="Cristiano de Menezes Feu" w:date="2022-11-21T08:33:00Z">
        <w:r w:rsidDel="00E631A1">
          <w:rPr>
            <w:rFonts w:ascii="ClearSans-Light" w:eastAsia="ClearSans-Light" w:hAnsi="ClearSans-Light" w:cs="ClearSans-Light"/>
            <w:color w:val="005583"/>
            <w:sz w:val="18"/>
            <w:szCs w:val="18"/>
          </w:rPr>
          <w:delText>▪ OBSTRUÇÃO</w:delText>
        </w:r>
      </w:del>
    </w:p>
    <w:p w14:paraId="000013BC" w14:textId="1448F3E7" w:rsidR="003D183A" w:rsidDel="00E631A1" w:rsidRDefault="008B7924" w:rsidP="00E631A1">
      <w:pPr>
        <w:widowControl w:val="0"/>
        <w:pBdr>
          <w:top w:val="nil"/>
          <w:left w:val="nil"/>
          <w:bottom w:val="nil"/>
          <w:right w:val="nil"/>
          <w:between w:val="nil"/>
        </w:pBdr>
        <w:spacing w:before="28" w:after="0"/>
        <w:ind w:firstLine="0"/>
        <w:jc w:val="center"/>
        <w:rPr>
          <w:del w:id="14462" w:author="Cristiano de Menezes Feu" w:date="2022-11-21T08:33:00Z"/>
          <w:rFonts w:ascii="ClearSans-Light" w:eastAsia="ClearSans-Light" w:hAnsi="ClearSans-Light" w:cs="ClearSans-Light"/>
          <w:color w:val="005583"/>
          <w:sz w:val="18"/>
          <w:szCs w:val="18"/>
        </w:rPr>
        <w:pPrChange w:id="14463" w:author="Cristiano de Menezes Feu" w:date="2022-11-21T08:33:00Z">
          <w:pPr>
            <w:widowControl w:val="0"/>
            <w:pBdr>
              <w:top w:val="nil"/>
              <w:left w:val="nil"/>
              <w:bottom w:val="nil"/>
              <w:right w:val="nil"/>
              <w:between w:val="nil"/>
            </w:pBdr>
            <w:spacing w:before="28" w:after="0"/>
            <w:ind w:firstLine="0"/>
            <w:jc w:val="left"/>
          </w:pPr>
        </w:pPrChange>
      </w:pPr>
      <w:del w:id="14464" w:author="Cristiano de Menezes Feu" w:date="2022-11-21T08:33:00Z">
        <w:r w:rsidDel="00E631A1">
          <w:rPr>
            <w:rFonts w:ascii="ClearSans-Light" w:eastAsia="ClearSans-Light" w:hAnsi="ClearSans-Light" w:cs="ClearSans-Light"/>
            <w:color w:val="005583"/>
            <w:sz w:val="18"/>
            <w:szCs w:val="18"/>
          </w:rPr>
          <w:delText>- Previsão: art. 82, § 6º</w:delText>
        </w:r>
      </w:del>
    </w:p>
    <w:p w14:paraId="000013BD" w14:textId="68B4F3AE" w:rsidR="003D183A" w:rsidDel="00E631A1" w:rsidRDefault="008B7924" w:rsidP="00E631A1">
      <w:pPr>
        <w:widowControl w:val="0"/>
        <w:pBdr>
          <w:top w:val="nil"/>
          <w:left w:val="nil"/>
          <w:bottom w:val="nil"/>
          <w:right w:val="nil"/>
          <w:between w:val="nil"/>
        </w:pBdr>
        <w:spacing w:before="28" w:after="0"/>
        <w:ind w:firstLine="0"/>
        <w:jc w:val="center"/>
        <w:rPr>
          <w:del w:id="14465" w:author="Cristiano de Menezes Feu" w:date="2022-11-21T08:33:00Z"/>
          <w:rFonts w:ascii="ClearSans-Light" w:eastAsia="ClearSans-Light" w:hAnsi="ClearSans-Light" w:cs="ClearSans-Light"/>
          <w:color w:val="005583"/>
          <w:sz w:val="18"/>
          <w:szCs w:val="18"/>
        </w:rPr>
        <w:pPrChange w:id="14466" w:author="Cristiano de Menezes Feu" w:date="2022-11-21T08:33:00Z">
          <w:pPr>
            <w:widowControl w:val="0"/>
            <w:pBdr>
              <w:top w:val="nil"/>
              <w:left w:val="nil"/>
              <w:bottom w:val="nil"/>
              <w:right w:val="nil"/>
              <w:between w:val="nil"/>
            </w:pBdr>
            <w:spacing w:before="28" w:after="0"/>
            <w:ind w:firstLine="0"/>
            <w:jc w:val="left"/>
          </w:pPr>
        </w:pPrChange>
      </w:pPr>
      <w:del w:id="14467" w:author="Cristiano de Menezes Feu" w:date="2022-11-21T08:33:00Z">
        <w:r w:rsidDel="00E631A1">
          <w:rPr>
            <w:rFonts w:ascii="ClearSans-Light" w:eastAsia="ClearSans-Light" w:hAnsi="ClearSans-Light" w:cs="ClearSans-Light"/>
            <w:color w:val="005583"/>
            <w:sz w:val="18"/>
            <w:szCs w:val="18"/>
          </w:rPr>
          <w:delText>▪ ORDEM DO DIA</w:delText>
        </w:r>
      </w:del>
    </w:p>
    <w:p w14:paraId="000013BE" w14:textId="5B58F731" w:rsidR="003D183A" w:rsidDel="00E631A1" w:rsidRDefault="008B7924" w:rsidP="00E631A1">
      <w:pPr>
        <w:widowControl w:val="0"/>
        <w:pBdr>
          <w:top w:val="nil"/>
          <w:left w:val="nil"/>
          <w:bottom w:val="nil"/>
          <w:right w:val="nil"/>
          <w:between w:val="nil"/>
        </w:pBdr>
        <w:spacing w:before="28" w:after="0"/>
        <w:ind w:firstLine="0"/>
        <w:jc w:val="center"/>
        <w:rPr>
          <w:del w:id="14468" w:author="Cristiano de Menezes Feu" w:date="2022-11-21T08:33:00Z"/>
          <w:rFonts w:ascii="ClearSans-Light" w:eastAsia="ClearSans-Light" w:hAnsi="ClearSans-Light" w:cs="ClearSans-Light"/>
          <w:color w:val="005583"/>
          <w:sz w:val="18"/>
          <w:szCs w:val="18"/>
        </w:rPr>
        <w:pPrChange w:id="14469" w:author="Cristiano de Menezes Feu" w:date="2022-11-21T08:33:00Z">
          <w:pPr>
            <w:widowControl w:val="0"/>
            <w:pBdr>
              <w:top w:val="nil"/>
              <w:left w:val="nil"/>
              <w:bottom w:val="nil"/>
              <w:right w:val="nil"/>
              <w:between w:val="nil"/>
            </w:pBdr>
            <w:spacing w:before="28" w:after="0"/>
            <w:ind w:firstLine="0"/>
            <w:jc w:val="left"/>
          </w:pPr>
        </w:pPrChange>
      </w:pPr>
      <w:del w:id="14470" w:author="Cristiano de Menezes Feu" w:date="2022-11-21T08:33:00Z">
        <w:r w:rsidDel="00E631A1">
          <w:rPr>
            <w:rFonts w:ascii="ClearSans-Light" w:eastAsia="ClearSans-Light" w:hAnsi="ClearSans-Light" w:cs="ClearSans-Light"/>
            <w:color w:val="005583"/>
            <w:sz w:val="18"/>
            <w:szCs w:val="18"/>
          </w:rPr>
          <w:delText>- Previsão: art. 66, III</w:delText>
        </w:r>
      </w:del>
    </w:p>
    <w:p w14:paraId="000013BF" w14:textId="24FE1E4A" w:rsidR="003D183A" w:rsidDel="00E631A1" w:rsidRDefault="008B7924" w:rsidP="00E631A1">
      <w:pPr>
        <w:widowControl w:val="0"/>
        <w:pBdr>
          <w:top w:val="nil"/>
          <w:left w:val="nil"/>
          <w:bottom w:val="nil"/>
          <w:right w:val="nil"/>
          <w:between w:val="nil"/>
        </w:pBdr>
        <w:spacing w:before="28" w:after="0"/>
        <w:ind w:firstLine="0"/>
        <w:jc w:val="center"/>
        <w:rPr>
          <w:del w:id="14471" w:author="Cristiano de Menezes Feu" w:date="2022-11-21T08:33:00Z"/>
          <w:rFonts w:ascii="ClearSans-Light" w:eastAsia="ClearSans-Light" w:hAnsi="ClearSans-Light" w:cs="ClearSans-Light"/>
          <w:color w:val="005583"/>
          <w:sz w:val="18"/>
          <w:szCs w:val="18"/>
        </w:rPr>
        <w:pPrChange w:id="14472" w:author="Cristiano de Menezes Feu" w:date="2022-11-21T08:33:00Z">
          <w:pPr>
            <w:widowControl w:val="0"/>
            <w:pBdr>
              <w:top w:val="nil"/>
              <w:left w:val="nil"/>
              <w:bottom w:val="nil"/>
              <w:right w:val="nil"/>
              <w:between w:val="nil"/>
            </w:pBdr>
            <w:spacing w:before="28" w:after="0"/>
            <w:ind w:firstLine="0"/>
            <w:jc w:val="left"/>
          </w:pPr>
        </w:pPrChange>
      </w:pPr>
      <w:del w:id="14473" w:author="Cristiano de Menezes Feu" w:date="2022-11-21T08:33:00Z">
        <w:r w:rsidDel="00E631A1">
          <w:rPr>
            <w:rFonts w:ascii="ClearSans-Light" w:eastAsia="ClearSans-Light" w:hAnsi="ClearSans-Light" w:cs="ClearSans-Light"/>
            <w:color w:val="005583"/>
            <w:sz w:val="18"/>
            <w:szCs w:val="18"/>
          </w:rPr>
          <w:delText>- Regramento: arts. 82 a 86</w:delText>
        </w:r>
      </w:del>
    </w:p>
    <w:p w14:paraId="000013C0" w14:textId="2BC144DD" w:rsidR="003D183A" w:rsidDel="00E631A1" w:rsidRDefault="008B7924" w:rsidP="00E631A1">
      <w:pPr>
        <w:widowControl w:val="0"/>
        <w:pBdr>
          <w:top w:val="nil"/>
          <w:left w:val="nil"/>
          <w:bottom w:val="nil"/>
          <w:right w:val="nil"/>
          <w:between w:val="nil"/>
        </w:pBdr>
        <w:spacing w:before="28" w:after="0"/>
        <w:ind w:firstLine="0"/>
        <w:jc w:val="center"/>
        <w:rPr>
          <w:del w:id="14474" w:author="Cristiano de Menezes Feu" w:date="2022-11-21T08:33:00Z"/>
          <w:rFonts w:ascii="ClearSans-Light" w:eastAsia="ClearSans-Light" w:hAnsi="ClearSans-Light" w:cs="ClearSans-Light"/>
          <w:color w:val="005583"/>
          <w:sz w:val="18"/>
          <w:szCs w:val="18"/>
        </w:rPr>
        <w:pPrChange w:id="14475" w:author="Cristiano de Menezes Feu" w:date="2022-11-21T08:33:00Z">
          <w:pPr>
            <w:widowControl w:val="0"/>
            <w:pBdr>
              <w:top w:val="nil"/>
              <w:left w:val="nil"/>
              <w:bottom w:val="nil"/>
              <w:right w:val="nil"/>
              <w:between w:val="nil"/>
            </w:pBdr>
            <w:spacing w:before="28" w:after="0"/>
            <w:ind w:firstLine="0"/>
            <w:jc w:val="left"/>
          </w:pPr>
        </w:pPrChange>
      </w:pPr>
      <w:del w:id="14476" w:author="Cristiano de Menezes Feu" w:date="2022-11-21T08:33:00Z">
        <w:r w:rsidDel="00E631A1">
          <w:rPr>
            <w:rFonts w:ascii="ClearSans-Light" w:eastAsia="ClearSans-Light" w:hAnsi="ClearSans-Light" w:cs="ClearSans-Light"/>
            <w:color w:val="005583"/>
            <w:sz w:val="18"/>
            <w:szCs w:val="18"/>
          </w:rPr>
          <w:delText>- Proibição de reuniões concomitantes das Comissões: art. 46, § 1º</w:delText>
        </w:r>
      </w:del>
    </w:p>
    <w:p w14:paraId="000013C1" w14:textId="29740FB3" w:rsidR="003D183A" w:rsidDel="00E631A1" w:rsidRDefault="008B7924" w:rsidP="00E631A1">
      <w:pPr>
        <w:widowControl w:val="0"/>
        <w:pBdr>
          <w:top w:val="nil"/>
          <w:left w:val="nil"/>
          <w:bottom w:val="nil"/>
          <w:right w:val="nil"/>
          <w:between w:val="nil"/>
        </w:pBdr>
        <w:spacing w:before="28" w:after="0"/>
        <w:ind w:firstLine="0"/>
        <w:jc w:val="center"/>
        <w:rPr>
          <w:del w:id="14477" w:author="Cristiano de Menezes Feu" w:date="2022-11-21T08:33:00Z"/>
          <w:rFonts w:ascii="ClearSans-Light" w:eastAsia="ClearSans-Light" w:hAnsi="ClearSans-Light" w:cs="ClearSans-Light"/>
          <w:color w:val="005583"/>
          <w:sz w:val="18"/>
          <w:szCs w:val="18"/>
        </w:rPr>
        <w:pPrChange w:id="14478" w:author="Cristiano de Menezes Feu" w:date="2022-11-21T08:33:00Z">
          <w:pPr>
            <w:widowControl w:val="0"/>
            <w:pBdr>
              <w:top w:val="nil"/>
              <w:left w:val="nil"/>
              <w:bottom w:val="nil"/>
              <w:right w:val="nil"/>
              <w:between w:val="nil"/>
            </w:pBdr>
            <w:spacing w:before="28" w:after="0"/>
            <w:ind w:firstLine="0"/>
            <w:jc w:val="left"/>
          </w:pPr>
        </w:pPrChange>
      </w:pPr>
      <w:del w:id="14479" w:author="Cristiano de Menezes Feu" w:date="2022-11-21T08:33:00Z">
        <w:r w:rsidDel="00E631A1">
          <w:rPr>
            <w:rFonts w:ascii="ClearSans-Light" w:eastAsia="ClearSans-Light" w:hAnsi="ClearSans-Light" w:cs="ClearSans-Light"/>
            <w:color w:val="005583"/>
            <w:sz w:val="18"/>
            <w:szCs w:val="18"/>
          </w:rPr>
          <w:delText>▪ ORDEM DOS TRABALHOS</w:delText>
        </w:r>
      </w:del>
    </w:p>
    <w:p w14:paraId="000013C2" w14:textId="4652B057" w:rsidR="003D183A" w:rsidDel="00E631A1" w:rsidRDefault="008B7924" w:rsidP="00E631A1">
      <w:pPr>
        <w:widowControl w:val="0"/>
        <w:pBdr>
          <w:top w:val="nil"/>
          <w:left w:val="nil"/>
          <w:bottom w:val="nil"/>
          <w:right w:val="nil"/>
          <w:between w:val="nil"/>
        </w:pBdr>
        <w:spacing w:before="28" w:after="0"/>
        <w:ind w:firstLine="0"/>
        <w:jc w:val="center"/>
        <w:rPr>
          <w:del w:id="14480" w:author="Cristiano de Menezes Feu" w:date="2022-11-21T08:33:00Z"/>
          <w:rFonts w:ascii="ClearSans-Light" w:eastAsia="ClearSans-Light" w:hAnsi="ClearSans-Light" w:cs="ClearSans-Light"/>
          <w:color w:val="005583"/>
          <w:sz w:val="18"/>
          <w:szCs w:val="18"/>
        </w:rPr>
        <w:pPrChange w:id="14481" w:author="Cristiano de Menezes Feu" w:date="2022-11-21T08:33:00Z">
          <w:pPr>
            <w:widowControl w:val="0"/>
            <w:pBdr>
              <w:top w:val="nil"/>
              <w:left w:val="nil"/>
              <w:bottom w:val="nil"/>
              <w:right w:val="nil"/>
              <w:between w:val="nil"/>
            </w:pBdr>
            <w:spacing w:before="28" w:after="0"/>
            <w:ind w:firstLine="0"/>
            <w:jc w:val="left"/>
          </w:pPr>
        </w:pPrChange>
      </w:pPr>
      <w:del w:id="14482" w:author="Cristiano de Menezes Feu" w:date="2022-11-21T08:33:00Z">
        <w:r w:rsidDel="00E631A1">
          <w:rPr>
            <w:rFonts w:ascii="ClearSans-Light" w:eastAsia="ClearSans-Light" w:hAnsi="ClearSans-Light" w:cs="ClearSans-Light"/>
            <w:color w:val="005583"/>
            <w:sz w:val="18"/>
            <w:szCs w:val="18"/>
          </w:rPr>
          <w:delText>- Comissões: arts. 49 a 51</w:delText>
        </w:r>
      </w:del>
    </w:p>
    <w:p w14:paraId="000013C3" w14:textId="4EA5E568" w:rsidR="003D183A" w:rsidDel="00E631A1" w:rsidRDefault="008B7924" w:rsidP="00E631A1">
      <w:pPr>
        <w:widowControl w:val="0"/>
        <w:pBdr>
          <w:top w:val="nil"/>
          <w:left w:val="nil"/>
          <w:bottom w:val="nil"/>
          <w:right w:val="nil"/>
          <w:between w:val="nil"/>
        </w:pBdr>
        <w:spacing w:before="28" w:after="0"/>
        <w:ind w:firstLine="0"/>
        <w:jc w:val="center"/>
        <w:rPr>
          <w:del w:id="14483" w:author="Cristiano de Menezes Feu" w:date="2022-11-21T08:33:00Z"/>
          <w:rFonts w:ascii="ClearSans-Light" w:eastAsia="ClearSans-Light" w:hAnsi="ClearSans-Light" w:cs="ClearSans-Light"/>
          <w:color w:val="005583"/>
          <w:sz w:val="18"/>
          <w:szCs w:val="18"/>
        </w:rPr>
        <w:pPrChange w:id="14484" w:author="Cristiano de Menezes Feu" w:date="2022-11-21T08:33:00Z">
          <w:pPr>
            <w:widowControl w:val="0"/>
            <w:pBdr>
              <w:top w:val="nil"/>
              <w:left w:val="nil"/>
              <w:bottom w:val="nil"/>
              <w:right w:val="nil"/>
              <w:between w:val="nil"/>
            </w:pBdr>
            <w:spacing w:before="28" w:after="0"/>
            <w:ind w:firstLine="0"/>
            <w:jc w:val="left"/>
          </w:pPr>
        </w:pPrChange>
      </w:pPr>
      <w:del w:id="14485" w:author="Cristiano de Menezes Feu" w:date="2022-11-21T08:33:00Z">
        <w:r w:rsidDel="00E631A1">
          <w:rPr>
            <w:rFonts w:ascii="ClearSans-Light" w:eastAsia="ClearSans-Light" w:hAnsi="ClearSans-Light" w:cs="ClearSans-Light"/>
            <w:color w:val="005583"/>
            <w:sz w:val="18"/>
            <w:szCs w:val="18"/>
          </w:rPr>
          <w:delText>▪ ORIENTAÇÃO DE BANCADA</w:delText>
        </w:r>
      </w:del>
    </w:p>
    <w:p w14:paraId="000013C4" w14:textId="45C2BD37" w:rsidR="003D183A" w:rsidDel="00E631A1" w:rsidRDefault="008B7924" w:rsidP="00E631A1">
      <w:pPr>
        <w:widowControl w:val="0"/>
        <w:pBdr>
          <w:top w:val="nil"/>
          <w:left w:val="nil"/>
          <w:bottom w:val="nil"/>
          <w:right w:val="nil"/>
          <w:between w:val="nil"/>
        </w:pBdr>
        <w:spacing w:before="28" w:after="0"/>
        <w:ind w:firstLine="0"/>
        <w:jc w:val="center"/>
        <w:rPr>
          <w:del w:id="14486" w:author="Cristiano de Menezes Feu" w:date="2022-11-21T08:33:00Z"/>
          <w:rFonts w:ascii="ClearSans-Light" w:eastAsia="ClearSans-Light" w:hAnsi="ClearSans-Light" w:cs="ClearSans-Light"/>
          <w:color w:val="005583"/>
          <w:sz w:val="18"/>
          <w:szCs w:val="18"/>
        </w:rPr>
        <w:pPrChange w:id="14487" w:author="Cristiano de Menezes Feu" w:date="2022-11-21T08:33:00Z">
          <w:pPr>
            <w:widowControl w:val="0"/>
            <w:pBdr>
              <w:top w:val="nil"/>
              <w:left w:val="nil"/>
              <w:bottom w:val="nil"/>
              <w:right w:val="nil"/>
              <w:between w:val="nil"/>
            </w:pBdr>
            <w:spacing w:before="28" w:after="0"/>
            <w:ind w:firstLine="0"/>
            <w:jc w:val="left"/>
          </w:pPr>
        </w:pPrChange>
      </w:pPr>
      <w:del w:id="14488" w:author="Cristiano de Menezes Feu" w:date="2022-11-21T08:33:00Z">
        <w:r w:rsidDel="00E631A1">
          <w:rPr>
            <w:rFonts w:ascii="ClearSans-Light" w:eastAsia="ClearSans-Light" w:hAnsi="ClearSans-Light" w:cs="ClearSans-Light"/>
            <w:color w:val="005583"/>
            <w:sz w:val="18"/>
            <w:szCs w:val="18"/>
          </w:rPr>
          <w:delText>- Previsão: art. 192, § 2º</w:delText>
        </w:r>
      </w:del>
    </w:p>
    <w:p w14:paraId="000013C5" w14:textId="35FB0D44" w:rsidR="003D183A" w:rsidDel="00E631A1" w:rsidRDefault="008B7924" w:rsidP="00E631A1">
      <w:pPr>
        <w:widowControl w:val="0"/>
        <w:pBdr>
          <w:top w:val="nil"/>
          <w:left w:val="nil"/>
          <w:bottom w:val="nil"/>
          <w:right w:val="nil"/>
          <w:between w:val="nil"/>
        </w:pBdr>
        <w:spacing w:before="28" w:after="0"/>
        <w:ind w:firstLine="0"/>
        <w:jc w:val="center"/>
        <w:rPr>
          <w:del w:id="14489" w:author="Cristiano de Menezes Feu" w:date="2022-11-21T08:33:00Z"/>
          <w:rFonts w:ascii="ClearSans-Light" w:eastAsia="ClearSans-Light" w:hAnsi="ClearSans-Light" w:cs="ClearSans-Light"/>
          <w:color w:val="005583"/>
          <w:sz w:val="18"/>
          <w:szCs w:val="18"/>
        </w:rPr>
        <w:pPrChange w:id="14490" w:author="Cristiano de Menezes Feu" w:date="2022-11-21T08:33:00Z">
          <w:pPr>
            <w:widowControl w:val="0"/>
            <w:pBdr>
              <w:top w:val="nil"/>
              <w:left w:val="nil"/>
              <w:bottom w:val="nil"/>
              <w:right w:val="nil"/>
              <w:between w:val="nil"/>
            </w:pBdr>
            <w:spacing w:before="28" w:after="0"/>
            <w:ind w:firstLine="0"/>
            <w:jc w:val="left"/>
          </w:pPr>
        </w:pPrChange>
      </w:pPr>
      <w:del w:id="14491" w:author="Cristiano de Menezes Feu" w:date="2022-11-21T08:33:00Z">
        <w:r w:rsidDel="00E631A1">
          <w:rPr>
            <w:rFonts w:ascii="ClearSans-Light" w:eastAsia="ClearSans-Light" w:hAnsi="ClearSans-Light" w:cs="ClearSans-Light"/>
            <w:color w:val="005583"/>
            <w:sz w:val="18"/>
            <w:szCs w:val="18"/>
          </w:rPr>
          <w:delText>▪ OUVIDORIA PARLAMENTAR</w:delText>
        </w:r>
      </w:del>
    </w:p>
    <w:p w14:paraId="000013C6" w14:textId="496257CF" w:rsidR="003D183A" w:rsidDel="00E631A1" w:rsidRDefault="008B7924" w:rsidP="00E631A1">
      <w:pPr>
        <w:widowControl w:val="0"/>
        <w:pBdr>
          <w:top w:val="nil"/>
          <w:left w:val="nil"/>
          <w:bottom w:val="nil"/>
          <w:right w:val="nil"/>
          <w:between w:val="nil"/>
        </w:pBdr>
        <w:spacing w:before="28" w:after="0"/>
        <w:ind w:firstLine="0"/>
        <w:jc w:val="center"/>
        <w:rPr>
          <w:del w:id="14492" w:author="Cristiano de Menezes Feu" w:date="2022-11-21T08:33:00Z"/>
          <w:rFonts w:ascii="ClearSans-Light" w:eastAsia="ClearSans-Light" w:hAnsi="ClearSans-Light" w:cs="ClearSans-Light"/>
          <w:color w:val="005583"/>
          <w:sz w:val="18"/>
          <w:szCs w:val="18"/>
        </w:rPr>
        <w:pPrChange w:id="14493" w:author="Cristiano de Menezes Feu" w:date="2022-11-21T08:33:00Z">
          <w:pPr>
            <w:widowControl w:val="0"/>
            <w:pBdr>
              <w:top w:val="nil"/>
              <w:left w:val="nil"/>
              <w:bottom w:val="nil"/>
              <w:right w:val="nil"/>
              <w:between w:val="nil"/>
            </w:pBdr>
            <w:spacing w:before="28" w:after="0"/>
            <w:ind w:firstLine="0"/>
            <w:jc w:val="left"/>
          </w:pPr>
        </w:pPrChange>
      </w:pPr>
      <w:del w:id="14494" w:author="Cristiano de Menezes Feu" w:date="2022-11-21T08:33:00Z">
        <w:r w:rsidDel="00E631A1">
          <w:rPr>
            <w:rFonts w:ascii="ClearSans-Light" w:eastAsia="ClearSans-Light" w:hAnsi="ClearSans-Light" w:cs="ClearSans-Light"/>
            <w:color w:val="005583"/>
            <w:sz w:val="18"/>
            <w:szCs w:val="18"/>
          </w:rPr>
          <w:delText xml:space="preserve">- Atribuições: arts. 21-A a 21-D </w:delText>
        </w:r>
      </w:del>
    </w:p>
    <w:p w14:paraId="000013C7" w14:textId="5CCF7E88" w:rsidR="003D183A" w:rsidDel="00E631A1" w:rsidRDefault="003D183A" w:rsidP="00E631A1">
      <w:pPr>
        <w:widowControl w:val="0"/>
        <w:pBdr>
          <w:top w:val="nil"/>
          <w:left w:val="nil"/>
          <w:bottom w:val="nil"/>
          <w:right w:val="nil"/>
          <w:between w:val="nil"/>
        </w:pBdr>
        <w:spacing w:before="28" w:after="113"/>
        <w:ind w:firstLine="0"/>
        <w:jc w:val="center"/>
        <w:rPr>
          <w:del w:id="14495" w:author="Cristiano de Menezes Feu" w:date="2022-11-21T08:33:00Z"/>
          <w:color w:val="005583"/>
          <w:sz w:val="30"/>
          <w:szCs w:val="30"/>
        </w:rPr>
        <w:pPrChange w:id="14496" w:author="Cristiano de Menezes Feu" w:date="2022-11-21T08:33:00Z">
          <w:pPr>
            <w:widowControl w:val="0"/>
            <w:pBdr>
              <w:top w:val="nil"/>
              <w:left w:val="nil"/>
              <w:bottom w:val="nil"/>
              <w:right w:val="nil"/>
              <w:between w:val="nil"/>
            </w:pBdr>
            <w:spacing w:before="28" w:after="113"/>
            <w:ind w:firstLine="0"/>
          </w:pPr>
        </w:pPrChange>
      </w:pPr>
    </w:p>
    <w:p w14:paraId="000013C8" w14:textId="79CB9229" w:rsidR="003D183A" w:rsidDel="00E631A1" w:rsidRDefault="008B7924" w:rsidP="00E631A1">
      <w:pPr>
        <w:widowControl w:val="0"/>
        <w:pBdr>
          <w:top w:val="nil"/>
          <w:left w:val="nil"/>
          <w:bottom w:val="nil"/>
          <w:right w:val="nil"/>
          <w:between w:val="nil"/>
        </w:pBdr>
        <w:spacing w:before="28" w:after="113"/>
        <w:ind w:firstLine="0"/>
        <w:jc w:val="center"/>
        <w:rPr>
          <w:del w:id="14497" w:author="Cristiano de Menezes Feu" w:date="2022-11-21T08:33:00Z"/>
          <w:color w:val="005583"/>
          <w:sz w:val="18"/>
          <w:szCs w:val="18"/>
        </w:rPr>
        <w:pPrChange w:id="14498" w:author="Cristiano de Menezes Feu" w:date="2022-11-21T08:33:00Z">
          <w:pPr>
            <w:widowControl w:val="0"/>
            <w:pBdr>
              <w:top w:val="nil"/>
              <w:left w:val="nil"/>
              <w:bottom w:val="nil"/>
              <w:right w:val="nil"/>
              <w:between w:val="nil"/>
            </w:pBdr>
            <w:spacing w:before="28" w:after="113"/>
            <w:ind w:firstLine="0"/>
          </w:pPr>
        </w:pPrChange>
      </w:pPr>
      <w:del w:id="14499" w:author="Cristiano de Menezes Feu" w:date="2022-11-21T08:33:00Z">
        <w:r w:rsidDel="00E631A1">
          <w:rPr>
            <w:color w:val="005583"/>
            <w:sz w:val="30"/>
            <w:szCs w:val="30"/>
          </w:rPr>
          <w:delText>P</w:delText>
        </w:r>
      </w:del>
    </w:p>
    <w:p w14:paraId="000013C9" w14:textId="1BD2F6A7" w:rsidR="003D183A" w:rsidDel="00E631A1" w:rsidRDefault="008B7924" w:rsidP="00E631A1">
      <w:pPr>
        <w:widowControl w:val="0"/>
        <w:pBdr>
          <w:top w:val="nil"/>
          <w:left w:val="nil"/>
          <w:bottom w:val="nil"/>
          <w:right w:val="nil"/>
          <w:between w:val="nil"/>
        </w:pBdr>
        <w:spacing w:before="28" w:after="0"/>
        <w:ind w:firstLine="0"/>
        <w:jc w:val="center"/>
        <w:rPr>
          <w:del w:id="14500" w:author="Cristiano de Menezes Feu" w:date="2022-11-21T08:33:00Z"/>
          <w:rFonts w:ascii="ClearSans-Light" w:eastAsia="ClearSans-Light" w:hAnsi="ClearSans-Light" w:cs="ClearSans-Light"/>
          <w:color w:val="005583"/>
          <w:sz w:val="18"/>
          <w:szCs w:val="18"/>
        </w:rPr>
        <w:pPrChange w:id="14501" w:author="Cristiano de Menezes Feu" w:date="2022-11-21T08:33:00Z">
          <w:pPr>
            <w:widowControl w:val="0"/>
            <w:pBdr>
              <w:top w:val="nil"/>
              <w:left w:val="nil"/>
              <w:bottom w:val="nil"/>
              <w:right w:val="nil"/>
              <w:between w:val="nil"/>
            </w:pBdr>
            <w:spacing w:before="28" w:after="0"/>
            <w:ind w:firstLine="0"/>
            <w:jc w:val="left"/>
          </w:pPr>
        </w:pPrChange>
      </w:pPr>
      <w:del w:id="14502" w:author="Cristiano de Menezes Feu" w:date="2022-11-21T08:33:00Z">
        <w:r w:rsidDel="00E631A1">
          <w:rPr>
            <w:rFonts w:ascii="ClearSans-Light" w:eastAsia="ClearSans-Light" w:hAnsi="ClearSans-Light" w:cs="ClearSans-Light"/>
            <w:color w:val="005583"/>
            <w:sz w:val="18"/>
            <w:szCs w:val="18"/>
          </w:rPr>
          <w:delText>▪ PALAVRA</w:delText>
        </w:r>
      </w:del>
    </w:p>
    <w:p w14:paraId="000013CA" w14:textId="344ACD9D" w:rsidR="003D183A" w:rsidDel="00E631A1" w:rsidRDefault="008B7924" w:rsidP="00E631A1">
      <w:pPr>
        <w:widowControl w:val="0"/>
        <w:pBdr>
          <w:top w:val="nil"/>
          <w:left w:val="nil"/>
          <w:bottom w:val="nil"/>
          <w:right w:val="nil"/>
          <w:between w:val="nil"/>
        </w:pBdr>
        <w:spacing w:before="28" w:after="0"/>
        <w:ind w:firstLine="0"/>
        <w:jc w:val="center"/>
        <w:rPr>
          <w:del w:id="14503" w:author="Cristiano de Menezes Feu" w:date="2022-11-21T08:33:00Z"/>
          <w:rFonts w:ascii="ClearSans-Light" w:eastAsia="ClearSans-Light" w:hAnsi="ClearSans-Light" w:cs="ClearSans-Light"/>
          <w:color w:val="005583"/>
          <w:sz w:val="18"/>
          <w:szCs w:val="18"/>
        </w:rPr>
        <w:pPrChange w:id="14504" w:author="Cristiano de Menezes Feu" w:date="2022-11-21T08:33:00Z">
          <w:pPr>
            <w:widowControl w:val="0"/>
            <w:pBdr>
              <w:top w:val="nil"/>
              <w:left w:val="nil"/>
              <w:bottom w:val="nil"/>
              <w:right w:val="nil"/>
              <w:between w:val="nil"/>
            </w:pBdr>
            <w:spacing w:before="28" w:after="0"/>
            <w:ind w:firstLine="0"/>
            <w:jc w:val="left"/>
          </w:pPr>
        </w:pPrChange>
      </w:pPr>
      <w:del w:id="14505" w:author="Cristiano de Menezes Feu" w:date="2022-11-21T08:33:00Z">
        <w:r w:rsidDel="00E631A1">
          <w:rPr>
            <w:rFonts w:ascii="ClearSans-Light" w:eastAsia="ClearSans-Light" w:hAnsi="ClearSans-Light" w:cs="ClearSans-Light"/>
            <w:color w:val="005583"/>
            <w:sz w:val="18"/>
            <w:szCs w:val="18"/>
          </w:rPr>
          <w:delText>- Ver “Facilidades I - Do uso da palavra”</w:delText>
        </w:r>
      </w:del>
    </w:p>
    <w:p w14:paraId="000013CB" w14:textId="2A8CB34F" w:rsidR="003D183A" w:rsidDel="00E631A1" w:rsidRDefault="008B7924" w:rsidP="00E631A1">
      <w:pPr>
        <w:widowControl w:val="0"/>
        <w:pBdr>
          <w:top w:val="nil"/>
          <w:left w:val="nil"/>
          <w:bottom w:val="nil"/>
          <w:right w:val="nil"/>
          <w:between w:val="nil"/>
        </w:pBdr>
        <w:spacing w:before="28" w:after="0"/>
        <w:ind w:firstLine="0"/>
        <w:jc w:val="center"/>
        <w:rPr>
          <w:del w:id="14506" w:author="Cristiano de Menezes Feu" w:date="2022-11-21T08:33:00Z"/>
          <w:rFonts w:ascii="ClearSans-Light" w:eastAsia="ClearSans-Light" w:hAnsi="ClearSans-Light" w:cs="ClearSans-Light"/>
          <w:color w:val="005583"/>
          <w:sz w:val="18"/>
          <w:szCs w:val="18"/>
        </w:rPr>
        <w:pPrChange w:id="14507" w:author="Cristiano de Menezes Feu" w:date="2022-11-21T08:33:00Z">
          <w:pPr>
            <w:widowControl w:val="0"/>
            <w:pBdr>
              <w:top w:val="nil"/>
              <w:left w:val="nil"/>
              <w:bottom w:val="nil"/>
              <w:right w:val="nil"/>
              <w:between w:val="nil"/>
            </w:pBdr>
            <w:spacing w:before="28" w:after="0"/>
            <w:ind w:firstLine="0"/>
            <w:jc w:val="left"/>
          </w:pPr>
        </w:pPrChange>
      </w:pPr>
      <w:del w:id="14508" w:author="Cristiano de Menezes Feu" w:date="2022-11-21T08:33:00Z">
        <w:r w:rsidDel="00E631A1">
          <w:rPr>
            <w:rFonts w:ascii="ClearSans-Light" w:eastAsia="ClearSans-Light" w:hAnsi="ClearSans-Light" w:cs="ClearSans-Light"/>
            <w:color w:val="005583"/>
            <w:sz w:val="18"/>
            <w:szCs w:val="18"/>
          </w:rPr>
          <w:delText>- Uso da palavra: arts. 74 a 78</w:delText>
        </w:r>
      </w:del>
    </w:p>
    <w:p w14:paraId="000013CC" w14:textId="3EC3C10E" w:rsidR="003D183A" w:rsidDel="00E631A1" w:rsidRDefault="008B7924" w:rsidP="00E631A1">
      <w:pPr>
        <w:widowControl w:val="0"/>
        <w:pBdr>
          <w:top w:val="nil"/>
          <w:left w:val="nil"/>
          <w:bottom w:val="nil"/>
          <w:right w:val="nil"/>
          <w:between w:val="nil"/>
        </w:pBdr>
        <w:spacing w:before="28" w:after="0"/>
        <w:ind w:firstLine="0"/>
        <w:jc w:val="center"/>
        <w:rPr>
          <w:del w:id="14509" w:author="Cristiano de Menezes Feu" w:date="2022-11-21T08:33:00Z"/>
          <w:rFonts w:ascii="ClearSans-Light" w:eastAsia="ClearSans-Light" w:hAnsi="ClearSans-Light" w:cs="ClearSans-Light"/>
          <w:color w:val="005583"/>
          <w:sz w:val="18"/>
          <w:szCs w:val="18"/>
        </w:rPr>
        <w:pPrChange w:id="14510" w:author="Cristiano de Menezes Feu" w:date="2022-11-21T08:33:00Z">
          <w:pPr>
            <w:widowControl w:val="0"/>
            <w:pBdr>
              <w:top w:val="nil"/>
              <w:left w:val="nil"/>
              <w:bottom w:val="nil"/>
              <w:right w:val="nil"/>
              <w:between w:val="nil"/>
            </w:pBdr>
            <w:spacing w:before="28" w:after="0"/>
            <w:ind w:firstLine="0"/>
            <w:jc w:val="left"/>
          </w:pPr>
        </w:pPrChange>
      </w:pPr>
      <w:del w:id="14511" w:author="Cristiano de Menezes Feu" w:date="2022-11-21T08:33:00Z">
        <w:r w:rsidDel="00E631A1">
          <w:rPr>
            <w:rFonts w:ascii="ClearSans-Light" w:eastAsia="ClearSans-Light" w:hAnsi="ClearSans-Light" w:cs="ClearSans-Light"/>
            <w:color w:val="005583"/>
            <w:sz w:val="18"/>
            <w:szCs w:val="18"/>
          </w:rPr>
          <w:delText>▪ PARECER</w:delText>
        </w:r>
      </w:del>
    </w:p>
    <w:p w14:paraId="000013CD" w14:textId="7585B413" w:rsidR="003D183A" w:rsidDel="00E631A1" w:rsidRDefault="008B7924" w:rsidP="00E631A1">
      <w:pPr>
        <w:widowControl w:val="0"/>
        <w:pBdr>
          <w:top w:val="nil"/>
          <w:left w:val="nil"/>
          <w:bottom w:val="nil"/>
          <w:right w:val="nil"/>
          <w:between w:val="nil"/>
        </w:pBdr>
        <w:spacing w:before="28" w:after="0"/>
        <w:ind w:firstLine="0"/>
        <w:jc w:val="center"/>
        <w:rPr>
          <w:del w:id="14512" w:author="Cristiano de Menezes Feu" w:date="2022-11-21T08:33:00Z"/>
          <w:rFonts w:ascii="ClearSans-Light" w:eastAsia="ClearSans-Light" w:hAnsi="ClearSans-Light" w:cs="ClearSans-Light"/>
          <w:color w:val="005583"/>
          <w:sz w:val="18"/>
          <w:szCs w:val="18"/>
        </w:rPr>
        <w:pPrChange w:id="14513" w:author="Cristiano de Menezes Feu" w:date="2022-11-21T08:33:00Z">
          <w:pPr>
            <w:widowControl w:val="0"/>
            <w:pBdr>
              <w:top w:val="nil"/>
              <w:left w:val="nil"/>
              <w:bottom w:val="nil"/>
              <w:right w:val="nil"/>
              <w:between w:val="nil"/>
            </w:pBdr>
            <w:spacing w:before="28" w:after="0"/>
            <w:ind w:firstLine="0"/>
            <w:jc w:val="left"/>
          </w:pPr>
        </w:pPrChange>
      </w:pPr>
      <w:del w:id="14514" w:author="Cristiano de Menezes Feu" w:date="2022-11-21T08:33:00Z">
        <w:r w:rsidDel="00E631A1">
          <w:rPr>
            <w:rFonts w:ascii="ClearSans-Light" w:eastAsia="ClearSans-Light" w:hAnsi="ClearSans-Light" w:cs="ClearSans-Light"/>
            <w:color w:val="005583"/>
            <w:sz w:val="18"/>
            <w:szCs w:val="18"/>
          </w:rPr>
          <w:delText>- Regramento: arts. 126 a 130</w:delText>
        </w:r>
      </w:del>
    </w:p>
    <w:p w14:paraId="000013CE" w14:textId="10C7937E" w:rsidR="003D183A" w:rsidDel="00E631A1" w:rsidRDefault="008B7924" w:rsidP="00E631A1">
      <w:pPr>
        <w:widowControl w:val="0"/>
        <w:pBdr>
          <w:top w:val="nil"/>
          <w:left w:val="nil"/>
          <w:bottom w:val="nil"/>
          <w:right w:val="nil"/>
          <w:between w:val="nil"/>
        </w:pBdr>
        <w:spacing w:before="28" w:after="0"/>
        <w:ind w:firstLine="0"/>
        <w:jc w:val="center"/>
        <w:rPr>
          <w:del w:id="14515" w:author="Cristiano de Menezes Feu" w:date="2022-11-21T08:33:00Z"/>
          <w:rFonts w:ascii="ClearSans-Light" w:eastAsia="ClearSans-Light" w:hAnsi="ClearSans-Light" w:cs="ClearSans-Light"/>
          <w:color w:val="005583"/>
          <w:sz w:val="18"/>
          <w:szCs w:val="18"/>
        </w:rPr>
        <w:pPrChange w:id="14516" w:author="Cristiano de Menezes Feu" w:date="2022-11-21T08:33:00Z">
          <w:pPr>
            <w:widowControl w:val="0"/>
            <w:pBdr>
              <w:top w:val="nil"/>
              <w:left w:val="nil"/>
              <w:bottom w:val="nil"/>
              <w:right w:val="nil"/>
              <w:between w:val="nil"/>
            </w:pBdr>
            <w:spacing w:before="28" w:after="0"/>
            <w:ind w:firstLine="0"/>
            <w:jc w:val="left"/>
          </w:pPr>
        </w:pPrChange>
      </w:pPr>
      <w:del w:id="14517" w:author="Cristiano de Menezes Feu" w:date="2022-11-21T08:33:00Z">
        <w:r w:rsidDel="00E631A1">
          <w:rPr>
            <w:rFonts w:ascii="ClearSans-Light" w:eastAsia="ClearSans-Light" w:hAnsi="ClearSans-Light" w:cs="ClearSans-Light"/>
            <w:color w:val="005583"/>
            <w:sz w:val="18"/>
            <w:szCs w:val="18"/>
          </w:rPr>
          <w:delText>- Comissões e prazo para emissão: art. 50, II, b e c; art. 52; art. 57</w:delText>
        </w:r>
      </w:del>
    </w:p>
    <w:p w14:paraId="000013CF" w14:textId="56659ABE" w:rsidR="003D183A" w:rsidDel="00E631A1" w:rsidRDefault="008B7924" w:rsidP="00E631A1">
      <w:pPr>
        <w:widowControl w:val="0"/>
        <w:pBdr>
          <w:top w:val="nil"/>
          <w:left w:val="nil"/>
          <w:bottom w:val="nil"/>
          <w:right w:val="nil"/>
          <w:between w:val="nil"/>
        </w:pBdr>
        <w:spacing w:before="28" w:after="0"/>
        <w:ind w:firstLine="0"/>
        <w:jc w:val="center"/>
        <w:rPr>
          <w:del w:id="14518" w:author="Cristiano de Menezes Feu" w:date="2022-11-21T08:33:00Z"/>
          <w:rFonts w:ascii="ClearSans-Light" w:eastAsia="ClearSans-Light" w:hAnsi="ClearSans-Light" w:cs="ClearSans-Light"/>
          <w:color w:val="005583"/>
          <w:sz w:val="18"/>
          <w:szCs w:val="18"/>
        </w:rPr>
        <w:pPrChange w:id="14519" w:author="Cristiano de Menezes Feu" w:date="2022-11-21T08:33:00Z">
          <w:pPr>
            <w:widowControl w:val="0"/>
            <w:pBdr>
              <w:top w:val="nil"/>
              <w:left w:val="nil"/>
              <w:bottom w:val="nil"/>
              <w:right w:val="nil"/>
              <w:between w:val="nil"/>
            </w:pBdr>
            <w:spacing w:before="28" w:after="0"/>
            <w:ind w:firstLine="0"/>
            <w:jc w:val="left"/>
          </w:pPr>
        </w:pPrChange>
      </w:pPr>
      <w:del w:id="14520" w:author="Cristiano de Menezes Feu" w:date="2022-11-21T08:33:00Z">
        <w:r w:rsidDel="00E631A1">
          <w:rPr>
            <w:rFonts w:ascii="ClearSans-Light" w:eastAsia="ClearSans-Light" w:hAnsi="ClearSans-Light" w:cs="ClearSans-Light"/>
            <w:color w:val="005583"/>
            <w:sz w:val="18"/>
            <w:szCs w:val="18"/>
          </w:rPr>
          <w:delText>- Divergente: art. 24, II, b</w:delText>
        </w:r>
      </w:del>
    </w:p>
    <w:p w14:paraId="000013D0" w14:textId="58CF0FB9" w:rsidR="003D183A" w:rsidDel="00E631A1" w:rsidRDefault="008B7924" w:rsidP="00E631A1">
      <w:pPr>
        <w:widowControl w:val="0"/>
        <w:pBdr>
          <w:top w:val="nil"/>
          <w:left w:val="nil"/>
          <w:bottom w:val="nil"/>
          <w:right w:val="nil"/>
          <w:between w:val="nil"/>
        </w:pBdr>
        <w:spacing w:before="28" w:after="0"/>
        <w:ind w:firstLine="0"/>
        <w:jc w:val="center"/>
        <w:rPr>
          <w:del w:id="14521" w:author="Cristiano de Menezes Feu" w:date="2022-11-21T08:33:00Z"/>
          <w:rFonts w:ascii="ClearSans-Light" w:eastAsia="ClearSans-Light" w:hAnsi="ClearSans-Light" w:cs="ClearSans-Light"/>
          <w:color w:val="005583"/>
          <w:sz w:val="18"/>
          <w:szCs w:val="18"/>
        </w:rPr>
        <w:pPrChange w:id="14522" w:author="Cristiano de Menezes Feu" w:date="2022-11-21T08:33:00Z">
          <w:pPr>
            <w:widowControl w:val="0"/>
            <w:pBdr>
              <w:top w:val="nil"/>
              <w:left w:val="nil"/>
              <w:bottom w:val="nil"/>
              <w:right w:val="nil"/>
              <w:between w:val="nil"/>
            </w:pBdr>
            <w:spacing w:before="28" w:after="0"/>
            <w:ind w:firstLine="0"/>
            <w:jc w:val="left"/>
          </w:pPr>
        </w:pPrChange>
      </w:pPr>
      <w:del w:id="14523" w:author="Cristiano de Menezes Feu" w:date="2022-11-21T08:33:00Z">
        <w:r w:rsidDel="00E631A1">
          <w:rPr>
            <w:rFonts w:ascii="ClearSans-Light" w:eastAsia="ClearSans-Light" w:hAnsi="ClearSans-Light" w:cs="ClearSans-Light"/>
            <w:color w:val="005583"/>
            <w:sz w:val="18"/>
            <w:szCs w:val="18"/>
          </w:rPr>
          <w:delText>- Terminativo: art. 54</w:delText>
        </w:r>
      </w:del>
    </w:p>
    <w:p w14:paraId="000013D1" w14:textId="4CA7B977" w:rsidR="003D183A" w:rsidDel="00E631A1" w:rsidRDefault="008B7924" w:rsidP="00E631A1">
      <w:pPr>
        <w:widowControl w:val="0"/>
        <w:pBdr>
          <w:top w:val="nil"/>
          <w:left w:val="nil"/>
          <w:bottom w:val="nil"/>
          <w:right w:val="nil"/>
          <w:between w:val="nil"/>
        </w:pBdr>
        <w:spacing w:before="28" w:after="0"/>
        <w:ind w:firstLine="0"/>
        <w:jc w:val="center"/>
        <w:rPr>
          <w:del w:id="14524" w:author="Cristiano de Menezes Feu" w:date="2022-11-21T08:33:00Z"/>
          <w:rFonts w:ascii="ClearSans-Light" w:eastAsia="ClearSans-Light" w:hAnsi="ClearSans-Light" w:cs="ClearSans-Light"/>
          <w:color w:val="005583"/>
          <w:sz w:val="18"/>
          <w:szCs w:val="18"/>
        </w:rPr>
        <w:pPrChange w:id="14525" w:author="Cristiano de Menezes Feu" w:date="2022-11-21T08:33:00Z">
          <w:pPr>
            <w:widowControl w:val="0"/>
            <w:pBdr>
              <w:top w:val="nil"/>
              <w:left w:val="nil"/>
              <w:bottom w:val="nil"/>
              <w:right w:val="nil"/>
              <w:between w:val="nil"/>
            </w:pBdr>
            <w:spacing w:before="28" w:after="0"/>
            <w:ind w:firstLine="0"/>
            <w:jc w:val="left"/>
          </w:pPr>
        </w:pPrChange>
      </w:pPr>
      <w:del w:id="14526" w:author="Cristiano de Menezes Feu" w:date="2022-11-21T08:33:00Z">
        <w:r w:rsidDel="00E631A1">
          <w:rPr>
            <w:rFonts w:ascii="ClearSans-Light" w:eastAsia="ClearSans-Light" w:hAnsi="ClearSans-Light" w:cs="ClearSans-Light"/>
            <w:color w:val="005583"/>
            <w:sz w:val="18"/>
            <w:szCs w:val="18"/>
          </w:rPr>
          <w:delText>- Vencedor: art. 57, XII</w:delText>
        </w:r>
      </w:del>
    </w:p>
    <w:p w14:paraId="000013D2" w14:textId="0D60391F" w:rsidR="003D183A" w:rsidDel="00E631A1" w:rsidRDefault="008B7924" w:rsidP="00E631A1">
      <w:pPr>
        <w:widowControl w:val="0"/>
        <w:pBdr>
          <w:top w:val="nil"/>
          <w:left w:val="nil"/>
          <w:bottom w:val="nil"/>
          <w:right w:val="nil"/>
          <w:between w:val="nil"/>
        </w:pBdr>
        <w:spacing w:before="28" w:after="0"/>
        <w:ind w:firstLine="0"/>
        <w:jc w:val="center"/>
        <w:rPr>
          <w:del w:id="14527" w:author="Cristiano de Menezes Feu" w:date="2022-11-21T08:33:00Z"/>
          <w:rFonts w:ascii="ClearSans-Light" w:eastAsia="ClearSans-Light" w:hAnsi="ClearSans-Light" w:cs="ClearSans-Light"/>
          <w:color w:val="005583"/>
          <w:sz w:val="18"/>
          <w:szCs w:val="18"/>
        </w:rPr>
        <w:pPrChange w:id="14528" w:author="Cristiano de Menezes Feu" w:date="2022-11-21T08:33:00Z">
          <w:pPr>
            <w:widowControl w:val="0"/>
            <w:pBdr>
              <w:top w:val="nil"/>
              <w:left w:val="nil"/>
              <w:bottom w:val="nil"/>
              <w:right w:val="nil"/>
              <w:between w:val="nil"/>
            </w:pBdr>
            <w:spacing w:before="28" w:after="0"/>
            <w:ind w:firstLine="0"/>
            <w:jc w:val="left"/>
          </w:pPr>
        </w:pPrChange>
      </w:pPr>
      <w:del w:id="14529" w:author="Cristiano de Menezes Feu" w:date="2022-11-21T08:33:00Z">
        <w:r w:rsidDel="00E631A1">
          <w:rPr>
            <w:rFonts w:ascii="ClearSans-Light" w:eastAsia="ClearSans-Light" w:hAnsi="ClearSans-Light" w:cs="ClearSans-Light"/>
            <w:color w:val="005583"/>
            <w:sz w:val="18"/>
            <w:szCs w:val="18"/>
          </w:rPr>
          <w:delText>- Verbal: art. 128</w:delText>
        </w:r>
      </w:del>
    </w:p>
    <w:p w14:paraId="000013D3" w14:textId="6ACDDBCF" w:rsidR="003D183A" w:rsidDel="00E631A1" w:rsidRDefault="008B7924" w:rsidP="00E631A1">
      <w:pPr>
        <w:widowControl w:val="0"/>
        <w:pBdr>
          <w:top w:val="nil"/>
          <w:left w:val="nil"/>
          <w:bottom w:val="nil"/>
          <w:right w:val="nil"/>
          <w:between w:val="nil"/>
        </w:pBdr>
        <w:spacing w:before="28" w:after="0"/>
        <w:ind w:firstLine="0"/>
        <w:jc w:val="center"/>
        <w:rPr>
          <w:del w:id="14530" w:author="Cristiano de Menezes Feu" w:date="2022-11-21T08:33:00Z"/>
          <w:rFonts w:ascii="ClearSans-Light" w:eastAsia="ClearSans-Light" w:hAnsi="ClearSans-Light" w:cs="ClearSans-Light"/>
          <w:color w:val="005583"/>
          <w:sz w:val="18"/>
          <w:szCs w:val="18"/>
        </w:rPr>
        <w:pPrChange w:id="14531" w:author="Cristiano de Menezes Feu" w:date="2022-11-21T08:33:00Z">
          <w:pPr>
            <w:widowControl w:val="0"/>
            <w:pBdr>
              <w:top w:val="nil"/>
              <w:left w:val="nil"/>
              <w:bottom w:val="nil"/>
              <w:right w:val="nil"/>
              <w:between w:val="nil"/>
            </w:pBdr>
            <w:spacing w:before="28" w:after="0"/>
            <w:ind w:firstLine="0"/>
            <w:jc w:val="left"/>
          </w:pPr>
        </w:pPrChange>
      </w:pPr>
      <w:del w:id="14532" w:author="Cristiano de Menezes Feu" w:date="2022-11-21T08:33:00Z">
        <w:r w:rsidDel="00E631A1">
          <w:rPr>
            <w:rFonts w:ascii="ClearSans-Light" w:eastAsia="ClearSans-Light" w:hAnsi="ClearSans-Light" w:cs="ClearSans-Light"/>
            <w:color w:val="005583"/>
            <w:sz w:val="18"/>
            <w:szCs w:val="18"/>
          </w:rPr>
          <w:delText>- Favorável de todas as Comissões: art. 159, § 1º</w:delText>
        </w:r>
      </w:del>
    </w:p>
    <w:p w14:paraId="000013D4" w14:textId="73A3965D" w:rsidR="003D183A" w:rsidDel="00E631A1" w:rsidRDefault="008B7924" w:rsidP="00E631A1">
      <w:pPr>
        <w:widowControl w:val="0"/>
        <w:pBdr>
          <w:top w:val="nil"/>
          <w:left w:val="nil"/>
          <w:bottom w:val="nil"/>
          <w:right w:val="nil"/>
          <w:between w:val="nil"/>
        </w:pBdr>
        <w:spacing w:before="28" w:after="0"/>
        <w:ind w:firstLine="0"/>
        <w:jc w:val="center"/>
        <w:rPr>
          <w:del w:id="14533" w:author="Cristiano de Menezes Feu" w:date="2022-11-21T08:33:00Z"/>
          <w:rFonts w:ascii="ClearSans-Light" w:eastAsia="ClearSans-Light" w:hAnsi="ClearSans-Light" w:cs="ClearSans-Light"/>
          <w:color w:val="005583"/>
          <w:sz w:val="18"/>
          <w:szCs w:val="18"/>
        </w:rPr>
        <w:pPrChange w:id="14534" w:author="Cristiano de Menezes Feu" w:date="2022-11-21T08:33:00Z">
          <w:pPr>
            <w:widowControl w:val="0"/>
            <w:pBdr>
              <w:top w:val="nil"/>
              <w:left w:val="nil"/>
              <w:bottom w:val="nil"/>
              <w:right w:val="nil"/>
              <w:between w:val="nil"/>
            </w:pBdr>
            <w:spacing w:before="28" w:after="0"/>
            <w:ind w:firstLine="0"/>
            <w:jc w:val="left"/>
          </w:pPr>
        </w:pPrChange>
      </w:pPr>
      <w:del w:id="14535" w:author="Cristiano de Menezes Feu" w:date="2022-11-21T08:33:00Z">
        <w:r w:rsidDel="00E631A1">
          <w:rPr>
            <w:rFonts w:ascii="ClearSans-Light" w:eastAsia="ClearSans-Light" w:hAnsi="ClearSans-Light" w:cs="ClearSans-Light"/>
            <w:color w:val="005583"/>
            <w:sz w:val="18"/>
            <w:szCs w:val="18"/>
          </w:rPr>
          <w:delText>▪ PARTIDO</w:delText>
        </w:r>
      </w:del>
    </w:p>
    <w:p w14:paraId="000013D5" w14:textId="6D488461" w:rsidR="003D183A" w:rsidDel="00E631A1" w:rsidRDefault="008B7924" w:rsidP="00E631A1">
      <w:pPr>
        <w:widowControl w:val="0"/>
        <w:pBdr>
          <w:top w:val="nil"/>
          <w:left w:val="nil"/>
          <w:bottom w:val="nil"/>
          <w:right w:val="nil"/>
          <w:between w:val="nil"/>
        </w:pBdr>
        <w:spacing w:before="28" w:after="0"/>
        <w:ind w:firstLine="0"/>
        <w:jc w:val="center"/>
        <w:rPr>
          <w:del w:id="14536" w:author="Cristiano de Menezes Feu" w:date="2022-11-21T08:33:00Z"/>
          <w:rFonts w:ascii="ClearSans-Light" w:eastAsia="ClearSans-Light" w:hAnsi="ClearSans-Light" w:cs="ClearSans-Light"/>
          <w:color w:val="005583"/>
          <w:sz w:val="18"/>
          <w:szCs w:val="18"/>
        </w:rPr>
        <w:pPrChange w:id="14537" w:author="Cristiano de Menezes Feu" w:date="2022-11-21T08:33:00Z">
          <w:pPr>
            <w:widowControl w:val="0"/>
            <w:pBdr>
              <w:top w:val="nil"/>
              <w:left w:val="nil"/>
              <w:bottom w:val="nil"/>
              <w:right w:val="nil"/>
              <w:between w:val="nil"/>
            </w:pBdr>
            <w:spacing w:before="28" w:after="0"/>
            <w:ind w:firstLine="0"/>
            <w:jc w:val="left"/>
          </w:pPr>
        </w:pPrChange>
      </w:pPr>
      <w:del w:id="14538" w:author="Cristiano de Menezes Feu" w:date="2022-11-21T08:33:00Z">
        <w:r w:rsidDel="00E631A1">
          <w:rPr>
            <w:rFonts w:ascii="ClearSans-Light" w:eastAsia="ClearSans-Light" w:hAnsi="ClearSans-Light" w:cs="ClearSans-Light"/>
            <w:color w:val="005583"/>
            <w:sz w:val="18"/>
            <w:szCs w:val="18"/>
          </w:rPr>
          <w:delText>- Representação numérica nas Comissões: art. 26, § 4º</w:delText>
        </w:r>
      </w:del>
    </w:p>
    <w:p w14:paraId="000013D6" w14:textId="5A1AF4F0" w:rsidR="003D183A" w:rsidDel="00E631A1" w:rsidRDefault="008B7924" w:rsidP="00E631A1">
      <w:pPr>
        <w:widowControl w:val="0"/>
        <w:pBdr>
          <w:top w:val="nil"/>
          <w:left w:val="nil"/>
          <w:bottom w:val="nil"/>
          <w:right w:val="nil"/>
          <w:between w:val="nil"/>
        </w:pBdr>
        <w:spacing w:before="28" w:after="0"/>
        <w:ind w:firstLine="0"/>
        <w:jc w:val="center"/>
        <w:rPr>
          <w:del w:id="14539" w:author="Cristiano de Menezes Feu" w:date="2022-11-21T08:33:00Z"/>
          <w:rFonts w:ascii="ClearSans-Light" w:eastAsia="ClearSans-Light" w:hAnsi="ClearSans-Light" w:cs="ClearSans-Light"/>
          <w:color w:val="005583"/>
          <w:sz w:val="18"/>
          <w:szCs w:val="18"/>
        </w:rPr>
        <w:pPrChange w:id="14540" w:author="Cristiano de Menezes Feu" w:date="2022-11-21T08:33:00Z">
          <w:pPr>
            <w:widowControl w:val="0"/>
            <w:pBdr>
              <w:top w:val="nil"/>
              <w:left w:val="nil"/>
              <w:bottom w:val="nil"/>
              <w:right w:val="nil"/>
              <w:between w:val="nil"/>
            </w:pBdr>
            <w:spacing w:before="28" w:after="0"/>
            <w:ind w:firstLine="0"/>
            <w:jc w:val="left"/>
          </w:pPr>
        </w:pPrChange>
      </w:pPr>
      <w:del w:id="14541" w:author="Cristiano de Menezes Feu" w:date="2022-11-21T08:33:00Z">
        <w:r w:rsidDel="00E631A1">
          <w:rPr>
            <w:rFonts w:ascii="ClearSans-Light" w:eastAsia="ClearSans-Light" w:hAnsi="ClearSans-Light" w:cs="ClearSans-Light"/>
            <w:color w:val="005583"/>
            <w:sz w:val="18"/>
            <w:szCs w:val="18"/>
          </w:rPr>
          <w:delText>- Proporcionalidade Comissões: art. 25, § 1º</w:delText>
        </w:r>
      </w:del>
    </w:p>
    <w:p w14:paraId="000013D7" w14:textId="612EA97B" w:rsidR="003D183A" w:rsidDel="00E631A1" w:rsidRDefault="008B7924" w:rsidP="00E631A1">
      <w:pPr>
        <w:widowControl w:val="0"/>
        <w:pBdr>
          <w:top w:val="nil"/>
          <w:left w:val="nil"/>
          <w:bottom w:val="nil"/>
          <w:right w:val="nil"/>
          <w:between w:val="nil"/>
        </w:pBdr>
        <w:spacing w:before="28" w:after="0"/>
        <w:ind w:firstLine="0"/>
        <w:jc w:val="center"/>
        <w:rPr>
          <w:del w:id="14542" w:author="Cristiano de Menezes Feu" w:date="2022-11-21T08:33:00Z"/>
          <w:rFonts w:ascii="ClearSans-Light" w:eastAsia="ClearSans-Light" w:hAnsi="ClearSans-Light" w:cs="ClearSans-Light"/>
          <w:color w:val="005583"/>
          <w:sz w:val="18"/>
          <w:szCs w:val="18"/>
        </w:rPr>
        <w:pPrChange w:id="14543" w:author="Cristiano de Menezes Feu" w:date="2022-11-21T08:33:00Z">
          <w:pPr>
            <w:widowControl w:val="0"/>
            <w:pBdr>
              <w:top w:val="nil"/>
              <w:left w:val="nil"/>
              <w:bottom w:val="nil"/>
              <w:right w:val="nil"/>
              <w:between w:val="nil"/>
            </w:pBdr>
            <w:spacing w:before="28" w:after="0"/>
            <w:ind w:firstLine="0"/>
            <w:jc w:val="left"/>
          </w:pPr>
        </w:pPrChange>
      </w:pPr>
      <w:del w:id="14544" w:author="Cristiano de Menezes Feu" w:date="2022-11-21T08:33:00Z">
        <w:r w:rsidDel="00E631A1">
          <w:rPr>
            <w:rFonts w:ascii="ClearSans-Light" w:eastAsia="ClearSans-Light" w:hAnsi="ClearSans-Light" w:cs="ClearSans-Light"/>
            <w:color w:val="005583"/>
            <w:sz w:val="18"/>
            <w:szCs w:val="18"/>
          </w:rPr>
          <w:delText>▪ PAUTA</w:delText>
        </w:r>
      </w:del>
    </w:p>
    <w:p w14:paraId="000013D8" w14:textId="7361AAA8" w:rsidR="003D183A" w:rsidDel="00E631A1" w:rsidRDefault="008B7924" w:rsidP="00E631A1">
      <w:pPr>
        <w:widowControl w:val="0"/>
        <w:pBdr>
          <w:top w:val="nil"/>
          <w:left w:val="nil"/>
          <w:bottom w:val="nil"/>
          <w:right w:val="nil"/>
          <w:between w:val="nil"/>
        </w:pBdr>
        <w:spacing w:before="28" w:after="0"/>
        <w:ind w:firstLine="0"/>
        <w:jc w:val="center"/>
        <w:rPr>
          <w:del w:id="14545" w:author="Cristiano de Menezes Feu" w:date="2022-11-21T08:33:00Z"/>
          <w:rFonts w:ascii="ClearSans-Light" w:eastAsia="ClearSans-Light" w:hAnsi="ClearSans-Light" w:cs="ClearSans-Light"/>
          <w:color w:val="005583"/>
          <w:sz w:val="18"/>
          <w:szCs w:val="18"/>
        </w:rPr>
        <w:pPrChange w:id="14546" w:author="Cristiano de Menezes Feu" w:date="2022-11-21T08:33:00Z">
          <w:pPr>
            <w:widowControl w:val="0"/>
            <w:pBdr>
              <w:top w:val="nil"/>
              <w:left w:val="nil"/>
              <w:bottom w:val="nil"/>
              <w:right w:val="nil"/>
              <w:between w:val="nil"/>
            </w:pBdr>
            <w:spacing w:before="28" w:after="0"/>
            <w:ind w:firstLine="0"/>
            <w:jc w:val="left"/>
          </w:pPr>
        </w:pPrChange>
      </w:pPr>
      <w:del w:id="14547" w:author="Cristiano de Menezes Feu" w:date="2022-11-21T08:33:00Z">
        <w:r w:rsidDel="00E631A1">
          <w:rPr>
            <w:rFonts w:ascii="ClearSans-Light" w:eastAsia="ClearSans-Light" w:hAnsi="ClearSans-Light" w:cs="ClearSans-Light"/>
            <w:color w:val="005583"/>
            <w:sz w:val="18"/>
            <w:szCs w:val="18"/>
          </w:rPr>
          <w:delText>- Inversão: art. 83, § único, II, d</w:delText>
        </w:r>
      </w:del>
    </w:p>
    <w:p w14:paraId="000013D9" w14:textId="29AD6FBD" w:rsidR="003D183A" w:rsidDel="00E631A1" w:rsidRDefault="008B7924" w:rsidP="00E631A1">
      <w:pPr>
        <w:widowControl w:val="0"/>
        <w:pBdr>
          <w:top w:val="nil"/>
          <w:left w:val="nil"/>
          <w:bottom w:val="nil"/>
          <w:right w:val="nil"/>
          <w:between w:val="nil"/>
        </w:pBdr>
        <w:spacing w:before="28" w:after="0"/>
        <w:ind w:firstLine="0"/>
        <w:jc w:val="center"/>
        <w:rPr>
          <w:del w:id="14548" w:author="Cristiano de Menezes Feu" w:date="2022-11-21T08:33:00Z"/>
          <w:rFonts w:ascii="ClearSans-Light" w:eastAsia="ClearSans-Light" w:hAnsi="ClearSans-Light" w:cs="ClearSans-Light"/>
          <w:color w:val="005583"/>
          <w:sz w:val="18"/>
          <w:szCs w:val="18"/>
        </w:rPr>
        <w:pPrChange w:id="14549" w:author="Cristiano de Menezes Feu" w:date="2022-11-21T08:33:00Z">
          <w:pPr>
            <w:widowControl w:val="0"/>
            <w:pBdr>
              <w:top w:val="nil"/>
              <w:left w:val="nil"/>
              <w:bottom w:val="nil"/>
              <w:right w:val="nil"/>
              <w:between w:val="nil"/>
            </w:pBdr>
            <w:spacing w:before="28" w:after="0"/>
            <w:ind w:firstLine="0"/>
            <w:jc w:val="left"/>
          </w:pPr>
        </w:pPrChange>
      </w:pPr>
      <w:del w:id="14550" w:author="Cristiano de Menezes Feu" w:date="2022-11-21T08:33:00Z">
        <w:r w:rsidDel="00E631A1">
          <w:rPr>
            <w:rFonts w:ascii="ClearSans-Light" w:eastAsia="ClearSans-Light" w:hAnsi="ClearSans-Light" w:cs="ClearSans-Light"/>
            <w:color w:val="005583"/>
            <w:sz w:val="18"/>
            <w:szCs w:val="18"/>
          </w:rPr>
          <w:delText>- Ciência às Lideranças: art. 47, § único; art. 85</w:delText>
        </w:r>
      </w:del>
    </w:p>
    <w:p w14:paraId="000013DA" w14:textId="25B73CFC" w:rsidR="003D183A" w:rsidDel="00E631A1" w:rsidRDefault="008B7924" w:rsidP="00E631A1">
      <w:pPr>
        <w:widowControl w:val="0"/>
        <w:pBdr>
          <w:top w:val="nil"/>
          <w:left w:val="nil"/>
          <w:bottom w:val="nil"/>
          <w:right w:val="nil"/>
          <w:between w:val="nil"/>
        </w:pBdr>
        <w:spacing w:before="28" w:after="0"/>
        <w:ind w:firstLine="0"/>
        <w:jc w:val="center"/>
        <w:rPr>
          <w:del w:id="14551" w:author="Cristiano de Menezes Feu" w:date="2022-11-21T08:33:00Z"/>
          <w:rFonts w:ascii="ClearSans-Light" w:eastAsia="ClearSans-Light" w:hAnsi="ClearSans-Light" w:cs="ClearSans-Light"/>
          <w:color w:val="005583"/>
          <w:sz w:val="18"/>
          <w:szCs w:val="18"/>
        </w:rPr>
        <w:pPrChange w:id="14552" w:author="Cristiano de Menezes Feu" w:date="2022-11-21T08:33:00Z">
          <w:pPr>
            <w:widowControl w:val="0"/>
            <w:pBdr>
              <w:top w:val="nil"/>
              <w:left w:val="nil"/>
              <w:bottom w:val="nil"/>
              <w:right w:val="nil"/>
              <w:between w:val="nil"/>
            </w:pBdr>
            <w:spacing w:before="28" w:after="0"/>
            <w:ind w:firstLine="0"/>
            <w:jc w:val="left"/>
          </w:pPr>
        </w:pPrChange>
      </w:pPr>
      <w:del w:id="14553" w:author="Cristiano de Menezes Feu" w:date="2022-11-21T08:33:00Z">
        <w:r w:rsidDel="00E631A1">
          <w:rPr>
            <w:rFonts w:ascii="ClearSans-Light" w:eastAsia="ClearSans-Light" w:hAnsi="ClearSans-Light" w:cs="ClearSans-Light"/>
            <w:color w:val="005583"/>
            <w:sz w:val="18"/>
            <w:szCs w:val="18"/>
          </w:rPr>
          <w:delText>- Ordem: art. 83</w:delText>
        </w:r>
      </w:del>
    </w:p>
    <w:p w14:paraId="000013DB" w14:textId="6E5B4226" w:rsidR="003D183A" w:rsidDel="00E631A1" w:rsidRDefault="008B7924" w:rsidP="00E631A1">
      <w:pPr>
        <w:widowControl w:val="0"/>
        <w:pBdr>
          <w:top w:val="nil"/>
          <w:left w:val="nil"/>
          <w:bottom w:val="nil"/>
          <w:right w:val="nil"/>
          <w:between w:val="nil"/>
        </w:pBdr>
        <w:spacing w:before="28" w:after="0"/>
        <w:ind w:firstLine="0"/>
        <w:jc w:val="center"/>
        <w:rPr>
          <w:del w:id="14554" w:author="Cristiano de Menezes Feu" w:date="2022-11-21T08:33:00Z"/>
          <w:rFonts w:ascii="ClearSans-Light" w:eastAsia="ClearSans-Light" w:hAnsi="ClearSans-Light" w:cs="ClearSans-Light"/>
          <w:color w:val="005583"/>
          <w:sz w:val="18"/>
          <w:szCs w:val="18"/>
        </w:rPr>
        <w:pPrChange w:id="14555" w:author="Cristiano de Menezes Feu" w:date="2022-11-21T08:33:00Z">
          <w:pPr>
            <w:widowControl w:val="0"/>
            <w:pBdr>
              <w:top w:val="nil"/>
              <w:left w:val="nil"/>
              <w:bottom w:val="nil"/>
              <w:right w:val="nil"/>
              <w:between w:val="nil"/>
            </w:pBdr>
            <w:spacing w:before="28" w:after="0"/>
            <w:ind w:firstLine="0"/>
            <w:jc w:val="left"/>
          </w:pPr>
        </w:pPrChange>
      </w:pPr>
      <w:del w:id="14556" w:author="Cristiano de Menezes Feu" w:date="2022-11-21T08:33:00Z">
        <w:r w:rsidDel="00E631A1">
          <w:rPr>
            <w:rFonts w:ascii="ClearSans-Light" w:eastAsia="ClearSans-Light" w:hAnsi="ClearSans-Light" w:cs="ClearSans-Light"/>
            <w:color w:val="005583"/>
            <w:sz w:val="18"/>
            <w:szCs w:val="18"/>
          </w:rPr>
          <w:delText>▪ PEDIDO DE INFORMAÇÃO ver INFORMAÇÃO e ver também “Facilidades II – Requerimentos”</w:delText>
        </w:r>
      </w:del>
    </w:p>
    <w:p w14:paraId="000013DC" w14:textId="2242517E" w:rsidR="003D183A" w:rsidDel="00E631A1" w:rsidRDefault="008B7924" w:rsidP="00E631A1">
      <w:pPr>
        <w:widowControl w:val="0"/>
        <w:pBdr>
          <w:top w:val="nil"/>
          <w:left w:val="nil"/>
          <w:bottom w:val="nil"/>
          <w:right w:val="nil"/>
          <w:between w:val="nil"/>
        </w:pBdr>
        <w:spacing w:before="28" w:after="0"/>
        <w:ind w:firstLine="0"/>
        <w:jc w:val="center"/>
        <w:rPr>
          <w:del w:id="14557" w:author="Cristiano de Menezes Feu" w:date="2022-11-21T08:33:00Z"/>
          <w:rFonts w:ascii="ClearSans-Light" w:eastAsia="ClearSans-Light" w:hAnsi="ClearSans-Light" w:cs="ClearSans-Light"/>
          <w:color w:val="005583"/>
          <w:sz w:val="18"/>
          <w:szCs w:val="18"/>
        </w:rPr>
        <w:pPrChange w:id="14558" w:author="Cristiano de Menezes Feu" w:date="2022-11-21T08:33:00Z">
          <w:pPr>
            <w:widowControl w:val="0"/>
            <w:pBdr>
              <w:top w:val="nil"/>
              <w:left w:val="nil"/>
              <w:bottom w:val="nil"/>
              <w:right w:val="nil"/>
              <w:between w:val="nil"/>
            </w:pBdr>
            <w:spacing w:before="28" w:after="0"/>
            <w:ind w:firstLine="0"/>
            <w:jc w:val="left"/>
          </w:pPr>
        </w:pPrChange>
      </w:pPr>
      <w:del w:id="14559" w:author="Cristiano de Menezes Feu" w:date="2022-11-21T08:33:00Z">
        <w:r w:rsidDel="00E631A1">
          <w:rPr>
            <w:rFonts w:ascii="ClearSans-Light" w:eastAsia="ClearSans-Light" w:hAnsi="ClearSans-Light" w:cs="ClearSans-Light"/>
            <w:color w:val="005583"/>
            <w:sz w:val="18"/>
            <w:szCs w:val="18"/>
          </w:rPr>
          <w:delText>▪ PEDIDO DE VISTA</w:delText>
        </w:r>
      </w:del>
    </w:p>
    <w:p w14:paraId="000013DD" w14:textId="721E90D0" w:rsidR="003D183A" w:rsidDel="00E631A1" w:rsidRDefault="008B7924" w:rsidP="00E631A1">
      <w:pPr>
        <w:widowControl w:val="0"/>
        <w:pBdr>
          <w:top w:val="nil"/>
          <w:left w:val="nil"/>
          <w:bottom w:val="nil"/>
          <w:right w:val="nil"/>
          <w:between w:val="nil"/>
        </w:pBdr>
        <w:spacing w:before="28" w:after="0"/>
        <w:ind w:firstLine="0"/>
        <w:jc w:val="center"/>
        <w:rPr>
          <w:del w:id="14560" w:author="Cristiano de Menezes Feu" w:date="2022-11-21T08:33:00Z"/>
          <w:rFonts w:ascii="ClearSans-Light" w:eastAsia="ClearSans-Light" w:hAnsi="ClearSans-Light" w:cs="ClearSans-Light"/>
          <w:color w:val="005583"/>
          <w:sz w:val="18"/>
          <w:szCs w:val="18"/>
        </w:rPr>
        <w:pPrChange w:id="14561" w:author="Cristiano de Menezes Feu" w:date="2022-11-21T08:33:00Z">
          <w:pPr>
            <w:widowControl w:val="0"/>
            <w:pBdr>
              <w:top w:val="nil"/>
              <w:left w:val="nil"/>
              <w:bottom w:val="nil"/>
              <w:right w:val="nil"/>
              <w:between w:val="nil"/>
            </w:pBdr>
            <w:spacing w:before="28" w:after="0"/>
            <w:ind w:firstLine="0"/>
            <w:jc w:val="left"/>
          </w:pPr>
        </w:pPrChange>
      </w:pPr>
      <w:del w:id="14562" w:author="Cristiano de Menezes Feu" w:date="2022-11-21T08:33:00Z">
        <w:r w:rsidDel="00E631A1">
          <w:rPr>
            <w:rFonts w:ascii="ClearSans-Light" w:eastAsia="ClearSans-Light" w:hAnsi="ClearSans-Light" w:cs="ClearSans-Light"/>
            <w:color w:val="005583"/>
            <w:sz w:val="18"/>
            <w:szCs w:val="18"/>
          </w:rPr>
          <w:delText>- Comissões: art. 57, XVI</w:delText>
        </w:r>
      </w:del>
    </w:p>
    <w:p w14:paraId="000013DE" w14:textId="5B038C7A" w:rsidR="003D183A" w:rsidDel="00E631A1" w:rsidRDefault="008B7924" w:rsidP="00E631A1">
      <w:pPr>
        <w:widowControl w:val="0"/>
        <w:pBdr>
          <w:top w:val="nil"/>
          <w:left w:val="nil"/>
          <w:bottom w:val="nil"/>
          <w:right w:val="nil"/>
          <w:between w:val="nil"/>
        </w:pBdr>
        <w:spacing w:before="28" w:after="0"/>
        <w:ind w:firstLine="0"/>
        <w:jc w:val="center"/>
        <w:rPr>
          <w:del w:id="14563" w:author="Cristiano de Menezes Feu" w:date="2022-11-21T08:33:00Z"/>
          <w:rFonts w:ascii="ClearSans-Light" w:eastAsia="ClearSans-Light" w:hAnsi="ClearSans-Light" w:cs="ClearSans-Light"/>
          <w:color w:val="005583"/>
          <w:sz w:val="18"/>
          <w:szCs w:val="18"/>
        </w:rPr>
        <w:pPrChange w:id="14564" w:author="Cristiano de Menezes Feu" w:date="2022-11-21T08:33:00Z">
          <w:pPr>
            <w:widowControl w:val="0"/>
            <w:pBdr>
              <w:top w:val="nil"/>
              <w:left w:val="nil"/>
              <w:bottom w:val="nil"/>
              <w:right w:val="nil"/>
              <w:between w:val="nil"/>
            </w:pBdr>
            <w:spacing w:before="28" w:after="0"/>
            <w:ind w:firstLine="0"/>
            <w:jc w:val="left"/>
          </w:pPr>
        </w:pPrChange>
      </w:pPr>
      <w:del w:id="14565" w:author="Cristiano de Menezes Feu" w:date="2022-11-21T08:33:00Z">
        <w:r w:rsidDel="00E631A1">
          <w:rPr>
            <w:rFonts w:ascii="ClearSans-Light" w:eastAsia="ClearSans-Light" w:hAnsi="ClearSans-Light" w:cs="ClearSans-Light"/>
            <w:color w:val="005583"/>
            <w:sz w:val="18"/>
            <w:szCs w:val="18"/>
          </w:rPr>
          <w:delText>▪ PEQUENO EXPEDIENTE</w:delText>
        </w:r>
      </w:del>
    </w:p>
    <w:p w14:paraId="000013DF" w14:textId="1E81A653" w:rsidR="003D183A" w:rsidDel="00E631A1" w:rsidRDefault="008B7924" w:rsidP="00E631A1">
      <w:pPr>
        <w:widowControl w:val="0"/>
        <w:pBdr>
          <w:top w:val="nil"/>
          <w:left w:val="nil"/>
          <w:bottom w:val="nil"/>
          <w:right w:val="nil"/>
          <w:between w:val="nil"/>
        </w:pBdr>
        <w:spacing w:before="28" w:after="0"/>
        <w:ind w:firstLine="0"/>
        <w:jc w:val="center"/>
        <w:rPr>
          <w:del w:id="14566" w:author="Cristiano de Menezes Feu" w:date="2022-11-21T08:33:00Z"/>
          <w:rFonts w:ascii="ClearSans-Light" w:eastAsia="ClearSans-Light" w:hAnsi="ClearSans-Light" w:cs="ClearSans-Light"/>
          <w:color w:val="005583"/>
          <w:sz w:val="18"/>
          <w:szCs w:val="18"/>
        </w:rPr>
        <w:pPrChange w:id="14567" w:author="Cristiano de Menezes Feu" w:date="2022-11-21T08:33:00Z">
          <w:pPr>
            <w:widowControl w:val="0"/>
            <w:pBdr>
              <w:top w:val="nil"/>
              <w:left w:val="nil"/>
              <w:bottom w:val="nil"/>
              <w:right w:val="nil"/>
              <w:between w:val="nil"/>
            </w:pBdr>
            <w:spacing w:before="28" w:after="0"/>
            <w:ind w:firstLine="0"/>
            <w:jc w:val="left"/>
          </w:pPr>
        </w:pPrChange>
      </w:pPr>
      <w:del w:id="14568" w:author="Cristiano de Menezes Feu" w:date="2022-11-21T08:33:00Z">
        <w:r w:rsidDel="00E631A1">
          <w:rPr>
            <w:rFonts w:ascii="ClearSans-Light" w:eastAsia="ClearSans-Light" w:hAnsi="ClearSans-Light" w:cs="ClearSans-Light"/>
            <w:color w:val="005583"/>
            <w:sz w:val="18"/>
            <w:szCs w:val="18"/>
          </w:rPr>
          <w:delText>- Previsão: art. 66, I</w:delText>
        </w:r>
      </w:del>
    </w:p>
    <w:p w14:paraId="000013E0" w14:textId="36C31D47" w:rsidR="003D183A" w:rsidDel="00E631A1" w:rsidRDefault="008B7924" w:rsidP="00E631A1">
      <w:pPr>
        <w:widowControl w:val="0"/>
        <w:pBdr>
          <w:top w:val="nil"/>
          <w:left w:val="nil"/>
          <w:bottom w:val="nil"/>
          <w:right w:val="nil"/>
          <w:between w:val="nil"/>
        </w:pBdr>
        <w:spacing w:before="28" w:after="0"/>
        <w:ind w:firstLine="0"/>
        <w:jc w:val="center"/>
        <w:rPr>
          <w:del w:id="14569" w:author="Cristiano de Menezes Feu" w:date="2022-11-21T08:33:00Z"/>
          <w:rFonts w:ascii="ClearSans-Light" w:eastAsia="ClearSans-Light" w:hAnsi="ClearSans-Light" w:cs="ClearSans-Light"/>
          <w:color w:val="005583"/>
          <w:sz w:val="18"/>
          <w:szCs w:val="18"/>
        </w:rPr>
        <w:pPrChange w:id="14570" w:author="Cristiano de Menezes Feu" w:date="2022-11-21T08:33:00Z">
          <w:pPr>
            <w:widowControl w:val="0"/>
            <w:pBdr>
              <w:top w:val="nil"/>
              <w:left w:val="nil"/>
              <w:bottom w:val="nil"/>
              <w:right w:val="nil"/>
              <w:between w:val="nil"/>
            </w:pBdr>
            <w:spacing w:before="28" w:after="0"/>
            <w:ind w:firstLine="0"/>
            <w:jc w:val="left"/>
          </w:pPr>
        </w:pPrChange>
      </w:pPr>
      <w:del w:id="14571" w:author="Cristiano de Menezes Feu" w:date="2022-11-21T08:33:00Z">
        <w:r w:rsidDel="00E631A1">
          <w:rPr>
            <w:rFonts w:ascii="ClearSans-Light" w:eastAsia="ClearSans-Light" w:hAnsi="ClearSans-Light" w:cs="ClearSans-Light"/>
            <w:color w:val="005583"/>
            <w:sz w:val="18"/>
            <w:szCs w:val="18"/>
          </w:rPr>
          <w:delText>- Regramento: arts. 79 a 81</w:delText>
        </w:r>
      </w:del>
    </w:p>
    <w:p w14:paraId="000013E1" w14:textId="4A5B44F7" w:rsidR="003D183A" w:rsidDel="00E631A1" w:rsidRDefault="008B7924" w:rsidP="00E631A1">
      <w:pPr>
        <w:widowControl w:val="0"/>
        <w:pBdr>
          <w:top w:val="nil"/>
          <w:left w:val="nil"/>
          <w:bottom w:val="nil"/>
          <w:right w:val="nil"/>
          <w:between w:val="nil"/>
        </w:pBdr>
        <w:spacing w:before="28" w:after="0"/>
        <w:ind w:firstLine="0"/>
        <w:jc w:val="center"/>
        <w:rPr>
          <w:del w:id="14572" w:author="Cristiano de Menezes Feu" w:date="2022-11-21T08:33:00Z"/>
          <w:rFonts w:ascii="ClearSans-Light" w:eastAsia="ClearSans-Light" w:hAnsi="ClearSans-Light" w:cs="ClearSans-Light"/>
          <w:color w:val="005583"/>
          <w:sz w:val="18"/>
          <w:szCs w:val="18"/>
        </w:rPr>
        <w:pPrChange w:id="14573" w:author="Cristiano de Menezes Feu" w:date="2022-11-21T08:33:00Z">
          <w:pPr>
            <w:widowControl w:val="0"/>
            <w:pBdr>
              <w:top w:val="nil"/>
              <w:left w:val="nil"/>
              <w:bottom w:val="nil"/>
              <w:right w:val="nil"/>
              <w:between w:val="nil"/>
            </w:pBdr>
            <w:spacing w:before="28" w:after="0"/>
            <w:ind w:firstLine="0"/>
            <w:jc w:val="left"/>
          </w:pPr>
        </w:pPrChange>
      </w:pPr>
      <w:del w:id="14574" w:author="Cristiano de Menezes Feu" w:date="2022-11-21T08:33:00Z">
        <w:r w:rsidDel="00E631A1">
          <w:rPr>
            <w:rFonts w:ascii="ClearSans-Light" w:eastAsia="ClearSans-Light" w:hAnsi="ClearSans-Light" w:cs="ClearSans-Light"/>
            <w:color w:val="005583"/>
            <w:sz w:val="18"/>
            <w:szCs w:val="18"/>
          </w:rPr>
          <w:delText>▪ PERDA</w:delText>
        </w:r>
      </w:del>
    </w:p>
    <w:p w14:paraId="000013E2" w14:textId="10BBC8E0" w:rsidR="003D183A" w:rsidDel="00E631A1" w:rsidRDefault="008B7924" w:rsidP="00E631A1">
      <w:pPr>
        <w:widowControl w:val="0"/>
        <w:pBdr>
          <w:top w:val="nil"/>
          <w:left w:val="nil"/>
          <w:bottom w:val="nil"/>
          <w:right w:val="nil"/>
          <w:between w:val="nil"/>
        </w:pBdr>
        <w:spacing w:before="28" w:after="0"/>
        <w:ind w:firstLine="0"/>
        <w:jc w:val="center"/>
        <w:rPr>
          <w:del w:id="14575" w:author="Cristiano de Menezes Feu" w:date="2022-11-21T08:33:00Z"/>
          <w:rFonts w:ascii="ClearSans-Light" w:eastAsia="ClearSans-Light" w:hAnsi="ClearSans-Light" w:cs="ClearSans-Light"/>
          <w:color w:val="005583"/>
          <w:sz w:val="18"/>
          <w:szCs w:val="18"/>
        </w:rPr>
        <w:pPrChange w:id="14576" w:author="Cristiano de Menezes Feu" w:date="2022-11-21T08:33:00Z">
          <w:pPr>
            <w:widowControl w:val="0"/>
            <w:pBdr>
              <w:top w:val="nil"/>
              <w:left w:val="nil"/>
              <w:bottom w:val="nil"/>
              <w:right w:val="nil"/>
              <w:between w:val="nil"/>
            </w:pBdr>
            <w:spacing w:before="28" w:after="0"/>
            <w:ind w:firstLine="0"/>
            <w:jc w:val="left"/>
          </w:pPr>
        </w:pPrChange>
      </w:pPr>
      <w:del w:id="14577" w:author="Cristiano de Menezes Feu" w:date="2022-11-21T08:33:00Z">
        <w:r w:rsidDel="00E631A1">
          <w:rPr>
            <w:rFonts w:ascii="ClearSans-Light" w:eastAsia="ClearSans-Light" w:hAnsi="ClearSans-Light" w:cs="ClearSans-Light"/>
            <w:color w:val="005583"/>
            <w:sz w:val="18"/>
            <w:szCs w:val="18"/>
          </w:rPr>
          <w:delText>- De mandato: art. 15, XIV; art. 17, III, b; art. 240</w:delText>
        </w:r>
      </w:del>
    </w:p>
    <w:p w14:paraId="000013E3" w14:textId="57B632A9" w:rsidR="003D183A" w:rsidDel="00E631A1" w:rsidRDefault="008B7924" w:rsidP="00E631A1">
      <w:pPr>
        <w:widowControl w:val="0"/>
        <w:pBdr>
          <w:top w:val="nil"/>
          <w:left w:val="nil"/>
          <w:bottom w:val="nil"/>
          <w:right w:val="nil"/>
          <w:between w:val="nil"/>
        </w:pBdr>
        <w:spacing w:before="28" w:after="0"/>
        <w:ind w:firstLine="0"/>
        <w:jc w:val="center"/>
        <w:rPr>
          <w:del w:id="14578" w:author="Cristiano de Menezes Feu" w:date="2022-11-21T08:33:00Z"/>
          <w:rFonts w:ascii="ClearSans-Light" w:eastAsia="ClearSans-Light" w:hAnsi="ClearSans-Light" w:cs="ClearSans-Light"/>
          <w:color w:val="005583"/>
          <w:sz w:val="18"/>
          <w:szCs w:val="18"/>
        </w:rPr>
        <w:pPrChange w:id="14579" w:author="Cristiano de Menezes Feu" w:date="2022-11-21T08:33:00Z">
          <w:pPr>
            <w:widowControl w:val="0"/>
            <w:pBdr>
              <w:top w:val="nil"/>
              <w:left w:val="nil"/>
              <w:bottom w:val="nil"/>
              <w:right w:val="nil"/>
              <w:between w:val="nil"/>
            </w:pBdr>
            <w:spacing w:before="28" w:after="0"/>
            <w:ind w:firstLine="0"/>
            <w:jc w:val="left"/>
          </w:pPr>
        </w:pPrChange>
      </w:pPr>
      <w:del w:id="14580" w:author="Cristiano de Menezes Feu" w:date="2022-11-21T08:33:00Z">
        <w:r w:rsidDel="00E631A1">
          <w:rPr>
            <w:rFonts w:ascii="ClearSans-Light" w:eastAsia="ClearSans-Light" w:hAnsi="ClearSans-Light" w:cs="ClearSans-Light"/>
            <w:color w:val="005583"/>
            <w:sz w:val="18"/>
            <w:szCs w:val="18"/>
          </w:rPr>
          <w:delText>- De lugar nas Comissões: art. 45</w:delText>
        </w:r>
      </w:del>
    </w:p>
    <w:p w14:paraId="000013E4" w14:textId="79EEC462" w:rsidR="003D183A" w:rsidDel="00E631A1" w:rsidRDefault="008B7924" w:rsidP="00E631A1">
      <w:pPr>
        <w:widowControl w:val="0"/>
        <w:pBdr>
          <w:top w:val="nil"/>
          <w:left w:val="nil"/>
          <w:bottom w:val="nil"/>
          <w:right w:val="nil"/>
          <w:between w:val="nil"/>
        </w:pBdr>
        <w:spacing w:before="28" w:after="0"/>
        <w:ind w:firstLine="0"/>
        <w:jc w:val="center"/>
        <w:rPr>
          <w:del w:id="14581" w:author="Cristiano de Menezes Feu" w:date="2022-11-21T08:33:00Z"/>
          <w:rFonts w:ascii="ClearSans-Light" w:eastAsia="ClearSans-Light" w:hAnsi="ClearSans-Light" w:cs="ClearSans-Light"/>
          <w:color w:val="005583"/>
          <w:sz w:val="18"/>
          <w:szCs w:val="18"/>
        </w:rPr>
        <w:pPrChange w:id="14582" w:author="Cristiano de Menezes Feu" w:date="2022-11-21T08:33:00Z">
          <w:pPr>
            <w:widowControl w:val="0"/>
            <w:pBdr>
              <w:top w:val="nil"/>
              <w:left w:val="nil"/>
              <w:bottom w:val="nil"/>
              <w:right w:val="nil"/>
              <w:between w:val="nil"/>
            </w:pBdr>
            <w:spacing w:before="28" w:after="0"/>
            <w:ind w:firstLine="0"/>
            <w:jc w:val="left"/>
          </w:pPr>
        </w:pPrChange>
      </w:pPr>
      <w:del w:id="14583" w:author="Cristiano de Menezes Feu" w:date="2022-11-21T08:33:00Z">
        <w:r w:rsidDel="00E631A1">
          <w:rPr>
            <w:rFonts w:ascii="ClearSans-Light" w:eastAsia="ClearSans-Light" w:hAnsi="ClearSans-Light" w:cs="ClearSans-Light"/>
            <w:color w:val="005583"/>
            <w:sz w:val="18"/>
            <w:szCs w:val="18"/>
          </w:rPr>
          <w:delText>▪ PODER EXECUTIVO</w:delText>
        </w:r>
      </w:del>
    </w:p>
    <w:p w14:paraId="000013E5" w14:textId="4E8E5119" w:rsidR="003D183A" w:rsidDel="00E631A1" w:rsidRDefault="008B7924" w:rsidP="00E631A1">
      <w:pPr>
        <w:widowControl w:val="0"/>
        <w:pBdr>
          <w:top w:val="nil"/>
          <w:left w:val="nil"/>
          <w:bottom w:val="nil"/>
          <w:right w:val="nil"/>
          <w:between w:val="nil"/>
        </w:pBdr>
        <w:spacing w:before="28" w:after="0"/>
        <w:ind w:firstLine="0"/>
        <w:jc w:val="center"/>
        <w:rPr>
          <w:del w:id="14584" w:author="Cristiano de Menezes Feu" w:date="2022-11-21T08:33:00Z"/>
          <w:rFonts w:ascii="ClearSans-Light" w:eastAsia="ClearSans-Light" w:hAnsi="ClearSans-Light" w:cs="ClearSans-Light"/>
          <w:color w:val="005583"/>
          <w:sz w:val="18"/>
          <w:szCs w:val="18"/>
        </w:rPr>
        <w:pPrChange w:id="14585" w:author="Cristiano de Menezes Feu" w:date="2022-11-21T08:33:00Z">
          <w:pPr>
            <w:widowControl w:val="0"/>
            <w:pBdr>
              <w:top w:val="nil"/>
              <w:left w:val="nil"/>
              <w:bottom w:val="nil"/>
              <w:right w:val="nil"/>
              <w:between w:val="nil"/>
            </w:pBdr>
            <w:spacing w:before="28" w:after="0"/>
            <w:ind w:firstLine="0"/>
            <w:jc w:val="left"/>
          </w:pPr>
        </w:pPrChange>
      </w:pPr>
      <w:del w:id="14586" w:author="Cristiano de Menezes Feu" w:date="2022-11-21T08:33:00Z">
        <w:r w:rsidDel="00E631A1">
          <w:rPr>
            <w:rFonts w:ascii="ClearSans-Light" w:eastAsia="ClearSans-Light" w:hAnsi="ClearSans-Light" w:cs="ClearSans-Light"/>
            <w:color w:val="005583"/>
            <w:sz w:val="18"/>
            <w:szCs w:val="18"/>
          </w:rPr>
          <w:delText>- Projetos, regime de tramitação: art. 151, I, j e l</w:delText>
        </w:r>
      </w:del>
    </w:p>
    <w:p w14:paraId="000013E6" w14:textId="2B216259" w:rsidR="003D183A" w:rsidDel="00E631A1" w:rsidRDefault="008B7924" w:rsidP="00E631A1">
      <w:pPr>
        <w:widowControl w:val="0"/>
        <w:pBdr>
          <w:top w:val="nil"/>
          <w:left w:val="nil"/>
          <w:bottom w:val="nil"/>
          <w:right w:val="nil"/>
          <w:between w:val="nil"/>
        </w:pBdr>
        <w:spacing w:before="28" w:after="0"/>
        <w:ind w:firstLine="0"/>
        <w:jc w:val="center"/>
        <w:rPr>
          <w:del w:id="14587" w:author="Cristiano de Menezes Feu" w:date="2022-11-21T08:33:00Z"/>
          <w:rFonts w:ascii="ClearSans-Light" w:eastAsia="ClearSans-Light" w:hAnsi="ClearSans-Light" w:cs="ClearSans-Light"/>
          <w:color w:val="005583"/>
          <w:sz w:val="18"/>
          <w:szCs w:val="18"/>
        </w:rPr>
        <w:pPrChange w:id="14588" w:author="Cristiano de Menezes Feu" w:date="2022-11-21T08:33:00Z">
          <w:pPr>
            <w:widowControl w:val="0"/>
            <w:pBdr>
              <w:top w:val="nil"/>
              <w:left w:val="nil"/>
              <w:bottom w:val="nil"/>
              <w:right w:val="nil"/>
              <w:between w:val="nil"/>
            </w:pBdr>
            <w:spacing w:before="28" w:after="0"/>
            <w:ind w:firstLine="0"/>
            <w:jc w:val="left"/>
          </w:pPr>
        </w:pPrChange>
      </w:pPr>
      <w:del w:id="14589" w:author="Cristiano de Menezes Feu" w:date="2022-11-21T08:33:00Z">
        <w:r w:rsidDel="00E631A1">
          <w:rPr>
            <w:rFonts w:ascii="ClearSans-Light" w:eastAsia="ClearSans-Light" w:hAnsi="ClearSans-Light" w:cs="ClearSans-Light"/>
            <w:color w:val="005583"/>
            <w:sz w:val="18"/>
            <w:szCs w:val="18"/>
          </w:rPr>
          <w:delText>▪ POLÍCIA</w:delText>
        </w:r>
      </w:del>
    </w:p>
    <w:p w14:paraId="000013E7" w14:textId="755861E6" w:rsidR="003D183A" w:rsidDel="00E631A1" w:rsidRDefault="008B7924" w:rsidP="00E631A1">
      <w:pPr>
        <w:widowControl w:val="0"/>
        <w:pBdr>
          <w:top w:val="nil"/>
          <w:left w:val="nil"/>
          <w:bottom w:val="nil"/>
          <w:right w:val="nil"/>
          <w:between w:val="nil"/>
        </w:pBdr>
        <w:spacing w:before="28" w:after="0"/>
        <w:ind w:firstLine="0"/>
        <w:jc w:val="center"/>
        <w:rPr>
          <w:del w:id="14590" w:author="Cristiano de Menezes Feu" w:date="2022-11-21T08:33:00Z"/>
          <w:rFonts w:ascii="ClearSans-Light" w:eastAsia="ClearSans-Light" w:hAnsi="ClearSans-Light" w:cs="ClearSans-Light"/>
          <w:color w:val="005583"/>
          <w:sz w:val="18"/>
          <w:szCs w:val="18"/>
        </w:rPr>
        <w:pPrChange w:id="14591" w:author="Cristiano de Menezes Feu" w:date="2022-11-21T08:33:00Z">
          <w:pPr>
            <w:widowControl w:val="0"/>
            <w:pBdr>
              <w:top w:val="nil"/>
              <w:left w:val="nil"/>
              <w:bottom w:val="nil"/>
              <w:right w:val="nil"/>
              <w:between w:val="nil"/>
            </w:pBdr>
            <w:spacing w:before="28" w:after="0"/>
            <w:ind w:firstLine="0"/>
            <w:jc w:val="left"/>
          </w:pPr>
        </w:pPrChange>
      </w:pPr>
      <w:del w:id="14592" w:author="Cristiano de Menezes Feu" w:date="2022-11-21T08:33:00Z">
        <w:r w:rsidDel="00E631A1">
          <w:rPr>
            <w:rFonts w:ascii="ClearSans-Light" w:eastAsia="ClearSans-Light" w:hAnsi="ClearSans-Light" w:cs="ClearSans-Light"/>
            <w:color w:val="005583"/>
            <w:sz w:val="18"/>
            <w:szCs w:val="18"/>
          </w:rPr>
          <w:delText>- Regramento: arts. 267 a 273; art. 15, XXVIII</w:delText>
        </w:r>
      </w:del>
    </w:p>
    <w:p w14:paraId="000013E8" w14:textId="1F693D07" w:rsidR="003D183A" w:rsidDel="00E631A1" w:rsidRDefault="008B7924" w:rsidP="00E631A1">
      <w:pPr>
        <w:widowControl w:val="0"/>
        <w:pBdr>
          <w:top w:val="nil"/>
          <w:left w:val="nil"/>
          <w:bottom w:val="nil"/>
          <w:right w:val="nil"/>
          <w:between w:val="nil"/>
        </w:pBdr>
        <w:spacing w:before="28" w:after="0"/>
        <w:ind w:firstLine="0"/>
        <w:jc w:val="center"/>
        <w:rPr>
          <w:del w:id="14593" w:author="Cristiano de Menezes Feu" w:date="2022-11-21T08:33:00Z"/>
          <w:rFonts w:ascii="ClearSans-Light" w:eastAsia="ClearSans-Light" w:hAnsi="ClearSans-Light" w:cs="ClearSans-Light"/>
          <w:color w:val="005583"/>
          <w:sz w:val="18"/>
          <w:szCs w:val="18"/>
        </w:rPr>
        <w:pPrChange w:id="14594" w:author="Cristiano de Menezes Feu" w:date="2022-11-21T08:33:00Z">
          <w:pPr>
            <w:widowControl w:val="0"/>
            <w:pBdr>
              <w:top w:val="nil"/>
              <w:left w:val="nil"/>
              <w:bottom w:val="nil"/>
              <w:right w:val="nil"/>
              <w:between w:val="nil"/>
            </w:pBdr>
            <w:spacing w:before="28" w:after="0"/>
            <w:ind w:firstLine="0"/>
            <w:jc w:val="left"/>
          </w:pPr>
        </w:pPrChange>
      </w:pPr>
      <w:del w:id="14595" w:author="Cristiano de Menezes Feu" w:date="2022-11-21T08:33:00Z">
        <w:r w:rsidDel="00E631A1">
          <w:rPr>
            <w:rFonts w:ascii="ClearSans-Light" w:eastAsia="ClearSans-Light" w:hAnsi="ClearSans-Light" w:cs="ClearSans-Light"/>
            <w:color w:val="005583"/>
            <w:sz w:val="18"/>
            <w:szCs w:val="18"/>
          </w:rPr>
          <w:delText>▪ PORTE DE ARMA</w:delText>
        </w:r>
      </w:del>
    </w:p>
    <w:p w14:paraId="000013E9" w14:textId="57B7BC2D" w:rsidR="003D183A" w:rsidDel="00E631A1" w:rsidRDefault="008B7924" w:rsidP="00E631A1">
      <w:pPr>
        <w:widowControl w:val="0"/>
        <w:pBdr>
          <w:top w:val="nil"/>
          <w:left w:val="nil"/>
          <w:bottom w:val="nil"/>
          <w:right w:val="nil"/>
          <w:between w:val="nil"/>
        </w:pBdr>
        <w:spacing w:before="28" w:after="0"/>
        <w:ind w:firstLine="0"/>
        <w:jc w:val="center"/>
        <w:rPr>
          <w:del w:id="14596" w:author="Cristiano de Menezes Feu" w:date="2022-11-21T08:33:00Z"/>
          <w:rFonts w:ascii="ClearSans-Light" w:eastAsia="ClearSans-Light" w:hAnsi="ClearSans-Light" w:cs="ClearSans-Light"/>
          <w:color w:val="005583"/>
          <w:sz w:val="18"/>
          <w:szCs w:val="18"/>
        </w:rPr>
        <w:pPrChange w:id="14597" w:author="Cristiano de Menezes Feu" w:date="2022-11-21T08:33:00Z">
          <w:pPr>
            <w:widowControl w:val="0"/>
            <w:pBdr>
              <w:top w:val="nil"/>
              <w:left w:val="nil"/>
              <w:bottom w:val="nil"/>
              <w:right w:val="nil"/>
              <w:between w:val="nil"/>
            </w:pBdr>
            <w:spacing w:before="28" w:after="0"/>
            <w:ind w:firstLine="0"/>
            <w:jc w:val="left"/>
          </w:pPr>
        </w:pPrChange>
      </w:pPr>
      <w:del w:id="14598" w:author="Cristiano de Menezes Feu" w:date="2022-11-21T08:33:00Z">
        <w:r w:rsidDel="00E631A1">
          <w:rPr>
            <w:rFonts w:ascii="ClearSans-Light" w:eastAsia="ClearSans-Light" w:hAnsi="ClearSans-Light" w:cs="ClearSans-Light"/>
            <w:color w:val="005583"/>
            <w:sz w:val="18"/>
            <w:szCs w:val="18"/>
          </w:rPr>
          <w:delText>- Previsão: art. 271</w:delText>
        </w:r>
      </w:del>
    </w:p>
    <w:p w14:paraId="000013EA" w14:textId="69848A8B" w:rsidR="003D183A" w:rsidDel="00E631A1" w:rsidRDefault="008B7924" w:rsidP="00E631A1">
      <w:pPr>
        <w:widowControl w:val="0"/>
        <w:pBdr>
          <w:top w:val="nil"/>
          <w:left w:val="nil"/>
          <w:bottom w:val="nil"/>
          <w:right w:val="nil"/>
          <w:between w:val="nil"/>
        </w:pBdr>
        <w:spacing w:before="28" w:after="0"/>
        <w:ind w:firstLine="0"/>
        <w:jc w:val="center"/>
        <w:rPr>
          <w:del w:id="14599" w:author="Cristiano de Menezes Feu" w:date="2022-11-21T08:33:00Z"/>
          <w:rFonts w:ascii="ClearSans-Light" w:eastAsia="ClearSans-Light" w:hAnsi="ClearSans-Light" w:cs="ClearSans-Light"/>
          <w:color w:val="005583"/>
          <w:sz w:val="18"/>
          <w:szCs w:val="18"/>
        </w:rPr>
        <w:pPrChange w:id="14600" w:author="Cristiano de Menezes Feu" w:date="2022-11-21T08:33:00Z">
          <w:pPr>
            <w:widowControl w:val="0"/>
            <w:pBdr>
              <w:top w:val="nil"/>
              <w:left w:val="nil"/>
              <w:bottom w:val="nil"/>
              <w:right w:val="nil"/>
              <w:between w:val="nil"/>
            </w:pBdr>
            <w:spacing w:before="28" w:after="0"/>
            <w:ind w:firstLine="0"/>
            <w:jc w:val="left"/>
          </w:pPr>
        </w:pPrChange>
      </w:pPr>
      <w:del w:id="14601" w:author="Cristiano de Menezes Feu" w:date="2022-11-21T08:33:00Z">
        <w:r w:rsidDel="00E631A1">
          <w:rPr>
            <w:rFonts w:ascii="ClearSans-Light" w:eastAsia="ClearSans-Light" w:hAnsi="ClearSans-Light" w:cs="ClearSans-Light"/>
            <w:color w:val="005583"/>
            <w:sz w:val="18"/>
            <w:szCs w:val="18"/>
          </w:rPr>
          <w:delText>▪ POSSE</w:delText>
        </w:r>
      </w:del>
    </w:p>
    <w:p w14:paraId="000013EB" w14:textId="7AC81D32" w:rsidR="003D183A" w:rsidDel="00E631A1" w:rsidRDefault="008B7924" w:rsidP="00E631A1">
      <w:pPr>
        <w:widowControl w:val="0"/>
        <w:pBdr>
          <w:top w:val="nil"/>
          <w:left w:val="nil"/>
          <w:bottom w:val="nil"/>
          <w:right w:val="nil"/>
          <w:between w:val="nil"/>
        </w:pBdr>
        <w:spacing w:before="28" w:after="0"/>
        <w:ind w:firstLine="0"/>
        <w:jc w:val="center"/>
        <w:rPr>
          <w:del w:id="14602" w:author="Cristiano de Menezes Feu" w:date="2022-11-21T08:33:00Z"/>
          <w:rFonts w:ascii="ClearSans-Light" w:eastAsia="ClearSans-Light" w:hAnsi="ClearSans-Light" w:cs="ClearSans-Light"/>
          <w:color w:val="005583"/>
          <w:sz w:val="18"/>
          <w:szCs w:val="18"/>
        </w:rPr>
        <w:pPrChange w:id="14603" w:author="Cristiano de Menezes Feu" w:date="2022-11-21T08:33:00Z">
          <w:pPr>
            <w:widowControl w:val="0"/>
            <w:pBdr>
              <w:top w:val="nil"/>
              <w:left w:val="nil"/>
              <w:bottom w:val="nil"/>
              <w:right w:val="nil"/>
              <w:between w:val="nil"/>
            </w:pBdr>
            <w:spacing w:before="28" w:after="0"/>
            <w:ind w:firstLine="0"/>
            <w:jc w:val="left"/>
          </w:pPr>
        </w:pPrChange>
      </w:pPr>
      <w:del w:id="14604" w:author="Cristiano de Menezes Feu" w:date="2022-11-21T08:33:00Z">
        <w:r w:rsidDel="00E631A1">
          <w:rPr>
            <w:rFonts w:ascii="ClearSans-Light" w:eastAsia="ClearSans-Light" w:hAnsi="ClearSans-Light" w:cs="ClearSans-Light"/>
            <w:color w:val="005583"/>
            <w:sz w:val="18"/>
            <w:szCs w:val="18"/>
          </w:rPr>
          <w:delText>- Deputados: arts. 3º e 4º, art. 231, § 8º, II</w:delText>
        </w:r>
      </w:del>
    </w:p>
    <w:p w14:paraId="000013EC" w14:textId="4418EF46" w:rsidR="003D183A" w:rsidDel="00E631A1" w:rsidRDefault="008B7924" w:rsidP="00E631A1">
      <w:pPr>
        <w:widowControl w:val="0"/>
        <w:pBdr>
          <w:top w:val="nil"/>
          <w:left w:val="nil"/>
          <w:bottom w:val="nil"/>
          <w:right w:val="nil"/>
          <w:between w:val="nil"/>
        </w:pBdr>
        <w:spacing w:before="28" w:after="0"/>
        <w:ind w:firstLine="0"/>
        <w:jc w:val="center"/>
        <w:rPr>
          <w:del w:id="14605" w:author="Cristiano de Menezes Feu" w:date="2022-11-21T08:33:00Z"/>
          <w:rFonts w:ascii="ClearSans-Light" w:eastAsia="ClearSans-Light" w:hAnsi="ClearSans-Light" w:cs="ClearSans-Light"/>
          <w:color w:val="005583"/>
          <w:sz w:val="18"/>
          <w:szCs w:val="18"/>
        </w:rPr>
        <w:pPrChange w:id="14606" w:author="Cristiano de Menezes Feu" w:date="2022-11-21T08:33:00Z">
          <w:pPr>
            <w:widowControl w:val="0"/>
            <w:pBdr>
              <w:top w:val="nil"/>
              <w:left w:val="nil"/>
              <w:bottom w:val="nil"/>
              <w:right w:val="nil"/>
              <w:between w:val="nil"/>
            </w:pBdr>
            <w:spacing w:before="28" w:after="0"/>
            <w:ind w:firstLine="0"/>
            <w:jc w:val="left"/>
          </w:pPr>
        </w:pPrChange>
      </w:pPr>
      <w:del w:id="14607" w:author="Cristiano de Menezes Feu" w:date="2022-11-21T08:33:00Z">
        <w:r w:rsidDel="00E631A1">
          <w:rPr>
            <w:rFonts w:ascii="ClearSans-Light" w:eastAsia="ClearSans-Light" w:hAnsi="ClearSans-Light" w:cs="ClearSans-Light"/>
            <w:color w:val="005583"/>
            <w:sz w:val="18"/>
            <w:szCs w:val="18"/>
          </w:rPr>
          <w:delText>- Mesa das Comissões: art. 39</w:delText>
        </w:r>
      </w:del>
    </w:p>
    <w:p w14:paraId="000013ED" w14:textId="591A02F9" w:rsidR="003D183A" w:rsidDel="00E631A1" w:rsidRDefault="008B7924" w:rsidP="00E631A1">
      <w:pPr>
        <w:widowControl w:val="0"/>
        <w:pBdr>
          <w:top w:val="nil"/>
          <w:left w:val="nil"/>
          <w:bottom w:val="nil"/>
          <w:right w:val="nil"/>
          <w:between w:val="nil"/>
        </w:pBdr>
        <w:spacing w:before="28" w:after="0"/>
        <w:ind w:firstLine="0"/>
        <w:jc w:val="center"/>
        <w:rPr>
          <w:del w:id="14608" w:author="Cristiano de Menezes Feu" w:date="2022-11-21T08:33:00Z"/>
          <w:rFonts w:ascii="ClearSans-Light" w:eastAsia="ClearSans-Light" w:hAnsi="ClearSans-Light" w:cs="ClearSans-Light"/>
          <w:color w:val="005583"/>
          <w:sz w:val="18"/>
          <w:szCs w:val="18"/>
        </w:rPr>
        <w:pPrChange w:id="14609" w:author="Cristiano de Menezes Feu" w:date="2022-11-21T08:33:00Z">
          <w:pPr>
            <w:widowControl w:val="0"/>
            <w:pBdr>
              <w:top w:val="nil"/>
              <w:left w:val="nil"/>
              <w:bottom w:val="nil"/>
              <w:right w:val="nil"/>
              <w:between w:val="nil"/>
            </w:pBdr>
            <w:spacing w:before="28" w:after="0"/>
            <w:ind w:firstLine="0"/>
            <w:jc w:val="left"/>
          </w:pPr>
        </w:pPrChange>
      </w:pPr>
      <w:del w:id="14610" w:author="Cristiano de Menezes Feu" w:date="2022-11-21T08:33:00Z">
        <w:r w:rsidDel="00E631A1">
          <w:rPr>
            <w:rFonts w:ascii="ClearSans-Light" w:eastAsia="ClearSans-Light" w:hAnsi="ClearSans-Light" w:cs="ClearSans-Light"/>
            <w:color w:val="005583"/>
            <w:sz w:val="18"/>
            <w:szCs w:val="18"/>
          </w:rPr>
          <w:delText>▪ PRAZO</w:delText>
        </w:r>
      </w:del>
    </w:p>
    <w:p w14:paraId="000013EE" w14:textId="185E67A9" w:rsidR="003D183A" w:rsidDel="00E631A1" w:rsidRDefault="008B7924" w:rsidP="00E631A1">
      <w:pPr>
        <w:widowControl w:val="0"/>
        <w:pBdr>
          <w:top w:val="nil"/>
          <w:left w:val="nil"/>
          <w:bottom w:val="nil"/>
          <w:right w:val="nil"/>
          <w:between w:val="nil"/>
        </w:pBdr>
        <w:spacing w:before="28" w:after="0"/>
        <w:ind w:firstLine="0"/>
        <w:jc w:val="center"/>
        <w:rPr>
          <w:del w:id="14611" w:author="Cristiano de Menezes Feu" w:date="2022-11-21T08:33:00Z"/>
          <w:rFonts w:ascii="ClearSans-Light" w:eastAsia="ClearSans-Light" w:hAnsi="ClearSans-Light" w:cs="ClearSans-Light"/>
          <w:color w:val="005583"/>
          <w:sz w:val="18"/>
          <w:szCs w:val="18"/>
        </w:rPr>
        <w:pPrChange w:id="14612" w:author="Cristiano de Menezes Feu" w:date="2022-11-21T08:33:00Z">
          <w:pPr>
            <w:widowControl w:val="0"/>
            <w:pBdr>
              <w:top w:val="nil"/>
              <w:left w:val="nil"/>
              <w:bottom w:val="nil"/>
              <w:right w:val="nil"/>
              <w:between w:val="nil"/>
            </w:pBdr>
            <w:spacing w:before="28" w:after="0"/>
            <w:ind w:firstLine="0"/>
            <w:jc w:val="left"/>
          </w:pPr>
        </w:pPrChange>
      </w:pPr>
      <w:del w:id="14613" w:author="Cristiano de Menezes Feu" w:date="2022-11-21T08:33:00Z">
        <w:r w:rsidDel="00E631A1">
          <w:rPr>
            <w:rFonts w:ascii="ClearSans-Light" w:eastAsia="ClearSans-Light" w:hAnsi="ClearSans-Light" w:cs="ClearSans-Light"/>
            <w:color w:val="005583"/>
            <w:sz w:val="18"/>
            <w:szCs w:val="18"/>
          </w:rPr>
          <w:delText>- De emendas: vide “Facilidades III - Apresentação de emendas”</w:delText>
        </w:r>
      </w:del>
    </w:p>
    <w:p w14:paraId="000013EF" w14:textId="4A6285CE" w:rsidR="003D183A" w:rsidDel="00E631A1" w:rsidRDefault="008B7924" w:rsidP="00E631A1">
      <w:pPr>
        <w:widowControl w:val="0"/>
        <w:pBdr>
          <w:top w:val="nil"/>
          <w:left w:val="nil"/>
          <w:bottom w:val="nil"/>
          <w:right w:val="nil"/>
          <w:between w:val="nil"/>
        </w:pBdr>
        <w:spacing w:before="28" w:after="0"/>
        <w:ind w:firstLine="0"/>
        <w:jc w:val="center"/>
        <w:rPr>
          <w:del w:id="14614" w:author="Cristiano de Menezes Feu" w:date="2022-11-21T08:33:00Z"/>
          <w:rFonts w:ascii="ClearSans-Light" w:eastAsia="ClearSans-Light" w:hAnsi="ClearSans-Light" w:cs="ClearSans-Light"/>
          <w:color w:val="005583"/>
          <w:sz w:val="18"/>
          <w:szCs w:val="18"/>
        </w:rPr>
        <w:pPrChange w:id="14615" w:author="Cristiano de Menezes Feu" w:date="2022-11-21T08:33:00Z">
          <w:pPr>
            <w:widowControl w:val="0"/>
            <w:pBdr>
              <w:top w:val="nil"/>
              <w:left w:val="nil"/>
              <w:bottom w:val="nil"/>
              <w:right w:val="nil"/>
              <w:between w:val="nil"/>
            </w:pBdr>
            <w:spacing w:before="28" w:after="0"/>
            <w:ind w:firstLine="0"/>
            <w:jc w:val="left"/>
          </w:pPr>
        </w:pPrChange>
      </w:pPr>
      <w:del w:id="14616" w:author="Cristiano de Menezes Feu" w:date="2022-11-21T08:33:00Z">
        <w:r w:rsidDel="00E631A1">
          <w:rPr>
            <w:rFonts w:ascii="ClearSans-Light" w:eastAsia="ClearSans-Light" w:hAnsi="ClearSans-Light" w:cs="ClearSans-Light"/>
            <w:color w:val="005583"/>
            <w:sz w:val="18"/>
            <w:szCs w:val="18"/>
          </w:rPr>
          <w:delText>- Uso da palavra: vide “Facilidades I – Do uso da palavra”</w:delText>
        </w:r>
      </w:del>
    </w:p>
    <w:p w14:paraId="000013F0" w14:textId="548B130A" w:rsidR="003D183A" w:rsidDel="00E631A1" w:rsidRDefault="008B7924" w:rsidP="00E631A1">
      <w:pPr>
        <w:widowControl w:val="0"/>
        <w:pBdr>
          <w:top w:val="nil"/>
          <w:left w:val="nil"/>
          <w:bottom w:val="nil"/>
          <w:right w:val="nil"/>
          <w:between w:val="nil"/>
        </w:pBdr>
        <w:spacing w:before="28" w:after="0"/>
        <w:ind w:firstLine="0"/>
        <w:jc w:val="center"/>
        <w:rPr>
          <w:del w:id="14617" w:author="Cristiano de Menezes Feu" w:date="2022-11-21T08:33:00Z"/>
          <w:rFonts w:ascii="ClearSans-Light" w:eastAsia="ClearSans-Light" w:hAnsi="ClearSans-Light" w:cs="ClearSans-Light"/>
          <w:color w:val="005583"/>
          <w:sz w:val="18"/>
          <w:szCs w:val="18"/>
        </w:rPr>
        <w:pPrChange w:id="14618" w:author="Cristiano de Menezes Feu" w:date="2022-11-21T08:33:00Z">
          <w:pPr>
            <w:widowControl w:val="0"/>
            <w:pBdr>
              <w:top w:val="nil"/>
              <w:left w:val="nil"/>
              <w:bottom w:val="nil"/>
              <w:right w:val="nil"/>
              <w:between w:val="nil"/>
            </w:pBdr>
            <w:spacing w:before="28" w:after="0"/>
            <w:ind w:firstLine="0"/>
            <w:jc w:val="left"/>
          </w:pPr>
        </w:pPrChange>
      </w:pPr>
      <w:del w:id="14619" w:author="Cristiano de Menezes Feu" w:date="2022-11-21T08:33:00Z">
        <w:r w:rsidDel="00E631A1">
          <w:rPr>
            <w:rFonts w:ascii="ClearSans-Light" w:eastAsia="ClearSans-Light" w:hAnsi="ClearSans-Light" w:cs="ClearSans-Light"/>
            <w:color w:val="005583"/>
            <w:sz w:val="18"/>
            <w:szCs w:val="18"/>
          </w:rPr>
          <w:delText>- Contagem, modo: art. 280</w:delText>
        </w:r>
      </w:del>
    </w:p>
    <w:p w14:paraId="000013F1" w14:textId="4B11FBA6" w:rsidR="003D183A" w:rsidDel="00E631A1" w:rsidRDefault="008B7924" w:rsidP="00E631A1">
      <w:pPr>
        <w:widowControl w:val="0"/>
        <w:pBdr>
          <w:top w:val="nil"/>
          <w:left w:val="nil"/>
          <w:bottom w:val="nil"/>
          <w:right w:val="nil"/>
          <w:between w:val="nil"/>
        </w:pBdr>
        <w:spacing w:before="28" w:after="0"/>
        <w:ind w:firstLine="0"/>
        <w:jc w:val="center"/>
        <w:rPr>
          <w:del w:id="14620" w:author="Cristiano de Menezes Feu" w:date="2022-11-21T08:33:00Z"/>
          <w:rFonts w:ascii="ClearSans-Light" w:eastAsia="ClearSans-Light" w:hAnsi="ClearSans-Light" w:cs="ClearSans-Light"/>
          <w:color w:val="005583"/>
          <w:sz w:val="18"/>
          <w:szCs w:val="18"/>
        </w:rPr>
        <w:pPrChange w:id="14621" w:author="Cristiano de Menezes Feu" w:date="2022-11-21T08:33:00Z">
          <w:pPr>
            <w:widowControl w:val="0"/>
            <w:pBdr>
              <w:top w:val="nil"/>
              <w:left w:val="nil"/>
              <w:bottom w:val="nil"/>
              <w:right w:val="nil"/>
              <w:between w:val="nil"/>
            </w:pBdr>
            <w:spacing w:before="28" w:after="0"/>
            <w:ind w:firstLine="0"/>
            <w:jc w:val="left"/>
          </w:pPr>
        </w:pPrChange>
      </w:pPr>
      <w:del w:id="14622" w:author="Cristiano de Menezes Feu" w:date="2022-11-21T08:33:00Z">
        <w:r w:rsidDel="00E631A1">
          <w:rPr>
            <w:rFonts w:ascii="ClearSans-Light" w:eastAsia="ClearSans-Light" w:hAnsi="ClearSans-Light" w:cs="ClearSans-Light"/>
            <w:color w:val="005583"/>
            <w:sz w:val="18"/>
            <w:szCs w:val="18"/>
          </w:rPr>
          <w:delText>- Emissão de parecer, Comissões: art. 52</w:delText>
        </w:r>
      </w:del>
    </w:p>
    <w:p w14:paraId="000013F2" w14:textId="766B779A" w:rsidR="003D183A" w:rsidDel="00E631A1" w:rsidRDefault="008B7924" w:rsidP="00E631A1">
      <w:pPr>
        <w:widowControl w:val="0"/>
        <w:pBdr>
          <w:top w:val="nil"/>
          <w:left w:val="nil"/>
          <w:bottom w:val="nil"/>
          <w:right w:val="nil"/>
          <w:between w:val="nil"/>
        </w:pBdr>
        <w:spacing w:before="28" w:after="0"/>
        <w:ind w:firstLine="0"/>
        <w:jc w:val="center"/>
        <w:rPr>
          <w:del w:id="14623" w:author="Cristiano de Menezes Feu" w:date="2022-11-21T08:33:00Z"/>
          <w:rFonts w:ascii="ClearSans-Light" w:eastAsia="ClearSans-Light" w:hAnsi="ClearSans-Light" w:cs="ClearSans-Light"/>
          <w:color w:val="005583"/>
          <w:sz w:val="18"/>
          <w:szCs w:val="18"/>
        </w:rPr>
        <w:pPrChange w:id="14624" w:author="Cristiano de Menezes Feu" w:date="2022-11-21T08:33:00Z">
          <w:pPr>
            <w:widowControl w:val="0"/>
            <w:pBdr>
              <w:top w:val="nil"/>
              <w:left w:val="nil"/>
              <w:bottom w:val="nil"/>
              <w:right w:val="nil"/>
              <w:between w:val="nil"/>
            </w:pBdr>
            <w:spacing w:before="28" w:after="0"/>
            <w:ind w:firstLine="0"/>
            <w:jc w:val="left"/>
          </w:pPr>
        </w:pPrChange>
      </w:pPr>
      <w:del w:id="14625" w:author="Cristiano de Menezes Feu" w:date="2022-11-21T08:33:00Z">
        <w:r w:rsidDel="00E631A1">
          <w:rPr>
            <w:rFonts w:ascii="ClearSans-Light" w:eastAsia="ClearSans-Light" w:hAnsi="ClearSans-Light" w:cs="ClearSans-Light"/>
            <w:color w:val="005583"/>
            <w:sz w:val="18"/>
            <w:szCs w:val="18"/>
          </w:rPr>
          <w:delText>- Desarquivamento: 105, § único</w:delText>
        </w:r>
      </w:del>
    </w:p>
    <w:p w14:paraId="000013F3" w14:textId="0DECED1A" w:rsidR="003D183A" w:rsidDel="00E631A1" w:rsidRDefault="008B7924" w:rsidP="00E631A1">
      <w:pPr>
        <w:widowControl w:val="0"/>
        <w:pBdr>
          <w:top w:val="nil"/>
          <w:left w:val="nil"/>
          <w:bottom w:val="nil"/>
          <w:right w:val="nil"/>
          <w:between w:val="nil"/>
        </w:pBdr>
        <w:spacing w:before="28" w:after="0"/>
        <w:ind w:firstLine="0"/>
        <w:jc w:val="center"/>
        <w:rPr>
          <w:del w:id="14626" w:author="Cristiano de Menezes Feu" w:date="2022-11-21T08:33:00Z"/>
          <w:rFonts w:ascii="ClearSans-Light" w:eastAsia="ClearSans-Light" w:hAnsi="ClearSans-Light" w:cs="ClearSans-Light"/>
          <w:color w:val="005583"/>
          <w:sz w:val="18"/>
          <w:szCs w:val="18"/>
        </w:rPr>
        <w:pPrChange w:id="14627" w:author="Cristiano de Menezes Feu" w:date="2022-11-21T08:33:00Z">
          <w:pPr>
            <w:widowControl w:val="0"/>
            <w:pBdr>
              <w:top w:val="nil"/>
              <w:left w:val="nil"/>
              <w:bottom w:val="nil"/>
              <w:right w:val="nil"/>
              <w:between w:val="nil"/>
            </w:pBdr>
            <w:spacing w:before="28" w:after="0"/>
            <w:ind w:firstLine="0"/>
            <w:jc w:val="left"/>
          </w:pPr>
        </w:pPrChange>
      </w:pPr>
      <w:del w:id="14628" w:author="Cristiano de Menezes Feu" w:date="2022-11-21T08:33:00Z">
        <w:r w:rsidDel="00E631A1">
          <w:rPr>
            <w:rFonts w:ascii="ClearSans-Light" w:eastAsia="ClearSans-Light" w:hAnsi="ClearSans-Light" w:cs="ClearSans-Light"/>
            <w:color w:val="005583"/>
            <w:sz w:val="18"/>
            <w:szCs w:val="18"/>
          </w:rPr>
          <w:delText>▪ PRECEDÊNCIA</w:delText>
        </w:r>
      </w:del>
    </w:p>
    <w:p w14:paraId="000013F4" w14:textId="1610E207" w:rsidR="003D183A" w:rsidDel="00E631A1" w:rsidRDefault="008B7924" w:rsidP="00E631A1">
      <w:pPr>
        <w:widowControl w:val="0"/>
        <w:pBdr>
          <w:top w:val="nil"/>
          <w:left w:val="nil"/>
          <w:bottom w:val="nil"/>
          <w:right w:val="nil"/>
          <w:between w:val="nil"/>
        </w:pBdr>
        <w:spacing w:before="28" w:after="0"/>
        <w:ind w:firstLine="0"/>
        <w:jc w:val="center"/>
        <w:rPr>
          <w:del w:id="14629" w:author="Cristiano de Menezes Feu" w:date="2022-11-21T08:33:00Z"/>
          <w:rFonts w:ascii="ClearSans-Light" w:eastAsia="ClearSans-Light" w:hAnsi="ClearSans-Light" w:cs="ClearSans-Light"/>
          <w:color w:val="005583"/>
          <w:sz w:val="18"/>
          <w:szCs w:val="18"/>
        </w:rPr>
        <w:pPrChange w:id="14630" w:author="Cristiano de Menezes Feu" w:date="2022-11-21T08:33:00Z">
          <w:pPr>
            <w:widowControl w:val="0"/>
            <w:pBdr>
              <w:top w:val="nil"/>
              <w:left w:val="nil"/>
              <w:bottom w:val="nil"/>
              <w:right w:val="nil"/>
              <w:between w:val="nil"/>
            </w:pBdr>
            <w:spacing w:before="28" w:after="0"/>
            <w:ind w:firstLine="0"/>
            <w:jc w:val="left"/>
          </w:pPr>
        </w:pPrChange>
      </w:pPr>
      <w:del w:id="14631" w:author="Cristiano de Menezes Feu" w:date="2022-11-21T08:33:00Z">
        <w:r w:rsidDel="00E631A1">
          <w:rPr>
            <w:rFonts w:ascii="ClearSans-Light" w:eastAsia="ClearSans-Light" w:hAnsi="ClearSans-Light" w:cs="ClearSans-Light"/>
            <w:color w:val="005583"/>
            <w:sz w:val="18"/>
            <w:szCs w:val="18"/>
          </w:rPr>
          <w:delText>- Regramento: art. 143; art. 159, § 4º, e art. 191</w:delText>
        </w:r>
      </w:del>
    </w:p>
    <w:p w14:paraId="000013F5" w14:textId="5A7723A5" w:rsidR="003D183A" w:rsidDel="00E631A1" w:rsidRDefault="008B7924" w:rsidP="00E631A1">
      <w:pPr>
        <w:widowControl w:val="0"/>
        <w:pBdr>
          <w:top w:val="nil"/>
          <w:left w:val="nil"/>
          <w:bottom w:val="nil"/>
          <w:right w:val="nil"/>
          <w:between w:val="nil"/>
        </w:pBdr>
        <w:spacing w:before="28" w:after="0"/>
        <w:ind w:firstLine="0"/>
        <w:jc w:val="center"/>
        <w:rPr>
          <w:del w:id="14632" w:author="Cristiano de Menezes Feu" w:date="2022-11-21T08:33:00Z"/>
          <w:rFonts w:ascii="ClearSans-Light" w:eastAsia="ClearSans-Light" w:hAnsi="ClearSans-Light" w:cs="ClearSans-Light"/>
          <w:color w:val="005583"/>
          <w:sz w:val="18"/>
          <w:szCs w:val="18"/>
        </w:rPr>
        <w:pPrChange w:id="14633" w:author="Cristiano de Menezes Feu" w:date="2022-11-21T08:33:00Z">
          <w:pPr>
            <w:widowControl w:val="0"/>
            <w:pBdr>
              <w:top w:val="nil"/>
              <w:left w:val="nil"/>
              <w:bottom w:val="nil"/>
              <w:right w:val="nil"/>
              <w:between w:val="nil"/>
            </w:pBdr>
            <w:spacing w:before="28" w:after="0"/>
            <w:ind w:firstLine="0"/>
            <w:jc w:val="left"/>
          </w:pPr>
        </w:pPrChange>
      </w:pPr>
      <w:del w:id="14634" w:author="Cristiano de Menezes Feu" w:date="2022-11-21T08:33:00Z">
        <w:r w:rsidDel="00E631A1">
          <w:rPr>
            <w:rFonts w:ascii="ClearSans-Light" w:eastAsia="ClearSans-Light" w:hAnsi="ClearSans-Light" w:cs="ClearSans-Light"/>
            <w:color w:val="005583"/>
            <w:sz w:val="18"/>
            <w:szCs w:val="18"/>
          </w:rPr>
          <w:delText>▪ PREFERÊNCIA</w:delText>
        </w:r>
      </w:del>
    </w:p>
    <w:p w14:paraId="000013F6" w14:textId="256947CE" w:rsidR="003D183A" w:rsidDel="00E631A1" w:rsidRDefault="008B7924" w:rsidP="00E631A1">
      <w:pPr>
        <w:widowControl w:val="0"/>
        <w:pBdr>
          <w:top w:val="nil"/>
          <w:left w:val="nil"/>
          <w:bottom w:val="nil"/>
          <w:right w:val="nil"/>
          <w:between w:val="nil"/>
        </w:pBdr>
        <w:spacing w:before="28" w:after="0"/>
        <w:ind w:firstLine="0"/>
        <w:jc w:val="center"/>
        <w:rPr>
          <w:del w:id="14635" w:author="Cristiano de Menezes Feu" w:date="2022-11-21T08:33:00Z"/>
          <w:rFonts w:ascii="ClearSans-Light" w:eastAsia="ClearSans-Light" w:hAnsi="ClearSans-Light" w:cs="ClearSans-Light"/>
          <w:color w:val="005583"/>
          <w:sz w:val="18"/>
          <w:szCs w:val="18"/>
        </w:rPr>
        <w:pPrChange w:id="14636" w:author="Cristiano de Menezes Feu" w:date="2022-11-21T08:33:00Z">
          <w:pPr>
            <w:widowControl w:val="0"/>
            <w:pBdr>
              <w:top w:val="nil"/>
              <w:left w:val="nil"/>
              <w:bottom w:val="nil"/>
              <w:right w:val="nil"/>
              <w:between w:val="nil"/>
            </w:pBdr>
            <w:spacing w:before="28" w:after="0"/>
            <w:ind w:firstLine="0"/>
            <w:jc w:val="left"/>
          </w:pPr>
        </w:pPrChange>
      </w:pPr>
      <w:del w:id="14637" w:author="Cristiano de Menezes Feu" w:date="2022-11-21T08:33:00Z">
        <w:r w:rsidDel="00E631A1">
          <w:rPr>
            <w:rFonts w:ascii="ClearSans-Light" w:eastAsia="ClearSans-Light" w:hAnsi="ClearSans-Light" w:cs="ClearSans-Light"/>
            <w:color w:val="005583"/>
            <w:sz w:val="18"/>
            <w:szCs w:val="18"/>
          </w:rPr>
          <w:delText>- Regramento: arts. 159; art.160; art. 191</w:delText>
        </w:r>
      </w:del>
    </w:p>
    <w:p w14:paraId="000013F7" w14:textId="04FCE89B" w:rsidR="003D183A" w:rsidDel="00E631A1" w:rsidRDefault="008B7924" w:rsidP="00E631A1">
      <w:pPr>
        <w:widowControl w:val="0"/>
        <w:pBdr>
          <w:top w:val="nil"/>
          <w:left w:val="nil"/>
          <w:bottom w:val="nil"/>
          <w:right w:val="nil"/>
          <w:between w:val="nil"/>
        </w:pBdr>
        <w:spacing w:before="28" w:after="0"/>
        <w:ind w:firstLine="0"/>
        <w:jc w:val="center"/>
        <w:rPr>
          <w:del w:id="14638" w:author="Cristiano de Menezes Feu" w:date="2022-11-21T08:33:00Z"/>
          <w:rFonts w:ascii="ClearSans-Light" w:eastAsia="ClearSans-Light" w:hAnsi="ClearSans-Light" w:cs="ClearSans-Light"/>
          <w:color w:val="005583"/>
          <w:sz w:val="18"/>
          <w:szCs w:val="18"/>
        </w:rPr>
        <w:pPrChange w:id="14639" w:author="Cristiano de Menezes Feu" w:date="2022-11-21T08:33:00Z">
          <w:pPr>
            <w:widowControl w:val="0"/>
            <w:pBdr>
              <w:top w:val="nil"/>
              <w:left w:val="nil"/>
              <w:bottom w:val="nil"/>
              <w:right w:val="nil"/>
              <w:between w:val="nil"/>
            </w:pBdr>
            <w:spacing w:before="28" w:after="0"/>
            <w:ind w:firstLine="0"/>
            <w:jc w:val="left"/>
          </w:pPr>
        </w:pPrChange>
      </w:pPr>
      <w:del w:id="14640" w:author="Cristiano de Menezes Feu" w:date="2022-11-21T08:33:00Z">
        <w:r w:rsidDel="00E631A1">
          <w:rPr>
            <w:rFonts w:ascii="ClearSans-Light" w:eastAsia="ClearSans-Light" w:hAnsi="ClearSans-Light" w:cs="ClearSans-Light"/>
            <w:color w:val="005583"/>
            <w:sz w:val="18"/>
            <w:szCs w:val="18"/>
          </w:rPr>
          <w:delText>- Requerimento: art. 83, § único, II, a</w:delText>
        </w:r>
      </w:del>
    </w:p>
    <w:p w14:paraId="000013F8" w14:textId="04E21B43" w:rsidR="003D183A" w:rsidDel="00E631A1" w:rsidRDefault="008B7924" w:rsidP="00E631A1">
      <w:pPr>
        <w:widowControl w:val="0"/>
        <w:pBdr>
          <w:top w:val="nil"/>
          <w:left w:val="nil"/>
          <w:bottom w:val="nil"/>
          <w:right w:val="nil"/>
          <w:between w:val="nil"/>
        </w:pBdr>
        <w:spacing w:before="28" w:after="0"/>
        <w:ind w:firstLine="0"/>
        <w:jc w:val="center"/>
        <w:rPr>
          <w:del w:id="14641" w:author="Cristiano de Menezes Feu" w:date="2022-11-21T08:33:00Z"/>
          <w:rFonts w:ascii="ClearSans-Light" w:eastAsia="ClearSans-Light" w:hAnsi="ClearSans-Light" w:cs="ClearSans-Light"/>
          <w:color w:val="005583"/>
          <w:sz w:val="18"/>
          <w:szCs w:val="18"/>
        </w:rPr>
        <w:pPrChange w:id="14642" w:author="Cristiano de Menezes Feu" w:date="2022-11-21T08:33:00Z">
          <w:pPr>
            <w:widowControl w:val="0"/>
            <w:pBdr>
              <w:top w:val="nil"/>
              <w:left w:val="nil"/>
              <w:bottom w:val="nil"/>
              <w:right w:val="nil"/>
              <w:between w:val="nil"/>
            </w:pBdr>
            <w:spacing w:before="28" w:after="0"/>
            <w:ind w:firstLine="0"/>
            <w:jc w:val="left"/>
          </w:pPr>
        </w:pPrChange>
      </w:pPr>
      <w:del w:id="14643" w:author="Cristiano de Menezes Feu" w:date="2022-11-21T08:33:00Z">
        <w:r w:rsidDel="00E631A1">
          <w:rPr>
            <w:rFonts w:ascii="ClearSans-Light" w:eastAsia="ClearSans-Light" w:hAnsi="ClearSans-Light" w:cs="ClearSans-Light"/>
            <w:color w:val="005583"/>
            <w:sz w:val="18"/>
            <w:szCs w:val="18"/>
          </w:rPr>
          <w:delText>▪ PREJUDICIALIDADE</w:delText>
        </w:r>
      </w:del>
    </w:p>
    <w:p w14:paraId="000013F9" w14:textId="3AD36105" w:rsidR="003D183A" w:rsidDel="00E631A1" w:rsidRDefault="008B7924" w:rsidP="00E631A1">
      <w:pPr>
        <w:widowControl w:val="0"/>
        <w:pBdr>
          <w:top w:val="nil"/>
          <w:left w:val="nil"/>
          <w:bottom w:val="nil"/>
          <w:right w:val="nil"/>
          <w:between w:val="nil"/>
        </w:pBdr>
        <w:spacing w:before="28" w:after="0"/>
        <w:ind w:firstLine="0"/>
        <w:jc w:val="center"/>
        <w:rPr>
          <w:del w:id="14644" w:author="Cristiano de Menezes Feu" w:date="2022-11-21T08:33:00Z"/>
          <w:rFonts w:ascii="ClearSans-Light" w:eastAsia="ClearSans-Light" w:hAnsi="ClearSans-Light" w:cs="ClearSans-Light"/>
          <w:color w:val="005583"/>
          <w:sz w:val="18"/>
          <w:szCs w:val="18"/>
        </w:rPr>
        <w:pPrChange w:id="14645" w:author="Cristiano de Menezes Feu" w:date="2022-11-21T08:33:00Z">
          <w:pPr>
            <w:widowControl w:val="0"/>
            <w:pBdr>
              <w:top w:val="nil"/>
              <w:left w:val="nil"/>
              <w:bottom w:val="nil"/>
              <w:right w:val="nil"/>
              <w:between w:val="nil"/>
            </w:pBdr>
            <w:spacing w:before="28" w:after="0"/>
            <w:ind w:firstLine="0"/>
            <w:jc w:val="left"/>
          </w:pPr>
        </w:pPrChange>
      </w:pPr>
      <w:del w:id="14646" w:author="Cristiano de Menezes Feu" w:date="2022-11-21T08:33:00Z">
        <w:r w:rsidDel="00E631A1">
          <w:rPr>
            <w:rFonts w:ascii="ClearSans-Light" w:eastAsia="ClearSans-Light" w:hAnsi="ClearSans-Light" w:cs="ClearSans-Light"/>
            <w:color w:val="005583"/>
            <w:sz w:val="18"/>
            <w:szCs w:val="18"/>
          </w:rPr>
          <w:delText>- Regramento: arts. 163 a 164 e art. 191</w:delText>
        </w:r>
      </w:del>
    </w:p>
    <w:p w14:paraId="000013FA" w14:textId="2F688529" w:rsidR="003D183A" w:rsidDel="00E631A1" w:rsidRDefault="008B7924" w:rsidP="00E631A1">
      <w:pPr>
        <w:widowControl w:val="0"/>
        <w:pBdr>
          <w:top w:val="nil"/>
          <w:left w:val="nil"/>
          <w:bottom w:val="nil"/>
          <w:right w:val="nil"/>
          <w:between w:val="nil"/>
        </w:pBdr>
        <w:spacing w:before="28" w:after="0"/>
        <w:ind w:firstLine="0"/>
        <w:jc w:val="center"/>
        <w:rPr>
          <w:del w:id="14647" w:author="Cristiano de Menezes Feu" w:date="2022-11-21T08:33:00Z"/>
          <w:rFonts w:ascii="ClearSans-Light" w:eastAsia="ClearSans-Light" w:hAnsi="ClearSans-Light" w:cs="ClearSans-Light"/>
          <w:color w:val="005583"/>
          <w:sz w:val="18"/>
          <w:szCs w:val="18"/>
        </w:rPr>
        <w:pPrChange w:id="14648" w:author="Cristiano de Menezes Feu" w:date="2022-11-21T08:33:00Z">
          <w:pPr>
            <w:widowControl w:val="0"/>
            <w:pBdr>
              <w:top w:val="nil"/>
              <w:left w:val="nil"/>
              <w:bottom w:val="nil"/>
              <w:right w:val="nil"/>
              <w:between w:val="nil"/>
            </w:pBdr>
            <w:spacing w:before="28" w:after="0"/>
            <w:ind w:firstLine="0"/>
            <w:jc w:val="left"/>
          </w:pPr>
        </w:pPrChange>
      </w:pPr>
      <w:del w:id="14649" w:author="Cristiano de Menezes Feu" w:date="2022-11-21T08:33:00Z">
        <w:r w:rsidDel="00E631A1">
          <w:rPr>
            <w:rFonts w:ascii="ClearSans-Light" w:eastAsia="ClearSans-Light" w:hAnsi="ClearSans-Light" w:cs="ClearSans-Light"/>
            <w:color w:val="005583"/>
            <w:sz w:val="18"/>
            <w:szCs w:val="18"/>
          </w:rPr>
          <w:delText>- Requerimento: art. 159, § 4º, IV; art.160, § 3º; art. 191; art. 193, § 2º</w:delText>
        </w:r>
      </w:del>
    </w:p>
    <w:p w14:paraId="000013FB" w14:textId="43960E4E" w:rsidR="003D183A" w:rsidDel="00E631A1" w:rsidRDefault="008B7924" w:rsidP="00E631A1">
      <w:pPr>
        <w:widowControl w:val="0"/>
        <w:pBdr>
          <w:top w:val="nil"/>
          <w:left w:val="nil"/>
          <w:bottom w:val="nil"/>
          <w:right w:val="nil"/>
          <w:between w:val="nil"/>
        </w:pBdr>
        <w:spacing w:before="28" w:after="0"/>
        <w:ind w:firstLine="0"/>
        <w:jc w:val="center"/>
        <w:rPr>
          <w:del w:id="14650" w:author="Cristiano de Menezes Feu" w:date="2022-11-21T08:33:00Z"/>
          <w:rFonts w:ascii="ClearSans-Light" w:eastAsia="ClearSans-Light" w:hAnsi="ClearSans-Light" w:cs="ClearSans-Light"/>
          <w:color w:val="005583"/>
          <w:sz w:val="18"/>
          <w:szCs w:val="18"/>
        </w:rPr>
        <w:pPrChange w:id="14651" w:author="Cristiano de Menezes Feu" w:date="2022-11-21T08:33:00Z">
          <w:pPr>
            <w:widowControl w:val="0"/>
            <w:pBdr>
              <w:top w:val="nil"/>
              <w:left w:val="nil"/>
              <w:bottom w:val="nil"/>
              <w:right w:val="nil"/>
              <w:between w:val="nil"/>
            </w:pBdr>
            <w:spacing w:before="28" w:after="0"/>
            <w:ind w:firstLine="0"/>
            <w:jc w:val="left"/>
          </w:pPr>
        </w:pPrChange>
      </w:pPr>
      <w:del w:id="14652" w:author="Cristiano de Menezes Feu" w:date="2022-11-21T08:33:00Z">
        <w:r w:rsidDel="00E631A1">
          <w:rPr>
            <w:rFonts w:ascii="ClearSans-Light" w:eastAsia="ClearSans-Light" w:hAnsi="ClearSans-Light" w:cs="ClearSans-Light"/>
            <w:color w:val="005583"/>
            <w:sz w:val="18"/>
            <w:szCs w:val="18"/>
          </w:rPr>
          <w:delText>▪ PRERROGATIVAS</w:delText>
        </w:r>
      </w:del>
    </w:p>
    <w:p w14:paraId="000013FC" w14:textId="5FA4126B" w:rsidR="003D183A" w:rsidDel="00E631A1" w:rsidRDefault="008B7924" w:rsidP="00E631A1">
      <w:pPr>
        <w:widowControl w:val="0"/>
        <w:pBdr>
          <w:top w:val="nil"/>
          <w:left w:val="nil"/>
          <w:bottom w:val="nil"/>
          <w:right w:val="nil"/>
          <w:between w:val="nil"/>
        </w:pBdr>
        <w:spacing w:before="28" w:after="0"/>
        <w:ind w:firstLine="0"/>
        <w:jc w:val="center"/>
        <w:rPr>
          <w:del w:id="14653" w:author="Cristiano de Menezes Feu" w:date="2022-11-21T08:33:00Z"/>
          <w:rFonts w:ascii="ClearSans-Light" w:eastAsia="ClearSans-Light" w:hAnsi="ClearSans-Light" w:cs="ClearSans-Light"/>
          <w:color w:val="005583"/>
          <w:sz w:val="18"/>
          <w:szCs w:val="18"/>
        </w:rPr>
        <w:pPrChange w:id="14654" w:author="Cristiano de Menezes Feu" w:date="2022-11-21T08:33:00Z">
          <w:pPr>
            <w:widowControl w:val="0"/>
            <w:pBdr>
              <w:top w:val="nil"/>
              <w:left w:val="nil"/>
              <w:bottom w:val="nil"/>
              <w:right w:val="nil"/>
              <w:between w:val="nil"/>
            </w:pBdr>
            <w:spacing w:before="28" w:after="0"/>
            <w:ind w:firstLine="0"/>
            <w:jc w:val="left"/>
          </w:pPr>
        </w:pPrChange>
      </w:pPr>
      <w:del w:id="14655" w:author="Cristiano de Menezes Feu" w:date="2022-11-21T08:33:00Z">
        <w:r w:rsidDel="00E631A1">
          <w:rPr>
            <w:rFonts w:ascii="ClearSans-Light" w:eastAsia="ClearSans-Light" w:hAnsi="ClearSans-Light" w:cs="ClearSans-Light"/>
            <w:color w:val="005583"/>
            <w:sz w:val="18"/>
            <w:szCs w:val="18"/>
          </w:rPr>
          <w:delText>- Presidente: art. 17</w:delText>
        </w:r>
      </w:del>
    </w:p>
    <w:p w14:paraId="000013FD" w14:textId="688A2E8B" w:rsidR="003D183A" w:rsidDel="00E631A1" w:rsidRDefault="008B7924" w:rsidP="00E631A1">
      <w:pPr>
        <w:widowControl w:val="0"/>
        <w:pBdr>
          <w:top w:val="nil"/>
          <w:left w:val="nil"/>
          <w:bottom w:val="nil"/>
          <w:right w:val="nil"/>
          <w:between w:val="nil"/>
        </w:pBdr>
        <w:spacing w:before="28" w:after="0"/>
        <w:ind w:firstLine="0"/>
        <w:jc w:val="center"/>
        <w:rPr>
          <w:del w:id="14656" w:author="Cristiano de Menezes Feu" w:date="2022-11-21T08:33:00Z"/>
          <w:rFonts w:ascii="ClearSans-Light" w:eastAsia="ClearSans-Light" w:hAnsi="ClearSans-Light" w:cs="ClearSans-Light"/>
          <w:color w:val="005583"/>
          <w:sz w:val="18"/>
          <w:szCs w:val="18"/>
        </w:rPr>
        <w:pPrChange w:id="14657" w:author="Cristiano de Menezes Feu" w:date="2022-11-21T08:33:00Z">
          <w:pPr>
            <w:widowControl w:val="0"/>
            <w:pBdr>
              <w:top w:val="nil"/>
              <w:left w:val="nil"/>
              <w:bottom w:val="nil"/>
              <w:right w:val="nil"/>
              <w:between w:val="nil"/>
            </w:pBdr>
            <w:spacing w:before="28" w:after="0"/>
            <w:ind w:firstLine="0"/>
            <w:jc w:val="left"/>
          </w:pPr>
        </w:pPrChange>
      </w:pPr>
      <w:del w:id="14658" w:author="Cristiano de Menezes Feu" w:date="2022-11-21T08:33:00Z">
        <w:r w:rsidDel="00E631A1">
          <w:rPr>
            <w:rFonts w:ascii="ClearSans-Light" w:eastAsia="ClearSans-Light" w:hAnsi="ClearSans-Light" w:cs="ClearSans-Light"/>
            <w:color w:val="005583"/>
            <w:sz w:val="18"/>
            <w:szCs w:val="18"/>
          </w:rPr>
          <w:delText>- Líderes: art. 10</w:delText>
        </w:r>
      </w:del>
    </w:p>
    <w:p w14:paraId="000013FE" w14:textId="60E8C58D" w:rsidR="003D183A" w:rsidDel="00E631A1" w:rsidRDefault="008B7924" w:rsidP="00E631A1">
      <w:pPr>
        <w:widowControl w:val="0"/>
        <w:pBdr>
          <w:top w:val="nil"/>
          <w:left w:val="nil"/>
          <w:bottom w:val="nil"/>
          <w:right w:val="nil"/>
          <w:between w:val="nil"/>
        </w:pBdr>
        <w:spacing w:before="28" w:after="0"/>
        <w:ind w:firstLine="0"/>
        <w:jc w:val="center"/>
        <w:rPr>
          <w:del w:id="14659" w:author="Cristiano de Menezes Feu" w:date="2022-11-21T08:33:00Z"/>
          <w:rFonts w:ascii="ClearSans-Light" w:eastAsia="ClearSans-Light" w:hAnsi="ClearSans-Light" w:cs="ClearSans-Light"/>
          <w:color w:val="005583"/>
          <w:sz w:val="18"/>
          <w:szCs w:val="18"/>
        </w:rPr>
        <w:pPrChange w:id="14660" w:author="Cristiano de Menezes Feu" w:date="2022-11-21T08:33:00Z">
          <w:pPr>
            <w:widowControl w:val="0"/>
            <w:pBdr>
              <w:top w:val="nil"/>
              <w:left w:val="nil"/>
              <w:bottom w:val="nil"/>
              <w:right w:val="nil"/>
              <w:between w:val="nil"/>
            </w:pBdr>
            <w:spacing w:before="28" w:after="0"/>
            <w:ind w:firstLine="0"/>
            <w:jc w:val="left"/>
          </w:pPr>
        </w:pPrChange>
      </w:pPr>
      <w:del w:id="14661" w:author="Cristiano de Menezes Feu" w:date="2022-11-21T08:33:00Z">
        <w:r w:rsidDel="00E631A1">
          <w:rPr>
            <w:rFonts w:ascii="ClearSans-Light" w:eastAsia="ClearSans-Light" w:hAnsi="ClearSans-Light" w:cs="ClearSans-Light"/>
            <w:color w:val="005583"/>
            <w:sz w:val="18"/>
            <w:szCs w:val="18"/>
          </w:rPr>
          <w:delText>- Parlamentares: arts. 226 a 244</w:delText>
        </w:r>
      </w:del>
    </w:p>
    <w:p w14:paraId="000013FF" w14:textId="0BC2B282" w:rsidR="003D183A" w:rsidDel="00E631A1" w:rsidRDefault="008B7924" w:rsidP="00E631A1">
      <w:pPr>
        <w:widowControl w:val="0"/>
        <w:pBdr>
          <w:top w:val="nil"/>
          <w:left w:val="nil"/>
          <w:bottom w:val="nil"/>
          <w:right w:val="nil"/>
          <w:between w:val="nil"/>
        </w:pBdr>
        <w:spacing w:before="28" w:after="0"/>
        <w:ind w:firstLine="0"/>
        <w:jc w:val="center"/>
        <w:rPr>
          <w:del w:id="14662" w:author="Cristiano de Menezes Feu" w:date="2022-11-21T08:33:00Z"/>
          <w:rFonts w:ascii="ClearSans-Light" w:eastAsia="ClearSans-Light" w:hAnsi="ClearSans-Light" w:cs="ClearSans-Light"/>
          <w:color w:val="005583"/>
          <w:sz w:val="18"/>
          <w:szCs w:val="18"/>
        </w:rPr>
        <w:pPrChange w:id="14663" w:author="Cristiano de Menezes Feu" w:date="2022-11-21T08:33:00Z">
          <w:pPr>
            <w:widowControl w:val="0"/>
            <w:pBdr>
              <w:top w:val="nil"/>
              <w:left w:val="nil"/>
              <w:bottom w:val="nil"/>
              <w:right w:val="nil"/>
              <w:between w:val="nil"/>
            </w:pBdr>
            <w:spacing w:before="28" w:after="0"/>
            <w:ind w:firstLine="0"/>
            <w:jc w:val="left"/>
          </w:pPr>
        </w:pPrChange>
      </w:pPr>
      <w:del w:id="14664" w:author="Cristiano de Menezes Feu" w:date="2022-11-21T08:33:00Z">
        <w:r w:rsidDel="00E631A1">
          <w:rPr>
            <w:rFonts w:ascii="ClearSans-Light" w:eastAsia="ClearSans-Light" w:hAnsi="ClearSans-Light" w:cs="ClearSans-Light"/>
            <w:color w:val="005583"/>
            <w:sz w:val="18"/>
            <w:szCs w:val="18"/>
          </w:rPr>
          <w:delText>▪ PRESENÇA</w:delText>
        </w:r>
      </w:del>
    </w:p>
    <w:p w14:paraId="00001400" w14:textId="02171889" w:rsidR="003D183A" w:rsidDel="00E631A1" w:rsidRDefault="008B7924" w:rsidP="00E631A1">
      <w:pPr>
        <w:widowControl w:val="0"/>
        <w:pBdr>
          <w:top w:val="nil"/>
          <w:left w:val="nil"/>
          <w:bottom w:val="nil"/>
          <w:right w:val="nil"/>
          <w:between w:val="nil"/>
        </w:pBdr>
        <w:spacing w:before="28" w:after="0"/>
        <w:ind w:firstLine="0"/>
        <w:jc w:val="center"/>
        <w:rPr>
          <w:del w:id="14665" w:author="Cristiano de Menezes Feu" w:date="2022-11-21T08:33:00Z"/>
          <w:rFonts w:ascii="ClearSans-Light" w:eastAsia="ClearSans-Light" w:hAnsi="ClearSans-Light" w:cs="ClearSans-Light"/>
          <w:color w:val="005583"/>
          <w:sz w:val="18"/>
          <w:szCs w:val="18"/>
        </w:rPr>
        <w:pPrChange w:id="14666" w:author="Cristiano de Menezes Feu" w:date="2022-11-21T08:33:00Z">
          <w:pPr>
            <w:widowControl w:val="0"/>
            <w:pBdr>
              <w:top w:val="nil"/>
              <w:left w:val="nil"/>
              <w:bottom w:val="nil"/>
              <w:right w:val="nil"/>
              <w:between w:val="nil"/>
            </w:pBdr>
            <w:spacing w:before="28" w:after="0"/>
            <w:ind w:firstLine="0"/>
            <w:jc w:val="left"/>
          </w:pPr>
        </w:pPrChange>
      </w:pPr>
      <w:del w:id="14667" w:author="Cristiano de Menezes Feu" w:date="2022-11-21T08:33:00Z">
        <w:r w:rsidDel="00E631A1">
          <w:rPr>
            <w:rFonts w:ascii="ClearSans-Light" w:eastAsia="ClearSans-Light" w:hAnsi="ClearSans-Light" w:cs="ClearSans-Light"/>
            <w:color w:val="005583"/>
            <w:sz w:val="18"/>
            <w:szCs w:val="18"/>
          </w:rPr>
          <w:delText>- Registro Plenário e ata: arts. 227, I; art. 97, § 2º</w:delText>
        </w:r>
      </w:del>
    </w:p>
    <w:p w14:paraId="00001401" w14:textId="7CBC1575" w:rsidR="003D183A" w:rsidDel="00E631A1" w:rsidRDefault="008B7924" w:rsidP="00E631A1">
      <w:pPr>
        <w:widowControl w:val="0"/>
        <w:pBdr>
          <w:top w:val="nil"/>
          <w:left w:val="nil"/>
          <w:bottom w:val="nil"/>
          <w:right w:val="nil"/>
          <w:between w:val="nil"/>
        </w:pBdr>
        <w:spacing w:before="28" w:after="0"/>
        <w:ind w:firstLine="0"/>
        <w:jc w:val="center"/>
        <w:rPr>
          <w:del w:id="14668" w:author="Cristiano de Menezes Feu" w:date="2022-11-21T08:33:00Z"/>
          <w:rFonts w:ascii="ClearSans-Light" w:eastAsia="ClearSans-Light" w:hAnsi="ClearSans-Light" w:cs="ClearSans-Light"/>
          <w:color w:val="005583"/>
          <w:sz w:val="18"/>
          <w:szCs w:val="18"/>
        </w:rPr>
        <w:pPrChange w:id="14669" w:author="Cristiano de Menezes Feu" w:date="2022-11-21T08:33:00Z">
          <w:pPr>
            <w:widowControl w:val="0"/>
            <w:pBdr>
              <w:top w:val="nil"/>
              <w:left w:val="nil"/>
              <w:bottom w:val="nil"/>
              <w:right w:val="nil"/>
              <w:between w:val="nil"/>
            </w:pBdr>
            <w:spacing w:before="28" w:after="0"/>
            <w:ind w:firstLine="0"/>
            <w:jc w:val="left"/>
          </w:pPr>
        </w:pPrChange>
      </w:pPr>
      <w:del w:id="14670" w:author="Cristiano de Menezes Feu" w:date="2022-11-21T08:33:00Z">
        <w:r w:rsidDel="00E631A1">
          <w:rPr>
            <w:rFonts w:ascii="ClearSans-Light" w:eastAsia="ClearSans-Light" w:hAnsi="ClearSans-Light" w:cs="ClearSans-Light"/>
            <w:color w:val="005583"/>
            <w:sz w:val="18"/>
            <w:szCs w:val="18"/>
          </w:rPr>
          <w:delText>- Comissões: art. 49, § 2º; art. 227, III</w:delText>
        </w:r>
      </w:del>
    </w:p>
    <w:p w14:paraId="00001402" w14:textId="05F98D57" w:rsidR="003D183A" w:rsidDel="00E631A1" w:rsidRDefault="008B7924" w:rsidP="00E631A1">
      <w:pPr>
        <w:widowControl w:val="0"/>
        <w:pBdr>
          <w:top w:val="nil"/>
          <w:left w:val="nil"/>
          <w:bottom w:val="nil"/>
          <w:right w:val="nil"/>
          <w:between w:val="nil"/>
        </w:pBdr>
        <w:spacing w:before="28" w:after="0"/>
        <w:ind w:firstLine="0"/>
        <w:jc w:val="center"/>
        <w:rPr>
          <w:del w:id="14671" w:author="Cristiano de Menezes Feu" w:date="2022-11-21T08:33:00Z"/>
          <w:rFonts w:ascii="ClearSans-Light" w:eastAsia="ClearSans-Light" w:hAnsi="ClearSans-Light" w:cs="ClearSans-Light"/>
          <w:color w:val="005583"/>
          <w:sz w:val="18"/>
          <w:szCs w:val="18"/>
        </w:rPr>
        <w:pPrChange w:id="14672" w:author="Cristiano de Menezes Feu" w:date="2022-11-21T08:33:00Z">
          <w:pPr>
            <w:widowControl w:val="0"/>
            <w:pBdr>
              <w:top w:val="nil"/>
              <w:left w:val="nil"/>
              <w:bottom w:val="nil"/>
              <w:right w:val="nil"/>
              <w:between w:val="nil"/>
            </w:pBdr>
            <w:spacing w:before="28" w:after="0"/>
            <w:ind w:firstLine="0"/>
            <w:jc w:val="left"/>
          </w:pPr>
        </w:pPrChange>
      </w:pPr>
      <w:del w:id="14673" w:author="Cristiano de Menezes Feu" w:date="2022-11-21T08:33:00Z">
        <w:r w:rsidDel="00E631A1">
          <w:rPr>
            <w:rFonts w:ascii="ClearSans-Light" w:eastAsia="ClearSans-Light" w:hAnsi="ClearSans-Light" w:cs="ClearSans-Light"/>
            <w:color w:val="005583"/>
            <w:sz w:val="18"/>
            <w:szCs w:val="18"/>
          </w:rPr>
          <w:delText>▪ PRESIDENTE DA CÂMARA</w:delText>
        </w:r>
      </w:del>
    </w:p>
    <w:p w14:paraId="00001403" w14:textId="65C57DB4" w:rsidR="003D183A" w:rsidDel="00E631A1" w:rsidRDefault="008B7924" w:rsidP="00E631A1">
      <w:pPr>
        <w:widowControl w:val="0"/>
        <w:pBdr>
          <w:top w:val="nil"/>
          <w:left w:val="nil"/>
          <w:bottom w:val="nil"/>
          <w:right w:val="nil"/>
          <w:between w:val="nil"/>
        </w:pBdr>
        <w:spacing w:before="28" w:after="0"/>
        <w:ind w:firstLine="0"/>
        <w:jc w:val="center"/>
        <w:rPr>
          <w:del w:id="14674" w:author="Cristiano de Menezes Feu" w:date="2022-11-21T08:33:00Z"/>
          <w:rFonts w:ascii="ClearSans-Light" w:eastAsia="ClearSans-Light" w:hAnsi="ClearSans-Light" w:cs="ClearSans-Light"/>
          <w:color w:val="005583"/>
          <w:sz w:val="18"/>
          <w:szCs w:val="18"/>
        </w:rPr>
        <w:pPrChange w:id="14675" w:author="Cristiano de Menezes Feu" w:date="2022-11-21T08:33:00Z">
          <w:pPr>
            <w:widowControl w:val="0"/>
            <w:pBdr>
              <w:top w:val="nil"/>
              <w:left w:val="nil"/>
              <w:bottom w:val="nil"/>
              <w:right w:val="nil"/>
              <w:between w:val="nil"/>
            </w:pBdr>
            <w:spacing w:before="28" w:after="0"/>
            <w:ind w:firstLine="0"/>
            <w:jc w:val="left"/>
          </w:pPr>
        </w:pPrChange>
      </w:pPr>
      <w:del w:id="14676" w:author="Cristiano de Menezes Feu" w:date="2022-11-21T08:33:00Z">
        <w:r w:rsidDel="00E631A1">
          <w:rPr>
            <w:rFonts w:ascii="ClearSans-Light" w:eastAsia="ClearSans-Light" w:hAnsi="ClearSans-Light" w:cs="ClearSans-Light"/>
            <w:color w:val="005583"/>
            <w:sz w:val="18"/>
            <w:szCs w:val="18"/>
          </w:rPr>
          <w:delText>- Prerrogativas a atribuições: art. 17</w:delText>
        </w:r>
      </w:del>
    </w:p>
    <w:p w14:paraId="00001404" w14:textId="3347F9DC" w:rsidR="003D183A" w:rsidDel="00E631A1" w:rsidRDefault="008B7924" w:rsidP="00E631A1">
      <w:pPr>
        <w:widowControl w:val="0"/>
        <w:pBdr>
          <w:top w:val="nil"/>
          <w:left w:val="nil"/>
          <w:bottom w:val="nil"/>
          <w:right w:val="nil"/>
          <w:between w:val="nil"/>
        </w:pBdr>
        <w:spacing w:before="28" w:after="0"/>
        <w:ind w:firstLine="0"/>
        <w:jc w:val="center"/>
        <w:rPr>
          <w:del w:id="14677" w:author="Cristiano de Menezes Feu" w:date="2022-11-21T08:33:00Z"/>
          <w:rFonts w:ascii="ClearSans-Light" w:eastAsia="ClearSans-Light" w:hAnsi="ClearSans-Light" w:cs="ClearSans-Light"/>
          <w:color w:val="005583"/>
          <w:sz w:val="18"/>
          <w:szCs w:val="18"/>
        </w:rPr>
        <w:pPrChange w:id="14678" w:author="Cristiano de Menezes Feu" w:date="2022-11-21T08:33:00Z">
          <w:pPr>
            <w:widowControl w:val="0"/>
            <w:pBdr>
              <w:top w:val="nil"/>
              <w:left w:val="nil"/>
              <w:bottom w:val="nil"/>
              <w:right w:val="nil"/>
              <w:between w:val="nil"/>
            </w:pBdr>
            <w:spacing w:before="28" w:after="0"/>
            <w:ind w:firstLine="0"/>
            <w:jc w:val="left"/>
          </w:pPr>
        </w:pPrChange>
      </w:pPr>
      <w:del w:id="14679" w:author="Cristiano de Menezes Feu" w:date="2022-11-21T08:33:00Z">
        <w:r w:rsidDel="00E631A1">
          <w:rPr>
            <w:rFonts w:ascii="ClearSans-Light" w:eastAsia="ClearSans-Light" w:hAnsi="ClearSans-Light" w:cs="ClearSans-Light"/>
            <w:color w:val="005583"/>
            <w:sz w:val="18"/>
            <w:szCs w:val="18"/>
          </w:rPr>
          <w:delText>▪ PRESIDENTE DA REPÚBLICA</w:delText>
        </w:r>
      </w:del>
    </w:p>
    <w:p w14:paraId="00001405" w14:textId="72975641" w:rsidR="003D183A" w:rsidDel="00E631A1" w:rsidRDefault="008B7924" w:rsidP="00E631A1">
      <w:pPr>
        <w:widowControl w:val="0"/>
        <w:pBdr>
          <w:top w:val="nil"/>
          <w:left w:val="nil"/>
          <w:bottom w:val="nil"/>
          <w:right w:val="nil"/>
          <w:between w:val="nil"/>
        </w:pBdr>
        <w:spacing w:before="28" w:after="0"/>
        <w:ind w:firstLine="0"/>
        <w:jc w:val="center"/>
        <w:rPr>
          <w:del w:id="14680" w:author="Cristiano de Menezes Feu" w:date="2022-11-21T08:33:00Z"/>
          <w:rFonts w:ascii="ClearSans-Light" w:eastAsia="ClearSans-Light" w:hAnsi="ClearSans-Light" w:cs="ClearSans-Light"/>
          <w:color w:val="005583"/>
          <w:sz w:val="18"/>
          <w:szCs w:val="18"/>
        </w:rPr>
        <w:pPrChange w:id="14681" w:author="Cristiano de Menezes Feu" w:date="2022-11-21T08:33:00Z">
          <w:pPr>
            <w:widowControl w:val="0"/>
            <w:pBdr>
              <w:top w:val="nil"/>
              <w:left w:val="nil"/>
              <w:bottom w:val="nil"/>
              <w:right w:val="nil"/>
              <w:between w:val="nil"/>
            </w:pBdr>
            <w:spacing w:before="28" w:after="0"/>
            <w:ind w:firstLine="0"/>
            <w:jc w:val="left"/>
          </w:pPr>
        </w:pPrChange>
      </w:pPr>
      <w:del w:id="14682" w:author="Cristiano de Menezes Feu" w:date="2022-11-21T08:33:00Z">
        <w:r w:rsidDel="00E631A1">
          <w:rPr>
            <w:rFonts w:ascii="ClearSans-Light" w:eastAsia="ClearSans-Light" w:hAnsi="ClearSans-Light" w:cs="ClearSans-Light"/>
            <w:color w:val="005583"/>
            <w:sz w:val="18"/>
            <w:szCs w:val="18"/>
          </w:rPr>
          <w:delText>- Projeto, remuneração: art. 215</w:delText>
        </w:r>
      </w:del>
    </w:p>
    <w:p w14:paraId="00001406" w14:textId="2E0CE6D9" w:rsidR="003D183A" w:rsidDel="00E631A1" w:rsidRDefault="008B7924" w:rsidP="00E631A1">
      <w:pPr>
        <w:widowControl w:val="0"/>
        <w:pBdr>
          <w:top w:val="nil"/>
          <w:left w:val="nil"/>
          <w:bottom w:val="nil"/>
          <w:right w:val="nil"/>
          <w:between w:val="nil"/>
        </w:pBdr>
        <w:spacing w:before="28" w:after="0"/>
        <w:ind w:firstLine="0"/>
        <w:jc w:val="center"/>
        <w:rPr>
          <w:del w:id="14683" w:author="Cristiano de Menezes Feu" w:date="2022-11-21T08:33:00Z"/>
          <w:rFonts w:ascii="ClearSans-Light" w:eastAsia="ClearSans-Light" w:hAnsi="ClearSans-Light" w:cs="ClearSans-Light"/>
          <w:color w:val="005583"/>
          <w:sz w:val="18"/>
          <w:szCs w:val="18"/>
        </w:rPr>
        <w:pPrChange w:id="14684" w:author="Cristiano de Menezes Feu" w:date="2022-11-21T08:33:00Z">
          <w:pPr>
            <w:widowControl w:val="0"/>
            <w:pBdr>
              <w:top w:val="nil"/>
              <w:left w:val="nil"/>
              <w:bottom w:val="nil"/>
              <w:right w:val="nil"/>
              <w:between w:val="nil"/>
            </w:pBdr>
            <w:spacing w:before="28" w:after="0"/>
            <w:ind w:firstLine="0"/>
            <w:jc w:val="left"/>
          </w:pPr>
        </w:pPrChange>
      </w:pPr>
      <w:del w:id="14685" w:author="Cristiano de Menezes Feu" w:date="2022-11-21T08:33:00Z">
        <w:r w:rsidDel="00E631A1">
          <w:rPr>
            <w:rFonts w:ascii="ClearSans-Light" w:eastAsia="ClearSans-Light" w:hAnsi="ClearSans-Light" w:cs="ClearSans-Light"/>
            <w:color w:val="005583"/>
            <w:sz w:val="18"/>
            <w:szCs w:val="18"/>
          </w:rPr>
          <w:delText>- Tomada de contas: art. 214</w:delText>
        </w:r>
      </w:del>
    </w:p>
    <w:p w14:paraId="00001407" w14:textId="7E19F8F0" w:rsidR="003D183A" w:rsidDel="00E631A1" w:rsidRDefault="008B7924" w:rsidP="00E631A1">
      <w:pPr>
        <w:widowControl w:val="0"/>
        <w:pBdr>
          <w:top w:val="nil"/>
          <w:left w:val="nil"/>
          <w:bottom w:val="nil"/>
          <w:right w:val="nil"/>
          <w:between w:val="nil"/>
        </w:pBdr>
        <w:spacing w:before="28" w:after="0"/>
        <w:ind w:firstLine="0"/>
        <w:jc w:val="center"/>
        <w:rPr>
          <w:del w:id="14686" w:author="Cristiano de Menezes Feu" w:date="2022-11-21T08:33:00Z"/>
          <w:rFonts w:ascii="ClearSans-Light" w:eastAsia="ClearSans-Light" w:hAnsi="ClearSans-Light" w:cs="ClearSans-Light"/>
          <w:color w:val="005583"/>
          <w:sz w:val="18"/>
          <w:szCs w:val="18"/>
        </w:rPr>
        <w:pPrChange w:id="14687" w:author="Cristiano de Menezes Feu" w:date="2022-11-21T08:33:00Z">
          <w:pPr>
            <w:widowControl w:val="0"/>
            <w:pBdr>
              <w:top w:val="nil"/>
              <w:left w:val="nil"/>
              <w:bottom w:val="nil"/>
              <w:right w:val="nil"/>
              <w:between w:val="nil"/>
            </w:pBdr>
            <w:spacing w:before="28" w:after="0"/>
            <w:ind w:firstLine="0"/>
            <w:jc w:val="left"/>
          </w:pPr>
        </w:pPrChange>
      </w:pPr>
      <w:del w:id="14688" w:author="Cristiano de Menezes Feu" w:date="2022-11-21T08:33:00Z">
        <w:r w:rsidDel="00E631A1">
          <w:rPr>
            <w:rFonts w:ascii="ClearSans-Light" w:eastAsia="ClearSans-Light" w:hAnsi="ClearSans-Light" w:cs="ClearSans-Light"/>
            <w:color w:val="005583"/>
            <w:sz w:val="18"/>
            <w:szCs w:val="18"/>
          </w:rPr>
          <w:delText>- Processo criminal: arts. 217 e 218</w:delText>
        </w:r>
      </w:del>
    </w:p>
    <w:p w14:paraId="00001408" w14:textId="568F9A77" w:rsidR="003D183A" w:rsidDel="00E631A1" w:rsidRDefault="008B7924" w:rsidP="00E631A1">
      <w:pPr>
        <w:widowControl w:val="0"/>
        <w:pBdr>
          <w:top w:val="nil"/>
          <w:left w:val="nil"/>
          <w:bottom w:val="nil"/>
          <w:right w:val="nil"/>
          <w:between w:val="nil"/>
        </w:pBdr>
        <w:spacing w:before="28" w:after="0"/>
        <w:ind w:firstLine="0"/>
        <w:jc w:val="center"/>
        <w:rPr>
          <w:del w:id="14689" w:author="Cristiano de Menezes Feu" w:date="2022-11-21T08:33:00Z"/>
          <w:rFonts w:ascii="ClearSans-Light" w:eastAsia="ClearSans-Light" w:hAnsi="ClearSans-Light" w:cs="ClearSans-Light"/>
          <w:color w:val="005583"/>
          <w:sz w:val="18"/>
          <w:szCs w:val="18"/>
        </w:rPr>
        <w:pPrChange w:id="14690" w:author="Cristiano de Menezes Feu" w:date="2022-11-21T08:33:00Z">
          <w:pPr>
            <w:widowControl w:val="0"/>
            <w:pBdr>
              <w:top w:val="nil"/>
              <w:left w:val="nil"/>
              <w:bottom w:val="nil"/>
              <w:right w:val="nil"/>
              <w:between w:val="nil"/>
            </w:pBdr>
            <w:spacing w:before="28" w:after="0"/>
            <w:ind w:firstLine="0"/>
            <w:jc w:val="left"/>
          </w:pPr>
        </w:pPrChange>
      </w:pPr>
      <w:del w:id="14691" w:author="Cristiano de Menezes Feu" w:date="2022-11-21T08:33:00Z">
        <w:r w:rsidDel="00E631A1">
          <w:rPr>
            <w:rFonts w:ascii="ClearSans-Light" w:eastAsia="ClearSans-Light" w:hAnsi="ClearSans-Light" w:cs="ClearSans-Light"/>
            <w:color w:val="005583"/>
            <w:sz w:val="18"/>
            <w:szCs w:val="18"/>
          </w:rPr>
          <w:delText>▪ PRESIDENTE DE COMISSÃO</w:delText>
        </w:r>
      </w:del>
    </w:p>
    <w:p w14:paraId="00001409" w14:textId="6797DF11" w:rsidR="003D183A" w:rsidDel="00E631A1" w:rsidRDefault="008B7924" w:rsidP="00E631A1">
      <w:pPr>
        <w:widowControl w:val="0"/>
        <w:pBdr>
          <w:top w:val="nil"/>
          <w:left w:val="nil"/>
          <w:bottom w:val="nil"/>
          <w:right w:val="nil"/>
          <w:between w:val="nil"/>
        </w:pBdr>
        <w:spacing w:before="28" w:after="0"/>
        <w:ind w:firstLine="0"/>
        <w:jc w:val="center"/>
        <w:rPr>
          <w:del w:id="14692" w:author="Cristiano de Menezes Feu" w:date="2022-11-21T08:33:00Z"/>
          <w:rFonts w:ascii="ClearSans-Light" w:eastAsia="ClearSans-Light" w:hAnsi="ClearSans-Light" w:cs="ClearSans-Light"/>
          <w:color w:val="005583"/>
          <w:sz w:val="18"/>
          <w:szCs w:val="18"/>
        </w:rPr>
        <w:pPrChange w:id="14693" w:author="Cristiano de Menezes Feu" w:date="2022-11-21T08:33:00Z">
          <w:pPr>
            <w:widowControl w:val="0"/>
            <w:pBdr>
              <w:top w:val="nil"/>
              <w:left w:val="nil"/>
              <w:bottom w:val="nil"/>
              <w:right w:val="nil"/>
              <w:between w:val="nil"/>
            </w:pBdr>
            <w:spacing w:before="28" w:after="0"/>
            <w:ind w:firstLine="0"/>
            <w:jc w:val="left"/>
          </w:pPr>
        </w:pPrChange>
      </w:pPr>
      <w:del w:id="14694" w:author="Cristiano de Menezes Feu" w:date="2022-11-21T08:33:00Z">
        <w:r w:rsidDel="00E631A1">
          <w:rPr>
            <w:rFonts w:ascii="ClearSans-Light" w:eastAsia="ClearSans-Light" w:hAnsi="ClearSans-Light" w:cs="ClearSans-Light"/>
            <w:color w:val="005583"/>
            <w:sz w:val="18"/>
            <w:szCs w:val="18"/>
          </w:rPr>
          <w:delText>- Prerrogativas: art. 41</w:delText>
        </w:r>
      </w:del>
    </w:p>
    <w:p w14:paraId="0000140A" w14:textId="51F925CF" w:rsidR="003D183A" w:rsidDel="00E631A1" w:rsidRDefault="008B7924" w:rsidP="00E631A1">
      <w:pPr>
        <w:widowControl w:val="0"/>
        <w:pBdr>
          <w:top w:val="nil"/>
          <w:left w:val="nil"/>
          <w:bottom w:val="nil"/>
          <w:right w:val="nil"/>
          <w:between w:val="nil"/>
        </w:pBdr>
        <w:spacing w:before="28" w:after="0"/>
        <w:ind w:firstLine="0"/>
        <w:jc w:val="center"/>
        <w:rPr>
          <w:del w:id="14695" w:author="Cristiano de Menezes Feu" w:date="2022-11-21T08:33:00Z"/>
          <w:rFonts w:ascii="ClearSans-Light" w:eastAsia="ClearSans-Light" w:hAnsi="ClearSans-Light" w:cs="ClearSans-Light"/>
          <w:color w:val="005583"/>
          <w:sz w:val="18"/>
          <w:szCs w:val="18"/>
        </w:rPr>
        <w:pPrChange w:id="14696" w:author="Cristiano de Menezes Feu" w:date="2022-11-21T08:33:00Z">
          <w:pPr>
            <w:widowControl w:val="0"/>
            <w:pBdr>
              <w:top w:val="nil"/>
              <w:left w:val="nil"/>
              <w:bottom w:val="nil"/>
              <w:right w:val="nil"/>
              <w:between w:val="nil"/>
            </w:pBdr>
            <w:spacing w:before="28" w:after="0"/>
            <w:ind w:firstLine="0"/>
            <w:jc w:val="left"/>
          </w:pPr>
        </w:pPrChange>
      </w:pPr>
      <w:del w:id="14697" w:author="Cristiano de Menezes Feu" w:date="2022-11-21T08:33:00Z">
        <w:r w:rsidDel="00E631A1">
          <w:rPr>
            <w:rFonts w:ascii="ClearSans-Light" w:eastAsia="ClearSans-Light" w:hAnsi="ClearSans-Light" w:cs="ClearSans-Light"/>
            <w:color w:val="005583"/>
            <w:sz w:val="18"/>
            <w:szCs w:val="18"/>
          </w:rPr>
          <w:delText>▪ PRIORIDADE</w:delText>
        </w:r>
      </w:del>
    </w:p>
    <w:p w14:paraId="0000140B" w14:textId="02E54596" w:rsidR="003D183A" w:rsidDel="00E631A1" w:rsidRDefault="008B7924" w:rsidP="00E631A1">
      <w:pPr>
        <w:widowControl w:val="0"/>
        <w:pBdr>
          <w:top w:val="nil"/>
          <w:left w:val="nil"/>
          <w:bottom w:val="nil"/>
          <w:right w:val="nil"/>
          <w:between w:val="nil"/>
        </w:pBdr>
        <w:spacing w:before="28" w:after="0"/>
        <w:ind w:firstLine="0"/>
        <w:jc w:val="center"/>
        <w:rPr>
          <w:del w:id="14698" w:author="Cristiano de Menezes Feu" w:date="2022-11-21T08:33:00Z"/>
          <w:rFonts w:ascii="ClearSans-Light" w:eastAsia="ClearSans-Light" w:hAnsi="ClearSans-Light" w:cs="ClearSans-Light"/>
          <w:color w:val="005583"/>
          <w:sz w:val="18"/>
          <w:szCs w:val="18"/>
        </w:rPr>
        <w:pPrChange w:id="14699" w:author="Cristiano de Menezes Feu" w:date="2022-11-21T08:33:00Z">
          <w:pPr>
            <w:widowControl w:val="0"/>
            <w:pBdr>
              <w:top w:val="nil"/>
              <w:left w:val="nil"/>
              <w:bottom w:val="nil"/>
              <w:right w:val="nil"/>
              <w:between w:val="nil"/>
            </w:pBdr>
            <w:spacing w:before="28" w:after="0"/>
            <w:ind w:firstLine="0"/>
            <w:jc w:val="left"/>
          </w:pPr>
        </w:pPrChange>
      </w:pPr>
      <w:del w:id="14700" w:author="Cristiano de Menezes Feu" w:date="2022-11-21T08:33:00Z">
        <w:r w:rsidDel="00E631A1">
          <w:rPr>
            <w:rFonts w:ascii="ClearSans-Light" w:eastAsia="ClearSans-Light" w:hAnsi="ClearSans-Light" w:cs="ClearSans-Light"/>
            <w:color w:val="005583"/>
            <w:sz w:val="18"/>
            <w:szCs w:val="18"/>
          </w:rPr>
          <w:delText>- Requerimento: art. 117, XVII</w:delText>
        </w:r>
      </w:del>
    </w:p>
    <w:p w14:paraId="0000140C" w14:textId="341187FA" w:rsidR="003D183A" w:rsidDel="00E631A1" w:rsidRDefault="008B7924" w:rsidP="00E631A1">
      <w:pPr>
        <w:widowControl w:val="0"/>
        <w:pBdr>
          <w:top w:val="nil"/>
          <w:left w:val="nil"/>
          <w:bottom w:val="nil"/>
          <w:right w:val="nil"/>
          <w:between w:val="nil"/>
        </w:pBdr>
        <w:spacing w:before="28" w:after="0"/>
        <w:ind w:firstLine="0"/>
        <w:jc w:val="center"/>
        <w:rPr>
          <w:del w:id="14701" w:author="Cristiano de Menezes Feu" w:date="2022-11-21T08:33:00Z"/>
          <w:rFonts w:ascii="ClearSans-Light" w:eastAsia="ClearSans-Light" w:hAnsi="ClearSans-Light" w:cs="ClearSans-Light"/>
          <w:color w:val="005583"/>
          <w:sz w:val="18"/>
          <w:szCs w:val="18"/>
        </w:rPr>
        <w:pPrChange w:id="14702" w:author="Cristiano de Menezes Feu" w:date="2022-11-21T08:33:00Z">
          <w:pPr>
            <w:widowControl w:val="0"/>
            <w:pBdr>
              <w:top w:val="nil"/>
              <w:left w:val="nil"/>
              <w:bottom w:val="nil"/>
              <w:right w:val="nil"/>
              <w:between w:val="nil"/>
            </w:pBdr>
            <w:spacing w:before="28" w:after="0"/>
            <w:ind w:firstLine="0"/>
            <w:jc w:val="left"/>
          </w:pPr>
        </w:pPrChange>
      </w:pPr>
      <w:del w:id="14703" w:author="Cristiano de Menezes Feu" w:date="2022-11-21T08:33:00Z">
        <w:r w:rsidDel="00E631A1">
          <w:rPr>
            <w:rFonts w:ascii="ClearSans-Light" w:eastAsia="ClearSans-Light" w:hAnsi="ClearSans-Light" w:cs="ClearSans-Light"/>
            <w:color w:val="005583"/>
            <w:sz w:val="18"/>
            <w:szCs w:val="18"/>
          </w:rPr>
          <w:delText>- Matérias: art. 151, II</w:delText>
        </w:r>
      </w:del>
    </w:p>
    <w:p w14:paraId="0000140D" w14:textId="7E42A501" w:rsidR="003D183A" w:rsidDel="00E631A1" w:rsidRDefault="008B7924" w:rsidP="00E631A1">
      <w:pPr>
        <w:widowControl w:val="0"/>
        <w:pBdr>
          <w:top w:val="nil"/>
          <w:left w:val="nil"/>
          <w:bottom w:val="nil"/>
          <w:right w:val="nil"/>
          <w:between w:val="nil"/>
        </w:pBdr>
        <w:spacing w:before="28" w:after="0"/>
        <w:ind w:firstLine="0"/>
        <w:jc w:val="center"/>
        <w:rPr>
          <w:del w:id="14704" w:author="Cristiano de Menezes Feu" w:date="2022-11-21T08:33:00Z"/>
          <w:rFonts w:ascii="ClearSans-Light" w:eastAsia="ClearSans-Light" w:hAnsi="ClearSans-Light" w:cs="ClearSans-Light"/>
          <w:color w:val="005583"/>
          <w:sz w:val="18"/>
          <w:szCs w:val="18"/>
        </w:rPr>
        <w:pPrChange w:id="14705" w:author="Cristiano de Menezes Feu" w:date="2022-11-21T08:33:00Z">
          <w:pPr>
            <w:widowControl w:val="0"/>
            <w:pBdr>
              <w:top w:val="nil"/>
              <w:left w:val="nil"/>
              <w:bottom w:val="nil"/>
              <w:right w:val="nil"/>
              <w:between w:val="nil"/>
            </w:pBdr>
            <w:spacing w:before="28" w:after="0"/>
            <w:ind w:firstLine="0"/>
            <w:jc w:val="left"/>
          </w:pPr>
        </w:pPrChange>
      </w:pPr>
      <w:del w:id="14706" w:author="Cristiano de Menezes Feu" w:date="2022-11-21T08:33:00Z">
        <w:r w:rsidDel="00E631A1">
          <w:rPr>
            <w:rFonts w:ascii="ClearSans-Light" w:eastAsia="ClearSans-Light" w:hAnsi="ClearSans-Light" w:cs="ClearSans-Light"/>
            <w:color w:val="005583"/>
            <w:sz w:val="18"/>
            <w:szCs w:val="18"/>
          </w:rPr>
          <w:delText>- Regramento: art. 158; art. 159, § 3º</w:delText>
        </w:r>
      </w:del>
    </w:p>
    <w:p w14:paraId="0000140E" w14:textId="540B037D" w:rsidR="003D183A" w:rsidDel="00E631A1" w:rsidRDefault="008B7924" w:rsidP="00E631A1">
      <w:pPr>
        <w:widowControl w:val="0"/>
        <w:pBdr>
          <w:top w:val="nil"/>
          <w:left w:val="nil"/>
          <w:bottom w:val="nil"/>
          <w:right w:val="nil"/>
          <w:between w:val="nil"/>
        </w:pBdr>
        <w:spacing w:before="28" w:after="0"/>
        <w:ind w:firstLine="0"/>
        <w:jc w:val="center"/>
        <w:rPr>
          <w:del w:id="14707" w:author="Cristiano de Menezes Feu" w:date="2022-11-21T08:33:00Z"/>
          <w:rFonts w:ascii="ClearSans-Light" w:eastAsia="ClearSans-Light" w:hAnsi="ClearSans-Light" w:cs="ClearSans-Light"/>
          <w:color w:val="005583"/>
          <w:sz w:val="18"/>
          <w:szCs w:val="18"/>
        </w:rPr>
        <w:pPrChange w:id="14708" w:author="Cristiano de Menezes Feu" w:date="2022-11-21T08:33:00Z">
          <w:pPr>
            <w:widowControl w:val="0"/>
            <w:pBdr>
              <w:top w:val="nil"/>
              <w:left w:val="nil"/>
              <w:bottom w:val="nil"/>
              <w:right w:val="nil"/>
              <w:between w:val="nil"/>
            </w:pBdr>
            <w:spacing w:before="28" w:after="0"/>
            <w:ind w:firstLine="0"/>
            <w:jc w:val="left"/>
          </w:pPr>
        </w:pPrChange>
      </w:pPr>
      <w:del w:id="14709" w:author="Cristiano de Menezes Feu" w:date="2022-11-21T08:33:00Z">
        <w:r w:rsidDel="00E631A1">
          <w:rPr>
            <w:rFonts w:ascii="ClearSans-Light" w:eastAsia="ClearSans-Light" w:hAnsi="ClearSans-Light" w:cs="ClearSans-Light"/>
            <w:color w:val="005583"/>
            <w:sz w:val="18"/>
            <w:szCs w:val="18"/>
          </w:rPr>
          <w:delText>- Prazo, Relator, Comissões: art. 52, II</w:delText>
        </w:r>
      </w:del>
    </w:p>
    <w:p w14:paraId="0000140F" w14:textId="022697ED" w:rsidR="003D183A" w:rsidDel="00E631A1" w:rsidRDefault="008B7924" w:rsidP="00E631A1">
      <w:pPr>
        <w:widowControl w:val="0"/>
        <w:pBdr>
          <w:top w:val="nil"/>
          <w:left w:val="nil"/>
          <w:bottom w:val="nil"/>
          <w:right w:val="nil"/>
          <w:between w:val="nil"/>
        </w:pBdr>
        <w:spacing w:before="28" w:after="0"/>
        <w:ind w:firstLine="0"/>
        <w:jc w:val="center"/>
        <w:rPr>
          <w:del w:id="14710" w:author="Cristiano de Menezes Feu" w:date="2022-11-21T08:33:00Z"/>
          <w:rFonts w:ascii="ClearSans-Light" w:eastAsia="ClearSans-Light" w:hAnsi="ClearSans-Light" w:cs="ClearSans-Light"/>
          <w:color w:val="005583"/>
          <w:sz w:val="18"/>
          <w:szCs w:val="18"/>
        </w:rPr>
        <w:pPrChange w:id="14711" w:author="Cristiano de Menezes Feu" w:date="2022-11-21T08:33:00Z">
          <w:pPr>
            <w:widowControl w:val="0"/>
            <w:pBdr>
              <w:top w:val="nil"/>
              <w:left w:val="nil"/>
              <w:bottom w:val="nil"/>
              <w:right w:val="nil"/>
              <w:between w:val="nil"/>
            </w:pBdr>
            <w:spacing w:before="28" w:after="0"/>
            <w:ind w:firstLine="0"/>
            <w:jc w:val="left"/>
          </w:pPr>
        </w:pPrChange>
      </w:pPr>
      <w:del w:id="14712" w:author="Cristiano de Menezes Feu" w:date="2022-11-21T08:33:00Z">
        <w:r w:rsidDel="00E631A1">
          <w:rPr>
            <w:rFonts w:ascii="ClearSans-Light" w:eastAsia="ClearSans-Light" w:hAnsi="ClearSans-Light" w:cs="ClearSans-Light"/>
            <w:color w:val="005583"/>
            <w:sz w:val="18"/>
            <w:szCs w:val="18"/>
          </w:rPr>
          <w:delText>▪ PRISÃO</w:delText>
        </w:r>
      </w:del>
    </w:p>
    <w:p w14:paraId="00001410" w14:textId="7978FB81" w:rsidR="003D183A" w:rsidDel="00E631A1" w:rsidRDefault="008B7924" w:rsidP="00E631A1">
      <w:pPr>
        <w:widowControl w:val="0"/>
        <w:pBdr>
          <w:top w:val="nil"/>
          <w:left w:val="nil"/>
          <w:bottom w:val="nil"/>
          <w:right w:val="nil"/>
          <w:between w:val="nil"/>
        </w:pBdr>
        <w:spacing w:before="28" w:after="0"/>
        <w:ind w:firstLine="0"/>
        <w:jc w:val="center"/>
        <w:rPr>
          <w:del w:id="14713" w:author="Cristiano de Menezes Feu" w:date="2022-11-21T08:33:00Z"/>
          <w:rFonts w:ascii="ClearSans-Light" w:eastAsia="ClearSans-Light" w:hAnsi="ClearSans-Light" w:cs="ClearSans-Light"/>
          <w:color w:val="005583"/>
          <w:sz w:val="18"/>
          <w:szCs w:val="18"/>
        </w:rPr>
        <w:pPrChange w:id="14714" w:author="Cristiano de Menezes Feu" w:date="2022-11-21T08:33:00Z">
          <w:pPr>
            <w:widowControl w:val="0"/>
            <w:pBdr>
              <w:top w:val="nil"/>
              <w:left w:val="nil"/>
              <w:bottom w:val="nil"/>
              <w:right w:val="nil"/>
              <w:between w:val="nil"/>
            </w:pBdr>
            <w:spacing w:before="28" w:after="0"/>
            <w:ind w:firstLine="0"/>
            <w:jc w:val="left"/>
          </w:pPr>
        </w:pPrChange>
      </w:pPr>
      <w:del w:id="14715" w:author="Cristiano de Menezes Feu" w:date="2022-11-21T08:33:00Z">
        <w:r w:rsidDel="00E631A1">
          <w:rPr>
            <w:rFonts w:ascii="ClearSans-Light" w:eastAsia="ClearSans-Light" w:hAnsi="ClearSans-Light" w:cs="ClearSans-Light"/>
            <w:color w:val="005583"/>
            <w:sz w:val="18"/>
            <w:szCs w:val="18"/>
          </w:rPr>
          <w:delText>- Previsão: arts. 250 a 251; art. 269</w:delText>
        </w:r>
      </w:del>
    </w:p>
    <w:p w14:paraId="00001411" w14:textId="188A0770" w:rsidR="003D183A" w:rsidDel="00E631A1" w:rsidRDefault="008B7924" w:rsidP="00E631A1">
      <w:pPr>
        <w:widowControl w:val="0"/>
        <w:pBdr>
          <w:top w:val="nil"/>
          <w:left w:val="nil"/>
          <w:bottom w:val="nil"/>
          <w:right w:val="nil"/>
          <w:between w:val="nil"/>
        </w:pBdr>
        <w:spacing w:before="28" w:after="0"/>
        <w:ind w:firstLine="0"/>
        <w:jc w:val="center"/>
        <w:rPr>
          <w:del w:id="14716" w:author="Cristiano de Menezes Feu" w:date="2022-11-21T08:33:00Z"/>
          <w:rFonts w:ascii="ClearSans-Light" w:eastAsia="ClearSans-Light" w:hAnsi="ClearSans-Light" w:cs="ClearSans-Light"/>
          <w:color w:val="005583"/>
          <w:sz w:val="18"/>
          <w:szCs w:val="18"/>
        </w:rPr>
        <w:pPrChange w:id="14717" w:author="Cristiano de Menezes Feu" w:date="2022-11-21T08:33:00Z">
          <w:pPr>
            <w:widowControl w:val="0"/>
            <w:pBdr>
              <w:top w:val="nil"/>
              <w:left w:val="nil"/>
              <w:bottom w:val="nil"/>
              <w:right w:val="nil"/>
              <w:between w:val="nil"/>
            </w:pBdr>
            <w:spacing w:before="28" w:after="0"/>
            <w:ind w:firstLine="0"/>
            <w:jc w:val="left"/>
          </w:pPr>
        </w:pPrChange>
      </w:pPr>
      <w:del w:id="14718" w:author="Cristiano de Menezes Feu" w:date="2022-11-21T08:33:00Z">
        <w:r w:rsidDel="00E631A1">
          <w:rPr>
            <w:rFonts w:ascii="ClearSans-Light" w:eastAsia="ClearSans-Light" w:hAnsi="ClearSans-Light" w:cs="ClearSans-Light"/>
            <w:color w:val="005583"/>
            <w:sz w:val="18"/>
            <w:szCs w:val="18"/>
          </w:rPr>
          <w:delText>▪ PROCESSO CRIMINAL</w:delText>
        </w:r>
      </w:del>
    </w:p>
    <w:p w14:paraId="00001412" w14:textId="3DCC391D" w:rsidR="003D183A" w:rsidDel="00E631A1" w:rsidRDefault="008B7924" w:rsidP="00E631A1">
      <w:pPr>
        <w:widowControl w:val="0"/>
        <w:pBdr>
          <w:top w:val="nil"/>
          <w:left w:val="nil"/>
          <w:bottom w:val="nil"/>
          <w:right w:val="nil"/>
          <w:between w:val="nil"/>
        </w:pBdr>
        <w:spacing w:before="28" w:after="0"/>
        <w:ind w:firstLine="0"/>
        <w:jc w:val="center"/>
        <w:rPr>
          <w:del w:id="14719" w:author="Cristiano de Menezes Feu" w:date="2022-11-21T08:33:00Z"/>
          <w:rFonts w:ascii="ClearSans-Light" w:eastAsia="ClearSans-Light" w:hAnsi="ClearSans-Light" w:cs="ClearSans-Light"/>
          <w:color w:val="005583"/>
          <w:sz w:val="18"/>
          <w:szCs w:val="18"/>
        </w:rPr>
        <w:pPrChange w:id="14720" w:author="Cristiano de Menezes Feu" w:date="2022-11-21T08:33:00Z">
          <w:pPr>
            <w:widowControl w:val="0"/>
            <w:pBdr>
              <w:top w:val="nil"/>
              <w:left w:val="nil"/>
              <w:bottom w:val="nil"/>
              <w:right w:val="nil"/>
              <w:between w:val="nil"/>
            </w:pBdr>
            <w:spacing w:before="28" w:after="0"/>
            <w:ind w:firstLine="0"/>
            <w:jc w:val="left"/>
          </w:pPr>
        </w:pPrChange>
      </w:pPr>
      <w:del w:id="14721" w:author="Cristiano de Menezes Feu" w:date="2022-11-21T08:33:00Z">
        <w:r w:rsidDel="00E631A1">
          <w:rPr>
            <w:rFonts w:ascii="ClearSans-Light" w:eastAsia="ClearSans-Light" w:hAnsi="ClearSans-Light" w:cs="ClearSans-Light"/>
            <w:color w:val="005583"/>
            <w:sz w:val="18"/>
            <w:szCs w:val="18"/>
          </w:rPr>
          <w:delText>- Parlamentar: arts. 250 e 251</w:delText>
        </w:r>
      </w:del>
    </w:p>
    <w:p w14:paraId="00001413" w14:textId="646B11DC" w:rsidR="003D183A" w:rsidDel="00E631A1" w:rsidRDefault="008B7924" w:rsidP="00E631A1">
      <w:pPr>
        <w:widowControl w:val="0"/>
        <w:pBdr>
          <w:top w:val="nil"/>
          <w:left w:val="nil"/>
          <w:bottom w:val="nil"/>
          <w:right w:val="nil"/>
          <w:between w:val="nil"/>
        </w:pBdr>
        <w:spacing w:before="28" w:after="0"/>
        <w:ind w:firstLine="0"/>
        <w:jc w:val="center"/>
        <w:rPr>
          <w:del w:id="14722" w:author="Cristiano de Menezes Feu" w:date="2022-11-21T08:33:00Z"/>
          <w:rFonts w:ascii="ClearSans-Light" w:eastAsia="ClearSans-Light" w:hAnsi="ClearSans-Light" w:cs="ClearSans-Light"/>
          <w:color w:val="005583"/>
          <w:sz w:val="18"/>
          <w:szCs w:val="18"/>
        </w:rPr>
        <w:pPrChange w:id="14723" w:author="Cristiano de Menezes Feu" w:date="2022-11-21T08:33:00Z">
          <w:pPr>
            <w:widowControl w:val="0"/>
            <w:pBdr>
              <w:top w:val="nil"/>
              <w:left w:val="nil"/>
              <w:bottom w:val="nil"/>
              <w:right w:val="nil"/>
              <w:between w:val="nil"/>
            </w:pBdr>
            <w:spacing w:before="28" w:after="0"/>
            <w:ind w:firstLine="0"/>
            <w:jc w:val="left"/>
          </w:pPr>
        </w:pPrChange>
      </w:pPr>
      <w:del w:id="14724" w:author="Cristiano de Menezes Feu" w:date="2022-11-21T08:33:00Z">
        <w:r w:rsidDel="00E631A1">
          <w:rPr>
            <w:rFonts w:ascii="ClearSans-Light" w:eastAsia="ClearSans-Light" w:hAnsi="ClearSans-Light" w:cs="ClearSans-Light"/>
            <w:color w:val="005583"/>
            <w:sz w:val="18"/>
            <w:szCs w:val="18"/>
          </w:rPr>
          <w:delText>- Presidente da República: art. 217 e 218</w:delText>
        </w:r>
      </w:del>
    </w:p>
    <w:p w14:paraId="00001414" w14:textId="666F8672" w:rsidR="003D183A" w:rsidDel="00E631A1" w:rsidRDefault="008B7924" w:rsidP="00E631A1">
      <w:pPr>
        <w:widowControl w:val="0"/>
        <w:pBdr>
          <w:top w:val="nil"/>
          <w:left w:val="nil"/>
          <w:bottom w:val="nil"/>
          <w:right w:val="nil"/>
          <w:between w:val="nil"/>
        </w:pBdr>
        <w:spacing w:before="28" w:after="0"/>
        <w:ind w:firstLine="0"/>
        <w:jc w:val="center"/>
        <w:rPr>
          <w:del w:id="14725" w:author="Cristiano de Menezes Feu" w:date="2022-11-21T08:33:00Z"/>
          <w:rFonts w:ascii="ClearSans-Light" w:eastAsia="ClearSans-Light" w:hAnsi="ClearSans-Light" w:cs="ClearSans-Light"/>
          <w:color w:val="005583"/>
          <w:sz w:val="18"/>
          <w:szCs w:val="18"/>
        </w:rPr>
        <w:pPrChange w:id="14726" w:author="Cristiano de Menezes Feu" w:date="2022-11-21T08:33:00Z">
          <w:pPr>
            <w:widowControl w:val="0"/>
            <w:pBdr>
              <w:top w:val="nil"/>
              <w:left w:val="nil"/>
              <w:bottom w:val="nil"/>
              <w:right w:val="nil"/>
              <w:between w:val="nil"/>
            </w:pBdr>
            <w:spacing w:before="28" w:after="0"/>
            <w:ind w:firstLine="0"/>
            <w:jc w:val="left"/>
          </w:pPr>
        </w:pPrChange>
      </w:pPr>
      <w:del w:id="14727" w:author="Cristiano de Menezes Feu" w:date="2022-11-21T08:33:00Z">
        <w:r w:rsidDel="00E631A1">
          <w:rPr>
            <w:rFonts w:ascii="ClearSans-Light" w:eastAsia="ClearSans-Light" w:hAnsi="ClearSans-Light" w:cs="ClearSans-Light"/>
            <w:color w:val="005583"/>
            <w:sz w:val="18"/>
            <w:szCs w:val="18"/>
          </w:rPr>
          <w:delText>▪ PROCESSO DE VOTAÇÃO</w:delText>
        </w:r>
      </w:del>
    </w:p>
    <w:p w14:paraId="00001415" w14:textId="250B2B7C" w:rsidR="003D183A" w:rsidDel="00E631A1" w:rsidRDefault="008B7924" w:rsidP="00E631A1">
      <w:pPr>
        <w:widowControl w:val="0"/>
        <w:pBdr>
          <w:top w:val="nil"/>
          <w:left w:val="nil"/>
          <w:bottom w:val="nil"/>
          <w:right w:val="nil"/>
          <w:between w:val="nil"/>
        </w:pBdr>
        <w:spacing w:before="28" w:after="0"/>
        <w:ind w:firstLine="0"/>
        <w:jc w:val="center"/>
        <w:rPr>
          <w:del w:id="14728" w:author="Cristiano de Menezes Feu" w:date="2022-11-21T08:33:00Z"/>
          <w:rFonts w:ascii="ClearSans-Light" w:eastAsia="ClearSans-Light" w:hAnsi="ClearSans-Light" w:cs="ClearSans-Light"/>
          <w:color w:val="005583"/>
          <w:sz w:val="18"/>
          <w:szCs w:val="18"/>
        </w:rPr>
        <w:pPrChange w:id="14729" w:author="Cristiano de Menezes Feu" w:date="2022-11-21T08:33:00Z">
          <w:pPr>
            <w:widowControl w:val="0"/>
            <w:pBdr>
              <w:top w:val="nil"/>
              <w:left w:val="nil"/>
              <w:bottom w:val="nil"/>
              <w:right w:val="nil"/>
              <w:between w:val="nil"/>
            </w:pBdr>
            <w:spacing w:before="28" w:after="0"/>
            <w:ind w:firstLine="0"/>
            <w:jc w:val="left"/>
          </w:pPr>
        </w:pPrChange>
      </w:pPr>
      <w:del w:id="14730" w:author="Cristiano de Menezes Feu" w:date="2022-11-21T08:33:00Z">
        <w:r w:rsidDel="00E631A1">
          <w:rPr>
            <w:rFonts w:ascii="ClearSans-Light" w:eastAsia="ClearSans-Light" w:hAnsi="ClearSans-Light" w:cs="ClearSans-Light"/>
            <w:color w:val="005583"/>
            <w:sz w:val="18"/>
            <w:szCs w:val="18"/>
          </w:rPr>
          <w:delText>- Regramento: arts. 180 a 193</w:delText>
        </w:r>
      </w:del>
    </w:p>
    <w:p w14:paraId="00001416" w14:textId="05BA19F3" w:rsidR="003D183A" w:rsidDel="00E631A1" w:rsidRDefault="008B7924" w:rsidP="00E631A1">
      <w:pPr>
        <w:widowControl w:val="0"/>
        <w:pBdr>
          <w:top w:val="nil"/>
          <w:left w:val="nil"/>
          <w:bottom w:val="nil"/>
          <w:right w:val="nil"/>
          <w:between w:val="nil"/>
        </w:pBdr>
        <w:spacing w:before="28" w:after="0"/>
        <w:ind w:firstLine="0"/>
        <w:jc w:val="center"/>
        <w:rPr>
          <w:del w:id="14731" w:author="Cristiano de Menezes Feu" w:date="2022-11-21T08:33:00Z"/>
          <w:rFonts w:ascii="ClearSans-Light" w:eastAsia="ClearSans-Light" w:hAnsi="ClearSans-Light" w:cs="ClearSans-Light"/>
          <w:color w:val="005583"/>
          <w:sz w:val="18"/>
          <w:szCs w:val="18"/>
        </w:rPr>
        <w:pPrChange w:id="14732" w:author="Cristiano de Menezes Feu" w:date="2022-11-21T08:33:00Z">
          <w:pPr>
            <w:widowControl w:val="0"/>
            <w:pBdr>
              <w:top w:val="nil"/>
              <w:left w:val="nil"/>
              <w:bottom w:val="nil"/>
              <w:right w:val="nil"/>
              <w:between w:val="nil"/>
            </w:pBdr>
            <w:spacing w:before="28" w:after="0"/>
            <w:ind w:firstLine="0"/>
            <w:jc w:val="left"/>
          </w:pPr>
        </w:pPrChange>
      </w:pPr>
      <w:del w:id="14733" w:author="Cristiano de Menezes Feu" w:date="2022-11-21T08:33:00Z">
        <w:r w:rsidDel="00E631A1">
          <w:rPr>
            <w:rFonts w:ascii="ClearSans-Light" w:eastAsia="ClearSans-Light" w:hAnsi="ClearSans-Light" w:cs="ClearSans-Light"/>
            <w:color w:val="005583"/>
            <w:sz w:val="18"/>
            <w:szCs w:val="18"/>
          </w:rPr>
          <w:delText>- Simbólico: art. 117, § 1º; arts. 185 e 186</w:delText>
        </w:r>
      </w:del>
    </w:p>
    <w:p w14:paraId="00001417" w14:textId="4E4425EB" w:rsidR="003D183A" w:rsidDel="00E631A1" w:rsidRDefault="008B7924" w:rsidP="00E631A1">
      <w:pPr>
        <w:widowControl w:val="0"/>
        <w:pBdr>
          <w:top w:val="nil"/>
          <w:left w:val="nil"/>
          <w:bottom w:val="nil"/>
          <w:right w:val="nil"/>
          <w:between w:val="nil"/>
        </w:pBdr>
        <w:spacing w:before="28" w:after="0"/>
        <w:ind w:firstLine="0"/>
        <w:jc w:val="center"/>
        <w:rPr>
          <w:del w:id="14734" w:author="Cristiano de Menezes Feu" w:date="2022-11-21T08:33:00Z"/>
          <w:rFonts w:ascii="ClearSans-Light" w:eastAsia="ClearSans-Light" w:hAnsi="ClearSans-Light" w:cs="ClearSans-Light"/>
          <w:color w:val="005583"/>
          <w:sz w:val="18"/>
          <w:szCs w:val="18"/>
        </w:rPr>
        <w:pPrChange w:id="14735" w:author="Cristiano de Menezes Feu" w:date="2022-11-21T08:33:00Z">
          <w:pPr>
            <w:widowControl w:val="0"/>
            <w:pBdr>
              <w:top w:val="nil"/>
              <w:left w:val="nil"/>
              <w:bottom w:val="nil"/>
              <w:right w:val="nil"/>
              <w:between w:val="nil"/>
            </w:pBdr>
            <w:spacing w:before="28" w:after="0"/>
            <w:ind w:firstLine="0"/>
            <w:jc w:val="left"/>
          </w:pPr>
        </w:pPrChange>
      </w:pPr>
      <w:del w:id="14736" w:author="Cristiano de Menezes Feu" w:date="2022-11-21T08:33:00Z">
        <w:r w:rsidDel="00E631A1">
          <w:rPr>
            <w:rFonts w:ascii="ClearSans-Light" w:eastAsia="ClearSans-Light" w:hAnsi="ClearSans-Light" w:cs="ClearSans-Light"/>
            <w:color w:val="005583"/>
            <w:sz w:val="18"/>
            <w:szCs w:val="18"/>
          </w:rPr>
          <w:delText>- Nominal: arts. 186 e 187</w:delText>
        </w:r>
      </w:del>
    </w:p>
    <w:p w14:paraId="00001418" w14:textId="7BFD021F" w:rsidR="003D183A" w:rsidDel="00E631A1" w:rsidRDefault="008B7924" w:rsidP="00E631A1">
      <w:pPr>
        <w:widowControl w:val="0"/>
        <w:pBdr>
          <w:top w:val="nil"/>
          <w:left w:val="nil"/>
          <w:bottom w:val="nil"/>
          <w:right w:val="nil"/>
          <w:between w:val="nil"/>
        </w:pBdr>
        <w:spacing w:before="28" w:after="0"/>
        <w:ind w:firstLine="0"/>
        <w:jc w:val="center"/>
        <w:rPr>
          <w:del w:id="14737" w:author="Cristiano de Menezes Feu" w:date="2022-11-21T08:33:00Z"/>
          <w:rFonts w:ascii="ClearSans-Light" w:eastAsia="ClearSans-Light" w:hAnsi="ClearSans-Light" w:cs="ClearSans-Light"/>
          <w:color w:val="005583"/>
          <w:sz w:val="18"/>
          <w:szCs w:val="18"/>
        </w:rPr>
        <w:pPrChange w:id="14738" w:author="Cristiano de Menezes Feu" w:date="2022-11-21T08:33:00Z">
          <w:pPr>
            <w:widowControl w:val="0"/>
            <w:pBdr>
              <w:top w:val="nil"/>
              <w:left w:val="nil"/>
              <w:bottom w:val="nil"/>
              <w:right w:val="nil"/>
              <w:between w:val="nil"/>
            </w:pBdr>
            <w:spacing w:before="28" w:after="0"/>
            <w:ind w:firstLine="0"/>
            <w:jc w:val="left"/>
          </w:pPr>
        </w:pPrChange>
      </w:pPr>
      <w:del w:id="14739" w:author="Cristiano de Menezes Feu" w:date="2022-11-21T08:33:00Z">
        <w:r w:rsidDel="00E631A1">
          <w:rPr>
            <w:rFonts w:ascii="ClearSans-Light" w:eastAsia="ClearSans-Light" w:hAnsi="ClearSans-Light" w:cs="ClearSans-Light"/>
            <w:color w:val="005583"/>
            <w:sz w:val="18"/>
            <w:szCs w:val="18"/>
          </w:rPr>
          <w:delText>- Secreto: art. 188</w:delText>
        </w:r>
      </w:del>
    </w:p>
    <w:p w14:paraId="00001419" w14:textId="5D2EA8D8" w:rsidR="003D183A" w:rsidDel="00E631A1" w:rsidRDefault="008B7924" w:rsidP="00E631A1">
      <w:pPr>
        <w:widowControl w:val="0"/>
        <w:pBdr>
          <w:top w:val="nil"/>
          <w:left w:val="nil"/>
          <w:bottom w:val="nil"/>
          <w:right w:val="nil"/>
          <w:between w:val="nil"/>
        </w:pBdr>
        <w:spacing w:before="28" w:after="0"/>
        <w:ind w:firstLine="0"/>
        <w:jc w:val="center"/>
        <w:rPr>
          <w:del w:id="14740" w:author="Cristiano de Menezes Feu" w:date="2022-11-21T08:33:00Z"/>
          <w:rFonts w:ascii="ClearSans-Light" w:eastAsia="ClearSans-Light" w:hAnsi="ClearSans-Light" w:cs="ClearSans-Light"/>
          <w:color w:val="005583"/>
          <w:sz w:val="18"/>
          <w:szCs w:val="18"/>
        </w:rPr>
        <w:pPrChange w:id="14741" w:author="Cristiano de Menezes Feu" w:date="2022-11-21T08:33:00Z">
          <w:pPr>
            <w:widowControl w:val="0"/>
            <w:pBdr>
              <w:top w:val="nil"/>
              <w:left w:val="nil"/>
              <w:bottom w:val="nil"/>
              <w:right w:val="nil"/>
              <w:between w:val="nil"/>
            </w:pBdr>
            <w:spacing w:before="28" w:after="0"/>
            <w:ind w:firstLine="0"/>
            <w:jc w:val="left"/>
          </w:pPr>
        </w:pPrChange>
      </w:pPr>
      <w:del w:id="14742" w:author="Cristiano de Menezes Feu" w:date="2022-11-21T08:33:00Z">
        <w:r w:rsidDel="00E631A1">
          <w:rPr>
            <w:rFonts w:ascii="ClearSans-Light" w:eastAsia="ClearSans-Light" w:hAnsi="ClearSans-Light" w:cs="ClearSans-Light"/>
            <w:color w:val="005583"/>
            <w:sz w:val="18"/>
            <w:szCs w:val="18"/>
          </w:rPr>
          <w:delText>▪ PROCESSO DISCIPLINAR</w:delText>
        </w:r>
      </w:del>
    </w:p>
    <w:p w14:paraId="0000141A" w14:textId="27E40151" w:rsidR="003D183A" w:rsidDel="00E631A1" w:rsidRDefault="008B7924" w:rsidP="00E631A1">
      <w:pPr>
        <w:widowControl w:val="0"/>
        <w:pBdr>
          <w:top w:val="nil"/>
          <w:left w:val="nil"/>
          <w:bottom w:val="nil"/>
          <w:right w:val="nil"/>
          <w:between w:val="nil"/>
        </w:pBdr>
        <w:spacing w:before="28" w:after="0"/>
        <w:ind w:firstLine="0"/>
        <w:jc w:val="center"/>
        <w:rPr>
          <w:del w:id="14743" w:author="Cristiano de Menezes Feu" w:date="2022-11-21T08:33:00Z"/>
          <w:rFonts w:ascii="ClearSans-Light" w:eastAsia="ClearSans-Light" w:hAnsi="ClearSans-Light" w:cs="ClearSans-Light"/>
          <w:color w:val="005583"/>
          <w:sz w:val="18"/>
          <w:szCs w:val="18"/>
        </w:rPr>
        <w:pPrChange w:id="14744" w:author="Cristiano de Menezes Feu" w:date="2022-11-21T08:33:00Z">
          <w:pPr>
            <w:widowControl w:val="0"/>
            <w:pBdr>
              <w:top w:val="nil"/>
              <w:left w:val="nil"/>
              <w:bottom w:val="nil"/>
              <w:right w:val="nil"/>
              <w:between w:val="nil"/>
            </w:pBdr>
            <w:spacing w:before="28" w:after="0"/>
            <w:ind w:firstLine="0"/>
            <w:jc w:val="left"/>
          </w:pPr>
        </w:pPrChange>
      </w:pPr>
      <w:del w:id="14745" w:author="Cristiano de Menezes Feu" w:date="2022-11-21T08:33:00Z">
        <w:r w:rsidDel="00E631A1">
          <w:rPr>
            <w:rFonts w:ascii="ClearSans-Light" w:eastAsia="ClearSans-Light" w:hAnsi="ClearSans-Light" w:cs="ClearSans-Light"/>
            <w:color w:val="005583"/>
            <w:sz w:val="18"/>
            <w:szCs w:val="18"/>
          </w:rPr>
          <w:delText>- Deputado: art. 244</w:delText>
        </w:r>
      </w:del>
    </w:p>
    <w:p w14:paraId="0000141B" w14:textId="2496A9C8" w:rsidR="003D183A" w:rsidDel="00E631A1" w:rsidRDefault="008B7924" w:rsidP="00E631A1">
      <w:pPr>
        <w:widowControl w:val="0"/>
        <w:pBdr>
          <w:top w:val="nil"/>
          <w:left w:val="nil"/>
          <w:bottom w:val="nil"/>
          <w:right w:val="nil"/>
          <w:between w:val="nil"/>
        </w:pBdr>
        <w:spacing w:before="28" w:after="0"/>
        <w:ind w:firstLine="0"/>
        <w:jc w:val="center"/>
        <w:rPr>
          <w:del w:id="14746" w:author="Cristiano de Menezes Feu" w:date="2022-11-21T08:33:00Z"/>
          <w:rFonts w:ascii="ClearSans-Light" w:eastAsia="ClearSans-Light" w:hAnsi="ClearSans-Light" w:cs="ClearSans-Light"/>
          <w:color w:val="005583"/>
          <w:sz w:val="18"/>
          <w:szCs w:val="18"/>
        </w:rPr>
        <w:pPrChange w:id="14747" w:author="Cristiano de Menezes Feu" w:date="2022-11-21T08:33:00Z">
          <w:pPr>
            <w:widowControl w:val="0"/>
            <w:pBdr>
              <w:top w:val="nil"/>
              <w:left w:val="nil"/>
              <w:bottom w:val="nil"/>
              <w:right w:val="nil"/>
              <w:between w:val="nil"/>
            </w:pBdr>
            <w:spacing w:before="28" w:after="0"/>
            <w:ind w:firstLine="0"/>
            <w:jc w:val="left"/>
          </w:pPr>
        </w:pPrChange>
      </w:pPr>
      <w:del w:id="14748" w:author="Cristiano de Menezes Feu" w:date="2022-11-21T08:33:00Z">
        <w:r w:rsidDel="00E631A1">
          <w:rPr>
            <w:rFonts w:ascii="ClearSans-Light" w:eastAsia="ClearSans-Light" w:hAnsi="ClearSans-Light" w:cs="ClearSans-Light"/>
            <w:color w:val="005583"/>
            <w:sz w:val="18"/>
            <w:szCs w:val="18"/>
          </w:rPr>
          <w:delText xml:space="preserve">▪ PROCURADORIA </w:delText>
        </w:r>
      </w:del>
    </w:p>
    <w:p w14:paraId="0000141C" w14:textId="5FBC0263" w:rsidR="003D183A" w:rsidDel="00E631A1" w:rsidRDefault="008B7924" w:rsidP="00E631A1">
      <w:pPr>
        <w:widowControl w:val="0"/>
        <w:pBdr>
          <w:top w:val="nil"/>
          <w:left w:val="nil"/>
          <w:bottom w:val="nil"/>
          <w:right w:val="nil"/>
          <w:between w:val="nil"/>
        </w:pBdr>
        <w:spacing w:before="28" w:after="0"/>
        <w:ind w:firstLine="0"/>
        <w:jc w:val="center"/>
        <w:rPr>
          <w:del w:id="14749" w:author="Cristiano de Menezes Feu" w:date="2022-11-21T08:33:00Z"/>
          <w:rFonts w:ascii="ClearSans-Light" w:eastAsia="ClearSans-Light" w:hAnsi="ClearSans-Light" w:cs="ClearSans-Light"/>
          <w:color w:val="005583"/>
          <w:sz w:val="18"/>
          <w:szCs w:val="18"/>
        </w:rPr>
        <w:pPrChange w:id="14750" w:author="Cristiano de Menezes Feu" w:date="2022-11-21T08:33:00Z">
          <w:pPr>
            <w:widowControl w:val="0"/>
            <w:pBdr>
              <w:top w:val="nil"/>
              <w:left w:val="nil"/>
              <w:bottom w:val="nil"/>
              <w:right w:val="nil"/>
              <w:between w:val="nil"/>
            </w:pBdr>
            <w:spacing w:before="28" w:after="0"/>
            <w:ind w:firstLine="0"/>
            <w:jc w:val="left"/>
          </w:pPr>
        </w:pPrChange>
      </w:pPr>
      <w:del w:id="14751" w:author="Cristiano de Menezes Feu" w:date="2022-11-21T08:33:00Z">
        <w:r w:rsidDel="00E631A1">
          <w:rPr>
            <w:rFonts w:ascii="ClearSans-Light" w:eastAsia="ClearSans-Light" w:hAnsi="ClearSans-Light" w:cs="ClearSans-Light"/>
            <w:color w:val="005583"/>
            <w:sz w:val="18"/>
            <w:szCs w:val="18"/>
          </w:rPr>
          <w:delText>PARLAMENTAR</w:delText>
        </w:r>
      </w:del>
    </w:p>
    <w:p w14:paraId="0000141D" w14:textId="07D5A3CB" w:rsidR="003D183A" w:rsidDel="00E631A1" w:rsidRDefault="008B7924" w:rsidP="00E631A1">
      <w:pPr>
        <w:widowControl w:val="0"/>
        <w:pBdr>
          <w:top w:val="nil"/>
          <w:left w:val="nil"/>
          <w:bottom w:val="nil"/>
          <w:right w:val="nil"/>
          <w:between w:val="nil"/>
        </w:pBdr>
        <w:spacing w:before="28" w:after="0"/>
        <w:ind w:firstLine="0"/>
        <w:jc w:val="center"/>
        <w:rPr>
          <w:del w:id="14752" w:author="Cristiano de Menezes Feu" w:date="2022-11-21T08:33:00Z"/>
          <w:rFonts w:ascii="ClearSans-Light" w:eastAsia="ClearSans-Light" w:hAnsi="ClearSans-Light" w:cs="ClearSans-Light"/>
          <w:color w:val="005583"/>
          <w:sz w:val="18"/>
          <w:szCs w:val="18"/>
        </w:rPr>
        <w:pPrChange w:id="14753" w:author="Cristiano de Menezes Feu" w:date="2022-11-21T08:33:00Z">
          <w:pPr>
            <w:widowControl w:val="0"/>
            <w:pBdr>
              <w:top w:val="nil"/>
              <w:left w:val="nil"/>
              <w:bottom w:val="nil"/>
              <w:right w:val="nil"/>
              <w:between w:val="nil"/>
            </w:pBdr>
            <w:spacing w:before="28" w:after="0"/>
            <w:ind w:firstLine="0"/>
            <w:jc w:val="left"/>
          </w:pPr>
        </w:pPrChange>
      </w:pPr>
      <w:del w:id="14754" w:author="Cristiano de Menezes Feu" w:date="2022-11-21T08:33:00Z">
        <w:r w:rsidDel="00E631A1">
          <w:rPr>
            <w:rFonts w:ascii="ClearSans-Light" w:eastAsia="ClearSans-Light" w:hAnsi="ClearSans-Light" w:cs="ClearSans-Light"/>
            <w:color w:val="005583"/>
            <w:sz w:val="18"/>
            <w:szCs w:val="18"/>
          </w:rPr>
          <w:delText>- Previsão: art. 21</w:delText>
        </w:r>
      </w:del>
    </w:p>
    <w:p w14:paraId="0000141E" w14:textId="3103D36E" w:rsidR="003D183A" w:rsidDel="00E631A1" w:rsidRDefault="008B7924" w:rsidP="00E631A1">
      <w:pPr>
        <w:widowControl w:val="0"/>
        <w:pBdr>
          <w:top w:val="nil"/>
          <w:left w:val="nil"/>
          <w:bottom w:val="nil"/>
          <w:right w:val="nil"/>
          <w:between w:val="nil"/>
        </w:pBdr>
        <w:spacing w:before="28" w:after="0"/>
        <w:ind w:firstLine="0"/>
        <w:jc w:val="center"/>
        <w:rPr>
          <w:del w:id="14755" w:author="Cristiano de Menezes Feu" w:date="2022-11-21T08:33:00Z"/>
          <w:rFonts w:ascii="ClearSans-Light" w:eastAsia="ClearSans-Light" w:hAnsi="ClearSans-Light" w:cs="ClearSans-Light"/>
          <w:color w:val="005583"/>
          <w:sz w:val="18"/>
          <w:szCs w:val="18"/>
        </w:rPr>
        <w:pPrChange w:id="14756" w:author="Cristiano de Menezes Feu" w:date="2022-11-21T08:33:00Z">
          <w:pPr>
            <w:widowControl w:val="0"/>
            <w:pBdr>
              <w:top w:val="nil"/>
              <w:left w:val="nil"/>
              <w:bottom w:val="nil"/>
              <w:right w:val="nil"/>
              <w:between w:val="nil"/>
            </w:pBdr>
            <w:spacing w:before="28" w:after="0"/>
            <w:ind w:firstLine="0"/>
            <w:jc w:val="left"/>
          </w:pPr>
        </w:pPrChange>
      </w:pPr>
      <w:del w:id="14757" w:author="Cristiano de Menezes Feu" w:date="2022-11-21T08:33:00Z">
        <w:r w:rsidDel="00E631A1">
          <w:rPr>
            <w:rFonts w:ascii="ClearSans-Light" w:eastAsia="ClearSans-Light" w:hAnsi="ClearSans-Light" w:cs="ClearSans-Light"/>
            <w:color w:val="005583"/>
            <w:sz w:val="18"/>
            <w:szCs w:val="18"/>
          </w:rPr>
          <w:delText>▪ PROJETO</w:delText>
        </w:r>
      </w:del>
    </w:p>
    <w:p w14:paraId="0000141F" w14:textId="37C6F7EC" w:rsidR="003D183A" w:rsidDel="00E631A1" w:rsidRDefault="008B7924" w:rsidP="00E631A1">
      <w:pPr>
        <w:widowControl w:val="0"/>
        <w:pBdr>
          <w:top w:val="nil"/>
          <w:left w:val="nil"/>
          <w:bottom w:val="nil"/>
          <w:right w:val="nil"/>
          <w:between w:val="nil"/>
        </w:pBdr>
        <w:spacing w:before="28" w:after="0"/>
        <w:ind w:firstLine="0"/>
        <w:jc w:val="center"/>
        <w:rPr>
          <w:del w:id="14758" w:author="Cristiano de Menezes Feu" w:date="2022-11-21T08:33:00Z"/>
          <w:rFonts w:ascii="ClearSans-Light" w:eastAsia="ClearSans-Light" w:hAnsi="ClearSans-Light" w:cs="ClearSans-Light"/>
          <w:color w:val="005583"/>
          <w:sz w:val="18"/>
          <w:szCs w:val="18"/>
        </w:rPr>
        <w:pPrChange w:id="14759" w:author="Cristiano de Menezes Feu" w:date="2022-11-21T08:33:00Z">
          <w:pPr>
            <w:widowControl w:val="0"/>
            <w:pBdr>
              <w:top w:val="nil"/>
              <w:left w:val="nil"/>
              <w:bottom w:val="nil"/>
              <w:right w:val="nil"/>
              <w:between w:val="nil"/>
            </w:pBdr>
            <w:spacing w:before="28" w:after="0"/>
            <w:ind w:firstLine="0"/>
            <w:jc w:val="left"/>
          </w:pPr>
        </w:pPrChange>
      </w:pPr>
      <w:del w:id="14760" w:author="Cristiano de Menezes Feu" w:date="2022-11-21T08:33:00Z">
        <w:r w:rsidDel="00E631A1">
          <w:rPr>
            <w:rFonts w:ascii="ClearSans-Light" w:eastAsia="ClearSans-Light" w:hAnsi="ClearSans-Light" w:cs="ClearSans-Light"/>
            <w:color w:val="005583"/>
            <w:sz w:val="18"/>
            <w:szCs w:val="18"/>
          </w:rPr>
          <w:delText>- Autônomo: art. 161, III</w:delText>
        </w:r>
      </w:del>
    </w:p>
    <w:p w14:paraId="00001420" w14:textId="188F8F2D" w:rsidR="003D183A" w:rsidDel="00E631A1" w:rsidRDefault="008B7924" w:rsidP="00E631A1">
      <w:pPr>
        <w:widowControl w:val="0"/>
        <w:pBdr>
          <w:top w:val="nil"/>
          <w:left w:val="nil"/>
          <w:bottom w:val="nil"/>
          <w:right w:val="nil"/>
          <w:between w:val="nil"/>
        </w:pBdr>
        <w:spacing w:before="28" w:after="0"/>
        <w:ind w:firstLine="0"/>
        <w:jc w:val="center"/>
        <w:rPr>
          <w:del w:id="14761" w:author="Cristiano de Menezes Feu" w:date="2022-11-21T08:33:00Z"/>
          <w:rFonts w:ascii="ClearSans-Light" w:eastAsia="ClearSans-Light" w:hAnsi="ClearSans-Light" w:cs="ClearSans-Light"/>
          <w:color w:val="005583"/>
          <w:sz w:val="18"/>
          <w:szCs w:val="18"/>
        </w:rPr>
        <w:pPrChange w:id="14762" w:author="Cristiano de Menezes Feu" w:date="2022-11-21T08:33:00Z">
          <w:pPr>
            <w:widowControl w:val="0"/>
            <w:pBdr>
              <w:top w:val="nil"/>
              <w:left w:val="nil"/>
              <w:bottom w:val="nil"/>
              <w:right w:val="nil"/>
              <w:between w:val="nil"/>
            </w:pBdr>
            <w:spacing w:before="28" w:after="0"/>
            <w:ind w:firstLine="0"/>
            <w:jc w:val="left"/>
          </w:pPr>
        </w:pPrChange>
      </w:pPr>
      <w:del w:id="14763" w:author="Cristiano de Menezes Feu" w:date="2022-11-21T08:33:00Z">
        <w:r w:rsidDel="00E631A1">
          <w:rPr>
            <w:rFonts w:ascii="ClearSans-Light" w:eastAsia="ClearSans-Light" w:hAnsi="ClearSans-Light" w:cs="ClearSans-Light"/>
            <w:color w:val="005583"/>
            <w:sz w:val="18"/>
            <w:szCs w:val="18"/>
          </w:rPr>
          <w:delText>- De código: arts. 205 a 211</w:delText>
        </w:r>
      </w:del>
    </w:p>
    <w:p w14:paraId="00001421" w14:textId="4DDBFB54" w:rsidR="003D183A" w:rsidDel="00E631A1" w:rsidRDefault="008B7924" w:rsidP="00E631A1">
      <w:pPr>
        <w:widowControl w:val="0"/>
        <w:pBdr>
          <w:top w:val="nil"/>
          <w:left w:val="nil"/>
          <w:bottom w:val="nil"/>
          <w:right w:val="nil"/>
          <w:between w:val="nil"/>
        </w:pBdr>
        <w:spacing w:before="28" w:after="0"/>
        <w:ind w:firstLine="0"/>
        <w:jc w:val="center"/>
        <w:rPr>
          <w:del w:id="14764" w:author="Cristiano de Menezes Feu" w:date="2022-11-21T08:33:00Z"/>
          <w:rFonts w:ascii="ClearSans-Light" w:eastAsia="ClearSans-Light" w:hAnsi="ClearSans-Light" w:cs="ClearSans-Light"/>
          <w:color w:val="005583"/>
          <w:sz w:val="18"/>
          <w:szCs w:val="18"/>
        </w:rPr>
        <w:pPrChange w:id="14765" w:author="Cristiano de Menezes Feu" w:date="2022-11-21T08:33:00Z">
          <w:pPr>
            <w:widowControl w:val="0"/>
            <w:pBdr>
              <w:top w:val="nil"/>
              <w:left w:val="nil"/>
              <w:bottom w:val="nil"/>
              <w:right w:val="nil"/>
              <w:between w:val="nil"/>
            </w:pBdr>
            <w:spacing w:before="28" w:after="0"/>
            <w:ind w:firstLine="0"/>
            <w:jc w:val="left"/>
          </w:pPr>
        </w:pPrChange>
      </w:pPr>
      <w:del w:id="14766" w:author="Cristiano de Menezes Feu" w:date="2022-11-21T08:33:00Z">
        <w:r w:rsidDel="00E631A1">
          <w:rPr>
            <w:rFonts w:ascii="ClearSans-Light" w:eastAsia="ClearSans-Light" w:hAnsi="ClearSans-Light" w:cs="ClearSans-Light"/>
            <w:color w:val="005583"/>
            <w:sz w:val="18"/>
            <w:szCs w:val="18"/>
          </w:rPr>
          <w:delText>- Do Senado, precedência: art. 143, II, a</w:delText>
        </w:r>
      </w:del>
    </w:p>
    <w:p w14:paraId="00001422" w14:textId="08A05C00" w:rsidR="003D183A" w:rsidDel="00E631A1" w:rsidRDefault="008B7924" w:rsidP="00E631A1">
      <w:pPr>
        <w:widowControl w:val="0"/>
        <w:pBdr>
          <w:top w:val="nil"/>
          <w:left w:val="nil"/>
          <w:bottom w:val="nil"/>
          <w:right w:val="nil"/>
          <w:between w:val="nil"/>
        </w:pBdr>
        <w:spacing w:before="28" w:after="0"/>
        <w:ind w:firstLine="0"/>
        <w:jc w:val="center"/>
        <w:rPr>
          <w:del w:id="14767" w:author="Cristiano de Menezes Feu" w:date="2022-11-21T08:33:00Z"/>
          <w:rFonts w:ascii="ClearSans-Light" w:eastAsia="ClearSans-Light" w:hAnsi="ClearSans-Light" w:cs="ClearSans-Light"/>
          <w:color w:val="005583"/>
          <w:sz w:val="18"/>
          <w:szCs w:val="18"/>
        </w:rPr>
        <w:pPrChange w:id="14768" w:author="Cristiano de Menezes Feu" w:date="2022-11-21T08:33:00Z">
          <w:pPr>
            <w:widowControl w:val="0"/>
            <w:pBdr>
              <w:top w:val="nil"/>
              <w:left w:val="nil"/>
              <w:bottom w:val="nil"/>
              <w:right w:val="nil"/>
              <w:between w:val="nil"/>
            </w:pBdr>
            <w:spacing w:before="28" w:after="0"/>
            <w:ind w:firstLine="0"/>
            <w:jc w:val="left"/>
          </w:pPr>
        </w:pPrChange>
      </w:pPr>
      <w:del w:id="14769" w:author="Cristiano de Menezes Feu" w:date="2022-11-21T08:33:00Z">
        <w:r w:rsidDel="00E631A1">
          <w:rPr>
            <w:rFonts w:ascii="ClearSans-Light" w:eastAsia="ClearSans-Light" w:hAnsi="ClearSans-Light" w:cs="ClearSans-Light"/>
            <w:color w:val="005583"/>
            <w:sz w:val="18"/>
            <w:szCs w:val="18"/>
          </w:rPr>
          <w:delText>- De consolidação: arts. 212 e 213</w:delText>
        </w:r>
      </w:del>
    </w:p>
    <w:p w14:paraId="00001423" w14:textId="223319B0" w:rsidR="003D183A" w:rsidDel="00E631A1" w:rsidRDefault="008B7924" w:rsidP="00E631A1">
      <w:pPr>
        <w:widowControl w:val="0"/>
        <w:pBdr>
          <w:top w:val="nil"/>
          <w:left w:val="nil"/>
          <w:bottom w:val="nil"/>
          <w:right w:val="nil"/>
          <w:between w:val="nil"/>
        </w:pBdr>
        <w:spacing w:before="28" w:after="0"/>
        <w:ind w:firstLine="0"/>
        <w:jc w:val="center"/>
        <w:rPr>
          <w:del w:id="14770" w:author="Cristiano de Menezes Feu" w:date="2022-11-21T08:33:00Z"/>
          <w:rFonts w:ascii="ClearSans-Light" w:eastAsia="ClearSans-Light" w:hAnsi="ClearSans-Light" w:cs="ClearSans-Light"/>
          <w:color w:val="005583"/>
          <w:sz w:val="18"/>
          <w:szCs w:val="18"/>
        </w:rPr>
        <w:pPrChange w:id="14771" w:author="Cristiano de Menezes Feu" w:date="2022-11-21T08:33:00Z">
          <w:pPr>
            <w:widowControl w:val="0"/>
            <w:pBdr>
              <w:top w:val="nil"/>
              <w:left w:val="nil"/>
              <w:bottom w:val="nil"/>
              <w:right w:val="nil"/>
              <w:between w:val="nil"/>
            </w:pBdr>
            <w:spacing w:before="28" w:after="0"/>
            <w:ind w:firstLine="0"/>
            <w:jc w:val="left"/>
          </w:pPr>
        </w:pPrChange>
      </w:pPr>
      <w:del w:id="14772" w:author="Cristiano de Menezes Feu" w:date="2022-11-21T08:33:00Z">
        <w:r w:rsidDel="00E631A1">
          <w:rPr>
            <w:rFonts w:ascii="ClearSans-Light" w:eastAsia="ClearSans-Light" w:hAnsi="ClearSans-Light" w:cs="ClearSans-Light"/>
            <w:color w:val="005583"/>
            <w:sz w:val="18"/>
            <w:szCs w:val="18"/>
          </w:rPr>
          <w:delText>- De iniciativa popular: art. 252</w:delText>
        </w:r>
      </w:del>
    </w:p>
    <w:p w14:paraId="00001424" w14:textId="0382B058" w:rsidR="003D183A" w:rsidDel="00E631A1" w:rsidRDefault="008B7924" w:rsidP="00E631A1">
      <w:pPr>
        <w:widowControl w:val="0"/>
        <w:pBdr>
          <w:top w:val="nil"/>
          <w:left w:val="nil"/>
          <w:bottom w:val="nil"/>
          <w:right w:val="nil"/>
          <w:between w:val="nil"/>
        </w:pBdr>
        <w:spacing w:before="28" w:after="0"/>
        <w:ind w:firstLine="0"/>
        <w:jc w:val="center"/>
        <w:rPr>
          <w:del w:id="14773" w:author="Cristiano de Menezes Feu" w:date="2022-11-21T08:33:00Z"/>
          <w:rFonts w:ascii="ClearSans-Light" w:eastAsia="ClearSans-Light" w:hAnsi="ClearSans-Light" w:cs="ClearSans-Light"/>
          <w:color w:val="005583"/>
          <w:sz w:val="18"/>
          <w:szCs w:val="18"/>
        </w:rPr>
        <w:pPrChange w:id="14774" w:author="Cristiano de Menezes Feu" w:date="2022-11-21T08:33:00Z">
          <w:pPr>
            <w:widowControl w:val="0"/>
            <w:pBdr>
              <w:top w:val="nil"/>
              <w:left w:val="nil"/>
              <w:bottom w:val="nil"/>
              <w:right w:val="nil"/>
              <w:between w:val="nil"/>
            </w:pBdr>
            <w:spacing w:before="28" w:after="0"/>
            <w:ind w:firstLine="0"/>
            <w:jc w:val="left"/>
          </w:pPr>
        </w:pPrChange>
      </w:pPr>
      <w:del w:id="14775" w:author="Cristiano de Menezes Feu" w:date="2022-11-21T08:33:00Z">
        <w:r w:rsidDel="00E631A1">
          <w:rPr>
            <w:rFonts w:ascii="ClearSans-Light" w:eastAsia="ClearSans-Light" w:hAnsi="ClearSans-Light" w:cs="ClearSans-Light"/>
            <w:color w:val="005583"/>
            <w:sz w:val="18"/>
            <w:szCs w:val="18"/>
          </w:rPr>
          <w:delText>- De resolução, Regimento Interno: art. 216</w:delText>
        </w:r>
      </w:del>
    </w:p>
    <w:p w14:paraId="00001425" w14:textId="0AF22554" w:rsidR="003D183A" w:rsidDel="00E631A1" w:rsidRDefault="008B7924" w:rsidP="00E631A1">
      <w:pPr>
        <w:widowControl w:val="0"/>
        <w:pBdr>
          <w:top w:val="nil"/>
          <w:left w:val="nil"/>
          <w:bottom w:val="nil"/>
          <w:right w:val="nil"/>
          <w:between w:val="nil"/>
        </w:pBdr>
        <w:spacing w:before="28" w:after="0"/>
        <w:ind w:firstLine="0"/>
        <w:jc w:val="center"/>
        <w:rPr>
          <w:del w:id="14776" w:author="Cristiano de Menezes Feu" w:date="2022-11-21T08:33:00Z"/>
          <w:rFonts w:ascii="ClearSans-Light" w:eastAsia="ClearSans-Light" w:hAnsi="ClearSans-Light" w:cs="ClearSans-Light"/>
          <w:color w:val="005583"/>
          <w:sz w:val="18"/>
          <w:szCs w:val="18"/>
        </w:rPr>
        <w:pPrChange w:id="14777" w:author="Cristiano de Menezes Feu" w:date="2022-11-21T08:33:00Z">
          <w:pPr>
            <w:widowControl w:val="0"/>
            <w:pBdr>
              <w:top w:val="nil"/>
              <w:left w:val="nil"/>
              <w:bottom w:val="nil"/>
              <w:right w:val="nil"/>
              <w:between w:val="nil"/>
            </w:pBdr>
            <w:spacing w:before="28" w:after="0"/>
            <w:ind w:firstLine="0"/>
            <w:jc w:val="left"/>
          </w:pPr>
        </w:pPrChange>
      </w:pPr>
      <w:del w:id="14778" w:author="Cristiano de Menezes Feu" w:date="2022-11-21T08:33:00Z">
        <w:r w:rsidDel="00E631A1">
          <w:rPr>
            <w:rFonts w:ascii="ClearSans-Light" w:eastAsia="ClearSans-Light" w:hAnsi="ClearSans-Light" w:cs="ClearSans-Light"/>
            <w:color w:val="005583"/>
            <w:sz w:val="18"/>
            <w:szCs w:val="18"/>
          </w:rPr>
          <w:delText>▪ PRONUNCIAMENTO</w:delText>
        </w:r>
      </w:del>
    </w:p>
    <w:p w14:paraId="00001426" w14:textId="081F3109" w:rsidR="003D183A" w:rsidDel="00E631A1" w:rsidRDefault="008B7924" w:rsidP="00E631A1">
      <w:pPr>
        <w:widowControl w:val="0"/>
        <w:pBdr>
          <w:top w:val="nil"/>
          <w:left w:val="nil"/>
          <w:bottom w:val="nil"/>
          <w:right w:val="nil"/>
          <w:between w:val="nil"/>
        </w:pBdr>
        <w:spacing w:before="28" w:after="0"/>
        <w:ind w:firstLine="0"/>
        <w:jc w:val="center"/>
        <w:rPr>
          <w:del w:id="14779" w:author="Cristiano de Menezes Feu" w:date="2022-11-21T08:33:00Z"/>
          <w:rFonts w:ascii="ClearSans-Light" w:eastAsia="ClearSans-Light" w:hAnsi="ClearSans-Light" w:cs="ClearSans-Light"/>
          <w:color w:val="005583"/>
          <w:sz w:val="18"/>
          <w:szCs w:val="18"/>
        </w:rPr>
        <w:pPrChange w:id="14780" w:author="Cristiano de Menezes Feu" w:date="2022-11-21T08:33:00Z">
          <w:pPr>
            <w:widowControl w:val="0"/>
            <w:pBdr>
              <w:top w:val="nil"/>
              <w:left w:val="nil"/>
              <w:bottom w:val="nil"/>
              <w:right w:val="nil"/>
              <w:between w:val="nil"/>
            </w:pBdr>
            <w:spacing w:before="28" w:after="0"/>
            <w:ind w:firstLine="0"/>
            <w:jc w:val="left"/>
          </w:pPr>
        </w:pPrChange>
      </w:pPr>
      <w:del w:id="14781" w:author="Cristiano de Menezes Feu" w:date="2022-11-21T08:33:00Z">
        <w:r w:rsidDel="00E631A1">
          <w:rPr>
            <w:rFonts w:ascii="ClearSans-Light" w:eastAsia="ClearSans-Light" w:hAnsi="ClearSans-Light" w:cs="ClearSans-Light"/>
            <w:color w:val="005583"/>
            <w:sz w:val="18"/>
            <w:szCs w:val="18"/>
          </w:rPr>
          <w:delText>- Dar como lido: art. 81; Ato da Mesa nº 66/2005, art. 2º</w:delText>
        </w:r>
      </w:del>
    </w:p>
    <w:p w14:paraId="00001427" w14:textId="39B45965" w:rsidR="003D183A" w:rsidDel="00E631A1" w:rsidRDefault="008B7924" w:rsidP="00E631A1">
      <w:pPr>
        <w:widowControl w:val="0"/>
        <w:pBdr>
          <w:top w:val="nil"/>
          <w:left w:val="nil"/>
          <w:bottom w:val="nil"/>
          <w:right w:val="nil"/>
          <w:between w:val="nil"/>
        </w:pBdr>
        <w:spacing w:before="28" w:after="0"/>
        <w:ind w:firstLine="0"/>
        <w:jc w:val="center"/>
        <w:rPr>
          <w:del w:id="14782" w:author="Cristiano de Menezes Feu" w:date="2022-11-21T08:33:00Z"/>
          <w:rFonts w:ascii="ClearSans-Light" w:eastAsia="ClearSans-Light" w:hAnsi="ClearSans-Light" w:cs="ClearSans-Light"/>
          <w:color w:val="005583"/>
          <w:sz w:val="18"/>
          <w:szCs w:val="18"/>
        </w:rPr>
        <w:pPrChange w:id="14783" w:author="Cristiano de Menezes Feu" w:date="2022-11-21T08:33:00Z">
          <w:pPr>
            <w:widowControl w:val="0"/>
            <w:pBdr>
              <w:top w:val="nil"/>
              <w:left w:val="nil"/>
              <w:bottom w:val="nil"/>
              <w:right w:val="nil"/>
              <w:between w:val="nil"/>
            </w:pBdr>
            <w:spacing w:before="28" w:after="0"/>
            <w:ind w:firstLine="0"/>
            <w:jc w:val="left"/>
          </w:pPr>
        </w:pPrChange>
      </w:pPr>
      <w:del w:id="14784" w:author="Cristiano de Menezes Feu" w:date="2022-11-21T08:33:00Z">
        <w:r w:rsidDel="00E631A1">
          <w:rPr>
            <w:rFonts w:ascii="ClearSans-Light" w:eastAsia="ClearSans-Light" w:hAnsi="ClearSans-Light" w:cs="ClearSans-Light"/>
            <w:color w:val="005583"/>
            <w:sz w:val="18"/>
            <w:szCs w:val="18"/>
          </w:rPr>
          <w:delText>▪ PROPORCIONALIDADE</w:delText>
        </w:r>
      </w:del>
    </w:p>
    <w:p w14:paraId="00001428" w14:textId="77DD163F" w:rsidR="003D183A" w:rsidDel="00E631A1" w:rsidRDefault="008B7924" w:rsidP="00E631A1">
      <w:pPr>
        <w:widowControl w:val="0"/>
        <w:pBdr>
          <w:top w:val="nil"/>
          <w:left w:val="nil"/>
          <w:bottom w:val="nil"/>
          <w:right w:val="nil"/>
          <w:between w:val="nil"/>
        </w:pBdr>
        <w:spacing w:before="28" w:after="0"/>
        <w:ind w:firstLine="0"/>
        <w:jc w:val="center"/>
        <w:rPr>
          <w:del w:id="14785" w:author="Cristiano de Menezes Feu" w:date="2022-11-21T08:33:00Z"/>
          <w:rFonts w:ascii="ClearSans-Light" w:eastAsia="ClearSans-Light" w:hAnsi="ClearSans-Light" w:cs="ClearSans-Light"/>
          <w:color w:val="005583"/>
          <w:sz w:val="18"/>
          <w:szCs w:val="18"/>
        </w:rPr>
        <w:pPrChange w:id="14786" w:author="Cristiano de Menezes Feu" w:date="2022-11-21T08:33:00Z">
          <w:pPr>
            <w:widowControl w:val="0"/>
            <w:pBdr>
              <w:top w:val="nil"/>
              <w:left w:val="nil"/>
              <w:bottom w:val="nil"/>
              <w:right w:val="nil"/>
              <w:between w:val="nil"/>
            </w:pBdr>
            <w:spacing w:before="28" w:after="0"/>
            <w:ind w:firstLine="0"/>
            <w:jc w:val="left"/>
          </w:pPr>
        </w:pPrChange>
      </w:pPr>
      <w:del w:id="14787" w:author="Cristiano de Menezes Feu" w:date="2022-11-21T08:33:00Z">
        <w:r w:rsidDel="00E631A1">
          <w:rPr>
            <w:rFonts w:ascii="ClearSans-Light" w:eastAsia="ClearSans-Light" w:hAnsi="ClearSans-Light" w:cs="ClearSans-Light"/>
            <w:color w:val="005583"/>
            <w:sz w:val="18"/>
            <w:szCs w:val="18"/>
          </w:rPr>
          <w:delText>- Mesa, composição: art. 8º</w:delText>
        </w:r>
      </w:del>
    </w:p>
    <w:p w14:paraId="00001429" w14:textId="05CEE2BF" w:rsidR="003D183A" w:rsidDel="00E631A1" w:rsidRDefault="008B7924" w:rsidP="00E631A1">
      <w:pPr>
        <w:widowControl w:val="0"/>
        <w:pBdr>
          <w:top w:val="nil"/>
          <w:left w:val="nil"/>
          <w:bottom w:val="nil"/>
          <w:right w:val="nil"/>
          <w:between w:val="nil"/>
        </w:pBdr>
        <w:spacing w:before="28" w:after="0"/>
        <w:ind w:firstLine="0"/>
        <w:jc w:val="center"/>
        <w:rPr>
          <w:del w:id="14788" w:author="Cristiano de Menezes Feu" w:date="2022-11-21T08:33:00Z"/>
          <w:rFonts w:ascii="ClearSans-Light" w:eastAsia="ClearSans-Light" w:hAnsi="ClearSans-Light" w:cs="ClearSans-Light"/>
          <w:color w:val="005583"/>
          <w:sz w:val="18"/>
          <w:szCs w:val="18"/>
        </w:rPr>
        <w:pPrChange w:id="14789" w:author="Cristiano de Menezes Feu" w:date="2022-11-21T08:33:00Z">
          <w:pPr>
            <w:widowControl w:val="0"/>
            <w:pBdr>
              <w:top w:val="nil"/>
              <w:left w:val="nil"/>
              <w:bottom w:val="nil"/>
              <w:right w:val="nil"/>
              <w:between w:val="nil"/>
            </w:pBdr>
            <w:spacing w:before="28" w:after="0"/>
            <w:ind w:firstLine="0"/>
            <w:jc w:val="left"/>
          </w:pPr>
        </w:pPrChange>
      </w:pPr>
      <w:del w:id="14790" w:author="Cristiano de Menezes Feu" w:date="2022-11-21T08:33:00Z">
        <w:r w:rsidDel="00E631A1">
          <w:rPr>
            <w:rFonts w:ascii="ClearSans-Light" w:eastAsia="ClearSans-Light" w:hAnsi="ClearSans-Light" w:cs="ClearSans-Light"/>
            <w:color w:val="005583"/>
            <w:sz w:val="18"/>
            <w:szCs w:val="18"/>
          </w:rPr>
          <w:delText>- Membros Comissões: arts. 23 e 25, § 1º</w:delText>
        </w:r>
      </w:del>
    </w:p>
    <w:p w14:paraId="0000142A" w14:textId="04BA7691" w:rsidR="003D183A" w:rsidDel="00E631A1" w:rsidRDefault="008B7924" w:rsidP="00E631A1">
      <w:pPr>
        <w:widowControl w:val="0"/>
        <w:pBdr>
          <w:top w:val="nil"/>
          <w:left w:val="nil"/>
          <w:bottom w:val="nil"/>
          <w:right w:val="nil"/>
          <w:between w:val="nil"/>
        </w:pBdr>
        <w:spacing w:before="28" w:after="0"/>
        <w:ind w:firstLine="0"/>
        <w:jc w:val="center"/>
        <w:rPr>
          <w:del w:id="14791" w:author="Cristiano de Menezes Feu" w:date="2022-11-21T08:33:00Z"/>
          <w:rFonts w:ascii="ClearSans-Light" w:eastAsia="ClearSans-Light" w:hAnsi="ClearSans-Light" w:cs="ClearSans-Light"/>
          <w:color w:val="005583"/>
          <w:sz w:val="18"/>
          <w:szCs w:val="18"/>
        </w:rPr>
        <w:pPrChange w:id="14792" w:author="Cristiano de Menezes Feu" w:date="2022-11-21T08:33:00Z">
          <w:pPr>
            <w:widowControl w:val="0"/>
            <w:pBdr>
              <w:top w:val="nil"/>
              <w:left w:val="nil"/>
              <w:bottom w:val="nil"/>
              <w:right w:val="nil"/>
              <w:between w:val="nil"/>
            </w:pBdr>
            <w:spacing w:before="28" w:after="0"/>
            <w:ind w:firstLine="0"/>
            <w:jc w:val="left"/>
          </w:pPr>
        </w:pPrChange>
      </w:pPr>
      <w:del w:id="14793" w:author="Cristiano de Menezes Feu" w:date="2022-11-21T08:33:00Z">
        <w:r w:rsidDel="00E631A1">
          <w:rPr>
            <w:rFonts w:ascii="ClearSans-Light" w:eastAsia="ClearSans-Light" w:hAnsi="ClearSans-Light" w:cs="ClearSans-Light"/>
            <w:color w:val="005583"/>
            <w:sz w:val="18"/>
            <w:szCs w:val="18"/>
          </w:rPr>
          <w:delText>- Procuradoria Parlamentar: art. 21, § 1º</w:delText>
        </w:r>
      </w:del>
    </w:p>
    <w:p w14:paraId="0000142B" w14:textId="7B425349" w:rsidR="003D183A" w:rsidDel="00E631A1" w:rsidRDefault="008B7924" w:rsidP="00E631A1">
      <w:pPr>
        <w:widowControl w:val="0"/>
        <w:pBdr>
          <w:top w:val="nil"/>
          <w:left w:val="nil"/>
          <w:bottom w:val="nil"/>
          <w:right w:val="nil"/>
          <w:between w:val="nil"/>
        </w:pBdr>
        <w:spacing w:before="28" w:after="0"/>
        <w:ind w:firstLine="0"/>
        <w:jc w:val="center"/>
        <w:rPr>
          <w:del w:id="14794" w:author="Cristiano de Menezes Feu" w:date="2022-11-21T08:33:00Z"/>
          <w:rFonts w:ascii="ClearSans-Light" w:eastAsia="ClearSans-Light" w:hAnsi="ClearSans-Light" w:cs="ClearSans-Light"/>
          <w:color w:val="005583"/>
          <w:sz w:val="18"/>
          <w:szCs w:val="18"/>
        </w:rPr>
        <w:pPrChange w:id="14795" w:author="Cristiano de Menezes Feu" w:date="2022-11-21T08:33:00Z">
          <w:pPr>
            <w:widowControl w:val="0"/>
            <w:pBdr>
              <w:top w:val="nil"/>
              <w:left w:val="nil"/>
              <w:bottom w:val="nil"/>
              <w:right w:val="nil"/>
              <w:between w:val="nil"/>
            </w:pBdr>
            <w:spacing w:before="28" w:after="0"/>
            <w:ind w:firstLine="0"/>
            <w:jc w:val="left"/>
          </w:pPr>
        </w:pPrChange>
      </w:pPr>
      <w:del w:id="14796" w:author="Cristiano de Menezes Feu" w:date="2022-11-21T08:33:00Z">
        <w:r w:rsidDel="00E631A1">
          <w:rPr>
            <w:rFonts w:ascii="ClearSans-Light" w:eastAsia="ClearSans-Light" w:hAnsi="ClearSans-Light" w:cs="ClearSans-Light"/>
            <w:color w:val="005583"/>
            <w:sz w:val="18"/>
            <w:szCs w:val="18"/>
          </w:rPr>
          <w:delText>- Comissão Representativa: art. 224, § único</w:delText>
        </w:r>
      </w:del>
    </w:p>
    <w:p w14:paraId="0000142C" w14:textId="763C7433" w:rsidR="003D183A" w:rsidDel="00E631A1" w:rsidRDefault="008B7924" w:rsidP="00E631A1">
      <w:pPr>
        <w:widowControl w:val="0"/>
        <w:pBdr>
          <w:top w:val="nil"/>
          <w:left w:val="nil"/>
          <w:bottom w:val="nil"/>
          <w:right w:val="nil"/>
          <w:between w:val="nil"/>
        </w:pBdr>
        <w:spacing w:before="28" w:after="0"/>
        <w:ind w:firstLine="0"/>
        <w:jc w:val="center"/>
        <w:rPr>
          <w:del w:id="14797" w:author="Cristiano de Menezes Feu" w:date="2022-11-21T08:33:00Z"/>
          <w:rFonts w:ascii="ClearSans-Light" w:eastAsia="ClearSans-Light" w:hAnsi="ClearSans-Light" w:cs="ClearSans-Light"/>
          <w:color w:val="005583"/>
          <w:sz w:val="18"/>
          <w:szCs w:val="18"/>
        </w:rPr>
        <w:pPrChange w:id="14798" w:author="Cristiano de Menezes Feu" w:date="2022-11-21T08:33:00Z">
          <w:pPr>
            <w:widowControl w:val="0"/>
            <w:pBdr>
              <w:top w:val="nil"/>
              <w:left w:val="nil"/>
              <w:bottom w:val="nil"/>
              <w:right w:val="nil"/>
              <w:between w:val="nil"/>
            </w:pBdr>
            <w:spacing w:before="28" w:after="0"/>
            <w:ind w:firstLine="0"/>
            <w:jc w:val="left"/>
          </w:pPr>
        </w:pPrChange>
      </w:pPr>
      <w:del w:id="14799" w:author="Cristiano de Menezes Feu" w:date="2022-11-21T08:33:00Z">
        <w:r w:rsidDel="00E631A1">
          <w:rPr>
            <w:rFonts w:ascii="ClearSans-Light" w:eastAsia="ClearSans-Light" w:hAnsi="ClearSans-Light" w:cs="ClearSans-Light"/>
            <w:color w:val="005583"/>
            <w:sz w:val="18"/>
            <w:szCs w:val="18"/>
          </w:rPr>
          <w:delText>▪ PROPOSIÇÕES</w:delText>
        </w:r>
      </w:del>
    </w:p>
    <w:p w14:paraId="0000142D" w14:textId="03C28F34" w:rsidR="003D183A" w:rsidDel="00E631A1" w:rsidRDefault="008B7924" w:rsidP="00E631A1">
      <w:pPr>
        <w:widowControl w:val="0"/>
        <w:pBdr>
          <w:top w:val="nil"/>
          <w:left w:val="nil"/>
          <w:bottom w:val="nil"/>
          <w:right w:val="nil"/>
          <w:between w:val="nil"/>
        </w:pBdr>
        <w:spacing w:before="28" w:after="0"/>
        <w:ind w:firstLine="0"/>
        <w:jc w:val="center"/>
        <w:rPr>
          <w:del w:id="14800" w:author="Cristiano de Menezes Feu" w:date="2022-11-21T08:33:00Z"/>
          <w:rFonts w:ascii="ClearSans-Light" w:eastAsia="ClearSans-Light" w:hAnsi="ClearSans-Light" w:cs="ClearSans-Light"/>
          <w:color w:val="005583"/>
          <w:sz w:val="18"/>
          <w:szCs w:val="18"/>
        </w:rPr>
        <w:pPrChange w:id="14801" w:author="Cristiano de Menezes Feu" w:date="2022-11-21T08:33:00Z">
          <w:pPr>
            <w:widowControl w:val="0"/>
            <w:pBdr>
              <w:top w:val="nil"/>
              <w:left w:val="nil"/>
              <w:bottom w:val="nil"/>
              <w:right w:val="nil"/>
              <w:between w:val="nil"/>
            </w:pBdr>
            <w:spacing w:before="28" w:after="0"/>
            <w:ind w:firstLine="0"/>
            <w:jc w:val="left"/>
          </w:pPr>
        </w:pPrChange>
      </w:pPr>
      <w:del w:id="14802" w:author="Cristiano de Menezes Feu" w:date="2022-11-21T08:33:00Z">
        <w:r w:rsidDel="00E631A1">
          <w:rPr>
            <w:rFonts w:ascii="ClearSans-Light" w:eastAsia="ClearSans-Light" w:hAnsi="ClearSans-Light" w:cs="ClearSans-Light"/>
            <w:color w:val="005583"/>
            <w:sz w:val="18"/>
            <w:szCs w:val="18"/>
          </w:rPr>
          <w:delText>- Previsão: art. 100</w:delText>
        </w:r>
      </w:del>
    </w:p>
    <w:p w14:paraId="0000142E" w14:textId="2264C84B" w:rsidR="003D183A" w:rsidDel="00E631A1" w:rsidRDefault="008B7924" w:rsidP="00E631A1">
      <w:pPr>
        <w:widowControl w:val="0"/>
        <w:pBdr>
          <w:top w:val="nil"/>
          <w:left w:val="nil"/>
          <w:bottom w:val="nil"/>
          <w:right w:val="nil"/>
          <w:between w:val="nil"/>
        </w:pBdr>
        <w:spacing w:before="28" w:after="0"/>
        <w:ind w:firstLine="0"/>
        <w:jc w:val="center"/>
        <w:rPr>
          <w:del w:id="14803" w:author="Cristiano de Menezes Feu" w:date="2022-11-21T08:33:00Z"/>
          <w:rFonts w:ascii="ClearSans-Light" w:eastAsia="ClearSans-Light" w:hAnsi="ClearSans-Light" w:cs="ClearSans-Light"/>
          <w:color w:val="005583"/>
          <w:sz w:val="18"/>
          <w:szCs w:val="18"/>
        </w:rPr>
        <w:pPrChange w:id="14804" w:author="Cristiano de Menezes Feu" w:date="2022-11-21T08:33:00Z">
          <w:pPr>
            <w:widowControl w:val="0"/>
            <w:pBdr>
              <w:top w:val="nil"/>
              <w:left w:val="nil"/>
              <w:bottom w:val="nil"/>
              <w:right w:val="nil"/>
              <w:between w:val="nil"/>
            </w:pBdr>
            <w:spacing w:before="28" w:after="0"/>
            <w:ind w:firstLine="0"/>
            <w:jc w:val="left"/>
          </w:pPr>
        </w:pPrChange>
      </w:pPr>
      <w:del w:id="14805" w:author="Cristiano de Menezes Feu" w:date="2022-11-21T08:33:00Z">
        <w:r w:rsidDel="00E631A1">
          <w:rPr>
            <w:rFonts w:ascii="ClearSans-Light" w:eastAsia="ClearSans-Light" w:hAnsi="ClearSans-Light" w:cs="ClearSans-Light"/>
            <w:color w:val="005583"/>
            <w:sz w:val="18"/>
            <w:szCs w:val="18"/>
          </w:rPr>
          <w:delText>- Apresentação e retirada: arts. 101 a 104</w:delText>
        </w:r>
      </w:del>
    </w:p>
    <w:p w14:paraId="0000142F" w14:textId="2143C2E2" w:rsidR="003D183A" w:rsidDel="00E631A1" w:rsidRDefault="008B7924" w:rsidP="00E631A1">
      <w:pPr>
        <w:widowControl w:val="0"/>
        <w:pBdr>
          <w:top w:val="nil"/>
          <w:left w:val="nil"/>
          <w:bottom w:val="nil"/>
          <w:right w:val="nil"/>
          <w:between w:val="nil"/>
        </w:pBdr>
        <w:spacing w:before="28" w:after="0"/>
        <w:ind w:firstLine="0"/>
        <w:jc w:val="center"/>
        <w:rPr>
          <w:del w:id="14806" w:author="Cristiano de Menezes Feu" w:date="2022-11-21T08:33:00Z"/>
          <w:rFonts w:ascii="ClearSans-Light" w:eastAsia="ClearSans-Light" w:hAnsi="ClearSans-Light" w:cs="ClearSans-Light"/>
          <w:color w:val="005583"/>
          <w:sz w:val="18"/>
          <w:szCs w:val="18"/>
        </w:rPr>
        <w:pPrChange w:id="14807" w:author="Cristiano de Menezes Feu" w:date="2022-11-21T08:33:00Z">
          <w:pPr>
            <w:widowControl w:val="0"/>
            <w:pBdr>
              <w:top w:val="nil"/>
              <w:left w:val="nil"/>
              <w:bottom w:val="nil"/>
              <w:right w:val="nil"/>
              <w:between w:val="nil"/>
            </w:pBdr>
            <w:spacing w:before="28" w:after="0"/>
            <w:ind w:firstLine="0"/>
            <w:jc w:val="left"/>
          </w:pPr>
        </w:pPrChange>
      </w:pPr>
      <w:del w:id="14808" w:author="Cristiano de Menezes Feu" w:date="2022-11-21T08:33:00Z">
        <w:r w:rsidDel="00E631A1">
          <w:rPr>
            <w:rFonts w:ascii="ClearSans-Light" w:eastAsia="ClearSans-Light" w:hAnsi="ClearSans-Light" w:cs="ClearSans-Light"/>
            <w:color w:val="005583"/>
            <w:sz w:val="18"/>
            <w:szCs w:val="18"/>
          </w:rPr>
          <w:delText xml:space="preserve">- Distribuição e apensação: arts. 137 a 143 </w:delText>
        </w:r>
      </w:del>
    </w:p>
    <w:p w14:paraId="00001430" w14:textId="46EFBF37" w:rsidR="003D183A" w:rsidDel="00E631A1" w:rsidRDefault="008B7924" w:rsidP="00E631A1">
      <w:pPr>
        <w:widowControl w:val="0"/>
        <w:pBdr>
          <w:top w:val="nil"/>
          <w:left w:val="nil"/>
          <w:bottom w:val="nil"/>
          <w:right w:val="nil"/>
          <w:between w:val="nil"/>
        </w:pBdr>
        <w:spacing w:before="28" w:after="0"/>
        <w:ind w:firstLine="0"/>
        <w:jc w:val="center"/>
        <w:rPr>
          <w:del w:id="14809" w:author="Cristiano de Menezes Feu" w:date="2022-11-21T08:33:00Z"/>
          <w:rFonts w:ascii="ClearSans-Light" w:eastAsia="ClearSans-Light" w:hAnsi="ClearSans-Light" w:cs="ClearSans-Light"/>
          <w:color w:val="005583"/>
          <w:sz w:val="18"/>
          <w:szCs w:val="18"/>
        </w:rPr>
        <w:pPrChange w:id="14810" w:author="Cristiano de Menezes Feu" w:date="2022-11-21T08:33:00Z">
          <w:pPr>
            <w:widowControl w:val="0"/>
            <w:pBdr>
              <w:top w:val="nil"/>
              <w:left w:val="nil"/>
              <w:bottom w:val="nil"/>
              <w:right w:val="nil"/>
              <w:between w:val="nil"/>
            </w:pBdr>
            <w:spacing w:before="28" w:after="0"/>
            <w:ind w:firstLine="0"/>
            <w:jc w:val="left"/>
          </w:pPr>
        </w:pPrChange>
      </w:pPr>
      <w:del w:id="14811" w:author="Cristiano de Menezes Feu" w:date="2022-11-21T08:33:00Z">
        <w:r w:rsidDel="00E631A1">
          <w:rPr>
            <w:rFonts w:ascii="ClearSans-Light" w:eastAsia="ClearSans-Light" w:hAnsi="ClearSans-Light" w:cs="ClearSans-Light"/>
            <w:color w:val="005583"/>
            <w:sz w:val="18"/>
            <w:szCs w:val="18"/>
          </w:rPr>
          <w:delText>- Arquivamento, desarquivamento: art. 105 e § único</w:delText>
        </w:r>
      </w:del>
    </w:p>
    <w:p w14:paraId="00001431" w14:textId="44633446" w:rsidR="003D183A" w:rsidDel="00E631A1" w:rsidRDefault="008B7924" w:rsidP="00E631A1">
      <w:pPr>
        <w:widowControl w:val="0"/>
        <w:pBdr>
          <w:top w:val="nil"/>
          <w:left w:val="nil"/>
          <w:bottom w:val="nil"/>
          <w:right w:val="nil"/>
          <w:between w:val="nil"/>
        </w:pBdr>
        <w:spacing w:before="28" w:after="0"/>
        <w:ind w:firstLine="0"/>
        <w:jc w:val="center"/>
        <w:rPr>
          <w:del w:id="14812" w:author="Cristiano de Menezes Feu" w:date="2022-11-21T08:33:00Z"/>
          <w:rFonts w:ascii="ClearSans-Light" w:eastAsia="ClearSans-Light" w:hAnsi="ClearSans-Light" w:cs="ClearSans-Light"/>
          <w:color w:val="005583"/>
          <w:sz w:val="18"/>
          <w:szCs w:val="18"/>
        </w:rPr>
        <w:pPrChange w:id="14813" w:author="Cristiano de Menezes Feu" w:date="2022-11-21T08:33:00Z">
          <w:pPr>
            <w:widowControl w:val="0"/>
            <w:pBdr>
              <w:top w:val="nil"/>
              <w:left w:val="nil"/>
              <w:bottom w:val="nil"/>
              <w:right w:val="nil"/>
              <w:between w:val="nil"/>
            </w:pBdr>
            <w:spacing w:before="28" w:after="0"/>
            <w:ind w:firstLine="0"/>
            <w:jc w:val="left"/>
          </w:pPr>
        </w:pPrChange>
      </w:pPr>
      <w:del w:id="14814" w:author="Cristiano de Menezes Feu" w:date="2022-11-21T08:33:00Z">
        <w:r w:rsidDel="00E631A1">
          <w:rPr>
            <w:rFonts w:ascii="ClearSans-Light" w:eastAsia="ClearSans-Light" w:hAnsi="ClearSans-Light" w:cs="ClearSans-Light"/>
            <w:color w:val="005583"/>
            <w:sz w:val="18"/>
            <w:szCs w:val="18"/>
          </w:rPr>
          <w:delText>- Projetos: arts. 108 a 112</w:delText>
        </w:r>
      </w:del>
    </w:p>
    <w:p w14:paraId="00001432" w14:textId="25D78B53" w:rsidR="003D183A" w:rsidDel="00E631A1" w:rsidRDefault="008B7924" w:rsidP="00E631A1">
      <w:pPr>
        <w:widowControl w:val="0"/>
        <w:pBdr>
          <w:top w:val="nil"/>
          <w:left w:val="nil"/>
          <w:bottom w:val="nil"/>
          <w:right w:val="nil"/>
          <w:between w:val="nil"/>
        </w:pBdr>
        <w:spacing w:before="28" w:after="0"/>
        <w:ind w:firstLine="0"/>
        <w:jc w:val="center"/>
        <w:rPr>
          <w:del w:id="14815" w:author="Cristiano de Menezes Feu" w:date="2022-11-21T08:33:00Z"/>
          <w:rFonts w:ascii="ClearSans-Light" w:eastAsia="ClearSans-Light" w:hAnsi="ClearSans-Light" w:cs="ClearSans-Light"/>
          <w:color w:val="005583"/>
          <w:sz w:val="18"/>
          <w:szCs w:val="18"/>
        </w:rPr>
        <w:pPrChange w:id="14816" w:author="Cristiano de Menezes Feu" w:date="2022-11-21T08:33:00Z">
          <w:pPr>
            <w:widowControl w:val="0"/>
            <w:pBdr>
              <w:top w:val="nil"/>
              <w:left w:val="nil"/>
              <w:bottom w:val="nil"/>
              <w:right w:val="nil"/>
              <w:between w:val="nil"/>
            </w:pBdr>
            <w:spacing w:before="28" w:after="0"/>
            <w:ind w:firstLine="0"/>
            <w:jc w:val="left"/>
          </w:pPr>
        </w:pPrChange>
      </w:pPr>
      <w:del w:id="14817" w:author="Cristiano de Menezes Feu" w:date="2022-11-21T08:33:00Z">
        <w:r w:rsidDel="00E631A1">
          <w:rPr>
            <w:rFonts w:ascii="ClearSans-Light" w:eastAsia="ClearSans-Light" w:hAnsi="ClearSans-Light" w:cs="ClearSans-Light"/>
            <w:color w:val="005583"/>
            <w:sz w:val="18"/>
            <w:szCs w:val="18"/>
          </w:rPr>
          <w:delText>- Indicações: art. 113</w:delText>
        </w:r>
      </w:del>
    </w:p>
    <w:p w14:paraId="00001433" w14:textId="3F365F6A" w:rsidR="003D183A" w:rsidDel="00E631A1" w:rsidRDefault="008B7924" w:rsidP="00E631A1">
      <w:pPr>
        <w:widowControl w:val="0"/>
        <w:pBdr>
          <w:top w:val="nil"/>
          <w:left w:val="nil"/>
          <w:bottom w:val="nil"/>
          <w:right w:val="nil"/>
          <w:between w:val="nil"/>
        </w:pBdr>
        <w:spacing w:before="28" w:after="0"/>
        <w:ind w:firstLine="0"/>
        <w:jc w:val="center"/>
        <w:rPr>
          <w:del w:id="14818" w:author="Cristiano de Menezes Feu" w:date="2022-11-21T08:33:00Z"/>
          <w:rFonts w:ascii="ClearSans-Light" w:eastAsia="ClearSans-Light" w:hAnsi="ClearSans-Light" w:cs="ClearSans-Light"/>
          <w:color w:val="005583"/>
          <w:sz w:val="18"/>
          <w:szCs w:val="18"/>
        </w:rPr>
        <w:pPrChange w:id="14819" w:author="Cristiano de Menezes Feu" w:date="2022-11-21T08:33:00Z">
          <w:pPr>
            <w:widowControl w:val="0"/>
            <w:pBdr>
              <w:top w:val="nil"/>
              <w:left w:val="nil"/>
              <w:bottom w:val="nil"/>
              <w:right w:val="nil"/>
              <w:between w:val="nil"/>
            </w:pBdr>
            <w:spacing w:before="28" w:after="0"/>
            <w:ind w:firstLine="0"/>
            <w:jc w:val="left"/>
          </w:pPr>
        </w:pPrChange>
      </w:pPr>
      <w:del w:id="14820" w:author="Cristiano de Menezes Feu" w:date="2022-11-21T08:33:00Z">
        <w:r w:rsidDel="00E631A1">
          <w:rPr>
            <w:rFonts w:ascii="ClearSans-Light" w:eastAsia="ClearSans-Light" w:hAnsi="ClearSans-Light" w:cs="ClearSans-Light"/>
            <w:color w:val="005583"/>
            <w:sz w:val="18"/>
            <w:szCs w:val="18"/>
          </w:rPr>
          <w:delText>- Requerimentos: arts. 114 a 117</w:delText>
        </w:r>
      </w:del>
    </w:p>
    <w:p w14:paraId="00001434" w14:textId="5E3D96E6" w:rsidR="003D183A" w:rsidDel="00E631A1" w:rsidRDefault="008B7924" w:rsidP="00E631A1">
      <w:pPr>
        <w:widowControl w:val="0"/>
        <w:pBdr>
          <w:top w:val="nil"/>
          <w:left w:val="nil"/>
          <w:bottom w:val="nil"/>
          <w:right w:val="nil"/>
          <w:between w:val="nil"/>
        </w:pBdr>
        <w:spacing w:before="28" w:after="0"/>
        <w:ind w:firstLine="0"/>
        <w:jc w:val="center"/>
        <w:rPr>
          <w:del w:id="14821" w:author="Cristiano de Menezes Feu" w:date="2022-11-21T08:33:00Z"/>
          <w:rFonts w:ascii="ClearSans-Light" w:eastAsia="ClearSans-Light" w:hAnsi="ClearSans-Light" w:cs="ClearSans-Light"/>
          <w:color w:val="005583"/>
          <w:sz w:val="18"/>
          <w:szCs w:val="18"/>
        </w:rPr>
        <w:pPrChange w:id="14822" w:author="Cristiano de Menezes Feu" w:date="2022-11-21T08:33:00Z">
          <w:pPr>
            <w:widowControl w:val="0"/>
            <w:pBdr>
              <w:top w:val="nil"/>
              <w:left w:val="nil"/>
              <w:bottom w:val="nil"/>
              <w:right w:val="nil"/>
              <w:between w:val="nil"/>
            </w:pBdr>
            <w:spacing w:before="28" w:after="0"/>
            <w:ind w:firstLine="0"/>
            <w:jc w:val="left"/>
          </w:pPr>
        </w:pPrChange>
      </w:pPr>
      <w:del w:id="14823" w:author="Cristiano de Menezes Feu" w:date="2022-11-21T08:33:00Z">
        <w:r w:rsidDel="00E631A1">
          <w:rPr>
            <w:rFonts w:ascii="ClearSans-Light" w:eastAsia="ClearSans-Light" w:hAnsi="ClearSans-Light" w:cs="ClearSans-Light"/>
            <w:color w:val="005583"/>
            <w:sz w:val="18"/>
            <w:szCs w:val="18"/>
          </w:rPr>
          <w:delText>- Emendas: arts. 119 a 125</w:delText>
        </w:r>
      </w:del>
    </w:p>
    <w:p w14:paraId="00001435" w14:textId="057E6F6A" w:rsidR="003D183A" w:rsidDel="00E631A1" w:rsidRDefault="008B7924" w:rsidP="00E631A1">
      <w:pPr>
        <w:widowControl w:val="0"/>
        <w:pBdr>
          <w:top w:val="nil"/>
          <w:left w:val="nil"/>
          <w:bottom w:val="nil"/>
          <w:right w:val="nil"/>
          <w:between w:val="nil"/>
        </w:pBdr>
        <w:spacing w:before="28" w:after="0"/>
        <w:ind w:firstLine="0"/>
        <w:jc w:val="center"/>
        <w:rPr>
          <w:del w:id="14824" w:author="Cristiano de Menezes Feu" w:date="2022-11-21T08:33:00Z"/>
          <w:rFonts w:ascii="ClearSans-Light" w:eastAsia="ClearSans-Light" w:hAnsi="ClearSans-Light" w:cs="ClearSans-Light"/>
          <w:color w:val="005583"/>
          <w:sz w:val="18"/>
          <w:szCs w:val="18"/>
        </w:rPr>
        <w:pPrChange w:id="14825" w:author="Cristiano de Menezes Feu" w:date="2022-11-21T08:33:00Z">
          <w:pPr>
            <w:widowControl w:val="0"/>
            <w:pBdr>
              <w:top w:val="nil"/>
              <w:left w:val="nil"/>
              <w:bottom w:val="nil"/>
              <w:right w:val="nil"/>
              <w:between w:val="nil"/>
            </w:pBdr>
            <w:spacing w:before="28" w:after="0"/>
            <w:ind w:firstLine="0"/>
            <w:jc w:val="left"/>
          </w:pPr>
        </w:pPrChange>
      </w:pPr>
      <w:del w:id="14826" w:author="Cristiano de Menezes Feu" w:date="2022-11-21T08:33:00Z">
        <w:r w:rsidDel="00E631A1">
          <w:rPr>
            <w:rFonts w:ascii="ClearSans-Light" w:eastAsia="ClearSans-Light" w:hAnsi="ClearSans-Light" w:cs="ClearSans-Light"/>
            <w:color w:val="005583"/>
            <w:sz w:val="18"/>
            <w:szCs w:val="18"/>
          </w:rPr>
          <w:delText>- Pareceres: arts. 126 a 130</w:delText>
        </w:r>
      </w:del>
    </w:p>
    <w:p w14:paraId="00001436" w14:textId="0DA2B1C9" w:rsidR="003D183A" w:rsidDel="00E631A1" w:rsidRDefault="008B7924" w:rsidP="00E631A1">
      <w:pPr>
        <w:widowControl w:val="0"/>
        <w:pBdr>
          <w:top w:val="nil"/>
          <w:left w:val="nil"/>
          <w:bottom w:val="nil"/>
          <w:right w:val="nil"/>
          <w:between w:val="nil"/>
        </w:pBdr>
        <w:spacing w:before="28" w:after="0"/>
        <w:ind w:firstLine="0"/>
        <w:jc w:val="center"/>
        <w:rPr>
          <w:del w:id="14827" w:author="Cristiano de Menezes Feu" w:date="2022-11-21T08:33:00Z"/>
          <w:rFonts w:ascii="ClearSans-Light" w:eastAsia="ClearSans-Light" w:hAnsi="ClearSans-Light" w:cs="ClearSans-Light"/>
          <w:color w:val="005583"/>
          <w:sz w:val="18"/>
          <w:szCs w:val="18"/>
        </w:rPr>
        <w:pPrChange w:id="14828" w:author="Cristiano de Menezes Feu" w:date="2022-11-21T08:33:00Z">
          <w:pPr>
            <w:widowControl w:val="0"/>
            <w:pBdr>
              <w:top w:val="nil"/>
              <w:left w:val="nil"/>
              <w:bottom w:val="nil"/>
              <w:right w:val="nil"/>
              <w:between w:val="nil"/>
            </w:pBdr>
            <w:spacing w:before="28" w:after="0"/>
            <w:ind w:firstLine="0"/>
            <w:jc w:val="left"/>
          </w:pPr>
        </w:pPrChange>
      </w:pPr>
      <w:del w:id="14829" w:author="Cristiano de Menezes Feu" w:date="2022-11-21T08:33:00Z">
        <w:r w:rsidDel="00E631A1">
          <w:rPr>
            <w:rFonts w:ascii="ClearSans-Light" w:eastAsia="ClearSans-Light" w:hAnsi="ClearSans-Light" w:cs="ClearSans-Light"/>
            <w:color w:val="005583"/>
            <w:sz w:val="18"/>
            <w:szCs w:val="18"/>
          </w:rPr>
          <w:delText>▪ PROPOSTA DE EMENDA À CONSTITUIÇÃO</w:delText>
        </w:r>
      </w:del>
    </w:p>
    <w:p w14:paraId="00001437" w14:textId="350A9F65" w:rsidR="003D183A" w:rsidDel="00E631A1" w:rsidRDefault="008B7924" w:rsidP="00E631A1">
      <w:pPr>
        <w:widowControl w:val="0"/>
        <w:pBdr>
          <w:top w:val="nil"/>
          <w:left w:val="nil"/>
          <w:bottom w:val="nil"/>
          <w:right w:val="nil"/>
          <w:between w:val="nil"/>
        </w:pBdr>
        <w:spacing w:before="28" w:after="0"/>
        <w:ind w:firstLine="0"/>
        <w:jc w:val="center"/>
        <w:rPr>
          <w:del w:id="14830" w:author="Cristiano de Menezes Feu" w:date="2022-11-21T08:33:00Z"/>
          <w:rFonts w:ascii="ClearSans-Light" w:eastAsia="ClearSans-Light" w:hAnsi="ClearSans-Light" w:cs="ClearSans-Light"/>
          <w:color w:val="005583"/>
          <w:sz w:val="18"/>
          <w:szCs w:val="18"/>
        </w:rPr>
        <w:pPrChange w:id="14831" w:author="Cristiano de Menezes Feu" w:date="2022-11-21T08:33:00Z">
          <w:pPr>
            <w:widowControl w:val="0"/>
            <w:pBdr>
              <w:top w:val="nil"/>
              <w:left w:val="nil"/>
              <w:bottom w:val="nil"/>
              <w:right w:val="nil"/>
              <w:between w:val="nil"/>
            </w:pBdr>
            <w:spacing w:before="28" w:after="0"/>
            <w:ind w:firstLine="0"/>
            <w:jc w:val="left"/>
          </w:pPr>
        </w:pPrChange>
      </w:pPr>
      <w:del w:id="14832" w:author="Cristiano de Menezes Feu" w:date="2022-11-21T08:33:00Z">
        <w:r w:rsidDel="00E631A1">
          <w:rPr>
            <w:rFonts w:ascii="ClearSans-Light" w:eastAsia="ClearSans-Light" w:hAnsi="ClearSans-Light" w:cs="ClearSans-Light"/>
            <w:color w:val="005583"/>
            <w:sz w:val="18"/>
            <w:szCs w:val="18"/>
          </w:rPr>
          <w:delText>- Regramento: arts. 201 a 203</w:delText>
        </w:r>
      </w:del>
    </w:p>
    <w:p w14:paraId="00001438" w14:textId="63644B00" w:rsidR="003D183A" w:rsidDel="00E631A1" w:rsidRDefault="008B7924" w:rsidP="00E631A1">
      <w:pPr>
        <w:widowControl w:val="0"/>
        <w:pBdr>
          <w:top w:val="nil"/>
          <w:left w:val="nil"/>
          <w:bottom w:val="nil"/>
          <w:right w:val="nil"/>
          <w:between w:val="nil"/>
        </w:pBdr>
        <w:spacing w:before="28" w:after="0"/>
        <w:ind w:firstLine="0"/>
        <w:jc w:val="center"/>
        <w:rPr>
          <w:del w:id="14833" w:author="Cristiano de Menezes Feu" w:date="2022-11-21T08:33:00Z"/>
          <w:rFonts w:ascii="ClearSans-Light" w:eastAsia="ClearSans-Light" w:hAnsi="ClearSans-Light" w:cs="ClearSans-Light"/>
          <w:color w:val="005583"/>
          <w:sz w:val="18"/>
          <w:szCs w:val="18"/>
        </w:rPr>
        <w:pPrChange w:id="14834" w:author="Cristiano de Menezes Feu" w:date="2022-11-21T08:33:00Z">
          <w:pPr>
            <w:widowControl w:val="0"/>
            <w:pBdr>
              <w:top w:val="nil"/>
              <w:left w:val="nil"/>
              <w:bottom w:val="nil"/>
              <w:right w:val="nil"/>
              <w:between w:val="nil"/>
            </w:pBdr>
            <w:spacing w:before="28" w:after="0"/>
            <w:ind w:firstLine="0"/>
            <w:jc w:val="left"/>
          </w:pPr>
        </w:pPrChange>
      </w:pPr>
      <w:del w:id="14835" w:author="Cristiano de Menezes Feu" w:date="2022-11-21T08:33:00Z">
        <w:r w:rsidDel="00E631A1">
          <w:rPr>
            <w:rFonts w:ascii="ClearSans-Light" w:eastAsia="ClearSans-Light" w:hAnsi="ClearSans-Light" w:cs="ClearSans-Light"/>
            <w:color w:val="005583"/>
            <w:sz w:val="18"/>
            <w:szCs w:val="18"/>
          </w:rPr>
          <w:delText>▪ PRORROGAÇÃO</w:delText>
        </w:r>
      </w:del>
    </w:p>
    <w:p w14:paraId="00001439" w14:textId="635C488F" w:rsidR="003D183A" w:rsidDel="00E631A1" w:rsidRDefault="008B7924" w:rsidP="00E631A1">
      <w:pPr>
        <w:widowControl w:val="0"/>
        <w:pBdr>
          <w:top w:val="nil"/>
          <w:left w:val="nil"/>
          <w:bottom w:val="nil"/>
          <w:right w:val="nil"/>
          <w:between w:val="nil"/>
        </w:pBdr>
        <w:spacing w:before="28" w:after="0"/>
        <w:ind w:firstLine="0"/>
        <w:jc w:val="center"/>
        <w:rPr>
          <w:del w:id="14836" w:author="Cristiano de Menezes Feu" w:date="2022-11-21T08:33:00Z"/>
          <w:rFonts w:ascii="ClearSans-Light" w:eastAsia="ClearSans-Light" w:hAnsi="ClearSans-Light" w:cs="ClearSans-Light"/>
          <w:color w:val="005583"/>
          <w:sz w:val="18"/>
          <w:szCs w:val="18"/>
        </w:rPr>
        <w:pPrChange w:id="14837" w:author="Cristiano de Menezes Feu" w:date="2022-11-21T08:33:00Z">
          <w:pPr>
            <w:widowControl w:val="0"/>
            <w:pBdr>
              <w:top w:val="nil"/>
              <w:left w:val="nil"/>
              <w:bottom w:val="nil"/>
              <w:right w:val="nil"/>
              <w:between w:val="nil"/>
            </w:pBdr>
            <w:spacing w:before="28" w:after="0"/>
            <w:ind w:firstLine="0"/>
            <w:jc w:val="left"/>
          </w:pPr>
        </w:pPrChange>
      </w:pPr>
      <w:del w:id="14838" w:author="Cristiano de Menezes Feu" w:date="2022-11-21T08:33:00Z">
        <w:r w:rsidDel="00E631A1">
          <w:rPr>
            <w:rFonts w:ascii="ClearSans-Light" w:eastAsia="ClearSans-Light" w:hAnsi="ClearSans-Light" w:cs="ClearSans-Light"/>
            <w:color w:val="005583"/>
            <w:sz w:val="18"/>
            <w:szCs w:val="18"/>
          </w:rPr>
          <w:delText>- Sessão: art. 66, III; art. 72 e §§; art. 84; art. 181, § 1º</w:delText>
        </w:r>
      </w:del>
    </w:p>
    <w:p w14:paraId="0000143A" w14:textId="6A01C756" w:rsidR="003D183A" w:rsidDel="00E631A1" w:rsidRDefault="008B7924" w:rsidP="00E631A1">
      <w:pPr>
        <w:widowControl w:val="0"/>
        <w:pBdr>
          <w:top w:val="nil"/>
          <w:left w:val="nil"/>
          <w:bottom w:val="nil"/>
          <w:right w:val="nil"/>
          <w:between w:val="nil"/>
        </w:pBdr>
        <w:spacing w:before="28" w:after="0"/>
        <w:ind w:firstLine="0"/>
        <w:jc w:val="center"/>
        <w:rPr>
          <w:del w:id="14839" w:author="Cristiano de Menezes Feu" w:date="2022-11-21T08:33:00Z"/>
          <w:rFonts w:ascii="ClearSans-Light" w:eastAsia="ClearSans-Light" w:hAnsi="ClearSans-Light" w:cs="ClearSans-Light"/>
          <w:color w:val="005583"/>
          <w:sz w:val="18"/>
          <w:szCs w:val="18"/>
        </w:rPr>
        <w:pPrChange w:id="14840" w:author="Cristiano de Menezes Feu" w:date="2022-11-21T08:33:00Z">
          <w:pPr>
            <w:widowControl w:val="0"/>
            <w:pBdr>
              <w:top w:val="nil"/>
              <w:left w:val="nil"/>
              <w:bottom w:val="nil"/>
              <w:right w:val="nil"/>
              <w:between w:val="nil"/>
            </w:pBdr>
            <w:spacing w:before="28" w:after="0"/>
            <w:ind w:firstLine="0"/>
            <w:jc w:val="left"/>
          </w:pPr>
        </w:pPrChange>
      </w:pPr>
      <w:del w:id="14841" w:author="Cristiano de Menezes Feu" w:date="2022-11-21T08:33:00Z">
        <w:r w:rsidDel="00E631A1">
          <w:rPr>
            <w:rFonts w:ascii="ClearSans-Light" w:eastAsia="ClearSans-Light" w:hAnsi="ClearSans-Light" w:cs="ClearSans-Light"/>
            <w:color w:val="005583"/>
            <w:sz w:val="18"/>
            <w:szCs w:val="18"/>
          </w:rPr>
          <w:delText>- Uso da palavra: art. 174, §§ 4º e 5º</w:delText>
        </w:r>
      </w:del>
    </w:p>
    <w:p w14:paraId="0000143B" w14:textId="4DFDCECE" w:rsidR="003D183A" w:rsidDel="00E631A1" w:rsidRDefault="008B7924" w:rsidP="00E631A1">
      <w:pPr>
        <w:widowControl w:val="0"/>
        <w:pBdr>
          <w:top w:val="nil"/>
          <w:left w:val="nil"/>
          <w:bottom w:val="nil"/>
          <w:right w:val="nil"/>
          <w:between w:val="nil"/>
        </w:pBdr>
        <w:spacing w:before="28" w:after="0"/>
        <w:ind w:firstLine="0"/>
        <w:jc w:val="center"/>
        <w:rPr>
          <w:del w:id="14842" w:author="Cristiano de Menezes Feu" w:date="2022-11-21T08:33:00Z"/>
          <w:rFonts w:ascii="ClearSans-Light" w:eastAsia="ClearSans-Light" w:hAnsi="ClearSans-Light" w:cs="ClearSans-Light"/>
          <w:color w:val="005583"/>
          <w:sz w:val="18"/>
          <w:szCs w:val="18"/>
        </w:rPr>
        <w:pPrChange w:id="14843" w:author="Cristiano de Menezes Feu" w:date="2022-11-21T08:33:00Z">
          <w:pPr>
            <w:widowControl w:val="0"/>
            <w:pBdr>
              <w:top w:val="nil"/>
              <w:left w:val="nil"/>
              <w:bottom w:val="nil"/>
              <w:right w:val="nil"/>
              <w:between w:val="nil"/>
            </w:pBdr>
            <w:spacing w:before="28" w:after="0"/>
            <w:ind w:firstLine="0"/>
            <w:jc w:val="left"/>
          </w:pPr>
        </w:pPrChange>
      </w:pPr>
      <w:del w:id="14844" w:author="Cristiano de Menezes Feu" w:date="2022-11-21T08:33:00Z">
        <w:r w:rsidDel="00E631A1">
          <w:rPr>
            <w:rFonts w:ascii="ClearSans-Light" w:eastAsia="ClearSans-Light" w:hAnsi="ClearSans-Light" w:cs="ClearSans-Light"/>
            <w:color w:val="005583"/>
            <w:sz w:val="18"/>
            <w:szCs w:val="18"/>
          </w:rPr>
          <w:delText>- Requerimento: art. 114, X; art. 117, VII</w:delText>
        </w:r>
      </w:del>
    </w:p>
    <w:p w14:paraId="0000143C" w14:textId="4503480C" w:rsidR="003D183A" w:rsidDel="00E631A1" w:rsidRDefault="008B7924" w:rsidP="00E631A1">
      <w:pPr>
        <w:widowControl w:val="0"/>
        <w:pBdr>
          <w:top w:val="nil"/>
          <w:left w:val="nil"/>
          <w:bottom w:val="nil"/>
          <w:right w:val="nil"/>
          <w:between w:val="nil"/>
        </w:pBdr>
        <w:spacing w:before="28" w:after="113"/>
        <w:ind w:firstLine="0"/>
        <w:jc w:val="center"/>
        <w:rPr>
          <w:del w:id="14845" w:author="Cristiano de Menezes Feu" w:date="2022-11-21T08:33:00Z"/>
          <w:color w:val="005583"/>
          <w:sz w:val="18"/>
          <w:szCs w:val="18"/>
        </w:rPr>
        <w:pPrChange w:id="14846" w:author="Cristiano de Menezes Feu" w:date="2022-11-21T08:33:00Z">
          <w:pPr>
            <w:widowControl w:val="0"/>
            <w:pBdr>
              <w:top w:val="nil"/>
              <w:left w:val="nil"/>
              <w:bottom w:val="nil"/>
              <w:right w:val="nil"/>
              <w:between w:val="nil"/>
            </w:pBdr>
            <w:spacing w:before="28" w:after="113"/>
            <w:ind w:firstLine="0"/>
          </w:pPr>
        </w:pPrChange>
      </w:pPr>
      <w:del w:id="14847" w:author="Cristiano de Menezes Feu" w:date="2022-11-21T08:33:00Z">
        <w:r w:rsidDel="00E631A1">
          <w:rPr>
            <w:color w:val="005583"/>
            <w:sz w:val="30"/>
            <w:szCs w:val="30"/>
          </w:rPr>
          <w:delText>Q</w:delText>
        </w:r>
      </w:del>
    </w:p>
    <w:p w14:paraId="0000143D" w14:textId="3CD45C38" w:rsidR="003D183A" w:rsidDel="00E631A1" w:rsidRDefault="008B7924" w:rsidP="00E631A1">
      <w:pPr>
        <w:widowControl w:val="0"/>
        <w:pBdr>
          <w:top w:val="nil"/>
          <w:left w:val="nil"/>
          <w:bottom w:val="nil"/>
          <w:right w:val="nil"/>
          <w:between w:val="nil"/>
        </w:pBdr>
        <w:spacing w:before="28" w:after="0"/>
        <w:ind w:firstLine="0"/>
        <w:jc w:val="center"/>
        <w:rPr>
          <w:del w:id="14848" w:author="Cristiano de Menezes Feu" w:date="2022-11-21T08:33:00Z"/>
          <w:rFonts w:ascii="ClearSans-Light" w:eastAsia="ClearSans-Light" w:hAnsi="ClearSans-Light" w:cs="ClearSans-Light"/>
          <w:color w:val="005583"/>
          <w:sz w:val="18"/>
          <w:szCs w:val="18"/>
        </w:rPr>
        <w:pPrChange w:id="14849" w:author="Cristiano de Menezes Feu" w:date="2022-11-21T08:33:00Z">
          <w:pPr>
            <w:widowControl w:val="0"/>
            <w:pBdr>
              <w:top w:val="nil"/>
              <w:left w:val="nil"/>
              <w:bottom w:val="nil"/>
              <w:right w:val="nil"/>
              <w:between w:val="nil"/>
            </w:pBdr>
            <w:spacing w:before="28" w:after="0"/>
            <w:ind w:firstLine="0"/>
            <w:jc w:val="left"/>
          </w:pPr>
        </w:pPrChange>
      </w:pPr>
      <w:del w:id="14850" w:author="Cristiano de Menezes Feu" w:date="2022-11-21T08:33:00Z">
        <w:r w:rsidDel="00E631A1">
          <w:rPr>
            <w:rFonts w:ascii="ClearSans-Light" w:eastAsia="ClearSans-Light" w:hAnsi="ClearSans-Light" w:cs="ClearSans-Light"/>
            <w:color w:val="005583"/>
            <w:sz w:val="18"/>
            <w:szCs w:val="18"/>
          </w:rPr>
          <w:delText>▪ QUESTÕES DE ORDEM</w:delText>
        </w:r>
      </w:del>
    </w:p>
    <w:p w14:paraId="0000143E" w14:textId="28334536" w:rsidR="003D183A" w:rsidDel="00E631A1" w:rsidRDefault="008B7924" w:rsidP="00E631A1">
      <w:pPr>
        <w:widowControl w:val="0"/>
        <w:pBdr>
          <w:top w:val="nil"/>
          <w:left w:val="nil"/>
          <w:bottom w:val="nil"/>
          <w:right w:val="nil"/>
          <w:between w:val="nil"/>
        </w:pBdr>
        <w:spacing w:before="28" w:after="0"/>
        <w:ind w:firstLine="0"/>
        <w:jc w:val="center"/>
        <w:rPr>
          <w:del w:id="14851" w:author="Cristiano de Menezes Feu" w:date="2022-11-21T08:33:00Z"/>
          <w:rFonts w:ascii="ClearSans-Light" w:eastAsia="ClearSans-Light" w:hAnsi="ClearSans-Light" w:cs="ClearSans-Light"/>
          <w:color w:val="005583"/>
          <w:sz w:val="18"/>
          <w:szCs w:val="18"/>
        </w:rPr>
        <w:pPrChange w:id="14852" w:author="Cristiano de Menezes Feu" w:date="2022-11-21T08:33:00Z">
          <w:pPr>
            <w:widowControl w:val="0"/>
            <w:pBdr>
              <w:top w:val="nil"/>
              <w:left w:val="nil"/>
              <w:bottom w:val="nil"/>
              <w:right w:val="nil"/>
              <w:between w:val="nil"/>
            </w:pBdr>
            <w:spacing w:before="28" w:after="0"/>
            <w:ind w:firstLine="0"/>
            <w:jc w:val="left"/>
          </w:pPr>
        </w:pPrChange>
      </w:pPr>
      <w:del w:id="14853" w:author="Cristiano de Menezes Feu" w:date="2022-11-21T08:33:00Z">
        <w:r w:rsidDel="00E631A1">
          <w:rPr>
            <w:rFonts w:ascii="ClearSans-Light" w:eastAsia="ClearSans-Light" w:hAnsi="ClearSans-Light" w:cs="ClearSans-Light"/>
            <w:color w:val="005583"/>
            <w:sz w:val="18"/>
            <w:szCs w:val="18"/>
          </w:rPr>
          <w:delText>- Regramento: art. 95 e §§</w:delText>
        </w:r>
      </w:del>
    </w:p>
    <w:p w14:paraId="0000143F" w14:textId="6F4B1B5C" w:rsidR="003D183A" w:rsidDel="00E631A1" w:rsidRDefault="008B7924" w:rsidP="00E631A1">
      <w:pPr>
        <w:widowControl w:val="0"/>
        <w:pBdr>
          <w:top w:val="nil"/>
          <w:left w:val="nil"/>
          <w:bottom w:val="nil"/>
          <w:right w:val="nil"/>
          <w:between w:val="nil"/>
        </w:pBdr>
        <w:spacing w:before="28" w:after="0"/>
        <w:ind w:firstLine="0"/>
        <w:jc w:val="center"/>
        <w:rPr>
          <w:del w:id="14854" w:author="Cristiano de Menezes Feu" w:date="2022-11-21T08:33:00Z"/>
          <w:rFonts w:ascii="ClearSans-Light" w:eastAsia="ClearSans-Light" w:hAnsi="ClearSans-Light" w:cs="ClearSans-Light"/>
          <w:color w:val="005583"/>
          <w:sz w:val="18"/>
          <w:szCs w:val="18"/>
        </w:rPr>
        <w:pPrChange w:id="14855" w:author="Cristiano de Menezes Feu" w:date="2022-11-21T08:33:00Z">
          <w:pPr>
            <w:widowControl w:val="0"/>
            <w:pBdr>
              <w:top w:val="nil"/>
              <w:left w:val="nil"/>
              <w:bottom w:val="nil"/>
              <w:right w:val="nil"/>
              <w:between w:val="nil"/>
            </w:pBdr>
            <w:spacing w:before="28" w:after="0"/>
            <w:ind w:firstLine="0"/>
            <w:jc w:val="left"/>
          </w:pPr>
        </w:pPrChange>
      </w:pPr>
      <w:del w:id="14856" w:author="Cristiano de Menezes Feu" w:date="2022-11-21T08:33:00Z">
        <w:r w:rsidDel="00E631A1">
          <w:rPr>
            <w:rFonts w:ascii="ClearSans-Light" w:eastAsia="ClearSans-Light" w:hAnsi="ClearSans-Light" w:cs="ClearSans-Light"/>
            <w:color w:val="005583"/>
            <w:sz w:val="18"/>
            <w:szCs w:val="18"/>
          </w:rPr>
          <w:delText>- Nas Comissões: art.57, XXI</w:delText>
        </w:r>
      </w:del>
    </w:p>
    <w:p w14:paraId="00001440" w14:textId="767D3A26" w:rsidR="003D183A" w:rsidDel="00E631A1" w:rsidRDefault="008B7924" w:rsidP="00E631A1">
      <w:pPr>
        <w:widowControl w:val="0"/>
        <w:pBdr>
          <w:top w:val="nil"/>
          <w:left w:val="nil"/>
          <w:bottom w:val="nil"/>
          <w:right w:val="nil"/>
          <w:between w:val="nil"/>
        </w:pBdr>
        <w:spacing w:before="28" w:after="0"/>
        <w:ind w:firstLine="0"/>
        <w:jc w:val="center"/>
        <w:rPr>
          <w:del w:id="14857" w:author="Cristiano de Menezes Feu" w:date="2022-11-21T08:33:00Z"/>
          <w:rFonts w:ascii="ClearSans-Light" w:eastAsia="ClearSans-Light" w:hAnsi="ClearSans-Light" w:cs="ClearSans-Light"/>
          <w:color w:val="005583"/>
          <w:sz w:val="18"/>
          <w:szCs w:val="18"/>
        </w:rPr>
        <w:pPrChange w:id="14858" w:author="Cristiano de Menezes Feu" w:date="2022-11-21T08:33:00Z">
          <w:pPr>
            <w:widowControl w:val="0"/>
            <w:pBdr>
              <w:top w:val="nil"/>
              <w:left w:val="nil"/>
              <w:bottom w:val="nil"/>
              <w:right w:val="nil"/>
              <w:between w:val="nil"/>
            </w:pBdr>
            <w:spacing w:before="28" w:after="0"/>
            <w:ind w:firstLine="0"/>
            <w:jc w:val="left"/>
          </w:pPr>
        </w:pPrChange>
      </w:pPr>
      <w:del w:id="14859" w:author="Cristiano de Menezes Feu" w:date="2022-11-21T08:33:00Z">
        <w:r w:rsidDel="00E631A1">
          <w:rPr>
            <w:rFonts w:ascii="ClearSans-Light" w:eastAsia="ClearSans-Light" w:hAnsi="ClearSans-Light" w:cs="ClearSans-Light"/>
            <w:color w:val="005583"/>
            <w:sz w:val="18"/>
            <w:szCs w:val="18"/>
          </w:rPr>
          <w:delText>▪ QUÓRUM</w:delText>
        </w:r>
      </w:del>
    </w:p>
    <w:p w14:paraId="00001441" w14:textId="7A5F8759" w:rsidR="003D183A" w:rsidDel="00E631A1" w:rsidRDefault="008B7924" w:rsidP="00E631A1">
      <w:pPr>
        <w:widowControl w:val="0"/>
        <w:pBdr>
          <w:top w:val="nil"/>
          <w:left w:val="nil"/>
          <w:bottom w:val="nil"/>
          <w:right w:val="nil"/>
          <w:between w:val="nil"/>
        </w:pBdr>
        <w:spacing w:before="28" w:after="0"/>
        <w:ind w:firstLine="0"/>
        <w:jc w:val="center"/>
        <w:rPr>
          <w:del w:id="14860" w:author="Cristiano de Menezes Feu" w:date="2022-11-21T08:33:00Z"/>
          <w:rFonts w:ascii="ClearSans-Light" w:eastAsia="ClearSans-Light" w:hAnsi="ClearSans-Light" w:cs="ClearSans-Light"/>
          <w:color w:val="005583"/>
          <w:sz w:val="18"/>
          <w:szCs w:val="18"/>
        </w:rPr>
        <w:pPrChange w:id="14861" w:author="Cristiano de Menezes Feu" w:date="2022-11-21T08:33:00Z">
          <w:pPr>
            <w:widowControl w:val="0"/>
            <w:pBdr>
              <w:top w:val="nil"/>
              <w:left w:val="nil"/>
              <w:bottom w:val="nil"/>
              <w:right w:val="nil"/>
              <w:between w:val="nil"/>
            </w:pBdr>
            <w:spacing w:before="28" w:after="0"/>
            <w:ind w:firstLine="0"/>
            <w:jc w:val="left"/>
          </w:pPr>
        </w:pPrChange>
      </w:pPr>
      <w:del w:id="14862" w:author="Cristiano de Menezes Feu" w:date="2022-11-21T08:33:00Z">
        <w:r w:rsidDel="00E631A1">
          <w:rPr>
            <w:rFonts w:ascii="ClearSans-Light" w:eastAsia="ClearSans-Light" w:hAnsi="ClearSans-Light" w:cs="ClearSans-Light"/>
            <w:color w:val="005583"/>
            <w:sz w:val="18"/>
            <w:szCs w:val="18"/>
          </w:rPr>
          <w:delText>- Vide “Facilidades II – Requerimentos”</w:delText>
        </w:r>
      </w:del>
    </w:p>
    <w:p w14:paraId="00001442" w14:textId="30BDFAF8" w:rsidR="003D183A" w:rsidDel="00E631A1" w:rsidRDefault="008B7924" w:rsidP="00E631A1">
      <w:pPr>
        <w:widowControl w:val="0"/>
        <w:pBdr>
          <w:top w:val="nil"/>
          <w:left w:val="nil"/>
          <w:bottom w:val="nil"/>
          <w:right w:val="nil"/>
          <w:between w:val="nil"/>
        </w:pBdr>
        <w:spacing w:before="28" w:after="0"/>
        <w:ind w:firstLine="0"/>
        <w:jc w:val="center"/>
        <w:rPr>
          <w:del w:id="14863" w:author="Cristiano de Menezes Feu" w:date="2022-11-21T08:33:00Z"/>
          <w:rFonts w:ascii="ClearSans-Light" w:eastAsia="ClearSans-Light" w:hAnsi="ClearSans-Light" w:cs="ClearSans-Light"/>
          <w:color w:val="005583"/>
          <w:sz w:val="18"/>
          <w:szCs w:val="18"/>
        </w:rPr>
        <w:pPrChange w:id="14864" w:author="Cristiano de Menezes Feu" w:date="2022-11-21T08:33:00Z">
          <w:pPr>
            <w:widowControl w:val="0"/>
            <w:pBdr>
              <w:top w:val="nil"/>
              <w:left w:val="nil"/>
              <w:bottom w:val="nil"/>
              <w:right w:val="nil"/>
              <w:between w:val="nil"/>
            </w:pBdr>
            <w:spacing w:before="28" w:after="0"/>
            <w:ind w:firstLine="0"/>
            <w:jc w:val="left"/>
          </w:pPr>
        </w:pPrChange>
      </w:pPr>
      <w:del w:id="14865" w:author="Cristiano de Menezes Feu" w:date="2022-11-21T08:33:00Z">
        <w:r w:rsidDel="00E631A1">
          <w:rPr>
            <w:rFonts w:ascii="ClearSans-Light" w:eastAsia="ClearSans-Light" w:hAnsi="ClearSans-Light" w:cs="ClearSans-Light"/>
            <w:color w:val="005583"/>
            <w:sz w:val="18"/>
            <w:szCs w:val="18"/>
          </w:rPr>
          <w:delText>- Abertura Sessão: art. 79, § 2º</w:delText>
        </w:r>
      </w:del>
    </w:p>
    <w:p w14:paraId="00001443" w14:textId="7416342D" w:rsidR="003D183A" w:rsidDel="00E631A1" w:rsidRDefault="008B7924" w:rsidP="00E631A1">
      <w:pPr>
        <w:widowControl w:val="0"/>
        <w:pBdr>
          <w:top w:val="nil"/>
          <w:left w:val="nil"/>
          <w:bottom w:val="nil"/>
          <w:right w:val="nil"/>
          <w:between w:val="nil"/>
        </w:pBdr>
        <w:spacing w:before="28" w:after="0"/>
        <w:ind w:firstLine="0"/>
        <w:jc w:val="center"/>
        <w:rPr>
          <w:del w:id="14866" w:author="Cristiano de Menezes Feu" w:date="2022-11-21T08:33:00Z"/>
          <w:rFonts w:ascii="ClearSans-Light" w:eastAsia="ClearSans-Light" w:hAnsi="ClearSans-Light" w:cs="ClearSans-Light"/>
          <w:color w:val="005583"/>
          <w:sz w:val="18"/>
          <w:szCs w:val="18"/>
        </w:rPr>
        <w:pPrChange w:id="14867" w:author="Cristiano de Menezes Feu" w:date="2022-11-21T08:33:00Z">
          <w:pPr>
            <w:widowControl w:val="0"/>
            <w:pBdr>
              <w:top w:val="nil"/>
              <w:left w:val="nil"/>
              <w:bottom w:val="nil"/>
              <w:right w:val="nil"/>
              <w:between w:val="nil"/>
            </w:pBdr>
            <w:spacing w:before="28" w:after="0"/>
            <w:ind w:firstLine="0"/>
            <w:jc w:val="left"/>
          </w:pPr>
        </w:pPrChange>
      </w:pPr>
      <w:del w:id="14868" w:author="Cristiano de Menezes Feu" w:date="2022-11-21T08:33:00Z">
        <w:r w:rsidDel="00E631A1">
          <w:rPr>
            <w:rFonts w:ascii="ClearSans-Light" w:eastAsia="ClearSans-Light" w:hAnsi="ClearSans-Light" w:cs="ClearSans-Light"/>
            <w:color w:val="005583"/>
            <w:sz w:val="18"/>
            <w:szCs w:val="18"/>
          </w:rPr>
          <w:delText>- Apreciação da pauta: art. 83</w:delText>
        </w:r>
      </w:del>
    </w:p>
    <w:p w14:paraId="00001444" w14:textId="3471CE31" w:rsidR="003D183A" w:rsidDel="00E631A1" w:rsidRDefault="008B7924" w:rsidP="00E631A1">
      <w:pPr>
        <w:widowControl w:val="0"/>
        <w:pBdr>
          <w:top w:val="nil"/>
          <w:left w:val="nil"/>
          <w:bottom w:val="nil"/>
          <w:right w:val="nil"/>
          <w:between w:val="nil"/>
        </w:pBdr>
        <w:spacing w:before="28" w:after="0"/>
        <w:ind w:firstLine="0"/>
        <w:jc w:val="center"/>
        <w:rPr>
          <w:del w:id="14869" w:author="Cristiano de Menezes Feu" w:date="2022-11-21T08:33:00Z"/>
          <w:rFonts w:ascii="ClearSans-Light" w:eastAsia="ClearSans-Light" w:hAnsi="ClearSans-Light" w:cs="ClearSans-Light"/>
          <w:color w:val="005583"/>
          <w:sz w:val="18"/>
          <w:szCs w:val="18"/>
        </w:rPr>
        <w:pPrChange w:id="14870" w:author="Cristiano de Menezes Feu" w:date="2022-11-21T08:33:00Z">
          <w:pPr>
            <w:widowControl w:val="0"/>
            <w:pBdr>
              <w:top w:val="nil"/>
              <w:left w:val="nil"/>
              <w:bottom w:val="nil"/>
              <w:right w:val="nil"/>
              <w:between w:val="nil"/>
            </w:pBdr>
            <w:spacing w:before="28" w:after="0"/>
            <w:ind w:firstLine="0"/>
            <w:jc w:val="left"/>
          </w:pPr>
        </w:pPrChange>
      </w:pPr>
      <w:del w:id="14871" w:author="Cristiano de Menezes Feu" w:date="2022-11-21T08:33:00Z">
        <w:r w:rsidDel="00E631A1">
          <w:rPr>
            <w:rFonts w:ascii="ClearSans-Light" w:eastAsia="ClearSans-Light" w:hAnsi="ClearSans-Light" w:cs="ClearSans-Light"/>
            <w:color w:val="005583"/>
            <w:sz w:val="18"/>
            <w:szCs w:val="18"/>
          </w:rPr>
          <w:delText>- Abertura, reunião Comissões: art. 50, § 2º</w:delText>
        </w:r>
      </w:del>
    </w:p>
    <w:p w14:paraId="00001445" w14:textId="51DC36A9" w:rsidR="003D183A" w:rsidDel="00E631A1" w:rsidRDefault="008B7924" w:rsidP="00E631A1">
      <w:pPr>
        <w:widowControl w:val="0"/>
        <w:pBdr>
          <w:top w:val="nil"/>
          <w:left w:val="nil"/>
          <w:bottom w:val="nil"/>
          <w:right w:val="nil"/>
          <w:between w:val="nil"/>
        </w:pBdr>
        <w:spacing w:before="28" w:after="0"/>
        <w:ind w:firstLine="0"/>
        <w:jc w:val="center"/>
        <w:rPr>
          <w:del w:id="14872" w:author="Cristiano de Menezes Feu" w:date="2022-11-21T08:33:00Z"/>
          <w:rFonts w:ascii="ClearSans-Light" w:eastAsia="ClearSans-Light" w:hAnsi="ClearSans-Light" w:cs="ClearSans-Light"/>
          <w:color w:val="005583"/>
          <w:sz w:val="18"/>
          <w:szCs w:val="18"/>
        </w:rPr>
        <w:pPrChange w:id="14873" w:author="Cristiano de Menezes Feu" w:date="2022-11-21T08:33:00Z">
          <w:pPr>
            <w:widowControl w:val="0"/>
            <w:pBdr>
              <w:top w:val="nil"/>
              <w:left w:val="nil"/>
              <w:bottom w:val="nil"/>
              <w:right w:val="nil"/>
              <w:between w:val="nil"/>
            </w:pBdr>
            <w:spacing w:before="28" w:after="0"/>
            <w:ind w:firstLine="0"/>
            <w:jc w:val="left"/>
          </w:pPr>
        </w:pPrChange>
      </w:pPr>
      <w:del w:id="14874" w:author="Cristiano de Menezes Feu" w:date="2022-11-21T08:33:00Z">
        <w:r w:rsidDel="00E631A1">
          <w:rPr>
            <w:rFonts w:ascii="ClearSans-Light" w:eastAsia="ClearSans-Light" w:hAnsi="ClearSans-Light" w:cs="ClearSans-Light"/>
            <w:color w:val="005583"/>
            <w:sz w:val="18"/>
            <w:szCs w:val="18"/>
          </w:rPr>
          <w:delText>- Regra geral: arts. 183 e §§</w:delText>
        </w:r>
      </w:del>
    </w:p>
    <w:p w14:paraId="00001446" w14:textId="3653AAFF" w:rsidR="003D183A" w:rsidDel="00E631A1" w:rsidRDefault="008B7924" w:rsidP="00E631A1">
      <w:pPr>
        <w:widowControl w:val="0"/>
        <w:pBdr>
          <w:top w:val="nil"/>
          <w:left w:val="nil"/>
          <w:bottom w:val="nil"/>
          <w:right w:val="nil"/>
          <w:between w:val="nil"/>
        </w:pBdr>
        <w:spacing w:before="28" w:after="0"/>
        <w:ind w:firstLine="0"/>
        <w:jc w:val="center"/>
        <w:rPr>
          <w:del w:id="14875" w:author="Cristiano de Menezes Feu" w:date="2022-11-21T08:33:00Z"/>
          <w:rFonts w:ascii="ClearSans-Light" w:eastAsia="ClearSans-Light" w:hAnsi="ClearSans-Light" w:cs="ClearSans-Light"/>
          <w:color w:val="005583"/>
          <w:sz w:val="18"/>
          <w:szCs w:val="18"/>
        </w:rPr>
        <w:pPrChange w:id="14876" w:author="Cristiano de Menezes Feu" w:date="2022-11-21T08:33:00Z">
          <w:pPr>
            <w:widowControl w:val="0"/>
            <w:pBdr>
              <w:top w:val="nil"/>
              <w:left w:val="nil"/>
              <w:bottom w:val="nil"/>
              <w:right w:val="nil"/>
              <w:between w:val="nil"/>
            </w:pBdr>
            <w:spacing w:before="28" w:after="0"/>
            <w:ind w:firstLine="0"/>
            <w:jc w:val="left"/>
          </w:pPr>
        </w:pPrChange>
      </w:pPr>
      <w:del w:id="14877" w:author="Cristiano de Menezes Feu" w:date="2022-11-21T08:33:00Z">
        <w:r w:rsidDel="00E631A1">
          <w:rPr>
            <w:rFonts w:ascii="ClearSans-Light" w:eastAsia="ClearSans-Light" w:hAnsi="ClearSans-Light" w:cs="ClearSans-Light"/>
            <w:color w:val="005583"/>
            <w:sz w:val="18"/>
            <w:szCs w:val="18"/>
          </w:rPr>
          <w:delText>- Urgência: arts. 154 e 155</w:delText>
        </w:r>
      </w:del>
    </w:p>
    <w:p w14:paraId="00001447" w14:textId="542A1963" w:rsidR="003D183A" w:rsidDel="00E631A1" w:rsidRDefault="008B7924" w:rsidP="00E631A1">
      <w:pPr>
        <w:widowControl w:val="0"/>
        <w:pBdr>
          <w:top w:val="nil"/>
          <w:left w:val="nil"/>
          <w:bottom w:val="nil"/>
          <w:right w:val="nil"/>
          <w:between w:val="nil"/>
        </w:pBdr>
        <w:spacing w:before="28" w:after="0"/>
        <w:ind w:firstLine="0"/>
        <w:jc w:val="center"/>
        <w:rPr>
          <w:del w:id="14878" w:author="Cristiano de Menezes Feu" w:date="2022-11-21T08:33:00Z"/>
          <w:rFonts w:ascii="ClearSans-Light" w:eastAsia="ClearSans-Light" w:hAnsi="ClearSans-Light" w:cs="ClearSans-Light"/>
          <w:color w:val="005583"/>
          <w:sz w:val="18"/>
          <w:szCs w:val="18"/>
        </w:rPr>
        <w:pPrChange w:id="14879" w:author="Cristiano de Menezes Feu" w:date="2022-11-21T08:33:00Z">
          <w:pPr>
            <w:widowControl w:val="0"/>
            <w:pBdr>
              <w:top w:val="nil"/>
              <w:left w:val="nil"/>
              <w:bottom w:val="nil"/>
              <w:right w:val="nil"/>
              <w:between w:val="nil"/>
            </w:pBdr>
            <w:spacing w:before="28" w:after="0"/>
            <w:ind w:firstLine="0"/>
            <w:jc w:val="left"/>
          </w:pPr>
        </w:pPrChange>
      </w:pPr>
      <w:del w:id="14880" w:author="Cristiano de Menezes Feu" w:date="2022-11-21T08:33:00Z">
        <w:r w:rsidDel="00E631A1">
          <w:rPr>
            <w:rFonts w:ascii="ClearSans-Light" w:eastAsia="ClearSans-Light" w:hAnsi="ClearSans-Light" w:cs="ClearSans-Light"/>
            <w:color w:val="005583"/>
            <w:sz w:val="18"/>
            <w:szCs w:val="18"/>
          </w:rPr>
          <w:delText>- Verificação de votação: art. 185 e §§</w:delText>
        </w:r>
      </w:del>
    </w:p>
    <w:p w14:paraId="00001448" w14:textId="61BF589C" w:rsidR="003D183A" w:rsidDel="00E631A1" w:rsidRDefault="008B7924" w:rsidP="00E631A1">
      <w:pPr>
        <w:widowControl w:val="0"/>
        <w:pBdr>
          <w:top w:val="nil"/>
          <w:left w:val="nil"/>
          <w:bottom w:val="nil"/>
          <w:right w:val="nil"/>
          <w:between w:val="nil"/>
        </w:pBdr>
        <w:spacing w:before="28" w:after="113"/>
        <w:ind w:firstLine="0"/>
        <w:jc w:val="center"/>
        <w:rPr>
          <w:del w:id="14881" w:author="Cristiano de Menezes Feu" w:date="2022-11-21T08:33:00Z"/>
          <w:color w:val="005583"/>
          <w:sz w:val="18"/>
          <w:szCs w:val="18"/>
        </w:rPr>
        <w:pPrChange w:id="14882" w:author="Cristiano de Menezes Feu" w:date="2022-11-21T08:33:00Z">
          <w:pPr>
            <w:widowControl w:val="0"/>
            <w:pBdr>
              <w:top w:val="nil"/>
              <w:left w:val="nil"/>
              <w:bottom w:val="nil"/>
              <w:right w:val="nil"/>
              <w:between w:val="nil"/>
            </w:pBdr>
            <w:spacing w:before="28" w:after="113"/>
            <w:ind w:firstLine="0"/>
          </w:pPr>
        </w:pPrChange>
      </w:pPr>
      <w:del w:id="14883" w:author="Cristiano de Menezes Feu" w:date="2022-11-21T08:33:00Z">
        <w:r w:rsidDel="00E631A1">
          <w:rPr>
            <w:color w:val="005583"/>
            <w:sz w:val="30"/>
            <w:szCs w:val="30"/>
          </w:rPr>
          <w:delText>R</w:delText>
        </w:r>
      </w:del>
    </w:p>
    <w:p w14:paraId="00001449" w14:textId="281A169C" w:rsidR="003D183A" w:rsidDel="00E631A1" w:rsidRDefault="008B7924" w:rsidP="00E631A1">
      <w:pPr>
        <w:widowControl w:val="0"/>
        <w:pBdr>
          <w:top w:val="nil"/>
          <w:left w:val="nil"/>
          <w:bottom w:val="nil"/>
          <w:right w:val="nil"/>
          <w:between w:val="nil"/>
        </w:pBdr>
        <w:spacing w:before="28" w:after="0"/>
        <w:ind w:firstLine="0"/>
        <w:jc w:val="center"/>
        <w:rPr>
          <w:del w:id="14884" w:author="Cristiano de Menezes Feu" w:date="2022-11-21T08:33:00Z"/>
          <w:rFonts w:ascii="ClearSans-Light" w:eastAsia="ClearSans-Light" w:hAnsi="ClearSans-Light" w:cs="ClearSans-Light"/>
          <w:color w:val="005583"/>
          <w:sz w:val="18"/>
          <w:szCs w:val="18"/>
        </w:rPr>
        <w:pPrChange w:id="14885" w:author="Cristiano de Menezes Feu" w:date="2022-11-21T08:33:00Z">
          <w:pPr>
            <w:widowControl w:val="0"/>
            <w:pBdr>
              <w:top w:val="nil"/>
              <w:left w:val="nil"/>
              <w:bottom w:val="nil"/>
              <w:right w:val="nil"/>
              <w:between w:val="nil"/>
            </w:pBdr>
            <w:spacing w:before="28" w:after="0"/>
            <w:ind w:firstLine="0"/>
            <w:jc w:val="left"/>
          </w:pPr>
        </w:pPrChange>
      </w:pPr>
      <w:del w:id="14886" w:author="Cristiano de Menezes Feu" w:date="2022-11-21T08:33:00Z">
        <w:r w:rsidDel="00E631A1">
          <w:rPr>
            <w:rFonts w:ascii="ClearSans-Light" w:eastAsia="ClearSans-Light" w:hAnsi="ClearSans-Light" w:cs="ClearSans-Light"/>
            <w:color w:val="005583"/>
            <w:sz w:val="18"/>
            <w:szCs w:val="18"/>
          </w:rPr>
          <w:delText>▪ REAPRESENTAÇÃO</w:delText>
        </w:r>
      </w:del>
    </w:p>
    <w:p w14:paraId="0000144A" w14:textId="7C465D4F" w:rsidR="003D183A" w:rsidDel="00E631A1" w:rsidRDefault="008B7924" w:rsidP="00E631A1">
      <w:pPr>
        <w:widowControl w:val="0"/>
        <w:pBdr>
          <w:top w:val="nil"/>
          <w:left w:val="nil"/>
          <w:bottom w:val="nil"/>
          <w:right w:val="nil"/>
          <w:between w:val="nil"/>
        </w:pBdr>
        <w:spacing w:before="28" w:after="0"/>
        <w:ind w:firstLine="0"/>
        <w:jc w:val="center"/>
        <w:rPr>
          <w:del w:id="14887" w:author="Cristiano de Menezes Feu" w:date="2022-11-21T08:33:00Z"/>
          <w:rFonts w:ascii="ClearSans-Light" w:eastAsia="ClearSans-Light" w:hAnsi="ClearSans-Light" w:cs="ClearSans-Light"/>
          <w:color w:val="005583"/>
          <w:sz w:val="18"/>
          <w:szCs w:val="18"/>
        </w:rPr>
        <w:pPrChange w:id="14888" w:author="Cristiano de Menezes Feu" w:date="2022-11-21T08:33:00Z">
          <w:pPr>
            <w:widowControl w:val="0"/>
            <w:pBdr>
              <w:top w:val="nil"/>
              <w:left w:val="nil"/>
              <w:bottom w:val="nil"/>
              <w:right w:val="nil"/>
              <w:between w:val="nil"/>
            </w:pBdr>
            <w:spacing w:before="28" w:after="0"/>
            <w:ind w:firstLine="0"/>
            <w:jc w:val="left"/>
          </w:pPr>
        </w:pPrChange>
      </w:pPr>
      <w:del w:id="14889" w:author="Cristiano de Menezes Feu" w:date="2022-11-21T08:33:00Z">
        <w:r w:rsidDel="00E631A1">
          <w:rPr>
            <w:rFonts w:ascii="ClearSans-Light" w:eastAsia="ClearSans-Light" w:hAnsi="ClearSans-Light" w:cs="ClearSans-Light"/>
            <w:color w:val="005583"/>
            <w:sz w:val="18"/>
            <w:szCs w:val="18"/>
          </w:rPr>
          <w:delText>- Previsão: art. 104, § 4º</w:delText>
        </w:r>
      </w:del>
    </w:p>
    <w:p w14:paraId="0000144B" w14:textId="6D815296" w:rsidR="003D183A" w:rsidDel="00E631A1" w:rsidRDefault="008B7924" w:rsidP="00E631A1">
      <w:pPr>
        <w:widowControl w:val="0"/>
        <w:pBdr>
          <w:top w:val="nil"/>
          <w:left w:val="nil"/>
          <w:bottom w:val="nil"/>
          <w:right w:val="nil"/>
          <w:between w:val="nil"/>
        </w:pBdr>
        <w:spacing w:before="28" w:after="0"/>
        <w:ind w:firstLine="0"/>
        <w:jc w:val="center"/>
        <w:rPr>
          <w:del w:id="14890" w:author="Cristiano de Menezes Feu" w:date="2022-11-21T08:33:00Z"/>
          <w:rFonts w:ascii="ClearSans-Light" w:eastAsia="ClearSans-Light" w:hAnsi="ClearSans-Light" w:cs="ClearSans-Light"/>
          <w:color w:val="005583"/>
          <w:sz w:val="18"/>
          <w:szCs w:val="18"/>
        </w:rPr>
        <w:pPrChange w:id="14891" w:author="Cristiano de Menezes Feu" w:date="2022-11-21T08:33:00Z">
          <w:pPr>
            <w:widowControl w:val="0"/>
            <w:pBdr>
              <w:top w:val="nil"/>
              <w:left w:val="nil"/>
              <w:bottom w:val="nil"/>
              <w:right w:val="nil"/>
              <w:between w:val="nil"/>
            </w:pBdr>
            <w:spacing w:before="28" w:after="0"/>
            <w:ind w:firstLine="0"/>
            <w:jc w:val="left"/>
          </w:pPr>
        </w:pPrChange>
      </w:pPr>
      <w:del w:id="14892" w:author="Cristiano de Menezes Feu" w:date="2022-11-21T08:33:00Z">
        <w:r w:rsidDel="00E631A1">
          <w:rPr>
            <w:rFonts w:ascii="ClearSans-Light" w:eastAsia="ClearSans-Light" w:hAnsi="ClearSans-Light" w:cs="ClearSans-Light"/>
            <w:color w:val="005583"/>
            <w:sz w:val="18"/>
            <w:szCs w:val="18"/>
          </w:rPr>
          <w:delText>▪ RECESSO PARLAMENTAR</w:delText>
        </w:r>
      </w:del>
    </w:p>
    <w:p w14:paraId="0000144C" w14:textId="591E21BE" w:rsidR="003D183A" w:rsidDel="00E631A1" w:rsidRDefault="008B7924" w:rsidP="00E631A1">
      <w:pPr>
        <w:widowControl w:val="0"/>
        <w:pBdr>
          <w:top w:val="nil"/>
          <w:left w:val="nil"/>
          <w:bottom w:val="nil"/>
          <w:right w:val="nil"/>
          <w:between w:val="nil"/>
        </w:pBdr>
        <w:spacing w:before="28" w:after="0"/>
        <w:ind w:firstLine="0"/>
        <w:jc w:val="center"/>
        <w:rPr>
          <w:del w:id="14893" w:author="Cristiano de Menezes Feu" w:date="2022-11-21T08:33:00Z"/>
          <w:rFonts w:ascii="ClearSans-Light" w:eastAsia="ClearSans-Light" w:hAnsi="ClearSans-Light" w:cs="ClearSans-Light"/>
          <w:color w:val="005583"/>
          <w:sz w:val="18"/>
          <w:szCs w:val="18"/>
        </w:rPr>
        <w:pPrChange w:id="14894" w:author="Cristiano de Menezes Feu" w:date="2022-11-21T08:33:00Z">
          <w:pPr>
            <w:widowControl w:val="0"/>
            <w:pBdr>
              <w:top w:val="nil"/>
              <w:left w:val="nil"/>
              <w:bottom w:val="nil"/>
              <w:right w:val="nil"/>
              <w:between w:val="nil"/>
            </w:pBdr>
            <w:spacing w:before="28" w:after="0"/>
            <w:ind w:firstLine="0"/>
            <w:jc w:val="left"/>
          </w:pPr>
        </w:pPrChange>
      </w:pPr>
      <w:del w:id="14895" w:author="Cristiano de Menezes Feu" w:date="2022-11-21T08:33:00Z">
        <w:r w:rsidDel="00E631A1">
          <w:rPr>
            <w:rFonts w:ascii="ClearSans-Light" w:eastAsia="ClearSans-Light" w:hAnsi="ClearSans-Light" w:cs="ClearSans-Light"/>
            <w:color w:val="005583"/>
            <w:sz w:val="18"/>
            <w:szCs w:val="18"/>
          </w:rPr>
          <w:delText>- Previsão: art. 2º, I</w:delText>
        </w:r>
      </w:del>
    </w:p>
    <w:p w14:paraId="0000144D" w14:textId="0C32693F" w:rsidR="003D183A" w:rsidDel="00E631A1" w:rsidRDefault="008B7924" w:rsidP="00E631A1">
      <w:pPr>
        <w:widowControl w:val="0"/>
        <w:pBdr>
          <w:top w:val="nil"/>
          <w:left w:val="nil"/>
          <w:bottom w:val="nil"/>
          <w:right w:val="nil"/>
          <w:between w:val="nil"/>
        </w:pBdr>
        <w:spacing w:before="28" w:after="0"/>
        <w:ind w:firstLine="0"/>
        <w:jc w:val="center"/>
        <w:rPr>
          <w:del w:id="14896" w:author="Cristiano de Menezes Feu" w:date="2022-11-21T08:33:00Z"/>
          <w:rFonts w:ascii="ClearSans-Light" w:eastAsia="ClearSans-Light" w:hAnsi="ClearSans-Light" w:cs="ClearSans-Light"/>
          <w:color w:val="005583"/>
          <w:sz w:val="18"/>
          <w:szCs w:val="18"/>
        </w:rPr>
        <w:pPrChange w:id="14897" w:author="Cristiano de Menezes Feu" w:date="2022-11-21T08:33:00Z">
          <w:pPr>
            <w:widowControl w:val="0"/>
            <w:pBdr>
              <w:top w:val="nil"/>
              <w:left w:val="nil"/>
              <w:bottom w:val="nil"/>
              <w:right w:val="nil"/>
              <w:between w:val="nil"/>
            </w:pBdr>
            <w:spacing w:before="28" w:after="0"/>
            <w:ind w:firstLine="0"/>
            <w:jc w:val="left"/>
          </w:pPr>
        </w:pPrChange>
      </w:pPr>
      <w:del w:id="14898" w:author="Cristiano de Menezes Feu" w:date="2022-11-21T08:33:00Z">
        <w:r w:rsidDel="00E631A1">
          <w:rPr>
            <w:rFonts w:ascii="ClearSans-Light" w:eastAsia="ClearSans-Light" w:hAnsi="ClearSans-Light" w:cs="ClearSans-Light"/>
            <w:color w:val="005583"/>
            <w:sz w:val="18"/>
            <w:szCs w:val="18"/>
          </w:rPr>
          <w:delText>▪ RECLAMAÇÃO</w:delText>
        </w:r>
      </w:del>
    </w:p>
    <w:p w14:paraId="0000144E" w14:textId="5F6331C3" w:rsidR="003D183A" w:rsidDel="00E631A1" w:rsidRDefault="008B7924" w:rsidP="00E631A1">
      <w:pPr>
        <w:widowControl w:val="0"/>
        <w:pBdr>
          <w:top w:val="nil"/>
          <w:left w:val="nil"/>
          <w:bottom w:val="nil"/>
          <w:right w:val="nil"/>
          <w:between w:val="nil"/>
        </w:pBdr>
        <w:spacing w:before="28" w:after="0"/>
        <w:ind w:firstLine="0"/>
        <w:jc w:val="center"/>
        <w:rPr>
          <w:del w:id="14899" w:author="Cristiano de Menezes Feu" w:date="2022-11-21T08:33:00Z"/>
          <w:rFonts w:ascii="ClearSans-Light" w:eastAsia="ClearSans-Light" w:hAnsi="ClearSans-Light" w:cs="ClearSans-Light"/>
          <w:color w:val="005583"/>
          <w:sz w:val="18"/>
          <w:szCs w:val="18"/>
        </w:rPr>
        <w:pPrChange w:id="14900" w:author="Cristiano de Menezes Feu" w:date="2022-11-21T08:33:00Z">
          <w:pPr>
            <w:widowControl w:val="0"/>
            <w:pBdr>
              <w:top w:val="nil"/>
              <w:left w:val="nil"/>
              <w:bottom w:val="nil"/>
              <w:right w:val="nil"/>
              <w:between w:val="nil"/>
            </w:pBdr>
            <w:spacing w:before="28" w:after="0"/>
            <w:ind w:firstLine="0"/>
            <w:jc w:val="left"/>
          </w:pPr>
        </w:pPrChange>
      </w:pPr>
      <w:del w:id="14901" w:author="Cristiano de Menezes Feu" w:date="2022-11-21T08:33:00Z">
        <w:r w:rsidDel="00E631A1">
          <w:rPr>
            <w:rFonts w:ascii="ClearSans-Light" w:eastAsia="ClearSans-Light" w:hAnsi="ClearSans-Light" w:cs="ClearSans-Light"/>
            <w:color w:val="005583"/>
            <w:sz w:val="18"/>
            <w:szCs w:val="18"/>
          </w:rPr>
          <w:delText>- Regramento: art. 96 e §§</w:delText>
        </w:r>
      </w:del>
    </w:p>
    <w:p w14:paraId="0000144F" w14:textId="6BC472DB" w:rsidR="003D183A" w:rsidDel="00E631A1" w:rsidRDefault="008B7924" w:rsidP="00E631A1">
      <w:pPr>
        <w:widowControl w:val="0"/>
        <w:pBdr>
          <w:top w:val="nil"/>
          <w:left w:val="nil"/>
          <w:bottom w:val="nil"/>
          <w:right w:val="nil"/>
          <w:between w:val="nil"/>
        </w:pBdr>
        <w:spacing w:before="28" w:after="0"/>
        <w:ind w:firstLine="0"/>
        <w:jc w:val="center"/>
        <w:rPr>
          <w:del w:id="14902" w:author="Cristiano de Menezes Feu" w:date="2022-11-21T08:33:00Z"/>
          <w:rFonts w:ascii="ClearSans-Light" w:eastAsia="ClearSans-Light" w:hAnsi="ClearSans-Light" w:cs="ClearSans-Light"/>
          <w:color w:val="005583"/>
          <w:sz w:val="18"/>
          <w:szCs w:val="18"/>
        </w:rPr>
        <w:pPrChange w:id="14903" w:author="Cristiano de Menezes Feu" w:date="2022-11-21T08:33:00Z">
          <w:pPr>
            <w:widowControl w:val="0"/>
            <w:pBdr>
              <w:top w:val="nil"/>
              <w:left w:val="nil"/>
              <w:bottom w:val="nil"/>
              <w:right w:val="nil"/>
              <w:between w:val="nil"/>
            </w:pBdr>
            <w:spacing w:before="28" w:after="0"/>
            <w:ind w:firstLine="0"/>
            <w:jc w:val="left"/>
          </w:pPr>
        </w:pPrChange>
      </w:pPr>
      <w:del w:id="14904" w:author="Cristiano de Menezes Feu" w:date="2022-11-21T08:33:00Z">
        <w:r w:rsidDel="00E631A1">
          <w:rPr>
            <w:rFonts w:ascii="ClearSans-Light" w:eastAsia="ClearSans-Light" w:hAnsi="ClearSans-Light" w:cs="ClearSans-Light"/>
            <w:color w:val="005583"/>
            <w:sz w:val="18"/>
            <w:szCs w:val="18"/>
          </w:rPr>
          <w:delText>- Comissões, recebimento: art. 24, VI</w:delText>
        </w:r>
      </w:del>
    </w:p>
    <w:p w14:paraId="00001450" w14:textId="4A5DBAE9" w:rsidR="003D183A" w:rsidDel="00E631A1" w:rsidRDefault="008B7924" w:rsidP="00E631A1">
      <w:pPr>
        <w:widowControl w:val="0"/>
        <w:pBdr>
          <w:top w:val="nil"/>
          <w:left w:val="nil"/>
          <w:bottom w:val="nil"/>
          <w:right w:val="nil"/>
          <w:between w:val="nil"/>
        </w:pBdr>
        <w:spacing w:before="28" w:after="0"/>
        <w:ind w:firstLine="0"/>
        <w:jc w:val="center"/>
        <w:rPr>
          <w:del w:id="14905" w:author="Cristiano de Menezes Feu" w:date="2022-11-21T08:33:00Z"/>
          <w:rFonts w:ascii="ClearSans-Light" w:eastAsia="ClearSans-Light" w:hAnsi="ClearSans-Light" w:cs="ClearSans-Light"/>
          <w:color w:val="005583"/>
          <w:sz w:val="18"/>
          <w:szCs w:val="18"/>
        </w:rPr>
        <w:pPrChange w:id="14906" w:author="Cristiano de Menezes Feu" w:date="2022-11-21T08:33:00Z">
          <w:pPr>
            <w:widowControl w:val="0"/>
            <w:pBdr>
              <w:top w:val="nil"/>
              <w:left w:val="nil"/>
              <w:bottom w:val="nil"/>
              <w:right w:val="nil"/>
              <w:between w:val="nil"/>
            </w:pBdr>
            <w:spacing w:before="28" w:after="0"/>
            <w:ind w:firstLine="0"/>
            <w:jc w:val="left"/>
          </w:pPr>
        </w:pPrChange>
      </w:pPr>
      <w:del w:id="14907" w:author="Cristiano de Menezes Feu" w:date="2022-11-21T08:33:00Z">
        <w:r w:rsidDel="00E631A1">
          <w:rPr>
            <w:rFonts w:ascii="ClearSans-Light" w:eastAsia="ClearSans-Light" w:hAnsi="ClearSans-Light" w:cs="ClearSans-Light"/>
            <w:color w:val="005583"/>
            <w:sz w:val="18"/>
            <w:szCs w:val="18"/>
          </w:rPr>
          <w:delText>- Serviços administrativos: art. 264</w:delText>
        </w:r>
      </w:del>
    </w:p>
    <w:p w14:paraId="00001451" w14:textId="1729D64E" w:rsidR="003D183A" w:rsidDel="00E631A1" w:rsidRDefault="008B7924" w:rsidP="00E631A1">
      <w:pPr>
        <w:widowControl w:val="0"/>
        <w:pBdr>
          <w:top w:val="nil"/>
          <w:left w:val="nil"/>
          <w:bottom w:val="nil"/>
          <w:right w:val="nil"/>
          <w:between w:val="nil"/>
        </w:pBdr>
        <w:spacing w:before="28" w:after="0"/>
        <w:ind w:firstLine="0"/>
        <w:jc w:val="center"/>
        <w:rPr>
          <w:del w:id="14908" w:author="Cristiano de Menezes Feu" w:date="2022-11-21T08:33:00Z"/>
          <w:rFonts w:ascii="ClearSans-Light" w:eastAsia="ClearSans-Light" w:hAnsi="ClearSans-Light" w:cs="ClearSans-Light"/>
          <w:color w:val="005583"/>
          <w:sz w:val="18"/>
          <w:szCs w:val="18"/>
        </w:rPr>
        <w:pPrChange w:id="14909" w:author="Cristiano de Menezes Feu" w:date="2022-11-21T08:33:00Z">
          <w:pPr>
            <w:widowControl w:val="0"/>
            <w:pBdr>
              <w:top w:val="nil"/>
              <w:left w:val="nil"/>
              <w:bottom w:val="nil"/>
              <w:right w:val="nil"/>
              <w:between w:val="nil"/>
            </w:pBdr>
            <w:spacing w:before="28" w:after="0"/>
            <w:ind w:firstLine="0"/>
            <w:jc w:val="left"/>
          </w:pPr>
        </w:pPrChange>
      </w:pPr>
      <w:del w:id="14910" w:author="Cristiano de Menezes Feu" w:date="2022-11-21T08:33:00Z">
        <w:r w:rsidDel="00E631A1">
          <w:rPr>
            <w:rFonts w:ascii="ClearSans-Light" w:eastAsia="ClearSans-Light" w:hAnsi="ClearSans-Light" w:cs="ClearSans-Light"/>
            <w:color w:val="005583"/>
            <w:sz w:val="18"/>
            <w:szCs w:val="18"/>
          </w:rPr>
          <w:delText>▪ RECURSOS</w:delText>
        </w:r>
      </w:del>
    </w:p>
    <w:p w14:paraId="00001452" w14:textId="504BA651" w:rsidR="003D183A" w:rsidDel="00E631A1" w:rsidRDefault="008B7924" w:rsidP="00E631A1">
      <w:pPr>
        <w:widowControl w:val="0"/>
        <w:pBdr>
          <w:top w:val="nil"/>
          <w:left w:val="nil"/>
          <w:bottom w:val="nil"/>
          <w:right w:val="nil"/>
          <w:between w:val="nil"/>
        </w:pBdr>
        <w:spacing w:before="28" w:after="0"/>
        <w:ind w:firstLine="0"/>
        <w:jc w:val="center"/>
        <w:rPr>
          <w:del w:id="14911" w:author="Cristiano de Menezes Feu" w:date="2022-11-21T08:33:00Z"/>
          <w:rFonts w:ascii="ClearSans-Light" w:eastAsia="ClearSans-Light" w:hAnsi="ClearSans-Light" w:cs="ClearSans-Light"/>
          <w:color w:val="005583"/>
          <w:sz w:val="18"/>
          <w:szCs w:val="18"/>
        </w:rPr>
        <w:pPrChange w:id="14912" w:author="Cristiano de Menezes Feu" w:date="2022-11-21T08:33:00Z">
          <w:pPr>
            <w:widowControl w:val="0"/>
            <w:pBdr>
              <w:top w:val="nil"/>
              <w:left w:val="nil"/>
              <w:bottom w:val="nil"/>
              <w:right w:val="nil"/>
              <w:between w:val="nil"/>
            </w:pBdr>
            <w:spacing w:before="28" w:after="0"/>
            <w:ind w:firstLine="0"/>
            <w:jc w:val="left"/>
          </w:pPr>
        </w:pPrChange>
      </w:pPr>
      <w:del w:id="14913" w:author="Cristiano de Menezes Feu" w:date="2022-11-21T08:33:00Z">
        <w:r w:rsidDel="00E631A1">
          <w:rPr>
            <w:rFonts w:ascii="ClearSans-Light" w:eastAsia="ClearSans-Light" w:hAnsi="ClearSans-Light" w:cs="ClearSans-Light"/>
            <w:color w:val="005583"/>
            <w:sz w:val="18"/>
            <w:szCs w:val="18"/>
          </w:rPr>
          <w:delText>- Apreciação conclusiva: art. 32, § 2º</w:delText>
        </w:r>
      </w:del>
    </w:p>
    <w:p w14:paraId="00001453" w14:textId="6A3BA3E3" w:rsidR="003D183A" w:rsidDel="00E631A1" w:rsidRDefault="008B7924" w:rsidP="00E631A1">
      <w:pPr>
        <w:widowControl w:val="0"/>
        <w:pBdr>
          <w:top w:val="nil"/>
          <w:left w:val="nil"/>
          <w:bottom w:val="nil"/>
          <w:right w:val="nil"/>
          <w:between w:val="nil"/>
        </w:pBdr>
        <w:spacing w:before="28" w:after="0"/>
        <w:ind w:firstLine="0"/>
        <w:jc w:val="center"/>
        <w:rPr>
          <w:del w:id="14914" w:author="Cristiano de Menezes Feu" w:date="2022-11-21T08:33:00Z"/>
          <w:rFonts w:ascii="ClearSans-Light" w:eastAsia="ClearSans-Light" w:hAnsi="ClearSans-Light" w:cs="ClearSans-Light"/>
          <w:color w:val="005583"/>
          <w:sz w:val="18"/>
          <w:szCs w:val="18"/>
        </w:rPr>
        <w:pPrChange w:id="14915" w:author="Cristiano de Menezes Feu" w:date="2022-11-21T08:33:00Z">
          <w:pPr>
            <w:widowControl w:val="0"/>
            <w:pBdr>
              <w:top w:val="nil"/>
              <w:left w:val="nil"/>
              <w:bottom w:val="nil"/>
              <w:right w:val="nil"/>
              <w:between w:val="nil"/>
            </w:pBdr>
            <w:spacing w:before="28" w:after="0"/>
            <w:ind w:firstLine="0"/>
            <w:jc w:val="left"/>
          </w:pPr>
        </w:pPrChange>
      </w:pPr>
      <w:del w:id="14916" w:author="Cristiano de Menezes Feu" w:date="2022-11-21T08:33:00Z">
        <w:r w:rsidDel="00E631A1">
          <w:rPr>
            <w:rFonts w:ascii="ClearSans-Light" w:eastAsia="ClearSans-Light" w:hAnsi="ClearSans-Light" w:cs="ClearSans-Light"/>
            <w:color w:val="005583"/>
            <w:sz w:val="18"/>
            <w:szCs w:val="18"/>
          </w:rPr>
          <w:delText>- Apreciação preliminar: arts. 144 e 145</w:delText>
        </w:r>
      </w:del>
    </w:p>
    <w:p w14:paraId="00001454" w14:textId="00174DA1" w:rsidR="003D183A" w:rsidDel="00E631A1" w:rsidRDefault="008B7924" w:rsidP="00E631A1">
      <w:pPr>
        <w:widowControl w:val="0"/>
        <w:pBdr>
          <w:top w:val="nil"/>
          <w:left w:val="nil"/>
          <w:bottom w:val="nil"/>
          <w:right w:val="nil"/>
          <w:between w:val="nil"/>
        </w:pBdr>
        <w:spacing w:before="28" w:after="0"/>
        <w:ind w:firstLine="0"/>
        <w:jc w:val="center"/>
        <w:rPr>
          <w:del w:id="14917" w:author="Cristiano de Menezes Feu" w:date="2022-11-21T08:33:00Z"/>
          <w:rFonts w:ascii="ClearSans-Light" w:eastAsia="ClearSans-Light" w:hAnsi="ClearSans-Light" w:cs="ClearSans-Light"/>
          <w:color w:val="005583"/>
          <w:sz w:val="18"/>
          <w:szCs w:val="18"/>
        </w:rPr>
        <w:pPrChange w:id="14918" w:author="Cristiano de Menezes Feu" w:date="2022-11-21T08:33:00Z">
          <w:pPr>
            <w:widowControl w:val="0"/>
            <w:pBdr>
              <w:top w:val="nil"/>
              <w:left w:val="nil"/>
              <w:bottom w:val="nil"/>
              <w:right w:val="nil"/>
              <w:between w:val="nil"/>
            </w:pBdr>
            <w:spacing w:before="28" w:after="0"/>
            <w:ind w:firstLine="0"/>
            <w:jc w:val="left"/>
          </w:pPr>
        </w:pPrChange>
      </w:pPr>
      <w:del w:id="14919" w:author="Cristiano de Menezes Feu" w:date="2022-11-21T08:33:00Z">
        <w:r w:rsidDel="00E631A1">
          <w:rPr>
            <w:rFonts w:ascii="ClearSans-Light" w:eastAsia="ClearSans-Light" w:hAnsi="ClearSans-Light" w:cs="ClearSans-Light"/>
            <w:color w:val="005583"/>
            <w:sz w:val="18"/>
            <w:szCs w:val="18"/>
          </w:rPr>
          <w:delText>- Questão de Ordem: art. 95, § 8º</w:delText>
        </w:r>
      </w:del>
    </w:p>
    <w:p w14:paraId="00001455" w14:textId="68E4C1C7" w:rsidR="003D183A" w:rsidDel="00E631A1" w:rsidRDefault="008B7924" w:rsidP="00E631A1">
      <w:pPr>
        <w:widowControl w:val="0"/>
        <w:pBdr>
          <w:top w:val="nil"/>
          <w:left w:val="nil"/>
          <w:bottom w:val="nil"/>
          <w:right w:val="nil"/>
          <w:between w:val="nil"/>
        </w:pBdr>
        <w:spacing w:before="28" w:after="0"/>
        <w:ind w:firstLine="0"/>
        <w:jc w:val="center"/>
        <w:rPr>
          <w:del w:id="14920" w:author="Cristiano de Menezes Feu" w:date="2022-11-21T08:33:00Z"/>
          <w:rFonts w:ascii="ClearSans-Light" w:eastAsia="ClearSans-Light" w:hAnsi="ClearSans-Light" w:cs="ClearSans-Light"/>
          <w:color w:val="005583"/>
          <w:sz w:val="18"/>
          <w:szCs w:val="18"/>
        </w:rPr>
        <w:pPrChange w:id="14921" w:author="Cristiano de Menezes Feu" w:date="2022-11-21T08:33:00Z">
          <w:pPr>
            <w:widowControl w:val="0"/>
            <w:pBdr>
              <w:top w:val="nil"/>
              <w:left w:val="nil"/>
              <w:bottom w:val="nil"/>
              <w:right w:val="nil"/>
              <w:between w:val="nil"/>
            </w:pBdr>
            <w:spacing w:before="28" w:after="0"/>
            <w:ind w:firstLine="0"/>
            <w:jc w:val="left"/>
          </w:pPr>
        </w:pPrChange>
      </w:pPr>
      <w:del w:id="14922" w:author="Cristiano de Menezes Feu" w:date="2022-11-21T08:33:00Z">
        <w:r w:rsidDel="00E631A1">
          <w:rPr>
            <w:rFonts w:ascii="ClearSans-Light" w:eastAsia="ClearSans-Light" w:hAnsi="ClearSans-Light" w:cs="ClearSans-Light"/>
            <w:color w:val="005583"/>
            <w:sz w:val="18"/>
            <w:szCs w:val="18"/>
          </w:rPr>
          <w:delText>▪ REDAÇÃO FINAL</w:delText>
        </w:r>
      </w:del>
    </w:p>
    <w:p w14:paraId="00001456" w14:textId="12124B64" w:rsidR="003D183A" w:rsidDel="00E631A1" w:rsidRDefault="008B7924" w:rsidP="00E631A1">
      <w:pPr>
        <w:widowControl w:val="0"/>
        <w:pBdr>
          <w:top w:val="nil"/>
          <w:left w:val="nil"/>
          <w:bottom w:val="nil"/>
          <w:right w:val="nil"/>
          <w:between w:val="nil"/>
        </w:pBdr>
        <w:spacing w:before="28" w:after="0"/>
        <w:ind w:firstLine="0"/>
        <w:jc w:val="center"/>
        <w:rPr>
          <w:del w:id="14923" w:author="Cristiano de Menezes Feu" w:date="2022-11-21T08:33:00Z"/>
          <w:rFonts w:ascii="ClearSans-Light" w:eastAsia="ClearSans-Light" w:hAnsi="ClearSans-Light" w:cs="ClearSans-Light"/>
          <w:color w:val="005583"/>
          <w:sz w:val="18"/>
          <w:szCs w:val="18"/>
        </w:rPr>
        <w:pPrChange w:id="14924" w:author="Cristiano de Menezes Feu" w:date="2022-11-21T08:33:00Z">
          <w:pPr>
            <w:widowControl w:val="0"/>
            <w:pBdr>
              <w:top w:val="nil"/>
              <w:left w:val="nil"/>
              <w:bottom w:val="nil"/>
              <w:right w:val="nil"/>
              <w:between w:val="nil"/>
            </w:pBdr>
            <w:spacing w:before="28" w:after="0"/>
            <w:ind w:firstLine="0"/>
            <w:jc w:val="left"/>
          </w:pPr>
        </w:pPrChange>
      </w:pPr>
      <w:del w:id="14925" w:author="Cristiano de Menezes Feu" w:date="2022-11-21T08:33:00Z">
        <w:r w:rsidDel="00E631A1">
          <w:rPr>
            <w:rFonts w:ascii="ClearSans-Light" w:eastAsia="ClearSans-Light" w:hAnsi="ClearSans-Light" w:cs="ClearSans-Light"/>
            <w:color w:val="005583"/>
            <w:sz w:val="18"/>
            <w:szCs w:val="18"/>
          </w:rPr>
          <w:delText>- Regramento: arts. 194 a 200</w:delText>
        </w:r>
      </w:del>
    </w:p>
    <w:p w14:paraId="00001457" w14:textId="10C72F72" w:rsidR="003D183A" w:rsidDel="00E631A1" w:rsidRDefault="008B7924" w:rsidP="00E631A1">
      <w:pPr>
        <w:widowControl w:val="0"/>
        <w:pBdr>
          <w:top w:val="nil"/>
          <w:left w:val="nil"/>
          <w:bottom w:val="nil"/>
          <w:right w:val="nil"/>
          <w:between w:val="nil"/>
        </w:pBdr>
        <w:spacing w:before="28" w:after="0"/>
        <w:ind w:firstLine="0"/>
        <w:jc w:val="center"/>
        <w:rPr>
          <w:del w:id="14926" w:author="Cristiano de Menezes Feu" w:date="2022-11-21T08:33:00Z"/>
          <w:rFonts w:ascii="ClearSans-Light" w:eastAsia="ClearSans-Light" w:hAnsi="ClearSans-Light" w:cs="ClearSans-Light"/>
          <w:color w:val="005583"/>
          <w:sz w:val="18"/>
          <w:szCs w:val="18"/>
        </w:rPr>
        <w:pPrChange w:id="14927" w:author="Cristiano de Menezes Feu" w:date="2022-11-21T08:33:00Z">
          <w:pPr>
            <w:widowControl w:val="0"/>
            <w:pBdr>
              <w:top w:val="nil"/>
              <w:left w:val="nil"/>
              <w:bottom w:val="nil"/>
              <w:right w:val="nil"/>
              <w:between w:val="nil"/>
            </w:pBdr>
            <w:spacing w:before="28" w:after="0"/>
            <w:ind w:firstLine="0"/>
            <w:jc w:val="left"/>
          </w:pPr>
        </w:pPrChange>
      </w:pPr>
      <w:del w:id="14928" w:author="Cristiano de Menezes Feu" w:date="2022-11-21T08:33:00Z">
        <w:r w:rsidDel="00E631A1">
          <w:rPr>
            <w:rFonts w:ascii="ClearSans-Light" w:eastAsia="ClearSans-Light" w:hAnsi="ClearSans-Light" w:cs="ClearSans-Light"/>
            <w:color w:val="005583"/>
            <w:sz w:val="18"/>
            <w:szCs w:val="18"/>
          </w:rPr>
          <w:delText>▪ REELEIÇÃO</w:delText>
        </w:r>
      </w:del>
    </w:p>
    <w:p w14:paraId="00001458" w14:textId="2A3ADD59" w:rsidR="003D183A" w:rsidDel="00E631A1" w:rsidRDefault="008B7924" w:rsidP="00E631A1">
      <w:pPr>
        <w:widowControl w:val="0"/>
        <w:pBdr>
          <w:top w:val="nil"/>
          <w:left w:val="nil"/>
          <w:bottom w:val="nil"/>
          <w:right w:val="nil"/>
          <w:between w:val="nil"/>
        </w:pBdr>
        <w:spacing w:before="28" w:after="0"/>
        <w:ind w:firstLine="0"/>
        <w:jc w:val="center"/>
        <w:rPr>
          <w:del w:id="14929" w:author="Cristiano de Menezes Feu" w:date="2022-11-21T08:33:00Z"/>
          <w:rFonts w:ascii="ClearSans-Light" w:eastAsia="ClearSans-Light" w:hAnsi="ClearSans-Light" w:cs="ClearSans-Light"/>
          <w:color w:val="005583"/>
          <w:sz w:val="18"/>
          <w:szCs w:val="18"/>
        </w:rPr>
        <w:pPrChange w:id="14930" w:author="Cristiano de Menezes Feu" w:date="2022-11-21T08:33:00Z">
          <w:pPr>
            <w:widowControl w:val="0"/>
            <w:pBdr>
              <w:top w:val="nil"/>
              <w:left w:val="nil"/>
              <w:bottom w:val="nil"/>
              <w:right w:val="nil"/>
              <w:between w:val="nil"/>
            </w:pBdr>
            <w:spacing w:before="28" w:after="0"/>
            <w:ind w:firstLine="0"/>
            <w:jc w:val="left"/>
          </w:pPr>
        </w:pPrChange>
      </w:pPr>
      <w:del w:id="14931" w:author="Cristiano de Menezes Feu" w:date="2022-11-21T08:33:00Z">
        <w:r w:rsidDel="00E631A1">
          <w:rPr>
            <w:rFonts w:ascii="ClearSans-Light" w:eastAsia="ClearSans-Light" w:hAnsi="ClearSans-Light" w:cs="ClearSans-Light"/>
            <w:color w:val="005583"/>
            <w:sz w:val="18"/>
            <w:szCs w:val="18"/>
          </w:rPr>
          <w:delText>- Previsão: art. 5º e § 1º; art. 39</w:delText>
        </w:r>
      </w:del>
    </w:p>
    <w:p w14:paraId="00001459" w14:textId="5C2F76EA" w:rsidR="003D183A" w:rsidDel="00E631A1" w:rsidRDefault="008B7924" w:rsidP="00E631A1">
      <w:pPr>
        <w:widowControl w:val="0"/>
        <w:pBdr>
          <w:top w:val="nil"/>
          <w:left w:val="nil"/>
          <w:bottom w:val="nil"/>
          <w:right w:val="nil"/>
          <w:between w:val="nil"/>
        </w:pBdr>
        <w:spacing w:before="28" w:after="0"/>
        <w:ind w:firstLine="0"/>
        <w:jc w:val="center"/>
        <w:rPr>
          <w:del w:id="14932" w:author="Cristiano de Menezes Feu" w:date="2022-11-21T08:33:00Z"/>
          <w:rFonts w:ascii="ClearSans-Light" w:eastAsia="ClearSans-Light" w:hAnsi="ClearSans-Light" w:cs="ClearSans-Light"/>
          <w:color w:val="005583"/>
          <w:sz w:val="18"/>
          <w:szCs w:val="18"/>
        </w:rPr>
        <w:pPrChange w:id="14933" w:author="Cristiano de Menezes Feu" w:date="2022-11-21T08:33:00Z">
          <w:pPr>
            <w:widowControl w:val="0"/>
            <w:pBdr>
              <w:top w:val="nil"/>
              <w:left w:val="nil"/>
              <w:bottom w:val="nil"/>
              <w:right w:val="nil"/>
              <w:between w:val="nil"/>
            </w:pBdr>
            <w:spacing w:before="28" w:after="0"/>
            <w:ind w:firstLine="0"/>
            <w:jc w:val="left"/>
          </w:pPr>
        </w:pPrChange>
      </w:pPr>
      <w:del w:id="14934" w:author="Cristiano de Menezes Feu" w:date="2022-11-21T08:33:00Z">
        <w:r w:rsidDel="00E631A1">
          <w:rPr>
            <w:rFonts w:ascii="ClearSans-Light" w:eastAsia="ClearSans-Light" w:hAnsi="ClearSans-Light" w:cs="ClearSans-Light"/>
            <w:color w:val="005583"/>
            <w:sz w:val="18"/>
            <w:szCs w:val="18"/>
          </w:rPr>
          <w:delText>▪ REGIMES DE TRAMITAÇÃO</w:delText>
        </w:r>
      </w:del>
    </w:p>
    <w:p w14:paraId="0000145A" w14:textId="37D95BB9" w:rsidR="003D183A" w:rsidDel="00E631A1" w:rsidRDefault="008B7924" w:rsidP="00E631A1">
      <w:pPr>
        <w:widowControl w:val="0"/>
        <w:pBdr>
          <w:top w:val="nil"/>
          <w:left w:val="nil"/>
          <w:bottom w:val="nil"/>
          <w:right w:val="nil"/>
          <w:between w:val="nil"/>
        </w:pBdr>
        <w:spacing w:before="28" w:after="0"/>
        <w:ind w:firstLine="0"/>
        <w:jc w:val="center"/>
        <w:rPr>
          <w:del w:id="14935" w:author="Cristiano de Menezes Feu" w:date="2022-11-21T08:33:00Z"/>
          <w:rFonts w:ascii="ClearSans-Light" w:eastAsia="ClearSans-Light" w:hAnsi="ClearSans-Light" w:cs="ClearSans-Light"/>
          <w:color w:val="005583"/>
          <w:sz w:val="18"/>
          <w:szCs w:val="18"/>
        </w:rPr>
        <w:pPrChange w:id="14936" w:author="Cristiano de Menezes Feu" w:date="2022-11-21T08:33:00Z">
          <w:pPr>
            <w:widowControl w:val="0"/>
            <w:pBdr>
              <w:top w:val="nil"/>
              <w:left w:val="nil"/>
              <w:bottom w:val="nil"/>
              <w:right w:val="nil"/>
              <w:between w:val="nil"/>
            </w:pBdr>
            <w:spacing w:before="28" w:after="0"/>
            <w:ind w:firstLine="0"/>
            <w:jc w:val="left"/>
          </w:pPr>
        </w:pPrChange>
      </w:pPr>
      <w:del w:id="14937" w:author="Cristiano de Menezes Feu" w:date="2022-11-21T08:33:00Z">
        <w:r w:rsidDel="00E631A1">
          <w:rPr>
            <w:rFonts w:ascii="ClearSans-Light" w:eastAsia="ClearSans-Light" w:hAnsi="ClearSans-Light" w:cs="ClearSans-Light"/>
            <w:color w:val="005583"/>
            <w:sz w:val="18"/>
            <w:szCs w:val="18"/>
          </w:rPr>
          <w:delText>- Regramento: arts. 151 a 160</w:delText>
        </w:r>
      </w:del>
    </w:p>
    <w:p w14:paraId="0000145B" w14:textId="328FD966" w:rsidR="003D183A" w:rsidDel="00E631A1" w:rsidRDefault="008B7924" w:rsidP="00E631A1">
      <w:pPr>
        <w:widowControl w:val="0"/>
        <w:pBdr>
          <w:top w:val="nil"/>
          <w:left w:val="nil"/>
          <w:bottom w:val="nil"/>
          <w:right w:val="nil"/>
          <w:between w:val="nil"/>
        </w:pBdr>
        <w:spacing w:before="28" w:after="0"/>
        <w:ind w:firstLine="0"/>
        <w:jc w:val="center"/>
        <w:rPr>
          <w:del w:id="14938" w:author="Cristiano de Menezes Feu" w:date="2022-11-21T08:33:00Z"/>
          <w:rFonts w:ascii="ClearSans-Light" w:eastAsia="ClearSans-Light" w:hAnsi="ClearSans-Light" w:cs="ClearSans-Light"/>
          <w:color w:val="005583"/>
          <w:sz w:val="18"/>
          <w:szCs w:val="18"/>
        </w:rPr>
        <w:pPrChange w:id="14939" w:author="Cristiano de Menezes Feu" w:date="2022-11-21T08:33:00Z">
          <w:pPr>
            <w:widowControl w:val="0"/>
            <w:pBdr>
              <w:top w:val="nil"/>
              <w:left w:val="nil"/>
              <w:bottom w:val="nil"/>
              <w:right w:val="nil"/>
              <w:between w:val="nil"/>
            </w:pBdr>
            <w:spacing w:before="28" w:after="0"/>
            <w:ind w:firstLine="0"/>
            <w:jc w:val="left"/>
          </w:pPr>
        </w:pPrChange>
      </w:pPr>
      <w:del w:id="14940" w:author="Cristiano de Menezes Feu" w:date="2022-11-21T08:33:00Z">
        <w:r w:rsidDel="00E631A1">
          <w:rPr>
            <w:rFonts w:ascii="ClearSans-Light" w:eastAsia="ClearSans-Light" w:hAnsi="ClearSans-Light" w:cs="ClearSans-Light"/>
            <w:color w:val="005583"/>
            <w:sz w:val="18"/>
            <w:szCs w:val="18"/>
          </w:rPr>
          <w:delText>- Urgência: arts. 152 a 157</w:delText>
        </w:r>
      </w:del>
    </w:p>
    <w:p w14:paraId="0000145C" w14:textId="6CE4F185" w:rsidR="003D183A" w:rsidDel="00E631A1" w:rsidRDefault="008B7924" w:rsidP="00E631A1">
      <w:pPr>
        <w:widowControl w:val="0"/>
        <w:pBdr>
          <w:top w:val="nil"/>
          <w:left w:val="nil"/>
          <w:bottom w:val="nil"/>
          <w:right w:val="nil"/>
          <w:between w:val="nil"/>
        </w:pBdr>
        <w:spacing w:before="28" w:after="0"/>
        <w:ind w:firstLine="0"/>
        <w:jc w:val="center"/>
        <w:rPr>
          <w:del w:id="14941" w:author="Cristiano de Menezes Feu" w:date="2022-11-21T08:33:00Z"/>
          <w:rFonts w:ascii="ClearSans-Light" w:eastAsia="ClearSans-Light" w:hAnsi="ClearSans-Light" w:cs="ClearSans-Light"/>
          <w:color w:val="005583"/>
          <w:sz w:val="18"/>
          <w:szCs w:val="18"/>
        </w:rPr>
        <w:pPrChange w:id="14942" w:author="Cristiano de Menezes Feu" w:date="2022-11-21T08:33:00Z">
          <w:pPr>
            <w:widowControl w:val="0"/>
            <w:pBdr>
              <w:top w:val="nil"/>
              <w:left w:val="nil"/>
              <w:bottom w:val="nil"/>
              <w:right w:val="nil"/>
              <w:between w:val="nil"/>
            </w:pBdr>
            <w:spacing w:before="28" w:after="0"/>
            <w:ind w:firstLine="0"/>
            <w:jc w:val="left"/>
          </w:pPr>
        </w:pPrChange>
      </w:pPr>
      <w:del w:id="14943" w:author="Cristiano de Menezes Feu" w:date="2022-11-21T08:33:00Z">
        <w:r w:rsidDel="00E631A1">
          <w:rPr>
            <w:rFonts w:ascii="ClearSans-Light" w:eastAsia="ClearSans-Light" w:hAnsi="ClearSans-Light" w:cs="ClearSans-Light"/>
            <w:color w:val="005583"/>
            <w:sz w:val="18"/>
            <w:szCs w:val="18"/>
          </w:rPr>
          <w:delText>- Prioridade: art. 158</w:delText>
        </w:r>
      </w:del>
    </w:p>
    <w:p w14:paraId="0000145D" w14:textId="2A2B5C54" w:rsidR="003D183A" w:rsidDel="00E631A1" w:rsidRDefault="008B7924" w:rsidP="00E631A1">
      <w:pPr>
        <w:widowControl w:val="0"/>
        <w:pBdr>
          <w:top w:val="nil"/>
          <w:left w:val="nil"/>
          <w:bottom w:val="nil"/>
          <w:right w:val="nil"/>
          <w:between w:val="nil"/>
        </w:pBdr>
        <w:spacing w:before="28" w:after="0"/>
        <w:ind w:firstLine="0"/>
        <w:jc w:val="center"/>
        <w:rPr>
          <w:del w:id="14944" w:author="Cristiano de Menezes Feu" w:date="2022-11-21T08:33:00Z"/>
          <w:rFonts w:ascii="ClearSans-Light" w:eastAsia="ClearSans-Light" w:hAnsi="ClearSans-Light" w:cs="ClearSans-Light"/>
          <w:color w:val="005583"/>
          <w:sz w:val="18"/>
          <w:szCs w:val="18"/>
        </w:rPr>
        <w:pPrChange w:id="14945" w:author="Cristiano de Menezes Feu" w:date="2022-11-21T08:33:00Z">
          <w:pPr>
            <w:widowControl w:val="0"/>
            <w:pBdr>
              <w:top w:val="nil"/>
              <w:left w:val="nil"/>
              <w:bottom w:val="nil"/>
              <w:right w:val="nil"/>
              <w:between w:val="nil"/>
            </w:pBdr>
            <w:spacing w:before="28" w:after="0"/>
            <w:ind w:firstLine="0"/>
            <w:jc w:val="left"/>
          </w:pPr>
        </w:pPrChange>
      </w:pPr>
      <w:del w:id="14946" w:author="Cristiano de Menezes Feu" w:date="2022-11-21T08:33:00Z">
        <w:r w:rsidDel="00E631A1">
          <w:rPr>
            <w:rFonts w:ascii="ClearSans-Light" w:eastAsia="ClearSans-Light" w:hAnsi="ClearSans-Light" w:cs="ClearSans-Light"/>
            <w:color w:val="005583"/>
            <w:sz w:val="18"/>
            <w:szCs w:val="18"/>
          </w:rPr>
          <w:delText>- Ordinária: art. 151, III</w:delText>
        </w:r>
      </w:del>
    </w:p>
    <w:p w14:paraId="0000145E" w14:textId="7B99501E" w:rsidR="003D183A" w:rsidDel="00E631A1" w:rsidRDefault="008B7924" w:rsidP="00E631A1">
      <w:pPr>
        <w:widowControl w:val="0"/>
        <w:pBdr>
          <w:top w:val="nil"/>
          <w:left w:val="nil"/>
          <w:bottom w:val="nil"/>
          <w:right w:val="nil"/>
          <w:between w:val="nil"/>
        </w:pBdr>
        <w:spacing w:before="28" w:after="0"/>
        <w:ind w:firstLine="0"/>
        <w:jc w:val="center"/>
        <w:rPr>
          <w:del w:id="14947" w:author="Cristiano de Menezes Feu" w:date="2022-11-21T08:33:00Z"/>
          <w:rFonts w:ascii="ClearSans-Light" w:eastAsia="ClearSans-Light" w:hAnsi="ClearSans-Light" w:cs="ClearSans-Light"/>
          <w:color w:val="005583"/>
          <w:sz w:val="18"/>
          <w:szCs w:val="18"/>
        </w:rPr>
        <w:pPrChange w:id="14948" w:author="Cristiano de Menezes Feu" w:date="2022-11-21T08:33:00Z">
          <w:pPr>
            <w:widowControl w:val="0"/>
            <w:pBdr>
              <w:top w:val="nil"/>
              <w:left w:val="nil"/>
              <w:bottom w:val="nil"/>
              <w:right w:val="nil"/>
              <w:between w:val="nil"/>
            </w:pBdr>
            <w:spacing w:before="28" w:after="0"/>
            <w:ind w:firstLine="0"/>
            <w:jc w:val="left"/>
          </w:pPr>
        </w:pPrChange>
      </w:pPr>
      <w:del w:id="14949" w:author="Cristiano de Menezes Feu" w:date="2022-11-21T08:33:00Z">
        <w:r w:rsidDel="00E631A1">
          <w:rPr>
            <w:rFonts w:ascii="ClearSans-Light" w:eastAsia="ClearSans-Light" w:hAnsi="ClearSans-Light" w:cs="ClearSans-Light"/>
            <w:color w:val="005583"/>
            <w:sz w:val="18"/>
            <w:szCs w:val="18"/>
          </w:rPr>
          <w:delText>- Conjunta: art. 142</w:delText>
        </w:r>
      </w:del>
    </w:p>
    <w:p w14:paraId="0000145F" w14:textId="122374D3" w:rsidR="003D183A" w:rsidDel="00E631A1" w:rsidRDefault="008B7924" w:rsidP="00E631A1">
      <w:pPr>
        <w:widowControl w:val="0"/>
        <w:pBdr>
          <w:top w:val="nil"/>
          <w:left w:val="nil"/>
          <w:bottom w:val="nil"/>
          <w:right w:val="nil"/>
          <w:between w:val="nil"/>
        </w:pBdr>
        <w:spacing w:before="28" w:after="0"/>
        <w:ind w:firstLine="0"/>
        <w:jc w:val="center"/>
        <w:rPr>
          <w:del w:id="14950" w:author="Cristiano de Menezes Feu" w:date="2022-11-21T08:33:00Z"/>
          <w:rFonts w:ascii="ClearSans-Light" w:eastAsia="ClearSans-Light" w:hAnsi="ClearSans-Light" w:cs="ClearSans-Light"/>
          <w:color w:val="005583"/>
          <w:sz w:val="18"/>
          <w:szCs w:val="18"/>
        </w:rPr>
        <w:pPrChange w:id="14951" w:author="Cristiano de Menezes Feu" w:date="2022-11-21T08:33:00Z">
          <w:pPr>
            <w:widowControl w:val="0"/>
            <w:pBdr>
              <w:top w:val="nil"/>
              <w:left w:val="nil"/>
              <w:bottom w:val="nil"/>
              <w:right w:val="nil"/>
              <w:between w:val="nil"/>
            </w:pBdr>
            <w:spacing w:before="28" w:after="0"/>
            <w:ind w:firstLine="0"/>
            <w:jc w:val="left"/>
          </w:pPr>
        </w:pPrChange>
      </w:pPr>
      <w:del w:id="14952" w:author="Cristiano de Menezes Feu" w:date="2022-11-21T08:33:00Z">
        <w:r w:rsidDel="00E631A1">
          <w:rPr>
            <w:rFonts w:ascii="ClearSans-Light" w:eastAsia="ClearSans-Light" w:hAnsi="ClearSans-Light" w:cs="ClearSans-Light"/>
            <w:color w:val="005583"/>
            <w:sz w:val="18"/>
            <w:szCs w:val="18"/>
          </w:rPr>
          <w:delText>▪ REGIMENTO INTERNO</w:delText>
        </w:r>
      </w:del>
    </w:p>
    <w:p w14:paraId="00001460" w14:textId="06CB8AE7" w:rsidR="003D183A" w:rsidDel="00E631A1" w:rsidRDefault="008B7924" w:rsidP="00E631A1">
      <w:pPr>
        <w:widowControl w:val="0"/>
        <w:pBdr>
          <w:top w:val="nil"/>
          <w:left w:val="nil"/>
          <w:bottom w:val="nil"/>
          <w:right w:val="nil"/>
          <w:between w:val="nil"/>
        </w:pBdr>
        <w:spacing w:before="28" w:after="0"/>
        <w:ind w:firstLine="0"/>
        <w:jc w:val="center"/>
        <w:rPr>
          <w:del w:id="14953" w:author="Cristiano de Menezes Feu" w:date="2022-11-21T08:33:00Z"/>
          <w:rFonts w:ascii="ClearSans-Light" w:eastAsia="ClearSans-Light" w:hAnsi="ClearSans-Light" w:cs="ClearSans-Light"/>
          <w:color w:val="005583"/>
          <w:sz w:val="18"/>
          <w:szCs w:val="18"/>
        </w:rPr>
        <w:pPrChange w:id="14954" w:author="Cristiano de Menezes Feu" w:date="2022-11-21T08:33:00Z">
          <w:pPr>
            <w:widowControl w:val="0"/>
            <w:pBdr>
              <w:top w:val="nil"/>
              <w:left w:val="nil"/>
              <w:bottom w:val="nil"/>
              <w:right w:val="nil"/>
              <w:between w:val="nil"/>
            </w:pBdr>
            <w:spacing w:before="28" w:after="0"/>
            <w:ind w:firstLine="0"/>
            <w:jc w:val="left"/>
          </w:pPr>
        </w:pPrChange>
      </w:pPr>
      <w:del w:id="14955" w:author="Cristiano de Menezes Feu" w:date="2022-11-21T08:33:00Z">
        <w:r w:rsidDel="00E631A1">
          <w:rPr>
            <w:rFonts w:ascii="ClearSans-Light" w:eastAsia="ClearSans-Light" w:hAnsi="ClearSans-Light" w:cs="ClearSans-Light"/>
            <w:color w:val="005583"/>
            <w:sz w:val="18"/>
            <w:szCs w:val="18"/>
          </w:rPr>
          <w:delText>- Alterações: arts. 216 e §§</w:delText>
        </w:r>
      </w:del>
    </w:p>
    <w:p w14:paraId="00001461" w14:textId="2851EB5E" w:rsidR="003D183A" w:rsidDel="00E631A1" w:rsidRDefault="008B7924" w:rsidP="00E631A1">
      <w:pPr>
        <w:widowControl w:val="0"/>
        <w:pBdr>
          <w:top w:val="nil"/>
          <w:left w:val="nil"/>
          <w:bottom w:val="nil"/>
          <w:right w:val="nil"/>
          <w:between w:val="nil"/>
        </w:pBdr>
        <w:spacing w:before="28" w:after="0"/>
        <w:ind w:firstLine="0"/>
        <w:jc w:val="center"/>
        <w:rPr>
          <w:del w:id="14956" w:author="Cristiano de Menezes Feu" w:date="2022-11-21T08:33:00Z"/>
          <w:rFonts w:ascii="ClearSans-Light" w:eastAsia="ClearSans-Light" w:hAnsi="ClearSans-Light" w:cs="ClearSans-Light"/>
          <w:color w:val="005583"/>
          <w:sz w:val="18"/>
          <w:szCs w:val="18"/>
        </w:rPr>
        <w:pPrChange w:id="14957" w:author="Cristiano de Menezes Feu" w:date="2022-11-21T08:33:00Z">
          <w:pPr>
            <w:widowControl w:val="0"/>
            <w:pBdr>
              <w:top w:val="nil"/>
              <w:left w:val="nil"/>
              <w:bottom w:val="nil"/>
              <w:right w:val="nil"/>
              <w:between w:val="nil"/>
            </w:pBdr>
            <w:spacing w:before="28" w:after="0"/>
            <w:ind w:firstLine="0"/>
            <w:jc w:val="left"/>
          </w:pPr>
        </w:pPrChange>
      </w:pPr>
      <w:del w:id="14958" w:author="Cristiano de Menezes Feu" w:date="2022-11-21T08:33:00Z">
        <w:r w:rsidDel="00E631A1">
          <w:rPr>
            <w:rFonts w:ascii="ClearSans-Light" w:eastAsia="ClearSans-Light" w:hAnsi="ClearSans-Light" w:cs="ClearSans-Light"/>
            <w:color w:val="005583"/>
            <w:sz w:val="18"/>
            <w:szCs w:val="18"/>
          </w:rPr>
          <w:delText>▪ REGISTRO DE PRESENÇA ver PRESENÇA</w:delText>
        </w:r>
      </w:del>
    </w:p>
    <w:p w14:paraId="00001462" w14:textId="6D2A7564" w:rsidR="003D183A" w:rsidDel="00E631A1" w:rsidRDefault="008B7924" w:rsidP="00E631A1">
      <w:pPr>
        <w:widowControl w:val="0"/>
        <w:pBdr>
          <w:top w:val="nil"/>
          <w:left w:val="nil"/>
          <w:bottom w:val="nil"/>
          <w:right w:val="nil"/>
          <w:between w:val="nil"/>
        </w:pBdr>
        <w:spacing w:before="28" w:after="0"/>
        <w:ind w:firstLine="0"/>
        <w:jc w:val="center"/>
        <w:rPr>
          <w:del w:id="14959" w:author="Cristiano de Menezes Feu" w:date="2022-11-21T08:33:00Z"/>
          <w:rFonts w:ascii="ClearSans-Light" w:eastAsia="ClearSans-Light" w:hAnsi="ClearSans-Light" w:cs="ClearSans-Light"/>
          <w:color w:val="005583"/>
          <w:sz w:val="18"/>
          <w:szCs w:val="18"/>
        </w:rPr>
        <w:pPrChange w:id="14960" w:author="Cristiano de Menezes Feu" w:date="2022-11-21T08:33:00Z">
          <w:pPr>
            <w:widowControl w:val="0"/>
            <w:pBdr>
              <w:top w:val="nil"/>
              <w:left w:val="nil"/>
              <w:bottom w:val="nil"/>
              <w:right w:val="nil"/>
              <w:between w:val="nil"/>
            </w:pBdr>
            <w:spacing w:before="28" w:after="0"/>
            <w:ind w:firstLine="0"/>
            <w:jc w:val="left"/>
          </w:pPr>
        </w:pPrChange>
      </w:pPr>
      <w:del w:id="14961" w:author="Cristiano de Menezes Feu" w:date="2022-11-21T08:33:00Z">
        <w:r w:rsidDel="00E631A1">
          <w:rPr>
            <w:rFonts w:ascii="ClearSans-Light" w:eastAsia="ClearSans-Light" w:hAnsi="ClearSans-Light" w:cs="ClearSans-Light"/>
            <w:color w:val="005583"/>
            <w:sz w:val="18"/>
            <w:szCs w:val="18"/>
          </w:rPr>
          <w:delText>▪ REGULAMENTO DAS COMISSÕES</w:delText>
        </w:r>
      </w:del>
    </w:p>
    <w:p w14:paraId="00001463" w14:textId="43E3EDEB" w:rsidR="003D183A" w:rsidDel="00E631A1" w:rsidRDefault="008B7924" w:rsidP="00E631A1">
      <w:pPr>
        <w:widowControl w:val="0"/>
        <w:pBdr>
          <w:top w:val="nil"/>
          <w:left w:val="nil"/>
          <w:bottom w:val="nil"/>
          <w:right w:val="nil"/>
          <w:between w:val="nil"/>
        </w:pBdr>
        <w:spacing w:before="28" w:after="0"/>
        <w:ind w:firstLine="0"/>
        <w:jc w:val="center"/>
        <w:rPr>
          <w:del w:id="14962" w:author="Cristiano de Menezes Feu" w:date="2022-11-21T08:33:00Z"/>
          <w:rFonts w:ascii="ClearSans-Light" w:eastAsia="ClearSans-Light" w:hAnsi="ClearSans-Light" w:cs="ClearSans-Light"/>
          <w:color w:val="005583"/>
          <w:sz w:val="18"/>
          <w:szCs w:val="18"/>
        </w:rPr>
        <w:pPrChange w:id="14963" w:author="Cristiano de Menezes Feu" w:date="2022-11-21T08:33:00Z">
          <w:pPr>
            <w:widowControl w:val="0"/>
            <w:pBdr>
              <w:top w:val="nil"/>
              <w:left w:val="nil"/>
              <w:bottom w:val="nil"/>
              <w:right w:val="nil"/>
              <w:between w:val="nil"/>
            </w:pBdr>
            <w:spacing w:before="28" w:after="0"/>
            <w:ind w:firstLine="0"/>
            <w:jc w:val="left"/>
          </w:pPr>
        </w:pPrChange>
      </w:pPr>
      <w:del w:id="14964" w:author="Cristiano de Menezes Feu" w:date="2022-11-21T08:33:00Z">
        <w:r w:rsidDel="00E631A1">
          <w:rPr>
            <w:rFonts w:ascii="ClearSans-Light" w:eastAsia="ClearSans-Light" w:hAnsi="ClearSans-Light" w:cs="ClearSans-Light"/>
            <w:color w:val="005583"/>
            <w:sz w:val="18"/>
            <w:szCs w:val="18"/>
          </w:rPr>
          <w:delText>- Previsão: art. 51</w:delText>
        </w:r>
      </w:del>
    </w:p>
    <w:p w14:paraId="00001464" w14:textId="6F618146" w:rsidR="003D183A" w:rsidDel="00E631A1" w:rsidRDefault="008B7924" w:rsidP="00E631A1">
      <w:pPr>
        <w:widowControl w:val="0"/>
        <w:pBdr>
          <w:top w:val="nil"/>
          <w:left w:val="nil"/>
          <w:bottom w:val="nil"/>
          <w:right w:val="nil"/>
          <w:between w:val="nil"/>
        </w:pBdr>
        <w:spacing w:before="28" w:after="0"/>
        <w:ind w:firstLine="0"/>
        <w:jc w:val="center"/>
        <w:rPr>
          <w:del w:id="14965" w:author="Cristiano de Menezes Feu" w:date="2022-11-21T08:33:00Z"/>
          <w:rFonts w:ascii="ClearSans-Light" w:eastAsia="ClearSans-Light" w:hAnsi="ClearSans-Light" w:cs="ClearSans-Light"/>
          <w:color w:val="005583"/>
          <w:sz w:val="18"/>
          <w:szCs w:val="18"/>
        </w:rPr>
        <w:pPrChange w:id="14966" w:author="Cristiano de Menezes Feu" w:date="2022-11-21T08:33:00Z">
          <w:pPr>
            <w:widowControl w:val="0"/>
            <w:pBdr>
              <w:top w:val="nil"/>
              <w:left w:val="nil"/>
              <w:bottom w:val="nil"/>
              <w:right w:val="nil"/>
              <w:between w:val="nil"/>
            </w:pBdr>
            <w:spacing w:before="28" w:after="0"/>
            <w:ind w:firstLine="0"/>
            <w:jc w:val="left"/>
          </w:pPr>
        </w:pPrChange>
      </w:pPr>
      <w:del w:id="14967" w:author="Cristiano de Menezes Feu" w:date="2022-11-21T08:33:00Z">
        <w:r w:rsidDel="00E631A1">
          <w:rPr>
            <w:rFonts w:ascii="ClearSans-Light" w:eastAsia="ClearSans-Light" w:hAnsi="ClearSans-Light" w:cs="ClearSans-Light"/>
            <w:color w:val="005583"/>
            <w:sz w:val="18"/>
            <w:szCs w:val="18"/>
          </w:rPr>
          <w:delText>▪ RELATOR</w:delText>
        </w:r>
      </w:del>
    </w:p>
    <w:p w14:paraId="00001465" w14:textId="1DB92E05" w:rsidR="003D183A" w:rsidDel="00E631A1" w:rsidRDefault="008B7924" w:rsidP="00E631A1">
      <w:pPr>
        <w:widowControl w:val="0"/>
        <w:pBdr>
          <w:top w:val="nil"/>
          <w:left w:val="nil"/>
          <w:bottom w:val="nil"/>
          <w:right w:val="nil"/>
          <w:between w:val="nil"/>
        </w:pBdr>
        <w:spacing w:before="28" w:after="0"/>
        <w:ind w:firstLine="0"/>
        <w:jc w:val="center"/>
        <w:rPr>
          <w:del w:id="14968" w:author="Cristiano de Menezes Feu" w:date="2022-11-21T08:33:00Z"/>
          <w:rFonts w:ascii="ClearSans-Light" w:eastAsia="ClearSans-Light" w:hAnsi="ClearSans-Light" w:cs="ClearSans-Light"/>
          <w:color w:val="005583"/>
          <w:sz w:val="18"/>
          <w:szCs w:val="18"/>
        </w:rPr>
        <w:pPrChange w:id="14969" w:author="Cristiano de Menezes Feu" w:date="2022-11-21T08:33:00Z">
          <w:pPr>
            <w:widowControl w:val="0"/>
            <w:pBdr>
              <w:top w:val="nil"/>
              <w:left w:val="nil"/>
              <w:bottom w:val="nil"/>
              <w:right w:val="nil"/>
              <w:between w:val="nil"/>
            </w:pBdr>
            <w:spacing w:before="28" w:after="0"/>
            <w:ind w:firstLine="0"/>
            <w:jc w:val="left"/>
          </w:pPr>
        </w:pPrChange>
      </w:pPr>
      <w:del w:id="14970" w:author="Cristiano de Menezes Feu" w:date="2022-11-21T08:33:00Z">
        <w:r w:rsidDel="00E631A1">
          <w:rPr>
            <w:rFonts w:ascii="ClearSans-Light" w:eastAsia="ClearSans-Light" w:hAnsi="ClearSans-Light" w:cs="ClearSans-Light"/>
            <w:color w:val="005583"/>
            <w:sz w:val="18"/>
            <w:szCs w:val="18"/>
          </w:rPr>
          <w:delText>- Indicação, Comissões: art. 41, VI</w:delText>
        </w:r>
      </w:del>
    </w:p>
    <w:p w14:paraId="00001466" w14:textId="4CC41B4A" w:rsidR="003D183A" w:rsidDel="00E631A1" w:rsidRDefault="008B7924" w:rsidP="00E631A1">
      <w:pPr>
        <w:widowControl w:val="0"/>
        <w:pBdr>
          <w:top w:val="nil"/>
          <w:left w:val="nil"/>
          <w:bottom w:val="nil"/>
          <w:right w:val="nil"/>
          <w:between w:val="nil"/>
        </w:pBdr>
        <w:spacing w:before="28" w:after="0"/>
        <w:ind w:firstLine="0"/>
        <w:jc w:val="center"/>
        <w:rPr>
          <w:del w:id="14971" w:author="Cristiano de Menezes Feu" w:date="2022-11-21T08:33:00Z"/>
          <w:rFonts w:ascii="ClearSans-Light" w:eastAsia="ClearSans-Light" w:hAnsi="ClearSans-Light" w:cs="ClearSans-Light"/>
          <w:color w:val="005583"/>
          <w:sz w:val="18"/>
          <w:szCs w:val="18"/>
        </w:rPr>
        <w:pPrChange w:id="14972" w:author="Cristiano de Menezes Feu" w:date="2022-11-21T08:33:00Z">
          <w:pPr>
            <w:widowControl w:val="0"/>
            <w:pBdr>
              <w:top w:val="nil"/>
              <w:left w:val="nil"/>
              <w:bottom w:val="nil"/>
              <w:right w:val="nil"/>
              <w:between w:val="nil"/>
            </w:pBdr>
            <w:spacing w:before="28" w:after="0"/>
            <w:ind w:firstLine="0"/>
            <w:jc w:val="left"/>
          </w:pPr>
        </w:pPrChange>
      </w:pPr>
      <w:del w:id="14973" w:author="Cristiano de Menezes Feu" w:date="2022-11-21T08:33:00Z">
        <w:r w:rsidDel="00E631A1">
          <w:rPr>
            <w:rFonts w:ascii="ClearSans-Light" w:eastAsia="ClearSans-Light" w:hAnsi="ClearSans-Light" w:cs="ClearSans-Light"/>
            <w:color w:val="005583"/>
            <w:sz w:val="18"/>
            <w:szCs w:val="18"/>
          </w:rPr>
          <w:delText>- Prazo, parecer: art. 52 e §§; art. 56</w:delText>
        </w:r>
      </w:del>
    </w:p>
    <w:p w14:paraId="00001467" w14:textId="3406C682" w:rsidR="003D183A" w:rsidDel="00E631A1" w:rsidRDefault="008B7924" w:rsidP="00E631A1">
      <w:pPr>
        <w:widowControl w:val="0"/>
        <w:pBdr>
          <w:top w:val="nil"/>
          <w:left w:val="nil"/>
          <w:bottom w:val="nil"/>
          <w:right w:val="nil"/>
          <w:between w:val="nil"/>
        </w:pBdr>
        <w:spacing w:before="28" w:after="0"/>
        <w:ind w:firstLine="0"/>
        <w:jc w:val="center"/>
        <w:rPr>
          <w:del w:id="14974" w:author="Cristiano de Menezes Feu" w:date="2022-11-21T08:33:00Z"/>
          <w:rFonts w:ascii="ClearSans-Light" w:eastAsia="ClearSans-Light" w:hAnsi="ClearSans-Light" w:cs="ClearSans-Light"/>
          <w:color w:val="005583"/>
          <w:sz w:val="18"/>
          <w:szCs w:val="18"/>
        </w:rPr>
        <w:pPrChange w:id="14975" w:author="Cristiano de Menezes Feu" w:date="2022-11-21T08:33:00Z">
          <w:pPr>
            <w:widowControl w:val="0"/>
            <w:pBdr>
              <w:top w:val="nil"/>
              <w:left w:val="nil"/>
              <w:bottom w:val="nil"/>
              <w:right w:val="nil"/>
              <w:between w:val="nil"/>
            </w:pBdr>
            <w:spacing w:before="28" w:after="0"/>
            <w:ind w:firstLine="0"/>
            <w:jc w:val="left"/>
          </w:pPr>
        </w:pPrChange>
      </w:pPr>
      <w:del w:id="14976" w:author="Cristiano de Menezes Feu" w:date="2022-11-21T08:33:00Z">
        <w:r w:rsidDel="00E631A1">
          <w:rPr>
            <w:rFonts w:ascii="ClearSans-Light" w:eastAsia="ClearSans-Light" w:hAnsi="ClearSans-Light" w:cs="ClearSans-Light"/>
            <w:color w:val="005583"/>
            <w:sz w:val="18"/>
            <w:szCs w:val="18"/>
          </w:rPr>
          <w:delText>- Presidente: art. 41, § único</w:delText>
        </w:r>
      </w:del>
    </w:p>
    <w:p w14:paraId="00001468" w14:textId="55255DC5" w:rsidR="003D183A" w:rsidDel="00E631A1" w:rsidRDefault="008B7924" w:rsidP="00E631A1">
      <w:pPr>
        <w:widowControl w:val="0"/>
        <w:pBdr>
          <w:top w:val="nil"/>
          <w:left w:val="nil"/>
          <w:bottom w:val="nil"/>
          <w:right w:val="nil"/>
          <w:between w:val="nil"/>
        </w:pBdr>
        <w:spacing w:before="28" w:after="0"/>
        <w:ind w:firstLine="0"/>
        <w:jc w:val="center"/>
        <w:rPr>
          <w:del w:id="14977" w:author="Cristiano de Menezes Feu" w:date="2022-11-21T08:33:00Z"/>
          <w:rFonts w:ascii="ClearSans-Light" w:eastAsia="ClearSans-Light" w:hAnsi="ClearSans-Light" w:cs="ClearSans-Light"/>
          <w:color w:val="005583"/>
          <w:sz w:val="18"/>
          <w:szCs w:val="18"/>
        </w:rPr>
        <w:pPrChange w:id="14978" w:author="Cristiano de Menezes Feu" w:date="2022-11-21T08:33:00Z">
          <w:pPr>
            <w:widowControl w:val="0"/>
            <w:pBdr>
              <w:top w:val="nil"/>
              <w:left w:val="nil"/>
              <w:bottom w:val="nil"/>
              <w:right w:val="nil"/>
              <w:between w:val="nil"/>
            </w:pBdr>
            <w:spacing w:before="28" w:after="0"/>
            <w:ind w:firstLine="0"/>
            <w:jc w:val="left"/>
          </w:pPr>
        </w:pPrChange>
      </w:pPr>
      <w:del w:id="14979" w:author="Cristiano de Menezes Feu" w:date="2022-11-21T08:33:00Z">
        <w:r w:rsidDel="00E631A1">
          <w:rPr>
            <w:rFonts w:ascii="ClearSans-Light" w:eastAsia="ClearSans-Light" w:hAnsi="ClearSans-Light" w:cs="ClearSans-Light"/>
            <w:color w:val="005583"/>
            <w:sz w:val="18"/>
            <w:szCs w:val="18"/>
          </w:rPr>
          <w:delText>- Proibição: art. 43</w:delText>
        </w:r>
      </w:del>
    </w:p>
    <w:p w14:paraId="00001469" w14:textId="7C595269" w:rsidR="003D183A" w:rsidDel="00E631A1" w:rsidRDefault="008B7924" w:rsidP="00E631A1">
      <w:pPr>
        <w:widowControl w:val="0"/>
        <w:pBdr>
          <w:top w:val="nil"/>
          <w:left w:val="nil"/>
          <w:bottom w:val="nil"/>
          <w:right w:val="nil"/>
          <w:between w:val="nil"/>
        </w:pBdr>
        <w:spacing w:before="28" w:after="0"/>
        <w:ind w:firstLine="0"/>
        <w:jc w:val="center"/>
        <w:rPr>
          <w:del w:id="14980" w:author="Cristiano de Menezes Feu" w:date="2022-11-21T08:33:00Z"/>
          <w:rFonts w:ascii="ClearSans-Light" w:eastAsia="ClearSans-Light" w:hAnsi="ClearSans-Light" w:cs="ClearSans-Light"/>
          <w:color w:val="005583"/>
          <w:sz w:val="18"/>
          <w:szCs w:val="18"/>
        </w:rPr>
        <w:pPrChange w:id="14981" w:author="Cristiano de Menezes Feu" w:date="2022-11-21T08:33:00Z">
          <w:pPr>
            <w:widowControl w:val="0"/>
            <w:pBdr>
              <w:top w:val="nil"/>
              <w:left w:val="nil"/>
              <w:bottom w:val="nil"/>
              <w:right w:val="nil"/>
              <w:between w:val="nil"/>
            </w:pBdr>
            <w:spacing w:before="28" w:after="0"/>
            <w:ind w:firstLine="0"/>
            <w:jc w:val="left"/>
          </w:pPr>
        </w:pPrChange>
      </w:pPr>
      <w:del w:id="14982" w:author="Cristiano de Menezes Feu" w:date="2022-11-21T08:33:00Z">
        <w:r w:rsidDel="00E631A1">
          <w:rPr>
            <w:rFonts w:ascii="ClearSans-Light" w:eastAsia="ClearSans-Light" w:hAnsi="ClearSans-Light" w:cs="ClearSans-Light"/>
            <w:color w:val="005583"/>
            <w:sz w:val="18"/>
            <w:szCs w:val="18"/>
          </w:rPr>
          <w:delText>▪ REPRESENTAÇÃO</w:delText>
        </w:r>
      </w:del>
    </w:p>
    <w:p w14:paraId="0000146A" w14:textId="7882C87F" w:rsidR="003D183A" w:rsidDel="00E631A1" w:rsidRDefault="008B7924" w:rsidP="00E631A1">
      <w:pPr>
        <w:widowControl w:val="0"/>
        <w:pBdr>
          <w:top w:val="nil"/>
          <w:left w:val="nil"/>
          <w:bottom w:val="nil"/>
          <w:right w:val="nil"/>
          <w:between w:val="nil"/>
        </w:pBdr>
        <w:spacing w:before="28" w:after="0"/>
        <w:ind w:firstLine="0"/>
        <w:jc w:val="center"/>
        <w:rPr>
          <w:del w:id="14983" w:author="Cristiano de Menezes Feu" w:date="2022-11-21T08:33:00Z"/>
          <w:rFonts w:ascii="ClearSans-Light" w:eastAsia="ClearSans-Light" w:hAnsi="ClearSans-Light" w:cs="ClearSans-Light"/>
          <w:color w:val="005583"/>
          <w:sz w:val="18"/>
          <w:szCs w:val="18"/>
        </w:rPr>
        <w:pPrChange w:id="14984" w:author="Cristiano de Menezes Feu" w:date="2022-11-21T08:33:00Z">
          <w:pPr>
            <w:widowControl w:val="0"/>
            <w:pBdr>
              <w:top w:val="nil"/>
              <w:left w:val="nil"/>
              <w:bottom w:val="nil"/>
              <w:right w:val="nil"/>
              <w:between w:val="nil"/>
            </w:pBdr>
            <w:spacing w:before="28" w:after="0"/>
            <w:ind w:firstLine="0"/>
            <w:jc w:val="left"/>
          </w:pPr>
        </w:pPrChange>
      </w:pPr>
      <w:del w:id="14985" w:author="Cristiano de Menezes Feu" w:date="2022-11-21T08:33:00Z">
        <w:r w:rsidDel="00E631A1">
          <w:rPr>
            <w:rFonts w:ascii="ClearSans-Light" w:eastAsia="ClearSans-Light" w:hAnsi="ClearSans-Light" w:cs="ClearSans-Light"/>
            <w:color w:val="005583"/>
            <w:sz w:val="18"/>
            <w:szCs w:val="18"/>
          </w:rPr>
          <w:delText>- Previsão, Comissões: art. 24, VI</w:delText>
        </w:r>
      </w:del>
    </w:p>
    <w:p w14:paraId="0000146B" w14:textId="21483E56" w:rsidR="003D183A" w:rsidDel="00E631A1" w:rsidRDefault="008B7924" w:rsidP="00E631A1">
      <w:pPr>
        <w:widowControl w:val="0"/>
        <w:pBdr>
          <w:top w:val="nil"/>
          <w:left w:val="nil"/>
          <w:bottom w:val="nil"/>
          <w:right w:val="nil"/>
          <w:between w:val="nil"/>
        </w:pBdr>
        <w:spacing w:before="28" w:after="0"/>
        <w:ind w:firstLine="0"/>
        <w:jc w:val="center"/>
        <w:rPr>
          <w:del w:id="14986" w:author="Cristiano de Menezes Feu" w:date="2022-11-21T08:33:00Z"/>
          <w:rFonts w:ascii="ClearSans-Light" w:eastAsia="ClearSans-Light" w:hAnsi="ClearSans-Light" w:cs="ClearSans-Light"/>
          <w:color w:val="005583"/>
          <w:sz w:val="18"/>
          <w:szCs w:val="18"/>
        </w:rPr>
        <w:pPrChange w:id="14987" w:author="Cristiano de Menezes Feu" w:date="2022-11-21T08:33:00Z">
          <w:pPr>
            <w:widowControl w:val="0"/>
            <w:pBdr>
              <w:top w:val="nil"/>
              <w:left w:val="nil"/>
              <w:bottom w:val="nil"/>
              <w:right w:val="nil"/>
              <w:between w:val="nil"/>
            </w:pBdr>
            <w:spacing w:before="28" w:after="0"/>
            <w:ind w:firstLine="0"/>
            <w:jc w:val="left"/>
          </w:pPr>
        </w:pPrChange>
      </w:pPr>
      <w:del w:id="14988" w:author="Cristiano de Menezes Feu" w:date="2022-11-21T08:33:00Z">
        <w:r w:rsidDel="00E631A1">
          <w:rPr>
            <w:rFonts w:ascii="ClearSans-Light" w:eastAsia="ClearSans-Light" w:hAnsi="ClearSans-Light" w:cs="ClearSans-Light"/>
            <w:color w:val="005583"/>
            <w:sz w:val="18"/>
            <w:szCs w:val="18"/>
          </w:rPr>
          <w:delText>▪ REQUERIMENTO</w:delText>
        </w:r>
      </w:del>
    </w:p>
    <w:p w14:paraId="0000146C" w14:textId="7A89C140" w:rsidR="003D183A" w:rsidDel="00E631A1" w:rsidRDefault="008B7924" w:rsidP="00E631A1">
      <w:pPr>
        <w:widowControl w:val="0"/>
        <w:pBdr>
          <w:top w:val="nil"/>
          <w:left w:val="nil"/>
          <w:bottom w:val="nil"/>
          <w:right w:val="nil"/>
          <w:between w:val="nil"/>
        </w:pBdr>
        <w:spacing w:before="28" w:after="0"/>
        <w:ind w:firstLine="0"/>
        <w:jc w:val="center"/>
        <w:rPr>
          <w:del w:id="14989" w:author="Cristiano de Menezes Feu" w:date="2022-11-21T08:33:00Z"/>
          <w:rFonts w:ascii="ClearSans-Light" w:eastAsia="ClearSans-Light" w:hAnsi="ClearSans-Light" w:cs="ClearSans-Light"/>
          <w:color w:val="005583"/>
          <w:sz w:val="18"/>
          <w:szCs w:val="18"/>
        </w:rPr>
        <w:pPrChange w:id="14990" w:author="Cristiano de Menezes Feu" w:date="2022-11-21T08:33:00Z">
          <w:pPr>
            <w:widowControl w:val="0"/>
            <w:pBdr>
              <w:top w:val="nil"/>
              <w:left w:val="nil"/>
              <w:bottom w:val="nil"/>
              <w:right w:val="nil"/>
              <w:between w:val="nil"/>
            </w:pBdr>
            <w:spacing w:before="28" w:after="0"/>
            <w:ind w:firstLine="0"/>
            <w:jc w:val="left"/>
          </w:pPr>
        </w:pPrChange>
      </w:pPr>
      <w:del w:id="14991" w:author="Cristiano de Menezes Feu" w:date="2022-11-21T08:33:00Z">
        <w:r w:rsidDel="00E631A1">
          <w:rPr>
            <w:rFonts w:ascii="ClearSans-Light" w:eastAsia="ClearSans-Light" w:hAnsi="ClearSans-Light" w:cs="ClearSans-Light"/>
            <w:color w:val="005583"/>
            <w:sz w:val="18"/>
            <w:szCs w:val="18"/>
          </w:rPr>
          <w:delText>- Vide “Facilidades II – Requerimentos”</w:delText>
        </w:r>
      </w:del>
    </w:p>
    <w:p w14:paraId="0000146D" w14:textId="0E6BEE55" w:rsidR="003D183A" w:rsidDel="00E631A1" w:rsidRDefault="008B7924" w:rsidP="00E631A1">
      <w:pPr>
        <w:widowControl w:val="0"/>
        <w:pBdr>
          <w:top w:val="nil"/>
          <w:left w:val="nil"/>
          <w:bottom w:val="nil"/>
          <w:right w:val="nil"/>
          <w:between w:val="nil"/>
        </w:pBdr>
        <w:spacing w:before="28" w:after="0"/>
        <w:ind w:firstLine="0"/>
        <w:jc w:val="center"/>
        <w:rPr>
          <w:del w:id="14992" w:author="Cristiano de Menezes Feu" w:date="2022-11-21T08:33:00Z"/>
          <w:rFonts w:ascii="ClearSans-Light" w:eastAsia="ClearSans-Light" w:hAnsi="ClearSans-Light" w:cs="ClearSans-Light"/>
          <w:color w:val="005583"/>
          <w:sz w:val="18"/>
          <w:szCs w:val="18"/>
        </w:rPr>
        <w:pPrChange w:id="14993" w:author="Cristiano de Menezes Feu" w:date="2022-11-21T08:33:00Z">
          <w:pPr>
            <w:widowControl w:val="0"/>
            <w:pBdr>
              <w:top w:val="nil"/>
              <w:left w:val="nil"/>
              <w:bottom w:val="nil"/>
              <w:right w:val="nil"/>
              <w:between w:val="nil"/>
            </w:pBdr>
            <w:spacing w:before="28" w:after="0"/>
            <w:ind w:firstLine="0"/>
            <w:jc w:val="left"/>
          </w:pPr>
        </w:pPrChange>
      </w:pPr>
      <w:del w:id="14994" w:author="Cristiano de Menezes Feu" w:date="2022-11-21T08:33:00Z">
        <w:r w:rsidDel="00E631A1">
          <w:rPr>
            <w:rFonts w:ascii="ClearSans-Light" w:eastAsia="ClearSans-Light" w:hAnsi="ClearSans-Light" w:cs="ClearSans-Light"/>
            <w:color w:val="005583"/>
            <w:sz w:val="18"/>
            <w:szCs w:val="18"/>
          </w:rPr>
          <w:delText>- Rol: arts. 114 e 117</w:delText>
        </w:r>
      </w:del>
    </w:p>
    <w:p w14:paraId="0000146E" w14:textId="4E4C38A4" w:rsidR="003D183A" w:rsidDel="00E631A1" w:rsidRDefault="008B7924" w:rsidP="00E631A1">
      <w:pPr>
        <w:widowControl w:val="0"/>
        <w:pBdr>
          <w:top w:val="nil"/>
          <w:left w:val="nil"/>
          <w:bottom w:val="nil"/>
          <w:right w:val="nil"/>
          <w:between w:val="nil"/>
        </w:pBdr>
        <w:spacing w:before="28" w:after="0"/>
        <w:ind w:firstLine="0"/>
        <w:jc w:val="center"/>
        <w:rPr>
          <w:del w:id="14995" w:author="Cristiano de Menezes Feu" w:date="2022-11-21T08:33:00Z"/>
          <w:rFonts w:ascii="ClearSans-Light" w:eastAsia="ClearSans-Light" w:hAnsi="ClearSans-Light" w:cs="ClearSans-Light"/>
          <w:color w:val="005583"/>
          <w:sz w:val="18"/>
          <w:szCs w:val="18"/>
        </w:rPr>
        <w:pPrChange w:id="14996" w:author="Cristiano de Menezes Feu" w:date="2022-11-21T08:33:00Z">
          <w:pPr>
            <w:widowControl w:val="0"/>
            <w:pBdr>
              <w:top w:val="nil"/>
              <w:left w:val="nil"/>
              <w:bottom w:val="nil"/>
              <w:right w:val="nil"/>
              <w:between w:val="nil"/>
            </w:pBdr>
            <w:spacing w:before="28" w:after="0"/>
            <w:ind w:firstLine="0"/>
            <w:jc w:val="left"/>
          </w:pPr>
        </w:pPrChange>
      </w:pPr>
      <w:del w:id="14997" w:author="Cristiano de Menezes Feu" w:date="2022-11-21T08:33:00Z">
        <w:r w:rsidDel="00E631A1">
          <w:rPr>
            <w:rFonts w:ascii="ClearSans-Light" w:eastAsia="ClearSans-Light" w:hAnsi="ClearSans-Light" w:cs="ClearSans-Light"/>
            <w:color w:val="005583"/>
            <w:sz w:val="18"/>
            <w:szCs w:val="18"/>
          </w:rPr>
          <w:delText>- De convocação: art. 117, II; art. 219 a 223</w:delText>
        </w:r>
      </w:del>
    </w:p>
    <w:p w14:paraId="0000146F" w14:textId="10944332" w:rsidR="003D183A" w:rsidDel="00E631A1" w:rsidRDefault="008B7924" w:rsidP="00E631A1">
      <w:pPr>
        <w:widowControl w:val="0"/>
        <w:pBdr>
          <w:top w:val="nil"/>
          <w:left w:val="nil"/>
          <w:bottom w:val="nil"/>
          <w:right w:val="nil"/>
          <w:between w:val="nil"/>
        </w:pBdr>
        <w:spacing w:before="28" w:after="0"/>
        <w:ind w:firstLine="0"/>
        <w:jc w:val="center"/>
        <w:rPr>
          <w:del w:id="14998" w:author="Cristiano de Menezes Feu" w:date="2022-11-21T08:33:00Z"/>
          <w:rFonts w:ascii="ClearSans-Light" w:eastAsia="ClearSans-Light" w:hAnsi="ClearSans-Light" w:cs="ClearSans-Light"/>
          <w:color w:val="005583"/>
          <w:sz w:val="18"/>
          <w:szCs w:val="18"/>
        </w:rPr>
        <w:pPrChange w:id="14999" w:author="Cristiano de Menezes Feu" w:date="2022-11-21T08:33:00Z">
          <w:pPr>
            <w:widowControl w:val="0"/>
            <w:pBdr>
              <w:top w:val="nil"/>
              <w:left w:val="nil"/>
              <w:bottom w:val="nil"/>
              <w:right w:val="nil"/>
              <w:between w:val="nil"/>
            </w:pBdr>
            <w:spacing w:before="28" w:after="0"/>
            <w:ind w:firstLine="0"/>
            <w:jc w:val="left"/>
          </w:pPr>
        </w:pPrChange>
      </w:pPr>
      <w:del w:id="15000" w:author="Cristiano de Menezes Feu" w:date="2022-11-21T08:33:00Z">
        <w:r w:rsidDel="00E631A1">
          <w:rPr>
            <w:rFonts w:ascii="ClearSans-Light" w:eastAsia="ClearSans-Light" w:hAnsi="ClearSans-Light" w:cs="ClearSans-Light"/>
            <w:color w:val="005583"/>
            <w:sz w:val="18"/>
            <w:szCs w:val="18"/>
          </w:rPr>
          <w:delText>- De informação: art. 116</w:delText>
        </w:r>
      </w:del>
    </w:p>
    <w:p w14:paraId="00001470" w14:textId="5D7F032E" w:rsidR="003D183A" w:rsidDel="00E631A1" w:rsidRDefault="008B7924" w:rsidP="00E631A1">
      <w:pPr>
        <w:widowControl w:val="0"/>
        <w:pBdr>
          <w:top w:val="nil"/>
          <w:left w:val="nil"/>
          <w:bottom w:val="nil"/>
          <w:right w:val="nil"/>
          <w:between w:val="nil"/>
        </w:pBdr>
        <w:spacing w:before="28" w:after="0"/>
        <w:ind w:firstLine="0"/>
        <w:jc w:val="center"/>
        <w:rPr>
          <w:del w:id="15001" w:author="Cristiano de Menezes Feu" w:date="2022-11-21T08:33:00Z"/>
          <w:rFonts w:ascii="ClearSans-Light" w:eastAsia="ClearSans-Light" w:hAnsi="ClearSans-Light" w:cs="ClearSans-Light"/>
          <w:color w:val="005583"/>
          <w:sz w:val="18"/>
          <w:szCs w:val="18"/>
        </w:rPr>
        <w:pPrChange w:id="15002" w:author="Cristiano de Menezes Feu" w:date="2022-11-21T08:33:00Z">
          <w:pPr>
            <w:widowControl w:val="0"/>
            <w:pBdr>
              <w:top w:val="nil"/>
              <w:left w:val="nil"/>
              <w:bottom w:val="nil"/>
              <w:right w:val="nil"/>
              <w:between w:val="nil"/>
            </w:pBdr>
            <w:spacing w:before="28" w:after="0"/>
            <w:ind w:firstLine="0"/>
            <w:jc w:val="left"/>
          </w:pPr>
        </w:pPrChange>
      </w:pPr>
      <w:del w:id="15003" w:author="Cristiano de Menezes Feu" w:date="2022-11-21T08:33:00Z">
        <w:r w:rsidDel="00E631A1">
          <w:rPr>
            <w:rFonts w:ascii="ClearSans-Light" w:eastAsia="ClearSans-Light" w:hAnsi="ClearSans-Light" w:cs="ClearSans-Light"/>
            <w:color w:val="005583"/>
            <w:sz w:val="18"/>
            <w:szCs w:val="18"/>
          </w:rPr>
          <w:delText>▪ RETIRADA DE PROPOSIÇÃO</w:delText>
        </w:r>
      </w:del>
    </w:p>
    <w:p w14:paraId="00001471" w14:textId="4ACB6FE3" w:rsidR="003D183A" w:rsidDel="00E631A1" w:rsidRDefault="008B7924" w:rsidP="00E631A1">
      <w:pPr>
        <w:widowControl w:val="0"/>
        <w:pBdr>
          <w:top w:val="nil"/>
          <w:left w:val="nil"/>
          <w:bottom w:val="nil"/>
          <w:right w:val="nil"/>
          <w:between w:val="nil"/>
        </w:pBdr>
        <w:spacing w:before="28" w:after="0"/>
        <w:ind w:firstLine="0"/>
        <w:jc w:val="center"/>
        <w:rPr>
          <w:del w:id="15004" w:author="Cristiano de Menezes Feu" w:date="2022-11-21T08:33:00Z"/>
          <w:rFonts w:ascii="ClearSans-Light" w:eastAsia="ClearSans-Light" w:hAnsi="ClearSans-Light" w:cs="ClearSans-Light"/>
          <w:color w:val="005583"/>
          <w:sz w:val="18"/>
          <w:szCs w:val="18"/>
        </w:rPr>
        <w:pPrChange w:id="15005" w:author="Cristiano de Menezes Feu" w:date="2022-11-21T08:33:00Z">
          <w:pPr>
            <w:widowControl w:val="0"/>
            <w:pBdr>
              <w:top w:val="nil"/>
              <w:left w:val="nil"/>
              <w:bottom w:val="nil"/>
              <w:right w:val="nil"/>
              <w:between w:val="nil"/>
            </w:pBdr>
            <w:spacing w:before="28" w:after="0"/>
            <w:ind w:firstLine="0"/>
            <w:jc w:val="left"/>
          </w:pPr>
        </w:pPrChange>
      </w:pPr>
      <w:del w:id="15006" w:author="Cristiano de Menezes Feu" w:date="2022-11-21T08:33:00Z">
        <w:r w:rsidDel="00E631A1">
          <w:rPr>
            <w:rFonts w:ascii="ClearSans-Light" w:eastAsia="ClearSans-Light" w:hAnsi="ClearSans-Light" w:cs="ClearSans-Light"/>
            <w:color w:val="005583"/>
            <w:sz w:val="18"/>
            <w:szCs w:val="18"/>
          </w:rPr>
          <w:delText>- Previsão: art. 104</w:delText>
        </w:r>
      </w:del>
    </w:p>
    <w:p w14:paraId="00001472" w14:textId="17C7E025" w:rsidR="003D183A" w:rsidDel="00E631A1" w:rsidRDefault="008B7924" w:rsidP="00E631A1">
      <w:pPr>
        <w:widowControl w:val="0"/>
        <w:pBdr>
          <w:top w:val="nil"/>
          <w:left w:val="nil"/>
          <w:bottom w:val="nil"/>
          <w:right w:val="nil"/>
          <w:between w:val="nil"/>
        </w:pBdr>
        <w:spacing w:before="28" w:after="0"/>
        <w:ind w:firstLine="0"/>
        <w:jc w:val="center"/>
        <w:rPr>
          <w:del w:id="15007" w:author="Cristiano de Menezes Feu" w:date="2022-11-21T08:33:00Z"/>
          <w:rFonts w:ascii="ClearSans-Light" w:eastAsia="ClearSans-Light" w:hAnsi="ClearSans-Light" w:cs="ClearSans-Light"/>
          <w:color w:val="005583"/>
          <w:sz w:val="18"/>
          <w:szCs w:val="18"/>
        </w:rPr>
        <w:pPrChange w:id="15008" w:author="Cristiano de Menezes Feu" w:date="2022-11-21T08:33:00Z">
          <w:pPr>
            <w:widowControl w:val="0"/>
            <w:pBdr>
              <w:top w:val="nil"/>
              <w:left w:val="nil"/>
              <w:bottom w:val="nil"/>
              <w:right w:val="nil"/>
              <w:between w:val="nil"/>
            </w:pBdr>
            <w:spacing w:before="28" w:after="0"/>
            <w:ind w:firstLine="0"/>
            <w:jc w:val="left"/>
          </w:pPr>
        </w:pPrChange>
      </w:pPr>
      <w:del w:id="15009" w:author="Cristiano de Menezes Feu" w:date="2022-11-21T08:33:00Z">
        <w:r w:rsidDel="00E631A1">
          <w:rPr>
            <w:rFonts w:ascii="ClearSans-Light" w:eastAsia="ClearSans-Light" w:hAnsi="ClearSans-Light" w:cs="ClearSans-Light"/>
            <w:color w:val="005583"/>
            <w:sz w:val="18"/>
            <w:szCs w:val="18"/>
          </w:rPr>
          <w:delText xml:space="preserve">▪ REUNIÃO </w:delText>
        </w:r>
      </w:del>
    </w:p>
    <w:p w14:paraId="00001473" w14:textId="02508F2D" w:rsidR="003D183A" w:rsidDel="00E631A1" w:rsidRDefault="008B7924" w:rsidP="00E631A1">
      <w:pPr>
        <w:widowControl w:val="0"/>
        <w:pBdr>
          <w:top w:val="nil"/>
          <w:left w:val="nil"/>
          <w:bottom w:val="nil"/>
          <w:right w:val="nil"/>
          <w:between w:val="nil"/>
        </w:pBdr>
        <w:spacing w:before="28" w:after="0"/>
        <w:ind w:firstLine="0"/>
        <w:jc w:val="center"/>
        <w:rPr>
          <w:del w:id="15010" w:author="Cristiano de Menezes Feu" w:date="2022-11-21T08:33:00Z"/>
          <w:rFonts w:ascii="ClearSans-Light" w:eastAsia="ClearSans-Light" w:hAnsi="ClearSans-Light" w:cs="ClearSans-Light"/>
          <w:color w:val="005583"/>
          <w:sz w:val="18"/>
          <w:szCs w:val="18"/>
        </w:rPr>
        <w:pPrChange w:id="15011" w:author="Cristiano de Menezes Feu" w:date="2022-11-21T08:33:00Z">
          <w:pPr>
            <w:widowControl w:val="0"/>
            <w:pBdr>
              <w:top w:val="nil"/>
              <w:left w:val="nil"/>
              <w:bottom w:val="nil"/>
              <w:right w:val="nil"/>
              <w:between w:val="nil"/>
            </w:pBdr>
            <w:spacing w:before="28" w:after="0"/>
            <w:ind w:firstLine="0"/>
            <w:jc w:val="left"/>
          </w:pPr>
        </w:pPrChange>
      </w:pPr>
      <w:del w:id="15012" w:author="Cristiano de Menezes Feu" w:date="2022-11-21T08:33:00Z">
        <w:r w:rsidDel="00E631A1">
          <w:rPr>
            <w:rFonts w:ascii="ClearSans-Light" w:eastAsia="ClearSans-Light" w:hAnsi="ClearSans-Light" w:cs="ClearSans-Light"/>
            <w:color w:val="005583"/>
            <w:sz w:val="18"/>
            <w:szCs w:val="18"/>
          </w:rPr>
          <w:delText>- Comissões: arts. 46 a 52</w:delText>
        </w:r>
      </w:del>
    </w:p>
    <w:p w14:paraId="00001474" w14:textId="50629DFD" w:rsidR="003D183A" w:rsidDel="00E631A1" w:rsidRDefault="008B7924" w:rsidP="00E631A1">
      <w:pPr>
        <w:widowControl w:val="0"/>
        <w:pBdr>
          <w:top w:val="nil"/>
          <w:left w:val="nil"/>
          <w:bottom w:val="nil"/>
          <w:right w:val="nil"/>
          <w:between w:val="nil"/>
        </w:pBdr>
        <w:spacing w:before="28" w:after="0"/>
        <w:ind w:firstLine="0"/>
        <w:jc w:val="center"/>
        <w:rPr>
          <w:del w:id="15013" w:author="Cristiano de Menezes Feu" w:date="2022-11-21T08:33:00Z"/>
          <w:rFonts w:ascii="ClearSans-Light" w:eastAsia="ClearSans-Light" w:hAnsi="ClearSans-Light" w:cs="ClearSans-Light"/>
          <w:color w:val="005583"/>
          <w:sz w:val="18"/>
          <w:szCs w:val="18"/>
        </w:rPr>
        <w:pPrChange w:id="15014" w:author="Cristiano de Menezes Feu" w:date="2022-11-21T08:33:00Z">
          <w:pPr>
            <w:widowControl w:val="0"/>
            <w:pBdr>
              <w:top w:val="nil"/>
              <w:left w:val="nil"/>
              <w:bottom w:val="nil"/>
              <w:right w:val="nil"/>
              <w:between w:val="nil"/>
            </w:pBdr>
            <w:spacing w:before="28" w:after="0"/>
            <w:ind w:firstLine="0"/>
            <w:jc w:val="left"/>
          </w:pPr>
        </w:pPrChange>
      </w:pPr>
      <w:del w:id="15015" w:author="Cristiano de Menezes Feu" w:date="2022-11-21T08:33:00Z">
        <w:r w:rsidDel="00E631A1">
          <w:rPr>
            <w:rFonts w:ascii="ClearSans-Light" w:eastAsia="ClearSans-Light" w:hAnsi="ClearSans-Light" w:cs="ClearSans-Light"/>
            <w:color w:val="005583"/>
            <w:sz w:val="18"/>
            <w:szCs w:val="18"/>
          </w:rPr>
          <w:delText>- Conjunta, Comissões: art. 49</w:delText>
        </w:r>
      </w:del>
    </w:p>
    <w:p w14:paraId="00001475" w14:textId="15BFDDF5" w:rsidR="003D183A" w:rsidDel="00E631A1" w:rsidRDefault="008B7924" w:rsidP="00E631A1">
      <w:pPr>
        <w:widowControl w:val="0"/>
        <w:pBdr>
          <w:top w:val="nil"/>
          <w:left w:val="nil"/>
          <w:bottom w:val="nil"/>
          <w:right w:val="nil"/>
          <w:between w:val="nil"/>
        </w:pBdr>
        <w:spacing w:before="28" w:after="0"/>
        <w:ind w:firstLine="0"/>
        <w:jc w:val="center"/>
        <w:rPr>
          <w:del w:id="15016" w:author="Cristiano de Menezes Feu" w:date="2022-11-21T08:33:00Z"/>
          <w:rFonts w:ascii="ClearSans-Light" w:eastAsia="ClearSans-Light" w:hAnsi="ClearSans-Light" w:cs="ClearSans-Light"/>
          <w:color w:val="005583"/>
          <w:sz w:val="18"/>
          <w:szCs w:val="18"/>
        </w:rPr>
        <w:pPrChange w:id="15017" w:author="Cristiano de Menezes Feu" w:date="2022-11-21T08:33:00Z">
          <w:pPr>
            <w:widowControl w:val="0"/>
            <w:pBdr>
              <w:top w:val="nil"/>
              <w:left w:val="nil"/>
              <w:bottom w:val="nil"/>
              <w:right w:val="nil"/>
              <w:between w:val="nil"/>
            </w:pBdr>
            <w:spacing w:before="28" w:after="0"/>
            <w:ind w:firstLine="0"/>
            <w:jc w:val="left"/>
          </w:pPr>
        </w:pPrChange>
      </w:pPr>
      <w:del w:id="15018" w:author="Cristiano de Menezes Feu" w:date="2022-11-21T08:33:00Z">
        <w:r w:rsidDel="00E631A1">
          <w:rPr>
            <w:rFonts w:ascii="ClearSans-Light" w:eastAsia="ClearSans-Light" w:hAnsi="ClearSans-Light" w:cs="ClearSans-Light"/>
            <w:color w:val="005583"/>
            <w:sz w:val="18"/>
            <w:szCs w:val="18"/>
          </w:rPr>
          <w:delText>- Extraordinária: art. 47</w:delText>
        </w:r>
      </w:del>
    </w:p>
    <w:p w14:paraId="00001476" w14:textId="6F823D02" w:rsidR="003D183A" w:rsidDel="00E631A1" w:rsidRDefault="008B7924" w:rsidP="00E631A1">
      <w:pPr>
        <w:widowControl w:val="0"/>
        <w:pBdr>
          <w:top w:val="nil"/>
          <w:left w:val="nil"/>
          <w:bottom w:val="nil"/>
          <w:right w:val="nil"/>
          <w:between w:val="nil"/>
        </w:pBdr>
        <w:spacing w:before="28" w:after="0"/>
        <w:ind w:firstLine="0"/>
        <w:jc w:val="center"/>
        <w:rPr>
          <w:del w:id="15019" w:author="Cristiano de Menezes Feu" w:date="2022-11-21T08:33:00Z"/>
          <w:rFonts w:ascii="ClearSans-Light" w:eastAsia="ClearSans-Light" w:hAnsi="ClearSans-Light" w:cs="ClearSans-Light"/>
          <w:color w:val="005583"/>
          <w:sz w:val="18"/>
          <w:szCs w:val="18"/>
        </w:rPr>
        <w:pPrChange w:id="15020" w:author="Cristiano de Menezes Feu" w:date="2022-11-21T08:33:00Z">
          <w:pPr>
            <w:widowControl w:val="0"/>
            <w:pBdr>
              <w:top w:val="nil"/>
              <w:left w:val="nil"/>
              <w:bottom w:val="nil"/>
              <w:right w:val="nil"/>
              <w:between w:val="nil"/>
            </w:pBdr>
            <w:spacing w:before="28" w:after="0"/>
            <w:ind w:firstLine="0"/>
            <w:jc w:val="left"/>
          </w:pPr>
        </w:pPrChange>
      </w:pPr>
      <w:del w:id="15021" w:author="Cristiano de Menezes Feu" w:date="2022-11-21T08:33:00Z">
        <w:r w:rsidDel="00E631A1">
          <w:rPr>
            <w:rFonts w:ascii="ClearSans-Light" w:eastAsia="ClearSans-Light" w:hAnsi="ClearSans-Light" w:cs="ClearSans-Light"/>
            <w:color w:val="005583"/>
            <w:sz w:val="18"/>
            <w:szCs w:val="18"/>
          </w:rPr>
          <w:delText>- Secreta: art. 48, § 2º</w:delText>
        </w:r>
      </w:del>
    </w:p>
    <w:p w14:paraId="00001477" w14:textId="7822545C" w:rsidR="003D183A" w:rsidDel="00E631A1" w:rsidRDefault="008B7924" w:rsidP="00E631A1">
      <w:pPr>
        <w:widowControl w:val="0"/>
        <w:pBdr>
          <w:top w:val="nil"/>
          <w:left w:val="nil"/>
          <w:bottom w:val="nil"/>
          <w:right w:val="nil"/>
          <w:between w:val="nil"/>
        </w:pBdr>
        <w:spacing w:before="28" w:after="0"/>
        <w:ind w:firstLine="0"/>
        <w:jc w:val="center"/>
        <w:rPr>
          <w:del w:id="15022" w:author="Cristiano de Menezes Feu" w:date="2022-11-21T08:33:00Z"/>
          <w:rFonts w:ascii="ClearSans-Light" w:eastAsia="ClearSans-Light" w:hAnsi="ClearSans-Light" w:cs="ClearSans-Light"/>
          <w:color w:val="005583"/>
          <w:sz w:val="18"/>
          <w:szCs w:val="18"/>
        </w:rPr>
        <w:pPrChange w:id="15023" w:author="Cristiano de Menezes Feu" w:date="2022-11-21T08:33:00Z">
          <w:pPr>
            <w:widowControl w:val="0"/>
            <w:pBdr>
              <w:top w:val="nil"/>
              <w:left w:val="nil"/>
              <w:bottom w:val="nil"/>
              <w:right w:val="nil"/>
              <w:between w:val="nil"/>
            </w:pBdr>
            <w:spacing w:before="28" w:after="0"/>
            <w:ind w:firstLine="0"/>
            <w:jc w:val="left"/>
          </w:pPr>
        </w:pPrChange>
      </w:pPr>
      <w:del w:id="15024" w:author="Cristiano de Menezes Feu" w:date="2022-11-21T08:33:00Z">
        <w:r w:rsidDel="00E631A1">
          <w:rPr>
            <w:rFonts w:ascii="ClearSans-Light" w:eastAsia="ClearSans-Light" w:hAnsi="ClearSans-Light" w:cs="ClearSans-Light"/>
            <w:color w:val="005583"/>
            <w:sz w:val="18"/>
            <w:szCs w:val="18"/>
          </w:rPr>
          <w:delText>- Concomitante, proibição: art. 46, § 1º</w:delText>
        </w:r>
      </w:del>
    </w:p>
    <w:p w14:paraId="00001478" w14:textId="4351F498" w:rsidR="003D183A" w:rsidDel="00E631A1" w:rsidRDefault="008B7924" w:rsidP="00E631A1">
      <w:pPr>
        <w:widowControl w:val="0"/>
        <w:pBdr>
          <w:top w:val="nil"/>
          <w:left w:val="nil"/>
          <w:bottom w:val="nil"/>
          <w:right w:val="nil"/>
          <w:between w:val="nil"/>
        </w:pBdr>
        <w:spacing w:before="28" w:after="113"/>
        <w:ind w:firstLine="0"/>
        <w:jc w:val="center"/>
        <w:rPr>
          <w:del w:id="15025" w:author="Cristiano de Menezes Feu" w:date="2022-11-21T08:33:00Z"/>
          <w:color w:val="005583"/>
          <w:sz w:val="18"/>
          <w:szCs w:val="18"/>
        </w:rPr>
        <w:pPrChange w:id="15026" w:author="Cristiano de Menezes Feu" w:date="2022-11-21T08:33:00Z">
          <w:pPr>
            <w:widowControl w:val="0"/>
            <w:pBdr>
              <w:top w:val="nil"/>
              <w:left w:val="nil"/>
              <w:bottom w:val="nil"/>
              <w:right w:val="nil"/>
              <w:between w:val="nil"/>
            </w:pBdr>
            <w:spacing w:before="28" w:after="113"/>
            <w:ind w:firstLine="0"/>
          </w:pPr>
        </w:pPrChange>
      </w:pPr>
      <w:del w:id="15027" w:author="Cristiano de Menezes Feu" w:date="2022-11-21T08:33:00Z">
        <w:r w:rsidDel="00E631A1">
          <w:rPr>
            <w:color w:val="005583"/>
            <w:sz w:val="30"/>
            <w:szCs w:val="30"/>
          </w:rPr>
          <w:delText>S</w:delText>
        </w:r>
      </w:del>
    </w:p>
    <w:p w14:paraId="00001479" w14:textId="765CE314" w:rsidR="003D183A" w:rsidDel="00E631A1" w:rsidRDefault="008B7924" w:rsidP="00E631A1">
      <w:pPr>
        <w:widowControl w:val="0"/>
        <w:pBdr>
          <w:top w:val="nil"/>
          <w:left w:val="nil"/>
          <w:bottom w:val="nil"/>
          <w:right w:val="nil"/>
          <w:between w:val="nil"/>
        </w:pBdr>
        <w:spacing w:before="28" w:after="0"/>
        <w:ind w:firstLine="0"/>
        <w:jc w:val="center"/>
        <w:rPr>
          <w:del w:id="15028" w:author="Cristiano de Menezes Feu" w:date="2022-11-21T08:33:00Z"/>
          <w:rFonts w:ascii="ClearSans-Light" w:eastAsia="ClearSans-Light" w:hAnsi="ClearSans-Light" w:cs="ClearSans-Light"/>
          <w:color w:val="005583"/>
          <w:sz w:val="18"/>
          <w:szCs w:val="18"/>
        </w:rPr>
        <w:pPrChange w:id="15029" w:author="Cristiano de Menezes Feu" w:date="2022-11-21T08:33:00Z">
          <w:pPr>
            <w:widowControl w:val="0"/>
            <w:pBdr>
              <w:top w:val="nil"/>
              <w:left w:val="nil"/>
              <w:bottom w:val="nil"/>
              <w:right w:val="nil"/>
              <w:between w:val="nil"/>
            </w:pBdr>
            <w:spacing w:before="28" w:after="0"/>
            <w:ind w:firstLine="0"/>
            <w:jc w:val="left"/>
          </w:pPr>
        </w:pPrChange>
      </w:pPr>
      <w:del w:id="15030" w:author="Cristiano de Menezes Feu" w:date="2022-11-21T08:33:00Z">
        <w:r w:rsidDel="00E631A1">
          <w:rPr>
            <w:rFonts w:ascii="ClearSans-Light" w:eastAsia="ClearSans-Light" w:hAnsi="ClearSans-Light" w:cs="ClearSans-Light"/>
            <w:color w:val="005583"/>
            <w:sz w:val="18"/>
            <w:szCs w:val="18"/>
          </w:rPr>
          <w:delText>▪ SECRETARIA DA MULHER</w:delText>
        </w:r>
      </w:del>
    </w:p>
    <w:p w14:paraId="0000147A" w14:textId="2C1D5012" w:rsidR="003D183A" w:rsidDel="00E631A1" w:rsidRDefault="008B7924" w:rsidP="00E631A1">
      <w:pPr>
        <w:widowControl w:val="0"/>
        <w:pBdr>
          <w:top w:val="nil"/>
          <w:left w:val="nil"/>
          <w:bottom w:val="nil"/>
          <w:right w:val="nil"/>
          <w:between w:val="nil"/>
        </w:pBdr>
        <w:spacing w:before="28" w:after="0"/>
        <w:ind w:firstLine="0"/>
        <w:jc w:val="center"/>
        <w:rPr>
          <w:del w:id="15031" w:author="Cristiano de Menezes Feu" w:date="2022-11-21T08:33:00Z"/>
          <w:rFonts w:ascii="ClearSans-Light" w:eastAsia="ClearSans-Light" w:hAnsi="ClearSans-Light" w:cs="ClearSans-Light"/>
          <w:color w:val="005583"/>
          <w:sz w:val="18"/>
          <w:szCs w:val="18"/>
        </w:rPr>
        <w:pPrChange w:id="15032" w:author="Cristiano de Menezes Feu" w:date="2022-11-21T08:33:00Z">
          <w:pPr>
            <w:widowControl w:val="0"/>
            <w:pBdr>
              <w:top w:val="nil"/>
              <w:left w:val="nil"/>
              <w:bottom w:val="nil"/>
              <w:right w:val="nil"/>
              <w:between w:val="nil"/>
            </w:pBdr>
            <w:spacing w:before="28" w:after="0"/>
            <w:ind w:firstLine="0"/>
            <w:jc w:val="left"/>
          </w:pPr>
        </w:pPrChange>
      </w:pPr>
      <w:del w:id="15033" w:author="Cristiano de Menezes Feu" w:date="2022-11-21T08:33:00Z">
        <w:r w:rsidDel="00E631A1">
          <w:rPr>
            <w:rFonts w:ascii="ClearSans-Light" w:eastAsia="ClearSans-Light" w:hAnsi="ClearSans-Light" w:cs="ClearSans-Light"/>
            <w:color w:val="005583"/>
            <w:sz w:val="18"/>
            <w:szCs w:val="18"/>
          </w:rPr>
          <w:delText>- Regramento: arts. 20-A a 20-E</w:delText>
        </w:r>
      </w:del>
    </w:p>
    <w:p w14:paraId="0000147B" w14:textId="50BCB226" w:rsidR="003D183A" w:rsidDel="00E631A1" w:rsidRDefault="008B7924" w:rsidP="00E631A1">
      <w:pPr>
        <w:widowControl w:val="0"/>
        <w:pBdr>
          <w:top w:val="nil"/>
          <w:left w:val="nil"/>
          <w:bottom w:val="nil"/>
          <w:right w:val="nil"/>
          <w:between w:val="nil"/>
        </w:pBdr>
        <w:spacing w:before="28" w:after="0"/>
        <w:ind w:firstLine="0"/>
        <w:jc w:val="center"/>
        <w:rPr>
          <w:del w:id="15034" w:author="Cristiano de Menezes Feu" w:date="2022-11-21T08:33:00Z"/>
          <w:rFonts w:ascii="ClearSans-Light" w:eastAsia="ClearSans-Light" w:hAnsi="ClearSans-Light" w:cs="ClearSans-Light"/>
          <w:color w:val="005583"/>
          <w:sz w:val="18"/>
          <w:szCs w:val="18"/>
        </w:rPr>
        <w:pPrChange w:id="15035" w:author="Cristiano de Menezes Feu" w:date="2022-11-21T08:33:00Z">
          <w:pPr>
            <w:widowControl w:val="0"/>
            <w:pBdr>
              <w:top w:val="nil"/>
              <w:left w:val="nil"/>
              <w:bottom w:val="nil"/>
              <w:right w:val="nil"/>
              <w:between w:val="nil"/>
            </w:pBdr>
            <w:spacing w:before="28" w:after="0"/>
            <w:ind w:firstLine="0"/>
            <w:jc w:val="left"/>
          </w:pPr>
        </w:pPrChange>
      </w:pPr>
      <w:del w:id="15036" w:author="Cristiano de Menezes Feu" w:date="2022-11-21T08:33:00Z">
        <w:r w:rsidDel="00E631A1">
          <w:rPr>
            <w:rFonts w:ascii="ClearSans-Light" w:eastAsia="ClearSans-Light" w:hAnsi="ClearSans-Light" w:cs="ClearSans-Light"/>
            <w:color w:val="005583"/>
            <w:sz w:val="18"/>
            <w:szCs w:val="18"/>
          </w:rPr>
          <w:delText>▪ SECRETÁRIOS DA MESA</w:delText>
        </w:r>
      </w:del>
    </w:p>
    <w:p w14:paraId="0000147C" w14:textId="349F9AE6" w:rsidR="003D183A" w:rsidDel="00E631A1" w:rsidRDefault="008B7924" w:rsidP="00E631A1">
      <w:pPr>
        <w:widowControl w:val="0"/>
        <w:pBdr>
          <w:top w:val="nil"/>
          <w:left w:val="nil"/>
          <w:bottom w:val="nil"/>
          <w:right w:val="nil"/>
          <w:between w:val="nil"/>
        </w:pBdr>
        <w:spacing w:before="28" w:after="0"/>
        <w:ind w:firstLine="0"/>
        <w:jc w:val="center"/>
        <w:rPr>
          <w:del w:id="15037" w:author="Cristiano de Menezes Feu" w:date="2022-11-21T08:33:00Z"/>
          <w:rFonts w:ascii="ClearSans-Light" w:eastAsia="ClearSans-Light" w:hAnsi="ClearSans-Light" w:cs="ClearSans-Light"/>
          <w:color w:val="005583"/>
          <w:sz w:val="18"/>
          <w:szCs w:val="18"/>
        </w:rPr>
        <w:pPrChange w:id="15038" w:author="Cristiano de Menezes Feu" w:date="2022-11-21T08:33:00Z">
          <w:pPr>
            <w:widowControl w:val="0"/>
            <w:pBdr>
              <w:top w:val="nil"/>
              <w:left w:val="nil"/>
              <w:bottom w:val="nil"/>
              <w:right w:val="nil"/>
              <w:between w:val="nil"/>
            </w:pBdr>
            <w:spacing w:before="28" w:after="0"/>
            <w:ind w:firstLine="0"/>
            <w:jc w:val="left"/>
          </w:pPr>
        </w:pPrChange>
      </w:pPr>
      <w:del w:id="15039" w:author="Cristiano de Menezes Feu" w:date="2022-11-21T08:33:00Z">
        <w:r w:rsidDel="00E631A1">
          <w:rPr>
            <w:rFonts w:ascii="ClearSans-Light" w:eastAsia="ClearSans-Light" w:hAnsi="ClearSans-Light" w:cs="ClearSans-Light"/>
            <w:color w:val="005583"/>
            <w:sz w:val="18"/>
            <w:szCs w:val="18"/>
          </w:rPr>
          <w:delText>- Eleição: arts. 5º a 8º</w:delText>
        </w:r>
      </w:del>
    </w:p>
    <w:p w14:paraId="0000147D" w14:textId="0926FB7A" w:rsidR="003D183A" w:rsidDel="00E631A1" w:rsidRDefault="008B7924" w:rsidP="00E631A1">
      <w:pPr>
        <w:widowControl w:val="0"/>
        <w:pBdr>
          <w:top w:val="nil"/>
          <w:left w:val="nil"/>
          <w:bottom w:val="nil"/>
          <w:right w:val="nil"/>
          <w:between w:val="nil"/>
        </w:pBdr>
        <w:spacing w:before="28" w:after="0"/>
        <w:ind w:firstLine="0"/>
        <w:jc w:val="center"/>
        <w:rPr>
          <w:del w:id="15040" w:author="Cristiano de Menezes Feu" w:date="2022-11-21T08:33:00Z"/>
          <w:rFonts w:ascii="ClearSans-Light" w:eastAsia="ClearSans-Light" w:hAnsi="ClearSans-Light" w:cs="ClearSans-Light"/>
          <w:color w:val="005583"/>
          <w:sz w:val="18"/>
          <w:szCs w:val="18"/>
        </w:rPr>
        <w:pPrChange w:id="15041" w:author="Cristiano de Menezes Feu" w:date="2022-11-21T08:33:00Z">
          <w:pPr>
            <w:widowControl w:val="0"/>
            <w:pBdr>
              <w:top w:val="nil"/>
              <w:left w:val="nil"/>
              <w:bottom w:val="nil"/>
              <w:right w:val="nil"/>
              <w:between w:val="nil"/>
            </w:pBdr>
            <w:spacing w:before="28" w:after="0"/>
            <w:ind w:firstLine="0"/>
            <w:jc w:val="left"/>
          </w:pPr>
        </w:pPrChange>
      </w:pPr>
      <w:del w:id="15042" w:author="Cristiano de Menezes Feu" w:date="2022-11-21T08:33:00Z">
        <w:r w:rsidDel="00E631A1">
          <w:rPr>
            <w:rFonts w:ascii="ClearSans-Light" w:eastAsia="ClearSans-Light" w:hAnsi="ClearSans-Light" w:cs="ClearSans-Light"/>
            <w:color w:val="005583"/>
            <w:sz w:val="18"/>
            <w:szCs w:val="18"/>
          </w:rPr>
          <w:delText>- Atribuições: arts. 18, 19 e 19-A</w:delText>
        </w:r>
      </w:del>
    </w:p>
    <w:p w14:paraId="0000147E" w14:textId="29F601E4" w:rsidR="003D183A" w:rsidDel="00E631A1" w:rsidRDefault="008B7924" w:rsidP="00E631A1">
      <w:pPr>
        <w:widowControl w:val="0"/>
        <w:pBdr>
          <w:top w:val="nil"/>
          <w:left w:val="nil"/>
          <w:bottom w:val="nil"/>
          <w:right w:val="nil"/>
          <w:between w:val="nil"/>
        </w:pBdr>
        <w:spacing w:before="28" w:after="0"/>
        <w:ind w:firstLine="0"/>
        <w:jc w:val="center"/>
        <w:rPr>
          <w:del w:id="15043" w:author="Cristiano de Menezes Feu" w:date="2022-11-21T08:33:00Z"/>
          <w:rFonts w:ascii="ClearSans-Light" w:eastAsia="ClearSans-Light" w:hAnsi="ClearSans-Light" w:cs="ClearSans-Light"/>
          <w:color w:val="005583"/>
          <w:sz w:val="18"/>
          <w:szCs w:val="18"/>
        </w:rPr>
        <w:pPrChange w:id="15044" w:author="Cristiano de Menezes Feu" w:date="2022-11-21T08:33:00Z">
          <w:pPr>
            <w:widowControl w:val="0"/>
            <w:pBdr>
              <w:top w:val="nil"/>
              <w:left w:val="nil"/>
              <w:bottom w:val="nil"/>
              <w:right w:val="nil"/>
              <w:between w:val="nil"/>
            </w:pBdr>
            <w:spacing w:before="28" w:after="0"/>
            <w:ind w:firstLine="0"/>
            <w:jc w:val="left"/>
          </w:pPr>
        </w:pPrChange>
      </w:pPr>
      <w:del w:id="15045" w:author="Cristiano de Menezes Feu" w:date="2022-11-21T08:33:00Z">
        <w:r w:rsidDel="00E631A1">
          <w:rPr>
            <w:rFonts w:ascii="ClearSans-Light" w:eastAsia="ClearSans-Light" w:hAnsi="ClearSans-Light" w:cs="ClearSans-Light"/>
            <w:color w:val="005583"/>
            <w:sz w:val="18"/>
            <w:szCs w:val="18"/>
          </w:rPr>
          <w:delText>▪ SENADO FEDERAL</w:delText>
        </w:r>
      </w:del>
    </w:p>
    <w:p w14:paraId="0000147F" w14:textId="428373A7" w:rsidR="003D183A" w:rsidDel="00E631A1" w:rsidRDefault="008B7924" w:rsidP="00E631A1">
      <w:pPr>
        <w:widowControl w:val="0"/>
        <w:pBdr>
          <w:top w:val="nil"/>
          <w:left w:val="nil"/>
          <w:bottom w:val="nil"/>
          <w:right w:val="nil"/>
          <w:between w:val="nil"/>
        </w:pBdr>
        <w:spacing w:before="28" w:after="0"/>
        <w:ind w:firstLine="0"/>
        <w:jc w:val="center"/>
        <w:rPr>
          <w:del w:id="15046" w:author="Cristiano de Menezes Feu" w:date="2022-11-21T08:33:00Z"/>
          <w:rFonts w:ascii="ClearSans-Light" w:eastAsia="ClearSans-Light" w:hAnsi="ClearSans-Light" w:cs="ClearSans-Light"/>
          <w:color w:val="005583"/>
          <w:sz w:val="18"/>
          <w:szCs w:val="18"/>
        </w:rPr>
        <w:pPrChange w:id="15047" w:author="Cristiano de Menezes Feu" w:date="2022-11-21T08:33:00Z">
          <w:pPr>
            <w:widowControl w:val="0"/>
            <w:pBdr>
              <w:top w:val="nil"/>
              <w:left w:val="nil"/>
              <w:bottom w:val="nil"/>
              <w:right w:val="nil"/>
              <w:between w:val="nil"/>
            </w:pBdr>
            <w:spacing w:before="28" w:after="0"/>
            <w:ind w:firstLine="0"/>
            <w:jc w:val="left"/>
          </w:pPr>
        </w:pPrChange>
      </w:pPr>
      <w:del w:id="15048" w:author="Cristiano de Menezes Feu" w:date="2022-11-21T08:33:00Z">
        <w:r w:rsidDel="00E631A1">
          <w:rPr>
            <w:rFonts w:ascii="ClearSans-Light" w:eastAsia="ClearSans-Light" w:hAnsi="ClearSans-Light" w:cs="ClearSans-Light"/>
            <w:color w:val="005583"/>
            <w:sz w:val="18"/>
            <w:szCs w:val="18"/>
          </w:rPr>
          <w:delText>- Proposições, precedência: art.143, II, a</w:delText>
        </w:r>
      </w:del>
    </w:p>
    <w:p w14:paraId="00001480" w14:textId="7DE31423" w:rsidR="003D183A" w:rsidDel="00E631A1" w:rsidRDefault="008B7924" w:rsidP="00E631A1">
      <w:pPr>
        <w:widowControl w:val="0"/>
        <w:pBdr>
          <w:top w:val="nil"/>
          <w:left w:val="nil"/>
          <w:bottom w:val="nil"/>
          <w:right w:val="nil"/>
          <w:between w:val="nil"/>
        </w:pBdr>
        <w:spacing w:before="28" w:after="0"/>
        <w:ind w:firstLine="0"/>
        <w:jc w:val="center"/>
        <w:rPr>
          <w:del w:id="15049" w:author="Cristiano de Menezes Feu" w:date="2022-11-21T08:33:00Z"/>
          <w:rFonts w:ascii="ClearSans-Light" w:eastAsia="ClearSans-Light" w:hAnsi="ClearSans-Light" w:cs="ClearSans-Light"/>
          <w:color w:val="005583"/>
          <w:sz w:val="18"/>
          <w:szCs w:val="18"/>
        </w:rPr>
        <w:pPrChange w:id="15050" w:author="Cristiano de Menezes Feu" w:date="2022-11-21T08:33:00Z">
          <w:pPr>
            <w:widowControl w:val="0"/>
            <w:pBdr>
              <w:top w:val="nil"/>
              <w:left w:val="nil"/>
              <w:bottom w:val="nil"/>
              <w:right w:val="nil"/>
              <w:between w:val="nil"/>
            </w:pBdr>
            <w:spacing w:before="28" w:after="0"/>
            <w:ind w:firstLine="0"/>
            <w:jc w:val="left"/>
          </w:pPr>
        </w:pPrChange>
      </w:pPr>
      <w:del w:id="15051" w:author="Cristiano de Menezes Feu" w:date="2022-11-21T08:33:00Z">
        <w:r w:rsidDel="00E631A1">
          <w:rPr>
            <w:rFonts w:ascii="ClearSans-Light" w:eastAsia="ClearSans-Light" w:hAnsi="ClearSans-Light" w:cs="ClearSans-Light"/>
            <w:color w:val="005583"/>
            <w:sz w:val="18"/>
            <w:szCs w:val="18"/>
          </w:rPr>
          <w:delText>- Encaminhamento proposição: art. 58, § 5º</w:delText>
        </w:r>
      </w:del>
    </w:p>
    <w:p w14:paraId="00001481" w14:textId="0CDA5239" w:rsidR="003D183A" w:rsidDel="00E631A1" w:rsidRDefault="008B7924" w:rsidP="00E631A1">
      <w:pPr>
        <w:widowControl w:val="0"/>
        <w:pBdr>
          <w:top w:val="nil"/>
          <w:left w:val="nil"/>
          <w:bottom w:val="nil"/>
          <w:right w:val="nil"/>
          <w:between w:val="nil"/>
        </w:pBdr>
        <w:spacing w:before="28" w:after="0"/>
        <w:ind w:firstLine="0"/>
        <w:jc w:val="center"/>
        <w:rPr>
          <w:del w:id="15052" w:author="Cristiano de Menezes Feu" w:date="2022-11-21T08:33:00Z"/>
          <w:rFonts w:ascii="ClearSans-Light" w:eastAsia="ClearSans-Light" w:hAnsi="ClearSans-Light" w:cs="ClearSans-Light"/>
          <w:color w:val="005583"/>
          <w:sz w:val="18"/>
          <w:szCs w:val="18"/>
        </w:rPr>
        <w:pPrChange w:id="15053" w:author="Cristiano de Menezes Feu" w:date="2022-11-21T08:33:00Z">
          <w:pPr>
            <w:widowControl w:val="0"/>
            <w:pBdr>
              <w:top w:val="nil"/>
              <w:left w:val="nil"/>
              <w:bottom w:val="nil"/>
              <w:right w:val="nil"/>
              <w:between w:val="nil"/>
            </w:pBdr>
            <w:spacing w:before="28" w:after="0"/>
            <w:ind w:firstLine="0"/>
            <w:jc w:val="left"/>
          </w:pPr>
        </w:pPrChange>
      </w:pPr>
      <w:del w:id="15054" w:author="Cristiano de Menezes Feu" w:date="2022-11-21T08:33:00Z">
        <w:r w:rsidDel="00E631A1">
          <w:rPr>
            <w:rFonts w:ascii="ClearSans-Light" w:eastAsia="ClearSans-Light" w:hAnsi="ClearSans-Light" w:cs="ClearSans-Light"/>
            <w:color w:val="005583"/>
            <w:sz w:val="18"/>
            <w:szCs w:val="18"/>
          </w:rPr>
          <w:delText>▪ SERVIÇOS ADMINISTRATIVOS</w:delText>
        </w:r>
      </w:del>
    </w:p>
    <w:p w14:paraId="00001482" w14:textId="0DE539E3" w:rsidR="003D183A" w:rsidDel="00E631A1" w:rsidRDefault="008B7924" w:rsidP="00E631A1">
      <w:pPr>
        <w:widowControl w:val="0"/>
        <w:pBdr>
          <w:top w:val="nil"/>
          <w:left w:val="nil"/>
          <w:bottom w:val="nil"/>
          <w:right w:val="nil"/>
          <w:between w:val="nil"/>
        </w:pBdr>
        <w:spacing w:before="28" w:after="0"/>
        <w:ind w:firstLine="0"/>
        <w:jc w:val="center"/>
        <w:rPr>
          <w:del w:id="15055" w:author="Cristiano de Menezes Feu" w:date="2022-11-21T08:33:00Z"/>
          <w:rFonts w:ascii="ClearSans-Light" w:eastAsia="ClearSans-Light" w:hAnsi="ClearSans-Light" w:cs="ClearSans-Light"/>
          <w:color w:val="005583"/>
          <w:sz w:val="18"/>
          <w:szCs w:val="18"/>
        </w:rPr>
        <w:pPrChange w:id="15056" w:author="Cristiano de Menezes Feu" w:date="2022-11-21T08:33:00Z">
          <w:pPr>
            <w:widowControl w:val="0"/>
            <w:pBdr>
              <w:top w:val="nil"/>
              <w:left w:val="nil"/>
              <w:bottom w:val="nil"/>
              <w:right w:val="nil"/>
              <w:between w:val="nil"/>
            </w:pBdr>
            <w:spacing w:before="28" w:after="0"/>
            <w:ind w:firstLine="0"/>
            <w:jc w:val="left"/>
          </w:pPr>
        </w:pPrChange>
      </w:pPr>
      <w:del w:id="15057" w:author="Cristiano de Menezes Feu" w:date="2022-11-21T08:33:00Z">
        <w:r w:rsidDel="00E631A1">
          <w:rPr>
            <w:rFonts w:ascii="ClearSans-Light" w:eastAsia="ClearSans-Light" w:hAnsi="ClearSans-Light" w:cs="ClearSans-Light"/>
            <w:color w:val="005583"/>
            <w:sz w:val="18"/>
            <w:szCs w:val="18"/>
          </w:rPr>
          <w:delText>- Regramento: arts. 262 a 278</w:delText>
        </w:r>
      </w:del>
    </w:p>
    <w:p w14:paraId="00001483" w14:textId="152E6D8E" w:rsidR="003D183A" w:rsidDel="00E631A1" w:rsidRDefault="008B7924" w:rsidP="00E631A1">
      <w:pPr>
        <w:widowControl w:val="0"/>
        <w:pBdr>
          <w:top w:val="nil"/>
          <w:left w:val="nil"/>
          <w:bottom w:val="nil"/>
          <w:right w:val="nil"/>
          <w:between w:val="nil"/>
        </w:pBdr>
        <w:spacing w:before="28" w:after="0"/>
        <w:ind w:firstLine="0"/>
        <w:jc w:val="center"/>
        <w:rPr>
          <w:del w:id="15058" w:author="Cristiano de Menezes Feu" w:date="2022-11-21T08:33:00Z"/>
          <w:rFonts w:ascii="ClearSans-Light" w:eastAsia="ClearSans-Light" w:hAnsi="ClearSans-Light" w:cs="ClearSans-Light"/>
          <w:color w:val="005583"/>
          <w:sz w:val="18"/>
          <w:szCs w:val="18"/>
        </w:rPr>
        <w:pPrChange w:id="15059" w:author="Cristiano de Menezes Feu" w:date="2022-11-21T08:33:00Z">
          <w:pPr>
            <w:widowControl w:val="0"/>
            <w:pBdr>
              <w:top w:val="nil"/>
              <w:left w:val="nil"/>
              <w:bottom w:val="nil"/>
              <w:right w:val="nil"/>
              <w:between w:val="nil"/>
            </w:pBdr>
            <w:spacing w:before="28" w:after="0"/>
            <w:ind w:firstLine="0"/>
            <w:jc w:val="left"/>
          </w:pPr>
        </w:pPrChange>
      </w:pPr>
      <w:del w:id="15060" w:author="Cristiano de Menezes Feu" w:date="2022-11-21T08:33:00Z">
        <w:r w:rsidDel="00E631A1">
          <w:rPr>
            <w:rFonts w:ascii="ClearSans-Light" w:eastAsia="ClearSans-Light" w:hAnsi="ClearSans-Light" w:cs="ClearSans-Light"/>
            <w:color w:val="005583"/>
            <w:sz w:val="18"/>
            <w:szCs w:val="18"/>
          </w:rPr>
          <w:delText>- Reclamação: art. 96, § 1º</w:delText>
        </w:r>
      </w:del>
    </w:p>
    <w:p w14:paraId="00001484" w14:textId="25DD11D0" w:rsidR="003D183A" w:rsidDel="00E631A1" w:rsidRDefault="008B7924" w:rsidP="00E631A1">
      <w:pPr>
        <w:widowControl w:val="0"/>
        <w:pBdr>
          <w:top w:val="nil"/>
          <w:left w:val="nil"/>
          <w:bottom w:val="nil"/>
          <w:right w:val="nil"/>
          <w:between w:val="nil"/>
        </w:pBdr>
        <w:spacing w:before="28" w:after="0"/>
        <w:ind w:firstLine="0"/>
        <w:jc w:val="center"/>
        <w:rPr>
          <w:del w:id="15061" w:author="Cristiano de Menezes Feu" w:date="2022-11-21T08:33:00Z"/>
          <w:rFonts w:ascii="ClearSans-Light" w:eastAsia="ClearSans-Light" w:hAnsi="ClearSans-Light" w:cs="ClearSans-Light"/>
          <w:color w:val="005583"/>
          <w:sz w:val="18"/>
          <w:szCs w:val="18"/>
        </w:rPr>
        <w:pPrChange w:id="15062" w:author="Cristiano de Menezes Feu" w:date="2022-11-21T08:33:00Z">
          <w:pPr>
            <w:widowControl w:val="0"/>
            <w:pBdr>
              <w:top w:val="nil"/>
              <w:left w:val="nil"/>
              <w:bottom w:val="nil"/>
              <w:right w:val="nil"/>
              <w:between w:val="nil"/>
            </w:pBdr>
            <w:spacing w:before="28" w:after="0"/>
            <w:ind w:firstLine="0"/>
            <w:jc w:val="left"/>
          </w:pPr>
        </w:pPrChange>
      </w:pPr>
      <w:del w:id="15063" w:author="Cristiano de Menezes Feu" w:date="2022-11-21T08:33:00Z">
        <w:r w:rsidDel="00E631A1">
          <w:rPr>
            <w:rFonts w:ascii="ClearSans-Light" w:eastAsia="ClearSans-Light" w:hAnsi="ClearSans-Light" w:cs="ClearSans-Light"/>
            <w:color w:val="005583"/>
            <w:sz w:val="18"/>
            <w:szCs w:val="18"/>
          </w:rPr>
          <w:delText>▪ SESSÃO CONJUNTA</w:delText>
        </w:r>
      </w:del>
    </w:p>
    <w:p w14:paraId="00001485" w14:textId="1DFAF901" w:rsidR="003D183A" w:rsidDel="00E631A1" w:rsidRDefault="008B7924" w:rsidP="00E631A1">
      <w:pPr>
        <w:widowControl w:val="0"/>
        <w:pBdr>
          <w:top w:val="nil"/>
          <w:left w:val="nil"/>
          <w:bottom w:val="nil"/>
          <w:right w:val="nil"/>
          <w:between w:val="nil"/>
        </w:pBdr>
        <w:spacing w:before="28" w:after="0"/>
        <w:ind w:firstLine="0"/>
        <w:jc w:val="center"/>
        <w:rPr>
          <w:del w:id="15064" w:author="Cristiano de Menezes Feu" w:date="2022-11-21T08:33:00Z"/>
          <w:rFonts w:ascii="ClearSans-Light" w:eastAsia="ClearSans-Light" w:hAnsi="ClearSans-Light" w:cs="ClearSans-Light"/>
          <w:color w:val="005583"/>
          <w:sz w:val="18"/>
          <w:szCs w:val="18"/>
        </w:rPr>
        <w:pPrChange w:id="15065" w:author="Cristiano de Menezes Feu" w:date="2022-11-21T08:33:00Z">
          <w:pPr>
            <w:widowControl w:val="0"/>
            <w:pBdr>
              <w:top w:val="nil"/>
              <w:left w:val="nil"/>
              <w:bottom w:val="nil"/>
              <w:right w:val="nil"/>
              <w:between w:val="nil"/>
            </w:pBdr>
            <w:spacing w:before="28" w:after="0"/>
            <w:ind w:firstLine="0"/>
            <w:jc w:val="left"/>
          </w:pPr>
        </w:pPrChange>
      </w:pPr>
      <w:del w:id="15066" w:author="Cristiano de Menezes Feu" w:date="2022-11-21T08:33:00Z">
        <w:r w:rsidDel="00E631A1">
          <w:rPr>
            <w:rFonts w:ascii="ClearSans-Light" w:eastAsia="ClearSans-Light" w:hAnsi="ClearSans-Light" w:cs="ClearSans-Light"/>
            <w:color w:val="005583"/>
            <w:sz w:val="18"/>
            <w:szCs w:val="18"/>
          </w:rPr>
          <w:delText>- Previsão: art. 226</w:delText>
        </w:r>
      </w:del>
    </w:p>
    <w:p w14:paraId="00001486" w14:textId="50EB3DCB" w:rsidR="003D183A" w:rsidDel="00E631A1" w:rsidRDefault="008B7924" w:rsidP="00E631A1">
      <w:pPr>
        <w:widowControl w:val="0"/>
        <w:pBdr>
          <w:top w:val="nil"/>
          <w:left w:val="nil"/>
          <w:bottom w:val="nil"/>
          <w:right w:val="nil"/>
          <w:between w:val="nil"/>
        </w:pBdr>
        <w:spacing w:before="28" w:after="0"/>
        <w:ind w:firstLine="0"/>
        <w:jc w:val="center"/>
        <w:rPr>
          <w:del w:id="15067" w:author="Cristiano de Menezes Feu" w:date="2022-11-21T08:33:00Z"/>
          <w:rFonts w:ascii="ClearSans-Light" w:eastAsia="ClearSans-Light" w:hAnsi="ClearSans-Light" w:cs="ClearSans-Light"/>
          <w:color w:val="005583"/>
          <w:sz w:val="18"/>
          <w:szCs w:val="18"/>
        </w:rPr>
        <w:pPrChange w:id="15068" w:author="Cristiano de Menezes Feu" w:date="2022-11-21T08:33:00Z">
          <w:pPr>
            <w:widowControl w:val="0"/>
            <w:pBdr>
              <w:top w:val="nil"/>
              <w:left w:val="nil"/>
              <w:bottom w:val="nil"/>
              <w:right w:val="nil"/>
              <w:between w:val="nil"/>
            </w:pBdr>
            <w:spacing w:before="28" w:after="0"/>
            <w:ind w:firstLine="0"/>
            <w:jc w:val="left"/>
          </w:pPr>
        </w:pPrChange>
      </w:pPr>
      <w:del w:id="15069" w:author="Cristiano de Menezes Feu" w:date="2022-11-21T08:33:00Z">
        <w:r w:rsidDel="00E631A1">
          <w:rPr>
            <w:rFonts w:ascii="ClearSans-Light" w:eastAsia="ClearSans-Light" w:hAnsi="ClearSans-Light" w:cs="ClearSans-Light"/>
            <w:color w:val="005583"/>
            <w:sz w:val="18"/>
            <w:szCs w:val="18"/>
          </w:rPr>
          <w:delText>▪ SESSÃO EXTRAORDINÁRIA</w:delText>
        </w:r>
      </w:del>
    </w:p>
    <w:p w14:paraId="00001487" w14:textId="1FA12D79" w:rsidR="003D183A" w:rsidDel="00E631A1" w:rsidRDefault="008B7924" w:rsidP="00E631A1">
      <w:pPr>
        <w:widowControl w:val="0"/>
        <w:pBdr>
          <w:top w:val="nil"/>
          <w:left w:val="nil"/>
          <w:bottom w:val="nil"/>
          <w:right w:val="nil"/>
          <w:between w:val="nil"/>
        </w:pBdr>
        <w:spacing w:before="28" w:after="0"/>
        <w:ind w:firstLine="0"/>
        <w:jc w:val="center"/>
        <w:rPr>
          <w:del w:id="15070" w:author="Cristiano de Menezes Feu" w:date="2022-11-21T08:33:00Z"/>
          <w:rFonts w:ascii="ClearSans-Light" w:eastAsia="ClearSans-Light" w:hAnsi="ClearSans-Light" w:cs="ClearSans-Light"/>
          <w:color w:val="005583"/>
          <w:sz w:val="18"/>
          <w:szCs w:val="18"/>
        </w:rPr>
        <w:pPrChange w:id="15071" w:author="Cristiano de Menezes Feu" w:date="2022-11-21T08:33:00Z">
          <w:pPr>
            <w:widowControl w:val="0"/>
            <w:pBdr>
              <w:top w:val="nil"/>
              <w:left w:val="nil"/>
              <w:bottom w:val="nil"/>
              <w:right w:val="nil"/>
              <w:between w:val="nil"/>
            </w:pBdr>
            <w:spacing w:before="28" w:after="0"/>
            <w:ind w:firstLine="0"/>
            <w:jc w:val="left"/>
          </w:pPr>
        </w:pPrChange>
      </w:pPr>
      <w:del w:id="15072" w:author="Cristiano de Menezes Feu" w:date="2022-11-21T08:33:00Z">
        <w:r w:rsidDel="00E631A1">
          <w:rPr>
            <w:rFonts w:ascii="ClearSans-Light" w:eastAsia="ClearSans-Light" w:hAnsi="ClearSans-Light" w:cs="ClearSans-Light"/>
            <w:color w:val="005583"/>
            <w:sz w:val="18"/>
            <w:szCs w:val="18"/>
          </w:rPr>
          <w:delText>- Previsão: art. 65, II, b</w:delText>
        </w:r>
      </w:del>
    </w:p>
    <w:p w14:paraId="00001488" w14:textId="745474B6" w:rsidR="003D183A" w:rsidDel="00E631A1" w:rsidRDefault="008B7924" w:rsidP="00E631A1">
      <w:pPr>
        <w:widowControl w:val="0"/>
        <w:pBdr>
          <w:top w:val="nil"/>
          <w:left w:val="nil"/>
          <w:bottom w:val="nil"/>
          <w:right w:val="nil"/>
          <w:between w:val="nil"/>
        </w:pBdr>
        <w:spacing w:before="28" w:after="0"/>
        <w:ind w:firstLine="0"/>
        <w:jc w:val="center"/>
        <w:rPr>
          <w:del w:id="15073" w:author="Cristiano de Menezes Feu" w:date="2022-11-21T08:33:00Z"/>
          <w:rFonts w:ascii="ClearSans-Light" w:eastAsia="ClearSans-Light" w:hAnsi="ClearSans-Light" w:cs="ClearSans-Light"/>
          <w:color w:val="005583"/>
          <w:sz w:val="18"/>
          <w:szCs w:val="18"/>
        </w:rPr>
        <w:pPrChange w:id="15074" w:author="Cristiano de Menezes Feu" w:date="2022-11-21T08:33:00Z">
          <w:pPr>
            <w:widowControl w:val="0"/>
            <w:pBdr>
              <w:top w:val="nil"/>
              <w:left w:val="nil"/>
              <w:bottom w:val="nil"/>
              <w:right w:val="nil"/>
              <w:between w:val="nil"/>
            </w:pBdr>
            <w:spacing w:before="28" w:after="0"/>
            <w:ind w:firstLine="0"/>
            <w:jc w:val="left"/>
          </w:pPr>
        </w:pPrChange>
      </w:pPr>
      <w:del w:id="15075" w:author="Cristiano de Menezes Feu" w:date="2022-11-21T08:33:00Z">
        <w:r w:rsidDel="00E631A1">
          <w:rPr>
            <w:rFonts w:ascii="ClearSans-Light" w:eastAsia="ClearSans-Light" w:hAnsi="ClearSans-Light" w:cs="ClearSans-Light"/>
            <w:color w:val="005583"/>
            <w:sz w:val="18"/>
            <w:szCs w:val="18"/>
          </w:rPr>
          <w:delText>- Regramento: art. 67</w:delText>
        </w:r>
      </w:del>
    </w:p>
    <w:p w14:paraId="00001489" w14:textId="5FE05C37" w:rsidR="003D183A" w:rsidDel="00E631A1" w:rsidRDefault="008B7924" w:rsidP="00E631A1">
      <w:pPr>
        <w:widowControl w:val="0"/>
        <w:pBdr>
          <w:top w:val="nil"/>
          <w:left w:val="nil"/>
          <w:bottom w:val="nil"/>
          <w:right w:val="nil"/>
          <w:between w:val="nil"/>
        </w:pBdr>
        <w:spacing w:before="28" w:after="0"/>
        <w:ind w:firstLine="0"/>
        <w:jc w:val="center"/>
        <w:rPr>
          <w:del w:id="15076" w:author="Cristiano de Menezes Feu" w:date="2022-11-21T08:33:00Z"/>
          <w:rFonts w:ascii="ClearSans-Light" w:eastAsia="ClearSans-Light" w:hAnsi="ClearSans-Light" w:cs="ClearSans-Light"/>
          <w:color w:val="005583"/>
          <w:sz w:val="18"/>
          <w:szCs w:val="18"/>
        </w:rPr>
        <w:pPrChange w:id="15077" w:author="Cristiano de Menezes Feu" w:date="2022-11-21T08:33:00Z">
          <w:pPr>
            <w:widowControl w:val="0"/>
            <w:pBdr>
              <w:top w:val="nil"/>
              <w:left w:val="nil"/>
              <w:bottom w:val="nil"/>
              <w:right w:val="nil"/>
              <w:between w:val="nil"/>
            </w:pBdr>
            <w:spacing w:before="28" w:after="0"/>
            <w:ind w:firstLine="0"/>
            <w:jc w:val="left"/>
          </w:pPr>
        </w:pPrChange>
      </w:pPr>
      <w:del w:id="15078" w:author="Cristiano de Menezes Feu" w:date="2022-11-21T08:33:00Z">
        <w:r w:rsidDel="00E631A1">
          <w:rPr>
            <w:rFonts w:ascii="ClearSans-Light" w:eastAsia="ClearSans-Light" w:hAnsi="ClearSans-Light" w:cs="ClearSans-Light"/>
            <w:color w:val="005583"/>
            <w:sz w:val="18"/>
            <w:szCs w:val="18"/>
          </w:rPr>
          <w:delText>▪ SESSÃO LEGISLATIVA EXTRAORDINÁRIA</w:delText>
        </w:r>
      </w:del>
    </w:p>
    <w:p w14:paraId="0000148A" w14:textId="23B850ED" w:rsidR="003D183A" w:rsidDel="00E631A1" w:rsidRDefault="008B7924" w:rsidP="00E631A1">
      <w:pPr>
        <w:widowControl w:val="0"/>
        <w:pBdr>
          <w:top w:val="nil"/>
          <w:left w:val="nil"/>
          <w:bottom w:val="nil"/>
          <w:right w:val="nil"/>
          <w:between w:val="nil"/>
        </w:pBdr>
        <w:spacing w:before="28" w:after="0"/>
        <w:ind w:firstLine="0"/>
        <w:jc w:val="center"/>
        <w:rPr>
          <w:del w:id="15079" w:author="Cristiano de Menezes Feu" w:date="2022-11-21T08:33:00Z"/>
          <w:rFonts w:ascii="ClearSans-Light" w:eastAsia="ClearSans-Light" w:hAnsi="ClearSans-Light" w:cs="ClearSans-Light"/>
          <w:color w:val="005583"/>
          <w:sz w:val="18"/>
          <w:szCs w:val="18"/>
        </w:rPr>
        <w:pPrChange w:id="15080" w:author="Cristiano de Menezes Feu" w:date="2022-11-21T08:33:00Z">
          <w:pPr>
            <w:widowControl w:val="0"/>
            <w:pBdr>
              <w:top w:val="nil"/>
              <w:left w:val="nil"/>
              <w:bottom w:val="nil"/>
              <w:right w:val="nil"/>
              <w:between w:val="nil"/>
            </w:pBdr>
            <w:spacing w:before="28" w:after="0"/>
            <w:ind w:firstLine="0"/>
            <w:jc w:val="left"/>
          </w:pPr>
        </w:pPrChange>
      </w:pPr>
      <w:del w:id="15081" w:author="Cristiano de Menezes Feu" w:date="2022-11-21T08:33:00Z">
        <w:r w:rsidDel="00E631A1">
          <w:rPr>
            <w:rFonts w:ascii="ClearSans-Light" w:eastAsia="ClearSans-Light" w:hAnsi="ClearSans-Light" w:cs="ClearSans-Light"/>
            <w:color w:val="005583"/>
            <w:sz w:val="18"/>
            <w:szCs w:val="18"/>
          </w:rPr>
          <w:delText>- Previsão: art. 2º, II</w:delText>
        </w:r>
      </w:del>
    </w:p>
    <w:p w14:paraId="0000148B" w14:textId="108FBCE7" w:rsidR="003D183A" w:rsidDel="00E631A1" w:rsidRDefault="008B7924" w:rsidP="00E631A1">
      <w:pPr>
        <w:widowControl w:val="0"/>
        <w:pBdr>
          <w:top w:val="nil"/>
          <w:left w:val="nil"/>
          <w:bottom w:val="nil"/>
          <w:right w:val="nil"/>
          <w:between w:val="nil"/>
        </w:pBdr>
        <w:spacing w:before="28" w:after="0"/>
        <w:ind w:firstLine="0"/>
        <w:jc w:val="center"/>
        <w:rPr>
          <w:del w:id="15082" w:author="Cristiano de Menezes Feu" w:date="2022-11-21T08:33:00Z"/>
          <w:rFonts w:ascii="ClearSans-Light" w:eastAsia="ClearSans-Light" w:hAnsi="ClearSans-Light" w:cs="ClearSans-Light"/>
          <w:color w:val="005583"/>
          <w:sz w:val="18"/>
          <w:szCs w:val="18"/>
        </w:rPr>
        <w:pPrChange w:id="15083" w:author="Cristiano de Menezes Feu" w:date="2022-11-21T08:33:00Z">
          <w:pPr>
            <w:widowControl w:val="0"/>
            <w:pBdr>
              <w:top w:val="nil"/>
              <w:left w:val="nil"/>
              <w:bottom w:val="nil"/>
              <w:right w:val="nil"/>
              <w:between w:val="nil"/>
            </w:pBdr>
            <w:spacing w:before="28" w:after="0"/>
            <w:ind w:firstLine="0"/>
            <w:jc w:val="left"/>
          </w:pPr>
        </w:pPrChange>
      </w:pPr>
      <w:del w:id="15084" w:author="Cristiano de Menezes Feu" w:date="2022-11-21T08:33:00Z">
        <w:r w:rsidDel="00E631A1">
          <w:rPr>
            <w:rFonts w:ascii="ClearSans-Light" w:eastAsia="ClearSans-Light" w:hAnsi="ClearSans-Light" w:cs="ClearSans-Light"/>
            <w:color w:val="005583"/>
            <w:sz w:val="18"/>
            <w:szCs w:val="18"/>
          </w:rPr>
          <w:delText>▪ SESSÃO PREPARATÓRIA</w:delText>
        </w:r>
      </w:del>
    </w:p>
    <w:p w14:paraId="0000148C" w14:textId="64327AC6" w:rsidR="003D183A" w:rsidDel="00E631A1" w:rsidRDefault="008B7924" w:rsidP="00E631A1">
      <w:pPr>
        <w:widowControl w:val="0"/>
        <w:pBdr>
          <w:top w:val="nil"/>
          <w:left w:val="nil"/>
          <w:bottom w:val="nil"/>
          <w:right w:val="nil"/>
          <w:between w:val="nil"/>
        </w:pBdr>
        <w:spacing w:before="28" w:after="0"/>
        <w:ind w:firstLine="0"/>
        <w:jc w:val="center"/>
        <w:rPr>
          <w:del w:id="15085" w:author="Cristiano de Menezes Feu" w:date="2022-11-21T08:33:00Z"/>
          <w:rFonts w:ascii="ClearSans-Light" w:eastAsia="ClearSans-Light" w:hAnsi="ClearSans-Light" w:cs="ClearSans-Light"/>
          <w:color w:val="005583"/>
          <w:sz w:val="18"/>
          <w:szCs w:val="18"/>
        </w:rPr>
        <w:pPrChange w:id="15086" w:author="Cristiano de Menezes Feu" w:date="2022-11-21T08:33:00Z">
          <w:pPr>
            <w:widowControl w:val="0"/>
            <w:pBdr>
              <w:top w:val="nil"/>
              <w:left w:val="nil"/>
              <w:bottom w:val="nil"/>
              <w:right w:val="nil"/>
              <w:between w:val="nil"/>
            </w:pBdr>
            <w:spacing w:before="28" w:after="0"/>
            <w:ind w:firstLine="0"/>
            <w:jc w:val="left"/>
          </w:pPr>
        </w:pPrChange>
      </w:pPr>
      <w:del w:id="15087" w:author="Cristiano de Menezes Feu" w:date="2022-11-21T08:33:00Z">
        <w:r w:rsidDel="00E631A1">
          <w:rPr>
            <w:rFonts w:ascii="ClearSans-Light" w:eastAsia="ClearSans-Light" w:hAnsi="ClearSans-Light" w:cs="ClearSans-Light"/>
            <w:color w:val="005583"/>
            <w:sz w:val="18"/>
            <w:szCs w:val="18"/>
          </w:rPr>
          <w:delText>- Previsão: art. 2º, § 2º, e art. 4º</w:delText>
        </w:r>
      </w:del>
    </w:p>
    <w:p w14:paraId="0000148D" w14:textId="3F141877" w:rsidR="003D183A" w:rsidDel="00E631A1" w:rsidRDefault="008B7924" w:rsidP="00E631A1">
      <w:pPr>
        <w:widowControl w:val="0"/>
        <w:pBdr>
          <w:top w:val="nil"/>
          <w:left w:val="nil"/>
          <w:bottom w:val="nil"/>
          <w:right w:val="nil"/>
          <w:between w:val="nil"/>
        </w:pBdr>
        <w:spacing w:before="28" w:after="0"/>
        <w:ind w:firstLine="0"/>
        <w:jc w:val="center"/>
        <w:rPr>
          <w:del w:id="15088" w:author="Cristiano de Menezes Feu" w:date="2022-11-21T08:33:00Z"/>
          <w:rFonts w:ascii="ClearSans-Light" w:eastAsia="ClearSans-Light" w:hAnsi="ClearSans-Light" w:cs="ClearSans-Light"/>
          <w:color w:val="005583"/>
          <w:sz w:val="18"/>
          <w:szCs w:val="18"/>
        </w:rPr>
        <w:pPrChange w:id="15089" w:author="Cristiano de Menezes Feu" w:date="2022-11-21T08:33:00Z">
          <w:pPr>
            <w:widowControl w:val="0"/>
            <w:pBdr>
              <w:top w:val="nil"/>
              <w:left w:val="nil"/>
              <w:bottom w:val="nil"/>
              <w:right w:val="nil"/>
              <w:between w:val="nil"/>
            </w:pBdr>
            <w:spacing w:before="28" w:after="0"/>
            <w:ind w:firstLine="0"/>
            <w:jc w:val="left"/>
          </w:pPr>
        </w:pPrChange>
      </w:pPr>
      <w:del w:id="15090" w:author="Cristiano de Menezes Feu" w:date="2022-11-21T08:33:00Z">
        <w:r w:rsidDel="00E631A1">
          <w:rPr>
            <w:rFonts w:ascii="ClearSans-Light" w:eastAsia="ClearSans-Light" w:hAnsi="ClearSans-Light" w:cs="ClearSans-Light"/>
            <w:color w:val="005583"/>
            <w:sz w:val="18"/>
            <w:szCs w:val="18"/>
          </w:rPr>
          <w:delText>▪ SESSÃO SECRETA</w:delText>
        </w:r>
      </w:del>
    </w:p>
    <w:p w14:paraId="0000148E" w14:textId="4948FCB8" w:rsidR="003D183A" w:rsidDel="00E631A1" w:rsidRDefault="008B7924" w:rsidP="00E631A1">
      <w:pPr>
        <w:widowControl w:val="0"/>
        <w:pBdr>
          <w:top w:val="nil"/>
          <w:left w:val="nil"/>
          <w:bottom w:val="nil"/>
          <w:right w:val="nil"/>
          <w:between w:val="nil"/>
        </w:pBdr>
        <w:spacing w:before="28" w:after="0"/>
        <w:ind w:firstLine="0"/>
        <w:jc w:val="center"/>
        <w:rPr>
          <w:del w:id="15091" w:author="Cristiano de Menezes Feu" w:date="2022-11-21T08:33:00Z"/>
          <w:rFonts w:ascii="ClearSans-Light" w:eastAsia="ClearSans-Light" w:hAnsi="ClearSans-Light" w:cs="ClearSans-Light"/>
          <w:color w:val="005583"/>
          <w:sz w:val="18"/>
          <w:szCs w:val="18"/>
        </w:rPr>
        <w:pPrChange w:id="15092" w:author="Cristiano de Menezes Feu" w:date="2022-11-21T08:33:00Z">
          <w:pPr>
            <w:widowControl w:val="0"/>
            <w:pBdr>
              <w:top w:val="nil"/>
              <w:left w:val="nil"/>
              <w:bottom w:val="nil"/>
              <w:right w:val="nil"/>
              <w:between w:val="nil"/>
            </w:pBdr>
            <w:spacing w:before="28" w:after="0"/>
            <w:ind w:firstLine="0"/>
            <w:jc w:val="left"/>
          </w:pPr>
        </w:pPrChange>
      </w:pPr>
      <w:del w:id="15093" w:author="Cristiano de Menezes Feu" w:date="2022-11-21T08:33:00Z">
        <w:r w:rsidDel="00E631A1">
          <w:rPr>
            <w:rFonts w:ascii="ClearSans-Light" w:eastAsia="ClearSans-Light" w:hAnsi="ClearSans-Light" w:cs="ClearSans-Light"/>
            <w:color w:val="005583"/>
            <w:sz w:val="18"/>
            <w:szCs w:val="18"/>
          </w:rPr>
          <w:delText>- Previsão e regramento: arts. 69 e 92 a 94</w:delText>
        </w:r>
      </w:del>
    </w:p>
    <w:p w14:paraId="0000148F" w14:textId="64DBCC5F" w:rsidR="003D183A" w:rsidDel="00E631A1" w:rsidRDefault="008B7924" w:rsidP="00E631A1">
      <w:pPr>
        <w:widowControl w:val="0"/>
        <w:pBdr>
          <w:top w:val="nil"/>
          <w:left w:val="nil"/>
          <w:bottom w:val="nil"/>
          <w:right w:val="nil"/>
          <w:between w:val="nil"/>
        </w:pBdr>
        <w:spacing w:before="28" w:after="0"/>
        <w:ind w:firstLine="0"/>
        <w:jc w:val="center"/>
        <w:rPr>
          <w:del w:id="15094" w:author="Cristiano de Menezes Feu" w:date="2022-11-21T08:33:00Z"/>
          <w:rFonts w:ascii="ClearSans-Light" w:eastAsia="ClearSans-Light" w:hAnsi="ClearSans-Light" w:cs="ClearSans-Light"/>
          <w:color w:val="005583"/>
          <w:sz w:val="18"/>
          <w:szCs w:val="18"/>
        </w:rPr>
        <w:pPrChange w:id="15095" w:author="Cristiano de Menezes Feu" w:date="2022-11-21T08:33:00Z">
          <w:pPr>
            <w:widowControl w:val="0"/>
            <w:pBdr>
              <w:top w:val="nil"/>
              <w:left w:val="nil"/>
              <w:bottom w:val="nil"/>
              <w:right w:val="nil"/>
              <w:between w:val="nil"/>
            </w:pBdr>
            <w:spacing w:before="28" w:after="0"/>
            <w:ind w:firstLine="0"/>
            <w:jc w:val="left"/>
          </w:pPr>
        </w:pPrChange>
      </w:pPr>
      <w:del w:id="15096" w:author="Cristiano de Menezes Feu" w:date="2022-11-21T08:33:00Z">
        <w:r w:rsidDel="00E631A1">
          <w:rPr>
            <w:rFonts w:ascii="ClearSans-Light" w:eastAsia="ClearSans-Light" w:hAnsi="ClearSans-Light" w:cs="ClearSans-Light"/>
            <w:color w:val="005583"/>
            <w:sz w:val="18"/>
            <w:szCs w:val="18"/>
          </w:rPr>
          <w:delText>▪ SESSÃO SOLENE</w:delText>
        </w:r>
      </w:del>
    </w:p>
    <w:p w14:paraId="00001490" w14:textId="25ABFE1E" w:rsidR="003D183A" w:rsidDel="00E631A1" w:rsidRDefault="008B7924" w:rsidP="00E631A1">
      <w:pPr>
        <w:widowControl w:val="0"/>
        <w:pBdr>
          <w:top w:val="nil"/>
          <w:left w:val="nil"/>
          <w:bottom w:val="nil"/>
          <w:right w:val="nil"/>
          <w:between w:val="nil"/>
        </w:pBdr>
        <w:spacing w:before="28" w:after="0"/>
        <w:ind w:firstLine="0"/>
        <w:jc w:val="center"/>
        <w:rPr>
          <w:del w:id="15097" w:author="Cristiano de Menezes Feu" w:date="2022-11-21T08:33:00Z"/>
          <w:rFonts w:ascii="ClearSans-Light" w:eastAsia="ClearSans-Light" w:hAnsi="ClearSans-Light" w:cs="ClearSans-Light"/>
          <w:color w:val="005583"/>
          <w:sz w:val="18"/>
          <w:szCs w:val="18"/>
        </w:rPr>
        <w:pPrChange w:id="15098" w:author="Cristiano de Menezes Feu" w:date="2022-11-21T08:33:00Z">
          <w:pPr>
            <w:widowControl w:val="0"/>
            <w:pBdr>
              <w:top w:val="nil"/>
              <w:left w:val="nil"/>
              <w:bottom w:val="nil"/>
              <w:right w:val="nil"/>
              <w:between w:val="nil"/>
            </w:pBdr>
            <w:spacing w:before="28" w:after="0"/>
            <w:ind w:firstLine="0"/>
            <w:jc w:val="left"/>
          </w:pPr>
        </w:pPrChange>
      </w:pPr>
      <w:del w:id="15099" w:author="Cristiano de Menezes Feu" w:date="2022-11-21T08:33:00Z">
        <w:r w:rsidDel="00E631A1">
          <w:rPr>
            <w:rFonts w:ascii="ClearSans-Light" w:eastAsia="ClearSans-Light" w:hAnsi="ClearSans-Light" w:cs="ClearSans-Light"/>
            <w:color w:val="005583"/>
            <w:sz w:val="18"/>
            <w:szCs w:val="18"/>
          </w:rPr>
          <w:delText>- Previsão: art. 68</w:delText>
        </w:r>
      </w:del>
    </w:p>
    <w:p w14:paraId="00001491" w14:textId="42866815" w:rsidR="003D183A" w:rsidDel="00E631A1" w:rsidRDefault="008B7924" w:rsidP="00E631A1">
      <w:pPr>
        <w:widowControl w:val="0"/>
        <w:pBdr>
          <w:top w:val="nil"/>
          <w:left w:val="nil"/>
          <w:bottom w:val="nil"/>
          <w:right w:val="nil"/>
          <w:between w:val="nil"/>
        </w:pBdr>
        <w:spacing w:before="28" w:after="0"/>
        <w:ind w:firstLine="0"/>
        <w:jc w:val="center"/>
        <w:rPr>
          <w:del w:id="15100" w:author="Cristiano de Menezes Feu" w:date="2022-11-21T08:33:00Z"/>
          <w:rFonts w:ascii="ClearSans-Light" w:eastAsia="ClearSans-Light" w:hAnsi="ClearSans-Light" w:cs="ClearSans-Light"/>
          <w:color w:val="005583"/>
          <w:sz w:val="18"/>
          <w:szCs w:val="18"/>
        </w:rPr>
        <w:pPrChange w:id="15101" w:author="Cristiano de Menezes Feu" w:date="2022-11-21T08:33:00Z">
          <w:pPr>
            <w:widowControl w:val="0"/>
            <w:pBdr>
              <w:top w:val="nil"/>
              <w:left w:val="nil"/>
              <w:bottom w:val="nil"/>
              <w:right w:val="nil"/>
              <w:between w:val="nil"/>
            </w:pBdr>
            <w:spacing w:before="28" w:after="0"/>
            <w:ind w:firstLine="0"/>
            <w:jc w:val="left"/>
          </w:pPr>
        </w:pPrChange>
      </w:pPr>
      <w:del w:id="15102" w:author="Cristiano de Menezes Feu" w:date="2022-11-21T08:33:00Z">
        <w:r w:rsidDel="00E631A1">
          <w:rPr>
            <w:rFonts w:ascii="ClearSans-Light" w:eastAsia="ClearSans-Light" w:hAnsi="ClearSans-Light" w:cs="ClearSans-Light"/>
            <w:color w:val="005583"/>
            <w:sz w:val="18"/>
            <w:szCs w:val="18"/>
          </w:rPr>
          <w:delText>▪ SESSÕES DA CÂMARA</w:delText>
        </w:r>
      </w:del>
    </w:p>
    <w:p w14:paraId="00001492" w14:textId="59D8342D" w:rsidR="003D183A" w:rsidDel="00E631A1" w:rsidRDefault="008B7924" w:rsidP="00E631A1">
      <w:pPr>
        <w:widowControl w:val="0"/>
        <w:pBdr>
          <w:top w:val="nil"/>
          <w:left w:val="nil"/>
          <w:bottom w:val="nil"/>
          <w:right w:val="nil"/>
          <w:between w:val="nil"/>
        </w:pBdr>
        <w:spacing w:before="28" w:after="0"/>
        <w:ind w:firstLine="0"/>
        <w:jc w:val="center"/>
        <w:rPr>
          <w:del w:id="15103" w:author="Cristiano de Menezes Feu" w:date="2022-11-21T08:33:00Z"/>
          <w:rFonts w:ascii="ClearSans-Light" w:eastAsia="ClearSans-Light" w:hAnsi="ClearSans-Light" w:cs="ClearSans-Light"/>
          <w:color w:val="005583"/>
          <w:sz w:val="18"/>
          <w:szCs w:val="18"/>
        </w:rPr>
        <w:pPrChange w:id="15104" w:author="Cristiano de Menezes Feu" w:date="2022-11-21T08:33:00Z">
          <w:pPr>
            <w:widowControl w:val="0"/>
            <w:pBdr>
              <w:top w:val="nil"/>
              <w:left w:val="nil"/>
              <w:bottom w:val="nil"/>
              <w:right w:val="nil"/>
              <w:between w:val="nil"/>
            </w:pBdr>
            <w:spacing w:before="28" w:after="0"/>
            <w:ind w:firstLine="0"/>
            <w:jc w:val="left"/>
          </w:pPr>
        </w:pPrChange>
      </w:pPr>
      <w:del w:id="15105" w:author="Cristiano de Menezes Feu" w:date="2022-11-21T08:33:00Z">
        <w:r w:rsidDel="00E631A1">
          <w:rPr>
            <w:rFonts w:ascii="ClearSans-Light" w:eastAsia="ClearSans-Light" w:hAnsi="ClearSans-Light" w:cs="ClearSans-Light"/>
            <w:color w:val="005583"/>
            <w:sz w:val="18"/>
            <w:szCs w:val="18"/>
          </w:rPr>
          <w:delText>- Regramento: arts. 65 a 99</w:delText>
        </w:r>
      </w:del>
    </w:p>
    <w:p w14:paraId="00001493" w14:textId="6146F3FF" w:rsidR="003D183A" w:rsidDel="00E631A1" w:rsidRDefault="008B7924" w:rsidP="00E631A1">
      <w:pPr>
        <w:widowControl w:val="0"/>
        <w:pBdr>
          <w:top w:val="nil"/>
          <w:left w:val="nil"/>
          <w:bottom w:val="nil"/>
          <w:right w:val="nil"/>
          <w:between w:val="nil"/>
        </w:pBdr>
        <w:spacing w:before="28" w:after="0"/>
        <w:ind w:firstLine="0"/>
        <w:jc w:val="center"/>
        <w:rPr>
          <w:del w:id="15106" w:author="Cristiano de Menezes Feu" w:date="2022-11-21T08:33:00Z"/>
          <w:rFonts w:ascii="ClearSans-Light" w:eastAsia="ClearSans-Light" w:hAnsi="ClearSans-Light" w:cs="ClearSans-Light"/>
          <w:color w:val="005583"/>
          <w:sz w:val="18"/>
          <w:szCs w:val="18"/>
        </w:rPr>
        <w:pPrChange w:id="15107" w:author="Cristiano de Menezes Feu" w:date="2022-11-21T08:33:00Z">
          <w:pPr>
            <w:widowControl w:val="0"/>
            <w:pBdr>
              <w:top w:val="nil"/>
              <w:left w:val="nil"/>
              <w:bottom w:val="nil"/>
              <w:right w:val="nil"/>
              <w:between w:val="nil"/>
            </w:pBdr>
            <w:spacing w:before="28" w:after="0"/>
            <w:ind w:firstLine="0"/>
            <w:jc w:val="left"/>
          </w:pPr>
        </w:pPrChange>
      </w:pPr>
      <w:del w:id="15108" w:author="Cristiano de Menezes Feu" w:date="2022-11-21T08:33:00Z">
        <w:r w:rsidDel="00E631A1">
          <w:rPr>
            <w:rFonts w:ascii="ClearSans-Light" w:eastAsia="ClearSans-Light" w:hAnsi="ClearSans-Light" w:cs="ClearSans-Light"/>
            <w:color w:val="005583"/>
            <w:sz w:val="18"/>
            <w:szCs w:val="18"/>
          </w:rPr>
          <w:delText>▪ SISTEMA ELETRÔNICO</w:delText>
        </w:r>
      </w:del>
    </w:p>
    <w:p w14:paraId="00001494" w14:textId="21FF1FC9" w:rsidR="003D183A" w:rsidDel="00E631A1" w:rsidRDefault="008B7924" w:rsidP="00E631A1">
      <w:pPr>
        <w:widowControl w:val="0"/>
        <w:pBdr>
          <w:top w:val="nil"/>
          <w:left w:val="nil"/>
          <w:bottom w:val="nil"/>
          <w:right w:val="nil"/>
          <w:between w:val="nil"/>
        </w:pBdr>
        <w:spacing w:before="28" w:after="0"/>
        <w:ind w:firstLine="0"/>
        <w:jc w:val="center"/>
        <w:rPr>
          <w:del w:id="15109" w:author="Cristiano de Menezes Feu" w:date="2022-11-21T08:33:00Z"/>
          <w:rFonts w:ascii="ClearSans-Light" w:eastAsia="ClearSans-Light" w:hAnsi="ClearSans-Light" w:cs="ClearSans-Light"/>
          <w:color w:val="005583"/>
          <w:sz w:val="18"/>
          <w:szCs w:val="18"/>
        </w:rPr>
        <w:pPrChange w:id="15110" w:author="Cristiano de Menezes Feu" w:date="2022-11-21T08:33:00Z">
          <w:pPr>
            <w:widowControl w:val="0"/>
            <w:pBdr>
              <w:top w:val="nil"/>
              <w:left w:val="nil"/>
              <w:bottom w:val="nil"/>
              <w:right w:val="nil"/>
              <w:between w:val="nil"/>
            </w:pBdr>
            <w:spacing w:before="28" w:after="0"/>
            <w:ind w:firstLine="0"/>
            <w:jc w:val="left"/>
          </w:pPr>
        </w:pPrChange>
      </w:pPr>
      <w:del w:id="15111" w:author="Cristiano de Menezes Feu" w:date="2022-11-21T08:33:00Z">
        <w:r w:rsidDel="00E631A1">
          <w:rPr>
            <w:rFonts w:ascii="ClearSans-Light" w:eastAsia="ClearSans-Light" w:hAnsi="ClearSans-Light" w:cs="ClearSans-Light"/>
            <w:color w:val="005583"/>
            <w:sz w:val="18"/>
            <w:szCs w:val="18"/>
          </w:rPr>
          <w:delText>- Ordem do dia: art. 82</w:delText>
        </w:r>
      </w:del>
    </w:p>
    <w:p w14:paraId="00001495" w14:textId="033461FB" w:rsidR="003D183A" w:rsidDel="00E631A1" w:rsidRDefault="008B7924" w:rsidP="00E631A1">
      <w:pPr>
        <w:widowControl w:val="0"/>
        <w:pBdr>
          <w:top w:val="nil"/>
          <w:left w:val="nil"/>
          <w:bottom w:val="nil"/>
          <w:right w:val="nil"/>
          <w:between w:val="nil"/>
        </w:pBdr>
        <w:spacing w:before="28" w:after="0"/>
        <w:ind w:firstLine="0"/>
        <w:jc w:val="center"/>
        <w:rPr>
          <w:del w:id="15112" w:author="Cristiano de Menezes Feu" w:date="2022-11-21T08:33:00Z"/>
          <w:rFonts w:ascii="ClearSans-Light" w:eastAsia="ClearSans-Light" w:hAnsi="ClearSans-Light" w:cs="ClearSans-Light"/>
          <w:color w:val="005583"/>
          <w:sz w:val="18"/>
          <w:szCs w:val="18"/>
        </w:rPr>
        <w:pPrChange w:id="15113" w:author="Cristiano de Menezes Feu" w:date="2022-11-21T08:33:00Z">
          <w:pPr>
            <w:widowControl w:val="0"/>
            <w:pBdr>
              <w:top w:val="nil"/>
              <w:left w:val="nil"/>
              <w:bottom w:val="nil"/>
              <w:right w:val="nil"/>
              <w:between w:val="nil"/>
            </w:pBdr>
            <w:spacing w:before="28" w:after="0"/>
            <w:ind w:firstLine="0"/>
            <w:jc w:val="left"/>
          </w:pPr>
        </w:pPrChange>
      </w:pPr>
      <w:del w:id="15114" w:author="Cristiano de Menezes Feu" w:date="2022-11-21T08:33:00Z">
        <w:r w:rsidDel="00E631A1">
          <w:rPr>
            <w:rFonts w:ascii="ClearSans-Light" w:eastAsia="ClearSans-Light" w:hAnsi="ClearSans-Light" w:cs="ClearSans-Light"/>
            <w:color w:val="005583"/>
            <w:sz w:val="18"/>
            <w:szCs w:val="18"/>
          </w:rPr>
          <w:delText>- Apresentação de proposições: art. 101</w:delText>
        </w:r>
      </w:del>
    </w:p>
    <w:p w14:paraId="00001496" w14:textId="05210605" w:rsidR="003D183A" w:rsidDel="00E631A1" w:rsidRDefault="008B7924" w:rsidP="00E631A1">
      <w:pPr>
        <w:widowControl w:val="0"/>
        <w:pBdr>
          <w:top w:val="nil"/>
          <w:left w:val="nil"/>
          <w:bottom w:val="nil"/>
          <w:right w:val="nil"/>
          <w:between w:val="nil"/>
        </w:pBdr>
        <w:spacing w:before="28" w:after="0"/>
        <w:ind w:firstLine="0"/>
        <w:jc w:val="center"/>
        <w:rPr>
          <w:del w:id="15115" w:author="Cristiano de Menezes Feu" w:date="2022-11-21T08:33:00Z"/>
          <w:rFonts w:ascii="ClearSans-Light" w:eastAsia="ClearSans-Light" w:hAnsi="ClearSans-Light" w:cs="ClearSans-Light"/>
          <w:color w:val="005583"/>
          <w:sz w:val="18"/>
          <w:szCs w:val="18"/>
        </w:rPr>
        <w:pPrChange w:id="15116" w:author="Cristiano de Menezes Feu" w:date="2022-11-21T08:33:00Z">
          <w:pPr>
            <w:widowControl w:val="0"/>
            <w:pBdr>
              <w:top w:val="nil"/>
              <w:left w:val="nil"/>
              <w:bottom w:val="nil"/>
              <w:right w:val="nil"/>
              <w:between w:val="nil"/>
            </w:pBdr>
            <w:spacing w:before="28" w:after="0"/>
            <w:ind w:firstLine="0"/>
            <w:jc w:val="left"/>
          </w:pPr>
        </w:pPrChange>
      </w:pPr>
      <w:del w:id="15117" w:author="Cristiano de Menezes Feu" w:date="2022-11-21T08:33:00Z">
        <w:r w:rsidDel="00E631A1">
          <w:rPr>
            <w:rFonts w:ascii="ClearSans-Light" w:eastAsia="ClearSans-Light" w:hAnsi="ClearSans-Light" w:cs="ClearSans-Light"/>
            <w:color w:val="005583"/>
            <w:sz w:val="18"/>
            <w:szCs w:val="18"/>
          </w:rPr>
          <w:delText>- Votação: arts. 184, 187 e 188</w:delText>
        </w:r>
      </w:del>
    </w:p>
    <w:p w14:paraId="00001497" w14:textId="32BA9E83" w:rsidR="003D183A" w:rsidDel="00E631A1" w:rsidRDefault="008B7924" w:rsidP="00E631A1">
      <w:pPr>
        <w:widowControl w:val="0"/>
        <w:pBdr>
          <w:top w:val="nil"/>
          <w:left w:val="nil"/>
          <w:bottom w:val="nil"/>
          <w:right w:val="nil"/>
          <w:between w:val="nil"/>
        </w:pBdr>
        <w:spacing w:before="28" w:after="0"/>
        <w:ind w:firstLine="0"/>
        <w:jc w:val="center"/>
        <w:rPr>
          <w:del w:id="15118" w:author="Cristiano de Menezes Feu" w:date="2022-11-21T08:33:00Z"/>
          <w:rFonts w:ascii="ClearSans-Light" w:eastAsia="ClearSans-Light" w:hAnsi="ClearSans-Light" w:cs="ClearSans-Light"/>
          <w:color w:val="005583"/>
          <w:sz w:val="18"/>
          <w:szCs w:val="18"/>
        </w:rPr>
        <w:pPrChange w:id="15119" w:author="Cristiano de Menezes Feu" w:date="2022-11-21T08:33:00Z">
          <w:pPr>
            <w:widowControl w:val="0"/>
            <w:pBdr>
              <w:top w:val="nil"/>
              <w:left w:val="nil"/>
              <w:bottom w:val="nil"/>
              <w:right w:val="nil"/>
              <w:between w:val="nil"/>
            </w:pBdr>
            <w:spacing w:before="28" w:after="0"/>
            <w:ind w:firstLine="0"/>
            <w:jc w:val="left"/>
          </w:pPr>
        </w:pPrChange>
      </w:pPr>
      <w:del w:id="15120" w:author="Cristiano de Menezes Feu" w:date="2022-11-21T08:33:00Z">
        <w:r w:rsidDel="00E631A1">
          <w:rPr>
            <w:rFonts w:ascii="ClearSans-Light" w:eastAsia="ClearSans-Light" w:hAnsi="ClearSans-Light" w:cs="ClearSans-Light"/>
            <w:color w:val="005583"/>
            <w:sz w:val="18"/>
            <w:szCs w:val="18"/>
          </w:rPr>
          <w:delText>▪ SORTEIO</w:delText>
        </w:r>
      </w:del>
    </w:p>
    <w:p w14:paraId="00001498" w14:textId="4338C313" w:rsidR="003D183A" w:rsidDel="00E631A1" w:rsidRDefault="008B7924" w:rsidP="00E631A1">
      <w:pPr>
        <w:widowControl w:val="0"/>
        <w:pBdr>
          <w:top w:val="nil"/>
          <w:left w:val="nil"/>
          <w:bottom w:val="nil"/>
          <w:right w:val="nil"/>
          <w:between w:val="nil"/>
        </w:pBdr>
        <w:spacing w:before="28" w:after="0"/>
        <w:ind w:firstLine="0"/>
        <w:jc w:val="center"/>
        <w:rPr>
          <w:del w:id="15121" w:author="Cristiano de Menezes Feu" w:date="2022-11-21T08:33:00Z"/>
          <w:rFonts w:ascii="ClearSans-Light" w:eastAsia="ClearSans-Light" w:hAnsi="ClearSans-Light" w:cs="ClearSans-Light"/>
          <w:color w:val="005583"/>
          <w:sz w:val="18"/>
          <w:szCs w:val="18"/>
        </w:rPr>
        <w:pPrChange w:id="15122" w:author="Cristiano de Menezes Feu" w:date="2022-11-21T08:33:00Z">
          <w:pPr>
            <w:widowControl w:val="0"/>
            <w:pBdr>
              <w:top w:val="nil"/>
              <w:left w:val="nil"/>
              <w:bottom w:val="nil"/>
              <w:right w:val="nil"/>
              <w:between w:val="nil"/>
            </w:pBdr>
            <w:spacing w:before="28" w:after="0"/>
            <w:ind w:firstLine="0"/>
            <w:jc w:val="left"/>
          </w:pPr>
        </w:pPrChange>
      </w:pPr>
      <w:del w:id="15123" w:author="Cristiano de Menezes Feu" w:date="2022-11-21T08:33:00Z">
        <w:r w:rsidDel="00E631A1">
          <w:rPr>
            <w:rFonts w:ascii="ClearSans-Light" w:eastAsia="ClearSans-Light" w:hAnsi="ClearSans-Light" w:cs="ClearSans-Light"/>
            <w:color w:val="005583"/>
            <w:sz w:val="18"/>
            <w:szCs w:val="18"/>
          </w:rPr>
          <w:delText>- Grande Expediente: art. 87, § 1º</w:delText>
        </w:r>
      </w:del>
    </w:p>
    <w:p w14:paraId="00001499" w14:textId="4E4F9AD6" w:rsidR="003D183A" w:rsidDel="00E631A1" w:rsidRDefault="008B7924" w:rsidP="00E631A1">
      <w:pPr>
        <w:widowControl w:val="0"/>
        <w:pBdr>
          <w:top w:val="nil"/>
          <w:left w:val="nil"/>
          <w:bottom w:val="nil"/>
          <w:right w:val="nil"/>
          <w:between w:val="nil"/>
        </w:pBdr>
        <w:spacing w:before="28" w:after="0"/>
        <w:ind w:firstLine="0"/>
        <w:jc w:val="center"/>
        <w:rPr>
          <w:del w:id="15124" w:author="Cristiano de Menezes Feu" w:date="2022-11-21T08:33:00Z"/>
          <w:rFonts w:ascii="ClearSans-Light" w:eastAsia="ClearSans-Light" w:hAnsi="ClearSans-Light" w:cs="ClearSans-Light"/>
          <w:color w:val="005583"/>
          <w:sz w:val="18"/>
          <w:szCs w:val="18"/>
        </w:rPr>
        <w:pPrChange w:id="15125" w:author="Cristiano de Menezes Feu" w:date="2022-11-21T08:33:00Z">
          <w:pPr>
            <w:widowControl w:val="0"/>
            <w:pBdr>
              <w:top w:val="nil"/>
              <w:left w:val="nil"/>
              <w:bottom w:val="nil"/>
              <w:right w:val="nil"/>
              <w:between w:val="nil"/>
            </w:pBdr>
            <w:spacing w:before="28" w:after="0"/>
            <w:ind w:firstLine="0"/>
            <w:jc w:val="left"/>
          </w:pPr>
        </w:pPrChange>
      </w:pPr>
      <w:del w:id="15126" w:author="Cristiano de Menezes Feu" w:date="2022-11-21T08:33:00Z">
        <w:r w:rsidDel="00E631A1">
          <w:rPr>
            <w:rFonts w:ascii="ClearSans-Light" w:eastAsia="ClearSans-Light" w:hAnsi="ClearSans-Light" w:cs="ClearSans-Light"/>
            <w:color w:val="005583"/>
            <w:sz w:val="18"/>
            <w:szCs w:val="18"/>
          </w:rPr>
          <w:delText>▪ SUBCOMISSÃO</w:delText>
        </w:r>
      </w:del>
    </w:p>
    <w:p w14:paraId="0000149A" w14:textId="4E76D88E" w:rsidR="003D183A" w:rsidDel="00E631A1" w:rsidRDefault="008B7924" w:rsidP="00E631A1">
      <w:pPr>
        <w:widowControl w:val="0"/>
        <w:pBdr>
          <w:top w:val="nil"/>
          <w:left w:val="nil"/>
          <w:bottom w:val="nil"/>
          <w:right w:val="nil"/>
          <w:between w:val="nil"/>
        </w:pBdr>
        <w:spacing w:before="28" w:after="0"/>
        <w:ind w:firstLine="0"/>
        <w:jc w:val="center"/>
        <w:rPr>
          <w:del w:id="15127" w:author="Cristiano de Menezes Feu" w:date="2022-11-21T08:33:00Z"/>
          <w:rFonts w:ascii="ClearSans-Light" w:eastAsia="ClearSans-Light" w:hAnsi="ClearSans-Light" w:cs="ClearSans-Light"/>
          <w:color w:val="005583"/>
          <w:sz w:val="18"/>
          <w:szCs w:val="18"/>
        </w:rPr>
        <w:pPrChange w:id="15128" w:author="Cristiano de Menezes Feu" w:date="2022-11-21T08:33:00Z">
          <w:pPr>
            <w:widowControl w:val="0"/>
            <w:pBdr>
              <w:top w:val="nil"/>
              <w:left w:val="nil"/>
              <w:bottom w:val="nil"/>
              <w:right w:val="nil"/>
              <w:between w:val="nil"/>
            </w:pBdr>
            <w:spacing w:before="28" w:after="0"/>
            <w:ind w:firstLine="0"/>
            <w:jc w:val="left"/>
          </w:pPr>
        </w:pPrChange>
      </w:pPr>
      <w:del w:id="15129" w:author="Cristiano de Menezes Feu" w:date="2022-11-21T08:33:00Z">
        <w:r w:rsidDel="00E631A1">
          <w:rPr>
            <w:rFonts w:ascii="ClearSans-Light" w:eastAsia="ClearSans-Light" w:hAnsi="ClearSans-Light" w:cs="ClearSans-Light"/>
            <w:color w:val="005583"/>
            <w:sz w:val="18"/>
            <w:szCs w:val="18"/>
          </w:rPr>
          <w:delText>- Especial e Permanente: art. 29</w:delText>
        </w:r>
      </w:del>
    </w:p>
    <w:p w14:paraId="0000149B" w14:textId="2CC3DBD0" w:rsidR="003D183A" w:rsidDel="00E631A1" w:rsidRDefault="008B7924" w:rsidP="00E631A1">
      <w:pPr>
        <w:widowControl w:val="0"/>
        <w:pBdr>
          <w:top w:val="nil"/>
          <w:left w:val="nil"/>
          <w:bottom w:val="nil"/>
          <w:right w:val="nil"/>
          <w:between w:val="nil"/>
        </w:pBdr>
        <w:spacing w:before="28" w:after="0"/>
        <w:ind w:firstLine="0"/>
        <w:jc w:val="center"/>
        <w:rPr>
          <w:del w:id="15130" w:author="Cristiano de Menezes Feu" w:date="2022-11-21T08:33:00Z"/>
          <w:rFonts w:ascii="ClearSans-Light" w:eastAsia="ClearSans-Light" w:hAnsi="ClearSans-Light" w:cs="ClearSans-Light"/>
          <w:color w:val="005583"/>
          <w:sz w:val="18"/>
          <w:szCs w:val="18"/>
        </w:rPr>
        <w:pPrChange w:id="15131" w:author="Cristiano de Menezes Feu" w:date="2022-11-21T08:33:00Z">
          <w:pPr>
            <w:widowControl w:val="0"/>
            <w:pBdr>
              <w:top w:val="nil"/>
              <w:left w:val="nil"/>
              <w:bottom w:val="nil"/>
              <w:right w:val="nil"/>
              <w:between w:val="nil"/>
            </w:pBdr>
            <w:spacing w:before="28" w:after="0"/>
            <w:ind w:firstLine="0"/>
            <w:jc w:val="left"/>
          </w:pPr>
        </w:pPrChange>
      </w:pPr>
      <w:del w:id="15132" w:author="Cristiano de Menezes Feu" w:date="2022-11-21T08:33:00Z">
        <w:r w:rsidDel="00E631A1">
          <w:rPr>
            <w:rFonts w:ascii="ClearSans-Light" w:eastAsia="ClearSans-Light" w:hAnsi="ClearSans-Light" w:cs="ClearSans-Light"/>
            <w:color w:val="005583"/>
            <w:sz w:val="18"/>
            <w:szCs w:val="18"/>
          </w:rPr>
          <w:delText>▪ SUBEMENDA</w:delText>
        </w:r>
      </w:del>
    </w:p>
    <w:p w14:paraId="0000149C" w14:textId="7B5A8479" w:rsidR="003D183A" w:rsidDel="00E631A1" w:rsidRDefault="008B7924" w:rsidP="00E631A1">
      <w:pPr>
        <w:widowControl w:val="0"/>
        <w:pBdr>
          <w:top w:val="nil"/>
          <w:left w:val="nil"/>
          <w:bottom w:val="nil"/>
          <w:right w:val="nil"/>
          <w:between w:val="nil"/>
        </w:pBdr>
        <w:spacing w:before="28" w:after="0"/>
        <w:ind w:firstLine="0"/>
        <w:jc w:val="center"/>
        <w:rPr>
          <w:del w:id="15133" w:author="Cristiano de Menezes Feu" w:date="2022-11-21T08:33:00Z"/>
          <w:rFonts w:ascii="ClearSans-Light" w:eastAsia="ClearSans-Light" w:hAnsi="ClearSans-Light" w:cs="ClearSans-Light"/>
          <w:color w:val="005583"/>
          <w:sz w:val="18"/>
          <w:szCs w:val="18"/>
        </w:rPr>
        <w:pPrChange w:id="15134" w:author="Cristiano de Menezes Feu" w:date="2022-11-21T08:33:00Z">
          <w:pPr>
            <w:widowControl w:val="0"/>
            <w:pBdr>
              <w:top w:val="nil"/>
              <w:left w:val="nil"/>
              <w:bottom w:val="nil"/>
              <w:right w:val="nil"/>
              <w:between w:val="nil"/>
            </w:pBdr>
            <w:spacing w:before="28" w:after="0"/>
            <w:ind w:firstLine="0"/>
            <w:jc w:val="left"/>
          </w:pPr>
        </w:pPrChange>
      </w:pPr>
      <w:del w:id="15135" w:author="Cristiano de Menezes Feu" w:date="2022-11-21T08:33:00Z">
        <w:r w:rsidDel="00E631A1">
          <w:rPr>
            <w:rFonts w:ascii="ClearSans-Light" w:eastAsia="ClearSans-Light" w:hAnsi="ClearSans-Light" w:cs="ClearSans-Light"/>
            <w:color w:val="005583"/>
            <w:sz w:val="18"/>
            <w:szCs w:val="18"/>
          </w:rPr>
          <w:delText>- Conceito e previsão: art. 118, § 7º; art. 57, IV</w:delText>
        </w:r>
      </w:del>
    </w:p>
    <w:p w14:paraId="0000149D" w14:textId="3741B936" w:rsidR="003D183A" w:rsidDel="00E631A1" w:rsidRDefault="008B7924" w:rsidP="00E631A1">
      <w:pPr>
        <w:widowControl w:val="0"/>
        <w:pBdr>
          <w:top w:val="nil"/>
          <w:left w:val="nil"/>
          <w:bottom w:val="nil"/>
          <w:right w:val="nil"/>
          <w:between w:val="nil"/>
        </w:pBdr>
        <w:spacing w:before="28" w:after="0"/>
        <w:ind w:firstLine="0"/>
        <w:jc w:val="center"/>
        <w:rPr>
          <w:del w:id="15136" w:author="Cristiano de Menezes Feu" w:date="2022-11-21T08:33:00Z"/>
          <w:rFonts w:ascii="ClearSans-Light" w:eastAsia="ClearSans-Light" w:hAnsi="ClearSans-Light" w:cs="ClearSans-Light"/>
          <w:color w:val="005583"/>
          <w:sz w:val="18"/>
          <w:szCs w:val="18"/>
        </w:rPr>
        <w:pPrChange w:id="15137" w:author="Cristiano de Menezes Feu" w:date="2022-11-21T08:33:00Z">
          <w:pPr>
            <w:widowControl w:val="0"/>
            <w:pBdr>
              <w:top w:val="nil"/>
              <w:left w:val="nil"/>
              <w:bottom w:val="nil"/>
              <w:right w:val="nil"/>
              <w:between w:val="nil"/>
            </w:pBdr>
            <w:spacing w:before="28" w:after="0"/>
            <w:ind w:firstLine="0"/>
            <w:jc w:val="left"/>
          </w:pPr>
        </w:pPrChange>
      </w:pPr>
      <w:del w:id="15138" w:author="Cristiano de Menezes Feu" w:date="2022-11-21T08:33:00Z">
        <w:r w:rsidDel="00E631A1">
          <w:rPr>
            <w:rFonts w:ascii="ClearSans-Light" w:eastAsia="ClearSans-Light" w:hAnsi="ClearSans-Light" w:cs="ClearSans-Light"/>
            <w:color w:val="005583"/>
            <w:sz w:val="18"/>
            <w:szCs w:val="18"/>
          </w:rPr>
          <w:delText>▪ SUBSTITUTIVO</w:delText>
        </w:r>
      </w:del>
    </w:p>
    <w:p w14:paraId="0000149E" w14:textId="79BE0A0E" w:rsidR="003D183A" w:rsidDel="00E631A1" w:rsidRDefault="008B7924" w:rsidP="00E631A1">
      <w:pPr>
        <w:widowControl w:val="0"/>
        <w:pBdr>
          <w:top w:val="nil"/>
          <w:left w:val="nil"/>
          <w:bottom w:val="nil"/>
          <w:right w:val="nil"/>
          <w:between w:val="nil"/>
        </w:pBdr>
        <w:spacing w:before="28" w:after="0"/>
        <w:ind w:firstLine="0"/>
        <w:jc w:val="center"/>
        <w:rPr>
          <w:del w:id="15139" w:author="Cristiano de Menezes Feu" w:date="2022-11-21T08:33:00Z"/>
          <w:rFonts w:ascii="ClearSans-Light" w:eastAsia="ClearSans-Light" w:hAnsi="ClearSans-Light" w:cs="ClearSans-Light"/>
          <w:color w:val="005583"/>
          <w:sz w:val="18"/>
          <w:szCs w:val="18"/>
        </w:rPr>
        <w:pPrChange w:id="15140" w:author="Cristiano de Menezes Feu" w:date="2022-11-21T08:33:00Z">
          <w:pPr>
            <w:widowControl w:val="0"/>
            <w:pBdr>
              <w:top w:val="nil"/>
              <w:left w:val="nil"/>
              <w:bottom w:val="nil"/>
              <w:right w:val="nil"/>
              <w:between w:val="nil"/>
            </w:pBdr>
            <w:spacing w:before="28" w:after="0"/>
            <w:ind w:firstLine="0"/>
            <w:jc w:val="left"/>
          </w:pPr>
        </w:pPrChange>
      </w:pPr>
      <w:del w:id="15141" w:author="Cristiano de Menezes Feu" w:date="2022-11-21T08:33:00Z">
        <w:r w:rsidDel="00E631A1">
          <w:rPr>
            <w:rFonts w:ascii="ClearSans-Light" w:eastAsia="ClearSans-Light" w:hAnsi="ClearSans-Light" w:cs="ClearSans-Light"/>
            <w:color w:val="005583"/>
            <w:sz w:val="18"/>
            <w:szCs w:val="18"/>
          </w:rPr>
          <w:delText>- Previsão: art. 57, IV</w:delText>
        </w:r>
      </w:del>
    </w:p>
    <w:p w14:paraId="0000149F" w14:textId="07A54ED7" w:rsidR="003D183A" w:rsidDel="00E631A1" w:rsidRDefault="008B7924" w:rsidP="00E631A1">
      <w:pPr>
        <w:widowControl w:val="0"/>
        <w:pBdr>
          <w:top w:val="nil"/>
          <w:left w:val="nil"/>
          <w:bottom w:val="nil"/>
          <w:right w:val="nil"/>
          <w:between w:val="nil"/>
        </w:pBdr>
        <w:spacing w:before="28" w:after="0"/>
        <w:ind w:firstLine="0"/>
        <w:jc w:val="center"/>
        <w:rPr>
          <w:del w:id="15142" w:author="Cristiano de Menezes Feu" w:date="2022-11-21T08:33:00Z"/>
          <w:rFonts w:ascii="ClearSans-Light" w:eastAsia="ClearSans-Light" w:hAnsi="ClearSans-Light" w:cs="ClearSans-Light"/>
          <w:color w:val="005583"/>
          <w:sz w:val="18"/>
          <w:szCs w:val="18"/>
        </w:rPr>
        <w:pPrChange w:id="15143" w:author="Cristiano de Menezes Feu" w:date="2022-11-21T08:33:00Z">
          <w:pPr>
            <w:widowControl w:val="0"/>
            <w:pBdr>
              <w:top w:val="nil"/>
              <w:left w:val="nil"/>
              <w:bottom w:val="nil"/>
              <w:right w:val="nil"/>
              <w:between w:val="nil"/>
            </w:pBdr>
            <w:spacing w:before="28" w:after="0"/>
            <w:ind w:firstLine="0"/>
            <w:jc w:val="left"/>
          </w:pPr>
        </w:pPrChange>
      </w:pPr>
      <w:del w:id="15144" w:author="Cristiano de Menezes Feu" w:date="2022-11-21T08:33:00Z">
        <w:r w:rsidDel="00E631A1">
          <w:rPr>
            <w:rFonts w:ascii="ClearSans-Light" w:eastAsia="ClearSans-Light" w:hAnsi="ClearSans-Light" w:cs="ClearSans-Light"/>
            <w:color w:val="005583"/>
            <w:sz w:val="18"/>
            <w:szCs w:val="18"/>
          </w:rPr>
          <w:delText xml:space="preserve">- Emenda: art. 119, II </w:delText>
        </w:r>
      </w:del>
    </w:p>
    <w:p w14:paraId="000014A0" w14:textId="5F61817B" w:rsidR="003D183A" w:rsidDel="00E631A1" w:rsidRDefault="008B7924" w:rsidP="00E631A1">
      <w:pPr>
        <w:widowControl w:val="0"/>
        <w:pBdr>
          <w:top w:val="nil"/>
          <w:left w:val="nil"/>
          <w:bottom w:val="nil"/>
          <w:right w:val="nil"/>
          <w:between w:val="nil"/>
        </w:pBdr>
        <w:spacing w:before="28" w:after="0"/>
        <w:ind w:firstLine="0"/>
        <w:jc w:val="center"/>
        <w:rPr>
          <w:del w:id="15145" w:author="Cristiano de Menezes Feu" w:date="2022-11-21T08:33:00Z"/>
          <w:rFonts w:ascii="ClearSans-Light" w:eastAsia="ClearSans-Light" w:hAnsi="ClearSans-Light" w:cs="ClearSans-Light"/>
          <w:color w:val="005583"/>
          <w:sz w:val="18"/>
          <w:szCs w:val="18"/>
        </w:rPr>
        <w:pPrChange w:id="15146" w:author="Cristiano de Menezes Feu" w:date="2022-11-21T08:33:00Z">
          <w:pPr>
            <w:widowControl w:val="0"/>
            <w:pBdr>
              <w:top w:val="nil"/>
              <w:left w:val="nil"/>
              <w:bottom w:val="nil"/>
              <w:right w:val="nil"/>
              <w:between w:val="nil"/>
            </w:pBdr>
            <w:spacing w:before="28" w:after="0"/>
            <w:ind w:firstLine="0"/>
            <w:jc w:val="left"/>
          </w:pPr>
        </w:pPrChange>
      </w:pPr>
      <w:del w:id="15147" w:author="Cristiano de Menezes Feu" w:date="2022-11-21T08:33:00Z">
        <w:r w:rsidDel="00E631A1">
          <w:rPr>
            <w:rFonts w:ascii="ClearSans-Light" w:eastAsia="ClearSans-Light" w:hAnsi="ClearSans-Light" w:cs="ClearSans-Light"/>
            <w:color w:val="005583"/>
            <w:sz w:val="18"/>
            <w:szCs w:val="18"/>
          </w:rPr>
          <w:delText>▪ SUPLENTE</w:delText>
        </w:r>
      </w:del>
    </w:p>
    <w:p w14:paraId="000014A1" w14:textId="3A2729C6" w:rsidR="003D183A" w:rsidDel="00E631A1" w:rsidRDefault="008B7924" w:rsidP="00E631A1">
      <w:pPr>
        <w:widowControl w:val="0"/>
        <w:pBdr>
          <w:top w:val="nil"/>
          <w:left w:val="nil"/>
          <w:bottom w:val="nil"/>
          <w:right w:val="nil"/>
          <w:between w:val="nil"/>
        </w:pBdr>
        <w:spacing w:before="28" w:after="0"/>
        <w:ind w:firstLine="0"/>
        <w:jc w:val="center"/>
        <w:rPr>
          <w:del w:id="15148" w:author="Cristiano de Menezes Feu" w:date="2022-11-21T08:33:00Z"/>
          <w:rFonts w:ascii="ClearSans-Light" w:eastAsia="ClearSans-Light" w:hAnsi="ClearSans-Light" w:cs="ClearSans-Light"/>
          <w:color w:val="005583"/>
          <w:sz w:val="18"/>
          <w:szCs w:val="18"/>
        </w:rPr>
        <w:pPrChange w:id="15149" w:author="Cristiano de Menezes Feu" w:date="2022-11-21T08:33:00Z">
          <w:pPr>
            <w:widowControl w:val="0"/>
            <w:pBdr>
              <w:top w:val="nil"/>
              <w:left w:val="nil"/>
              <w:bottom w:val="nil"/>
              <w:right w:val="nil"/>
              <w:between w:val="nil"/>
            </w:pBdr>
            <w:spacing w:before="28" w:after="0"/>
            <w:ind w:firstLine="0"/>
            <w:jc w:val="left"/>
          </w:pPr>
        </w:pPrChange>
      </w:pPr>
      <w:del w:id="15150" w:author="Cristiano de Menezes Feu" w:date="2022-11-21T08:33:00Z">
        <w:r w:rsidDel="00E631A1">
          <w:rPr>
            <w:rFonts w:ascii="ClearSans-Light" w:eastAsia="ClearSans-Light" w:hAnsi="ClearSans-Light" w:cs="ClearSans-Light"/>
            <w:color w:val="005583"/>
            <w:sz w:val="18"/>
            <w:szCs w:val="18"/>
          </w:rPr>
          <w:delText>- De Deputado: arts. 241 a 243</w:delText>
        </w:r>
      </w:del>
    </w:p>
    <w:p w14:paraId="000014A2" w14:textId="70B28C81" w:rsidR="003D183A" w:rsidDel="00E631A1" w:rsidRDefault="008B7924" w:rsidP="00E631A1">
      <w:pPr>
        <w:widowControl w:val="0"/>
        <w:pBdr>
          <w:top w:val="nil"/>
          <w:left w:val="nil"/>
          <w:bottom w:val="nil"/>
          <w:right w:val="nil"/>
          <w:between w:val="nil"/>
        </w:pBdr>
        <w:spacing w:before="28" w:after="0"/>
        <w:ind w:firstLine="0"/>
        <w:jc w:val="center"/>
        <w:rPr>
          <w:del w:id="15151" w:author="Cristiano de Menezes Feu" w:date="2022-11-21T08:33:00Z"/>
          <w:rFonts w:ascii="ClearSans-Light" w:eastAsia="ClearSans-Light" w:hAnsi="ClearSans-Light" w:cs="ClearSans-Light"/>
          <w:color w:val="005583"/>
          <w:sz w:val="18"/>
          <w:szCs w:val="18"/>
        </w:rPr>
        <w:pPrChange w:id="15152" w:author="Cristiano de Menezes Feu" w:date="2022-11-21T08:33:00Z">
          <w:pPr>
            <w:widowControl w:val="0"/>
            <w:pBdr>
              <w:top w:val="nil"/>
              <w:left w:val="nil"/>
              <w:bottom w:val="nil"/>
              <w:right w:val="nil"/>
              <w:between w:val="nil"/>
            </w:pBdr>
            <w:spacing w:before="28" w:after="0"/>
            <w:ind w:firstLine="0"/>
            <w:jc w:val="left"/>
          </w:pPr>
        </w:pPrChange>
      </w:pPr>
      <w:del w:id="15153" w:author="Cristiano de Menezes Feu" w:date="2022-11-21T08:33:00Z">
        <w:r w:rsidDel="00E631A1">
          <w:rPr>
            <w:rFonts w:ascii="ClearSans-Light" w:eastAsia="ClearSans-Light" w:hAnsi="ClearSans-Light" w:cs="ClearSans-Light"/>
            <w:color w:val="005583"/>
            <w:sz w:val="18"/>
            <w:szCs w:val="18"/>
          </w:rPr>
          <w:delText>- Da Mesa: art. 5º; art. 14, § 2º; art. 19-A</w:delText>
        </w:r>
      </w:del>
    </w:p>
    <w:p w14:paraId="000014A3" w14:textId="03EF8B3D" w:rsidR="003D183A" w:rsidDel="00E631A1" w:rsidRDefault="008B7924" w:rsidP="00E631A1">
      <w:pPr>
        <w:widowControl w:val="0"/>
        <w:pBdr>
          <w:top w:val="nil"/>
          <w:left w:val="nil"/>
          <w:bottom w:val="nil"/>
          <w:right w:val="nil"/>
          <w:between w:val="nil"/>
        </w:pBdr>
        <w:spacing w:before="28" w:after="0"/>
        <w:ind w:firstLine="0"/>
        <w:jc w:val="center"/>
        <w:rPr>
          <w:del w:id="15154" w:author="Cristiano de Menezes Feu" w:date="2022-11-21T08:33:00Z"/>
          <w:rFonts w:ascii="ClearSans-Light" w:eastAsia="ClearSans-Light" w:hAnsi="ClearSans-Light" w:cs="ClearSans-Light"/>
          <w:color w:val="005583"/>
          <w:sz w:val="18"/>
          <w:szCs w:val="18"/>
        </w:rPr>
        <w:pPrChange w:id="15155" w:author="Cristiano de Menezes Feu" w:date="2022-11-21T08:33:00Z">
          <w:pPr>
            <w:widowControl w:val="0"/>
            <w:pBdr>
              <w:top w:val="nil"/>
              <w:left w:val="nil"/>
              <w:bottom w:val="nil"/>
              <w:right w:val="nil"/>
              <w:between w:val="nil"/>
            </w:pBdr>
            <w:spacing w:before="28" w:after="0"/>
            <w:ind w:firstLine="0"/>
            <w:jc w:val="left"/>
          </w:pPr>
        </w:pPrChange>
      </w:pPr>
      <w:del w:id="15156" w:author="Cristiano de Menezes Feu" w:date="2022-11-21T08:33:00Z">
        <w:r w:rsidDel="00E631A1">
          <w:rPr>
            <w:rFonts w:ascii="ClearSans-Light" w:eastAsia="ClearSans-Light" w:hAnsi="ClearSans-Light" w:cs="ClearSans-Light"/>
            <w:color w:val="005583"/>
            <w:sz w:val="18"/>
            <w:szCs w:val="18"/>
          </w:rPr>
          <w:delText>- De Comissão: art. 26, § 1º; art. 39, § 5º</w:delText>
        </w:r>
      </w:del>
    </w:p>
    <w:p w14:paraId="000014A4" w14:textId="577A8853" w:rsidR="003D183A" w:rsidDel="00E631A1" w:rsidRDefault="008B7924" w:rsidP="00E631A1">
      <w:pPr>
        <w:widowControl w:val="0"/>
        <w:pBdr>
          <w:top w:val="nil"/>
          <w:left w:val="nil"/>
          <w:bottom w:val="nil"/>
          <w:right w:val="nil"/>
          <w:between w:val="nil"/>
        </w:pBdr>
        <w:spacing w:before="28" w:after="113"/>
        <w:ind w:firstLine="0"/>
        <w:jc w:val="center"/>
        <w:rPr>
          <w:del w:id="15157" w:author="Cristiano de Menezes Feu" w:date="2022-11-21T08:33:00Z"/>
          <w:color w:val="005583"/>
          <w:sz w:val="18"/>
          <w:szCs w:val="18"/>
        </w:rPr>
        <w:pPrChange w:id="15158" w:author="Cristiano de Menezes Feu" w:date="2022-11-21T08:33:00Z">
          <w:pPr>
            <w:widowControl w:val="0"/>
            <w:pBdr>
              <w:top w:val="nil"/>
              <w:left w:val="nil"/>
              <w:bottom w:val="nil"/>
              <w:right w:val="nil"/>
              <w:between w:val="nil"/>
            </w:pBdr>
            <w:spacing w:before="28" w:after="113"/>
            <w:ind w:firstLine="0"/>
          </w:pPr>
        </w:pPrChange>
      </w:pPr>
      <w:del w:id="15159" w:author="Cristiano de Menezes Feu" w:date="2022-11-21T08:33:00Z">
        <w:r w:rsidDel="00E631A1">
          <w:rPr>
            <w:color w:val="005583"/>
            <w:sz w:val="30"/>
            <w:szCs w:val="30"/>
          </w:rPr>
          <w:delText>T</w:delText>
        </w:r>
      </w:del>
    </w:p>
    <w:p w14:paraId="000014A5" w14:textId="3B896271" w:rsidR="003D183A" w:rsidDel="00E631A1" w:rsidRDefault="008B7924" w:rsidP="00E631A1">
      <w:pPr>
        <w:widowControl w:val="0"/>
        <w:pBdr>
          <w:top w:val="nil"/>
          <w:left w:val="nil"/>
          <w:bottom w:val="nil"/>
          <w:right w:val="nil"/>
          <w:between w:val="nil"/>
        </w:pBdr>
        <w:spacing w:before="28" w:after="0"/>
        <w:ind w:firstLine="0"/>
        <w:jc w:val="center"/>
        <w:rPr>
          <w:del w:id="15160" w:author="Cristiano de Menezes Feu" w:date="2022-11-21T08:33:00Z"/>
          <w:rFonts w:ascii="ClearSans-Light" w:eastAsia="ClearSans-Light" w:hAnsi="ClearSans-Light" w:cs="ClearSans-Light"/>
          <w:color w:val="005583"/>
          <w:sz w:val="18"/>
          <w:szCs w:val="18"/>
        </w:rPr>
        <w:pPrChange w:id="15161" w:author="Cristiano de Menezes Feu" w:date="2022-11-21T08:33:00Z">
          <w:pPr>
            <w:widowControl w:val="0"/>
            <w:pBdr>
              <w:top w:val="nil"/>
              <w:left w:val="nil"/>
              <w:bottom w:val="nil"/>
              <w:right w:val="nil"/>
              <w:between w:val="nil"/>
            </w:pBdr>
            <w:spacing w:before="28" w:after="0"/>
            <w:ind w:firstLine="0"/>
            <w:jc w:val="left"/>
          </w:pPr>
        </w:pPrChange>
      </w:pPr>
      <w:del w:id="15162" w:author="Cristiano de Menezes Feu" w:date="2022-11-21T08:33:00Z">
        <w:r w:rsidDel="00E631A1">
          <w:rPr>
            <w:rFonts w:ascii="ClearSans-Light" w:eastAsia="ClearSans-Light" w:hAnsi="ClearSans-Light" w:cs="ClearSans-Light"/>
            <w:color w:val="005583"/>
            <w:sz w:val="18"/>
            <w:szCs w:val="18"/>
          </w:rPr>
          <w:delText>▪ TÉCNICA LEGISLATIVA</w:delText>
        </w:r>
      </w:del>
    </w:p>
    <w:p w14:paraId="000014A6" w14:textId="4570FC8D" w:rsidR="003D183A" w:rsidDel="00E631A1" w:rsidRDefault="008B7924" w:rsidP="00E631A1">
      <w:pPr>
        <w:widowControl w:val="0"/>
        <w:pBdr>
          <w:top w:val="nil"/>
          <w:left w:val="nil"/>
          <w:bottom w:val="nil"/>
          <w:right w:val="nil"/>
          <w:between w:val="nil"/>
        </w:pBdr>
        <w:spacing w:before="28" w:after="0"/>
        <w:ind w:firstLine="0"/>
        <w:jc w:val="center"/>
        <w:rPr>
          <w:del w:id="15163" w:author="Cristiano de Menezes Feu" w:date="2022-11-21T08:33:00Z"/>
          <w:rFonts w:ascii="ClearSans-Light" w:eastAsia="ClearSans-Light" w:hAnsi="ClearSans-Light" w:cs="ClearSans-Light"/>
          <w:color w:val="005583"/>
          <w:sz w:val="18"/>
          <w:szCs w:val="18"/>
        </w:rPr>
        <w:pPrChange w:id="15164" w:author="Cristiano de Menezes Feu" w:date="2022-11-21T08:33:00Z">
          <w:pPr>
            <w:widowControl w:val="0"/>
            <w:pBdr>
              <w:top w:val="nil"/>
              <w:left w:val="nil"/>
              <w:bottom w:val="nil"/>
              <w:right w:val="nil"/>
              <w:between w:val="nil"/>
            </w:pBdr>
            <w:spacing w:before="28" w:after="0"/>
            <w:ind w:firstLine="0"/>
            <w:jc w:val="left"/>
          </w:pPr>
        </w:pPrChange>
      </w:pPr>
      <w:del w:id="15165" w:author="Cristiano de Menezes Feu" w:date="2022-11-21T08:33:00Z">
        <w:r w:rsidDel="00E631A1">
          <w:rPr>
            <w:rFonts w:ascii="ClearSans-Light" w:eastAsia="ClearSans-Light" w:hAnsi="ClearSans-Light" w:cs="ClearSans-Light"/>
            <w:color w:val="005583"/>
            <w:sz w:val="18"/>
            <w:szCs w:val="18"/>
          </w:rPr>
          <w:delText>- Competência: art. 139, II, c; art. 53, III</w:delText>
        </w:r>
      </w:del>
    </w:p>
    <w:p w14:paraId="000014A7" w14:textId="74C769DA" w:rsidR="003D183A" w:rsidDel="00E631A1" w:rsidRDefault="008B7924" w:rsidP="00E631A1">
      <w:pPr>
        <w:widowControl w:val="0"/>
        <w:pBdr>
          <w:top w:val="nil"/>
          <w:left w:val="nil"/>
          <w:bottom w:val="nil"/>
          <w:right w:val="nil"/>
          <w:between w:val="nil"/>
        </w:pBdr>
        <w:spacing w:before="28" w:after="0"/>
        <w:ind w:firstLine="0"/>
        <w:jc w:val="center"/>
        <w:rPr>
          <w:del w:id="15166" w:author="Cristiano de Menezes Feu" w:date="2022-11-21T08:33:00Z"/>
          <w:rFonts w:ascii="ClearSans-Light" w:eastAsia="ClearSans-Light" w:hAnsi="ClearSans-Light" w:cs="ClearSans-Light"/>
          <w:color w:val="005583"/>
          <w:sz w:val="18"/>
          <w:szCs w:val="18"/>
        </w:rPr>
        <w:pPrChange w:id="15167" w:author="Cristiano de Menezes Feu" w:date="2022-11-21T08:33:00Z">
          <w:pPr>
            <w:widowControl w:val="0"/>
            <w:pBdr>
              <w:top w:val="nil"/>
              <w:left w:val="nil"/>
              <w:bottom w:val="nil"/>
              <w:right w:val="nil"/>
              <w:between w:val="nil"/>
            </w:pBdr>
            <w:spacing w:before="28" w:after="0"/>
            <w:ind w:firstLine="0"/>
            <w:jc w:val="left"/>
          </w:pPr>
        </w:pPrChange>
      </w:pPr>
      <w:del w:id="15168" w:author="Cristiano de Menezes Feu" w:date="2022-11-21T08:33:00Z">
        <w:r w:rsidDel="00E631A1">
          <w:rPr>
            <w:rFonts w:ascii="ClearSans-Light" w:eastAsia="ClearSans-Light" w:hAnsi="ClearSans-Light" w:cs="ClearSans-Light"/>
            <w:color w:val="005583"/>
            <w:sz w:val="18"/>
            <w:szCs w:val="18"/>
          </w:rPr>
          <w:delText>- Emenda: art. 18, § 8º</w:delText>
        </w:r>
      </w:del>
    </w:p>
    <w:p w14:paraId="000014A8" w14:textId="6DEF0EBA" w:rsidR="003D183A" w:rsidDel="00E631A1" w:rsidRDefault="008B7924" w:rsidP="00E631A1">
      <w:pPr>
        <w:widowControl w:val="0"/>
        <w:pBdr>
          <w:top w:val="nil"/>
          <w:left w:val="nil"/>
          <w:bottom w:val="nil"/>
          <w:right w:val="nil"/>
          <w:between w:val="nil"/>
        </w:pBdr>
        <w:spacing w:before="28" w:after="0"/>
        <w:ind w:firstLine="0"/>
        <w:jc w:val="center"/>
        <w:rPr>
          <w:del w:id="15169" w:author="Cristiano de Menezes Feu" w:date="2022-11-21T08:33:00Z"/>
          <w:rFonts w:ascii="ClearSans-Light" w:eastAsia="ClearSans-Light" w:hAnsi="ClearSans-Light" w:cs="ClearSans-Light"/>
          <w:color w:val="005583"/>
          <w:sz w:val="18"/>
          <w:szCs w:val="18"/>
        </w:rPr>
        <w:pPrChange w:id="15170" w:author="Cristiano de Menezes Feu" w:date="2022-11-21T08:33:00Z">
          <w:pPr>
            <w:widowControl w:val="0"/>
            <w:pBdr>
              <w:top w:val="nil"/>
              <w:left w:val="nil"/>
              <w:bottom w:val="nil"/>
              <w:right w:val="nil"/>
              <w:between w:val="nil"/>
            </w:pBdr>
            <w:spacing w:before="28" w:after="0"/>
            <w:ind w:firstLine="0"/>
            <w:jc w:val="left"/>
          </w:pPr>
        </w:pPrChange>
      </w:pPr>
      <w:del w:id="15171" w:author="Cristiano de Menezes Feu" w:date="2022-11-21T08:33:00Z">
        <w:r w:rsidDel="00E631A1">
          <w:rPr>
            <w:rFonts w:ascii="ClearSans-Light" w:eastAsia="ClearSans-Light" w:hAnsi="ClearSans-Light" w:cs="ClearSans-Light"/>
            <w:color w:val="005583"/>
            <w:sz w:val="18"/>
            <w:szCs w:val="18"/>
          </w:rPr>
          <w:delText>▪ TAQUÍGRAFIA</w:delText>
        </w:r>
      </w:del>
    </w:p>
    <w:p w14:paraId="000014A9" w14:textId="45DB8702" w:rsidR="003D183A" w:rsidDel="00E631A1" w:rsidRDefault="008B7924" w:rsidP="00E631A1">
      <w:pPr>
        <w:widowControl w:val="0"/>
        <w:pBdr>
          <w:top w:val="nil"/>
          <w:left w:val="nil"/>
          <w:bottom w:val="nil"/>
          <w:right w:val="nil"/>
          <w:between w:val="nil"/>
        </w:pBdr>
        <w:spacing w:before="28" w:after="0"/>
        <w:ind w:firstLine="0"/>
        <w:jc w:val="center"/>
        <w:rPr>
          <w:del w:id="15172" w:author="Cristiano de Menezes Feu" w:date="2022-11-21T08:33:00Z"/>
          <w:rFonts w:ascii="ClearSans-Light" w:eastAsia="ClearSans-Light" w:hAnsi="ClearSans-Light" w:cs="ClearSans-Light"/>
          <w:color w:val="005583"/>
          <w:sz w:val="18"/>
          <w:szCs w:val="18"/>
        </w:rPr>
        <w:pPrChange w:id="15173" w:author="Cristiano de Menezes Feu" w:date="2022-11-21T08:33:00Z">
          <w:pPr>
            <w:widowControl w:val="0"/>
            <w:pBdr>
              <w:top w:val="nil"/>
              <w:left w:val="nil"/>
              <w:bottom w:val="nil"/>
              <w:right w:val="nil"/>
              <w:between w:val="nil"/>
            </w:pBdr>
            <w:spacing w:before="28" w:after="0"/>
            <w:ind w:firstLine="0"/>
            <w:jc w:val="left"/>
          </w:pPr>
        </w:pPrChange>
      </w:pPr>
      <w:del w:id="15174" w:author="Cristiano de Menezes Feu" w:date="2022-11-21T08:33:00Z">
        <w:r w:rsidDel="00E631A1">
          <w:rPr>
            <w:rFonts w:ascii="ClearSans-Light" w:eastAsia="ClearSans-Light" w:hAnsi="ClearSans-Light" w:cs="ClearSans-Light"/>
            <w:color w:val="005583"/>
            <w:sz w:val="18"/>
            <w:szCs w:val="18"/>
          </w:rPr>
          <w:delText>- Comissões: art. 41, XXII</w:delText>
        </w:r>
      </w:del>
    </w:p>
    <w:p w14:paraId="000014AA" w14:textId="065C0773" w:rsidR="003D183A" w:rsidDel="00E631A1" w:rsidRDefault="008B7924" w:rsidP="00E631A1">
      <w:pPr>
        <w:widowControl w:val="0"/>
        <w:pBdr>
          <w:top w:val="nil"/>
          <w:left w:val="nil"/>
          <w:bottom w:val="nil"/>
          <w:right w:val="nil"/>
          <w:between w:val="nil"/>
        </w:pBdr>
        <w:spacing w:before="28" w:after="0"/>
        <w:ind w:firstLine="0"/>
        <w:jc w:val="center"/>
        <w:rPr>
          <w:del w:id="15175" w:author="Cristiano de Menezes Feu" w:date="2022-11-21T08:33:00Z"/>
          <w:rFonts w:ascii="ClearSans-Light" w:eastAsia="ClearSans-Light" w:hAnsi="ClearSans-Light" w:cs="ClearSans-Light"/>
          <w:color w:val="005583"/>
          <w:sz w:val="18"/>
          <w:szCs w:val="18"/>
        </w:rPr>
        <w:pPrChange w:id="15176" w:author="Cristiano de Menezes Feu" w:date="2022-11-21T08:33:00Z">
          <w:pPr>
            <w:widowControl w:val="0"/>
            <w:pBdr>
              <w:top w:val="nil"/>
              <w:left w:val="nil"/>
              <w:bottom w:val="nil"/>
              <w:right w:val="nil"/>
              <w:between w:val="nil"/>
            </w:pBdr>
            <w:spacing w:before="28" w:after="0"/>
            <w:ind w:firstLine="0"/>
            <w:jc w:val="left"/>
          </w:pPr>
        </w:pPrChange>
      </w:pPr>
      <w:del w:id="15177" w:author="Cristiano de Menezes Feu" w:date="2022-11-21T08:33:00Z">
        <w:r w:rsidDel="00E631A1">
          <w:rPr>
            <w:rFonts w:ascii="ClearSans-Light" w:eastAsia="ClearSans-Light" w:hAnsi="ClearSans-Light" w:cs="ClearSans-Light"/>
            <w:color w:val="005583"/>
            <w:sz w:val="18"/>
            <w:szCs w:val="18"/>
          </w:rPr>
          <w:delText>- Plenário: art. 73, VI</w:delText>
        </w:r>
      </w:del>
    </w:p>
    <w:p w14:paraId="000014AB" w14:textId="0D1F5556" w:rsidR="003D183A" w:rsidDel="00E631A1" w:rsidRDefault="008B7924" w:rsidP="00E631A1">
      <w:pPr>
        <w:widowControl w:val="0"/>
        <w:pBdr>
          <w:top w:val="nil"/>
          <w:left w:val="nil"/>
          <w:bottom w:val="nil"/>
          <w:right w:val="nil"/>
          <w:between w:val="nil"/>
        </w:pBdr>
        <w:spacing w:before="28" w:after="0"/>
        <w:ind w:firstLine="0"/>
        <w:jc w:val="center"/>
        <w:rPr>
          <w:del w:id="15178" w:author="Cristiano de Menezes Feu" w:date="2022-11-21T08:33:00Z"/>
          <w:rFonts w:ascii="ClearSans-Light" w:eastAsia="ClearSans-Light" w:hAnsi="ClearSans-Light" w:cs="ClearSans-Light"/>
          <w:color w:val="005583"/>
          <w:sz w:val="18"/>
          <w:szCs w:val="18"/>
        </w:rPr>
        <w:pPrChange w:id="15179" w:author="Cristiano de Menezes Feu" w:date="2022-11-21T08:33:00Z">
          <w:pPr>
            <w:widowControl w:val="0"/>
            <w:pBdr>
              <w:top w:val="nil"/>
              <w:left w:val="nil"/>
              <w:bottom w:val="nil"/>
              <w:right w:val="nil"/>
              <w:between w:val="nil"/>
            </w:pBdr>
            <w:spacing w:before="28" w:after="0"/>
            <w:ind w:firstLine="0"/>
            <w:jc w:val="left"/>
          </w:pPr>
        </w:pPrChange>
      </w:pPr>
      <w:del w:id="15180" w:author="Cristiano de Menezes Feu" w:date="2022-11-21T08:33:00Z">
        <w:r w:rsidDel="00E631A1">
          <w:rPr>
            <w:rFonts w:ascii="ClearSans-Light" w:eastAsia="ClearSans-Light" w:hAnsi="ClearSans-Light" w:cs="ClearSans-Light"/>
            <w:color w:val="005583"/>
            <w:sz w:val="18"/>
            <w:szCs w:val="18"/>
          </w:rPr>
          <w:delText>- Revisão de discurso: art. 98, § 2º</w:delText>
        </w:r>
      </w:del>
    </w:p>
    <w:p w14:paraId="000014AC" w14:textId="269BDE92" w:rsidR="003D183A" w:rsidDel="00E631A1" w:rsidRDefault="008B7924" w:rsidP="00E631A1">
      <w:pPr>
        <w:widowControl w:val="0"/>
        <w:pBdr>
          <w:top w:val="nil"/>
          <w:left w:val="nil"/>
          <w:bottom w:val="nil"/>
          <w:right w:val="nil"/>
          <w:between w:val="nil"/>
        </w:pBdr>
        <w:spacing w:before="28" w:after="0"/>
        <w:ind w:firstLine="0"/>
        <w:jc w:val="center"/>
        <w:rPr>
          <w:del w:id="15181" w:author="Cristiano de Menezes Feu" w:date="2022-11-21T08:33:00Z"/>
          <w:rFonts w:ascii="ClearSans-Light" w:eastAsia="ClearSans-Light" w:hAnsi="ClearSans-Light" w:cs="ClearSans-Light"/>
          <w:color w:val="005583"/>
          <w:sz w:val="18"/>
          <w:szCs w:val="18"/>
        </w:rPr>
        <w:pPrChange w:id="15182" w:author="Cristiano de Menezes Feu" w:date="2022-11-21T08:33:00Z">
          <w:pPr>
            <w:widowControl w:val="0"/>
            <w:pBdr>
              <w:top w:val="nil"/>
              <w:left w:val="nil"/>
              <w:bottom w:val="nil"/>
              <w:right w:val="nil"/>
              <w:between w:val="nil"/>
            </w:pBdr>
            <w:spacing w:before="28" w:after="0"/>
            <w:ind w:firstLine="0"/>
            <w:jc w:val="left"/>
          </w:pPr>
        </w:pPrChange>
      </w:pPr>
      <w:del w:id="15183" w:author="Cristiano de Menezes Feu" w:date="2022-11-21T08:33:00Z">
        <w:r w:rsidDel="00E631A1">
          <w:rPr>
            <w:rFonts w:ascii="ClearSans-Light" w:eastAsia="ClearSans-Light" w:hAnsi="ClearSans-Light" w:cs="ClearSans-Light"/>
            <w:color w:val="005583"/>
            <w:sz w:val="18"/>
            <w:szCs w:val="18"/>
          </w:rPr>
          <w:delText xml:space="preserve">▪ TRAJE </w:delText>
        </w:r>
      </w:del>
    </w:p>
    <w:p w14:paraId="000014AD" w14:textId="230E70A8" w:rsidR="003D183A" w:rsidDel="00E631A1" w:rsidRDefault="008B7924" w:rsidP="00E631A1">
      <w:pPr>
        <w:widowControl w:val="0"/>
        <w:pBdr>
          <w:top w:val="nil"/>
          <w:left w:val="nil"/>
          <w:bottom w:val="nil"/>
          <w:right w:val="nil"/>
          <w:between w:val="nil"/>
        </w:pBdr>
        <w:spacing w:before="28" w:after="0"/>
        <w:ind w:firstLine="0"/>
        <w:jc w:val="center"/>
        <w:rPr>
          <w:del w:id="15184" w:author="Cristiano de Menezes Feu" w:date="2022-11-21T08:33:00Z"/>
          <w:rFonts w:ascii="ClearSans-Light" w:eastAsia="ClearSans-Light" w:hAnsi="ClearSans-Light" w:cs="ClearSans-Light"/>
          <w:color w:val="005583"/>
          <w:sz w:val="18"/>
          <w:szCs w:val="18"/>
        </w:rPr>
        <w:pPrChange w:id="15185" w:author="Cristiano de Menezes Feu" w:date="2022-11-21T08:33:00Z">
          <w:pPr>
            <w:widowControl w:val="0"/>
            <w:pBdr>
              <w:top w:val="nil"/>
              <w:left w:val="nil"/>
              <w:bottom w:val="nil"/>
              <w:right w:val="nil"/>
              <w:between w:val="nil"/>
            </w:pBdr>
            <w:spacing w:before="28" w:after="0"/>
            <w:ind w:firstLine="0"/>
            <w:jc w:val="left"/>
          </w:pPr>
        </w:pPrChange>
      </w:pPr>
      <w:del w:id="15186" w:author="Cristiano de Menezes Feu" w:date="2022-11-21T08:33:00Z">
        <w:r w:rsidDel="00E631A1">
          <w:rPr>
            <w:rFonts w:ascii="ClearSans-Light" w:eastAsia="ClearSans-Light" w:hAnsi="ClearSans-Light" w:cs="ClearSans-Light"/>
            <w:color w:val="005583"/>
            <w:sz w:val="18"/>
            <w:szCs w:val="18"/>
          </w:rPr>
          <w:delText>- Previsão: art. 272</w:delText>
        </w:r>
      </w:del>
    </w:p>
    <w:p w14:paraId="000014AE" w14:textId="4BA4D0BA" w:rsidR="003D183A" w:rsidDel="00E631A1" w:rsidRDefault="008B7924" w:rsidP="00E631A1">
      <w:pPr>
        <w:widowControl w:val="0"/>
        <w:pBdr>
          <w:top w:val="nil"/>
          <w:left w:val="nil"/>
          <w:bottom w:val="nil"/>
          <w:right w:val="nil"/>
          <w:between w:val="nil"/>
        </w:pBdr>
        <w:spacing w:before="28" w:after="0"/>
        <w:ind w:firstLine="0"/>
        <w:jc w:val="center"/>
        <w:rPr>
          <w:del w:id="15187" w:author="Cristiano de Menezes Feu" w:date="2022-11-21T08:33:00Z"/>
          <w:rFonts w:ascii="ClearSans-Light" w:eastAsia="ClearSans-Light" w:hAnsi="ClearSans-Light" w:cs="ClearSans-Light"/>
          <w:color w:val="005583"/>
          <w:sz w:val="18"/>
          <w:szCs w:val="18"/>
        </w:rPr>
        <w:pPrChange w:id="15188" w:author="Cristiano de Menezes Feu" w:date="2022-11-21T08:33:00Z">
          <w:pPr>
            <w:widowControl w:val="0"/>
            <w:pBdr>
              <w:top w:val="nil"/>
              <w:left w:val="nil"/>
              <w:bottom w:val="nil"/>
              <w:right w:val="nil"/>
              <w:between w:val="nil"/>
            </w:pBdr>
            <w:spacing w:before="28" w:after="0"/>
            <w:ind w:firstLine="0"/>
            <w:jc w:val="left"/>
          </w:pPr>
        </w:pPrChange>
      </w:pPr>
      <w:del w:id="15189" w:author="Cristiano de Menezes Feu" w:date="2022-11-21T08:33:00Z">
        <w:r w:rsidDel="00E631A1">
          <w:rPr>
            <w:rFonts w:ascii="ClearSans-Light" w:eastAsia="ClearSans-Light" w:hAnsi="ClearSans-Light" w:cs="ClearSans-Light"/>
            <w:color w:val="005583"/>
            <w:sz w:val="18"/>
            <w:szCs w:val="18"/>
          </w:rPr>
          <w:delText>▪ TRAMITAÇÃO ver REGIMES DE TRAMITAÇÃO</w:delText>
        </w:r>
      </w:del>
    </w:p>
    <w:p w14:paraId="000014AF" w14:textId="52DDBB2B" w:rsidR="003D183A" w:rsidDel="00E631A1" w:rsidRDefault="008B7924" w:rsidP="00E631A1">
      <w:pPr>
        <w:widowControl w:val="0"/>
        <w:pBdr>
          <w:top w:val="nil"/>
          <w:left w:val="nil"/>
          <w:bottom w:val="nil"/>
          <w:right w:val="nil"/>
          <w:between w:val="nil"/>
        </w:pBdr>
        <w:spacing w:before="28" w:after="0"/>
        <w:ind w:firstLine="0"/>
        <w:jc w:val="center"/>
        <w:rPr>
          <w:del w:id="15190" w:author="Cristiano de Menezes Feu" w:date="2022-11-21T08:33:00Z"/>
          <w:rFonts w:ascii="ClearSans-Light" w:eastAsia="ClearSans-Light" w:hAnsi="ClearSans-Light" w:cs="ClearSans-Light"/>
          <w:color w:val="005583"/>
          <w:sz w:val="18"/>
          <w:szCs w:val="18"/>
        </w:rPr>
        <w:pPrChange w:id="15191" w:author="Cristiano de Menezes Feu" w:date="2022-11-21T08:33:00Z">
          <w:pPr>
            <w:widowControl w:val="0"/>
            <w:pBdr>
              <w:top w:val="nil"/>
              <w:left w:val="nil"/>
              <w:bottom w:val="nil"/>
              <w:right w:val="nil"/>
              <w:between w:val="nil"/>
            </w:pBdr>
            <w:spacing w:before="28" w:after="0"/>
            <w:ind w:firstLine="0"/>
            <w:jc w:val="left"/>
          </w:pPr>
        </w:pPrChange>
      </w:pPr>
      <w:del w:id="15192" w:author="Cristiano de Menezes Feu" w:date="2022-11-21T08:33:00Z">
        <w:r w:rsidDel="00E631A1">
          <w:rPr>
            <w:rFonts w:ascii="ClearSans-Light" w:eastAsia="ClearSans-Light" w:hAnsi="ClearSans-Light" w:cs="ClearSans-Light"/>
            <w:color w:val="005583"/>
            <w:sz w:val="18"/>
            <w:szCs w:val="18"/>
          </w:rPr>
          <w:delText xml:space="preserve">▪ TRATADO </w:delText>
        </w:r>
      </w:del>
    </w:p>
    <w:p w14:paraId="000014B0" w14:textId="72C321C6" w:rsidR="003D183A" w:rsidDel="00E631A1" w:rsidRDefault="008B7924" w:rsidP="00E631A1">
      <w:pPr>
        <w:widowControl w:val="0"/>
        <w:pBdr>
          <w:top w:val="nil"/>
          <w:left w:val="nil"/>
          <w:bottom w:val="nil"/>
          <w:right w:val="nil"/>
          <w:between w:val="nil"/>
        </w:pBdr>
        <w:spacing w:before="28" w:after="0"/>
        <w:ind w:firstLine="0"/>
        <w:jc w:val="center"/>
        <w:rPr>
          <w:del w:id="15193" w:author="Cristiano de Menezes Feu" w:date="2022-11-21T08:33:00Z"/>
          <w:rFonts w:ascii="ClearSans-Light" w:eastAsia="ClearSans-Light" w:hAnsi="ClearSans-Light" w:cs="ClearSans-Light"/>
          <w:color w:val="005583"/>
          <w:sz w:val="18"/>
          <w:szCs w:val="18"/>
        </w:rPr>
        <w:pPrChange w:id="15194" w:author="Cristiano de Menezes Feu" w:date="2022-11-21T08:33:00Z">
          <w:pPr>
            <w:widowControl w:val="0"/>
            <w:pBdr>
              <w:top w:val="nil"/>
              <w:left w:val="nil"/>
              <w:bottom w:val="nil"/>
              <w:right w:val="nil"/>
              <w:between w:val="nil"/>
            </w:pBdr>
            <w:spacing w:before="28" w:after="0"/>
            <w:ind w:firstLine="0"/>
            <w:jc w:val="left"/>
          </w:pPr>
        </w:pPrChange>
      </w:pPr>
      <w:del w:id="15195" w:author="Cristiano de Menezes Feu" w:date="2022-11-21T08:33:00Z">
        <w:r w:rsidDel="00E631A1">
          <w:rPr>
            <w:rFonts w:ascii="ClearSans-Light" w:eastAsia="ClearSans-Light" w:hAnsi="ClearSans-Light" w:cs="ClearSans-Light"/>
            <w:color w:val="005583"/>
            <w:sz w:val="18"/>
            <w:szCs w:val="18"/>
          </w:rPr>
          <w:delText>- Tramitação: art. 151, I, j</w:delText>
        </w:r>
      </w:del>
    </w:p>
    <w:p w14:paraId="000014B1" w14:textId="79F45EC5" w:rsidR="003D183A" w:rsidDel="00E631A1" w:rsidRDefault="008B7924" w:rsidP="00E631A1">
      <w:pPr>
        <w:widowControl w:val="0"/>
        <w:pBdr>
          <w:top w:val="nil"/>
          <w:left w:val="nil"/>
          <w:bottom w:val="nil"/>
          <w:right w:val="nil"/>
          <w:between w:val="nil"/>
        </w:pBdr>
        <w:spacing w:before="28" w:after="0"/>
        <w:ind w:firstLine="0"/>
        <w:jc w:val="center"/>
        <w:rPr>
          <w:del w:id="15196" w:author="Cristiano de Menezes Feu" w:date="2022-11-21T08:33:00Z"/>
          <w:rFonts w:ascii="ClearSans-Light" w:eastAsia="ClearSans-Light" w:hAnsi="ClearSans-Light" w:cs="ClearSans-Light"/>
          <w:color w:val="005583"/>
          <w:sz w:val="18"/>
          <w:szCs w:val="18"/>
        </w:rPr>
        <w:pPrChange w:id="15197" w:author="Cristiano de Menezes Feu" w:date="2022-11-21T08:33:00Z">
          <w:pPr>
            <w:widowControl w:val="0"/>
            <w:pBdr>
              <w:top w:val="nil"/>
              <w:left w:val="nil"/>
              <w:bottom w:val="nil"/>
              <w:right w:val="nil"/>
              <w:between w:val="nil"/>
            </w:pBdr>
            <w:spacing w:before="28" w:after="0"/>
            <w:ind w:firstLine="0"/>
            <w:jc w:val="left"/>
          </w:pPr>
        </w:pPrChange>
      </w:pPr>
      <w:del w:id="15198" w:author="Cristiano de Menezes Feu" w:date="2022-11-21T08:33:00Z">
        <w:r w:rsidDel="00E631A1">
          <w:rPr>
            <w:rFonts w:ascii="ClearSans-Light" w:eastAsia="ClearSans-Light" w:hAnsi="ClearSans-Light" w:cs="ClearSans-Light"/>
            <w:color w:val="005583"/>
            <w:sz w:val="18"/>
            <w:szCs w:val="18"/>
          </w:rPr>
          <w:delText>▪ TRIBUNAL DE CONTAS DA UNIÃO</w:delText>
        </w:r>
      </w:del>
    </w:p>
    <w:p w14:paraId="000014B2" w14:textId="16DAA817" w:rsidR="003D183A" w:rsidDel="00E631A1" w:rsidRDefault="008B7924" w:rsidP="00E631A1">
      <w:pPr>
        <w:widowControl w:val="0"/>
        <w:pBdr>
          <w:top w:val="nil"/>
          <w:left w:val="nil"/>
          <w:bottom w:val="nil"/>
          <w:right w:val="nil"/>
          <w:between w:val="nil"/>
        </w:pBdr>
        <w:spacing w:before="28" w:after="0"/>
        <w:ind w:firstLine="0"/>
        <w:jc w:val="center"/>
        <w:rPr>
          <w:del w:id="15199" w:author="Cristiano de Menezes Feu" w:date="2022-11-21T08:33:00Z"/>
          <w:rFonts w:ascii="ClearSans-Light" w:eastAsia="ClearSans-Light" w:hAnsi="ClearSans-Light" w:cs="ClearSans-Light"/>
          <w:color w:val="005583"/>
          <w:sz w:val="18"/>
          <w:szCs w:val="18"/>
        </w:rPr>
        <w:pPrChange w:id="15200" w:author="Cristiano de Menezes Feu" w:date="2022-11-21T08:33:00Z">
          <w:pPr>
            <w:widowControl w:val="0"/>
            <w:pBdr>
              <w:top w:val="nil"/>
              <w:left w:val="nil"/>
              <w:bottom w:val="nil"/>
              <w:right w:val="nil"/>
              <w:between w:val="nil"/>
            </w:pBdr>
            <w:spacing w:before="28" w:after="0"/>
            <w:ind w:firstLine="0"/>
            <w:jc w:val="left"/>
          </w:pPr>
        </w:pPrChange>
      </w:pPr>
      <w:del w:id="15201" w:author="Cristiano de Menezes Feu" w:date="2022-11-21T08:33:00Z">
        <w:r w:rsidDel="00E631A1">
          <w:rPr>
            <w:rFonts w:ascii="ClearSans-Light" w:eastAsia="ClearSans-Light" w:hAnsi="ClearSans-Light" w:cs="ClearSans-Light"/>
            <w:color w:val="005583"/>
            <w:sz w:val="18"/>
            <w:szCs w:val="18"/>
          </w:rPr>
          <w:delText>- Prestação de contas, Câmara: art. 265, § 4º</w:delText>
        </w:r>
      </w:del>
    </w:p>
    <w:p w14:paraId="000014B3" w14:textId="19A9A853" w:rsidR="003D183A" w:rsidDel="00E631A1" w:rsidRDefault="008B7924" w:rsidP="00E631A1">
      <w:pPr>
        <w:widowControl w:val="0"/>
        <w:pBdr>
          <w:top w:val="nil"/>
          <w:left w:val="nil"/>
          <w:bottom w:val="nil"/>
          <w:right w:val="nil"/>
          <w:between w:val="nil"/>
        </w:pBdr>
        <w:spacing w:before="28" w:after="0"/>
        <w:ind w:firstLine="0"/>
        <w:jc w:val="center"/>
        <w:rPr>
          <w:del w:id="15202" w:author="Cristiano de Menezes Feu" w:date="2022-11-21T08:33:00Z"/>
          <w:rFonts w:ascii="ClearSans-Light" w:eastAsia="ClearSans-Light" w:hAnsi="ClearSans-Light" w:cs="ClearSans-Light"/>
          <w:color w:val="005583"/>
          <w:sz w:val="18"/>
          <w:szCs w:val="18"/>
        </w:rPr>
        <w:pPrChange w:id="15203" w:author="Cristiano de Menezes Feu" w:date="2022-11-21T08:33:00Z">
          <w:pPr>
            <w:widowControl w:val="0"/>
            <w:pBdr>
              <w:top w:val="nil"/>
              <w:left w:val="nil"/>
              <w:bottom w:val="nil"/>
              <w:right w:val="nil"/>
              <w:between w:val="nil"/>
            </w:pBdr>
            <w:spacing w:before="28" w:after="0"/>
            <w:ind w:firstLine="0"/>
            <w:jc w:val="left"/>
          </w:pPr>
        </w:pPrChange>
      </w:pPr>
      <w:del w:id="15204" w:author="Cristiano de Menezes Feu" w:date="2022-11-21T08:33:00Z">
        <w:r w:rsidDel="00E631A1">
          <w:rPr>
            <w:rFonts w:ascii="ClearSans-Light" w:eastAsia="ClearSans-Light" w:hAnsi="ClearSans-Light" w:cs="ClearSans-Light"/>
            <w:color w:val="005583"/>
            <w:sz w:val="18"/>
            <w:szCs w:val="18"/>
          </w:rPr>
          <w:delText>▪ TUMULTO</w:delText>
        </w:r>
      </w:del>
    </w:p>
    <w:p w14:paraId="000014B4" w14:textId="7061B261" w:rsidR="003D183A" w:rsidDel="00E631A1" w:rsidRDefault="008B7924" w:rsidP="00E631A1">
      <w:pPr>
        <w:widowControl w:val="0"/>
        <w:pBdr>
          <w:top w:val="nil"/>
          <w:left w:val="nil"/>
          <w:bottom w:val="nil"/>
          <w:right w:val="nil"/>
          <w:between w:val="nil"/>
        </w:pBdr>
        <w:spacing w:before="28" w:after="0"/>
        <w:ind w:firstLine="0"/>
        <w:jc w:val="center"/>
        <w:rPr>
          <w:del w:id="15205" w:author="Cristiano de Menezes Feu" w:date="2022-11-21T08:33:00Z"/>
          <w:rFonts w:ascii="ClearSans-Light" w:eastAsia="ClearSans-Light" w:hAnsi="ClearSans-Light" w:cs="ClearSans-Light"/>
          <w:color w:val="005583"/>
          <w:sz w:val="18"/>
          <w:szCs w:val="18"/>
        </w:rPr>
        <w:pPrChange w:id="15206" w:author="Cristiano de Menezes Feu" w:date="2022-11-21T08:33:00Z">
          <w:pPr>
            <w:widowControl w:val="0"/>
            <w:pBdr>
              <w:top w:val="nil"/>
              <w:left w:val="nil"/>
              <w:bottom w:val="nil"/>
              <w:right w:val="nil"/>
              <w:between w:val="nil"/>
            </w:pBdr>
            <w:spacing w:before="28" w:after="0"/>
            <w:ind w:firstLine="0"/>
            <w:jc w:val="left"/>
          </w:pPr>
        </w:pPrChange>
      </w:pPr>
      <w:del w:id="15207" w:author="Cristiano de Menezes Feu" w:date="2022-11-21T08:33:00Z">
        <w:r w:rsidDel="00E631A1">
          <w:rPr>
            <w:rFonts w:ascii="ClearSans-Light" w:eastAsia="ClearSans-Light" w:hAnsi="ClearSans-Light" w:cs="ClearSans-Light"/>
            <w:color w:val="005583"/>
            <w:sz w:val="18"/>
            <w:szCs w:val="18"/>
          </w:rPr>
          <w:delText>- Previsão: art. 71, I, e 170, VI</w:delText>
        </w:r>
      </w:del>
    </w:p>
    <w:p w14:paraId="000014B5" w14:textId="6CCBCDE7" w:rsidR="003D183A" w:rsidDel="00E631A1" w:rsidRDefault="008B7924" w:rsidP="00E631A1">
      <w:pPr>
        <w:widowControl w:val="0"/>
        <w:pBdr>
          <w:top w:val="nil"/>
          <w:left w:val="nil"/>
          <w:bottom w:val="nil"/>
          <w:right w:val="nil"/>
          <w:between w:val="nil"/>
        </w:pBdr>
        <w:spacing w:before="28" w:after="0"/>
        <w:ind w:firstLine="0"/>
        <w:jc w:val="center"/>
        <w:rPr>
          <w:del w:id="15208" w:author="Cristiano de Menezes Feu" w:date="2022-11-21T08:33:00Z"/>
          <w:rFonts w:ascii="ClearSans-Light" w:eastAsia="ClearSans-Light" w:hAnsi="ClearSans-Light" w:cs="ClearSans-Light"/>
          <w:color w:val="005583"/>
          <w:sz w:val="18"/>
          <w:szCs w:val="18"/>
        </w:rPr>
        <w:pPrChange w:id="15209" w:author="Cristiano de Menezes Feu" w:date="2022-11-21T08:33:00Z">
          <w:pPr>
            <w:widowControl w:val="0"/>
            <w:pBdr>
              <w:top w:val="nil"/>
              <w:left w:val="nil"/>
              <w:bottom w:val="nil"/>
              <w:right w:val="nil"/>
              <w:between w:val="nil"/>
            </w:pBdr>
            <w:spacing w:before="28" w:after="0"/>
            <w:ind w:firstLine="0"/>
            <w:jc w:val="left"/>
          </w:pPr>
        </w:pPrChange>
      </w:pPr>
      <w:del w:id="15210" w:author="Cristiano de Menezes Feu" w:date="2022-11-21T08:33:00Z">
        <w:r w:rsidDel="00E631A1">
          <w:rPr>
            <w:rFonts w:ascii="ClearSans-Light" w:eastAsia="ClearSans-Light" w:hAnsi="ClearSans-Light" w:cs="ClearSans-Light"/>
            <w:color w:val="005583"/>
            <w:sz w:val="18"/>
            <w:szCs w:val="18"/>
          </w:rPr>
          <w:delText>▪ TURMA</w:delText>
        </w:r>
      </w:del>
    </w:p>
    <w:p w14:paraId="000014B6" w14:textId="617F79F8" w:rsidR="003D183A" w:rsidDel="00E631A1" w:rsidRDefault="008B7924" w:rsidP="00E631A1">
      <w:pPr>
        <w:widowControl w:val="0"/>
        <w:pBdr>
          <w:top w:val="nil"/>
          <w:left w:val="nil"/>
          <w:bottom w:val="nil"/>
          <w:right w:val="nil"/>
          <w:between w:val="nil"/>
        </w:pBdr>
        <w:spacing w:before="28" w:after="0"/>
        <w:ind w:firstLine="0"/>
        <w:jc w:val="center"/>
        <w:rPr>
          <w:del w:id="15211" w:author="Cristiano de Menezes Feu" w:date="2022-11-21T08:33:00Z"/>
          <w:rFonts w:ascii="ClearSans-Light" w:eastAsia="ClearSans-Light" w:hAnsi="ClearSans-Light" w:cs="ClearSans-Light"/>
          <w:color w:val="005583"/>
          <w:sz w:val="18"/>
          <w:szCs w:val="18"/>
        </w:rPr>
        <w:pPrChange w:id="15212" w:author="Cristiano de Menezes Feu" w:date="2022-11-21T08:33:00Z">
          <w:pPr>
            <w:widowControl w:val="0"/>
            <w:pBdr>
              <w:top w:val="nil"/>
              <w:left w:val="nil"/>
              <w:bottom w:val="nil"/>
              <w:right w:val="nil"/>
              <w:between w:val="nil"/>
            </w:pBdr>
            <w:spacing w:before="28" w:after="0"/>
            <w:ind w:firstLine="0"/>
            <w:jc w:val="left"/>
          </w:pPr>
        </w:pPrChange>
      </w:pPr>
      <w:del w:id="15213" w:author="Cristiano de Menezes Feu" w:date="2022-11-21T08:33:00Z">
        <w:r w:rsidDel="00E631A1">
          <w:rPr>
            <w:rFonts w:ascii="ClearSans-Light" w:eastAsia="ClearSans-Light" w:hAnsi="ClearSans-Light" w:cs="ClearSans-Light"/>
            <w:color w:val="005583"/>
            <w:sz w:val="18"/>
            <w:szCs w:val="18"/>
          </w:rPr>
          <w:delText>- Previsão: arts. 30 e 31</w:delText>
        </w:r>
      </w:del>
    </w:p>
    <w:p w14:paraId="000014B7" w14:textId="61B0F6FA" w:rsidR="003D183A" w:rsidDel="00E631A1" w:rsidRDefault="008B7924" w:rsidP="00E631A1">
      <w:pPr>
        <w:widowControl w:val="0"/>
        <w:pBdr>
          <w:top w:val="nil"/>
          <w:left w:val="nil"/>
          <w:bottom w:val="nil"/>
          <w:right w:val="nil"/>
          <w:between w:val="nil"/>
        </w:pBdr>
        <w:spacing w:before="28" w:after="0"/>
        <w:ind w:firstLine="0"/>
        <w:jc w:val="center"/>
        <w:rPr>
          <w:del w:id="15214" w:author="Cristiano de Menezes Feu" w:date="2022-11-21T08:33:00Z"/>
          <w:rFonts w:ascii="ClearSans-Light" w:eastAsia="ClearSans-Light" w:hAnsi="ClearSans-Light" w:cs="ClearSans-Light"/>
          <w:color w:val="005583"/>
          <w:sz w:val="18"/>
          <w:szCs w:val="18"/>
        </w:rPr>
        <w:pPrChange w:id="15215" w:author="Cristiano de Menezes Feu" w:date="2022-11-21T08:33:00Z">
          <w:pPr>
            <w:widowControl w:val="0"/>
            <w:pBdr>
              <w:top w:val="nil"/>
              <w:left w:val="nil"/>
              <w:bottom w:val="nil"/>
              <w:right w:val="nil"/>
              <w:between w:val="nil"/>
            </w:pBdr>
            <w:spacing w:before="28" w:after="0"/>
            <w:ind w:firstLine="0"/>
            <w:jc w:val="left"/>
          </w:pPr>
        </w:pPrChange>
      </w:pPr>
      <w:del w:id="15216" w:author="Cristiano de Menezes Feu" w:date="2022-11-21T08:33:00Z">
        <w:r w:rsidDel="00E631A1">
          <w:rPr>
            <w:rFonts w:ascii="ClearSans-Light" w:eastAsia="ClearSans-Light" w:hAnsi="ClearSans-Light" w:cs="ClearSans-Light"/>
            <w:color w:val="005583"/>
            <w:sz w:val="18"/>
            <w:szCs w:val="18"/>
          </w:rPr>
          <w:delText>▪ TURNO ÚNICO</w:delText>
        </w:r>
      </w:del>
    </w:p>
    <w:p w14:paraId="000014B8" w14:textId="5A29A08E" w:rsidR="003D183A" w:rsidDel="00E631A1" w:rsidRDefault="008B7924" w:rsidP="00E631A1">
      <w:pPr>
        <w:widowControl w:val="0"/>
        <w:pBdr>
          <w:top w:val="nil"/>
          <w:left w:val="nil"/>
          <w:bottom w:val="nil"/>
          <w:right w:val="nil"/>
          <w:between w:val="nil"/>
        </w:pBdr>
        <w:spacing w:before="28" w:after="0"/>
        <w:ind w:firstLine="0"/>
        <w:jc w:val="center"/>
        <w:rPr>
          <w:del w:id="15217" w:author="Cristiano de Menezes Feu" w:date="2022-11-21T08:33:00Z"/>
          <w:rFonts w:ascii="ClearSans-Light" w:eastAsia="ClearSans-Light" w:hAnsi="ClearSans-Light" w:cs="ClearSans-Light"/>
          <w:color w:val="005583"/>
          <w:sz w:val="18"/>
          <w:szCs w:val="18"/>
        </w:rPr>
        <w:pPrChange w:id="15218" w:author="Cristiano de Menezes Feu" w:date="2022-11-21T08:33:00Z">
          <w:pPr>
            <w:widowControl w:val="0"/>
            <w:pBdr>
              <w:top w:val="nil"/>
              <w:left w:val="nil"/>
              <w:bottom w:val="nil"/>
              <w:right w:val="nil"/>
              <w:between w:val="nil"/>
            </w:pBdr>
            <w:spacing w:before="28" w:after="0"/>
            <w:ind w:firstLine="0"/>
            <w:jc w:val="left"/>
          </w:pPr>
        </w:pPrChange>
      </w:pPr>
      <w:del w:id="15219" w:author="Cristiano de Menezes Feu" w:date="2022-11-21T08:33:00Z">
        <w:r w:rsidDel="00E631A1">
          <w:rPr>
            <w:rFonts w:ascii="ClearSans-Light" w:eastAsia="ClearSans-Light" w:hAnsi="ClearSans-Light" w:cs="ClearSans-Light"/>
            <w:color w:val="005583"/>
            <w:sz w:val="18"/>
            <w:szCs w:val="18"/>
          </w:rPr>
          <w:delText>- Previsão: arts. 148 e 149</w:delText>
        </w:r>
      </w:del>
    </w:p>
    <w:p w14:paraId="000014B9" w14:textId="6D06E677" w:rsidR="003D183A" w:rsidDel="00E631A1" w:rsidRDefault="008B7924" w:rsidP="00E631A1">
      <w:pPr>
        <w:widowControl w:val="0"/>
        <w:pBdr>
          <w:top w:val="nil"/>
          <w:left w:val="nil"/>
          <w:bottom w:val="nil"/>
          <w:right w:val="nil"/>
          <w:between w:val="nil"/>
        </w:pBdr>
        <w:spacing w:before="28" w:after="113"/>
        <w:ind w:firstLine="0"/>
        <w:jc w:val="center"/>
        <w:rPr>
          <w:del w:id="15220" w:author="Cristiano de Menezes Feu" w:date="2022-11-21T08:33:00Z"/>
          <w:color w:val="005583"/>
          <w:sz w:val="30"/>
          <w:szCs w:val="30"/>
        </w:rPr>
        <w:pPrChange w:id="15221" w:author="Cristiano de Menezes Feu" w:date="2022-11-21T08:33:00Z">
          <w:pPr>
            <w:widowControl w:val="0"/>
            <w:pBdr>
              <w:top w:val="nil"/>
              <w:left w:val="nil"/>
              <w:bottom w:val="nil"/>
              <w:right w:val="nil"/>
              <w:between w:val="nil"/>
            </w:pBdr>
            <w:spacing w:before="28" w:after="113"/>
            <w:ind w:firstLine="0"/>
          </w:pPr>
        </w:pPrChange>
      </w:pPr>
      <w:del w:id="15222" w:author="Cristiano de Menezes Feu" w:date="2022-11-21T08:33:00Z">
        <w:r w:rsidDel="00E631A1">
          <w:rPr>
            <w:color w:val="005583"/>
            <w:sz w:val="30"/>
            <w:szCs w:val="30"/>
          </w:rPr>
          <w:delText>V</w:delText>
        </w:r>
      </w:del>
    </w:p>
    <w:p w14:paraId="000014BA" w14:textId="781F4669" w:rsidR="003D183A" w:rsidDel="00E631A1" w:rsidRDefault="008B7924" w:rsidP="00E631A1">
      <w:pPr>
        <w:widowControl w:val="0"/>
        <w:pBdr>
          <w:top w:val="nil"/>
          <w:left w:val="nil"/>
          <w:bottom w:val="nil"/>
          <w:right w:val="nil"/>
          <w:between w:val="nil"/>
        </w:pBdr>
        <w:spacing w:before="28" w:after="0"/>
        <w:ind w:firstLine="0"/>
        <w:jc w:val="center"/>
        <w:rPr>
          <w:del w:id="15223" w:author="Cristiano de Menezes Feu" w:date="2022-11-21T08:33:00Z"/>
          <w:rFonts w:ascii="ClearSans-Light" w:eastAsia="ClearSans-Light" w:hAnsi="ClearSans-Light" w:cs="ClearSans-Light"/>
          <w:color w:val="005583"/>
          <w:sz w:val="18"/>
          <w:szCs w:val="18"/>
        </w:rPr>
        <w:pPrChange w:id="15224" w:author="Cristiano de Menezes Feu" w:date="2022-11-21T08:33:00Z">
          <w:pPr>
            <w:widowControl w:val="0"/>
            <w:pBdr>
              <w:top w:val="nil"/>
              <w:left w:val="nil"/>
              <w:bottom w:val="nil"/>
              <w:right w:val="nil"/>
              <w:between w:val="nil"/>
            </w:pBdr>
            <w:spacing w:before="28" w:after="0"/>
            <w:ind w:firstLine="0"/>
            <w:jc w:val="left"/>
          </w:pPr>
        </w:pPrChange>
      </w:pPr>
      <w:del w:id="15225" w:author="Cristiano de Menezes Feu" w:date="2022-11-21T08:33:00Z">
        <w:r w:rsidDel="00E631A1">
          <w:rPr>
            <w:rFonts w:ascii="ClearSans-Light" w:eastAsia="ClearSans-Light" w:hAnsi="ClearSans-Light" w:cs="ClearSans-Light"/>
            <w:color w:val="005583"/>
            <w:sz w:val="18"/>
            <w:szCs w:val="18"/>
          </w:rPr>
          <w:delText>▪ VAGA</w:delText>
        </w:r>
      </w:del>
    </w:p>
    <w:p w14:paraId="000014BB" w14:textId="585B3957" w:rsidR="003D183A" w:rsidDel="00E631A1" w:rsidRDefault="008B7924" w:rsidP="00E631A1">
      <w:pPr>
        <w:widowControl w:val="0"/>
        <w:pBdr>
          <w:top w:val="nil"/>
          <w:left w:val="nil"/>
          <w:bottom w:val="nil"/>
          <w:right w:val="nil"/>
          <w:between w:val="nil"/>
        </w:pBdr>
        <w:spacing w:before="28" w:after="0"/>
        <w:ind w:firstLine="0"/>
        <w:jc w:val="center"/>
        <w:rPr>
          <w:del w:id="15226" w:author="Cristiano de Menezes Feu" w:date="2022-11-21T08:33:00Z"/>
          <w:rFonts w:ascii="ClearSans-Light" w:eastAsia="ClearSans-Light" w:hAnsi="ClearSans-Light" w:cs="ClearSans-Light"/>
          <w:color w:val="005583"/>
          <w:sz w:val="18"/>
          <w:szCs w:val="18"/>
        </w:rPr>
        <w:pPrChange w:id="15227" w:author="Cristiano de Menezes Feu" w:date="2022-11-21T08:33:00Z">
          <w:pPr>
            <w:widowControl w:val="0"/>
            <w:pBdr>
              <w:top w:val="nil"/>
              <w:left w:val="nil"/>
              <w:bottom w:val="nil"/>
              <w:right w:val="nil"/>
              <w:between w:val="nil"/>
            </w:pBdr>
            <w:spacing w:before="28" w:after="0"/>
            <w:ind w:firstLine="0"/>
            <w:jc w:val="left"/>
          </w:pPr>
        </w:pPrChange>
      </w:pPr>
      <w:del w:id="15228" w:author="Cristiano de Menezes Feu" w:date="2022-11-21T08:33:00Z">
        <w:r w:rsidDel="00E631A1">
          <w:rPr>
            <w:rFonts w:ascii="ClearSans-Light" w:eastAsia="ClearSans-Light" w:hAnsi="ClearSans-Light" w:cs="ClearSans-Light"/>
            <w:color w:val="005583"/>
            <w:sz w:val="18"/>
            <w:szCs w:val="18"/>
          </w:rPr>
          <w:delText>- Na Mesa: art. 8º, § 4º</w:delText>
        </w:r>
      </w:del>
    </w:p>
    <w:p w14:paraId="000014BC" w14:textId="17B6BB06" w:rsidR="003D183A" w:rsidDel="00E631A1" w:rsidRDefault="008B7924" w:rsidP="00E631A1">
      <w:pPr>
        <w:widowControl w:val="0"/>
        <w:pBdr>
          <w:top w:val="nil"/>
          <w:left w:val="nil"/>
          <w:bottom w:val="nil"/>
          <w:right w:val="nil"/>
          <w:between w:val="nil"/>
        </w:pBdr>
        <w:spacing w:before="28" w:after="0"/>
        <w:ind w:firstLine="0"/>
        <w:jc w:val="center"/>
        <w:rPr>
          <w:del w:id="15229" w:author="Cristiano de Menezes Feu" w:date="2022-11-21T08:33:00Z"/>
          <w:rFonts w:ascii="ClearSans-Light" w:eastAsia="ClearSans-Light" w:hAnsi="ClearSans-Light" w:cs="ClearSans-Light"/>
          <w:color w:val="005583"/>
          <w:sz w:val="18"/>
          <w:szCs w:val="18"/>
        </w:rPr>
        <w:pPrChange w:id="15230" w:author="Cristiano de Menezes Feu" w:date="2022-11-21T08:33:00Z">
          <w:pPr>
            <w:widowControl w:val="0"/>
            <w:pBdr>
              <w:top w:val="nil"/>
              <w:left w:val="nil"/>
              <w:bottom w:val="nil"/>
              <w:right w:val="nil"/>
              <w:between w:val="nil"/>
            </w:pBdr>
            <w:spacing w:before="28" w:after="0"/>
            <w:ind w:firstLine="0"/>
            <w:jc w:val="left"/>
          </w:pPr>
        </w:pPrChange>
      </w:pPr>
      <w:del w:id="15231" w:author="Cristiano de Menezes Feu" w:date="2022-11-21T08:33:00Z">
        <w:r w:rsidDel="00E631A1">
          <w:rPr>
            <w:rFonts w:ascii="ClearSans-Light" w:eastAsia="ClearSans-Light" w:hAnsi="ClearSans-Light" w:cs="ClearSans-Light"/>
            <w:color w:val="005583"/>
            <w:sz w:val="18"/>
            <w:szCs w:val="18"/>
          </w:rPr>
          <w:delText>- Na Câmara: art. 238</w:delText>
        </w:r>
      </w:del>
    </w:p>
    <w:p w14:paraId="000014BD" w14:textId="7EE72B9D" w:rsidR="003D183A" w:rsidDel="00E631A1" w:rsidRDefault="008B7924" w:rsidP="00E631A1">
      <w:pPr>
        <w:widowControl w:val="0"/>
        <w:pBdr>
          <w:top w:val="nil"/>
          <w:left w:val="nil"/>
          <w:bottom w:val="nil"/>
          <w:right w:val="nil"/>
          <w:between w:val="nil"/>
        </w:pBdr>
        <w:spacing w:before="28" w:after="0"/>
        <w:ind w:firstLine="0"/>
        <w:jc w:val="center"/>
        <w:rPr>
          <w:del w:id="15232" w:author="Cristiano de Menezes Feu" w:date="2022-11-21T08:33:00Z"/>
          <w:rFonts w:ascii="ClearSans-Light" w:eastAsia="ClearSans-Light" w:hAnsi="ClearSans-Light" w:cs="ClearSans-Light"/>
          <w:color w:val="005583"/>
          <w:sz w:val="18"/>
          <w:szCs w:val="18"/>
        </w:rPr>
        <w:pPrChange w:id="15233" w:author="Cristiano de Menezes Feu" w:date="2022-11-21T08:33:00Z">
          <w:pPr>
            <w:widowControl w:val="0"/>
            <w:pBdr>
              <w:top w:val="nil"/>
              <w:left w:val="nil"/>
              <w:bottom w:val="nil"/>
              <w:right w:val="nil"/>
              <w:between w:val="nil"/>
            </w:pBdr>
            <w:spacing w:before="28" w:after="0"/>
            <w:ind w:firstLine="0"/>
            <w:jc w:val="left"/>
          </w:pPr>
        </w:pPrChange>
      </w:pPr>
      <w:del w:id="15234" w:author="Cristiano de Menezes Feu" w:date="2022-11-21T08:33:00Z">
        <w:r w:rsidDel="00E631A1">
          <w:rPr>
            <w:rFonts w:ascii="ClearSans-Light" w:eastAsia="ClearSans-Light" w:hAnsi="ClearSans-Light" w:cs="ClearSans-Light"/>
            <w:color w:val="005583"/>
            <w:sz w:val="18"/>
            <w:szCs w:val="18"/>
          </w:rPr>
          <w:delText>- Nas Comissões: art. 25, § 3º; arts. 25 a 28 e art. 45</w:delText>
        </w:r>
      </w:del>
    </w:p>
    <w:p w14:paraId="000014BE" w14:textId="3BE35FB4" w:rsidR="003D183A" w:rsidDel="00E631A1" w:rsidRDefault="008B7924" w:rsidP="00E631A1">
      <w:pPr>
        <w:widowControl w:val="0"/>
        <w:pBdr>
          <w:top w:val="nil"/>
          <w:left w:val="nil"/>
          <w:bottom w:val="nil"/>
          <w:right w:val="nil"/>
          <w:between w:val="nil"/>
        </w:pBdr>
        <w:spacing w:before="28" w:after="0"/>
        <w:ind w:firstLine="0"/>
        <w:jc w:val="center"/>
        <w:rPr>
          <w:del w:id="15235" w:author="Cristiano de Menezes Feu" w:date="2022-11-21T08:33:00Z"/>
          <w:rFonts w:ascii="ClearSans-Light" w:eastAsia="ClearSans-Light" w:hAnsi="ClearSans-Light" w:cs="ClearSans-Light"/>
          <w:color w:val="005583"/>
          <w:sz w:val="18"/>
          <w:szCs w:val="18"/>
        </w:rPr>
        <w:pPrChange w:id="15236" w:author="Cristiano de Menezes Feu" w:date="2022-11-21T08:33:00Z">
          <w:pPr>
            <w:widowControl w:val="0"/>
            <w:pBdr>
              <w:top w:val="nil"/>
              <w:left w:val="nil"/>
              <w:bottom w:val="nil"/>
              <w:right w:val="nil"/>
              <w:between w:val="nil"/>
            </w:pBdr>
            <w:spacing w:before="28" w:after="0"/>
            <w:ind w:firstLine="0"/>
            <w:jc w:val="left"/>
          </w:pPr>
        </w:pPrChange>
      </w:pPr>
      <w:del w:id="15237" w:author="Cristiano de Menezes Feu" w:date="2022-11-21T08:33:00Z">
        <w:r w:rsidDel="00E631A1">
          <w:rPr>
            <w:rFonts w:ascii="ClearSans-Light" w:eastAsia="ClearSans-Light" w:hAnsi="ClearSans-Light" w:cs="ClearSans-Light"/>
            <w:color w:val="005583"/>
            <w:sz w:val="18"/>
            <w:szCs w:val="18"/>
          </w:rPr>
          <w:delText>▪ VERIFICAÇÃO DE VOTAÇÃO</w:delText>
        </w:r>
      </w:del>
    </w:p>
    <w:p w14:paraId="000014BF" w14:textId="2531AAFD" w:rsidR="003D183A" w:rsidDel="00E631A1" w:rsidRDefault="008B7924" w:rsidP="00E631A1">
      <w:pPr>
        <w:widowControl w:val="0"/>
        <w:pBdr>
          <w:top w:val="nil"/>
          <w:left w:val="nil"/>
          <w:bottom w:val="nil"/>
          <w:right w:val="nil"/>
          <w:between w:val="nil"/>
        </w:pBdr>
        <w:spacing w:before="28" w:after="0"/>
        <w:ind w:firstLine="0"/>
        <w:jc w:val="center"/>
        <w:rPr>
          <w:del w:id="15238" w:author="Cristiano de Menezes Feu" w:date="2022-11-21T08:33:00Z"/>
          <w:rFonts w:ascii="ClearSans-Light" w:eastAsia="ClearSans-Light" w:hAnsi="ClearSans-Light" w:cs="ClearSans-Light"/>
          <w:color w:val="005583"/>
          <w:sz w:val="18"/>
          <w:szCs w:val="18"/>
        </w:rPr>
        <w:pPrChange w:id="15239" w:author="Cristiano de Menezes Feu" w:date="2022-11-21T08:33:00Z">
          <w:pPr>
            <w:widowControl w:val="0"/>
            <w:pBdr>
              <w:top w:val="nil"/>
              <w:left w:val="nil"/>
              <w:bottom w:val="nil"/>
              <w:right w:val="nil"/>
              <w:between w:val="nil"/>
            </w:pBdr>
            <w:spacing w:before="28" w:after="0"/>
            <w:ind w:firstLine="0"/>
            <w:jc w:val="left"/>
          </w:pPr>
        </w:pPrChange>
      </w:pPr>
      <w:del w:id="15240" w:author="Cristiano de Menezes Feu" w:date="2022-11-21T08:33:00Z">
        <w:r w:rsidDel="00E631A1">
          <w:rPr>
            <w:rFonts w:ascii="ClearSans-Light" w:eastAsia="ClearSans-Light" w:hAnsi="ClearSans-Light" w:cs="ClearSans-Light"/>
            <w:color w:val="005583"/>
            <w:sz w:val="18"/>
            <w:szCs w:val="18"/>
          </w:rPr>
          <w:delText>- Regramento: art. 82, § 5º; art. 114, VIII; arts. 185 e 186</w:delText>
        </w:r>
      </w:del>
    </w:p>
    <w:p w14:paraId="000014C0" w14:textId="35839CAC" w:rsidR="003D183A" w:rsidDel="00E631A1" w:rsidRDefault="008B7924" w:rsidP="00E631A1">
      <w:pPr>
        <w:widowControl w:val="0"/>
        <w:pBdr>
          <w:top w:val="nil"/>
          <w:left w:val="nil"/>
          <w:bottom w:val="nil"/>
          <w:right w:val="nil"/>
          <w:between w:val="nil"/>
        </w:pBdr>
        <w:spacing w:before="28" w:after="0"/>
        <w:ind w:firstLine="0"/>
        <w:jc w:val="center"/>
        <w:rPr>
          <w:del w:id="15241" w:author="Cristiano de Menezes Feu" w:date="2022-11-21T08:33:00Z"/>
          <w:rFonts w:ascii="ClearSans-Light" w:eastAsia="ClearSans-Light" w:hAnsi="ClearSans-Light" w:cs="ClearSans-Light"/>
          <w:color w:val="005583"/>
          <w:sz w:val="18"/>
          <w:szCs w:val="18"/>
        </w:rPr>
        <w:pPrChange w:id="15242" w:author="Cristiano de Menezes Feu" w:date="2022-11-21T08:33:00Z">
          <w:pPr>
            <w:widowControl w:val="0"/>
            <w:pBdr>
              <w:top w:val="nil"/>
              <w:left w:val="nil"/>
              <w:bottom w:val="nil"/>
              <w:right w:val="nil"/>
              <w:between w:val="nil"/>
            </w:pBdr>
            <w:spacing w:before="28" w:after="0"/>
            <w:ind w:firstLine="0"/>
            <w:jc w:val="left"/>
          </w:pPr>
        </w:pPrChange>
      </w:pPr>
      <w:del w:id="15243" w:author="Cristiano de Menezes Feu" w:date="2022-11-21T08:33:00Z">
        <w:r w:rsidDel="00E631A1">
          <w:rPr>
            <w:rFonts w:ascii="ClearSans-Light" w:eastAsia="ClearSans-Light" w:hAnsi="ClearSans-Light" w:cs="ClearSans-Light"/>
            <w:color w:val="005583"/>
            <w:sz w:val="18"/>
            <w:szCs w:val="18"/>
          </w:rPr>
          <w:delText>- Competência: art. 10, III</w:delText>
        </w:r>
      </w:del>
    </w:p>
    <w:p w14:paraId="000014C1" w14:textId="7413B327" w:rsidR="003D183A" w:rsidDel="00E631A1" w:rsidRDefault="008B7924" w:rsidP="00E631A1">
      <w:pPr>
        <w:widowControl w:val="0"/>
        <w:pBdr>
          <w:top w:val="nil"/>
          <w:left w:val="nil"/>
          <w:bottom w:val="nil"/>
          <w:right w:val="nil"/>
          <w:between w:val="nil"/>
        </w:pBdr>
        <w:spacing w:before="28" w:after="0"/>
        <w:ind w:firstLine="0"/>
        <w:jc w:val="center"/>
        <w:rPr>
          <w:del w:id="15244" w:author="Cristiano de Menezes Feu" w:date="2022-11-21T08:33:00Z"/>
          <w:rFonts w:ascii="ClearSans-Light" w:eastAsia="ClearSans-Light" w:hAnsi="ClearSans-Light" w:cs="ClearSans-Light"/>
          <w:color w:val="005583"/>
          <w:sz w:val="18"/>
          <w:szCs w:val="18"/>
        </w:rPr>
        <w:pPrChange w:id="15245" w:author="Cristiano de Menezes Feu" w:date="2022-11-21T08:33:00Z">
          <w:pPr>
            <w:widowControl w:val="0"/>
            <w:pBdr>
              <w:top w:val="nil"/>
              <w:left w:val="nil"/>
              <w:bottom w:val="nil"/>
              <w:right w:val="nil"/>
              <w:between w:val="nil"/>
            </w:pBdr>
            <w:spacing w:before="28" w:after="0"/>
            <w:ind w:firstLine="0"/>
            <w:jc w:val="left"/>
          </w:pPr>
        </w:pPrChange>
      </w:pPr>
      <w:del w:id="15246" w:author="Cristiano de Menezes Feu" w:date="2022-11-21T08:33:00Z">
        <w:r w:rsidDel="00E631A1">
          <w:rPr>
            <w:rFonts w:ascii="ClearSans-Light" w:eastAsia="ClearSans-Light" w:hAnsi="ClearSans-Light" w:cs="ClearSans-Light"/>
            <w:color w:val="005583"/>
            <w:sz w:val="18"/>
            <w:szCs w:val="18"/>
          </w:rPr>
          <w:delText>▪ VICE-LÍDER ver LÍDER</w:delText>
        </w:r>
      </w:del>
    </w:p>
    <w:p w14:paraId="000014C2" w14:textId="613E0709" w:rsidR="003D183A" w:rsidDel="00E631A1" w:rsidRDefault="008B7924" w:rsidP="00E631A1">
      <w:pPr>
        <w:widowControl w:val="0"/>
        <w:pBdr>
          <w:top w:val="nil"/>
          <w:left w:val="nil"/>
          <w:bottom w:val="nil"/>
          <w:right w:val="nil"/>
          <w:between w:val="nil"/>
        </w:pBdr>
        <w:spacing w:before="28" w:after="0"/>
        <w:ind w:firstLine="0"/>
        <w:jc w:val="center"/>
        <w:rPr>
          <w:del w:id="15247" w:author="Cristiano de Menezes Feu" w:date="2022-11-21T08:33:00Z"/>
          <w:rFonts w:ascii="ClearSans-Light" w:eastAsia="ClearSans-Light" w:hAnsi="ClearSans-Light" w:cs="ClearSans-Light"/>
          <w:color w:val="005583"/>
          <w:sz w:val="18"/>
          <w:szCs w:val="18"/>
        </w:rPr>
        <w:pPrChange w:id="15248" w:author="Cristiano de Menezes Feu" w:date="2022-11-21T08:33:00Z">
          <w:pPr>
            <w:widowControl w:val="0"/>
            <w:pBdr>
              <w:top w:val="nil"/>
              <w:left w:val="nil"/>
              <w:bottom w:val="nil"/>
              <w:right w:val="nil"/>
              <w:between w:val="nil"/>
            </w:pBdr>
            <w:spacing w:before="28" w:after="0"/>
            <w:ind w:firstLine="0"/>
            <w:jc w:val="left"/>
          </w:pPr>
        </w:pPrChange>
      </w:pPr>
      <w:del w:id="15249" w:author="Cristiano de Menezes Feu" w:date="2022-11-21T08:33:00Z">
        <w:r w:rsidDel="00E631A1">
          <w:rPr>
            <w:rFonts w:ascii="ClearSans-Light" w:eastAsia="ClearSans-Light" w:hAnsi="ClearSans-Light" w:cs="ClearSans-Light"/>
            <w:color w:val="005583"/>
            <w:sz w:val="18"/>
            <w:szCs w:val="18"/>
          </w:rPr>
          <w:delText>▪ VISTA ver PEDIDO DE VISTA</w:delText>
        </w:r>
      </w:del>
    </w:p>
    <w:p w14:paraId="000014C3" w14:textId="07AE8F7C" w:rsidR="003D183A" w:rsidDel="00E631A1" w:rsidRDefault="008B7924" w:rsidP="00E631A1">
      <w:pPr>
        <w:widowControl w:val="0"/>
        <w:pBdr>
          <w:top w:val="nil"/>
          <w:left w:val="nil"/>
          <w:bottom w:val="nil"/>
          <w:right w:val="nil"/>
          <w:between w:val="nil"/>
        </w:pBdr>
        <w:spacing w:before="28" w:after="0"/>
        <w:ind w:firstLine="0"/>
        <w:jc w:val="center"/>
        <w:rPr>
          <w:del w:id="15250" w:author="Cristiano de Menezes Feu" w:date="2022-11-21T08:33:00Z"/>
          <w:rFonts w:ascii="ClearSans-Light" w:eastAsia="ClearSans-Light" w:hAnsi="ClearSans-Light" w:cs="ClearSans-Light"/>
          <w:color w:val="005583"/>
          <w:sz w:val="18"/>
          <w:szCs w:val="18"/>
        </w:rPr>
        <w:pPrChange w:id="15251" w:author="Cristiano de Menezes Feu" w:date="2022-11-21T08:33:00Z">
          <w:pPr>
            <w:widowControl w:val="0"/>
            <w:pBdr>
              <w:top w:val="nil"/>
              <w:left w:val="nil"/>
              <w:bottom w:val="nil"/>
              <w:right w:val="nil"/>
              <w:between w:val="nil"/>
            </w:pBdr>
            <w:spacing w:before="28" w:after="0"/>
            <w:ind w:firstLine="0"/>
            <w:jc w:val="left"/>
          </w:pPr>
        </w:pPrChange>
      </w:pPr>
      <w:del w:id="15252" w:author="Cristiano de Menezes Feu" w:date="2022-11-21T08:33:00Z">
        <w:r w:rsidDel="00E631A1">
          <w:rPr>
            <w:rFonts w:ascii="ClearSans-Light" w:eastAsia="ClearSans-Light" w:hAnsi="ClearSans-Light" w:cs="ClearSans-Light"/>
            <w:color w:val="005583"/>
            <w:sz w:val="18"/>
            <w:szCs w:val="18"/>
          </w:rPr>
          <w:delText>▪ VOTAÇÃO ver PROCESSO DE VOTAÇÃO ver também ADIAMENTO</w:delText>
        </w:r>
      </w:del>
    </w:p>
    <w:p w14:paraId="000014C4" w14:textId="6E3A3F2B" w:rsidR="003D183A" w:rsidDel="00E631A1" w:rsidRDefault="008B7924" w:rsidP="00E631A1">
      <w:pPr>
        <w:widowControl w:val="0"/>
        <w:pBdr>
          <w:top w:val="nil"/>
          <w:left w:val="nil"/>
          <w:bottom w:val="nil"/>
          <w:right w:val="nil"/>
          <w:between w:val="nil"/>
        </w:pBdr>
        <w:spacing w:before="28" w:after="0"/>
        <w:ind w:firstLine="0"/>
        <w:jc w:val="center"/>
        <w:rPr>
          <w:del w:id="15253" w:author="Cristiano de Menezes Feu" w:date="2022-11-21T08:33:00Z"/>
          <w:rFonts w:ascii="ClearSans-Light" w:eastAsia="ClearSans-Light" w:hAnsi="ClearSans-Light" w:cs="ClearSans-Light"/>
          <w:color w:val="005583"/>
          <w:sz w:val="18"/>
          <w:szCs w:val="18"/>
        </w:rPr>
        <w:pPrChange w:id="15254" w:author="Cristiano de Menezes Feu" w:date="2022-11-21T08:33:00Z">
          <w:pPr>
            <w:widowControl w:val="0"/>
            <w:pBdr>
              <w:top w:val="nil"/>
              <w:left w:val="nil"/>
              <w:bottom w:val="nil"/>
              <w:right w:val="nil"/>
              <w:between w:val="nil"/>
            </w:pBdr>
            <w:spacing w:before="28" w:after="0"/>
            <w:ind w:firstLine="0"/>
            <w:jc w:val="left"/>
          </w:pPr>
        </w:pPrChange>
      </w:pPr>
      <w:del w:id="15255" w:author="Cristiano de Menezes Feu" w:date="2022-11-21T08:33:00Z">
        <w:r w:rsidDel="00E631A1">
          <w:rPr>
            <w:rFonts w:ascii="ClearSans-Light" w:eastAsia="ClearSans-Light" w:hAnsi="ClearSans-Light" w:cs="ClearSans-Light"/>
            <w:color w:val="005583"/>
            <w:sz w:val="18"/>
            <w:szCs w:val="18"/>
          </w:rPr>
          <w:delText xml:space="preserve">▪ VOTO </w:delText>
        </w:r>
      </w:del>
    </w:p>
    <w:p w14:paraId="000014C5" w14:textId="6152339F" w:rsidR="003D183A" w:rsidDel="00E631A1" w:rsidRDefault="008B7924" w:rsidP="00E631A1">
      <w:pPr>
        <w:widowControl w:val="0"/>
        <w:pBdr>
          <w:top w:val="nil"/>
          <w:left w:val="nil"/>
          <w:bottom w:val="nil"/>
          <w:right w:val="nil"/>
          <w:between w:val="nil"/>
        </w:pBdr>
        <w:spacing w:before="28" w:after="0"/>
        <w:ind w:firstLine="0"/>
        <w:jc w:val="center"/>
        <w:rPr>
          <w:del w:id="15256" w:author="Cristiano de Menezes Feu" w:date="2022-11-21T08:33:00Z"/>
          <w:rFonts w:ascii="ClearSans-Light" w:eastAsia="ClearSans-Light" w:hAnsi="ClearSans-Light" w:cs="ClearSans-Light"/>
          <w:color w:val="005583"/>
          <w:sz w:val="18"/>
          <w:szCs w:val="18"/>
        </w:rPr>
        <w:pPrChange w:id="15257" w:author="Cristiano de Menezes Feu" w:date="2022-11-21T08:33:00Z">
          <w:pPr>
            <w:widowControl w:val="0"/>
            <w:pBdr>
              <w:top w:val="nil"/>
              <w:left w:val="nil"/>
              <w:bottom w:val="nil"/>
              <w:right w:val="nil"/>
              <w:between w:val="nil"/>
            </w:pBdr>
            <w:spacing w:before="28" w:after="0"/>
            <w:ind w:firstLine="0"/>
            <w:jc w:val="left"/>
          </w:pPr>
        </w:pPrChange>
      </w:pPr>
      <w:del w:id="15258" w:author="Cristiano de Menezes Feu" w:date="2022-11-21T08:33:00Z">
        <w:r w:rsidDel="00E631A1">
          <w:rPr>
            <w:rFonts w:ascii="ClearSans-Light" w:eastAsia="ClearSans-Light" w:hAnsi="ClearSans-Light" w:cs="ClearSans-Light"/>
            <w:color w:val="005583"/>
            <w:sz w:val="18"/>
            <w:szCs w:val="18"/>
          </w:rPr>
          <w:delText>- Em separado: art. 57, XIII</w:delText>
        </w:r>
      </w:del>
    </w:p>
    <w:p w14:paraId="000014C6" w14:textId="125B06D5" w:rsidR="003D183A" w:rsidDel="00E631A1" w:rsidRDefault="008B7924" w:rsidP="00E631A1">
      <w:pPr>
        <w:widowControl w:val="0"/>
        <w:pBdr>
          <w:top w:val="nil"/>
          <w:left w:val="nil"/>
          <w:bottom w:val="nil"/>
          <w:right w:val="nil"/>
          <w:between w:val="nil"/>
        </w:pBdr>
        <w:spacing w:before="28" w:after="0"/>
        <w:ind w:firstLine="0"/>
        <w:jc w:val="center"/>
        <w:rPr>
          <w:del w:id="15259" w:author="Cristiano de Menezes Feu" w:date="2022-11-21T08:33:00Z"/>
          <w:rFonts w:ascii="ClearSans-Light" w:eastAsia="ClearSans-Light" w:hAnsi="ClearSans-Light" w:cs="ClearSans-Light"/>
          <w:color w:val="005583"/>
          <w:sz w:val="18"/>
          <w:szCs w:val="18"/>
        </w:rPr>
        <w:pPrChange w:id="15260" w:author="Cristiano de Menezes Feu" w:date="2022-11-21T08:33:00Z">
          <w:pPr>
            <w:widowControl w:val="0"/>
            <w:pBdr>
              <w:top w:val="nil"/>
              <w:left w:val="nil"/>
              <w:bottom w:val="nil"/>
              <w:right w:val="nil"/>
              <w:between w:val="nil"/>
            </w:pBdr>
            <w:spacing w:before="28" w:after="0"/>
            <w:ind w:firstLine="0"/>
            <w:jc w:val="left"/>
          </w:pPr>
        </w:pPrChange>
      </w:pPr>
      <w:del w:id="15261" w:author="Cristiano de Menezes Feu" w:date="2022-11-21T08:33:00Z">
        <w:r w:rsidDel="00E631A1">
          <w:rPr>
            <w:rFonts w:ascii="ClearSans-Light" w:eastAsia="ClearSans-Light" w:hAnsi="ClearSans-Light" w:cs="ClearSans-Light"/>
            <w:color w:val="005583"/>
            <w:sz w:val="18"/>
            <w:szCs w:val="18"/>
          </w:rPr>
          <w:delText>- Contrário ao voto do Partido: 180, § 7º</w:delText>
        </w:r>
      </w:del>
    </w:p>
    <w:p w14:paraId="000014C7" w14:textId="3143D927" w:rsidR="003D183A" w:rsidDel="00E631A1" w:rsidRDefault="008B7924" w:rsidP="00E631A1">
      <w:pPr>
        <w:widowControl w:val="0"/>
        <w:pBdr>
          <w:top w:val="nil"/>
          <w:left w:val="nil"/>
          <w:bottom w:val="nil"/>
          <w:right w:val="nil"/>
          <w:between w:val="nil"/>
        </w:pBdr>
        <w:spacing w:before="28" w:after="0"/>
        <w:ind w:firstLine="0"/>
        <w:jc w:val="center"/>
        <w:rPr>
          <w:del w:id="15262" w:author="Cristiano de Menezes Feu" w:date="2022-11-21T08:33:00Z"/>
          <w:rFonts w:ascii="ClearSans-Light" w:eastAsia="ClearSans-Light" w:hAnsi="ClearSans-Light" w:cs="ClearSans-Light"/>
          <w:color w:val="005583"/>
          <w:sz w:val="18"/>
          <w:szCs w:val="18"/>
        </w:rPr>
        <w:pPrChange w:id="15263" w:author="Cristiano de Menezes Feu" w:date="2022-11-21T08:33:00Z">
          <w:pPr>
            <w:widowControl w:val="0"/>
            <w:pBdr>
              <w:top w:val="nil"/>
              <w:left w:val="nil"/>
              <w:bottom w:val="nil"/>
              <w:right w:val="nil"/>
              <w:between w:val="nil"/>
            </w:pBdr>
            <w:spacing w:before="28" w:after="0"/>
            <w:ind w:firstLine="0"/>
            <w:jc w:val="left"/>
          </w:pPr>
        </w:pPrChange>
      </w:pPr>
      <w:del w:id="15264" w:author="Cristiano de Menezes Feu" w:date="2022-11-21T08:33:00Z">
        <w:r w:rsidDel="00E631A1">
          <w:rPr>
            <w:rFonts w:ascii="ClearSans-Light" w:eastAsia="ClearSans-Light" w:hAnsi="ClearSans-Light" w:cs="ClearSans-Light"/>
            <w:color w:val="005583"/>
            <w:sz w:val="18"/>
            <w:szCs w:val="18"/>
          </w:rPr>
          <w:delText>- Vedação Deputado representado: art. 180, § 8º</w:delText>
        </w:r>
      </w:del>
    </w:p>
    <w:p w14:paraId="000014C8" w14:textId="63650D68" w:rsidR="003D183A" w:rsidDel="00E631A1" w:rsidRDefault="008B7924" w:rsidP="00E631A1">
      <w:pPr>
        <w:widowControl w:val="0"/>
        <w:pBdr>
          <w:top w:val="nil"/>
          <w:left w:val="nil"/>
          <w:bottom w:val="nil"/>
          <w:right w:val="nil"/>
          <w:between w:val="nil"/>
        </w:pBdr>
        <w:spacing w:before="28" w:after="0"/>
        <w:ind w:firstLine="0"/>
        <w:jc w:val="center"/>
        <w:rPr>
          <w:del w:id="15265" w:author="Cristiano de Menezes Feu" w:date="2022-11-21T08:33:00Z"/>
          <w:rFonts w:ascii="ClearSans-Light" w:eastAsia="ClearSans-Light" w:hAnsi="ClearSans-Light" w:cs="ClearSans-Light"/>
          <w:color w:val="005583"/>
          <w:sz w:val="18"/>
          <w:szCs w:val="18"/>
        </w:rPr>
        <w:pPrChange w:id="15266" w:author="Cristiano de Menezes Feu" w:date="2022-11-21T08:33:00Z">
          <w:pPr>
            <w:widowControl w:val="0"/>
            <w:pBdr>
              <w:top w:val="nil"/>
              <w:left w:val="nil"/>
              <w:bottom w:val="nil"/>
              <w:right w:val="nil"/>
              <w:between w:val="nil"/>
            </w:pBdr>
            <w:spacing w:before="28" w:after="0"/>
            <w:ind w:firstLine="0"/>
            <w:jc w:val="left"/>
          </w:pPr>
        </w:pPrChange>
      </w:pPr>
      <w:del w:id="15267" w:author="Cristiano de Menezes Feu" w:date="2022-11-21T08:33:00Z">
        <w:r w:rsidDel="00E631A1">
          <w:rPr>
            <w:rFonts w:ascii="ClearSans-Light" w:eastAsia="ClearSans-Light" w:hAnsi="ClearSans-Light" w:cs="ClearSans-Light"/>
            <w:color w:val="005583"/>
            <w:sz w:val="18"/>
            <w:szCs w:val="18"/>
          </w:rPr>
          <w:delText>- Secreto ver ESCRUTÍNIO SECRETO</w:delText>
        </w:r>
      </w:del>
    </w:p>
    <w:p w14:paraId="000014C9" w14:textId="512840E4" w:rsidR="003D183A" w:rsidDel="00E631A1" w:rsidRDefault="008B7924" w:rsidP="00E631A1">
      <w:pPr>
        <w:widowControl w:val="0"/>
        <w:pBdr>
          <w:top w:val="nil"/>
          <w:left w:val="nil"/>
          <w:bottom w:val="nil"/>
          <w:right w:val="nil"/>
          <w:between w:val="nil"/>
        </w:pBdr>
        <w:spacing w:before="28" w:after="0"/>
        <w:ind w:firstLine="0"/>
        <w:jc w:val="center"/>
        <w:rPr>
          <w:del w:id="15268" w:author="Cristiano de Menezes Feu" w:date="2022-11-21T08:33:00Z"/>
          <w:rFonts w:ascii="ClearSans-Light" w:eastAsia="ClearSans-Light" w:hAnsi="ClearSans-Light" w:cs="ClearSans-Light"/>
          <w:color w:val="005583"/>
          <w:sz w:val="18"/>
          <w:szCs w:val="18"/>
        </w:rPr>
        <w:pPrChange w:id="15269" w:author="Cristiano de Menezes Feu" w:date="2022-11-21T08:33:00Z">
          <w:pPr>
            <w:widowControl w:val="0"/>
            <w:pBdr>
              <w:top w:val="nil"/>
              <w:left w:val="nil"/>
              <w:bottom w:val="nil"/>
              <w:right w:val="nil"/>
              <w:between w:val="nil"/>
            </w:pBdr>
            <w:spacing w:before="28" w:after="0"/>
            <w:ind w:firstLine="0"/>
            <w:jc w:val="left"/>
          </w:pPr>
        </w:pPrChange>
      </w:pPr>
      <w:del w:id="15270" w:author="Cristiano de Menezes Feu" w:date="2022-11-21T08:33:00Z">
        <w:r w:rsidDel="00E631A1">
          <w:rPr>
            <w:rFonts w:ascii="ClearSans-Light" w:eastAsia="ClearSans-Light" w:hAnsi="ClearSans-Light" w:cs="ClearSans-Light"/>
            <w:color w:val="005583"/>
            <w:sz w:val="18"/>
            <w:szCs w:val="18"/>
          </w:rPr>
          <w:delText>▪ VOZ DO BRASIL</w:delText>
        </w:r>
      </w:del>
    </w:p>
    <w:p w14:paraId="000014CA" w14:textId="104E4FC3" w:rsidR="003D183A" w:rsidRDefault="008B7924" w:rsidP="00E631A1">
      <w:pPr>
        <w:widowControl w:val="0"/>
        <w:pBdr>
          <w:top w:val="nil"/>
          <w:left w:val="nil"/>
          <w:bottom w:val="nil"/>
          <w:right w:val="nil"/>
          <w:between w:val="nil"/>
        </w:pBdr>
        <w:ind w:firstLine="0"/>
        <w:jc w:val="center"/>
        <w:pPrChange w:id="15271" w:author="Cristiano de Menezes Feu" w:date="2022-11-21T08:33:00Z">
          <w:pPr/>
        </w:pPrChange>
      </w:pPr>
      <w:del w:id="15272" w:author="Cristiano de Menezes Feu" w:date="2022-11-21T08:33:00Z">
        <w:r w:rsidDel="00E631A1">
          <w:rPr>
            <w:rFonts w:ascii="ClearSans-Light" w:eastAsia="ClearSans-Light" w:hAnsi="ClearSans-Light" w:cs="ClearSans-Light"/>
            <w:b/>
            <w:i/>
          </w:rPr>
          <w:delText>- art. 99</w:delText>
        </w:r>
      </w:del>
    </w:p>
    <w:sectPr w:rsidR="003D183A">
      <w:pgSz w:w="11900" w:h="16840"/>
      <w:pgMar w:top="1440" w:right="1800" w:bottom="1440" w:left="170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91" w:author="Ruthier Sousa" w:date="2020-04-16T12:43:00Z" w:initials="">
    <w:sdt>
      <w:sdtPr>
        <w:tag w:val="goog_rdk_263"/>
        <w:id w:val="-1147821519"/>
      </w:sdtPr>
      <w:sdtEndPr/>
      <w:sdtContent>
        <w:p w14:paraId="000018D8"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62"/>
              <w:id w:val="1705366236"/>
            </w:sdtPr>
            <w:sdtEndPr/>
            <w:sdtContent>
              <w:r w:rsidR="008B7924">
                <w:rPr>
                  <w:rFonts w:ascii="Arial" w:eastAsia="Arial" w:hAnsi="Arial" w:cs="Arial"/>
                  <w:color w:val="000000"/>
                </w:rPr>
                <w:t xml:space="preserve">Pq 38. Não é QO 2/07 e sim recurso 2/07. </w:t>
              </w:r>
            </w:sdtContent>
          </w:sdt>
        </w:p>
      </w:sdtContent>
    </w:sdt>
    <w:sdt>
      <w:sdtPr>
        <w:tag w:val="goog_rdk_265"/>
        <w:id w:val="-1040517850"/>
      </w:sdtPr>
      <w:sdtEndPr/>
      <w:sdtContent>
        <w:p w14:paraId="000018D9"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64"/>
              <w:id w:val="-1880006886"/>
            </w:sdtPr>
            <w:sdtEndPr/>
            <w:sdtContent>
              <w:r w:rsidR="008B7924">
                <w:rPr>
                  <w:rFonts w:ascii="Arial" w:eastAsia="Arial" w:hAnsi="Arial" w:cs="Arial"/>
                  <w:color w:val="000000"/>
                </w:rPr>
                <w:t>A QO 2/2007 trata do REC 2/2007. Pode-se completer a informação, mas não está errado.</w:t>
              </w:r>
            </w:sdtContent>
          </w:sdt>
        </w:p>
      </w:sdtContent>
    </w:sdt>
  </w:comment>
  <w:comment w:id="1492" w:author="Ruthier Sousa" w:date="2020-04-16T12:55:00Z" w:initials="">
    <w:sdt>
      <w:sdtPr>
        <w:tag w:val="goog_rdk_253"/>
        <w:id w:val="-735319270"/>
      </w:sdtPr>
      <w:sdtEndPr/>
      <w:sdtContent>
        <w:p w14:paraId="000018D3"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52"/>
              <w:id w:val="-728143894"/>
            </w:sdtPr>
            <w:sdtEndPr/>
            <w:sdtContent>
              <w:r w:rsidR="008B7924">
                <w:rPr>
                  <w:rFonts w:ascii="Arial" w:eastAsia="Arial" w:hAnsi="Arial" w:cs="Arial"/>
                  <w:color w:val="000000"/>
                </w:rPr>
                <w:t>1)</w:t>
              </w:r>
              <w:r w:rsidR="008B7924">
                <w:rPr>
                  <w:rFonts w:ascii="Arial" w:eastAsia="Arial" w:hAnsi="Arial" w:cs="Arial"/>
                  <w:color w:val="000000"/>
                </w:rPr>
                <w:tab/>
                <w:t>Art 9 $2, fala da QO 675 de 2006, que diz que acrescentar e retirar assinaturas de doc de indicação de líder é até a PUBLICAÇÃO e diz que isso é de acordo com o Art 102. MAS o art 102 foi alterado em 2019 e coloca como limite a APRESENTAÇÃO A MESA. E AÍ? AVc n’ao considera que essa QO está ultrapassada?</w:t>
              </w:r>
            </w:sdtContent>
          </w:sdt>
        </w:p>
      </w:sdtContent>
    </w:sdt>
  </w:comment>
  <w:comment w:id="1733" w:author="Ruthier Sousa" w:date="2020-04-16T12:28:00Z" w:initials="">
    <w:sdt>
      <w:sdtPr>
        <w:tag w:val="goog_rdk_257"/>
        <w:id w:val="66380895"/>
      </w:sdtPr>
      <w:sdtEndPr/>
      <w:sdtContent>
        <w:p w14:paraId="000018D5"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56"/>
              <w:id w:val="1792391774"/>
            </w:sdtPr>
            <w:sdtEndPr/>
            <w:sdtContent>
              <w:r w:rsidR="008B7924">
                <w:rPr>
                  <w:rFonts w:ascii="Arial" w:eastAsia="Arial" w:hAnsi="Arial" w:cs="Arial"/>
                  <w:color w:val="000000"/>
                </w:rPr>
                <w:t>Revogado pel Ato normative 1/2019 - Ato Normativo (CCTCI) nº 1, de 2019  - Dispõe sobre as normas para apreciação dos atos de outorga e de renovação de concessão, permissão ou autorização de serviço de radiodifusão sonora e de sons e imagens, e revoga o Ato Normativo nº 1, de 2007, e a Recomendação nº 1, de 2007, da Comissão de Ciência e Tecnologia, Comunicação e Informática.</w:t>
              </w:r>
            </w:sdtContent>
          </w:sdt>
        </w:p>
      </w:sdtContent>
    </w:sdt>
    <w:sdt>
      <w:sdtPr>
        <w:tag w:val="goog_rdk_259"/>
        <w:id w:val="1473169493"/>
      </w:sdtPr>
      <w:sdtEndPr/>
      <w:sdtContent>
        <w:p w14:paraId="000018D6"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58"/>
              <w:id w:val="1905874971"/>
            </w:sdtPr>
            <w:sdtEndPr/>
            <w:sdtContent/>
          </w:sdt>
        </w:p>
      </w:sdtContent>
    </w:sdt>
    <w:sdt>
      <w:sdtPr>
        <w:tag w:val="goog_rdk_261"/>
        <w:id w:val="391238703"/>
      </w:sdtPr>
      <w:sdtEndPr/>
      <w:sdtContent>
        <w:p w14:paraId="000018D7"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60"/>
              <w:id w:val="-1156835941"/>
            </w:sdtPr>
            <w:sdtEndPr/>
            <w:sdtContent>
              <w:r w:rsidR="008B7924">
                <w:rPr>
                  <w:rFonts w:ascii="Arial" w:eastAsia="Arial" w:hAnsi="Arial" w:cs="Arial"/>
                  <w:color w:val="000000"/>
                </w:rPr>
                <w:t>Ato Normativo (CCTCI) nº 1, de 2019  - Dispõe sobre as normas para apreciação dos atos de outorga e de renovação de concessão, permissão ou autorização de serviço de radiodifusão sonora e de sons e imagens, e revoga o Ato Normativo nº 1, de 2007, e a Recomendação nº 1, de 2007, da Comissão de Ciência e Tecnologia, Comunicação e Informática.</w:t>
              </w:r>
            </w:sdtContent>
          </w:sdt>
        </w:p>
      </w:sdtContent>
    </w:sdt>
  </w:comment>
  <w:comment w:id="3627" w:author="Ruthier Sousa" w:date="2020-04-16T12:41:00Z" w:initials="">
    <w:sdt>
      <w:sdtPr>
        <w:tag w:val="goog_rdk_249"/>
        <w:id w:val="-786730711"/>
      </w:sdtPr>
      <w:sdtEndPr/>
      <w:sdtContent>
        <w:p w14:paraId="000018D1"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48"/>
              <w:id w:val="-1572956459"/>
            </w:sdtPr>
            <w:sdtEndPr/>
            <w:sdtContent>
              <w:r w:rsidR="008B7924">
                <w:rPr>
                  <w:rFonts w:ascii="Arial" w:eastAsia="Arial" w:hAnsi="Arial" w:cs="Arial"/>
                  <w:color w:val="000000"/>
                </w:rPr>
                <w:t>1- rem 6/12, pag 180: nao ficou de fácil entendimento. “ dispensa abertura de prazo a sbt apresentado durante a discussao d eprojeto, aprovado por unanimidade, que foi incluido por extrapauta”</w:t>
              </w:r>
            </w:sdtContent>
          </w:sdt>
        </w:p>
      </w:sdtContent>
    </w:sdt>
    <w:sdt>
      <w:sdtPr>
        <w:tag w:val="goog_rdk_251"/>
        <w:id w:val="-2084743578"/>
      </w:sdtPr>
      <w:sdtEndPr/>
      <w:sdtContent>
        <w:p w14:paraId="000018D2"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50"/>
              <w:id w:val="-1938442845"/>
            </w:sdtPr>
            <w:sdtEndPr/>
            <w:sdtContent>
              <w:r w:rsidR="008B7924">
                <w:rPr>
                  <w:rFonts w:ascii="Arial" w:eastAsia="Arial" w:hAnsi="Arial" w:cs="Arial"/>
                  <w:color w:val="000000"/>
                </w:rPr>
                <w:t>Veja: pelo portugues, me prece que o projeto foi aprovado por unanimidade. Mas o que um resultado final e posterior à decisao de dispensar ou nao o prazo pode influenciar? Ou seja, se assim for, confunde ter essa informacao aí. Porem, pelo que me lembro da decisao, o que foi aprovado por unanimidade foi o extrapauta... aí faz sentido o argumento para dispensar.</w:t>
              </w:r>
            </w:sdtContent>
          </w:sdt>
        </w:p>
      </w:sdtContent>
    </w:sdt>
  </w:comment>
  <w:comment w:id="4638" w:author="Ruthier Sousa" w:date="2020-04-16T13:50:00Z" w:initials="">
    <w:sdt>
      <w:sdtPr>
        <w:tag w:val="goog_rdk_269"/>
        <w:id w:val="-360897625"/>
      </w:sdtPr>
      <w:sdtEndPr/>
      <w:sdtContent>
        <w:p w14:paraId="000018DB"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68"/>
              <w:id w:val="1309050881"/>
            </w:sdtPr>
            <w:sdtEndPr/>
            <w:sdtContent>
              <w:r w:rsidR="008B7924">
                <w:rPr>
                  <w:rFonts w:ascii="Arial" w:eastAsia="Arial" w:hAnsi="Arial" w:cs="Arial"/>
                  <w:color w:val="000000"/>
                </w:rPr>
                <w:t>3) pg 137, QO 221/12 é colocada como contrária a QO 370~08... mas nao entendi em que é contraria, pois a 370 diz que a sessaõ pode sim ser encerrada no caso de nao ter um décimo e a 221 tb diz... no que uma é contraria a outra? nao entendi</w:t>
              </w:r>
            </w:sdtContent>
          </w:sdt>
        </w:p>
      </w:sdtContent>
    </w:sdt>
  </w:comment>
  <w:comment w:id="4924" w:author="Ruthier Sousa" w:date="2020-04-16T13:53:00Z" w:initials="">
    <w:sdt>
      <w:sdtPr>
        <w:tag w:val="goog_rdk_255"/>
        <w:id w:val="-632175284"/>
      </w:sdtPr>
      <w:sdtEndPr/>
      <w:sdtContent>
        <w:p w14:paraId="000018D4"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54"/>
              <w:id w:val="-1485317624"/>
            </w:sdtPr>
            <w:sdtEndPr/>
            <w:sdtContent>
              <w:r w:rsidR="008B7924">
                <w:rPr>
                  <w:rFonts w:ascii="Arial" w:eastAsia="Arial" w:hAnsi="Arial" w:cs="Arial"/>
                  <w:color w:val="000000"/>
                </w:rPr>
                <w:t>Esse expediente é o mesmo do art. 95, § 7º. Temos que fazer uma remissão para e vice versa. Acho que cabe uma prática aqui. Esse expediente é lido? Nunca vi?</w:t>
              </w:r>
            </w:sdtContent>
          </w:sdt>
        </w:p>
      </w:sdtContent>
    </w:sdt>
  </w:comment>
  <w:comment w:id="9466" w:author="Ruthier Sousa" w:date="2020-04-16T12:46:00Z" w:initials="">
    <w:sdt>
      <w:sdtPr>
        <w:tag w:val="goog_rdk_267"/>
        <w:id w:val="-1948836538"/>
      </w:sdtPr>
      <w:sdtEndPr/>
      <w:sdtContent>
        <w:p w14:paraId="000018DA" w14:textId="77777777" w:rsidR="003D183A" w:rsidRDefault="00977417">
          <w:pPr>
            <w:widowControl w:val="0"/>
            <w:pBdr>
              <w:top w:val="nil"/>
              <w:left w:val="nil"/>
              <w:bottom w:val="nil"/>
              <w:right w:val="nil"/>
              <w:between w:val="nil"/>
            </w:pBdr>
            <w:spacing w:before="0" w:after="0" w:line="240" w:lineRule="auto"/>
            <w:ind w:firstLine="0"/>
            <w:jc w:val="left"/>
            <w:rPr>
              <w:rFonts w:ascii="Arial" w:eastAsia="Arial" w:hAnsi="Arial" w:cs="Arial"/>
              <w:color w:val="000000"/>
            </w:rPr>
          </w:pPr>
          <w:sdt>
            <w:sdtPr>
              <w:tag w:val="goog_rdk_266"/>
              <w:id w:val="419215682"/>
            </w:sdtPr>
            <w:sdtEndPr/>
            <w:sdtContent>
              <w:r w:rsidR="008B7924">
                <w:rPr>
                  <w:rFonts w:ascii="Arial" w:eastAsia="Arial" w:hAnsi="Arial" w:cs="Arial"/>
                  <w:color w:val="000000"/>
                </w:rPr>
                <w:t>Dúvida: 2. Com a QO 4/19, ainda vale a QO 5/03? Ou seja, se mudar a legislatura e a prop estava em votacao NAO  reabre a discussao? A QO 4/2019 não diz respeito apenas a projetos de plenario? Devemos colocar aqui? Acredito que para o Plenário, esse artigo 166 é tranquilo, pois para o plenario não há dúvida de seua aplicabilidade. Mas se o projeto está nas comissões aí os prazos geram independente do art.166.</w:t>
              </w:r>
            </w:sdtContent>
          </w:sdt>
        </w:p>
      </w:sdtContent>
    </w:sdt>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18D9" w15:done="0"/>
  <w15:commentEx w15:paraId="000018D3" w15:done="0"/>
  <w15:commentEx w15:paraId="000018D7" w15:done="0"/>
  <w15:commentEx w15:paraId="000018D2" w15:done="0"/>
  <w15:commentEx w15:paraId="000018DB" w15:done="0"/>
  <w15:commentEx w15:paraId="000018D4" w15:done="0"/>
  <w15:commentEx w15:paraId="000018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D2DE9" w14:textId="77777777" w:rsidR="00977417" w:rsidRDefault="00977417">
      <w:pPr>
        <w:spacing w:before="0" w:after="0" w:line="240" w:lineRule="auto"/>
      </w:pPr>
      <w:r>
        <w:separator/>
      </w:r>
    </w:p>
  </w:endnote>
  <w:endnote w:type="continuationSeparator" w:id="0">
    <w:p w14:paraId="0405321B" w14:textId="77777777" w:rsidR="00977417" w:rsidRDefault="009774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lear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roman"/>
    <w:notTrueType/>
    <w:pitch w:val="default"/>
  </w:font>
  <w:font w:name="DINCondensed-Bold">
    <w:altName w:val="Times New Roman"/>
    <w:charset w:val="00"/>
    <w:family w:val="auto"/>
    <w:pitch w:val="default"/>
  </w:font>
  <w:font w:name="ClearSans-Bold">
    <w:altName w:val="Times New Roman"/>
    <w:charset w:val="00"/>
    <w:family w:val="auto"/>
    <w:pitch w:val="default"/>
  </w:font>
  <w:font w:name="ClearSans-Italic">
    <w:panose1 w:val="00000000000000000000"/>
    <w:charset w:val="00"/>
    <w:family w:val="roman"/>
    <w:notTrueType/>
    <w:pitch w:val="default"/>
  </w:font>
  <w:font w:name="ClearSans-Light">
    <w:altName w:val="Times New Roman"/>
    <w:charset w:val="00"/>
    <w:family w:val="auto"/>
    <w:pitch w:val="default"/>
  </w:font>
  <w:font w:name="ClearSans-BoldItalic">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Bold">
    <w:altName w:val="Times New Roman"/>
    <w:charset w:val="00"/>
    <w:family w:val="auto"/>
    <w:pitch w:val="default"/>
  </w:font>
  <w:font w:name="Sansita">
    <w:altName w:val="Times New Roman"/>
    <w:charset w:val="00"/>
    <w:family w:val="auto"/>
    <w:pitch w:val="default"/>
  </w:font>
  <w:font w:name="EB Garamon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C8D0D" w14:textId="77777777" w:rsidR="00977417" w:rsidRDefault="00977417">
      <w:pPr>
        <w:spacing w:before="0" w:after="0" w:line="240" w:lineRule="auto"/>
      </w:pPr>
      <w:r>
        <w:separator/>
      </w:r>
    </w:p>
  </w:footnote>
  <w:footnote w:type="continuationSeparator" w:id="0">
    <w:p w14:paraId="5EC69A9B" w14:textId="77777777" w:rsidR="00977417" w:rsidRDefault="00977417">
      <w:pPr>
        <w:spacing w:before="0" w:after="0" w:line="240" w:lineRule="auto"/>
      </w:pPr>
      <w:r>
        <w:continuationSeparator/>
      </w:r>
    </w:p>
  </w:footnote>
  <w:footnote w:id="1">
    <w:p w14:paraId="000014CB"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(Vide Resolução nº 25, de 2001)</w:t>
      </w:r>
    </w:p>
  </w:footnote>
  <w:footnote w:id="2">
    <w:p w14:paraId="000014C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(Vide Resolução nº 20, de 2004)</w:t>
      </w:r>
    </w:p>
    <w:p w14:paraId="000014C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
    <w:p w14:paraId="000014C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57. O Congresso Nacional reunir-se-á, anualmente, na Capital Federal, de 2 de fevereiro a 17 de julho e de 1º de agosto a 22 de dezembro.</w:t>
      </w:r>
    </w:p>
    <w:p w14:paraId="000014C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
    <w:p w14:paraId="000014D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Inciso com redação dada pela Emenda Constitucional nº 50, de 2006, conforme Ato da Mesa nº 80, de 2006.</w:t>
      </w:r>
    </w:p>
    <w:p w14:paraId="000014D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
    <w:p w14:paraId="000014D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57, § 6º. A convocação extraordinária do Congresso Nacional far-se-á: I - pelo Presidente do Senado Federal, em caso de decretação de estado de defesa ou de intervenção federal, de pedido de autorização para a decretação de estado de sítio e para o compromisso e a posse do Presidente e do Vice-Presidente da República; 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w:t>
      </w:r>
    </w:p>
    <w:p w14:paraId="000014D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
    <w:p w14:paraId="000014D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57, § 1º. As reuniões marcadas para essas datas serão transferidas para o primeiro dia útil subsequente, quando recaírem em sábados, domingos ou feriados.</w:t>
      </w:r>
    </w:p>
    <w:p w14:paraId="000014D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
    <w:p w14:paraId="000014D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57, § 2º. A sessão legislativa não será interrompida sem a aprovação do projeto de lei de diretrizes orçamentárias.</w:t>
      </w:r>
    </w:p>
    <w:p w14:paraId="000014D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
    <w:p w14:paraId="000014D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57, § 7º. Na sessão legislativa extraordinária, o Congresso Nacional somente deliberará sobre a matéria para a qual foi convocado, ressalvada a hipótese do § 8º deste artigo, vedado o pagamento de parcela indenizatória, em razão da convocação; § 8º. Havendo medidas provisórias em vigor na data de convocação extraordinária do Congresso Nacional, serão elas automaticamente incluídas na pauta da convocação.</w:t>
      </w:r>
    </w:p>
    <w:p w14:paraId="000014D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
    <w:p w14:paraId="000014D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r>
      <w:r>
        <w:rPr>
          <w:i/>
          <w:color w:val="005583"/>
          <w:sz w:val="16"/>
          <w:szCs w:val="16"/>
        </w:rPr>
        <w:t>Caput</w:t>
      </w:r>
      <w:r>
        <w:rPr>
          <w:color w:val="005583"/>
          <w:sz w:val="16"/>
          <w:szCs w:val="16"/>
        </w:rPr>
        <w:t xml:space="preserve"> do artigo com redação dada pela Resolução nº 19, de 2012.</w:t>
      </w:r>
    </w:p>
    <w:p w14:paraId="000014D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
    <w:p w14:paraId="000014D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57, §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subsequente.</w:t>
      </w:r>
    </w:p>
    <w:p w14:paraId="000014D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1">
    <w:p w14:paraId="000014D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com redação dada pela Resolução nº 19, de 2012)</w:t>
      </w:r>
    </w:p>
    <w:p w14:paraId="000014D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2">
    <w:p w14:paraId="000014E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Denominação alterada para adequação ao Ato dos Presidentes das Mesas das duas Casas do Congresso Nacional, de 2 de outubro de 1995.</w:t>
      </w:r>
    </w:p>
    <w:p w14:paraId="000014E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3">
    <w:p w14:paraId="000014E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com redação dada pela Resolução nº 19, de 2012).</w:t>
      </w:r>
    </w:p>
    <w:p w14:paraId="000014E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4">
    <w:p w14:paraId="000014E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Idem.</w:t>
      </w:r>
    </w:p>
    <w:p w14:paraId="000014E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5">
    <w:p w14:paraId="000014E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com redação dada pela Resolução nº 19, de 2012).</w:t>
      </w:r>
    </w:p>
    <w:p w14:paraId="000014E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6">
    <w:p w14:paraId="000014E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com redação dada pela Resolução nº 45, de 2006).</w:t>
      </w:r>
    </w:p>
    <w:p w14:paraId="000014E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7">
    <w:p w14:paraId="000014E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1º. Na constituição das Mesas e de cada Comissão, é assegurada, tanto quanto possível, a representação proporcional dos Partidos ou dos Blocos Parlamentares que participam da respectiva Casa.</w:t>
      </w:r>
    </w:p>
    <w:p w14:paraId="000014E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8">
    <w:p w14:paraId="000014E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34, de 2005, em vigor a partir de 1º/2/2007).</w:t>
      </w:r>
    </w:p>
    <w:p w14:paraId="000014E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9">
    <w:p w14:paraId="000014E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34, de 2005, em vigor a partir de 1º/2/2007).</w:t>
      </w:r>
    </w:p>
    <w:p w14:paraId="000014E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0">
    <w:p w14:paraId="000014F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17, § 3º. Somente terão direito a recursos do fundo partidário e acesso gratuito ao rádio e à televisão, na forma da lei, os partidos políticos que alternativamente: I - obtiverem, nas eleições para a Câmara dos Deputados, no mínimo, 3% (três por cento) dos votos válidos, distribuídos em pelo menos um terço das unidades da Federação, com um mínimo de 2% (dois por cento) dos votos válidos em cada uma delas; II - tiverem elegido pelo menos quinze Deputados Federais distribuídos em pelo menos um terço das unidades da Federação.</w:t>
      </w:r>
    </w:p>
    <w:p w14:paraId="000014F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1">
    <w:p w14:paraId="000014F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com redação dada pela Resolução nº 30, de 2018, em vigor em 1º/2/2019, aplicando-se nos termos do art. 6º da Resolução nº 30, de 2018)</w:t>
      </w:r>
    </w:p>
    <w:p w14:paraId="000014F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2">
    <w:p w14:paraId="000014F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com redação dada pela Resolução nº 78, de 1995).</w:t>
      </w:r>
    </w:p>
    <w:p w14:paraId="000014F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3">
    <w:p w14:paraId="000014F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com redação dada pela Resolução nº 30, de 2018, em vigor em 1º/2/2019, aplicando-se nos termos art. 6º da Resolução nº 30, de 2018.</w:t>
      </w:r>
    </w:p>
    <w:p w14:paraId="000014F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4">
    <w:p w14:paraId="000014F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1, de 2011).</w:t>
      </w:r>
    </w:p>
    <w:p w14:paraId="000014F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5">
    <w:p w14:paraId="000014F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(Inciso adaptado aos termos da Resolução nº 3, de 1991).</w:t>
      </w:r>
    </w:p>
    <w:p w14:paraId="000014F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6">
    <w:p w14:paraId="000014F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Código de Ética e Decoro Parlamentar, art. 7º, §1º. Durante o exercício do mandato de membro do Conselho de Ética e Decoro Parlamentar, o Deputado não poderá ser afastado de sua vaga no colegiado, salvo por término do mandato, renúncia, falecimento ou perda de mandato no colegiado, não se aplicando aos membros do colegiado as disposições constantes do parágrafo único do art. 23, do § 2° do art. 40, e do art. 232 do Regimento Interno da Câmara dos Deputados.</w:t>
      </w:r>
    </w:p>
    <w:p w14:paraId="000014F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7">
    <w:p w14:paraId="000014F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com redação dada pela Resolução nº 17, de 2016).</w:t>
      </w:r>
    </w:p>
    <w:p w14:paraId="000014F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8">
    <w:p w14:paraId="0000150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acrescido pela Resolução nº 1, de 2011, com redação dada pela Resolução nº 17, de 2016).</w:t>
      </w:r>
    </w:p>
    <w:p w14:paraId="0000150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29">
    <w:p w14:paraId="0000150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1, de 2011).</w:t>
      </w:r>
    </w:p>
    <w:p w14:paraId="0000150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0">
    <w:p w14:paraId="0000150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1, de 2011, com redação dada pela Resolução nº 17, de 2016).</w:t>
      </w:r>
    </w:p>
    <w:p w14:paraId="0000150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1">
    <w:p w14:paraId="0000150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1, de 2011).</w:t>
      </w:r>
    </w:p>
    <w:p w14:paraId="0000150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2">
    <w:p w14:paraId="0000150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(Revogado pela Resolução nº 34, de 2005, em vigor a partir de 1º/2/2007).</w:t>
      </w:r>
    </w:p>
    <w:p w14:paraId="0000150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3">
    <w:p w14:paraId="0000150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(Revogado em decorrência da revogação do § 6º pela Resolução nº 34, de 2005, em vigor a partir de 1º/2/2007).</w:t>
      </w:r>
    </w:p>
    <w:p w14:paraId="0000150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4">
    <w:p w14:paraId="0000150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34, de 2005, em vigor a partir de 1º/2/2007).</w:t>
      </w:r>
    </w:p>
    <w:p w14:paraId="0000150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5">
    <w:p w14:paraId="0000150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 19, § 1º. Em sessão, os Secretários e os seus Suplentes substituir-se-ão conforme sua numeração ordinal, e assim substituirão o Presidente, na falta dos Vice-Presidentes; na ausência dos Suplentes, o Presidente convidará quaisquer Deputados para substituírem os Secretários.</w:t>
      </w:r>
    </w:p>
    <w:p w14:paraId="0000150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6">
    <w:p w14:paraId="0000151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Resolução nº 26/2013, art. 4º. O Presidente do Centro de Estudos não poderá compor nenhuma Comissão Permanente da Câmara dos Deputados.</w:t>
      </w:r>
    </w:p>
    <w:p w14:paraId="0000151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7">
    <w:p w14:paraId="0000151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57, § 5º. A Mesa do Congresso Nacional será presidida pelo Presidente do Senado Federal, e os demais cargos serão exercidos, alternadamente, pelos ocupantes de cargos equivalentes na Câmara dos Deputados e no Senado Federal.</w:t>
      </w:r>
    </w:p>
    <w:p w14:paraId="0000151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8">
    <w:p w14:paraId="0000151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60, § 3º. A emenda à Constituição será promulgada pelas Mesas da Câmara dos Deputados e do Senado Federal, com o respectivo número de ordem.</w:t>
      </w:r>
    </w:p>
    <w:p w14:paraId="0000151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39">
    <w:p w14:paraId="0000151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103. Podem propor a ação direta de inconstitucionalidade e a ação declaratória de constitucionalidade: [...] III - a Mesa da Câmara dos Deputados.</w:t>
      </w:r>
    </w:p>
    <w:p w14:paraId="0000151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0">
    <w:p w14:paraId="0000151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102. Compete ao Supremo Tribunal Federal, precipuamente, a guarda da Constituição, cabendo-lhe: I - processar e julgar, originariamente: [...]; q) o mandado de injunção, quando a elaboração da norma regulamentadora for atribuição do Presidente da República, do Congresso Nacional, da Câmara dos Deputados, do Senado Federal, das Mesas de uma dessas Casas Legislativas, do Tribunal de Contas da União, de um dos Tribunais Superiores, ou do próprio Supremo Tribunal Federal.</w:t>
      </w:r>
    </w:p>
    <w:p w14:paraId="00001519"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color w:val="005583"/>
          <w:sz w:val="16"/>
          <w:szCs w:val="16"/>
        </w:rPr>
        <w:t>CF art. 103, § 2º. Declarada a inconstitucionalidade por omissão de medida para tornar efetiva norma constitucional, será dada ciência ao Poder competente para a adoção das providências necessárias e, em se tratando de órgão administrativo, para fazê-lo em trinta dias.</w:t>
      </w:r>
    </w:p>
  </w:footnote>
  <w:footnote w:id="41">
    <w:p w14:paraId="0000151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 xml:space="preserve">CF art. 50, § 2º. As Mesas da Câmara dos Deputados e do Senado Federal poderão encaminhar pedidos escritos de informações a Ministros de Estado ou a qualquer das pessoas referidas no </w:t>
      </w:r>
      <w:r>
        <w:rPr>
          <w:i/>
          <w:color w:val="005583"/>
          <w:sz w:val="16"/>
          <w:szCs w:val="16"/>
        </w:rPr>
        <w:t>caput</w:t>
      </w:r>
      <w:r>
        <w:rPr>
          <w:color w:val="005583"/>
          <w:sz w:val="16"/>
          <w:szCs w:val="16"/>
        </w:rPr>
        <w:t xml:space="preserve"> deste artigo, importando em crime de responsabilidade a recusa, ou o não - atendimento, no prazo de trinta dias, bem como a prestação de informações falsas.</w:t>
      </w:r>
    </w:p>
    <w:p w14:paraId="0000151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2">
    <w:p w14:paraId="0000151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55. Perderá o mandato o Deputado ou Senador: [...] III - que deixar de comparecer, em cada sessão legislativa, à terça parte das sessões ordinárias da Casa a que pertencer, salvo licença ou missão por esta autorizada; IV - que perder ou tiver suspensos os direitos políticos; V - quando o decretar a Justiça Eleitoral, nos casos previstos nesta Constituição; § 3º Nos casos previstos nos incisos III a V, a perda será declarada pela Mesa da Casa respectiva, de ofício ou mediante provocação de qualquer de seus membros, ou de Partido político representado no Congresso Nacional, assegurada ampla defesa.</w:t>
      </w:r>
    </w:p>
    <w:p w14:paraId="0000151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3">
    <w:p w14:paraId="0000151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(Inciso com redação adaptada aos termos da Resolução nº 25, de 2001, que instituiu o Código de Ética e Decoro Parlamentar da Câmara dos Deputados).</w:t>
      </w:r>
    </w:p>
    <w:p w14:paraId="0000151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4">
    <w:p w14:paraId="0000152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51. Compete privativamente à Câmara dos Deputados: [...] IV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w:t>
      </w:r>
    </w:p>
    <w:p w14:paraId="0000152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5">
    <w:p w14:paraId="0000152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12, § 3º. São privativos de brasileiro nato os cargos: [...] II - de Presidente da Câmara dos Deputados.</w:t>
      </w:r>
    </w:p>
    <w:p w14:paraId="0000152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6">
    <w:p w14:paraId="0000152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(Alínea com redação adaptada aos termos da Resolução nº 25, de 2001).</w:t>
      </w:r>
    </w:p>
    <w:p w14:paraId="0000152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7">
    <w:p w14:paraId="0000152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2º. Às comissões, em razão da matéria de sua competência, cabe: I - discutir e votar projeto de lei que dispensar, na forma do regimento, a competência do Plenário, salvo se houver recurso de um décimo dos membros da Casa.</w:t>
      </w:r>
    </w:p>
    <w:p w14:paraId="0000152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8">
    <w:p w14:paraId="0000152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80. Em caso de impedimento do Presidente e do Vice-Presidente, ou vacância dos respectivos cargos, serão sucessivamente chamados ao exercício da Presidência o Presidente da Câmara dos Deputados, o do Senado Federal e o do Supremo Tribunal Federal.</w:t>
      </w:r>
    </w:p>
    <w:p w14:paraId="0000152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49">
    <w:p w14:paraId="0000152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 xml:space="preserve">CF art. 89. O Conselho da República é órgão superior de consulta do Presidente da República, e dele participam: [...] II - o Presidente da Câmara dos Deputados; </w:t>
      </w:r>
      <w:r>
        <w:rPr>
          <w:color w:val="005583"/>
          <w:sz w:val="16"/>
          <w:szCs w:val="16"/>
        </w:rPr>
        <w:br/>
        <w:t>CF art. 91. O Conselho de Defesa Nacional é órgão de consulta do Presidente da República nos assuntos relacionados com a soberania nacional e a defesa do Estado democrático, e dele participam como membros natos: [...] II - o Presidente da Câmara dos Deputados;</w:t>
      </w:r>
    </w:p>
    <w:p w14:paraId="0000152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0">
    <w:p w14:paraId="0000152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57, § 6º. A convocação extraordinária do Congresso Nacional far-se-á: I - pelo Presidente do Senado Federal, em caso de decretação de estado de defesa ou de intervenção federal, de pedido de autorização para a decretação de estado de sítio e para o compromisso e a posse do Presidente e do Vice-Presidente da República; 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w:t>
      </w:r>
    </w:p>
    <w:p w14:paraId="0000152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1">
    <w:p w14:paraId="0000152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w:t>
      </w:r>
    </w:p>
    <w:p w14:paraId="0000152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2">
    <w:p w14:paraId="0000153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Ato da Mesa nº 85, 2006, art. 1º. “É da competência exclusiva do Presidente da Câmara dos Deputados responder a requerimento de informações, certidões e outros documentos formulado pelos titulares de órgãos diretamente subordinados à Presidência da República, pelos Ministros de Estado, pelos integrantes da Comissão Diretora do Senado Federal e pelos Presidentes de suas Comissões Permanentes e Temporárias, pelos Ministros do Supremo Tribunal Federal, dos Tribunais Superiores e do Tribunal de Contas da União, e pelos órgãos integrantes do Ministério Público e demais órgãos e membros do Poder Judiciário. Parágrafo único. A competência prevista neste artigo será exercida inclusive quando se tratar de fornecimento de documentos e informações concernentes a atos praticados no âmbito administrativo.”</w:t>
      </w:r>
    </w:p>
    <w:p w14:paraId="0000153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3">
    <w:p w14:paraId="0000153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acrescido pela Resolução nº 28, de 2002).</w:t>
      </w:r>
    </w:p>
    <w:p w14:paraId="0000153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4">
    <w:p w14:paraId="0000153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(Capítulo acrescido pela Resolução nº 10, de 2009, e com redação dada pela Resolução nº 31, de 2013).</w:t>
      </w:r>
    </w:p>
    <w:p w14:paraId="0000153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5">
    <w:p w14:paraId="0000153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acrescido pela Resolução nº 10, de 2009, e com redação dada pela Resolução nº 31, de 2013).</w:t>
      </w:r>
    </w:p>
    <w:p w14:paraId="0000153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6">
    <w:p w14:paraId="0000153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único acrescido pela Resolução nº 10, de 2009, revogado pela Resolução nº 31, de 2013, e transformado em § 1º pela Resolução nº 27, de 2018</w:t>
      </w:r>
    </w:p>
    <w:p w14:paraId="0000153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7">
    <w:p w14:paraId="0000153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27, de 2018).</w:t>
      </w:r>
    </w:p>
    <w:p w14:paraId="0000153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8">
    <w:p w14:paraId="0000153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27, de 2018).</w:t>
      </w:r>
    </w:p>
    <w:p w14:paraId="0000153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59">
    <w:p w14:paraId="0000153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27, de 2018).</w:t>
      </w:r>
    </w:p>
    <w:p w14:paraId="0000153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0">
    <w:p w14:paraId="0000154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27, de 2018).</w:t>
      </w:r>
    </w:p>
    <w:p w14:paraId="0000154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1">
    <w:p w14:paraId="0000154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27, de 2018).</w:t>
      </w:r>
    </w:p>
    <w:p w14:paraId="0000154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2">
    <w:p w14:paraId="0000154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acrescido pela Resolução nº 27, de 2018).</w:t>
      </w:r>
    </w:p>
    <w:p w14:paraId="0000154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3">
    <w:p w14:paraId="0000154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acrescido pela Resolução nº 10, de 2009, e com redação dada pela Resolução nº 31, de 2013).</w:t>
      </w:r>
    </w:p>
    <w:p w14:paraId="0000154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4">
    <w:p w14:paraId="0000154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acrescido pela Resolução nº 10, de 2009, e com redação dada pela Resolução nº 31, de 2013; incisos I a IV revogados pela com redação dada pela Resolução nº 31, de 2013).</w:t>
      </w:r>
    </w:p>
    <w:p w14:paraId="0000154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5">
    <w:p w14:paraId="0000154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acrescido pela Resolução nº 31, de 2013)</w:t>
      </w:r>
    </w:p>
    <w:p w14:paraId="0000154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6">
    <w:p w14:paraId="0000154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acrescido pela Resolução nº 31, de 2013).</w:t>
      </w:r>
    </w:p>
    <w:p w14:paraId="0000154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7">
    <w:p w14:paraId="0000154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acrescido pela Resolução nº 31, de 2013)</w:t>
      </w:r>
    </w:p>
    <w:p w14:paraId="0000154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8">
    <w:p w14:paraId="0000155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(Capítulo acrescido pela Resolução nº 20, de 2016).</w:t>
      </w:r>
    </w:p>
    <w:p w14:paraId="0000155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69">
    <w:p w14:paraId="0000155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5º, X - são invioláveis a intimidade, a vida privada, a honra e a imagem das pessoas, assegurado o direito a indenização pelo dano material ou moral decorrente de sua violação;</w:t>
      </w:r>
    </w:p>
    <w:p w14:paraId="0000155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0">
    <w:p w14:paraId="0000155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(Capítulo acrescido pela Resolução nº 19, de 2001).</w:t>
      </w:r>
    </w:p>
    <w:p w14:paraId="0000155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1">
    <w:p w14:paraId="0000155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(Inciso acrescido pela Resolução nº 19, de 2001, e com redação dada pela Resolução nº 5, de 2019)</w:t>
      </w:r>
    </w:p>
    <w:p w14:paraId="0000155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2">
    <w:p w14:paraId="0000155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(Capítulo acrescido pela Resolução nº 2, de 2011).</w:t>
      </w:r>
    </w:p>
    <w:p w14:paraId="0000155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3">
    <w:p w14:paraId="0000155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(Capítulo acrescido pela Resolução nº 25, de 2013).</w:t>
      </w:r>
    </w:p>
    <w:p w14:paraId="0000155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4">
    <w:p w14:paraId="0000155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55. Perderá o mandato o Deputado ou Senador: [...] IV - que perder ou tiver suspensos os direitos políticos; V - quando o decretar a Justiça Eleitoral, nos casos previstos nesta Constituição;</w:t>
      </w:r>
    </w:p>
    <w:p w14:paraId="0000155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5">
    <w:p w14:paraId="0000155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único acrescido pela Resolução nº 25, de 2013, com redação dada pela Resolução nº 54, de 2014).</w:t>
      </w:r>
    </w:p>
    <w:p w14:paraId="0000155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6">
    <w:p w14:paraId="0000156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(Capítulo acrescido pela Resolução nº 3, de 2015).</w:t>
      </w:r>
    </w:p>
    <w:p w14:paraId="0000156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7">
    <w:p w14:paraId="0000156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(Capítulo acrescido pela Resolução nº 4, de 2015).</w:t>
      </w:r>
    </w:p>
    <w:p w14:paraId="0000156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8">
    <w:p w14:paraId="0000156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acrescido pela Resolução nº 4, de 2015, e com redação dada pela Resolução nº 6, de 2019)</w:t>
      </w:r>
    </w:p>
    <w:p w14:paraId="0000156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79">
    <w:p w14:paraId="0000156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(Inciso acrescido pela Resolução nº 4, de 2015, e com redação dada pela Resolução nº 6, de 2019)</w:t>
      </w:r>
    </w:p>
    <w:p w14:paraId="0000156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0">
    <w:p w14:paraId="0000156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Inciso acrescido pela Resolução nº 4, de 2015, e revogado pela Resolução nº 6, de 2019</w:t>
      </w:r>
    </w:p>
    <w:p w14:paraId="0000156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1">
    <w:p w14:paraId="0000156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(Inciso acrescido pela Resolução nº 4, de 2015, e com redação dada pela Resolução nº 6, de 2019)</w:t>
      </w:r>
    </w:p>
    <w:p w14:paraId="0000156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2">
    <w:p w14:paraId="0000156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(Inciso acrescido pela Resolução nº 4, de 2015, e revogado pela Resolução nº 6, de 2019)</w:t>
      </w:r>
    </w:p>
    <w:p w14:paraId="0000156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3">
    <w:p w14:paraId="0000156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Artigo acrescido pela Resolução nº 4, de 2015, e com redação dada pela Resolução nº 6, de 2019)</w:t>
      </w:r>
    </w:p>
    <w:p w14:paraId="0000156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4">
    <w:p w14:paraId="0000157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(Capítulo acrescido pela Resolução nº 6, de 2019)</w:t>
      </w:r>
    </w:p>
    <w:p w14:paraId="0000157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5">
    <w:p w14:paraId="0000157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(Capítulo acrescido pela Resolução nº 5, de 2019).</w:t>
      </w:r>
    </w:p>
    <w:p w14:paraId="0000157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6">
    <w:p w14:paraId="0000157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1º. Na constituição das Mesas e de cada Comissão, é assegurada, tanto quanto possível, a representação proporcional dos Partidos ou dos Blocos Parlamentares que participam da respectiva Casa.</w:t>
      </w:r>
    </w:p>
    <w:p w14:paraId="0000157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7">
    <w:p w14:paraId="0000157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único acrescido pela Resolução nº 34, de 2005, em vigor a partir de 1º/2/2007).</w:t>
      </w:r>
    </w:p>
    <w:p w14:paraId="0000157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8">
    <w:p w14:paraId="0000157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Art. 22-A. Perderá o mandato o detentor de cargo eletivo que se desfiliar, sem justa causa, do partido pelo qual foi eleito. Parágrafo único. Consideram-se justa causa para a desfiliação partidária somente as seguintes hipóteses: I - mudança substancial ou desvio reiterado do programa partidário; II - grave discriminação política pessoal; e III - mudança de partido efetuada durante o período de trinta dias que antecede o prazo de filiação exigido em lei para concorrer à eleição, majoritária ou proporcional, ao término do mandato vigente.</w:t>
      </w:r>
    </w:p>
    <w:p w14:paraId="0000157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89">
    <w:p w14:paraId="0000157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Código de Ética e Decoro Parlamentar, art. 7º, § 1º. Durante o exercício do mandato de membro do Conselho de Ética e Decoro Parlamentar, o Deputado não poderá ser afastado de sua vaga no colegiado, salvo por término do mandato, renúncia, falecimento ou perda de mandato no colegiado, não se aplicando aos membros do colegiado as disposições constantes do parágrafo único do art. 23, do § 2° do art. 40 e do art. 232 do Regimento Interno da Câmara dos Deputados.</w:t>
      </w:r>
    </w:p>
    <w:p w14:paraId="0000157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0">
    <w:p w14:paraId="0000157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2º. Às comissões, em razão da matéria de sua competência, cabe: I - discutir e votar projeto de lei que dispensar, na forma do regimento, a competência do Plenário, salvo se houver recurso de um décimo dos membros da Casa;</w:t>
      </w:r>
    </w:p>
    <w:p w14:paraId="0000157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1">
    <w:p w14:paraId="0000157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68, § 1º. Não serão objeto de delegação os atos de competência exclusiva do Congresso Nacional, os de competência privativa da Câmara dos Deputados ou do Senado Federal, a matéria reservada à lei complementar, nem a legislação sobre: I - organização do Poder Judiciário e do Ministério Público, a carreira e a garantia de seus membros; II - nacionalidade, cidadania, direitos individuais, políticos e eleitorais; III - planos plurianuais, diretrizes orçamentárias e orçamentos.</w:t>
      </w:r>
    </w:p>
    <w:p w14:paraId="0000157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2">
    <w:p w14:paraId="0000158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QO 10.164/1990 – Somente são considerados divergentes os pareceres de mérito antagônicos, em relação à mesma proposição, no sentido da rejeição total e da aprovação, com ou sem emenda.</w:t>
      </w:r>
    </w:p>
    <w:p w14:paraId="0000158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3">
    <w:p w14:paraId="0000158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2º. Às comissões, em razão da matéria de sua competência, cabe: [...] II - realizar audiências públicas com entidades da sociedade civil.</w:t>
      </w:r>
    </w:p>
    <w:p w14:paraId="0000158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4">
    <w:p w14:paraId="0000158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2º. Às Comissões, em razão da matéria de sua competência, cabe: [...] III - convocar Ministros de Estado para prestar informações sobre assuntos inerentes a suas atribuições.</w:t>
      </w:r>
    </w:p>
    <w:p w14:paraId="0000158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5">
    <w:p w14:paraId="0000158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 xml:space="preserve">CF art. 50, </w:t>
      </w:r>
      <w:r>
        <w:rPr>
          <w:i/>
          <w:color w:val="005583"/>
          <w:sz w:val="16"/>
          <w:szCs w:val="16"/>
        </w:rPr>
        <w:t>caput</w:t>
      </w:r>
      <w:r>
        <w:rPr>
          <w:color w:val="005583"/>
          <w:sz w:val="16"/>
          <w:szCs w:val="16"/>
        </w:rPr>
        <w:t>.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w:t>
      </w:r>
    </w:p>
    <w:p w14:paraId="0000158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6">
    <w:p w14:paraId="0000158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 xml:space="preserve">Art. 20. São Ministros de Estado: </w:t>
      </w:r>
    </w:p>
    <w:p w14:paraId="00001589" w14:textId="77777777" w:rsidR="003D183A" w:rsidRDefault="008B7924">
      <w:pPr>
        <w:widowControl w:val="0"/>
        <w:pBdr>
          <w:top w:val="nil"/>
          <w:left w:val="nil"/>
          <w:bottom w:val="nil"/>
          <w:right w:val="nil"/>
          <w:between w:val="nil"/>
        </w:pBdr>
        <w:spacing w:before="0" w:after="0"/>
        <w:ind w:left="283" w:right="283" w:firstLine="0"/>
        <w:rPr>
          <w:color w:val="005583"/>
          <w:sz w:val="16"/>
          <w:szCs w:val="16"/>
        </w:rPr>
      </w:pPr>
      <w:r>
        <w:rPr>
          <w:color w:val="005583"/>
          <w:sz w:val="16"/>
          <w:szCs w:val="16"/>
        </w:rPr>
        <w:t>I - os titulares dos Ministérios; (Art. 19. Os Ministérios são os seguintes: I - Ministério da Agricultura, Pecuária e Abastecimento; II - Ministério da Cidadania; III - Ministério da Ciência, Tecnologia, Inovações e Comunicações; IV - Ministério da Defesa; V - Ministério do Desenvolvimento Regional; VI - Ministério da Economia; VII - Ministério da Educação; VIII - Ministério da Infraestrutura; IX - Ministério da Justiça e Segurança Pública; X - Ministério do Meio Ambiente; XI - Ministério de Minas e Energia; XII - Ministério da Mulher, da Família e dos Direitos Humanos; XIII - Ministério das Relações Exteriores; XIV - Ministério da Saúde; XV - Ministério do Turismo; e XVI - Controladoria-Geral da União.)</w:t>
      </w:r>
    </w:p>
    <w:p w14:paraId="0000158A" w14:textId="77777777" w:rsidR="003D183A" w:rsidRDefault="008B7924">
      <w:pPr>
        <w:widowControl w:val="0"/>
        <w:pBdr>
          <w:top w:val="nil"/>
          <w:left w:val="nil"/>
          <w:bottom w:val="nil"/>
          <w:right w:val="nil"/>
          <w:between w:val="nil"/>
        </w:pBdr>
        <w:spacing w:before="0" w:after="0"/>
        <w:ind w:left="283" w:right="283" w:firstLine="0"/>
        <w:rPr>
          <w:color w:val="005583"/>
          <w:sz w:val="16"/>
          <w:szCs w:val="16"/>
        </w:rPr>
      </w:pPr>
      <w:r>
        <w:rPr>
          <w:color w:val="005583"/>
          <w:sz w:val="16"/>
          <w:szCs w:val="16"/>
        </w:rPr>
        <w:t xml:space="preserve">II - o Chefe da Casa Civil da Presidência da República; </w:t>
      </w:r>
    </w:p>
    <w:p w14:paraId="0000158B" w14:textId="77777777" w:rsidR="003D183A" w:rsidRDefault="008B7924">
      <w:pPr>
        <w:widowControl w:val="0"/>
        <w:pBdr>
          <w:top w:val="nil"/>
          <w:left w:val="nil"/>
          <w:bottom w:val="nil"/>
          <w:right w:val="nil"/>
          <w:between w:val="nil"/>
        </w:pBdr>
        <w:spacing w:before="0" w:after="0"/>
        <w:ind w:left="283" w:right="283" w:firstLine="0"/>
        <w:rPr>
          <w:color w:val="005583"/>
          <w:sz w:val="16"/>
          <w:szCs w:val="16"/>
        </w:rPr>
      </w:pPr>
      <w:r>
        <w:rPr>
          <w:color w:val="005583"/>
          <w:sz w:val="16"/>
          <w:szCs w:val="16"/>
        </w:rPr>
        <w:t xml:space="preserve">III - o Chefe da Secretaria de Governo da Presidência da República; </w:t>
      </w:r>
    </w:p>
    <w:p w14:paraId="0000158C" w14:textId="77777777" w:rsidR="003D183A" w:rsidRDefault="008B7924">
      <w:pPr>
        <w:widowControl w:val="0"/>
        <w:pBdr>
          <w:top w:val="nil"/>
          <w:left w:val="nil"/>
          <w:bottom w:val="nil"/>
          <w:right w:val="nil"/>
          <w:between w:val="nil"/>
        </w:pBdr>
        <w:spacing w:before="0" w:after="0"/>
        <w:ind w:left="283" w:right="283" w:firstLine="0"/>
        <w:rPr>
          <w:color w:val="005583"/>
          <w:sz w:val="16"/>
          <w:szCs w:val="16"/>
        </w:rPr>
      </w:pPr>
      <w:r>
        <w:rPr>
          <w:color w:val="005583"/>
          <w:sz w:val="16"/>
          <w:szCs w:val="16"/>
        </w:rPr>
        <w:t xml:space="preserve">IV - o Chefe da Secretaria-Geral da Presidência da República; </w:t>
      </w:r>
    </w:p>
    <w:p w14:paraId="0000158D" w14:textId="77777777" w:rsidR="003D183A" w:rsidRDefault="008B7924">
      <w:pPr>
        <w:widowControl w:val="0"/>
        <w:pBdr>
          <w:top w:val="nil"/>
          <w:left w:val="nil"/>
          <w:bottom w:val="nil"/>
          <w:right w:val="nil"/>
          <w:between w:val="nil"/>
        </w:pBdr>
        <w:spacing w:before="0" w:after="0"/>
        <w:ind w:left="283" w:right="283" w:firstLine="0"/>
        <w:rPr>
          <w:color w:val="005583"/>
          <w:sz w:val="16"/>
          <w:szCs w:val="16"/>
        </w:rPr>
      </w:pPr>
      <w:r>
        <w:rPr>
          <w:color w:val="005583"/>
          <w:sz w:val="16"/>
          <w:szCs w:val="16"/>
        </w:rPr>
        <w:t xml:space="preserve">V - o Chefe do Gabinete de Segurança Institucional da Presidência da República; </w:t>
      </w:r>
    </w:p>
    <w:p w14:paraId="0000158E" w14:textId="77777777" w:rsidR="003D183A" w:rsidRDefault="008B7924">
      <w:pPr>
        <w:widowControl w:val="0"/>
        <w:pBdr>
          <w:top w:val="nil"/>
          <w:left w:val="nil"/>
          <w:bottom w:val="nil"/>
          <w:right w:val="nil"/>
          <w:between w:val="nil"/>
        </w:pBdr>
        <w:spacing w:before="0" w:after="0"/>
        <w:ind w:left="283" w:right="283" w:firstLine="0"/>
        <w:rPr>
          <w:color w:val="005583"/>
          <w:sz w:val="16"/>
          <w:szCs w:val="16"/>
        </w:rPr>
      </w:pPr>
      <w:r>
        <w:rPr>
          <w:color w:val="005583"/>
          <w:sz w:val="16"/>
          <w:szCs w:val="16"/>
        </w:rPr>
        <w:t xml:space="preserve">VI - o Advogado-Geral da União, até que seja aprovada emenda constitucional para incluí-lo no rol das alíneas c e d do inciso I do </w:t>
      </w:r>
      <w:r>
        <w:rPr>
          <w:i/>
          <w:color w:val="005583"/>
          <w:sz w:val="16"/>
          <w:szCs w:val="16"/>
        </w:rPr>
        <w:t>caput</w:t>
      </w:r>
      <w:r>
        <w:rPr>
          <w:color w:val="005583"/>
          <w:sz w:val="16"/>
          <w:szCs w:val="16"/>
        </w:rPr>
        <w:t xml:space="preserve"> do art. 102 da Constituição Federal; e </w:t>
      </w:r>
    </w:p>
    <w:p w14:paraId="0000158F" w14:textId="77777777" w:rsidR="003D183A" w:rsidRDefault="008B7924">
      <w:pPr>
        <w:widowControl w:val="0"/>
        <w:pBdr>
          <w:top w:val="nil"/>
          <w:left w:val="nil"/>
          <w:bottom w:val="nil"/>
          <w:right w:val="nil"/>
          <w:between w:val="nil"/>
        </w:pBdr>
        <w:spacing w:before="0" w:after="0"/>
        <w:ind w:left="283" w:right="283" w:firstLine="0"/>
        <w:rPr>
          <w:color w:val="005583"/>
          <w:sz w:val="16"/>
          <w:szCs w:val="16"/>
        </w:rPr>
      </w:pPr>
      <w:r>
        <w:rPr>
          <w:color w:val="005583"/>
          <w:sz w:val="16"/>
          <w:szCs w:val="16"/>
        </w:rPr>
        <w:t>VII - o Presidente do Banco Central do Brasil, até que seja aprovada a autonomia da entidade.</w:t>
      </w:r>
    </w:p>
  </w:footnote>
  <w:footnote w:id="97">
    <w:p w14:paraId="0000159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 xml:space="preserve">CF art. 50, § 2º. As Mesas da Câmara dos Deputados e do Senado Federal poderão encaminhar pedidos escritos de informações a Ministros de Estado ou a qualquer das pessoas referidas no </w:t>
      </w:r>
      <w:r>
        <w:rPr>
          <w:i/>
          <w:color w:val="005583"/>
          <w:sz w:val="16"/>
          <w:szCs w:val="16"/>
        </w:rPr>
        <w:t>caput</w:t>
      </w:r>
      <w:r>
        <w:rPr>
          <w:color w:val="005583"/>
          <w:sz w:val="16"/>
          <w:szCs w:val="16"/>
        </w:rPr>
        <w:t xml:space="preserve"> deste artigo, importando em crime de responsabilidade a recusa, ou o não atendimento, no prazo de trinta dias, bem como a prestação de informações falsas.</w:t>
      </w:r>
    </w:p>
    <w:p w14:paraId="0000159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8">
    <w:p w14:paraId="0000159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2º. Às Comissões, em razão da matéria de sua competência, cabe: [...] IV - receber petições, reclamações, representações ou queixas de qualquer pessoa contra atos ou omissões das autoridades ou entidades públicas.</w:t>
      </w:r>
    </w:p>
    <w:p w14:paraId="0000159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99">
    <w:p w14:paraId="0000159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2º. Às Comissões, em razão da matéria de sua competência, cabe: [...] V- solicitar depoimento de qualquer autoridade ou cidadão.</w:t>
      </w:r>
    </w:p>
    <w:p w14:paraId="0000159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0">
    <w:p w14:paraId="0000159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166, § 1º. Caberá a uma Comissão mista permanente de Senadores e Deputados: I - examinar e emitir parecer sobre os projetos referidos neste artigo e sobre as contas apresentadas anualmente pelo Presidente da República; 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w:t>
      </w:r>
    </w:p>
    <w:p w14:paraId="0000159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1">
    <w:p w14:paraId="0000159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Idem.</w:t>
      </w:r>
    </w:p>
    <w:p w14:paraId="0000159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2">
    <w:p w14:paraId="0000159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49. É da competência exclusiva do Congresso Nacional: [...] X - fiscalizar e controlar, diretamente, ou por qualquer de suas Casas, os atos do Poder Executivo, incluídos os da administração indireta.</w:t>
      </w:r>
    </w:p>
    <w:p w14:paraId="0000159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3">
    <w:p w14:paraId="0000159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49. É da competência exclusiva do Congresso Nacional: [...] V - sustar os atos normativos do Poder Executivo que exorbitem do poder regulamentar ou dos limites de delegação legislativa;</w:t>
      </w:r>
    </w:p>
    <w:p w14:paraId="0000159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4">
    <w:p w14:paraId="0000159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49, XI - zelar pela preservação de sua competência legislativa em face da atribuição normativa dos outros Poderes.</w:t>
      </w:r>
    </w:p>
    <w:p w14:paraId="0000159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5">
    <w:p w14:paraId="000015A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2º, II (vide inciso III).</w:t>
      </w:r>
    </w:p>
    <w:p w14:paraId="000015A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6">
    <w:p w14:paraId="000015A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com redação dada pela Resolução nº 58, de 1994).</w:t>
      </w:r>
    </w:p>
    <w:p w14:paraId="000015A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7">
    <w:p w14:paraId="000015A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com redação dada pela Resolução nº 34, de 2005, em vigor a partir de 1º/2/2007).</w:t>
      </w:r>
    </w:p>
    <w:p w14:paraId="000015A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8">
    <w:p w14:paraId="000015A6"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CF art. 58, § 1º (vide art. 23).</w:t>
      </w:r>
    </w:p>
    <w:p w14:paraId="000015A7"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09">
    <w:p w14:paraId="000015A8"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com redação dada pela Resolução nº 1, de 2015).</w:t>
      </w:r>
    </w:p>
    <w:p w14:paraId="000015A9"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10">
    <w:p w14:paraId="000015AA"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com redação dada pela Resolução nº 34, de 2005, em vigor a partir de 1º/2/2007).</w:t>
      </w:r>
    </w:p>
    <w:p w14:paraId="000015AB"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11">
    <w:p w14:paraId="000015AC"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com redação dada pela Resolução nº 15, de 2016).</w:t>
      </w:r>
    </w:p>
    <w:p w14:paraId="000015AD"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12">
    <w:p w14:paraId="000015AE"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Resolução nº 26/2013, art. 4º. O Presidente do Centro de Estudos não poderá compor nenhuma Comissão Permanente da Câmara dos Deputados.</w:t>
      </w:r>
    </w:p>
    <w:p w14:paraId="000015AF"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13">
    <w:p w14:paraId="000015B0"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(Parágrafo com redação dada pela Resolução nº 34, de 2005, em vigor a partir de 1º/2/2007).</w:t>
      </w:r>
    </w:p>
    <w:p w14:paraId="000015B1"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14">
    <w:p w14:paraId="000015B2"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com redação dada pela Resolução nº 34, de 2005, em vigor a partir de 1º/2/2007).</w:t>
      </w:r>
    </w:p>
    <w:p w14:paraId="000015B3"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15">
    <w:p w14:paraId="000015B4" w14:textId="77777777" w:rsidR="003D183A" w:rsidRDefault="008B7924">
      <w:pPr>
        <w:widowControl w:val="0"/>
        <w:pBdr>
          <w:top w:val="nil"/>
          <w:left w:val="nil"/>
          <w:bottom w:val="nil"/>
          <w:right w:val="nil"/>
          <w:between w:val="nil"/>
        </w:pBdr>
        <w:spacing w:before="57" w:after="0"/>
        <w:ind w:left="283" w:right="283" w:firstLine="0"/>
        <w:rPr>
          <w:color w:val="005583"/>
          <w:sz w:val="16"/>
          <w:szCs w:val="16"/>
        </w:rPr>
      </w:pPr>
      <w:r>
        <w:rPr>
          <w:vertAlign w:val="superscript"/>
        </w:rPr>
        <w:footnoteRef/>
      </w:r>
      <w:r>
        <w:rPr>
          <w:color w:val="005583"/>
          <w:sz w:val="16"/>
          <w:szCs w:val="16"/>
        </w:rPr>
        <w:tab/>
        <w:t>(</w:t>
      </w:r>
      <w:r>
        <w:rPr>
          <w:i/>
          <w:color w:val="005583"/>
          <w:sz w:val="16"/>
          <w:szCs w:val="16"/>
        </w:rPr>
        <w:t>Caput</w:t>
      </w:r>
      <w:r>
        <w:rPr>
          <w:color w:val="005583"/>
          <w:sz w:val="16"/>
          <w:szCs w:val="16"/>
        </w:rPr>
        <w:t xml:space="preserve"> do artigo com redação dada pela Resolução nº 34, de 2005, em vigor a partir de 1º/2/2007).</w:t>
      </w:r>
    </w:p>
    <w:p w14:paraId="000015B5" w14:textId="77777777" w:rsidR="003D183A" w:rsidRDefault="003D183A">
      <w:pPr>
        <w:widowControl w:val="0"/>
        <w:pBdr>
          <w:top w:val="nil"/>
          <w:left w:val="nil"/>
          <w:bottom w:val="nil"/>
          <w:right w:val="nil"/>
          <w:between w:val="nil"/>
        </w:pBdr>
        <w:spacing w:before="57" w:after="0"/>
        <w:ind w:left="283" w:right="283" w:firstLine="0"/>
        <w:rPr>
          <w:color w:val="005583"/>
          <w:sz w:val="16"/>
          <w:szCs w:val="16"/>
        </w:rPr>
      </w:pPr>
    </w:p>
  </w:footnote>
  <w:footnote w:id="116">
    <w:p w14:paraId="000015B6" w14:textId="77777777" w:rsidR="003D183A" w:rsidDel="00E631A1" w:rsidRDefault="008B7924">
      <w:pPr>
        <w:widowControl w:val="0"/>
        <w:pBdr>
          <w:top w:val="nil"/>
          <w:left w:val="nil"/>
          <w:bottom w:val="nil"/>
          <w:right w:val="nil"/>
          <w:between w:val="nil"/>
        </w:pBdr>
        <w:spacing w:before="57" w:after="0"/>
        <w:ind w:left="283" w:right="283" w:firstLine="0"/>
        <w:rPr>
          <w:del w:id="1501" w:author="Cristiano de Menezes Feu" w:date="2022-11-21T08:33:00Z"/>
          <w:color w:val="005583"/>
          <w:sz w:val="16"/>
          <w:szCs w:val="16"/>
        </w:rPr>
      </w:pPr>
      <w:del w:id="1502"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dada pela Resolução nº 20, de 2004).</w:delText>
        </w:r>
      </w:del>
    </w:p>
    <w:p w14:paraId="000015B7" w14:textId="77777777" w:rsidR="003D183A" w:rsidDel="00E631A1" w:rsidRDefault="003D183A">
      <w:pPr>
        <w:widowControl w:val="0"/>
        <w:pBdr>
          <w:top w:val="nil"/>
          <w:left w:val="nil"/>
          <w:bottom w:val="nil"/>
          <w:right w:val="nil"/>
          <w:between w:val="nil"/>
        </w:pBdr>
        <w:spacing w:before="57" w:after="0"/>
        <w:ind w:left="283" w:right="283" w:firstLine="0"/>
        <w:rPr>
          <w:del w:id="1503" w:author="Cristiano de Menezes Feu" w:date="2022-11-21T08:33:00Z"/>
          <w:color w:val="005583"/>
          <w:sz w:val="16"/>
          <w:szCs w:val="16"/>
        </w:rPr>
      </w:pPr>
    </w:p>
  </w:footnote>
  <w:footnote w:id="117">
    <w:p w14:paraId="000015B8" w14:textId="77777777" w:rsidR="003D183A" w:rsidDel="00E631A1" w:rsidRDefault="008B7924">
      <w:pPr>
        <w:widowControl w:val="0"/>
        <w:pBdr>
          <w:top w:val="nil"/>
          <w:left w:val="nil"/>
          <w:bottom w:val="nil"/>
          <w:right w:val="nil"/>
          <w:between w:val="nil"/>
        </w:pBdr>
        <w:spacing w:before="57" w:after="0"/>
        <w:ind w:left="283" w:right="283" w:firstLine="0"/>
        <w:rPr>
          <w:del w:id="1507" w:author="Cristiano de Menezes Feu" w:date="2022-11-21T08:33:00Z"/>
          <w:color w:val="005583"/>
          <w:sz w:val="16"/>
          <w:szCs w:val="16"/>
        </w:rPr>
      </w:pPr>
      <w:del w:id="1508" w:author="Cristiano de Menezes Feu" w:date="2022-11-21T08:33:00Z">
        <w:r w:rsidDel="00E631A1">
          <w:rPr>
            <w:vertAlign w:val="superscript"/>
          </w:rPr>
          <w:footnoteRef/>
        </w:r>
        <w:r w:rsidDel="00E631A1">
          <w:rPr>
            <w:color w:val="005583"/>
            <w:sz w:val="16"/>
            <w:szCs w:val="16"/>
          </w:rPr>
          <w:tab/>
          <w:delText>(Inciso com redação dada pela Resolução nº 20, de 2004)</w:delText>
        </w:r>
      </w:del>
    </w:p>
    <w:p w14:paraId="000015B9" w14:textId="77777777" w:rsidR="003D183A" w:rsidDel="00E631A1" w:rsidRDefault="003D183A">
      <w:pPr>
        <w:widowControl w:val="0"/>
        <w:pBdr>
          <w:top w:val="nil"/>
          <w:left w:val="nil"/>
          <w:bottom w:val="nil"/>
          <w:right w:val="nil"/>
          <w:between w:val="nil"/>
        </w:pBdr>
        <w:spacing w:before="57" w:after="0"/>
        <w:ind w:left="283" w:right="283" w:firstLine="0"/>
        <w:rPr>
          <w:del w:id="1509" w:author="Cristiano de Menezes Feu" w:date="2022-11-21T08:33:00Z"/>
          <w:color w:val="005583"/>
          <w:sz w:val="16"/>
          <w:szCs w:val="16"/>
        </w:rPr>
      </w:pPr>
    </w:p>
  </w:footnote>
  <w:footnote w:id="118">
    <w:p w14:paraId="000015BA" w14:textId="77777777" w:rsidR="003D183A" w:rsidDel="00E631A1" w:rsidRDefault="008B7924">
      <w:pPr>
        <w:widowControl w:val="0"/>
        <w:pBdr>
          <w:top w:val="nil"/>
          <w:left w:val="nil"/>
          <w:bottom w:val="nil"/>
          <w:right w:val="nil"/>
          <w:between w:val="nil"/>
        </w:pBdr>
        <w:spacing w:before="57" w:after="0"/>
        <w:ind w:left="283" w:right="283" w:firstLine="0"/>
        <w:rPr>
          <w:del w:id="1537" w:author="Cristiano de Menezes Feu" w:date="2022-11-21T08:33:00Z"/>
          <w:color w:val="005583"/>
          <w:sz w:val="16"/>
          <w:szCs w:val="16"/>
        </w:rPr>
      </w:pPr>
      <w:del w:id="1538" w:author="Cristiano de Menezes Feu" w:date="2022-11-21T08:33:00Z">
        <w:r w:rsidDel="00E631A1">
          <w:rPr>
            <w:vertAlign w:val="superscript"/>
          </w:rPr>
          <w:footnoteRef/>
        </w:r>
        <w:r w:rsidDel="00E631A1">
          <w:rPr>
            <w:color w:val="005583"/>
            <w:sz w:val="16"/>
            <w:szCs w:val="16"/>
          </w:rPr>
          <w:tab/>
          <w:delText>Parágrafo com redação dada pela Resolução nº 20, de 2004</w:delText>
        </w:r>
      </w:del>
    </w:p>
    <w:p w14:paraId="000015BB" w14:textId="77777777" w:rsidR="003D183A" w:rsidDel="00E631A1" w:rsidRDefault="003D183A">
      <w:pPr>
        <w:widowControl w:val="0"/>
        <w:pBdr>
          <w:top w:val="nil"/>
          <w:left w:val="nil"/>
          <w:bottom w:val="nil"/>
          <w:right w:val="nil"/>
          <w:between w:val="nil"/>
        </w:pBdr>
        <w:spacing w:before="57" w:after="0"/>
        <w:ind w:left="283" w:right="283" w:firstLine="0"/>
        <w:rPr>
          <w:del w:id="1539" w:author="Cristiano de Menezes Feu" w:date="2022-11-21T08:33:00Z"/>
          <w:color w:val="005583"/>
          <w:sz w:val="16"/>
          <w:szCs w:val="16"/>
        </w:rPr>
      </w:pPr>
    </w:p>
  </w:footnote>
  <w:footnote w:id="119">
    <w:p w14:paraId="000015BC" w14:textId="77777777" w:rsidR="003D183A" w:rsidDel="00E631A1" w:rsidRDefault="008B7924">
      <w:pPr>
        <w:widowControl w:val="0"/>
        <w:pBdr>
          <w:top w:val="nil"/>
          <w:left w:val="nil"/>
          <w:bottom w:val="nil"/>
          <w:right w:val="nil"/>
          <w:between w:val="nil"/>
        </w:pBdr>
        <w:spacing w:before="57" w:after="0"/>
        <w:ind w:left="283" w:right="283" w:firstLine="0"/>
        <w:rPr>
          <w:del w:id="1543" w:author="Cristiano de Menezes Feu" w:date="2022-11-21T08:33:00Z"/>
          <w:color w:val="005583"/>
          <w:sz w:val="16"/>
          <w:szCs w:val="16"/>
        </w:rPr>
      </w:pPr>
      <w:del w:id="1544" w:author="Cristiano de Menezes Feu" w:date="2022-11-21T08:33:00Z">
        <w:r w:rsidDel="00E631A1">
          <w:rPr>
            <w:vertAlign w:val="superscript"/>
          </w:rPr>
          <w:footnoteRef/>
        </w:r>
        <w:r w:rsidDel="00E631A1">
          <w:rPr>
            <w:color w:val="005583"/>
            <w:sz w:val="16"/>
            <w:szCs w:val="16"/>
          </w:rPr>
          <w:tab/>
          <w:delText>Parágrafo com redação dada pela Resolução nº 20, de 2004</w:delText>
        </w:r>
      </w:del>
    </w:p>
    <w:p w14:paraId="000015BD" w14:textId="77777777" w:rsidR="003D183A" w:rsidDel="00E631A1" w:rsidRDefault="003D183A">
      <w:pPr>
        <w:widowControl w:val="0"/>
        <w:pBdr>
          <w:top w:val="nil"/>
          <w:left w:val="nil"/>
          <w:bottom w:val="nil"/>
          <w:right w:val="nil"/>
          <w:between w:val="nil"/>
        </w:pBdr>
        <w:spacing w:before="57" w:after="0"/>
        <w:ind w:left="283" w:right="283" w:firstLine="0"/>
        <w:rPr>
          <w:del w:id="1545" w:author="Cristiano de Menezes Feu" w:date="2022-11-21T08:33:00Z"/>
          <w:color w:val="005583"/>
          <w:sz w:val="16"/>
          <w:szCs w:val="16"/>
        </w:rPr>
      </w:pPr>
    </w:p>
  </w:footnote>
  <w:footnote w:id="120">
    <w:p w14:paraId="000015BE" w14:textId="77777777" w:rsidR="003D183A" w:rsidDel="00E631A1" w:rsidRDefault="008B7924">
      <w:pPr>
        <w:widowControl w:val="0"/>
        <w:pBdr>
          <w:top w:val="nil"/>
          <w:left w:val="nil"/>
          <w:bottom w:val="nil"/>
          <w:right w:val="nil"/>
          <w:between w:val="nil"/>
        </w:pBdr>
        <w:spacing w:before="57" w:after="0"/>
        <w:ind w:left="283" w:right="283" w:firstLine="0"/>
        <w:rPr>
          <w:del w:id="1552" w:author="Cristiano de Menezes Feu" w:date="2022-11-21T08:33:00Z"/>
          <w:color w:val="005583"/>
          <w:sz w:val="16"/>
          <w:szCs w:val="16"/>
        </w:rPr>
      </w:pPr>
      <w:del w:id="1553" w:author="Cristiano de Menezes Feu" w:date="2022-11-21T08:33:00Z">
        <w:r w:rsidDel="00E631A1">
          <w:rPr>
            <w:vertAlign w:val="superscript"/>
          </w:rPr>
          <w:footnoteRef/>
        </w:r>
        <w:r w:rsidDel="00E631A1">
          <w:rPr>
            <w:color w:val="005583"/>
            <w:sz w:val="16"/>
            <w:szCs w:val="16"/>
          </w:rPr>
          <w:tab/>
          <w:delText>Parágrafo com redação dada pela Resolução nº 20, de 2004</w:delText>
        </w:r>
      </w:del>
    </w:p>
    <w:p w14:paraId="000015BF" w14:textId="77777777" w:rsidR="003D183A" w:rsidDel="00E631A1" w:rsidRDefault="003D183A">
      <w:pPr>
        <w:widowControl w:val="0"/>
        <w:pBdr>
          <w:top w:val="nil"/>
          <w:left w:val="nil"/>
          <w:bottom w:val="nil"/>
          <w:right w:val="nil"/>
          <w:between w:val="nil"/>
        </w:pBdr>
        <w:spacing w:before="57" w:after="0"/>
        <w:ind w:left="283" w:right="283" w:firstLine="0"/>
        <w:rPr>
          <w:del w:id="1554" w:author="Cristiano de Menezes Feu" w:date="2022-11-21T08:33:00Z"/>
          <w:color w:val="005583"/>
          <w:sz w:val="16"/>
          <w:szCs w:val="16"/>
        </w:rPr>
      </w:pPr>
    </w:p>
  </w:footnote>
  <w:footnote w:id="121">
    <w:p w14:paraId="000015C0" w14:textId="77777777" w:rsidR="003D183A" w:rsidDel="00E631A1" w:rsidRDefault="008B7924">
      <w:pPr>
        <w:widowControl w:val="0"/>
        <w:pBdr>
          <w:top w:val="nil"/>
          <w:left w:val="nil"/>
          <w:bottom w:val="nil"/>
          <w:right w:val="nil"/>
          <w:between w:val="nil"/>
        </w:pBdr>
        <w:spacing w:before="57" w:after="0"/>
        <w:ind w:left="283" w:right="283" w:firstLine="0"/>
        <w:rPr>
          <w:del w:id="1581" w:author="Cristiano de Menezes Feu" w:date="2022-11-21T08:33:00Z"/>
          <w:color w:val="005583"/>
          <w:sz w:val="16"/>
          <w:szCs w:val="16"/>
        </w:rPr>
      </w:pPr>
      <w:del w:id="1582" w:author="Cristiano de Menezes Feu" w:date="2022-11-21T08:33:00Z">
        <w:r w:rsidDel="00E631A1">
          <w:rPr>
            <w:vertAlign w:val="superscript"/>
          </w:rPr>
          <w:footnoteRef/>
        </w:r>
        <w:r w:rsidDel="00E631A1">
          <w:rPr>
            <w:color w:val="005583"/>
            <w:sz w:val="16"/>
            <w:szCs w:val="16"/>
          </w:rPr>
          <w:tab/>
          <w:delText>(Artigo com redação dada pela Resolução nº 20, de 2004).</w:delText>
        </w:r>
      </w:del>
    </w:p>
    <w:p w14:paraId="000015C1" w14:textId="77777777" w:rsidR="003D183A" w:rsidDel="00E631A1" w:rsidRDefault="003D183A">
      <w:pPr>
        <w:widowControl w:val="0"/>
        <w:pBdr>
          <w:top w:val="nil"/>
          <w:left w:val="nil"/>
          <w:bottom w:val="nil"/>
          <w:right w:val="nil"/>
          <w:between w:val="nil"/>
        </w:pBdr>
        <w:spacing w:before="57" w:after="0"/>
        <w:ind w:left="283" w:right="283" w:firstLine="0"/>
        <w:rPr>
          <w:del w:id="1583" w:author="Cristiano de Menezes Feu" w:date="2022-11-21T08:33:00Z"/>
          <w:color w:val="005583"/>
          <w:sz w:val="16"/>
          <w:szCs w:val="16"/>
        </w:rPr>
      </w:pPr>
    </w:p>
  </w:footnote>
  <w:footnote w:id="122">
    <w:p w14:paraId="000015C2" w14:textId="77777777" w:rsidR="003D183A" w:rsidDel="00E631A1" w:rsidRDefault="008B7924">
      <w:pPr>
        <w:widowControl w:val="0"/>
        <w:pBdr>
          <w:top w:val="nil"/>
          <w:left w:val="nil"/>
          <w:bottom w:val="nil"/>
          <w:right w:val="nil"/>
          <w:between w:val="nil"/>
        </w:pBdr>
        <w:spacing w:before="57" w:after="0"/>
        <w:ind w:left="283" w:right="283" w:firstLine="0"/>
        <w:rPr>
          <w:del w:id="1650" w:author="Cristiano de Menezes Feu" w:date="2022-11-21T08:33:00Z"/>
          <w:color w:val="005583"/>
          <w:sz w:val="16"/>
          <w:szCs w:val="16"/>
        </w:rPr>
      </w:pPr>
      <w:del w:id="1651"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inciso com redação dada pela Resolução nº 23, de 2013).</w:delText>
        </w:r>
      </w:del>
    </w:p>
    <w:p w14:paraId="000015C3" w14:textId="77777777" w:rsidR="003D183A" w:rsidDel="00E631A1" w:rsidRDefault="003D183A">
      <w:pPr>
        <w:widowControl w:val="0"/>
        <w:pBdr>
          <w:top w:val="nil"/>
          <w:left w:val="nil"/>
          <w:bottom w:val="nil"/>
          <w:right w:val="nil"/>
          <w:between w:val="nil"/>
        </w:pBdr>
        <w:spacing w:before="57" w:after="0"/>
        <w:ind w:left="283" w:right="283" w:firstLine="0"/>
        <w:rPr>
          <w:del w:id="1652" w:author="Cristiano de Menezes Feu" w:date="2022-11-21T08:33:00Z"/>
          <w:color w:val="005583"/>
          <w:sz w:val="16"/>
          <w:szCs w:val="16"/>
        </w:rPr>
      </w:pPr>
    </w:p>
  </w:footnote>
  <w:footnote w:id="123">
    <w:p w14:paraId="000015C4" w14:textId="77777777" w:rsidR="003D183A" w:rsidDel="00E631A1" w:rsidRDefault="008B7924">
      <w:pPr>
        <w:widowControl w:val="0"/>
        <w:pBdr>
          <w:top w:val="nil"/>
          <w:left w:val="nil"/>
          <w:bottom w:val="nil"/>
          <w:right w:val="nil"/>
          <w:between w:val="nil"/>
        </w:pBdr>
        <w:spacing w:before="57" w:after="0"/>
        <w:ind w:left="283" w:right="283" w:firstLine="0"/>
        <w:rPr>
          <w:del w:id="1837" w:author="Cristiano de Menezes Feu" w:date="2022-11-21T08:33:00Z"/>
          <w:color w:val="005583"/>
          <w:sz w:val="16"/>
          <w:szCs w:val="16"/>
        </w:rPr>
      </w:pPr>
      <w:del w:id="1838" w:author="Cristiano de Menezes Feu" w:date="2022-11-21T08:33:00Z">
        <w:r w:rsidDel="00E631A1">
          <w:rPr>
            <w:vertAlign w:val="superscript"/>
          </w:rPr>
          <w:footnoteRef/>
        </w:r>
        <w:r w:rsidDel="00E631A1">
          <w:rPr>
            <w:color w:val="005583"/>
            <w:sz w:val="16"/>
            <w:szCs w:val="16"/>
          </w:rPr>
          <w:tab/>
          <w:delText>CF art. 55. Perderá o mandato o Deputado ou Senador: I - que infringir qualquer das proibições estabelecidas no artigo anterior; II - cujo procedimento for declarado incompatível com o decoro parlamentar; [...] VI - que sofrer condenação criminal em sentença transitada em julgado.</w:delText>
        </w:r>
      </w:del>
    </w:p>
    <w:p w14:paraId="000015C5" w14:textId="77777777" w:rsidR="003D183A" w:rsidDel="00E631A1" w:rsidRDefault="003D183A">
      <w:pPr>
        <w:widowControl w:val="0"/>
        <w:pBdr>
          <w:top w:val="nil"/>
          <w:left w:val="nil"/>
          <w:bottom w:val="nil"/>
          <w:right w:val="nil"/>
          <w:between w:val="nil"/>
        </w:pBdr>
        <w:spacing w:before="57" w:after="0"/>
        <w:ind w:left="283" w:right="283" w:firstLine="0"/>
        <w:rPr>
          <w:del w:id="1839" w:author="Cristiano de Menezes Feu" w:date="2022-11-21T08:33:00Z"/>
          <w:color w:val="005583"/>
          <w:sz w:val="16"/>
          <w:szCs w:val="16"/>
        </w:rPr>
      </w:pPr>
    </w:p>
  </w:footnote>
  <w:footnote w:id="124">
    <w:p w14:paraId="000015C6" w14:textId="77777777" w:rsidR="003D183A" w:rsidDel="00E631A1" w:rsidRDefault="008B7924">
      <w:pPr>
        <w:widowControl w:val="0"/>
        <w:pBdr>
          <w:top w:val="nil"/>
          <w:left w:val="nil"/>
          <w:bottom w:val="nil"/>
          <w:right w:val="nil"/>
          <w:between w:val="nil"/>
        </w:pBdr>
        <w:spacing w:before="57" w:after="0"/>
        <w:ind w:left="283" w:right="283" w:firstLine="0"/>
        <w:rPr>
          <w:del w:id="1864" w:author="Cristiano de Menezes Feu" w:date="2022-11-21T08:33:00Z"/>
          <w:color w:val="005583"/>
          <w:sz w:val="16"/>
          <w:szCs w:val="16"/>
        </w:rPr>
      </w:pPr>
      <w:del w:id="1865"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inciso com redação dada pela Resolução nº 12, de 2015).</w:delText>
        </w:r>
      </w:del>
    </w:p>
    <w:p w14:paraId="000015C7" w14:textId="77777777" w:rsidR="003D183A" w:rsidDel="00E631A1" w:rsidRDefault="003D183A">
      <w:pPr>
        <w:widowControl w:val="0"/>
        <w:pBdr>
          <w:top w:val="nil"/>
          <w:left w:val="nil"/>
          <w:bottom w:val="nil"/>
          <w:right w:val="nil"/>
          <w:between w:val="nil"/>
        </w:pBdr>
        <w:spacing w:before="57" w:after="0"/>
        <w:ind w:left="283" w:right="283" w:firstLine="0"/>
        <w:rPr>
          <w:del w:id="1866" w:author="Cristiano de Menezes Feu" w:date="2022-11-21T08:33:00Z"/>
          <w:color w:val="005583"/>
          <w:sz w:val="16"/>
          <w:szCs w:val="16"/>
        </w:rPr>
      </w:pPr>
    </w:p>
  </w:footnote>
  <w:footnote w:id="125">
    <w:p w14:paraId="000015C8" w14:textId="77777777" w:rsidR="003D183A" w:rsidDel="00E631A1" w:rsidRDefault="008B7924">
      <w:pPr>
        <w:widowControl w:val="0"/>
        <w:pBdr>
          <w:top w:val="nil"/>
          <w:left w:val="nil"/>
          <w:bottom w:val="nil"/>
          <w:right w:val="nil"/>
          <w:between w:val="nil"/>
        </w:pBdr>
        <w:spacing w:before="57" w:after="0"/>
        <w:ind w:left="283" w:right="283" w:firstLine="0"/>
        <w:rPr>
          <w:del w:id="1912" w:author="Cristiano de Menezes Feu" w:date="2022-11-21T08:33:00Z"/>
          <w:color w:val="005583"/>
          <w:sz w:val="16"/>
          <w:szCs w:val="16"/>
        </w:rPr>
      </w:pPr>
      <w:del w:id="1913" w:author="Cristiano de Menezes Feu" w:date="2022-11-21T08:33:00Z">
        <w:r w:rsidDel="00E631A1">
          <w:rPr>
            <w:vertAlign w:val="superscript"/>
          </w:rPr>
          <w:footnoteRef/>
        </w:r>
        <w:r w:rsidDel="00E631A1">
          <w:rPr>
            <w:color w:val="005583"/>
            <w:sz w:val="16"/>
            <w:szCs w:val="16"/>
          </w:rPr>
          <w:tab/>
          <w:delText>(Alínea com redação dada pela Resolução nº 12, de 2015).</w:delText>
        </w:r>
      </w:del>
    </w:p>
    <w:p w14:paraId="000015C9" w14:textId="77777777" w:rsidR="003D183A" w:rsidDel="00E631A1" w:rsidRDefault="003D183A">
      <w:pPr>
        <w:widowControl w:val="0"/>
        <w:pBdr>
          <w:top w:val="nil"/>
          <w:left w:val="nil"/>
          <w:bottom w:val="nil"/>
          <w:right w:val="nil"/>
          <w:between w:val="nil"/>
        </w:pBdr>
        <w:spacing w:before="57" w:after="0"/>
        <w:ind w:left="283" w:right="283" w:firstLine="0"/>
        <w:rPr>
          <w:del w:id="1914" w:author="Cristiano de Menezes Feu" w:date="2022-11-21T08:33:00Z"/>
          <w:color w:val="005583"/>
          <w:sz w:val="16"/>
          <w:szCs w:val="16"/>
        </w:rPr>
      </w:pPr>
    </w:p>
  </w:footnote>
  <w:footnote w:id="126">
    <w:p w14:paraId="000015CA" w14:textId="77777777" w:rsidR="003D183A" w:rsidDel="00E631A1" w:rsidRDefault="008B7924">
      <w:pPr>
        <w:widowControl w:val="0"/>
        <w:pBdr>
          <w:top w:val="nil"/>
          <w:left w:val="nil"/>
          <w:bottom w:val="nil"/>
          <w:right w:val="nil"/>
          <w:between w:val="nil"/>
        </w:pBdr>
        <w:spacing w:before="57" w:after="0"/>
        <w:ind w:left="283" w:right="283" w:firstLine="0"/>
        <w:rPr>
          <w:del w:id="1957" w:author="Cristiano de Menezes Feu" w:date="2022-11-21T08:33:00Z"/>
          <w:color w:val="005583"/>
          <w:sz w:val="16"/>
          <w:szCs w:val="16"/>
        </w:rPr>
      </w:pPr>
      <w:del w:id="1958" w:author="Cristiano de Menezes Feu" w:date="2022-11-21T08:33:00Z">
        <w:r w:rsidDel="00E631A1">
          <w:rPr>
            <w:vertAlign w:val="superscript"/>
          </w:rPr>
          <w:footnoteRef/>
        </w:r>
        <w:r w:rsidDel="00E631A1">
          <w:rPr>
            <w:color w:val="005583"/>
            <w:sz w:val="16"/>
            <w:szCs w:val="16"/>
          </w:rPr>
          <w:tab/>
          <w:delText>(Alínea acrescida pela Resolução nº 15, de 2016).</w:delText>
        </w:r>
      </w:del>
    </w:p>
    <w:p w14:paraId="000015CB" w14:textId="77777777" w:rsidR="003D183A" w:rsidDel="00E631A1" w:rsidRDefault="003D183A">
      <w:pPr>
        <w:widowControl w:val="0"/>
        <w:pBdr>
          <w:top w:val="nil"/>
          <w:left w:val="nil"/>
          <w:bottom w:val="nil"/>
          <w:right w:val="nil"/>
          <w:between w:val="nil"/>
        </w:pBdr>
        <w:spacing w:before="57" w:after="0"/>
        <w:ind w:left="283" w:right="283" w:firstLine="0"/>
        <w:rPr>
          <w:del w:id="1959" w:author="Cristiano de Menezes Feu" w:date="2022-11-21T08:33:00Z"/>
          <w:color w:val="005583"/>
          <w:sz w:val="16"/>
          <w:szCs w:val="16"/>
        </w:rPr>
      </w:pPr>
    </w:p>
  </w:footnote>
  <w:footnote w:id="127">
    <w:p w14:paraId="000015CC" w14:textId="77777777" w:rsidR="003D183A" w:rsidDel="00E631A1" w:rsidRDefault="008B7924">
      <w:pPr>
        <w:widowControl w:val="0"/>
        <w:pBdr>
          <w:top w:val="nil"/>
          <w:left w:val="nil"/>
          <w:bottom w:val="nil"/>
          <w:right w:val="nil"/>
          <w:between w:val="nil"/>
        </w:pBdr>
        <w:spacing w:before="57" w:after="0"/>
        <w:ind w:left="283" w:right="283" w:firstLine="0"/>
        <w:rPr>
          <w:del w:id="1963" w:author="Cristiano de Menezes Feu" w:date="2022-11-21T08:33:00Z"/>
          <w:color w:val="005583"/>
          <w:sz w:val="16"/>
          <w:szCs w:val="16"/>
        </w:rPr>
      </w:pPr>
      <w:del w:id="1964" w:author="Cristiano de Menezes Feu" w:date="2022-11-21T08:33:00Z">
        <w:r w:rsidDel="00E631A1">
          <w:rPr>
            <w:vertAlign w:val="superscript"/>
          </w:rPr>
          <w:footnoteRef/>
        </w:r>
        <w:r w:rsidDel="00E631A1">
          <w:rPr>
            <w:color w:val="005583"/>
            <w:sz w:val="16"/>
            <w:szCs w:val="16"/>
          </w:rPr>
          <w:tab/>
          <w:delText>(Inciso e alíneas com redação dada pela Resolução nº 21, de 2013).</w:delText>
        </w:r>
      </w:del>
    </w:p>
    <w:p w14:paraId="000015CD" w14:textId="77777777" w:rsidR="003D183A" w:rsidDel="00E631A1" w:rsidRDefault="003D183A">
      <w:pPr>
        <w:widowControl w:val="0"/>
        <w:pBdr>
          <w:top w:val="nil"/>
          <w:left w:val="nil"/>
          <w:bottom w:val="nil"/>
          <w:right w:val="nil"/>
          <w:between w:val="nil"/>
        </w:pBdr>
        <w:spacing w:before="57" w:after="0"/>
        <w:ind w:left="283" w:right="283" w:firstLine="0"/>
        <w:rPr>
          <w:del w:id="1965" w:author="Cristiano de Menezes Feu" w:date="2022-11-21T08:33:00Z"/>
          <w:color w:val="005583"/>
          <w:sz w:val="16"/>
          <w:szCs w:val="16"/>
        </w:rPr>
      </w:pPr>
    </w:p>
  </w:footnote>
  <w:footnote w:id="128">
    <w:p w14:paraId="000015CE" w14:textId="77777777" w:rsidR="003D183A" w:rsidDel="00E631A1" w:rsidRDefault="008B7924">
      <w:pPr>
        <w:widowControl w:val="0"/>
        <w:pBdr>
          <w:top w:val="nil"/>
          <w:left w:val="nil"/>
          <w:bottom w:val="nil"/>
          <w:right w:val="nil"/>
          <w:between w:val="nil"/>
        </w:pBdr>
        <w:spacing w:before="57" w:after="0"/>
        <w:ind w:left="283" w:right="283" w:firstLine="0"/>
        <w:rPr>
          <w:del w:id="1984" w:author="Cristiano de Menezes Feu" w:date="2022-11-21T08:33:00Z"/>
          <w:color w:val="005583"/>
          <w:sz w:val="16"/>
          <w:szCs w:val="16"/>
        </w:rPr>
      </w:pPr>
      <w:del w:id="1985" w:author="Cristiano de Menezes Feu" w:date="2022-11-21T08:33:00Z">
        <w:r w:rsidDel="00E631A1">
          <w:rPr>
            <w:vertAlign w:val="superscript"/>
          </w:rPr>
          <w:footnoteRef/>
        </w:r>
        <w:r w:rsidDel="00E631A1">
          <w:rPr>
            <w:color w:val="005583"/>
            <w:sz w:val="16"/>
            <w:szCs w:val="16"/>
          </w:rPr>
          <w:tab/>
          <w:delText>(Revogada pela Resolução nº 21, de 2013).</w:delText>
        </w:r>
      </w:del>
    </w:p>
    <w:p w14:paraId="000015CF" w14:textId="77777777" w:rsidR="003D183A" w:rsidDel="00E631A1" w:rsidRDefault="003D183A">
      <w:pPr>
        <w:widowControl w:val="0"/>
        <w:pBdr>
          <w:top w:val="nil"/>
          <w:left w:val="nil"/>
          <w:bottom w:val="nil"/>
          <w:right w:val="nil"/>
          <w:between w:val="nil"/>
        </w:pBdr>
        <w:spacing w:before="57" w:after="0"/>
        <w:ind w:left="283" w:right="283" w:firstLine="0"/>
        <w:rPr>
          <w:del w:id="1986" w:author="Cristiano de Menezes Feu" w:date="2022-11-21T08:33:00Z"/>
          <w:color w:val="005583"/>
          <w:sz w:val="16"/>
          <w:szCs w:val="16"/>
        </w:rPr>
      </w:pPr>
    </w:p>
  </w:footnote>
  <w:footnote w:id="129">
    <w:p w14:paraId="000015D0" w14:textId="77777777" w:rsidR="003D183A" w:rsidDel="00E631A1" w:rsidRDefault="008B7924">
      <w:pPr>
        <w:widowControl w:val="0"/>
        <w:pBdr>
          <w:top w:val="nil"/>
          <w:left w:val="nil"/>
          <w:bottom w:val="nil"/>
          <w:right w:val="nil"/>
          <w:between w:val="nil"/>
        </w:pBdr>
        <w:spacing w:before="57" w:after="0"/>
        <w:ind w:left="283" w:right="283" w:firstLine="0"/>
        <w:rPr>
          <w:del w:id="1990" w:author="Cristiano de Menezes Feu" w:date="2022-11-21T08:33:00Z"/>
          <w:color w:val="005583"/>
          <w:sz w:val="16"/>
          <w:szCs w:val="16"/>
        </w:rPr>
      </w:pPr>
      <w:del w:id="1991" w:author="Cristiano de Menezes Feu" w:date="2022-11-21T08:33:00Z">
        <w:r w:rsidDel="00E631A1">
          <w:rPr>
            <w:vertAlign w:val="superscript"/>
          </w:rPr>
          <w:footnoteRef/>
        </w:r>
        <w:r w:rsidDel="00E631A1">
          <w:rPr>
            <w:color w:val="005583"/>
            <w:sz w:val="16"/>
            <w:szCs w:val="16"/>
          </w:rPr>
          <w:tab/>
          <w:delText>(Revogada pela Resolução nº 21, de 2013).</w:delText>
        </w:r>
      </w:del>
    </w:p>
    <w:p w14:paraId="000015D1" w14:textId="77777777" w:rsidR="003D183A" w:rsidDel="00E631A1" w:rsidRDefault="003D183A">
      <w:pPr>
        <w:widowControl w:val="0"/>
        <w:pBdr>
          <w:top w:val="nil"/>
          <w:left w:val="nil"/>
          <w:bottom w:val="nil"/>
          <w:right w:val="nil"/>
          <w:between w:val="nil"/>
        </w:pBdr>
        <w:spacing w:before="57" w:after="0"/>
        <w:ind w:left="283" w:right="283" w:firstLine="0"/>
        <w:rPr>
          <w:del w:id="1992" w:author="Cristiano de Menezes Feu" w:date="2022-11-21T08:33:00Z"/>
          <w:color w:val="005583"/>
          <w:sz w:val="16"/>
          <w:szCs w:val="16"/>
        </w:rPr>
      </w:pPr>
    </w:p>
  </w:footnote>
  <w:footnote w:id="130">
    <w:p w14:paraId="000015D2" w14:textId="77777777" w:rsidR="003D183A" w:rsidDel="00E631A1" w:rsidRDefault="008B7924">
      <w:pPr>
        <w:widowControl w:val="0"/>
        <w:pBdr>
          <w:top w:val="nil"/>
          <w:left w:val="nil"/>
          <w:bottom w:val="nil"/>
          <w:right w:val="nil"/>
          <w:between w:val="nil"/>
        </w:pBdr>
        <w:spacing w:before="57" w:after="0"/>
        <w:ind w:left="283" w:right="283" w:firstLine="0"/>
        <w:rPr>
          <w:del w:id="2026" w:author="Cristiano de Menezes Feu" w:date="2022-11-21T08:33:00Z"/>
          <w:color w:val="005583"/>
          <w:sz w:val="16"/>
          <w:szCs w:val="16"/>
        </w:rPr>
      </w:pPr>
      <w:del w:id="2027" w:author="Cristiano de Menezes Feu" w:date="2022-11-21T08:33:00Z">
        <w:r w:rsidDel="00E631A1">
          <w:rPr>
            <w:vertAlign w:val="superscript"/>
          </w:rPr>
          <w:footnoteRef/>
        </w:r>
        <w:r w:rsidDel="00E631A1">
          <w:rPr>
            <w:color w:val="005583"/>
            <w:sz w:val="16"/>
            <w:szCs w:val="16"/>
          </w:rPr>
          <w:tab/>
          <w:delText>CF art. 166, § 1º (vide art. 24, VIII, do RICD).</w:delText>
        </w:r>
      </w:del>
    </w:p>
    <w:p w14:paraId="000015D3" w14:textId="77777777" w:rsidR="003D183A" w:rsidDel="00E631A1" w:rsidRDefault="003D183A">
      <w:pPr>
        <w:widowControl w:val="0"/>
        <w:pBdr>
          <w:top w:val="nil"/>
          <w:left w:val="nil"/>
          <w:bottom w:val="nil"/>
          <w:right w:val="nil"/>
          <w:between w:val="nil"/>
        </w:pBdr>
        <w:spacing w:before="57" w:after="0"/>
        <w:ind w:left="283" w:right="283" w:firstLine="0"/>
        <w:rPr>
          <w:del w:id="2028" w:author="Cristiano de Menezes Feu" w:date="2022-11-21T08:33:00Z"/>
          <w:color w:val="005583"/>
          <w:sz w:val="16"/>
          <w:szCs w:val="16"/>
        </w:rPr>
      </w:pPr>
    </w:p>
  </w:footnote>
  <w:footnote w:id="131">
    <w:p w14:paraId="000015D4" w14:textId="77777777" w:rsidR="003D183A" w:rsidDel="00E631A1" w:rsidRDefault="008B7924">
      <w:pPr>
        <w:widowControl w:val="0"/>
        <w:pBdr>
          <w:top w:val="nil"/>
          <w:left w:val="nil"/>
          <w:bottom w:val="nil"/>
          <w:right w:val="nil"/>
          <w:between w:val="nil"/>
        </w:pBdr>
        <w:spacing w:before="57" w:after="0"/>
        <w:ind w:left="283" w:right="283" w:firstLine="0"/>
        <w:rPr>
          <w:del w:id="2032" w:author="Cristiano de Menezes Feu" w:date="2022-11-21T08:33:00Z"/>
          <w:color w:val="005583"/>
          <w:sz w:val="16"/>
          <w:szCs w:val="16"/>
        </w:rPr>
      </w:pPr>
      <w:del w:id="2033" w:author="Cristiano de Menezes Feu" w:date="2022-11-21T08:33:00Z">
        <w:r w:rsidDel="00E631A1">
          <w:rPr>
            <w:vertAlign w:val="superscript"/>
          </w:rPr>
          <w:footnoteRef/>
        </w:r>
        <w:r w:rsidDel="00E631A1">
          <w:rPr>
            <w:color w:val="005583"/>
            <w:sz w:val="16"/>
            <w:szCs w:val="16"/>
          </w:rPr>
          <w:tab/>
          <w:delText xml:space="preserve">CF, ADCT, art. 114, </w:delText>
        </w:r>
        <w:r w:rsidDel="00E631A1">
          <w:rPr>
            <w:i/>
            <w:color w:val="005583"/>
            <w:sz w:val="16"/>
            <w:szCs w:val="16"/>
          </w:rPr>
          <w:delText>caput</w:delText>
        </w:r>
        <w:r w:rsidDel="00E631A1">
          <w:rPr>
            <w:color w:val="005583"/>
            <w:sz w:val="16"/>
            <w:szCs w:val="16"/>
          </w:rPr>
          <w:delText xml:space="preserve">. A tramitação de proposição elencada no </w:delText>
        </w:r>
        <w:r w:rsidDel="00E631A1">
          <w:rPr>
            <w:i/>
            <w:color w:val="005583"/>
            <w:sz w:val="16"/>
            <w:szCs w:val="16"/>
          </w:rPr>
          <w:delText>caput</w:delText>
        </w:r>
        <w:r w:rsidDel="00E631A1">
          <w:rPr>
            <w:color w:val="005583"/>
            <w:sz w:val="16"/>
            <w:szCs w:val="16"/>
          </w:rPr>
          <w:delText xml:space="preserve"> do art. 59 da Constituição Federal, ressalvada a referida no seu inciso V, quando acarretar aumento de despesa ou renúncia de receita, será suspensa por até vinte dias, a requerimento de um quinto dos membros da Casa, nos termos regimentais, para análise de sua compatibilidade com o Novo Regime Fiscal.</w:delText>
        </w:r>
      </w:del>
    </w:p>
    <w:p w14:paraId="000015D5" w14:textId="77777777" w:rsidR="003D183A" w:rsidDel="00E631A1" w:rsidRDefault="003D183A">
      <w:pPr>
        <w:widowControl w:val="0"/>
        <w:pBdr>
          <w:top w:val="nil"/>
          <w:left w:val="nil"/>
          <w:bottom w:val="nil"/>
          <w:right w:val="nil"/>
          <w:between w:val="nil"/>
        </w:pBdr>
        <w:spacing w:before="57" w:after="0"/>
        <w:ind w:left="283" w:right="283" w:firstLine="0"/>
        <w:rPr>
          <w:del w:id="2034" w:author="Cristiano de Menezes Feu" w:date="2022-11-21T08:33:00Z"/>
          <w:color w:val="005583"/>
          <w:sz w:val="16"/>
          <w:szCs w:val="16"/>
        </w:rPr>
      </w:pPr>
    </w:p>
  </w:footnote>
  <w:footnote w:id="132">
    <w:p w14:paraId="000015D6" w14:textId="77777777" w:rsidR="003D183A" w:rsidDel="00E631A1" w:rsidRDefault="008B7924">
      <w:pPr>
        <w:widowControl w:val="0"/>
        <w:pBdr>
          <w:top w:val="nil"/>
          <w:left w:val="nil"/>
          <w:bottom w:val="nil"/>
          <w:right w:val="nil"/>
          <w:between w:val="nil"/>
        </w:pBdr>
        <w:spacing w:before="57" w:after="0"/>
        <w:ind w:left="283" w:right="283" w:firstLine="0"/>
        <w:rPr>
          <w:del w:id="2059" w:author="Cristiano de Menezes Feu" w:date="2022-11-21T08:33:00Z"/>
          <w:color w:val="005583"/>
          <w:sz w:val="16"/>
          <w:szCs w:val="16"/>
        </w:rPr>
      </w:pPr>
      <w:del w:id="2060" w:author="Cristiano de Menezes Feu" w:date="2022-11-21T08:33:00Z">
        <w:r w:rsidDel="00E631A1">
          <w:rPr>
            <w:vertAlign w:val="superscript"/>
          </w:rPr>
          <w:footnoteRef/>
        </w:r>
        <w:r w:rsidDel="00E631A1">
          <w:rPr>
            <w:color w:val="005583"/>
            <w:sz w:val="16"/>
            <w:szCs w:val="16"/>
          </w:rPr>
          <w:tab/>
          <w:delText>CF art. 166, § 1º (vide art. 24, VIII, do RICD).</w:delText>
        </w:r>
      </w:del>
    </w:p>
    <w:p w14:paraId="000015D7" w14:textId="77777777" w:rsidR="003D183A" w:rsidDel="00E631A1" w:rsidRDefault="003D183A">
      <w:pPr>
        <w:widowControl w:val="0"/>
        <w:pBdr>
          <w:top w:val="nil"/>
          <w:left w:val="nil"/>
          <w:bottom w:val="nil"/>
          <w:right w:val="nil"/>
          <w:between w:val="nil"/>
        </w:pBdr>
        <w:spacing w:before="57" w:after="0"/>
        <w:ind w:left="283" w:right="283" w:firstLine="0"/>
        <w:rPr>
          <w:del w:id="2061" w:author="Cristiano de Menezes Feu" w:date="2022-11-21T08:33:00Z"/>
          <w:color w:val="005583"/>
          <w:sz w:val="16"/>
          <w:szCs w:val="16"/>
        </w:rPr>
      </w:pPr>
    </w:p>
  </w:footnote>
  <w:footnote w:id="133">
    <w:p w14:paraId="000015D8" w14:textId="77777777" w:rsidR="003D183A" w:rsidDel="00E631A1" w:rsidRDefault="008B7924">
      <w:pPr>
        <w:widowControl w:val="0"/>
        <w:pBdr>
          <w:top w:val="nil"/>
          <w:left w:val="nil"/>
          <w:bottom w:val="nil"/>
          <w:right w:val="nil"/>
          <w:between w:val="nil"/>
        </w:pBdr>
        <w:spacing w:before="57" w:after="0"/>
        <w:ind w:left="283" w:right="283" w:firstLine="0"/>
        <w:rPr>
          <w:del w:id="2068" w:author="Cristiano de Menezes Feu" w:date="2022-11-21T08:33:00Z"/>
          <w:color w:val="005583"/>
          <w:sz w:val="16"/>
          <w:szCs w:val="16"/>
        </w:rPr>
      </w:pPr>
      <w:del w:id="2069" w:author="Cristiano de Menezes Feu" w:date="2022-11-21T08:33:00Z">
        <w:r w:rsidDel="00E631A1">
          <w:rPr>
            <w:vertAlign w:val="superscript"/>
          </w:rPr>
          <w:footnoteRef/>
        </w:r>
        <w:r w:rsidDel="00E631A1">
          <w:rPr>
            <w:color w:val="005583"/>
            <w:sz w:val="16"/>
            <w:szCs w:val="16"/>
          </w:rPr>
          <w:tab/>
          <w:delText>CF art. 71, § 1º. No caso de contrato, o ato de sustação será adotado diretamente pelo Congresso Nacional, que solicitará, de imediato, ao Poder Executivo as medidas cabíveis. § 2º Se o Congresso Nacional ou o Poder Executivo, no prazo de noventa dias, não efetivar as medidas previstas no parágrafo anterior, o Tribunal decidirá a respeito.</w:delText>
        </w:r>
      </w:del>
    </w:p>
    <w:p w14:paraId="000015D9" w14:textId="77777777" w:rsidR="003D183A" w:rsidDel="00E631A1" w:rsidRDefault="003D183A">
      <w:pPr>
        <w:widowControl w:val="0"/>
        <w:pBdr>
          <w:top w:val="nil"/>
          <w:left w:val="nil"/>
          <w:bottom w:val="nil"/>
          <w:right w:val="nil"/>
          <w:between w:val="nil"/>
        </w:pBdr>
        <w:spacing w:before="57" w:after="0"/>
        <w:ind w:left="283" w:right="283" w:firstLine="0"/>
        <w:rPr>
          <w:del w:id="2070" w:author="Cristiano de Menezes Feu" w:date="2022-11-21T08:33:00Z"/>
          <w:color w:val="005583"/>
          <w:sz w:val="16"/>
          <w:szCs w:val="16"/>
        </w:rPr>
      </w:pPr>
    </w:p>
  </w:footnote>
  <w:footnote w:id="134">
    <w:p w14:paraId="000015DA" w14:textId="77777777" w:rsidR="003D183A" w:rsidDel="00E631A1" w:rsidRDefault="008B7924">
      <w:pPr>
        <w:widowControl w:val="0"/>
        <w:pBdr>
          <w:top w:val="nil"/>
          <w:left w:val="nil"/>
          <w:bottom w:val="nil"/>
          <w:right w:val="nil"/>
          <w:between w:val="nil"/>
        </w:pBdr>
        <w:spacing w:before="57" w:after="0"/>
        <w:ind w:left="283" w:right="283" w:firstLine="0"/>
        <w:rPr>
          <w:del w:id="2077" w:author="Cristiano de Menezes Feu" w:date="2022-11-21T08:33:00Z"/>
          <w:color w:val="005583"/>
          <w:sz w:val="16"/>
          <w:szCs w:val="16"/>
        </w:rPr>
      </w:pPr>
      <w:del w:id="2078" w:author="Cristiano de Menezes Feu" w:date="2022-11-21T08:33:00Z">
        <w:r w:rsidDel="00E631A1">
          <w:rPr>
            <w:vertAlign w:val="superscript"/>
          </w:rPr>
          <w:footnoteRef/>
        </w:r>
        <w:r w:rsidDel="00E631A1">
          <w:rPr>
            <w:color w:val="005583"/>
            <w:sz w:val="16"/>
            <w:szCs w:val="16"/>
          </w:rPr>
          <w:tab/>
          <w:delText>CF art. 71, § 4º. O Tribunal encaminhará ao Congresso Nacional, trimestral e anualmente, relatório de suas atividades.</w:delText>
        </w:r>
      </w:del>
    </w:p>
    <w:p w14:paraId="000015DB" w14:textId="77777777" w:rsidR="003D183A" w:rsidDel="00E631A1" w:rsidRDefault="003D183A">
      <w:pPr>
        <w:widowControl w:val="0"/>
        <w:pBdr>
          <w:top w:val="nil"/>
          <w:left w:val="nil"/>
          <w:bottom w:val="nil"/>
          <w:right w:val="nil"/>
          <w:between w:val="nil"/>
        </w:pBdr>
        <w:spacing w:before="57" w:after="0"/>
        <w:ind w:left="283" w:right="283" w:firstLine="0"/>
        <w:rPr>
          <w:del w:id="2079" w:author="Cristiano de Menezes Feu" w:date="2022-11-21T08:33:00Z"/>
          <w:color w:val="005583"/>
          <w:sz w:val="16"/>
          <w:szCs w:val="16"/>
        </w:rPr>
      </w:pPr>
    </w:p>
  </w:footnote>
  <w:footnote w:id="135">
    <w:p w14:paraId="000015DC" w14:textId="77777777" w:rsidR="003D183A" w:rsidDel="00E631A1" w:rsidRDefault="008B7924">
      <w:pPr>
        <w:widowControl w:val="0"/>
        <w:pBdr>
          <w:top w:val="nil"/>
          <w:left w:val="nil"/>
          <w:bottom w:val="nil"/>
          <w:right w:val="nil"/>
          <w:between w:val="nil"/>
        </w:pBdr>
        <w:spacing w:before="57" w:after="0"/>
        <w:ind w:left="283" w:right="283" w:firstLine="0"/>
        <w:rPr>
          <w:del w:id="2086" w:author="Cristiano de Menezes Feu" w:date="2022-11-21T08:33:00Z"/>
          <w:color w:val="005583"/>
          <w:sz w:val="16"/>
          <w:szCs w:val="16"/>
        </w:rPr>
      </w:pPr>
      <w:del w:id="2087" w:author="Cristiano de Menezes Feu" w:date="2022-11-21T08:33:00Z">
        <w:r w:rsidDel="00E631A1">
          <w:rPr>
            <w:vertAlign w:val="superscript"/>
          </w:rPr>
          <w:footnoteRef/>
        </w:r>
        <w:r w:rsidDel="00E631A1">
          <w:rPr>
            <w:color w:val="005583"/>
            <w:sz w:val="16"/>
            <w:szCs w:val="16"/>
          </w:rPr>
          <w:tab/>
          <w:delText>(Alínea acrescida pela Resolução nº 25, de 2017).</w:delText>
        </w:r>
      </w:del>
    </w:p>
    <w:p w14:paraId="000015DD" w14:textId="77777777" w:rsidR="003D183A" w:rsidDel="00E631A1" w:rsidRDefault="003D183A">
      <w:pPr>
        <w:widowControl w:val="0"/>
        <w:pBdr>
          <w:top w:val="nil"/>
          <w:left w:val="nil"/>
          <w:bottom w:val="nil"/>
          <w:right w:val="nil"/>
          <w:between w:val="nil"/>
        </w:pBdr>
        <w:spacing w:before="57" w:after="0"/>
        <w:ind w:left="283" w:right="283" w:firstLine="0"/>
        <w:rPr>
          <w:del w:id="2088" w:author="Cristiano de Menezes Feu" w:date="2022-11-21T08:33:00Z"/>
          <w:color w:val="005583"/>
          <w:sz w:val="16"/>
          <w:szCs w:val="16"/>
        </w:rPr>
      </w:pPr>
    </w:p>
  </w:footnote>
  <w:footnote w:id="136">
    <w:p w14:paraId="000015DE" w14:textId="77777777" w:rsidR="003D183A" w:rsidDel="00E631A1" w:rsidRDefault="008B7924">
      <w:pPr>
        <w:widowControl w:val="0"/>
        <w:pBdr>
          <w:top w:val="nil"/>
          <w:left w:val="nil"/>
          <w:bottom w:val="nil"/>
          <w:right w:val="nil"/>
          <w:between w:val="nil"/>
        </w:pBdr>
        <w:spacing w:before="57" w:after="0"/>
        <w:ind w:left="283" w:right="283" w:firstLine="0"/>
        <w:rPr>
          <w:del w:id="2092" w:author="Cristiano de Menezes Feu" w:date="2022-11-21T08:33:00Z"/>
          <w:color w:val="005583"/>
          <w:sz w:val="16"/>
          <w:szCs w:val="16"/>
        </w:rPr>
      </w:pPr>
      <w:del w:id="2093" w:author="Cristiano de Menezes Feu" w:date="2022-11-21T08:33:00Z">
        <w:r w:rsidDel="00E631A1">
          <w:rPr>
            <w:vertAlign w:val="superscript"/>
          </w:rPr>
          <w:footnoteRef/>
        </w:r>
        <w:r w:rsidDel="00E631A1">
          <w:rPr>
            <w:color w:val="005583"/>
            <w:sz w:val="16"/>
            <w:szCs w:val="16"/>
          </w:rPr>
          <w:tab/>
          <w:delText>(Alínea acrescida pela Resolução nº 25, de 2017).</w:delText>
        </w:r>
      </w:del>
    </w:p>
    <w:p w14:paraId="000015DF" w14:textId="77777777" w:rsidR="003D183A" w:rsidDel="00E631A1" w:rsidRDefault="003D183A">
      <w:pPr>
        <w:widowControl w:val="0"/>
        <w:pBdr>
          <w:top w:val="nil"/>
          <w:left w:val="nil"/>
          <w:bottom w:val="nil"/>
          <w:right w:val="nil"/>
          <w:between w:val="nil"/>
        </w:pBdr>
        <w:spacing w:before="57" w:after="0"/>
        <w:ind w:left="283" w:right="283" w:firstLine="0"/>
        <w:rPr>
          <w:del w:id="2094" w:author="Cristiano de Menezes Feu" w:date="2022-11-21T08:33:00Z"/>
          <w:color w:val="005583"/>
          <w:sz w:val="16"/>
          <w:szCs w:val="16"/>
        </w:rPr>
      </w:pPr>
    </w:p>
  </w:footnote>
  <w:footnote w:id="137">
    <w:p w14:paraId="000015E0" w14:textId="77777777" w:rsidR="003D183A" w:rsidDel="00E631A1" w:rsidRDefault="008B7924">
      <w:pPr>
        <w:widowControl w:val="0"/>
        <w:pBdr>
          <w:top w:val="nil"/>
          <w:left w:val="nil"/>
          <w:bottom w:val="nil"/>
          <w:right w:val="nil"/>
          <w:between w:val="nil"/>
        </w:pBdr>
        <w:spacing w:before="57" w:after="0"/>
        <w:ind w:left="283" w:right="283" w:firstLine="0"/>
        <w:rPr>
          <w:del w:id="2176" w:author="Cristiano de Menezes Feu" w:date="2022-11-21T08:33:00Z"/>
          <w:color w:val="005583"/>
          <w:sz w:val="16"/>
          <w:szCs w:val="16"/>
        </w:rPr>
      </w:pPr>
      <w:del w:id="2177" w:author="Cristiano de Menezes Feu" w:date="2022-11-21T08:33:00Z">
        <w:r w:rsidDel="00E631A1">
          <w:rPr>
            <w:vertAlign w:val="superscript"/>
          </w:rPr>
          <w:footnoteRef/>
        </w:r>
        <w:r w:rsidDel="00E631A1">
          <w:rPr>
            <w:color w:val="005583"/>
            <w:sz w:val="16"/>
            <w:szCs w:val="16"/>
          </w:rPr>
          <w:tab/>
          <w:delText>CF art. 49. É da competência exclusiva do Congresso Nacional: I - resolver definitivamente sobre tratados, acordos ou atos internacionais que acarretem encargos ou compromissos gravosos ao patrimônio nacional;</w:delText>
        </w:r>
      </w:del>
    </w:p>
    <w:p w14:paraId="000015E1" w14:textId="77777777" w:rsidR="003D183A" w:rsidDel="00E631A1" w:rsidRDefault="003D183A">
      <w:pPr>
        <w:widowControl w:val="0"/>
        <w:pBdr>
          <w:top w:val="nil"/>
          <w:left w:val="nil"/>
          <w:bottom w:val="nil"/>
          <w:right w:val="nil"/>
          <w:between w:val="nil"/>
        </w:pBdr>
        <w:spacing w:before="57" w:after="0"/>
        <w:ind w:left="283" w:right="283" w:firstLine="0"/>
        <w:rPr>
          <w:del w:id="2178" w:author="Cristiano de Menezes Feu" w:date="2022-11-21T08:33:00Z"/>
          <w:color w:val="005583"/>
          <w:sz w:val="16"/>
          <w:szCs w:val="16"/>
        </w:rPr>
      </w:pPr>
    </w:p>
  </w:footnote>
  <w:footnote w:id="138">
    <w:p w14:paraId="000015E2" w14:textId="77777777" w:rsidR="003D183A" w:rsidDel="00E631A1" w:rsidRDefault="008B7924">
      <w:pPr>
        <w:widowControl w:val="0"/>
        <w:pBdr>
          <w:top w:val="nil"/>
          <w:left w:val="nil"/>
          <w:bottom w:val="nil"/>
          <w:right w:val="nil"/>
          <w:between w:val="nil"/>
        </w:pBdr>
        <w:spacing w:before="57" w:after="0"/>
        <w:ind w:left="283" w:right="283" w:firstLine="0"/>
        <w:rPr>
          <w:del w:id="2188" w:author="Cristiano de Menezes Feu" w:date="2022-11-21T08:33:00Z"/>
          <w:color w:val="005583"/>
          <w:sz w:val="16"/>
          <w:szCs w:val="16"/>
        </w:rPr>
      </w:pPr>
      <w:del w:id="2189" w:author="Cristiano de Menezes Feu" w:date="2022-11-21T08:33:00Z">
        <w:r w:rsidDel="00E631A1">
          <w:rPr>
            <w:vertAlign w:val="superscript"/>
          </w:rPr>
          <w:footnoteRef/>
        </w:r>
        <w:r w:rsidDel="00E631A1">
          <w:rPr>
            <w:color w:val="005583"/>
            <w:sz w:val="16"/>
            <w:szCs w:val="16"/>
          </w:rPr>
          <w:tab/>
          <w:delText>CF art. 49. É da competência exclusiva do Congresso Nacional: [...] III - autorizar o Presidente e o Vice-Presidente da República a se ausentarem do País, quando a ausência exceder a quinze dias;</w:delText>
        </w:r>
      </w:del>
    </w:p>
    <w:p w14:paraId="000015E3" w14:textId="77777777" w:rsidR="003D183A" w:rsidDel="00E631A1" w:rsidRDefault="003D183A">
      <w:pPr>
        <w:widowControl w:val="0"/>
        <w:pBdr>
          <w:top w:val="nil"/>
          <w:left w:val="nil"/>
          <w:bottom w:val="nil"/>
          <w:right w:val="nil"/>
          <w:between w:val="nil"/>
        </w:pBdr>
        <w:spacing w:before="57" w:after="0"/>
        <w:ind w:left="283" w:right="283" w:firstLine="0"/>
        <w:rPr>
          <w:del w:id="2190" w:author="Cristiano de Menezes Feu" w:date="2022-11-21T08:33:00Z"/>
          <w:color w:val="005583"/>
          <w:sz w:val="16"/>
          <w:szCs w:val="16"/>
        </w:rPr>
      </w:pPr>
    </w:p>
  </w:footnote>
  <w:footnote w:id="139">
    <w:p w14:paraId="000015E4" w14:textId="77777777" w:rsidR="003D183A" w:rsidDel="00E631A1" w:rsidRDefault="008B7924">
      <w:pPr>
        <w:widowControl w:val="0"/>
        <w:pBdr>
          <w:top w:val="nil"/>
          <w:left w:val="nil"/>
          <w:bottom w:val="nil"/>
          <w:right w:val="nil"/>
          <w:between w:val="nil"/>
        </w:pBdr>
        <w:spacing w:before="57" w:after="0"/>
        <w:ind w:left="283" w:right="283" w:firstLine="0"/>
        <w:rPr>
          <w:del w:id="2197" w:author="Cristiano de Menezes Feu" w:date="2022-11-21T08:33:00Z"/>
          <w:color w:val="005583"/>
          <w:sz w:val="16"/>
          <w:szCs w:val="16"/>
        </w:rPr>
      </w:pPr>
      <w:del w:id="2198" w:author="Cristiano de Menezes Feu" w:date="2022-11-21T08:33:00Z">
        <w:r w:rsidDel="00E631A1">
          <w:rPr>
            <w:vertAlign w:val="superscript"/>
          </w:rPr>
          <w:footnoteRef/>
        </w:r>
        <w:r w:rsidDel="00E631A1">
          <w:rPr>
            <w:color w:val="005583"/>
            <w:sz w:val="16"/>
            <w:szCs w:val="16"/>
          </w:rPr>
          <w:tab/>
          <w:delText>CF art. 49. É da competência exclusiva do Congresso Nacional: [...] II - autorizar o Presidente da República a declarar guerra, a celebrar a paz, a permitir que forças estrangeiras transitem pelo território nacional ou nele permaneçam temporariamente, ressalvados os casos previstos em lei complementar.</w:delText>
        </w:r>
      </w:del>
    </w:p>
    <w:p w14:paraId="000015E5" w14:textId="77777777" w:rsidR="003D183A" w:rsidDel="00E631A1" w:rsidRDefault="003D183A">
      <w:pPr>
        <w:widowControl w:val="0"/>
        <w:pBdr>
          <w:top w:val="nil"/>
          <w:left w:val="nil"/>
          <w:bottom w:val="nil"/>
          <w:right w:val="nil"/>
          <w:between w:val="nil"/>
        </w:pBdr>
        <w:spacing w:before="57" w:after="0"/>
        <w:ind w:left="283" w:right="283" w:firstLine="0"/>
        <w:rPr>
          <w:del w:id="2199" w:author="Cristiano de Menezes Feu" w:date="2022-11-21T08:33:00Z"/>
          <w:color w:val="005583"/>
          <w:sz w:val="16"/>
          <w:szCs w:val="16"/>
        </w:rPr>
      </w:pPr>
    </w:p>
  </w:footnote>
  <w:footnote w:id="140">
    <w:p w14:paraId="000015E6" w14:textId="77777777" w:rsidR="003D183A" w:rsidDel="00E631A1" w:rsidRDefault="008B7924">
      <w:pPr>
        <w:widowControl w:val="0"/>
        <w:pBdr>
          <w:top w:val="nil"/>
          <w:left w:val="nil"/>
          <w:bottom w:val="nil"/>
          <w:right w:val="nil"/>
          <w:between w:val="nil"/>
        </w:pBdr>
        <w:spacing w:before="57" w:after="0"/>
        <w:ind w:left="283" w:right="283" w:firstLine="0"/>
        <w:rPr>
          <w:del w:id="2212" w:author="Cristiano de Menezes Feu" w:date="2022-11-21T08:33:00Z"/>
          <w:color w:val="005583"/>
          <w:sz w:val="16"/>
          <w:szCs w:val="16"/>
        </w:rPr>
      </w:pPr>
      <w:del w:id="2213" w:author="Cristiano de Menezes Feu" w:date="2022-11-21T08:33:00Z">
        <w:r w:rsidDel="00E631A1">
          <w:rPr>
            <w:vertAlign w:val="superscript"/>
          </w:rPr>
          <w:footnoteRef/>
        </w:r>
        <w:r w:rsidDel="00E631A1">
          <w:rPr>
            <w:color w:val="005583"/>
            <w:sz w:val="16"/>
            <w:szCs w:val="16"/>
          </w:rPr>
          <w:tab/>
          <w:delText>(A Resolução nº 20, de 2004, saltou a letra “l” no sequenciamento de alíneas deste inciso)</w:delText>
        </w:r>
      </w:del>
    </w:p>
    <w:p w14:paraId="000015E7" w14:textId="77777777" w:rsidR="003D183A" w:rsidDel="00E631A1" w:rsidRDefault="003D183A">
      <w:pPr>
        <w:widowControl w:val="0"/>
        <w:pBdr>
          <w:top w:val="nil"/>
          <w:left w:val="nil"/>
          <w:bottom w:val="nil"/>
          <w:right w:val="nil"/>
          <w:between w:val="nil"/>
        </w:pBdr>
        <w:spacing w:before="57" w:after="0"/>
        <w:ind w:left="283" w:right="283" w:firstLine="0"/>
        <w:rPr>
          <w:del w:id="2214" w:author="Cristiano de Menezes Feu" w:date="2022-11-21T08:33:00Z"/>
          <w:color w:val="005583"/>
          <w:sz w:val="16"/>
          <w:szCs w:val="16"/>
        </w:rPr>
      </w:pPr>
    </w:p>
  </w:footnote>
  <w:footnote w:id="141">
    <w:p w14:paraId="000015E8" w14:textId="77777777" w:rsidR="003D183A" w:rsidDel="00E631A1" w:rsidRDefault="008B7924">
      <w:pPr>
        <w:widowControl w:val="0"/>
        <w:pBdr>
          <w:top w:val="nil"/>
          <w:left w:val="nil"/>
          <w:bottom w:val="nil"/>
          <w:right w:val="nil"/>
          <w:between w:val="nil"/>
        </w:pBdr>
        <w:spacing w:before="57" w:after="0"/>
        <w:ind w:left="283" w:right="283" w:firstLine="0"/>
        <w:rPr>
          <w:del w:id="2308" w:author="Cristiano de Menezes Feu" w:date="2022-11-21T08:33:00Z"/>
          <w:color w:val="005583"/>
          <w:sz w:val="16"/>
          <w:szCs w:val="16"/>
        </w:rPr>
      </w:pPr>
      <w:del w:id="2309" w:author="Cristiano de Menezes Feu" w:date="2022-11-21T08:33:00Z">
        <w:r w:rsidDel="00E631A1">
          <w:rPr>
            <w:vertAlign w:val="superscript"/>
          </w:rPr>
          <w:footnoteRef/>
        </w:r>
        <w:r w:rsidDel="00E631A1">
          <w:rPr>
            <w:color w:val="005583"/>
            <w:sz w:val="16"/>
            <w:szCs w:val="16"/>
          </w:rPr>
          <w:tab/>
          <w:delText>(Alínea com redação dada pela Resolução nº 15, de 2016).</w:delText>
        </w:r>
      </w:del>
    </w:p>
    <w:p w14:paraId="000015E9" w14:textId="77777777" w:rsidR="003D183A" w:rsidDel="00E631A1" w:rsidRDefault="003D183A">
      <w:pPr>
        <w:widowControl w:val="0"/>
        <w:pBdr>
          <w:top w:val="nil"/>
          <w:left w:val="nil"/>
          <w:bottom w:val="nil"/>
          <w:right w:val="nil"/>
          <w:between w:val="nil"/>
        </w:pBdr>
        <w:spacing w:before="57" w:after="0"/>
        <w:ind w:left="283" w:right="283" w:firstLine="0"/>
        <w:rPr>
          <w:del w:id="2310" w:author="Cristiano de Menezes Feu" w:date="2022-11-21T08:33:00Z"/>
          <w:color w:val="005583"/>
          <w:sz w:val="16"/>
          <w:szCs w:val="16"/>
        </w:rPr>
      </w:pPr>
    </w:p>
  </w:footnote>
  <w:footnote w:id="142">
    <w:p w14:paraId="000015EA" w14:textId="77777777" w:rsidR="003D183A" w:rsidDel="00E631A1" w:rsidRDefault="008B7924">
      <w:pPr>
        <w:widowControl w:val="0"/>
        <w:pBdr>
          <w:top w:val="nil"/>
          <w:left w:val="nil"/>
          <w:bottom w:val="nil"/>
          <w:right w:val="nil"/>
          <w:between w:val="nil"/>
        </w:pBdr>
        <w:spacing w:before="57" w:after="0"/>
        <w:ind w:left="283" w:right="283" w:firstLine="0"/>
        <w:rPr>
          <w:del w:id="2374" w:author="Cristiano de Menezes Feu" w:date="2022-11-21T08:33:00Z"/>
          <w:color w:val="005583"/>
          <w:sz w:val="16"/>
          <w:szCs w:val="16"/>
        </w:rPr>
      </w:pPr>
      <w:del w:id="2375" w:author="Cristiano de Menezes Feu" w:date="2022-11-21T08:33:00Z">
        <w:r w:rsidDel="00E631A1">
          <w:rPr>
            <w:vertAlign w:val="superscript"/>
          </w:rPr>
          <w:footnoteRef/>
        </w:r>
        <w:r w:rsidDel="00E631A1">
          <w:rPr>
            <w:color w:val="005583"/>
            <w:sz w:val="16"/>
            <w:szCs w:val="16"/>
          </w:rPr>
          <w:tab/>
          <w:delText>(Inciso e alíneas com redação dada pela Resolução nº 54, de 2014).</w:delText>
        </w:r>
      </w:del>
    </w:p>
    <w:p w14:paraId="000015EB" w14:textId="77777777" w:rsidR="003D183A" w:rsidDel="00E631A1" w:rsidRDefault="003D183A">
      <w:pPr>
        <w:widowControl w:val="0"/>
        <w:pBdr>
          <w:top w:val="nil"/>
          <w:left w:val="nil"/>
          <w:bottom w:val="nil"/>
          <w:right w:val="nil"/>
          <w:between w:val="nil"/>
        </w:pBdr>
        <w:spacing w:before="57" w:after="0"/>
        <w:ind w:left="283" w:right="283" w:firstLine="0"/>
        <w:rPr>
          <w:del w:id="2376" w:author="Cristiano de Menezes Feu" w:date="2022-11-21T08:33:00Z"/>
          <w:color w:val="005583"/>
          <w:sz w:val="16"/>
          <w:szCs w:val="16"/>
        </w:rPr>
      </w:pPr>
    </w:p>
  </w:footnote>
  <w:footnote w:id="143">
    <w:p w14:paraId="000015EC" w14:textId="77777777" w:rsidR="003D183A" w:rsidDel="00E631A1" w:rsidRDefault="008B7924">
      <w:pPr>
        <w:widowControl w:val="0"/>
        <w:pBdr>
          <w:top w:val="nil"/>
          <w:left w:val="nil"/>
          <w:bottom w:val="nil"/>
          <w:right w:val="nil"/>
          <w:between w:val="nil"/>
        </w:pBdr>
        <w:spacing w:before="57" w:after="0"/>
        <w:ind w:left="283" w:right="283" w:firstLine="0"/>
        <w:rPr>
          <w:del w:id="2389" w:author="Cristiano de Menezes Feu" w:date="2022-11-21T08:33:00Z"/>
          <w:color w:val="005583"/>
          <w:sz w:val="16"/>
          <w:szCs w:val="16"/>
        </w:rPr>
      </w:pPr>
      <w:del w:id="2390" w:author="Cristiano de Menezes Feu" w:date="2022-11-21T08:33:00Z">
        <w:r w:rsidDel="00E631A1">
          <w:rPr>
            <w:vertAlign w:val="superscript"/>
          </w:rPr>
          <w:footnoteRef/>
        </w:r>
        <w:r w:rsidDel="00E631A1">
          <w:rPr>
            <w:color w:val="005583"/>
            <w:sz w:val="16"/>
            <w:szCs w:val="16"/>
          </w:rPr>
          <w:tab/>
          <w:delText>(Revogada pela Resolução nº 54, de 2014).</w:delText>
        </w:r>
      </w:del>
    </w:p>
    <w:p w14:paraId="000015ED" w14:textId="77777777" w:rsidR="003D183A" w:rsidDel="00E631A1" w:rsidRDefault="003D183A">
      <w:pPr>
        <w:widowControl w:val="0"/>
        <w:pBdr>
          <w:top w:val="nil"/>
          <w:left w:val="nil"/>
          <w:bottom w:val="nil"/>
          <w:right w:val="nil"/>
          <w:between w:val="nil"/>
        </w:pBdr>
        <w:spacing w:before="57" w:after="0"/>
        <w:ind w:left="283" w:right="283" w:firstLine="0"/>
        <w:rPr>
          <w:del w:id="2391" w:author="Cristiano de Menezes Feu" w:date="2022-11-21T08:33:00Z"/>
          <w:color w:val="005583"/>
          <w:sz w:val="16"/>
          <w:szCs w:val="16"/>
        </w:rPr>
      </w:pPr>
    </w:p>
  </w:footnote>
  <w:footnote w:id="144">
    <w:p w14:paraId="000015EE" w14:textId="77777777" w:rsidR="003D183A" w:rsidDel="00E631A1" w:rsidRDefault="008B7924">
      <w:pPr>
        <w:widowControl w:val="0"/>
        <w:pBdr>
          <w:top w:val="nil"/>
          <w:left w:val="nil"/>
          <w:bottom w:val="nil"/>
          <w:right w:val="nil"/>
          <w:between w:val="nil"/>
        </w:pBdr>
        <w:spacing w:before="57" w:after="0"/>
        <w:ind w:left="283" w:right="283" w:firstLine="0"/>
        <w:rPr>
          <w:del w:id="2395" w:author="Cristiano de Menezes Feu" w:date="2022-11-21T08:33:00Z"/>
          <w:color w:val="005583"/>
          <w:sz w:val="16"/>
          <w:szCs w:val="16"/>
        </w:rPr>
      </w:pPr>
      <w:del w:id="2396" w:author="Cristiano de Menezes Feu" w:date="2022-11-21T08:33:00Z">
        <w:r w:rsidDel="00E631A1">
          <w:rPr>
            <w:vertAlign w:val="superscript"/>
          </w:rPr>
          <w:footnoteRef/>
        </w:r>
        <w:r w:rsidDel="00E631A1">
          <w:rPr>
            <w:color w:val="005583"/>
            <w:sz w:val="16"/>
            <w:szCs w:val="16"/>
          </w:rPr>
          <w:tab/>
          <w:delText>(Revogada pela Resolução nº 54, de 2014).</w:delText>
        </w:r>
      </w:del>
    </w:p>
    <w:p w14:paraId="000015EF" w14:textId="77777777" w:rsidR="003D183A" w:rsidDel="00E631A1" w:rsidRDefault="003D183A">
      <w:pPr>
        <w:widowControl w:val="0"/>
        <w:pBdr>
          <w:top w:val="nil"/>
          <w:left w:val="nil"/>
          <w:bottom w:val="nil"/>
          <w:right w:val="nil"/>
          <w:between w:val="nil"/>
        </w:pBdr>
        <w:spacing w:before="57" w:after="0"/>
        <w:ind w:left="283" w:right="283" w:firstLine="0"/>
        <w:rPr>
          <w:del w:id="2397" w:author="Cristiano de Menezes Feu" w:date="2022-11-21T08:33:00Z"/>
          <w:color w:val="005583"/>
          <w:sz w:val="16"/>
          <w:szCs w:val="16"/>
        </w:rPr>
      </w:pPr>
    </w:p>
  </w:footnote>
  <w:footnote w:id="145">
    <w:p w14:paraId="000015F0" w14:textId="77777777" w:rsidR="003D183A" w:rsidDel="00E631A1" w:rsidRDefault="008B7924">
      <w:pPr>
        <w:widowControl w:val="0"/>
        <w:pBdr>
          <w:top w:val="nil"/>
          <w:left w:val="nil"/>
          <w:bottom w:val="nil"/>
          <w:right w:val="nil"/>
          <w:between w:val="nil"/>
        </w:pBdr>
        <w:spacing w:before="57" w:after="0"/>
        <w:ind w:left="283" w:right="283" w:firstLine="0"/>
        <w:rPr>
          <w:del w:id="2449" w:author="Cristiano de Menezes Feu" w:date="2022-11-21T08:33:00Z"/>
          <w:color w:val="005583"/>
          <w:sz w:val="16"/>
          <w:szCs w:val="16"/>
        </w:rPr>
      </w:pPr>
      <w:del w:id="2450" w:author="Cristiano de Menezes Feu" w:date="2022-11-21T08:33:00Z">
        <w:r w:rsidDel="00E631A1">
          <w:rPr>
            <w:vertAlign w:val="superscript"/>
          </w:rPr>
          <w:footnoteRef/>
        </w:r>
        <w:r w:rsidDel="00E631A1">
          <w:rPr>
            <w:color w:val="005583"/>
            <w:sz w:val="16"/>
            <w:szCs w:val="16"/>
          </w:rPr>
          <w:tab/>
          <w:delText>(Inciso acrescido pela Resolução nº 21, de 2013).</w:delText>
        </w:r>
      </w:del>
    </w:p>
    <w:p w14:paraId="000015F1" w14:textId="77777777" w:rsidR="003D183A" w:rsidDel="00E631A1" w:rsidRDefault="003D183A">
      <w:pPr>
        <w:widowControl w:val="0"/>
        <w:pBdr>
          <w:top w:val="nil"/>
          <w:left w:val="nil"/>
          <w:bottom w:val="nil"/>
          <w:right w:val="nil"/>
          <w:between w:val="nil"/>
        </w:pBdr>
        <w:spacing w:before="57" w:after="0"/>
        <w:ind w:left="283" w:right="283" w:firstLine="0"/>
        <w:rPr>
          <w:del w:id="2451" w:author="Cristiano de Menezes Feu" w:date="2022-11-21T08:33:00Z"/>
          <w:color w:val="005583"/>
          <w:sz w:val="16"/>
          <w:szCs w:val="16"/>
        </w:rPr>
      </w:pPr>
    </w:p>
  </w:footnote>
  <w:footnote w:id="146">
    <w:p w14:paraId="000015F2" w14:textId="77777777" w:rsidR="003D183A" w:rsidDel="00E631A1" w:rsidRDefault="008B7924">
      <w:pPr>
        <w:widowControl w:val="0"/>
        <w:pBdr>
          <w:top w:val="nil"/>
          <w:left w:val="nil"/>
          <w:bottom w:val="nil"/>
          <w:right w:val="nil"/>
          <w:between w:val="nil"/>
        </w:pBdr>
        <w:spacing w:before="57" w:after="0"/>
        <w:ind w:left="283" w:right="283" w:firstLine="0"/>
        <w:rPr>
          <w:del w:id="2455" w:author="Cristiano de Menezes Feu" w:date="2022-11-21T08:33:00Z"/>
          <w:color w:val="005583"/>
          <w:sz w:val="16"/>
          <w:szCs w:val="16"/>
        </w:rPr>
      </w:pPr>
      <w:del w:id="2456" w:author="Cristiano de Menezes Feu" w:date="2022-11-21T08:33:00Z">
        <w:r w:rsidDel="00E631A1">
          <w:rPr>
            <w:vertAlign w:val="superscript"/>
          </w:rPr>
          <w:footnoteRef/>
        </w:r>
        <w:r w:rsidDel="00E631A1">
          <w:rPr>
            <w:color w:val="005583"/>
            <w:sz w:val="16"/>
            <w:szCs w:val="16"/>
          </w:rPr>
          <w:tab/>
          <w:delText>Lei nº 12.345/2010, art. 4º. A proposição de data comemorativa será objeto de projeto de lei, acompanhado de comprovação da realização de consultas e/ou audiências públicas a amplos setores da população, conforme estabelecido no art. 2º desta Lei.</w:delText>
        </w:r>
      </w:del>
    </w:p>
    <w:p w14:paraId="000015F3" w14:textId="77777777" w:rsidR="003D183A" w:rsidDel="00E631A1" w:rsidRDefault="003D183A">
      <w:pPr>
        <w:widowControl w:val="0"/>
        <w:pBdr>
          <w:top w:val="nil"/>
          <w:left w:val="nil"/>
          <w:bottom w:val="nil"/>
          <w:right w:val="nil"/>
          <w:between w:val="nil"/>
        </w:pBdr>
        <w:spacing w:before="57" w:after="0"/>
        <w:ind w:left="283" w:right="283" w:firstLine="0"/>
        <w:rPr>
          <w:del w:id="2457" w:author="Cristiano de Menezes Feu" w:date="2022-11-21T08:33:00Z"/>
          <w:color w:val="005583"/>
          <w:sz w:val="16"/>
          <w:szCs w:val="16"/>
        </w:rPr>
      </w:pPr>
    </w:p>
  </w:footnote>
  <w:footnote w:id="147">
    <w:p w14:paraId="000015F4" w14:textId="77777777" w:rsidR="003D183A" w:rsidDel="00E631A1" w:rsidRDefault="008B7924">
      <w:pPr>
        <w:widowControl w:val="0"/>
        <w:pBdr>
          <w:top w:val="nil"/>
          <w:left w:val="nil"/>
          <w:bottom w:val="nil"/>
          <w:right w:val="nil"/>
          <w:between w:val="nil"/>
        </w:pBdr>
        <w:spacing w:before="57" w:after="0"/>
        <w:ind w:left="283" w:right="283" w:firstLine="0"/>
        <w:rPr>
          <w:del w:id="2470" w:author="Cristiano de Menezes Feu" w:date="2022-11-21T08:33:00Z"/>
          <w:color w:val="005583"/>
          <w:sz w:val="16"/>
          <w:szCs w:val="16"/>
        </w:rPr>
      </w:pPr>
      <w:del w:id="2471" w:author="Cristiano de Menezes Feu" w:date="2022-11-21T08:33:00Z">
        <w:r w:rsidDel="00E631A1">
          <w:rPr>
            <w:vertAlign w:val="superscript"/>
          </w:rPr>
          <w:footnoteRef/>
        </w:r>
        <w:r w:rsidDel="00E631A1">
          <w:rPr>
            <w:color w:val="005583"/>
            <w:sz w:val="16"/>
            <w:szCs w:val="16"/>
          </w:rPr>
          <w:tab/>
          <w:delText>(Inciso acrescido pela Resolução nº 54, de 2014).</w:delText>
        </w:r>
      </w:del>
    </w:p>
    <w:p w14:paraId="000015F5" w14:textId="77777777" w:rsidR="003D183A" w:rsidDel="00E631A1" w:rsidRDefault="003D183A">
      <w:pPr>
        <w:widowControl w:val="0"/>
        <w:pBdr>
          <w:top w:val="nil"/>
          <w:left w:val="nil"/>
          <w:bottom w:val="nil"/>
          <w:right w:val="nil"/>
          <w:between w:val="nil"/>
        </w:pBdr>
        <w:spacing w:before="57" w:after="0"/>
        <w:ind w:left="283" w:right="283" w:firstLine="0"/>
        <w:rPr>
          <w:del w:id="2472" w:author="Cristiano de Menezes Feu" w:date="2022-11-21T08:33:00Z"/>
          <w:color w:val="005583"/>
          <w:sz w:val="16"/>
          <w:szCs w:val="16"/>
        </w:rPr>
      </w:pPr>
    </w:p>
  </w:footnote>
  <w:footnote w:id="148">
    <w:p w14:paraId="000015F6" w14:textId="77777777" w:rsidR="003D183A" w:rsidDel="00E631A1" w:rsidRDefault="008B7924">
      <w:pPr>
        <w:widowControl w:val="0"/>
        <w:pBdr>
          <w:top w:val="nil"/>
          <w:left w:val="nil"/>
          <w:bottom w:val="nil"/>
          <w:right w:val="nil"/>
          <w:between w:val="nil"/>
        </w:pBdr>
        <w:spacing w:before="57" w:after="0"/>
        <w:ind w:left="283" w:right="283" w:firstLine="0"/>
        <w:rPr>
          <w:del w:id="2494" w:author="Cristiano de Menezes Feu" w:date="2022-11-21T08:33:00Z"/>
          <w:color w:val="005583"/>
          <w:sz w:val="16"/>
          <w:szCs w:val="16"/>
        </w:rPr>
      </w:pPr>
      <w:del w:id="2495" w:author="Cristiano de Menezes Feu" w:date="2022-11-21T08:33:00Z">
        <w:r w:rsidDel="00E631A1">
          <w:rPr>
            <w:vertAlign w:val="superscript"/>
          </w:rPr>
          <w:footnoteRef/>
        </w:r>
        <w:r w:rsidDel="00E631A1">
          <w:rPr>
            <w:color w:val="005583"/>
            <w:sz w:val="16"/>
            <w:szCs w:val="16"/>
          </w:rPr>
          <w:tab/>
          <w:delText>(Inciso acrescido pela Resolução nº 1, de 2015).</w:delText>
        </w:r>
      </w:del>
    </w:p>
    <w:p w14:paraId="000015F7" w14:textId="77777777" w:rsidR="003D183A" w:rsidDel="00E631A1" w:rsidRDefault="003D183A">
      <w:pPr>
        <w:widowControl w:val="0"/>
        <w:pBdr>
          <w:top w:val="nil"/>
          <w:left w:val="nil"/>
          <w:bottom w:val="nil"/>
          <w:right w:val="nil"/>
          <w:between w:val="nil"/>
        </w:pBdr>
        <w:spacing w:before="57" w:after="0"/>
        <w:ind w:left="283" w:right="283" w:firstLine="0"/>
        <w:rPr>
          <w:del w:id="2496" w:author="Cristiano de Menezes Feu" w:date="2022-11-21T08:33:00Z"/>
          <w:color w:val="005583"/>
          <w:sz w:val="16"/>
          <w:szCs w:val="16"/>
        </w:rPr>
      </w:pPr>
    </w:p>
  </w:footnote>
  <w:footnote w:id="149">
    <w:p w14:paraId="000015F8" w14:textId="77777777" w:rsidR="003D183A" w:rsidDel="00E631A1" w:rsidRDefault="008B7924">
      <w:pPr>
        <w:widowControl w:val="0"/>
        <w:pBdr>
          <w:top w:val="nil"/>
          <w:left w:val="nil"/>
          <w:bottom w:val="nil"/>
          <w:right w:val="nil"/>
          <w:between w:val="nil"/>
        </w:pBdr>
        <w:spacing w:before="57" w:after="0"/>
        <w:ind w:left="283" w:right="283" w:firstLine="0"/>
        <w:rPr>
          <w:del w:id="2500" w:author="Cristiano de Menezes Feu" w:date="2022-11-21T08:33:00Z"/>
          <w:color w:val="005583"/>
          <w:sz w:val="16"/>
          <w:szCs w:val="16"/>
        </w:rPr>
      </w:pPr>
      <w:del w:id="2501" w:author="Cristiano de Menezes Feu" w:date="2022-11-21T08:33:00Z">
        <w:r w:rsidDel="00E631A1">
          <w:rPr>
            <w:vertAlign w:val="superscript"/>
          </w:rPr>
          <w:footnoteRef/>
        </w:r>
        <w:r w:rsidDel="00E631A1">
          <w:rPr>
            <w:color w:val="005583"/>
            <w:sz w:val="16"/>
            <w:szCs w:val="16"/>
          </w:rPr>
          <w:tab/>
          <w:delText>(artigo e incisos acrescidos pela Resolução nº 15, de 2016).</w:delText>
        </w:r>
      </w:del>
    </w:p>
    <w:p w14:paraId="000015F9" w14:textId="77777777" w:rsidR="003D183A" w:rsidDel="00E631A1" w:rsidRDefault="003D183A">
      <w:pPr>
        <w:widowControl w:val="0"/>
        <w:pBdr>
          <w:top w:val="nil"/>
          <w:left w:val="nil"/>
          <w:bottom w:val="nil"/>
          <w:right w:val="nil"/>
          <w:between w:val="nil"/>
        </w:pBdr>
        <w:spacing w:before="57" w:after="0"/>
        <w:ind w:left="283" w:right="283" w:firstLine="0"/>
        <w:rPr>
          <w:del w:id="2502" w:author="Cristiano de Menezes Feu" w:date="2022-11-21T08:33:00Z"/>
          <w:color w:val="005583"/>
          <w:sz w:val="16"/>
          <w:szCs w:val="16"/>
        </w:rPr>
      </w:pPr>
    </w:p>
  </w:footnote>
  <w:footnote w:id="150">
    <w:p w14:paraId="000015FA" w14:textId="77777777" w:rsidR="003D183A" w:rsidDel="00E631A1" w:rsidRDefault="008B7924">
      <w:pPr>
        <w:widowControl w:val="0"/>
        <w:pBdr>
          <w:top w:val="nil"/>
          <w:left w:val="nil"/>
          <w:bottom w:val="nil"/>
          <w:right w:val="nil"/>
          <w:between w:val="nil"/>
        </w:pBdr>
        <w:spacing w:before="57" w:after="0"/>
        <w:ind w:left="283" w:right="283" w:firstLine="0"/>
        <w:rPr>
          <w:del w:id="2542" w:author="Cristiano de Menezes Feu" w:date="2022-11-21T08:33:00Z"/>
          <w:color w:val="005583"/>
          <w:sz w:val="16"/>
          <w:szCs w:val="16"/>
        </w:rPr>
      </w:pPr>
      <w:del w:id="2543" w:author="Cristiano de Menezes Feu" w:date="2022-11-21T08:33:00Z">
        <w:r w:rsidDel="00E631A1">
          <w:rPr>
            <w:vertAlign w:val="superscript"/>
          </w:rPr>
          <w:footnoteRef/>
        </w:r>
        <w:r w:rsidDel="00E631A1">
          <w:rPr>
            <w:color w:val="005583"/>
            <w:sz w:val="16"/>
            <w:szCs w:val="16"/>
          </w:rPr>
          <w:tab/>
          <w:delText>(artigo e incisos acrescidos pela Resolução nº 15, de 2016).</w:delText>
        </w:r>
      </w:del>
    </w:p>
    <w:p w14:paraId="000015FB" w14:textId="77777777" w:rsidR="003D183A" w:rsidDel="00E631A1" w:rsidRDefault="003D183A">
      <w:pPr>
        <w:widowControl w:val="0"/>
        <w:pBdr>
          <w:top w:val="nil"/>
          <w:left w:val="nil"/>
          <w:bottom w:val="nil"/>
          <w:right w:val="nil"/>
          <w:between w:val="nil"/>
        </w:pBdr>
        <w:spacing w:before="57" w:after="0"/>
        <w:ind w:left="283" w:right="283" w:firstLine="0"/>
        <w:rPr>
          <w:del w:id="2544" w:author="Cristiano de Menezes Feu" w:date="2022-11-21T08:33:00Z"/>
          <w:color w:val="005583"/>
          <w:sz w:val="16"/>
          <w:szCs w:val="16"/>
        </w:rPr>
      </w:pPr>
    </w:p>
  </w:footnote>
  <w:footnote w:id="151">
    <w:p w14:paraId="000015FC" w14:textId="77777777" w:rsidR="003D183A" w:rsidDel="00E631A1" w:rsidRDefault="008B7924">
      <w:pPr>
        <w:widowControl w:val="0"/>
        <w:pBdr>
          <w:top w:val="nil"/>
          <w:left w:val="nil"/>
          <w:bottom w:val="nil"/>
          <w:right w:val="nil"/>
          <w:between w:val="nil"/>
        </w:pBdr>
        <w:spacing w:before="57" w:after="0"/>
        <w:ind w:left="283" w:right="283" w:firstLine="0"/>
        <w:rPr>
          <w:del w:id="2572" w:author="Cristiano de Menezes Feu" w:date="2022-11-21T08:33:00Z"/>
          <w:color w:val="005583"/>
          <w:sz w:val="16"/>
          <w:szCs w:val="16"/>
        </w:rPr>
      </w:pPr>
      <w:del w:id="2573" w:author="Cristiano de Menezes Feu" w:date="2022-11-21T08:33:00Z">
        <w:r w:rsidDel="00E631A1">
          <w:rPr>
            <w:vertAlign w:val="superscript"/>
          </w:rPr>
          <w:footnoteRef/>
        </w:r>
        <w:r w:rsidDel="00E631A1">
          <w:rPr>
            <w:color w:val="005583"/>
            <w:sz w:val="16"/>
            <w:szCs w:val="16"/>
          </w:rPr>
          <w:tab/>
          <w:delText>CF art. 166, § 1º (vide art. 24, VIII).</w:delText>
        </w:r>
      </w:del>
    </w:p>
    <w:p w14:paraId="000015FD" w14:textId="77777777" w:rsidR="003D183A" w:rsidDel="00E631A1" w:rsidRDefault="003D183A">
      <w:pPr>
        <w:widowControl w:val="0"/>
        <w:pBdr>
          <w:top w:val="nil"/>
          <w:left w:val="nil"/>
          <w:bottom w:val="nil"/>
          <w:right w:val="nil"/>
          <w:between w:val="nil"/>
        </w:pBdr>
        <w:spacing w:before="57" w:after="0"/>
        <w:ind w:left="283" w:right="283" w:firstLine="0"/>
        <w:rPr>
          <w:del w:id="2574" w:author="Cristiano de Menezes Feu" w:date="2022-11-21T08:33:00Z"/>
          <w:color w:val="005583"/>
          <w:sz w:val="16"/>
          <w:szCs w:val="16"/>
        </w:rPr>
      </w:pPr>
    </w:p>
  </w:footnote>
  <w:footnote w:id="152">
    <w:p w14:paraId="000015FE" w14:textId="77777777" w:rsidR="003D183A" w:rsidDel="00E631A1" w:rsidRDefault="008B7924">
      <w:pPr>
        <w:widowControl w:val="0"/>
        <w:pBdr>
          <w:top w:val="nil"/>
          <w:left w:val="nil"/>
          <w:bottom w:val="nil"/>
          <w:right w:val="nil"/>
          <w:between w:val="nil"/>
        </w:pBdr>
        <w:spacing w:before="57" w:after="0"/>
        <w:ind w:left="283" w:right="283" w:firstLine="0"/>
        <w:rPr>
          <w:del w:id="2658" w:author="Cristiano de Menezes Feu" w:date="2022-11-21T08:33:00Z"/>
          <w:color w:val="005583"/>
          <w:sz w:val="16"/>
          <w:szCs w:val="16"/>
        </w:rPr>
      </w:pPr>
      <w:del w:id="2659" w:author="Cristiano de Menezes Feu" w:date="2022-11-21T08:33:00Z">
        <w:r w:rsidDel="00E631A1">
          <w:rPr>
            <w:vertAlign w:val="superscript"/>
          </w:rPr>
          <w:footnoteRef/>
        </w:r>
        <w:r w:rsidDel="00E631A1">
          <w:rPr>
            <w:color w:val="005583"/>
            <w:sz w:val="16"/>
            <w:szCs w:val="16"/>
          </w:rPr>
          <w:tab/>
          <w:delText>“O Supremo Tribunal Federal e as Comissões Parlamentares de Inquérito” – publicação eletrônica do STF, com decisões importantes sobre o funcionamento das CPIs.</w:delText>
        </w:r>
      </w:del>
    </w:p>
    <w:p w14:paraId="000015FF" w14:textId="77777777" w:rsidR="003D183A" w:rsidDel="00E631A1" w:rsidRDefault="003D183A">
      <w:pPr>
        <w:widowControl w:val="0"/>
        <w:pBdr>
          <w:top w:val="nil"/>
          <w:left w:val="nil"/>
          <w:bottom w:val="nil"/>
          <w:right w:val="nil"/>
          <w:between w:val="nil"/>
        </w:pBdr>
        <w:spacing w:before="57" w:after="0"/>
        <w:ind w:left="283" w:right="283" w:firstLine="0"/>
        <w:rPr>
          <w:del w:id="2660" w:author="Cristiano de Menezes Feu" w:date="2022-11-21T08:33:00Z"/>
          <w:color w:val="005583"/>
          <w:sz w:val="16"/>
          <w:szCs w:val="16"/>
        </w:rPr>
      </w:pPr>
    </w:p>
  </w:footnote>
  <w:footnote w:id="153">
    <w:p w14:paraId="00001600" w14:textId="77777777" w:rsidR="003D183A" w:rsidDel="00E631A1" w:rsidRDefault="008B7924">
      <w:pPr>
        <w:widowControl w:val="0"/>
        <w:pBdr>
          <w:top w:val="nil"/>
          <w:left w:val="nil"/>
          <w:bottom w:val="nil"/>
          <w:right w:val="nil"/>
          <w:between w:val="nil"/>
        </w:pBdr>
        <w:spacing w:before="57" w:after="0"/>
        <w:ind w:left="283" w:right="283" w:firstLine="0"/>
        <w:rPr>
          <w:del w:id="2670" w:author="Cristiano de Menezes Feu" w:date="2022-11-21T08:33:00Z"/>
          <w:color w:val="005583"/>
          <w:sz w:val="16"/>
          <w:szCs w:val="16"/>
        </w:rPr>
      </w:pPr>
      <w:del w:id="2671" w:author="Cristiano de Menezes Feu" w:date="2022-11-21T08:33:00Z">
        <w:r w:rsidDel="00E631A1">
          <w:rPr>
            <w:vertAlign w:val="superscript"/>
          </w:rPr>
          <w:footnoteRef/>
        </w:r>
        <w:r w:rsidDel="00E631A1">
          <w:rPr>
            <w:color w:val="005583"/>
            <w:sz w:val="16"/>
            <w:szCs w:val="16"/>
          </w:rPr>
          <w:tab/>
          <w:delText>CF art. 58, §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w:delText>
        </w:r>
      </w:del>
    </w:p>
    <w:p w14:paraId="00001601" w14:textId="77777777" w:rsidR="003D183A" w:rsidDel="00E631A1" w:rsidRDefault="003D183A">
      <w:pPr>
        <w:widowControl w:val="0"/>
        <w:pBdr>
          <w:top w:val="nil"/>
          <w:left w:val="nil"/>
          <w:bottom w:val="nil"/>
          <w:right w:val="nil"/>
          <w:between w:val="nil"/>
        </w:pBdr>
        <w:spacing w:before="57" w:after="0"/>
        <w:ind w:left="283" w:right="283" w:firstLine="0"/>
        <w:rPr>
          <w:del w:id="2672" w:author="Cristiano de Menezes Feu" w:date="2022-11-21T08:33:00Z"/>
          <w:color w:val="005583"/>
          <w:sz w:val="16"/>
          <w:szCs w:val="16"/>
        </w:rPr>
      </w:pPr>
    </w:p>
  </w:footnote>
  <w:footnote w:id="154">
    <w:p w14:paraId="00001602" w14:textId="77777777" w:rsidR="003D183A" w:rsidDel="00E631A1" w:rsidRDefault="008B7924">
      <w:pPr>
        <w:widowControl w:val="0"/>
        <w:pBdr>
          <w:top w:val="nil"/>
          <w:left w:val="nil"/>
          <w:bottom w:val="nil"/>
          <w:right w:val="nil"/>
          <w:between w:val="nil"/>
        </w:pBdr>
        <w:spacing w:before="57" w:after="0"/>
        <w:ind w:left="283" w:right="283" w:firstLine="0"/>
        <w:rPr>
          <w:del w:id="2700" w:author="Cristiano de Menezes Feu" w:date="2022-11-21T08:33:00Z"/>
          <w:color w:val="005583"/>
          <w:sz w:val="16"/>
          <w:szCs w:val="16"/>
        </w:rPr>
      </w:pPr>
      <w:del w:id="2701"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603" w14:textId="77777777" w:rsidR="003D183A" w:rsidDel="00E631A1" w:rsidRDefault="003D183A">
      <w:pPr>
        <w:widowControl w:val="0"/>
        <w:pBdr>
          <w:top w:val="nil"/>
          <w:left w:val="nil"/>
          <w:bottom w:val="nil"/>
          <w:right w:val="nil"/>
          <w:between w:val="nil"/>
        </w:pBdr>
        <w:spacing w:before="57" w:after="0"/>
        <w:ind w:left="283" w:right="283" w:firstLine="0"/>
        <w:rPr>
          <w:del w:id="2702" w:author="Cristiano de Menezes Feu" w:date="2022-11-21T08:33:00Z"/>
          <w:color w:val="005583"/>
          <w:sz w:val="16"/>
          <w:szCs w:val="16"/>
        </w:rPr>
      </w:pPr>
    </w:p>
  </w:footnote>
  <w:footnote w:id="155">
    <w:p w14:paraId="00001604" w14:textId="77777777" w:rsidR="003D183A" w:rsidDel="00E631A1" w:rsidRDefault="008B7924">
      <w:pPr>
        <w:widowControl w:val="0"/>
        <w:pBdr>
          <w:top w:val="nil"/>
          <w:left w:val="nil"/>
          <w:bottom w:val="nil"/>
          <w:right w:val="nil"/>
          <w:between w:val="nil"/>
        </w:pBdr>
        <w:spacing w:before="57" w:after="0"/>
        <w:ind w:left="283" w:right="283" w:firstLine="0"/>
        <w:rPr>
          <w:del w:id="2742" w:author="Cristiano de Menezes Feu" w:date="2022-11-21T08:33:00Z"/>
          <w:color w:val="005583"/>
          <w:sz w:val="16"/>
          <w:szCs w:val="16"/>
        </w:rPr>
      </w:pPr>
      <w:del w:id="2743" w:author="Cristiano de Menezes Feu" w:date="2022-11-21T08:33:00Z">
        <w:r w:rsidDel="00E631A1">
          <w:rPr>
            <w:vertAlign w:val="superscript"/>
          </w:rPr>
          <w:footnoteRef/>
        </w:r>
        <w:r w:rsidDel="00E631A1">
          <w:rPr>
            <w:color w:val="005583"/>
            <w:sz w:val="16"/>
            <w:szCs w:val="16"/>
          </w:rPr>
          <w:tab/>
          <w:delText xml:space="preserve">CF art. 58, § 3º (vide art. 35). </w:delText>
        </w:r>
      </w:del>
    </w:p>
    <w:p w14:paraId="00001605" w14:textId="77777777" w:rsidR="003D183A" w:rsidDel="00E631A1" w:rsidRDefault="003D183A">
      <w:pPr>
        <w:widowControl w:val="0"/>
        <w:pBdr>
          <w:top w:val="nil"/>
          <w:left w:val="nil"/>
          <w:bottom w:val="nil"/>
          <w:right w:val="nil"/>
          <w:between w:val="nil"/>
        </w:pBdr>
        <w:spacing w:before="57" w:after="0"/>
        <w:ind w:left="283" w:right="283" w:firstLine="0"/>
        <w:rPr>
          <w:del w:id="2744" w:author="Cristiano de Menezes Feu" w:date="2022-11-21T08:33:00Z"/>
          <w:color w:val="005583"/>
          <w:sz w:val="16"/>
          <w:szCs w:val="16"/>
        </w:rPr>
      </w:pPr>
    </w:p>
  </w:footnote>
  <w:footnote w:id="156">
    <w:p w14:paraId="00001606" w14:textId="77777777" w:rsidR="003D183A" w:rsidDel="00E631A1" w:rsidRDefault="008B7924">
      <w:pPr>
        <w:widowControl w:val="0"/>
        <w:pBdr>
          <w:top w:val="nil"/>
          <w:left w:val="nil"/>
          <w:bottom w:val="nil"/>
          <w:right w:val="nil"/>
          <w:between w:val="nil"/>
        </w:pBdr>
        <w:spacing w:before="57" w:after="0"/>
        <w:ind w:left="283" w:right="283" w:firstLine="0"/>
        <w:rPr>
          <w:del w:id="2783" w:author="Cristiano de Menezes Feu" w:date="2022-11-21T08:33:00Z"/>
          <w:color w:val="005583"/>
          <w:sz w:val="16"/>
          <w:szCs w:val="16"/>
        </w:rPr>
      </w:pPr>
      <w:del w:id="2784" w:author="Cristiano de Menezes Feu" w:date="2022-11-21T08:33:00Z">
        <w:r w:rsidDel="00E631A1">
          <w:rPr>
            <w:vertAlign w:val="superscript"/>
          </w:rPr>
          <w:footnoteRef/>
        </w:r>
        <w:r w:rsidDel="00E631A1">
          <w:rPr>
            <w:color w:val="005583"/>
            <w:sz w:val="16"/>
            <w:szCs w:val="16"/>
          </w:rPr>
          <w:tab/>
          <w:delText>Lei Complementar nº 105/2001, art. 4º. O Banco Central do Brasil e a Comissão de Valores Mobiliários, nas áreas de suas atribuições, e as instituições financeiras fornecerão ao Poder Legislativo Federal as informações e os documentos sigilosos que, fundamentadamente, se fizerem necessários ao exercício de suas respectivas competências constitucionais e legais. § 1º. As Comissões Parlamentares de Inquérito, no exercício de sua competência constitucional e legal de ampla investigação, obterão as informações e documentos sigilosos de que necessitarem, diretamente das instituições financeiras, ou por intermédio do Banco Central do Brasil ou da Comissão de Valores Mobiliários. § 2º. As solicitações de que trata este artigo deverão ser previamente aprovadas pelo Plenário da Câmara dos Deputados, do Senado Federal, ou do plenário de suas respectivas comissões parlamentares de inquérito.</w:delText>
        </w:r>
      </w:del>
    </w:p>
    <w:p w14:paraId="00001607" w14:textId="77777777" w:rsidR="003D183A" w:rsidDel="00E631A1" w:rsidRDefault="003D183A">
      <w:pPr>
        <w:widowControl w:val="0"/>
        <w:pBdr>
          <w:top w:val="nil"/>
          <w:left w:val="nil"/>
          <w:bottom w:val="nil"/>
          <w:right w:val="nil"/>
          <w:between w:val="nil"/>
        </w:pBdr>
        <w:spacing w:before="57" w:after="0"/>
        <w:ind w:left="283" w:right="283" w:firstLine="0"/>
        <w:rPr>
          <w:del w:id="2785" w:author="Cristiano de Menezes Feu" w:date="2022-11-21T08:33:00Z"/>
          <w:color w:val="005583"/>
          <w:sz w:val="16"/>
          <w:szCs w:val="16"/>
        </w:rPr>
      </w:pPr>
    </w:p>
  </w:footnote>
  <w:footnote w:id="157">
    <w:p w14:paraId="00001608" w14:textId="77777777" w:rsidR="003D183A" w:rsidDel="00E631A1" w:rsidRDefault="008B7924">
      <w:pPr>
        <w:widowControl w:val="0"/>
        <w:pBdr>
          <w:top w:val="nil"/>
          <w:left w:val="nil"/>
          <w:bottom w:val="nil"/>
          <w:right w:val="nil"/>
          <w:between w:val="nil"/>
        </w:pBdr>
        <w:spacing w:before="57" w:after="0"/>
        <w:ind w:left="283" w:right="283" w:firstLine="0"/>
        <w:rPr>
          <w:del w:id="2822" w:author="Cristiano de Menezes Feu" w:date="2022-11-21T08:33:00Z"/>
          <w:color w:val="005583"/>
          <w:sz w:val="16"/>
          <w:szCs w:val="16"/>
        </w:rPr>
      </w:pPr>
      <w:del w:id="2823" w:author="Cristiano de Menezes Feu" w:date="2022-11-21T08:33:00Z">
        <w:r w:rsidDel="00E631A1">
          <w:rPr>
            <w:vertAlign w:val="superscript"/>
          </w:rPr>
          <w:footnoteRef/>
        </w:r>
        <w:r w:rsidDel="00E631A1">
          <w:rPr>
            <w:color w:val="005583"/>
            <w:sz w:val="16"/>
            <w:szCs w:val="16"/>
          </w:rPr>
          <w:tab/>
          <w:delText>Regimento Comum, art. 142. Os projetos elaborados por Comissão Mista serão encaminhados, alternadamente, ao Senado e à Câmara dos Deputados.</w:delText>
        </w:r>
      </w:del>
    </w:p>
    <w:p w14:paraId="00001609" w14:textId="77777777" w:rsidR="003D183A" w:rsidDel="00E631A1" w:rsidRDefault="003D183A">
      <w:pPr>
        <w:widowControl w:val="0"/>
        <w:pBdr>
          <w:top w:val="nil"/>
          <w:left w:val="nil"/>
          <w:bottom w:val="nil"/>
          <w:right w:val="nil"/>
          <w:between w:val="nil"/>
        </w:pBdr>
        <w:spacing w:before="57" w:after="0"/>
        <w:ind w:left="283" w:right="283" w:firstLine="0"/>
        <w:rPr>
          <w:del w:id="2824" w:author="Cristiano de Menezes Feu" w:date="2022-11-21T08:33:00Z"/>
          <w:color w:val="005583"/>
          <w:sz w:val="16"/>
          <w:szCs w:val="16"/>
        </w:rPr>
      </w:pPr>
    </w:p>
  </w:footnote>
  <w:footnote w:id="158">
    <w:p w14:paraId="0000160A" w14:textId="77777777" w:rsidR="003D183A" w:rsidDel="00E631A1" w:rsidRDefault="008B7924">
      <w:pPr>
        <w:widowControl w:val="0"/>
        <w:pBdr>
          <w:top w:val="nil"/>
          <w:left w:val="nil"/>
          <w:bottom w:val="nil"/>
          <w:right w:val="nil"/>
          <w:between w:val="nil"/>
        </w:pBdr>
        <w:spacing w:before="57" w:after="0"/>
        <w:ind w:left="283" w:right="283" w:firstLine="0"/>
        <w:rPr>
          <w:del w:id="2828" w:author="Cristiano de Menezes Feu" w:date="2022-11-21T08:33:00Z"/>
          <w:color w:val="005583"/>
          <w:sz w:val="16"/>
          <w:szCs w:val="16"/>
        </w:rPr>
      </w:pPr>
      <w:del w:id="2829" w:author="Cristiano de Menezes Feu" w:date="2022-11-21T08:33:00Z">
        <w:r w:rsidDel="00E631A1">
          <w:rPr>
            <w:vertAlign w:val="superscript"/>
          </w:rPr>
          <w:footnoteRef/>
        </w:r>
        <w:r w:rsidDel="00E631A1">
          <w:rPr>
            <w:color w:val="005583"/>
            <w:sz w:val="16"/>
            <w:szCs w:val="16"/>
          </w:rPr>
          <w:tab/>
          <w:delText>CF art. 58, § 3º (vide art. 35).</w:delText>
        </w:r>
      </w:del>
    </w:p>
    <w:p w14:paraId="0000160B" w14:textId="77777777" w:rsidR="003D183A" w:rsidDel="00E631A1" w:rsidRDefault="003D183A">
      <w:pPr>
        <w:widowControl w:val="0"/>
        <w:pBdr>
          <w:top w:val="nil"/>
          <w:left w:val="nil"/>
          <w:bottom w:val="nil"/>
          <w:right w:val="nil"/>
          <w:between w:val="nil"/>
        </w:pBdr>
        <w:spacing w:before="57" w:after="0"/>
        <w:ind w:left="283" w:right="283" w:firstLine="0"/>
        <w:rPr>
          <w:del w:id="2830" w:author="Cristiano de Menezes Feu" w:date="2022-11-21T08:33:00Z"/>
          <w:color w:val="005583"/>
          <w:sz w:val="16"/>
          <w:szCs w:val="16"/>
        </w:rPr>
      </w:pPr>
    </w:p>
  </w:footnote>
  <w:footnote w:id="159">
    <w:p w14:paraId="0000160C" w14:textId="77777777" w:rsidR="003D183A" w:rsidDel="00E631A1" w:rsidRDefault="008B7924">
      <w:pPr>
        <w:widowControl w:val="0"/>
        <w:pBdr>
          <w:top w:val="nil"/>
          <w:left w:val="nil"/>
          <w:bottom w:val="nil"/>
          <w:right w:val="nil"/>
          <w:between w:val="nil"/>
        </w:pBdr>
        <w:spacing w:before="57" w:after="0"/>
        <w:ind w:left="283" w:right="283" w:firstLine="0"/>
        <w:rPr>
          <w:del w:id="2843" w:author="Cristiano de Menezes Feu" w:date="2022-11-21T08:33:00Z"/>
          <w:color w:val="005583"/>
          <w:sz w:val="16"/>
          <w:szCs w:val="16"/>
        </w:rPr>
      </w:pPr>
      <w:del w:id="2844" w:author="Cristiano de Menezes Feu" w:date="2022-11-21T08:33:00Z">
        <w:r w:rsidDel="00E631A1">
          <w:rPr>
            <w:vertAlign w:val="superscript"/>
          </w:rPr>
          <w:footnoteRef/>
        </w:r>
        <w:r w:rsidDel="00E631A1">
          <w:rPr>
            <w:color w:val="005583"/>
            <w:sz w:val="16"/>
            <w:szCs w:val="16"/>
          </w:rPr>
          <w:tab/>
          <w:delText>CF art. 37 [...] § 2º. A não observância do disposto nos incisos II e III implicará a nulidade do ato e a punição da autoridade responsável, nos termos da lei. § 3º. A lei disciplinará as formas de participação do usuário na administração pública direta e indireta, regulando especialmente: I - as reclamações relativas à prestação dos serviços públicos em geral, asseguradas a manutenção de serviços de atendimento ao usuário e a avaliação periódica, externa e interna, da qualidade dos serviços; II - o acesso dos usuários a registros administrativos e a informações sobre atos de governo, observado o disposto no art. 5º, X e XXXIII; III - a disciplina da representação contra o exercício negligente ou abusivo de cargo, emprego ou função na administração pública. § 4º. Os atos de improbidade administrativa importarão a suspensão dos direitos políticos, a perda da função pública, a indisponibilidade dos bens e o ressarcimento ao erário, na forma e gradação previstas em lei, sem prejuízo da ação penal cabível. § 5º. A lei estabelecerá os prazos de prescrição para ilícitos praticados por qualquer agente, servidor ou não, que causem prejuízos ao erário, ressalvadas as respectivas ações de ressarcimento. § 6º. As pessoas jurídicas de direito público e as de direito privado prestadoras de serviços públicos responderão pelos danos que seus agentes, nessa qualidade, causarem a terceiros, assegurado o direito de regresso contra o responsável nos casos de dolo ou culpa.</w:delText>
        </w:r>
      </w:del>
    </w:p>
    <w:p w14:paraId="0000160D" w14:textId="77777777" w:rsidR="003D183A" w:rsidDel="00E631A1" w:rsidRDefault="003D183A">
      <w:pPr>
        <w:widowControl w:val="0"/>
        <w:pBdr>
          <w:top w:val="nil"/>
          <w:left w:val="nil"/>
          <w:bottom w:val="nil"/>
          <w:right w:val="nil"/>
          <w:between w:val="nil"/>
        </w:pBdr>
        <w:spacing w:before="57" w:after="0"/>
        <w:ind w:left="283" w:right="283" w:firstLine="0"/>
        <w:rPr>
          <w:del w:id="2845" w:author="Cristiano de Menezes Feu" w:date="2022-11-21T08:33:00Z"/>
          <w:color w:val="005583"/>
          <w:sz w:val="16"/>
          <w:szCs w:val="16"/>
        </w:rPr>
      </w:pPr>
    </w:p>
  </w:footnote>
  <w:footnote w:id="160">
    <w:p w14:paraId="0000160E" w14:textId="77777777" w:rsidR="003D183A" w:rsidDel="00E631A1" w:rsidRDefault="008B7924">
      <w:pPr>
        <w:widowControl w:val="0"/>
        <w:pBdr>
          <w:top w:val="nil"/>
          <w:left w:val="nil"/>
          <w:bottom w:val="nil"/>
          <w:right w:val="nil"/>
          <w:between w:val="nil"/>
        </w:pBdr>
        <w:spacing w:before="57" w:after="0"/>
        <w:ind w:left="283" w:right="283" w:firstLine="0"/>
        <w:rPr>
          <w:del w:id="2852" w:author="Cristiano de Menezes Feu" w:date="2022-11-21T08:33:00Z"/>
          <w:color w:val="005583"/>
          <w:sz w:val="16"/>
          <w:szCs w:val="16"/>
        </w:rPr>
      </w:pPr>
      <w:del w:id="2853" w:author="Cristiano de Menezes Feu" w:date="2022-11-21T08:33:00Z">
        <w:r w:rsidDel="00E631A1">
          <w:rPr>
            <w:vertAlign w:val="superscript"/>
          </w:rPr>
          <w:footnoteRef/>
        </w:r>
        <w:r w:rsidDel="00E631A1">
          <w:rPr>
            <w:color w:val="005583"/>
            <w:sz w:val="16"/>
            <w:szCs w:val="16"/>
          </w:rPr>
          <w:tab/>
          <w:delText>CF art. 166, § 1º (vide art. 24, VIII). CF art. 71 (vide art. 60, § 1º).</w:delText>
        </w:r>
      </w:del>
    </w:p>
    <w:p w14:paraId="0000160F" w14:textId="77777777" w:rsidR="003D183A" w:rsidDel="00E631A1" w:rsidRDefault="003D183A">
      <w:pPr>
        <w:widowControl w:val="0"/>
        <w:pBdr>
          <w:top w:val="nil"/>
          <w:left w:val="nil"/>
          <w:bottom w:val="nil"/>
          <w:right w:val="nil"/>
          <w:between w:val="nil"/>
        </w:pBdr>
        <w:spacing w:before="57" w:after="0"/>
        <w:ind w:left="283" w:right="283" w:firstLine="0"/>
        <w:rPr>
          <w:del w:id="2854" w:author="Cristiano de Menezes Feu" w:date="2022-11-21T08:33:00Z"/>
          <w:color w:val="005583"/>
          <w:sz w:val="16"/>
          <w:szCs w:val="16"/>
        </w:rPr>
      </w:pPr>
    </w:p>
  </w:footnote>
  <w:footnote w:id="161">
    <w:p w14:paraId="00001610" w14:textId="77777777" w:rsidR="003D183A" w:rsidDel="00E631A1" w:rsidRDefault="008B7924">
      <w:pPr>
        <w:widowControl w:val="0"/>
        <w:pBdr>
          <w:top w:val="nil"/>
          <w:left w:val="nil"/>
          <w:bottom w:val="nil"/>
          <w:right w:val="nil"/>
          <w:between w:val="nil"/>
        </w:pBdr>
        <w:spacing w:before="57" w:after="0"/>
        <w:ind w:left="283" w:right="283" w:firstLine="0"/>
        <w:rPr>
          <w:del w:id="2870" w:author="Cristiano de Menezes Feu" w:date="2022-11-21T08:33:00Z"/>
          <w:color w:val="005583"/>
          <w:sz w:val="16"/>
          <w:szCs w:val="16"/>
        </w:rPr>
      </w:pPr>
      <w:del w:id="2871" w:author="Cristiano de Menezes Feu" w:date="2022-11-21T08:33:00Z">
        <w:r w:rsidDel="00E631A1">
          <w:rPr>
            <w:vertAlign w:val="superscript"/>
          </w:rPr>
          <w:footnoteRef/>
        </w:r>
        <w:r w:rsidDel="00E631A1">
          <w:rPr>
            <w:color w:val="005583"/>
            <w:sz w:val="16"/>
            <w:szCs w:val="16"/>
          </w:rPr>
          <w:tab/>
          <w:delText>QO 127/1999 – Decide que o requerimento de criação de Comissão Externa que não atender aos termos regimentais, “ou seja, cumprir missão temporária para representar a Câmara nos atos a que tenha sido convidada ou a que tenha de assistir [...] será devolvido ao autor.”</w:delText>
        </w:r>
      </w:del>
    </w:p>
    <w:p w14:paraId="00001611" w14:textId="77777777" w:rsidR="003D183A" w:rsidDel="00E631A1" w:rsidRDefault="003D183A">
      <w:pPr>
        <w:widowControl w:val="0"/>
        <w:pBdr>
          <w:top w:val="nil"/>
          <w:left w:val="nil"/>
          <w:bottom w:val="nil"/>
          <w:right w:val="nil"/>
          <w:between w:val="nil"/>
        </w:pBdr>
        <w:spacing w:before="57" w:after="0"/>
        <w:ind w:left="283" w:right="283" w:firstLine="0"/>
        <w:rPr>
          <w:del w:id="2872" w:author="Cristiano de Menezes Feu" w:date="2022-11-21T08:33:00Z"/>
          <w:color w:val="005583"/>
          <w:sz w:val="16"/>
          <w:szCs w:val="16"/>
        </w:rPr>
      </w:pPr>
    </w:p>
  </w:footnote>
  <w:footnote w:id="162">
    <w:p w14:paraId="00001612" w14:textId="77777777" w:rsidR="003D183A" w:rsidDel="00E631A1" w:rsidRDefault="008B7924">
      <w:pPr>
        <w:widowControl w:val="0"/>
        <w:pBdr>
          <w:top w:val="nil"/>
          <w:left w:val="nil"/>
          <w:bottom w:val="nil"/>
          <w:right w:val="nil"/>
          <w:between w:val="nil"/>
        </w:pBdr>
        <w:spacing w:before="57" w:after="0"/>
        <w:ind w:left="283" w:right="283" w:firstLine="0"/>
        <w:rPr>
          <w:del w:id="2891" w:author="Cristiano de Menezes Feu" w:date="2022-11-21T08:33:00Z"/>
          <w:color w:val="005583"/>
          <w:sz w:val="16"/>
          <w:szCs w:val="16"/>
        </w:rPr>
      </w:pPr>
      <w:del w:id="2892"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dada pela Resolução nº 20, de 2004).</w:delText>
        </w:r>
      </w:del>
    </w:p>
    <w:p w14:paraId="00001613" w14:textId="77777777" w:rsidR="003D183A" w:rsidDel="00E631A1" w:rsidRDefault="003D183A">
      <w:pPr>
        <w:widowControl w:val="0"/>
        <w:pBdr>
          <w:top w:val="nil"/>
          <w:left w:val="nil"/>
          <w:bottom w:val="nil"/>
          <w:right w:val="nil"/>
          <w:between w:val="nil"/>
        </w:pBdr>
        <w:spacing w:before="57" w:after="0"/>
        <w:ind w:left="283" w:right="283" w:firstLine="0"/>
        <w:rPr>
          <w:del w:id="2893" w:author="Cristiano de Menezes Feu" w:date="2022-11-21T08:33:00Z"/>
          <w:color w:val="005583"/>
          <w:sz w:val="16"/>
          <w:szCs w:val="16"/>
        </w:rPr>
      </w:pPr>
    </w:p>
  </w:footnote>
  <w:footnote w:id="163">
    <w:p w14:paraId="00001614" w14:textId="77777777" w:rsidR="003D183A" w:rsidDel="00E631A1" w:rsidRDefault="008B7924">
      <w:pPr>
        <w:widowControl w:val="0"/>
        <w:pBdr>
          <w:top w:val="nil"/>
          <w:left w:val="nil"/>
          <w:bottom w:val="nil"/>
          <w:right w:val="nil"/>
          <w:between w:val="nil"/>
        </w:pBdr>
        <w:spacing w:before="57" w:after="0"/>
        <w:ind w:left="283" w:right="283" w:firstLine="0"/>
        <w:rPr>
          <w:del w:id="2915" w:author="Cristiano de Menezes Feu" w:date="2022-11-21T08:33:00Z"/>
          <w:color w:val="005583"/>
          <w:sz w:val="16"/>
          <w:szCs w:val="16"/>
        </w:rPr>
      </w:pPr>
      <w:del w:id="2916" w:author="Cristiano de Menezes Feu" w:date="2022-11-21T08:33:00Z">
        <w:r w:rsidDel="00E631A1">
          <w:rPr>
            <w:vertAlign w:val="superscript"/>
          </w:rPr>
          <w:footnoteRef/>
        </w:r>
        <w:r w:rsidDel="00E631A1">
          <w:rPr>
            <w:color w:val="005583"/>
            <w:sz w:val="16"/>
            <w:szCs w:val="16"/>
          </w:rPr>
          <w:tab/>
          <w:delText>A propósito da QO 388/2014 que autorizou a candidatura avulsa para Presidente de Comissão Permanente por Deputado não integrante do Partido ao qual coube a Presidência da Comissão, a Decisão da Presidência de 23/2/2015 voltou a reafirmar entendimento constante da QO 135/2011 de que “nas eleições para os cargos de Presidente e Vice-Presidentes de Comissão Permanente somente serão admitidas candidaturas avulsas provenientes do Partido ou Bloco partidário a que, nos termos do acordo de Líderes, coube o cargo.”</w:delText>
        </w:r>
      </w:del>
    </w:p>
    <w:p w14:paraId="00001615" w14:textId="77777777" w:rsidR="003D183A" w:rsidDel="00E631A1" w:rsidRDefault="003D183A">
      <w:pPr>
        <w:widowControl w:val="0"/>
        <w:pBdr>
          <w:top w:val="nil"/>
          <w:left w:val="nil"/>
          <w:bottom w:val="nil"/>
          <w:right w:val="nil"/>
          <w:between w:val="nil"/>
        </w:pBdr>
        <w:spacing w:before="57" w:after="0"/>
        <w:ind w:left="283" w:right="283" w:firstLine="0"/>
        <w:rPr>
          <w:del w:id="2917" w:author="Cristiano de Menezes Feu" w:date="2022-11-21T08:33:00Z"/>
          <w:color w:val="005583"/>
          <w:sz w:val="16"/>
          <w:szCs w:val="16"/>
        </w:rPr>
      </w:pPr>
    </w:p>
  </w:footnote>
  <w:footnote w:id="164">
    <w:p w14:paraId="00001616" w14:textId="77777777" w:rsidR="003D183A" w:rsidDel="00E631A1" w:rsidRDefault="008B7924">
      <w:pPr>
        <w:widowControl w:val="0"/>
        <w:pBdr>
          <w:top w:val="nil"/>
          <w:left w:val="nil"/>
          <w:bottom w:val="nil"/>
          <w:right w:val="nil"/>
          <w:between w:val="nil"/>
        </w:pBdr>
        <w:spacing w:before="57" w:after="0"/>
        <w:ind w:left="283" w:right="283" w:firstLine="0"/>
        <w:rPr>
          <w:del w:id="2960" w:author="Cristiano de Menezes Feu" w:date="2022-11-21T08:33:00Z"/>
          <w:color w:val="005583"/>
          <w:sz w:val="16"/>
          <w:szCs w:val="16"/>
        </w:rPr>
      </w:pPr>
      <w:del w:id="2961" w:author="Cristiano de Menezes Feu" w:date="2022-11-21T08:33:00Z">
        <w:r w:rsidDel="00E631A1">
          <w:rPr>
            <w:vertAlign w:val="superscript"/>
          </w:rPr>
          <w:footnoteRef/>
        </w:r>
        <w:r w:rsidDel="00E631A1">
          <w:rPr>
            <w:color w:val="005583"/>
            <w:sz w:val="16"/>
            <w:szCs w:val="16"/>
          </w:rPr>
          <w:tab/>
          <w:delText>(Parágrafo único transformado em § 1º pela Resolução nº 34, de 2005, em vigor a partir de 1º/2/2007).</w:delText>
        </w:r>
      </w:del>
    </w:p>
    <w:p w14:paraId="00001617" w14:textId="77777777" w:rsidR="003D183A" w:rsidDel="00E631A1" w:rsidRDefault="003D183A">
      <w:pPr>
        <w:widowControl w:val="0"/>
        <w:pBdr>
          <w:top w:val="nil"/>
          <w:left w:val="nil"/>
          <w:bottom w:val="nil"/>
          <w:right w:val="nil"/>
          <w:between w:val="nil"/>
        </w:pBdr>
        <w:spacing w:before="57" w:after="0"/>
        <w:ind w:left="283" w:right="283" w:firstLine="0"/>
        <w:rPr>
          <w:del w:id="2962" w:author="Cristiano de Menezes Feu" w:date="2022-11-21T08:33:00Z"/>
          <w:color w:val="005583"/>
          <w:sz w:val="16"/>
          <w:szCs w:val="16"/>
        </w:rPr>
      </w:pPr>
    </w:p>
  </w:footnote>
  <w:footnote w:id="165">
    <w:p w14:paraId="00001618" w14:textId="77777777" w:rsidR="003D183A" w:rsidDel="00E631A1" w:rsidRDefault="008B7924">
      <w:pPr>
        <w:widowControl w:val="0"/>
        <w:pBdr>
          <w:top w:val="nil"/>
          <w:left w:val="nil"/>
          <w:bottom w:val="nil"/>
          <w:right w:val="nil"/>
          <w:between w:val="nil"/>
        </w:pBdr>
        <w:spacing w:before="57" w:after="0"/>
        <w:ind w:left="283" w:right="283" w:firstLine="0"/>
        <w:rPr>
          <w:del w:id="2966" w:author="Cristiano de Menezes Feu" w:date="2022-11-21T08:33:00Z"/>
          <w:color w:val="005583"/>
          <w:sz w:val="16"/>
          <w:szCs w:val="16"/>
        </w:rPr>
      </w:pPr>
      <w:del w:id="2967" w:author="Cristiano de Menezes Feu" w:date="2022-11-21T08:33:00Z">
        <w:r w:rsidDel="00E631A1">
          <w:rPr>
            <w:vertAlign w:val="superscript"/>
          </w:rPr>
          <w:footnoteRef/>
        </w:r>
        <w:r w:rsidDel="00E631A1">
          <w:rPr>
            <w:color w:val="005583"/>
            <w:sz w:val="16"/>
            <w:szCs w:val="16"/>
          </w:rPr>
          <w:tab/>
          <w:delText>(Parágrafo acrescido pela Resolução nº 34, de 2005, em vigor a partir de 1º/2/2007).</w:delText>
        </w:r>
      </w:del>
    </w:p>
    <w:p w14:paraId="00001619" w14:textId="77777777" w:rsidR="003D183A" w:rsidDel="00E631A1" w:rsidRDefault="003D183A">
      <w:pPr>
        <w:widowControl w:val="0"/>
        <w:pBdr>
          <w:top w:val="nil"/>
          <w:left w:val="nil"/>
          <w:bottom w:val="nil"/>
          <w:right w:val="nil"/>
          <w:between w:val="nil"/>
        </w:pBdr>
        <w:spacing w:before="57" w:after="0"/>
        <w:ind w:left="283" w:right="283" w:firstLine="0"/>
        <w:rPr>
          <w:del w:id="2968" w:author="Cristiano de Menezes Feu" w:date="2022-11-21T08:33:00Z"/>
          <w:color w:val="005583"/>
          <w:sz w:val="16"/>
          <w:szCs w:val="16"/>
        </w:rPr>
      </w:pPr>
    </w:p>
  </w:footnote>
  <w:footnote w:id="166">
    <w:p w14:paraId="0000161A" w14:textId="77777777" w:rsidR="003D183A" w:rsidDel="00E631A1" w:rsidRDefault="008B7924">
      <w:pPr>
        <w:widowControl w:val="0"/>
        <w:pBdr>
          <w:top w:val="nil"/>
          <w:left w:val="nil"/>
          <w:bottom w:val="nil"/>
          <w:right w:val="nil"/>
          <w:between w:val="nil"/>
        </w:pBdr>
        <w:spacing w:before="57" w:after="0"/>
        <w:ind w:left="283" w:right="283" w:firstLine="0"/>
        <w:rPr>
          <w:del w:id="3023" w:author="Cristiano de Menezes Feu" w:date="2022-11-21T08:33:00Z"/>
          <w:color w:val="005583"/>
          <w:sz w:val="16"/>
          <w:szCs w:val="16"/>
        </w:rPr>
      </w:pPr>
      <w:del w:id="3024" w:author="Cristiano de Menezes Feu" w:date="2022-11-21T08:33:00Z">
        <w:r w:rsidDel="00E631A1">
          <w:rPr>
            <w:vertAlign w:val="superscript"/>
          </w:rPr>
          <w:footnoteRef/>
        </w:r>
        <w:r w:rsidDel="00E631A1">
          <w:rPr>
            <w:color w:val="005583"/>
            <w:sz w:val="16"/>
            <w:szCs w:val="16"/>
          </w:rPr>
          <w:tab/>
          <w:delText>QO 393/2004 – Entende “inexistir impedimento regimental para a substituição de Relator pelo Presidente de Comissão”, a qualquer tempo, contudo tal procedimento deve ser evitado para não prejudicar a otimização do processo legislativo.</w:delText>
        </w:r>
      </w:del>
    </w:p>
    <w:p w14:paraId="0000161B" w14:textId="77777777" w:rsidR="003D183A" w:rsidDel="00E631A1" w:rsidRDefault="003D183A">
      <w:pPr>
        <w:widowControl w:val="0"/>
        <w:pBdr>
          <w:top w:val="nil"/>
          <w:left w:val="nil"/>
          <w:bottom w:val="nil"/>
          <w:right w:val="nil"/>
          <w:between w:val="nil"/>
        </w:pBdr>
        <w:spacing w:before="57" w:after="0"/>
        <w:ind w:left="283" w:right="283" w:firstLine="0"/>
        <w:rPr>
          <w:del w:id="3025" w:author="Cristiano de Menezes Feu" w:date="2022-11-21T08:33:00Z"/>
          <w:color w:val="005583"/>
          <w:sz w:val="16"/>
          <w:szCs w:val="16"/>
        </w:rPr>
      </w:pPr>
    </w:p>
  </w:footnote>
  <w:footnote w:id="167">
    <w:p w14:paraId="0000161C" w14:textId="77777777" w:rsidR="003D183A" w:rsidDel="00E631A1" w:rsidRDefault="008B7924">
      <w:pPr>
        <w:widowControl w:val="0"/>
        <w:pBdr>
          <w:top w:val="nil"/>
          <w:left w:val="nil"/>
          <w:bottom w:val="nil"/>
          <w:right w:val="nil"/>
          <w:between w:val="nil"/>
        </w:pBdr>
        <w:spacing w:before="57" w:after="0"/>
        <w:ind w:left="283" w:right="283" w:firstLine="0"/>
        <w:rPr>
          <w:del w:id="3044" w:author="Cristiano de Menezes Feu" w:date="2022-11-21T08:33:00Z"/>
          <w:color w:val="005583"/>
          <w:sz w:val="16"/>
          <w:szCs w:val="16"/>
        </w:rPr>
      </w:pPr>
      <w:del w:id="3045" w:author="Cristiano de Menezes Feu" w:date="2022-11-21T08:33:00Z">
        <w:r w:rsidDel="00E631A1">
          <w:rPr>
            <w:vertAlign w:val="superscript"/>
          </w:rPr>
          <w:footnoteRef/>
        </w:r>
        <w:r w:rsidDel="00E631A1">
          <w:rPr>
            <w:color w:val="005583"/>
            <w:sz w:val="16"/>
            <w:szCs w:val="16"/>
          </w:rPr>
          <w:tab/>
          <w:delText xml:space="preserve">(Inciso com redação adaptada aos termos da Resolução nº 25, de 2001). </w:delText>
        </w:r>
      </w:del>
    </w:p>
    <w:p w14:paraId="0000161D" w14:textId="77777777" w:rsidR="003D183A" w:rsidDel="00E631A1" w:rsidRDefault="003D183A">
      <w:pPr>
        <w:widowControl w:val="0"/>
        <w:pBdr>
          <w:top w:val="nil"/>
          <w:left w:val="nil"/>
          <w:bottom w:val="nil"/>
          <w:right w:val="nil"/>
          <w:between w:val="nil"/>
        </w:pBdr>
        <w:spacing w:before="57" w:after="0"/>
        <w:ind w:left="283" w:right="283" w:firstLine="0"/>
        <w:rPr>
          <w:del w:id="3046" w:author="Cristiano de Menezes Feu" w:date="2022-11-21T08:33:00Z"/>
          <w:color w:val="005583"/>
          <w:sz w:val="16"/>
          <w:szCs w:val="16"/>
        </w:rPr>
      </w:pPr>
    </w:p>
  </w:footnote>
  <w:footnote w:id="168">
    <w:p w14:paraId="0000161E" w14:textId="77777777" w:rsidR="003D183A" w:rsidDel="00E631A1" w:rsidRDefault="008B7924">
      <w:pPr>
        <w:widowControl w:val="0"/>
        <w:pBdr>
          <w:top w:val="nil"/>
          <w:left w:val="nil"/>
          <w:bottom w:val="nil"/>
          <w:right w:val="nil"/>
          <w:between w:val="nil"/>
        </w:pBdr>
        <w:spacing w:before="57" w:after="0"/>
        <w:ind w:left="283" w:right="283" w:firstLine="0"/>
        <w:rPr>
          <w:del w:id="3300" w:author="Cristiano de Menezes Feu" w:date="2022-11-21T08:33:00Z"/>
          <w:color w:val="005583"/>
          <w:sz w:val="16"/>
          <w:szCs w:val="16"/>
        </w:rPr>
      </w:pPr>
      <w:del w:id="3301" w:author="Cristiano de Menezes Feu" w:date="2022-11-21T08:33:00Z">
        <w:r w:rsidDel="00E631A1">
          <w:rPr>
            <w:vertAlign w:val="superscript"/>
          </w:rPr>
          <w:footnoteRef/>
        </w:r>
        <w:r w:rsidDel="00E631A1">
          <w:rPr>
            <w:color w:val="005583"/>
            <w:sz w:val="16"/>
            <w:szCs w:val="16"/>
          </w:rPr>
          <w:tab/>
          <w:delText>QO 492/2009 – Recomenda aos Presidentes de comissão que cumpram a parte final do art. 47 do Regimento Interno, de distribuição dos avulsos com antecedência de 24 horas, acrescentando que essa disposição deverá valer também para a convocação da reunião.</w:delText>
        </w:r>
      </w:del>
    </w:p>
    <w:p w14:paraId="0000161F" w14:textId="77777777" w:rsidR="003D183A" w:rsidDel="00E631A1" w:rsidRDefault="003D183A">
      <w:pPr>
        <w:widowControl w:val="0"/>
        <w:pBdr>
          <w:top w:val="nil"/>
          <w:left w:val="nil"/>
          <w:bottom w:val="nil"/>
          <w:right w:val="nil"/>
          <w:between w:val="nil"/>
        </w:pBdr>
        <w:spacing w:before="57" w:after="0"/>
        <w:ind w:left="283" w:right="283" w:firstLine="0"/>
        <w:rPr>
          <w:del w:id="3302" w:author="Cristiano de Menezes Feu" w:date="2022-11-21T08:33:00Z"/>
          <w:color w:val="005583"/>
          <w:sz w:val="16"/>
          <w:szCs w:val="16"/>
        </w:rPr>
      </w:pPr>
    </w:p>
  </w:footnote>
  <w:footnote w:id="169">
    <w:p w14:paraId="00001620" w14:textId="77777777" w:rsidR="003D183A" w:rsidDel="00E631A1" w:rsidRDefault="008B7924">
      <w:pPr>
        <w:widowControl w:val="0"/>
        <w:pBdr>
          <w:top w:val="nil"/>
          <w:left w:val="nil"/>
          <w:bottom w:val="nil"/>
          <w:right w:val="nil"/>
          <w:between w:val="nil"/>
        </w:pBdr>
        <w:spacing w:before="57" w:after="0"/>
        <w:ind w:left="283" w:right="283" w:firstLine="0"/>
        <w:rPr>
          <w:del w:id="3336" w:author="Cristiano de Menezes Feu" w:date="2022-11-21T08:33:00Z"/>
          <w:color w:val="005583"/>
          <w:sz w:val="16"/>
          <w:szCs w:val="16"/>
        </w:rPr>
      </w:pPr>
      <w:del w:id="3337" w:author="Cristiano de Menezes Feu" w:date="2022-11-21T08:33:00Z">
        <w:r w:rsidDel="00E631A1">
          <w:rPr>
            <w:vertAlign w:val="superscript"/>
          </w:rPr>
          <w:footnoteRef/>
        </w:r>
        <w:r w:rsidDel="00E631A1">
          <w:rPr>
            <w:color w:val="005583"/>
            <w:sz w:val="16"/>
            <w:szCs w:val="16"/>
          </w:rPr>
          <w:tab/>
          <w:delText>(Revogado pela Resolução nº 57, de 1994).</w:delText>
        </w:r>
      </w:del>
    </w:p>
    <w:p w14:paraId="00001621" w14:textId="77777777" w:rsidR="003D183A" w:rsidDel="00E631A1" w:rsidRDefault="003D183A">
      <w:pPr>
        <w:widowControl w:val="0"/>
        <w:pBdr>
          <w:top w:val="nil"/>
          <w:left w:val="nil"/>
          <w:bottom w:val="nil"/>
          <w:right w:val="nil"/>
          <w:between w:val="nil"/>
        </w:pBdr>
        <w:spacing w:before="57" w:after="0"/>
        <w:ind w:left="283" w:right="283" w:firstLine="0"/>
        <w:rPr>
          <w:del w:id="3338" w:author="Cristiano de Menezes Feu" w:date="2022-11-21T08:33:00Z"/>
          <w:color w:val="005583"/>
          <w:sz w:val="16"/>
          <w:szCs w:val="16"/>
        </w:rPr>
      </w:pPr>
    </w:p>
  </w:footnote>
  <w:footnote w:id="170">
    <w:p w14:paraId="00001622" w14:textId="77777777" w:rsidR="003D183A" w:rsidDel="00E631A1" w:rsidRDefault="008B7924">
      <w:pPr>
        <w:widowControl w:val="0"/>
        <w:pBdr>
          <w:top w:val="nil"/>
          <w:left w:val="nil"/>
          <w:bottom w:val="nil"/>
          <w:right w:val="nil"/>
          <w:between w:val="nil"/>
        </w:pBdr>
        <w:spacing w:before="57" w:after="0"/>
        <w:ind w:left="283" w:right="283" w:firstLine="0"/>
        <w:rPr>
          <w:del w:id="3360" w:author="Cristiano de Menezes Feu" w:date="2022-11-21T08:33:00Z"/>
          <w:color w:val="005583"/>
          <w:sz w:val="16"/>
          <w:szCs w:val="16"/>
        </w:rPr>
      </w:pPr>
      <w:del w:id="3361" w:author="Cristiano de Menezes Feu" w:date="2022-11-21T08:33:00Z">
        <w:r w:rsidDel="00E631A1">
          <w:rPr>
            <w:vertAlign w:val="superscript"/>
          </w:rPr>
          <w:footnoteRef/>
        </w:r>
        <w:r w:rsidDel="00E631A1">
          <w:rPr>
            <w:color w:val="005583"/>
            <w:sz w:val="16"/>
            <w:szCs w:val="16"/>
          </w:rPr>
          <w:tab/>
          <w:delText>Ato da Mesa nº 45/2012, Art. 20, § 6º. São ultrassecretos os documentos oriundos de sessões ou reuniões secretas ou reservadas de comissão ou órgão colegiado da Câmara dos Deputados, observado o disposto no § 7º. Art. 20, § 7º. Documentos oriundos de sessão ou reunião secreta ou reservada poderão ter seu grau de sigilo mantido, reduzido ou cancelado, no todo ou em parte, por deliberação do respectivo plenário, ao término da sessão ou reunião. Art. 21, § 1º. Os documentos entregues em sessão ou reunião secreta serão referenciados nas atas e autos respectivos e arquivados em separado dos demais documentos do conjunto que não tenham sido classificados, resguardado o sigilo imposto pela origem.</w:delText>
        </w:r>
      </w:del>
    </w:p>
    <w:p w14:paraId="00001623" w14:textId="77777777" w:rsidR="003D183A" w:rsidDel="00E631A1" w:rsidRDefault="003D183A">
      <w:pPr>
        <w:widowControl w:val="0"/>
        <w:pBdr>
          <w:top w:val="nil"/>
          <w:left w:val="nil"/>
          <w:bottom w:val="nil"/>
          <w:right w:val="nil"/>
          <w:between w:val="nil"/>
        </w:pBdr>
        <w:spacing w:before="57" w:after="0"/>
        <w:ind w:left="283" w:right="283" w:firstLine="0"/>
        <w:rPr>
          <w:del w:id="3362" w:author="Cristiano de Menezes Feu" w:date="2022-11-21T08:33:00Z"/>
          <w:color w:val="005583"/>
          <w:sz w:val="16"/>
          <w:szCs w:val="16"/>
        </w:rPr>
      </w:pPr>
    </w:p>
  </w:footnote>
  <w:footnote w:id="171">
    <w:p w14:paraId="00001624" w14:textId="77777777" w:rsidR="003D183A" w:rsidDel="00E631A1" w:rsidRDefault="008B7924">
      <w:pPr>
        <w:widowControl w:val="0"/>
        <w:pBdr>
          <w:top w:val="nil"/>
          <w:left w:val="nil"/>
          <w:bottom w:val="nil"/>
          <w:right w:val="nil"/>
          <w:between w:val="nil"/>
        </w:pBdr>
        <w:spacing w:before="57" w:after="0"/>
        <w:ind w:left="283" w:right="283" w:firstLine="0"/>
        <w:rPr>
          <w:del w:id="3384" w:author="Cristiano de Menezes Feu" w:date="2022-11-21T08:33:00Z"/>
          <w:color w:val="005583"/>
          <w:sz w:val="16"/>
          <w:szCs w:val="16"/>
        </w:rPr>
      </w:pPr>
      <w:del w:id="3385"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625" w14:textId="77777777" w:rsidR="003D183A" w:rsidDel="00E631A1" w:rsidRDefault="003D183A">
      <w:pPr>
        <w:widowControl w:val="0"/>
        <w:pBdr>
          <w:top w:val="nil"/>
          <w:left w:val="nil"/>
          <w:bottom w:val="nil"/>
          <w:right w:val="nil"/>
          <w:between w:val="nil"/>
        </w:pBdr>
        <w:spacing w:before="57" w:after="0"/>
        <w:ind w:left="283" w:right="283" w:firstLine="0"/>
        <w:rPr>
          <w:del w:id="3386" w:author="Cristiano de Menezes Feu" w:date="2022-11-21T08:33:00Z"/>
          <w:color w:val="005583"/>
          <w:sz w:val="16"/>
          <w:szCs w:val="16"/>
        </w:rPr>
      </w:pPr>
    </w:p>
  </w:footnote>
  <w:footnote w:id="172">
    <w:p w14:paraId="00001626" w14:textId="77777777" w:rsidR="003D183A" w:rsidDel="00E631A1" w:rsidRDefault="008B7924">
      <w:pPr>
        <w:widowControl w:val="0"/>
        <w:pBdr>
          <w:top w:val="nil"/>
          <w:left w:val="nil"/>
          <w:bottom w:val="nil"/>
          <w:right w:val="nil"/>
          <w:between w:val="nil"/>
        </w:pBdr>
        <w:spacing w:before="57" w:after="0"/>
        <w:ind w:left="283" w:right="283" w:firstLine="0"/>
        <w:rPr>
          <w:del w:id="3435" w:author="Cristiano de Menezes Feu" w:date="2022-11-21T08:33:00Z"/>
          <w:color w:val="005583"/>
          <w:sz w:val="16"/>
          <w:szCs w:val="16"/>
        </w:rPr>
      </w:pPr>
      <w:del w:id="3436" w:author="Cristiano de Menezes Feu" w:date="2022-11-21T08:33:00Z">
        <w:r w:rsidDel="00E631A1">
          <w:rPr>
            <w:vertAlign w:val="superscript"/>
          </w:rPr>
          <w:footnoteRef/>
        </w:r>
        <w:r w:rsidDel="00E631A1">
          <w:rPr>
            <w:color w:val="005583"/>
            <w:sz w:val="16"/>
            <w:szCs w:val="16"/>
          </w:rPr>
          <w:tab/>
          <w:delText>(Alínea adaptada aos termos da Resolução nº 58, de 1994).</w:delText>
        </w:r>
      </w:del>
    </w:p>
    <w:p w14:paraId="00001627" w14:textId="77777777" w:rsidR="003D183A" w:rsidDel="00E631A1" w:rsidRDefault="003D183A">
      <w:pPr>
        <w:widowControl w:val="0"/>
        <w:pBdr>
          <w:top w:val="nil"/>
          <w:left w:val="nil"/>
          <w:bottom w:val="nil"/>
          <w:right w:val="nil"/>
          <w:between w:val="nil"/>
        </w:pBdr>
        <w:spacing w:before="57" w:after="0"/>
        <w:ind w:left="283" w:right="283" w:firstLine="0"/>
        <w:rPr>
          <w:del w:id="3437" w:author="Cristiano de Menezes Feu" w:date="2022-11-21T08:33:00Z"/>
          <w:color w:val="005583"/>
          <w:sz w:val="16"/>
          <w:szCs w:val="16"/>
        </w:rPr>
      </w:pPr>
    </w:p>
  </w:footnote>
  <w:footnote w:id="173">
    <w:p w14:paraId="00001628" w14:textId="77777777" w:rsidR="003D183A" w:rsidDel="00E631A1" w:rsidRDefault="008B7924">
      <w:pPr>
        <w:widowControl w:val="0"/>
        <w:pBdr>
          <w:top w:val="nil"/>
          <w:left w:val="nil"/>
          <w:bottom w:val="nil"/>
          <w:right w:val="nil"/>
          <w:between w:val="nil"/>
        </w:pBdr>
        <w:spacing w:before="57" w:after="0"/>
        <w:ind w:left="283" w:right="283" w:firstLine="0"/>
        <w:rPr>
          <w:del w:id="3522" w:author="Cristiano de Menezes Feu" w:date="2022-11-21T08:33:00Z"/>
          <w:color w:val="005583"/>
          <w:sz w:val="16"/>
          <w:szCs w:val="16"/>
        </w:rPr>
      </w:pPr>
      <w:del w:id="3523" w:author="Cristiano de Menezes Feu" w:date="2022-11-21T08:33:00Z">
        <w:r w:rsidDel="00E631A1">
          <w:rPr>
            <w:vertAlign w:val="superscript"/>
          </w:rPr>
          <w:footnoteRef/>
        </w:r>
        <w:r w:rsidDel="00E631A1">
          <w:rPr>
            <w:color w:val="005583"/>
            <w:sz w:val="16"/>
            <w:szCs w:val="16"/>
          </w:rPr>
          <w:tab/>
          <w:delText>(Inciso com redação dada pela Resolução nº 58, de 1994).</w:delText>
        </w:r>
      </w:del>
    </w:p>
    <w:p w14:paraId="00001629" w14:textId="77777777" w:rsidR="003D183A" w:rsidDel="00E631A1" w:rsidRDefault="003D183A">
      <w:pPr>
        <w:widowControl w:val="0"/>
        <w:pBdr>
          <w:top w:val="nil"/>
          <w:left w:val="nil"/>
          <w:bottom w:val="nil"/>
          <w:right w:val="nil"/>
          <w:between w:val="nil"/>
        </w:pBdr>
        <w:spacing w:before="57" w:after="0"/>
        <w:ind w:left="283" w:right="283" w:firstLine="0"/>
        <w:rPr>
          <w:del w:id="3524" w:author="Cristiano de Menezes Feu" w:date="2022-11-21T08:33:00Z"/>
          <w:color w:val="005583"/>
          <w:sz w:val="16"/>
          <w:szCs w:val="16"/>
        </w:rPr>
      </w:pPr>
    </w:p>
  </w:footnote>
  <w:footnote w:id="174">
    <w:p w14:paraId="0000162A" w14:textId="77777777" w:rsidR="003D183A" w:rsidDel="00E631A1" w:rsidRDefault="008B7924">
      <w:pPr>
        <w:widowControl w:val="0"/>
        <w:pBdr>
          <w:top w:val="nil"/>
          <w:left w:val="nil"/>
          <w:bottom w:val="nil"/>
          <w:right w:val="nil"/>
          <w:between w:val="nil"/>
        </w:pBdr>
        <w:spacing w:before="57" w:after="0"/>
        <w:ind w:left="283" w:right="283" w:firstLine="0"/>
        <w:rPr>
          <w:del w:id="3531" w:author="Cristiano de Menezes Feu" w:date="2022-11-21T08:33:00Z"/>
          <w:color w:val="005583"/>
          <w:sz w:val="16"/>
          <w:szCs w:val="16"/>
        </w:rPr>
      </w:pPr>
      <w:del w:id="3532" w:author="Cristiano de Menezes Feu" w:date="2022-11-21T08:33:00Z">
        <w:r w:rsidDel="00E631A1">
          <w:rPr>
            <w:vertAlign w:val="superscript"/>
          </w:rPr>
          <w:footnoteRef/>
        </w:r>
        <w:r w:rsidDel="00E631A1">
          <w:rPr>
            <w:color w:val="005583"/>
            <w:sz w:val="16"/>
            <w:szCs w:val="16"/>
          </w:rPr>
          <w:tab/>
          <w:delText>(Inciso com redação dada pela Resolução nº 58, de 1994).</w:delText>
        </w:r>
      </w:del>
    </w:p>
    <w:p w14:paraId="0000162B" w14:textId="77777777" w:rsidR="003D183A" w:rsidDel="00E631A1" w:rsidRDefault="003D183A">
      <w:pPr>
        <w:widowControl w:val="0"/>
        <w:pBdr>
          <w:top w:val="nil"/>
          <w:left w:val="nil"/>
          <w:bottom w:val="nil"/>
          <w:right w:val="nil"/>
          <w:between w:val="nil"/>
        </w:pBdr>
        <w:spacing w:before="57" w:after="0"/>
        <w:ind w:left="283" w:right="283" w:firstLine="0"/>
        <w:rPr>
          <w:del w:id="3533" w:author="Cristiano de Menezes Feu" w:date="2022-11-21T08:33:00Z"/>
          <w:color w:val="005583"/>
          <w:sz w:val="16"/>
          <w:szCs w:val="16"/>
        </w:rPr>
      </w:pPr>
    </w:p>
  </w:footnote>
  <w:footnote w:id="175">
    <w:p w14:paraId="0000162C" w14:textId="77777777" w:rsidR="003D183A" w:rsidDel="00E631A1" w:rsidRDefault="008B7924">
      <w:pPr>
        <w:widowControl w:val="0"/>
        <w:pBdr>
          <w:top w:val="nil"/>
          <w:left w:val="nil"/>
          <w:bottom w:val="nil"/>
          <w:right w:val="nil"/>
          <w:between w:val="nil"/>
        </w:pBdr>
        <w:spacing w:before="57" w:after="0"/>
        <w:ind w:left="283" w:right="283" w:firstLine="0"/>
        <w:rPr>
          <w:del w:id="3540" w:author="Cristiano de Menezes Feu" w:date="2022-11-21T08:33:00Z"/>
          <w:color w:val="005583"/>
          <w:sz w:val="16"/>
          <w:szCs w:val="16"/>
        </w:rPr>
      </w:pPr>
      <w:del w:id="3541" w:author="Cristiano de Menezes Feu" w:date="2022-11-21T08:33:00Z">
        <w:r w:rsidDel="00E631A1">
          <w:rPr>
            <w:vertAlign w:val="superscript"/>
          </w:rPr>
          <w:footnoteRef/>
        </w:r>
        <w:r w:rsidDel="00E631A1">
          <w:rPr>
            <w:color w:val="005583"/>
            <w:sz w:val="16"/>
            <w:szCs w:val="16"/>
          </w:rPr>
          <w:tab/>
          <w:delText>(Inciso com redação dada pela Resolução nº 58, de 1994).</w:delText>
        </w:r>
      </w:del>
    </w:p>
    <w:p w14:paraId="0000162D" w14:textId="77777777" w:rsidR="003D183A" w:rsidDel="00E631A1" w:rsidRDefault="003D183A">
      <w:pPr>
        <w:widowControl w:val="0"/>
        <w:pBdr>
          <w:top w:val="nil"/>
          <w:left w:val="nil"/>
          <w:bottom w:val="nil"/>
          <w:right w:val="nil"/>
          <w:between w:val="nil"/>
        </w:pBdr>
        <w:spacing w:before="57" w:after="0"/>
        <w:ind w:left="283" w:right="283" w:firstLine="0"/>
        <w:rPr>
          <w:del w:id="3542" w:author="Cristiano de Menezes Feu" w:date="2022-11-21T08:33:00Z"/>
          <w:color w:val="005583"/>
          <w:sz w:val="16"/>
          <w:szCs w:val="16"/>
        </w:rPr>
      </w:pPr>
    </w:p>
  </w:footnote>
  <w:footnote w:id="176">
    <w:p w14:paraId="0000162E" w14:textId="77777777" w:rsidR="003D183A" w:rsidDel="00E631A1" w:rsidRDefault="008B7924">
      <w:pPr>
        <w:widowControl w:val="0"/>
        <w:pBdr>
          <w:top w:val="nil"/>
          <w:left w:val="nil"/>
          <w:bottom w:val="nil"/>
          <w:right w:val="nil"/>
          <w:between w:val="nil"/>
        </w:pBdr>
        <w:spacing w:before="57" w:after="0"/>
        <w:ind w:left="283" w:right="283" w:firstLine="0"/>
        <w:rPr>
          <w:del w:id="3570" w:author="Cristiano de Menezes Feu" w:date="2022-11-21T08:33:00Z"/>
          <w:color w:val="005583"/>
          <w:sz w:val="16"/>
          <w:szCs w:val="16"/>
        </w:rPr>
      </w:pPr>
      <w:del w:id="3571" w:author="Cristiano de Menezes Feu" w:date="2022-11-21T08:33:00Z">
        <w:r w:rsidDel="00E631A1">
          <w:rPr>
            <w:vertAlign w:val="superscript"/>
          </w:rPr>
          <w:footnoteRef/>
        </w:r>
        <w:r w:rsidDel="00E631A1">
          <w:rPr>
            <w:color w:val="005583"/>
            <w:sz w:val="16"/>
            <w:szCs w:val="16"/>
          </w:rPr>
          <w:tab/>
          <w:delText>(Parágrafo com redação dada pela Resolução nº 58, de 1994).</w:delText>
        </w:r>
      </w:del>
    </w:p>
    <w:p w14:paraId="0000162F" w14:textId="77777777" w:rsidR="003D183A" w:rsidDel="00E631A1" w:rsidRDefault="003D183A">
      <w:pPr>
        <w:widowControl w:val="0"/>
        <w:pBdr>
          <w:top w:val="nil"/>
          <w:left w:val="nil"/>
          <w:bottom w:val="nil"/>
          <w:right w:val="nil"/>
          <w:between w:val="nil"/>
        </w:pBdr>
        <w:spacing w:before="57" w:after="0"/>
        <w:ind w:left="283" w:right="283" w:firstLine="0"/>
        <w:rPr>
          <w:del w:id="3572" w:author="Cristiano de Menezes Feu" w:date="2022-11-21T08:33:00Z"/>
          <w:color w:val="005583"/>
          <w:sz w:val="16"/>
          <w:szCs w:val="16"/>
        </w:rPr>
      </w:pPr>
    </w:p>
  </w:footnote>
  <w:footnote w:id="177">
    <w:p w14:paraId="00001630" w14:textId="77777777" w:rsidR="003D183A" w:rsidDel="00E631A1" w:rsidRDefault="008B7924">
      <w:pPr>
        <w:widowControl w:val="0"/>
        <w:pBdr>
          <w:top w:val="nil"/>
          <w:left w:val="nil"/>
          <w:bottom w:val="nil"/>
          <w:right w:val="nil"/>
          <w:between w:val="nil"/>
        </w:pBdr>
        <w:spacing w:before="57" w:after="0"/>
        <w:ind w:left="283" w:right="283" w:firstLine="0"/>
        <w:rPr>
          <w:del w:id="3579" w:author="Cristiano de Menezes Feu" w:date="2022-11-21T08:33:00Z"/>
          <w:color w:val="005583"/>
          <w:sz w:val="16"/>
          <w:szCs w:val="16"/>
        </w:rPr>
      </w:pPr>
      <w:del w:id="3580" w:author="Cristiano de Menezes Feu" w:date="2022-11-21T08:33:00Z">
        <w:r w:rsidDel="00E631A1">
          <w:rPr>
            <w:vertAlign w:val="superscript"/>
          </w:rPr>
          <w:footnoteRef/>
        </w:r>
        <w:r w:rsidDel="00E631A1">
          <w:rPr>
            <w:color w:val="005583"/>
            <w:sz w:val="16"/>
            <w:szCs w:val="16"/>
          </w:rPr>
          <w:tab/>
          <w:delText>(Parágrafo com redação dada pela Resolução nº 58, de 1994).</w:delText>
        </w:r>
      </w:del>
    </w:p>
    <w:p w14:paraId="00001631" w14:textId="77777777" w:rsidR="003D183A" w:rsidDel="00E631A1" w:rsidRDefault="003D183A">
      <w:pPr>
        <w:widowControl w:val="0"/>
        <w:pBdr>
          <w:top w:val="nil"/>
          <w:left w:val="nil"/>
          <w:bottom w:val="nil"/>
          <w:right w:val="nil"/>
          <w:between w:val="nil"/>
        </w:pBdr>
        <w:spacing w:before="57" w:after="0"/>
        <w:ind w:left="283" w:right="283" w:firstLine="0"/>
        <w:rPr>
          <w:del w:id="3581" w:author="Cristiano de Menezes Feu" w:date="2022-11-21T08:33:00Z"/>
          <w:color w:val="005583"/>
          <w:sz w:val="16"/>
          <w:szCs w:val="16"/>
        </w:rPr>
      </w:pPr>
    </w:p>
  </w:footnote>
  <w:footnote w:id="178">
    <w:p w14:paraId="00001632" w14:textId="77777777" w:rsidR="003D183A" w:rsidDel="00E631A1" w:rsidRDefault="008B7924">
      <w:pPr>
        <w:widowControl w:val="0"/>
        <w:pBdr>
          <w:top w:val="nil"/>
          <w:left w:val="nil"/>
          <w:bottom w:val="nil"/>
          <w:right w:val="nil"/>
          <w:between w:val="nil"/>
        </w:pBdr>
        <w:spacing w:before="57" w:after="0"/>
        <w:ind w:left="283" w:right="283" w:firstLine="0"/>
        <w:rPr>
          <w:del w:id="3585" w:author="Cristiano de Menezes Feu" w:date="2022-11-21T08:33:00Z"/>
          <w:color w:val="005583"/>
          <w:sz w:val="16"/>
          <w:szCs w:val="16"/>
        </w:rPr>
      </w:pPr>
      <w:del w:id="3586" w:author="Cristiano de Menezes Feu" w:date="2022-11-21T08:33:00Z">
        <w:r w:rsidDel="00E631A1">
          <w:rPr>
            <w:vertAlign w:val="superscript"/>
          </w:rPr>
          <w:footnoteRef/>
        </w:r>
        <w:r w:rsidDel="00E631A1">
          <w:rPr>
            <w:color w:val="005583"/>
            <w:sz w:val="16"/>
            <w:szCs w:val="16"/>
          </w:rPr>
          <w:tab/>
          <w:delText>(Parágrafo com redação dada pela Resolução nº 58, de 1994).</w:delText>
        </w:r>
      </w:del>
    </w:p>
    <w:p w14:paraId="00001633" w14:textId="77777777" w:rsidR="003D183A" w:rsidDel="00E631A1" w:rsidRDefault="003D183A">
      <w:pPr>
        <w:widowControl w:val="0"/>
        <w:pBdr>
          <w:top w:val="nil"/>
          <w:left w:val="nil"/>
          <w:bottom w:val="nil"/>
          <w:right w:val="nil"/>
          <w:between w:val="nil"/>
        </w:pBdr>
        <w:spacing w:before="57" w:after="0"/>
        <w:ind w:left="283" w:right="283" w:firstLine="0"/>
        <w:rPr>
          <w:del w:id="3587" w:author="Cristiano de Menezes Feu" w:date="2022-11-21T08:33:00Z"/>
          <w:color w:val="005583"/>
          <w:sz w:val="16"/>
          <w:szCs w:val="16"/>
        </w:rPr>
      </w:pPr>
    </w:p>
  </w:footnote>
  <w:footnote w:id="179">
    <w:p w14:paraId="00001634" w14:textId="77777777" w:rsidR="003D183A" w:rsidDel="00E631A1" w:rsidRDefault="008B7924">
      <w:pPr>
        <w:widowControl w:val="0"/>
        <w:pBdr>
          <w:top w:val="nil"/>
          <w:left w:val="nil"/>
          <w:bottom w:val="nil"/>
          <w:right w:val="nil"/>
          <w:between w:val="nil"/>
        </w:pBdr>
        <w:spacing w:before="57" w:after="0"/>
        <w:ind w:left="283" w:right="283" w:firstLine="0"/>
        <w:rPr>
          <w:del w:id="3594" w:author="Cristiano de Menezes Feu" w:date="2022-11-21T08:33:00Z"/>
          <w:color w:val="005583"/>
          <w:sz w:val="16"/>
          <w:szCs w:val="16"/>
        </w:rPr>
      </w:pPr>
      <w:del w:id="3595" w:author="Cristiano de Menezes Feu" w:date="2022-11-21T08:33:00Z">
        <w:r w:rsidDel="00E631A1">
          <w:rPr>
            <w:vertAlign w:val="superscript"/>
          </w:rPr>
          <w:footnoteRef/>
        </w:r>
        <w:r w:rsidDel="00E631A1">
          <w:rPr>
            <w:color w:val="005583"/>
            <w:sz w:val="16"/>
            <w:szCs w:val="16"/>
          </w:rPr>
          <w:tab/>
          <w:delText xml:space="preserve">QO 393/2004 – Entende “inexistir impedimento regimental para a substituição de Relator pelo Presidente de Comissão”, a qualquer tempo, contudo tal procedimento deve ser evitado para não prejudicar a otimização do processo legislativo. </w:delText>
        </w:r>
      </w:del>
    </w:p>
    <w:p w14:paraId="00001635" w14:textId="77777777" w:rsidR="003D183A" w:rsidDel="00E631A1" w:rsidRDefault="003D183A">
      <w:pPr>
        <w:widowControl w:val="0"/>
        <w:pBdr>
          <w:top w:val="nil"/>
          <w:left w:val="nil"/>
          <w:bottom w:val="nil"/>
          <w:right w:val="nil"/>
          <w:between w:val="nil"/>
        </w:pBdr>
        <w:spacing w:before="57" w:after="0"/>
        <w:ind w:left="283" w:right="283" w:firstLine="0"/>
        <w:rPr>
          <w:del w:id="3596" w:author="Cristiano de Menezes Feu" w:date="2022-11-21T08:33:00Z"/>
          <w:color w:val="005583"/>
          <w:sz w:val="16"/>
          <w:szCs w:val="16"/>
        </w:rPr>
      </w:pPr>
    </w:p>
  </w:footnote>
  <w:footnote w:id="180">
    <w:p w14:paraId="00001636" w14:textId="77777777" w:rsidR="003D183A" w:rsidDel="00E631A1" w:rsidRDefault="008B7924">
      <w:pPr>
        <w:widowControl w:val="0"/>
        <w:pBdr>
          <w:top w:val="nil"/>
          <w:left w:val="nil"/>
          <w:bottom w:val="nil"/>
          <w:right w:val="nil"/>
          <w:between w:val="nil"/>
        </w:pBdr>
        <w:spacing w:before="57" w:after="0"/>
        <w:ind w:left="283" w:right="283" w:firstLine="0"/>
        <w:rPr>
          <w:del w:id="3603" w:author="Cristiano de Menezes Feu" w:date="2022-11-21T08:33:00Z"/>
          <w:color w:val="005583"/>
          <w:sz w:val="16"/>
          <w:szCs w:val="16"/>
        </w:rPr>
      </w:pPr>
      <w:del w:id="3604" w:author="Cristiano de Menezes Feu" w:date="2022-11-21T08:33:00Z">
        <w:r w:rsidDel="00E631A1">
          <w:rPr>
            <w:vertAlign w:val="superscript"/>
          </w:rPr>
          <w:footnoteRef/>
        </w:r>
        <w:r w:rsidDel="00E631A1">
          <w:rPr>
            <w:color w:val="005583"/>
            <w:sz w:val="16"/>
            <w:szCs w:val="16"/>
          </w:rPr>
          <w:tab/>
          <w:delText>(Parágrafo com redação dada pela Resolução nº 58, de 1994).</w:delText>
        </w:r>
      </w:del>
    </w:p>
    <w:p w14:paraId="00001637" w14:textId="77777777" w:rsidR="003D183A" w:rsidDel="00E631A1" w:rsidRDefault="003D183A">
      <w:pPr>
        <w:widowControl w:val="0"/>
        <w:pBdr>
          <w:top w:val="nil"/>
          <w:left w:val="nil"/>
          <w:bottom w:val="nil"/>
          <w:right w:val="nil"/>
          <w:between w:val="nil"/>
        </w:pBdr>
        <w:spacing w:before="57" w:after="0"/>
        <w:ind w:left="283" w:right="283" w:firstLine="0"/>
        <w:rPr>
          <w:del w:id="3605" w:author="Cristiano de Menezes Feu" w:date="2022-11-21T08:33:00Z"/>
          <w:color w:val="005583"/>
          <w:sz w:val="16"/>
          <w:szCs w:val="16"/>
        </w:rPr>
      </w:pPr>
    </w:p>
  </w:footnote>
  <w:footnote w:id="181">
    <w:p w14:paraId="00001638" w14:textId="77777777" w:rsidR="003D183A" w:rsidDel="00E631A1" w:rsidRDefault="008B7924">
      <w:pPr>
        <w:widowControl w:val="0"/>
        <w:pBdr>
          <w:top w:val="nil"/>
          <w:left w:val="nil"/>
          <w:bottom w:val="nil"/>
          <w:right w:val="nil"/>
          <w:between w:val="nil"/>
        </w:pBdr>
        <w:spacing w:before="57" w:after="0"/>
        <w:ind w:left="283" w:right="283" w:firstLine="0"/>
        <w:rPr>
          <w:del w:id="3609" w:author="Cristiano de Menezes Feu" w:date="2022-11-21T08:33:00Z"/>
          <w:color w:val="005583"/>
          <w:sz w:val="16"/>
          <w:szCs w:val="16"/>
        </w:rPr>
      </w:pPr>
      <w:del w:id="3610" w:author="Cristiano de Menezes Feu" w:date="2022-11-21T08:33:00Z">
        <w:r w:rsidDel="00E631A1">
          <w:rPr>
            <w:vertAlign w:val="superscript"/>
          </w:rPr>
          <w:footnoteRef/>
        </w:r>
        <w:r w:rsidDel="00E631A1">
          <w:rPr>
            <w:color w:val="005583"/>
            <w:sz w:val="16"/>
            <w:szCs w:val="16"/>
          </w:rPr>
          <w:tab/>
          <w:delText>(Parágrafo com redação dada pela Resolução nº 58, de 1994).</w:delText>
        </w:r>
      </w:del>
    </w:p>
    <w:p w14:paraId="00001639" w14:textId="77777777" w:rsidR="003D183A" w:rsidDel="00E631A1" w:rsidRDefault="003D183A">
      <w:pPr>
        <w:widowControl w:val="0"/>
        <w:pBdr>
          <w:top w:val="nil"/>
          <w:left w:val="nil"/>
          <w:bottom w:val="nil"/>
          <w:right w:val="nil"/>
          <w:between w:val="nil"/>
        </w:pBdr>
        <w:spacing w:before="57" w:after="0"/>
        <w:ind w:left="283" w:right="283" w:firstLine="0"/>
        <w:rPr>
          <w:del w:id="3611" w:author="Cristiano de Menezes Feu" w:date="2022-11-21T08:33:00Z"/>
          <w:color w:val="005583"/>
          <w:sz w:val="16"/>
          <w:szCs w:val="16"/>
        </w:rPr>
      </w:pPr>
    </w:p>
  </w:footnote>
  <w:footnote w:id="182">
    <w:p w14:paraId="0000163A" w14:textId="77777777" w:rsidR="003D183A" w:rsidDel="00E631A1" w:rsidRDefault="008B7924">
      <w:pPr>
        <w:widowControl w:val="0"/>
        <w:pBdr>
          <w:top w:val="nil"/>
          <w:left w:val="nil"/>
          <w:bottom w:val="nil"/>
          <w:right w:val="nil"/>
          <w:between w:val="nil"/>
        </w:pBdr>
        <w:spacing w:before="57" w:after="0"/>
        <w:ind w:left="283" w:right="283" w:firstLine="0"/>
        <w:rPr>
          <w:del w:id="3633" w:author="Cristiano de Menezes Feu" w:date="2022-11-21T08:33:00Z"/>
          <w:color w:val="005583"/>
          <w:sz w:val="16"/>
          <w:szCs w:val="16"/>
        </w:rPr>
      </w:pPr>
      <w:del w:id="3634" w:author="Cristiano de Menezes Feu" w:date="2022-11-21T08:33:00Z">
        <w:r w:rsidDel="00E631A1">
          <w:rPr>
            <w:vertAlign w:val="superscript"/>
          </w:rPr>
          <w:footnoteRef/>
        </w:r>
        <w:r w:rsidDel="00E631A1">
          <w:rPr>
            <w:color w:val="005583"/>
            <w:sz w:val="16"/>
            <w:szCs w:val="16"/>
          </w:rPr>
          <w:tab/>
          <w:delText>(Parágrafo com redação dada pela Resolução nº 58, de 1994).</w:delText>
        </w:r>
      </w:del>
    </w:p>
    <w:p w14:paraId="0000163B" w14:textId="77777777" w:rsidR="003D183A" w:rsidDel="00E631A1" w:rsidRDefault="003D183A">
      <w:pPr>
        <w:widowControl w:val="0"/>
        <w:pBdr>
          <w:top w:val="nil"/>
          <w:left w:val="nil"/>
          <w:bottom w:val="nil"/>
          <w:right w:val="nil"/>
          <w:between w:val="nil"/>
        </w:pBdr>
        <w:spacing w:before="57" w:after="0"/>
        <w:ind w:left="283" w:right="283" w:firstLine="0"/>
        <w:rPr>
          <w:del w:id="3635" w:author="Cristiano de Menezes Feu" w:date="2022-11-21T08:33:00Z"/>
          <w:color w:val="005583"/>
          <w:sz w:val="16"/>
          <w:szCs w:val="16"/>
        </w:rPr>
      </w:pPr>
    </w:p>
  </w:footnote>
  <w:footnote w:id="183">
    <w:p w14:paraId="0000163C" w14:textId="77777777" w:rsidR="003D183A" w:rsidDel="00E631A1" w:rsidRDefault="008B7924">
      <w:pPr>
        <w:widowControl w:val="0"/>
        <w:pBdr>
          <w:top w:val="nil"/>
          <w:left w:val="nil"/>
          <w:bottom w:val="nil"/>
          <w:right w:val="nil"/>
          <w:between w:val="nil"/>
        </w:pBdr>
        <w:spacing w:before="57" w:after="0"/>
        <w:ind w:left="283" w:right="283" w:firstLine="0"/>
        <w:rPr>
          <w:del w:id="3680" w:author="Cristiano de Menezes Feu" w:date="2022-11-21T08:33:00Z"/>
          <w:color w:val="005583"/>
          <w:sz w:val="16"/>
          <w:szCs w:val="16"/>
        </w:rPr>
      </w:pPr>
      <w:del w:id="3681"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63D" w14:textId="77777777" w:rsidR="003D183A" w:rsidDel="00E631A1" w:rsidRDefault="003D183A">
      <w:pPr>
        <w:widowControl w:val="0"/>
        <w:pBdr>
          <w:top w:val="nil"/>
          <w:left w:val="nil"/>
          <w:bottom w:val="nil"/>
          <w:right w:val="nil"/>
          <w:between w:val="nil"/>
        </w:pBdr>
        <w:spacing w:before="57" w:after="0"/>
        <w:ind w:left="283" w:right="283" w:firstLine="0"/>
        <w:rPr>
          <w:del w:id="3682" w:author="Cristiano de Menezes Feu" w:date="2022-11-21T08:33:00Z"/>
          <w:color w:val="005583"/>
          <w:sz w:val="16"/>
          <w:szCs w:val="16"/>
        </w:rPr>
      </w:pPr>
    </w:p>
  </w:footnote>
  <w:footnote w:id="184">
    <w:p w14:paraId="0000163E" w14:textId="77777777" w:rsidR="003D183A" w:rsidDel="00E631A1" w:rsidRDefault="008B7924">
      <w:pPr>
        <w:widowControl w:val="0"/>
        <w:pBdr>
          <w:top w:val="nil"/>
          <w:left w:val="nil"/>
          <w:bottom w:val="nil"/>
          <w:right w:val="nil"/>
          <w:between w:val="nil"/>
        </w:pBdr>
        <w:spacing w:before="57" w:after="0"/>
        <w:ind w:left="283" w:right="283" w:firstLine="0"/>
        <w:rPr>
          <w:del w:id="3689" w:author="Cristiano de Menezes Feu" w:date="2022-11-21T08:33:00Z"/>
          <w:color w:val="005583"/>
          <w:sz w:val="16"/>
          <w:szCs w:val="16"/>
        </w:rPr>
      </w:pPr>
      <w:del w:id="3690" w:author="Cristiano de Menezes Feu" w:date="2022-11-21T08:33:00Z">
        <w:r w:rsidDel="00E631A1">
          <w:rPr>
            <w:vertAlign w:val="superscript"/>
          </w:rPr>
          <w:footnoteRef/>
        </w:r>
        <w:r w:rsidDel="00E631A1">
          <w:rPr>
            <w:color w:val="005583"/>
            <w:sz w:val="16"/>
            <w:szCs w:val="16"/>
          </w:rPr>
          <w:tab/>
          <w:delText>(Artigo com redação dada pela Resolução nº 10, de 1991).</w:delText>
        </w:r>
      </w:del>
    </w:p>
    <w:p w14:paraId="0000163F" w14:textId="77777777" w:rsidR="003D183A" w:rsidDel="00E631A1" w:rsidRDefault="003D183A">
      <w:pPr>
        <w:widowControl w:val="0"/>
        <w:pBdr>
          <w:top w:val="nil"/>
          <w:left w:val="nil"/>
          <w:bottom w:val="nil"/>
          <w:right w:val="nil"/>
          <w:between w:val="nil"/>
        </w:pBdr>
        <w:spacing w:before="57" w:after="0"/>
        <w:ind w:left="283" w:right="283" w:firstLine="0"/>
        <w:rPr>
          <w:del w:id="3691" w:author="Cristiano de Menezes Feu" w:date="2022-11-21T08:33:00Z"/>
          <w:color w:val="005583"/>
          <w:sz w:val="16"/>
          <w:szCs w:val="16"/>
        </w:rPr>
      </w:pPr>
    </w:p>
  </w:footnote>
  <w:footnote w:id="185">
    <w:p w14:paraId="00001640" w14:textId="77777777" w:rsidR="003D183A" w:rsidDel="00E631A1" w:rsidRDefault="008B7924">
      <w:pPr>
        <w:widowControl w:val="0"/>
        <w:pBdr>
          <w:top w:val="nil"/>
          <w:left w:val="nil"/>
          <w:bottom w:val="nil"/>
          <w:right w:val="nil"/>
          <w:between w:val="nil"/>
        </w:pBdr>
        <w:spacing w:before="57" w:after="0"/>
        <w:ind w:left="283" w:right="283" w:firstLine="0"/>
        <w:rPr>
          <w:del w:id="3698" w:author="Cristiano de Menezes Feu" w:date="2022-11-21T08:33:00Z"/>
          <w:color w:val="005583"/>
          <w:sz w:val="16"/>
          <w:szCs w:val="16"/>
        </w:rPr>
      </w:pPr>
      <w:del w:id="3699"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dada pela Resolução nº 10, de 1991).</w:delText>
        </w:r>
      </w:del>
    </w:p>
    <w:p w14:paraId="00001641" w14:textId="77777777" w:rsidR="003D183A" w:rsidDel="00E631A1" w:rsidRDefault="003D183A">
      <w:pPr>
        <w:widowControl w:val="0"/>
        <w:pBdr>
          <w:top w:val="nil"/>
          <w:left w:val="nil"/>
          <w:bottom w:val="nil"/>
          <w:right w:val="nil"/>
          <w:between w:val="nil"/>
        </w:pBdr>
        <w:spacing w:before="57" w:after="0"/>
        <w:ind w:left="283" w:right="283" w:firstLine="0"/>
        <w:rPr>
          <w:del w:id="3700" w:author="Cristiano de Menezes Feu" w:date="2022-11-21T08:33:00Z"/>
          <w:color w:val="005583"/>
          <w:sz w:val="16"/>
          <w:szCs w:val="16"/>
        </w:rPr>
      </w:pPr>
    </w:p>
  </w:footnote>
  <w:footnote w:id="186">
    <w:p w14:paraId="00001642" w14:textId="77777777" w:rsidR="003D183A" w:rsidDel="00E631A1" w:rsidRDefault="008B7924">
      <w:pPr>
        <w:widowControl w:val="0"/>
        <w:pBdr>
          <w:top w:val="nil"/>
          <w:left w:val="nil"/>
          <w:bottom w:val="nil"/>
          <w:right w:val="nil"/>
          <w:between w:val="nil"/>
        </w:pBdr>
        <w:spacing w:before="57" w:after="0"/>
        <w:ind w:left="283" w:right="283" w:firstLine="0"/>
        <w:rPr>
          <w:del w:id="3704" w:author="Cristiano de Menezes Feu" w:date="2022-11-21T08:33:00Z"/>
          <w:color w:val="005583"/>
          <w:sz w:val="16"/>
          <w:szCs w:val="16"/>
        </w:rPr>
      </w:pPr>
      <w:del w:id="3705"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643" w14:textId="77777777" w:rsidR="003D183A" w:rsidDel="00E631A1" w:rsidRDefault="003D183A">
      <w:pPr>
        <w:widowControl w:val="0"/>
        <w:pBdr>
          <w:top w:val="nil"/>
          <w:left w:val="nil"/>
          <w:bottom w:val="nil"/>
          <w:right w:val="nil"/>
          <w:between w:val="nil"/>
        </w:pBdr>
        <w:spacing w:before="57" w:after="0"/>
        <w:ind w:left="283" w:right="283" w:firstLine="0"/>
        <w:rPr>
          <w:del w:id="3706" w:author="Cristiano de Menezes Feu" w:date="2022-11-21T08:33:00Z"/>
          <w:color w:val="005583"/>
          <w:sz w:val="16"/>
          <w:szCs w:val="16"/>
        </w:rPr>
      </w:pPr>
    </w:p>
  </w:footnote>
  <w:footnote w:id="187">
    <w:p w14:paraId="00001644" w14:textId="77777777" w:rsidR="003D183A" w:rsidDel="00E631A1" w:rsidRDefault="008B7924">
      <w:pPr>
        <w:widowControl w:val="0"/>
        <w:pBdr>
          <w:top w:val="nil"/>
          <w:left w:val="nil"/>
          <w:bottom w:val="nil"/>
          <w:right w:val="nil"/>
          <w:between w:val="nil"/>
        </w:pBdr>
        <w:spacing w:before="57" w:after="0"/>
        <w:ind w:left="283" w:right="283" w:firstLine="0"/>
        <w:rPr>
          <w:del w:id="3728" w:author="Cristiano de Menezes Feu" w:date="2022-11-21T08:33:00Z"/>
          <w:color w:val="005583"/>
          <w:sz w:val="16"/>
          <w:szCs w:val="16"/>
        </w:rPr>
      </w:pPr>
      <w:del w:id="3729" w:author="Cristiano de Menezes Feu" w:date="2022-11-21T08:33:00Z">
        <w:r w:rsidDel="00E631A1">
          <w:rPr>
            <w:vertAlign w:val="superscript"/>
          </w:rPr>
          <w:footnoteRef/>
        </w:r>
        <w:r w:rsidDel="00E631A1">
          <w:rPr>
            <w:color w:val="005583"/>
            <w:sz w:val="16"/>
            <w:szCs w:val="16"/>
          </w:rPr>
          <w:tab/>
          <w:delText>(Revogado pela Resolução nº 10, de 1991).</w:delText>
        </w:r>
      </w:del>
    </w:p>
    <w:p w14:paraId="00001645" w14:textId="77777777" w:rsidR="003D183A" w:rsidDel="00E631A1" w:rsidRDefault="003D183A">
      <w:pPr>
        <w:widowControl w:val="0"/>
        <w:pBdr>
          <w:top w:val="nil"/>
          <w:left w:val="nil"/>
          <w:bottom w:val="nil"/>
          <w:right w:val="nil"/>
          <w:between w:val="nil"/>
        </w:pBdr>
        <w:spacing w:before="57" w:after="0"/>
        <w:ind w:left="283" w:right="283" w:firstLine="0"/>
        <w:rPr>
          <w:del w:id="3730" w:author="Cristiano de Menezes Feu" w:date="2022-11-21T08:33:00Z"/>
          <w:color w:val="005583"/>
          <w:sz w:val="16"/>
          <w:szCs w:val="16"/>
        </w:rPr>
      </w:pPr>
    </w:p>
  </w:footnote>
  <w:footnote w:id="188">
    <w:p w14:paraId="00001646" w14:textId="77777777" w:rsidR="003D183A" w:rsidDel="00E631A1" w:rsidRDefault="008B7924">
      <w:pPr>
        <w:widowControl w:val="0"/>
        <w:pBdr>
          <w:top w:val="nil"/>
          <w:left w:val="nil"/>
          <w:bottom w:val="nil"/>
          <w:right w:val="nil"/>
          <w:between w:val="nil"/>
        </w:pBdr>
        <w:spacing w:before="57" w:after="0"/>
        <w:ind w:left="283" w:right="283" w:firstLine="0"/>
        <w:rPr>
          <w:del w:id="3734" w:author="Cristiano de Menezes Feu" w:date="2022-11-21T08:33:00Z"/>
          <w:color w:val="005583"/>
          <w:sz w:val="16"/>
          <w:szCs w:val="16"/>
        </w:rPr>
      </w:pPr>
      <w:del w:id="3735" w:author="Cristiano de Menezes Feu" w:date="2022-11-21T08:33:00Z">
        <w:r w:rsidDel="00E631A1">
          <w:rPr>
            <w:vertAlign w:val="superscript"/>
          </w:rPr>
          <w:footnoteRef/>
        </w:r>
        <w:r w:rsidDel="00E631A1">
          <w:rPr>
            <w:color w:val="005583"/>
            <w:sz w:val="16"/>
            <w:szCs w:val="16"/>
          </w:rPr>
          <w:tab/>
          <w:delText>(Revogado pela Resolução nº 10, de 1991).</w:delText>
        </w:r>
      </w:del>
    </w:p>
    <w:p w14:paraId="00001647" w14:textId="77777777" w:rsidR="003D183A" w:rsidDel="00E631A1" w:rsidRDefault="003D183A">
      <w:pPr>
        <w:widowControl w:val="0"/>
        <w:pBdr>
          <w:top w:val="nil"/>
          <w:left w:val="nil"/>
          <w:bottom w:val="nil"/>
          <w:right w:val="nil"/>
          <w:between w:val="nil"/>
        </w:pBdr>
        <w:spacing w:before="57" w:after="0"/>
        <w:ind w:left="283" w:right="283" w:firstLine="0"/>
        <w:rPr>
          <w:del w:id="3736" w:author="Cristiano de Menezes Feu" w:date="2022-11-21T08:33:00Z"/>
          <w:color w:val="005583"/>
          <w:sz w:val="16"/>
          <w:szCs w:val="16"/>
        </w:rPr>
      </w:pPr>
    </w:p>
  </w:footnote>
  <w:footnote w:id="189">
    <w:p w14:paraId="00001648" w14:textId="77777777" w:rsidR="003D183A" w:rsidDel="00E631A1" w:rsidRDefault="008B7924">
      <w:pPr>
        <w:widowControl w:val="0"/>
        <w:pBdr>
          <w:top w:val="nil"/>
          <w:left w:val="nil"/>
          <w:bottom w:val="nil"/>
          <w:right w:val="nil"/>
          <w:between w:val="nil"/>
        </w:pBdr>
        <w:spacing w:before="57" w:after="0"/>
        <w:ind w:left="283" w:right="283" w:firstLine="0"/>
        <w:rPr>
          <w:del w:id="3740" w:author="Cristiano de Menezes Feu" w:date="2022-11-21T08:33:00Z"/>
          <w:color w:val="005583"/>
          <w:sz w:val="16"/>
          <w:szCs w:val="16"/>
        </w:rPr>
      </w:pPr>
      <w:del w:id="3741" w:author="Cristiano de Menezes Feu" w:date="2022-11-21T08:33:00Z">
        <w:r w:rsidDel="00E631A1">
          <w:rPr>
            <w:vertAlign w:val="superscript"/>
          </w:rPr>
          <w:footnoteRef/>
        </w:r>
        <w:r w:rsidDel="00E631A1">
          <w:rPr>
            <w:color w:val="005583"/>
            <w:sz w:val="16"/>
            <w:szCs w:val="16"/>
          </w:rPr>
          <w:tab/>
          <w:delText>(Revogado pela Resolução nº 10, de 1991).</w:delText>
        </w:r>
      </w:del>
    </w:p>
    <w:p w14:paraId="00001649" w14:textId="77777777" w:rsidR="003D183A" w:rsidDel="00E631A1" w:rsidRDefault="003D183A">
      <w:pPr>
        <w:widowControl w:val="0"/>
        <w:pBdr>
          <w:top w:val="nil"/>
          <w:left w:val="nil"/>
          <w:bottom w:val="nil"/>
          <w:right w:val="nil"/>
          <w:between w:val="nil"/>
        </w:pBdr>
        <w:spacing w:before="57" w:after="0"/>
        <w:ind w:left="283" w:right="283" w:firstLine="0"/>
        <w:rPr>
          <w:del w:id="3742" w:author="Cristiano de Menezes Feu" w:date="2022-11-21T08:33:00Z"/>
          <w:color w:val="005583"/>
          <w:sz w:val="16"/>
          <w:szCs w:val="16"/>
        </w:rPr>
      </w:pPr>
    </w:p>
  </w:footnote>
  <w:footnote w:id="190">
    <w:p w14:paraId="0000164A" w14:textId="77777777" w:rsidR="003D183A" w:rsidDel="00E631A1" w:rsidRDefault="008B7924">
      <w:pPr>
        <w:widowControl w:val="0"/>
        <w:pBdr>
          <w:top w:val="nil"/>
          <w:left w:val="nil"/>
          <w:bottom w:val="nil"/>
          <w:right w:val="nil"/>
          <w:between w:val="nil"/>
        </w:pBdr>
        <w:spacing w:before="57" w:after="0"/>
        <w:ind w:left="283" w:right="283" w:firstLine="0"/>
        <w:rPr>
          <w:del w:id="3746" w:author="Cristiano de Menezes Feu" w:date="2022-11-21T08:33:00Z"/>
          <w:color w:val="005583"/>
          <w:sz w:val="16"/>
          <w:szCs w:val="16"/>
        </w:rPr>
      </w:pPr>
      <w:del w:id="3747" w:author="Cristiano de Menezes Feu" w:date="2022-11-21T08:33:00Z">
        <w:r w:rsidDel="00E631A1">
          <w:rPr>
            <w:vertAlign w:val="superscript"/>
          </w:rPr>
          <w:footnoteRef/>
        </w:r>
        <w:r w:rsidDel="00E631A1">
          <w:rPr>
            <w:color w:val="005583"/>
            <w:sz w:val="16"/>
            <w:szCs w:val="16"/>
          </w:rPr>
          <w:tab/>
          <w:delText>(Revogado pela Resolução nº 10, de 1991).</w:delText>
        </w:r>
      </w:del>
    </w:p>
    <w:p w14:paraId="0000164B" w14:textId="77777777" w:rsidR="003D183A" w:rsidDel="00E631A1" w:rsidRDefault="003D183A">
      <w:pPr>
        <w:widowControl w:val="0"/>
        <w:pBdr>
          <w:top w:val="nil"/>
          <w:left w:val="nil"/>
          <w:bottom w:val="nil"/>
          <w:right w:val="nil"/>
          <w:between w:val="nil"/>
        </w:pBdr>
        <w:spacing w:before="57" w:after="0"/>
        <w:ind w:left="283" w:right="283" w:firstLine="0"/>
        <w:rPr>
          <w:del w:id="3748" w:author="Cristiano de Menezes Feu" w:date="2022-11-21T08:33:00Z"/>
          <w:color w:val="005583"/>
          <w:sz w:val="16"/>
          <w:szCs w:val="16"/>
        </w:rPr>
      </w:pPr>
    </w:p>
  </w:footnote>
  <w:footnote w:id="191">
    <w:p w14:paraId="0000164C" w14:textId="77777777" w:rsidR="003D183A" w:rsidDel="00E631A1" w:rsidRDefault="008B7924">
      <w:pPr>
        <w:widowControl w:val="0"/>
        <w:pBdr>
          <w:top w:val="nil"/>
          <w:left w:val="nil"/>
          <w:bottom w:val="nil"/>
          <w:right w:val="nil"/>
          <w:between w:val="nil"/>
        </w:pBdr>
        <w:spacing w:before="57" w:after="0"/>
        <w:ind w:left="283" w:right="283" w:firstLine="0"/>
        <w:rPr>
          <w:del w:id="3791" w:author="Cristiano de Menezes Feu" w:date="2022-11-21T08:33:00Z"/>
          <w:color w:val="005583"/>
          <w:sz w:val="16"/>
          <w:szCs w:val="16"/>
        </w:rPr>
      </w:pPr>
      <w:del w:id="3792" w:author="Cristiano de Menezes Feu" w:date="2022-11-21T08:33:00Z">
        <w:r w:rsidDel="00E631A1">
          <w:rPr>
            <w:vertAlign w:val="superscript"/>
          </w:rPr>
          <w:footnoteRef/>
        </w:r>
        <w:r w:rsidDel="00E631A1">
          <w:rPr>
            <w:color w:val="005583"/>
            <w:sz w:val="16"/>
            <w:szCs w:val="16"/>
          </w:rPr>
          <w:tab/>
          <w:delText>QO 393/2004 – Entende “inexistir impedimento regimental para a substituição de Relator pelo Presidente de Comissão”, a qualquer tempo, contudo tal procedimento deve ser evitado para não prejudicar a otimização do processo legislativo.</w:delText>
        </w:r>
      </w:del>
    </w:p>
    <w:p w14:paraId="0000164D" w14:textId="77777777" w:rsidR="003D183A" w:rsidDel="00E631A1" w:rsidRDefault="003D183A">
      <w:pPr>
        <w:widowControl w:val="0"/>
        <w:pBdr>
          <w:top w:val="nil"/>
          <w:left w:val="nil"/>
          <w:bottom w:val="nil"/>
          <w:right w:val="nil"/>
          <w:between w:val="nil"/>
        </w:pBdr>
        <w:spacing w:before="57" w:after="0"/>
        <w:ind w:left="283" w:right="283" w:firstLine="0"/>
        <w:rPr>
          <w:del w:id="3793" w:author="Cristiano de Menezes Feu" w:date="2022-11-21T08:33:00Z"/>
          <w:color w:val="005583"/>
          <w:sz w:val="16"/>
          <w:szCs w:val="16"/>
        </w:rPr>
      </w:pPr>
    </w:p>
  </w:footnote>
  <w:footnote w:id="192">
    <w:p w14:paraId="0000164E" w14:textId="77777777" w:rsidR="003D183A" w:rsidDel="00E631A1" w:rsidRDefault="008B7924">
      <w:pPr>
        <w:widowControl w:val="0"/>
        <w:pBdr>
          <w:top w:val="nil"/>
          <w:left w:val="nil"/>
          <w:bottom w:val="nil"/>
          <w:right w:val="nil"/>
          <w:between w:val="nil"/>
        </w:pBdr>
        <w:spacing w:before="57" w:after="0"/>
        <w:ind w:left="283" w:right="283" w:firstLine="0"/>
        <w:rPr>
          <w:del w:id="3803" w:author="Cristiano de Menezes Feu" w:date="2022-11-21T08:33:00Z"/>
          <w:color w:val="005583"/>
          <w:sz w:val="16"/>
          <w:szCs w:val="16"/>
        </w:rPr>
      </w:pPr>
      <w:del w:id="3804" w:author="Cristiano de Menezes Feu" w:date="2022-11-21T08:33:00Z">
        <w:r w:rsidDel="00E631A1">
          <w:rPr>
            <w:vertAlign w:val="superscript"/>
          </w:rPr>
          <w:footnoteRef/>
        </w:r>
        <w:r w:rsidDel="00E631A1">
          <w:rPr>
            <w:color w:val="005583"/>
            <w:sz w:val="16"/>
            <w:szCs w:val="16"/>
          </w:rPr>
          <w:tab/>
          <w:delText>CF art. 47. Salvo disposição constitucional em contrário, as deliberações de cada Casa e de suas Comissões serão tomadas por maioria dos votos, presente a maioria absoluta de seus membros.</w:delText>
        </w:r>
      </w:del>
    </w:p>
    <w:p w14:paraId="0000164F" w14:textId="77777777" w:rsidR="003D183A" w:rsidDel="00E631A1" w:rsidRDefault="003D183A">
      <w:pPr>
        <w:widowControl w:val="0"/>
        <w:pBdr>
          <w:top w:val="nil"/>
          <w:left w:val="nil"/>
          <w:bottom w:val="nil"/>
          <w:right w:val="nil"/>
          <w:between w:val="nil"/>
        </w:pBdr>
        <w:spacing w:before="57" w:after="0"/>
        <w:ind w:left="283" w:right="283" w:firstLine="0"/>
        <w:rPr>
          <w:del w:id="3805" w:author="Cristiano de Menezes Feu" w:date="2022-11-21T08:33:00Z"/>
          <w:color w:val="005583"/>
          <w:sz w:val="16"/>
          <w:szCs w:val="16"/>
        </w:rPr>
      </w:pPr>
    </w:p>
  </w:footnote>
  <w:footnote w:id="193">
    <w:p w14:paraId="00001650" w14:textId="77777777" w:rsidR="003D183A" w:rsidDel="00E631A1" w:rsidRDefault="008B7924">
      <w:pPr>
        <w:widowControl w:val="0"/>
        <w:pBdr>
          <w:top w:val="nil"/>
          <w:left w:val="nil"/>
          <w:bottom w:val="nil"/>
          <w:right w:val="nil"/>
          <w:between w:val="nil"/>
        </w:pBdr>
        <w:spacing w:before="57" w:after="0"/>
        <w:ind w:left="283" w:right="283" w:firstLine="0"/>
        <w:rPr>
          <w:del w:id="3827" w:author="Cristiano de Menezes Feu" w:date="2022-11-21T08:33:00Z"/>
          <w:color w:val="005583"/>
          <w:sz w:val="16"/>
          <w:szCs w:val="16"/>
        </w:rPr>
      </w:pPr>
      <w:del w:id="3828" w:author="Cristiano de Menezes Feu" w:date="2022-11-21T08:33:00Z">
        <w:r w:rsidDel="00E631A1">
          <w:rPr>
            <w:vertAlign w:val="superscript"/>
          </w:rPr>
          <w:footnoteRef/>
        </w:r>
        <w:r w:rsidDel="00E631A1">
          <w:rPr>
            <w:color w:val="005583"/>
            <w:sz w:val="16"/>
            <w:szCs w:val="16"/>
          </w:rPr>
          <w:tab/>
          <w:delText>(Inciso adaptado aos termos da Resolução nº 58, de 1994).</w:delText>
        </w:r>
      </w:del>
    </w:p>
    <w:p w14:paraId="00001651" w14:textId="77777777" w:rsidR="003D183A" w:rsidDel="00E631A1" w:rsidRDefault="003D183A">
      <w:pPr>
        <w:widowControl w:val="0"/>
        <w:pBdr>
          <w:top w:val="nil"/>
          <w:left w:val="nil"/>
          <w:bottom w:val="nil"/>
          <w:right w:val="nil"/>
          <w:between w:val="nil"/>
        </w:pBdr>
        <w:spacing w:before="57" w:after="0"/>
        <w:ind w:left="283" w:right="283" w:firstLine="0"/>
        <w:rPr>
          <w:del w:id="3829" w:author="Cristiano de Menezes Feu" w:date="2022-11-21T08:33:00Z"/>
          <w:color w:val="005583"/>
          <w:sz w:val="16"/>
          <w:szCs w:val="16"/>
        </w:rPr>
      </w:pPr>
    </w:p>
  </w:footnote>
  <w:footnote w:id="194">
    <w:p w14:paraId="00001652" w14:textId="77777777" w:rsidR="003D183A" w:rsidDel="00E631A1" w:rsidRDefault="008B7924">
      <w:pPr>
        <w:widowControl w:val="0"/>
        <w:pBdr>
          <w:top w:val="nil"/>
          <w:left w:val="nil"/>
          <w:bottom w:val="nil"/>
          <w:right w:val="nil"/>
          <w:between w:val="nil"/>
        </w:pBdr>
        <w:spacing w:before="57" w:after="0"/>
        <w:ind w:left="283" w:right="283" w:firstLine="0"/>
        <w:rPr>
          <w:del w:id="3881" w:author="Cristiano de Menezes Feu" w:date="2022-11-21T08:33:00Z"/>
          <w:color w:val="005583"/>
          <w:sz w:val="16"/>
          <w:szCs w:val="16"/>
        </w:rPr>
      </w:pPr>
      <w:del w:id="3882" w:author="Cristiano de Menezes Feu" w:date="2022-11-21T08:33:00Z">
        <w:r w:rsidDel="00E631A1">
          <w:rPr>
            <w:vertAlign w:val="superscript"/>
          </w:rPr>
          <w:footnoteRef/>
        </w:r>
        <w:r w:rsidDel="00E631A1">
          <w:rPr>
            <w:color w:val="005583"/>
            <w:sz w:val="16"/>
            <w:szCs w:val="16"/>
          </w:rPr>
          <w:tab/>
          <w:delText>QO 435/2014 – Apresentado o parecer, não há impedimento para a concessão de pedido de vista antes da sua leitura.</w:delText>
        </w:r>
      </w:del>
    </w:p>
    <w:p w14:paraId="00001653" w14:textId="77777777" w:rsidR="003D183A" w:rsidDel="00E631A1" w:rsidRDefault="003D183A">
      <w:pPr>
        <w:widowControl w:val="0"/>
        <w:pBdr>
          <w:top w:val="nil"/>
          <w:left w:val="nil"/>
          <w:bottom w:val="nil"/>
          <w:right w:val="nil"/>
          <w:between w:val="nil"/>
        </w:pBdr>
        <w:spacing w:before="57" w:after="0"/>
        <w:ind w:left="283" w:right="283" w:firstLine="0"/>
        <w:rPr>
          <w:del w:id="3883" w:author="Cristiano de Menezes Feu" w:date="2022-11-21T08:33:00Z"/>
          <w:color w:val="005583"/>
          <w:sz w:val="16"/>
          <w:szCs w:val="16"/>
        </w:rPr>
      </w:pPr>
    </w:p>
  </w:footnote>
  <w:footnote w:id="195">
    <w:p w14:paraId="00001654" w14:textId="77777777" w:rsidR="003D183A" w:rsidDel="00E631A1" w:rsidRDefault="008B7924">
      <w:pPr>
        <w:widowControl w:val="0"/>
        <w:pBdr>
          <w:top w:val="nil"/>
          <w:left w:val="nil"/>
          <w:bottom w:val="nil"/>
          <w:right w:val="nil"/>
          <w:between w:val="nil"/>
        </w:pBdr>
        <w:spacing w:before="57" w:after="0"/>
        <w:ind w:left="283" w:right="283" w:firstLine="0"/>
        <w:rPr>
          <w:del w:id="3887" w:author="Cristiano de Menezes Feu" w:date="2022-11-21T08:33:00Z"/>
          <w:color w:val="005583"/>
          <w:sz w:val="16"/>
          <w:szCs w:val="16"/>
        </w:rPr>
      </w:pPr>
      <w:del w:id="3888" w:author="Cristiano de Menezes Feu" w:date="2022-11-21T08:33:00Z">
        <w:r w:rsidDel="00E631A1">
          <w:rPr>
            <w:vertAlign w:val="superscript"/>
          </w:rPr>
          <w:footnoteRef/>
        </w:r>
        <w:r w:rsidDel="00E631A1">
          <w:rPr>
            <w:color w:val="005583"/>
            <w:sz w:val="16"/>
            <w:szCs w:val="16"/>
          </w:rPr>
          <w:tab/>
          <w:delText>RCCN, art. 138. Qualquer Senador ou Deputado, interessado na discussão e votação de emenda na Câmara revisora, é permitido participar dos trabalhos das Comissões que sobre ela devam opinar, podendo discutir a matéria sem direito a voto.</w:delText>
        </w:r>
      </w:del>
    </w:p>
    <w:p w14:paraId="00001655" w14:textId="77777777" w:rsidR="003D183A" w:rsidDel="00E631A1" w:rsidRDefault="003D183A">
      <w:pPr>
        <w:widowControl w:val="0"/>
        <w:pBdr>
          <w:top w:val="nil"/>
          <w:left w:val="nil"/>
          <w:bottom w:val="nil"/>
          <w:right w:val="nil"/>
          <w:between w:val="nil"/>
        </w:pBdr>
        <w:spacing w:before="57" w:after="0"/>
        <w:ind w:left="283" w:right="283" w:firstLine="0"/>
        <w:rPr>
          <w:del w:id="3889" w:author="Cristiano de Menezes Feu" w:date="2022-11-21T08:33:00Z"/>
          <w:color w:val="005583"/>
          <w:sz w:val="16"/>
          <w:szCs w:val="16"/>
        </w:rPr>
      </w:pPr>
    </w:p>
  </w:footnote>
  <w:footnote w:id="196">
    <w:p w14:paraId="00001656" w14:textId="77777777" w:rsidR="003D183A" w:rsidDel="00E631A1" w:rsidRDefault="008B7924">
      <w:pPr>
        <w:widowControl w:val="0"/>
        <w:pBdr>
          <w:top w:val="nil"/>
          <w:left w:val="nil"/>
          <w:bottom w:val="nil"/>
          <w:right w:val="nil"/>
          <w:between w:val="nil"/>
        </w:pBdr>
        <w:spacing w:before="57" w:after="0"/>
        <w:ind w:left="283" w:right="283" w:firstLine="0"/>
        <w:rPr>
          <w:del w:id="3911" w:author="Cristiano de Menezes Feu" w:date="2022-11-21T08:33:00Z"/>
          <w:color w:val="005583"/>
          <w:sz w:val="16"/>
          <w:szCs w:val="16"/>
        </w:rPr>
      </w:pPr>
      <w:del w:id="3912" w:author="Cristiano de Menezes Feu" w:date="2022-11-21T08:33:00Z">
        <w:r w:rsidDel="00E631A1">
          <w:rPr>
            <w:vertAlign w:val="superscript"/>
          </w:rPr>
          <w:footnoteRef/>
        </w:r>
        <w:r w:rsidDel="00E631A1">
          <w:rPr>
            <w:color w:val="005583"/>
            <w:sz w:val="16"/>
            <w:szCs w:val="16"/>
          </w:rPr>
          <w:tab/>
          <w:delText>(Inciso acrescido pela Resolução nº 14, de 2016).</w:delText>
        </w:r>
      </w:del>
    </w:p>
    <w:p w14:paraId="00001657" w14:textId="77777777" w:rsidR="003D183A" w:rsidDel="00E631A1" w:rsidRDefault="003D183A">
      <w:pPr>
        <w:widowControl w:val="0"/>
        <w:pBdr>
          <w:top w:val="nil"/>
          <w:left w:val="nil"/>
          <w:bottom w:val="nil"/>
          <w:right w:val="nil"/>
          <w:between w:val="nil"/>
        </w:pBdr>
        <w:spacing w:before="57" w:after="0"/>
        <w:ind w:left="283" w:right="283" w:firstLine="0"/>
        <w:rPr>
          <w:del w:id="3913" w:author="Cristiano de Menezes Feu" w:date="2022-11-21T08:33:00Z"/>
          <w:color w:val="005583"/>
          <w:sz w:val="16"/>
          <w:szCs w:val="16"/>
        </w:rPr>
      </w:pPr>
    </w:p>
  </w:footnote>
  <w:footnote w:id="197">
    <w:p w14:paraId="00001658" w14:textId="77777777" w:rsidR="003D183A" w:rsidDel="00E631A1" w:rsidRDefault="008B7924">
      <w:pPr>
        <w:widowControl w:val="0"/>
        <w:pBdr>
          <w:top w:val="nil"/>
          <w:left w:val="nil"/>
          <w:bottom w:val="nil"/>
          <w:right w:val="nil"/>
          <w:between w:val="nil"/>
        </w:pBdr>
        <w:spacing w:before="57" w:after="0"/>
        <w:ind w:left="283" w:right="283" w:firstLine="0"/>
        <w:rPr>
          <w:del w:id="3983" w:author="Cristiano de Menezes Feu" w:date="2022-11-21T08:33:00Z"/>
          <w:color w:val="005583"/>
          <w:sz w:val="16"/>
          <w:szCs w:val="16"/>
        </w:rPr>
      </w:pPr>
      <w:del w:id="3984" w:author="Cristiano de Menezes Feu" w:date="2022-11-21T08:33:00Z">
        <w:r w:rsidDel="00E631A1">
          <w:rPr>
            <w:vertAlign w:val="superscript"/>
          </w:rPr>
          <w:footnoteRef/>
        </w:r>
        <w:r w:rsidDel="00E631A1">
          <w:rPr>
            <w:color w:val="005583"/>
            <w:sz w:val="16"/>
            <w:szCs w:val="16"/>
          </w:rPr>
          <w:tab/>
          <w:delText>QO 26/2015 – “Afirma que quanto às matérias que já tiveram vista na Comissão, caso haja novo relator e este mantiver o relatório, não caberá vista; também não caberia se ele apresentasse complementação, mas, por uma questão de bom senso e de acordo, cada Comissão poderia até conceder; Se ele proferir novo parecer, aí caberá vista.”</w:delText>
        </w:r>
      </w:del>
    </w:p>
    <w:p w14:paraId="00001659" w14:textId="77777777" w:rsidR="003D183A" w:rsidDel="00E631A1" w:rsidRDefault="003D183A">
      <w:pPr>
        <w:widowControl w:val="0"/>
        <w:pBdr>
          <w:top w:val="nil"/>
          <w:left w:val="nil"/>
          <w:bottom w:val="nil"/>
          <w:right w:val="nil"/>
          <w:between w:val="nil"/>
        </w:pBdr>
        <w:spacing w:before="57" w:after="0"/>
        <w:ind w:left="283" w:right="283" w:firstLine="0"/>
        <w:rPr>
          <w:del w:id="3985" w:author="Cristiano de Menezes Feu" w:date="2022-11-21T08:33:00Z"/>
          <w:color w:val="005583"/>
          <w:sz w:val="16"/>
          <w:szCs w:val="16"/>
        </w:rPr>
      </w:pPr>
    </w:p>
  </w:footnote>
  <w:footnote w:id="198">
    <w:p w14:paraId="0000165A" w14:textId="77777777" w:rsidR="003D183A" w:rsidDel="00E631A1" w:rsidRDefault="008B7924">
      <w:pPr>
        <w:widowControl w:val="0"/>
        <w:pBdr>
          <w:top w:val="nil"/>
          <w:left w:val="nil"/>
          <w:bottom w:val="nil"/>
          <w:right w:val="nil"/>
          <w:between w:val="nil"/>
        </w:pBdr>
        <w:spacing w:before="57" w:after="0"/>
        <w:ind w:left="283" w:right="283" w:firstLine="0"/>
        <w:rPr>
          <w:del w:id="4052" w:author="Cristiano de Menezes Feu" w:date="2022-11-21T08:33:00Z"/>
          <w:color w:val="005583"/>
          <w:sz w:val="16"/>
          <w:szCs w:val="16"/>
        </w:rPr>
      </w:pPr>
      <w:del w:id="4053"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dada pela Resolução nº 10, de 1991).</w:delText>
        </w:r>
      </w:del>
    </w:p>
    <w:p w14:paraId="0000165B" w14:textId="77777777" w:rsidR="003D183A" w:rsidDel="00E631A1" w:rsidRDefault="003D183A">
      <w:pPr>
        <w:widowControl w:val="0"/>
        <w:pBdr>
          <w:top w:val="nil"/>
          <w:left w:val="nil"/>
          <w:bottom w:val="nil"/>
          <w:right w:val="nil"/>
          <w:between w:val="nil"/>
        </w:pBdr>
        <w:spacing w:before="57" w:after="0"/>
        <w:ind w:left="283" w:right="283" w:firstLine="0"/>
        <w:rPr>
          <w:del w:id="4054" w:author="Cristiano de Menezes Feu" w:date="2022-11-21T08:33:00Z"/>
          <w:color w:val="005583"/>
          <w:sz w:val="16"/>
          <w:szCs w:val="16"/>
        </w:rPr>
      </w:pPr>
    </w:p>
  </w:footnote>
  <w:footnote w:id="199">
    <w:p w14:paraId="0000165C" w14:textId="77777777" w:rsidR="003D183A" w:rsidDel="00E631A1" w:rsidRDefault="008B7924">
      <w:pPr>
        <w:widowControl w:val="0"/>
        <w:pBdr>
          <w:top w:val="nil"/>
          <w:left w:val="nil"/>
          <w:bottom w:val="nil"/>
          <w:right w:val="nil"/>
          <w:between w:val="nil"/>
        </w:pBdr>
        <w:spacing w:before="57" w:after="0"/>
        <w:ind w:left="283" w:right="283" w:firstLine="0"/>
        <w:rPr>
          <w:del w:id="4061" w:author="Cristiano de Menezes Feu" w:date="2022-11-21T08:33:00Z"/>
          <w:color w:val="005583"/>
          <w:sz w:val="16"/>
          <w:szCs w:val="16"/>
        </w:rPr>
      </w:pPr>
      <w:del w:id="4062" w:author="Cristiano de Menezes Feu" w:date="2022-11-21T08:33:00Z">
        <w:r w:rsidDel="00E631A1">
          <w:rPr>
            <w:vertAlign w:val="superscript"/>
          </w:rPr>
          <w:footnoteRef/>
        </w:r>
        <w:r w:rsidDel="00E631A1">
          <w:rPr>
            <w:color w:val="005583"/>
            <w:sz w:val="16"/>
            <w:szCs w:val="16"/>
          </w:rPr>
          <w:tab/>
          <w:delText>CF art. 58, § 2º. Às comissões, em razão da matéria de sua competência, cabe: I - discutir e votar projeto de lei que dispensar, na forma do regimento, a competência do Plenário, salvo se houver recurso de um décimo dos membros da Casa.</w:delText>
        </w:r>
      </w:del>
    </w:p>
    <w:p w14:paraId="0000165D" w14:textId="77777777" w:rsidR="003D183A" w:rsidDel="00E631A1" w:rsidRDefault="003D183A">
      <w:pPr>
        <w:widowControl w:val="0"/>
        <w:pBdr>
          <w:top w:val="nil"/>
          <w:left w:val="nil"/>
          <w:bottom w:val="nil"/>
          <w:right w:val="nil"/>
          <w:between w:val="nil"/>
        </w:pBdr>
        <w:spacing w:before="57" w:after="0"/>
        <w:ind w:left="283" w:right="283" w:firstLine="0"/>
        <w:rPr>
          <w:del w:id="4063" w:author="Cristiano de Menezes Feu" w:date="2022-11-21T08:33:00Z"/>
          <w:color w:val="005583"/>
          <w:sz w:val="16"/>
          <w:szCs w:val="16"/>
        </w:rPr>
      </w:pPr>
    </w:p>
  </w:footnote>
  <w:footnote w:id="200">
    <w:p w14:paraId="0000165E" w14:textId="77777777" w:rsidR="003D183A" w:rsidDel="00E631A1" w:rsidRDefault="008B7924">
      <w:pPr>
        <w:widowControl w:val="0"/>
        <w:pBdr>
          <w:top w:val="nil"/>
          <w:left w:val="nil"/>
          <w:bottom w:val="nil"/>
          <w:right w:val="nil"/>
          <w:between w:val="nil"/>
        </w:pBdr>
        <w:spacing w:before="57" w:after="0"/>
        <w:ind w:left="283" w:right="283" w:firstLine="0"/>
        <w:rPr>
          <w:del w:id="4079" w:author="Cristiano de Menezes Feu" w:date="2022-11-21T08:33:00Z"/>
          <w:color w:val="005583"/>
          <w:sz w:val="16"/>
          <w:szCs w:val="16"/>
        </w:rPr>
      </w:pPr>
      <w:del w:id="4080" w:author="Cristiano de Menezes Feu" w:date="2022-11-21T08:33:00Z">
        <w:r w:rsidDel="00E631A1">
          <w:rPr>
            <w:vertAlign w:val="superscript"/>
          </w:rPr>
          <w:footnoteRef/>
        </w:r>
        <w:r w:rsidDel="00E631A1">
          <w:rPr>
            <w:color w:val="005583"/>
            <w:sz w:val="16"/>
            <w:szCs w:val="16"/>
          </w:rPr>
          <w:tab/>
          <w:delText>(Parágrafo com redação dada pela Resolução nº 10, de 1991).</w:delText>
        </w:r>
      </w:del>
    </w:p>
    <w:p w14:paraId="0000165F" w14:textId="77777777" w:rsidR="003D183A" w:rsidDel="00E631A1" w:rsidRDefault="003D183A">
      <w:pPr>
        <w:widowControl w:val="0"/>
        <w:pBdr>
          <w:top w:val="nil"/>
          <w:left w:val="nil"/>
          <w:bottom w:val="nil"/>
          <w:right w:val="nil"/>
          <w:between w:val="nil"/>
        </w:pBdr>
        <w:spacing w:before="57" w:after="0"/>
        <w:ind w:left="283" w:right="283" w:firstLine="0"/>
        <w:rPr>
          <w:del w:id="4081" w:author="Cristiano de Menezes Feu" w:date="2022-11-21T08:33:00Z"/>
          <w:color w:val="005583"/>
          <w:sz w:val="16"/>
          <w:szCs w:val="16"/>
        </w:rPr>
      </w:pPr>
    </w:p>
  </w:footnote>
  <w:footnote w:id="201">
    <w:p w14:paraId="00001660" w14:textId="77777777" w:rsidR="003D183A" w:rsidDel="00E631A1" w:rsidRDefault="008B7924">
      <w:pPr>
        <w:widowControl w:val="0"/>
        <w:pBdr>
          <w:top w:val="nil"/>
          <w:left w:val="nil"/>
          <w:bottom w:val="nil"/>
          <w:right w:val="nil"/>
          <w:between w:val="nil"/>
        </w:pBdr>
        <w:spacing w:before="57" w:after="0"/>
        <w:ind w:left="283" w:right="283" w:firstLine="0"/>
        <w:rPr>
          <w:del w:id="4112" w:author="Cristiano de Menezes Feu" w:date="2022-11-21T08:33:00Z"/>
          <w:color w:val="005583"/>
          <w:sz w:val="16"/>
          <w:szCs w:val="16"/>
        </w:rPr>
      </w:pPr>
      <w:del w:id="4113" w:author="Cristiano de Menezes Feu" w:date="2022-11-21T08:33:00Z">
        <w:r w:rsidDel="00E631A1">
          <w:rPr>
            <w:vertAlign w:val="superscript"/>
          </w:rPr>
          <w:footnoteRef/>
        </w:r>
        <w:r w:rsidDel="00E631A1">
          <w:rPr>
            <w:color w:val="005583"/>
            <w:sz w:val="16"/>
            <w:szCs w:val="16"/>
          </w:rPr>
          <w:tab/>
          <w:delText>CF art. 70. A fiscalização contábil, financeira, orçamentária, operacional e patrimonial da União e das entidades da administração direta e indireta, quanto à legalidade, legitimidade, economicidade, aplicação das subvenções e renúncia de receitas, será exercida pelo Congresso Nacional, mediante controle externo, e pelo sistema de controle interno de cada Poder.</w:delText>
        </w:r>
      </w:del>
    </w:p>
    <w:p w14:paraId="00001661" w14:textId="77777777" w:rsidR="003D183A" w:rsidDel="00E631A1" w:rsidRDefault="003D183A">
      <w:pPr>
        <w:widowControl w:val="0"/>
        <w:pBdr>
          <w:top w:val="nil"/>
          <w:left w:val="nil"/>
          <w:bottom w:val="nil"/>
          <w:right w:val="nil"/>
          <w:between w:val="nil"/>
        </w:pBdr>
        <w:spacing w:before="57" w:after="0"/>
        <w:ind w:left="283" w:right="283" w:firstLine="0"/>
        <w:rPr>
          <w:del w:id="4114" w:author="Cristiano de Menezes Feu" w:date="2022-11-21T08:33:00Z"/>
          <w:color w:val="005583"/>
          <w:sz w:val="16"/>
          <w:szCs w:val="16"/>
        </w:rPr>
      </w:pPr>
    </w:p>
  </w:footnote>
  <w:footnote w:id="202">
    <w:p w14:paraId="00001662" w14:textId="77777777" w:rsidR="003D183A" w:rsidDel="00E631A1" w:rsidRDefault="008B7924">
      <w:pPr>
        <w:widowControl w:val="0"/>
        <w:pBdr>
          <w:top w:val="nil"/>
          <w:left w:val="nil"/>
          <w:bottom w:val="nil"/>
          <w:right w:val="nil"/>
          <w:between w:val="nil"/>
        </w:pBdr>
        <w:spacing w:before="57" w:after="0"/>
        <w:ind w:left="283" w:right="283" w:firstLine="0"/>
        <w:rPr>
          <w:del w:id="4163" w:author="Cristiano de Menezes Feu" w:date="2022-11-21T08:33:00Z"/>
          <w:color w:val="005583"/>
          <w:sz w:val="16"/>
          <w:szCs w:val="16"/>
        </w:rPr>
      </w:pPr>
      <w:del w:id="4164" w:author="Cristiano de Menezes Feu" w:date="2022-11-21T08:33:00Z">
        <w:r w:rsidDel="00E631A1">
          <w:rPr>
            <w:vertAlign w:val="superscript"/>
          </w:rPr>
          <w:footnoteRef/>
        </w:r>
        <w:r w:rsidDel="00E631A1">
          <w:rPr>
            <w:color w:val="005583"/>
            <w:sz w:val="16"/>
            <w:szCs w:val="16"/>
          </w:rPr>
          <w:tab/>
          <w:delText>CF art. 71. O controle externo, a cargo do Congresso Nacional, será exercido com o auxílio do Tribunal de Contas da União, ao qual compete: [...] 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 [...] VII - prestar as informações solicitadas pelo Congresso Nacional, por qualquer de suas Casas, ou por qualquer das respectivas Comissões, sobre a fiscalização contábil, financeira, orçamentária, operacional e patrimonial e sobre resultados de auditorias e inspeções realizadas;</w:delText>
        </w:r>
      </w:del>
    </w:p>
    <w:p w14:paraId="00001663" w14:textId="77777777" w:rsidR="003D183A" w:rsidDel="00E631A1" w:rsidRDefault="003D183A">
      <w:pPr>
        <w:widowControl w:val="0"/>
        <w:pBdr>
          <w:top w:val="nil"/>
          <w:left w:val="nil"/>
          <w:bottom w:val="nil"/>
          <w:right w:val="nil"/>
          <w:between w:val="nil"/>
        </w:pBdr>
        <w:spacing w:before="57" w:after="0"/>
        <w:ind w:left="283" w:right="283" w:firstLine="0"/>
        <w:rPr>
          <w:del w:id="4165" w:author="Cristiano de Menezes Feu" w:date="2022-11-21T08:33:00Z"/>
          <w:color w:val="005583"/>
          <w:sz w:val="16"/>
          <w:szCs w:val="16"/>
        </w:rPr>
      </w:pPr>
    </w:p>
  </w:footnote>
  <w:footnote w:id="203">
    <w:p w14:paraId="00001664" w14:textId="77777777" w:rsidR="003D183A" w:rsidDel="00E631A1" w:rsidRDefault="008B7924">
      <w:pPr>
        <w:widowControl w:val="0"/>
        <w:pBdr>
          <w:top w:val="nil"/>
          <w:left w:val="nil"/>
          <w:bottom w:val="nil"/>
          <w:right w:val="nil"/>
          <w:between w:val="nil"/>
        </w:pBdr>
        <w:spacing w:before="57" w:after="0"/>
        <w:ind w:left="283" w:right="283" w:firstLine="0"/>
        <w:rPr>
          <w:del w:id="4172" w:author="Cristiano de Menezes Feu" w:date="2022-11-21T08:33:00Z"/>
          <w:color w:val="005583"/>
          <w:sz w:val="16"/>
          <w:szCs w:val="16"/>
        </w:rPr>
      </w:pPr>
      <w:del w:id="4173" w:author="Cristiano de Menezes Feu" w:date="2022-11-21T08:33:00Z">
        <w:r w:rsidDel="00E631A1">
          <w:rPr>
            <w:vertAlign w:val="superscript"/>
          </w:rPr>
          <w:footnoteRef/>
        </w:r>
        <w:r w:rsidDel="00E631A1">
          <w:rPr>
            <w:color w:val="005583"/>
            <w:sz w:val="16"/>
            <w:szCs w:val="16"/>
          </w:rPr>
          <w:tab/>
          <w:delText xml:space="preserve">Resolução nº 215/2008 – TCU. Art. 4º Têm legitimidade para solicitar em nome do </w:delText>
        </w:r>
        <w:r w:rsidDel="00E631A1">
          <w:rPr>
            <w:color w:val="005583"/>
            <w:sz w:val="16"/>
            <w:szCs w:val="16"/>
          </w:rPr>
          <w:br/>
          <w:delText>Congresso Nacional: I - informação e realização de fiscalização, os presidentes: a) do Congresso Nacional, do Senado Federal ou da Câmara dos Deputados; b) de comissões técnicas ou de inquérito, quando por elas aprovada a solicitação; § 1º. Solicitação formulada por pessoa sem legitimidade não pode ser conhecida.</w:delText>
        </w:r>
      </w:del>
    </w:p>
    <w:p w14:paraId="00001665" w14:textId="77777777" w:rsidR="003D183A" w:rsidDel="00E631A1" w:rsidRDefault="003D183A">
      <w:pPr>
        <w:widowControl w:val="0"/>
        <w:pBdr>
          <w:top w:val="nil"/>
          <w:left w:val="nil"/>
          <w:bottom w:val="nil"/>
          <w:right w:val="nil"/>
          <w:between w:val="nil"/>
        </w:pBdr>
        <w:spacing w:before="57" w:after="0"/>
        <w:ind w:left="283" w:right="283" w:firstLine="0"/>
        <w:rPr>
          <w:del w:id="4174" w:author="Cristiano de Menezes Feu" w:date="2022-11-21T08:33:00Z"/>
          <w:color w:val="005583"/>
          <w:sz w:val="16"/>
          <w:szCs w:val="16"/>
        </w:rPr>
      </w:pPr>
    </w:p>
  </w:footnote>
  <w:footnote w:id="204">
    <w:p w14:paraId="00001666" w14:textId="77777777" w:rsidR="003D183A" w:rsidDel="00E631A1" w:rsidRDefault="008B7924">
      <w:pPr>
        <w:widowControl w:val="0"/>
        <w:pBdr>
          <w:top w:val="nil"/>
          <w:left w:val="nil"/>
          <w:bottom w:val="nil"/>
          <w:right w:val="nil"/>
          <w:between w:val="nil"/>
        </w:pBdr>
        <w:spacing w:before="0" w:after="0"/>
        <w:ind w:left="283" w:right="283" w:firstLine="0"/>
        <w:rPr>
          <w:del w:id="4202" w:author="Cristiano de Menezes Feu" w:date="2022-11-21T08:33:00Z"/>
          <w:color w:val="005583"/>
          <w:sz w:val="16"/>
          <w:szCs w:val="16"/>
        </w:rPr>
      </w:pPr>
      <w:del w:id="4203" w:author="Cristiano de Menezes Feu" w:date="2022-11-21T08:33:00Z">
        <w:r w:rsidDel="00E631A1">
          <w:rPr>
            <w:vertAlign w:val="superscript"/>
          </w:rPr>
          <w:footnoteRef/>
        </w:r>
        <w:r w:rsidDel="00E631A1">
          <w:rPr>
            <w:color w:val="005583"/>
            <w:sz w:val="16"/>
            <w:szCs w:val="16"/>
          </w:rPr>
          <w:tab/>
          <w:delText>(Artigo acrescido pela Resolução nº 25, de 2017).</w:delText>
        </w:r>
      </w:del>
    </w:p>
    <w:p w14:paraId="00001667" w14:textId="77777777" w:rsidR="003D183A" w:rsidDel="00E631A1" w:rsidRDefault="003D183A">
      <w:pPr>
        <w:widowControl w:val="0"/>
        <w:pBdr>
          <w:top w:val="nil"/>
          <w:left w:val="nil"/>
          <w:bottom w:val="nil"/>
          <w:right w:val="nil"/>
          <w:between w:val="nil"/>
        </w:pBdr>
        <w:spacing w:before="0" w:after="0"/>
        <w:ind w:left="283" w:right="283" w:firstLine="0"/>
        <w:rPr>
          <w:del w:id="4204" w:author="Cristiano de Menezes Feu" w:date="2022-11-21T08:33:00Z"/>
          <w:color w:val="005583"/>
          <w:sz w:val="16"/>
          <w:szCs w:val="16"/>
        </w:rPr>
      </w:pPr>
    </w:p>
  </w:footnote>
  <w:footnote w:id="205">
    <w:p w14:paraId="00001668" w14:textId="77777777" w:rsidR="003D183A" w:rsidDel="00E631A1" w:rsidRDefault="008B7924">
      <w:pPr>
        <w:widowControl w:val="0"/>
        <w:pBdr>
          <w:top w:val="nil"/>
          <w:left w:val="nil"/>
          <w:bottom w:val="nil"/>
          <w:right w:val="nil"/>
          <w:between w:val="nil"/>
        </w:pBdr>
        <w:spacing w:before="57" w:after="0"/>
        <w:ind w:left="283" w:right="283" w:firstLine="0"/>
        <w:rPr>
          <w:del w:id="4295" w:author="Cristiano de Menezes Feu" w:date="2022-11-21T08:33:00Z"/>
          <w:color w:val="005583"/>
          <w:sz w:val="16"/>
          <w:szCs w:val="16"/>
        </w:rPr>
      </w:pPr>
      <w:del w:id="4296" w:author="Cristiano de Menezes Feu" w:date="2022-11-21T08:33:00Z">
        <w:r w:rsidDel="00E631A1">
          <w:rPr>
            <w:vertAlign w:val="superscript"/>
          </w:rPr>
          <w:footnoteRef/>
        </w:r>
        <w:r w:rsidDel="00E631A1">
          <w:rPr>
            <w:color w:val="005583"/>
            <w:sz w:val="16"/>
            <w:szCs w:val="16"/>
          </w:rPr>
          <w:tab/>
          <w:delText>Art. 15 da Resolução 28/1998 – “A Assessoria Legislativa e a Assessoria de Orçamento e Fiscalização Financeira passam a denominar-se, respectivamente, Consultoria Legislativa e Consultoria de Orçamento e Fiscalização Financeira.”</w:delText>
        </w:r>
      </w:del>
    </w:p>
    <w:p w14:paraId="00001669" w14:textId="77777777" w:rsidR="003D183A" w:rsidDel="00E631A1" w:rsidRDefault="003D183A">
      <w:pPr>
        <w:widowControl w:val="0"/>
        <w:pBdr>
          <w:top w:val="nil"/>
          <w:left w:val="nil"/>
          <w:bottom w:val="nil"/>
          <w:right w:val="nil"/>
          <w:between w:val="nil"/>
        </w:pBdr>
        <w:spacing w:before="57" w:after="0"/>
        <w:ind w:left="283" w:right="283" w:firstLine="0"/>
        <w:rPr>
          <w:del w:id="4297" w:author="Cristiano de Menezes Feu" w:date="2022-11-21T08:33:00Z"/>
          <w:color w:val="005583"/>
          <w:sz w:val="16"/>
          <w:szCs w:val="16"/>
        </w:rPr>
      </w:pPr>
    </w:p>
  </w:footnote>
  <w:footnote w:id="206">
    <w:p w14:paraId="0000166A" w14:textId="77777777" w:rsidR="003D183A" w:rsidDel="00E631A1" w:rsidRDefault="008B7924">
      <w:pPr>
        <w:widowControl w:val="0"/>
        <w:pBdr>
          <w:top w:val="nil"/>
          <w:left w:val="nil"/>
          <w:bottom w:val="nil"/>
          <w:right w:val="nil"/>
          <w:between w:val="nil"/>
        </w:pBdr>
        <w:spacing w:before="57" w:after="0"/>
        <w:ind w:left="283" w:right="283" w:firstLine="0"/>
        <w:rPr>
          <w:del w:id="4316" w:author="Cristiano de Menezes Feu" w:date="2022-11-21T08:33:00Z"/>
          <w:color w:val="005583"/>
          <w:sz w:val="16"/>
          <w:szCs w:val="16"/>
        </w:rPr>
      </w:pPr>
      <w:del w:id="4317" w:author="Cristiano de Menezes Feu" w:date="2022-11-21T08:33:00Z">
        <w:r w:rsidDel="00E631A1">
          <w:rPr>
            <w:vertAlign w:val="superscript"/>
          </w:rPr>
          <w:footnoteRef/>
        </w:r>
        <w:r w:rsidDel="00E631A1">
          <w:rPr>
            <w:color w:val="005583"/>
            <w:sz w:val="16"/>
            <w:szCs w:val="16"/>
          </w:rPr>
          <w:tab/>
          <w:delText>CF art. 57, §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subsequente.</w:delText>
        </w:r>
      </w:del>
    </w:p>
    <w:p w14:paraId="0000166B" w14:textId="77777777" w:rsidR="003D183A" w:rsidDel="00E631A1" w:rsidRDefault="003D183A">
      <w:pPr>
        <w:widowControl w:val="0"/>
        <w:pBdr>
          <w:top w:val="nil"/>
          <w:left w:val="nil"/>
          <w:bottom w:val="nil"/>
          <w:right w:val="nil"/>
          <w:between w:val="nil"/>
        </w:pBdr>
        <w:spacing w:before="57" w:after="0"/>
        <w:ind w:left="283" w:right="283" w:firstLine="0"/>
        <w:rPr>
          <w:del w:id="4318" w:author="Cristiano de Menezes Feu" w:date="2022-11-21T08:33:00Z"/>
          <w:color w:val="005583"/>
          <w:sz w:val="16"/>
          <w:szCs w:val="16"/>
        </w:rPr>
      </w:pPr>
    </w:p>
  </w:footnote>
  <w:footnote w:id="207">
    <w:p w14:paraId="0000166C" w14:textId="77777777" w:rsidR="003D183A" w:rsidDel="00E631A1" w:rsidRDefault="008B7924">
      <w:pPr>
        <w:widowControl w:val="0"/>
        <w:pBdr>
          <w:top w:val="nil"/>
          <w:left w:val="nil"/>
          <w:bottom w:val="nil"/>
          <w:right w:val="nil"/>
          <w:between w:val="nil"/>
        </w:pBdr>
        <w:spacing w:before="57" w:after="0"/>
        <w:ind w:left="283" w:right="283" w:firstLine="0"/>
        <w:rPr>
          <w:del w:id="4367" w:author="Cristiano de Menezes Feu" w:date="2022-11-21T08:33:00Z"/>
          <w:color w:val="005583"/>
          <w:sz w:val="16"/>
          <w:szCs w:val="16"/>
        </w:rPr>
      </w:pPr>
      <w:del w:id="4368" w:author="Cristiano de Menezes Feu" w:date="2022-11-21T08:33:00Z">
        <w:r w:rsidDel="00E631A1">
          <w:rPr>
            <w:vertAlign w:val="superscript"/>
          </w:rPr>
          <w:footnoteRef/>
        </w:r>
        <w:r w:rsidDel="00E631A1">
          <w:rPr>
            <w:color w:val="005583"/>
            <w:sz w:val="16"/>
            <w:szCs w:val="16"/>
          </w:rPr>
          <w:tab/>
          <w:delText>(Artigo com redação dada pela Resolução nº 19, de 2012).</w:delText>
        </w:r>
      </w:del>
    </w:p>
    <w:p w14:paraId="0000166D" w14:textId="77777777" w:rsidR="003D183A" w:rsidDel="00E631A1" w:rsidRDefault="003D183A">
      <w:pPr>
        <w:widowControl w:val="0"/>
        <w:pBdr>
          <w:top w:val="nil"/>
          <w:left w:val="nil"/>
          <w:bottom w:val="nil"/>
          <w:right w:val="nil"/>
          <w:between w:val="nil"/>
        </w:pBdr>
        <w:spacing w:before="57" w:after="0"/>
        <w:ind w:left="283" w:right="283" w:firstLine="0"/>
        <w:rPr>
          <w:del w:id="4369" w:author="Cristiano de Menezes Feu" w:date="2022-11-21T08:33:00Z"/>
          <w:color w:val="005583"/>
          <w:sz w:val="16"/>
          <w:szCs w:val="16"/>
        </w:rPr>
      </w:pPr>
    </w:p>
  </w:footnote>
  <w:footnote w:id="208">
    <w:p w14:paraId="0000166E" w14:textId="77777777" w:rsidR="003D183A" w:rsidDel="00E631A1" w:rsidRDefault="008B7924">
      <w:pPr>
        <w:widowControl w:val="0"/>
        <w:pBdr>
          <w:top w:val="nil"/>
          <w:left w:val="nil"/>
          <w:bottom w:val="nil"/>
          <w:right w:val="nil"/>
          <w:between w:val="nil"/>
        </w:pBdr>
        <w:spacing w:before="57" w:after="0"/>
        <w:ind w:left="283" w:right="283" w:firstLine="0"/>
        <w:rPr>
          <w:del w:id="4373" w:author="Cristiano de Menezes Feu" w:date="2022-11-21T08:33:00Z"/>
          <w:color w:val="005583"/>
          <w:sz w:val="16"/>
          <w:szCs w:val="16"/>
        </w:rPr>
      </w:pPr>
      <w:del w:id="4374"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dada pela Resolução nº 19, de 2012).</w:delText>
        </w:r>
      </w:del>
    </w:p>
    <w:p w14:paraId="0000166F" w14:textId="77777777" w:rsidR="003D183A" w:rsidDel="00E631A1" w:rsidRDefault="003D183A">
      <w:pPr>
        <w:widowControl w:val="0"/>
        <w:pBdr>
          <w:top w:val="nil"/>
          <w:left w:val="nil"/>
          <w:bottom w:val="nil"/>
          <w:right w:val="nil"/>
          <w:between w:val="nil"/>
        </w:pBdr>
        <w:spacing w:before="57" w:after="0"/>
        <w:ind w:left="283" w:right="283" w:firstLine="0"/>
        <w:rPr>
          <w:del w:id="4375" w:author="Cristiano de Menezes Feu" w:date="2022-11-21T08:33:00Z"/>
          <w:color w:val="005583"/>
          <w:sz w:val="16"/>
          <w:szCs w:val="16"/>
        </w:rPr>
      </w:pPr>
    </w:p>
  </w:footnote>
  <w:footnote w:id="209">
    <w:p w14:paraId="00001670" w14:textId="77777777" w:rsidR="003D183A" w:rsidDel="00E631A1" w:rsidRDefault="008B7924">
      <w:pPr>
        <w:widowControl w:val="0"/>
        <w:pBdr>
          <w:top w:val="nil"/>
          <w:left w:val="nil"/>
          <w:bottom w:val="nil"/>
          <w:right w:val="nil"/>
          <w:between w:val="nil"/>
        </w:pBdr>
        <w:spacing w:before="57" w:after="0"/>
        <w:ind w:left="283" w:right="283" w:firstLine="0"/>
        <w:rPr>
          <w:del w:id="4382" w:author="Cristiano de Menezes Feu" w:date="2022-11-21T08:33:00Z"/>
          <w:color w:val="005583"/>
          <w:sz w:val="16"/>
          <w:szCs w:val="16"/>
        </w:rPr>
      </w:pPr>
      <w:del w:id="4383" w:author="Cristiano de Menezes Feu" w:date="2022-11-21T08:33:00Z">
        <w:r w:rsidDel="00E631A1">
          <w:rPr>
            <w:vertAlign w:val="superscript"/>
          </w:rPr>
          <w:footnoteRef/>
        </w:r>
        <w:r w:rsidDel="00E631A1">
          <w:rPr>
            <w:color w:val="005583"/>
            <w:sz w:val="16"/>
            <w:szCs w:val="16"/>
          </w:rPr>
          <w:tab/>
          <w:delText>(Inciso com redação dada pela Resolução nº 3, de 1991).</w:delText>
        </w:r>
      </w:del>
    </w:p>
    <w:p w14:paraId="00001671" w14:textId="77777777" w:rsidR="003D183A" w:rsidDel="00E631A1" w:rsidRDefault="003D183A">
      <w:pPr>
        <w:widowControl w:val="0"/>
        <w:pBdr>
          <w:top w:val="nil"/>
          <w:left w:val="nil"/>
          <w:bottom w:val="nil"/>
          <w:right w:val="nil"/>
          <w:between w:val="nil"/>
        </w:pBdr>
        <w:spacing w:before="57" w:after="0"/>
        <w:ind w:left="283" w:right="283" w:firstLine="0"/>
        <w:rPr>
          <w:del w:id="4384" w:author="Cristiano de Menezes Feu" w:date="2022-11-21T08:33:00Z"/>
          <w:color w:val="005583"/>
          <w:sz w:val="16"/>
          <w:szCs w:val="16"/>
        </w:rPr>
      </w:pPr>
    </w:p>
  </w:footnote>
  <w:footnote w:id="210">
    <w:p w14:paraId="00001672" w14:textId="77777777" w:rsidR="003D183A" w:rsidDel="00E631A1" w:rsidRDefault="008B7924">
      <w:pPr>
        <w:widowControl w:val="0"/>
        <w:pBdr>
          <w:top w:val="nil"/>
          <w:left w:val="nil"/>
          <w:bottom w:val="nil"/>
          <w:right w:val="nil"/>
          <w:between w:val="nil"/>
        </w:pBdr>
        <w:spacing w:before="57" w:after="0"/>
        <w:ind w:left="283" w:right="283" w:firstLine="0"/>
        <w:rPr>
          <w:del w:id="4400" w:author="Cristiano de Menezes Feu" w:date="2022-11-21T08:33:00Z"/>
          <w:color w:val="005583"/>
          <w:sz w:val="16"/>
          <w:szCs w:val="16"/>
        </w:rPr>
      </w:pPr>
      <w:del w:id="4401" w:author="Cristiano de Menezes Feu" w:date="2022-11-21T08:33:00Z">
        <w:r w:rsidDel="00E631A1">
          <w:rPr>
            <w:vertAlign w:val="superscript"/>
          </w:rPr>
          <w:footnoteRef/>
        </w:r>
        <w:r w:rsidDel="00E631A1">
          <w:rPr>
            <w:color w:val="005583"/>
            <w:sz w:val="16"/>
            <w:szCs w:val="16"/>
          </w:rPr>
          <w:tab/>
          <w:delText>(Inciso com redação dada pela Resolução nº 1, de 1995).</w:delText>
        </w:r>
      </w:del>
    </w:p>
    <w:p w14:paraId="00001673" w14:textId="77777777" w:rsidR="003D183A" w:rsidDel="00E631A1" w:rsidRDefault="003D183A">
      <w:pPr>
        <w:widowControl w:val="0"/>
        <w:pBdr>
          <w:top w:val="nil"/>
          <w:left w:val="nil"/>
          <w:bottom w:val="nil"/>
          <w:right w:val="nil"/>
          <w:between w:val="nil"/>
        </w:pBdr>
        <w:spacing w:before="57" w:after="0"/>
        <w:ind w:left="283" w:right="283" w:firstLine="0"/>
        <w:rPr>
          <w:del w:id="4402" w:author="Cristiano de Menezes Feu" w:date="2022-11-21T08:33:00Z"/>
          <w:color w:val="005583"/>
          <w:sz w:val="16"/>
          <w:szCs w:val="16"/>
        </w:rPr>
      </w:pPr>
    </w:p>
  </w:footnote>
  <w:footnote w:id="211">
    <w:p w14:paraId="00001674" w14:textId="77777777" w:rsidR="003D183A" w:rsidDel="00E631A1" w:rsidRDefault="008B7924">
      <w:pPr>
        <w:widowControl w:val="0"/>
        <w:pBdr>
          <w:top w:val="nil"/>
          <w:left w:val="nil"/>
          <w:bottom w:val="nil"/>
          <w:right w:val="nil"/>
          <w:between w:val="nil"/>
        </w:pBdr>
        <w:spacing w:before="57" w:after="0"/>
        <w:ind w:left="283" w:right="283" w:firstLine="0"/>
        <w:rPr>
          <w:del w:id="4409" w:author="Cristiano de Menezes Feu" w:date="2022-11-21T08:33:00Z"/>
          <w:color w:val="005583"/>
          <w:sz w:val="16"/>
          <w:szCs w:val="16"/>
        </w:rPr>
      </w:pPr>
      <w:del w:id="4410" w:author="Cristiano de Menezes Feu" w:date="2022-11-21T08:33:00Z">
        <w:r w:rsidDel="00E631A1">
          <w:rPr>
            <w:vertAlign w:val="superscript"/>
          </w:rPr>
          <w:footnoteRef/>
        </w:r>
        <w:r w:rsidDel="00E631A1">
          <w:rPr>
            <w:color w:val="005583"/>
            <w:sz w:val="16"/>
            <w:szCs w:val="16"/>
          </w:rPr>
          <w:tab/>
          <w:delText>(Inciso com redação dada pela Resolução nº 19, de 2012).</w:delText>
        </w:r>
      </w:del>
    </w:p>
    <w:p w14:paraId="00001675" w14:textId="77777777" w:rsidR="003D183A" w:rsidDel="00E631A1" w:rsidRDefault="003D183A">
      <w:pPr>
        <w:widowControl w:val="0"/>
        <w:pBdr>
          <w:top w:val="nil"/>
          <w:left w:val="nil"/>
          <w:bottom w:val="nil"/>
          <w:right w:val="nil"/>
          <w:between w:val="nil"/>
        </w:pBdr>
        <w:spacing w:before="57" w:after="0"/>
        <w:ind w:left="283" w:right="283" w:firstLine="0"/>
        <w:rPr>
          <w:del w:id="4411" w:author="Cristiano de Menezes Feu" w:date="2022-11-21T08:33:00Z"/>
          <w:color w:val="005583"/>
          <w:sz w:val="16"/>
          <w:szCs w:val="16"/>
        </w:rPr>
      </w:pPr>
    </w:p>
  </w:footnote>
  <w:footnote w:id="212">
    <w:p w14:paraId="00001676" w14:textId="77777777" w:rsidR="003D183A" w:rsidDel="00E631A1" w:rsidRDefault="008B7924">
      <w:pPr>
        <w:widowControl w:val="0"/>
        <w:pBdr>
          <w:top w:val="nil"/>
          <w:left w:val="nil"/>
          <w:bottom w:val="nil"/>
          <w:right w:val="nil"/>
          <w:between w:val="nil"/>
        </w:pBdr>
        <w:spacing w:before="57" w:after="0"/>
        <w:ind w:left="283" w:right="283" w:firstLine="0"/>
        <w:rPr>
          <w:del w:id="4421" w:author="Cristiano de Menezes Feu" w:date="2022-11-21T08:33:00Z"/>
          <w:color w:val="005583"/>
          <w:sz w:val="16"/>
          <w:szCs w:val="16"/>
        </w:rPr>
      </w:pPr>
      <w:del w:id="4422" w:author="Cristiano de Menezes Feu" w:date="2022-11-21T08:33:00Z">
        <w:r w:rsidDel="00E631A1">
          <w:rPr>
            <w:vertAlign w:val="superscript"/>
          </w:rPr>
          <w:footnoteRef/>
        </w:r>
        <w:r w:rsidDel="00E631A1">
          <w:rPr>
            <w:color w:val="005583"/>
            <w:sz w:val="16"/>
            <w:szCs w:val="16"/>
          </w:rPr>
          <w:tab/>
          <w:delText>(Inciso com redação dada pela Resolução nº 3, de 1991).</w:delText>
        </w:r>
      </w:del>
    </w:p>
    <w:p w14:paraId="00001677" w14:textId="77777777" w:rsidR="003D183A" w:rsidDel="00E631A1" w:rsidRDefault="003D183A">
      <w:pPr>
        <w:widowControl w:val="0"/>
        <w:pBdr>
          <w:top w:val="nil"/>
          <w:left w:val="nil"/>
          <w:bottom w:val="nil"/>
          <w:right w:val="nil"/>
          <w:between w:val="nil"/>
        </w:pBdr>
        <w:spacing w:before="57" w:after="0"/>
        <w:ind w:left="283" w:right="283" w:firstLine="0"/>
        <w:rPr>
          <w:del w:id="4423" w:author="Cristiano de Menezes Feu" w:date="2022-11-21T08:33:00Z"/>
          <w:color w:val="005583"/>
          <w:sz w:val="16"/>
          <w:szCs w:val="16"/>
        </w:rPr>
      </w:pPr>
    </w:p>
  </w:footnote>
  <w:footnote w:id="213">
    <w:p w14:paraId="00001678" w14:textId="77777777" w:rsidR="003D183A" w:rsidDel="00E631A1" w:rsidRDefault="008B7924">
      <w:pPr>
        <w:widowControl w:val="0"/>
        <w:pBdr>
          <w:top w:val="nil"/>
          <w:left w:val="nil"/>
          <w:bottom w:val="nil"/>
          <w:right w:val="nil"/>
          <w:between w:val="nil"/>
        </w:pBdr>
        <w:spacing w:before="57" w:after="0"/>
        <w:ind w:left="283" w:right="283" w:firstLine="0"/>
        <w:rPr>
          <w:del w:id="4430" w:author="Cristiano de Menezes Feu" w:date="2022-11-21T08:33:00Z"/>
          <w:color w:val="005583"/>
          <w:sz w:val="16"/>
          <w:szCs w:val="16"/>
        </w:rPr>
      </w:pPr>
      <w:del w:id="4431" w:author="Cristiano de Menezes Feu" w:date="2022-11-21T08:33:00Z">
        <w:r w:rsidDel="00E631A1">
          <w:rPr>
            <w:vertAlign w:val="superscript"/>
          </w:rPr>
          <w:footnoteRef/>
        </w:r>
        <w:r w:rsidDel="00E631A1">
          <w:rPr>
            <w:color w:val="005583"/>
            <w:sz w:val="16"/>
            <w:szCs w:val="16"/>
          </w:rPr>
          <w:tab/>
          <w:delText>(Parágrafo com redação dada pela Resolução nº 45, de 2013).</w:delText>
        </w:r>
      </w:del>
    </w:p>
    <w:p w14:paraId="00001679" w14:textId="77777777" w:rsidR="003D183A" w:rsidDel="00E631A1" w:rsidRDefault="003D183A">
      <w:pPr>
        <w:widowControl w:val="0"/>
        <w:pBdr>
          <w:top w:val="nil"/>
          <w:left w:val="nil"/>
          <w:bottom w:val="nil"/>
          <w:right w:val="nil"/>
          <w:between w:val="nil"/>
        </w:pBdr>
        <w:spacing w:before="57" w:after="0"/>
        <w:ind w:left="283" w:right="283" w:firstLine="0"/>
        <w:rPr>
          <w:del w:id="4432" w:author="Cristiano de Menezes Feu" w:date="2022-11-21T08:33:00Z"/>
          <w:color w:val="005583"/>
          <w:sz w:val="16"/>
          <w:szCs w:val="16"/>
        </w:rPr>
      </w:pPr>
    </w:p>
  </w:footnote>
  <w:footnote w:id="214">
    <w:p w14:paraId="0000167A" w14:textId="77777777" w:rsidR="003D183A" w:rsidDel="00E631A1" w:rsidRDefault="008B7924">
      <w:pPr>
        <w:widowControl w:val="0"/>
        <w:pBdr>
          <w:top w:val="nil"/>
          <w:left w:val="nil"/>
          <w:bottom w:val="nil"/>
          <w:right w:val="nil"/>
          <w:between w:val="nil"/>
        </w:pBdr>
        <w:spacing w:before="57" w:after="0"/>
        <w:ind w:left="283" w:right="283" w:firstLine="0"/>
        <w:rPr>
          <w:del w:id="4462" w:author="Cristiano de Menezes Feu" w:date="2022-11-21T08:33:00Z"/>
          <w:color w:val="005583"/>
          <w:sz w:val="16"/>
          <w:szCs w:val="16"/>
        </w:rPr>
      </w:pPr>
      <w:del w:id="4463" w:author="Cristiano de Menezes Feu" w:date="2022-11-21T08:33:00Z">
        <w:r w:rsidDel="00E631A1">
          <w:rPr>
            <w:vertAlign w:val="superscript"/>
          </w:rPr>
          <w:footnoteRef/>
        </w:r>
        <w:r w:rsidDel="00E631A1">
          <w:rPr>
            <w:color w:val="005583"/>
            <w:sz w:val="16"/>
            <w:szCs w:val="16"/>
          </w:rPr>
          <w:tab/>
          <w:delText>(Parágrafo acrescido pela Resolução nº 3, de 1991).</w:delText>
        </w:r>
      </w:del>
    </w:p>
    <w:p w14:paraId="0000167B" w14:textId="77777777" w:rsidR="003D183A" w:rsidDel="00E631A1" w:rsidRDefault="003D183A">
      <w:pPr>
        <w:widowControl w:val="0"/>
        <w:pBdr>
          <w:top w:val="nil"/>
          <w:left w:val="nil"/>
          <w:bottom w:val="nil"/>
          <w:right w:val="nil"/>
          <w:between w:val="nil"/>
        </w:pBdr>
        <w:spacing w:before="57" w:after="0"/>
        <w:ind w:left="283" w:right="283" w:firstLine="0"/>
        <w:rPr>
          <w:del w:id="4464" w:author="Cristiano de Menezes Feu" w:date="2022-11-21T08:33:00Z"/>
          <w:color w:val="005583"/>
          <w:sz w:val="16"/>
          <w:szCs w:val="16"/>
        </w:rPr>
      </w:pPr>
    </w:p>
  </w:footnote>
  <w:footnote w:id="215">
    <w:p w14:paraId="0000167C" w14:textId="77777777" w:rsidR="003D183A" w:rsidDel="00E631A1" w:rsidRDefault="008B7924">
      <w:pPr>
        <w:widowControl w:val="0"/>
        <w:pBdr>
          <w:top w:val="nil"/>
          <w:left w:val="nil"/>
          <w:bottom w:val="nil"/>
          <w:right w:val="nil"/>
          <w:between w:val="nil"/>
        </w:pBdr>
        <w:spacing w:before="57" w:after="0"/>
        <w:ind w:left="283" w:right="283" w:firstLine="0"/>
        <w:rPr>
          <w:del w:id="4471" w:author="Cristiano de Menezes Feu" w:date="2022-11-21T08:33:00Z"/>
          <w:color w:val="005583"/>
          <w:sz w:val="16"/>
          <w:szCs w:val="16"/>
        </w:rPr>
      </w:pPr>
      <w:del w:id="4472" w:author="Cristiano de Menezes Feu" w:date="2022-11-21T08:33:00Z">
        <w:r w:rsidDel="00E631A1">
          <w:rPr>
            <w:vertAlign w:val="superscript"/>
          </w:rPr>
          <w:footnoteRef/>
        </w:r>
        <w:r w:rsidDel="00E631A1">
          <w:rPr>
            <w:color w:val="005583"/>
            <w:sz w:val="16"/>
            <w:szCs w:val="16"/>
          </w:rPr>
          <w:tab/>
          <w:delText>(Parágrafo acrescido pela Resolução nº 3, de 1991, e com redação dada pela Resolução nº 19, de 2012).</w:delText>
        </w:r>
      </w:del>
    </w:p>
    <w:p w14:paraId="0000167D" w14:textId="77777777" w:rsidR="003D183A" w:rsidDel="00E631A1" w:rsidRDefault="003D183A">
      <w:pPr>
        <w:widowControl w:val="0"/>
        <w:pBdr>
          <w:top w:val="nil"/>
          <w:left w:val="nil"/>
          <w:bottom w:val="nil"/>
          <w:right w:val="nil"/>
          <w:between w:val="nil"/>
        </w:pBdr>
        <w:spacing w:before="57" w:after="0"/>
        <w:ind w:left="283" w:right="283" w:firstLine="0"/>
        <w:rPr>
          <w:del w:id="4473" w:author="Cristiano de Menezes Feu" w:date="2022-11-21T08:33:00Z"/>
          <w:color w:val="005583"/>
          <w:sz w:val="16"/>
          <w:szCs w:val="16"/>
        </w:rPr>
      </w:pPr>
    </w:p>
  </w:footnote>
  <w:footnote w:id="216">
    <w:p w14:paraId="0000167E" w14:textId="77777777" w:rsidR="003D183A" w:rsidDel="00E631A1" w:rsidRDefault="008B7924">
      <w:pPr>
        <w:widowControl w:val="0"/>
        <w:pBdr>
          <w:top w:val="nil"/>
          <w:left w:val="nil"/>
          <w:bottom w:val="nil"/>
          <w:right w:val="nil"/>
          <w:between w:val="nil"/>
        </w:pBdr>
        <w:spacing w:before="57" w:after="0"/>
        <w:ind w:left="283" w:right="283" w:firstLine="0"/>
        <w:rPr>
          <w:del w:id="4480" w:author="Cristiano de Menezes Feu" w:date="2022-11-21T08:33:00Z"/>
          <w:color w:val="005583"/>
          <w:sz w:val="16"/>
          <w:szCs w:val="16"/>
        </w:rPr>
      </w:pPr>
      <w:del w:id="4481" w:author="Cristiano de Menezes Feu" w:date="2022-11-21T08:33:00Z">
        <w:r w:rsidDel="00E631A1">
          <w:rPr>
            <w:vertAlign w:val="superscript"/>
          </w:rPr>
          <w:footnoteRef/>
        </w:r>
        <w:r w:rsidDel="00E631A1">
          <w:rPr>
            <w:color w:val="005583"/>
            <w:sz w:val="16"/>
            <w:szCs w:val="16"/>
          </w:rPr>
          <w:tab/>
          <w:delText>(Primitivo § 2º renumerado pela Resolução nº 3, de 1991).</w:delText>
        </w:r>
      </w:del>
    </w:p>
    <w:p w14:paraId="0000167F" w14:textId="77777777" w:rsidR="003D183A" w:rsidDel="00E631A1" w:rsidRDefault="003D183A">
      <w:pPr>
        <w:widowControl w:val="0"/>
        <w:pBdr>
          <w:top w:val="nil"/>
          <w:left w:val="nil"/>
          <w:bottom w:val="nil"/>
          <w:right w:val="nil"/>
          <w:between w:val="nil"/>
        </w:pBdr>
        <w:spacing w:before="57" w:after="0"/>
        <w:ind w:left="283" w:right="283" w:firstLine="0"/>
        <w:rPr>
          <w:del w:id="4482" w:author="Cristiano de Menezes Feu" w:date="2022-11-21T08:33:00Z"/>
          <w:color w:val="005583"/>
          <w:sz w:val="16"/>
          <w:szCs w:val="16"/>
        </w:rPr>
      </w:pPr>
    </w:p>
  </w:footnote>
  <w:footnote w:id="217">
    <w:p w14:paraId="00001680" w14:textId="77777777" w:rsidR="003D183A" w:rsidDel="00E631A1" w:rsidRDefault="008B7924">
      <w:pPr>
        <w:widowControl w:val="0"/>
        <w:pBdr>
          <w:top w:val="nil"/>
          <w:left w:val="nil"/>
          <w:bottom w:val="nil"/>
          <w:right w:val="nil"/>
          <w:between w:val="nil"/>
        </w:pBdr>
        <w:spacing w:before="57" w:after="0"/>
        <w:ind w:left="283" w:right="283" w:firstLine="0"/>
        <w:rPr>
          <w:del w:id="4492" w:author="Cristiano de Menezes Feu" w:date="2022-11-21T08:33:00Z"/>
          <w:color w:val="005583"/>
          <w:sz w:val="16"/>
          <w:szCs w:val="16"/>
        </w:rPr>
      </w:pPr>
      <w:del w:id="4493" w:author="Cristiano de Menezes Feu" w:date="2022-11-21T08:33:00Z">
        <w:r w:rsidDel="00E631A1">
          <w:rPr>
            <w:vertAlign w:val="superscript"/>
          </w:rPr>
          <w:footnoteRef/>
        </w:r>
        <w:r w:rsidDel="00E631A1">
          <w:rPr>
            <w:color w:val="005583"/>
            <w:sz w:val="16"/>
            <w:szCs w:val="16"/>
          </w:rPr>
          <w:tab/>
          <w:delText>(Primitivo § 2º renumerado pela Resolução nº 3, de 1991).</w:delText>
        </w:r>
      </w:del>
    </w:p>
    <w:p w14:paraId="00001681" w14:textId="77777777" w:rsidR="003D183A" w:rsidDel="00E631A1" w:rsidRDefault="003D183A">
      <w:pPr>
        <w:widowControl w:val="0"/>
        <w:pBdr>
          <w:top w:val="nil"/>
          <w:left w:val="nil"/>
          <w:bottom w:val="nil"/>
          <w:right w:val="nil"/>
          <w:between w:val="nil"/>
        </w:pBdr>
        <w:spacing w:before="57" w:after="0"/>
        <w:ind w:left="283" w:right="283" w:firstLine="0"/>
        <w:rPr>
          <w:del w:id="4494" w:author="Cristiano de Menezes Feu" w:date="2022-11-21T08:33:00Z"/>
          <w:color w:val="005583"/>
          <w:sz w:val="16"/>
          <w:szCs w:val="16"/>
        </w:rPr>
      </w:pPr>
    </w:p>
  </w:footnote>
  <w:footnote w:id="218">
    <w:p w14:paraId="00001682" w14:textId="77777777" w:rsidR="003D183A" w:rsidDel="00E631A1" w:rsidRDefault="008B7924">
      <w:pPr>
        <w:widowControl w:val="0"/>
        <w:pBdr>
          <w:top w:val="nil"/>
          <w:left w:val="nil"/>
          <w:bottom w:val="nil"/>
          <w:right w:val="nil"/>
          <w:between w:val="nil"/>
        </w:pBdr>
        <w:spacing w:before="57" w:after="0"/>
        <w:ind w:left="283" w:right="283" w:firstLine="0"/>
        <w:rPr>
          <w:del w:id="4540" w:author="Cristiano de Menezes Feu" w:date="2022-11-21T08:33:00Z"/>
          <w:color w:val="005583"/>
          <w:sz w:val="16"/>
          <w:szCs w:val="16"/>
        </w:rPr>
      </w:pPr>
      <w:del w:id="4541" w:author="Cristiano de Menezes Feu" w:date="2022-11-21T08:33:00Z">
        <w:r w:rsidDel="00E631A1">
          <w:rPr>
            <w:vertAlign w:val="superscript"/>
          </w:rPr>
          <w:footnoteRef/>
        </w:r>
        <w:r w:rsidDel="00E631A1">
          <w:rPr>
            <w:color w:val="005583"/>
            <w:sz w:val="16"/>
            <w:szCs w:val="16"/>
          </w:rPr>
          <w:tab/>
          <w:delText>(Inciso acrescido pela Resolução nº 8 de 1996).</w:delText>
        </w:r>
      </w:del>
    </w:p>
    <w:p w14:paraId="00001683" w14:textId="77777777" w:rsidR="003D183A" w:rsidDel="00E631A1" w:rsidRDefault="003D183A">
      <w:pPr>
        <w:widowControl w:val="0"/>
        <w:pBdr>
          <w:top w:val="nil"/>
          <w:left w:val="nil"/>
          <w:bottom w:val="nil"/>
          <w:right w:val="nil"/>
          <w:between w:val="nil"/>
        </w:pBdr>
        <w:spacing w:before="57" w:after="0"/>
        <w:ind w:left="283" w:right="283" w:firstLine="0"/>
        <w:rPr>
          <w:del w:id="4542" w:author="Cristiano de Menezes Feu" w:date="2022-11-21T08:33:00Z"/>
          <w:color w:val="005583"/>
          <w:sz w:val="16"/>
          <w:szCs w:val="16"/>
        </w:rPr>
      </w:pPr>
    </w:p>
  </w:footnote>
  <w:footnote w:id="219">
    <w:p w14:paraId="00001684" w14:textId="77777777" w:rsidR="003D183A" w:rsidDel="00E631A1" w:rsidRDefault="008B7924">
      <w:pPr>
        <w:widowControl w:val="0"/>
        <w:pBdr>
          <w:top w:val="nil"/>
          <w:left w:val="nil"/>
          <w:bottom w:val="nil"/>
          <w:right w:val="nil"/>
          <w:between w:val="nil"/>
        </w:pBdr>
        <w:spacing w:before="57" w:after="0"/>
        <w:ind w:left="283" w:right="283" w:firstLine="0"/>
        <w:rPr>
          <w:del w:id="4548" w:author="Cristiano de Menezes Feu" w:date="2022-11-21T08:33:00Z"/>
          <w:color w:val="005583"/>
          <w:sz w:val="16"/>
          <w:szCs w:val="16"/>
        </w:rPr>
      </w:pPr>
      <w:del w:id="4549" w:author="Cristiano de Menezes Feu" w:date="2022-11-21T08:33:00Z">
        <w:r w:rsidDel="00E631A1">
          <w:rPr>
            <w:vertAlign w:val="superscript"/>
          </w:rPr>
          <w:footnoteRef/>
        </w:r>
        <w:r w:rsidDel="00E631A1">
          <w:rPr>
            <w:color w:val="005583"/>
            <w:sz w:val="16"/>
            <w:szCs w:val="16"/>
          </w:rPr>
          <w:tab/>
          <w:delText>(Inciso acrescido pela Resolução nº 8 de 1996).</w:delText>
        </w:r>
      </w:del>
    </w:p>
    <w:p w14:paraId="00001685" w14:textId="77777777" w:rsidR="003D183A" w:rsidDel="00E631A1" w:rsidRDefault="003D183A">
      <w:pPr>
        <w:widowControl w:val="0"/>
        <w:pBdr>
          <w:top w:val="nil"/>
          <w:left w:val="nil"/>
          <w:bottom w:val="nil"/>
          <w:right w:val="nil"/>
          <w:between w:val="nil"/>
        </w:pBdr>
        <w:spacing w:before="57" w:after="0"/>
        <w:ind w:left="283" w:right="283" w:firstLine="0"/>
        <w:rPr>
          <w:del w:id="4550" w:author="Cristiano de Menezes Feu" w:date="2022-11-21T08:33:00Z"/>
          <w:color w:val="005583"/>
          <w:sz w:val="16"/>
          <w:szCs w:val="16"/>
        </w:rPr>
      </w:pPr>
    </w:p>
  </w:footnote>
  <w:footnote w:id="220">
    <w:p w14:paraId="00001686" w14:textId="77777777" w:rsidR="003D183A" w:rsidDel="00E631A1" w:rsidRDefault="008B7924">
      <w:pPr>
        <w:widowControl w:val="0"/>
        <w:pBdr>
          <w:top w:val="nil"/>
          <w:left w:val="nil"/>
          <w:bottom w:val="nil"/>
          <w:right w:val="nil"/>
          <w:between w:val="nil"/>
        </w:pBdr>
        <w:spacing w:before="57" w:after="0"/>
        <w:ind w:left="283" w:right="283" w:firstLine="0"/>
        <w:rPr>
          <w:del w:id="4554" w:author="Cristiano de Menezes Feu" w:date="2022-11-21T08:33:00Z"/>
          <w:color w:val="005583"/>
          <w:sz w:val="16"/>
          <w:szCs w:val="16"/>
        </w:rPr>
      </w:pPr>
      <w:del w:id="4555" w:author="Cristiano de Menezes Feu" w:date="2022-11-21T08:33:00Z">
        <w:r w:rsidDel="00E631A1">
          <w:rPr>
            <w:vertAlign w:val="superscript"/>
          </w:rPr>
          <w:footnoteRef/>
        </w:r>
        <w:r w:rsidDel="00E631A1">
          <w:rPr>
            <w:color w:val="005583"/>
            <w:sz w:val="16"/>
            <w:szCs w:val="16"/>
          </w:rPr>
          <w:tab/>
          <w:delText>(Inciso acrescido pela Resolução nº 8 de 1996).</w:delText>
        </w:r>
      </w:del>
    </w:p>
    <w:p w14:paraId="00001687" w14:textId="77777777" w:rsidR="003D183A" w:rsidDel="00E631A1" w:rsidRDefault="003D183A">
      <w:pPr>
        <w:widowControl w:val="0"/>
        <w:pBdr>
          <w:top w:val="nil"/>
          <w:left w:val="nil"/>
          <w:bottom w:val="nil"/>
          <w:right w:val="nil"/>
          <w:between w:val="nil"/>
        </w:pBdr>
        <w:spacing w:before="57" w:after="0"/>
        <w:ind w:left="283" w:right="283" w:firstLine="0"/>
        <w:rPr>
          <w:del w:id="4556" w:author="Cristiano de Menezes Feu" w:date="2022-11-21T08:33:00Z"/>
          <w:color w:val="005583"/>
          <w:sz w:val="16"/>
          <w:szCs w:val="16"/>
        </w:rPr>
      </w:pPr>
    </w:p>
  </w:footnote>
  <w:footnote w:id="221">
    <w:p w14:paraId="00001688" w14:textId="77777777" w:rsidR="003D183A" w:rsidDel="00E631A1" w:rsidRDefault="008B7924">
      <w:pPr>
        <w:widowControl w:val="0"/>
        <w:pBdr>
          <w:top w:val="nil"/>
          <w:left w:val="nil"/>
          <w:bottom w:val="nil"/>
          <w:right w:val="nil"/>
          <w:between w:val="nil"/>
        </w:pBdr>
        <w:spacing w:before="57" w:after="0"/>
        <w:ind w:left="283" w:right="283" w:firstLine="0"/>
        <w:rPr>
          <w:del w:id="4560" w:author="Cristiano de Menezes Feu" w:date="2022-11-21T08:33:00Z"/>
          <w:color w:val="005583"/>
          <w:sz w:val="16"/>
          <w:szCs w:val="16"/>
        </w:rPr>
      </w:pPr>
      <w:del w:id="4561" w:author="Cristiano de Menezes Feu" w:date="2022-11-21T08:33:00Z">
        <w:r w:rsidDel="00E631A1">
          <w:rPr>
            <w:vertAlign w:val="superscript"/>
          </w:rPr>
          <w:footnoteRef/>
        </w:r>
        <w:r w:rsidDel="00E631A1">
          <w:rPr>
            <w:color w:val="005583"/>
            <w:sz w:val="16"/>
            <w:szCs w:val="16"/>
          </w:rPr>
          <w:tab/>
          <w:delText>(Parágrafo único transformado em § 1º pela Resolução nº 8, de 1996, e com redação dada pela Resolução nº 19, de 2012).</w:delText>
        </w:r>
      </w:del>
    </w:p>
    <w:p w14:paraId="00001689" w14:textId="77777777" w:rsidR="003D183A" w:rsidDel="00E631A1" w:rsidRDefault="003D183A">
      <w:pPr>
        <w:widowControl w:val="0"/>
        <w:pBdr>
          <w:top w:val="nil"/>
          <w:left w:val="nil"/>
          <w:bottom w:val="nil"/>
          <w:right w:val="nil"/>
          <w:between w:val="nil"/>
        </w:pBdr>
        <w:spacing w:before="57" w:after="0"/>
        <w:ind w:left="283" w:right="283" w:firstLine="0"/>
        <w:rPr>
          <w:del w:id="4562" w:author="Cristiano de Menezes Feu" w:date="2022-11-21T08:33:00Z"/>
          <w:color w:val="005583"/>
          <w:sz w:val="16"/>
          <w:szCs w:val="16"/>
        </w:rPr>
      </w:pPr>
    </w:p>
  </w:footnote>
  <w:footnote w:id="222">
    <w:p w14:paraId="0000168A" w14:textId="77777777" w:rsidR="003D183A" w:rsidDel="00E631A1" w:rsidRDefault="008B7924">
      <w:pPr>
        <w:widowControl w:val="0"/>
        <w:pBdr>
          <w:top w:val="nil"/>
          <w:left w:val="nil"/>
          <w:bottom w:val="nil"/>
          <w:right w:val="nil"/>
          <w:between w:val="nil"/>
        </w:pBdr>
        <w:spacing w:before="57" w:after="0"/>
        <w:ind w:left="283" w:right="283" w:firstLine="0"/>
        <w:rPr>
          <w:del w:id="4584" w:author="Cristiano de Menezes Feu" w:date="2022-11-21T08:33:00Z"/>
          <w:color w:val="005583"/>
          <w:sz w:val="16"/>
          <w:szCs w:val="16"/>
        </w:rPr>
      </w:pPr>
      <w:del w:id="4585" w:author="Cristiano de Menezes Feu" w:date="2022-11-21T08:33:00Z">
        <w:r w:rsidDel="00E631A1">
          <w:rPr>
            <w:vertAlign w:val="superscript"/>
          </w:rPr>
          <w:footnoteRef/>
        </w:r>
        <w:r w:rsidDel="00E631A1">
          <w:rPr>
            <w:color w:val="005583"/>
            <w:sz w:val="16"/>
            <w:szCs w:val="16"/>
          </w:rPr>
          <w:tab/>
          <w:delText>(Parágrafo acrescido pela Resolução nº 8, de 1996).</w:delText>
        </w:r>
      </w:del>
    </w:p>
    <w:p w14:paraId="0000168B" w14:textId="77777777" w:rsidR="003D183A" w:rsidDel="00E631A1" w:rsidRDefault="003D183A">
      <w:pPr>
        <w:widowControl w:val="0"/>
        <w:pBdr>
          <w:top w:val="nil"/>
          <w:left w:val="nil"/>
          <w:bottom w:val="nil"/>
          <w:right w:val="nil"/>
          <w:between w:val="nil"/>
        </w:pBdr>
        <w:spacing w:before="57" w:after="0"/>
        <w:ind w:left="283" w:right="283" w:firstLine="0"/>
        <w:rPr>
          <w:del w:id="4586" w:author="Cristiano de Menezes Feu" w:date="2022-11-21T08:33:00Z"/>
          <w:color w:val="005583"/>
          <w:sz w:val="16"/>
          <w:szCs w:val="16"/>
        </w:rPr>
      </w:pPr>
    </w:p>
  </w:footnote>
  <w:footnote w:id="223">
    <w:p w14:paraId="0000168C" w14:textId="77777777" w:rsidR="003D183A" w:rsidDel="00E631A1" w:rsidRDefault="008B7924">
      <w:pPr>
        <w:widowControl w:val="0"/>
        <w:pBdr>
          <w:top w:val="nil"/>
          <w:left w:val="nil"/>
          <w:bottom w:val="nil"/>
          <w:right w:val="nil"/>
          <w:between w:val="nil"/>
        </w:pBdr>
        <w:spacing w:before="57" w:after="0"/>
        <w:ind w:left="283" w:right="283" w:firstLine="0"/>
        <w:rPr>
          <w:del w:id="4641" w:author="Cristiano de Menezes Feu" w:date="2022-11-21T08:33:00Z"/>
          <w:color w:val="005583"/>
          <w:sz w:val="16"/>
          <w:szCs w:val="16"/>
        </w:rPr>
      </w:pPr>
      <w:del w:id="4642" w:author="Cristiano de Menezes Feu" w:date="2022-11-21T08:33:00Z">
        <w:r w:rsidDel="00E631A1">
          <w:rPr>
            <w:vertAlign w:val="superscript"/>
          </w:rPr>
          <w:footnoteRef/>
        </w:r>
        <w:r w:rsidDel="00E631A1">
          <w:rPr>
            <w:color w:val="005583"/>
            <w:sz w:val="16"/>
            <w:szCs w:val="16"/>
          </w:rPr>
          <w:tab/>
          <w:delText>QO 370/2008 – “o enunciado do art. 71 não é impositivo: a sessão poderá ser levantada em caso de tumulto grave, falecimento de Congressista ou presença no Plenário de menos de um décimo do número total de parlamentares.”</w:delText>
        </w:r>
      </w:del>
    </w:p>
    <w:p w14:paraId="0000168D" w14:textId="77777777" w:rsidR="003D183A" w:rsidDel="00E631A1" w:rsidRDefault="003D183A">
      <w:pPr>
        <w:widowControl w:val="0"/>
        <w:pBdr>
          <w:top w:val="nil"/>
          <w:left w:val="nil"/>
          <w:bottom w:val="nil"/>
          <w:right w:val="nil"/>
          <w:between w:val="nil"/>
        </w:pBdr>
        <w:spacing w:before="57" w:after="0"/>
        <w:ind w:left="283" w:right="283" w:firstLine="0"/>
        <w:rPr>
          <w:del w:id="4643" w:author="Cristiano de Menezes Feu" w:date="2022-11-21T08:33:00Z"/>
          <w:color w:val="005583"/>
          <w:sz w:val="16"/>
          <w:szCs w:val="16"/>
        </w:rPr>
      </w:pPr>
    </w:p>
  </w:footnote>
  <w:footnote w:id="224">
    <w:p w14:paraId="0000168E" w14:textId="77777777" w:rsidR="003D183A" w:rsidDel="00E631A1" w:rsidRDefault="008B7924">
      <w:pPr>
        <w:widowControl w:val="0"/>
        <w:pBdr>
          <w:top w:val="nil"/>
          <w:left w:val="nil"/>
          <w:bottom w:val="nil"/>
          <w:right w:val="nil"/>
          <w:between w:val="nil"/>
        </w:pBdr>
        <w:spacing w:before="57" w:after="0"/>
        <w:ind w:left="283" w:right="283" w:firstLine="0"/>
        <w:rPr>
          <w:del w:id="4647" w:author="Cristiano de Menezes Feu" w:date="2022-11-21T08:33:00Z"/>
          <w:color w:val="005583"/>
          <w:sz w:val="16"/>
          <w:szCs w:val="16"/>
        </w:rPr>
      </w:pPr>
      <w:del w:id="4648" w:author="Cristiano de Menezes Feu" w:date="2022-11-21T08:33:00Z">
        <w:r w:rsidDel="00E631A1">
          <w:rPr>
            <w:vertAlign w:val="superscript"/>
          </w:rPr>
          <w:footnoteRef/>
        </w:r>
        <w:r w:rsidDel="00E631A1">
          <w:rPr>
            <w:color w:val="005583"/>
            <w:sz w:val="16"/>
            <w:szCs w:val="16"/>
          </w:rPr>
          <w:tab/>
          <w:delText>(Numeração adaptada aos termos da Resolução nº 8, de 1996).</w:delText>
        </w:r>
      </w:del>
    </w:p>
    <w:p w14:paraId="0000168F" w14:textId="77777777" w:rsidR="003D183A" w:rsidDel="00E631A1" w:rsidRDefault="003D183A">
      <w:pPr>
        <w:widowControl w:val="0"/>
        <w:pBdr>
          <w:top w:val="nil"/>
          <w:left w:val="nil"/>
          <w:bottom w:val="nil"/>
          <w:right w:val="nil"/>
          <w:between w:val="nil"/>
        </w:pBdr>
        <w:spacing w:before="57" w:after="0"/>
        <w:ind w:left="283" w:right="283" w:firstLine="0"/>
        <w:rPr>
          <w:del w:id="4649" w:author="Cristiano de Menezes Feu" w:date="2022-11-21T08:33:00Z"/>
          <w:color w:val="005583"/>
          <w:sz w:val="16"/>
          <w:szCs w:val="16"/>
        </w:rPr>
      </w:pPr>
    </w:p>
  </w:footnote>
  <w:footnote w:id="225">
    <w:p w14:paraId="00001690" w14:textId="77777777" w:rsidR="003D183A" w:rsidDel="00E631A1" w:rsidRDefault="008B7924">
      <w:pPr>
        <w:widowControl w:val="0"/>
        <w:pBdr>
          <w:top w:val="nil"/>
          <w:left w:val="nil"/>
          <w:bottom w:val="nil"/>
          <w:right w:val="nil"/>
          <w:between w:val="nil"/>
        </w:pBdr>
        <w:spacing w:before="57" w:after="0"/>
        <w:ind w:left="283" w:right="283" w:firstLine="0"/>
        <w:rPr>
          <w:del w:id="4816" w:author="Cristiano de Menezes Feu" w:date="2022-11-21T08:33:00Z"/>
          <w:color w:val="005583"/>
          <w:sz w:val="16"/>
          <w:szCs w:val="16"/>
        </w:rPr>
      </w:pPr>
      <w:del w:id="4817" w:author="Cristiano de Menezes Feu" w:date="2022-11-21T08:33:00Z">
        <w:r w:rsidDel="00E631A1">
          <w:rPr>
            <w:vertAlign w:val="superscript"/>
          </w:rPr>
          <w:footnoteRef/>
        </w:r>
        <w:r w:rsidDel="00E631A1">
          <w:rPr>
            <w:color w:val="005583"/>
            <w:sz w:val="16"/>
            <w:szCs w:val="16"/>
          </w:rPr>
          <w:tab/>
          <w:delText>(Inciso com redação adaptada aos termos da Resolução nº 25 de 2001).</w:delText>
        </w:r>
      </w:del>
    </w:p>
    <w:p w14:paraId="00001691" w14:textId="77777777" w:rsidR="003D183A" w:rsidDel="00E631A1" w:rsidRDefault="003D183A">
      <w:pPr>
        <w:widowControl w:val="0"/>
        <w:pBdr>
          <w:top w:val="nil"/>
          <w:left w:val="nil"/>
          <w:bottom w:val="nil"/>
          <w:right w:val="nil"/>
          <w:between w:val="nil"/>
        </w:pBdr>
        <w:spacing w:before="57" w:after="0"/>
        <w:ind w:left="283" w:right="283" w:firstLine="0"/>
        <w:rPr>
          <w:del w:id="4818" w:author="Cristiano de Menezes Feu" w:date="2022-11-21T08:33:00Z"/>
          <w:color w:val="005583"/>
          <w:sz w:val="16"/>
          <w:szCs w:val="16"/>
        </w:rPr>
      </w:pPr>
    </w:p>
  </w:footnote>
  <w:footnote w:id="226">
    <w:p w14:paraId="00001692" w14:textId="77777777" w:rsidR="003D183A" w:rsidDel="00E631A1" w:rsidRDefault="008B7924">
      <w:pPr>
        <w:widowControl w:val="0"/>
        <w:pBdr>
          <w:top w:val="nil"/>
          <w:left w:val="nil"/>
          <w:bottom w:val="nil"/>
          <w:right w:val="nil"/>
          <w:between w:val="nil"/>
        </w:pBdr>
        <w:spacing w:before="57" w:after="0"/>
        <w:ind w:left="283" w:right="283" w:firstLine="0"/>
        <w:rPr>
          <w:del w:id="4942" w:author="Cristiano de Menezes Feu" w:date="2022-11-21T08:33:00Z"/>
          <w:color w:val="005583"/>
          <w:sz w:val="16"/>
          <w:szCs w:val="16"/>
        </w:rPr>
      </w:pPr>
      <w:del w:id="4943" w:author="Cristiano de Menezes Feu" w:date="2022-11-21T08:33:00Z">
        <w:r w:rsidDel="00E631A1">
          <w:rPr>
            <w:vertAlign w:val="superscript"/>
          </w:rPr>
          <w:footnoteRef/>
        </w:r>
        <w:r w:rsidDel="00E631A1">
          <w:rPr>
            <w:color w:val="005583"/>
            <w:sz w:val="16"/>
            <w:szCs w:val="16"/>
          </w:rPr>
          <w:tab/>
          <w:delText>Ato da Mesa nº 66/2005, art. 2º. A palavra a Deputado que pretenda dar seu pronunciamento como lido somente será concedida, pelo tempo máximo de um minuto, a partir do início da sessão, durante período limitado aos primeiros trinta minutos ou até a palavra ser concedida ao primeiro orador do Pequeno Expediente.</w:delText>
        </w:r>
      </w:del>
    </w:p>
    <w:p w14:paraId="00001693" w14:textId="77777777" w:rsidR="003D183A" w:rsidDel="00E631A1" w:rsidRDefault="003D183A">
      <w:pPr>
        <w:widowControl w:val="0"/>
        <w:pBdr>
          <w:top w:val="nil"/>
          <w:left w:val="nil"/>
          <w:bottom w:val="nil"/>
          <w:right w:val="nil"/>
          <w:between w:val="nil"/>
        </w:pBdr>
        <w:spacing w:before="57" w:after="0"/>
        <w:ind w:left="283" w:right="283" w:firstLine="0"/>
        <w:rPr>
          <w:del w:id="4944" w:author="Cristiano de Menezes Feu" w:date="2022-11-21T08:33:00Z"/>
          <w:color w:val="005583"/>
          <w:sz w:val="16"/>
          <w:szCs w:val="16"/>
        </w:rPr>
      </w:pPr>
    </w:p>
  </w:footnote>
  <w:footnote w:id="227">
    <w:p w14:paraId="00001694" w14:textId="77777777" w:rsidR="003D183A" w:rsidDel="00E631A1" w:rsidRDefault="008B7924">
      <w:pPr>
        <w:widowControl w:val="0"/>
        <w:pBdr>
          <w:top w:val="nil"/>
          <w:left w:val="nil"/>
          <w:bottom w:val="nil"/>
          <w:right w:val="nil"/>
          <w:between w:val="nil"/>
        </w:pBdr>
        <w:spacing w:before="57" w:after="0"/>
        <w:ind w:left="283" w:right="283" w:firstLine="0"/>
        <w:rPr>
          <w:del w:id="4969" w:author="Cristiano de Menezes Feu" w:date="2022-11-21T08:33:00Z"/>
          <w:color w:val="005583"/>
          <w:sz w:val="16"/>
          <w:szCs w:val="16"/>
        </w:rPr>
      </w:pPr>
      <w:del w:id="4970" w:author="Cristiano de Menezes Feu" w:date="2022-11-21T08:33:00Z">
        <w:r w:rsidDel="00E631A1">
          <w:rPr>
            <w:vertAlign w:val="superscript"/>
          </w:rPr>
          <w:footnoteRef/>
        </w:r>
        <w:r w:rsidDel="00E631A1">
          <w:rPr>
            <w:color w:val="005583"/>
            <w:sz w:val="16"/>
            <w:szCs w:val="16"/>
          </w:rPr>
          <w:tab/>
          <w:delText>(Seção com redação dada pela Resolução nº 3, de 1991).</w:delText>
        </w:r>
      </w:del>
    </w:p>
    <w:p w14:paraId="00001695" w14:textId="77777777" w:rsidR="003D183A" w:rsidDel="00E631A1" w:rsidRDefault="003D183A">
      <w:pPr>
        <w:widowControl w:val="0"/>
        <w:pBdr>
          <w:top w:val="nil"/>
          <w:left w:val="nil"/>
          <w:bottom w:val="nil"/>
          <w:right w:val="nil"/>
          <w:between w:val="nil"/>
        </w:pBdr>
        <w:spacing w:before="57" w:after="0"/>
        <w:ind w:left="283" w:right="283" w:firstLine="0"/>
        <w:rPr>
          <w:del w:id="4971" w:author="Cristiano de Menezes Feu" w:date="2022-11-21T08:33:00Z"/>
          <w:color w:val="005583"/>
          <w:sz w:val="16"/>
          <w:szCs w:val="16"/>
        </w:rPr>
      </w:pPr>
    </w:p>
  </w:footnote>
  <w:footnote w:id="228">
    <w:p w14:paraId="00001696" w14:textId="77777777" w:rsidR="003D183A" w:rsidDel="00E631A1" w:rsidRDefault="008B7924">
      <w:pPr>
        <w:widowControl w:val="0"/>
        <w:pBdr>
          <w:top w:val="nil"/>
          <w:left w:val="nil"/>
          <w:bottom w:val="nil"/>
          <w:right w:val="nil"/>
          <w:between w:val="nil"/>
        </w:pBdr>
        <w:spacing w:before="57" w:after="0"/>
        <w:ind w:left="283" w:right="283" w:firstLine="0"/>
        <w:rPr>
          <w:del w:id="4978" w:author="Cristiano de Menezes Feu" w:date="2022-11-21T08:33:00Z"/>
          <w:color w:val="005583"/>
          <w:sz w:val="16"/>
          <w:szCs w:val="16"/>
        </w:rPr>
      </w:pPr>
      <w:del w:id="4979" w:author="Cristiano de Menezes Feu" w:date="2022-11-21T08:33:00Z">
        <w:r w:rsidDel="00E631A1">
          <w:rPr>
            <w:vertAlign w:val="superscript"/>
          </w:rPr>
          <w:footnoteRef/>
        </w:r>
        <w:r w:rsidDel="00E631A1">
          <w:rPr>
            <w:color w:val="005583"/>
            <w:sz w:val="16"/>
            <w:szCs w:val="16"/>
          </w:rPr>
          <w:tab/>
          <w:delText xml:space="preserve">(Primitivo art. 85 renumerado pela Resolução nº 3, de 1991, </w:delText>
        </w:r>
        <w:r w:rsidDel="00E631A1">
          <w:rPr>
            <w:i/>
            <w:color w:val="005583"/>
            <w:sz w:val="16"/>
            <w:szCs w:val="16"/>
          </w:rPr>
          <w:delText xml:space="preserve">Caput </w:delText>
        </w:r>
        <w:r w:rsidDel="00E631A1">
          <w:rPr>
            <w:color w:val="005583"/>
            <w:sz w:val="16"/>
            <w:szCs w:val="16"/>
          </w:rPr>
          <w:delText>com nova redação dada pela Resolução nº 1, de 1995).</w:delText>
        </w:r>
      </w:del>
    </w:p>
    <w:p w14:paraId="00001697" w14:textId="77777777" w:rsidR="003D183A" w:rsidDel="00E631A1" w:rsidRDefault="003D183A">
      <w:pPr>
        <w:widowControl w:val="0"/>
        <w:pBdr>
          <w:top w:val="nil"/>
          <w:left w:val="nil"/>
          <w:bottom w:val="nil"/>
          <w:right w:val="nil"/>
          <w:between w:val="nil"/>
        </w:pBdr>
        <w:spacing w:before="57" w:after="0"/>
        <w:ind w:left="283" w:right="283" w:firstLine="0"/>
        <w:rPr>
          <w:del w:id="4980" w:author="Cristiano de Menezes Feu" w:date="2022-11-21T08:33:00Z"/>
          <w:color w:val="005583"/>
          <w:sz w:val="16"/>
          <w:szCs w:val="16"/>
        </w:rPr>
      </w:pPr>
    </w:p>
  </w:footnote>
  <w:footnote w:id="229">
    <w:p w14:paraId="00001698" w14:textId="77777777" w:rsidR="003D183A" w:rsidDel="00E631A1" w:rsidRDefault="008B7924">
      <w:pPr>
        <w:widowControl w:val="0"/>
        <w:pBdr>
          <w:top w:val="nil"/>
          <w:left w:val="nil"/>
          <w:bottom w:val="nil"/>
          <w:right w:val="nil"/>
          <w:between w:val="nil"/>
        </w:pBdr>
        <w:spacing w:before="57" w:after="0"/>
        <w:ind w:left="283" w:right="283" w:firstLine="0"/>
        <w:rPr>
          <w:del w:id="5005" w:author="Cristiano de Menezes Feu" w:date="2022-11-21T08:33:00Z"/>
          <w:color w:val="005583"/>
          <w:sz w:val="16"/>
          <w:szCs w:val="16"/>
        </w:rPr>
      </w:pPr>
      <w:del w:id="5006" w:author="Cristiano de Menezes Feu" w:date="2022-11-21T08:33:00Z">
        <w:r w:rsidDel="00E631A1">
          <w:rPr>
            <w:vertAlign w:val="superscript"/>
          </w:rPr>
          <w:footnoteRef/>
        </w:r>
        <w:r w:rsidDel="00E631A1">
          <w:rPr>
            <w:color w:val="005583"/>
            <w:sz w:val="16"/>
            <w:szCs w:val="16"/>
          </w:rPr>
          <w:tab/>
          <w:delText>(Primitivo § 3º renumerado pela Resolução nº 3, de 1991).</w:delText>
        </w:r>
      </w:del>
    </w:p>
    <w:p w14:paraId="00001699" w14:textId="77777777" w:rsidR="003D183A" w:rsidDel="00E631A1" w:rsidRDefault="003D183A">
      <w:pPr>
        <w:widowControl w:val="0"/>
        <w:pBdr>
          <w:top w:val="nil"/>
          <w:left w:val="nil"/>
          <w:bottom w:val="nil"/>
          <w:right w:val="nil"/>
          <w:between w:val="nil"/>
        </w:pBdr>
        <w:spacing w:before="57" w:after="0"/>
        <w:ind w:left="283" w:right="283" w:firstLine="0"/>
        <w:rPr>
          <w:del w:id="5007" w:author="Cristiano de Menezes Feu" w:date="2022-11-21T08:33:00Z"/>
          <w:color w:val="005583"/>
          <w:sz w:val="16"/>
          <w:szCs w:val="16"/>
        </w:rPr>
      </w:pPr>
    </w:p>
  </w:footnote>
  <w:footnote w:id="230">
    <w:p w14:paraId="0000169A" w14:textId="77777777" w:rsidR="003D183A" w:rsidDel="00E631A1" w:rsidRDefault="008B7924">
      <w:pPr>
        <w:widowControl w:val="0"/>
        <w:pBdr>
          <w:top w:val="nil"/>
          <w:left w:val="nil"/>
          <w:bottom w:val="nil"/>
          <w:right w:val="nil"/>
          <w:between w:val="nil"/>
        </w:pBdr>
        <w:spacing w:before="57" w:after="0"/>
        <w:ind w:left="283" w:right="283" w:firstLine="0"/>
        <w:rPr>
          <w:del w:id="5020" w:author="Cristiano de Menezes Feu" w:date="2022-11-21T08:33:00Z"/>
          <w:color w:val="005583"/>
          <w:sz w:val="16"/>
          <w:szCs w:val="16"/>
        </w:rPr>
      </w:pPr>
      <w:del w:id="5021" w:author="Cristiano de Menezes Feu" w:date="2022-11-21T08:33:00Z">
        <w:r w:rsidDel="00E631A1">
          <w:rPr>
            <w:vertAlign w:val="superscript"/>
          </w:rPr>
          <w:footnoteRef/>
        </w:r>
        <w:r w:rsidDel="00E631A1">
          <w:rPr>
            <w:color w:val="005583"/>
            <w:sz w:val="16"/>
            <w:szCs w:val="16"/>
          </w:rPr>
          <w:tab/>
          <w:delText>(Primitivo § 4º renumerado pela Resolução nº 3, de 1991).</w:delText>
        </w:r>
      </w:del>
    </w:p>
    <w:p w14:paraId="0000169B" w14:textId="77777777" w:rsidR="003D183A" w:rsidDel="00E631A1" w:rsidRDefault="003D183A">
      <w:pPr>
        <w:widowControl w:val="0"/>
        <w:pBdr>
          <w:top w:val="nil"/>
          <w:left w:val="nil"/>
          <w:bottom w:val="nil"/>
          <w:right w:val="nil"/>
          <w:between w:val="nil"/>
        </w:pBdr>
        <w:spacing w:before="57" w:after="0"/>
        <w:ind w:left="283" w:right="283" w:firstLine="0"/>
        <w:rPr>
          <w:del w:id="5022" w:author="Cristiano de Menezes Feu" w:date="2022-11-21T08:33:00Z"/>
          <w:color w:val="005583"/>
          <w:sz w:val="16"/>
          <w:szCs w:val="16"/>
        </w:rPr>
      </w:pPr>
    </w:p>
  </w:footnote>
  <w:footnote w:id="231">
    <w:p w14:paraId="0000169C" w14:textId="77777777" w:rsidR="003D183A" w:rsidDel="00E631A1" w:rsidRDefault="008B7924">
      <w:pPr>
        <w:widowControl w:val="0"/>
        <w:pBdr>
          <w:top w:val="nil"/>
          <w:left w:val="nil"/>
          <w:bottom w:val="nil"/>
          <w:right w:val="nil"/>
          <w:between w:val="nil"/>
        </w:pBdr>
        <w:spacing w:before="57" w:after="0"/>
        <w:ind w:left="283" w:right="283" w:firstLine="0"/>
        <w:rPr>
          <w:del w:id="5029" w:author="Cristiano de Menezes Feu" w:date="2022-11-21T08:33:00Z"/>
          <w:color w:val="005583"/>
          <w:sz w:val="16"/>
          <w:szCs w:val="16"/>
        </w:rPr>
      </w:pPr>
      <w:del w:id="5030" w:author="Cristiano de Menezes Feu" w:date="2022-11-21T08:33:00Z">
        <w:r w:rsidDel="00E631A1">
          <w:rPr>
            <w:vertAlign w:val="superscript"/>
          </w:rPr>
          <w:footnoteRef/>
        </w:r>
        <w:r w:rsidDel="00E631A1">
          <w:rPr>
            <w:color w:val="005583"/>
            <w:sz w:val="16"/>
            <w:szCs w:val="16"/>
          </w:rPr>
          <w:tab/>
          <w:delText>QO 260/2008 – Não havendo quórum para votação, pode ser iniciada a discussão da matéria até que seja alcançado o quórum regimental para deliberação, momento no qual serão submetidos a votação os requerimentos procedimentais existentes.</w:delText>
        </w:r>
      </w:del>
    </w:p>
    <w:p w14:paraId="0000169D" w14:textId="77777777" w:rsidR="003D183A" w:rsidDel="00E631A1" w:rsidRDefault="003D183A">
      <w:pPr>
        <w:widowControl w:val="0"/>
        <w:pBdr>
          <w:top w:val="nil"/>
          <w:left w:val="nil"/>
          <w:bottom w:val="nil"/>
          <w:right w:val="nil"/>
          <w:between w:val="nil"/>
        </w:pBdr>
        <w:spacing w:before="57" w:after="0"/>
        <w:ind w:left="283" w:right="283" w:firstLine="0"/>
        <w:rPr>
          <w:del w:id="5031" w:author="Cristiano de Menezes Feu" w:date="2022-11-21T08:33:00Z"/>
          <w:color w:val="005583"/>
          <w:sz w:val="16"/>
          <w:szCs w:val="16"/>
        </w:rPr>
      </w:pPr>
    </w:p>
  </w:footnote>
  <w:footnote w:id="232">
    <w:p w14:paraId="0000169E" w14:textId="77777777" w:rsidR="003D183A" w:rsidDel="00E631A1" w:rsidRDefault="008B7924">
      <w:pPr>
        <w:widowControl w:val="0"/>
        <w:pBdr>
          <w:top w:val="nil"/>
          <w:left w:val="nil"/>
          <w:bottom w:val="nil"/>
          <w:right w:val="nil"/>
          <w:between w:val="nil"/>
        </w:pBdr>
        <w:spacing w:before="57" w:after="0"/>
        <w:ind w:left="283" w:right="283" w:firstLine="0"/>
        <w:rPr>
          <w:del w:id="5038" w:author="Cristiano de Menezes Feu" w:date="2022-11-21T08:33:00Z"/>
          <w:color w:val="005583"/>
          <w:sz w:val="16"/>
          <w:szCs w:val="16"/>
        </w:rPr>
      </w:pPr>
      <w:del w:id="5039" w:author="Cristiano de Menezes Feu" w:date="2022-11-21T08:33:00Z">
        <w:r w:rsidDel="00E631A1">
          <w:rPr>
            <w:vertAlign w:val="superscript"/>
          </w:rPr>
          <w:footnoteRef/>
        </w:r>
        <w:r w:rsidDel="00E631A1">
          <w:rPr>
            <w:color w:val="005583"/>
            <w:sz w:val="16"/>
            <w:szCs w:val="16"/>
          </w:rPr>
          <w:tab/>
          <w:delText>(Primitivo § 2º renumerado pela Resolução nº 3, de 1991, e com nova redação dada pela Resolução nº 22, de 2004).</w:delText>
        </w:r>
      </w:del>
    </w:p>
    <w:p w14:paraId="0000169F" w14:textId="77777777" w:rsidR="003D183A" w:rsidDel="00E631A1" w:rsidRDefault="003D183A">
      <w:pPr>
        <w:widowControl w:val="0"/>
        <w:pBdr>
          <w:top w:val="nil"/>
          <w:left w:val="nil"/>
          <w:bottom w:val="nil"/>
          <w:right w:val="nil"/>
          <w:between w:val="nil"/>
        </w:pBdr>
        <w:spacing w:before="57" w:after="0"/>
        <w:ind w:left="283" w:right="283" w:firstLine="0"/>
        <w:rPr>
          <w:del w:id="5040" w:author="Cristiano de Menezes Feu" w:date="2022-11-21T08:33:00Z"/>
          <w:color w:val="005583"/>
          <w:sz w:val="16"/>
          <w:szCs w:val="16"/>
        </w:rPr>
      </w:pPr>
    </w:p>
  </w:footnote>
  <w:footnote w:id="233">
    <w:p w14:paraId="000016A0" w14:textId="77777777" w:rsidR="003D183A" w:rsidDel="00E631A1" w:rsidRDefault="008B7924">
      <w:pPr>
        <w:widowControl w:val="0"/>
        <w:pBdr>
          <w:top w:val="nil"/>
          <w:left w:val="nil"/>
          <w:bottom w:val="nil"/>
          <w:right w:val="nil"/>
          <w:between w:val="nil"/>
        </w:pBdr>
        <w:spacing w:before="57" w:after="0"/>
        <w:ind w:left="283" w:right="283" w:firstLine="0"/>
        <w:rPr>
          <w:del w:id="5068" w:author="Cristiano de Menezes Feu" w:date="2022-11-21T08:33:00Z"/>
          <w:color w:val="005583"/>
          <w:sz w:val="16"/>
          <w:szCs w:val="16"/>
        </w:rPr>
      </w:pPr>
      <w:del w:id="5069" w:author="Cristiano de Menezes Feu" w:date="2022-11-21T08:33:00Z">
        <w:r w:rsidDel="00E631A1">
          <w:rPr>
            <w:vertAlign w:val="superscript"/>
          </w:rPr>
          <w:footnoteRef/>
        </w:r>
        <w:r w:rsidDel="00E631A1">
          <w:rPr>
            <w:color w:val="005583"/>
            <w:sz w:val="16"/>
            <w:szCs w:val="16"/>
          </w:rPr>
          <w:tab/>
          <w:delText>QO 17/2015 – Após o anúncio da obstrução do Partido, os Parlamentares deverão fazer o registro no sistema eletrônico de votação, caso contrário será considerada a falta do parlamentar que não o fizer individualmente.</w:delText>
        </w:r>
      </w:del>
    </w:p>
    <w:p w14:paraId="000016A1" w14:textId="77777777" w:rsidR="003D183A" w:rsidDel="00E631A1" w:rsidRDefault="003D183A">
      <w:pPr>
        <w:widowControl w:val="0"/>
        <w:pBdr>
          <w:top w:val="nil"/>
          <w:left w:val="nil"/>
          <w:bottom w:val="nil"/>
          <w:right w:val="nil"/>
          <w:between w:val="nil"/>
        </w:pBdr>
        <w:spacing w:before="57" w:after="0"/>
        <w:ind w:left="283" w:right="283" w:firstLine="0"/>
        <w:rPr>
          <w:del w:id="5070" w:author="Cristiano de Menezes Feu" w:date="2022-11-21T08:33:00Z"/>
          <w:color w:val="005583"/>
          <w:sz w:val="16"/>
          <w:szCs w:val="16"/>
        </w:rPr>
      </w:pPr>
    </w:p>
  </w:footnote>
  <w:footnote w:id="234">
    <w:p w14:paraId="000016A2" w14:textId="77777777" w:rsidR="003D183A" w:rsidDel="00E631A1" w:rsidRDefault="008B7924">
      <w:pPr>
        <w:widowControl w:val="0"/>
        <w:pBdr>
          <w:top w:val="nil"/>
          <w:left w:val="nil"/>
          <w:bottom w:val="nil"/>
          <w:right w:val="nil"/>
          <w:between w:val="nil"/>
        </w:pBdr>
        <w:spacing w:before="57" w:after="0"/>
        <w:ind w:left="283" w:right="283" w:firstLine="0"/>
        <w:rPr>
          <w:del w:id="5092" w:author="Cristiano de Menezes Feu" w:date="2022-11-21T08:33:00Z"/>
          <w:color w:val="005583"/>
          <w:sz w:val="16"/>
          <w:szCs w:val="16"/>
        </w:rPr>
      </w:pPr>
      <w:del w:id="5093" w:author="Cristiano de Menezes Feu" w:date="2022-11-21T08:33:00Z">
        <w:r w:rsidDel="00E631A1">
          <w:rPr>
            <w:vertAlign w:val="superscript"/>
          </w:rPr>
          <w:footnoteRef/>
        </w:r>
        <w:r w:rsidDel="00E631A1">
          <w:rPr>
            <w:color w:val="005583"/>
            <w:sz w:val="16"/>
            <w:szCs w:val="16"/>
          </w:rPr>
          <w:tab/>
          <w:delText>(Parágrafo acrescido pela Resolução nº 1, de 1995).</w:delText>
        </w:r>
      </w:del>
    </w:p>
    <w:p w14:paraId="000016A3" w14:textId="77777777" w:rsidR="003D183A" w:rsidDel="00E631A1" w:rsidRDefault="003D183A">
      <w:pPr>
        <w:widowControl w:val="0"/>
        <w:pBdr>
          <w:top w:val="nil"/>
          <w:left w:val="nil"/>
          <w:bottom w:val="nil"/>
          <w:right w:val="nil"/>
          <w:between w:val="nil"/>
        </w:pBdr>
        <w:spacing w:before="57" w:after="0"/>
        <w:ind w:left="283" w:right="283" w:firstLine="0"/>
        <w:rPr>
          <w:del w:id="5094" w:author="Cristiano de Menezes Feu" w:date="2022-11-21T08:33:00Z"/>
          <w:color w:val="005583"/>
          <w:sz w:val="16"/>
          <w:szCs w:val="16"/>
        </w:rPr>
      </w:pPr>
    </w:p>
  </w:footnote>
  <w:footnote w:id="235">
    <w:p w14:paraId="000016A4" w14:textId="77777777" w:rsidR="003D183A" w:rsidDel="00E631A1" w:rsidRDefault="008B7924">
      <w:pPr>
        <w:widowControl w:val="0"/>
        <w:pBdr>
          <w:top w:val="nil"/>
          <w:left w:val="nil"/>
          <w:bottom w:val="nil"/>
          <w:right w:val="nil"/>
          <w:between w:val="nil"/>
        </w:pBdr>
        <w:spacing w:before="57" w:after="0"/>
        <w:ind w:left="283" w:right="283" w:firstLine="0"/>
        <w:rPr>
          <w:del w:id="5107" w:author="Cristiano de Menezes Feu" w:date="2022-11-21T08:33:00Z"/>
          <w:color w:val="005583"/>
          <w:sz w:val="16"/>
          <w:szCs w:val="16"/>
        </w:rPr>
      </w:pPr>
      <w:del w:id="5108" w:author="Cristiano de Menezes Feu" w:date="2022-11-21T08:33:00Z">
        <w:r w:rsidDel="00E631A1">
          <w:rPr>
            <w:vertAlign w:val="superscript"/>
          </w:rPr>
          <w:footnoteRef/>
        </w:r>
        <w:r w:rsidDel="00E631A1">
          <w:rPr>
            <w:color w:val="005583"/>
            <w:sz w:val="16"/>
            <w:szCs w:val="16"/>
          </w:rPr>
          <w:tab/>
          <w:delText>(Primitivo art. 86 renumerado pela Resolução nº 3, de 1991).</w:delText>
        </w:r>
      </w:del>
    </w:p>
    <w:p w14:paraId="000016A5" w14:textId="77777777" w:rsidR="003D183A" w:rsidDel="00E631A1" w:rsidRDefault="003D183A">
      <w:pPr>
        <w:widowControl w:val="0"/>
        <w:pBdr>
          <w:top w:val="nil"/>
          <w:left w:val="nil"/>
          <w:bottom w:val="nil"/>
          <w:right w:val="nil"/>
          <w:between w:val="nil"/>
        </w:pBdr>
        <w:spacing w:before="57" w:after="0"/>
        <w:ind w:left="283" w:right="283" w:firstLine="0"/>
        <w:rPr>
          <w:del w:id="5109" w:author="Cristiano de Menezes Feu" w:date="2022-11-21T08:33:00Z"/>
          <w:color w:val="005583"/>
          <w:sz w:val="16"/>
          <w:szCs w:val="16"/>
        </w:rPr>
      </w:pPr>
    </w:p>
  </w:footnote>
  <w:footnote w:id="236">
    <w:p w14:paraId="000016A6" w14:textId="77777777" w:rsidR="003D183A" w:rsidDel="00E631A1" w:rsidRDefault="008B7924">
      <w:pPr>
        <w:widowControl w:val="0"/>
        <w:pBdr>
          <w:top w:val="nil"/>
          <w:left w:val="nil"/>
          <w:bottom w:val="nil"/>
          <w:right w:val="nil"/>
          <w:between w:val="nil"/>
        </w:pBdr>
        <w:spacing w:before="57" w:after="0"/>
        <w:ind w:left="283" w:right="283" w:firstLine="0"/>
        <w:rPr>
          <w:del w:id="5203" w:author="Cristiano de Menezes Feu" w:date="2022-11-21T08:33:00Z"/>
          <w:color w:val="005583"/>
          <w:sz w:val="16"/>
          <w:szCs w:val="16"/>
        </w:rPr>
      </w:pPr>
      <w:del w:id="5204" w:author="Cristiano de Menezes Feu" w:date="2022-11-21T08:33:00Z">
        <w:r w:rsidDel="00E631A1">
          <w:rPr>
            <w:vertAlign w:val="superscript"/>
          </w:rPr>
          <w:footnoteRef/>
        </w:r>
        <w:r w:rsidDel="00E631A1">
          <w:rPr>
            <w:color w:val="005583"/>
            <w:sz w:val="16"/>
            <w:szCs w:val="16"/>
          </w:rPr>
          <w:tab/>
          <w:delText>QO 689/2010 – É possível requerimento individual de retirada de pauta de requerimento de urgência, mesmo considerando que este último é resultado de apoio da maioria absoluta da Casa, nos termos do art. 155.</w:delText>
        </w:r>
      </w:del>
    </w:p>
    <w:p w14:paraId="000016A7" w14:textId="77777777" w:rsidR="003D183A" w:rsidDel="00E631A1" w:rsidRDefault="003D183A">
      <w:pPr>
        <w:widowControl w:val="0"/>
        <w:pBdr>
          <w:top w:val="nil"/>
          <w:left w:val="nil"/>
          <w:bottom w:val="nil"/>
          <w:right w:val="nil"/>
          <w:between w:val="nil"/>
        </w:pBdr>
        <w:spacing w:before="57" w:after="0"/>
        <w:ind w:left="283" w:right="283" w:firstLine="0"/>
        <w:rPr>
          <w:del w:id="5205" w:author="Cristiano de Menezes Feu" w:date="2022-11-21T08:33:00Z"/>
          <w:color w:val="005583"/>
          <w:sz w:val="16"/>
          <w:szCs w:val="16"/>
        </w:rPr>
      </w:pPr>
    </w:p>
  </w:footnote>
  <w:footnote w:id="237">
    <w:p w14:paraId="000016A8" w14:textId="77777777" w:rsidR="003D183A" w:rsidDel="00E631A1" w:rsidRDefault="008B7924">
      <w:pPr>
        <w:widowControl w:val="0"/>
        <w:pBdr>
          <w:top w:val="nil"/>
          <w:left w:val="nil"/>
          <w:bottom w:val="nil"/>
          <w:right w:val="nil"/>
          <w:between w:val="nil"/>
        </w:pBdr>
        <w:spacing w:before="57" w:after="0"/>
        <w:ind w:left="283" w:right="283" w:firstLine="0"/>
        <w:rPr>
          <w:del w:id="5224" w:author="Cristiano de Menezes Feu" w:date="2022-11-21T08:33:00Z"/>
          <w:color w:val="005583"/>
          <w:sz w:val="16"/>
          <w:szCs w:val="16"/>
        </w:rPr>
      </w:pPr>
      <w:del w:id="5225" w:author="Cristiano de Menezes Feu" w:date="2022-11-21T08:33:00Z">
        <w:r w:rsidDel="00E631A1">
          <w:rPr>
            <w:vertAlign w:val="superscript"/>
          </w:rPr>
          <w:footnoteRef/>
        </w:r>
        <w:r w:rsidDel="00E631A1">
          <w:rPr>
            <w:color w:val="005583"/>
            <w:sz w:val="16"/>
            <w:szCs w:val="16"/>
          </w:rPr>
          <w:tab/>
          <w:delText>A QO 257/2013 e a QO 123/2003 que já haviam decidido, de modo genérico, que a rejeição do requerimento de retirada de pauta prejudica os requerimentos de adiamento da discussão.</w:delText>
        </w:r>
      </w:del>
    </w:p>
    <w:p w14:paraId="000016A9" w14:textId="77777777" w:rsidR="003D183A" w:rsidDel="00E631A1" w:rsidRDefault="003D183A">
      <w:pPr>
        <w:widowControl w:val="0"/>
        <w:pBdr>
          <w:top w:val="nil"/>
          <w:left w:val="nil"/>
          <w:bottom w:val="nil"/>
          <w:right w:val="nil"/>
          <w:between w:val="nil"/>
        </w:pBdr>
        <w:spacing w:before="57" w:after="0"/>
        <w:ind w:left="283" w:right="283" w:firstLine="0"/>
        <w:rPr>
          <w:del w:id="5226" w:author="Cristiano de Menezes Feu" w:date="2022-11-21T08:33:00Z"/>
          <w:color w:val="005583"/>
          <w:sz w:val="16"/>
          <w:szCs w:val="16"/>
        </w:rPr>
      </w:pPr>
    </w:p>
  </w:footnote>
  <w:footnote w:id="238">
    <w:p w14:paraId="000016AA" w14:textId="77777777" w:rsidR="003D183A" w:rsidDel="00E631A1" w:rsidRDefault="008B7924">
      <w:pPr>
        <w:widowControl w:val="0"/>
        <w:pBdr>
          <w:top w:val="nil"/>
          <w:left w:val="nil"/>
          <w:bottom w:val="nil"/>
          <w:right w:val="nil"/>
          <w:between w:val="nil"/>
        </w:pBdr>
        <w:spacing w:before="57" w:after="0"/>
        <w:ind w:left="283" w:right="283" w:firstLine="0"/>
        <w:rPr>
          <w:del w:id="5248" w:author="Cristiano de Menezes Feu" w:date="2022-11-21T08:33:00Z"/>
          <w:color w:val="005583"/>
          <w:sz w:val="16"/>
          <w:szCs w:val="16"/>
        </w:rPr>
      </w:pPr>
      <w:del w:id="5249" w:author="Cristiano de Menezes Feu" w:date="2022-11-21T08:33:00Z">
        <w:r w:rsidDel="00E631A1">
          <w:rPr>
            <w:vertAlign w:val="superscript"/>
          </w:rPr>
          <w:footnoteRef/>
        </w:r>
        <w:r w:rsidDel="00E631A1">
          <w:rPr>
            <w:color w:val="005583"/>
            <w:sz w:val="16"/>
            <w:szCs w:val="16"/>
          </w:rPr>
          <w:tab/>
          <w:delText>(Primitivo art. 87 renumerado pela Resolução nº 3, de 1991).</w:delText>
        </w:r>
      </w:del>
    </w:p>
    <w:p w14:paraId="000016AB" w14:textId="77777777" w:rsidR="003D183A" w:rsidDel="00E631A1" w:rsidRDefault="003D183A">
      <w:pPr>
        <w:widowControl w:val="0"/>
        <w:pBdr>
          <w:top w:val="nil"/>
          <w:left w:val="nil"/>
          <w:bottom w:val="nil"/>
          <w:right w:val="nil"/>
          <w:between w:val="nil"/>
        </w:pBdr>
        <w:spacing w:before="57" w:after="0"/>
        <w:ind w:left="283" w:right="283" w:firstLine="0"/>
        <w:rPr>
          <w:del w:id="5250" w:author="Cristiano de Menezes Feu" w:date="2022-11-21T08:33:00Z"/>
          <w:color w:val="005583"/>
          <w:sz w:val="16"/>
          <w:szCs w:val="16"/>
        </w:rPr>
      </w:pPr>
    </w:p>
  </w:footnote>
  <w:footnote w:id="239">
    <w:p w14:paraId="000016AC" w14:textId="77777777" w:rsidR="003D183A" w:rsidDel="00E631A1" w:rsidRDefault="008B7924">
      <w:pPr>
        <w:widowControl w:val="0"/>
        <w:pBdr>
          <w:top w:val="nil"/>
          <w:left w:val="nil"/>
          <w:bottom w:val="nil"/>
          <w:right w:val="nil"/>
          <w:between w:val="nil"/>
        </w:pBdr>
        <w:spacing w:before="57" w:after="0"/>
        <w:ind w:left="283" w:right="283" w:firstLine="0"/>
        <w:rPr>
          <w:del w:id="5257" w:author="Cristiano de Menezes Feu" w:date="2022-11-21T08:33:00Z"/>
          <w:color w:val="005583"/>
          <w:sz w:val="16"/>
          <w:szCs w:val="16"/>
        </w:rPr>
      </w:pPr>
      <w:del w:id="5258" w:author="Cristiano de Menezes Feu" w:date="2022-11-21T08:33:00Z">
        <w:r w:rsidDel="00E631A1">
          <w:rPr>
            <w:vertAlign w:val="superscript"/>
          </w:rPr>
          <w:footnoteRef/>
        </w:r>
        <w:r w:rsidDel="00E631A1">
          <w:rPr>
            <w:color w:val="005583"/>
            <w:sz w:val="16"/>
            <w:szCs w:val="16"/>
          </w:rPr>
          <w:tab/>
          <w:delText>(Numeração adaptada aos termos da Resolução nº 3, de 1991).</w:delText>
        </w:r>
      </w:del>
    </w:p>
    <w:p w14:paraId="000016AD" w14:textId="77777777" w:rsidR="003D183A" w:rsidDel="00E631A1" w:rsidRDefault="003D183A">
      <w:pPr>
        <w:widowControl w:val="0"/>
        <w:pBdr>
          <w:top w:val="nil"/>
          <w:left w:val="nil"/>
          <w:bottom w:val="nil"/>
          <w:right w:val="nil"/>
          <w:between w:val="nil"/>
        </w:pBdr>
        <w:spacing w:before="57" w:after="0"/>
        <w:ind w:left="283" w:right="283" w:firstLine="0"/>
        <w:rPr>
          <w:del w:id="5259" w:author="Cristiano de Menezes Feu" w:date="2022-11-21T08:33:00Z"/>
          <w:color w:val="005583"/>
          <w:sz w:val="16"/>
          <w:szCs w:val="16"/>
        </w:rPr>
      </w:pPr>
    </w:p>
  </w:footnote>
  <w:footnote w:id="240">
    <w:p w14:paraId="000016AE" w14:textId="77777777" w:rsidR="003D183A" w:rsidDel="00E631A1" w:rsidRDefault="008B7924">
      <w:pPr>
        <w:widowControl w:val="0"/>
        <w:pBdr>
          <w:top w:val="nil"/>
          <w:left w:val="nil"/>
          <w:bottom w:val="nil"/>
          <w:right w:val="nil"/>
          <w:between w:val="nil"/>
        </w:pBdr>
        <w:spacing w:before="57" w:after="0"/>
        <w:ind w:left="283" w:right="283" w:firstLine="0"/>
        <w:rPr>
          <w:del w:id="5263" w:author="Cristiano de Menezes Feu" w:date="2022-11-21T08:33:00Z"/>
          <w:color w:val="005583"/>
          <w:sz w:val="16"/>
          <w:szCs w:val="16"/>
        </w:rPr>
      </w:pPr>
      <w:del w:id="5264" w:author="Cristiano de Menezes Feu" w:date="2022-11-21T08:33:00Z">
        <w:r w:rsidDel="00E631A1">
          <w:rPr>
            <w:vertAlign w:val="superscript"/>
          </w:rPr>
          <w:footnoteRef/>
        </w:r>
        <w:r w:rsidDel="00E631A1">
          <w:rPr>
            <w:color w:val="005583"/>
            <w:sz w:val="16"/>
            <w:szCs w:val="16"/>
          </w:rPr>
          <w:tab/>
          <w:delText>(Primitivo art. 88 renumerado pela Resolução nº 3, de 1991).</w:delText>
        </w:r>
      </w:del>
    </w:p>
    <w:p w14:paraId="000016AF" w14:textId="77777777" w:rsidR="003D183A" w:rsidDel="00E631A1" w:rsidRDefault="003D183A">
      <w:pPr>
        <w:widowControl w:val="0"/>
        <w:pBdr>
          <w:top w:val="nil"/>
          <w:left w:val="nil"/>
          <w:bottom w:val="nil"/>
          <w:right w:val="nil"/>
          <w:between w:val="nil"/>
        </w:pBdr>
        <w:spacing w:before="57" w:after="0"/>
        <w:ind w:left="283" w:right="283" w:firstLine="0"/>
        <w:rPr>
          <w:del w:id="5265" w:author="Cristiano de Menezes Feu" w:date="2022-11-21T08:33:00Z"/>
          <w:color w:val="005583"/>
          <w:sz w:val="16"/>
          <w:szCs w:val="16"/>
        </w:rPr>
      </w:pPr>
    </w:p>
  </w:footnote>
  <w:footnote w:id="241">
    <w:p w14:paraId="000016B0" w14:textId="77777777" w:rsidR="003D183A" w:rsidDel="00E631A1" w:rsidRDefault="008B7924">
      <w:pPr>
        <w:widowControl w:val="0"/>
        <w:pBdr>
          <w:top w:val="nil"/>
          <w:left w:val="nil"/>
          <w:bottom w:val="nil"/>
          <w:right w:val="nil"/>
          <w:between w:val="nil"/>
        </w:pBdr>
        <w:spacing w:before="57" w:after="0"/>
        <w:ind w:left="283" w:right="283" w:firstLine="0"/>
        <w:rPr>
          <w:del w:id="5275" w:author="Cristiano de Menezes Feu" w:date="2022-11-21T08:33:00Z"/>
          <w:color w:val="005583"/>
          <w:sz w:val="16"/>
          <w:szCs w:val="16"/>
        </w:rPr>
      </w:pPr>
      <w:del w:id="5276"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dada pela Resolução nº 2, de 2015).</w:delText>
        </w:r>
      </w:del>
    </w:p>
    <w:p w14:paraId="000016B1" w14:textId="77777777" w:rsidR="003D183A" w:rsidDel="00E631A1" w:rsidRDefault="003D183A">
      <w:pPr>
        <w:widowControl w:val="0"/>
        <w:pBdr>
          <w:top w:val="nil"/>
          <w:left w:val="nil"/>
          <w:bottom w:val="nil"/>
          <w:right w:val="nil"/>
          <w:between w:val="nil"/>
        </w:pBdr>
        <w:spacing w:before="57" w:after="0"/>
        <w:ind w:left="283" w:right="283" w:firstLine="0"/>
        <w:rPr>
          <w:del w:id="5277" w:author="Cristiano de Menezes Feu" w:date="2022-11-21T08:33:00Z"/>
          <w:color w:val="005583"/>
          <w:sz w:val="16"/>
          <w:szCs w:val="16"/>
        </w:rPr>
      </w:pPr>
    </w:p>
  </w:footnote>
  <w:footnote w:id="242">
    <w:p w14:paraId="000016B2" w14:textId="77777777" w:rsidR="003D183A" w:rsidDel="00E631A1" w:rsidRDefault="008B7924">
      <w:pPr>
        <w:widowControl w:val="0"/>
        <w:pBdr>
          <w:top w:val="nil"/>
          <w:left w:val="nil"/>
          <w:bottom w:val="nil"/>
          <w:right w:val="nil"/>
          <w:between w:val="nil"/>
        </w:pBdr>
        <w:spacing w:before="57" w:after="0"/>
        <w:ind w:left="283" w:right="283" w:firstLine="0"/>
        <w:rPr>
          <w:del w:id="5299" w:author="Cristiano de Menezes Feu" w:date="2022-11-21T08:33:00Z"/>
          <w:color w:val="005583"/>
          <w:sz w:val="16"/>
          <w:szCs w:val="16"/>
        </w:rPr>
      </w:pPr>
      <w:del w:id="5300" w:author="Cristiano de Menezes Feu" w:date="2022-11-21T08:33:00Z">
        <w:r w:rsidDel="00E631A1">
          <w:rPr>
            <w:vertAlign w:val="superscript"/>
          </w:rPr>
          <w:footnoteRef/>
        </w:r>
        <w:r w:rsidDel="00E631A1">
          <w:rPr>
            <w:color w:val="005583"/>
            <w:sz w:val="16"/>
            <w:szCs w:val="16"/>
          </w:rPr>
          <w:tab/>
          <w:delText>(Primitivo art. 89 renumerado pela Resolução nº 3, de 1991).</w:delText>
        </w:r>
      </w:del>
    </w:p>
    <w:p w14:paraId="000016B3" w14:textId="77777777" w:rsidR="003D183A" w:rsidDel="00E631A1" w:rsidRDefault="003D183A">
      <w:pPr>
        <w:widowControl w:val="0"/>
        <w:pBdr>
          <w:top w:val="nil"/>
          <w:left w:val="nil"/>
          <w:bottom w:val="nil"/>
          <w:right w:val="nil"/>
          <w:between w:val="nil"/>
        </w:pBdr>
        <w:spacing w:before="57" w:after="0"/>
        <w:ind w:left="283" w:right="283" w:firstLine="0"/>
        <w:rPr>
          <w:del w:id="5301" w:author="Cristiano de Menezes Feu" w:date="2022-11-21T08:33:00Z"/>
          <w:color w:val="005583"/>
          <w:sz w:val="16"/>
          <w:szCs w:val="16"/>
        </w:rPr>
      </w:pPr>
    </w:p>
  </w:footnote>
  <w:footnote w:id="243">
    <w:p w14:paraId="000016B4" w14:textId="77777777" w:rsidR="003D183A" w:rsidDel="00E631A1" w:rsidRDefault="008B7924">
      <w:pPr>
        <w:widowControl w:val="0"/>
        <w:pBdr>
          <w:top w:val="nil"/>
          <w:left w:val="nil"/>
          <w:bottom w:val="nil"/>
          <w:right w:val="nil"/>
          <w:between w:val="nil"/>
        </w:pBdr>
        <w:spacing w:before="57" w:after="0"/>
        <w:ind w:left="283" w:right="283" w:firstLine="0"/>
        <w:rPr>
          <w:del w:id="5313" w:author="Cristiano de Menezes Feu" w:date="2022-11-21T08:33:00Z"/>
          <w:color w:val="005583"/>
          <w:sz w:val="16"/>
          <w:szCs w:val="16"/>
        </w:rPr>
      </w:pPr>
      <w:del w:id="5314" w:author="Cristiano de Menezes Feu" w:date="2022-11-21T08:33:00Z">
        <w:r w:rsidDel="00E631A1">
          <w:rPr>
            <w:vertAlign w:val="superscript"/>
          </w:rPr>
          <w:footnoteRef/>
        </w:r>
        <w:r w:rsidDel="00E631A1">
          <w:rPr>
            <w:color w:val="005583"/>
            <w:sz w:val="16"/>
            <w:szCs w:val="16"/>
          </w:rPr>
          <w:tab/>
          <w:delText>(Seção com redação dada pela Resolução nº 3, de 1991).</w:delText>
        </w:r>
      </w:del>
    </w:p>
    <w:p w14:paraId="000016B5" w14:textId="77777777" w:rsidR="003D183A" w:rsidDel="00E631A1" w:rsidRDefault="003D183A">
      <w:pPr>
        <w:widowControl w:val="0"/>
        <w:pBdr>
          <w:top w:val="nil"/>
          <w:left w:val="nil"/>
          <w:bottom w:val="nil"/>
          <w:right w:val="nil"/>
          <w:between w:val="nil"/>
        </w:pBdr>
        <w:spacing w:before="57" w:after="0"/>
        <w:ind w:left="283" w:right="283" w:firstLine="0"/>
        <w:rPr>
          <w:del w:id="5315" w:author="Cristiano de Menezes Feu" w:date="2022-11-21T08:33:00Z"/>
          <w:color w:val="005583"/>
          <w:sz w:val="16"/>
          <w:szCs w:val="16"/>
        </w:rPr>
      </w:pPr>
    </w:p>
  </w:footnote>
  <w:footnote w:id="244">
    <w:p w14:paraId="000016B6" w14:textId="77777777" w:rsidR="003D183A" w:rsidDel="00E631A1" w:rsidRDefault="008B7924">
      <w:pPr>
        <w:widowControl w:val="0"/>
        <w:pBdr>
          <w:top w:val="nil"/>
          <w:left w:val="nil"/>
          <w:bottom w:val="nil"/>
          <w:right w:val="nil"/>
          <w:between w:val="nil"/>
        </w:pBdr>
        <w:spacing w:before="57" w:after="0"/>
        <w:ind w:left="283" w:right="283" w:firstLine="0"/>
        <w:rPr>
          <w:del w:id="5319" w:author="Cristiano de Menezes Feu" w:date="2022-11-21T08:33:00Z"/>
          <w:color w:val="005583"/>
          <w:sz w:val="16"/>
          <w:szCs w:val="16"/>
        </w:rPr>
      </w:pPr>
      <w:del w:id="5320" w:author="Cristiano de Menezes Feu" w:date="2022-11-21T08:33:00Z">
        <w:r w:rsidDel="00E631A1">
          <w:rPr>
            <w:vertAlign w:val="superscript"/>
          </w:rPr>
          <w:footnoteRef/>
        </w:r>
        <w:r w:rsidDel="00E631A1">
          <w:rPr>
            <w:color w:val="005583"/>
            <w:sz w:val="16"/>
            <w:szCs w:val="16"/>
          </w:rPr>
          <w:tab/>
          <w:delText xml:space="preserve">(Primitivo art. 82 renumerado pela Resolução nº 3, de 1991, e </w:delText>
        </w:r>
        <w:r w:rsidDel="00E631A1">
          <w:rPr>
            <w:i/>
            <w:color w:val="005583"/>
            <w:sz w:val="16"/>
            <w:szCs w:val="16"/>
          </w:rPr>
          <w:delText>caput</w:delText>
        </w:r>
        <w:r w:rsidDel="00E631A1">
          <w:rPr>
            <w:color w:val="005583"/>
            <w:sz w:val="16"/>
            <w:szCs w:val="16"/>
          </w:rPr>
          <w:delText xml:space="preserve"> com nova redação dada pela Resolução nº 1, de 1995).</w:delText>
        </w:r>
      </w:del>
    </w:p>
    <w:p w14:paraId="000016B7" w14:textId="77777777" w:rsidR="003D183A" w:rsidDel="00E631A1" w:rsidRDefault="003D183A">
      <w:pPr>
        <w:widowControl w:val="0"/>
        <w:pBdr>
          <w:top w:val="nil"/>
          <w:left w:val="nil"/>
          <w:bottom w:val="nil"/>
          <w:right w:val="nil"/>
          <w:between w:val="nil"/>
        </w:pBdr>
        <w:spacing w:before="57" w:after="0"/>
        <w:ind w:left="283" w:right="283" w:firstLine="0"/>
        <w:rPr>
          <w:del w:id="5321" w:author="Cristiano de Menezes Feu" w:date="2022-11-21T08:33:00Z"/>
          <w:color w:val="005583"/>
          <w:sz w:val="16"/>
          <w:szCs w:val="16"/>
        </w:rPr>
      </w:pPr>
    </w:p>
  </w:footnote>
  <w:footnote w:id="245">
    <w:p w14:paraId="000016B8" w14:textId="77777777" w:rsidR="003D183A" w:rsidDel="00E631A1" w:rsidRDefault="008B7924">
      <w:pPr>
        <w:widowControl w:val="0"/>
        <w:pBdr>
          <w:top w:val="nil"/>
          <w:left w:val="nil"/>
          <w:bottom w:val="nil"/>
          <w:right w:val="nil"/>
          <w:between w:val="nil"/>
        </w:pBdr>
        <w:spacing w:before="57" w:after="0"/>
        <w:ind w:left="283" w:right="283" w:firstLine="0"/>
        <w:rPr>
          <w:del w:id="5328" w:author="Cristiano de Menezes Feu" w:date="2022-11-21T08:33:00Z"/>
          <w:color w:val="005583"/>
          <w:sz w:val="16"/>
          <w:szCs w:val="16"/>
        </w:rPr>
      </w:pPr>
      <w:del w:id="5329" w:author="Cristiano de Menezes Feu" w:date="2022-11-21T08:33:00Z">
        <w:r w:rsidDel="00E631A1">
          <w:rPr>
            <w:vertAlign w:val="superscript"/>
          </w:rPr>
          <w:footnoteRef/>
        </w:r>
        <w:r w:rsidDel="00E631A1">
          <w:rPr>
            <w:color w:val="005583"/>
            <w:sz w:val="16"/>
            <w:szCs w:val="16"/>
          </w:rPr>
          <w:tab/>
          <w:delText>(Parágrafo único transformado em § 1º e com nova redação dada pela Resolução nº 23, de 2004).</w:delText>
        </w:r>
      </w:del>
    </w:p>
    <w:p w14:paraId="000016B9" w14:textId="77777777" w:rsidR="003D183A" w:rsidDel="00E631A1" w:rsidRDefault="003D183A">
      <w:pPr>
        <w:widowControl w:val="0"/>
        <w:pBdr>
          <w:top w:val="nil"/>
          <w:left w:val="nil"/>
          <w:bottom w:val="nil"/>
          <w:right w:val="nil"/>
          <w:between w:val="nil"/>
        </w:pBdr>
        <w:spacing w:before="57" w:after="0"/>
        <w:ind w:left="283" w:right="283" w:firstLine="0"/>
        <w:rPr>
          <w:del w:id="5330" w:author="Cristiano de Menezes Feu" w:date="2022-11-21T08:33:00Z"/>
          <w:color w:val="005583"/>
          <w:sz w:val="16"/>
          <w:szCs w:val="16"/>
        </w:rPr>
      </w:pPr>
    </w:p>
  </w:footnote>
  <w:footnote w:id="246">
    <w:p w14:paraId="000016BA" w14:textId="77777777" w:rsidR="003D183A" w:rsidDel="00E631A1" w:rsidRDefault="008B7924">
      <w:pPr>
        <w:widowControl w:val="0"/>
        <w:pBdr>
          <w:top w:val="nil"/>
          <w:left w:val="nil"/>
          <w:bottom w:val="nil"/>
          <w:right w:val="nil"/>
          <w:between w:val="nil"/>
        </w:pBdr>
        <w:spacing w:before="57" w:after="0"/>
        <w:ind w:left="283" w:right="283" w:firstLine="0"/>
        <w:rPr>
          <w:del w:id="5334" w:author="Cristiano de Menezes Feu" w:date="2022-11-21T08:33:00Z"/>
          <w:color w:val="005583"/>
          <w:sz w:val="16"/>
          <w:szCs w:val="16"/>
        </w:rPr>
      </w:pPr>
      <w:del w:id="5335" w:author="Cristiano de Menezes Feu" w:date="2022-11-21T08:33:00Z">
        <w:r w:rsidDel="00E631A1">
          <w:rPr>
            <w:vertAlign w:val="superscript"/>
          </w:rPr>
          <w:footnoteRef/>
        </w:r>
        <w:r w:rsidDel="00E631A1">
          <w:rPr>
            <w:color w:val="005583"/>
            <w:sz w:val="16"/>
            <w:szCs w:val="16"/>
          </w:rPr>
          <w:tab/>
          <w:delText>Ato da Mesa nº 83/2006, art. 2º. O sorteio será mensal e estarão automaticamente inscritos todos os Deputados em exercício, exceto o Presidente da Câmara e os Deputados que tiverem vaga assegurada.</w:delText>
        </w:r>
      </w:del>
    </w:p>
    <w:p w14:paraId="000016BB" w14:textId="77777777" w:rsidR="003D183A" w:rsidDel="00E631A1" w:rsidRDefault="003D183A">
      <w:pPr>
        <w:widowControl w:val="0"/>
        <w:pBdr>
          <w:top w:val="nil"/>
          <w:left w:val="nil"/>
          <w:bottom w:val="nil"/>
          <w:right w:val="nil"/>
          <w:between w:val="nil"/>
        </w:pBdr>
        <w:spacing w:before="57" w:after="0"/>
        <w:ind w:left="283" w:right="283" w:firstLine="0"/>
        <w:rPr>
          <w:del w:id="5336" w:author="Cristiano de Menezes Feu" w:date="2022-11-21T08:33:00Z"/>
          <w:color w:val="005583"/>
          <w:sz w:val="16"/>
          <w:szCs w:val="16"/>
        </w:rPr>
      </w:pPr>
    </w:p>
  </w:footnote>
  <w:footnote w:id="247">
    <w:p w14:paraId="000016BC" w14:textId="77777777" w:rsidR="003D183A" w:rsidDel="00E631A1" w:rsidRDefault="008B7924">
      <w:pPr>
        <w:widowControl w:val="0"/>
        <w:pBdr>
          <w:top w:val="nil"/>
          <w:left w:val="nil"/>
          <w:bottom w:val="nil"/>
          <w:right w:val="nil"/>
          <w:between w:val="nil"/>
        </w:pBdr>
        <w:spacing w:before="57" w:after="0"/>
        <w:ind w:left="283" w:right="283" w:firstLine="0"/>
        <w:rPr>
          <w:del w:id="5340" w:author="Cristiano de Menezes Feu" w:date="2022-11-21T08:33:00Z"/>
          <w:color w:val="005583"/>
          <w:sz w:val="16"/>
          <w:szCs w:val="16"/>
        </w:rPr>
      </w:pPr>
      <w:del w:id="5341" w:author="Cristiano de Menezes Feu" w:date="2022-11-21T08:33:00Z">
        <w:r w:rsidDel="00E631A1">
          <w:rPr>
            <w:vertAlign w:val="superscript"/>
          </w:rPr>
          <w:footnoteRef/>
        </w:r>
        <w:r w:rsidDel="00E631A1">
          <w:rPr>
            <w:color w:val="005583"/>
            <w:sz w:val="16"/>
            <w:szCs w:val="16"/>
          </w:rPr>
          <w:tab/>
          <w:delText>(Parágrafo acrescido pela Resolução nº 23, de 2004).</w:delText>
        </w:r>
      </w:del>
    </w:p>
    <w:p w14:paraId="000016BD" w14:textId="77777777" w:rsidR="003D183A" w:rsidDel="00E631A1" w:rsidRDefault="003D183A">
      <w:pPr>
        <w:widowControl w:val="0"/>
        <w:pBdr>
          <w:top w:val="nil"/>
          <w:left w:val="nil"/>
          <w:bottom w:val="nil"/>
          <w:right w:val="nil"/>
          <w:between w:val="nil"/>
        </w:pBdr>
        <w:spacing w:before="57" w:after="0"/>
        <w:ind w:left="283" w:right="283" w:firstLine="0"/>
        <w:rPr>
          <w:del w:id="5342" w:author="Cristiano de Menezes Feu" w:date="2022-11-21T08:33:00Z"/>
          <w:color w:val="005583"/>
          <w:sz w:val="16"/>
          <w:szCs w:val="16"/>
        </w:rPr>
      </w:pPr>
    </w:p>
  </w:footnote>
  <w:footnote w:id="248">
    <w:p w14:paraId="000016BE" w14:textId="77777777" w:rsidR="003D183A" w:rsidDel="00E631A1" w:rsidRDefault="008B7924">
      <w:pPr>
        <w:widowControl w:val="0"/>
        <w:pBdr>
          <w:top w:val="nil"/>
          <w:left w:val="nil"/>
          <w:bottom w:val="nil"/>
          <w:right w:val="nil"/>
          <w:between w:val="nil"/>
        </w:pBdr>
        <w:spacing w:before="57" w:after="0"/>
        <w:ind w:left="283" w:right="283" w:firstLine="0"/>
        <w:rPr>
          <w:del w:id="5349" w:author="Cristiano de Menezes Feu" w:date="2022-11-21T08:33:00Z"/>
          <w:color w:val="005583"/>
          <w:sz w:val="16"/>
          <w:szCs w:val="16"/>
        </w:rPr>
      </w:pPr>
      <w:del w:id="5350" w:author="Cristiano de Menezes Feu" w:date="2022-11-21T08:33:00Z">
        <w:r w:rsidDel="00E631A1">
          <w:rPr>
            <w:vertAlign w:val="superscript"/>
          </w:rPr>
          <w:footnoteRef/>
        </w:r>
        <w:r w:rsidDel="00E631A1">
          <w:rPr>
            <w:color w:val="005583"/>
            <w:sz w:val="16"/>
            <w:szCs w:val="16"/>
          </w:rPr>
          <w:tab/>
          <w:delText>(Parágrafo acrescido pela Resolução nº 23, de 2004).</w:delText>
        </w:r>
      </w:del>
    </w:p>
    <w:p w14:paraId="000016BF" w14:textId="77777777" w:rsidR="003D183A" w:rsidDel="00E631A1" w:rsidRDefault="003D183A">
      <w:pPr>
        <w:widowControl w:val="0"/>
        <w:pBdr>
          <w:top w:val="nil"/>
          <w:left w:val="nil"/>
          <w:bottom w:val="nil"/>
          <w:right w:val="nil"/>
          <w:between w:val="nil"/>
        </w:pBdr>
        <w:spacing w:before="57" w:after="0"/>
        <w:ind w:left="283" w:right="283" w:firstLine="0"/>
        <w:rPr>
          <w:del w:id="5351" w:author="Cristiano de Menezes Feu" w:date="2022-11-21T08:33:00Z"/>
          <w:color w:val="005583"/>
          <w:sz w:val="16"/>
          <w:szCs w:val="16"/>
        </w:rPr>
      </w:pPr>
    </w:p>
  </w:footnote>
  <w:footnote w:id="249">
    <w:p w14:paraId="000016C0" w14:textId="77777777" w:rsidR="003D183A" w:rsidDel="00E631A1" w:rsidRDefault="008B7924">
      <w:pPr>
        <w:widowControl w:val="0"/>
        <w:pBdr>
          <w:top w:val="nil"/>
          <w:left w:val="nil"/>
          <w:bottom w:val="nil"/>
          <w:right w:val="nil"/>
          <w:between w:val="nil"/>
        </w:pBdr>
        <w:spacing w:before="57" w:after="0"/>
        <w:ind w:left="283" w:right="283" w:firstLine="0"/>
        <w:rPr>
          <w:del w:id="5355" w:author="Cristiano de Menezes Feu" w:date="2022-11-21T08:33:00Z"/>
          <w:color w:val="005583"/>
          <w:sz w:val="16"/>
          <w:szCs w:val="16"/>
        </w:rPr>
      </w:pPr>
      <w:del w:id="5356" w:author="Cristiano de Menezes Feu" w:date="2022-11-21T08:33:00Z">
        <w:r w:rsidDel="00E631A1">
          <w:rPr>
            <w:vertAlign w:val="superscript"/>
          </w:rPr>
          <w:footnoteRef/>
        </w:r>
        <w:r w:rsidDel="00E631A1">
          <w:rPr>
            <w:color w:val="005583"/>
            <w:sz w:val="16"/>
            <w:szCs w:val="16"/>
          </w:rPr>
          <w:tab/>
          <w:delText>(Primitivo art. 83 renumerado pela Resolução nº 3, de 1991).</w:delText>
        </w:r>
      </w:del>
    </w:p>
    <w:p w14:paraId="000016C1" w14:textId="77777777" w:rsidR="003D183A" w:rsidDel="00E631A1" w:rsidRDefault="003D183A">
      <w:pPr>
        <w:widowControl w:val="0"/>
        <w:pBdr>
          <w:top w:val="nil"/>
          <w:left w:val="nil"/>
          <w:bottom w:val="nil"/>
          <w:right w:val="nil"/>
          <w:between w:val="nil"/>
        </w:pBdr>
        <w:spacing w:before="57" w:after="0"/>
        <w:ind w:left="283" w:right="283" w:firstLine="0"/>
        <w:rPr>
          <w:del w:id="5357" w:author="Cristiano de Menezes Feu" w:date="2022-11-21T08:33:00Z"/>
          <w:color w:val="005583"/>
          <w:sz w:val="16"/>
          <w:szCs w:val="16"/>
        </w:rPr>
      </w:pPr>
    </w:p>
  </w:footnote>
  <w:footnote w:id="250">
    <w:p w14:paraId="000016C2" w14:textId="77777777" w:rsidR="003D183A" w:rsidDel="00E631A1" w:rsidRDefault="008B7924">
      <w:pPr>
        <w:widowControl w:val="0"/>
        <w:pBdr>
          <w:top w:val="nil"/>
          <w:left w:val="nil"/>
          <w:bottom w:val="nil"/>
          <w:right w:val="nil"/>
          <w:between w:val="nil"/>
        </w:pBdr>
        <w:spacing w:before="57" w:after="0"/>
        <w:ind w:left="283" w:right="283" w:firstLine="0"/>
        <w:rPr>
          <w:del w:id="5364" w:author="Cristiano de Menezes Feu" w:date="2022-11-21T08:33:00Z"/>
          <w:color w:val="005583"/>
          <w:sz w:val="16"/>
          <w:szCs w:val="16"/>
        </w:rPr>
      </w:pPr>
      <w:del w:id="5365" w:author="Cristiano de Menezes Feu" w:date="2022-11-21T08:33:00Z">
        <w:r w:rsidDel="00E631A1">
          <w:rPr>
            <w:vertAlign w:val="superscript"/>
          </w:rPr>
          <w:footnoteRef/>
        </w:r>
        <w:r w:rsidDel="00E631A1">
          <w:rPr>
            <w:color w:val="005583"/>
            <w:sz w:val="16"/>
            <w:szCs w:val="16"/>
          </w:rPr>
          <w:tab/>
          <w:delText>(Seção com redação dada pela Resolução nº 3, de 1991).</w:delText>
        </w:r>
      </w:del>
    </w:p>
    <w:p w14:paraId="000016C3" w14:textId="77777777" w:rsidR="003D183A" w:rsidDel="00E631A1" w:rsidRDefault="003D183A">
      <w:pPr>
        <w:widowControl w:val="0"/>
        <w:pBdr>
          <w:top w:val="nil"/>
          <w:left w:val="nil"/>
          <w:bottom w:val="nil"/>
          <w:right w:val="nil"/>
          <w:between w:val="nil"/>
        </w:pBdr>
        <w:spacing w:before="57" w:after="0"/>
        <w:ind w:left="283" w:right="283" w:firstLine="0"/>
        <w:rPr>
          <w:del w:id="5366" w:author="Cristiano de Menezes Feu" w:date="2022-11-21T08:33:00Z"/>
          <w:color w:val="005583"/>
          <w:sz w:val="16"/>
          <w:szCs w:val="16"/>
        </w:rPr>
      </w:pPr>
    </w:p>
  </w:footnote>
  <w:footnote w:id="251">
    <w:p w14:paraId="000016C4" w14:textId="77777777" w:rsidR="003D183A" w:rsidDel="00E631A1" w:rsidRDefault="008B7924">
      <w:pPr>
        <w:widowControl w:val="0"/>
        <w:pBdr>
          <w:top w:val="nil"/>
          <w:left w:val="nil"/>
          <w:bottom w:val="nil"/>
          <w:right w:val="nil"/>
          <w:between w:val="nil"/>
        </w:pBdr>
        <w:spacing w:before="57" w:after="0"/>
        <w:ind w:left="283" w:right="283" w:firstLine="0"/>
        <w:rPr>
          <w:del w:id="5397" w:author="Cristiano de Menezes Feu" w:date="2022-11-21T08:33:00Z"/>
          <w:color w:val="005583"/>
          <w:sz w:val="16"/>
          <w:szCs w:val="16"/>
        </w:rPr>
      </w:pPr>
      <w:del w:id="5398" w:author="Cristiano de Menezes Feu" w:date="2022-11-21T08:33:00Z">
        <w:r w:rsidDel="00E631A1">
          <w:rPr>
            <w:vertAlign w:val="superscript"/>
          </w:rPr>
          <w:footnoteRef/>
        </w:r>
        <w:r w:rsidDel="00E631A1">
          <w:rPr>
            <w:color w:val="005583"/>
            <w:sz w:val="16"/>
            <w:szCs w:val="16"/>
          </w:rPr>
          <w:tab/>
          <w:delText>(Primitivo art. 84 renumerado e com nova redação dada pela Resolução nº 3, de 1991).</w:delText>
        </w:r>
      </w:del>
    </w:p>
    <w:p w14:paraId="000016C5" w14:textId="77777777" w:rsidR="003D183A" w:rsidDel="00E631A1" w:rsidRDefault="003D183A">
      <w:pPr>
        <w:widowControl w:val="0"/>
        <w:pBdr>
          <w:top w:val="nil"/>
          <w:left w:val="nil"/>
          <w:bottom w:val="nil"/>
          <w:right w:val="nil"/>
          <w:between w:val="nil"/>
        </w:pBdr>
        <w:spacing w:before="57" w:after="0"/>
        <w:ind w:left="283" w:right="283" w:firstLine="0"/>
        <w:rPr>
          <w:del w:id="5399" w:author="Cristiano de Menezes Feu" w:date="2022-11-21T08:33:00Z"/>
          <w:color w:val="005583"/>
          <w:sz w:val="16"/>
          <w:szCs w:val="16"/>
        </w:rPr>
      </w:pPr>
    </w:p>
  </w:footnote>
  <w:footnote w:id="252">
    <w:p w14:paraId="000016C6" w14:textId="77777777" w:rsidR="003D183A" w:rsidDel="00E631A1" w:rsidRDefault="008B7924">
      <w:pPr>
        <w:widowControl w:val="0"/>
        <w:pBdr>
          <w:top w:val="nil"/>
          <w:left w:val="nil"/>
          <w:bottom w:val="nil"/>
          <w:right w:val="nil"/>
          <w:between w:val="nil"/>
        </w:pBdr>
        <w:spacing w:before="57" w:after="0"/>
        <w:ind w:left="283" w:right="283" w:firstLine="0"/>
        <w:rPr>
          <w:del w:id="5418" w:author="Cristiano de Menezes Feu" w:date="2022-11-21T08:33:00Z"/>
          <w:color w:val="005583"/>
          <w:sz w:val="16"/>
          <w:szCs w:val="16"/>
        </w:rPr>
      </w:pPr>
      <w:del w:id="5419"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dada pela Resolução nº 3, de 1991, e adaptada aos termos da Resolução nº 1, de 1995).</w:delText>
        </w:r>
      </w:del>
    </w:p>
    <w:p w14:paraId="000016C7" w14:textId="77777777" w:rsidR="003D183A" w:rsidDel="00E631A1" w:rsidRDefault="003D183A">
      <w:pPr>
        <w:widowControl w:val="0"/>
        <w:pBdr>
          <w:top w:val="nil"/>
          <w:left w:val="nil"/>
          <w:bottom w:val="nil"/>
          <w:right w:val="nil"/>
          <w:between w:val="nil"/>
        </w:pBdr>
        <w:spacing w:before="57" w:after="0"/>
        <w:ind w:left="283" w:right="283" w:firstLine="0"/>
        <w:rPr>
          <w:del w:id="5420" w:author="Cristiano de Menezes Feu" w:date="2022-11-21T08:33:00Z"/>
          <w:color w:val="005583"/>
          <w:sz w:val="16"/>
          <w:szCs w:val="16"/>
        </w:rPr>
      </w:pPr>
    </w:p>
  </w:footnote>
  <w:footnote w:id="253">
    <w:p w14:paraId="000016C8" w14:textId="77777777" w:rsidR="003D183A" w:rsidDel="00E631A1" w:rsidRDefault="008B7924">
      <w:pPr>
        <w:widowControl w:val="0"/>
        <w:pBdr>
          <w:top w:val="nil"/>
          <w:left w:val="nil"/>
          <w:bottom w:val="nil"/>
          <w:right w:val="nil"/>
          <w:between w:val="nil"/>
        </w:pBdr>
        <w:spacing w:before="57" w:after="0"/>
        <w:ind w:left="283" w:right="283" w:firstLine="0"/>
        <w:rPr>
          <w:del w:id="5454" w:author="Cristiano de Menezes Feu" w:date="2022-11-21T08:33:00Z"/>
          <w:color w:val="005583"/>
          <w:sz w:val="16"/>
          <w:szCs w:val="16"/>
        </w:rPr>
      </w:pPr>
      <w:del w:id="5455" w:author="Cristiano de Menezes Feu" w:date="2022-11-21T08:33:00Z">
        <w:r w:rsidDel="00E631A1">
          <w:rPr>
            <w:vertAlign w:val="superscript"/>
          </w:rPr>
          <w:footnoteRef/>
        </w:r>
        <w:r w:rsidDel="00E631A1">
          <w:rPr>
            <w:color w:val="005583"/>
            <w:sz w:val="16"/>
            <w:szCs w:val="16"/>
          </w:rPr>
          <w:tab/>
          <w:delText>CF art. 50, § 1º. Os Ministros de Estado poderão comparecer ao Senado Federal, à Câmara dos Deputados, ou a qualquer de suas Comissões, por sua iniciativa e mediante entendimentos com a Mesa respectiva, para expor assunto de relevância de seu Ministério.</w:delText>
        </w:r>
      </w:del>
    </w:p>
    <w:p w14:paraId="000016C9" w14:textId="77777777" w:rsidR="003D183A" w:rsidDel="00E631A1" w:rsidRDefault="003D183A">
      <w:pPr>
        <w:widowControl w:val="0"/>
        <w:pBdr>
          <w:top w:val="nil"/>
          <w:left w:val="nil"/>
          <w:bottom w:val="nil"/>
          <w:right w:val="nil"/>
          <w:between w:val="nil"/>
        </w:pBdr>
        <w:spacing w:before="57" w:after="0"/>
        <w:ind w:left="283" w:right="283" w:firstLine="0"/>
        <w:rPr>
          <w:del w:id="5456" w:author="Cristiano de Menezes Feu" w:date="2022-11-21T08:33:00Z"/>
          <w:color w:val="005583"/>
          <w:sz w:val="16"/>
          <w:szCs w:val="16"/>
        </w:rPr>
      </w:pPr>
    </w:p>
  </w:footnote>
  <w:footnote w:id="254">
    <w:p w14:paraId="000016CA" w14:textId="77777777" w:rsidR="003D183A" w:rsidDel="00E631A1" w:rsidRDefault="008B7924">
      <w:pPr>
        <w:widowControl w:val="0"/>
        <w:pBdr>
          <w:top w:val="nil"/>
          <w:left w:val="nil"/>
          <w:bottom w:val="nil"/>
          <w:right w:val="nil"/>
          <w:between w:val="nil"/>
        </w:pBdr>
        <w:spacing w:before="57" w:after="0"/>
        <w:ind w:left="283" w:right="283" w:firstLine="0"/>
        <w:rPr>
          <w:del w:id="5463" w:author="Cristiano de Menezes Feu" w:date="2022-11-21T08:33:00Z"/>
          <w:color w:val="005583"/>
          <w:sz w:val="16"/>
          <w:szCs w:val="16"/>
        </w:rPr>
      </w:pPr>
      <w:del w:id="5464" w:author="Cristiano de Menezes Feu" w:date="2022-11-21T08:33:00Z">
        <w:r w:rsidDel="00E631A1">
          <w:rPr>
            <w:vertAlign w:val="superscript"/>
          </w:rPr>
          <w:footnoteRef/>
        </w:r>
        <w:r w:rsidDel="00E631A1">
          <w:rPr>
            <w:color w:val="005583"/>
            <w:sz w:val="16"/>
            <w:szCs w:val="16"/>
          </w:rPr>
          <w:tab/>
          <w:delText>(Parágrafo acrescido pela Resolução nº 50, de 2013).</w:delText>
        </w:r>
      </w:del>
    </w:p>
    <w:p w14:paraId="000016CB" w14:textId="77777777" w:rsidR="003D183A" w:rsidDel="00E631A1" w:rsidRDefault="003D183A">
      <w:pPr>
        <w:widowControl w:val="0"/>
        <w:pBdr>
          <w:top w:val="nil"/>
          <w:left w:val="nil"/>
          <w:bottom w:val="nil"/>
          <w:right w:val="nil"/>
          <w:between w:val="nil"/>
        </w:pBdr>
        <w:spacing w:before="57" w:after="0"/>
        <w:ind w:left="283" w:right="283" w:firstLine="0"/>
        <w:rPr>
          <w:del w:id="5465" w:author="Cristiano de Menezes Feu" w:date="2022-11-21T08:33:00Z"/>
          <w:color w:val="005583"/>
          <w:sz w:val="16"/>
          <w:szCs w:val="16"/>
        </w:rPr>
      </w:pPr>
    </w:p>
  </w:footnote>
  <w:footnote w:id="255">
    <w:p w14:paraId="000016CC" w14:textId="77777777" w:rsidR="003D183A" w:rsidDel="00E631A1" w:rsidRDefault="008B7924">
      <w:pPr>
        <w:widowControl w:val="0"/>
        <w:pBdr>
          <w:top w:val="nil"/>
          <w:left w:val="nil"/>
          <w:bottom w:val="nil"/>
          <w:right w:val="nil"/>
          <w:between w:val="nil"/>
        </w:pBdr>
        <w:spacing w:before="57" w:after="0"/>
        <w:ind w:left="283" w:right="283" w:firstLine="0"/>
        <w:rPr>
          <w:del w:id="5469" w:author="Cristiano de Menezes Feu" w:date="2022-11-21T08:33:00Z"/>
          <w:color w:val="005583"/>
          <w:sz w:val="16"/>
          <w:szCs w:val="16"/>
        </w:rPr>
      </w:pPr>
      <w:del w:id="5470" w:author="Cristiano de Menezes Feu" w:date="2022-11-21T08:33:00Z">
        <w:r w:rsidDel="00E631A1">
          <w:rPr>
            <w:vertAlign w:val="superscript"/>
          </w:rPr>
          <w:footnoteRef/>
        </w:r>
        <w:r w:rsidDel="00E631A1">
          <w:rPr>
            <w:color w:val="005583"/>
            <w:sz w:val="16"/>
            <w:szCs w:val="16"/>
          </w:rPr>
          <w:tab/>
          <w:delText>(Primitivo § 1º renumerado e com redação dada pela Resolução nº 50, de 2013).</w:delText>
        </w:r>
      </w:del>
    </w:p>
    <w:p w14:paraId="000016CD" w14:textId="77777777" w:rsidR="003D183A" w:rsidDel="00E631A1" w:rsidRDefault="003D183A">
      <w:pPr>
        <w:widowControl w:val="0"/>
        <w:pBdr>
          <w:top w:val="nil"/>
          <w:left w:val="nil"/>
          <w:bottom w:val="nil"/>
          <w:right w:val="nil"/>
          <w:between w:val="nil"/>
        </w:pBdr>
        <w:spacing w:before="57" w:after="0"/>
        <w:ind w:left="283" w:right="283" w:firstLine="0"/>
        <w:rPr>
          <w:del w:id="5471" w:author="Cristiano de Menezes Feu" w:date="2022-11-21T08:33:00Z"/>
          <w:color w:val="005583"/>
          <w:sz w:val="16"/>
          <w:szCs w:val="16"/>
        </w:rPr>
      </w:pPr>
    </w:p>
  </w:footnote>
  <w:footnote w:id="256">
    <w:p w14:paraId="000016CE" w14:textId="77777777" w:rsidR="003D183A" w:rsidDel="00E631A1" w:rsidRDefault="008B7924">
      <w:pPr>
        <w:widowControl w:val="0"/>
        <w:pBdr>
          <w:top w:val="nil"/>
          <w:left w:val="nil"/>
          <w:bottom w:val="nil"/>
          <w:right w:val="nil"/>
          <w:between w:val="nil"/>
        </w:pBdr>
        <w:spacing w:before="57" w:after="0"/>
        <w:ind w:left="283" w:right="283" w:firstLine="0"/>
        <w:rPr>
          <w:del w:id="5514" w:author="Cristiano de Menezes Feu" w:date="2022-11-21T08:33:00Z"/>
          <w:color w:val="005583"/>
          <w:sz w:val="16"/>
          <w:szCs w:val="16"/>
        </w:rPr>
      </w:pPr>
      <w:del w:id="5515" w:author="Cristiano de Menezes Feu" w:date="2022-11-21T08:33:00Z">
        <w:r w:rsidDel="00E631A1">
          <w:rPr>
            <w:vertAlign w:val="superscript"/>
          </w:rPr>
          <w:footnoteRef/>
        </w:r>
        <w:r w:rsidDel="00E631A1">
          <w:rPr>
            <w:color w:val="005583"/>
            <w:sz w:val="16"/>
            <w:szCs w:val="16"/>
          </w:rPr>
          <w:tab/>
          <w:delText>(Revogado pela Resolução nº 57, de 1994).</w:delText>
        </w:r>
      </w:del>
    </w:p>
    <w:p w14:paraId="000016CF" w14:textId="77777777" w:rsidR="003D183A" w:rsidDel="00E631A1" w:rsidRDefault="003D183A">
      <w:pPr>
        <w:widowControl w:val="0"/>
        <w:pBdr>
          <w:top w:val="nil"/>
          <w:left w:val="nil"/>
          <w:bottom w:val="nil"/>
          <w:right w:val="nil"/>
          <w:between w:val="nil"/>
        </w:pBdr>
        <w:spacing w:before="57" w:after="0"/>
        <w:ind w:left="283" w:right="283" w:firstLine="0"/>
        <w:rPr>
          <w:del w:id="5516" w:author="Cristiano de Menezes Feu" w:date="2022-11-21T08:33:00Z"/>
          <w:color w:val="005583"/>
          <w:sz w:val="16"/>
          <w:szCs w:val="16"/>
        </w:rPr>
      </w:pPr>
    </w:p>
  </w:footnote>
  <w:footnote w:id="257">
    <w:p w14:paraId="000016D0" w14:textId="77777777" w:rsidR="003D183A" w:rsidDel="00E631A1" w:rsidRDefault="008B7924">
      <w:pPr>
        <w:widowControl w:val="0"/>
        <w:pBdr>
          <w:top w:val="nil"/>
          <w:left w:val="nil"/>
          <w:bottom w:val="nil"/>
          <w:right w:val="nil"/>
          <w:between w:val="nil"/>
        </w:pBdr>
        <w:spacing w:before="57" w:after="0"/>
        <w:ind w:left="283" w:right="283" w:firstLine="0"/>
        <w:rPr>
          <w:del w:id="5604" w:author="Cristiano de Menezes Feu" w:date="2022-11-21T08:33:00Z"/>
          <w:color w:val="005583"/>
          <w:sz w:val="16"/>
          <w:szCs w:val="16"/>
        </w:rPr>
      </w:pPr>
      <w:del w:id="5605"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6D1" w14:textId="77777777" w:rsidR="003D183A" w:rsidDel="00E631A1" w:rsidRDefault="003D183A">
      <w:pPr>
        <w:widowControl w:val="0"/>
        <w:pBdr>
          <w:top w:val="nil"/>
          <w:left w:val="nil"/>
          <w:bottom w:val="nil"/>
          <w:right w:val="nil"/>
          <w:between w:val="nil"/>
        </w:pBdr>
        <w:spacing w:before="57" w:after="0"/>
        <w:ind w:left="283" w:right="283" w:firstLine="0"/>
        <w:rPr>
          <w:del w:id="5606" w:author="Cristiano de Menezes Feu" w:date="2022-11-21T08:33:00Z"/>
          <w:color w:val="005583"/>
          <w:sz w:val="16"/>
          <w:szCs w:val="16"/>
        </w:rPr>
      </w:pPr>
    </w:p>
  </w:footnote>
  <w:footnote w:id="258">
    <w:p w14:paraId="000016D2" w14:textId="77777777" w:rsidR="003D183A" w:rsidDel="00E631A1" w:rsidRDefault="008B7924">
      <w:pPr>
        <w:widowControl w:val="0"/>
        <w:pBdr>
          <w:top w:val="nil"/>
          <w:left w:val="nil"/>
          <w:bottom w:val="nil"/>
          <w:right w:val="nil"/>
          <w:between w:val="nil"/>
        </w:pBdr>
        <w:spacing w:before="57" w:after="0"/>
        <w:ind w:left="283" w:right="283" w:firstLine="0"/>
        <w:rPr>
          <w:del w:id="5706" w:author="Cristiano de Menezes Feu" w:date="2022-11-21T08:33:00Z"/>
          <w:color w:val="005583"/>
          <w:sz w:val="16"/>
          <w:szCs w:val="16"/>
        </w:rPr>
      </w:pPr>
      <w:del w:id="5707" w:author="Cristiano de Menezes Feu" w:date="2022-11-21T08:33:00Z">
        <w:r w:rsidDel="00E631A1">
          <w:rPr>
            <w:vertAlign w:val="superscript"/>
          </w:rPr>
          <w:footnoteRef/>
        </w:r>
        <w:r w:rsidDel="00E631A1">
          <w:rPr>
            <w:color w:val="005583"/>
            <w:sz w:val="16"/>
            <w:szCs w:val="16"/>
          </w:rPr>
          <w:tab/>
          <w:delText>(Parágrafo com redação adaptada aos termos da Resolução nº 25, de 2001).</w:delText>
        </w:r>
      </w:del>
    </w:p>
    <w:p w14:paraId="000016D3" w14:textId="77777777" w:rsidR="003D183A" w:rsidDel="00E631A1" w:rsidRDefault="003D183A">
      <w:pPr>
        <w:widowControl w:val="0"/>
        <w:pBdr>
          <w:top w:val="nil"/>
          <w:left w:val="nil"/>
          <w:bottom w:val="nil"/>
          <w:right w:val="nil"/>
          <w:between w:val="nil"/>
        </w:pBdr>
        <w:spacing w:before="57" w:after="0"/>
        <w:ind w:left="283" w:right="283" w:firstLine="0"/>
        <w:rPr>
          <w:del w:id="5708" w:author="Cristiano de Menezes Feu" w:date="2022-11-21T08:33:00Z"/>
          <w:color w:val="005583"/>
          <w:sz w:val="16"/>
          <w:szCs w:val="16"/>
        </w:rPr>
      </w:pPr>
    </w:p>
  </w:footnote>
  <w:footnote w:id="259">
    <w:p w14:paraId="000016D4" w14:textId="77777777" w:rsidR="003D183A" w:rsidDel="00E631A1" w:rsidRDefault="008B7924">
      <w:pPr>
        <w:widowControl w:val="0"/>
        <w:pBdr>
          <w:top w:val="nil"/>
          <w:left w:val="nil"/>
          <w:bottom w:val="nil"/>
          <w:right w:val="nil"/>
          <w:between w:val="nil"/>
        </w:pBdr>
        <w:spacing w:before="57" w:after="0"/>
        <w:ind w:left="283" w:right="283" w:firstLine="0"/>
        <w:rPr>
          <w:del w:id="5739" w:author="Cristiano de Menezes Feu" w:date="2022-11-21T08:33:00Z"/>
          <w:color w:val="005583"/>
          <w:sz w:val="16"/>
          <w:szCs w:val="16"/>
        </w:rPr>
      </w:pPr>
      <w:del w:id="5740"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6D5" w14:textId="77777777" w:rsidR="003D183A" w:rsidDel="00E631A1" w:rsidRDefault="003D183A">
      <w:pPr>
        <w:widowControl w:val="0"/>
        <w:pBdr>
          <w:top w:val="nil"/>
          <w:left w:val="nil"/>
          <w:bottom w:val="nil"/>
          <w:right w:val="nil"/>
          <w:between w:val="nil"/>
        </w:pBdr>
        <w:spacing w:before="57" w:after="0"/>
        <w:ind w:left="283" w:right="283" w:firstLine="0"/>
        <w:rPr>
          <w:del w:id="5741" w:author="Cristiano de Menezes Feu" w:date="2022-11-21T08:33:00Z"/>
          <w:color w:val="005583"/>
          <w:sz w:val="16"/>
          <w:szCs w:val="16"/>
        </w:rPr>
      </w:pPr>
    </w:p>
  </w:footnote>
  <w:footnote w:id="260">
    <w:p w14:paraId="000016D6" w14:textId="77777777" w:rsidR="003D183A" w:rsidDel="00E631A1" w:rsidRDefault="008B7924">
      <w:pPr>
        <w:widowControl w:val="0"/>
        <w:pBdr>
          <w:top w:val="nil"/>
          <w:left w:val="nil"/>
          <w:bottom w:val="nil"/>
          <w:right w:val="nil"/>
          <w:between w:val="nil"/>
        </w:pBdr>
        <w:spacing w:before="57" w:after="0"/>
        <w:ind w:left="283" w:right="283" w:firstLine="0"/>
        <w:rPr>
          <w:del w:id="5754" w:author="Cristiano de Menezes Feu" w:date="2022-11-21T08:33:00Z"/>
          <w:color w:val="005583"/>
          <w:sz w:val="16"/>
          <w:szCs w:val="16"/>
        </w:rPr>
      </w:pPr>
      <w:del w:id="5755" w:author="Cristiano de Menezes Feu" w:date="2022-11-21T08:33:00Z">
        <w:r w:rsidDel="00E631A1">
          <w:rPr>
            <w:vertAlign w:val="superscript"/>
          </w:rPr>
          <w:footnoteRef/>
        </w:r>
        <w:r w:rsidDel="00E631A1">
          <w:rPr>
            <w:color w:val="005583"/>
            <w:sz w:val="16"/>
            <w:szCs w:val="16"/>
          </w:rPr>
          <w:tab/>
          <w:delText>Lei Complementar nº 95/1998, art. 7º, II - a lei não conterá matéria estranha a seu objeto ou a este não vinculada por afinidade, pertinência ou conexão;</w:delText>
        </w:r>
      </w:del>
    </w:p>
    <w:p w14:paraId="000016D7" w14:textId="77777777" w:rsidR="003D183A" w:rsidDel="00E631A1" w:rsidRDefault="003D183A">
      <w:pPr>
        <w:widowControl w:val="0"/>
        <w:pBdr>
          <w:top w:val="nil"/>
          <w:left w:val="nil"/>
          <w:bottom w:val="nil"/>
          <w:right w:val="nil"/>
          <w:between w:val="nil"/>
        </w:pBdr>
        <w:spacing w:before="57" w:after="0"/>
        <w:ind w:left="283" w:right="283" w:firstLine="0"/>
        <w:rPr>
          <w:del w:id="5756" w:author="Cristiano de Menezes Feu" w:date="2022-11-21T08:33:00Z"/>
          <w:color w:val="005583"/>
          <w:sz w:val="16"/>
          <w:szCs w:val="16"/>
        </w:rPr>
      </w:pPr>
    </w:p>
  </w:footnote>
  <w:footnote w:id="261">
    <w:p w14:paraId="000016D8" w14:textId="77777777" w:rsidR="003D183A" w:rsidDel="00E631A1" w:rsidRDefault="008B7924">
      <w:pPr>
        <w:widowControl w:val="0"/>
        <w:pBdr>
          <w:top w:val="nil"/>
          <w:left w:val="nil"/>
          <w:bottom w:val="nil"/>
          <w:right w:val="nil"/>
          <w:between w:val="nil"/>
        </w:pBdr>
        <w:spacing w:before="57" w:after="0"/>
        <w:ind w:left="283" w:right="283" w:firstLine="0"/>
        <w:rPr>
          <w:del w:id="5760" w:author="Cristiano de Menezes Feu" w:date="2022-11-21T08:33:00Z"/>
          <w:color w:val="005583"/>
          <w:sz w:val="16"/>
          <w:szCs w:val="16"/>
        </w:rPr>
      </w:pPr>
      <w:del w:id="5761" w:author="Cristiano de Menezes Feu" w:date="2022-11-21T08:33:00Z">
        <w:r w:rsidDel="00E631A1">
          <w:rPr>
            <w:vertAlign w:val="superscript"/>
          </w:rPr>
          <w:footnoteRef/>
        </w:r>
        <w:r w:rsidDel="00E631A1">
          <w:rPr>
            <w:color w:val="005583"/>
            <w:sz w:val="16"/>
            <w:szCs w:val="16"/>
          </w:rPr>
          <w:tab/>
          <w:delText>(Caput do artigo com redação dada pela Resolução nº 12, de 2019).</w:delText>
        </w:r>
      </w:del>
    </w:p>
    <w:p w14:paraId="000016D9" w14:textId="77777777" w:rsidR="003D183A" w:rsidDel="00E631A1" w:rsidRDefault="003D183A">
      <w:pPr>
        <w:widowControl w:val="0"/>
        <w:pBdr>
          <w:top w:val="nil"/>
          <w:left w:val="nil"/>
          <w:bottom w:val="nil"/>
          <w:right w:val="nil"/>
          <w:between w:val="nil"/>
        </w:pBdr>
        <w:spacing w:before="57" w:after="0"/>
        <w:ind w:left="283" w:right="283" w:firstLine="0"/>
        <w:rPr>
          <w:del w:id="5762" w:author="Cristiano de Menezes Feu" w:date="2022-11-21T08:33:00Z"/>
          <w:color w:val="005583"/>
          <w:sz w:val="16"/>
          <w:szCs w:val="16"/>
        </w:rPr>
      </w:pPr>
    </w:p>
  </w:footnote>
  <w:footnote w:id="262">
    <w:p w14:paraId="000016DA" w14:textId="77777777" w:rsidR="003D183A" w:rsidDel="00E631A1" w:rsidRDefault="008B7924">
      <w:pPr>
        <w:widowControl w:val="0"/>
        <w:pBdr>
          <w:top w:val="nil"/>
          <w:left w:val="nil"/>
          <w:bottom w:val="nil"/>
          <w:right w:val="nil"/>
          <w:between w:val="nil"/>
        </w:pBdr>
        <w:spacing w:before="57" w:after="0"/>
        <w:ind w:left="283" w:right="283" w:firstLine="0"/>
        <w:rPr>
          <w:del w:id="5793" w:author="Cristiano de Menezes Feu" w:date="2022-11-21T08:33:00Z"/>
          <w:color w:val="005583"/>
          <w:sz w:val="16"/>
          <w:szCs w:val="16"/>
        </w:rPr>
      </w:pPr>
      <w:del w:id="5794" w:author="Cristiano de Menezes Feu" w:date="2022-11-21T08:33:00Z">
        <w:r w:rsidDel="00E631A1">
          <w:rPr>
            <w:vertAlign w:val="superscript"/>
          </w:rPr>
          <w:footnoteRef/>
        </w:r>
        <w:r w:rsidDel="00E631A1">
          <w:rPr>
            <w:color w:val="005583"/>
            <w:sz w:val="16"/>
            <w:szCs w:val="16"/>
          </w:rPr>
          <w:tab/>
          <w:delText>(Inciso revogado pela Resolução nº 12, de 2019).</w:delText>
        </w:r>
      </w:del>
    </w:p>
    <w:p w14:paraId="000016DB" w14:textId="77777777" w:rsidR="003D183A" w:rsidDel="00E631A1" w:rsidRDefault="003D183A">
      <w:pPr>
        <w:widowControl w:val="0"/>
        <w:pBdr>
          <w:top w:val="nil"/>
          <w:left w:val="nil"/>
          <w:bottom w:val="nil"/>
          <w:right w:val="nil"/>
          <w:between w:val="nil"/>
        </w:pBdr>
        <w:spacing w:before="57" w:after="0"/>
        <w:ind w:left="283" w:right="283" w:firstLine="0"/>
        <w:rPr>
          <w:del w:id="5795" w:author="Cristiano de Menezes Feu" w:date="2022-11-21T08:33:00Z"/>
          <w:color w:val="005583"/>
          <w:sz w:val="16"/>
          <w:szCs w:val="16"/>
        </w:rPr>
      </w:pPr>
    </w:p>
  </w:footnote>
  <w:footnote w:id="263">
    <w:p w14:paraId="000016DC" w14:textId="77777777" w:rsidR="003D183A" w:rsidDel="00E631A1" w:rsidRDefault="008B7924">
      <w:pPr>
        <w:widowControl w:val="0"/>
        <w:pBdr>
          <w:top w:val="nil"/>
          <w:left w:val="nil"/>
          <w:bottom w:val="nil"/>
          <w:right w:val="nil"/>
          <w:between w:val="nil"/>
        </w:pBdr>
        <w:spacing w:before="57" w:after="0"/>
        <w:ind w:left="283" w:right="283" w:firstLine="0"/>
        <w:rPr>
          <w:del w:id="5817" w:author="Cristiano de Menezes Feu" w:date="2022-11-21T08:33:00Z"/>
          <w:color w:val="005583"/>
          <w:sz w:val="16"/>
          <w:szCs w:val="16"/>
        </w:rPr>
      </w:pPr>
      <w:del w:id="5818" w:author="Cristiano de Menezes Feu" w:date="2022-11-21T08:33:00Z">
        <w:r w:rsidDel="00E631A1">
          <w:rPr>
            <w:vertAlign w:val="superscript"/>
          </w:rPr>
          <w:footnoteRef/>
        </w:r>
        <w:r w:rsidDel="00E631A1">
          <w:rPr>
            <w:color w:val="005583"/>
            <w:sz w:val="16"/>
            <w:szCs w:val="16"/>
          </w:rPr>
          <w:tab/>
          <w:delText>(Inciso revogado pela Resolução nº 12, de 2019).</w:delText>
        </w:r>
      </w:del>
    </w:p>
    <w:p w14:paraId="000016DD" w14:textId="77777777" w:rsidR="003D183A" w:rsidDel="00E631A1" w:rsidRDefault="003D183A">
      <w:pPr>
        <w:widowControl w:val="0"/>
        <w:pBdr>
          <w:top w:val="nil"/>
          <w:left w:val="nil"/>
          <w:bottom w:val="nil"/>
          <w:right w:val="nil"/>
          <w:between w:val="nil"/>
        </w:pBdr>
        <w:spacing w:before="57" w:after="0"/>
        <w:ind w:left="283" w:right="283" w:firstLine="0"/>
        <w:rPr>
          <w:del w:id="5819" w:author="Cristiano de Menezes Feu" w:date="2022-11-21T08:33:00Z"/>
          <w:color w:val="005583"/>
          <w:sz w:val="16"/>
          <w:szCs w:val="16"/>
        </w:rPr>
      </w:pPr>
    </w:p>
  </w:footnote>
  <w:footnote w:id="264">
    <w:p w14:paraId="000016DE" w14:textId="77777777" w:rsidR="003D183A" w:rsidDel="00E631A1" w:rsidRDefault="008B7924">
      <w:pPr>
        <w:widowControl w:val="0"/>
        <w:pBdr>
          <w:top w:val="nil"/>
          <w:left w:val="nil"/>
          <w:bottom w:val="nil"/>
          <w:right w:val="nil"/>
          <w:between w:val="nil"/>
        </w:pBdr>
        <w:spacing w:before="57" w:after="0"/>
        <w:ind w:left="283" w:right="283" w:firstLine="0"/>
        <w:rPr>
          <w:del w:id="5823" w:author="Cristiano de Menezes Feu" w:date="2022-11-21T08:33:00Z"/>
          <w:color w:val="005583"/>
          <w:sz w:val="16"/>
          <w:szCs w:val="16"/>
        </w:rPr>
      </w:pPr>
      <w:del w:id="5824"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6DF" w14:textId="77777777" w:rsidR="003D183A" w:rsidDel="00E631A1" w:rsidRDefault="003D183A">
      <w:pPr>
        <w:widowControl w:val="0"/>
        <w:pBdr>
          <w:top w:val="nil"/>
          <w:left w:val="nil"/>
          <w:bottom w:val="nil"/>
          <w:right w:val="nil"/>
          <w:between w:val="nil"/>
        </w:pBdr>
        <w:spacing w:before="57" w:after="0"/>
        <w:ind w:left="283" w:right="283" w:firstLine="0"/>
        <w:rPr>
          <w:del w:id="5825" w:author="Cristiano de Menezes Feu" w:date="2022-11-21T08:33:00Z"/>
          <w:color w:val="005583"/>
          <w:sz w:val="16"/>
          <w:szCs w:val="16"/>
        </w:rPr>
      </w:pPr>
    </w:p>
  </w:footnote>
  <w:footnote w:id="265">
    <w:customXmlDelRangeStart w:id="5829" w:author="Cristiano de Menezes Feu" w:date="2022-11-21T08:33:00Z"/>
    <w:sdt>
      <w:sdtPr>
        <w:tag w:val="goog_rdk_186"/>
        <w:id w:val="1996063542"/>
      </w:sdtPr>
      <w:sdtEndPr/>
      <w:sdtContent>
        <w:customXmlDelRangeEnd w:id="5829"/>
        <w:p w14:paraId="000018C4" w14:textId="77777777" w:rsidR="003D183A" w:rsidDel="00E631A1" w:rsidRDefault="008B7924">
          <w:pPr>
            <w:widowControl w:val="0"/>
            <w:pBdr>
              <w:top w:val="nil"/>
              <w:left w:val="nil"/>
              <w:bottom w:val="nil"/>
              <w:right w:val="nil"/>
              <w:between w:val="nil"/>
            </w:pBdr>
            <w:spacing w:before="57" w:after="0"/>
            <w:ind w:left="283" w:right="283" w:firstLine="0"/>
            <w:rPr>
              <w:ins w:id="5830" w:author="Ruthier Sousa" w:date="2022-10-24T14:49:00Z"/>
              <w:del w:id="5831" w:author="Cristiano de Menezes Feu" w:date="2022-11-21T08:33:00Z"/>
              <w:color w:val="005583"/>
              <w:sz w:val="16"/>
              <w:szCs w:val="16"/>
            </w:rPr>
          </w:pPr>
          <w:del w:id="5832" w:author="Cristiano de Menezes Feu" w:date="2022-11-21T08:33:00Z">
            <w:r w:rsidDel="00E631A1">
              <w:rPr>
                <w:vertAlign w:val="superscript"/>
              </w:rPr>
              <w:footnoteRef/>
            </w:r>
          </w:del>
          <w:customXmlDelRangeStart w:id="5833" w:author="Cristiano de Menezes Feu" w:date="2022-11-21T08:33:00Z"/>
          <w:sdt>
            <w:sdtPr>
              <w:tag w:val="goog_rdk_180"/>
              <w:id w:val="-1534953575"/>
            </w:sdtPr>
            <w:sdtEndPr/>
            <w:sdtContent>
              <w:customXmlDelRangeEnd w:id="5833"/>
              <w:customXmlDelRangeStart w:id="5834" w:author="Cristiano de Menezes Feu" w:date="2022-11-21T08:33:00Z"/>
              <w:sdt>
                <w:sdtPr>
                  <w:tag w:val="goog_rdk_181"/>
                  <w:id w:val="-894505565"/>
                </w:sdtPr>
                <w:sdtEndPr/>
                <w:sdtContent>
                  <w:customXmlDelRangeEnd w:id="5834"/>
                  <w:ins w:id="5835" w:author="Ruthier Sousa" w:date="2022-10-24T14:49:00Z">
                    <w:del w:id="5836" w:author="Cristiano de Menezes Feu" w:date="2022-11-21T08:33:00Z">
                      <w:r w:rsidDel="00E631A1">
                        <w:rPr>
                          <w:color w:val="005583"/>
                          <w:sz w:val="16"/>
                          <w:szCs w:val="16"/>
                        </w:rPr>
                        <w:delText xml:space="preserve"> </w:delText>
                      </w:r>
                    </w:del>
                  </w:ins>
                  <w:customXmlDelRangeStart w:id="5837" w:author="Cristiano de Menezes Feu" w:date="2022-11-21T08:33:00Z"/>
                </w:sdtContent>
              </w:sdt>
              <w:customXmlDelRangeEnd w:id="5837"/>
              <w:customXmlInsRangeStart w:id="5838" w:author="Ruthier Sousa" w:date="2022-10-24T14:49:00Z"/>
              <w:customXmlDelRangeStart w:id="5839" w:author="Cristiano de Menezes Feu" w:date="2022-11-21T08:33:00Z"/>
              <w:sdt>
                <w:sdtPr>
                  <w:tag w:val="goog_rdk_182"/>
                  <w:id w:val="-253592757"/>
                </w:sdtPr>
                <w:sdtEndPr/>
                <w:sdtContent>
                  <w:customXmlInsRangeEnd w:id="5838"/>
                  <w:customXmlDelRangeEnd w:id="5839"/>
                  <w:ins w:id="5840" w:author="Ruthier Sousa" w:date="2022-10-24T14:49:00Z">
                    <w:del w:id="5841" w:author="Cristiano de Menezes Feu" w:date="2022-11-21T08:33:00Z">
                      <w:r w:rsidDel="00E631A1">
                        <w:rPr>
                          <w:color w:val="005583"/>
                          <w:sz w:val="16"/>
                          <w:szCs w:val="16"/>
                        </w:rPr>
                        <w:delText xml:space="preserve">   Ato da Mesa 209/21 - Art. 3º  O processo legislativo digital será operacionalizado em padrões preferencialmente abertos, </w:delText>
                      </w:r>
                    </w:del>
                  </w:ins>
                  <w:customXmlInsRangeStart w:id="5842" w:author="Ruthier Sousa" w:date="2022-10-24T14:49:00Z"/>
                  <w:customXmlDelRangeStart w:id="5843" w:author="Cristiano de Menezes Feu" w:date="2022-11-21T08:33:00Z"/>
                </w:sdtContent>
              </w:sdt>
              <w:customXmlInsRangeEnd w:id="5842"/>
              <w:customXmlDelRangeEnd w:id="5843"/>
              <w:customXmlInsRangeStart w:id="5844" w:author="Ruthier Sousa" w:date="2022-10-24T14:49:00Z"/>
              <w:customXmlDelRangeStart w:id="5845" w:author="Cristiano de Menezes Feu" w:date="2022-11-21T08:33:00Z"/>
              <w:sdt>
                <w:sdtPr>
                  <w:tag w:val="goog_rdk_183"/>
                  <w:id w:val="916528859"/>
                </w:sdtPr>
                <w:sdtEndPr/>
                <w:sdtContent>
                  <w:customXmlInsRangeEnd w:id="5844"/>
                  <w:customXmlDelRangeEnd w:id="5845"/>
                  <w:ins w:id="5846" w:author="Ruthier Sousa" w:date="2022-10-24T14:49:00Z">
                    <w:del w:id="5847" w:author="Cristiano de Menezes Feu" w:date="2022-11-21T08:33:00Z">
                      <w:r w:rsidDel="00E631A1">
                        <w:rPr>
                          <w:color w:val="005583"/>
                          <w:sz w:val="16"/>
                          <w:szCs w:val="16"/>
                        </w:rPr>
                        <w:delText>atendendo requisitos</w:delText>
                      </w:r>
                    </w:del>
                  </w:ins>
                  <w:customXmlInsRangeStart w:id="5848" w:author="Ruthier Sousa" w:date="2022-10-24T14:49:00Z"/>
                  <w:customXmlDelRangeStart w:id="5849" w:author="Cristiano de Menezes Feu" w:date="2022-11-21T08:33:00Z"/>
                </w:sdtContent>
              </w:sdt>
              <w:customXmlInsRangeEnd w:id="5848"/>
              <w:customXmlDelRangeEnd w:id="5849"/>
              <w:customXmlInsRangeStart w:id="5850" w:author="Ruthier Sousa" w:date="2022-10-24T14:49:00Z"/>
              <w:customXmlDelRangeStart w:id="5851" w:author="Cristiano de Menezes Feu" w:date="2022-11-21T08:33:00Z"/>
              <w:sdt>
                <w:sdtPr>
                  <w:tag w:val="goog_rdk_184"/>
                  <w:id w:val="-13996554"/>
                </w:sdtPr>
                <w:sdtEndPr/>
                <w:sdtContent>
                  <w:customXmlInsRangeEnd w:id="5850"/>
                  <w:customXmlDelRangeEnd w:id="5851"/>
                  <w:ins w:id="5852" w:author="Ruthier Sousa" w:date="2022-10-24T14:49:00Z">
                    <w:del w:id="5853" w:author="Cristiano de Menezes Feu" w:date="2022-11-21T08:33:00Z">
                      <w:r w:rsidDel="00E631A1">
                        <w:rPr>
                          <w:color w:val="005583"/>
                          <w:sz w:val="16"/>
                          <w:szCs w:val="16"/>
                        </w:rPr>
                        <w:delText xml:space="preserve"> de autenticidade, integridade, temporalidade, não repúdio, conservação, disponibilidade e confidencialidade.</w:delText>
                      </w:r>
                    </w:del>
                  </w:ins>
                  <w:customXmlInsRangeStart w:id="5854" w:author="Ruthier Sousa" w:date="2022-10-24T14:49:00Z"/>
                  <w:customXmlDelRangeStart w:id="5855" w:author="Cristiano de Menezes Feu" w:date="2022-11-21T08:33:00Z"/>
                </w:sdtContent>
              </w:sdt>
              <w:customXmlInsRangeEnd w:id="5854"/>
              <w:customXmlDelRangeEnd w:id="5855"/>
              <w:customXmlInsRangeStart w:id="5856" w:author="Ruthier Sousa" w:date="2022-10-24T14:49:00Z"/>
              <w:customXmlDelRangeStart w:id="5857" w:author="Cristiano de Menezes Feu" w:date="2022-11-21T08:33:00Z"/>
              <w:sdt>
                <w:sdtPr>
                  <w:tag w:val="goog_rdk_185"/>
                  <w:id w:val="-932056047"/>
                </w:sdtPr>
                <w:sdtEndPr/>
                <w:sdtContent>
                  <w:customXmlInsRangeEnd w:id="5856"/>
                  <w:customXmlDelRangeEnd w:id="5857"/>
                  <w:customXmlInsRangeStart w:id="5858" w:author="Ruthier Sousa" w:date="2022-10-24T14:49:00Z"/>
                  <w:customXmlDelRangeStart w:id="5859" w:author="Cristiano de Menezes Feu" w:date="2022-11-21T08:33:00Z"/>
                </w:sdtContent>
              </w:sdt>
              <w:customXmlInsRangeEnd w:id="5858"/>
              <w:customXmlDelRangeEnd w:id="5859"/>
              <w:customXmlDelRangeStart w:id="5860" w:author="Cristiano de Menezes Feu" w:date="2022-11-21T08:33:00Z"/>
            </w:sdtContent>
          </w:sdt>
          <w:customXmlDelRangeEnd w:id="5860"/>
        </w:p>
        <w:customXmlDelRangeStart w:id="5861" w:author="Cristiano de Menezes Feu" w:date="2022-11-21T08:33:00Z"/>
      </w:sdtContent>
    </w:sdt>
    <w:customXmlDelRangeEnd w:id="5861"/>
  </w:footnote>
  <w:footnote w:id="266">
    <w:p w14:paraId="000016E0" w14:textId="77777777" w:rsidR="003D183A" w:rsidDel="00E631A1" w:rsidRDefault="008B7924">
      <w:pPr>
        <w:widowControl w:val="0"/>
        <w:pBdr>
          <w:top w:val="nil"/>
          <w:left w:val="nil"/>
          <w:bottom w:val="nil"/>
          <w:right w:val="nil"/>
          <w:between w:val="nil"/>
        </w:pBdr>
        <w:spacing w:before="57" w:after="0"/>
        <w:ind w:left="283" w:right="283" w:firstLine="0"/>
        <w:rPr>
          <w:del w:id="5866" w:author="Cristiano de Menezes Feu" w:date="2022-11-21T08:33:00Z"/>
          <w:color w:val="005583"/>
          <w:sz w:val="16"/>
          <w:szCs w:val="16"/>
        </w:rPr>
      </w:pPr>
      <w:del w:id="5867"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6E1" w14:textId="77777777" w:rsidR="003D183A" w:rsidDel="00E631A1" w:rsidRDefault="003D183A">
      <w:pPr>
        <w:widowControl w:val="0"/>
        <w:pBdr>
          <w:top w:val="nil"/>
          <w:left w:val="nil"/>
          <w:bottom w:val="nil"/>
          <w:right w:val="nil"/>
          <w:between w:val="nil"/>
        </w:pBdr>
        <w:spacing w:before="57" w:after="0"/>
        <w:ind w:left="283" w:right="283" w:firstLine="0"/>
        <w:rPr>
          <w:del w:id="5868" w:author="Cristiano de Menezes Feu" w:date="2022-11-21T08:33:00Z"/>
          <w:color w:val="005583"/>
          <w:sz w:val="16"/>
          <w:szCs w:val="16"/>
        </w:rPr>
      </w:pPr>
    </w:p>
  </w:footnote>
  <w:footnote w:id="267">
    <w:p w14:paraId="000016E2" w14:textId="77777777" w:rsidR="003D183A" w:rsidDel="00E631A1" w:rsidRDefault="008B7924">
      <w:pPr>
        <w:widowControl w:val="0"/>
        <w:pBdr>
          <w:top w:val="nil"/>
          <w:left w:val="nil"/>
          <w:bottom w:val="nil"/>
          <w:right w:val="nil"/>
          <w:between w:val="nil"/>
        </w:pBdr>
        <w:spacing w:before="57" w:after="0"/>
        <w:ind w:left="283" w:right="283" w:firstLine="0"/>
        <w:rPr>
          <w:del w:id="5875" w:author="Cristiano de Menezes Feu" w:date="2022-11-21T08:33:00Z"/>
          <w:color w:val="005583"/>
          <w:sz w:val="16"/>
          <w:szCs w:val="16"/>
        </w:rPr>
      </w:pPr>
      <w:del w:id="5876" w:author="Cristiano de Menezes Feu" w:date="2022-11-21T08:33:00Z">
        <w:r w:rsidDel="00E631A1">
          <w:rPr>
            <w:vertAlign w:val="superscript"/>
          </w:rPr>
          <w:footnoteRef/>
        </w:r>
        <w:r w:rsidDel="00E631A1">
          <w:rPr>
            <w:color w:val="005583"/>
            <w:sz w:val="16"/>
            <w:szCs w:val="16"/>
          </w:rPr>
          <w:tab/>
          <w:delText>(Parágrafo com redação dada pela Resolução nº 22, de 2004).</w:delText>
        </w:r>
      </w:del>
    </w:p>
    <w:p w14:paraId="000016E3" w14:textId="77777777" w:rsidR="003D183A" w:rsidDel="00E631A1" w:rsidRDefault="003D183A">
      <w:pPr>
        <w:widowControl w:val="0"/>
        <w:pBdr>
          <w:top w:val="nil"/>
          <w:left w:val="nil"/>
          <w:bottom w:val="nil"/>
          <w:right w:val="nil"/>
          <w:between w:val="nil"/>
        </w:pBdr>
        <w:spacing w:before="57" w:after="0"/>
        <w:ind w:left="283" w:right="283" w:firstLine="0"/>
        <w:rPr>
          <w:del w:id="5877" w:author="Cristiano de Menezes Feu" w:date="2022-11-21T08:33:00Z"/>
          <w:color w:val="005583"/>
          <w:sz w:val="16"/>
          <w:szCs w:val="16"/>
        </w:rPr>
      </w:pPr>
    </w:p>
  </w:footnote>
  <w:footnote w:id="268">
    <w:p w14:paraId="000016E4" w14:textId="77777777" w:rsidR="003D183A" w:rsidDel="00E631A1" w:rsidRDefault="008B7924">
      <w:pPr>
        <w:widowControl w:val="0"/>
        <w:pBdr>
          <w:top w:val="nil"/>
          <w:left w:val="nil"/>
          <w:bottom w:val="nil"/>
          <w:right w:val="nil"/>
          <w:between w:val="nil"/>
        </w:pBdr>
        <w:spacing w:before="57" w:after="0"/>
        <w:ind w:left="283" w:right="283" w:firstLine="0"/>
        <w:rPr>
          <w:del w:id="5893" w:author="Cristiano de Menezes Feu" w:date="2022-11-21T08:33:00Z"/>
          <w:color w:val="005583"/>
          <w:sz w:val="16"/>
          <w:szCs w:val="16"/>
        </w:rPr>
      </w:pPr>
      <w:del w:id="5894" w:author="Cristiano de Menezes Feu" w:date="2022-11-21T08:33:00Z">
        <w:r w:rsidDel="00E631A1">
          <w:rPr>
            <w:vertAlign w:val="superscript"/>
          </w:rPr>
          <w:footnoteRef/>
        </w:r>
        <w:r w:rsidDel="00E631A1">
          <w:rPr>
            <w:color w:val="005583"/>
            <w:sz w:val="16"/>
            <w:szCs w:val="16"/>
          </w:rPr>
          <w:tab/>
          <w:delText>(Parágrafo com redação dada pela Resolução nº 22, de 2004).</w:delText>
        </w:r>
      </w:del>
    </w:p>
    <w:p w14:paraId="000016E5" w14:textId="77777777" w:rsidR="003D183A" w:rsidDel="00E631A1" w:rsidRDefault="003D183A">
      <w:pPr>
        <w:widowControl w:val="0"/>
        <w:pBdr>
          <w:top w:val="nil"/>
          <w:left w:val="nil"/>
          <w:bottom w:val="nil"/>
          <w:right w:val="nil"/>
          <w:between w:val="nil"/>
        </w:pBdr>
        <w:spacing w:before="57" w:after="0"/>
        <w:ind w:left="283" w:right="283" w:firstLine="0"/>
        <w:rPr>
          <w:del w:id="5895" w:author="Cristiano de Menezes Feu" w:date="2022-11-21T08:33:00Z"/>
          <w:color w:val="005583"/>
          <w:sz w:val="16"/>
          <w:szCs w:val="16"/>
        </w:rPr>
      </w:pPr>
    </w:p>
  </w:footnote>
  <w:footnote w:id="269">
    <w:p w14:paraId="000016E6" w14:textId="77777777" w:rsidR="003D183A" w:rsidDel="00E631A1" w:rsidRDefault="008B7924">
      <w:pPr>
        <w:widowControl w:val="0"/>
        <w:pBdr>
          <w:top w:val="nil"/>
          <w:left w:val="nil"/>
          <w:bottom w:val="nil"/>
          <w:right w:val="nil"/>
          <w:between w:val="nil"/>
        </w:pBdr>
        <w:spacing w:before="57" w:after="0"/>
        <w:ind w:left="283" w:right="283" w:firstLine="0"/>
        <w:rPr>
          <w:del w:id="5908" w:author="Cristiano de Menezes Feu" w:date="2022-11-21T08:33:00Z"/>
          <w:color w:val="005583"/>
          <w:sz w:val="16"/>
          <w:szCs w:val="16"/>
        </w:rPr>
      </w:pPr>
      <w:del w:id="5909"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6E7" w14:textId="77777777" w:rsidR="003D183A" w:rsidDel="00E631A1" w:rsidRDefault="003D183A">
      <w:pPr>
        <w:widowControl w:val="0"/>
        <w:pBdr>
          <w:top w:val="nil"/>
          <w:left w:val="nil"/>
          <w:bottom w:val="nil"/>
          <w:right w:val="nil"/>
          <w:between w:val="nil"/>
        </w:pBdr>
        <w:spacing w:before="57" w:after="0"/>
        <w:ind w:left="283" w:right="283" w:firstLine="0"/>
        <w:rPr>
          <w:del w:id="5910" w:author="Cristiano de Menezes Feu" w:date="2022-11-21T08:33:00Z"/>
          <w:color w:val="005583"/>
          <w:sz w:val="16"/>
          <w:szCs w:val="16"/>
        </w:rPr>
      </w:pPr>
    </w:p>
  </w:footnote>
  <w:footnote w:id="270">
    <w:p w14:paraId="000016E8" w14:textId="77777777" w:rsidR="003D183A" w:rsidDel="00E631A1" w:rsidRDefault="008B7924">
      <w:pPr>
        <w:widowControl w:val="0"/>
        <w:pBdr>
          <w:top w:val="nil"/>
          <w:left w:val="nil"/>
          <w:bottom w:val="nil"/>
          <w:right w:val="nil"/>
          <w:between w:val="nil"/>
        </w:pBdr>
        <w:spacing w:before="57" w:after="0"/>
        <w:ind w:left="283" w:right="283" w:firstLine="0"/>
        <w:rPr>
          <w:del w:id="5929" w:author="Cristiano de Menezes Feu" w:date="2022-11-21T08:33:00Z"/>
          <w:color w:val="005583"/>
          <w:sz w:val="16"/>
          <w:szCs w:val="16"/>
        </w:rPr>
      </w:pPr>
      <w:del w:id="5930" w:author="Cristiano de Menezes Feu" w:date="2022-11-21T08:33:00Z">
        <w:r w:rsidDel="00E631A1">
          <w:rPr>
            <w:vertAlign w:val="superscript"/>
          </w:rPr>
          <w:footnoteRef/>
        </w:r>
        <w:r w:rsidDel="00E631A1">
          <w:rPr>
            <w:color w:val="005583"/>
            <w:sz w:val="16"/>
            <w:szCs w:val="16"/>
          </w:rPr>
          <w:tab/>
          <w:delText>A QO 216/2016 e a QO 118/2015, ao contrário da QO 283/2013 e da QO 57/2007, permitiram a retirada de requerimento após o encaminhamento.</w:delText>
        </w:r>
      </w:del>
    </w:p>
    <w:p w14:paraId="000016E9" w14:textId="77777777" w:rsidR="003D183A" w:rsidDel="00E631A1" w:rsidRDefault="003D183A">
      <w:pPr>
        <w:widowControl w:val="0"/>
        <w:pBdr>
          <w:top w:val="nil"/>
          <w:left w:val="nil"/>
          <w:bottom w:val="nil"/>
          <w:right w:val="nil"/>
          <w:between w:val="nil"/>
        </w:pBdr>
        <w:spacing w:before="57" w:after="0"/>
        <w:ind w:left="283" w:right="283" w:firstLine="0"/>
        <w:rPr>
          <w:del w:id="5931" w:author="Cristiano de Menezes Feu" w:date="2022-11-21T08:33:00Z"/>
          <w:color w:val="005583"/>
          <w:sz w:val="16"/>
          <w:szCs w:val="16"/>
        </w:rPr>
      </w:pPr>
    </w:p>
  </w:footnote>
  <w:footnote w:id="271">
    <w:p w14:paraId="000016EA" w14:textId="77777777" w:rsidR="003D183A" w:rsidDel="00E631A1" w:rsidRDefault="008B7924">
      <w:pPr>
        <w:widowControl w:val="0"/>
        <w:pBdr>
          <w:top w:val="nil"/>
          <w:left w:val="nil"/>
          <w:bottom w:val="nil"/>
          <w:right w:val="nil"/>
          <w:between w:val="nil"/>
        </w:pBdr>
        <w:spacing w:before="57" w:after="0"/>
        <w:ind w:left="283" w:right="283" w:firstLine="0"/>
        <w:rPr>
          <w:del w:id="5950" w:author="Cristiano de Menezes Feu" w:date="2022-11-21T08:33:00Z"/>
          <w:color w:val="005583"/>
          <w:sz w:val="16"/>
          <w:szCs w:val="16"/>
        </w:rPr>
      </w:pPr>
      <w:del w:id="5951" w:author="Cristiano de Menezes Feu" w:date="2022-11-21T08:33:00Z">
        <w:r w:rsidDel="00E631A1">
          <w:rPr>
            <w:vertAlign w:val="superscript"/>
          </w:rPr>
          <w:footnoteRef/>
        </w:r>
        <w:r w:rsidDel="00E631A1">
          <w:rPr>
            <w:color w:val="005583"/>
            <w:sz w:val="16"/>
            <w:szCs w:val="16"/>
          </w:rPr>
          <w:tab/>
          <w:delText>STF ADI 2.984 – “Porque possui força de lei e eficácia imediata a partir de sua publicação, a medida provisória não pode ser ‘retirada’ pelo Presidente da República à apreciação do Congresso Nacional.”</w:delText>
        </w:r>
      </w:del>
    </w:p>
    <w:p w14:paraId="000016EB" w14:textId="77777777" w:rsidR="003D183A" w:rsidDel="00E631A1" w:rsidRDefault="003D183A">
      <w:pPr>
        <w:widowControl w:val="0"/>
        <w:pBdr>
          <w:top w:val="nil"/>
          <w:left w:val="nil"/>
          <w:bottom w:val="nil"/>
          <w:right w:val="nil"/>
          <w:between w:val="nil"/>
        </w:pBdr>
        <w:spacing w:before="57" w:after="0"/>
        <w:ind w:left="283" w:right="283" w:firstLine="0"/>
        <w:rPr>
          <w:del w:id="5952" w:author="Cristiano de Menezes Feu" w:date="2022-11-21T08:33:00Z"/>
          <w:color w:val="005583"/>
          <w:sz w:val="16"/>
          <w:szCs w:val="16"/>
        </w:rPr>
      </w:pPr>
    </w:p>
  </w:footnote>
  <w:footnote w:id="272">
    <w:p w14:paraId="000016EC" w14:textId="77777777" w:rsidR="003D183A" w:rsidDel="00E631A1" w:rsidRDefault="008B7924">
      <w:pPr>
        <w:widowControl w:val="0"/>
        <w:pBdr>
          <w:top w:val="nil"/>
          <w:left w:val="nil"/>
          <w:bottom w:val="nil"/>
          <w:right w:val="nil"/>
          <w:between w:val="nil"/>
        </w:pBdr>
        <w:spacing w:before="57" w:after="0"/>
        <w:ind w:left="283" w:right="283" w:firstLine="0"/>
        <w:rPr>
          <w:del w:id="5965" w:author="Cristiano de Menezes Feu" w:date="2022-11-21T08:33:00Z"/>
          <w:color w:val="005583"/>
          <w:sz w:val="16"/>
          <w:szCs w:val="16"/>
        </w:rPr>
      </w:pPr>
      <w:del w:id="5966"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6ED" w14:textId="77777777" w:rsidR="003D183A" w:rsidDel="00E631A1" w:rsidRDefault="003D183A">
      <w:pPr>
        <w:widowControl w:val="0"/>
        <w:pBdr>
          <w:top w:val="nil"/>
          <w:left w:val="nil"/>
          <w:bottom w:val="nil"/>
          <w:right w:val="nil"/>
          <w:between w:val="nil"/>
        </w:pBdr>
        <w:spacing w:before="57" w:after="0"/>
        <w:ind w:left="283" w:right="283" w:firstLine="0"/>
        <w:rPr>
          <w:del w:id="5967" w:author="Cristiano de Menezes Feu" w:date="2022-11-21T08:33:00Z"/>
          <w:color w:val="005583"/>
          <w:sz w:val="16"/>
          <w:szCs w:val="16"/>
        </w:rPr>
      </w:pPr>
    </w:p>
  </w:footnote>
  <w:footnote w:id="273">
    <w:p w14:paraId="000016EE" w14:textId="77777777" w:rsidR="003D183A" w:rsidDel="00E631A1" w:rsidRDefault="008B7924">
      <w:pPr>
        <w:widowControl w:val="0"/>
        <w:pBdr>
          <w:top w:val="nil"/>
          <w:left w:val="nil"/>
          <w:bottom w:val="nil"/>
          <w:right w:val="nil"/>
          <w:between w:val="nil"/>
        </w:pBdr>
        <w:spacing w:before="57" w:after="0"/>
        <w:ind w:left="283" w:right="283" w:firstLine="0"/>
        <w:rPr>
          <w:del w:id="5980" w:author="Cristiano de Menezes Feu" w:date="2022-11-21T08:33:00Z"/>
          <w:color w:val="005583"/>
          <w:sz w:val="16"/>
          <w:szCs w:val="16"/>
        </w:rPr>
      </w:pPr>
      <w:del w:id="5981" w:author="Cristiano de Menezes Feu" w:date="2022-11-21T08:33:00Z">
        <w:r w:rsidDel="00E631A1">
          <w:rPr>
            <w:vertAlign w:val="superscript"/>
          </w:rPr>
          <w:footnoteRef/>
        </w:r>
        <w:r w:rsidDel="00E631A1">
          <w:rPr>
            <w:color w:val="005583"/>
            <w:sz w:val="16"/>
            <w:szCs w:val="16"/>
          </w:rPr>
          <w:tab/>
          <w:delText xml:space="preserve">QO 548/2001 – “[...] 2. Apresentado projeto propondo a aprovação do texto encaminhado por mensagem do Poder Executivo, a solicitação de retirada desta mensagem deverá ser encaminhada à Comissão autora, a fim de que decida acerca da retirada, ou não, do projeto de sua autoria; 3. Decidindo pela retirada do projeto, caberá à Comissão formular o requerimento, dirigindo-o ao Presidente da Câmara para ser despachado regularmente.” </w:delText>
        </w:r>
      </w:del>
    </w:p>
    <w:p w14:paraId="000016EF" w14:textId="77777777" w:rsidR="003D183A" w:rsidDel="00E631A1" w:rsidRDefault="003D183A">
      <w:pPr>
        <w:widowControl w:val="0"/>
        <w:pBdr>
          <w:top w:val="nil"/>
          <w:left w:val="nil"/>
          <w:bottom w:val="nil"/>
          <w:right w:val="nil"/>
          <w:between w:val="nil"/>
        </w:pBdr>
        <w:spacing w:before="57" w:after="0"/>
        <w:ind w:left="283" w:right="283" w:firstLine="0"/>
        <w:rPr>
          <w:del w:id="5982" w:author="Cristiano de Menezes Feu" w:date="2022-11-21T08:33:00Z"/>
          <w:color w:val="005583"/>
          <w:sz w:val="16"/>
          <w:szCs w:val="16"/>
        </w:rPr>
      </w:pPr>
    </w:p>
  </w:footnote>
  <w:footnote w:id="274">
    <w:customXmlDelRangeStart w:id="6082" w:author="Cristiano de Menezes Feu" w:date="2022-11-21T08:33:00Z"/>
    <w:sdt>
      <w:sdtPr>
        <w:tag w:val="goog_rdk_192"/>
        <w:id w:val="1640843640"/>
      </w:sdtPr>
      <w:sdtEndPr/>
      <w:sdtContent>
        <w:customXmlDelRangeEnd w:id="6082"/>
        <w:p w14:paraId="000018C5" w14:textId="77777777" w:rsidR="003D183A" w:rsidDel="00E631A1" w:rsidRDefault="008B7924">
          <w:pPr>
            <w:rPr>
              <w:ins w:id="6083" w:author="Ruthier Sousa" w:date="2022-10-25T15:13:00Z"/>
              <w:del w:id="6084" w:author="Cristiano de Menezes Feu" w:date="2022-11-21T08:33:00Z"/>
              <w:color w:val="005583"/>
              <w:sz w:val="16"/>
              <w:szCs w:val="16"/>
            </w:rPr>
          </w:pPr>
          <w:del w:id="6085" w:author="Cristiano de Menezes Feu" w:date="2022-11-21T08:33:00Z">
            <w:r w:rsidDel="00E631A1">
              <w:rPr>
                <w:vertAlign w:val="superscript"/>
              </w:rPr>
              <w:footnoteRef/>
            </w:r>
          </w:del>
          <w:customXmlDelRangeStart w:id="6086" w:author="Cristiano de Menezes Feu" w:date="2022-11-21T08:33:00Z"/>
          <w:sdt>
            <w:sdtPr>
              <w:tag w:val="goog_rdk_188"/>
              <w:id w:val="-1350485524"/>
            </w:sdtPr>
            <w:sdtEndPr/>
            <w:sdtContent>
              <w:customXmlDelRangeEnd w:id="6086"/>
              <w:customXmlDelRangeStart w:id="6087" w:author="Cristiano de Menezes Feu" w:date="2022-11-21T08:33:00Z"/>
              <w:sdt>
                <w:sdtPr>
                  <w:tag w:val="goog_rdk_189"/>
                  <w:id w:val="416065144"/>
                </w:sdtPr>
                <w:sdtEndPr/>
                <w:sdtContent>
                  <w:customXmlDelRangeEnd w:id="6087"/>
                  <w:ins w:id="6088" w:author="Ruthier Sousa" w:date="2022-10-25T15:13:00Z">
                    <w:del w:id="6089" w:author="Cristiano de Menezes Feu" w:date="2022-11-21T08:33:00Z">
                      <w:r w:rsidDel="00E631A1">
                        <w:rPr>
                          <w:color w:val="005583"/>
                          <w:sz w:val="16"/>
                          <w:szCs w:val="16"/>
                        </w:rPr>
                        <w:delText xml:space="preserve"> </w:delText>
                      </w:r>
                    </w:del>
                  </w:ins>
                  <w:customXmlDelRangeStart w:id="6090" w:author="Cristiano de Menezes Feu" w:date="2022-11-21T08:33:00Z"/>
                </w:sdtContent>
              </w:sdt>
              <w:customXmlDelRangeEnd w:id="6090"/>
              <w:customXmlInsRangeStart w:id="6091" w:author="Ruthier Sousa" w:date="2022-10-25T15:13:00Z"/>
              <w:customXmlDelRangeStart w:id="6092" w:author="Cristiano de Menezes Feu" w:date="2022-11-21T08:33:00Z"/>
              <w:sdt>
                <w:sdtPr>
                  <w:tag w:val="goog_rdk_190"/>
                  <w:id w:val="-1647502106"/>
                </w:sdtPr>
                <w:sdtEndPr/>
                <w:sdtContent>
                  <w:customXmlInsRangeEnd w:id="6091"/>
                  <w:customXmlDelRangeEnd w:id="6092"/>
                  <w:ins w:id="6093" w:author="Ruthier Sousa" w:date="2022-10-25T15:13:00Z">
                    <w:del w:id="6094" w:author="Cristiano de Menezes Feu" w:date="2022-11-21T08:33:00Z">
                      <w:r w:rsidDel="00E631A1">
                        <w:rPr>
                          <w:color w:val="005583"/>
                          <w:sz w:val="16"/>
                          <w:szCs w:val="16"/>
                        </w:rPr>
                        <w:delText>(Inciso revogado pela Resolução nº 33, de 2021).</w:delText>
                      </w:r>
                    </w:del>
                  </w:ins>
                  <w:customXmlInsRangeStart w:id="6095" w:author="Ruthier Sousa" w:date="2022-10-25T15:13:00Z"/>
                  <w:customXmlDelRangeStart w:id="6096" w:author="Cristiano de Menezes Feu" w:date="2022-11-21T08:33:00Z"/>
                </w:sdtContent>
              </w:sdt>
              <w:customXmlInsRangeEnd w:id="6095"/>
              <w:customXmlDelRangeEnd w:id="6096"/>
              <w:customXmlInsRangeStart w:id="6097" w:author="Ruthier Sousa" w:date="2022-10-25T15:13:00Z"/>
              <w:customXmlDelRangeStart w:id="6098" w:author="Cristiano de Menezes Feu" w:date="2022-11-21T08:33:00Z"/>
              <w:sdt>
                <w:sdtPr>
                  <w:tag w:val="goog_rdk_191"/>
                  <w:id w:val="32782329"/>
                </w:sdtPr>
                <w:sdtEndPr/>
                <w:sdtContent>
                  <w:customXmlInsRangeEnd w:id="6097"/>
                  <w:customXmlDelRangeEnd w:id="6098"/>
                  <w:customXmlInsRangeStart w:id="6099" w:author="Ruthier Sousa" w:date="2022-10-25T15:13:00Z"/>
                  <w:customXmlDelRangeStart w:id="6100" w:author="Cristiano de Menezes Feu" w:date="2022-11-21T08:33:00Z"/>
                </w:sdtContent>
              </w:sdt>
              <w:customXmlInsRangeEnd w:id="6099"/>
              <w:customXmlDelRangeEnd w:id="6100"/>
              <w:customXmlDelRangeStart w:id="6101" w:author="Cristiano de Menezes Feu" w:date="2022-11-21T08:33:00Z"/>
            </w:sdtContent>
          </w:sdt>
          <w:customXmlDelRangeEnd w:id="6101"/>
        </w:p>
        <w:customXmlDelRangeStart w:id="6102" w:author="Cristiano de Menezes Feu" w:date="2022-11-21T08:33:00Z"/>
      </w:sdtContent>
    </w:sdt>
    <w:customXmlDelRangeEnd w:id="6102"/>
  </w:footnote>
  <w:footnote w:id="275">
    <w:customXmlDelRangeStart w:id="6112" w:author="Cristiano de Menezes Feu" w:date="2022-11-21T08:33:00Z"/>
    <w:sdt>
      <w:sdtPr>
        <w:tag w:val="goog_rdk_197"/>
        <w:id w:val="1058439371"/>
      </w:sdtPr>
      <w:sdtEndPr/>
      <w:sdtContent>
        <w:customXmlDelRangeEnd w:id="6112"/>
        <w:p w14:paraId="000018C6" w14:textId="77777777" w:rsidR="003D183A" w:rsidDel="00E631A1" w:rsidRDefault="008B7924">
          <w:pPr>
            <w:rPr>
              <w:ins w:id="6113" w:author="Ruthier Sousa" w:date="2022-10-25T15:13:00Z"/>
              <w:del w:id="6114" w:author="Cristiano de Menezes Feu" w:date="2022-11-21T08:33:00Z"/>
              <w:color w:val="005583"/>
              <w:sz w:val="16"/>
              <w:szCs w:val="16"/>
            </w:rPr>
          </w:pPr>
          <w:del w:id="6115" w:author="Cristiano de Menezes Feu" w:date="2022-11-21T08:33:00Z">
            <w:r w:rsidDel="00E631A1">
              <w:rPr>
                <w:vertAlign w:val="superscript"/>
              </w:rPr>
              <w:footnoteRef/>
            </w:r>
          </w:del>
          <w:customXmlDelRangeStart w:id="6116" w:author="Cristiano de Menezes Feu" w:date="2022-11-21T08:33:00Z"/>
          <w:sdt>
            <w:sdtPr>
              <w:tag w:val="goog_rdk_193"/>
              <w:id w:val="979972193"/>
            </w:sdtPr>
            <w:sdtEndPr/>
            <w:sdtContent>
              <w:customXmlDelRangeEnd w:id="6116"/>
              <w:customXmlDelRangeStart w:id="6117" w:author="Cristiano de Menezes Feu" w:date="2022-11-21T08:33:00Z"/>
              <w:sdt>
                <w:sdtPr>
                  <w:tag w:val="goog_rdk_194"/>
                  <w:id w:val="-1040206129"/>
                </w:sdtPr>
                <w:sdtEndPr/>
                <w:sdtContent>
                  <w:customXmlDelRangeEnd w:id="6117"/>
                  <w:ins w:id="6118" w:author="Ruthier Sousa" w:date="2022-10-25T15:13:00Z">
                    <w:del w:id="6119" w:author="Cristiano de Menezes Feu" w:date="2022-11-21T08:33:00Z">
                      <w:r w:rsidDel="00E631A1">
                        <w:rPr>
                          <w:color w:val="005583"/>
                          <w:sz w:val="16"/>
                          <w:szCs w:val="16"/>
                        </w:rPr>
                        <w:delText xml:space="preserve"> </w:delText>
                      </w:r>
                    </w:del>
                  </w:ins>
                  <w:customXmlDelRangeStart w:id="6120" w:author="Cristiano de Menezes Feu" w:date="2022-11-21T08:33:00Z"/>
                </w:sdtContent>
              </w:sdt>
              <w:customXmlDelRangeEnd w:id="6120"/>
              <w:customXmlInsRangeStart w:id="6121" w:author="Ruthier Sousa" w:date="2022-10-25T15:13:00Z"/>
              <w:customXmlDelRangeStart w:id="6122" w:author="Cristiano de Menezes Feu" w:date="2022-11-21T08:33:00Z"/>
              <w:sdt>
                <w:sdtPr>
                  <w:tag w:val="goog_rdk_195"/>
                  <w:id w:val="-1739089786"/>
                </w:sdtPr>
                <w:sdtEndPr/>
                <w:sdtContent>
                  <w:customXmlInsRangeEnd w:id="6121"/>
                  <w:customXmlDelRangeEnd w:id="6122"/>
                  <w:ins w:id="6123" w:author="Ruthier Sousa" w:date="2022-10-25T15:13:00Z">
                    <w:del w:id="6124" w:author="Cristiano de Menezes Feu" w:date="2022-11-21T08:33:00Z">
                      <w:r w:rsidDel="00E631A1">
                        <w:rPr>
                          <w:color w:val="005583"/>
                          <w:sz w:val="16"/>
                          <w:szCs w:val="16"/>
                        </w:rPr>
                        <w:delText>(Inciso revogado pela Resolução nº 33, de 2021).</w:delText>
                      </w:r>
                    </w:del>
                  </w:ins>
                  <w:customXmlInsRangeStart w:id="6125" w:author="Ruthier Sousa" w:date="2022-10-25T15:13:00Z"/>
                  <w:customXmlDelRangeStart w:id="6126" w:author="Cristiano de Menezes Feu" w:date="2022-11-21T08:33:00Z"/>
                </w:sdtContent>
              </w:sdt>
              <w:customXmlInsRangeEnd w:id="6125"/>
              <w:customXmlDelRangeEnd w:id="6126"/>
              <w:customXmlInsRangeStart w:id="6127" w:author="Ruthier Sousa" w:date="2022-10-25T15:13:00Z"/>
              <w:customXmlDelRangeStart w:id="6128" w:author="Cristiano de Menezes Feu" w:date="2022-11-21T08:33:00Z"/>
              <w:sdt>
                <w:sdtPr>
                  <w:tag w:val="goog_rdk_196"/>
                  <w:id w:val="-1530100036"/>
                </w:sdtPr>
                <w:sdtEndPr/>
                <w:sdtContent>
                  <w:customXmlInsRangeEnd w:id="6127"/>
                  <w:customXmlDelRangeEnd w:id="6128"/>
                  <w:customXmlInsRangeStart w:id="6129" w:author="Ruthier Sousa" w:date="2022-10-25T15:13:00Z"/>
                  <w:customXmlDelRangeStart w:id="6130" w:author="Cristiano de Menezes Feu" w:date="2022-11-21T08:33:00Z"/>
                </w:sdtContent>
              </w:sdt>
              <w:customXmlInsRangeEnd w:id="6129"/>
              <w:customXmlDelRangeEnd w:id="6130"/>
              <w:customXmlDelRangeStart w:id="6131" w:author="Cristiano de Menezes Feu" w:date="2022-11-21T08:33:00Z"/>
            </w:sdtContent>
          </w:sdt>
          <w:customXmlDelRangeEnd w:id="6131"/>
        </w:p>
        <w:customXmlDelRangeStart w:id="6132" w:author="Cristiano de Menezes Feu" w:date="2022-11-21T08:33:00Z"/>
      </w:sdtContent>
    </w:sdt>
    <w:customXmlDelRangeEnd w:id="6132"/>
  </w:footnote>
  <w:footnote w:id="276">
    <w:customXmlDelRangeStart w:id="6142" w:author="Cristiano de Menezes Feu" w:date="2022-11-21T08:33:00Z"/>
    <w:sdt>
      <w:sdtPr>
        <w:tag w:val="goog_rdk_202"/>
        <w:id w:val="2062754737"/>
      </w:sdtPr>
      <w:sdtEndPr/>
      <w:sdtContent>
        <w:customXmlDelRangeEnd w:id="6142"/>
        <w:p w14:paraId="000018C7" w14:textId="77777777" w:rsidR="003D183A" w:rsidDel="00E631A1" w:rsidRDefault="008B7924">
          <w:pPr>
            <w:rPr>
              <w:ins w:id="6143" w:author="Ruthier Sousa" w:date="2022-10-25T15:13:00Z"/>
              <w:del w:id="6144" w:author="Cristiano de Menezes Feu" w:date="2022-11-21T08:33:00Z"/>
              <w:color w:val="005583"/>
              <w:sz w:val="16"/>
              <w:szCs w:val="16"/>
            </w:rPr>
          </w:pPr>
          <w:del w:id="6145" w:author="Cristiano de Menezes Feu" w:date="2022-11-21T08:33:00Z">
            <w:r w:rsidDel="00E631A1">
              <w:rPr>
                <w:vertAlign w:val="superscript"/>
              </w:rPr>
              <w:footnoteRef/>
            </w:r>
          </w:del>
          <w:customXmlDelRangeStart w:id="6146" w:author="Cristiano de Menezes Feu" w:date="2022-11-21T08:33:00Z"/>
          <w:sdt>
            <w:sdtPr>
              <w:tag w:val="goog_rdk_198"/>
              <w:id w:val="-391198263"/>
            </w:sdtPr>
            <w:sdtEndPr/>
            <w:sdtContent>
              <w:customXmlDelRangeEnd w:id="6146"/>
              <w:customXmlDelRangeStart w:id="6147" w:author="Cristiano de Menezes Feu" w:date="2022-11-21T08:33:00Z"/>
              <w:sdt>
                <w:sdtPr>
                  <w:tag w:val="goog_rdk_199"/>
                  <w:id w:val="2010704781"/>
                </w:sdtPr>
                <w:sdtEndPr/>
                <w:sdtContent>
                  <w:customXmlDelRangeEnd w:id="6147"/>
                  <w:ins w:id="6148" w:author="Ruthier Sousa" w:date="2022-10-25T15:13:00Z">
                    <w:del w:id="6149" w:author="Cristiano de Menezes Feu" w:date="2022-11-21T08:33:00Z">
                      <w:r w:rsidDel="00E631A1">
                        <w:rPr>
                          <w:color w:val="005583"/>
                          <w:sz w:val="16"/>
                          <w:szCs w:val="16"/>
                        </w:rPr>
                        <w:delText xml:space="preserve"> </w:delText>
                      </w:r>
                    </w:del>
                  </w:ins>
                  <w:customXmlDelRangeStart w:id="6150" w:author="Cristiano de Menezes Feu" w:date="2022-11-21T08:33:00Z"/>
                </w:sdtContent>
              </w:sdt>
              <w:customXmlDelRangeEnd w:id="6150"/>
              <w:customXmlInsRangeStart w:id="6151" w:author="Ruthier Sousa" w:date="2022-10-25T15:13:00Z"/>
              <w:customXmlDelRangeStart w:id="6152" w:author="Cristiano de Menezes Feu" w:date="2022-11-21T08:33:00Z"/>
              <w:sdt>
                <w:sdtPr>
                  <w:tag w:val="goog_rdk_200"/>
                  <w:id w:val="-410399338"/>
                </w:sdtPr>
                <w:sdtEndPr/>
                <w:sdtContent>
                  <w:customXmlInsRangeEnd w:id="6151"/>
                  <w:customXmlDelRangeEnd w:id="6152"/>
                  <w:ins w:id="6153" w:author="Ruthier Sousa" w:date="2022-10-25T15:13:00Z">
                    <w:del w:id="6154" w:author="Cristiano de Menezes Feu" w:date="2022-11-21T08:33:00Z">
                      <w:r w:rsidDel="00E631A1">
                        <w:rPr>
                          <w:color w:val="005583"/>
                          <w:sz w:val="16"/>
                          <w:szCs w:val="16"/>
                        </w:rPr>
                        <w:delText>(Inciso revogado pela Resolução nº 33, de 2021).</w:delText>
                      </w:r>
                    </w:del>
                  </w:ins>
                  <w:customXmlInsRangeStart w:id="6155" w:author="Ruthier Sousa" w:date="2022-10-25T15:13:00Z"/>
                  <w:customXmlDelRangeStart w:id="6156" w:author="Cristiano de Menezes Feu" w:date="2022-11-21T08:33:00Z"/>
                </w:sdtContent>
              </w:sdt>
              <w:customXmlInsRangeEnd w:id="6155"/>
              <w:customXmlDelRangeEnd w:id="6156"/>
              <w:customXmlInsRangeStart w:id="6157" w:author="Ruthier Sousa" w:date="2022-10-25T15:13:00Z"/>
              <w:customXmlDelRangeStart w:id="6158" w:author="Cristiano de Menezes Feu" w:date="2022-11-21T08:33:00Z"/>
              <w:sdt>
                <w:sdtPr>
                  <w:tag w:val="goog_rdk_201"/>
                  <w:id w:val="1332026104"/>
                </w:sdtPr>
                <w:sdtEndPr/>
                <w:sdtContent>
                  <w:customXmlInsRangeEnd w:id="6157"/>
                  <w:customXmlDelRangeEnd w:id="6158"/>
                  <w:customXmlInsRangeStart w:id="6159" w:author="Ruthier Sousa" w:date="2022-10-25T15:13:00Z"/>
                  <w:customXmlDelRangeStart w:id="6160" w:author="Cristiano de Menezes Feu" w:date="2022-11-21T08:33:00Z"/>
                </w:sdtContent>
              </w:sdt>
              <w:customXmlInsRangeEnd w:id="6159"/>
              <w:customXmlDelRangeEnd w:id="6160"/>
              <w:customXmlDelRangeStart w:id="6161" w:author="Cristiano de Menezes Feu" w:date="2022-11-21T08:33:00Z"/>
            </w:sdtContent>
          </w:sdt>
          <w:customXmlDelRangeEnd w:id="6161"/>
        </w:p>
        <w:customXmlDelRangeStart w:id="6162" w:author="Cristiano de Menezes Feu" w:date="2022-11-21T08:33:00Z"/>
      </w:sdtContent>
    </w:sdt>
    <w:customXmlDelRangeEnd w:id="6162"/>
  </w:footnote>
  <w:footnote w:id="277">
    <w:customXmlDelRangeStart w:id="6172" w:author="Cristiano de Menezes Feu" w:date="2022-11-21T08:33:00Z"/>
    <w:sdt>
      <w:sdtPr>
        <w:tag w:val="goog_rdk_212"/>
        <w:id w:val="-455957171"/>
      </w:sdtPr>
      <w:sdtEndPr/>
      <w:sdtContent>
        <w:customXmlDelRangeEnd w:id="6172"/>
        <w:p w14:paraId="000018C9" w14:textId="77777777" w:rsidR="003D183A" w:rsidDel="00E631A1" w:rsidRDefault="008B7924">
          <w:pPr>
            <w:rPr>
              <w:ins w:id="6173" w:author="Ruthier Sousa" w:date="2022-10-25T15:13:00Z"/>
              <w:del w:id="6174" w:author="Cristiano de Menezes Feu" w:date="2022-11-21T08:33:00Z"/>
              <w:color w:val="005583"/>
              <w:sz w:val="16"/>
              <w:szCs w:val="16"/>
            </w:rPr>
          </w:pPr>
          <w:del w:id="6175" w:author="Cristiano de Menezes Feu" w:date="2022-11-21T08:33:00Z">
            <w:r w:rsidDel="00E631A1">
              <w:rPr>
                <w:vertAlign w:val="superscript"/>
              </w:rPr>
              <w:footnoteRef/>
            </w:r>
          </w:del>
          <w:customXmlDelRangeStart w:id="6176" w:author="Cristiano de Menezes Feu" w:date="2022-11-21T08:33:00Z"/>
          <w:sdt>
            <w:sdtPr>
              <w:tag w:val="goog_rdk_208"/>
              <w:id w:val="-1267925603"/>
            </w:sdtPr>
            <w:sdtEndPr/>
            <w:sdtContent>
              <w:customXmlDelRangeEnd w:id="6176"/>
              <w:customXmlDelRangeStart w:id="6177" w:author="Cristiano de Menezes Feu" w:date="2022-11-21T08:33:00Z"/>
              <w:sdt>
                <w:sdtPr>
                  <w:tag w:val="goog_rdk_209"/>
                  <w:id w:val="-1680113812"/>
                </w:sdtPr>
                <w:sdtEndPr/>
                <w:sdtContent>
                  <w:customXmlDelRangeEnd w:id="6177"/>
                  <w:ins w:id="6178" w:author="Ruthier Sousa" w:date="2022-10-25T15:13:00Z">
                    <w:del w:id="6179" w:author="Cristiano de Menezes Feu" w:date="2022-11-21T08:33:00Z">
                      <w:r w:rsidDel="00E631A1">
                        <w:rPr>
                          <w:color w:val="005583"/>
                          <w:sz w:val="16"/>
                          <w:szCs w:val="16"/>
                        </w:rPr>
                        <w:delText xml:space="preserve"> </w:delText>
                      </w:r>
                    </w:del>
                  </w:ins>
                  <w:customXmlDelRangeStart w:id="6180" w:author="Cristiano de Menezes Feu" w:date="2022-11-21T08:33:00Z"/>
                </w:sdtContent>
              </w:sdt>
              <w:customXmlDelRangeEnd w:id="6180"/>
              <w:ins w:id="6181" w:author="Ruthier Sousa" w:date="2022-10-25T15:13:00Z">
                <w:del w:id="6182" w:author="Cristiano de Menezes Feu" w:date="2022-11-21T08:33:00Z">
                  <w:r w:rsidDel="00E631A1">
                    <w:fldChar w:fldCharType="begin"/>
                  </w:r>
                  <w:r w:rsidDel="00E631A1">
                    <w:delInstrText>HYPERLINK "https://www2.camara.leg.br/legin/int/rescad/2022/resolucaodacamaradosdeputados-33-4-agosto-2022-793091-publicacaooriginal-165882-pl.html"</w:delInstrText>
                  </w:r>
                  <w:r w:rsidDel="00E631A1">
                    <w:fldChar w:fldCharType="separate"/>
                  </w:r>
                </w:del>
              </w:ins>
              <w:customXmlInsRangeStart w:id="6183" w:author="Ruthier Sousa" w:date="2022-10-25T15:13:00Z"/>
              <w:customXmlDelRangeStart w:id="6184" w:author="Cristiano de Menezes Feu" w:date="2022-11-21T08:33:00Z"/>
              <w:sdt>
                <w:sdtPr>
                  <w:tag w:val="goog_rdk_210"/>
                  <w:id w:val="-1278870374"/>
                </w:sdtPr>
                <w:sdtEndPr/>
                <w:sdtContent>
                  <w:customXmlInsRangeEnd w:id="6183"/>
                  <w:customXmlDelRangeEnd w:id="6184"/>
                  <w:ins w:id="6185" w:author="Ruthier Sousa" w:date="2022-10-25T15:13:00Z">
                    <w:del w:id="6186" w:author="Cristiano de Menezes Feu" w:date="2022-11-21T08:33:00Z">
                      <w:r w:rsidDel="00E631A1">
                        <w:rPr>
                          <w:color w:val="005583"/>
                          <w:sz w:val="16"/>
                          <w:szCs w:val="16"/>
                        </w:rPr>
                        <w:delText>(Inciso com redação dada pela Resolução nº 33, de 2022)</w:delText>
                      </w:r>
                    </w:del>
                  </w:ins>
                  <w:customXmlInsRangeStart w:id="6187" w:author="Ruthier Sousa" w:date="2022-10-25T15:13:00Z"/>
                  <w:customXmlDelRangeStart w:id="6188" w:author="Cristiano de Menezes Feu" w:date="2022-11-21T08:33:00Z"/>
                </w:sdtContent>
              </w:sdt>
              <w:customXmlInsRangeEnd w:id="6187"/>
              <w:customXmlDelRangeEnd w:id="6188"/>
              <w:ins w:id="6189" w:author="Ruthier Sousa" w:date="2022-10-25T15:13:00Z">
                <w:del w:id="6190" w:author="Cristiano de Menezes Feu" w:date="2022-11-21T08:33:00Z">
                  <w:r w:rsidDel="00E631A1">
                    <w:fldChar w:fldCharType="end"/>
                  </w:r>
                </w:del>
              </w:ins>
              <w:customXmlInsRangeStart w:id="6191" w:author="Ruthier Sousa" w:date="2022-10-25T15:13:00Z"/>
              <w:customXmlDelRangeStart w:id="6192" w:author="Cristiano de Menezes Feu" w:date="2022-11-21T08:33:00Z"/>
              <w:sdt>
                <w:sdtPr>
                  <w:tag w:val="goog_rdk_211"/>
                  <w:id w:val="279005012"/>
                </w:sdtPr>
                <w:sdtEndPr/>
                <w:sdtContent>
                  <w:customXmlInsRangeEnd w:id="6191"/>
                  <w:customXmlDelRangeEnd w:id="6192"/>
                  <w:customXmlInsRangeStart w:id="6193" w:author="Ruthier Sousa" w:date="2022-10-25T15:13:00Z"/>
                  <w:customXmlDelRangeStart w:id="6194" w:author="Cristiano de Menezes Feu" w:date="2022-11-21T08:33:00Z"/>
                </w:sdtContent>
              </w:sdt>
              <w:customXmlInsRangeEnd w:id="6193"/>
              <w:customXmlDelRangeEnd w:id="6194"/>
              <w:customXmlDelRangeStart w:id="6195" w:author="Cristiano de Menezes Feu" w:date="2022-11-21T08:33:00Z"/>
            </w:sdtContent>
          </w:sdt>
          <w:customXmlDelRangeEnd w:id="6195"/>
        </w:p>
        <w:customXmlDelRangeStart w:id="6196" w:author="Cristiano de Menezes Feu" w:date="2022-11-21T08:33:00Z"/>
      </w:sdtContent>
    </w:sdt>
    <w:customXmlDelRangeEnd w:id="6196"/>
  </w:footnote>
  <w:footnote w:id="278">
    <w:customXmlDelRangeStart w:id="6228" w:author="Cristiano de Menezes Feu" w:date="2022-11-21T08:33:00Z"/>
    <w:sdt>
      <w:sdtPr>
        <w:tag w:val="goog_rdk_207"/>
        <w:id w:val="-54402092"/>
      </w:sdtPr>
      <w:sdtEndPr/>
      <w:sdtContent>
        <w:customXmlDelRangeEnd w:id="6228"/>
        <w:p w14:paraId="000018C8" w14:textId="77777777" w:rsidR="003D183A" w:rsidDel="00E631A1" w:rsidRDefault="008B7924">
          <w:pPr>
            <w:rPr>
              <w:ins w:id="6229" w:author="Ruthier Sousa" w:date="2022-10-25T15:13:00Z"/>
              <w:del w:id="6230" w:author="Cristiano de Menezes Feu" w:date="2022-11-21T08:33:00Z"/>
              <w:color w:val="005583"/>
              <w:sz w:val="16"/>
              <w:szCs w:val="16"/>
            </w:rPr>
          </w:pPr>
          <w:del w:id="6231" w:author="Cristiano de Menezes Feu" w:date="2022-11-21T08:33:00Z">
            <w:r w:rsidDel="00E631A1">
              <w:rPr>
                <w:vertAlign w:val="superscript"/>
              </w:rPr>
              <w:footnoteRef/>
            </w:r>
          </w:del>
          <w:customXmlDelRangeStart w:id="6232" w:author="Cristiano de Menezes Feu" w:date="2022-11-21T08:33:00Z"/>
          <w:sdt>
            <w:sdtPr>
              <w:tag w:val="goog_rdk_203"/>
              <w:id w:val="-465047443"/>
            </w:sdtPr>
            <w:sdtEndPr/>
            <w:sdtContent>
              <w:customXmlDelRangeEnd w:id="6232"/>
              <w:customXmlDelRangeStart w:id="6233" w:author="Cristiano de Menezes Feu" w:date="2022-11-21T08:33:00Z"/>
              <w:sdt>
                <w:sdtPr>
                  <w:tag w:val="goog_rdk_204"/>
                  <w:id w:val="-1881075710"/>
                </w:sdtPr>
                <w:sdtEndPr/>
                <w:sdtContent>
                  <w:customXmlDelRangeEnd w:id="6233"/>
                  <w:ins w:id="6234" w:author="Ruthier Sousa" w:date="2022-10-25T15:13:00Z">
                    <w:del w:id="6235" w:author="Cristiano de Menezes Feu" w:date="2022-11-21T08:33:00Z">
                      <w:r w:rsidDel="00E631A1">
                        <w:rPr>
                          <w:color w:val="005583"/>
                          <w:sz w:val="16"/>
                          <w:szCs w:val="16"/>
                        </w:rPr>
                        <w:delText xml:space="preserve"> </w:delText>
                      </w:r>
                    </w:del>
                  </w:ins>
                  <w:customXmlDelRangeStart w:id="6236" w:author="Cristiano de Menezes Feu" w:date="2022-11-21T08:33:00Z"/>
                </w:sdtContent>
              </w:sdt>
              <w:customXmlDelRangeEnd w:id="6236"/>
              <w:customXmlInsRangeStart w:id="6237" w:author="Ruthier Sousa" w:date="2022-10-25T15:13:00Z"/>
              <w:customXmlDelRangeStart w:id="6238" w:author="Cristiano de Menezes Feu" w:date="2022-11-21T08:33:00Z"/>
              <w:sdt>
                <w:sdtPr>
                  <w:tag w:val="goog_rdk_205"/>
                  <w:id w:val="1452585402"/>
                </w:sdtPr>
                <w:sdtEndPr/>
                <w:sdtContent>
                  <w:customXmlInsRangeEnd w:id="6237"/>
                  <w:customXmlDelRangeEnd w:id="6238"/>
                  <w:ins w:id="6239" w:author="Ruthier Sousa" w:date="2022-10-25T15:13:00Z">
                    <w:del w:id="6240" w:author="Cristiano de Menezes Feu" w:date="2022-11-21T08:33:00Z">
                      <w:r w:rsidDel="00E631A1">
                        <w:rPr>
                          <w:color w:val="005583"/>
                          <w:sz w:val="16"/>
                          <w:szCs w:val="16"/>
                        </w:rPr>
                        <w:delText>(Inciso revogado pela Resolução nº 33, de 2021).</w:delText>
                      </w:r>
                    </w:del>
                  </w:ins>
                  <w:customXmlInsRangeStart w:id="6241" w:author="Ruthier Sousa" w:date="2022-10-25T15:13:00Z"/>
                  <w:customXmlDelRangeStart w:id="6242" w:author="Cristiano de Menezes Feu" w:date="2022-11-21T08:33:00Z"/>
                </w:sdtContent>
              </w:sdt>
              <w:customXmlInsRangeEnd w:id="6241"/>
              <w:customXmlDelRangeEnd w:id="6242"/>
              <w:customXmlInsRangeStart w:id="6243" w:author="Ruthier Sousa" w:date="2022-10-25T15:13:00Z"/>
              <w:customXmlDelRangeStart w:id="6244" w:author="Cristiano de Menezes Feu" w:date="2022-11-21T08:33:00Z"/>
              <w:sdt>
                <w:sdtPr>
                  <w:tag w:val="goog_rdk_206"/>
                  <w:id w:val="-1637788358"/>
                </w:sdtPr>
                <w:sdtEndPr/>
                <w:sdtContent>
                  <w:customXmlInsRangeEnd w:id="6243"/>
                  <w:customXmlDelRangeEnd w:id="6244"/>
                  <w:customXmlInsRangeStart w:id="6245" w:author="Ruthier Sousa" w:date="2022-10-25T15:13:00Z"/>
                  <w:customXmlDelRangeStart w:id="6246" w:author="Cristiano de Menezes Feu" w:date="2022-11-21T08:33:00Z"/>
                </w:sdtContent>
              </w:sdt>
              <w:customXmlInsRangeEnd w:id="6245"/>
              <w:customXmlDelRangeEnd w:id="6246"/>
              <w:customXmlDelRangeStart w:id="6247" w:author="Cristiano de Menezes Feu" w:date="2022-11-21T08:33:00Z"/>
            </w:sdtContent>
          </w:sdt>
          <w:customXmlDelRangeEnd w:id="6247"/>
        </w:p>
        <w:customXmlDelRangeStart w:id="6248" w:author="Cristiano de Menezes Feu" w:date="2022-11-21T08:33:00Z"/>
      </w:sdtContent>
    </w:sdt>
    <w:customXmlDelRangeEnd w:id="6248"/>
  </w:footnote>
  <w:footnote w:id="279">
    <w:customXmlDelRangeStart w:id="6258" w:author="Cristiano de Menezes Feu" w:date="2022-11-21T08:33:00Z"/>
    <w:sdt>
      <w:sdtPr>
        <w:tag w:val="goog_rdk_217"/>
        <w:id w:val="1602453985"/>
      </w:sdtPr>
      <w:sdtEndPr/>
      <w:sdtContent>
        <w:customXmlDelRangeEnd w:id="6258"/>
        <w:p w14:paraId="000018CA" w14:textId="77777777" w:rsidR="003D183A" w:rsidDel="00E631A1" w:rsidRDefault="008B7924">
          <w:pPr>
            <w:rPr>
              <w:ins w:id="6259" w:author="Ruthier Sousa" w:date="2022-10-25T15:13:00Z"/>
              <w:del w:id="6260" w:author="Cristiano de Menezes Feu" w:date="2022-11-21T08:33:00Z"/>
              <w:color w:val="005583"/>
              <w:sz w:val="16"/>
              <w:szCs w:val="16"/>
            </w:rPr>
          </w:pPr>
          <w:del w:id="6261" w:author="Cristiano de Menezes Feu" w:date="2022-11-21T08:33:00Z">
            <w:r w:rsidDel="00E631A1">
              <w:rPr>
                <w:vertAlign w:val="superscript"/>
              </w:rPr>
              <w:footnoteRef/>
            </w:r>
          </w:del>
          <w:customXmlDelRangeStart w:id="6262" w:author="Cristiano de Menezes Feu" w:date="2022-11-21T08:33:00Z"/>
          <w:sdt>
            <w:sdtPr>
              <w:tag w:val="goog_rdk_213"/>
              <w:id w:val="1892309480"/>
            </w:sdtPr>
            <w:sdtEndPr/>
            <w:sdtContent>
              <w:customXmlDelRangeEnd w:id="6262"/>
              <w:customXmlDelRangeStart w:id="6263" w:author="Cristiano de Menezes Feu" w:date="2022-11-21T08:33:00Z"/>
              <w:sdt>
                <w:sdtPr>
                  <w:tag w:val="goog_rdk_214"/>
                  <w:id w:val="-450160515"/>
                </w:sdtPr>
                <w:sdtEndPr/>
                <w:sdtContent>
                  <w:customXmlDelRangeEnd w:id="6263"/>
                  <w:ins w:id="6264" w:author="Ruthier Sousa" w:date="2022-10-25T15:13:00Z">
                    <w:del w:id="6265" w:author="Cristiano de Menezes Feu" w:date="2022-11-21T08:33:00Z">
                      <w:r w:rsidDel="00E631A1">
                        <w:rPr>
                          <w:color w:val="005583"/>
                          <w:sz w:val="16"/>
                          <w:szCs w:val="16"/>
                        </w:rPr>
                        <w:delText xml:space="preserve"> </w:delText>
                      </w:r>
                    </w:del>
                  </w:ins>
                  <w:customXmlDelRangeStart w:id="6266" w:author="Cristiano de Menezes Feu" w:date="2022-11-21T08:33:00Z"/>
                </w:sdtContent>
              </w:sdt>
              <w:customXmlDelRangeEnd w:id="6266"/>
              <w:ins w:id="6267" w:author="Ruthier Sousa" w:date="2022-10-25T15:13:00Z">
                <w:del w:id="6268" w:author="Cristiano de Menezes Feu" w:date="2022-11-21T08:33:00Z">
                  <w:r w:rsidDel="00E631A1">
                    <w:fldChar w:fldCharType="begin"/>
                  </w:r>
                  <w:r w:rsidDel="00E631A1">
                    <w:delInstrText>HYPERLINK "https://www2.camara.leg.br/legin/int/rescad/2022/resolucaodacamaradosdeputados-33-4-agosto-2022-793091-publicacaooriginal-165882-pl.html"</w:delInstrText>
                  </w:r>
                  <w:r w:rsidDel="00E631A1">
                    <w:fldChar w:fldCharType="separate"/>
                  </w:r>
                </w:del>
              </w:ins>
              <w:customXmlInsRangeStart w:id="6269" w:author="Ruthier Sousa" w:date="2022-10-25T15:13:00Z"/>
              <w:customXmlDelRangeStart w:id="6270" w:author="Cristiano de Menezes Feu" w:date="2022-11-21T08:33:00Z"/>
              <w:sdt>
                <w:sdtPr>
                  <w:tag w:val="goog_rdk_215"/>
                  <w:id w:val="-1140029486"/>
                </w:sdtPr>
                <w:sdtEndPr/>
                <w:sdtContent>
                  <w:customXmlInsRangeEnd w:id="6269"/>
                  <w:customXmlDelRangeEnd w:id="6270"/>
                  <w:ins w:id="6271" w:author="Ruthier Sousa" w:date="2022-10-25T15:13:00Z">
                    <w:del w:id="6272" w:author="Cristiano de Menezes Feu" w:date="2022-11-21T08:33:00Z">
                      <w:r w:rsidDel="00E631A1">
                        <w:rPr>
                          <w:color w:val="005583"/>
                          <w:sz w:val="16"/>
                          <w:szCs w:val="16"/>
                        </w:rPr>
                        <w:delText>(Inciso acrescido pela Resolução nº 33, de 2022, em vigor a partir de 1º/2/2023)</w:delText>
                      </w:r>
                    </w:del>
                  </w:ins>
                  <w:customXmlInsRangeStart w:id="6273" w:author="Ruthier Sousa" w:date="2022-10-25T15:13:00Z"/>
                  <w:customXmlDelRangeStart w:id="6274" w:author="Cristiano de Menezes Feu" w:date="2022-11-21T08:33:00Z"/>
                </w:sdtContent>
              </w:sdt>
              <w:customXmlInsRangeEnd w:id="6273"/>
              <w:customXmlDelRangeEnd w:id="6274"/>
              <w:ins w:id="6275" w:author="Ruthier Sousa" w:date="2022-10-25T15:13:00Z">
                <w:del w:id="6276" w:author="Cristiano de Menezes Feu" w:date="2022-11-21T08:33:00Z">
                  <w:r w:rsidDel="00E631A1">
                    <w:fldChar w:fldCharType="end"/>
                  </w:r>
                </w:del>
              </w:ins>
              <w:customXmlInsRangeStart w:id="6277" w:author="Ruthier Sousa" w:date="2022-10-25T15:13:00Z"/>
              <w:customXmlDelRangeStart w:id="6278" w:author="Cristiano de Menezes Feu" w:date="2022-11-21T08:33:00Z"/>
              <w:sdt>
                <w:sdtPr>
                  <w:tag w:val="goog_rdk_216"/>
                  <w:id w:val="-671565829"/>
                </w:sdtPr>
                <w:sdtEndPr/>
                <w:sdtContent>
                  <w:customXmlInsRangeEnd w:id="6277"/>
                  <w:customXmlDelRangeEnd w:id="6278"/>
                  <w:customXmlInsRangeStart w:id="6279" w:author="Ruthier Sousa" w:date="2022-10-25T15:13:00Z"/>
                  <w:customXmlDelRangeStart w:id="6280" w:author="Cristiano de Menezes Feu" w:date="2022-11-21T08:33:00Z"/>
                </w:sdtContent>
              </w:sdt>
              <w:customXmlInsRangeEnd w:id="6279"/>
              <w:customXmlDelRangeEnd w:id="6280"/>
              <w:customXmlDelRangeStart w:id="6281" w:author="Cristiano de Menezes Feu" w:date="2022-11-21T08:33:00Z"/>
            </w:sdtContent>
          </w:sdt>
          <w:customXmlDelRangeEnd w:id="6281"/>
        </w:p>
        <w:customXmlDelRangeStart w:id="6282" w:author="Cristiano de Menezes Feu" w:date="2022-11-21T08:33:00Z"/>
      </w:sdtContent>
    </w:sdt>
    <w:customXmlDelRangeEnd w:id="6282"/>
  </w:footnote>
  <w:footnote w:id="280">
    <w:customXmlDelRangeStart w:id="6296" w:author="Cristiano de Menezes Feu" w:date="2022-11-21T08:33:00Z"/>
    <w:sdt>
      <w:sdtPr>
        <w:tag w:val="goog_rdk_222"/>
        <w:id w:val="-1629554456"/>
      </w:sdtPr>
      <w:sdtEndPr/>
      <w:sdtContent>
        <w:customXmlDelRangeEnd w:id="6296"/>
        <w:p w14:paraId="000018CB" w14:textId="77777777" w:rsidR="003D183A" w:rsidDel="00E631A1" w:rsidRDefault="008B7924">
          <w:pPr>
            <w:rPr>
              <w:ins w:id="6297" w:author="Ruthier Sousa" w:date="2022-10-25T15:13:00Z"/>
              <w:del w:id="6298" w:author="Cristiano de Menezes Feu" w:date="2022-11-21T08:33:00Z"/>
              <w:color w:val="005583"/>
              <w:sz w:val="16"/>
              <w:szCs w:val="16"/>
            </w:rPr>
          </w:pPr>
          <w:del w:id="6299" w:author="Cristiano de Menezes Feu" w:date="2022-11-21T08:33:00Z">
            <w:r w:rsidDel="00E631A1">
              <w:rPr>
                <w:vertAlign w:val="superscript"/>
              </w:rPr>
              <w:footnoteRef/>
            </w:r>
          </w:del>
          <w:customXmlDelRangeStart w:id="6300" w:author="Cristiano de Menezes Feu" w:date="2022-11-21T08:33:00Z"/>
          <w:sdt>
            <w:sdtPr>
              <w:tag w:val="goog_rdk_218"/>
              <w:id w:val="294805467"/>
            </w:sdtPr>
            <w:sdtEndPr/>
            <w:sdtContent>
              <w:customXmlDelRangeEnd w:id="6300"/>
              <w:customXmlDelRangeStart w:id="6301" w:author="Cristiano de Menezes Feu" w:date="2022-11-21T08:33:00Z"/>
              <w:sdt>
                <w:sdtPr>
                  <w:tag w:val="goog_rdk_219"/>
                  <w:id w:val="-37354359"/>
                </w:sdtPr>
                <w:sdtEndPr/>
                <w:sdtContent>
                  <w:customXmlDelRangeEnd w:id="6301"/>
                  <w:ins w:id="6302" w:author="Ruthier Sousa" w:date="2022-10-25T15:13:00Z">
                    <w:del w:id="6303" w:author="Cristiano de Menezes Feu" w:date="2022-11-21T08:33:00Z">
                      <w:r w:rsidDel="00E631A1">
                        <w:rPr>
                          <w:color w:val="005583"/>
                          <w:sz w:val="16"/>
                          <w:szCs w:val="16"/>
                        </w:rPr>
                        <w:delText xml:space="preserve"> </w:delText>
                      </w:r>
                    </w:del>
                  </w:ins>
                  <w:customXmlDelRangeStart w:id="6304" w:author="Cristiano de Menezes Feu" w:date="2022-11-21T08:33:00Z"/>
                </w:sdtContent>
              </w:sdt>
              <w:customXmlDelRangeEnd w:id="6304"/>
              <w:ins w:id="6305" w:author="Ruthier Sousa" w:date="2022-10-25T15:13:00Z">
                <w:del w:id="6306" w:author="Cristiano de Menezes Feu" w:date="2022-11-21T08:33:00Z">
                  <w:r w:rsidDel="00E631A1">
                    <w:fldChar w:fldCharType="begin"/>
                  </w:r>
                  <w:r w:rsidDel="00E631A1">
                    <w:delInstrText>HYPERLINK "https://www2.camara.leg.br/legin/int/rescad/2022/resolucaodacamaradosdeputados-33-4-agosto-2022-793091-publicacaooriginal-165882-pl.html"</w:delInstrText>
                  </w:r>
                  <w:r w:rsidDel="00E631A1">
                    <w:fldChar w:fldCharType="separate"/>
                  </w:r>
                </w:del>
              </w:ins>
              <w:customXmlInsRangeStart w:id="6307" w:author="Ruthier Sousa" w:date="2022-10-25T15:13:00Z"/>
              <w:customXmlDelRangeStart w:id="6308" w:author="Cristiano de Menezes Feu" w:date="2022-11-21T08:33:00Z"/>
              <w:sdt>
                <w:sdtPr>
                  <w:tag w:val="goog_rdk_220"/>
                  <w:id w:val="1084883077"/>
                </w:sdtPr>
                <w:sdtEndPr/>
                <w:sdtContent>
                  <w:customXmlInsRangeEnd w:id="6307"/>
                  <w:customXmlDelRangeEnd w:id="6308"/>
                  <w:ins w:id="6309" w:author="Ruthier Sousa" w:date="2022-10-25T15:13:00Z">
                    <w:del w:id="6310" w:author="Cristiano de Menezes Feu" w:date="2022-11-21T08:33:00Z">
                      <w:r w:rsidDel="00E631A1">
                        <w:rPr>
                          <w:color w:val="005583"/>
                          <w:sz w:val="16"/>
                          <w:szCs w:val="16"/>
                        </w:rPr>
                        <w:delText>(Inciso acrescido pela Resolução nº 33, de 2022)</w:delText>
                      </w:r>
                    </w:del>
                  </w:ins>
                  <w:customXmlInsRangeStart w:id="6311" w:author="Ruthier Sousa" w:date="2022-10-25T15:13:00Z"/>
                  <w:customXmlDelRangeStart w:id="6312" w:author="Cristiano de Menezes Feu" w:date="2022-11-21T08:33:00Z"/>
                </w:sdtContent>
              </w:sdt>
              <w:customXmlInsRangeEnd w:id="6311"/>
              <w:customXmlDelRangeEnd w:id="6312"/>
              <w:ins w:id="6313" w:author="Ruthier Sousa" w:date="2022-10-25T15:13:00Z">
                <w:del w:id="6314" w:author="Cristiano de Menezes Feu" w:date="2022-11-21T08:33:00Z">
                  <w:r w:rsidDel="00E631A1">
                    <w:fldChar w:fldCharType="end"/>
                  </w:r>
                </w:del>
              </w:ins>
              <w:customXmlInsRangeStart w:id="6315" w:author="Ruthier Sousa" w:date="2022-10-25T15:13:00Z"/>
              <w:customXmlDelRangeStart w:id="6316" w:author="Cristiano de Menezes Feu" w:date="2022-11-21T08:33:00Z"/>
              <w:sdt>
                <w:sdtPr>
                  <w:tag w:val="goog_rdk_221"/>
                  <w:id w:val="695897087"/>
                </w:sdtPr>
                <w:sdtEndPr/>
                <w:sdtContent>
                  <w:customXmlInsRangeEnd w:id="6315"/>
                  <w:customXmlDelRangeEnd w:id="6316"/>
                  <w:customXmlInsRangeStart w:id="6317" w:author="Ruthier Sousa" w:date="2022-10-25T15:13:00Z"/>
                  <w:customXmlDelRangeStart w:id="6318" w:author="Cristiano de Menezes Feu" w:date="2022-11-21T08:33:00Z"/>
                </w:sdtContent>
              </w:sdt>
              <w:customXmlInsRangeEnd w:id="6317"/>
              <w:customXmlDelRangeEnd w:id="6318"/>
              <w:customXmlDelRangeStart w:id="6319" w:author="Cristiano de Menezes Feu" w:date="2022-11-21T08:33:00Z"/>
            </w:sdtContent>
          </w:sdt>
          <w:customXmlDelRangeEnd w:id="6319"/>
        </w:p>
        <w:customXmlDelRangeStart w:id="6320" w:author="Cristiano de Menezes Feu" w:date="2022-11-21T08:33:00Z"/>
      </w:sdtContent>
    </w:sdt>
    <w:customXmlDelRangeEnd w:id="6320"/>
  </w:footnote>
  <w:footnote w:id="281">
    <w:customXmlDelRangeStart w:id="6330" w:author="Cristiano de Menezes Feu" w:date="2022-11-21T08:33:00Z"/>
    <w:sdt>
      <w:sdtPr>
        <w:tag w:val="goog_rdk_227"/>
        <w:id w:val="1450058160"/>
      </w:sdtPr>
      <w:sdtEndPr/>
      <w:sdtContent>
        <w:customXmlDelRangeEnd w:id="6330"/>
        <w:p w14:paraId="000018CC" w14:textId="77777777" w:rsidR="003D183A" w:rsidDel="00E631A1" w:rsidRDefault="008B7924">
          <w:pPr>
            <w:rPr>
              <w:ins w:id="6331" w:author="Ruthier Sousa" w:date="2022-10-25T15:13:00Z"/>
              <w:del w:id="6332" w:author="Cristiano de Menezes Feu" w:date="2022-11-21T08:33:00Z"/>
              <w:color w:val="005583"/>
              <w:sz w:val="16"/>
              <w:szCs w:val="16"/>
            </w:rPr>
          </w:pPr>
          <w:del w:id="6333" w:author="Cristiano de Menezes Feu" w:date="2022-11-21T08:33:00Z">
            <w:r w:rsidDel="00E631A1">
              <w:rPr>
                <w:vertAlign w:val="superscript"/>
              </w:rPr>
              <w:footnoteRef/>
            </w:r>
          </w:del>
          <w:customXmlDelRangeStart w:id="6334" w:author="Cristiano de Menezes Feu" w:date="2022-11-21T08:33:00Z"/>
          <w:sdt>
            <w:sdtPr>
              <w:tag w:val="goog_rdk_223"/>
              <w:id w:val="-956939108"/>
            </w:sdtPr>
            <w:sdtEndPr/>
            <w:sdtContent>
              <w:customXmlDelRangeEnd w:id="6334"/>
              <w:customXmlDelRangeStart w:id="6335" w:author="Cristiano de Menezes Feu" w:date="2022-11-21T08:33:00Z"/>
              <w:sdt>
                <w:sdtPr>
                  <w:tag w:val="goog_rdk_224"/>
                  <w:id w:val="993910683"/>
                </w:sdtPr>
                <w:sdtEndPr/>
                <w:sdtContent>
                  <w:customXmlDelRangeEnd w:id="6335"/>
                  <w:ins w:id="6336" w:author="Ruthier Sousa" w:date="2022-10-25T15:13:00Z">
                    <w:del w:id="6337" w:author="Cristiano de Menezes Feu" w:date="2022-11-21T08:33:00Z">
                      <w:r w:rsidDel="00E631A1">
                        <w:rPr>
                          <w:color w:val="005583"/>
                          <w:sz w:val="16"/>
                          <w:szCs w:val="16"/>
                        </w:rPr>
                        <w:delText xml:space="preserve"> </w:delText>
                      </w:r>
                    </w:del>
                  </w:ins>
                  <w:customXmlDelRangeStart w:id="6338" w:author="Cristiano de Menezes Feu" w:date="2022-11-21T08:33:00Z"/>
                </w:sdtContent>
              </w:sdt>
              <w:customXmlDelRangeEnd w:id="6338"/>
              <w:ins w:id="6339" w:author="Ruthier Sousa" w:date="2022-10-25T15:13:00Z">
                <w:del w:id="6340" w:author="Cristiano de Menezes Feu" w:date="2022-11-21T08:33:00Z">
                  <w:r w:rsidDel="00E631A1">
                    <w:fldChar w:fldCharType="begin"/>
                  </w:r>
                  <w:r w:rsidDel="00E631A1">
                    <w:delInstrText>HYPERLINK "https://www2.camara.leg.br/legin/int/rescad/2022/resolucaodacamaradosdeputados-33-4-agosto-2022-793091-publicacaooriginal-165882-pl.html"</w:delInstrText>
                  </w:r>
                  <w:r w:rsidDel="00E631A1">
                    <w:fldChar w:fldCharType="separate"/>
                  </w:r>
                </w:del>
              </w:ins>
              <w:customXmlInsRangeStart w:id="6341" w:author="Ruthier Sousa" w:date="2022-10-25T15:13:00Z"/>
              <w:customXmlDelRangeStart w:id="6342" w:author="Cristiano de Menezes Feu" w:date="2022-11-21T08:33:00Z"/>
              <w:sdt>
                <w:sdtPr>
                  <w:tag w:val="goog_rdk_225"/>
                  <w:id w:val="-1691987080"/>
                </w:sdtPr>
                <w:sdtEndPr/>
                <w:sdtContent>
                  <w:customXmlInsRangeEnd w:id="6341"/>
                  <w:customXmlDelRangeEnd w:id="6342"/>
                  <w:ins w:id="6343" w:author="Ruthier Sousa" w:date="2022-10-25T15:13:00Z">
                    <w:del w:id="6344" w:author="Cristiano de Menezes Feu" w:date="2022-11-21T08:33:00Z">
                      <w:r w:rsidDel="00E631A1">
                        <w:rPr>
                          <w:color w:val="005583"/>
                          <w:sz w:val="16"/>
                          <w:szCs w:val="16"/>
                        </w:rPr>
                        <w:delText>(Inciso acrescido pela Resolução nº 33, de 2022)</w:delText>
                      </w:r>
                    </w:del>
                  </w:ins>
                  <w:customXmlInsRangeStart w:id="6345" w:author="Ruthier Sousa" w:date="2022-10-25T15:13:00Z"/>
                  <w:customXmlDelRangeStart w:id="6346" w:author="Cristiano de Menezes Feu" w:date="2022-11-21T08:33:00Z"/>
                </w:sdtContent>
              </w:sdt>
              <w:customXmlInsRangeEnd w:id="6345"/>
              <w:customXmlDelRangeEnd w:id="6346"/>
              <w:ins w:id="6347" w:author="Ruthier Sousa" w:date="2022-10-25T15:13:00Z">
                <w:del w:id="6348" w:author="Cristiano de Menezes Feu" w:date="2022-11-21T08:33:00Z">
                  <w:r w:rsidDel="00E631A1">
                    <w:fldChar w:fldCharType="end"/>
                  </w:r>
                </w:del>
              </w:ins>
              <w:customXmlInsRangeStart w:id="6349" w:author="Ruthier Sousa" w:date="2022-10-25T15:13:00Z"/>
              <w:customXmlDelRangeStart w:id="6350" w:author="Cristiano de Menezes Feu" w:date="2022-11-21T08:33:00Z"/>
              <w:sdt>
                <w:sdtPr>
                  <w:tag w:val="goog_rdk_226"/>
                  <w:id w:val="1900930472"/>
                </w:sdtPr>
                <w:sdtEndPr/>
                <w:sdtContent>
                  <w:customXmlInsRangeEnd w:id="6349"/>
                  <w:customXmlDelRangeEnd w:id="6350"/>
                  <w:customXmlInsRangeStart w:id="6351" w:author="Ruthier Sousa" w:date="2022-10-25T15:13:00Z"/>
                  <w:customXmlDelRangeStart w:id="6352" w:author="Cristiano de Menezes Feu" w:date="2022-11-21T08:33:00Z"/>
                </w:sdtContent>
              </w:sdt>
              <w:customXmlInsRangeEnd w:id="6351"/>
              <w:customXmlDelRangeEnd w:id="6352"/>
              <w:customXmlDelRangeStart w:id="6353" w:author="Cristiano de Menezes Feu" w:date="2022-11-21T08:33:00Z"/>
            </w:sdtContent>
          </w:sdt>
          <w:customXmlDelRangeEnd w:id="6353"/>
        </w:p>
        <w:customXmlDelRangeStart w:id="6354" w:author="Cristiano de Menezes Feu" w:date="2022-11-21T08:33:00Z"/>
      </w:sdtContent>
    </w:sdt>
    <w:customXmlDelRangeEnd w:id="6354"/>
  </w:footnote>
  <w:footnote w:id="282">
    <w:customXmlDelRangeStart w:id="6364" w:author="Cristiano de Menezes Feu" w:date="2022-11-21T08:33:00Z"/>
    <w:sdt>
      <w:sdtPr>
        <w:tag w:val="goog_rdk_232"/>
        <w:id w:val="572013727"/>
      </w:sdtPr>
      <w:sdtEndPr/>
      <w:sdtContent>
        <w:customXmlDelRangeEnd w:id="6364"/>
        <w:p w14:paraId="000018CD" w14:textId="77777777" w:rsidR="003D183A" w:rsidDel="00E631A1" w:rsidRDefault="008B7924">
          <w:pPr>
            <w:rPr>
              <w:ins w:id="6365" w:author="Ruthier Sousa" w:date="2022-10-25T15:13:00Z"/>
              <w:del w:id="6366" w:author="Cristiano de Menezes Feu" w:date="2022-11-21T08:33:00Z"/>
              <w:color w:val="005583"/>
              <w:sz w:val="16"/>
              <w:szCs w:val="16"/>
            </w:rPr>
          </w:pPr>
          <w:del w:id="6367" w:author="Cristiano de Menezes Feu" w:date="2022-11-21T08:33:00Z">
            <w:r w:rsidDel="00E631A1">
              <w:rPr>
                <w:vertAlign w:val="superscript"/>
              </w:rPr>
              <w:footnoteRef/>
            </w:r>
          </w:del>
          <w:customXmlDelRangeStart w:id="6368" w:author="Cristiano de Menezes Feu" w:date="2022-11-21T08:33:00Z"/>
          <w:sdt>
            <w:sdtPr>
              <w:tag w:val="goog_rdk_228"/>
              <w:id w:val="2007474561"/>
            </w:sdtPr>
            <w:sdtEndPr/>
            <w:sdtContent>
              <w:customXmlDelRangeEnd w:id="6368"/>
              <w:customXmlDelRangeStart w:id="6369" w:author="Cristiano de Menezes Feu" w:date="2022-11-21T08:33:00Z"/>
              <w:sdt>
                <w:sdtPr>
                  <w:tag w:val="goog_rdk_229"/>
                  <w:id w:val="-1266230314"/>
                </w:sdtPr>
                <w:sdtEndPr/>
                <w:sdtContent>
                  <w:customXmlDelRangeEnd w:id="6369"/>
                  <w:ins w:id="6370" w:author="Ruthier Sousa" w:date="2022-10-25T15:13:00Z">
                    <w:del w:id="6371" w:author="Cristiano de Menezes Feu" w:date="2022-11-21T08:33:00Z">
                      <w:r w:rsidDel="00E631A1">
                        <w:rPr>
                          <w:color w:val="005583"/>
                          <w:sz w:val="16"/>
                          <w:szCs w:val="16"/>
                        </w:rPr>
                        <w:delText xml:space="preserve"> </w:delText>
                      </w:r>
                    </w:del>
                  </w:ins>
                  <w:customXmlDelRangeStart w:id="6372" w:author="Cristiano de Menezes Feu" w:date="2022-11-21T08:33:00Z"/>
                </w:sdtContent>
              </w:sdt>
              <w:customXmlDelRangeEnd w:id="6372"/>
              <w:ins w:id="6373" w:author="Ruthier Sousa" w:date="2022-10-25T15:13:00Z">
                <w:del w:id="6374" w:author="Cristiano de Menezes Feu" w:date="2022-11-21T08:33:00Z">
                  <w:r w:rsidDel="00E631A1">
                    <w:fldChar w:fldCharType="begin"/>
                  </w:r>
                  <w:r w:rsidDel="00E631A1">
                    <w:delInstrText>HYPERLINK "https://www2.camara.leg.br/legin/int/rescad/2022/resolucaodacamaradosdeputados-33-4-agosto-2022-793091-publicacaooriginal-165882-pl.html"</w:delInstrText>
                  </w:r>
                  <w:r w:rsidDel="00E631A1">
                    <w:fldChar w:fldCharType="separate"/>
                  </w:r>
                </w:del>
              </w:ins>
              <w:customXmlInsRangeStart w:id="6375" w:author="Ruthier Sousa" w:date="2022-10-25T15:13:00Z"/>
              <w:customXmlDelRangeStart w:id="6376" w:author="Cristiano de Menezes Feu" w:date="2022-11-21T08:33:00Z"/>
              <w:sdt>
                <w:sdtPr>
                  <w:tag w:val="goog_rdk_230"/>
                  <w:id w:val="414364427"/>
                </w:sdtPr>
                <w:sdtEndPr/>
                <w:sdtContent>
                  <w:customXmlInsRangeEnd w:id="6375"/>
                  <w:customXmlDelRangeEnd w:id="6376"/>
                  <w:ins w:id="6377" w:author="Ruthier Sousa" w:date="2022-10-25T15:13:00Z">
                    <w:del w:id="6378" w:author="Cristiano de Menezes Feu" w:date="2022-11-21T08:33:00Z">
                      <w:r w:rsidDel="00E631A1">
                        <w:rPr>
                          <w:color w:val="005583"/>
                          <w:sz w:val="16"/>
                          <w:szCs w:val="16"/>
                        </w:rPr>
                        <w:delText>(Inciso acrescido pela Resolução nº 33, de 2022)</w:delText>
                      </w:r>
                    </w:del>
                  </w:ins>
                  <w:customXmlInsRangeStart w:id="6379" w:author="Ruthier Sousa" w:date="2022-10-25T15:13:00Z"/>
                  <w:customXmlDelRangeStart w:id="6380" w:author="Cristiano de Menezes Feu" w:date="2022-11-21T08:33:00Z"/>
                </w:sdtContent>
              </w:sdt>
              <w:customXmlInsRangeEnd w:id="6379"/>
              <w:customXmlDelRangeEnd w:id="6380"/>
              <w:ins w:id="6381" w:author="Ruthier Sousa" w:date="2022-10-25T15:13:00Z">
                <w:del w:id="6382" w:author="Cristiano de Menezes Feu" w:date="2022-11-21T08:33:00Z">
                  <w:r w:rsidDel="00E631A1">
                    <w:fldChar w:fldCharType="end"/>
                  </w:r>
                </w:del>
              </w:ins>
              <w:customXmlInsRangeStart w:id="6383" w:author="Ruthier Sousa" w:date="2022-10-25T15:13:00Z"/>
              <w:customXmlDelRangeStart w:id="6384" w:author="Cristiano de Menezes Feu" w:date="2022-11-21T08:33:00Z"/>
              <w:sdt>
                <w:sdtPr>
                  <w:tag w:val="goog_rdk_231"/>
                  <w:id w:val="516197818"/>
                </w:sdtPr>
                <w:sdtEndPr/>
                <w:sdtContent>
                  <w:customXmlInsRangeEnd w:id="6383"/>
                  <w:customXmlDelRangeEnd w:id="6384"/>
                  <w:customXmlInsRangeStart w:id="6385" w:author="Ruthier Sousa" w:date="2022-10-25T15:13:00Z"/>
                  <w:customXmlDelRangeStart w:id="6386" w:author="Cristiano de Menezes Feu" w:date="2022-11-21T08:33:00Z"/>
                </w:sdtContent>
              </w:sdt>
              <w:customXmlInsRangeEnd w:id="6385"/>
              <w:customXmlDelRangeEnd w:id="6386"/>
              <w:customXmlDelRangeStart w:id="6387" w:author="Cristiano de Menezes Feu" w:date="2022-11-21T08:33:00Z"/>
            </w:sdtContent>
          </w:sdt>
          <w:customXmlDelRangeEnd w:id="6387"/>
        </w:p>
        <w:customXmlDelRangeStart w:id="6388" w:author="Cristiano de Menezes Feu" w:date="2022-11-21T08:33:00Z"/>
      </w:sdtContent>
    </w:sdt>
    <w:customXmlDelRangeEnd w:id="6388"/>
  </w:footnote>
  <w:footnote w:id="283">
    <w:customXmlDelRangeStart w:id="6402" w:author="Cristiano de Menezes Feu" w:date="2022-11-21T08:33:00Z"/>
    <w:sdt>
      <w:sdtPr>
        <w:tag w:val="goog_rdk_237"/>
        <w:id w:val="1362478188"/>
      </w:sdtPr>
      <w:sdtEndPr/>
      <w:sdtContent>
        <w:customXmlDelRangeEnd w:id="6402"/>
        <w:p w14:paraId="000018CE" w14:textId="77777777" w:rsidR="003D183A" w:rsidDel="00E631A1" w:rsidRDefault="008B7924">
          <w:pPr>
            <w:rPr>
              <w:ins w:id="6403" w:author="Ruthier Sousa" w:date="2022-10-25T15:13:00Z"/>
              <w:del w:id="6404" w:author="Cristiano de Menezes Feu" w:date="2022-11-21T08:33:00Z"/>
              <w:color w:val="005583"/>
              <w:sz w:val="16"/>
              <w:szCs w:val="16"/>
            </w:rPr>
          </w:pPr>
          <w:del w:id="6405" w:author="Cristiano de Menezes Feu" w:date="2022-11-21T08:33:00Z">
            <w:r w:rsidDel="00E631A1">
              <w:rPr>
                <w:vertAlign w:val="superscript"/>
              </w:rPr>
              <w:footnoteRef/>
            </w:r>
          </w:del>
          <w:customXmlDelRangeStart w:id="6406" w:author="Cristiano de Menezes Feu" w:date="2022-11-21T08:33:00Z"/>
          <w:sdt>
            <w:sdtPr>
              <w:tag w:val="goog_rdk_233"/>
              <w:id w:val="1205223943"/>
            </w:sdtPr>
            <w:sdtEndPr/>
            <w:sdtContent>
              <w:customXmlDelRangeEnd w:id="6406"/>
              <w:customXmlDelRangeStart w:id="6407" w:author="Cristiano de Menezes Feu" w:date="2022-11-21T08:33:00Z"/>
              <w:sdt>
                <w:sdtPr>
                  <w:tag w:val="goog_rdk_234"/>
                  <w:id w:val="-448093476"/>
                </w:sdtPr>
                <w:sdtEndPr/>
                <w:sdtContent>
                  <w:customXmlDelRangeEnd w:id="6407"/>
                  <w:ins w:id="6408" w:author="Ruthier Sousa" w:date="2022-10-25T15:13:00Z">
                    <w:del w:id="6409" w:author="Cristiano de Menezes Feu" w:date="2022-11-21T08:33:00Z">
                      <w:r w:rsidDel="00E631A1">
                        <w:rPr>
                          <w:color w:val="005583"/>
                          <w:sz w:val="16"/>
                          <w:szCs w:val="16"/>
                        </w:rPr>
                        <w:delText xml:space="preserve"> </w:delText>
                      </w:r>
                    </w:del>
                  </w:ins>
                  <w:customXmlDelRangeStart w:id="6410" w:author="Cristiano de Menezes Feu" w:date="2022-11-21T08:33:00Z"/>
                </w:sdtContent>
              </w:sdt>
              <w:customXmlDelRangeEnd w:id="6410"/>
              <w:ins w:id="6411" w:author="Ruthier Sousa" w:date="2022-10-25T15:13:00Z">
                <w:del w:id="6412" w:author="Cristiano de Menezes Feu" w:date="2022-11-21T08:33:00Z">
                  <w:r w:rsidDel="00E631A1">
                    <w:fldChar w:fldCharType="begin"/>
                  </w:r>
                  <w:r w:rsidDel="00E631A1">
                    <w:delInstrText>HYPERLINK "https://www2.camara.leg.br/legin/int/rescad/2022/resolucaodacamaradosdeputados-33-4-agosto-2022-793091-publicacaooriginal-165882-pl.html"</w:delInstrText>
                  </w:r>
                  <w:r w:rsidDel="00E631A1">
                    <w:fldChar w:fldCharType="separate"/>
                  </w:r>
                </w:del>
              </w:ins>
              <w:customXmlInsRangeStart w:id="6413" w:author="Ruthier Sousa" w:date="2022-10-25T15:13:00Z"/>
              <w:customXmlDelRangeStart w:id="6414" w:author="Cristiano de Menezes Feu" w:date="2022-11-21T08:33:00Z"/>
              <w:sdt>
                <w:sdtPr>
                  <w:tag w:val="goog_rdk_235"/>
                  <w:id w:val="1010569822"/>
                </w:sdtPr>
                <w:sdtEndPr/>
                <w:sdtContent>
                  <w:customXmlInsRangeEnd w:id="6413"/>
                  <w:customXmlDelRangeEnd w:id="6414"/>
                  <w:ins w:id="6415" w:author="Ruthier Sousa" w:date="2022-10-25T15:13:00Z">
                    <w:del w:id="6416" w:author="Cristiano de Menezes Feu" w:date="2022-11-21T08:33:00Z">
                      <w:r w:rsidDel="00E631A1">
                        <w:rPr>
                          <w:color w:val="005583"/>
                          <w:sz w:val="16"/>
                          <w:szCs w:val="16"/>
                        </w:rPr>
                        <w:delText>(Inciso acrescido pela Resolução nº 33, de 2022)</w:delText>
                      </w:r>
                    </w:del>
                  </w:ins>
                  <w:customXmlInsRangeStart w:id="6417" w:author="Ruthier Sousa" w:date="2022-10-25T15:13:00Z"/>
                  <w:customXmlDelRangeStart w:id="6418" w:author="Cristiano de Menezes Feu" w:date="2022-11-21T08:33:00Z"/>
                </w:sdtContent>
              </w:sdt>
              <w:customXmlInsRangeEnd w:id="6417"/>
              <w:customXmlDelRangeEnd w:id="6418"/>
              <w:ins w:id="6419" w:author="Ruthier Sousa" w:date="2022-10-25T15:13:00Z">
                <w:del w:id="6420" w:author="Cristiano de Menezes Feu" w:date="2022-11-21T08:33:00Z">
                  <w:r w:rsidDel="00E631A1">
                    <w:fldChar w:fldCharType="end"/>
                  </w:r>
                </w:del>
              </w:ins>
              <w:customXmlInsRangeStart w:id="6421" w:author="Ruthier Sousa" w:date="2022-10-25T15:13:00Z"/>
              <w:customXmlDelRangeStart w:id="6422" w:author="Cristiano de Menezes Feu" w:date="2022-11-21T08:33:00Z"/>
              <w:sdt>
                <w:sdtPr>
                  <w:tag w:val="goog_rdk_236"/>
                  <w:id w:val="-223372667"/>
                </w:sdtPr>
                <w:sdtEndPr/>
                <w:sdtContent>
                  <w:customXmlInsRangeEnd w:id="6421"/>
                  <w:customXmlDelRangeEnd w:id="6422"/>
                  <w:customXmlInsRangeStart w:id="6423" w:author="Ruthier Sousa" w:date="2022-10-25T15:13:00Z"/>
                  <w:customXmlDelRangeStart w:id="6424" w:author="Cristiano de Menezes Feu" w:date="2022-11-21T08:33:00Z"/>
                </w:sdtContent>
              </w:sdt>
              <w:customXmlInsRangeEnd w:id="6423"/>
              <w:customXmlDelRangeEnd w:id="6424"/>
              <w:customXmlDelRangeStart w:id="6425" w:author="Cristiano de Menezes Feu" w:date="2022-11-21T08:33:00Z"/>
            </w:sdtContent>
          </w:sdt>
          <w:customXmlDelRangeEnd w:id="6425"/>
        </w:p>
        <w:customXmlDelRangeStart w:id="6426" w:author="Cristiano de Menezes Feu" w:date="2022-11-21T08:33:00Z"/>
      </w:sdtContent>
    </w:sdt>
    <w:customXmlDelRangeEnd w:id="6426"/>
  </w:footnote>
  <w:footnote w:id="284">
    <w:customXmlDelRangeStart w:id="6440" w:author="Cristiano de Menezes Feu" w:date="2022-11-21T08:33:00Z"/>
    <w:sdt>
      <w:sdtPr>
        <w:tag w:val="goog_rdk_242"/>
        <w:id w:val="-945305153"/>
      </w:sdtPr>
      <w:sdtEndPr/>
      <w:sdtContent>
        <w:customXmlDelRangeEnd w:id="6440"/>
        <w:p w14:paraId="000018CF" w14:textId="77777777" w:rsidR="003D183A" w:rsidDel="00E631A1" w:rsidRDefault="008B7924">
          <w:pPr>
            <w:rPr>
              <w:ins w:id="6441" w:author="Ruthier Sousa" w:date="2022-10-25T15:13:00Z"/>
              <w:del w:id="6442" w:author="Cristiano de Menezes Feu" w:date="2022-11-21T08:33:00Z"/>
              <w:color w:val="005583"/>
              <w:sz w:val="16"/>
              <w:szCs w:val="16"/>
            </w:rPr>
          </w:pPr>
          <w:del w:id="6443" w:author="Cristiano de Menezes Feu" w:date="2022-11-21T08:33:00Z">
            <w:r w:rsidDel="00E631A1">
              <w:rPr>
                <w:vertAlign w:val="superscript"/>
              </w:rPr>
              <w:footnoteRef/>
            </w:r>
          </w:del>
          <w:customXmlDelRangeStart w:id="6444" w:author="Cristiano de Menezes Feu" w:date="2022-11-21T08:33:00Z"/>
          <w:sdt>
            <w:sdtPr>
              <w:tag w:val="goog_rdk_238"/>
              <w:id w:val="-186904418"/>
            </w:sdtPr>
            <w:sdtEndPr/>
            <w:sdtContent>
              <w:customXmlDelRangeEnd w:id="6444"/>
              <w:customXmlDelRangeStart w:id="6445" w:author="Cristiano de Menezes Feu" w:date="2022-11-21T08:33:00Z"/>
              <w:sdt>
                <w:sdtPr>
                  <w:tag w:val="goog_rdk_239"/>
                  <w:id w:val="-1127928224"/>
                </w:sdtPr>
                <w:sdtEndPr/>
                <w:sdtContent>
                  <w:customXmlDelRangeEnd w:id="6445"/>
                  <w:ins w:id="6446" w:author="Ruthier Sousa" w:date="2022-10-25T15:13:00Z">
                    <w:del w:id="6447" w:author="Cristiano de Menezes Feu" w:date="2022-11-21T08:33:00Z">
                      <w:r w:rsidDel="00E631A1">
                        <w:rPr>
                          <w:color w:val="005583"/>
                          <w:sz w:val="16"/>
                          <w:szCs w:val="16"/>
                        </w:rPr>
                        <w:delText xml:space="preserve"> </w:delText>
                      </w:r>
                    </w:del>
                  </w:ins>
                  <w:customXmlDelRangeStart w:id="6448" w:author="Cristiano de Menezes Feu" w:date="2022-11-21T08:33:00Z"/>
                </w:sdtContent>
              </w:sdt>
              <w:customXmlDelRangeEnd w:id="6448"/>
              <w:ins w:id="6449" w:author="Ruthier Sousa" w:date="2022-10-25T15:13:00Z">
                <w:del w:id="6450" w:author="Cristiano de Menezes Feu" w:date="2022-11-21T08:33:00Z">
                  <w:r w:rsidDel="00E631A1">
                    <w:fldChar w:fldCharType="begin"/>
                  </w:r>
                  <w:r w:rsidDel="00E631A1">
                    <w:delInstrText>HYPERLINK "https://www2.camara.leg.br/legin/int/rescad/2022/resolucaodacamaradosdeputados-33-4-agosto-2022-793091-publicacaooriginal-165882-pl.html"</w:delInstrText>
                  </w:r>
                  <w:r w:rsidDel="00E631A1">
                    <w:fldChar w:fldCharType="separate"/>
                  </w:r>
                </w:del>
              </w:ins>
              <w:customXmlInsRangeStart w:id="6451" w:author="Ruthier Sousa" w:date="2022-10-25T15:13:00Z"/>
              <w:customXmlDelRangeStart w:id="6452" w:author="Cristiano de Menezes Feu" w:date="2022-11-21T08:33:00Z"/>
              <w:sdt>
                <w:sdtPr>
                  <w:tag w:val="goog_rdk_240"/>
                  <w:id w:val="1956135853"/>
                </w:sdtPr>
                <w:sdtEndPr/>
                <w:sdtContent>
                  <w:customXmlInsRangeEnd w:id="6451"/>
                  <w:customXmlDelRangeEnd w:id="6452"/>
                  <w:ins w:id="6453" w:author="Ruthier Sousa" w:date="2022-10-25T15:13:00Z">
                    <w:del w:id="6454" w:author="Cristiano de Menezes Feu" w:date="2022-11-21T08:33:00Z">
                      <w:r w:rsidDel="00E631A1">
                        <w:rPr>
                          <w:color w:val="005583"/>
                          <w:sz w:val="16"/>
                          <w:szCs w:val="16"/>
                        </w:rPr>
                        <w:delText>(Parágrafo único transformado em § 1º e revogado pela Resolução nº 33, de 2022)</w:delText>
                      </w:r>
                    </w:del>
                  </w:ins>
                  <w:customXmlInsRangeStart w:id="6455" w:author="Ruthier Sousa" w:date="2022-10-25T15:13:00Z"/>
                  <w:customXmlDelRangeStart w:id="6456" w:author="Cristiano de Menezes Feu" w:date="2022-11-21T08:33:00Z"/>
                </w:sdtContent>
              </w:sdt>
              <w:customXmlInsRangeEnd w:id="6455"/>
              <w:customXmlDelRangeEnd w:id="6456"/>
              <w:ins w:id="6457" w:author="Ruthier Sousa" w:date="2022-10-25T15:13:00Z">
                <w:del w:id="6458" w:author="Cristiano de Menezes Feu" w:date="2022-11-21T08:33:00Z">
                  <w:r w:rsidDel="00E631A1">
                    <w:fldChar w:fldCharType="end"/>
                  </w:r>
                </w:del>
              </w:ins>
              <w:customXmlInsRangeStart w:id="6459" w:author="Ruthier Sousa" w:date="2022-10-25T15:13:00Z"/>
              <w:customXmlDelRangeStart w:id="6460" w:author="Cristiano de Menezes Feu" w:date="2022-11-21T08:33:00Z"/>
              <w:sdt>
                <w:sdtPr>
                  <w:tag w:val="goog_rdk_241"/>
                  <w:id w:val="-1705161434"/>
                </w:sdtPr>
                <w:sdtEndPr/>
                <w:sdtContent>
                  <w:customXmlInsRangeEnd w:id="6459"/>
                  <w:customXmlDelRangeEnd w:id="6460"/>
                  <w:customXmlInsRangeStart w:id="6461" w:author="Ruthier Sousa" w:date="2022-10-25T15:13:00Z"/>
                  <w:customXmlDelRangeStart w:id="6462" w:author="Cristiano de Menezes Feu" w:date="2022-11-21T08:33:00Z"/>
                </w:sdtContent>
              </w:sdt>
              <w:customXmlInsRangeEnd w:id="6461"/>
              <w:customXmlDelRangeEnd w:id="6462"/>
              <w:customXmlDelRangeStart w:id="6463" w:author="Cristiano de Menezes Feu" w:date="2022-11-21T08:33:00Z"/>
            </w:sdtContent>
          </w:sdt>
          <w:customXmlDelRangeEnd w:id="6463"/>
        </w:p>
        <w:customXmlDelRangeStart w:id="6464" w:author="Cristiano de Menezes Feu" w:date="2022-11-21T08:33:00Z"/>
      </w:sdtContent>
    </w:sdt>
    <w:customXmlDelRangeEnd w:id="6464"/>
  </w:footnote>
  <w:footnote w:id="285">
    <w:customXmlDelRangeStart w:id="6474" w:author="Cristiano de Menezes Feu" w:date="2022-11-21T08:33:00Z"/>
    <w:sdt>
      <w:sdtPr>
        <w:tag w:val="goog_rdk_247"/>
        <w:id w:val="1467093502"/>
      </w:sdtPr>
      <w:sdtEndPr/>
      <w:sdtContent>
        <w:customXmlDelRangeEnd w:id="6474"/>
        <w:p w14:paraId="000018D0" w14:textId="77777777" w:rsidR="003D183A" w:rsidDel="00E631A1" w:rsidRDefault="008B7924">
          <w:pPr>
            <w:rPr>
              <w:ins w:id="6475" w:author="Ruthier Sousa" w:date="2022-10-25T15:13:00Z"/>
              <w:del w:id="6476" w:author="Cristiano de Menezes Feu" w:date="2022-11-21T08:33:00Z"/>
              <w:color w:val="005583"/>
              <w:sz w:val="16"/>
              <w:szCs w:val="16"/>
            </w:rPr>
          </w:pPr>
          <w:del w:id="6477" w:author="Cristiano de Menezes Feu" w:date="2022-11-21T08:33:00Z">
            <w:r w:rsidDel="00E631A1">
              <w:rPr>
                <w:vertAlign w:val="superscript"/>
              </w:rPr>
              <w:footnoteRef/>
            </w:r>
          </w:del>
          <w:customXmlDelRangeStart w:id="6478" w:author="Cristiano de Menezes Feu" w:date="2022-11-21T08:33:00Z"/>
          <w:sdt>
            <w:sdtPr>
              <w:tag w:val="goog_rdk_243"/>
              <w:id w:val="-1707321644"/>
            </w:sdtPr>
            <w:sdtEndPr/>
            <w:sdtContent>
              <w:customXmlDelRangeEnd w:id="6478"/>
              <w:customXmlDelRangeStart w:id="6479" w:author="Cristiano de Menezes Feu" w:date="2022-11-21T08:33:00Z"/>
              <w:sdt>
                <w:sdtPr>
                  <w:tag w:val="goog_rdk_244"/>
                  <w:id w:val="-83991741"/>
                </w:sdtPr>
                <w:sdtEndPr/>
                <w:sdtContent>
                  <w:customXmlDelRangeEnd w:id="6479"/>
                  <w:ins w:id="6480" w:author="Ruthier Sousa" w:date="2022-10-25T15:13:00Z">
                    <w:del w:id="6481" w:author="Cristiano de Menezes Feu" w:date="2022-11-21T08:33:00Z">
                      <w:r w:rsidDel="00E631A1">
                        <w:rPr>
                          <w:color w:val="005583"/>
                          <w:sz w:val="16"/>
                          <w:szCs w:val="16"/>
                        </w:rPr>
                        <w:delText xml:space="preserve"> </w:delText>
                      </w:r>
                    </w:del>
                  </w:ins>
                  <w:customXmlDelRangeStart w:id="6482" w:author="Cristiano de Menezes Feu" w:date="2022-11-21T08:33:00Z"/>
                </w:sdtContent>
              </w:sdt>
              <w:customXmlDelRangeEnd w:id="6482"/>
              <w:ins w:id="6483" w:author="Ruthier Sousa" w:date="2022-10-25T15:13:00Z">
                <w:del w:id="6484" w:author="Cristiano de Menezes Feu" w:date="2022-11-21T08:33:00Z">
                  <w:r w:rsidDel="00E631A1">
                    <w:fldChar w:fldCharType="begin"/>
                  </w:r>
                  <w:r w:rsidDel="00E631A1">
                    <w:delInstrText>HYPERLINK "https://www2.camara.leg.br/legin/int/rescad/2022/resolucaodacamaradosdeputados-33-4-agosto-2022-793091-publicacaooriginal-165882-pl.html"</w:delInstrText>
                  </w:r>
                  <w:r w:rsidDel="00E631A1">
                    <w:fldChar w:fldCharType="separate"/>
                  </w:r>
                </w:del>
              </w:ins>
              <w:customXmlInsRangeStart w:id="6485" w:author="Ruthier Sousa" w:date="2022-10-25T15:13:00Z"/>
              <w:customXmlDelRangeStart w:id="6486" w:author="Cristiano de Menezes Feu" w:date="2022-11-21T08:33:00Z"/>
              <w:sdt>
                <w:sdtPr>
                  <w:tag w:val="goog_rdk_245"/>
                  <w:id w:val="1798633126"/>
                </w:sdtPr>
                <w:sdtEndPr/>
                <w:sdtContent>
                  <w:customXmlInsRangeEnd w:id="6485"/>
                  <w:customXmlDelRangeEnd w:id="6486"/>
                  <w:ins w:id="6487" w:author="Ruthier Sousa" w:date="2022-10-25T15:13:00Z">
                    <w:del w:id="6488" w:author="Cristiano de Menezes Feu" w:date="2022-11-21T08:33:00Z">
                      <w:r w:rsidDel="00E631A1">
                        <w:rPr>
                          <w:color w:val="005583"/>
                          <w:sz w:val="16"/>
                          <w:szCs w:val="16"/>
                        </w:rPr>
                        <w:delText>(Parágrafo acrescido pela Resolução nº 33, de 2022)</w:delText>
                      </w:r>
                    </w:del>
                  </w:ins>
                  <w:customXmlInsRangeStart w:id="6489" w:author="Ruthier Sousa" w:date="2022-10-25T15:13:00Z"/>
                  <w:customXmlDelRangeStart w:id="6490" w:author="Cristiano de Menezes Feu" w:date="2022-11-21T08:33:00Z"/>
                </w:sdtContent>
              </w:sdt>
              <w:customXmlInsRangeEnd w:id="6489"/>
              <w:customXmlDelRangeEnd w:id="6490"/>
              <w:ins w:id="6491" w:author="Ruthier Sousa" w:date="2022-10-25T15:13:00Z">
                <w:del w:id="6492" w:author="Cristiano de Menezes Feu" w:date="2022-11-21T08:33:00Z">
                  <w:r w:rsidDel="00E631A1">
                    <w:fldChar w:fldCharType="end"/>
                  </w:r>
                </w:del>
              </w:ins>
              <w:customXmlInsRangeStart w:id="6493" w:author="Ruthier Sousa" w:date="2022-10-25T15:13:00Z"/>
              <w:customXmlDelRangeStart w:id="6494" w:author="Cristiano de Menezes Feu" w:date="2022-11-21T08:33:00Z"/>
              <w:sdt>
                <w:sdtPr>
                  <w:tag w:val="goog_rdk_246"/>
                  <w:id w:val="-1671167718"/>
                </w:sdtPr>
                <w:sdtEndPr/>
                <w:sdtContent>
                  <w:customXmlInsRangeEnd w:id="6493"/>
                  <w:customXmlDelRangeEnd w:id="6494"/>
                  <w:customXmlInsRangeStart w:id="6495" w:author="Ruthier Sousa" w:date="2022-10-25T15:13:00Z"/>
                  <w:customXmlDelRangeStart w:id="6496" w:author="Cristiano de Menezes Feu" w:date="2022-11-21T08:33:00Z"/>
                </w:sdtContent>
              </w:sdt>
              <w:customXmlInsRangeEnd w:id="6495"/>
              <w:customXmlDelRangeEnd w:id="6496"/>
              <w:customXmlDelRangeStart w:id="6497" w:author="Cristiano de Menezes Feu" w:date="2022-11-21T08:33:00Z"/>
            </w:sdtContent>
          </w:sdt>
          <w:customXmlDelRangeEnd w:id="6497"/>
        </w:p>
        <w:customXmlDelRangeStart w:id="6498" w:author="Cristiano de Menezes Feu" w:date="2022-11-21T08:33:00Z"/>
      </w:sdtContent>
    </w:sdt>
    <w:customXmlDelRangeEnd w:id="6498"/>
  </w:footnote>
  <w:footnote w:id="286">
    <w:customXmlDelRangeStart w:id="6640" w:author="Cristiano de Menezes Feu" w:date="2022-11-21T08:33:00Z"/>
    <w:sdt>
      <w:sdtPr>
        <w:tag w:val="goog_rdk_163"/>
        <w:id w:val="-713894802"/>
      </w:sdtPr>
      <w:sdtEndPr/>
      <w:sdtContent>
        <w:customXmlDelRangeEnd w:id="6640"/>
        <w:p w14:paraId="000016F0" w14:textId="77777777" w:rsidR="003D183A" w:rsidDel="00E631A1" w:rsidRDefault="008B7924">
          <w:pPr>
            <w:widowControl w:val="0"/>
            <w:pBdr>
              <w:top w:val="nil"/>
              <w:left w:val="nil"/>
              <w:bottom w:val="nil"/>
              <w:right w:val="nil"/>
              <w:between w:val="nil"/>
            </w:pBdr>
            <w:spacing w:before="57" w:after="0"/>
            <w:ind w:left="283" w:right="283" w:firstLine="0"/>
            <w:rPr>
              <w:del w:id="6641" w:author="Cristiano de Menezes Feu" w:date="2022-11-21T08:33:00Z"/>
              <w:color w:val="005583"/>
              <w:sz w:val="16"/>
              <w:szCs w:val="16"/>
            </w:rPr>
          </w:pPr>
          <w:del w:id="6642" w:author="Cristiano de Menezes Feu" w:date="2022-11-21T08:33:00Z">
            <w:r w:rsidDel="00E631A1">
              <w:rPr>
                <w:vertAlign w:val="superscript"/>
              </w:rPr>
              <w:footnoteRef/>
            </w:r>
          </w:del>
          <w:customXmlDelRangeStart w:id="6643" w:author="Cristiano de Menezes Feu" w:date="2022-11-21T08:33:00Z"/>
          <w:sdt>
            <w:sdtPr>
              <w:tag w:val="goog_rdk_162"/>
              <w:id w:val="98225901"/>
            </w:sdtPr>
            <w:sdtEndPr/>
            <w:sdtContent>
              <w:customXmlDelRangeEnd w:id="6643"/>
              <w:del w:id="6644" w:author="Cristiano de Menezes Feu" w:date="2022-11-21T08:33:00Z">
                <w:r w:rsidDel="00E631A1">
                  <w:rPr>
                    <w:color w:val="005583"/>
                    <w:sz w:val="16"/>
                    <w:szCs w:val="16"/>
                  </w:rPr>
                  <w:tab/>
                  <w:delText xml:space="preserve">QO 8/2015 – “No momento em que são requeridos os desarquivamentos e concedidos, eles restabelecem toda a situação original existente ao fim da legislatura, inclusive os prazos já ocorridos.” </w:delText>
                </w:r>
              </w:del>
              <w:customXmlDelRangeStart w:id="6645" w:author="Cristiano de Menezes Feu" w:date="2022-11-21T08:33:00Z"/>
            </w:sdtContent>
          </w:sdt>
          <w:customXmlDelRangeEnd w:id="6645"/>
        </w:p>
        <w:customXmlDelRangeStart w:id="6646" w:author="Cristiano de Menezes Feu" w:date="2022-11-21T08:33:00Z"/>
      </w:sdtContent>
    </w:sdt>
    <w:customXmlDelRangeEnd w:id="6646"/>
    <w:customXmlDelRangeStart w:id="6647" w:author="Cristiano de Menezes Feu" w:date="2022-11-21T08:33:00Z"/>
    <w:sdt>
      <w:sdtPr>
        <w:tag w:val="goog_rdk_165"/>
        <w:id w:val="-1868371845"/>
      </w:sdtPr>
      <w:sdtEndPr/>
      <w:sdtContent>
        <w:customXmlDelRangeEnd w:id="6647"/>
        <w:p w14:paraId="000016F1" w14:textId="77777777" w:rsidR="003D183A" w:rsidDel="00E631A1" w:rsidRDefault="00977417">
          <w:pPr>
            <w:widowControl w:val="0"/>
            <w:pBdr>
              <w:top w:val="nil"/>
              <w:left w:val="nil"/>
              <w:bottom w:val="nil"/>
              <w:right w:val="nil"/>
              <w:between w:val="nil"/>
            </w:pBdr>
            <w:spacing w:before="57" w:after="0"/>
            <w:ind w:left="283" w:right="283" w:firstLine="0"/>
            <w:rPr>
              <w:del w:id="6648" w:author="Cristiano de Menezes Feu" w:date="2022-11-21T08:33:00Z"/>
              <w:color w:val="005583"/>
              <w:sz w:val="16"/>
              <w:szCs w:val="16"/>
            </w:rPr>
          </w:pPr>
          <w:customXmlDelRangeStart w:id="6649" w:author="Cristiano de Menezes Feu" w:date="2022-11-21T08:33:00Z"/>
          <w:sdt>
            <w:sdtPr>
              <w:tag w:val="goog_rdk_164"/>
              <w:id w:val="-667253678"/>
            </w:sdtPr>
            <w:sdtEndPr/>
            <w:sdtContent>
              <w:customXmlDelRangeEnd w:id="6649"/>
              <w:customXmlDelRangeStart w:id="6650" w:author="Cristiano de Menezes Feu" w:date="2022-11-21T08:33:00Z"/>
            </w:sdtContent>
          </w:sdt>
          <w:customXmlDelRangeEnd w:id="6650"/>
        </w:p>
        <w:customXmlDelRangeStart w:id="6651" w:author="Cristiano de Menezes Feu" w:date="2022-11-21T08:33:00Z"/>
      </w:sdtContent>
    </w:sdt>
    <w:customXmlDelRangeEnd w:id="6651"/>
  </w:footnote>
  <w:footnote w:id="287">
    <w:p w14:paraId="000016F2" w14:textId="77777777" w:rsidR="003D183A" w:rsidDel="00E631A1" w:rsidRDefault="008B7924">
      <w:pPr>
        <w:widowControl w:val="0"/>
        <w:pBdr>
          <w:top w:val="nil"/>
          <w:left w:val="nil"/>
          <w:bottom w:val="nil"/>
          <w:right w:val="nil"/>
          <w:between w:val="nil"/>
        </w:pBdr>
        <w:spacing w:before="57" w:after="0"/>
        <w:ind w:left="283" w:right="283" w:firstLine="0"/>
        <w:rPr>
          <w:del w:id="6733" w:author="Cristiano de Menezes Feu" w:date="2022-11-21T08:33:00Z"/>
          <w:color w:val="005583"/>
          <w:sz w:val="16"/>
          <w:szCs w:val="16"/>
        </w:rPr>
      </w:pPr>
      <w:del w:id="6734" w:author="Cristiano de Menezes Feu" w:date="2022-11-21T08:33:00Z">
        <w:r w:rsidDel="00E631A1">
          <w:rPr>
            <w:vertAlign w:val="superscript"/>
          </w:rPr>
          <w:footnoteRef/>
        </w:r>
        <w:r w:rsidDel="00E631A1">
          <w:rPr>
            <w:color w:val="005583"/>
            <w:sz w:val="16"/>
            <w:szCs w:val="16"/>
          </w:rPr>
          <w:tab/>
          <w:delText>CF art. 58, § 2º. Às Comissões, em razão da matéria de sua competência, cabe: I - discutir e votar projeto de lei que dispensar, na forma do regimento, a competência do Plenário, salvo se houver recurso de um décimo dos membros da Casa.</w:delText>
        </w:r>
      </w:del>
    </w:p>
    <w:p w14:paraId="000016F3" w14:textId="77777777" w:rsidR="003D183A" w:rsidDel="00E631A1" w:rsidRDefault="003D183A">
      <w:pPr>
        <w:widowControl w:val="0"/>
        <w:pBdr>
          <w:top w:val="nil"/>
          <w:left w:val="nil"/>
          <w:bottom w:val="nil"/>
          <w:right w:val="nil"/>
          <w:between w:val="nil"/>
        </w:pBdr>
        <w:spacing w:before="57" w:after="0"/>
        <w:ind w:left="283" w:right="283" w:firstLine="0"/>
        <w:rPr>
          <w:del w:id="6735" w:author="Cristiano de Menezes Feu" w:date="2022-11-21T08:33:00Z"/>
          <w:color w:val="005583"/>
          <w:sz w:val="16"/>
          <w:szCs w:val="16"/>
        </w:rPr>
      </w:pPr>
    </w:p>
  </w:footnote>
  <w:footnote w:id="288">
    <w:p w14:paraId="000016F4" w14:textId="77777777" w:rsidR="003D183A" w:rsidDel="00E631A1" w:rsidRDefault="008B7924">
      <w:pPr>
        <w:widowControl w:val="0"/>
        <w:pBdr>
          <w:top w:val="nil"/>
          <w:left w:val="nil"/>
          <w:bottom w:val="nil"/>
          <w:right w:val="nil"/>
          <w:between w:val="nil"/>
        </w:pBdr>
        <w:spacing w:before="57" w:after="0"/>
        <w:ind w:left="283" w:right="283" w:firstLine="0"/>
        <w:rPr>
          <w:del w:id="6754" w:author="Cristiano de Menezes Feu" w:date="2022-11-21T08:33:00Z"/>
          <w:color w:val="005583"/>
          <w:sz w:val="16"/>
          <w:szCs w:val="16"/>
        </w:rPr>
      </w:pPr>
      <w:del w:id="6755" w:author="Cristiano de Menezes Feu" w:date="2022-11-21T08:33:00Z">
        <w:r w:rsidDel="00E631A1">
          <w:rPr>
            <w:vertAlign w:val="superscript"/>
          </w:rPr>
          <w:footnoteRef/>
        </w:r>
        <w:r w:rsidDel="00E631A1">
          <w:rPr>
            <w:color w:val="005583"/>
            <w:sz w:val="16"/>
            <w:szCs w:val="16"/>
          </w:rPr>
          <w:tab/>
          <w:delText>CF art. 48. Cabe ao Congresso Nacional, com a sanção do Presidente da República, não exigida esta para o especificado nos arts. 49, 51 e 52, dispor sobre todas as matérias de competência da União, especialmente sobre: I - sistema tributário, arrecadação e distribuição de rendas; II - plano plurianual, diretrizes orçamentárias, orçamento anual, operações de crédito, dívida pública e emissões de curso forçado; III - fixação e modificação do efetivo das Forças Armadas; IV - planos e programas nacionais, regionais e setoriais de desenvolvimento; V - limites do território nacional, espaço aéreo e marítimo e bens do domínio da União; VI - incorporação, subdivisão ou desmembramento de áreas de Territórios ou Estados, ouvidas as respectivas Assembleias Legislativas; VII - transferência temporária da sede do Governo Federal; VIII - concessão de anistia; IX - organização administrativa, judiciária, do Ministério Público e da Defensoria Pública da União e dos Territórios e organização judiciária e do Ministério Público do Distrito Federal; X - criação, transformação e extinção de cargos, empregos e funções públicas, observado o que estabelece o art. 84, VI, b; XI - criação e extinção de Ministérios e órgãos da administração pública; XII - telecomunicações e radiodifusão; XIII - matéria financeira, cambial e monetária, instituições financeiras e suas operações; XIV - moeda, seus limites de emissão, e montante da dívida mobiliária federal; XV - fixação do subsídio dos Ministros do Supremo Tribunal Federal, observado o que dispõem os arts. 39, § 4º; 150, II; 153, III; e 153, § 2º, I.</w:delText>
        </w:r>
      </w:del>
    </w:p>
    <w:p w14:paraId="000016F5" w14:textId="77777777" w:rsidR="003D183A" w:rsidDel="00E631A1" w:rsidRDefault="003D183A">
      <w:pPr>
        <w:widowControl w:val="0"/>
        <w:pBdr>
          <w:top w:val="nil"/>
          <w:left w:val="nil"/>
          <w:bottom w:val="nil"/>
          <w:right w:val="nil"/>
          <w:between w:val="nil"/>
        </w:pBdr>
        <w:spacing w:before="57" w:after="0"/>
        <w:ind w:left="283" w:right="283" w:firstLine="0"/>
        <w:rPr>
          <w:del w:id="6756" w:author="Cristiano de Menezes Feu" w:date="2022-11-21T08:33:00Z"/>
          <w:color w:val="005583"/>
          <w:sz w:val="16"/>
          <w:szCs w:val="16"/>
        </w:rPr>
      </w:pPr>
    </w:p>
  </w:footnote>
  <w:footnote w:id="289">
    <w:p w14:paraId="000016F6" w14:textId="77777777" w:rsidR="003D183A" w:rsidDel="00E631A1" w:rsidRDefault="008B7924">
      <w:pPr>
        <w:widowControl w:val="0"/>
        <w:pBdr>
          <w:top w:val="nil"/>
          <w:left w:val="nil"/>
          <w:bottom w:val="nil"/>
          <w:right w:val="nil"/>
          <w:between w:val="nil"/>
        </w:pBdr>
        <w:spacing w:before="57" w:after="0"/>
        <w:ind w:left="283" w:right="283" w:firstLine="0"/>
        <w:rPr>
          <w:del w:id="6763" w:author="Cristiano de Menezes Feu" w:date="2022-11-21T08:33:00Z"/>
          <w:color w:val="005583"/>
          <w:sz w:val="16"/>
          <w:szCs w:val="16"/>
        </w:rPr>
      </w:pPr>
      <w:del w:id="6764" w:author="Cristiano de Menezes Feu" w:date="2022-11-21T08:33:00Z">
        <w:r w:rsidDel="00E631A1">
          <w:rPr>
            <w:vertAlign w:val="superscript"/>
          </w:rPr>
          <w:footnoteRef/>
        </w:r>
        <w:r w:rsidDel="00E631A1">
          <w:rPr>
            <w:color w:val="005583"/>
            <w:sz w:val="16"/>
            <w:szCs w:val="16"/>
          </w:rPr>
          <w:tab/>
          <w:delText xml:space="preserve">CF art. 49. É da competência exclusiva do Congresso Nacional: I - resolver definitivamente sobre tratados, acordos ou atos internacionais que acarretem encargos ou compromissos gravosos ao patrimônio nacional; II - autorizar o Presidente da República a declarar guerra, a celebrar a paz, a permitir que forças estrangeiras transitem pelo território nacional ou nele permaneçam temporariamente, ressalvados os casos previstos em lei complementar; III - autorizar o Presidente e o Vice-Presidente da República a se ausentarem do País, quando a ausência exceder a quinze dias; IV - aprovar o estado de defesa e a intervenção federal, autorizar o estado de sítio, ou suspender qualquer uma dessas medidas; V - sustar os atos normativos do Poder Executivo que exorbitem do poder regulamentar ou dos limites de delegação legislativa; VI - mudar temporariamente sua sede; VII - fixar idêntico subsídio para os Deputados Federais e os Senadores, observado o que dispõem os arts. 37, XI, 39, § 4º, 150, II, 153, III, e 153, § 2º, I; VIII - fixar os subsídios do Presidente e do Vice-Presidente da República e dos Ministros de Estado, observado o que dispõem os arts. 37, XI, 39, § 4º, 150, II, 153, III, e 153, § 2º, I; IX - julgar anualmente as contas prestadas pelo Presidente da República e apreciar os relatórios sobre a execução dos planos de governo; X - fiscalizar e controlar, diretamente, ou por qualquer de suas Casas, os atos do Poder Executivo, incluídos os da administração indireta; XI - zelar pela preservação de sua competência legislativa em face da atribuição normativa dos outros Poderes; XII - apreciar os atos de concessão e renovação de concessão de emissoras de rádio e televisão; XIII - escolher dois terços dos membros do Tribunal de Contas da União; XIV - aprovar iniciativas do Poder Executivo referentes a atividades nucleares; XV - autorizar referendo e convocar plebiscito; XVI - autorizar, em terras indígenas, a exploração e o aproveitamento de recursos hídricos e a pesquisa e lavra de riquezas minerais; XVII - aprovar, previamente, a alienação ou concessão de terras públicas com área superior a dois mil e quinhentos hectares. </w:delText>
        </w:r>
      </w:del>
    </w:p>
    <w:p w14:paraId="000016F7" w14:textId="77777777" w:rsidR="003D183A" w:rsidDel="00E631A1" w:rsidRDefault="003D183A">
      <w:pPr>
        <w:widowControl w:val="0"/>
        <w:pBdr>
          <w:top w:val="nil"/>
          <w:left w:val="nil"/>
          <w:bottom w:val="nil"/>
          <w:right w:val="nil"/>
          <w:between w:val="nil"/>
        </w:pBdr>
        <w:spacing w:before="57" w:after="0"/>
        <w:ind w:left="283" w:right="283" w:firstLine="0"/>
        <w:rPr>
          <w:del w:id="6765" w:author="Cristiano de Menezes Feu" w:date="2022-11-21T08:33:00Z"/>
          <w:color w:val="005583"/>
          <w:sz w:val="16"/>
          <w:szCs w:val="16"/>
        </w:rPr>
      </w:pPr>
    </w:p>
  </w:footnote>
  <w:footnote w:id="290">
    <w:p w14:paraId="000016F8" w14:textId="77777777" w:rsidR="003D183A" w:rsidDel="00E631A1" w:rsidRDefault="008B7924">
      <w:pPr>
        <w:widowControl w:val="0"/>
        <w:pBdr>
          <w:top w:val="nil"/>
          <w:left w:val="nil"/>
          <w:bottom w:val="nil"/>
          <w:right w:val="nil"/>
          <w:between w:val="nil"/>
        </w:pBdr>
        <w:spacing w:before="57" w:after="0"/>
        <w:ind w:left="283" w:right="283" w:firstLine="0"/>
        <w:rPr>
          <w:del w:id="6772" w:author="Cristiano de Menezes Feu" w:date="2022-11-21T08:33:00Z"/>
          <w:color w:val="005583"/>
          <w:sz w:val="16"/>
          <w:szCs w:val="16"/>
        </w:rPr>
      </w:pPr>
      <w:del w:id="6773" w:author="Cristiano de Menezes Feu" w:date="2022-11-21T08:33:00Z">
        <w:r w:rsidDel="00E631A1">
          <w:rPr>
            <w:vertAlign w:val="superscript"/>
          </w:rPr>
          <w:footnoteRef/>
        </w:r>
        <w:r w:rsidDel="00E631A1">
          <w:rPr>
            <w:color w:val="005583"/>
            <w:sz w:val="16"/>
            <w:szCs w:val="16"/>
          </w:rPr>
          <w:tab/>
          <w:delText>Lei nº 9.709/1998, art. 3º. Nas questões de relevância nacional, de competência do Poder Legislativo ou do Poder Executivo, e no caso do § 3º do art. 18 da Constituição Federal, o plebiscito e o referendo são convocados mediante decreto legislativo, por proposta de um terço, no mínimo, dos membros que compõem qualquer das Casas do Congresso Nacional, de conformidade com esta Lei.</w:delText>
        </w:r>
      </w:del>
    </w:p>
    <w:p w14:paraId="000016F9" w14:textId="77777777" w:rsidR="003D183A" w:rsidDel="00E631A1" w:rsidRDefault="003D183A">
      <w:pPr>
        <w:widowControl w:val="0"/>
        <w:pBdr>
          <w:top w:val="nil"/>
          <w:left w:val="nil"/>
          <w:bottom w:val="nil"/>
          <w:right w:val="nil"/>
          <w:between w:val="nil"/>
        </w:pBdr>
        <w:spacing w:before="57" w:after="0"/>
        <w:ind w:left="283" w:right="283" w:firstLine="0"/>
        <w:rPr>
          <w:del w:id="6774" w:author="Cristiano de Menezes Feu" w:date="2022-11-21T08:33:00Z"/>
          <w:color w:val="005583"/>
          <w:sz w:val="16"/>
          <w:szCs w:val="16"/>
        </w:rPr>
      </w:pPr>
    </w:p>
  </w:footnote>
  <w:footnote w:id="291">
    <w:p w14:paraId="000016FA" w14:textId="77777777" w:rsidR="003D183A" w:rsidDel="00E631A1" w:rsidRDefault="008B7924">
      <w:pPr>
        <w:widowControl w:val="0"/>
        <w:pBdr>
          <w:top w:val="nil"/>
          <w:left w:val="nil"/>
          <w:bottom w:val="nil"/>
          <w:right w:val="nil"/>
          <w:between w:val="nil"/>
        </w:pBdr>
        <w:spacing w:before="57" w:after="0"/>
        <w:ind w:left="283" w:right="283" w:firstLine="0"/>
        <w:rPr>
          <w:del w:id="6778" w:author="Cristiano de Menezes Feu" w:date="2022-11-21T08:33:00Z"/>
          <w:color w:val="005583"/>
          <w:sz w:val="16"/>
          <w:szCs w:val="16"/>
        </w:rPr>
      </w:pPr>
      <w:del w:id="6779" w:author="Cristiano de Menezes Feu" w:date="2022-11-21T08:33:00Z">
        <w:r w:rsidDel="00E631A1">
          <w:rPr>
            <w:vertAlign w:val="superscript"/>
          </w:rPr>
          <w:footnoteRef/>
        </w:r>
        <w:r w:rsidDel="00E631A1">
          <w:rPr>
            <w:color w:val="005583"/>
            <w:sz w:val="16"/>
            <w:szCs w:val="16"/>
          </w:rPr>
          <w:tab/>
          <w:delText>CF art. 51. Compete privativamente à Câmara dos Deputados: I - autorizar, por dois terços de seus membros, a instauração de processo contra o Presidente e o Vice-Presidente da República e os Ministros de Estado; II - proceder à tomada de contas do Presidente da República, quando não apresentadas ao Congresso Nacional dentro de sessenta dias após a abertura da sessão legislativa; III - elaborar seu regimento interno; IV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V - eleger membros do Conselho da República, nos termos do art. 89, VII.</w:delText>
        </w:r>
      </w:del>
    </w:p>
    <w:p w14:paraId="000016FB" w14:textId="77777777" w:rsidR="003D183A" w:rsidDel="00E631A1" w:rsidRDefault="003D183A">
      <w:pPr>
        <w:widowControl w:val="0"/>
        <w:pBdr>
          <w:top w:val="nil"/>
          <w:left w:val="nil"/>
          <w:bottom w:val="nil"/>
          <w:right w:val="nil"/>
          <w:between w:val="nil"/>
        </w:pBdr>
        <w:spacing w:before="57" w:after="0"/>
        <w:ind w:left="283" w:right="283" w:firstLine="0"/>
        <w:rPr>
          <w:del w:id="6780" w:author="Cristiano de Menezes Feu" w:date="2022-11-21T08:33:00Z"/>
          <w:color w:val="005583"/>
          <w:sz w:val="16"/>
          <w:szCs w:val="16"/>
        </w:rPr>
      </w:pPr>
    </w:p>
  </w:footnote>
  <w:footnote w:id="292">
    <w:p w14:paraId="000016FC" w14:textId="77777777" w:rsidR="003D183A" w:rsidDel="00E631A1" w:rsidRDefault="008B7924">
      <w:pPr>
        <w:widowControl w:val="0"/>
        <w:pBdr>
          <w:top w:val="nil"/>
          <w:left w:val="nil"/>
          <w:bottom w:val="nil"/>
          <w:right w:val="nil"/>
          <w:between w:val="nil"/>
        </w:pBdr>
        <w:spacing w:before="57" w:after="0"/>
        <w:ind w:left="283" w:right="283" w:firstLine="0"/>
        <w:rPr>
          <w:del w:id="6829" w:author="Cristiano de Menezes Feu" w:date="2022-11-21T08:33:00Z"/>
          <w:color w:val="005583"/>
          <w:sz w:val="16"/>
          <w:szCs w:val="16"/>
        </w:rPr>
      </w:pPr>
      <w:del w:id="6830" w:author="Cristiano de Menezes Feu" w:date="2022-11-21T08:33:00Z">
        <w:r w:rsidDel="00E631A1">
          <w:rPr>
            <w:vertAlign w:val="superscript"/>
          </w:rPr>
          <w:footnoteRef/>
        </w:r>
        <w:r w:rsidDel="00E631A1">
          <w:rPr>
            <w:color w:val="005583"/>
            <w:sz w:val="16"/>
            <w:szCs w:val="16"/>
          </w:rPr>
          <w:tab/>
          <w:delText>CF art. 61. 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w:delText>
        </w:r>
      </w:del>
    </w:p>
    <w:p w14:paraId="000016FD" w14:textId="77777777" w:rsidR="003D183A" w:rsidDel="00E631A1" w:rsidRDefault="003D183A">
      <w:pPr>
        <w:widowControl w:val="0"/>
        <w:pBdr>
          <w:top w:val="nil"/>
          <w:left w:val="nil"/>
          <w:bottom w:val="nil"/>
          <w:right w:val="nil"/>
          <w:between w:val="nil"/>
        </w:pBdr>
        <w:spacing w:before="57" w:after="0"/>
        <w:ind w:left="283" w:right="283" w:firstLine="0"/>
        <w:rPr>
          <w:del w:id="6831" w:author="Cristiano de Menezes Feu" w:date="2022-11-21T08:33:00Z"/>
          <w:color w:val="005583"/>
          <w:sz w:val="16"/>
          <w:szCs w:val="16"/>
        </w:rPr>
      </w:pPr>
    </w:p>
  </w:footnote>
  <w:footnote w:id="293">
    <w:p w14:paraId="000016FE" w14:textId="77777777" w:rsidR="003D183A" w:rsidDel="00E631A1" w:rsidRDefault="008B7924">
      <w:pPr>
        <w:widowControl w:val="0"/>
        <w:pBdr>
          <w:top w:val="nil"/>
          <w:left w:val="nil"/>
          <w:bottom w:val="nil"/>
          <w:right w:val="nil"/>
          <w:between w:val="nil"/>
        </w:pBdr>
        <w:spacing w:before="57" w:after="0"/>
        <w:ind w:left="283" w:right="283" w:firstLine="0"/>
        <w:rPr>
          <w:del w:id="6853" w:author="Cristiano de Menezes Feu" w:date="2022-11-21T08:33:00Z"/>
          <w:color w:val="005583"/>
          <w:sz w:val="16"/>
          <w:szCs w:val="16"/>
        </w:rPr>
      </w:pPr>
      <w:del w:id="6854" w:author="Cristiano de Menezes Feu" w:date="2022-11-21T08:33:00Z">
        <w:r w:rsidDel="00E631A1">
          <w:rPr>
            <w:vertAlign w:val="superscript"/>
          </w:rPr>
          <w:footnoteRef/>
        </w:r>
        <w:r w:rsidDel="00E631A1">
          <w:rPr>
            <w:color w:val="005583"/>
            <w:sz w:val="16"/>
            <w:szCs w:val="16"/>
          </w:rPr>
          <w:tab/>
          <w:delText xml:space="preserve">Lei nº 12.919/2013, art. 79. Os projetos de lei e medidas provisórias relacionados a aumento de gastos com pessoal e encargos sociais deverão ser acompanhados de: [...] IV - parecer ou comprovação de solicitação de parecer sobre o atendimento aos requisitos deste artigo, do Conselho Nacional de Justiça e do Conselho Nacional do Ministério Público, de que tratam os arts. 103-B e 130-A da Constituição Federal, tratando-se, respectivamente, de projetos de lei de iniciativa do Poder Judiciário e do Ministério Público da União. § 1º. Não se aplica o disposto no inciso IV do </w:delText>
        </w:r>
        <w:r w:rsidDel="00E631A1">
          <w:rPr>
            <w:i/>
            <w:color w:val="005583"/>
            <w:sz w:val="16"/>
            <w:szCs w:val="16"/>
          </w:rPr>
          <w:delText>caput</w:delText>
        </w:r>
        <w:r w:rsidDel="00E631A1">
          <w:rPr>
            <w:color w:val="005583"/>
            <w:sz w:val="16"/>
            <w:szCs w:val="16"/>
          </w:rPr>
          <w:delText xml:space="preserve"> aos projetos de lei referentes exclusivamente ao Supremo Tribunal Federal, Conselho Nacional de Justiça, Ministério Público Federal e Conselho Nacional do Ministério Público.</w:delText>
        </w:r>
      </w:del>
    </w:p>
    <w:p w14:paraId="000016FF" w14:textId="77777777" w:rsidR="003D183A" w:rsidDel="00E631A1" w:rsidRDefault="003D183A">
      <w:pPr>
        <w:widowControl w:val="0"/>
        <w:pBdr>
          <w:top w:val="nil"/>
          <w:left w:val="nil"/>
          <w:bottom w:val="nil"/>
          <w:right w:val="nil"/>
          <w:between w:val="nil"/>
        </w:pBdr>
        <w:spacing w:before="57" w:after="0"/>
        <w:ind w:left="283" w:right="283" w:firstLine="0"/>
        <w:rPr>
          <w:del w:id="6855" w:author="Cristiano de Menezes Feu" w:date="2022-11-21T08:33:00Z"/>
          <w:color w:val="005583"/>
          <w:sz w:val="16"/>
          <w:szCs w:val="16"/>
        </w:rPr>
      </w:pPr>
    </w:p>
  </w:footnote>
  <w:footnote w:id="294">
    <w:p w14:paraId="00001700" w14:textId="77777777" w:rsidR="003D183A" w:rsidDel="00E631A1" w:rsidRDefault="008B7924">
      <w:pPr>
        <w:widowControl w:val="0"/>
        <w:pBdr>
          <w:top w:val="nil"/>
          <w:left w:val="nil"/>
          <w:bottom w:val="nil"/>
          <w:right w:val="nil"/>
          <w:between w:val="nil"/>
        </w:pBdr>
        <w:spacing w:before="57" w:after="0"/>
        <w:ind w:left="283" w:right="283" w:firstLine="0"/>
        <w:rPr>
          <w:del w:id="6868" w:author="Cristiano de Menezes Feu" w:date="2022-11-21T08:33:00Z"/>
          <w:color w:val="005583"/>
          <w:sz w:val="16"/>
          <w:szCs w:val="16"/>
        </w:rPr>
      </w:pPr>
      <w:del w:id="6869" w:author="Cristiano de Menezes Feu" w:date="2022-11-21T08:33:00Z">
        <w:r w:rsidDel="00E631A1">
          <w:rPr>
            <w:vertAlign w:val="superscript"/>
          </w:rPr>
          <w:footnoteRef/>
        </w:r>
        <w:r w:rsidDel="00E631A1">
          <w:rPr>
            <w:color w:val="005583"/>
            <w:sz w:val="16"/>
            <w:szCs w:val="16"/>
          </w:rPr>
          <w:tab/>
          <w:delText>CF art. 61, §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w:delText>
        </w:r>
      </w:del>
    </w:p>
    <w:p w14:paraId="00001701" w14:textId="77777777" w:rsidR="003D183A" w:rsidDel="00E631A1" w:rsidRDefault="003D183A">
      <w:pPr>
        <w:widowControl w:val="0"/>
        <w:pBdr>
          <w:top w:val="nil"/>
          <w:left w:val="nil"/>
          <w:bottom w:val="nil"/>
          <w:right w:val="nil"/>
          <w:between w:val="nil"/>
        </w:pBdr>
        <w:spacing w:before="57" w:after="0"/>
        <w:ind w:left="283" w:right="283" w:firstLine="0"/>
        <w:rPr>
          <w:del w:id="6870" w:author="Cristiano de Menezes Feu" w:date="2022-11-21T08:33:00Z"/>
          <w:color w:val="005583"/>
          <w:sz w:val="16"/>
          <w:szCs w:val="16"/>
        </w:rPr>
      </w:pPr>
    </w:p>
  </w:footnote>
  <w:footnote w:id="295">
    <w:p w14:paraId="00001702" w14:textId="77777777" w:rsidR="003D183A" w:rsidDel="00E631A1" w:rsidRDefault="008B7924">
      <w:pPr>
        <w:widowControl w:val="0"/>
        <w:pBdr>
          <w:top w:val="nil"/>
          <w:left w:val="nil"/>
          <w:bottom w:val="nil"/>
          <w:right w:val="nil"/>
          <w:between w:val="nil"/>
        </w:pBdr>
        <w:spacing w:before="57" w:after="0"/>
        <w:ind w:left="283" w:right="283" w:firstLine="0"/>
        <w:rPr>
          <w:del w:id="6883" w:author="Cristiano de Menezes Feu" w:date="2022-11-21T08:33:00Z"/>
          <w:color w:val="005583"/>
          <w:sz w:val="16"/>
          <w:szCs w:val="16"/>
        </w:rPr>
      </w:pPr>
      <w:del w:id="6884" w:author="Cristiano de Menezes Feu" w:date="2022-11-21T08:33:00Z">
        <w:r w:rsidDel="00E631A1">
          <w:rPr>
            <w:vertAlign w:val="superscript"/>
          </w:rPr>
          <w:footnoteRef/>
        </w:r>
        <w:r w:rsidDel="00E631A1">
          <w:rPr>
            <w:color w:val="005583"/>
            <w:sz w:val="16"/>
            <w:szCs w:val="16"/>
          </w:rPr>
          <w:tab/>
          <w:delText>CF art. 67. A matéria constante de projeto de lei rejeitado somente poderá constituir objeto de novo projeto, na mesma sessão legislativa, mediante proposta da maioria absoluta dos membros de qualquer das Casas do Congresso Nacional.</w:delText>
        </w:r>
      </w:del>
    </w:p>
    <w:p w14:paraId="00001703" w14:textId="77777777" w:rsidR="003D183A" w:rsidDel="00E631A1" w:rsidRDefault="003D183A">
      <w:pPr>
        <w:widowControl w:val="0"/>
        <w:pBdr>
          <w:top w:val="nil"/>
          <w:left w:val="nil"/>
          <w:bottom w:val="nil"/>
          <w:right w:val="nil"/>
          <w:between w:val="nil"/>
        </w:pBdr>
        <w:spacing w:before="57" w:after="0"/>
        <w:ind w:left="283" w:right="283" w:firstLine="0"/>
        <w:rPr>
          <w:del w:id="6885" w:author="Cristiano de Menezes Feu" w:date="2022-11-21T08:33:00Z"/>
          <w:color w:val="005583"/>
          <w:sz w:val="16"/>
          <w:szCs w:val="16"/>
        </w:rPr>
      </w:pPr>
    </w:p>
  </w:footnote>
  <w:footnote w:id="296">
    <w:p w14:paraId="00001704" w14:textId="77777777" w:rsidR="003D183A" w:rsidDel="00E631A1" w:rsidRDefault="008B7924">
      <w:pPr>
        <w:widowControl w:val="0"/>
        <w:pBdr>
          <w:top w:val="nil"/>
          <w:left w:val="nil"/>
          <w:bottom w:val="nil"/>
          <w:right w:val="nil"/>
          <w:between w:val="nil"/>
        </w:pBdr>
        <w:spacing w:before="57" w:after="0"/>
        <w:ind w:left="283" w:right="283" w:firstLine="0"/>
        <w:rPr>
          <w:del w:id="6886" w:author="Cristiano de Menezes Feu" w:date="2022-11-21T08:33:00Z"/>
          <w:color w:val="005583"/>
          <w:sz w:val="16"/>
          <w:szCs w:val="16"/>
        </w:rPr>
      </w:pPr>
      <w:del w:id="6887" w:author="Cristiano de Menezes Feu" w:date="2022-11-21T08:33:00Z">
        <w:r w:rsidDel="00E631A1">
          <w:rPr>
            <w:vertAlign w:val="superscript"/>
          </w:rPr>
          <w:footnoteRef/>
        </w:r>
        <w:r w:rsidDel="00E631A1">
          <w:rPr>
            <w:color w:val="005583"/>
            <w:sz w:val="16"/>
            <w:szCs w:val="16"/>
          </w:rPr>
          <w:tab/>
          <w:delText>CF art. 62, § 10. É vedada a reedição de matéria constante de medida provisória na mesma sessão legislativa em que tenha sido rejeitada ou perdido sua eficácia por decurso de prazo.</w:delText>
        </w:r>
      </w:del>
    </w:p>
    <w:p w14:paraId="00001705" w14:textId="77777777" w:rsidR="003D183A" w:rsidDel="00E631A1" w:rsidRDefault="003D183A">
      <w:pPr>
        <w:widowControl w:val="0"/>
        <w:pBdr>
          <w:top w:val="nil"/>
          <w:left w:val="nil"/>
          <w:bottom w:val="nil"/>
          <w:right w:val="nil"/>
          <w:between w:val="nil"/>
        </w:pBdr>
        <w:spacing w:before="57" w:after="0"/>
        <w:ind w:left="283" w:right="283" w:firstLine="0"/>
        <w:rPr>
          <w:del w:id="6888" w:author="Cristiano de Menezes Feu" w:date="2022-11-21T08:33:00Z"/>
          <w:color w:val="005583"/>
          <w:sz w:val="16"/>
          <w:szCs w:val="16"/>
        </w:rPr>
      </w:pPr>
    </w:p>
  </w:footnote>
  <w:footnote w:id="297">
    <w:p w14:paraId="00001706" w14:textId="77777777" w:rsidR="003D183A" w:rsidDel="00E631A1" w:rsidRDefault="008B7924">
      <w:pPr>
        <w:widowControl w:val="0"/>
        <w:pBdr>
          <w:top w:val="nil"/>
          <w:left w:val="nil"/>
          <w:bottom w:val="nil"/>
          <w:right w:val="nil"/>
          <w:between w:val="nil"/>
        </w:pBdr>
        <w:spacing w:before="57" w:after="0"/>
        <w:ind w:left="283" w:right="283" w:firstLine="0"/>
        <w:rPr>
          <w:del w:id="6910" w:author="Cristiano de Menezes Feu" w:date="2022-11-21T08:33:00Z"/>
          <w:color w:val="005583"/>
          <w:sz w:val="16"/>
          <w:szCs w:val="16"/>
        </w:rPr>
      </w:pPr>
      <w:del w:id="6911" w:author="Cristiano de Menezes Feu" w:date="2022-11-21T08:33:00Z">
        <w:r w:rsidDel="00E631A1">
          <w:rPr>
            <w:vertAlign w:val="superscript"/>
          </w:rPr>
          <w:footnoteRef/>
        </w:r>
        <w:r w:rsidDel="00E631A1">
          <w:rPr>
            <w:color w:val="005583"/>
            <w:sz w:val="16"/>
            <w:szCs w:val="16"/>
          </w:rPr>
          <w:tab/>
          <w:delText>(Parágrafo revogado pela Resolução nº 12, de 2019).</w:delText>
        </w:r>
      </w:del>
    </w:p>
    <w:p w14:paraId="00001707" w14:textId="77777777" w:rsidR="003D183A" w:rsidDel="00E631A1" w:rsidRDefault="003D183A">
      <w:pPr>
        <w:widowControl w:val="0"/>
        <w:pBdr>
          <w:top w:val="nil"/>
          <w:left w:val="nil"/>
          <w:bottom w:val="nil"/>
          <w:right w:val="nil"/>
          <w:between w:val="nil"/>
        </w:pBdr>
        <w:spacing w:before="57" w:after="0"/>
        <w:ind w:left="283" w:right="283" w:firstLine="0"/>
        <w:rPr>
          <w:del w:id="6912" w:author="Cristiano de Menezes Feu" w:date="2022-11-21T08:33:00Z"/>
          <w:color w:val="005583"/>
          <w:sz w:val="16"/>
          <w:szCs w:val="16"/>
        </w:rPr>
      </w:pPr>
    </w:p>
  </w:footnote>
  <w:footnote w:id="298">
    <w:p w14:paraId="00001708" w14:textId="77777777" w:rsidR="003D183A" w:rsidDel="00E631A1" w:rsidRDefault="008B7924">
      <w:pPr>
        <w:widowControl w:val="0"/>
        <w:pBdr>
          <w:top w:val="nil"/>
          <w:left w:val="nil"/>
          <w:bottom w:val="nil"/>
          <w:right w:val="nil"/>
          <w:between w:val="nil"/>
        </w:pBdr>
        <w:spacing w:before="57" w:after="0"/>
        <w:ind w:left="283" w:right="283" w:firstLine="0"/>
        <w:rPr>
          <w:del w:id="6919" w:author="Cristiano de Menezes Feu" w:date="2022-11-21T08:33:00Z"/>
          <w:color w:val="005583"/>
          <w:sz w:val="16"/>
          <w:szCs w:val="16"/>
        </w:rPr>
      </w:pPr>
      <w:del w:id="6920"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709" w14:textId="77777777" w:rsidR="003D183A" w:rsidDel="00E631A1" w:rsidRDefault="003D183A">
      <w:pPr>
        <w:widowControl w:val="0"/>
        <w:pBdr>
          <w:top w:val="nil"/>
          <w:left w:val="nil"/>
          <w:bottom w:val="nil"/>
          <w:right w:val="nil"/>
          <w:between w:val="nil"/>
        </w:pBdr>
        <w:spacing w:before="57" w:after="0"/>
        <w:ind w:left="283" w:right="283" w:firstLine="0"/>
        <w:rPr>
          <w:del w:id="6921" w:author="Cristiano de Menezes Feu" w:date="2022-11-21T08:33:00Z"/>
          <w:color w:val="005583"/>
          <w:sz w:val="16"/>
          <w:szCs w:val="16"/>
        </w:rPr>
      </w:pPr>
    </w:p>
  </w:footnote>
  <w:footnote w:id="299">
    <w:p w14:paraId="0000170A" w14:textId="77777777" w:rsidR="003D183A" w:rsidDel="00E631A1" w:rsidRDefault="008B7924">
      <w:pPr>
        <w:widowControl w:val="0"/>
        <w:pBdr>
          <w:top w:val="nil"/>
          <w:left w:val="nil"/>
          <w:bottom w:val="nil"/>
          <w:right w:val="nil"/>
          <w:between w:val="nil"/>
        </w:pBdr>
        <w:spacing w:before="57" w:after="0"/>
        <w:ind w:left="283" w:right="283" w:firstLine="0"/>
        <w:rPr>
          <w:del w:id="6979" w:author="Cristiano de Menezes Feu" w:date="2022-11-21T08:33:00Z"/>
          <w:color w:val="005583"/>
          <w:sz w:val="16"/>
          <w:szCs w:val="16"/>
        </w:rPr>
      </w:pPr>
      <w:del w:id="6980" w:author="Cristiano de Menezes Feu" w:date="2022-11-21T08:33:00Z">
        <w:r w:rsidDel="00E631A1">
          <w:rPr>
            <w:vertAlign w:val="superscript"/>
          </w:rPr>
          <w:footnoteRef/>
        </w:r>
        <w:r w:rsidDel="00E631A1">
          <w:rPr>
            <w:color w:val="005583"/>
            <w:sz w:val="16"/>
            <w:szCs w:val="16"/>
          </w:rPr>
          <w:tab/>
          <w:delText>(Artigo com redação dada pela Resolução nº 10, de 1991).</w:delText>
        </w:r>
      </w:del>
    </w:p>
    <w:p w14:paraId="0000170B" w14:textId="77777777" w:rsidR="003D183A" w:rsidDel="00E631A1" w:rsidRDefault="003D183A">
      <w:pPr>
        <w:widowControl w:val="0"/>
        <w:pBdr>
          <w:top w:val="nil"/>
          <w:left w:val="nil"/>
          <w:bottom w:val="nil"/>
          <w:right w:val="nil"/>
          <w:between w:val="nil"/>
        </w:pBdr>
        <w:spacing w:before="57" w:after="0"/>
        <w:ind w:left="283" w:right="283" w:firstLine="0"/>
        <w:rPr>
          <w:del w:id="6981" w:author="Cristiano de Menezes Feu" w:date="2022-11-21T08:33:00Z"/>
          <w:color w:val="005583"/>
          <w:sz w:val="16"/>
          <w:szCs w:val="16"/>
        </w:rPr>
      </w:pPr>
    </w:p>
  </w:footnote>
  <w:footnote w:id="300">
    <w:p w14:paraId="0000170C" w14:textId="77777777" w:rsidR="003D183A" w:rsidDel="00E631A1" w:rsidRDefault="008B7924">
      <w:pPr>
        <w:widowControl w:val="0"/>
        <w:pBdr>
          <w:top w:val="nil"/>
          <w:left w:val="nil"/>
          <w:bottom w:val="nil"/>
          <w:right w:val="nil"/>
          <w:between w:val="nil"/>
        </w:pBdr>
        <w:spacing w:before="57" w:after="0"/>
        <w:ind w:left="283" w:right="283" w:firstLine="0"/>
        <w:rPr>
          <w:del w:id="7036" w:author="Cristiano de Menezes Feu" w:date="2022-11-21T08:33:00Z"/>
          <w:color w:val="005583"/>
          <w:sz w:val="16"/>
          <w:szCs w:val="16"/>
        </w:rPr>
      </w:pPr>
      <w:del w:id="7037" w:author="Cristiano de Menezes Feu" w:date="2022-11-21T08:33:00Z">
        <w:r w:rsidDel="00E631A1">
          <w:rPr>
            <w:vertAlign w:val="superscript"/>
          </w:rPr>
          <w:footnoteRef/>
        </w:r>
        <w:r w:rsidDel="00E631A1">
          <w:rPr>
            <w:color w:val="005583"/>
            <w:sz w:val="16"/>
            <w:szCs w:val="16"/>
          </w:rPr>
          <w:tab/>
          <w:delText>(O anterior inciso VII foi revogado pela Resolução nº 5, de 1996, renumerando-se os incisos seguintes).</w:delText>
        </w:r>
      </w:del>
    </w:p>
    <w:p w14:paraId="0000170D" w14:textId="77777777" w:rsidR="003D183A" w:rsidDel="00E631A1" w:rsidRDefault="003D183A">
      <w:pPr>
        <w:widowControl w:val="0"/>
        <w:pBdr>
          <w:top w:val="nil"/>
          <w:left w:val="nil"/>
          <w:bottom w:val="nil"/>
          <w:right w:val="nil"/>
          <w:between w:val="nil"/>
        </w:pBdr>
        <w:spacing w:before="57" w:after="0"/>
        <w:ind w:left="283" w:right="283" w:firstLine="0"/>
        <w:rPr>
          <w:del w:id="7038" w:author="Cristiano de Menezes Feu" w:date="2022-11-21T08:33:00Z"/>
          <w:color w:val="005583"/>
          <w:sz w:val="16"/>
          <w:szCs w:val="16"/>
        </w:rPr>
      </w:pPr>
    </w:p>
  </w:footnote>
  <w:footnote w:id="301">
    <w:p w14:paraId="0000170E" w14:textId="77777777" w:rsidR="003D183A" w:rsidDel="00E631A1" w:rsidRDefault="008B7924">
      <w:pPr>
        <w:widowControl w:val="0"/>
        <w:pBdr>
          <w:top w:val="nil"/>
          <w:left w:val="nil"/>
          <w:bottom w:val="nil"/>
          <w:right w:val="nil"/>
          <w:between w:val="nil"/>
        </w:pBdr>
        <w:spacing w:before="57" w:after="0"/>
        <w:ind w:left="283" w:right="283" w:firstLine="0"/>
        <w:rPr>
          <w:del w:id="7045" w:author="Cristiano de Menezes Feu" w:date="2022-11-21T08:33:00Z"/>
          <w:color w:val="005583"/>
          <w:sz w:val="16"/>
          <w:szCs w:val="16"/>
        </w:rPr>
      </w:pPr>
      <w:del w:id="7046" w:author="Cristiano de Menezes Feu" w:date="2022-11-21T08:33:00Z">
        <w:r w:rsidDel="00E631A1">
          <w:rPr>
            <w:vertAlign w:val="superscript"/>
          </w:rPr>
          <w:footnoteRef/>
        </w:r>
        <w:r w:rsidDel="00E631A1">
          <w:rPr>
            <w:color w:val="005583"/>
            <w:sz w:val="16"/>
            <w:szCs w:val="16"/>
          </w:rPr>
          <w:tab/>
          <w:delText>(Primitivo inciso IX renumerado pela Resolução nº 5, de 1996).</w:delText>
        </w:r>
      </w:del>
    </w:p>
    <w:p w14:paraId="0000170F" w14:textId="77777777" w:rsidR="003D183A" w:rsidDel="00E631A1" w:rsidRDefault="003D183A">
      <w:pPr>
        <w:widowControl w:val="0"/>
        <w:pBdr>
          <w:top w:val="nil"/>
          <w:left w:val="nil"/>
          <w:bottom w:val="nil"/>
          <w:right w:val="nil"/>
          <w:between w:val="nil"/>
        </w:pBdr>
        <w:spacing w:before="57" w:after="0"/>
        <w:ind w:left="283" w:right="283" w:firstLine="0"/>
        <w:rPr>
          <w:del w:id="7047" w:author="Cristiano de Menezes Feu" w:date="2022-11-21T08:33:00Z"/>
          <w:color w:val="005583"/>
          <w:sz w:val="16"/>
          <w:szCs w:val="16"/>
        </w:rPr>
      </w:pPr>
    </w:p>
  </w:footnote>
  <w:footnote w:id="302">
    <w:p w14:paraId="00001710" w14:textId="77777777" w:rsidR="003D183A" w:rsidDel="00E631A1" w:rsidRDefault="008B7924">
      <w:pPr>
        <w:widowControl w:val="0"/>
        <w:pBdr>
          <w:top w:val="nil"/>
          <w:left w:val="nil"/>
          <w:bottom w:val="nil"/>
          <w:right w:val="nil"/>
          <w:between w:val="nil"/>
        </w:pBdr>
        <w:spacing w:before="57" w:after="0"/>
        <w:ind w:left="283" w:right="283" w:firstLine="0"/>
        <w:rPr>
          <w:del w:id="7054" w:author="Cristiano de Menezes Feu" w:date="2022-11-21T08:33:00Z"/>
          <w:color w:val="005583"/>
          <w:sz w:val="16"/>
          <w:szCs w:val="16"/>
        </w:rPr>
      </w:pPr>
      <w:del w:id="7055" w:author="Cristiano de Menezes Feu" w:date="2022-11-21T08:33:00Z">
        <w:r w:rsidDel="00E631A1">
          <w:rPr>
            <w:vertAlign w:val="superscript"/>
          </w:rPr>
          <w:footnoteRef/>
        </w:r>
        <w:r w:rsidDel="00E631A1">
          <w:rPr>
            <w:color w:val="005583"/>
            <w:sz w:val="16"/>
            <w:szCs w:val="16"/>
          </w:rPr>
          <w:tab/>
          <w:delText>(Primitivo inciso X renumerado pela Resolução nº 5, de 1996).</w:delText>
        </w:r>
      </w:del>
    </w:p>
    <w:p w14:paraId="00001711" w14:textId="77777777" w:rsidR="003D183A" w:rsidDel="00E631A1" w:rsidRDefault="003D183A">
      <w:pPr>
        <w:widowControl w:val="0"/>
        <w:pBdr>
          <w:top w:val="nil"/>
          <w:left w:val="nil"/>
          <w:bottom w:val="nil"/>
          <w:right w:val="nil"/>
          <w:between w:val="nil"/>
        </w:pBdr>
        <w:spacing w:before="57" w:after="0"/>
        <w:ind w:left="283" w:right="283" w:firstLine="0"/>
        <w:rPr>
          <w:del w:id="7056" w:author="Cristiano de Menezes Feu" w:date="2022-11-21T08:33:00Z"/>
          <w:color w:val="005583"/>
          <w:sz w:val="16"/>
          <w:szCs w:val="16"/>
        </w:rPr>
      </w:pPr>
    </w:p>
  </w:footnote>
  <w:footnote w:id="303">
    <w:p w14:paraId="00001712" w14:textId="77777777" w:rsidR="003D183A" w:rsidDel="00E631A1" w:rsidRDefault="008B7924">
      <w:pPr>
        <w:widowControl w:val="0"/>
        <w:pBdr>
          <w:top w:val="nil"/>
          <w:left w:val="nil"/>
          <w:bottom w:val="nil"/>
          <w:right w:val="nil"/>
          <w:between w:val="nil"/>
        </w:pBdr>
        <w:spacing w:before="57" w:after="0"/>
        <w:ind w:left="283" w:right="283" w:firstLine="0"/>
        <w:rPr>
          <w:del w:id="7060" w:author="Cristiano de Menezes Feu" w:date="2022-11-21T08:33:00Z"/>
          <w:color w:val="005583"/>
          <w:sz w:val="16"/>
          <w:szCs w:val="16"/>
        </w:rPr>
      </w:pPr>
      <w:del w:id="7061" w:author="Cristiano de Menezes Feu" w:date="2022-11-21T08:33:00Z">
        <w:r w:rsidDel="00E631A1">
          <w:rPr>
            <w:vertAlign w:val="superscript"/>
          </w:rPr>
          <w:footnoteRef/>
        </w:r>
        <w:r w:rsidDel="00E631A1">
          <w:rPr>
            <w:color w:val="005583"/>
            <w:sz w:val="16"/>
            <w:szCs w:val="16"/>
          </w:rPr>
          <w:tab/>
          <w:delText>(Primitivo inciso XI renumerado pela Resolução nº 5, de 1996).</w:delText>
        </w:r>
      </w:del>
    </w:p>
    <w:p w14:paraId="00001713" w14:textId="77777777" w:rsidR="003D183A" w:rsidDel="00E631A1" w:rsidRDefault="003D183A">
      <w:pPr>
        <w:widowControl w:val="0"/>
        <w:pBdr>
          <w:top w:val="nil"/>
          <w:left w:val="nil"/>
          <w:bottom w:val="nil"/>
          <w:right w:val="nil"/>
          <w:between w:val="nil"/>
        </w:pBdr>
        <w:spacing w:before="57" w:after="0"/>
        <w:ind w:left="283" w:right="283" w:firstLine="0"/>
        <w:rPr>
          <w:del w:id="7062" w:author="Cristiano de Menezes Feu" w:date="2022-11-21T08:33:00Z"/>
          <w:color w:val="005583"/>
          <w:sz w:val="16"/>
          <w:szCs w:val="16"/>
        </w:rPr>
      </w:pPr>
    </w:p>
  </w:footnote>
  <w:footnote w:id="304">
    <w:p w14:paraId="00001714" w14:textId="77777777" w:rsidR="003D183A" w:rsidDel="00E631A1" w:rsidRDefault="008B7924">
      <w:pPr>
        <w:widowControl w:val="0"/>
        <w:pBdr>
          <w:top w:val="nil"/>
          <w:left w:val="nil"/>
          <w:bottom w:val="nil"/>
          <w:right w:val="nil"/>
          <w:between w:val="nil"/>
        </w:pBdr>
        <w:spacing w:before="57" w:after="0"/>
        <w:ind w:left="283" w:right="283" w:firstLine="0"/>
        <w:rPr>
          <w:del w:id="7069" w:author="Cristiano de Menezes Feu" w:date="2022-11-21T08:33:00Z"/>
          <w:color w:val="005583"/>
          <w:sz w:val="16"/>
          <w:szCs w:val="16"/>
        </w:rPr>
      </w:pPr>
      <w:del w:id="7070" w:author="Cristiano de Menezes Feu" w:date="2022-11-21T08:33:00Z">
        <w:r w:rsidDel="00E631A1">
          <w:rPr>
            <w:vertAlign w:val="superscript"/>
          </w:rPr>
          <w:footnoteRef/>
        </w:r>
        <w:r w:rsidDel="00E631A1">
          <w:rPr>
            <w:color w:val="005583"/>
            <w:sz w:val="16"/>
            <w:szCs w:val="16"/>
          </w:rPr>
          <w:tab/>
          <w:delText>(Primitivo inciso XII renumerado pela Resolução nº 5, de 1996).</w:delText>
        </w:r>
      </w:del>
    </w:p>
    <w:p w14:paraId="00001715" w14:textId="77777777" w:rsidR="003D183A" w:rsidDel="00E631A1" w:rsidRDefault="003D183A">
      <w:pPr>
        <w:widowControl w:val="0"/>
        <w:pBdr>
          <w:top w:val="nil"/>
          <w:left w:val="nil"/>
          <w:bottom w:val="nil"/>
          <w:right w:val="nil"/>
          <w:between w:val="nil"/>
        </w:pBdr>
        <w:spacing w:before="57" w:after="0"/>
        <w:ind w:left="283" w:right="283" w:firstLine="0"/>
        <w:rPr>
          <w:del w:id="7071" w:author="Cristiano de Menezes Feu" w:date="2022-11-21T08:33:00Z"/>
          <w:color w:val="005583"/>
          <w:sz w:val="16"/>
          <w:szCs w:val="16"/>
        </w:rPr>
      </w:pPr>
    </w:p>
  </w:footnote>
  <w:footnote w:id="305">
    <w:p w14:paraId="00001716" w14:textId="77777777" w:rsidR="003D183A" w:rsidDel="00E631A1" w:rsidRDefault="008B7924">
      <w:pPr>
        <w:widowControl w:val="0"/>
        <w:pBdr>
          <w:top w:val="nil"/>
          <w:left w:val="nil"/>
          <w:bottom w:val="nil"/>
          <w:right w:val="nil"/>
          <w:between w:val="nil"/>
        </w:pBdr>
        <w:spacing w:before="57" w:after="0"/>
        <w:ind w:left="283" w:right="283" w:firstLine="0"/>
        <w:rPr>
          <w:del w:id="7078" w:author="Cristiano de Menezes Feu" w:date="2022-11-21T08:33:00Z"/>
          <w:color w:val="005583"/>
          <w:sz w:val="16"/>
          <w:szCs w:val="16"/>
        </w:rPr>
      </w:pPr>
      <w:del w:id="7079" w:author="Cristiano de Menezes Feu" w:date="2022-11-21T08:33:00Z">
        <w:r w:rsidDel="00E631A1">
          <w:rPr>
            <w:vertAlign w:val="superscript"/>
          </w:rPr>
          <w:footnoteRef/>
        </w:r>
        <w:r w:rsidDel="00E631A1">
          <w:rPr>
            <w:color w:val="005583"/>
            <w:sz w:val="16"/>
            <w:szCs w:val="16"/>
          </w:rPr>
          <w:tab/>
          <w:delText>(Primitivo inciso XIII renumerado pela Resolução nº 5, de 1996).</w:delText>
        </w:r>
      </w:del>
    </w:p>
    <w:p w14:paraId="00001717" w14:textId="77777777" w:rsidR="003D183A" w:rsidDel="00E631A1" w:rsidRDefault="003D183A">
      <w:pPr>
        <w:widowControl w:val="0"/>
        <w:pBdr>
          <w:top w:val="nil"/>
          <w:left w:val="nil"/>
          <w:bottom w:val="nil"/>
          <w:right w:val="nil"/>
          <w:between w:val="nil"/>
        </w:pBdr>
        <w:spacing w:before="57" w:after="0"/>
        <w:ind w:left="283" w:right="283" w:firstLine="0"/>
        <w:rPr>
          <w:del w:id="7080" w:author="Cristiano de Menezes Feu" w:date="2022-11-21T08:33:00Z"/>
          <w:color w:val="005583"/>
          <w:sz w:val="16"/>
          <w:szCs w:val="16"/>
        </w:rPr>
      </w:pPr>
    </w:p>
  </w:footnote>
  <w:footnote w:id="306">
    <w:p w14:paraId="00001718" w14:textId="77777777" w:rsidR="003D183A" w:rsidDel="00E631A1" w:rsidRDefault="008B7924">
      <w:pPr>
        <w:widowControl w:val="0"/>
        <w:pBdr>
          <w:top w:val="nil"/>
          <w:left w:val="nil"/>
          <w:bottom w:val="nil"/>
          <w:right w:val="nil"/>
          <w:between w:val="nil"/>
        </w:pBdr>
        <w:spacing w:before="57" w:after="0"/>
        <w:ind w:left="283" w:right="283" w:firstLine="0"/>
        <w:rPr>
          <w:del w:id="7084" w:author="Cristiano de Menezes Feu" w:date="2022-11-21T08:33:00Z"/>
          <w:color w:val="005583"/>
          <w:sz w:val="16"/>
          <w:szCs w:val="16"/>
        </w:rPr>
      </w:pPr>
      <w:del w:id="7085" w:author="Cristiano de Menezes Feu" w:date="2022-11-21T08:33:00Z">
        <w:r w:rsidDel="00E631A1">
          <w:rPr>
            <w:vertAlign w:val="superscript"/>
          </w:rPr>
          <w:footnoteRef/>
        </w:r>
        <w:r w:rsidDel="00E631A1">
          <w:rPr>
            <w:color w:val="005583"/>
            <w:sz w:val="16"/>
            <w:szCs w:val="16"/>
          </w:rPr>
          <w:tab/>
          <w:delText>(Primitivo inciso XIV renumerado pela Resolução nº 5, de 1996).</w:delText>
        </w:r>
      </w:del>
    </w:p>
    <w:p w14:paraId="00001719" w14:textId="77777777" w:rsidR="003D183A" w:rsidDel="00E631A1" w:rsidRDefault="003D183A">
      <w:pPr>
        <w:widowControl w:val="0"/>
        <w:pBdr>
          <w:top w:val="nil"/>
          <w:left w:val="nil"/>
          <w:bottom w:val="nil"/>
          <w:right w:val="nil"/>
          <w:between w:val="nil"/>
        </w:pBdr>
        <w:spacing w:before="57" w:after="0"/>
        <w:ind w:left="283" w:right="283" w:firstLine="0"/>
        <w:rPr>
          <w:del w:id="7086" w:author="Cristiano de Menezes Feu" w:date="2022-11-21T08:33:00Z"/>
          <w:color w:val="005583"/>
          <w:sz w:val="16"/>
          <w:szCs w:val="16"/>
        </w:rPr>
      </w:pPr>
    </w:p>
  </w:footnote>
  <w:footnote w:id="307">
    <w:p w14:paraId="0000171A" w14:textId="77777777" w:rsidR="003D183A" w:rsidDel="00E631A1" w:rsidRDefault="008B7924">
      <w:pPr>
        <w:widowControl w:val="0"/>
        <w:pBdr>
          <w:top w:val="nil"/>
          <w:left w:val="nil"/>
          <w:bottom w:val="nil"/>
          <w:right w:val="nil"/>
          <w:between w:val="nil"/>
        </w:pBdr>
        <w:spacing w:before="57" w:after="0"/>
        <w:ind w:left="283" w:right="283" w:firstLine="0"/>
        <w:rPr>
          <w:del w:id="7090" w:author="Cristiano de Menezes Feu" w:date="2022-11-21T08:33:00Z"/>
          <w:color w:val="005583"/>
          <w:sz w:val="16"/>
          <w:szCs w:val="16"/>
        </w:rPr>
      </w:pPr>
      <w:del w:id="7091" w:author="Cristiano de Menezes Feu" w:date="2022-11-21T08:33:00Z">
        <w:r w:rsidDel="00E631A1">
          <w:rPr>
            <w:vertAlign w:val="superscript"/>
          </w:rPr>
          <w:footnoteRef/>
        </w:r>
        <w:r w:rsidDel="00E631A1">
          <w:rPr>
            <w:color w:val="005583"/>
            <w:sz w:val="16"/>
            <w:szCs w:val="16"/>
          </w:rPr>
          <w:tab/>
          <w:delText>(Primitivo inciso XV renumerado pela Resolução nº 5, de 1996).</w:delText>
        </w:r>
      </w:del>
    </w:p>
    <w:p w14:paraId="0000171B" w14:textId="77777777" w:rsidR="003D183A" w:rsidDel="00E631A1" w:rsidRDefault="003D183A">
      <w:pPr>
        <w:widowControl w:val="0"/>
        <w:pBdr>
          <w:top w:val="nil"/>
          <w:left w:val="nil"/>
          <w:bottom w:val="nil"/>
          <w:right w:val="nil"/>
          <w:between w:val="nil"/>
        </w:pBdr>
        <w:spacing w:before="57" w:after="0"/>
        <w:ind w:left="283" w:right="283" w:firstLine="0"/>
        <w:rPr>
          <w:del w:id="7092" w:author="Cristiano de Menezes Feu" w:date="2022-11-21T08:33:00Z"/>
          <w:color w:val="005583"/>
          <w:sz w:val="16"/>
          <w:szCs w:val="16"/>
        </w:rPr>
      </w:pPr>
    </w:p>
  </w:footnote>
  <w:footnote w:id="308">
    <w:p w14:paraId="0000171C" w14:textId="77777777" w:rsidR="003D183A" w:rsidDel="00E631A1" w:rsidRDefault="008B7924">
      <w:pPr>
        <w:widowControl w:val="0"/>
        <w:pBdr>
          <w:top w:val="nil"/>
          <w:left w:val="nil"/>
          <w:bottom w:val="nil"/>
          <w:right w:val="nil"/>
          <w:between w:val="nil"/>
        </w:pBdr>
        <w:spacing w:before="57" w:after="0"/>
        <w:ind w:left="283" w:right="283" w:firstLine="0"/>
        <w:rPr>
          <w:del w:id="7102" w:author="Cristiano de Menezes Feu" w:date="2022-11-21T08:33:00Z"/>
          <w:color w:val="005583"/>
          <w:sz w:val="16"/>
          <w:szCs w:val="16"/>
        </w:rPr>
      </w:pPr>
      <w:del w:id="7103" w:author="Cristiano de Menezes Feu" w:date="2022-11-21T08:33:00Z">
        <w:r w:rsidDel="00E631A1">
          <w:rPr>
            <w:vertAlign w:val="superscript"/>
          </w:rPr>
          <w:footnoteRef/>
        </w:r>
        <w:r w:rsidDel="00E631A1">
          <w:rPr>
            <w:color w:val="005583"/>
            <w:sz w:val="16"/>
            <w:szCs w:val="16"/>
          </w:rPr>
          <w:tab/>
          <w:delText>(Primitivo inciso XVI renumerado pela Resolução nº 5, de 1996).</w:delText>
        </w:r>
      </w:del>
    </w:p>
    <w:p w14:paraId="0000171D" w14:textId="77777777" w:rsidR="003D183A" w:rsidDel="00E631A1" w:rsidRDefault="003D183A">
      <w:pPr>
        <w:widowControl w:val="0"/>
        <w:pBdr>
          <w:top w:val="nil"/>
          <w:left w:val="nil"/>
          <w:bottom w:val="nil"/>
          <w:right w:val="nil"/>
          <w:between w:val="nil"/>
        </w:pBdr>
        <w:spacing w:before="57" w:after="0"/>
        <w:ind w:left="283" w:right="283" w:firstLine="0"/>
        <w:rPr>
          <w:del w:id="7104" w:author="Cristiano de Menezes Feu" w:date="2022-11-21T08:33:00Z"/>
          <w:color w:val="005583"/>
          <w:sz w:val="16"/>
          <w:szCs w:val="16"/>
        </w:rPr>
      </w:pPr>
    </w:p>
  </w:footnote>
  <w:footnote w:id="309">
    <w:p w14:paraId="0000171E" w14:textId="77777777" w:rsidR="003D183A" w:rsidDel="00E631A1" w:rsidRDefault="008B7924">
      <w:pPr>
        <w:widowControl w:val="0"/>
        <w:pBdr>
          <w:top w:val="nil"/>
          <w:left w:val="nil"/>
          <w:bottom w:val="nil"/>
          <w:right w:val="nil"/>
          <w:between w:val="nil"/>
        </w:pBdr>
        <w:spacing w:before="57" w:after="0"/>
        <w:ind w:left="283" w:right="283" w:firstLine="0"/>
        <w:rPr>
          <w:del w:id="7111" w:author="Cristiano de Menezes Feu" w:date="2022-11-21T08:33:00Z"/>
          <w:color w:val="005583"/>
          <w:sz w:val="16"/>
          <w:szCs w:val="16"/>
        </w:rPr>
      </w:pPr>
      <w:del w:id="7112" w:author="Cristiano de Menezes Feu" w:date="2022-11-21T08:33:00Z">
        <w:r w:rsidDel="00E631A1">
          <w:rPr>
            <w:vertAlign w:val="superscript"/>
          </w:rPr>
          <w:footnoteRef/>
        </w:r>
        <w:r w:rsidDel="00E631A1">
          <w:rPr>
            <w:color w:val="005583"/>
            <w:sz w:val="16"/>
            <w:szCs w:val="16"/>
          </w:rPr>
          <w:tab/>
          <w:delText>(Primitivo inciso XVII renumerado pela Resolução nº 5, de 1996).</w:delText>
        </w:r>
      </w:del>
    </w:p>
    <w:p w14:paraId="0000171F" w14:textId="77777777" w:rsidR="003D183A" w:rsidDel="00E631A1" w:rsidRDefault="003D183A">
      <w:pPr>
        <w:widowControl w:val="0"/>
        <w:pBdr>
          <w:top w:val="nil"/>
          <w:left w:val="nil"/>
          <w:bottom w:val="nil"/>
          <w:right w:val="nil"/>
          <w:between w:val="nil"/>
        </w:pBdr>
        <w:spacing w:before="57" w:after="0"/>
        <w:ind w:left="283" w:right="283" w:firstLine="0"/>
        <w:rPr>
          <w:del w:id="7113" w:author="Cristiano de Menezes Feu" w:date="2022-11-21T08:33:00Z"/>
          <w:color w:val="005583"/>
          <w:sz w:val="16"/>
          <w:szCs w:val="16"/>
        </w:rPr>
      </w:pPr>
    </w:p>
  </w:footnote>
  <w:footnote w:id="310">
    <w:p w14:paraId="00001720" w14:textId="77777777" w:rsidR="003D183A" w:rsidDel="00E631A1" w:rsidRDefault="008B7924">
      <w:pPr>
        <w:widowControl w:val="0"/>
        <w:pBdr>
          <w:top w:val="nil"/>
          <w:left w:val="nil"/>
          <w:bottom w:val="nil"/>
          <w:right w:val="nil"/>
          <w:between w:val="nil"/>
        </w:pBdr>
        <w:spacing w:before="57" w:after="0"/>
        <w:ind w:left="283" w:right="283" w:firstLine="0"/>
        <w:rPr>
          <w:del w:id="7117" w:author="Cristiano de Menezes Feu" w:date="2022-11-21T08:33:00Z"/>
          <w:color w:val="005583"/>
          <w:sz w:val="16"/>
          <w:szCs w:val="16"/>
        </w:rPr>
      </w:pPr>
      <w:del w:id="7118" w:author="Cristiano de Menezes Feu" w:date="2022-11-21T08:33:00Z">
        <w:r w:rsidDel="00E631A1">
          <w:rPr>
            <w:vertAlign w:val="superscript"/>
          </w:rPr>
          <w:footnoteRef/>
        </w:r>
        <w:r w:rsidDel="00E631A1">
          <w:rPr>
            <w:color w:val="005583"/>
            <w:sz w:val="16"/>
            <w:szCs w:val="16"/>
          </w:rPr>
          <w:tab/>
          <w:delText>(Primitivo inciso XVIII renumerado pela Resolução nº 5, de 1996).</w:delText>
        </w:r>
      </w:del>
    </w:p>
    <w:p w14:paraId="00001721" w14:textId="77777777" w:rsidR="003D183A" w:rsidDel="00E631A1" w:rsidRDefault="003D183A">
      <w:pPr>
        <w:widowControl w:val="0"/>
        <w:pBdr>
          <w:top w:val="nil"/>
          <w:left w:val="nil"/>
          <w:bottom w:val="nil"/>
          <w:right w:val="nil"/>
          <w:between w:val="nil"/>
        </w:pBdr>
        <w:spacing w:before="57" w:after="0"/>
        <w:ind w:left="283" w:right="283" w:firstLine="0"/>
        <w:rPr>
          <w:del w:id="7119" w:author="Cristiano de Menezes Feu" w:date="2022-11-21T08:33:00Z"/>
          <w:color w:val="005583"/>
          <w:sz w:val="16"/>
          <w:szCs w:val="16"/>
        </w:rPr>
      </w:pPr>
    </w:p>
  </w:footnote>
  <w:footnote w:id="311">
    <w:p w14:paraId="00001722" w14:textId="77777777" w:rsidR="003D183A" w:rsidDel="00E631A1" w:rsidRDefault="008B7924">
      <w:pPr>
        <w:widowControl w:val="0"/>
        <w:pBdr>
          <w:top w:val="nil"/>
          <w:left w:val="nil"/>
          <w:bottom w:val="nil"/>
          <w:right w:val="nil"/>
          <w:between w:val="nil"/>
        </w:pBdr>
        <w:spacing w:before="57" w:after="0"/>
        <w:ind w:left="283" w:right="283" w:firstLine="0"/>
        <w:rPr>
          <w:del w:id="7159" w:author="Cristiano de Menezes Feu" w:date="2022-11-21T08:33:00Z"/>
          <w:color w:val="005583"/>
          <w:sz w:val="16"/>
          <w:szCs w:val="16"/>
        </w:rPr>
      </w:pPr>
      <w:del w:id="7160" w:author="Cristiano de Menezes Feu" w:date="2022-11-21T08:33:00Z">
        <w:r w:rsidDel="00E631A1">
          <w:rPr>
            <w:vertAlign w:val="superscript"/>
          </w:rPr>
          <w:footnoteRef/>
        </w:r>
        <w:r w:rsidDel="00E631A1">
          <w:rPr>
            <w:color w:val="005583"/>
            <w:sz w:val="16"/>
            <w:szCs w:val="16"/>
          </w:rPr>
          <w:tab/>
          <w:delText xml:space="preserve">CF art. 50, § 2º. As Mesas da Câmara dos Deputados e do Senado Federal poderão encaminhar pedidos escritos de informações a Ministros de Estado ou a qualquer das pessoas referidas no </w:delText>
        </w:r>
        <w:r w:rsidDel="00E631A1">
          <w:rPr>
            <w:i/>
            <w:color w:val="005583"/>
            <w:sz w:val="16"/>
            <w:szCs w:val="16"/>
          </w:rPr>
          <w:delText>caput</w:delText>
        </w:r>
        <w:r w:rsidDel="00E631A1">
          <w:rPr>
            <w:color w:val="005583"/>
            <w:sz w:val="16"/>
            <w:szCs w:val="16"/>
          </w:rPr>
          <w:delText xml:space="preserve"> deste artigo, importando em crime de responsabilidade a recusa, ou o não atendimento, no prazo de trinta dias, bem como a prestação de informações falsas.</w:delText>
        </w:r>
      </w:del>
    </w:p>
    <w:p w14:paraId="00001723" w14:textId="77777777" w:rsidR="003D183A" w:rsidDel="00E631A1" w:rsidRDefault="003D183A">
      <w:pPr>
        <w:widowControl w:val="0"/>
        <w:pBdr>
          <w:top w:val="nil"/>
          <w:left w:val="nil"/>
          <w:bottom w:val="nil"/>
          <w:right w:val="nil"/>
          <w:between w:val="nil"/>
        </w:pBdr>
        <w:spacing w:before="57" w:after="0"/>
        <w:ind w:left="283" w:right="283" w:firstLine="0"/>
        <w:rPr>
          <w:del w:id="7161" w:author="Cristiano de Menezes Feu" w:date="2022-11-21T08:33:00Z"/>
          <w:color w:val="005583"/>
          <w:sz w:val="16"/>
          <w:szCs w:val="16"/>
        </w:rPr>
      </w:pPr>
    </w:p>
  </w:footnote>
  <w:footnote w:id="312">
    <w:p w14:paraId="00001724" w14:textId="77777777" w:rsidR="003D183A" w:rsidDel="00E631A1" w:rsidRDefault="008B7924">
      <w:pPr>
        <w:widowControl w:val="0"/>
        <w:pBdr>
          <w:top w:val="nil"/>
          <w:left w:val="nil"/>
          <w:bottom w:val="nil"/>
          <w:right w:val="nil"/>
          <w:between w:val="nil"/>
        </w:pBdr>
        <w:spacing w:before="57" w:after="0"/>
        <w:ind w:left="283" w:right="283" w:firstLine="0"/>
        <w:rPr>
          <w:del w:id="7168" w:author="Cristiano de Menezes Feu" w:date="2022-11-21T08:33:00Z"/>
          <w:color w:val="005583"/>
          <w:sz w:val="16"/>
          <w:szCs w:val="16"/>
        </w:rPr>
      </w:pPr>
      <w:del w:id="7169" w:author="Cristiano de Menezes Feu" w:date="2022-11-21T08:33:00Z">
        <w:r w:rsidDel="00E631A1">
          <w:rPr>
            <w:vertAlign w:val="superscript"/>
          </w:rPr>
          <w:footnoteRef/>
        </w:r>
        <w:r w:rsidDel="00E631A1">
          <w:rPr>
            <w:color w:val="005583"/>
            <w:sz w:val="16"/>
            <w:szCs w:val="16"/>
          </w:rPr>
          <w:tab/>
          <w:delText>Lei nº 1.079/1950, art. 13, 4. São crimes de responsabilidade dos Ministros de Estado: [...] 4 - Não prestarem dentro em trinta dias e sem motivo justo, a qualquer das Câmaras do Congresso Nacional, as informações que ela lhes solicitar por escrito, ou prestarem-nas com falsidade.</w:delText>
        </w:r>
      </w:del>
    </w:p>
    <w:p w14:paraId="00001725" w14:textId="77777777" w:rsidR="003D183A" w:rsidDel="00E631A1" w:rsidRDefault="003D183A">
      <w:pPr>
        <w:widowControl w:val="0"/>
        <w:pBdr>
          <w:top w:val="nil"/>
          <w:left w:val="nil"/>
          <w:bottom w:val="nil"/>
          <w:right w:val="nil"/>
          <w:between w:val="nil"/>
        </w:pBdr>
        <w:spacing w:before="57" w:after="0"/>
        <w:ind w:left="283" w:right="283" w:firstLine="0"/>
        <w:rPr>
          <w:del w:id="7170" w:author="Cristiano de Menezes Feu" w:date="2022-11-21T08:33:00Z"/>
          <w:color w:val="005583"/>
          <w:sz w:val="16"/>
          <w:szCs w:val="16"/>
        </w:rPr>
      </w:pPr>
    </w:p>
  </w:footnote>
  <w:footnote w:id="313">
    <w:p w14:paraId="00001726" w14:textId="77777777" w:rsidR="003D183A" w:rsidDel="00E631A1" w:rsidRDefault="008B7924">
      <w:pPr>
        <w:widowControl w:val="0"/>
        <w:pBdr>
          <w:top w:val="nil"/>
          <w:left w:val="nil"/>
          <w:bottom w:val="nil"/>
          <w:right w:val="nil"/>
          <w:between w:val="nil"/>
        </w:pBdr>
        <w:spacing w:before="57" w:after="0"/>
        <w:ind w:left="283" w:right="283" w:firstLine="0"/>
        <w:rPr>
          <w:del w:id="7174" w:author="Cristiano de Menezes Feu" w:date="2022-11-21T08:33:00Z"/>
          <w:color w:val="005583"/>
          <w:sz w:val="16"/>
          <w:szCs w:val="16"/>
        </w:rPr>
      </w:pPr>
      <w:del w:id="7175" w:author="Cristiano de Menezes Feu" w:date="2022-11-21T08:33:00Z">
        <w:r w:rsidDel="00E631A1">
          <w:rPr>
            <w:vertAlign w:val="superscript"/>
          </w:rPr>
          <w:footnoteRef/>
        </w:r>
        <w:r w:rsidDel="00E631A1">
          <w:rPr>
            <w:color w:val="005583"/>
            <w:sz w:val="16"/>
            <w:szCs w:val="16"/>
          </w:rPr>
          <w:tab/>
          <w:delText xml:space="preserve">Idem. </w:delText>
        </w:r>
      </w:del>
    </w:p>
    <w:p w14:paraId="00001727" w14:textId="77777777" w:rsidR="003D183A" w:rsidDel="00E631A1" w:rsidRDefault="003D183A">
      <w:pPr>
        <w:widowControl w:val="0"/>
        <w:pBdr>
          <w:top w:val="nil"/>
          <w:left w:val="nil"/>
          <w:bottom w:val="nil"/>
          <w:right w:val="nil"/>
          <w:between w:val="nil"/>
        </w:pBdr>
        <w:spacing w:before="57" w:after="0"/>
        <w:ind w:left="283" w:right="283" w:firstLine="0"/>
        <w:rPr>
          <w:del w:id="7176" w:author="Cristiano de Menezes Feu" w:date="2022-11-21T08:33:00Z"/>
          <w:color w:val="005583"/>
          <w:sz w:val="16"/>
          <w:szCs w:val="16"/>
        </w:rPr>
      </w:pPr>
    </w:p>
  </w:footnote>
  <w:footnote w:id="314">
    <w:p w14:paraId="00001728" w14:textId="77777777" w:rsidR="003D183A" w:rsidDel="00E631A1" w:rsidRDefault="008B7924">
      <w:pPr>
        <w:widowControl w:val="0"/>
        <w:pBdr>
          <w:top w:val="nil"/>
          <w:left w:val="nil"/>
          <w:bottom w:val="nil"/>
          <w:right w:val="nil"/>
          <w:between w:val="nil"/>
        </w:pBdr>
        <w:spacing w:before="57" w:after="0"/>
        <w:ind w:left="283" w:right="283" w:firstLine="0"/>
        <w:rPr>
          <w:del w:id="7195" w:author="Cristiano de Menezes Feu" w:date="2022-11-21T08:33:00Z"/>
          <w:color w:val="005583"/>
          <w:sz w:val="16"/>
          <w:szCs w:val="16"/>
        </w:rPr>
      </w:pPr>
      <w:del w:id="7196" w:author="Cristiano de Menezes Feu" w:date="2022-11-21T08:33:00Z">
        <w:r w:rsidDel="00E631A1">
          <w:rPr>
            <w:vertAlign w:val="superscript"/>
          </w:rPr>
          <w:footnoteRef/>
        </w:r>
        <w:r w:rsidDel="00E631A1">
          <w:rPr>
            <w:color w:val="005583"/>
            <w:sz w:val="16"/>
            <w:szCs w:val="16"/>
          </w:rPr>
          <w:tab/>
          <w:delText xml:space="preserve">Art. 20. São Ministros de Estado: </w:delText>
        </w:r>
      </w:del>
    </w:p>
    <w:p w14:paraId="00001729" w14:textId="77777777" w:rsidR="003D183A" w:rsidDel="00E631A1" w:rsidRDefault="008B7924">
      <w:pPr>
        <w:widowControl w:val="0"/>
        <w:pBdr>
          <w:top w:val="nil"/>
          <w:left w:val="nil"/>
          <w:bottom w:val="nil"/>
          <w:right w:val="nil"/>
          <w:between w:val="nil"/>
        </w:pBdr>
        <w:spacing w:before="57" w:after="0"/>
        <w:ind w:left="283" w:right="283" w:firstLine="0"/>
        <w:rPr>
          <w:del w:id="7197" w:author="Cristiano de Menezes Feu" w:date="2022-11-21T08:33:00Z"/>
          <w:color w:val="005583"/>
          <w:sz w:val="16"/>
          <w:szCs w:val="16"/>
        </w:rPr>
      </w:pPr>
      <w:del w:id="7198" w:author="Cristiano de Menezes Feu" w:date="2022-11-21T08:33:00Z">
        <w:r w:rsidDel="00E631A1">
          <w:rPr>
            <w:color w:val="005583"/>
            <w:sz w:val="16"/>
            <w:szCs w:val="16"/>
          </w:rPr>
          <w:delText>I - os titulares dos Ministérios; (Art. 19. Os Ministérios são os seguintes: I - Ministério da Agricultura, Pecuária e Abastecimento; II - Ministério da Cidadania; III - Ministério da Ciência, Tecnologia, Inovações e Comunicações; IV - Ministério da Defesa; V - Ministério do Desenvolvimento Regional; VI - Ministério da Economia; VII - Ministério da Educação; VIII - Ministério da Infraestrutura; IX - Ministério da Justiça e Segurança Pública; X - Ministério do Meio Ambiente; XI - Ministério de Minas e Energia; XII - Ministério da Mulher, da Família e dos Direitos Humanos; XIII - Ministério das Relações Exteriores; XIV - Ministério da Saúde; XV - Ministério do Turismo; e XVI - Controladoria-Geral da União.)</w:delText>
        </w:r>
      </w:del>
    </w:p>
    <w:p w14:paraId="0000172A" w14:textId="77777777" w:rsidR="003D183A" w:rsidDel="00E631A1" w:rsidRDefault="008B7924">
      <w:pPr>
        <w:widowControl w:val="0"/>
        <w:pBdr>
          <w:top w:val="nil"/>
          <w:left w:val="nil"/>
          <w:bottom w:val="nil"/>
          <w:right w:val="nil"/>
          <w:between w:val="nil"/>
        </w:pBdr>
        <w:spacing w:before="57" w:after="0"/>
        <w:ind w:left="283" w:right="283" w:firstLine="0"/>
        <w:rPr>
          <w:del w:id="7199" w:author="Cristiano de Menezes Feu" w:date="2022-11-21T08:33:00Z"/>
          <w:color w:val="005583"/>
          <w:sz w:val="16"/>
          <w:szCs w:val="16"/>
        </w:rPr>
      </w:pPr>
      <w:del w:id="7200" w:author="Cristiano de Menezes Feu" w:date="2022-11-21T08:33:00Z">
        <w:r w:rsidDel="00E631A1">
          <w:rPr>
            <w:color w:val="005583"/>
            <w:sz w:val="16"/>
            <w:szCs w:val="16"/>
          </w:rPr>
          <w:delText xml:space="preserve">II - o Chefe da Casa Civil da Presidência da República; </w:delText>
        </w:r>
      </w:del>
    </w:p>
    <w:p w14:paraId="0000172B" w14:textId="77777777" w:rsidR="003D183A" w:rsidDel="00E631A1" w:rsidRDefault="008B7924">
      <w:pPr>
        <w:widowControl w:val="0"/>
        <w:pBdr>
          <w:top w:val="nil"/>
          <w:left w:val="nil"/>
          <w:bottom w:val="nil"/>
          <w:right w:val="nil"/>
          <w:between w:val="nil"/>
        </w:pBdr>
        <w:spacing w:before="57" w:after="0"/>
        <w:ind w:left="283" w:right="283" w:firstLine="0"/>
        <w:rPr>
          <w:del w:id="7201" w:author="Cristiano de Menezes Feu" w:date="2022-11-21T08:33:00Z"/>
          <w:color w:val="005583"/>
          <w:sz w:val="16"/>
          <w:szCs w:val="16"/>
        </w:rPr>
      </w:pPr>
      <w:del w:id="7202" w:author="Cristiano de Menezes Feu" w:date="2022-11-21T08:33:00Z">
        <w:r w:rsidDel="00E631A1">
          <w:rPr>
            <w:color w:val="005583"/>
            <w:sz w:val="16"/>
            <w:szCs w:val="16"/>
          </w:rPr>
          <w:delText xml:space="preserve">III - o Chefe da Secretaria de Governo da Presidência da República; </w:delText>
        </w:r>
      </w:del>
    </w:p>
    <w:p w14:paraId="0000172C" w14:textId="77777777" w:rsidR="003D183A" w:rsidDel="00E631A1" w:rsidRDefault="008B7924">
      <w:pPr>
        <w:widowControl w:val="0"/>
        <w:pBdr>
          <w:top w:val="nil"/>
          <w:left w:val="nil"/>
          <w:bottom w:val="nil"/>
          <w:right w:val="nil"/>
          <w:between w:val="nil"/>
        </w:pBdr>
        <w:spacing w:before="57" w:after="0"/>
        <w:ind w:left="283" w:right="283" w:firstLine="0"/>
        <w:rPr>
          <w:del w:id="7203" w:author="Cristiano de Menezes Feu" w:date="2022-11-21T08:33:00Z"/>
          <w:color w:val="005583"/>
          <w:sz w:val="16"/>
          <w:szCs w:val="16"/>
        </w:rPr>
      </w:pPr>
      <w:del w:id="7204" w:author="Cristiano de Menezes Feu" w:date="2022-11-21T08:33:00Z">
        <w:r w:rsidDel="00E631A1">
          <w:rPr>
            <w:color w:val="005583"/>
            <w:sz w:val="16"/>
            <w:szCs w:val="16"/>
          </w:rPr>
          <w:delText xml:space="preserve">IV - o Chefe da Secretaria-Geral da Presidência da República; </w:delText>
        </w:r>
      </w:del>
    </w:p>
    <w:p w14:paraId="0000172D" w14:textId="77777777" w:rsidR="003D183A" w:rsidDel="00E631A1" w:rsidRDefault="008B7924">
      <w:pPr>
        <w:widowControl w:val="0"/>
        <w:pBdr>
          <w:top w:val="nil"/>
          <w:left w:val="nil"/>
          <w:bottom w:val="nil"/>
          <w:right w:val="nil"/>
          <w:between w:val="nil"/>
        </w:pBdr>
        <w:spacing w:before="57" w:after="0"/>
        <w:ind w:left="283" w:right="283" w:firstLine="0"/>
        <w:rPr>
          <w:del w:id="7205" w:author="Cristiano de Menezes Feu" w:date="2022-11-21T08:33:00Z"/>
          <w:color w:val="005583"/>
          <w:sz w:val="16"/>
          <w:szCs w:val="16"/>
        </w:rPr>
      </w:pPr>
      <w:del w:id="7206" w:author="Cristiano de Menezes Feu" w:date="2022-11-21T08:33:00Z">
        <w:r w:rsidDel="00E631A1">
          <w:rPr>
            <w:color w:val="005583"/>
            <w:sz w:val="16"/>
            <w:szCs w:val="16"/>
          </w:rPr>
          <w:delText xml:space="preserve">V - o Chefe do Gabinete de Segurança Institucional da Presidência da República; </w:delText>
        </w:r>
      </w:del>
    </w:p>
    <w:p w14:paraId="0000172E" w14:textId="77777777" w:rsidR="003D183A" w:rsidDel="00E631A1" w:rsidRDefault="008B7924">
      <w:pPr>
        <w:widowControl w:val="0"/>
        <w:pBdr>
          <w:top w:val="nil"/>
          <w:left w:val="nil"/>
          <w:bottom w:val="nil"/>
          <w:right w:val="nil"/>
          <w:between w:val="nil"/>
        </w:pBdr>
        <w:spacing w:before="57" w:after="0"/>
        <w:ind w:left="283" w:right="283" w:firstLine="0"/>
        <w:rPr>
          <w:del w:id="7207" w:author="Cristiano de Menezes Feu" w:date="2022-11-21T08:33:00Z"/>
          <w:color w:val="005583"/>
          <w:sz w:val="16"/>
          <w:szCs w:val="16"/>
        </w:rPr>
      </w:pPr>
      <w:del w:id="7208" w:author="Cristiano de Menezes Feu" w:date="2022-11-21T08:33:00Z">
        <w:r w:rsidDel="00E631A1">
          <w:rPr>
            <w:color w:val="005583"/>
            <w:sz w:val="16"/>
            <w:szCs w:val="16"/>
          </w:rPr>
          <w:delText xml:space="preserve">VI - o Advogado-Geral da União, até que seja aprovada emenda constitucional para incluí-lo no rol das alíneas c e d do inciso I do </w:delText>
        </w:r>
        <w:r w:rsidDel="00E631A1">
          <w:rPr>
            <w:i/>
            <w:color w:val="005583"/>
            <w:sz w:val="16"/>
            <w:szCs w:val="16"/>
          </w:rPr>
          <w:delText>caput</w:delText>
        </w:r>
        <w:r w:rsidDel="00E631A1">
          <w:rPr>
            <w:color w:val="005583"/>
            <w:sz w:val="16"/>
            <w:szCs w:val="16"/>
          </w:rPr>
          <w:delText xml:space="preserve"> do art. 102 da Constituição Federal; e </w:delText>
        </w:r>
      </w:del>
    </w:p>
    <w:p w14:paraId="0000172F" w14:textId="77777777" w:rsidR="003D183A" w:rsidDel="00E631A1" w:rsidRDefault="008B7924">
      <w:pPr>
        <w:widowControl w:val="0"/>
        <w:pBdr>
          <w:top w:val="nil"/>
          <w:left w:val="nil"/>
          <w:bottom w:val="nil"/>
          <w:right w:val="nil"/>
          <w:between w:val="nil"/>
        </w:pBdr>
        <w:spacing w:before="57" w:after="0"/>
        <w:ind w:left="283" w:right="283" w:firstLine="0"/>
        <w:rPr>
          <w:del w:id="7209" w:author="Cristiano de Menezes Feu" w:date="2022-11-21T08:33:00Z"/>
          <w:color w:val="005583"/>
          <w:sz w:val="16"/>
          <w:szCs w:val="16"/>
        </w:rPr>
      </w:pPr>
      <w:del w:id="7210" w:author="Cristiano de Menezes Feu" w:date="2022-11-21T08:33:00Z">
        <w:r w:rsidDel="00E631A1">
          <w:rPr>
            <w:color w:val="005583"/>
            <w:sz w:val="16"/>
            <w:szCs w:val="16"/>
          </w:rPr>
          <w:delText>VII - o Presidente do Banco Central do Brasil, até que seja aprovada a autonomia da entidade.</w:delText>
        </w:r>
      </w:del>
    </w:p>
  </w:footnote>
  <w:footnote w:id="315">
    <w:p w14:paraId="00001730" w14:textId="77777777" w:rsidR="003D183A" w:rsidDel="00E631A1" w:rsidRDefault="008B7924">
      <w:pPr>
        <w:widowControl w:val="0"/>
        <w:pBdr>
          <w:top w:val="nil"/>
          <w:left w:val="nil"/>
          <w:bottom w:val="nil"/>
          <w:right w:val="nil"/>
          <w:between w:val="nil"/>
        </w:pBdr>
        <w:spacing w:before="57" w:after="0"/>
        <w:ind w:left="283" w:right="283" w:firstLine="0"/>
        <w:rPr>
          <w:del w:id="7235" w:author="Cristiano de Menezes Feu" w:date="2022-11-21T08:33:00Z"/>
          <w:color w:val="005583"/>
          <w:sz w:val="16"/>
          <w:szCs w:val="16"/>
        </w:rPr>
      </w:pPr>
      <w:del w:id="7236" w:author="Cristiano de Menezes Feu" w:date="2022-11-21T08:33:00Z">
        <w:r w:rsidDel="00E631A1">
          <w:rPr>
            <w:vertAlign w:val="superscript"/>
          </w:rPr>
          <w:footnoteRef/>
        </w:r>
        <w:r w:rsidDel="00E631A1">
          <w:rPr>
            <w:color w:val="005583"/>
            <w:sz w:val="16"/>
            <w:szCs w:val="16"/>
          </w:rPr>
          <w:tab/>
          <w:delText>CF art. 48. Cabe ao Congresso Nacional, com a sanção do Presidente da República, não exigida esta para o especificado nos arts. 49, 51 e 52, dispor sobre todas as matérias de competência da União, especialmente sobre: I - sistema tributário, arrecadação e distribuição de rendas; II - plano plurianual, diretrizes orçamentárias, orçamento anual, operações de crédito, dívida pública e emissões de curso forçado; III - fixação e modificação do efetivo das Forças Armadas; IV - planos e programas nacionais, regionais e setoriais de desenvolvimento; V - limites do território nacional, espaço aéreo e marítimo e bens do domínio da União; VI - incorporação, subdivisão ou desmembramento de áreas de Territórios ou Estados, ouvidas as respectivas Assembleias Legislativas; VII - transferência temporária da sede do Governo Federal; VIII - concessão de anistia; IX - organização administrativa, judiciária, do Ministério Público e da Defensoria Pública da União e dos Territórios e organização judiciária, do Ministério Público e da Defensoria Pública do Distrito Federal; X – criação, transformação e extinção de cargos, empregos e funções públicas, observado o que estabelece o art. 84, VI, b; XI – criação e extinção de Ministérios e órgãos da administração pública; XII - telecomunicações e radiodifusão; XIII - matéria financeira, cambial e monetária, instituições financeiras e suas operações; XIV - moeda, seus limites de emissão, e montante da dívida mobiliária federal; XV - fixação do subsídio dos Ministros do Supremo Tribunal Federal, observado o que dispõem os arts. 39, § 4º; 150, II; 153, III; e 153, § 2º, I.</w:delText>
        </w:r>
      </w:del>
    </w:p>
    <w:p w14:paraId="00001731" w14:textId="77777777" w:rsidR="003D183A" w:rsidDel="00E631A1" w:rsidRDefault="003D183A">
      <w:pPr>
        <w:widowControl w:val="0"/>
        <w:pBdr>
          <w:top w:val="nil"/>
          <w:left w:val="nil"/>
          <w:bottom w:val="nil"/>
          <w:right w:val="nil"/>
          <w:between w:val="nil"/>
        </w:pBdr>
        <w:spacing w:before="57" w:after="0"/>
        <w:ind w:left="283" w:right="283" w:firstLine="0"/>
        <w:rPr>
          <w:del w:id="7237" w:author="Cristiano de Menezes Feu" w:date="2022-11-21T08:33:00Z"/>
          <w:color w:val="005583"/>
          <w:sz w:val="16"/>
          <w:szCs w:val="16"/>
        </w:rPr>
      </w:pPr>
    </w:p>
  </w:footnote>
  <w:footnote w:id="316">
    <w:p w14:paraId="00001732" w14:textId="77777777" w:rsidR="003D183A" w:rsidDel="00E631A1" w:rsidRDefault="008B7924">
      <w:pPr>
        <w:widowControl w:val="0"/>
        <w:pBdr>
          <w:top w:val="nil"/>
          <w:left w:val="nil"/>
          <w:bottom w:val="nil"/>
          <w:right w:val="nil"/>
          <w:between w:val="nil"/>
        </w:pBdr>
        <w:spacing w:before="57" w:after="0"/>
        <w:ind w:left="283" w:right="283" w:firstLine="0"/>
        <w:rPr>
          <w:del w:id="7312" w:author="Cristiano de Menezes Feu" w:date="2022-11-21T08:33:00Z"/>
          <w:color w:val="005583"/>
          <w:sz w:val="16"/>
          <w:szCs w:val="16"/>
        </w:rPr>
      </w:pPr>
      <w:del w:id="7313" w:author="Cristiano de Menezes Feu" w:date="2022-11-21T08:33:00Z">
        <w:r w:rsidDel="00E631A1">
          <w:rPr>
            <w:vertAlign w:val="superscript"/>
          </w:rPr>
          <w:footnoteRef/>
        </w:r>
        <w:r w:rsidDel="00E631A1">
          <w:rPr>
            <w:color w:val="005583"/>
            <w:sz w:val="16"/>
            <w:szCs w:val="16"/>
          </w:rPr>
          <w:tab/>
          <w:delText>(Inciso com redação dada pela Resolução nº 12, de 2019).</w:delText>
        </w:r>
      </w:del>
    </w:p>
    <w:p w14:paraId="00001733" w14:textId="77777777" w:rsidR="003D183A" w:rsidDel="00E631A1" w:rsidRDefault="003D183A">
      <w:pPr>
        <w:widowControl w:val="0"/>
        <w:pBdr>
          <w:top w:val="nil"/>
          <w:left w:val="nil"/>
          <w:bottom w:val="nil"/>
          <w:right w:val="nil"/>
          <w:between w:val="nil"/>
        </w:pBdr>
        <w:spacing w:before="57" w:after="0"/>
        <w:ind w:left="283" w:right="283" w:firstLine="0"/>
        <w:rPr>
          <w:del w:id="7314" w:author="Cristiano de Menezes Feu" w:date="2022-11-21T08:33:00Z"/>
          <w:color w:val="005583"/>
          <w:sz w:val="16"/>
          <w:szCs w:val="16"/>
        </w:rPr>
      </w:pPr>
    </w:p>
  </w:footnote>
  <w:footnote w:id="317">
    <w:p w14:paraId="00001734" w14:textId="77777777" w:rsidR="003D183A" w:rsidDel="00E631A1" w:rsidRDefault="008B7924">
      <w:pPr>
        <w:widowControl w:val="0"/>
        <w:pBdr>
          <w:top w:val="nil"/>
          <w:left w:val="nil"/>
          <w:bottom w:val="nil"/>
          <w:right w:val="nil"/>
          <w:between w:val="nil"/>
        </w:pBdr>
        <w:spacing w:before="57" w:after="0"/>
        <w:ind w:left="283" w:right="283" w:firstLine="0"/>
        <w:rPr>
          <w:del w:id="7327" w:author="Cristiano de Menezes Feu" w:date="2022-11-21T08:33:00Z"/>
          <w:color w:val="005583"/>
          <w:sz w:val="16"/>
          <w:szCs w:val="16"/>
        </w:rPr>
      </w:pPr>
      <w:del w:id="7328" w:author="Cristiano de Menezes Feu" w:date="2022-11-21T08:33:00Z">
        <w:r w:rsidDel="00E631A1">
          <w:rPr>
            <w:vertAlign w:val="superscript"/>
          </w:rPr>
          <w:footnoteRef/>
        </w:r>
        <w:r w:rsidDel="00E631A1">
          <w:rPr>
            <w:color w:val="005583"/>
            <w:sz w:val="16"/>
            <w:szCs w:val="16"/>
          </w:rPr>
          <w:tab/>
          <w:delText>QO 689/2010 – É possível requerimento individual de retirada de pauta de requerimento de urgência, mesmo considerando que este último é resultado de apoio da maioria absoluta da Casa, nos termos do art. 155.</w:delText>
        </w:r>
      </w:del>
    </w:p>
    <w:p w14:paraId="00001735" w14:textId="77777777" w:rsidR="003D183A" w:rsidDel="00E631A1" w:rsidRDefault="003D183A">
      <w:pPr>
        <w:widowControl w:val="0"/>
        <w:pBdr>
          <w:top w:val="nil"/>
          <w:left w:val="nil"/>
          <w:bottom w:val="nil"/>
          <w:right w:val="nil"/>
          <w:between w:val="nil"/>
        </w:pBdr>
        <w:spacing w:before="57" w:after="0"/>
        <w:ind w:left="283" w:right="283" w:firstLine="0"/>
        <w:rPr>
          <w:del w:id="7329" w:author="Cristiano de Menezes Feu" w:date="2022-11-21T08:33:00Z"/>
          <w:color w:val="005583"/>
          <w:sz w:val="16"/>
          <w:szCs w:val="16"/>
        </w:rPr>
      </w:pPr>
    </w:p>
  </w:footnote>
  <w:footnote w:id="318">
    <w:p w14:paraId="00001736" w14:textId="77777777" w:rsidR="003D183A" w:rsidDel="00E631A1" w:rsidRDefault="008B7924">
      <w:pPr>
        <w:widowControl w:val="0"/>
        <w:pBdr>
          <w:top w:val="nil"/>
          <w:left w:val="nil"/>
          <w:bottom w:val="nil"/>
          <w:right w:val="nil"/>
          <w:between w:val="nil"/>
        </w:pBdr>
        <w:spacing w:before="57" w:after="0"/>
        <w:ind w:left="283" w:right="283" w:firstLine="0"/>
        <w:rPr>
          <w:del w:id="7348" w:author="Cristiano de Menezes Feu" w:date="2022-11-21T08:33:00Z"/>
          <w:color w:val="005583"/>
          <w:sz w:val="16"/>
          <w:szCs w:val="16"/>
        </w:rPr>
      </w:pPr>
      <w:del w:id="7349" w:author="Cristiano de Menezes Feu" w:date="2022-11-21T08:33:00Z">
        <w:r w:rsidDel="00E631A1">
          <w:rPr>
            <w:vertAlign w:val="superscript"/>
          </w:rPr>
          <w:footnoteRef/>
        </w:r>
        <w:r w:rsidDel="00E631A1">
          <w:rPr>
            <w:color w:val="005583"/>
            <w:sz w:val="16"/>
            <w:szCs w:val="16"/>
          </w:rPr>
          <w:tab/>
          <w:delText>A QO 257/2013 e a QO 123/2003 que já haviam decidido, de modo genérico, que a rejeição do requerimento de retirada de pauta prejudica os requerimentos de adiamento da discussão.</w:delText>
        </w:r>
      </w:del>
    </w:p>
    <w:p w14:paraId="00001737" w14:textId="77777777" w:rsidR="003D183A" w:rsidDel="00E631A1" w:rsidRDefault="003D183A">
      <w:pPr>
        <w:widowControl w:val="0"/>
        <w:pBdr>
          <w:top w:val="nil"/>
          <w:left w:val="nil"/>
          <w:bottom w:val="nil"/>
          <w:right w:val="nil"/>
          <w:between w:val="nil"/>
        </w:pBdr>
        <w:spacing w:before="57" w:after="0"/>
        <w:ind w:left="283" w:right="283" w:firstLine="0"/>
        <w:rPr>
          <w:del w:id="7350" w:author="Cristiano de Menezes Feu" w:date="2022-11-21T08:33:00Z"/>
          <w:color w:val="005583"/>
          <w:sz w:val="16"/>
          <w:szCs w:val="16"/>
        </w:rPr>
      </w:pPr>
    </w:p>
  </w:footnote>
  <w:footnote w:id="319">
    <w:p w14:paraId="00001738" w14:textId="77777777" w:rsidR="003D183A" w:rsidDel="00E631A1" w:rsidRDefault="008B7924">
      <w:pPr>
        <w:widowControl w:val="0"/>
        <w:pBdr>
          <w:top w:val="nil"/>
          <w:left w:val="nil"/>
          <w:bottom w:val="nil"/>
          <w:right w:val="nil"/>
          <w:between w:val="nil"/>
        </w:pBdr>
        <w:spacing w:before="57" w:after="0"/>
        <w:ind w:left="283" w:right="283" w:firstLine="0"/>
        <w:rPr>
          <w:del w:id="7369" w:author="Cristiano de Menezes Feu" w:date="2022-11-21T08:33:00Z"/>
          <w:color w:val="005583"/>
          <w:sz w:val="16"/>
          <w:szCs w:val="16"/>
        </w:rPr>
      </w:pPr>
      <w:del w:id="7370" w:author="Cristiano de Menezes Feu" w:date="2022-11-21T08:33:00Z">
        <w:r w:rsidDel="00E631A1">
          <w:rPr>
            <w:vertAlign w:val="superscript"/>
          </w:rPr>
          <w:footnoteRef/>
        </w:r>
        <w:r w:rsidDel="00E631A1">
          <w:rPr>
            <w:color w:val="005583"/>
            <w:sz w:val="16"/>
            <w:szCs w:val="16"/>
          </w:rPr>
          <w:tab/>
          <w:delText>(Inciso com redação dada pela Resolução nº 5, de 1996).</w:delText>
        </w:r>
      </w:del>
    </w:p>
    <w:p w14:paraId="00001739" w14:textId="77777777" w:rsidR="003D183A" w:rsidDel="00E631A1" w:rsidRDefault="003D183A">
      <w:pPr>
        <w:widowControl w:val="0"/>
        <w:pBdr>
          <w:top w:val="nil"/>
          <w:left w:val="nil"/>
          <w:bottom w:val="nil"/>
          <w:right w:val="nil"/>
          <w:between w:val="nil"/>
        </w:pBdr>
        <w:spacing w:before="57" w:after="0"/>
        <w:ind w:left="283" w:right="283" w:firstLine="0"/>
        <w:rPr>
          <w:del w:id="7371" w:author="Cristiano de Menezes Feu" w:date="2022-11-21T08:33:00Z"/>
          <w:color w:val="005583"/>
          <w:sz w:val="16"/>
          <w:szCs w:val="16"/>
        </w:rPr>
      </w:pPr>
    </w:p>
  </w:footnote>
  <w:footnote w:id="320">
    <w:p w14:paraId="0000173A" w14:textId="77777777" w:rsidR="003D183A" w:rsidDel="00E631A1" w:rsidRDefault="008B7924">
      <w:pPr>
        <w:widowControl w:val="0"/>
        <w:pBdr>
          <w:top w:val="nil"/>
          <w:left w:val="nil"/>
          <w:bottom w:val="nil"/>
          <w:right w:val="nil"/>
          <w:between w:val="nil"/>
        </w:pBdr>
        <w:spacing w:before="57" w:after="0"/>
        <w:ind w:left="283" w:right="283" w:firstLine="0"/>
        <w:rPr>
          <w:del w:id="7390" w:author="Cristiano de Menezes Feu" w:date="2022-11-21T08:33:00Z"/>
          <w:color w:val="005583"/>
          <w:sz w:val="16"/>
          <w:szCs w:val="16"/>
        </w:rPr>
      </w:pPr>
      <w:del w:id="7391" w:author="Cristiano de Menezes Feu" w:date="2022-11-21T08:33:00Z">
        <w:r w:rsidDel="00E631A1">
          <w:rPr>
            <w:vertAlign w:val="superscript"/>
          </w:rPr>
          <w:footnoteRef/>
        </w:r>
        <w:r w:rsidDel="00E631A1">
          <w:rPr>
            <w:color w:val="005583"/>
            <w:sz w:val="16"/>
            <w:szCs w:val="16"/>
          </w:rPr>
          <w:tab/>
          <w:delText>A QO 257/2013 e a QO 123/2003 que já haviam decidido, de modo genérico, que a rejeição do requerimento de retirada de pauta prejudica os requerimentos de adiamento da discussão.</w:delText>
        </w:r>
      </w:del>
    </w:p>
    <w:p w14:paraId="0000173B" w14:textId="77777777" w:rsidR="003D183A" w:rsidDel="00E631A1" w:rsidRDefault="003D183A">
      <w:pPr>
        <w:widowControl w:val="0"/>
        <w:pBdr>
          <w:top w:val="nil"/>
          <w:left w:val="nil"/>
          <w:bottom w:val="nil"/>
          <w:right w:val="nil"/>
          <w:between w:val="nil"/>
        </w:pBdr>
        <w:spacing w:before="57" w:after="0"/>
        <w:ind w:left="283" w:right="283" w:firstLine="0"/>
        <w:rPr>
          <w:del w:id="7392" w:author="Cristiano de Menezes Feu" w:date="2022-11-21T08:33:00Z"/>
          <w:color w:val="005583"/>
          <w:sz w:val="16"/>
          <w:szCs w:val="16"/>
        </w:rPr>
      </w:pPr>
    </w:p>
  </w:footnote>
  <w:footnote w:id="321">
    <w:p w14:paraId="0000173C" w14:textId="77777777" w:rsidR="003D183A" w:rsidDel="00E631A1" w:rsidRDefault="008B7924">
      <w:pPr>
        <w:widowControl w:val="0"/>
        <w:pBdr>
          <w:top w:val="nil"/>
          <w:left w:val="nil"/>
          <w:bottom w:val="nil"/>
          <w:right w:val="nil"/>
          <w:between w:val="nil"/>
        </w:pBdr>
        <w:spacing w:before="57" w:after="0"/>
        <w:ind w:left="283" w:right="283" w:firstLine="0"/>
        <w:rPr>
          <w:del w:id="7417" w:author="Cristiano de Menezes Feu" w:date="2022-11-21T08:33:00Z"/>
          <w:color w:val="005583"/>
          <w:sz w:val="16"/>
          <w:szCs w:val="16"/>
        </w:rPr>
      </w:pPr>
      <w:del w:id="7418" w:author="Cristiano de Menezes Feu" w:date="2022-11-21T08:33:00Z">
        <w:r w:rsidDel="00E631A1">
          <w:rPr>
            <w:vertAlign w:val="superscript"/>
          </w:rPr>
          <w:footnoteRef/>
        </w:r>
        <w:r w:rsidDel="00E631A1">
          <w:rPr>
            <w:color w:val="005583"/>
            <w:sz w:val="16"/>
            <w:szCs w:val="16"/>
          </w:rPr>
          <w:tab/>
          <w:delText>QO 557/2009 – Os requerimentos para votação de artigo por artigo e de emenda por emenda não são excludentes.</w:delText>
        </w:r>
      </w:del>
    </w:p>
    <w:p w14:paraId="0000173D" w14:textId="77777777" w:rsidR="003D183A" w:rsidDel="00E631A1" w:rsidRDefault="003D183A">
      <w:pPr>
        <w:widowControl w:val="0"/>
        <w:pBdr>
          <w:top w:val="nil"/>
          <w:left w:val="nil"/>
          <w:bottom w:val="nil"/>
          <w:right w:val="nil"/>
          <w:between w:val="nil"/>
        </w:pBdr>
        <w:spacing w:before="57" w:after="0"/>
        <w:ind w:left="283" w:right="283" w:firstLine="0"/>
        <w:rPr>
          <w:del w:id="7419" w:author="Cristiano de Menezes Feu" w:date="2022-11-21T08:33:00Z"/>
          <w:color w:val="005583"/>
          <w:sz w:val="16"/>
          <w:szCs w:val="16"/>
        </w:rPr>
      </w:pPr>
    </w:p>
  </w:footnote>
  <w:footnote w:id="322">
    <w:p w14:paraId="0000173E" w14:textId="77777777" w:rsidR="003D183A" w:rsidDel="00E631A1" w:rsidRDefault="008B7924">
      <w:pPr>
        <w:widowControl w:val="0"/>
        <w:pBdr>
          <w:top w:val="nil"/>
          <w:left w:val="nil"/>
          <w:bottom w:val="nil"/>
          <w:right w:val="nil"/>
          <w:between w:val="nil"/>
        </w:pBdr>
        <w:spacing w:before="57" w:after="0"/>
        <w:ind w:left="283" w:right="283" w:firstLine="0"/>
        <w:rPr>
          <w:del w:id="7501" w:author="Cristiano de Menezes Feu" w:date="2022-11-21T08:33:00Z"/>
          <w:color w:val="005583"/>
          <w:sz w:val="16"/>
          <w:szCs w:val="16"/>
        </w:rPr>
      </w:pPr>
      <w:del w:id="7502" w:author="Cristiano de Menezes Feu" w:date="2022-11-21T08:33:00Z">
        <w:r w:rsidDel="00E631A1">
          <w:rPr>
            <w:vertAlign w:val="superscript"/>
          </w:rPr>
          <w:footnoteRef/>
        </w:r>
        <w:r w:rsidDel="00E631A1">
          <w:rPr>
            <w:color w:val="005583"/>
            <w:sz w:val="16"/>
            <w:szCs w:val="16"/>
          </w:rPr>
          <w:tab/>
          <w:delText>(Redação adaptada aos termos da Resolução nº 15, de 1996).</w:delText>
        </w:r>
      </w:del>
    </w:p>
    <w:p w14:paraId="0000173F" w14:textId="77777777" w:rsidR="003D183A" w:rsidDel="00E631A1" w:rsidRDefault="003D183A">
      <w:pPr>
        <w:widowControl w:val="0"/>
        <w:pBdr>
          <w:top w:val="nil"/>
          <w:left w:val="nil"/>
          <w:bottom w:val="nil"/>
          <w:right w:val="nil"/>
          <w:between w:val="nil"/>
        </w:pBdr>
        <w:spacing w:before="57" w:after="0"/>
        <w:ind w:left="283" w:right="283" w:firstLine="0"/>
        <w:rPr>
          <w:del w:id="7503" w:author="Cristiano de Menezes Feu" w:date="2022-11-21T08:33:00Z"/>
          <w:color w:val="005583"/>
          <w:sz w:val="16"/>
          <w:szCs w:val="16"/>
        </w:rPr>
      </w:pPr>
    </w:p>
  </w:footnote>
  <w:footnote w:id="323">
    <w:p w14:paraId="00001740" w14:textId="77777777" w:rsidR="003D183A" w:rsidDel="00E631A1" w:rsidRDefault="008B7924">
      <w:pPr>
        <w:widowControl w:val="0"/>
        <w:pBdr>
          <w:top w:val="nil"/>
          <w:left w:val="nil"/>
          <w:bottom w:val="nil"/>
          <w:right w:val="nil"/>
          <w:between w:val="nil"/>
        </w:pBdr>
        <w:spacing w:before="57" w:after="0"/>
        <w:ind w:left="283" w:right="283" w:firstLine="0"/>
        <w:rPr>
          <w:del w:id="7573" w:author="Cristiano de Menezes Feu" w:date="2022-11-21T08:33:00Z"/>
          <w:color w:val="005583"/>
          <w:sz w:val="16"/>
          <w:szCs w:val="16"/>
        </w:rPr>
      </w:pPr>
      <w:del w:id="7574"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dada pela Resolução nº 22, de 2004).</w:delText>
        </w:r>
      </w:del>
    </w:p>
    <w:p w14:paraId="00001741" w14:textId="77777777" w:rsidR="003D183A" w:rsidDel="00E631A1" w:rsidRDefault="003D183A">
      <w:pPr>
        <w:widowControl w:val="0"/>
        <w:pBdr>
          <w:top w:val="nil"/>
          <w:left w:val="nil"/>
          <w:bottom w:val="nil"/>
          <w:right w:val="nil"/>
          <w:between w:val="nil"/>
        </w:pBdr>
        <w:spacing w:before="57" w:after="0"/>
        <w:ind w:left="283" w:right="283" w:firstLine="0"/>
        <w:rPr>
          <w:del w:id="7575" w:author="Cristiano de Menezes Feu" w:date="2022-11-21T08:33:00Z"/>
          <w:color w:val="005583"/>
          <w:sz w:val="16"/>
          <w:szCs w:val="16"/>
        </w:rPr>
      </w:pPr>
    </w:p>
  </w:footnote>
  <w:footnote w:id="324">
    <w:p w14:paraId="00001742" w14:textId="77777777" w:rsidR="003D183A" w:rsidDel="00E631A1" w:rsidRDefault="008B7924">
      <w:pPr>
        <w:widowControl w:val="0"/>
        <w:pBdr>
          <w:top w:val="nil"/>
          <w:left w:val="nil"/>
          <w:bottom w:val="nil"/>
          <w:right w:val="nil"/>
          <w:between w:val="nil"/>
        </w:pBdr>
        <w:spacing w:before="57" w:after="0"/>
        <w:ind w:left="283" w:right="283" w:firstLine="0"/>
        <w:rPr>
          <w:del w:id="7585" w:author="Cristiano de Menezes Feu" w:date="2022-11-21T08:33:00Z"/>
          <w:color w:val="005583"/>
          <w:sz w:val="16"/>
          <w:szCs w:val="16"/>
        </w:rPr>
      </w:pPr>
      <w:del w:id="7586" w:author="Cristiano de Menezes Feu" w:date="2022-11-21T08:33:00Z">
        <w:r w:rsidDel="00E631A1">
          <w:rPr>
            <w:vertAlign w:val="superscript"/>
          </w:rPr>
          <w:footnoteRef/>
        </w:r>
        <w:r w:rsidDel="00E631A1">
          <w:rPr>
            <w:color w:val="005583"/>
            <w:sz w:val="16"/>
            <w:szCs w:val="16"/>
          </w:rPr>
          <w:tab/>
          <w:delText>(Inciso com redação dada pela Resolução nº 22, de 2004).</w:delText>
        </w:r>
      </w:del>
    </w:p>
    <w:p w14:paraId="00001743" w14:textId="77777777" w:rsidR="003D183A" w:rsidDel="00E631A1" w:rsidRDefault="003D183A">
      <w:pPr>
        <w:widowControl w:val="0"/>
        <w:pBdr>
          <w:top w:val="nil"/>
          <w:left w:val="nil"/>
          <w:bottom w:val="nil"/>
          <w:right w:val="nil"/>
          <w:between w:val="nil"/>
        </w:pBdr>
        <w:spacing w:before="57" w:after="0"/>
        <w:ind w:left="283" w:right="283" w:firstLine="0"/>
        <w:rPr>
          <w:del w:id="7587" w:author="Cristiano de Menezes Feu" w:date="2022-11-21T08:33:00Z"/>
          <w:color w:val="005583"/>
          <w:sz w:val="16"/>
          <w:szCs w:val="16"/>
        </w:rPr>
      </w:pPr>
    </w:p>
  </w:footnote>
  <w:footnote w:id="325">
    <w:p w14:paraId="00001744" w14:textId="77777777" w:rsidR="003D183A" w:rsidDel="00E631A1" w:rsidRDefault="008B7924">
      <w:pPr>
        <w:widowControl w:val="0"/>
        <w:pBdr>
          <w:top w:val="nil"/>
          <w:left w:val="nil"/>
          <w:bottom w:val="nil"/>
          <w:right w:val="nil"/>
          <w:between w:val="nil"/>
        </w:pBdr>
        <w:spacing w:before="57" w:after="0"/>
        <w:ind w:left="283" w:right="283" w:firstLine="0"/>
        <w:rPr>
          <w:del w:id="7597" w:author="Cristiano de Menezes Feu" w:date="2022-11-21T08:33:00Z"/>
          <w:color w:val="005583"/>
          <w:sz w:val="16"/>
          <w:szCs w:val="16"/>
        </w:rPr>
      </w:pPr>
      <w:del w:id="7598" w:author="Cristiano de Menezes Feu" w:date="2022-11-21T08:33:00Z">
        <w:r w:rsidDel="00E631A1">
          <w:rPr>
            <w:vertAlign w:val="superscript"/>
          </w:rPr>
          <w:footnoteRef/>
        </w:r>
        <w:r w:rsidDel="00E631A1">
          <w:rPr>
            <w:color w:val="005583"/>
            <w:sz w:val="16"/>
            <w:szCs w:val="16"/>
          </w:rPr>
          <w:tab/>
          <w:delText>(Inciso com redação dada pela Resolução nº 10, de 1991).</w:delText>
        </w:r>
      </w:del>
    </w:p>
    <w:p w14:paraId="00001745" w14:textId="77777777" w:rsidR="003D183A" w:rsidDel="00E631A1" w:rsidRDefault="003D183A">
      <w:pPr>
        <w:widowControl w:val="0"/>
        <w:pBdr>
          <w:top w:val="nil"/>
          <w:left w:val="nil"/>
          <w:bottom w:val="nil"/>
          <w:right w:val="nil"/>
          <w:between w:val="nil"/>
        </w:pBdr>
        <w:spacing w:before="57" w:after="0"/>
        <w:ind w:left="283" w:right="283" w:firstLine="0"/>
        <w:rPr>
          <w:del w:id="7599" w:author="Cristiano de Menezes Feu" w:date="2022-11-21T08:33:00Z"/>
          <w:color w:val="005583"/>
          <w:sz w:val="16"/>
          <w:szCs w:val="16"/>
        </w:rPr>
      </w:pPr>
    </w:p>
  </w:footnote>
  <w:footnote w:id="326">
    <w:p w14:paraId="00001746" w14:textId="77777777" w:rsidR="003D183A" w:rsidDel="00E631A1" w:rsidRDefault="008B7924">
      <w:pPr>
        <w:widowControl w:val="0"/>
        <w:pBdr>
          <w:top w:val="nil"/>
          <w:left w:val="nil"/>
          <w:bottom w:val="nil"/>
          <w:right w:val="nil"/>
          <w:between w:val="nil"/>
        </w:pBdr>
        <w:spacing w:before="57" w:after="0"/>
        <w:ind w:left="283" w:right="283" w:firstLine="0"/>
        <w:rPr>
          <w:del w:id="7609" w:author="Cristiano de Menezes Feu" w:date="2022-11-21T08:33:00Z"/>
          <w:color w:val="005583"/>
          <w:sz w:val="16"/>
          <w:szCs w:val="16"/>
        </w:rPr>
      </w:pPr>
      <w:del w:id="7610"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747" w14:textId="77777777" w:rsidR="003D183A" w:rsidDel="00E631A1" w:rsidRDefault="003D183A">
      <w:pPr>
        <w:widowControl w:val="0"/>
        <w:pBdr>
          <w:top w:val="nil"/>
          <w:left w:val="nil"/>
          <w:bottom w:val="nil"/>
          <w:right w:val="nil"/>
          <w:between w:val="nil"/>
        </w:pBdr>
        <w:spacing w:before="57" w:after="0"/>
        <w:ind w:left="283" w:right="283" w:firstLine="0"/>
        <w:rPr>
          <w:del w:id="7611" w:author="Cristiano de Menezes Feu" w:date="2022-11-21T08:33:00Z"/>
          <w:color w:val="005583"/>
          <w:sz w:val="16"/>
          <w:szCs w:val="16"/>
        </w:rPr>
      </w:pPr>
    </w:p>
  </w:footnote>
  <w:footnote w:id="327">
    <w:p w14:paraId="00001748" w14:textId="77777777" w:rsidR="003D183A" w:rsidDel="00E631A1" w:rsidRDefault="008B7924">
      <w:pPr>
        <w:widowControl w:val="0"/>
        <w:pBdr>
          <w:top w:val="nil"/>
          <w:left w:val="nil"/>
          <w:bottom w:val="nil"/>
          <w:right w:val="nil"/>
          <w:between w:val="nil"/>
        </w:pBdr>
        <w:spacing w:before="57" w:after="0"/>
        <w:ind w:left="283" w:right="283" w:firstLine="0"/>
        <w:rPr>
          <w:del w:id="7615" w:author="Cristiano de Menezes Feu" w:date="2022-11-21T08:33:00Z"/>
          <w:color w:val="005583"/>
          <w:sz w:val="16"/>
          <w:szCs w:val="16"/>
        </w:rPr>
      </w:pPr>
      <w:del w:id="7616" w:author="Cristiano de Menezes Feu" w:date="2022-11-21T08:33:00Z">
        <w:r w:rsidDel="00E631A1">
          <w:rPr>
            <w:vertAlign w:val="superscript"/>
          </w:rPr>
          <w:footnoteRef/>
        </w:r>
        <w:r w:rsidDel="00E631A1">
          <w:rPr>
            <w:color w:val="005583"/>
            <w:sz w:val="16"/>
            <w:szCs w:val="16"/>
          </w:rPr>
          <w:tab/>
          <w:delText>QO 24/2015 – “o art. 166 diz claramente e não há o que se discutir. Se a discussão for encerrada, ela é reaberta.”</w:delText>
        </w:r>
      </w:del>
    </w:p>
    <w:p w14:paraId="00001749" w14:textId="77777777" w:rsidR="003D183A" w:rsidDel="00E631A1" w:rsidRDefault="003D183A">
      <w:pPr>
        <w:widowControl w:val="0"/>
        <w:pBdr>
          <w:top w:val="nil"/>
          <w:left w:val="nil"/>
          <w:bottom w:val="nil"/>
          <w:right w:val="nil"/>
          <w:between w:val="nil"/>
        </w:pBdr>
        <w:spacing w:before="57" w:after="0"/>
        <w:ind w:left="283" w:right="283" w:firstLine="0"/>
        <w:rPr>
          <w:del w:id="7617" w:author="Cristiano de Menezes Feu" w:date="2022-11-21T08:33:00Z"/>
          <w:color w:val="005583"/>
          <w:sz w:val="16"/>
          <w:szCs w:val="16"/>
        </w:rPr>
      </w:pPr>
    </w:p>
  </w:footnote>
  <w:footnote w:id="328">
    <w:p w14:paraId="0000174A" w14:textId="77777777" w:rsidR="003D183A" w:rsidDel="00E631A1" w:rsidRDefault="008B7924">
      <w:pPr>
        <w:widowControl w:val="0"/>
        <w:pBdr>
          <w:top w:val="nil"/>
          <w:left w:val="nil"/>
          <w:bottom w:val="nil"/>
          <w:right w:val="nil"/>
          <w:between w:val="nil"/>
        </w:pBdr>
        <w:spacing w:before="57" w:after="0"/>
        <w:ind w:left="283" w:right="283" w:firstLine="0"/>
        <w:rPr>
          <w:del w:id="7621" w:author="Cristiano de Menezes Feu" w:date="2022-11-21T08:33:00Z"/>
          <w:color w:val="005583"/>
          <w:sz w:val="16"/>
          <w:szCs w:val="16"/>
        </w:rPr>
      </w:pPr>
      <w:del w:id="7622" w:author="Cristiano de Menezes Feu" w:date="2022-11-21T08:33:00Z">
        <w:r w:rsidDel="00E631A1">
          <w:rPr>
            <w:vertAlign w:val="superscript"/>
          </w:rPr>
          <w:footnoteRef/>
        </w:r>
        <w:r w:rsidDel="00E631A1">
          <w:rPr>
            <w:color w:val="005583"/>
            <w:sz w:val="16"/>
            <w:szCs w:val="16"/>
          </w:rPr>
          <w:tab/>
          <w:delText>QO 234/2016 – O prazo do pedido de vista se encerra ao término da segunda sessão contabilizada, não havendo necessidade de aguardar o fim do dia para realização da reunião de discussão ou votação da matéria na Comissão.</w:delText>
        </w:r>
      </w:del>
    </w:p>
    <w:p w14:paraId="0000174B" w14:textId="77777777" w:rsidR="003D183A" w:rsidDel="00E631A1" w:rsidRDefault="003D183A">
      <w:pPr>
        <w:widowControl w:val="0"/>
        <w:pBdr>
          <w:top w:val="nil"/>
          <w:left w:val="nil"/>
          <w:bottom w:val="nil"/>
          <w:right w:val="nil"/>
          <w:between w:val="nil"/>
        </w:pBdr>
        <w:spacing w:before="57" w:after="0"/>
        <w:ind w:left="283" w:right="283" w:firstLine="0"/>
        <w:rPr>
          <w:del w:id="7623" w:author="Cristiano de Menezes Feu" w:date="2022-11-21T08:33:00Z"/>
          <w:color w:val="005583"/>
          <w:sz w:val="16"/>
          <w:szCs w:val="16"/>
        </w:rPr>
      </w:pPr>
    </w:p>
  </w:footnote>
  <w:footnote w:id="329">
    <w:p w14:paraId="0000174C" w14:textId="77777777" w:rsidR="003D183A" w:rsidDel="00E631A1" w:rsidRDefault="008B7924">
      <w:pPr>
        <w:widowControl w:val="0"/>
        <w:pBdr>
          <w:top w:val="nil"/>
          <w:left w:val="nil"/>
          <w:bottom w:val="nil"/>
          <w:right w:val="nil"/>
          <w:between w:val="nil"/>
        </w:pBdr>
        <w:spacing w:before="57" w:after="0"/>
        <w:ind w:left="283" w:right="283" w:firstLine="0"/>
        <w:rPr>
          <w:del w:id="7627" w:author="Cristiano de Menezes Feu" w:date="2022-11-21T08:33:00Z"/>
          <w:color w:val="005583"/>
          <w:sz w:val="16"/>
          <w:szCs w:val="16"/>
        </w:rPr>
      </w:pPr>
      <w:del w:id="7628" w:author="Cristiano de Menezes Feu" w:date="2022-11-21T08:33:00Z">
        <w:r w:rsidDel="00E631A1">
          <w:rPr>
            <w:vertAlign w:val="superscript"/>
          </w:rPr>
          <w:footnoteRef/>
        </w:r>
        <w:r w:rsidDel="00E631A1">
          <w:rPr>
            <w:color w:val="005583"/>
            <w:sz w:val="16"/>
            <w:szCs w:val="16"/>
          </w:rPr>
          <w:tab/>
          <w:delText>(Parágrafo com redação dada pela Resolução nº 10, de 1991).</w:delText>
        </w:r>
      </w:del>
    </w:p>
    <w:p w14:paraId="0000174D" w14:textId="77777777" w:rsidR="003D183A" w:rsidDel="00E631A1" w:rsidRDefault="003D183A">
      <w:pPr>
        <w:widowControl w:val="0"/>
        <w:pBdr>
          <w:top w:val="nil"/>
          <w:left w:val="nil"/>
          <w:bottom w:val="nil"/>
          <w:right w:val="nil"/>
          <w:between w:val="nil"/>
        </w:pBdr>
        <w:spacing w:before="57" w:after="0"/>
        <w:ind w:left="283" w:right="283" w:firstLine="0"/>
        <w:rPr>
          <w:del w:id="7629" w:author="Cristiano de Menezes Feu" w:date="2022-11-21T08:33:00Z"/>
          <w:color w:val="005583"/>
          <w:sz w:val="16"/>
          <w:szCs w:val="16"/>
        </w:rPr>
      </w:pPr>
    </w:p>
  </w:footnote>
  <w:footnote w:id="330">
    <w:p w14:paraId="0000174E" w14:textId="77777777" w:rsidR="003D183A" w:rsidDel="00E631A1" w:rsidRDefault="008B7924">
      <w:pPr>
        <w:widowControl w:val="0"/>
        <w:pBdr>
          <w:top w:val="nil"/>
          <w:left w:val="nil"/>
          <w:bottom w:val="nil"/>
          <w:right w:val="nil"/>
          <w:between w:val="nil"/>
        </w:pBdr>
        <w:spacing w:before="57" w:after="0"/>
        <w:ind w:left="283" w:right="283" w:firstLine="0"/>
        <w:rPr>
          <w:del w:id="7636" w:author="Cristiano de Menezes Feu" w:date="2022-11-21T08:33:00Z"/>
          <w:color w:val="005583"/>
          <w:sz w:val="16"/>
          <w:szCs w:val="16"/>
        </w:rPr>
      </w:pPr>
      <w:del w:id="7637" w:author="Cristiano de Menezes Feu" w:date="2022-11-21T08:33:00Z">
        <w:r w:rsidDel="00E631A1">
          <w:rPr>
            <w:vertAlign w:val="superscript"/>
          </w:rPr>
          <w:footnoteRef/>
        </w:r>
        <w:r w:rsidDel="00E631A1">
          <w:rPr>
            <w:color w:val="005583"/>
            <w:sz w:val="16"/>
            <w:szCs w:val="16"/>
          </w:rPr>
          <w:tab/>
          <w:delText>(Parágrafo com redação dada pela Resolução nº 10, de 1991).</w:delText>
        </w:r>
      </w:del>
    </w:p>
    <w:p w14:paraId="0000174F" w14:textId="77777777" w:rsidR="003D183A" w:rsidDel="00E631A1" w:rsidRDefault="003D183A">
      <w:pPr>
        <w:widowControl w:val="0"/>
        <w:pBdr>
          <w:top w:val="nil"/>
          <w:left w:val="nil"/>
          <w:bottom w:val="nil"/>
          <w:right w:val="nil"/>
          <w:between w:val="nil"/>
        </w:pBdr>
        <w:spacing w:before="57" w:after="0"/>
        <w:ind w:left="283" w:right="283" w:firstLine="0"/>
        <w:rPr>
          <w:del w:id="7638" w:author="Cristiano de Menezes Feu" w:date="2022-11-21T08:33:00Z"/>
          <w:color w:val="005583"/>
          <w:sz w:val="16"/>
          <w:szCs w:val="16"/>
        </w:rPr>
      </w:pPr>
    </w:p>
  </w:footnote>
  <w:footnote w:id="331">
    <w:p w14:paraId="00001750" w14:textId="77777777" w:rsidR="003D183A" w:rsidDel="00E631A1" w:rsidRDefault="008B7924">
      <w:pPr>
        <w:widowControl w:val="0"/>
        <w:pBdr>
          <w:top w:val="nil"/>
          <w:left w:val="nil"/>
          <w:bottom w:val="nil"/>
          <w:right w:val="nil"/>
          <w:between w:val="nil"/>
        </w:pBdr>
        <w:spacing w:before="57" w:after="0"/>
        <w:ind w:left="283" w:right="283" w:firstLine="0"/>
        <w:rPr>
          <w:del w:id="7645" w:author="Cristiano de Menezes Feu" w:date="2022-11-21T08:33:00Z"/>
          <w:color w:val="005583"/>
          <w:sz w:val="16"/>
          <w:szCs w:val="16"/>
        </w:rPr>
      </w:pPr>
      <w:del w:id="7646" w:author="Cristiano de Menezes Feu" w:date="2022-11-21T08:33:00Z">
        <w:r w:rsidDel="00E631A1">
          <w:rPr>
            <w:vertAlign w:val="superscript"/>
          </w:rPr>
          <w:footnoteRef/>
        </w:r>
        <w:r w:rsidDel="00E631A1">
          <w:rPr>
            <w:color w:val="005583"/>
            <w:sz w:val="16"/>
            <w:szCs w:val="16"/>
          </w:rPr>
          <w:tab/>
          <w:delText>(Parágrafo com redação dada pela Resolução nº 10, de 1991).</w:delText>
        </w:r>
      </w:del>
    </w:p>
    <w:p w14:paraId="00001751" w14:textId="77777777" w:rsidR="003D183A" w:rsidDel="00E631A1" w:rsidRDefault="003D183A">
      <w:pPr>
        <w:widowControl w:val="0"/>
        <w:pBdr>
          <w:top w:val="nil"/>
          <w:left w:val="nil"/>
          <w:bottom w:val="nil"/>
          <w:right w:val="nil"/>
          <w:between w:val="nil"/>
        </w:pBdr>
        <w:spacing w:before="57" w:after="0"/>
        <w:ind w:left="283" w:right="283" w:firstLine="0"/>
        <w:rPr>
          <w:del w:id="7647" w:author="Cristiano de Menezes Feu" w:date="2022-11-21T08:33:00Z"/>
          <w:color w:val="005583"/>
          <w:sz w:val="16"/>
          <w:szCs w:val="16"/>
        </w:rPr>
      </w:pPr>
    </w:p>
  </w:footnote>
  <w:footnote w:id="332">
    <w:p w14:paraId="00001752" w14:textId="77777777" w:rsidR="003D183A" w:rsidDel="00E631A1" w:rsidRDefault="008B7924">
      <w:pPr>
        <w:widowControl w:val="0"/>
        <w:pBdr>
          <w:top w:val="nil"/>
          <w:left w:val="nil"/>
          <w:bottom w:val="nil"/>
          <w:right w:val="nil"/>
          <w:between w:val="nil"/>
        </w:pBdr>
        <w:spacing w:before="57" w:after="0"/>
        <w:ind w:left="283" w:right="283" w:firstLine="0"/>
        <w:rPr>
          <w:del w:id="7720" w:author="Cristiano de Menezes Feu" w:date="2022-11-21T08:33:00Z"/>
          <w:color w:val="005583"/>
          <w:sz w:val="16"/>
          <w:szCs w:val="16"/>
        </w:rPr>
      </w:pPr>
      <w:del w:id="7721" w:author="Cristiano de Menezes Feu" w:date="2022-11-21T08:33:00Z">
        <w:r w:rsidDel="00E631A1">
          <w:rPr>
            <w:vertAlign w:val="superscript"/>
          </w:rPr>
          <w:footnoteRef/>
        </w:r>
        <w:r w:rsidDel="00E631A1">
          <w:rPr>
            <w:color w:val="005583"/>
            <w:sz w:val="16"/>
            <w:szCs w:val="16"/>
          </w:rPr>
          <w:tab/>
          <w:delText>Ato da Mesa nº 177/1989, art. 1º, III - [...] os projetos de iniciativa do Presidente da República para os quais haja sido solicitada urgência (art. 204 do Regimento Interno da Câmara dos Deputados), a Presidência da Câmara, antes do envio da matéria às Comissões, abrirá prazo de cinco sessões para apresentação de emendas em Plenário. Decorrido esse prazo, o projeto e as emendas serão distribuídos às Comissões competentes para opinar sobre a matéria.</w:delText>
        </w:r>
      </w:del>
    </w:p>
    <w:p w14:paraId="00001753" w14:textId="77777777" w:rsidR="003D183A" w:rsidDel="00E631A1" w:rsidRDefault="003D183A">
      <w:pPr>
        <w:widowControl w:val="0"/>
        <w:pBdr>
          <w:top w:val="nil"/>
          <w:left w:val="nil"/>
          <w:bottom w:val="nil"/>
          <w:right w:val="nil"/>
          <w:between w:val="nil"/>
        </w:pBdr>
        <w:spacing w:before="57" w:after="0"/>
        <w:ind w:left="283" w:right="283" w:firstLine="0"/>
        <w:rPr>
          <w:del w:id="7722" w:author="Cristiano de Menezes Feu" w:date="2022-11-21T08:33:00Z"/>
          <w:color w:val="005583"/>
          <w:sz w:val="16"/>
          <w:szCs w:val="16"/>
        </w:rPr>
      </w:pPr>
    </w:p>
  </w:footnote>
  <w:footnote w:id="333">
    <w:p w14:paraId="00001754" w14:textId="77777777" w:rsidR="003D183A" w:rsidDel="00E631A1" w:rsidRDefault="008B7924">
      <w:pPr>
        <w:widowControl w:val="0"/>
        <w:pBdr>
          <w:top w:val="nil"/>
          <w:left w:val="nil"/>
          <w:bottom w:val="nil"/>
          <w:right w:val="nil"/>
          <w:between w:val="nil"/>
        </w:pBdr>
        <w:spacing w:before="57" w:after="0"/>
        <w:ind w:left="283" w:right="283" w:firstLine="0"/>
        <w:rPr>
          <w:del w:id="7747" w:author="Cristiano de Menezes Feu" w:date="2022-11-21T08:33:00Z"/>
          <w:color w:val="005583"/>
          <w:sz w:val="16"/>
          <w:szCs w:val="16"/>
        </w:rPr>
      </w:pPr>
      <w:del w:id="7748" w:author="Cristiano de Menezes Feu" w:date="2022-11-21T08:33:00Z">
        <w:r w:rsidDel="00E631A1">
          <w:rPr>
            <w:vertAlign w:val="superscript"/>
          </w:rPr>
          <w:footnoteRef/>
        </w:r>
        <w:r w:rsidDel="00E631A1">
          <w:rPr>
            <w:color w:val="005583"/>
            <w:sz w:val="16"/>
            <w:szCs w:val="16"/>
          </w:rPr>
          <w:tab/>
          <w:delText>QO 600/2005 – Esclarece que “as emendas de Plenário são apresentadas durante a discussão e a distribuição das emendas só se dará depois do encerramento da discussão.”</w:delText>
        </w:r>
      </w:del>
    </w:p>
    <w:p w14:paraId="00001755" w14:textId="77777777" w:rsidR="003D183A" w:rsidDel="00E631A1" w:rsidRDefault="003D183A">
      <w:pPr>
        <w:widowControl w:val="0"/>
        <w:pBdr>
          <w:top w:val="nil"/>
          <w:left w:val="nil"/>
          <w:bottom w:val="nil"/>
          <w:right w:val="nil"/>
          <w:between w:val="nil"/>
        </w:pBdr>
        <w:spacing w:before="57" w:after="0"/>
        <w:ind w:left="283" w:right="283" w:firstLine="0"/>
        <w:rPr>
          <w:del w:id="7749" w:author="Cristiano de Menezes Feu" w:date="2022-11-21T08:33:00Z"/>
          <w:color w:val="005583"/>
          <w:sz w:val="16"/>
          <w:szCs w:val="16"/>
        </w:rPr>
      </w:pPr>
    </w:p>
  </w:footnote>
  <w:footnote w:id="334">
    <w:p w14:paraId="00001756" w14:textId="77777777" w:rsidR="003D183A" w:rsidDel="00E631A1" w:rsidRDefault="008B7924">
      <w:pPr>
        <w:widowControl w:val="0"/>
        <w:pBdr>
          <w:top w:val="nil"/>
          <w:left w:val="nil"/>
          <w:bottom w:val="nil"/>
          <w:right w:val="nil"/>
          <w:between w:val="nil"/>
        </w:pBdr>
        <w:spacing w:before="57" w:after="0"/>
        <w:ind w:left="283" w:right="283" w:firstLine="0"/>
        <w:rPr>
          <w:del w:id="7756" w:author="Cristiano de Menezes Feu" w:date="2022-11-21T08:33:00Z"/>
          <w:color w:val="005583"/>
          <w:sz w:val="16"/>
          <w:szCs w:val="16"/>
        </w:rPr>
      </w:pPr>
      <w:del w:id="7757" w:author="Cristiano de Menezes Feu" w:date="2022-11-21T08:33:00Z">
        <w:r w:rsidDel="00E631A1">
          <w:rPr>
            <w:vertAlign w:val="superscript"/>
          </w:rPr>
          <w:footnoteRef/>
        </w:r>
        <w:r w:rsidDel="00E631A1">
          <w:rPr>
            <w:color w:val="005583"/>
            <w:sz w:val="16"/>
            <w:szCs w:val="16"/>
          </w:rPr>
          <w:tab/>
          <w:delText>(Parágrafo único com redação dada pela Resolução nº 10, de 1991).</w:delText>
        </w:r>
      </w:del>
    </w:p>
    <w:p w14:paraId="00001757" w14:textId="77777777" w:rsidR="003D183A" w:rsidDel="00E631A1" w:rsidRDefault="003D183A">
      <w:pPr>
        <w:widowControl w:val="0"/>
        <w:pBdr>
          <w:top w:val="nil"/>
          <w:left w:val="nil"/>
          <w:bottom w:val="nil"/>
          <w:right w:val="nil"/>
          <w:between w:val="nil"/>
        </w:pBdr>
        <w:spacing w:before="57" w:after="0"/>
        <w:ind w:left="283" w:right="283" w:firstLine="0"/>
        <w:rPr>
          <w:del w:id="7758" w:author="Cristiano de Menezes Feu" w:date="2022-11-21T08:33:00Z"/>
          <w:color w:val="005583"/>
          <w:sz w:val="16"/>
          <w:szCs w:val="16"/>
        </w:rPr>
      </w:pPr>
    </w:p>
  </w:footnote>
  <w:footnote w:id="335">
    <w:p w14:paraId="00001758" w14:textId="77777777" w:rsidR="003D183A" w:rsidDel="00E631A1" w:rsidRDefault="008B7924">
      <w:pPr>
        <w:widowControl w:val="0"/>
        <w:pBdr>
          <w:top w:val="nil"/>
          <w:left w:val="nil"/>
          <w:bottom w:val="nil"/>
          <w:right w:val="nil"/>
          <w:between w:val="nil"/>
        </w:pBdr>
        <w:spacing w:before="57" w:after="0"/>
        <w:ind w:left="283" w:right="283" w:firstLine="0"/>
        <w:rPr>
          <w:del w:id="7798" w:author="Cristiano de Menezes Feu" w:date="2022-11-21T08:33:00Z"/>
          <w:color w:val="005583"/>
          <w:sz w:val="16"/>
          <w:szCs w:val="16"/>
        </w:rPr>
      </w:pPr>
      <w:del w:id="7799" w:author="Cristiano de Menezes Feu" w:date="2022-11-21T08:33:00Z">
        <w:r w:rsidDel="00E631A1">
          <w:rPr>
            <w:vertAlign w:val="superscript"/>
          </w:rPr>
          <w:footnoteRef/>
        </w:r>
        <w:r w:rsidDel="00E631A1">
          <w:rPr>
            <w:color w:val="005583"/>
            <w:sz w:val="16"/>
            <w:szCs w:val="16"/>
          </w:rPr>
          <w:tab/>
          <w:delText>STF ADI 3.367 – Não precisa ser reapreciada pela Câmara dos Deputados expressão suprimida pelo Senado Federal em texto de projeto que, na redação remanescente, aprovada de ambas as Casas do Congresso, não perdeu sentido normativo. [rel. minº Cezar Peluso, j.13-4-2005, P, DJ de 22-9-2006.]</w:delText>
        </w:r>
      </w:del>
    </w:p>
    <w:p w14:paraId="00001759" w14:textId="77777777" w:rsidR="003D183A" w:rsidDel="00E631A1" w:rsidRDefault="003D183A">
      <w:pPr>
        <w:widowControl w:val="0"/>
        <w:pBdr>
          <w:top w:val="nil"/>
          <w:left w:val="nil"/>
          <w:bottom w:val="nil"/>
          <w:right w:val="nil"/>
          <w:between w:val="nil"/>
        </w:pBdr>
        <w:spacing w:before="57" w:after="0"/>
        <w:ind w:left="283" w:right="283" w:firstLine="0"/>
        <w:rPr>
          <w:del w:id="7800" w:author="Cristiano de Menezes Feu" w:date="2022-11-21T08:33:00Z"/>
          <w:color w:val="005583"/>
          <w:sz w:val="16"/>
          <w:szCs w:val="16"/>
        </w:rPr>
      </w:pPr>
    </w:p>
  </w:footnote>
  <w:footnote w:id="336">
    <w:p w14:paraId="0000175A" w14:textId="77777777" w:rsidR="003D183A" w:rsidDel="00E631A1" w:rsidRDefault="008B7924">
      <w:pPr>
        <w:widowControl w:val="0"/>
        <w:pBdr>
          <w:top w:val="nil"/>
          <w:left w:val="nil"/>
          <w:bottom w:val="nil"/>
          <w:right w:val="nil"/>
          <w:between w:val="nil"/>
        </w:pBdr>
        <w:spacing w:before="57" w:after="0"/>
        <w:ind w:left="283" w:right="283" w:firstLine="0"/>
        <w:rPr>
          <w:del w:id="7807" w:author="Cristiano de Menezes Feu" w:date="2022-11-21T08:33:00Z"/>
          <w:color w:val="005583"/>
          <w:sz w:val="16"/>
          <w:szCs w:val="16"/>
        </w:rPr>
      </w:pPr>
      <w:del w:id="7808" w:author="Cristiano de Menezes Feu" w:date="2022-11-21T08:33:00Z">
        <w:r w:rsidDel="00E631A1">
          <w:rPr>
            <w:vertAlign w:val="superscript"/>
          </w:rPr>
          <w:footnoteRef/>
        </w:r>
        <w:r w:rsidDel="00E631A1">
          <w:rPr>
            <w:color w:val="005583"/>
            <w:sz w:val="16"/>
            <w:szCs w:val="16"/>
          </w:rPr>
          <w:tab/>
          <w:delText>CF art. 63. Não será admitido aumento da despesa prevista: I - nos projetos de iniciativa exclusiva do Presidente da República, ressalvado o disposto no art. 166, §§ 3º e 4º; II - nos projetos sobre organização dos serviços administrativos da Câmara dos Deputados, do Senado Federal, dos Tribunais Federais e do Ministério Público.</w:delText>
        </w:r>
      </w:del>
    </w:p>
    <w:p w14:paraId="0000175B" w14:textId="77777777" w:rsidR="003D183A" w:rsidDel="00E631A1" w:rsidRDefault="003D183A">
      <w:pPr>
        <w:widowControl w:val="0"/>
        <w:pBdr>
          <w:top w:val="nil"/>
          <w:left w:val="nil"/>
          <w:bottom w:val="nil"/>
          <w:right w:val="nil"/>
          <w:between w:val="nil"/>
        </w:pBdr>
        <w:spacing w:before="57" w:after="0"/>
        <w:ind w:left="283" w:right="283" w:firstLine="0"/>
        <w:rPr>
          <w:del w:id="7809" w:author="Cristiano de Menezes Feu" w:date="2022-11-21T08:33:00Z"/>
          <w:color w:val="005583"/>
          <w:sz w:val="16"/>
          <w:szCs w:val="16"/>
        </w:rPr>
      </w:pPr>
    </w:p>
  </w:footnote>
  <w:footnote w:id="337">
    <w:p w14:paraId="0000175C" w14:textId="77777777" w:rsidR="003D183A" w:rsidDel="00E631A1" w:rsidRDefault="008B7924">
      <w:pPr>
        <w:widowControl w:val="0"/>
        <w:pBdr>
          <w:top w:val="nil"/>
          <w:left w:val="nil"/>
          <w:bottom w:val="nil"/>
          <w:right w:val="nil"/>
          <w:between w:val="nil"/>
        </w:pBdr>
        <w:spacing w:before="57" w:after="0"/>
        <w:ind w:left="283" w:right="283" w:firstLine="0"/>
        <w:rPr>
          <w:del w:id="7813" w:author="Cristiano de Menezes Feu" w:date="2022-11-21T08:33:00Z"/>
          <w:color w:val="005583"/>
          <w:sz w:val="16"/>
          <w:szCs w:val="16"/>
        </w:rPr>
      </w:pPr>
      <w:del w:id="7814" w:author="Cristiano de Menezes Feu" w:date="2022-11-21T08:33:00Z">
        <w:r w:rsidDel="00E631A1">
          <w:rPr>
            <w:vertAlign w:val="superscript"/>
          </w:rPr>
          <w:footnoteRef/>
        </w:r>
        <w:r w:rsidDel="00E631A1">
          <w:rPr>
            <w:color w:val="005583"/>
            <w:sz w:val="16"/>
            <w:szCs w:val="16"/>
          </w:rPr>
          <w:tab/>
          <w:delText>CF art. 166, § 3º As emendas ao projeto de lei do orçamento anual ou aos projetos que o modifiquem somente podem ser aprovadas caso: I - sejam compatíveis com o plano plurianual e com a lei de diretrizes orçamentárias; II - indiquem os recursos necessários, admitidos apenas os provenientes de anulação de despesa, excluídas as que incidam sobre: a) dotações para pessoal e seus encargos; b) serviço da dívida; c) transferências tributárias constitucionais para Estados, Municípios e Distrito Federal; ou III - sejam relacionadas: a) com a correção de erros ou omissões; ou b) com os dispositivos do texto do projeto de lei. § 4º As emendas ao projeto de lei de diretrizes orçamentárias não poderão ser aprovadas quando incompatíveis com o plano plurianual.</w:delText>
        </w:r>
      </w:del>
    </w:p>
    <w:p w14:paraId="0000175D" w14:textId="77777777" w:rsidR="003D183A" w:rsidDel="00E631A1" w:rsidRDefault="003D183A">
      <w:pPr>
        <w:widowControl w:val="0"/>
        <w:pBdr>
          <w:top w:val="nil"/>
          <w:left w:val="nil"/>
          <w:bottom w:val="nil"/>
          <w:right w:val="nil"/>
          <w:between w:val="nil"/>
        </w:pBdr>
        <w:spacing w:before="57" w:after="0"/>
        <w:ind w:left="283" w:right="283" w:firstLine="0"/>
        <w:rPr>
          <w:del w:id="7815" w:author="Cristiano de Menezes Feu" w:date="2022-11-21T08:33:00Z"/>
          <w:color w:val="005583"/>
          <w:sz w:val="16"/>
          <w:szCs w:val="16"/>
        </w:rPr>
      </w:pPr>
    </w:p>
  </w:footnote>
  <w:footnote w:id="338">
    <w:p w14:paraId="0000175E" w14:textId="77777777" w:rsidR="003D183A" w:rsidDel="00E631A1" w:rsidRDefault="008B7924">
      <w:pPr>
        <w:widowControl w:val="0"/>
        <w:pBdr>
          <w:top w:val="nil"/>
          <w:left w:val="nil"/>
          <w:bottom w:val="nil"/>
          <w:right w:val="nil"/>
          <w:between w:val="nil"/>
        </w:pBdr>
        <w:spacing w:before="57" w:after="0"/>
        <w:ind w:left="283" w:right="283" w:firstLine="0"/>
        <w:rPr>
          <w:del w:id="7840" w:author="Cristiano de Menezes Feu" w:date="2022-11-21T08:33:00Z"/>
          <w:color w:val="005583"/>
          <w:sz w:val="16"/>
          <w:szCs w:val="16"/>
        </w:rPr>
      </w:pPr>
      <w:del w:id="7841" w:author="Cristiano de Menezes Feu" w:date="2022-11-21T08:33:00Z">
        <w:r w:rsidDel="00E631A1">
          <w:rPr>
            <w:vertAlign w:val="superscript"/>
          </w:rPr>
          <w:footnoteRef/>
        </w:r>
        <w:r w:rsidDel="00E631A1">
          <w:rPr>
            <w:color w:val="005583"/>
            <w:sz w:val="16"/>
            <w:szCs w:val="16"/>
          </w:rPr>
          <w:tab/>
          <w:delText>QO 624/2010 – É possível pedido de verificação da votação do recurso, mesmo perante a previsão de votação pelo processo simbólico no art. 125.</w:delText>
        </w:r>
      </w:del>
    </w:p>
    <w:p w14:paraId="0000175F" w14:textId="77777777" w:rsidR="003D183A" w:rsidDel="00E631A1" w:rsidRDefault="003D183A">
      <w:pPr>
        <w:widowControl w:val="0"/>
        <w:pBdr>
          <w:top w:val="nil"/>
          <w:left w:val="nil"/>
          <w:bottom w:val="nil"/>
          <w:right w:val="nil"/>
          <w:between w:val="nil"/>
        </w:pBdr>
        <w:spacing w:before="57" w:after="0"/>
        <w:ind w:left="283" w:right="283" w:firstLine="0"/>
        <w:rPr>
          <w:del w:id="7842" w:author="Cristiano de Menezes Feu" w:date="2022-11-21T08:33:00Z"/>
          <w:color w:val="005583"/>
          <w:sz w:val="16"/>
          <w:szCs w:val="16"/>
        </w:rPr>
      </w:pPr>
    </w:p>
  </w:footnote>
  <w:footnote w:id="339">
    <w:p w14:paraId="00001760" w14:textId="77777777" w:rsidR="003D183A" w:rsidDel="00E631A1" w:rsidRDefault="008B7924">
      <w:pPr>
        <w:widowControl w:val="0"/>
        <w:pBdr>
          <w:top w:val="nil"/>
          <w:left w:val="nil"/>
          <w:bottom w:val="nil"/>
          <w:right w:val="nil"/>
          <w:between w:val="nil"/>
        </w:pBdr>
        <w:spacing w:before="57" w:after="0"/>
        <w:ind w:left="283" w:right="283" w:firstLine="0"/>
        <w:rPr>
          <w:del w:id="7843" w:author="Cristiano de Menezes Feu" w:date="2022-11-21T08:33:00Z"/>
          <w:color w:val="005583"/>
          <w:sz w:val="16"/>
          <w:szCs w:val="16"/>
        </w:rPr>
      </w:pPr>
      <w:del w:id="7844" w:author="Cristiano de Menezes Feu" w:date="2022-11-21T08:33:00Z">
        <w:r w:rsidDel="00E631A1">
          <w:rPr>
            <w:vertAlign w:val="superscript"/>
          </w:rPr>
          <w:footnoteRef/>
        </w:r>
        <w:r w:rsidDel="00E631A1">
          <w:rPr>
            <w:color w:val="005583"/>
            <w:sz w:val="16"/>
            <w:szCs w:val="16"/>
          </w:rPr>
          <w:tab/>
          <w:delText>QO 87/2011 – Não é possível “a verificação dessa votação em razão do que dispõe o mesmo artigo, de que a consulta ao Plenário é feita sem discussão nem orientação, e pelo processo simbólico.”</w:delText>
        </w:r>
      </w:del>
    </w:p>
    <w:p w14:paraId="00001761" w14:textId="77777777" w:rsidR="003D183A" w:rsidDel="00E631A1" w:rsidRDefault="003D183A">
      <w:pPr>
        <w:widowControl w:val="0"/>
        <w:pBdr>
          <w:top w:val="nil"/>
          <w:left w:val="nil"/>
          <w:bottom w:val="nil"/>
          <w:right w:val="nil"/>
          <w:between w:val="nil"/>
        </w:pBdr>
        <w:spacing w:before="57" w:after="0"/>
        <w:ind w:left="283" w:right="283" w:firstLine="0"/>
        <w:rPr>
          <w:del w:id="7845" w:author="Cristiano de Menezes Feu" w:date="2022-11-21T08:33:00Z"/>
          <w:color w:val="005583"/>
          <w:sz w:val="16"/>
          <w:szCs w:val="16"/>
        </w:rPr>
      </w:pPr>
    </w:p>
  </w:footnote>
  <w:footnote w:id="340">
    <w:p w14:paraId="00001762" w14:textId="77777777" w:rsidR="003D183A" w:rsidDel="00E631A1" w:rsidRDefault="008B7924">
      <w:pPr>
        <w:widowControl w:val="0"/>
        <w:pBdr>
          <w:top w:val="nil"/>
          <w:left w:val="nil"/>
          <w:bottom w:val="nil"/>
          <w:right w:val="nil"/>
          <w:between w:val="nil"/>
        </w:pBdr>
        <w:spacing w:before="57" w:after="0"/>
        <w:ind w:left="283" w:right="283" w:firstLine="0"/>
        <w:rPr>
          <w:del w:id="7977" w:author="Cristiano de Menezes Feu" w:date="2022-11-21T08:33:00Z"/>
          <w:color w:val="005583"/>
          <w:sz w:val="16"/>
          <w:szCs w:val="16"/>
        </w:rPr>
      </w:pPr>
      <w:del w:id="7978" w:author="Cristiano de Menezes Feu" w:date="2022-11-21T08:33:00Z">
        <w:r w:rsidDel="00E631A1">
          <w:rPr>
            <w:vertAlign w:val="superscript"/>
          </w:rPr>
          <w:footnoteRef/>
        </w:r>
        <w:r w:rsidDel="00E631A1">
          <w:rPr>
            <w:color w:val="005583"/>
            <w:sz w:val="16"/>
            <w:szCs w:val="16"/>
          </w:rPr>
          <w:tab/>
          <w:delText xml:space="preserve">QO 394/2014 e QO 601/2005 – A medida provisória tranca a pauta a partir de zero hora do dia seguinte ao de seu recebimento na Câmara, salvo acordo de Lideranças. </w:delText>
        </w:r>
      </w:del>
    </w:p>
    <w:p w14:paraId="00001763" w14:textId="77777777" w:rsidR="003D183A" w:rsidDel="00E631A1" w:rsidRDefault="003D183A">
      <w:pPr>
        <w:widowControl w:val="0"/>
        <w:pBdr>
          <w:top w:val="nil"/>
          <w:left w:val="nil"/>
          <w:bottom w:val="nil"/>
          <w:right w:val="nil"/>
          <w:between w:val="nil"/>
        </w:pBdr>
        <w:spacing w:before="57" w:after="0"/>
        <w:ind w:left="283" w:right="283" w:firstLine="0"/>
        <w:rPr>
          <w:del w:id="7979" w:author="Cristiano de Menezes Feu" w:date="2022-11-21T08:33:00Z"/>
          <w:color w:val="005583"/>
          <w:sz w:val="16"/>
          <w:szCs w:val="16"/>
        </w:rPr>
      </w:pPr>
    </w:p>
  </w:footnote>
  <w:footnote w:id="341">
    <w:p w14:paraId="00001764" w14:textId="77777777" w:rsidR="003D183A" w:rsidDel="00E631A1" w:rsidRDefault="008B7924">
      <w:pPr>
        <w:widowControl w:val="0"/>
        <w:pBdr>
          <w:top w:val="nil"/>
          <w:left w:val="nil"/>
          <w:bottom w:val="nil"/>
          <w:right w:val="nil"/>
          <w:between w:val="nil"/>
        </w:pBdr>
        <w:spacing w:before="57" w:after="0"/>
        <w:ind w:left="283" w:right="283" w:firstLine="0"/>
        <w:rPr>
          <w:del w:id="7992" w:author="Cristiano de Menezes Feu" w:date="2022-11-21T08:33:00Z"/>
          <w:color w:val="005583"/>
          <w:sz w:val="16"/>
          <w:szCs w:val="16"/>
        </w:rPr>
      </w:pPr>
      <w:del w:id="7993" w:author="Cristiano de Menezes Feu" w:date="2022-11-21T08:33:00Z">
        <w:r w:rsidDel="00E631A1">
          <w:rPr>
            <w:vertAlign w:val="superscript"/>
          </w:rPr>
          <w:footnoteRef/>
        </w:r>
        <w:r w:rsidDel="00E631A1">
          <w:rPr>
            <w:color w:val="005583"/>
            <w:sz w:val="16"/>
            <w:szCs w:val="16"/>
          </w:rPr>
          <w:tab/>
          <w:delText>CF art. 58, § 2º Às Comissões, em razão da matéria de sua competência, cabe: I - discutir e votar projeto de lei que dispensar, na forma do regimento, a competência do Plenário, salvo se houver recurso de um décimo dos membros da Casa.</w:delText>
        </w:r>
      </w:del>
    </w:p>
    <w:p w14:paraId="00001765" w14:textId="77777777" w:rsidR="003D183A" w:rsidDel="00E631A1" w:rsidRDefault="003D183A">
      <w:pPr>
        <w:widowControl w:val="0"/>
        <w:pBdr>
          <w:top w:val="nil"/>
          <w:left w:val="nil"/>
          <w:bottom w:val="nil"/>
          <w:right w:val="nil"/>
          <w:between w:val="nil"/>
        </w:pBdr>
        <w:spacing w:before="57" w:after="0"/>
        <w:ind w:left="283" w:right="283" w:firstLine="0"/>
        <w:rPr>
          <w:del w:id="7994" w:author="Cristiano de Menezes Feu" w:date="2022-11-21T08:33:00Z"/>
          <w:color w:val="005583"/>
          <w:sz w:val="16"/>
          <w:szCs w:val="16"/>
        </w:rPr>
      </w:pPr>
    </w:p>
  </w:footnote>
  <w:footnote w:id="342">
    <w:p w14:paraId="00001766" w14:textId="77777777" w:rsidR="003D183A" w:rsidDel="00E631A1" w:rsidRDefault="008B7924">
      <w:pPr>
        <w:widowControl w:val="0"/>
        <w:pBdr>
          <w:top w:val="nil"/>
          <w:left w:val="nil"/>
          <w:bottom w:val="nil"/>
          <w:right w:val="nil"/>
          <w:between w:val="nil"/>
        </w:pBdr>
        <w:spacing w:before="57" w:after="0"/>
        <w:ind w:left="283" w:right="283" w:firstLine="0"/>
        <w:rPr>
          <w:del w:id="7995" w:author="Cristiano de Menezes Feu" w:date="2022-11-21T08:33:00Z"/>
          <w:color w:val="005583"/>
          <w:sz w:val="16"/>
          <w:szCs w:val="16"/>
        </w:rPr>
      </w:pPr>
      <w:del w:id="7996" w:author="Cristiano de Menezes Feu" w:date="2022-11-21T08:33:00Z">
        <w:r w:rsidDel="00E631A1">
          <w:rPr>
            <w:vertAlign w:val="superscript"/>
          </w:rPr>
          <w:footnoteRef/>
        </w:r>
        <w:r w:rsidDel="00E631A1">
          <w:rPr>
            <w:color w:val="005583"/>
            <w:sz w:val="16"/>
            <w:szCs w:val="16"/>
          </w:rPr>
          <w:tab/>
          <w:delText>(Parágrafo com redação dada pela Resolução nº 10, de 1991).</w:delText>
        </w:r>
      </w:del>
    </w:p>
    <w:p w14:paraId="00001767" w14:textId="77777777" w:rsidR="003D183A" w:rsidDel="00E631A1" w:rsidRDefault="003D183A">
      <w:pPr>
        <w:widowControl w:val="0"/>
        <w:pBdr>
          <w:top w:val="nil"/>
          <w:left w:val="nil"/>
          <w:bottom w:val="nil"/>
          <w:right w:val="nil"/>
          <w:between w:val="nil"/>
        </w:pBdr>
        <w:spacing w:before="57" w:after="0"/>
        <w:ind w:left="283" w:right="283" w:firstLine="0"/>
        <w:rPr>
          <w:del w:id="7997" w:author="Cristiano de Menezes Feu" w:date="2022-11-21T08:33:00Z"/>
          <w:color w:val="005583"/>
          <w:sz w:val="16"/>
          <w:szCs w:val="16"/>
        </w:rPr>
      </w:pPr>
    </w:p>
  </w:footnote>
  <w:footnote w:id="343">
    <w:p w14:paraId="00001768" w14:textId="77777777" w:rsidR="003D183A" w:rsidDel="00E631A1" w:rsidRDefault="008B7924">
      <w:pPr>
        <w:widowControl w:val="0"/>
        <w:pBdr>
          <w:top w:val="nil"/>
          <w:left w:val="nil"/>
          <w:bottom w:val="nil"/>
          <w:right w:val="nil"/>
          <w:between w:val="nil"/>
        </w:pBdr>
        <w:spacing w:before="57" w:after="0"/>
        <w:ind w:left="283" w:right="283" w:firstLine="0"/>
        <w:rPr>
          <w:del w:id="7998" w:author="Cristiano de Menezes Feu" w:date="2022-11-21T08:33:00Z"/>
          <w:color w:val="005583"/>
          <w:sz w:val="16"/>
          <w:szCs w:val="16"/>
        </w:rPr>
      </w:pPr>
      <w:del w:id="7999" w:author="Cristiano de Menezes Feu" w:date="2022-11-21T08:33:00Z">
        <w:r w:rsidDel="00E631A1">
          <w:rPr>
            <w:vertAlign w:val="superscript"/>
          </w:rPr>
          <w:footnoteRef/>
        </w:r>
        <w:r w:rsidDel="00E631A1">
          <w:rPr>
            <w:color w:val="005583"/>
            <w:sz w:val="16"/>
            <w:szCs w:val="16"/>
          </w:rPr>
          <w:tab/>
          <w:delText>Art. 132, § 1º do RCCN – § 1º Apresentado o recurso, que não terá efeito suspensivo, o Presidente, ex-officio ou por proposta do recorrente, deferida pelo Plenário, remeterá a matéria à Comissão de Constituição e Justiça da Casa a que pertencer o recorrente.</w:delText>
        </w:r>
      </w:del>
    </w:p>
    <w:p w14:paraId="00001769" w14:textId="77777777" w:rsidR="003D183A" w:rsidDel="00E631A1" w:rsidRDefault="003D183A">
      <w:pPr>
        <w:widowControl w:val="0"/>
        <w:pBdr>
          <w:top w:val="nil"/>
          <w:left w:val="nil"/>
          <w:bottom w:val="nil"/>
          <w:right w:val="nil"/>
          <w:between w:val="nil"/>
        </w:pBdr>
        <w:spacing w:before="57" w:after="0"/>
        <w:ind w:left="283" w:right="283" w:firstLine="0"/>
        <w:rPr>
          <w:del w:id="8000" w:author="Cristiano de Menezes Feu" w:date="2022-11-21T08:33:00Z"/>
          <w:color w:val="005583"/>
          <w:sz w:val="16"/>
          <w:szCs w:val="16"/>
        </w:rPr>
      </w:pPr>
    </w:p>
  </w:footnote>
  <w:footnote w:id="344">
    <w:p w14:paraId="0000176A" w14:textId="77777777" w:rsidR="003D183A" w:rsidDel="00E631A1" w:rsidRDefault="008B7924">
      <w:pPr>
        <w:widowControl w:val="0"/>
        <w:pBdr>
          <w:top w:val="nil"/>
          <w:left w:val="nil"/>
          <w:bottom w:val="nil"/>
          <w:right w:val="nil"/>
          <w:between w:val="nil"/>
        </w:pBdr>
        <w:spacing w:before="57" w:after="0"/>
        <w:ind w:left="283" w:right="283" w:firstLine="0"/>
        <w:rPr>
          <w:del w:id="8097" w:author="Cristiano de Menezes Feu" w:date="2022-11-21T08:33:00Z"/>
          <w:color w:val="005583"/>
          <w:sz w:val="16"/>
          <w:szCs w:val="16"/>
        </w:rPr>
      </w:pPr>
      <w:del w:id="8098" w:author="Cristiano de Menezes Feu" w:date="2022-11-21T08:33:00Z">
        <w:r w:rsidDel="00E631A1">
          <w:rPr>
            <w:vertAlign w:val="superscript"/>
          </w:rPr>
          <w:footnoteRef/>
        </w:r>
        <w:r w:rsidDel="00E631A1">
          <w:rPr>
            <w:color w:val="005583"/>
            <w:sz w:val="16"/>
            <w:szCs w:val="16"/>
          </w:rPr>
          <w:tab/>
          <w:delText>CF, art. 113 ADCT. “A proposição legislativa que crie ou altere despesa obrigatória ou renúncia de receita deverá ser acompanhada da estimativa do seu impacto orçamentário e financeiro.”</w:delText>
        </w:r>
      </w:del>
    </w:p>
    <w:p w14:paraId="0000176B" w14:textId="77777777" w:rsidR="003D183A" w:rsidDel="00E631A1" w:rsidRDefault="003D183A">
      <w:pPr>
        <w:widowControl w:val="0"/>
        <w:pBdr>
          <w:top w:val="nil"/>
          <w:left w:val="nil"/>
          <w:bottom w:val="nil"/>
          <w:right w:val="nil"/>
          <w:between w:val="nil"/>
        </w:pBdr>
        <w:spacing w:before="57" w:after="0"/>
        <w:ind w:left="283" w:right="283" w:firstLine="0"/>
        <w:rPr>
          <w:del w:id="8099" w:author="Cristiano de Menezes Feu" w:date="2022-11-21T08:33:00Z"/>
          <w:color w:val="005583"/>
          <w:sz w:val="16"/>
          <w:szCs w:val="16"/>
        </w:rPr>
      </w:pPr>
    </w:p>
  </w:footnote>
  <w:footnote w:id="345">
    <w:p w14:paraId="0000176C" w14:textId="77777777" w:rsidR="003D183A" w:rsidDel="00E631A1" w:rsidRDefault="008B7924">
      <w:pPr>
        <w:widowControl w:val="0"/>
        <w:pBdr>
          <w:top w:val="nil"/>
          <w:left w:val="nil"/>
          <w:bottom w:val="nil"/>
          <w:right w:val="nil"/>
          <w:between w:val="nil"/>
        </w:pBdr>
        <w:spacing w:before="57" w:after="0"/>
        <w:ind w:left="283" w:right="283" w:firstLine="0"/>
        <w:rPr>
          <w:del w:id="8106" w:author="Cristiano de Menezes Feu" w:date="2022-11-21T08:33:00Z"/>
          <w:color w:val="005583"/>
          <w:sz w:val="16"/>
          <w:szCs w:val="16"/>
        </w:rPr>
      </w:pPr>
      <w:del w:id="8107" w:author="Cristiano de Menezes Feu" w:date="2022-11-21T08:33:00Z">
        <w:r w:rsidDel="00E631A1">
          <w:rPr>
            <w:vertAlign w:val="superscript"/>
          </w:rPr>
          <w:footnoteRef/>
        </w:r>
        <w:r w:rsidDel="00E631A1">
          <w:rPr>
            <w:color w:val="005583"/>
            <w:sz w:val="16"/>
            <w:szCs w:val="16"/>
          </w:rPr>
          <w:tab/>
          <w:delText>Em 07/08/2019 foi declarada a prejudicialidade da Questão de Ordem n. 411/2018, nos termos do art. 164, I, do RICD, tendo em vista que o procedimento nela impugnado foi tornado sem efeito por Decisão da Presidência de 23 de maio de 2018, determinando-se a distribuição das proposições que haviam sido devolvidas aos seus autores com base no mesmo fundamento</w:delText>
        </w:r>
      </w:del>
    </w:p>
    <w:p w14:paraId="0000176D" w14:textId="77777777" w:rsidR="003D183A" w:rsidDel="00E631A1" w:rsidRDefault="003D183A">
      <w:pPr>
        <w:widowControl w:val="0"/>
        <w:pBdr>
          <w:top w:val="nil"/>
          <w:left w:val="nil"/>
          <w:bottom w:val="nil"/>
          <w:right w:val="nil"/>
          <w:between w:val="nil"/>
        </w:pBdr>
        <w:spacing w:before="57" w:after="0"/>
        <w:ind w:left="283" w:right="283" w:firstLine="0"/>
        <w:rPr>
          <w:del w:id="8108" w:author="Cristiano de Menezes Feu" w:date="2022-11-21T08:33:00Z"/>
          <w:color w:val="005583"/>
          <w:sz w:val="16"/>
          <w:szCs w:val="16"/>
        </w:rPr>
      </w:pPr>
    </w:p>
  </w:footnote>
  <w:footnote w:id="346">
    <w:p w14:paraId="0000176E" w14:textId="77777777" w:rsidR="003D183A" w:rsidDel="00E631A1" w:rsidRDefault="008B7924">
      <w:pPr>
        <w:widowControl w:val="0"/>
        <w:pBdr>
          <w:top w:val="nil"/>
          <w:left w:val="nil"/>
          <w:bottom w:val="nil"/>
          <w:right w:val="nil"/>
          <w:between w:val="nil"/>
        </w:pBdr>
        <w:spacing w:before="57" w:after="0"/>
        <w:ind w:left="283" w:right="283" w:firstLine="0"/>
        <w:rPr>
          <w:del w:id="8133" w:author="Cristiano de Menezes Feu" w:date="2022-11-21T08:33:00Z"/>
          <w:color w:val="005583"/>
          <w:sz w:val="16"/>
          <w:szCs w:val="16"/>
        </w:rPr>
      </w:pPr>
      <w:del w:id="8134"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76F" w14:textId="77777777" w:rsidR="003D183A" w:rsidDel="00E631A1" w:rsidRDefault="003D183A">
      <w:pPr>
        <w:widowControl w:val="0"/>
        <w:pBdr>
          <w:top w:val="nil"/>
          <w:left w:val="nil"/>
          <w:bottom w:val="nil"/>
          <w:right w:val="nil"/>
          <w:between w:val="nil"/>
        </w:pBdr>
        <w:spacing w:before="57" w:after="0"/>
        <w:ind w:left="283" w:right="283" w:firstLine="0"/>
        <w:rPr>
          <w:del w:id="8135" w:author="Cristiano de Menezes Feu" w:date="2022-11-21T08:33:00Z"/>
          <w:color w:val="005583"/>
          <w:sz w:val="16"/>
          <w:szCs w:val="16"/>
        </w:rPr>
      </w:pPr>
    </w:p>
  </w:footnote>
  <w:footnote w:id="347">
    <w:p w14:paraId="00001770" w14:textId="77777777" w:rsidR="003D183A" w:rsidDel="00E631A1" w:rsidRDefault="008B7924">
      <w:pPr>
        <w:widowControl w:val="0"/>
        <w:pBdr>
          <w:top w:val="nil"/>
          <w:left w:val="nil"/>
          <w:bottom w:val="nil"/>
          <w:right w:val="nil"/>
          <w:between w:val="nil"/>
        </w:pBdr>
        <w:spacing w:before="57" w:after="0"/>
        <w:ind w:left="283" w:right="283" w:firstLine="0"/>
        <w:rPr>
          <w:del w:id="8139" w:author="Cristiano de Menezes Feu" w:date="2022-11-21T08:33:00Z"/>
          <w:color w:val="005583"/>
          <w:sz w:val="16"/>
          <w:szCs w:val="16"/>
        </w:rPr>
      </w:pPr>
      <w:del w:id="8140"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771" w14:textId="77777777" w:rsidR="003D183A" w:rsidDel="00E631A1" w:rsidRDefault="003D183A">
      <w:pPr>
        <w:widowControl w:val="0"/>
        <w:pBdr>
          <w:top w:val="nil"/>
          <w:left w:val="nil"/>
          <w:bottom w:val="nil"/>
          <w:right w:val="nil"/>
          <w:between w:val="nil"/>
        </w:pBdr>
        <w:spacing w:before="57" w:after="0"/>
        <w:ind w:left="283" w:right="283" w:firstLine="0"/>
        <w:rPr>
          <w:del w:id="8141" w:author="Cristiano de Menezes Feu" w:date="2022-11-21T08:33:00Z"/>
          <w:color w:val="005583"/>
          <w:sz w:val="16"/>
          <w:szCs w:val="16"/>
        </w:rPr>
      </w:pPr>
    </w:p>
  </w:footnote>
  <w:footnote w:id="348">
    <w:p w14:paraId="00001772" w14:textId="77777777" w:rsidR="003D183A" w:rsidDel="00E631A1" w:rsidRDefault="008B7924">
      <w:pPr>
        <w:widowControl w:val="0"/>
        <w:pBdr>
          <w:top w:val="nil"/>
          <w:left w:val="nil"/>
          <w:bottom w:val="nil"/>
          <w:right w:val="nil"/>
          <w:between w:val="nil"/>
        </w:pBdr>
        <w:spacing w:before="57" w:after="0"/>
        <w:ind w:left="283" w:right="283" w:firstLine="0"/>
        <w:rPr>
          <w:del w:id="8148" w:author="Cristiano de Menezes Feu" w:date="2022-11-21T08:33:00Z"/>
          <w:color w:val="005583"/>
          <w:sz w:val="16"/>
          <w:szCs w:val="16"/>
        </w:rPr>
      </w:pPr>
      <w:del w:id="8149" w:author="Cristiano de Menezes Feu" w:date="2022-11-21T08:33:00Z">
        <w:r w:rsidDel="00E631A1">
          <w:rPr>
            <w:vertAlign w:val="superscript"/>
          </w:rPr>
          <w:footnoteRef/>
        </w:r>
        <w:r w:rsidDel="00E631A1">
          <w:rPr>
            <w:color w:val="005583"/>
            <w:sz w:val="16"/>
            <w:szCs w:val="16"/>
          </w:rPr>
          <w:tab/>
        </w:r>
        <w:r w:rsidDel="00E631A1">
          <w:rPr>
            <w:color w:val="FF0000"/>
            <w:sz w:val="16"/>
            <w:szCs w:val="16"/>
          </w:rPr>
          <w:delText>(</w:delText>
        </w:r>
        <w:r w:rsidDel="00E631A1">
          <w:rPr>
            <w:i/>
            <w:color w:val="FF0000"/>
            <w:sz w:val="16"/>
            <w:szCs w:val="16"/>
          </w:rPr>
          <w:delText>Caput</w:delText>
        </w:r>
        <w:r w:rsidDel="00E631A1">
          <w:rPr>
            <w:color w:val="FF0000"/>
            <w:sz w:val="16"/>
            <w:szCs w:val="16"/>
          </w:rPr>
          <w:delText xml:space="preserve"> do inciso com redação dada pela Resolução nº 29, de 2018, publicada no Suplemento ao DCD de 7/12/2018, </w:delText>
        </w:r>
        <w:r w:rsidDel="00E631A1">
          <w:rPr>
            <w:strike/>
            <w:color w:val="FF0000"/>
            <w:sz w:val="16"/>
            <w:szCs w:val="16"/>
          </w:rPr>
          <w:delText>em vigor no início da próxima sessão legislativa ordinária</w:delText>
        </w:r>
        <w:r w:rsidDel="00E631A1">
          <w:rPr>
            <w:color w:val="FF0000"/>
            <w:sz w:val="16"/>
            <w:szCs w:val="16"/>
          </w:rPr>
          <w:delText>).</w:delText>
        </w:r>
      </w:del>
    </w:p>
    <w:p w14:paraId="00001773" w14:textId="77777777" w:rsidR="003D183A" w:rsidDel="00E631A1" w:rsidRDefault="003D183A">
      <w:pPr>
        <w:widowControl w:val="0"/>
        <w:pBdr>
          <w:top w:val="nil"/>
          <w:left w:val="nil"/>
          <w:bottom w:val="nil"/>
          <w:right w:val="nil"/>
          <w:between w:val="nil"/>
        </w:pBdr>
        <w:spacing w:before="57" w:after="0"/>
        <w:ind w:left="283" w:right="283" w:firstLine="0"/>
        <w:rPr>
          <w:del w:id="8150" w:author="Cristiano de Menezes Feu" w:date="2022-11-21T08:33:00Z"/>
          <w:color w:val="005583"/>
          <w:sz w:val="16"/>
          <w:szCs w:val="16"/>
        </w:rPr>
      </w:pPr>
    </w:p>
  </w:footnote>
  <w:footnote w:id="349">
    <w:p w14:paraId="00001774" w14:textId="77777777" w:rsidR="003D183A" w:rsidDel="00E631A1" w:rsidRDefault="008B7924">
      <w:pPr>
        <w:widowControl w:val="0"/>
        <w:pBdr>
          <w:top w:val="nil"/>
          <w:left w:val="nil"/>
          <w:bottom w:val="nil"/>
          <w:right w:val="nil"/>
          <w:between w:val="nil"/>
        </w:pBdr>
        <w:spacing w:before="57" w:after="0"/>
        <w:ind w:left="283" w:right="283" w:firstLine="0"/>
        <w:rPr>
          <w:del w:id="8169" w:author="Cristiano de Menezes Feu" w:date="2022-11-21T08:33:00Z"/>
          <w:color w:val="005583"/>
          <w:sz w:val="16"/>
          <w:szCs w:val="16"/>
        </w:rPr>
      </w:pPr>
      <w:del w:id="8170" w:author="Cristiano de Menezes Feu" w:date="2022-11-21T08:33:00Z">
        <w:r w:rsidDel="00E631A1">
          <w:rPr>
            <w:vertAlign w:val="superscript"/>
          </w:rPr>
          <w:footnoteRef/>
        </w:r>
        <w:r w:rsidDel="00E631A1">
          <w:rPr>
            <w:color w:val="005583"/>
            <w:sz w:val="16"/>
            <w:szCs w:val="16"/>
          </w:rPr>
          <w:tab/>
          <w:delText>“É doutrina pacífica, em face do direito constitucional federal, que só se exige lei complementar para aquelas matérias para as quais a Carta Magna Federal, expressamente, exige essa espécie de lei (...).” (RTJ 113/392-401, 398, Relator: Ministro Moreira Alves).</w:delText>
        </w:r>
      </w:del>
    </w:p>
    <w:p w14:paraId="00001775" w14:textId="77777777" w:rsidR="003D183A" w:rsidDel="00E631A1" w:rsidRDefault="003D183A">
      <w:pPr>
        <w:widowControl w:val="0"/>
        <w:pBdr>
          <w:top w:val="nil"/>
          <w:left w:val="nil"/>
          <w:bottom w:val="nil"/>
          <w:right w:val="nil"/>
          <w:between w:val="nil"/>
        </w:pBdr>
        <w:spacing w:before="57" w:after="0"/>
        <w:ind w:left="283" w:right="283" w:firstLine="0"/>
        <w:rPr>
          <w:del w:id="8171" w:author="Cristiano de Menezes Feu" w:date="2022-11-21T08:33:00Z"/>
          <w:color w:val="005583"/>
          <w:sz w:val="16"/>
          <w:szCs w:val="16"/>
        </w:rPr>
      </w:pPr>
    </w:p>
  </w:footnote>
  <w:footnote w:id="350">
    <w:p w14:paraId="00001776" w14:textId="77777777" w:rsidR="003D183A" w:rsidDel="00E631A1" w:rsidRDefault="008B7924">
      <w:pPr>
        <w:widowControl w:val="0"/>
        <w:pBdr>
          <w:top w:val="nil"/>
          <w:left w:val="nil"/>
          <w:bottom w:val="nil"/>
          <w:right w:val="nil"/>
          <w:between w:val="nil"/>
        </w:pBdr>
        <w:spacing w:before="57" w:after="0"/>
        <w:ind w:left="283" w:right="283" w:firstLine="0"/>
        <w:rPr>
          <w:del w:id="8229" w:author="Cristiano de Menezes Feu" w:date="2022-11-21T08:33:00Z"/>
          <w:color w:val="005583"/>
          <w:sz w:val="16"/>
          <w:szCs w:val="16"/>
        </w:rPr>
      </w:pPr>
      <w:del w:id="8230" w:author="Cristiano de Menezes Feu" w:date="2022-11-21T08:33:00Z">
        <w:r w:rsidDel="00E631A1">
          <w:rPr>
            <w:vertAlign w:val="superscript"/>
          </w:rPr>
          <w:footnoteRef/>
        </w:r>
        <w:r w:rsidDel="00E631A1">
          <w:rPr>
            <w:color w:val="005583"/>
            <w:sz w:val="16"/>
            <w:szCs w:val="16"/>
          </w:rPr>
          <w:tab/>
          <w:delText>(Parágrafo adaptado aos termos da Resolução nº 29, de 2018).</w:delText>
        </w:r>
      </w:del>
    </w:p>
    <w:p w14:paraId="00001777" w14:textId="77777777" w:rsidR="003D183A" w:rsidDel="00E631A1" w:rsidRDefault="003D183A">
      <w:pPr>
        <w:widowControl w:val="0"/>
        <w:pBdr>
          <w:top w:val="nil"/>
          <w:left w:val="nil"/>
          <w:bottom w:val="nil"/>
          <w:right w:val="nil"/>
          <w:between w:val="nil"/>
        </w:pBdr>
        <w:spacing w:before="57" w:after="0"/>
        <w:ind w:left="283" w:right="283" w:firstLine="0"/>
        <w:rPr>
          <w:del w:id="8231" w:author="Cristiano de Menezes Feu" w:date="2022-11-21T08:33:00Z"/>
          <w:color w:val="005583"/>
          <w:sz w:val="16"/>
          <w:szCs w:val="16"/>
        </w:rPr>
      </w:pPr>
    </w:p>
  </w:footnote>
  <w:footnote w:id="351">
    <w:p w14:paraId="00001778" w14:textId="77777777" w:rsidR="003D183A" w:rsidDel="00E631A1" w:rsidRDefault="008B7924">
      <w:pPr>
        <w:widowControl w:val="0"/>
        <w:pBdr>
          <w:top w:val="nil"/>
          <w:left w:val="nil"/>
          <w:bottom w:val="nil"/>
          <w:right w:val="nil"/>
          <w:between w:val="nil"/>
        </w:pBdr>
        <w:spacing w:before="57" w:after="0"/>
        <w:ind w:left="283" w:right="283" w:firstLine="0"/>
        <w:rPr>
          <w:del w:id="8256" w:author="Cristiano de Menezes Feu" w:date="2022-11-21T08:33:00Z"/>
          <w:color w:val="005583"/>
          <w:sz w:val="16"/>
          <w:szCs w:val="16"/>
        </w:rPr>
      </w:pPr>
      <w:del w:id="8257" w:author="Cristiano de Menezes Feu" w:date="2022-11-21T08:33:00Z">
        <w:r w:rsidDel="00E631A1">
          <w:rPr>
            <w:vertAlign w:val="superscript"/>
          </w:rPr>
          <w:footnoteRef/>
        </w:r>
        <w:r w:rsidDel="00E631A1">
          <w:rPr>
            <w:color w:val="005583"/>
            <w:sz w:val="16"/>
            <w:szCs w:val="16"/>
          </w:rPr>
          <w:tab/>
          <w:delText>(Numeração adaptada aos termos da Resolução nº 10, de 1991).</w:delText>
        </w:r>
      </w:del>
    </w:p>
    <w:p w14:paraId="00001779" w14:textId="77777777" w:rsidR="003D183A" w:rsidDel="00E631A1" w:rsidRDefault="003D183A">
      <w:pPr>
        <w:widowControl w:val="0"/>
        <w:pBdr>
          <w:top w:val="nil"/>
          <w:left w:val="nil"/>
          <w:bottom w:val="nil"/>
          <w:right w:val="nil"/>
          <w:between w:val="nil"/>
        </w:pBdr>
        <w:spacing w:before="57" w:after="0"/>
        <w:ind w:left="283" w:right="283" w:firstLine="0"/>
        <w:rPr>
          <w:del w:id="8258" w:author="Cristiano de Menezes Feu" w:date="2022-11-21T08:33:00Z"/>
          <w:color w:val="005583"/>
          <w:sz w:val="16"/>
          <w:szCs w:val="16"/>
        </w:rPr>
      </w:pPr>
    </w:p>
  </w:footnote>
  <w:footnote w:id="352">
    <w:p w14:paraId="0000177A" w14:textId="77777777" w:rsidR="003D183A" w:rsidDel="00E631A1" w:rsidRDefault="008B7924">
      <w:pPr>
        <w:widowControl w:val="0"/>
        <w:pBdr>
          <w:top w:val="nil"/>
          <w:left w:val="nil"/>
          <w:bottom w:val="nil"/>
          <w:right w:val="nil"/>
          <w:between w:val="nil"/>
        </w:pBdr>
        <w:spacing w:before="57" w:after="0"/>
        <w:ind w:left="283" w:right="283" w:firstLine="0"/>
        <w:rPr>
          <w:del w:id="8265" w:author="Cristiano de Menezes Feu" w:date="2022-11-21T08:33:00Z"/>
          <w:color w:val="005583"/>
          <w:sz w:val="16"/>
          <w:szCs w:val="16"/>
        </w:rPr>
      </w:pPr>
      <w:del w:id="8266" w:author="Cristiano de Menezes Feu" w:date="2022-11-21T08:33:00Z">
        <w:r w:rsidDel="00E631A1">
          <w:rPr>
            <w:vertAlign w:val="superscript"/>
          </w:rPr>
          <w:footnoteRef/>
        </w:r>
        <w:r w:rsidDel="00E631A1">
          <w:rPr>
            <w:color w:val="005583"/>
            <w:sz w:val="16"/>
            <w:szCs w:val="16"/>
          </w:rPr>
          <w:tab/>
          <w:delText xml:space="preserve">Resolução nº 1/2002, do Congresso Nacional, art. 4º, § 3º O projeto que, nos termos do § 2º, tramitar na forma de emenda à medida provisória, ao final da apreciação desta, será declarado prejudicado e arquivado, exceto se a medida provisória for rejeitada por ser inconstitucional, hipótese em que o projeto retornará ao seu curso normal. </w:delText>
        </w:r>
      </w:del>
    </w:p>
    <w:p w14:paraId="0000177B" w14:textId="77777777" w:rsidR="003D183A" w:rsidDel="00E631A1" w:rsidRDefault="003D183A">
      <w:pPr>
        <w:widowControl w:val="0"/>
        <w:pBdr>
          <w:top w:val="nil"/>
          <w:left w:val="nil"/>
          <w:bottom w:val="nil"/>
          <w:right w:val="nil"/>
          <w:between w:val="nil"/>
        </w:pBdr>
        <w:spacing w:before="57" w:after="0"/>
        <w:ind w:left="283" w:right="283" w:firstLine="0"/>
        <w:rPr>
          <w:del w:id="8267" w:author="Cristiano de Menezes Feu" w:date="2022-11-21T08:33:00Z"/>
          <w:color w:val="005583"/>
          <w:sz w:val="16"/>
          <w:szCs w:val="16"/>
        </w:rPr>
      </w:pPr>
    </w:p>
  </w:footnote>
  <w:footnote w:id="353">
    <w:p w14:paraId="0000177C" w14:textId="77777777" w:rsidR="003D183A" w:rsidDel="00E631A1" w:rsidRDefault="008B7924">
      <w:pPr>
        <w:widowControl w:val="0"/>
        <w:pBdr>
          <w:top w:val="nil"/>
          <w:left w:val="nil"/>
          <w:bottom w:val="nil"/>
          <w:right w:val="nil"/>
          <w:between w:val="nil"/>
        </w:pBdr>
        <w:spacing w:before="57" w:after="0"/>
        <w:ind w:left="283" w:right="283" w:firstLine="0"/>
        <w:rPr>
          <w:del w:id="8271" w:author="Cristiano de Menezes Feu" w:date="2022-11-21T08:33:00Z"/>
          <w:color w:val="005583"/>
          <w:sz w:val="16"/>
          <w:szCs w:val="16"/>
        </w:rPr>
      </w:pPr>
      <w:del w:id="8272" w:author="Cristiano de Menezes Feu" w:date="2022-11-21T08:33:00Z">
        <w:r w:rsidDel="00E631A1">
          <w:rPr>
            <w:vertAlign w:val="superscript"/>
          </w:rPr>
          <w:footnoteRef/>
        </w:r>
        <w:r w:rsidDel="00E631A1">
          <w:rPr>
            <w:color w:val="005583"/>
            <w:sz w:val="16"/>
            <w:szCs w:val="16"/>
          </w:rPr>
          <w:tab/>
          <w:delText xml:space="preserve">QO 90/2007 – “Esclarece que há jurisprudência estabelecida na Casa no sentido de que é possível a apensação de PEC, mesmo em fases diferentes de tramitação, quando a matéria é semelhante.” </w:delText>
        </w:r>
      </w:del>
    </w:p>
    <w:p w14:paraId="0000177D" w14:textId="77777777" w:rsidR="003D183A" w:rsidDel="00E631A1" w:rsidRDefault="003D183A">
      <w:pPr>
        <w:widowControl w:val="0"/>
        <w:pBdr>
          <w:top w:val="nil"/>
          <w:left w:val="nil"/>
          <w:bottom w:val="nil"/>
          <w:right w:val="nil"/>
          <w:between w:val="nil"/>
        </w:pBdr>
        <w:spacing w:before="57" w:after="0"/>
        <w:ind w:left="283" w:right="283" w:firstLine="0"/>
        <w:rPr>
          <w:del w:id="8273" w:author="Cristiano de Menezes Feu" w:date="2022-11-21T08:33:00Z"/>
          <w:color w:val="005583"/>
          <w:sz w:val="16"/>
          <w:szCs w:val="16"/>
        </w:rPr>
      </w:pPr>
    </w:p>
  </w:footnote>
  <w:footnote w:id="354">
    <w:p w14:paraId="0000177E" w14:textId="77777777" w:rsidR="003D183A" w:rsidDel="00E631A1" w:rsidRDefault="008B7924">
      <w:pPr>
        <w:widowControl w:val="0"/>
        <w:pBdr>
          <w:top w:val="nil"/>
          <w:left w:val="nil"/>
          <w:bottom w:val="nil"/>
          <w:right w:val="nil"/>
          <w:between w:val="nil"/>
        </w:pBdr>
        <w:spacing w:before="57" w:after="0"/>
        <w:ind w:left="283" w:right="283" w:firstLine="0"/>
        <w:rPr>
          <w:del w:id="8286" w:author="Cristiano de Menezes Feu" w:date="2022-11-21T08:33:00Z"/>
          <w:color w:val="005583"/>
          <w:sz w:val="16"/>
          <w:szCs w:val="16"/>
        </w:rPr>
      </w:pPr>
      <w:del w:id="8287" w:author="Cristiano de Menezes Feu" w:date="2022-11-21T08:33:00Z">
        <w:r w:rsidDel="00E631A1">
          <w:rPr>
            <w:vertAlign w:val="superscript"/>
          </w:rPr>
          <w:footnoteRef/>
        </w:r>
        <w:r w:rsidDel="00E631A1">
          <w:rPr>
            <w:color w:val="005583"/>
            <w:sz w:val="16"/>
            <w:szCs w:val="16"/>
          </w:rPr>
          <w:tab/>
          <w:delText>(Alínea com redação dada pela Resolução nº 10, de 1991).</w:delText>
        </w:r>
      </w:del>
    </w:p>
    <w:p w14:paraId="0000177F" w14:textId="77777777" w:rsidR="003D183A" w:rsidDel="00E631A1" w:rsidRDefault="003D183A">
      <w:pPr>
        <w:widowControl w:val="0"/>
        <w:pBdr>
          <w:top w:val="nil"/>
          <w:left w:val="nil"/>
          <w:bottom w:val="nil"/>
          <w:right w:val="nil"/>
          <w:between w:val="nil"/>
        </w:pBdr>
        <w:spacing w:before="57" w:after="0"/>
        <w:ind w:left="283" w:right="283" w:firstLine="0"/>
        <w:rPr>
          <w:del w:id="8288" w:author="Cristiano de Menezes Feu" w:date="2022-11-21T08:33:00Z"/>
          <w:color w:val="005583"/>
          <w:sz w:val="16"/>
          <w:szCs w:val="16"/>
        </w:rPr>
      </w:pPr>
    </w:p>
  </w:footnote>
  <w:footnote w:id="355">
    <w:p w14:paraId="00001780" w14:textId="77777777" w:rsidR="003D183A" w:rsidDel="00E631A1" w:rsidRDefault="008B7924">
      <w:pPr>
        <w:widowControl w:val="0"/>
        <w:pBdr>
          <w:top w:val="nil"/>
          <w:left w:val="nil"/>
          <w:bottom w:val="nil"/>
          <w:right w:val="nil"/>
          <w:between w:val="nil"/>
        </w:pBdr>
        <w:spacing w:before="57" w:after="0"/>
        <w:ind w:left="283" w:right="283" w:firstLine="0"/>
        <w:rPr>
          <w:del w:id="8301" w:author="Cristiano de Menezes Feu" w:date="2022-11-21T08:33:00Z"/>
          <w:color w:val="005583"/>
          <w:sz w:val="16"/>
          <w:szCs w:val="16"/>
        </w:rPr>
      </w:pPr>
      <w:del w:id="8302" w:author="Cristiano de Menezes Feu" w:date="2022-11-21T08:33:00Z">
        <w:r w:rsidDel="00E631A1">
          <w:rPr>
            <w:vertAlign w:val="superscript"/>
          </w:rPr>
          <w:footnoteRef/>
        </w:r>
        <w:r w:rsidDel="00E631A1">
          <w:rPr>
            <w:color w:val="005583"/>
            <w:sz w:val="16"/>
            <w:szCs w:val="16"/>
          </w:rPr>
          <w:tab/>
          <w:delText>(Alínea com redação dada pela Resolução nº 10, de 1991).</w:delText>
        </w:r>
      </w:del>
    </w:p>
    <w:p w14:paraId="00001781" w14:textId="77777777" w:rsidR="003D183A" w:rsidDel="00E631A1" w:rsidRDefault="003D183A">
      <w:pPr>
        <w:widowControl w:val="0"/>
        <w:pBdr>
          <w:top w:val="nil"/>
          <w:left w:val="nil"/>
          <w:bottom w:val="nil"/>
          <w:right w:val="nil"/>
          <w:between w:val="nil"/>
        </w:pBdr>
        <w:spacing w:before="57" w:after="0"/>
        <w:ind w:left="283" w:right="283" w:firstLine="0"/>
        <w:rPr>
          <w:del w:id="8303" w:author="Cristiano de Menezes Feu" w:date="2022-11-21T08:33:00Z"/>
          <w:color w:val="005583"/>
          <w:sz w:val="16"/>
          <w:szCs w:val="16"/>
        </w:rPr>
      </w:pPr>
    </w:p>
  </w:footnote>
  <w:footnote w:id="356">
    <w:p w14:paraId="00001782" w14:textId="77777777" w:rsidR="003D183A" w:rsidDel="00E631A1" w:rsidRDefault="008B7924">
      <w:pPr>
        <w:widowControl w:val="0"/>
        <w:pBdr>
          <w:top w:val="nil"/>
          <w:left w:val="nil"/>
          <w:bottom w:val="nil"/>
          <w:right w:val="nil"/>
          <w:between w:val="nil"/>
        </w:pBdr>
        <w:spacing w:before="57" w:after="0"/>
        <w:ind w:left="283" w:right="283" w:firstLine="0"/>
        <w:rPr>
          <w:del w:id="8310" w:author="Cristiano de Menezes Feu" w:date="2022-11-21T08:33:00Z"/>
          <w:color w:val="005583"/>
          <w:sz w:val="16"/>
          <w:szCs w:val="16"/>
        </w:rPr>
      </w:pPr>
      <w:del w:id="8311" w:author="Cristiano de Menezes Feu" w:date="2022-11-21T08:33:00Z">
        <w:r w:rsidDel="00E631A1">
          <w:rPr>
            <w:vertAlign w:val="superscript"/>
          </w:rPr>
          <w:footnoteRef/>
        </w:r>
        <w:r w:rsidDel="00E631A1">
          <w:rPr>
            <w:color w:val="005583"/>
            <w:sz w:val="16"/>
            <w:szCs w:val="16"/>
          </w:rPr>
          <w:tab/>
          <w:delText>(Alínea com redação dada pela Resolução nº 10, de 1991 e adaptada à Resolução nº 20, de 2004).</w:delText>
        </w:r>
      </w:del>
    </w:p>
    <w:p w14:paraId="00001783" w14:textId="77777777" w:rsidR="003D183A" w:rsidDel="00E631A1" w:rsidRDefault="003D183A">
      <w:pPr>
        <w:widowControl w:val="0"/>
        <w:pBdr>
          <w:top w:val="nil"/>
          <w:left w:val="nil"/>
          <w:bottom w:val="nil"/>
          <w:right w:val="nil"/>
          <w:between w:val="nil"/>
        </w:pBdr>
        <w:spacing w:before="57" w:after="0"/>
        <w:ind w:left="283" w:right="283" w:firstLine="0"/>
        <w:rPr>
          <w:del w:id="8312" w:author="Cristiano de Menezes Feu" w:date="2022-11-21T08:33:00Z"/>
          <w:color w:val="005583"/>
          <w:sz w:val="16"/>
          <w:szCs w:val="16"/>
        </w:rPr>
      </w:pPr>
    </w:p>
  </w:footnote>
  <w:footnote w:id="357">
    <w:p w14:paraId="00001784" w14:textId="77777777" w:rsidR="003D183A" w:rsidDel="00E631A1" w:rsidRDefault="008B7924">
      <w:pPr>
        <w:widowControl w:val="0"/>
        <w:pBdr>
          <w:top w:val="nil"/>
          <w:left w:val="nil"/>
          <w:bottom w:val="nil"/>
          <w:right w:val="nil"/>
          <w:between w:val="nil"/>
        </w:pBdr>
        <w:spacing w:before="57" w:after="0"/>
        <w:ind w:left="283" w:right="283" w:firstLine="0"/>
        <w:rPr>
          <w:del w:id="8319" w:author="Cristiano de Menezes Feu" w:date="2022-11-21T08:33:00Z"/>
          <w:color w:val="005583"/>
          <w:sz w:val="16"/>
          <w:szCs w:val="16"/>
        </w:rPr>
      </w:pPr>
      <w:del w:id="8320" w:author="Cristiano de Menezes Feu" w:date="2022-11-21T08:33:00Z">
        <w:r w:rsidDel="00E631A1">
          <w:rPr>
            <w:vertAlign w:val="superscript"/>
          </w:rPr>
          <w:footnoteRef/>
        </w:r>
        <w:r w:rsidDel="00E631A1">
          <w:rPr>
            <w:color w:val="005583"/>
            <w:sz w:val="16"/>
            <w:szCs w:val="16"/>
          </w:rPr>
          <w:tab/>
          <w:delText>(Alínea com redação dada pela Resolução nº 10, de 1991).</w:delText>
        </w:r>
      </w:del>
    </w:p>
    <w:p w14:paraId="00001785" w14:textId="77777777" w:rsidR="003D183A" w:rsidDel="00E631A1" w:rsidRDefault="003D183A">
      <w:pPr>
        <w:widowControl w:val="0"/>
        <w:pBdr>
          <w:top w:val="nil"/>
          <w:left w:val="nil"/>
          <w:bottom w:val="nil"/>
          <w:right w:val="nil"/>
          <w:between w:val="nil"/>
        </w:pBdr>
        <w:spacing w:before="57" w:after="0"/>
        <w:ind w:left="283" w:right="283" w:firstLine="0"/>
        <w:rPr>
          <w:del w:id="8321" w:author="Cristiano de Menezes Feu" w:date="2022-11-21T08:33:00Z"/>
          <w:color w:val="005583"/>
          <w:sz w:val="16"/>
          <w:szCs w:val="16"/>
        </w:rPr>
      </w:pPr>
    </w:p>
  </w:footnote>
  <w:footnote w:id="358">
    <w:p w14:paraId="00001786" w14:textId="77777777" w:rsidR="003D183A" w:rsidDel="00E631A1" w:rsidRDefault="008B7924">
      <w:pPr>
        <w:widowControl w:val="0"/>
        <w:pBdr>
          <w:top w:val="nil"/>
          <w:left w:val="nil"/>
          <w:bottom w:val="nil"/>
          <w:right w:val="nil"/>
          <w:between w:val="nil"/>
        </w:pBdr>
        <w:spacing w:before="57" w:after="0"/>
        <w:ind w:left="283" w:right="283" w:firstLine="0"/>
        <w:rPr>
          <w:del w:id="8325" w:author="Cristiano de Menezes Feu" w:date="2022-11-21T08:33:00Z"/>
          <w:color w:val="005583"/>
          <w:sz w:val="16"/>
          <w:szCs w:val="16"/>
        </w:rPr>
      </w:pPr>
      <w:del w:id="8326" w:author="Cristiano de Menezes Feu" w:date="2022-11-21T08:33:00Z">
        <w:r w:rsidDel="00E631A1">
          <w:rPr>
            <w:vertAlign w:val="superscript"/>
          </w:rPr>
          <w:footnoteRef/>
        </w:r>
        <w:r w:rsidDel="00E631A1">
          <w:rPr>
            <w:color w:val="005583"/>
            <w:sz w:val="16"/>
            <w:szCs w:val="16"/>
          </w:rPr>
          <w:tab/>
          <w:delText>(Inciso com redação dada pela Resolução nº 10, de 1991).</w:delText>
        </w:r>
      </w:del>
    </w:p>
    <w:p w14:paraId="00001787" w14:textId="77777777" w:rsidR="003D183A" w:rsidDel="00E631A1" w:rsidRDefault="003D183A">
      <w:pPr>
        <w:widowControl w:val="0"/>
        <w:pBdr>
          <w:top w:val="nil"/>
          <w:left w:val="nil"/>
          <w:bottom w:val="nil"/>
          <w:right w:val="nil"/>
          <w:between w:val="nil"/>
        </w:pBdr>
        <w:spacing w:before="57" w:after="0"/>
        <w:ind w:left="283" w:right="283" w:firstLine="0"/>
        <w:rPr>
          <w:del w:id="8327" w:author="Cristiano de Menezes Feu" w:date="2022-11-21T08:33:00Z"/>
          <w:color w:val="005583"/>
          <w:sz w:val="16"/>
          <w:szCs w:val="16"/>
        </w:rPr>
      </w:pPr>
    </w:p>
  </w:footnote>
  <w:footnote w:id="359">
    <w:p w14:paraId="00001788" w14:textId="77777777" w:rsidR="003D183A" w:rsidDel="00E631A1" w:rsidRDefault="008B7924">
      <w:pPr>
        <w:widowControl w:val="0"/>
        <w:pBdr>
          <w:top w:val="nil"/>
          <w:left w:val="nil"/>
          <w:bottom w:val="nil"/>
          <w:right w:val="nil"/>
          <w:between w:val="nil"/>
        </w:pBdr>
        <w:spacing w:before="57" w:after="0"/>
        <w:ind w:left="283" w:right="283" w:firstLine="0"/>
        <w:rPr>
          <w:del w:id="8397" w:author="Cristiano de Menezes Feu" w:date="2022-11-21T08:33:00Z"/>
          <w:color w:val="005583"/>
          <w:sz w:val="16"/>
          <w:szCs w:val="16"/>
        </w:rPr>
      </w:pPr>
      <w:del w:id="8398" w:author="Cristiano de Menezes Feu" w:date="2022-11-21T08:33:00Z">
        <w:r w:rsidDel="00E631A1">
          <w:rPr>
            <w:vertAlign w:val="superscript"/>
          </w:rPr>
          <w:footnoteRef/>
        </w:r>
        <w:r w:rsidDel="00E631A1">
          <w:rPr>
            <w:color w:val="005583"/>
            <w:sz w:val="16"/>
            <w:szCs w:val="16"/>
          </w:rPr>
          <w:tab/>
          <w:delText>(Primitivo inciso III renumerado pela Resolução nº 10, de 1991).</w:delText>
        </w:r>
      </w:del>
    </w:p>
    <w:p w14:paraId="00001789" w14:textId="77777777" w:rsidR="003D183A" w:rsidDel="00E631A1" w:rsidRDefault="003D183A">
      <w:pPr>
        <w:widowControl w:val="0"/>
        <w:pBdr>
          <w:top w:val="nil"/>
          <w:left w:val="nil"/>
          <w:bottom w:val="nil"/>
          <w:right w:val="nil"/>
          <w:between w:val="nil"/>
        </w:pBdr>
        <w:spacing w:before="57" w:after="0"/>
        <w:ind w:left="283" w:right="283" w:firstLine="0"/>
        <w:rPr>
          <w:del w:id="8399" w:author="Cristiano de Menezes Feu" w:date="2022-11-21T08:33:00Z"/>
          <w:color w:val="005583"/>
          <w:sz w:val="16"/>
          <w:szCs w:val="16"/>
        </w:rPr>
      </w:pPr>
    </w:p>
  </w:footnote>
  <w:footnote w:id="360">
    <w:p w14:paraId="0000178A" w14:textId="77777777" w:rsidR="003D183A" w:rsidDel="00E631A1" w:rsidRDefault="008B7924">
      <w:pPr>
        <w:widowControl w:val="0"/>
        <w:pBdr>
          <w:top w:val="nil"/>
          <w:left w:val="nil"/>
          <w:bottom w:val="nil"/>
          <w:right w:val="nil"/>
          <w:between w:val="nil"/>
        </w:pBdr>
        <w:spacing w:before="57" w:after="0"/>
        <w:ind w:left="283" w:right="283" w:firstLine="0"/>
        <w:rPr>
          <w:del w:id="8430" w:author="Cristiano de Menezes Feu" w:date="2022-11-21T08:33:00Z"/>
          <w:color w:val="005583"/>
          <w:sz w:val="16"/>
          <w:szCs w:val="16"/>
        </w:rPr>
      </w:pPr>
      <w:del w:id="8431" w:author="Cristiano de Menezes Feu" w:date="2022-11-21T08:33:00Z">
        <w:r w:rsidDel="00E631A1">
          <w:rPr>
            <w:vertAlign w:val="superscript"/>
          </w:rPr>
          <w:footnoteRef/>
        </w:r>
        <w:r w:rsidDel="00E631A1">
          <w:rPr>
            <w:color w:val="005583"/>
            <w:sz w:val="16"/>
            <w:szCs w:val="16"/>
          </w:rPr>
          <w:tab/>
          <w:delText xml:space="preserve">QO 90/2007 – “Esclarece que há jurisprudência estabelecida na Casa no sentido de que é possível a apensação de PEC, mesmo em fases diferentes de tramitação, quando a matéria é semelhante.” </w:delText>
        </w:r>
      </w:del>
    </w:p>
    <w:p w14:paraId="0000178B" w14:textId="77777777" w:rsidR="003D183A" w:rsidDel="00E631A1" w:rsidRDefault="003D183A">
      <w:pPr>
        <w:widowControl w:val="0"/>
        <w:pBdr>
          <w:top w:val="nil"/>
          <w:left w:val="nil"/>
          <w:bottom w:val="nil"/>
          <w:right w:val="nil"/>
          <w:between w:val="nil"/>
        </w:pBdr>
        <w:spacing w:before="57" w:after="0"/>
        <w:ind w:left="283" w:right="283" w:firstLine="0"/>
        <w:rPr>
          <w:del w:id="8432" w:author="Cristiano de Menezes Feu" w:date="2022-11-21T08:33:00Z"/>
          <w:color w:val="005583"/>
          <w:sz w:val="16"/>
          <w:szCs w:val="16"/>
        </w:rPr>
      </w:pPr>
    </w:p>
  </w:footnote>
  <w:footnote w:id="361">
    <w:p w14:paraId="0000178C" w14:textId="77777777" w:rsidR="003D183A" w:rsidDel="00E631A1" w:rsidRDefault="008B7924">
      <w:pPr>
        <w:widowControl w:val="0"/>
        <w:pBdr>
          <w:top w:val="nil"/>
          <w:left w:val="nil"/>
          <w:bottom w:val="nil"/>
          <w:right w:val="nil"/>
          <w:between w:val="nil"/>
        </w:pBdr>
        <w:spacing w:before="57" w:after="0"/>
        <w:ind w:left="283" w:right="283" w:firstLine="0"/>
        <w:rPr>
          <w:del w:id="8508" w:author="Cristiano de Menezes Feu" w:date="2022-11-21T08:33:00Z"/>
          <w:color w:val="005583"/>
          <w:sz w:val="16"/>
          <w:szCs w:val="16"/>
        </w:rPr>
      </w:pPr>
      <w:del w:id="8509" w:author="Cristiano de Menezes Feu" w:date="2022-11-21T08:33:00Z">
        <w:r w:rsidDel="00E631A1">
          <w:rPr>
            <w:vertAlign w:val="superscript"/>
          </w:rPr>
          <w:footnoteRef/>
        </w:r>
        <w:r w:rsidDel="00E631A1">
          <w:rPr>
            <w:color w:val="005583"/>
            <w:sz w:val="16"/>
            <w:szCs w:val="16"/>
          </w:rPr>
          <w:tab/>
          <w:delText>(Artigo com redação dada pela Resolução nº 10, de 1991).</w:delText>
        </w:r>
      </w:del>
    </w:p>
    <w:p w14:paraId="0000178D" w14:textId="77777777" w:rsidR="003D183A" w:rsidDel="00E631A1" w:rsidRDefault="003D183A">
      <w:pPr>
        <w:widowControl w:val="0"/>
        <w:pBdr>
          <w:top w:val="nil"/>
          <w:left w:val="nil"/>
          <w:bottom w:val="nil"/>
          <w:right w:val="nil"/>
          <w:between w:val="nil"/>
        </w:pBdr>
        <w:spacing w:before="57" w:after="0"/>
        <w:ind w:left="283" w:right="283" w:firstLine="0"/>
        <w:rPr>
          <w:del w:id="8510" w:author="Cristiano de Menezes Feu" w:date="2022-11-21T08:33:00Z"/>
          <w:color w:val="005583"/>
          <w:sz w:val="16"/>
          <w:szCs w:val="16"/>
        </w:rPr>
      </w:pPr>
    </w:p>
  </w:footnote>
  <w:footnote w:id="362">
    <w:p w14:paraId="0000178E" w14:textId="77777777" w:rsidR="003D183A" w:rsidDel="00E631A1" w:rsidRDefault="008B7924">
      <w:pPr>
        <w:widowControl w:val="0"/>
        <w:pBdr>
          <w:top w:val="nil"/>
          <w:left w:val="nil"/>
          <w:bottom w:val="nil"/>
          <w:right w:val="nil"/>
          <w:between w:val="nil"/>
        </w:pBdr>
        <w:spacing w:before="57" w:after="0"/>
        <w:ind w:left="283" w:right="283" w:firstLine="0"/>
        <w:rPr>
          <w:del w:id="8523" w:author="Cristiano de Menezes Feu" w:date="2022-11-21T08:33:00Z"/>
          <w:color w:val="005583"/>
          <w:sz w:val="16"/>
          <w:szCs w:val="16"/>
        </w:rPr>
      </w:pPr>
      <w:del w:id="8524" w:author="Cristiano de Menezes Feu" w:date="2022-11-21T08:33:00Z">
        <w:r w:rsidDel="00E631A1">
          <w:rPr>
            <w:vertAlign w:val="superscript"/>
          </w:rPr>
          <w:footnoteRef/>
        </w:r>
        <w:r w:rsidDel="00E631A1">
          <w:rPr>
            <w:color w:val="005583"/>
            <w:sz w:val="16"/>
            <w:szCs w:val="16"/>
          </w:rPr>
          <w:tab/>
          <w:delText xml:space="preserve">Resolução nº 1/2002 do Congresso Nacional, art. 5º, § 3º. Havendo emenda saneadora da inconstitucionalidade ou injuridicidade e da inadequação ou incompatibilidade orçamentária ou financeira, a votação far-se-á primeiro sobre ela. </w:delText>
        </w:r>
      </w:del>
    </w:p>
    <w:p w14:paraId="0000178F" w14:textId="77777777" w:rsidR="003D183A" w:rsidDel="00E631A1" w:rsidRDefault="003D183A">
      <w:pPr>
        <w:widowControl w:val="0"/>
        <w:pBdr>
          <w:top w:val="nil"/>
          <w:left w:val="nil"/>
          <w:bottom w:val="nil"/>
          <w:right w:val="nil"/>
          <w:between w:val="nil"/>
        </w:pBdr>
        <w:spacing w:before="57" w:after="0"/>
        <w:ind w:left="283" w:right="283" w:firstLine="0"/>
        <w:rPr>
          <w:del w:id="8525" w:author="Cristiano de Menezes Feu" w:date="2022-11-21T08:33:00Z"/>
          <w:color w:val="005583"/>
          <w:sz w:val="16"/>
          <w:szCs w:val="16"/>
        </w:rPr>
      </w:pPr>
    </w:p>
  </w:footnote>
  <w:footnote w:id="363">
    <w:p w14:paraId="00001790" w14:textId="77777777" w:rsidR="003D183A" w:rsidDel="00E631A1" w:rsidRDefault="008B7924">
      <w:pPr>
        <w:widowControl w:val="0"/>
        <w:pBdr>
          <w:top w:val="nil"/>
          <w:left w:val="nil"/>
          <w:bottom w:val="nil"/>
          <w:right w:val="nil"/>
          <w:between w:val="nil"/>
        </w:pBdr>
        <w:spacing w:before="57" w:after="0"/>
        <w:ind w:left="283" w:right="283" w:firstLine="0"/>
        <w:rPr>
          <w:del w:id="8535" w:author="Cristiano de Menezes Feu" w:date="2022-11-21T08:33:00Z"/>
          <w:color w:val="005583"/>
          <w:sz w:val="16"/>
          <w:szCs w:val="16"/>
        </w:rPr>
      </w:pPr>
      <w:del w:id="8536" w:author="Cristiano de Menezes Feu" w:date="2022-11-21T08:33:00Z">
        <w:r w:rsidDel="00E631A1">
          <w:rPr>
            <w:vertAlign w:val="superscript"/>
          </w:rPr>
          <w:footnoteRef/>
        </w:r>
        <w:r w:rsidDel="00E631A1">
          <w:rPr>
            <w:color w:val="005583"/>
            <w:sz w:val="16"/>
            <w:szCs w:val="16"/>
          </w:rPr>
          <w:tab/>
          <w:delText>(Artigo com redação adaptada à Resolução nº 20, de 2004).</w:delText>
        </w:r>
      </w:del>
    </w:p>
    <w:p w14:paraId="00001791" w14:textId="77777777" w:rsidR="003D183A" w:rsidDel="00E631A1" w:rsidRDefault="003D183A">
      <w:pPr>
        <w:widowControl w:val="0"/>
        <w:pBdr>
          <w:top w:val="nil"/>
          <w:left w:val="nil"/>
          <w:bottom w:val="nil"/>
          <w:right w:val="nil"/>
          <w:between w:val="nil"/>
        </w:pBdr>
        <w:spacing w:before="57" w:after="0"/>
        <w:ind w:left="283" w:right="283" w:firstLine="0"/>
        <w:rPr>
          <w:del w:id="8537" w:author="Cristiano de Menezes Feu" w:date="2022-11-21T08:33:00Z"/>
          <w:color w:val="005583"/>
          <w:sz w:val="16"/>
          <w:szCs w:val="16"/>
        </w:rPr>
      </w:pPr>
    </w:p>
  </w:footnote>
  <w:footnote w:id="364">
    <w:p w14:paraId="00001792" w14:textId="77777777" w:rsidR="003D183A" w:rsidDel="00E631A1" w:rsidRDefault="008B7924">
      <w:pPr>
        <w:widowControl w:val="0"/>
        <w:pBdr>
          <w:top w:val="nil"/>
          <w:left w:val="nil"/>
          <w:bottom w:val="nil"/>
          <w:right w:val="nil"/>
          <w:between w:val="nil"/>
        </w:pBdr>
        <w:spacing w:before="57" w:after="0"/>
        <w:ind w:left="283" w:right="283" w:firstLine="0"/>
        <w:rPr>
          <w:del w:id="8553" w:author="Cristiano de Menezes Feu" w:date="2022-11-21T08:33:00Z"/>
          <w:color w:val="005583"/>
          <w:sz w:val="16"/>
          <w:szCs w:val="16"/>
        </w:rPr>
      </w:pPr>
      <w:del w:id="8554" w:author="Cristiano de Menezes Feu" w:date="2022-11-21T08:33:00Z">
        <w:r w:rsidDel="00E631A1">
          <w:rPr>
            <w:vertAlign w:val="superscript"/>
          </w:rPr>
          <w:footnoteRef/>
        </w:r>
        <w:r w:rsidDel="00E631A1">
          <w:rPr>
            <w:color w:val="005583"/>
            <w:sz w:val="16"/>
            <w:szCs w:val="16"/>
          </w:rPr>
          <w:tab/>
          <w:delText>CF, art. 65. O projeto de lei aprovado por uma Casa será revisto pela outra, em um só turno de discussão e votação, e enviado à sanção ou promulgação, se a Casa revisora o aprovar, ou arquivado, se o rejeitar.</w:delText>
        </w:r>
      </w:del>
    </w:p>
    <w:p w14:paraId="00001793" w14:textId="77777777" w:rsidR="003D183A" w:rsidDel="00E631A1" w:rsidRDefault="003D183A">
      <w:pPr>
        <w:widowControl w:val="0"/>
        <w:pBdr>
          <w:top w:val="nil"/>
          <w:left w:val="nil"/>
          <w:bottom w:val="nil"/>
          <w:right w:val="nil"/>
          <w:between w:val="nil"/>
        </w:pBdr>
        <w:spacing w:before="57" w:after="0"/>
        <w:ind w:left="283" w:right="283" w:firstLine="0"/>
        <w:rPr>
          <w:del w:id="8555" w:author="Cristiano de Menezes Feu" w:date="2022-11-21T08:33:00Z"/>
          <w:color w:val="005583"/>
          <w:sz w:val="16"/>
          <w:szCs w:val="16"/>
        </w:rPr>
      </w:pPr>
    </w:p>
  </w:footnote>
  <w:footnote w:id="365">
    <w:p w14:paraId="00001794" w14:textId="77777777" w:rsidR="003D183A" w:rsidDel="00E631A1" w:rsidRDefault="008B7924">
      <w:pPr>
        <w:widowControl w:val="0"/>
        <w:pBdr>
          <w:top w:val="nil"/>
          <w:left w:val="nil"/>
          <w:bottom w:val="nil"/>
          <w:right w:val="nil"/>
          <w:between w:val="nil"/>
        </w:pBdr>
        <w:spacing w:before="57" w:after="0"/>
        <w:ind w:left="283" w:right="283" w:firstLine="0"/>
        <w:rPr>
          <w:del w:id="8610" w:author="Cristiano de Menezes Feu" w:date="2022-11-21T08:33:00Z"/>
          <w:color w:val="005583"/>
          <w:sz w:val="16"/>
          <w:szCs w:val="16"/>
        </w:rPr>
      </w:pPr>
      <w:del w:id="8611" w:author="Cristiano de Menezes Feu" w:date="2022-11-21T08:33:00Z">
        <w:r w:rsidDel="00E631A1">
          <w:rPr>
            <w:vertAlign w:val="superscript"/>
          </w:rPr>
          <w:footnoteRef/>
        </w:r>
        <w:r w:rsidDel="00E631A1">
          <w:rPr>
            <w:color w:val="005583"/>
            <w:sz w:val="16"/>
            <w:szCs w:val="16"/>
          </w:rPr>
          <w:tab/>
          <w:delText xml:space="preserve">STF MS 34.802 citando a ADI 4357/DF “A aprovação de emendas à Constituição não recebeu da Carta de 1988 tratamento específico quanto ao intervalo temporal mínimo entre os dois turnos de votação (CF, art. 62, § 2º), de sorte que inexiste parâmetro objetivo que oriente o exame judicial do grau de solidez da vontade política de reformar a Lei Maior.” </w:delText>
        </w:r>
      </w:del>
    </w:p>
    <w:p w14:paraId="00001795" w14:textId="77777777" w:rsidR="003D183A" w:rsidDel="00E631A1" w:rsidRDefault="003D183A">
      <w:pPr>
        <w:widowControl w:val="0"/>
        <w:pBdr>
          <w:top w:val="nil"/>
          <w:left w:val="nil"/>
          <w:bottom w:val="nil"/>
          <w:right w:val="nil"/>
          <w:between w:val="nil"/>
        </w:pBdr>
        <w:spacing w:before="57" w:after="0"/>
        <w:ind w:left="283" w:right="283" w:firstLine="0"/>
        <w:rPr>
          <w:del w:id="8612" w:author="Cristiano de Menezes Feu" w:date="2022-11-21T08:33:00Z"/>
          <w:color w:val="005583"/>
          <w:sz w:val="16"/>
          <w:szCs w:val="16"/>
        </w:rPr>
      </w:pPr>
    </w:p>
  </w:footnote>
  <w:footnote w:id="366">
    <w:p w14:paraId="00001796" w14:textId="77777777" w:rsidR="003D183A" w:rsidDel="00E631A1" w:rsidRDefault="008B7924">
      <w:pPr>
        <w:widowControl w:val="0"/>
        <w:pBdr>
          <w:top w:val="nil"/>
          <w:left w:val="nil"/>
          <w:bottom w:val="nil"/>
          <w:right w:val="nil"/>
          <w:between w:val="nil"/>
        </w:pBdr>
        <w:spacing w:before="57" w:after="0"/>
        <w:ind w:left="283" w:right="283" w:firstLine="0"/>
        <w:rPr>
          <w:del w:id="8664" w:author="Cristiano de Menezes Feu" w:date="2022-11-21T08:33:00Z"/>
          <w:color w:val="005583"/>
          <w:sz w:val="16"/>
          <w:szCs w:val="16"/>
        </w:rPr>
      </w:pPr>
      <w:del w:id="8665" w:author="Cristiano de Menezes Feu" w:date="2022-11-21T08:33:00Z">
        <w:r w:rsidDel="00E631A1">
          <w:rPr>
            <w:vertAlign w:val="superscript"/>
          </w:rPr>
          <w:footnoteRef/>
        </w:r>
        <w:r w:rsidDel="00E631A1">
          <w:rPr>
            <w:color w:val="005583"/>
            <w:sz w:val="16"/>
            <w:szCs w:val="16"/>
          </w:rPr>
          <w:tab/>
          <w:delText>CF art. 83. O Presidente e o Vice-Presidente da República não poderão, sem licença do Congresso Nacional, ausentar-se do País por período superior a quinze dias, sob pena de perda do cargo.</w:delText>
        </w:r>
      </w:del>
    </w:p>
    <w:p w14:paraId="00001797" w14:textId="77777777" w:rsidR="003D183A" w:rsidDel="00E631A1" w:rsidRDefault="003D183A">
      <w:pPr>
        <w:widowControl w:val="0"/>
        <w:pBdr>
          <w:top w:val="nil"/>
          <w:left w:val="nil"/>
          <w:bottom w:val="nil"/>
          <w:right w:val="nil"/>
          <w:between w:val="nil"/>
        </w:pBdr>
        <w:spacing w:before="57" w:after="0"/>
        <w:ind w:left="283" w:right="283" w:firstLine="0"/>
        <w:rPr>
          <w:del w:id="8666" w:author="Cristiano de Menezes Feu" w:date="2022-11-21T08:33:00Z"/>
          <w:color w:val="005583"/>
          <w:sz w:val="16"/>
          <w:szCs w:val="16"/>
        </w:rPr>
      </w:pPr>
    </w:p>
  </w:footnote>
  <w:footnote w:id="367">
    <w:p w14:paraId="00001798" w14:textId="77777777" w:rsidR="003D183A" w:rsidDel="00E631A1" w:rsidRDefault="008B7924">
      <w:pPr>
        <w:widowControl w:val="0"/>
        <w:pBdr>
          <w:top w:val="nil"/>
          <w:left w:val="nil"/>
          <w:bottom w:val="nil"/>
          <w:right w:val="nil"/>
          <w:between w:val="nil"/>
        </w:pBdr>
        <w:spacing w:before="57" w:after="0"/>
        <w:ind w:left="283" w:right="283" w:firstLine="0"/>
        <w:rPr>
          <w:del w:id="8691" w:author="Cristiano de Menezes Feu" w:date="2022-11-21T08:33:00Z"/>
          <w:color w:val="005583"/>
          <w:sz w:val="16"/>
          <w:szCs w:val="16"/>
        </w:rPr>
      </w:pPr>
      <w:del w:id="8692" w:author="Cristiano de Menezes Feu" w:date="2022-11-21T08:33:00Z">
        <w:r w:rsidDel="00E631A1">
          <w:rPr>
            <w:vertAlign w:val="superscript"/>
          </w:rPr>
          <w:footnoteRef/>
        </w:r>
        <w:r w:rsidDel="00E631A1">
          <w:rPr>
            <w:color w:val="005583"/>
            <w:sz w:val="16"/>
            <w:szCs w:val="16"/>
          </w:rPr>
          <w:tab/>
          <w:delText>CF art. 64, § 1º. O Presidente da República poderá solicitar urgência para apreciação de projetos de sua iniciativa. §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w:delText>
        </w:r>
      </w:del>
    </w:p>
    <w:p w14:paraId="00001799" w14:textId="77777777" w:rsidR="003D183A" w:rsidDel="00E631A1" w:rsidRDefault="003D183A">
      <w:pPr>
        <w:widowControl w:val="0"/>
        <w:pBdr>
          <w:top w:val="nil"/>
          <w:left w:val="nil"/>
          <w:bottom w:val="nil"/>
          <w:right w:val="nil"/>
          <w:between w:val="nil"/>
        </w:pBdr>
        <w:spacing w:before="57" w:after="0"/>
        <w:ind w:left="283" w:right="283" w:firstLine="0"/>
        <w:rPr>
          <w:del w:id="8693" w:author="Cristiano de Menezes Feu" w:date="2022-11-21T08:33:00Z"/>
          <w:color w:val="005583"/>
          <w:sz w:val="16"/>
          <w:szCs w:val="16"/>
        </w:rPr>
      </w:pPr>
    </w:p>
  </w:footnote>
  <w:footnote w:id="368">
    <w:p w14:paraId="0000179A" w14:textId="77777777" w:rsidR="003D183A" w:rsidDel="00E631A1" w:rsidRDefault="008B7924">
      <w:pPr>
        <w:widowControl w:val="0"/>
        <w:pBdr>
          <w:top w:val="nil"/>
          <w:left w:val="nil"/>
          <w:bottom w:val="nil"/>
          <w:right w:val="nil"/>
          <w:between w:val="nil"/>
        </w:pBdr>
        <w:spacing w:before="57" w:after="0"/>
        <w:ind w:left="283" w:right="283" w:firstLine="0"/>
        <w:rPr>
          <w:del w:id="8882" w:author="Cristiano de Menezes Feu" w:date="2022-11-21T08:33:00Z"/>
          <w:color w:val="005583"/>
          <w:sz w:val="16"/>
          <w:szCs w:val="16"/>
        </w:rPr>
      </w:pPr>
      <w:del w:id="8883" w:author="Cristiano de Menezes Feu" w:date="2022-11-21T08:33:00Z">
        <w:r w:rsidDel="00E631A1">
          <w:rPr>
            <w:vertAlign w:val="superscript"/>
          </w:rPr>
          <w:footnoteRef/>
        </w:r>
        <w:r w:rsidDel="00E631A1">
          <w:rPr>
            <w:color w:val="005583"/>
            <w:sz w:val="16"/>
            <w:szCs w:val="16"/>
          </w:rPr>
          <w:tab/>
          <w:delText>CF art. 64, § 1º. O Presidente da República poderá solicitar urgência para apreciação de projetos de sua iniciativa.</w:delText>
        </w:r>
      </w:del>
    </w:p>
    <w:p w14:paraId="0000179B" w14:textId="77777777" w:rsidR="003D183A" w:rsidDel="00E631A1" w:rsidRDefault="003D183A">
      <w:pPr>
        <w:widowControl w:val="0"/>
        <w:pBdr>
          <w:top w:val="nil"/>
          <w:left w:val="nil"/>
          <w:bottom w:val="nil"/>
          <w:right w:val="nil"/>
          <w:between w:val="nil"/>
        </w:pBdr>
        <w:spacing w:before="57" w:after="0"/>
        <w:ind w:left="283" w:right="283" w:firstLine="0"/>
        <w:rPr>
          <w:del w:id="8884" w:author="Cristiano de Menezes Feu" w:date="2022-11-21T08:33:00Z"/>
          <w:color w:val="005583"/>
          <w:sz w:val="16"/>
          <w:szCs w:val="16"/>
        </w:rPr>
      </w:pPr>
    </w:p>
  </w:footnote>
  <w:footnote w:id="369">
    <w:p w14:paraId="0000179C" w14:textId="77777777" w:rsidR="003D183A" w:rsidDel="00E631A1" w:rsidRDefault="008B7924">
      <w:pPr>
        <w:widowControl w:val="0"/>
        <w:pBdr>
          <w:top w:val="nil"/>
          <w:left w:val="nil"/>
          <w:bottom w:val="nil"/>
          <w:right w:val="nil"/>
          <w:between w:val="nil"/>
        </w:pBdr>
        <w:spacing w:before="57" w:after="0"/>
        <w:ind w:left="283" w:right="283" w:firstLine="0"/>
        <w:rPr>
          <w:del w:id="8960" w:author="Cristiano de Menezes Feu" w:date="2022-11-21T08:33:00Z"/>
          <w:color w:val="005583"/>
          <w:sz w:val="16"/>
          <w:szCs w:val="16"/>
        </w:rPr>
      </w:pPr>
      <w:del w:id="8961" w:author="Cristiano de Menezes Feu" w:date="2022-11-21T08:33:00Z">
        <w:r w:rsidDel="00E631A1">
          <w:rPr>
            <w:vertAlign w:val="superscript"/>
          </w:rPr>
          <w:footnoteRef/>
        </w:r>
        <w:r w:rsidDel="00E631A1">
          <w:rPr>
            <w:color w:val="005583"/>
            <w:sz w:val="16"/>
            <w:szCs w:val="16"/>
          </w:rPr>
          <w:tab/>
          <w:delText>QO 397/2014 – Indefere requerimento que solicita a distribuição de projeto de lei de Comissão Mista às Comissões permanentes da Câmara, entendendo que deve prevalecer o disposto no art. 142 do Regimento Comum, no sentido de que, distribuído o projeto ao Plenário, se houver emendas deve retornar à Comissão Mista para dar parecer.</w:delText>
        </w:r>
      </w:del>
    </w:p>
    <w:p w14:paraId="0000179D" w14:textId="77777777" w:rsidR="003D183A" w:rsidDel="00E631A1" w:rsidRDefault="003D183A">
      <w:pPr>
        <w:widowControl w:val="0"/>
        <w:pBdr>
          <w:top w:val="nil"/>
          <w:left w:val="nil"/>
          <w:bottom w:val="nil"/>
          <w:right w:val="nil"/>
          <w:between w:val="nil"/>
        </w:pBdr>
        <w:spacing w:before="57" w:after="0"/>
        <w:ind w:left="283" w:right="283" w:firstLine="0"/>
        <w:rPr>
          <w:del w:id="8962" w:author="Cristiano de Menezes Feu" w:date="2022-11-21T08:33:00Z"/>
          <w:color w:val="005583"/>
          <w:sz w:val="16"/>
          <w:szCs w:val="16"/>
        </w:rPr>
      </w:pPr>
    </w:p>
  </w:footnote>
  <w:footnote w:id="370">
    <w:p w14:paraId="0000179E" w14:textId="77777777" w:rsidR="003D183A" w:rsidDel="00E631A1" w:rsidRDefault="008B7924">
      <w:pPr>
        <w:widowControl w:val="0"/>
        <w:pBdr>
          <w:top w:val="nil"/>
          <w:left w:val="nil"/>
          <w:bottom w:val="nil"/>
          <w:right w:val="nil"/>
          <w:between w:val="nil"/>
        </w:pBdr>
        <w:spacing w:before="57" w:after="0"/>
        <w:ind w:left="283" w:right="283" w:firstLine="0"/>
        <w:rPr>
          <w:del w:id="9061" w:author="Cristiano de Menezes Feu" w:date="2022-11-21T08:33:00Z"/>
          <w:color w:val="005583"/>
          <w:sz w:val="16"/>
          <w:szCs w:val="16"/>
        </w:rPr>
      </w:pPr>
      <w:del w:id="9062" w:author="Cristiano de Menezes Feu" w:date="2022-11-21T08:33:00Z">
        <w:r w:rsidDel="00E631A1">
          <w:rPr>
            <w:vertAlign w:val="superscript"/>
          </w:rPr>
          <w:footnoteRef/>
        </w:r>
        <w:r w:rsidDel="00E631A1">
          <w:rPr>
            <w:color w:val="005583"/>
            <w:sz w:val="16"/>
            <w:szCs w:val="16"/>
          </w:rPr>
          <w:tab/>
          <w:delText>QO 260/2008 – Não havendo quórum para votação, pode ser iniciada a discussão da matéria até que seja alcançado o quórum regimental para deliberação, momento no qual serão submetidos a votação os requerimentos procedimentais existentes.</w:delText>
        </w:r>
      </w:del>
    </w:p>
    <w:p w14:paraId="0000179F" w14:textId="77777777" w:rsidR="003D183A" w:rsidDel="00E631A1" w:rsidRDefault="003D183A">
      <w:pPr>
        <w:widowControl w:val="0"/>
        <w:pBdr>
          <w:top w:val="nil"/>
          <w:left w:val="nil"/>
          <w:bottom w:val="nil"/>
          <w:right w:val="nil"/>
          <w:between w:val="nil"/>
        </w:pBdr>
        <w:spacing w:before="57" w:after="0"/>
        <w:ind w:left="283" w:right="283" w:firstLine="0"/>
        <w:rPr>
          <w:del w:id="9063" w:author="Cristiano de Menezes Feu" w:date="2022-11-21T08:33:00Z"/>
          <w:color w:val="005583"/>
          <w:sz w:val="16"/>
          <w:szCs w:val="16"/>
        </w:rPr>
      </w:pPr>
    </w:p>
  </w:footnote>
  <w:footnote w:id="371">
    <w:p w14:paraId="000017A0" w14:textId="77777777" w:rsidR="003D183A" w:rsidDel="00E631A1" w:rsidRDefault="008B7924">
      <w:pPr>
        <w:widowControl w:val="0"/>
        <w:pBdr>
          <w:top w:val="nil"/>
          <w:left w:val="nil"/>
          <w:bottom w:val="nil"/>
          <w:right w:val="nil"/>
          <w:between w:val="nil"/>
        </w:pBdr>
        <w:spacing w:before="57" w:after="0"/>
        <w:ind w:left="283" w:right="283" w:firstLine="0"/>
        <w:rPr>
          <w:del w:id="9226" w:author="Cristiano de Menezes Feu" w:date="2022-11-21T08:33:00Z"/>
          <w:color w:val="005583"/>
          <w:sz w:val="16"/>
          <w:szCs w:val="16"/>
        </w:rPr>
      </w:pPr>
      <w:del w:id="9227" w:author="Cristiano de Menezes Feu" w:date="2022-11-21T08:33:00Z">
        <w:r w:rsidDel="00E631A1">
          <w:rPr>
            <w:vertAlign w:val="superscript"/>
          </w:rPr>
          <w:footnoteRef/>
        </w:r>
        <w:r w:rsidDel="00E631A1">
          <w:rPr>
            <w:color w:val="005583"/>
            <w:sz w:val="16"/>
            <w:szCs w:val="16"/>
          </w:rPr>
          <w:tab/>
          <w:delText>(Artigo com redação dada pela Resolução nº 5, de 1996).</w:delText>
        </w:r>
      </w:del>
    </w:p>
    <w:p w14:paraId="000017A1" w14:textId="77777777" w:rsidR="003D183A" w:rsidDel="00E631A1" w:rsidRDefault="003D183A">
      <w:pPr>
        <w:widowControl w:val="0"/>
        <w:pBdr>
          <w:top w:val="nil"/>
          <w:left w:val="nil"/>
          <w:bottom w:val="nil"/>
          <w:right w:val="nil"/>
          <w:between w:val="nil"/>
        </w:pBdr>
        <w:spacing w:before="57" w:after="0"/>
        <w:ind w:left="283" w:right="283" w:firstLine="0"/>
        <w:rPr>
          <w:del w:id="9228" w:author="Cristiano de Menezes Feu" w:date="2022-11-21T08:33:00Z"/>
          <w:color w:val="005583"/>
          <w:sz w:val="16"/>
          <w:szCs w:val="16"/>
        </w:rPr>
      </w:pPr>
    </w:p>
  </w:footnote>
  <w:footnote w:id="372">
    <w:p w14:paraId="000017A2" w14:textId="77777777" w:rsidR="003D183A" w:rsidDel="00E631A1" w:rsidRDefault="008B7924">
      <w:pPr>
        <w:widowControl w:val="0"/>
        <w:pBdr>
          <w:top w:val="nil"/>
          <w:left w:val="nil"/>
          <w:bottom w:val="nil"/>
          <w:right w:val="nil"/>
          <w:between w:val="nil"/>
        </w:pBdr>
        <w:spacing w:before="57" w:after="0"/>
        <w:ind w:left="283" w:right="283" w:firstLine="0"/>
        <w:rPr>
          <w:del w:id="9259" w:author="Cristiano de Menezes Feu" w:date="2022-11-21T08:33:00Z"/>
          <w:color w:val="005583"/>
          <w:sz w:val="16"/>
          <w:szCs w:val="16"/>
        </w:rPr>
      </w:pPr>
      <w:del w:id="9260" w:author="Cristiano de Menezes Feu" w:date="2022-11-21T08:33:00Z">
        <w:r w:rsidDel="00E631A1">
          <w:rPr>
            <w:vertAlign w:val="superscript"/>
          </w:rPr>
          <w:footnoteRef/>
        </w:r>
        <w:r w:rsidDel="00E631A1">
          <w:rPr>
            <w:color w:val="005583"/>
            <w:sz w:val="16"/>
            <w:szCs w:val="16"/>
          </w:rPr>
          <w:tab/>
          <w:delText>(Inciso com redação dada pela Resolução nº 5, de 1996).</w:delText>
        </w:r>
      </w:del>
    </w:p>
    <w:p w14:paraId="000017A3" w14:textId="77777777" w:rsidR="003D183A" w:rsidDel="00E631A1" w:rsidRDefault="003D183A">
      <w:pPr>
        <w:widowControl w:val="0"/>
        <w:pBdr>
          <w:top w:val="nil"/>
          <w:left w:val="nil"/>
          <w:bottom w:val="nil"/>
          <w:right w:val="nil"/>
          <w:between w:val="nil"/>
        </w:pBdr>
        <w:spacing w:before="57" w:after="0"/>
        <w:ind w:left="283" w:right="283" w:firstLine="0"/>
        <w:rPr>
          <w:del w:id="9261" w:author="Cristiano de Menezes Feu" w:date="2022-11-21T08:33:00Z"/>
          <w:color w:val="005583"/>
          <w:sz w:val="16"/>
          <w:szCs w:val="16"/>
        </w:rPr>
      </w:pPr>
    </w:p>
  </w:footnote>
  <w:footnote w:id="373">
    <w:p w14:paraId="000017A4" w14:textId="77777777" w:rsidR="003D183A" w:rsidDel="00E631A1" w:rsidRDefault="008B7924">
      <w:pPr>
        <w:widowControl w:val="0"/>
        <w:pBdr>
          <w:top w:val="nil"/>
          <w:left w:val="nil"/>
          <w:bottom w:val="nil"/>
          <w:right w:val="nil"/>
          <w:between w:val="nil"/>
        </w:pBdr>
        <w:spacing w:before="57" w:after="0"/>
        <w:ind w:left="283" w:right="283" w:firstLine="0"/>
        <w:rPr>
          <w:del w:id="9361" w:author="Cristiano de Menezes Feu" w:date="2022-11-21T08:33:00Z"/>
          <w:color w:val="005583"/>
          <w:sz w:val="16"/>
          <w:szCs w:val="16"/>
        </w:rPr>
      </w:pPr>
      <w:del w:id="9362"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7A5" w14:textId="77777777" w:rsidR="003D183A" w:rsidDel="00E631A1" w:rsidRDefault="003D183A">
      <w:pPr>
        <w:widowControl w:val="0"/>
        <w:pBdr>
          <w:top w:val="nil"/>
          <w:left w:val="nil"/>
          <w:bottom w:val="nil"/>
          <w:right w:val="nil"/>
          <w:between w:val="nil"/>
        </w:pBdr>
        <w:spacing w:before="57" w:after="0"/>
        <w:ind w:left="283" w:right="283" w:firstLine="0"/>
        <w:rPr>
          <w:del w:id="9363" w:author="Cristiano de Menezes Feu" w:date="2022-11-21T08:33:00Z"/>
          <w:color w:val="005583"/>
          <w:sz w:val="16"/>
          <w:szCs w:val="16"/>
        </w:rPr>
      </w:pPr>
    </w:p>
  </w:footnote>
  <w:footnote w:id="374">
    <w:p w14:paraId="000017A6" w14:textId="77777777" w:rsidR="003D183A" w:rsidDel="00E631A1" w:rsidRDefault="008B7924">
      <w:pPr>
        <w:widowControl w:val="0"/>
        <w:pBdr>
          <w:top w:val="nil"/>
          <w:left w:val="nil"/>
          <w:bottom w:val="nil"/>
          <w:right w:val="nil"/>
          <w:between w:val="nil"/>
        </w:pBdr>
        <w:spacing w:before="57" w:after="0"/>
        <w:ind w:left="283" w:right="283" w:firstLine="0"/>
        <w:rPr>
          <w:del w:id="9391" w:author="Cristiano de Menezes Feu" w:date="2022-11-21T08:33:00Z"/>
          <w:color w:val="005583"/>
          <w:sz w:val="16"/>
          <w:szCs w:val="16"/>
        </w:rPr>
      </w:pPr>
      <w:del w:id="9392" w:author="Cristiano de Menezes Feu" w:date="2022-11-21T08:33:00Z">
        <w:r w:rsidDel="00E631A1">
          <w:rPr>
            <w:vertAlign w:val="superscript"/>
          </w:rPr>
          <w:footnoteRef/>
        </w:r>
        <w:r w:rsidDel="00E631A1">
          <w:rPr>
            <w:color w:val="005583"/>
            <w:sz w:val="16"/>
            <w:szCs w:val="16"/>
          </w:rPr>
          <w:tab/>
          <w:delText>A QO 257/2013 e a QO 123/2003 que já haviam decidido, de modo genérico, que a rejeição do requerimento de retirada de pauta prejudica os requerimentos de adiamento da discussão.</w:delText>
        </w:r>
      </w:del>
    </w:p>
    <w:p w14:paraId="000017A7" w14:textId="77777777" w:rsidR="003D183A" w:rsidDel="00E631A1" w:rsidRDefault="003D183A">
      <w:pPr>
        <w:widowControl w:val="0"/>
        <w:pBdr>
          <w:top w:val="nil"/>
          <w:left w:val="nil"/>
          <w:bottom w:val="nil"/>
          <w:right w:val="nil"/>
          <w:between w:val="nil"/>
        </w:pBdr>
        <w:spacing w:before="57" w:after="0"/>
        <w:ind w:left="283" w:right="283" w:firstLine="0"/>
        <w:rPr>
          <w:del w:id="9393" w:author="Cristiano de Menezes Feu" w:date="2022-11-21T08:33:00Z"/>
          <w:color w:val="005583"/>
          <w:sz w:val="16"/>
          <w:szCs w:val="16"/>
        </w:rPr>
      </w:pPr>
    </w:p>
  </w:footnote>
  <w:footnote w:id="375">
    <w:p w14:paraId="000017A8" w14:textId="77777777" w:rsidR="003D183A" w:rsidDel="00E631A1" w:rsidRDefault="008B7924">
      <w:pPr>
        <w:widowControl w:val="0"/>
        <w:pBdr>
          <w:top w:val="nil"/>
          <w:left w:val="nil"/>
          <w:bottom w:val="nil"/>
          <w:right w:val="nil"/>
          <w:between w:val="nil"/>
        </w:pBdr>
        <w:spacing w:before="57" w:after="0"/>
        <w:ind w:left="283" w:right="283" w:firstLine="0"/>
        <w:rPr>
          <w:del w:id="9418" w:author="Cristiano de Menezes Feu" w:date="2022-11-21T08:33:00Z"/>
          <w:color w:val="005583"/>
          <w:sz w:val="16"/>
          <w:szCs w:val="16"/>
        </w:rPr>
      </w:pPr>
      <w:del w:id="9419"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7A9" w14:textId="77777777" w:rsidR="003D183A" w:rsidDel="00E631A1" w:rsidRDefault="003D183A">
      <w:pPr>
        <w:widowControl w:val="0"/>
        <w:pBdr>
          <w:top w:val="nil"/>
          <w:left w:val="nil"/>
          <w:bottom w:val="nil"/>
          <w:right w:val="nil"/>
          <w:between w:val="nil"/>
        </w:pBdr>
        <w:spacing w:before="57" w:after="0"/>
        <w:ind w:left="283" w:right="283" w:firstLine="0"/>
        <w:rPr>
          <w:del w:id="9420" w:author="Cristiano de Menezes Feu" w:date="2022-11-21T08:33:00Z"/>
          <w:color w:val="005583"/>
          <w:sz w:val="16"/>
          <w:szCs w:val="16"/>
        </w:rPr>
      </w:pPr>
    </w:p>
  </w:footnote>
  <w:footnote w:id="376">
    <w:p w14:paraId="000017AA" w14:textId="77777777" w:rsidR="003D183A" w:rsidDel="00E631A1" w:rsidRDefault="008B7924">
      <w:pPr>
        <w:widowControl w:val="0"/>
        <w:pBdr>
          <w:top w:val="nil"/>
          <w:left w:val="nil"/>
          <w:bottom w:val="nil"/>
          <w:right w:val="nil"/>
          <w:between w:val="nil"/>
        </w:pBdr>
        <w:spacing w:before="57" w:after="0"/>
        <w:ind w:left="283" w:right="283" w:firstLine="0"/>
        <w:rPr>
          <w:del w:id="9427" w:author="Cristiano de Menezes Feu" w:date="2022-11-21T08:33:00Z"/>
          <w:color w:val="005583"/>
          <w:sz w:val="16"/>
          <w:szCs w:val="16"/>
        </w:rPr>
      </w:pPr>
      <w:del w:id="9428"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7AB" w14:textId="77777777" w:rsidR="003D183A" w:rsidDel="00E631A1" w:rsidRDefault="003D183A">
      <w:pPr>
        <w:widowControl w:val="0"/>
        <w:pBdr>
          <w:top w:val="nil"/>
          <w:left w:val="nil"/>
          <w:bottom w:val="nil"/>
          <w:right w:val="nil"/>
          <w:between w:val="nil"/>
        </w:pBdr>
        <w:spacing w:before="57" w:after="0"/>
        <w:ind w:left="283" w:right="283" w:firstLine="0"/>
        <w:rPr>
          <w:del w:id="9429" w:author="Cristiano de Menezes Feu" w:date="2022-11-21T08:33:00Z"/>
          <w:color w:val="005583"/>
          <w:sz w:val="16"/>
          <w:szCs w:val="16"/>
        </w:rPr>
      </w:pPr>
    </w:p>
  </w:footnote>
  <w:footnote w:id="377">
    <w:p w14:paraId="000017AC" w14:textId="77777777" w:rsidR="003D183A" w:rsidDel="00E631A1" w:rsidRDefault="008B7924">
      <w:pPr>
        <w:widowControl w:val="0"/>
        <w:pBdr>
          <w:top w:val="nil"/>
          <w:left w:val="nil"/>
          <w:bottom w:val="nil"/>
          <w:right w:val="nil"/>
          <w:between w:val="nil"/>
        </w:pBdr>
        <w:spacing w:before="57" w:after="0"/>
        <w:ind w:left="283" w:right="283" w:firstLine="0"/>
        <w:rPr>
          <w:del w:id="9729" w:author="Cristiano de Menezes Feu" w:date="2022-11-21T08:33:00Z"/>
          <w:color w:val="005583"/>
          <w:sz w:val="16"/>
          <w:szCs w:val="16"/>
        </w:rPr>
      </w:pPr>
      <w:del w:id="9730" w:author="Cristiano de Menezes Feu" w:date="2022-11-21T08:33:00Z">
        <w:r w:rsidDel="00E631A1">
          <w:rPr>
            <w:vertAlign w:val="superscript"/>
          </w:rPr>
          <w:footnoteRef/>
        </w:r>
        <w:r w:rsidDel="00E631A1">
          <w:rPr>
            <w:color w:val="005583"/>
            <w:sz w:val="16"/>
            <w:szCs w:val="16"/>
          </w:rPr>
          <w:tab/>
          <w:delText>(Inciso com redação adaptada aos termos da Resolução nº 3, de 1991).</w:delText>
        </w:r>
      </w:del>
    </w:p>
    <w:p w14:paraId="000017AD" w14:textId="77777777" w:rsidR="003D183A" w:rsidDel="00E631A1" w:rsidRDefault="003D183A">
      <w:pPr>
        <w:widowControl w:val="0"/>
        <w:pBdr>
          <w:top w:val="nil"/>
          <w:left w:val="nil"/>
          <w:bottom w:val="nil"/>
          <w:right w:val="nil"/>
          <w:between w:val="nil"/>
        </w:pBdr>
        <w:spacing w:before="57" w:after="0"/>
        <w:ind w:left="283" w:right="283" w:firstLine="0"/>
        <w:rPr>
          <w:del w:id="9731" w:author="Cristiano de Menezes Feu" w:date="2022-11-21T08:33:00Z"/>
          <w:color w:val="005583"/>
          <w:sz w:val="16"/>
          <w:szCs w:val="16"/>
        </w:rPr>
      </w:pPr>
    </w:p>
  </w:footnote>
  <w:footnote w:id="378">
    <w:p w14:paraId="000017AE" w14:textId="77777777" w:rsidR="003D183A" w:rsidDel="00E631A1" w:rsidRDefault="008B7924">
      <w:pPr>
        <w:widowControl w:val="0"/>
        <w:pBdr>
          <w:top w:val="nil"/>
          <w:left w:val="nil"/>
          <w:bottom w:val="nil"/>
          <w:right w:val="nil"/>
          <w:between w:val="nil"/>
        </w:pBdr>
        <w:spacing w:before="57" w:after="0"/>
        <w:ind w:left="283" w:right="283" w:firstLine="0"/>
        <w:rPr>
          <w:del w:id="9767" w:author="Cristiano de Menezes Feu" w:date="2022-11-21T08:33:00Z"/>
          <w:color w:val="005583"/>
          <w:sz w:val="16"/>
          <w:szCs w:val="16"/>
        </w:rPr>
      </w:pPr>
      <w:del w:id="9768" w:author="Cristiano de Menezes Feu" w:date="2022-11-21T08:33:00Z">
        <w:r w:rsidDel="00E631A1">
          <w:rPr>
            <w:vertAlign w:val="superscript"/>
          </w:rPr>
          <w:footnoteRef/>
        </w:r>
        <w:r w:rsidDel="00E631A1">
          <w:rPr>
            <w:color w:val="005583"/>
            <w:sz w:val="16"/>
            <w:szCs w:val="16"/>
          </w:rPr>
          <w:tab/>
          <w:delText>A QO 257/2013 e a QO 123/2003 que já haviam decidido, de modo genérico, que a rejeição do requerimento de retirada de pauta prejudica os requerimentos de adiamento da discussão.</w:delText>
        </w:r>
      </w:del>
    </w:p>
    <w:p w14:paraId="000017AF" w14:textId="77777777" w:rsidR="003D183A" w:rsidDel="00E631A1" w:rsidRDefault="003D183A">
      <w:pPr>
        <w:widowControl w:val="0"/>
        <w:pBdr>
          <w:top w:val="nil"/>
          <w:left w:val="nil"/>
          <w:bottom w:val="nil"/>
          <w:right w:val="nil"/>
          <w:between w:val="nil"/>
        </w:pBdr>
        <w:spacing w:before="57" w:after="0"/>
        <w:ind w:left="283" w:right="283" w:firstLine="0"/>
        <w:rPr>
          <w:del w:id="9769" w:author="Cristiano de Menezes Feu" w:date="2022-11-21T08:33:00Z"/>
          <w:color w:val="005583"/>
          <w:sz w:val="16"/>
          <w:szCs w:val="16"/>
        </w:rPr>
      </w:pPr>
    </w:p>
  </w:footnote>
  <w:footnote w:id="379">
    <w:p w14:paraId="000017B0" w14:textId="77777777" w:rsidR="003D183A" w:rsidDel="00E631A1" w:rsidRDefault="008B7924">
      <w:pPr>
        <w:widowControl w:val="0"/>
        <w:pBdr>
          <w:top w:val="nil"/>
          <w:left w:val="nil"/>
          <w:bottom w:val="nil"/>
          <w:right w:val="nil"/>
          <w:between w:val="nil"/>
        </w:pBdr>
        <w:spacing w:before="57" w:after="0"/>
        <w:ind w:left="283" w:right="283" w:firstLine="0"/>
        <w:rPr>
          <w:del w:id="9839" w:author="Cristiano de Menezes Feu" w:date="2022-11-21T08:33:00Z"/>
          <w:color w:val="005583"/>
          <w:sz w:val="16"/>
          <w:szCs w:val="16"/>
        </w:rPr>
      </w:pPr>
      <w:del w:id="9840" w:author="Cristiano de Menezes Feu" w:date="2022-11-21T08:33:00Z">
        <w:r w:rsidDel="00E631A1">
          <w:rPr>
            <w:vertAlign w:val="superscript"/>
          </w:rPr>
          <w:footnoteRef/>
        </w:r>
        <w:r w:rsidDel="00E631A1">
          <w:rPr>
            <w:color w:val="005583"/>
            <w:sz w:val="16"/>
            <w:szCs w:val="16"/>
          </w:rPr>
          <w:tab/>
          <w:delText>QO 397/2014 – Indefere requerimento que solicita a distribuição de projeto de lei de Comissão Mista às Comissões permanentes da Câmara, entendendo que deve prevalecer o disposto no art. 142 do Regimento Comum, no sentido de que, distribuído o projeto ao Plenário, se houver emendas deve retornar à Comissão Mista para dar parecer.</w:delText>
        </w:r>
      </w:del>
    </w:p>
    <w:p w14:paraId="000017B1" w14:textId="77777777" w:rsidR="003D183A" w:rsidDel="00E631A1" w:rsidRDefault="003D183A">
      <w:pPr>
        <w:widowControl w:val="0"/>
        <w:pBdr>
          <w:top w:val="nil"/>
          <w:left w:val="nil"/>
          <w:bottom w:val="nil"/>
          <w:right w:val="nil"/>
          <w:between w:val="nil"/>
        </w:pBdr>
        <w:spacing w:before="57" w:after="0"/>
        <w:ind w:left="283" w:right="283" w:firstLine="0"/>
        <w:rPr>
          <w:del w:id="9841" w:author="Cristiano de Menezes Feu" w:date="2022-11-21T08:33:00Z"/>
          <w:color w:val="005583"/>
          <w:sz w:val="16"/>
          <w:szCs w:val="16"/>
        </w:rPr>
      </w:pPr>
    </w:p>
  </w:footnote>
  <w:footnote w:id="380">
    <w:p w14:paraId="000017B2" w14:textId="77777777" w:rsidR="003D183A" w:rsidDel="00E631A1" w:rsidRDefault="008B7924">
      <w:pPr>
        <w:widowControl w:val="0"/>
        <w:pBdr>
          <w:top w:val="nil"/>
          <w:left w:val="nil"/>
          <w:bottom w:val="nil"/>
          <w:right w:val="nil"/>
          <w:between w:val="nil"/>
        </w:pBdr>
        <w:spacing w:before="57" w:after="0"/>
        <w:ind w:left="283" w:right="283" w:firstLine="0"/>
        <w:rPr>
          <w:del w:id="9914" w:author="Cristiano de Menezes Feu" w:date="2022-11-21T08:33:00Z"/>
          <w:color w:val="005583"/>
          <w:sz w:val="16"/>
          <w:szCs w:val="16"/>
        </w:rPr>
      </w:pPr>
      <w:del w:id="9915" w:author="Cristiano de Menezes Feu" w:date="2022-11-21T08:33:00Z">
        <w:r w:rsidDel="00E631A1">
          <w:rPr>
            <w:vertAlign w:val="superscript"/>
          </w:rPr>
          <w:footnoteRef/>
        </w:r>
        <w:r w:rsidDel="00E631A1">
          <w:rPr>
            <w:color w:val="005583"/>
            <w:sz w:val="16"/>
            <w:szCs w:val="16"/>
          </w:rPr>
          <w:tab/>
          <w:delText>(Parágrafo acrescido pela Resolução nº 2, de 2011).</w:delText>
        </w:r>
      </w:del>
    </w:p>
    <w:p w14:paraId="000017B3" w14:textId="77777777" w:rsidR="003D183A" w:rsidDel="00E631A1" w:rsidRDefault="003D183A">
      <w:pPr>
        <w:widowControl w:val="0"/>
        <w:pBdr>
          <w:top w:val="nil"/>
          <w:left w:val="nil"/>
          <w:bottom w:val="nil"/>
          <w:right w:val="nil"/>
          <w:between w:val="nil"/>
        </w:pBdr>
        <w:spacing w:before="57" w:after="0"/>
        <w:ind w:left="283" w:right="283" w:firstLine="0"/>
        <w:rPr>
          <w:del w:id="9916" w:author="Cristiano de Menezes Feu" w:date="2022-11-21T08:33:00Z"/>
          <w:color w:val="005583"/>
          <w:sz w:val="16"/>
          <w:szCs w:val="16"/>
        </w:rPr>
      </w:pPr>
    </w:p>
  </w:footnote>
  <w:footnote w:id="381">
    <w:p w14:paraId="000017B4" w14:textId="77777777" w:rsidR="003D183A" w:rsidDel="00E631A1" w:rsidRDefault="008B7924">
      <w:pPr>
        <w:widowControl w:val="0"/>
        <w:pBdr>
          <w:top w:val="nil"/>
          <w:left w:val="nil"/>
          <w:bottom w:val="nil"/>
          <w:right w:val="nil"/>
          <w:between w:val="nil"/>
        </w:pBdr>
        <w:spacing w:before="57" w:after="0"/>
        <w:ind w:left="283" w:right="283" w:firstLine="0"/>
        <w:rPr>
          <w:del w:id="9944" w:author="Cristiano de Menezes Feu" w:date="2022-11-21T08:33:00Z"/>
          <w:color w:val="005583"/>
          <w:sz w:val="16"/>
          <w:szCs w:val="16"/>
        </w:rPr>
      </w:pPr>
      <w:del w:id="9945" w:author="Cristiano de Menezes Feu" w:date="2022-11-21T08:33:00Z">
        <w:r w:rsidDel="00E631A1">
          <w:rPr>
            <w:vertAlign w:val="superscript"/>
          </w:rPr>
          <w:footnoteRef/>
        </w:r>
        <w:r w:rsidDel="00E631A1">
          <w:rPr>
            <w:color w:val="005583"/>
            <w:sz w:val="16"/>
            <w:szCs w:val="16"/>
          </w:rPr>
          <w:tab/>
          <w:delText>(Numeração adaptada aos termos da Resolução n º 3, de 1991)</w:delText>
        </w:r>
      </w:del>
    </w:p>
    <w:p w14:paraId="000017B5" w14:textId="77777777" w:rsidR="003D183A" w:rsidDel="00E631A1" w:rsidRDefault="003D183A">
      <w:pPr>
        <w:widowControl w:val="0"/>
        <w:pBdr>
          <w:top w:val="nil"/>
          <w:left w:val="nil"/>
          <w:bottom w:val="nil"/>
          <w:right w:val="nil"/>
          <w:between w:val="nil"/>
        </w:pBdr>
        <w:spacing w:before="57" w:after="0"/>
        <w:ind w:left="283" w:right="283" w:firstLine="0"/>
        <w:rPr>
          <w:del w:id="9946" w:author="Cristiano de Menezes Feu" w:date="2022-11-21T08:33:00Z"/>
          <w:color w:val="005583"/>
          <w:sz w:val="16"/>
          <w:szCs w:val="16"/>
        </w:rPr>
      </w:pPr>
    </w:p>
  </w:footnote>
  <w:footnote w:id="382">
    <w:p w14:paraId="000017B6" w14:textId="77777777" w:rsidR="003D183A" w:rsidDel="00E631A1" w:rsidRDefault="008B7924">
      <w:pPr>
        <w:widowControl w:val="0"/>
        <w:pBdr>
          <w:top w:val="nil"/>
          <w:left w:val="nil"/>
          <w:bottom w:val="nil"/>
          <w:right w:val="nil"/>
          <w:between w:val="nil"/>
        </w:pBdr>
        <w:spacing w:before="57" w:after="0"/>
        <w:ind w:left="283" w:right="283" w:firstLine="0"/>
        <w:rPr>
          <w:del w:id="9971" w:author="Cristiano de Menezes Feu" w:date="2022-11-21T08:33:00Z"/>
          <w:color w:val="005583"/>
          <w:sz w:val="16"/>
          <w:szCs w:val="16"/>
        </w:rPr>
      </w:pPr>
      <w:del w:id="9972" w:author="Cristiano de Menezes Feu" w:date="2022-11-21T08:33:00Z">
        <w:r w:rsidDel="00E631A1">
          <w:rPr>
            <w:vertAlign w:val="superscript"/>
          </w:rPr>
          <w:footnoteRef/>
        </w:r>
        <w:r w:rsidDel="00E631A1">
          <w:rPr>
            <w:color w:val="005583"/>
            <w:sz w:val="16"/>
            <w:szCs w:val="16"/>
          </w:rPr>
          <w:tab/>
          <w:delText>CF art. 69. As leis complementares serão aprovadas por maioria absoluta.</w:delText>
        </w:r>
      </w:del>
    </w:p>
    <w:p w14:paraId="000017B7" w14:textId="77777777" w:rsidR="003D183A" w:rsidDel="00E631A1" w:rsidRDefault="003D183A">
      <w:pPr>
        <w:widowControl w:val="0"/>
        <w:pBdr>
          <w:top w:val="nil"/>
          <w:left w:val="nil"/>
          <w:bottom w:val="nil"/>
          <w:right w:val="nil"/>
          <w:between w:val="nil"/>
        </w:pBdr>
        <w:spacing w:before="57" w:after="0"/>
        <w:ind w:left="283" w:right="283" w:firstLine="0"/>
        <w:rPr>
          <w:del w:id="9973" w:author="Cristiano de Menezes Feu" w:date="2022-11-21T08:33:00Z"/>
          <w:color w:val="005583"/>
          <w:sz w:val="16"/>
          <w:szCs w:val="16"/>
        </w:rPr>
      </w:pPr>
    </w:p>
  </w:footnote>
  <w:footnote w:id="383">
    <w:p w14:paraId="000017B8" w14:textId="77777777" w:rsidR="003D183A" w:rsidDel="00E631A1" w:rsidRDefault="008B7924">
      <w:pPr>
        <w:widowControl w:val="0"/>
        <w:pBdr>
          <w:top w:val="nil"/>
          <w:left w:val="nil"/>
          <w:bottom w:val="nil"/>
          <w:right w:val="nil"/>
          <w:between w:val="nil"/>
        </w:pBdr>
        <w:spacing w:before="57" w:after="0"/>
        <w:ind w:left="283" w:right="283" w:firstLine="0"/>
        <w:rPr>
          <w:del w:id="10016" w:author="Cristiano de Menezes Feu" w:date="2022-11-21T08:33:00Z"/>
          <w:color w:val="005583"/>
          <w:sz w:val="16"/>
          <w:szCs w:val="16"/>
        </w:rPr>
      </w:pPr>
      <w:del w:id="10017" w:author="Cristiano de Menezes Feu" w:date="2022-11-21T08:33:00Z">
        <w:r w:rsidDel="00E631A1">
          <w:rPr>
            <w:vertAlign w:val="superscript"/>
          </w:rPr>
          <w:footnoteRef/>
        </w:r>
        <w:r w:rsidDel="00E631A1">
          <w:rPr>
            <w:color w:val="005583"/>
            <w:sz w:val="16"/>
            <w:szCs w:val="16"/>
          </w:rPr>
          <w:tab/>
          <w:delText>QO 52/2015 e QO 656/2010 – Não é possível pedido de verificação pela parte vencedora.</w:delText>
        </w:r>
      </w:del>
    </w:p>
    <w:p w14:paraId="000017B9" w14:textId="77777777" w:rsidR="003D183A" w:rsidDel="00E631A1" w:rsidRDefault="003D183A">
      <w:pPr>
        <w:widowControl w:val="0"/>
        <w:pBdr>
          <w:top w:val="nil"/>
          <w:left w:val="nil"/>
          <w:bottom w:val="nil"/>
          <w:right w:val="nil"/>
          <w:between w:val="nil"/>
        </w:pBdr>
        <w:spacing w:before="57" w:after="0"/>
        <w:ind w:left="283" w:right="283" w:firstLine="0"/>
        <w:rPr>
          <w:del w:id="10018" w:author="Cristiano de Menezes Feu" w:date="2022-11-21T08:33:00Z"/>
          <w:color w:val="005583"/>
          <w:sz w:val="16"/>
          <w:szCs w:val="16"/>
        </w:rPr>
      </w:pPr>
    </w:p>
  </w:footnote>
  <w:footnote w:id="384">
    <w:p w14:paraId="000017BA" w14:textId="77777777" w:rsidR="003D183A" w:rsidDel="00E631A1" w:rsidRDefault="008B7924">
      <w:pPr>
        <w:widowControl w:val="0"/>
        <w:pBdr>
          <w:top w:val="nil"/>
          <w:left w:val="nil"/>
          <w:bottom w:val="nil"/>
          <w:right w:val="nil"/>
          <w:between w:val="nil"/>
        </w:pBdr>
        <w:spacing w:before="57" w:after="0"/>
        <w:ind w:left="283" w:right="283" w:firstLine="0"/>
        <w:rPr>
          <w:del w:id="10025" w:author="Cristiano de Menezes Feu" w:date="2022-11-21T08:33:00Z"/>
          <w:color w:val="005583"/>
          <w:sz w:val="16"/>
          <w:szCs w:val="16"/>
        </w:rPr>
      </w:pPr>
      <w:del w:id="10026" w:author="Cristiano de Menezes Feu" w:date="2022-11-21T08:33:00Z">
        <w:r w:rsidDel="00E631A1">
          <w:rPr>
            <w:vertAlign w:val="superscript"/>
          </w:rPr>
          <w:footnoteRef/>
        </w:r>
        <w:r w:rsidDel="00E631A1">
          <w:rPr>
            <w:color w:val="005583"/>
            <w:sz w:val="16"/>
            <w:szCs w:val="16"/>
          </w:rPr>
          <w:tab/>
          <w:delText>QO 273/2013 – O pedido de verificação de votação é válido mesmo quando o Autor não se manifestar com voto ou sair do Plenário.</w:delText>
        </w:r>
      </w:del>
    </w:p>
    <w:p w14:paraId="000017BB" w14:textId="77777777" w:rsidR="003D183A" w:rsidDel="00E631A1" w:rsidRDefault="003D183A">
      <w:pPr>
        <w:widowControl w:val="0"/>
        <w:pBdr>
          <w:top w:val="nil"/>
          <w:left w:val="nil"/>
          <w:bottom w:val="nil"/>
          <w:right w:val="nil"/>
          <w:between w:val="nil"/>
        </w:pBdr>
        <w:spacing w:before="57" w:after="0"/>
        <w:ind w:left="283" w:right="283" w:firstLine="0"/>
        <w:rPr>
          <w:del w:id="10027" w:author="Cristiano de Menezes Feu" w:date="2022-11-21T08:33:00Z"/>
          <w:color w:val="005583"/>
          <w:sz w:val="16"/>
          <w:szCs w:val="16"/>
        </w:rPr>
      </w:pPr>
    </w:p>
  </w:footnote>
  <w:footnote w:id="385">
    <w:p w14:paraId="000017BC" w14:textId="77777777" w:rsidR="003D183A" w:rsidDel="00E631A1" w:rsidRDefault="008B7924">
      <w:pPr>
        <w:widowControl w:val="0"/>
        <w:pBdr>
          <w:top w:val="nil"/>
          <w:left w:val="nil"/>
          <w:bottom w:val="nil"/>
          <w:right w:val="nil"/>
          <w:between w:val="nil"/>
        </w:pBdr>
        <w:spacing w:before="57" w:after="0"/>
        <w:ind w:left="283" w:right="283" w:firstLine="0"/>
        <w:rPr>
          <w:del w:id="10037" w:author="Cristiano de Menezes Feu" w:date="2022-11-21T08:33:00Z"/>
          <w:color w:val="005583"/>
          <w:sz w:val="16"/>
          <w:szCs w:val="16"/>
        </w:rPr>
      </w:pPr>
      <w:del w:id="10038" w:author="Cristiano de Menezes Feu" w:date="2022-11-21T08:33:00Z">
        <w:r w:rsidDel="00E631A1">
          <w:rPr>
            <w:vertAlign w:val="superscript"/>
          </w:rPr>
          <w:footnoteRef/>
        </w:r>
        <w:r w:rsidDel="00E631A1">
          <w:rPr>
            <w:color w:val="005583"/>
            <w:sz w:val="16"/>
            <w:szCs w:val="16"/>
          </w:rPr>
          <w:tab/>
          <w:delText>A partir de 2015 diversos partidos celebraram o chamado “acordo de apoiamento.” Ex. DEM e SD; PDT e PCdoB; PDT, PCdoB e PSB.</w:delText>
        </w:r>
      </w:del>
    </w:p>
    <w:p w14:paraId="000017BD" w14:textId="77777777" w:rsidR="003D183A" w:rsidDel="00E631A1" w:rsidRDefault="003D183A">
      <w:pPr>
        <w:widowControl w:val="0"/>
        <w:pBdr>
          <w:top w:val="nil"/>
          <w:left w:val="nil"/>
          <w:bottom w:val="nil"/>
          <w:right w:val="nil"/>
          <w:between w:val="nil"/>
        </w:pBdr>
        <w:spacing w:before="57" w:after="0"/>
        <w:ind w:left="283" w:right="283" w:firstLine="0"/>
        <w:rPr>
          <w:del w:id="10039" w:author="Cristiano de Menezes Feu" w:date="2022-11-21T08:33:00Z"/>
          <w:color w:val="005583"/>
          <w:sz w:val="16"/>
          <w:szCs w:val="16"/>
        </w:rPr>
      </w:pPr>
    </w:p>
  </w:footnote>
  <w:footnote w:id="386">
    <w:p w14:paraId="000017BE" w14:textId="77777777" w:rsidR="003D183A" w:rsidDel="00E631A1" w:rsidRDefault="008B7924">
      <w:pPr>
        <w:widowControl w:val="0"/>
        <w:pBdr>
          <w:top w:val="nil"/>
          <w:left w:val="nil"/>
          <w:bottom w:val="nil"/>
          <w:right w:val="nil"/>
          <w:between w:val="nil"/>
        </w:pBdr>
        <w:spacing w:before="57" w:after="0"/>
        <w:ind w:left="283" w:right="283" w:firstLine="0"/>
        <w:rPr>
          <w:del w:id="10127" w:author="Cristiano de Menezes Feu" w:date="2022-11-21T08:33:00Z"/>
          <w:color w:val="005583"/>
          <w:sz w:val="16"/>
          <w:szCs w:val="16"/>
        </w:rPr>
      </w:pPr>
      <w:del w:id="10128" w:author="Cristiano de Menezes Feu" w:date="2022-11-21T08:33:00Z">
        <w:r w:rsidDel="00E631A1">
          <w:rPr>
            <w:vertAlign w:val="superscript"/>
          </w:rPr>
          <w:footnoteRef/>
        </w:r>
        <w:r w:rsidDel="00E631A1">
          <w:rPr>
            <w:color w:val="005583"/>
            <w:sz w:val="16"/>
            <w:szCs w:val="16"/>
          </w:rPr>
          <w:tab/>
          <w:delText>QO 117/2015 – Indefere a questão de ordem, pois o dispositivo regimental citado busca evitar o novo pedido de verificação nominal na mesma sessão em que ele foi rejeitado. Dessa maneira, ao encerrar a sessão, são cabíveis novos pedidos, como de retirada de pauta e de adiamento de discussão/votação.</w:delText>
        </w:r>
      </w:del>
    </w:p>
    <w:p w14:paraId="000017BF" w14:textId="77777777" w:rsidR="003D183A" w:rsidDel="00E631A1" w:rsidRDefault="003D183A">
      <w:pPr>
        <w:widowControl w:val="0"/>
        <w:pBdr>
          <w:top w:val="nil"/>
          <w:left w:val="nil"/>
          <w:bottom w:val="nil"/>
          <w:right w:val="nil"/>
          <w:between w:val="nil"/>
        </w:pBdr>
        <w:spacing w:before="57" w:after="0"/>
        <w:ind w:left="283" w:right="283" w:firstLine="0"/>
        <w:rPr>
          <w:del w:id="10129" w:author="Cristiano de Menezes Feu" w:date="2022-11-21T08:33:00Z"/>
          <w:color w:val="005583"/>
          <w:sz w:val="16"/>
          <w:szCs w:val="16"/>
        </w:rPr>
      </w:pPr>
    </w:p>
  </w:footnote>
  <w:footnote w:id="387">
    <w:p w14:paraId="000017C0" w14:textId="77777777" w:rsidR="003D183A" w:rsidDel="00E631A1" w:rsidRDefault="008B7924">
      <w:pPr>
        <w:widowControl w:val="0"/>
        <w:pBdr>
          <w:top w:val="nil"/>
          <w:left w:val="nil"/>
          <w:bottom w:val="nil"/>
          <w:right w:val="nil"/>
          <w:between w:val="nil"/>
        </w:pBdr>
        <w:spacing w:before="57" w:after="0"/>
        <w:ind w:left="283" w:right="283" w:firstLine="0"/>
        <w:rPr>
          <w:del w:id="10172" w:author="Cristiano de Menezes Feu" w:date="2022-11-21T08:33:00Z"/>
          <w:color w:val="005583"/>
          <w:sz w:val="16"/>
          <w:szCs w:val="16"/>
        </w:rPr>
      </w:pPr>
      <w:del w:id="10173"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parágrafo com redação dada pela Resolução nº 22, de 1992).</w:delText>
        </w:r>
      </w:del>
    </w:p>
    <w:p w14:paraId="000017C1" w14:textId="77777777" w:rsidR="003D183A" w:rsidDel="00E631A1" w:rsidRDefault="003D183A">
      <w:pPr>
        <w:widowControl w:val="0"/>
        <w:pBdr>
          <w:top w:val="nil"/>
          <w:left w:val="nil"/>
          <w:bottom w:val="nil"/>
          <w:right w:val="nil"/>
          <w:between w:val="nil"/>
        </w:pBdr>
        <w:spacing w:before="57" w:after="0"/>
        <w:ind w:left="283" w:right="283" w:firstLine="0"/>
        <w:rPr>
          <w:del w:id="10174" w:author="Cristiano de Menezes Feu" w:date="2022-11-21T08:33:00Z"/>
          <w:color w:val="005583"/>
          <w:sz w:val="16"/>
          <w:szCs w:val="16"/>
        </w:rPr>
      </w:pPr>
    </w:p>
  </w:footnote>
  <w:footnote w:id="388">
    <w:p w14:paraId="000017C2" w14:textId="77777777" w:rsidR="003D183A" w:rsidDel="00E631A1" w:rsidRDefault="008B7924">
      <w:pPr>
        <w:widowControl w:val="0"/>
        <w:pBdr>
          <w:top w:val="nil"/>
          <w:left w:val="nil"/>
          <w:bottom w:val="nil"/>
          <w:right w:val="nil"/>
          <w:between w:val="nil"/>
        </w:pBdr>
        <w:spacing w:before="57" w:after="0"/>
        <w:ind w:left="283" w:right="283" w:firstLine="0"/>
        <w:rPr>
          <w:del w:id="10199" w:author="Cristiano de Menezes Feu" w:date="2022-11-21T08:33:00Z"/>
          <w:color w:val="005583"/>
          <w:sz w:val="16"/>
          <w:szCs w:val="16"/>
        </w:rPr>
      </w:pPr>
      <w:del w:id="10200" w:author="Cristiano de Menezes Feu" w:date="2022-11-21T08:33:00Z">
        <w:r w:rsidDel="00E631A1">
          <w:rPr>
            <w:vertAlign w:val="superscript"/>
          </w:rPr>
          <w:footnoteRef/>
        </w:r>
        <w:r w:rsidDel="00E631A1">
          <w:rPr>
            <w:color w:val="005583"/>
            <w:sz w:val="16"/>
            <w:szCs w:val="16"/>
          </w:rPr>
          <w:tab/>
          <w:delText>CF art. 53, §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w:delText>
        </w:r>
      </w:del>
    </w:p>
    <w:p w14:paraId="000017C3" w14:textId="77777777" w:rsidR="003D183A" w:rsidDel="00E631A1" w:rsidRDefault="003D183A">
      <w:pPr>
        <w:widowControl w:val="0"/>
        <w:pBdr>
          <w:top w:val="nil"/>
          <w:left w:val="nil"/>
          <w:bottom w:val="nil"/>
          <w:right w:val="nil"/>
          <w:between w:val="nil"/>
        </w:pBdr>
        <w:spacing w:before="57" w:after="0"/>
        <w:ind w:left="283" w:right="283" w:firstLine="0"/>
        <w:rPr>
          <w:del w:id="10201" w:author="Cristiano de Menezes Feu" w:date="2022-11-21T08:33:00Z"/>
          <w:color w:val="005583"/>
          <w:sz w:val="16"/>
          <w:szCs w:val="16"/>
        </w:rPr>
      </w:pPr>
    </w:p>
  </w:footnote>
  <w:footnote w:id="389">
    <w:p w14:paraId="000017C4" w14:textId="77777777" w:rsidR="003D183A" w:rsidDel="00E631A1" w:rsidRDefault="008B7924">
      <w:pPr>
        <w:widowControl w:val="0"/>
        <w:pBdr>
          <w:top w:val="nil"/>
          <w:left w:val="nil"/>
          <w:bottom w:val="nil"/>
          <w:right w:val="nil"/>
          <w:between w:val="nil"/>
        </w:pBdr>
        <w:spacing w:before="57" w:after="0"/>
        <w:ind w:left="283" w:right="283" w:firstLine="0"/>
        <w:rPr>
          <w:del w:id="10202" w:author="Cristiano de Menezes Feu" w:date="2022-11-21T08:33:00Z"/>
          <w:color w:val="005583"/>
          <w:sz w:val="16"/>
          <w:szCs w:val="16"/>
        </w:rPr>
      </w:pPr>
      <w:del w:id="10203" w:author="Cristiano de Menezes Feu" w:date="2022-11-21T08:33:00Z">
        <w:r w:rsidDel="00E631A1">
          <w:rPr>
            <w:vertAlign w:val="superscript"/>
          </w:rPr>
          <w:footnoteRef/>
        </w:r>
        <w:r w:rsidDel="00E631A1">
          <w:rPr>
            <w:color w:val="005583"/>
            <w:sz w:val="16"/>
            <w:szCs w:val="16"/>
          </w:rPr>
          <w:tab/>
          <w:delText>(Numeração adaptada aos termos da Emenda Constitucional nº 35, de 2001).</w:delText>
        </w:r>
      </w:del>
    </w:p>
    <w:p w14:paraId="000017C5" w14:textId="77777777" w:rsidR="003D183A" w:rsidDel="00E631A1" w:rsidRDefault="003D183A">
      <w:pPr>
        <w:widowControl w:val="0"/>
        <w:pBdr>
          <w:top w:val="nil"/>
          <w:left w:val="nil"/>
          <w:bottom w:val="nil"/>
          <w:right w:val="nil"/>
          <w:between w:val="nil"/>
        </w:pBdr>
        <w:spacing w:before="57" w:after="0"/>
        <w:ind w:left="283" w:right="283" w:firstLine="0"/>
        <w:rPr>
          <w:del w:id="10204" w:author="Cristiano de Menezes Feu" w:date="2022-11-21T08:33:00Z"/>
          <w:color w:val="005583"/>
          <w:sz w:val="16"/>
          <w:szCs w:val="16"/>
        </w:rPr>
      </w:pPr>
    </w:p>
  </w:footnote>
  <w:footnote w:id="390">
    <w:p w14:paraId="000017C6" w14:textId="77777777" w:rsidR="003D183A" w:rsidDel="00E631A1" w:rsidRDefault="008B7924">
      <w:pPr>
        <w:widowControl w:val="0"/>
        <w:pBdr>
          <w:top w:val="nil"/>
          <w:left w:val="nil"/>
          <w:bottom w:val="nil"/>
          <w:right w:val="nil"/>
          <w:between w:val="nil"/>
        </w:pBdr>
        <w:spacing w:before="57" w:after="0"/>
        <w:ind w:left="283" w:right="283" w:firstLine="0"/>
        <w:rPr>
          <w:del w:id="10208" w:author="Cristiano de Menezes Feu" w:date="2022-11-21T08:33:00Z"/>
          <w:color w:val="005583"/>
          <w:sz w:val="16"/>
          <w:szCs w:val="16"/>
        </w:rPr>
      </w:pPr>
      <w:del w:id="10209" w:author="Cristiano de Menezes Feu" w:date="2022-11-21T08:33:00Z">
        <w:r w:rsidDel="00E631A1">
          <w:rPr>
            <w:vertAlign w:val="superscript"/>
          </w:rPr>
          <w:footnoteRef/>
        </w:r>
        <w:r w:rsidDel="00E631A1">
          <w:rPr>
            <w:color w:val="005583"/>
            <w:sz w:val="16"/>
            <w:szCs w:val="16"/>
          </w:rPr>
          <w:tab/>
          <w:delText>(Inciso com redação dada pela Resolução nº 22, de 1992).</w:delText>
        </w:r>
      </w:del>
    </w:p>
    <w:p w14:paraId="000017C7" w14:textId="77777777" w:rsidR="003D183A" w:rsidDel="00E631A1" w:rsidRDefault="003D183A">
      <w:pPr>
        <w:widowControl w:val="0"/>
        <w:pBdr>
          <w:top w:val="nil"/>
          <w:left w:val="nil"/>
          <w:bottom w:val="nil"/>
          <w:right w:val="nil"/>
          <w:between w:val="nil"/>
        </w:pBdr>
        <w:spacing w:before="57" w:after="0"/>
        <w:ind w:left="283" w:right="283" w:firstLine="0"/>
        <w:rPr>
          <w:del w:id="10210" w:author="Cristiano de Menezes Feu" w:date="2022-11-21T08:33:00Z"/>
          <w:color w:val="005583"/>
          <w:sz w:val="16"/>
          <w:szCs w:val="16"/>
        </w:rPr>
      </w:pPr>
    </w:p>
  </w:footnote>
  <w:footnote w:id="391">
    <w:p w14:paraId="000017C8" w14:textId="77777777" w:rsidR="003D183A" w:rsidDel="00E631A1" w:rsidRDefault="008B7924">
      <w:pPr>
        <w:widowControl w:val="0"/>
        <w:pBdr>
          <w:top w:val="nil"/>
          <w:left w:val="nil"/>
          <w:bottom w:val="nil"/>
          <w:right w:val="nil"/>
          <w:between w:val="nil"/>
        </w:pBdr>
        <w:spacing w:before="57" w:after="0"/>
        <w:ind w:left="283" w:right="283" w:firstLine="0"/>
        <w:rPr>
          <w:del w:id="10214" w:author="Cristiano de Menezes Feu" w:date="2022-11-21T08:33:00Z"/>
          <w:color w:val="005583"/>
          <w:sz w:val="16"/>
          <w:szCs w:val="16"/>
        </w:rPr>
      </w:pPr>
      <w:del w:id="10215" w:author="Cristiano de Menezes Feu" w:date="2022-11-21T08:33:00Z">
        <w:r w:rsidDel="00E631A1">
          <w:rPr>
            <w:vertAlign w:val="superscript"/>
          </w:rPr>
          <w:footnoteRef/>
        </w:r>
        <w:r w:rsidDel="00E631A1">
          <w:rPr>
            <w:color w:val="005583"/>
            <w:sz w:val="16"/>
            <w:szCs w:val="16"/>
          </w:rPr>
          <w:tab/>
          <w:delText>(Inciso acrescido pela Resolução nº 45, de 2006).</w:delText>
        </w:r>
      </w:del>
    </w:p>
    <w:p w14:paraId="000017C9" w14:textId="77777777" w:rsidR="003D183A" w:rsidDel="00E631A1" w:rsidRDefault="003D183A">
      <w:pPr>
        <w:widowControl w:val="0"/>
        <w:pBdr>
          <w:top w:val="nil"/>
          <w:left w:val="nil"/>
          <w:bottom w:val="nil"/>
          <w:right w:val="nil"/>
          <w:between w:val="nil"/>
        </w:pBdr>
        <w:spacing w:before="57" w:after="0"/>
        <w:ind w:left="283" w:right="283" w:firstLine="0"/>
        <w:rPr>
          <w:del w:id="10216" w:author="Cristiano de Menezes Feu" w:date="2022-11-21T08:33:00Z"/>
          <w:color w:val="005583"/>
          <w:sz w:val="16"/>
          <w:szCs w:val="16"/>
        </w:rPr>
      </w:pPr>
    </w:p>
  </w:footnote>
  <w:footnote w:id="392">
    <w:p w14:paraId="000017CA" w14:textId="77777777" w:rsidR="003D183A" w:rsidDel="00E631A1" w:rsidRDefault="008B7924">
      <w:pPr>
        <w:widowControl w:val="0"/>
        <w:pBdr>
          <w:top w:val="nil"/>
          <w:left w:val="nil"/>
          <w:bottom w:val="nil"/>
          <w:right w:val="nil"/>
          <w:between w:val="nil"/>
        </w:pBdr>
        <w:spacing w:before="57" w:after="0"/>
        <w:ind w:left="283" w:right="283" w:firstLine="0"/>
        <w:rPr>
          <w:del w:id="10226" w:author="Cristiano de Menezes Feu" w:date="2022-11-21T08:33:00Z"/>
          <w:color w:val="005583"/>
          <w:sz w:val="16"/>
          <w:szCs w:val="16"/>
        </w:rPr>
      </w:pPr>
      <w:del w:id="10227" w:author="Cristiano de Menezes Feu" w:date="2022-11-21T08:33:00Z">
        <w:r w:rsidDel="00E631A1">
          <w:rPr>
            <w:vertAlign w:val="superscript"/>
          </w:rPr>
          <w:footnoteRef/>
        </w:r>
        <w:r w:rsidDel="00E631A1">
          <w:rPr>
            <w:color w:val="005583"/>
            <w:sz w:val="16"/>
            <w:szCs w:val="16"/>
          </w:rPr>
          <w:tab/>
          <w:delText>(Inciso acrescido pela Resolução nº 45, de 2006).</w:delText>
        </w:r>
      </w:del>
    </w:p>
    <w:p w14:paraId="000017CB" w14:textId="77777777" w:rsidR="003D183A" w:rsidDel="00E631A1" w:rsidRDefault="003D183A">
      <w:pPr>
        <w:widowControl w:val="0"/>
        <w:pBdr>
          <w:top w:val="nil"/>
          <w:left w:val="nil"/>
          <w:bottom w:val="nil"/>
          <w:right w:val="nil"/>
          <w:between w:val="nil"/>
        </w:pBdr>
        <w:spacing w:before="57" w:after="0"/>
        <w:ind w:left="283" w:right="283" w:firstLine="0"/>
        <w:rPr>
          <w:del w:id="10228" w:author="Cristiano de Menezes Feu" w:date="2022-11-21T08:33:00Z"/>
          <w:color w:val="005583"/>
          <w:sz w:val="16"/>
          <w:szCs w:val="16"/>
        </w:rPr>
      </w:pPr>
    </w:p>
  </w:footnote>
  <w:footnote w:id="393">
    <w:p w14:paraId="000017CC" w14:textId="77777777" w:rsidR="003D183A" w:rsidDel="00E631A1" w:rsidRDefault="008B7924">
      <w:pPr>
        <w:widowControl w:val="0"/>
        <w:pBdr>
          <w:top w:val="nil"/>
          <w:left w:val="nil"/>
          <w:bottom w:val="nil"/>
          <w:right w:val="nil"/>
          <w:between w:val="nil"/>
        </w:pBdr>
        <w:spacing w:before="57" w:after="0"/>
        <w:ind w:left="283" w:right="283" w:firstLine="0"/>
        <w:rPr>
          <w:del w:id="10235" w:author="Cristiano de Menezes Feu" w:date="2022-11-21T08:33:00Z"/>
          <w:color w:val="005583"/>
          <w:sz w:val="16"/>
          <w:szCs w:val="16"/>
        </w:rPr>
      </w:pPr>
      <w:del w:id="10236" w:author="Cristiano de Menezes Feu" w:date="2022-11-21T08:33:00Z">
        <w:r w:rsidDel="00E631A1">
          <w:rPr>
            <w:vertAlign w:val="superscript"/>
          </w:rPr>
          <w:footnoteRef/>
        </w:r>
        <w:r w:rsidDel="00E631A1">
          <w:rPr>
            <w:color w:val="005583"/>
            <w:sz w:val="16"/>
            <w:szCs w:val="16"/>
          </w:rPr>
          <w:tab/>
          <w:delText>(Parágrafo com redação dada pela Resolução nº 45, de 2006).</w:delText>
        </w:r>
      </w:del>
    </w:p>
    <w:p w14:paraId="000017CD" w14:textId="77777777" w:rsidR="003D183A" w:rsidDel="00E631A1" w:rsidRDefault="003D183A">
      <w:pPr>
        <w:widowControl w:val="0"/>
        <w:pBdr>
          <w:top w:val="nil"/>
          <w:left w:val="nil"/>
          <w:bottom w:val="nil"/>
          <w:right w:val="nil"/>
          <w:between w:val="nil"/>
        </w:pBdr>
        <w:spacing w:before="57" w:after="0"/>
        <w:ind w:left="283" w:right="283" w:firstLine="0"/>
        <w:rPr>
          <w:del w:id="10237" w:author="Cristiano de Menezes Feu" w:date="2022-11-21T08:33:00Z"/>
          <w:color w:val="005583"/>
          <w:sz w:val="16"/>
          <w:szCs w:val="16"/>
        </w:rPr>
      </w:pPr>
    </w:p>
  </w:footnote>
  <w:footnote w:id="394">
    <w:p w14:paraId="000017CE" w14:textId="77777777" w:rsidR="003D183A" w:rsidDel="00E631A1" w:rsidRDefault="008B7924">
      <w:pPr>
        <w:widowControl w:val="0"/>
        <w:pBdr>
          <w:top w:val="nil"/>
          <w:left w:val="nil"/>
          <w:bottom w:val="nil"/>
          <w:right w:val="nil"/>
          <w:between w:val="nil"/>
        </w:pBdr>
        <w:spacing w:before="57" w:after="0"/>
        <w:ind w:left="283" w:right="283" w:firstLine="0"/>
        <w:rPr>
          <w:del w:id="10241" w:author="Cristiano de Menezes Feu" w:date="2022-11-21T08:33:00Z"/>
          <w:color w:val="005583"/>
          <w:sz w:val="16"/>
          <w:szCs w:val="16"/>
        </w:rPr>
      </w:pPr>
      <w:del w:id="10242" w:author="Cristiano de Menezes Feu" w:date="2022-11-21T08:33:00Z">
        <w:r w:rsidDel="00E631A1">
          <w:rPr>
            <w:vertAlign w:val="superscript"/>
          </w:rPr>
          <w:footnoteRef/>
        </w:r>
        <w:r w:rsidDel="00E631A1">
          <w:rPr>
            <w:color w:val="005583"/>
            <w:sz w:val="16"/>
            <w:szCs w:val="16"/>
          </w:rPr>
          <w:tab/>
          <w:delText>(Revogado pela Resolução nº 45, de 2006).</w:delText>
        </w:r>
      </w:del>
    </w:p>
    <w:p w14:paraId="000017CF" w14:textId="77777777" w:rsidR="003D183A" w:rsidDel="00E631A1" w:rsidRDefault="003D183A">
      <w:pPr>
        <w:widowControl w:val="0"/>
        <w:pBdr>
          <w:top w:val="nil"/>
          <w:left w:val="nil"/>
          <w:bottom w:val="nil"/>
          <w:right w:val="nil"/>
          <w:between w:val="nil"/>
        </w:pBdr>
        <w:spacing w:before="57" w:after="0"/>
        <w:ind w:left="283" w:right="283" w:firstLine="0"/>
        <w:rPr>
          <w:del w:id="10243" w:author="Cristiano de Menezes Feu" w:date="2022-11-21T08:33:00Z"/>
          <w:color w:val="005583"/>
          <w:sz w:val="16"/>
          <w:szCs w:val="16"/>
        </w:rPr>
      </w:pPr>
    </w:p>
  </w:footnote>
  <w:footnote w:id="395">
    <w:p w14:paraId="000017D0" w14:textId="77777777" w:rsidR="003D183A" w:rsidDel="00E631A1" w:rsidRDefault="008B7924">
      <w:pPr>
        <w:widowControl w:val="0"/>
        <w:pBdr>
          <w:top w:val="nil"/>
          <w:left w:val="nil"/>
          <w:bottom w:val="nil"/>
          <w:right w:val="nil"/>
          <w:between w:val="nil"/>
        </w:pBdr>
        <w:spacing w:before="57" w:after="0"/>
        <w:ind w:left="283" w:right="283" w:firstLine="0"/>
        <w:rPr>
          <w:del w:id="10247" w:author="Cristiano de Menezes Feu" w:date="2022-11-21T08:33:00Z"/>
          <w:color w:val="005583"/>
          <w:sz w:val="16"/>
          <w:szCs w:val="16"/>
        </w:rPr>
      </w:pPr>
      <w:del w:id="10248" w:author="Cristiano de Menezes Feu" w:date="2022-11-21T08:33:00Z">
        <w:r w:rsidDel="00E631A1">
          <w:rPr>
            <w:vertAlign w:val="superscript"/>
          </w:rPr>
          <w:footnoteRef/>
        </w:r>
        <w:r w:rsidDel="00E631A1">
          <w:rPr>
            <w:color w:val="005583"/>
            <w:sz w:val="16"/>
            <w:szCs w:val="16"/>
          </w:rPr>
          <w:tab/>
          <w:delText>Idem.</w:delText>
        </w:r>
      </w:del>
    </w:p>
    <w:p w14:paraId="000017D1" w14:textId="77777777" w:rsidR="003D183A" w:rsidDel="00E631A1" w:rsidRDefault="003D183A">
      <w:pPr>
        <w:widowControl w:val="0"/>
        <w:pBdr>
          <w:top w:val="nil"/>
          <w:left w:val="nil"/>
          <w:bottom w:val="nil"/>
          <w:right w:val="nil"/>
          <w:between w:val="nil"/>
        </w:pBdr>
        <w:spacing w:before="57" w:after="0"/>
        <w:ind w:left="283" w:right="283" w:firstLine="0"/>
        <w:rPr>
          <w:del w:id="10249" w:author="Cristiano de Menezes Feu" w:date="2022-11-21T08:33:00Z"/>
          <w:color w:val="005583"/>
          <w:sz w:val="16"/>
          <w:szCs w:val="16"/>
        </w:rPr>
      </w:pPr>
    </w:p>
  </w:footnote>
  <w:footnote w:id="396">
    <w:p w14:paraId="000017D2" w14:textId="77777777" w:rsidR="003D183A" w:rsidDel="00E631A1" w:rsidRDefault="008B7924">
      <w:pPr>
        <w:widowControl w:val="0"/>
        <w:pBdr>
          <w:top w:val="nil"/>
          <w:left w:val="nil"/>
          <w:bottom w:val="nil"/>
          <w:right w:val="nil"/>
          <w:between w:val="nil"/>
        </w:pBdr>
        <w:spacing w:before="57" w:after="0"/>
        <w:ind w:left="283" w:right="283" w:firstLine="0"/>
        <w:rPr>
          <w:del w:id="10253" w:author="Cristiano de Menezes Feu" w:date="2022-11-21T08:33:00Z"/>
          <w:color w:val="005583"/>
          <w:sz w:val="16"/>
          <w:szCs w:val="16"/>
        </w:rPr>
      </w:pPr>
      <w:del w:id="10254" w:author="Cristiano de Menezes Feu" w:date="2022-11-21T08:33:00Z">
        <w:r w:rsidDel="00E631A1">
          <w:rPr>
            <w:vertAlign w:val="superscript"/>
          </w:rPr>
          <w:footnoteRef/>
        </w:r>
        <w:r w:rsidDel="00E631A1">
          <w:rPr>
            <w:color w:val="005583"/>
            <w:sz w:val="16"/>
            <w:szCs w:val="16"/>
          </w:rPr>
          <w:tab/>
          <w:delText>Idem.</w:delText>
        </w:r>
      </w:del>
    </w:p>
    <w:p w14:paraId="000017D3" w14:textId="77777777" w:rsidR="003D183A" w:rsidDel="00E631A1" w:rsidRDefault="003D183A">
      <w:pPr>
        <w:widowControl w:val="0"/>
        <w:pBdr>
          <w:top w:val="nil"/>
          <w:left w:val="nil"/>
          <w:bottom w:val="nil"/>
          <w:right w:val="nil"/>
          <w:between w:val="nil"/>
        </w:pBdr>
        <w:spacing w:before="57" w:after="0"/>
        <w:ind w:left="283" w:right="283" w:firstLine="0"/>
        <w:rPr>
          <w:del w:id="10255" w:author="Cristiano de Menezes Feu" w:date="2022-11-21T08:33:00Z"/>
          <w:color w:val="005583"/>
          <w:sz w:val="16"/>
          <w:szCs w:val="16"/>
        </w:rPr>
      </w:pPr>
    </w:p>
  </w:footnote>
  <w:footnote w:id="397">
    <w:p w14:paraId="000017D4" w14:textId="77777777" w:rsidR="003D183A" w:rsidDel="00E631A1" w:rsidRDefault="008B7924">
      <w:pPr>
        <w:widowControl w:val="0"/>
        <w:pBdr>
          <w:top w:val="nil"/>
          <w:left w:val="nil"/>
          <w:bottom w:val="nil"/>
          <w:right w:val="nil"/>
          <w:between w:val="nil"/>
        </w:pBdr>
        <w:spacing w:before="57" w:after="0"/>
        <w:ind w:left="283" w:right="283" w:firstLine="0"/>
        <w:rPr>
          <w:del w:id="10274" w:author="Cristiano de Menezes Feu" w:date="2022-11-21T08:33:00Z"/>
          <w:color w:val="005583"/>
          <w:sz w:val="16"/>
          <w:szCs w:val="16"/>
        </w:rPr>
      </w:pPr>
      <w:del w:id="10275" w:author="Cristiano de Menezes Feu" w:date="2022-11-21T08:33:00Z">
        <w:r w:rsidDel="00E631A1">
          <w:rPr>
            <w:vertAlign w:val="superscript"/>
          </w:rPr>
          <w:footnoteRef/>
        </w:r>
        <w:r w:rsidDel="00E631A1">
          <w:rPr>
            <w:color w:val="005583"/>
            <w:sz w:val="16"/>
            <w:szCs w:val="16"/>
          </w:rPr>
          <w:tab/>
          <w:delText>CF art. 21. Compete à União: I - manter relações com Estados estrangeiros e participar de organizações internacionais; II - declarar a guerra e celebrar a paz; [...] IV - permitir, nos casos previstos em lei complementar, que forças estrangeiras transitem pelo território nacional ou nele permaneçam temporariamente; [...] VI - autorizar e fiscalizar a produção e o comércio de material bélico; VII - emitir moeda; [...] XI - explorar, diretamente ou mediante autorização, concessão ou permissão, os serviços de telecomunicações, nos termos da lei, que disporá sobre a organização dos serviços, a criação de um órgão regulador e outros aspectos institucionais; XII - explorar, diretamente ou mediante autorização, concessão ou permissão: a) os serviços de radiodifusão sonora, e de sons e imagens; b) os serviços e instalações de energia elétrica e o aproveitamento energético dos cursos de água, em articulação com os Estados onde se situam os potenciais hidroenergéticos; c) a navegação aérea, aeroespacial e a infraestrutura aeroportuária; d) os serviços de transporte ferroviário e aquaviário entre portos brasileiros e fronteiras nacionais, ou que transponham os limites de Estado ou Território; e) os serviços de transporte rodoviário interestadual e internacional de passageiros; f) os portos marítimos, fluviais e lacustres; XVII - conceder anistia; CF art. 22. Compete privativamente à União legislar sobre: [...] IV - águas, energia, informática, telecomunicações e radiodifusão; [...] VII - política de crédito, câmbio, seguros e transferência de valores; [...] X - regime dos portos, navegação lacustre, fluvial, marítima, aérea e aeroespacial; [...] XII - jazidas, minas, outros recursos minerais e metalurgia; [...] XV - emigração e imigração, entrada, extradição e expulsão de estrangeiros.</w:delText>
        </w:r>
      </w:del>
    </w:p>
    <w:p w14:paraId="000017D5" w14:textId="77777777" w:rsidR="003D183A" w:rsidDel="00E631A1" w:rsidRDefault="003D183A">
      <w:pPr>
        <w:widowControl w:val="0"/>
        <w:pBdr>
          <w:top w:val="nil"/>
          <w:left w:val="nil"/>
          <w:bottom w:val="nil"/>
          <w:right w:val="nil"/>
          <w:between w:val="nil"/>
        </w:pBdr>
        <w:spacing w:before="57" w:after="0"/>
        <w:ind w:left="283" w:right="283" w:firstLine="0"/>
        <w:rPr>
          <w:del w:id="10276" w:author="Cristiano de Menezes Feu" w:date="2022-11-21T08:33:00Z"/>
          <w:color w:val="005583"/>
          <w:sz w:val="16"/>
          <w:szCs w:val="16"/>
        </w:rPr>
      </w:pPr>
    </w:p>
  </w:footnote>
  <w:footnote w:id="398">
    <w:p w14:paraId="000017D6" w14:textId="77777777" w:rsidR="003D183A" w:rsidDel="00E631A1" w:rsidRDefault="008B7924">
      <w:pPr>
        <w:widowControl w:val="0"/>
        <w:pBdr>
          <w:top w:val="nil"/>
          <w:left w:val="nil"/>
          <w:bottom w:val="nil"/>
          <w:right w:val="nil"/>
          <w:between w:val="nil"/>
        </w:pBdr>
        <w:spacing w:before="57" w:after="0"/>
        <w:ind w:left="283" w:right="283" w:firstLine="0"/>
        <w:rPr>
          <w:del w:id="10280" w:author="Cristiano de Menezes Feu" w:date="2022-11-21T08:33:00Z"/>
          <w:color w:val="005583"/>
          <w:sz w:val="16"/>
          <w:szCs w:val="16"/>
        </w:rPr>
      </w:pPr>
      <w:del w:id="10281" w:author="Cristiano de Menezes Feu" w:date="2022-11-21T08:33:00Z">
        <w:r w:rsidDel="00E631A1">
          <w:rPr>
            <w:vertAlign w:val="superscript"/>
          </w:rPr>
          <w:footnoteRef/>
        </w:r>
        <w:r w:rsidDel="00E631A1">
          <w:rPr>
            <w:color w:val="005583"/>
            <w:sz w:val="16"/>
            <w:szCs w:val="16"/>
          </w:rPr>
          <w:tab/>
          <w:delText>CF art. 51. Compete privativamente à Câmara dos Deputados: I - autorizar, por dois terços de seus membros, a instauração de processo contra o Presidente e o Vice-Presidente da República e os Ministros de Estado;</w:delText>
        </w:r>
      </w:del>
    </w:p>
    <w:p w14:paraId="000017D7" w14:textId="77777777" w:rsidR="003D183A" w:rsidDel="00E631A1" w:rsidRDefault="003D183A">
      <w:pPr>
        <w:widowControl w:val="0"/>
        <w:pBdr>
          <w:top w:val="nil"/>
          <w:left w:val="nil"/>
          <w:bottom w:val="nil"/>
          <w:right w:val="nil"/>
          <w:between w:val="nil"/>
        </w:pBdr>
        <w:spacing w:before="57" w:after="0"/>
        <w:ind w:left="283" w:right="283" w:firstLine="0"/>
        <w:rPr>
          <w:del w:id="10282" w:author="Cristiano de Menezes Feu" w:date="2022-11-21T08:33:00Z"/>
          <w:color w:val="005583"/>
          <w:sz w:val="16"/>
          <w:szCs w:val="16"/>
        </w:rPr>
      </w:pPr>
    </w:p>
  </w:footnote>
  <w:footnote w:id="399">
    <w:p w14:paraId="000017D8" w14:textId="77777777" w:rsidR="003D183A" w:rsidDel="00E631A1" w:rsidRDefault="008B7924">
      <w:pPr>
        <w:widowControl w:val="0"/>
        <w:pBdr>
          <w:top w:val="nil"/>
          <w:left w:val="nil"/>
          <w:bottom w:val="nil"/>
          <w:right w:val="nil"/>
          <w:between w:val="nil"/>
        </w:pBdr>
        <w:spacing w:before="57" w:after="0"/>
        <w:ind w:left="283" w:right="283" w:firstLine="0"/>
        <w:rPr>
          <w:del w:id="10283" w:author="Cristiano de Menezes Feu" w:date="2022-11-21T08:33:00Z"/>
          <w:color w:val="005583"/>
          <w:sz w:val="16"/>
          <w:szCs w:val="16"/>
        </w:rPr>
      </w:pPr>
      <w:del w:id="10284" w:author="Cristiano de Menezes Feu" w:date="2022-11-21T08:33:00Z">
        <w:r w:rsidDel="00E631A1">
          <w:rPr>
            <w:vertAlign w:val="superscript"/>
          </w:rPr>
          <w:footnoteRef/>
        </w:r>
        <w:r w:rsidDel="00E631A1">
          <w:rPr>
            <w:color w:val="005583"/>
            <w:sz w:val="16"/>
            <w:szCs w:val="16"/>
          </w:rPr>
          <w:tab/>
          <w:delText>(Inciso acrescido pela Resolução nº 22, de 1992).</w:delText>
        </w:r>
      </w:del>
    </w:p>
    <w:p w14:paraId="000017D9" w14:textId="77777777" w:rsidR="003D183A" w:rsidDel="00E631A1" w:rsidRDefault="003D183A">
      <w:pPr>
        <w:widowControl w:val="0"/>
        <w:pBdr>
          <w:top w:val="nil"/>
          <w:left w:val="nil"/>
          <w:bottom w:val="nil"/>
          <w:right w:val="nil"/>
          <w:between w:val="nil"/>
        </w:pBdr>
        <w:spacing w:before="57" w:after="0"/>
        <w:ind w:left="283" w:right="283" w:firstLine="0"/>
        <w:rPr>
          <w:del w:id="10285" w:author="Cristiano de Menezes Feu" w:date="2022-11-21T08:33:00Z"/>
          <w:color w:val="005583"/>
          <w:sz w:val="16"/>
          <w:szCs w:val="16"/>
        </w:rPr>
      </w:pPr>
    </w:p>
  </w:footnote>
  <w:footnote w:id="400">
    <w:p w14:paraId="000017DA" w14:textId="77777777" w:rsidR="003D183A" w:rsidDel="00E631A1" w:rsidRDefault="008B7924">
      <w:pPr>
        <w:widowControl w:val="0"/>
        <w:pBdr>
          <w:top w:val="nil"/>
          <w:left w:val="nil"/>
          <w:bottom w:val="nil"/>
          <w:right w:val="nil"/>
          <w:between w:val="nil"/>
        </w:pBdr>
        <w:spacing w:before="57" w:after="0"/>
        <w:ind w:left="283" w:right="283" w:firstLine="0"/>
        <w:rPr>
          <w:del w:id="10295" w:author="Cristiano de Menezes Feu" w:date="2022-11-21T08:33:00Z"/>
          <w:color w:val="005583"/>
          <w:sz w:val="16"/>
          <w:szCs w:val="16"/>
        </w:rPr>
      </w:pPr>
      <w:del w:id="10296" w:author="Cristiano de Menezes Feu" w:date="2022-11-21T08:33:00Z">
        <w:r w:rsidDel="00E631A1">
          <w:rPr>
            <w:vertAlign w:val="superscript"/>
          </w:rPr>
          <w:footnoteRef/>
        </w:r>
        <w:r w:rsidDel="00E631A1">
          <w:rPr>
            <w:color w:val="005583"/>
            <w:sz w:val="16"/>
            <w:szCs w:val="16"/>
          </w:rPr>
          <w:tab/>
          <w:delText>(Inciso acrescido pela Resolução nº 47, de 2013).</w:delText>
        </w:r>
      </w:del>
    </w:p>
    <w:p w14:paraId="000017DB" w14:textId="77777777" w:rsidR="003D183A" w:rsidDel="00E631A1" w:rsidRDefault="003D183A">
      <w:pPr>
        <w:widowControl w:val="0"/>
        <w:pBdr>
          <w:top w:val="nil"/>
          <w:left w:val="nil"/>
          <w:bottom w:val="nil"/>
          <w:right w:val="nil"/>
          <w:between w:val="nil"/>
        </w:pBdr>
        <w:spacing w:before="57" w:after="0"/>
        <w:ind w:left="283" w:right="283" w:firstLine="0"/>
        <w:rPr>
          <w:del w:id="10297" w:author="Cristiano de Menezes Feu" w:date="2022-11-21T08:33:00Z"/>
          <w:color w:val="005583"/>
          <w:sz w:val="16"/>
          <w:szCs w:val="16"/>
        </w:rPr>
      </w:pPr>
    </w:p>
  </w:footnote>
  <w:footnote w:id="401">
    <w:p w14:paraId="000017DC" w14:textId="77777777" w:rsidR="003D183A" w:rsidDel="00E631A1" w:rsidRDefault="008B7924">
      <w:pPr>
        <w:widowControl w:val="0"/>
        <w:pBdr>
          <w:top w:val="nil"/>
          <w:left w:val="nil"/>
          <w:bottom w:val="nil"/>
          <w:right w:val="nil"/>
          <w:between w:val="nil"/>
        </w:pBdr>
        <w:spacing w:before="57" w:after="0"/>
        <w:ind w:left="283" w:right="283" w:firstLine="0"/>
        <w:rPr>
          <w:del w:id="10337" w:author="Cristiano de Menezes Feu" w:date="2022-11-21T08:33:00Z"/>
          <w:color w:val="005583"/>
          <w:sz w:val="16"/>
          <w:szCs w:val="16"/>
        </w:rPr>
      </w:pPr>
      <w:del w:id="10338" w:author="Cristiano de Menezes Feu" w:date="2022-11-21T08:33:00Z">
        <w:r w:rsidDel="00E631A1">
          <w:rPr>
            <w:vertAlign w:val="superscript"/>
          </w:rPr>
          <w:footnoteRef/>
        </w:r>
        <w:r w:rsidDel="00E631A1">
          <w:rPr>
            <w:color w:val="005583"/>
            <w:sz w:val="16"/>
            <w:szCs w:val="16"/>
          </w:rPr>
          <w:tab/>
          <w:delText>QO 557/2009 – Os requerimentos para votação de artigo por artigo e de emenda por emenda não são excludentes.</w:delText>
        </w:r>
      </w:del>
    </w:p>
    <w:p w14:paraId="000017DD" w14:textId="77777777" w:rsidR="003D183A" w:rsidDel="00E631A1" w:rsidRDefault="003D183A">
      <w:pPr>
        <w:widowControl w:val="0"/>
        <w:pBdr>
          <w:top w:val="nil"/>
          <w:left w:val="nil"/>
          <w:bottom w:val="nil"/>
          <w:right w:val="nil"/>
          <w:between w:val="nil"/>
        </w:pBdr>
        <w:spacing w:before="57" w:after="0"/>
        <w:ind w:left="283" w:right="283" w:firstLine="0"/>
        <w:rPr>
          <w:del w:id="10339" w:author="Cristiano de Menezes Feu" w:date="2022-11-21T08:33:00Z"/>
          <w:color w:val="005583"/>
          <w:sz w:val="16"/>
          <w:szCs w:val="16"/>
        </w:rPr>
      </w:pPr>
    </w:p>
  </w:footnote>
  <w:footnote w:id="402">
    <w:p w14:paraId="000017DE" w14:textId="77777777" w:rsidR="003D183A" w:rsidDel="00E631A1" w:rsidRDefault="008B7924">
      <w:pPr>
        <w:widowControl w:val="0"/>
        <w:pBdr>
          <w:top w:val="nil"/>
          <w:left w:val="nil"/>
          <w:bottom w:val="nil"/>
          <w:right w:val="nil"/>
          <w:between w:val="nil"/>
        </w:pBdr>
        <w:spacing w:before="57" w:after="0"/>
        <w:ind w:left="283" w:right="283" w:firstLine="0"/>
        <w:rPr>
          <w:del w:id="10355" w:author="Cristiano de Menezes Feu" w:date="2022-11-21T08:33:00Z"/>
          <w:color w:val="005583"/>
          <w:sz w:val="16"/>
          <w:szCs w:val="16"/>
        </w:rPr>
      </w:pPr>
      <w:del w:id="10356"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7DF" w14:textId="77777777" w:rsidR="003D183A" w:rsidDel="00E631A1" w:rsidRDefault="003D183A">
      <w:pPr>
        <w:widowControl w:val="0"/>
        <w:pBdr>
          <w:top w:val="nil"/>
          <w:left w:val="nil"/>
          <w:bottom w:val="nil"/>
          <w:right w:val="nil"/>
          <w:between w:val="nil"/>
        </w:pBdr>
        <w:spacing w:before="57" w:after="0"/>
        <w:ind w:left="283" w:right="283" w:firstLine="0"/>
        <w:rPr>
          <w:del w:id="10357" w:author="Cristiano de Menezes Feu" w:date="2022-11-21T08:33:00Z"/>
          <w:color w:val="005583"/>
          <w:sz w:val="16"/>
          <w:szCs w:val="16"/>
        </w:rPr>
      </w:pPr>
    </w:p>
  </w:footnote>
  <w:footnote w:id="403">
    <w:p w14:paraId="000017E0" w14:textId="77777777" w:rsidR="003D183A" w:rsidDel="00E631A1" w:rsidRDefault="008B7924">
      <w:pPr>
        <w:widowControl w:val="0"/>
        <w:pBdr>
          <w:top w:val="nil"/>
          <w:left w:val="nil"/>
          <w:bottom w:val="nil"/>
          <w:right w:val="nil"/>
          <w:between w:val="nil"/>
        </w:pBdr>
        <w:spacing w:before="57" w:after="0"/>
        <w:ind w:left="283" w:right="283" w:firstLine="0"/>
        <w:rPr>
          <w:del w:id="10615" w:author="Cristiano de Menezes Feu" w:date="2022-11-21T08:33:00Z"/>
          <w:color w:val="005583"/>
          <w:sz w:val="16"/>
          <w:szCs w:val="16"/>
        </w:rPr>
      </w:pPr>
      <w:del w:id="10616"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adaptada à Resolução nº 20, de 2004).</w:delText>
        </w:r>
      </w:del>
    </w:p>
    <w:p w14:paraId="000017E1" w14:textId="77777777" w:rsidR="003D183A" w:rsidDel="00E631A1" w:rsidRDefault="003D183A">
      <w:pPr>
        <w:widowControl w:val="0"/>
        <w:pBdr>
          <w:top w:val="nil"/>
          <w:left w:val="nil"/>
          <w:bottom w:val="nil"/>
          <w:right w:val="nil"/>
          <w:between w:val="nil"/>
        </w:pBdr>
        <w:spacing w:before="57" w:after="0"/>
        <w:ind w:left="283" w:right="283" w:firstLine="0"/>
        <w:rPr>
          <w:del w:id="10617" w:author="Cristiano de Menezes Feu" w:date="2022-11-21T08:33:00Z"/>
          <w:color w:val="005583"/>
          <w:sz w:val="16"/>
          <w:szCs w:val="16"/>
        </w:rPr>
      </w:pPr>
    </w:p>
  </w:footnote>
  <w:footnote w:id="404">
    <w:p w14:paraId="000017E2" w14:textId="77777777" w:rsidR="003D183A" w:rsidDel="00E631A1" w:rsidRDefault="008B7924">
      <w:pPr>
        <w:widowControl w:val="0"/>
        <w:pBdr>
          <w:top w:val="nil"/>
          <w:left w:val="nil"/>
          <w:bottom w:val="nil"/>
          <w:right w:val="nil"/>
          <w:between w:val="nil"/>
        </w:pBdr>
        <w:spacing w:before="57" w:after="0"/>
        <w:ind w:left="283" w:right="283" w:firstLine="0"/>
        <w:rPr>
          <w:del w:id="10687" w:author="Cristiano de Menezes Feu" w:date="2022-11-21T08:33:00Z"/>
          <w:color w:val="005583"/>
          <w:sz w:val="16"/>
          <w:szCs w:val="16"/>
        </w:rPr>
      </w:pPr>
      <w:del w:id="10688"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7E3" w14:textId="77777777" w:rsidR="003D183A" w:rsidDel="00E631A1" w:rsidRDefault="003D183A">
      <w:pPr>
        <w:widowControl w:val="0"/>
        <w:pBdr>
          <w:top w:val="nil"/>
          <w:left w:val="nil"/>
          <w:bottom w:val="nil"/>
          <w:right w:val="nil"/>
          <w:between w:val="nil"/>
        </w:pBdr>
        <w:spacing w:before="57" w:after="0"/>
        <w:ind w:left="283" w:right="283" w:firstLine="0"/>
        <w:rPr>
          <w:del w:id="10689" w:author="Cristiano de Menezes Feu" w:date="2022-11-21T08:33:00Z"/>
          <w:color w:val="005583"/>
          <w:sz w:val="16"/>
          <w:szCs w:val="16"/>
        </w:rPr>
      </w:pPr>
    </w:p>
  </w:footnote>
  <w:footnote w:id="405">
    <w:p w14:paraId="000017E4" w14:textId="77777777" w:rsidR="003D183A" w:rsidDel="00E631A1" w:rsidRDefault="008B7924">
      <w:pPr>
        <w:widowControl w:val="0"/>
        <w:pBdr>
          <w:top w:val="nil"/>
          <w:left w:val="nil"/>
          <w:bottom w:val="nil"/>
          <w:right w:val="nil"/>
          <w:between w:val="nil"/>
        </w:pBdr>
        <w:spacing w:before="57" w:after="0"/>
        <w:ind w:left="283" w:right="283" w:firstLine="0"/>
        <w:rPr>
          <w:del w:id="10723" w:author="Cristiano de Menezes Feu" w:date="2022-11-21T08:33:00Z"/>
          <w:color w:val="005583"/>
          <w:sz w:val="16"/>
          <w:szCs w:val="16"/>
        </w:rPr>
      </w:pPr>
      <w:del w:id="10724"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7E5" w14:textId="77777777" w:rsidR="003D183A" w:rsidDel="00E631A1" w:rsidRDefault="003D183A">
      <w:pPr>
        <w:widowControl w:val="0"/>
        <w:pBdr>
          <w:top w:val="nil"/>
          <w:left w:val="nil"/>
          <w:bottom w:val="nil"/>
          <w:right w:val="nil"/>
          <w:between w:val="nil"/>
        </w:pBdr>
        <w:spacing w:before="57" w:after="0"/>
        <w:ind w:left="283" w:right="283" w:firstLine="0"/>
        <w:rPr>
          <w:del w:id="10725" w:author="Cristiano de Menezes Feu" w:date="2022-11-21T08:33:00Z"/>
          <w:color w:val="005583"/>
          <w:sz w:val="16"/>
          <w:szCs w:val="16"/>
        </w:rPr>
      </w:pPr>
    </w:p>
  </w:footnote>
  <w:footnote w:id="406">
    <w:p w14:paraId="000017E6" w14:textId="77777777" w:rsidR="003D183A" w:rsidDel="00E631A1" w:rsidRDefault="008B7924">
      <w:pPr>
        <w:widowControl w:val="0"/>
        <w:pBdr>
          <w:top w:val="nil"/>
          <w:left w:val="nil"/>
          <w:bottom w:val="nil"/>
          <w:right w:val="nil"/>
          <w:between w:val="nil"/>
        </w:pBdr>
        <w:spacing w:before="57" w:after="0"/>
        <w:ind w:left="283" w:right="283" w:firstLine="0"/>
        <w:rPr>
          <w:del w:id="10746" w:author="Cristiano de Menezes Feu" w:date="2022-11-21T08:33:00Z"/>
          <w:color w:val="005583"/>
          <w:sz w:val="16"/>
          <w:szCs w:val="16"/>
        </w:rPr>
      </w:pPr>
      <w:del w:id="10747" w:author="Cristiano de Menezes Feu" w:date="2022-11-21T08:33:00Z">
        <w:r w:rsidDel="00E631A1">
          <w:rPr>
            <w:vertAlign w:val="superscript"/>
          </w:rPr>
          <w:footnoteRef/>
        </w:r>
        <w:r w:rsidDel="00E631A1">
          <w:rPr>
            <w:color w:val="005583"/>
            <w:sz w:val="16"/>
            <w:szCs w:val="16"/>
          </w:rPr>
          <w:tab/>
          <w:delText>STF ADI 2.031. O início da tramitação da proposta de emenda no Senado Federal está em harmonia com o disposto no art. 60, I, da CF, que confere poder de iniciativa a ambas as Casas Legislativas. [rel. minº Ellen Gracie, j. 3-10-2002, P, DJ de 17-10-2003.]</w:delText>
        </w:r>
      </w:del>
    </w:p>
    <w:p w14:paraId="000017E7" w14:textId="77777777" w:rsidR="003D183A" w:rsidDel="00E631A1" w:rsidRDefault="003D183A">
      <w:pPr>
        <w:widowControl w:val="0"/>
        <w:pBdr>
          <w:top w:val="nil"/>
          <w:left w:val="nil"/>
          <w:bottom w:val="nil"/>
          <w:right w:val="nil"/>
          <w:between w:val="nil"/>
        </w:pBdr>
        <w:spacing w:before="57" w:after="0"/>
        <w:ind w:left="283" w:right="283" w:firstLine="0"/>
        <w:rPr>
          <w:del w:id="10748" w:author="Cristiano de Menezes Feu" w:date="2022-11-21T08:33:00Z"/>
          <w:color w:val="005583"/>
          <w:sz w:val="16"/>
          <w:szCs w:val="16"/>
        </w:rPr>
      </w:pPr>
    </w:p>
  </w:footnote>
  <w:footnote w:id="407">
    <w:p w14:paraId="000017E8" w14:textId="77777777" w:rsidR="003D183A" w:rsidDel="00E631A1" w:rsidRDefault="008B7924">
      <w:pPr>
        <w:widowControl w:val="0"/>
        <w:pBdr>
          <w:top w:val="nil"/>
          <w:left w:val="nil"/>
          <w:bottom w:val="nil"/>
          <w:right w:val="nil"/>
          <w:between w:val="nil"/>
        </w:pBdr>
        <w:spacing w:before="57" w:after="0"/>
        <w:ind w:left="283" w:right="283" w:firstLine="0"/>
        <w:rPr>
          <w:del w:id="10749" w:author="Cristiano de Menezes Feu" w:date="2022-11-21T08:33:00Z"/>
          <w:color w:val="005583"/>
          <w:sz w:val="16"/>
          <w:szCs w:val="16"/>
        </w:rPr>
      </w:pPr>
      <w:del w:id="10750" w:author="Cristiano de Menezes Feu" w:date="2022-11-21T08:33:00Z">
        <w:r w:rsidDel="00E631A1">
          <w:rPr>
            <w:vertAlign w:val="superscript"/>
          </w:rPr>
          <w:footnoteRef/>
        </w:r>
        <w:r w:rsidDel="00E631A1">
          <w:rPr>
            <w:color w:val="005583"/>
            <w:sz w:val="16"/>
            <w:szCs w:val="16"/>
          </w:rPr>
          <w:tab/>
          <w:delText>CF art. 60. A Constituição poderá ser emendada mediante proposta: I - de um terço, no mínimo, dos membros da Câmara dos Deputados ou do Senado Federal; II - do Presidente da República; III - de mais da metade das Assembleias Legislativas das unidades da Federação, manifestando-se, cada uma delas, pela maioria relativa de seus membros.</w:delText>
        </w:r>
      </w:del>
    </w:p>
    <w:p w14:paraId="000017E9" w14:textId="77777777" w:rsidR="003D183A" w:rsidDel="00E631A1" w:rsidRDefault="003D183A">
      <w:pPr>
        <w:widowControl w:val="0"/>
        <w:pBdr>
          <w:top w:val="nil"/>
          <w:left w:val="nil"/>
          <w:bottom w:val="nil"/>
          <w:right w:val="nil"/>
          <w:between w:val="nil"/>
        </w:pBdr>
        <w:spacing w:before="57" w:after="0"/>
        <w:ind w:left="283" w:right="283" w:firstLine="0"/>
        <w:rPr>
          <w:del w:id="10751" w:author="Cristiano de Menezes Feu" w:date="2022-11-21T08:33:00Z"/>
          <w:color w:val="005583"/>
          <w:sz w:val="16"/>
          <w:szCs w:val="16"/>
        </w:rPr>
      </w:pPr>
    </w:p>
  </w:footnote>
  <w:footnote w:id="408">
    <w:p w14:paraId="000017EA" w14:textId="77777777" w:rsidR="003D183A" w:rsidDel="00E631A1" w:rsidRDefault="008B7924">
      <w:pPr>
        <w:widowControl w:val="0"/>
        <w:pBdr>
          <w:top w:val="nil"/>
          <w:left w:val="nil"/>
          <w:bottom w:val="nil"/>
          <w:right w:val="nil"/>
          <w:between w:val="nil"/>
        </w:pBdr>
        <w:spacing w:before="57" w:after="0"/>
        <w:ind w:left="283" w:right="283" w:firstLine="0"/>
        <w:rPr>
          <w:del w:id="10761" w:author="Cristiano de Menezes Feu" w:date="2022-11-21T08:33:00Z"/>
          <w:color w:val="005583"/>
          <w:sz w:val="16"/>
          <w:szCs w:val="16"/>
        </w:rPr>
      </w:pPr>
      <w:del w:id="10762" w:author="Cristiano de Menezes Feu" w:date="2022-11-21T08:33:00Z">
        <w:r w:rsidDel="00E631A1">
          <w:rPr>
            <w:vertAlign w:val="superscript"/>
          </w:rPr>
          <w:footnoteRef/>
        </w:r>
        <w:r w:rsidDel="00E631A1">
          <w:rPr>
            <w:color w:val="005583"/>
            <w:sz w:val="16"/>
            <w:szCs w:val="16"/>
          </w:rPr>
          <w:tab/>
          <w:delText>CF art. 60, § 1º. A Constituição não poderá ser emendada na vigência de intervenção federal, de estado de defesa ou de estado de sítio. [...] § 4º. Não será objeto de deliberação a proposta de emenda tendente a abolir: I - a forma federativa de Estado; II - o voto direto, secreto, universal e periódico; III - a separação dos Poderes; IV - os direitos e garantias individuais.</w:delText>
        </w:r>
      </w:del>
    </w:p>
    <w:p w14:paraId="000017EB" w14:textId="77777777" w:rsidR="003D183A" w:rsidDel="00E631A1" w:rsidRDefault="003D183A">
      <w:pPr>
        <w:widowControl w:val="0"/>
        <w:pBdr>
          <w:top w:val="nil"/>
          <w:left w:val="nil"/>
          <w:bottom w:val="nil"/>
          <w:right w:val="nil"/>
          <w:between w:val="nil"/>
        </w:pBdr>
        <w:spacing w:before="57" w:after="0"/>
        <w:ind w:left="283" w:right="283" w:firstLine="0"/>
        <w:rPr>
          <w:del w:id="10763" w:author="Cristiano de Menezes Feu" w:date="2022-11-21T08:33:00Z"/>
          <w:color w:val="005583"/>
          <w:sz w:val="16"/>
          <w:szCs w:val="16"/>
        </w:rPr>
      </w:pPr>
    </w:p>
  </w:footnote>
  <w:footnote w:id="409">
    <w:p w14:paraId="000017EC" w14:textId="77777777" w:rsidR="003D183A" w:rsidDel="00E631A1" w:rsidRDefault="008B7924">
      <w:pPr>
        <w:widowControl w:val="0"/>
        <w:pBdr>
          <w:top w:val="nil"/>
          <w:left w:val="nil"/>
          <w:bottom w:val="nil"/>
          <w:right w:val="nil"/>
          <w:between w:val="nil"/>
        </w:pBdr>
        <w:spacing w:before="57" w:after="0"/>
        <w:ind w:left="283" w:right="283" w:firstLine="0"/>
        <w:rPr>
          <w:del w:id="10770" w:author="Cristiano de Menezes Feu" w:date="2022-11-21T08:33:00Z"/>
          <w:color w:val="005583"/>
          <w:sz w:val="16"/>
          <w:szCs w:val="16"/>
        </w:rPr>
      </w:pPr>
      <w:del w:id="10771"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adaptada à Resolução nº 20, de 2004).</w:delText>
        </w:r>
      </w:del>
    </w:p>
    <w:p w14:paraId="000017ED" w14:textId="77777777" w:rsidR="003D183A" w:rsidDel="00E631A1" w:rsidRDefault="003D183A">
      <w:pPr>
        <w:widowControl w:val="0"/>
        <w:pBdr>
          <w:top w:val="nil"/>
          <w:left w:val="nil"/>
          <w:bottom w:val="nil"/>
          <w:right w:val="nil"/>
          <w:between w:val="nil"/>
        </w:pBdr>
        <w:spacing w:before="57" w:after="0"/>
        <w:ind w:left="283" w:right="283" w:firstLine="0"/>
        <w:rPr>
          <w:del w:id="10772" w:author="Cristiano de Menezes Feu" w:date="2022-11-21T08:33:00Z"/>
          <w:color w:val="005583"/>
          <w:sz w:val="16"/>
          <w:szCs w:val="16"/>
        </w:rPr>
      </w:pPr>
    </w:p>
  </w:footnote>
  <w:footnote w:id="410">
    <w:p w14:paraId="000017EE" w14:textId="77777777" w:rsidR="003D183A" w:rsidDel="00E631A1" w:rsidRDefault="008B7924">
      <w:pPr>
        <w:widowControl w:val="0"/>
        <w:pBdr>
          <w:top w:val="nil"/>
          <w:left w:val="nil"/>
          <w:bottom w:val="nil"/>
          <w:right w:val="nil"/>
          <w:between w:val="nil"/>
        </w:pBdr>
        <w:spacing w:before="57" w:after="0"/>
        <w:ind w:left="283" w:right="283" w:firstLine="0"/>
        <w:rPr>
          <w:del w:id="10856" w:author="Cristiano de Menezes Feu" w:date="2022-11-21T08:33:00Z"/>
          <w:color w:val="005583"/>
          <w:sz w:val="16"/>
          <w:szCs w:val="16"/>
        </w:rPr>
      </w:pPr>
      <w:del w:id="10857" w:author="Cristiano de Menezes Feu" w:date="2022-11-21T08:33:00Z">
        <w:r w:rsidDel="00E631A1">
          <w:rPr>
            <w:vertAlign w:val="superscript"/>
          </w:rPr>
          <w:footnoteRef/>
        </w:r>
        <w:r w:rsidDel="00E631A1">
          <w:rPr>
            <w:color w:val="005583"/>
            <w:sz w:val="16"/>
            <w:szCs w:val="16"/>
          </w:rPr>
          <w:tab/>
          <w:delText>CF art. 60, § 2º. A proposta será discutida e votada em cada Casa do Congresso Nacional, em dois turnos, considerando-se aprovada se obtiver, em ambos, três quintos dos votos dos respectivos membros.</w:delText>
        </w:r>
      </w:del>
    </w:p>
    <w:p w14:paraId="000017EF" w14:textId="77777777" w:rsidR="003D183A" w:rsidDel="00E631A1" w:rsidRDefault="003D183A">
      <w:pPr>
        <w:widowControl w:val="0"/>
        <w:pBdr>
          <w:top w:val="nil"/>
          <w:left w:val="nil"/>
          <w:bottom w:val="nil"/>
          <w:right w:val="nil"/>
          <w:between w:val="nil"/>
        </w:pBdr>
        <w:spacing w:before="57" w:after="0"/>
        <w:ind w:left="283" w:right="283" w:firstLine="0"/>
        <w:rPr>
          <w:del w:id="10858" w:author="Cristiano de Menezes Feu" w:date="2022-11-21T08:33:00Z"/>
          <w:color w:val="005583"/>
          <w:sz w:val="16"/>
          <w:szCs w:val="16"/>
        </w:rPr>
      </w:pPr>
    </w:p>
  </w:footnote>
  <w:footnote w:id="411">
    <w:p w14:paraId="000017F0" w14:textId="77777777" w:rsidR="003D183A" w:rsidDel="00E631A1" w:rsidRDefault="008B7924">
      <w:pPr>
        <w:widowControl w:val="0"/>
        <w:pBdr>
          <w:top w:val="nil"/>
          <w:left w:val="nil"/>
          <w:bottom w:val="nil"/>
          <w:right w:val="nil"/>
          <w:between w:val="nil"/>
        </w:pBdr>
        <w:spacing w:before="57" w:after="0"/>
        <w:ind w:left="283" w:right="283" w:firstLine="0"/>
        <w:rPr>
          <w:del w:id="10871" w:author="Cristiano de Menezes Feu" w:date="2022-11-21T08:33:00Z"/>
          <w:color w:val="005583"/>
          <w:sz w:val="16"/>
          <w:szCs w:val="16"/>
        </w:rPr>
      </w:pPr>
      <w:del w:id="10872" w:author="Cristiano de Menezes Feu" w:date="2022-11-21T08:33:00Z">
        <w:r w:rsidDel="00E631A1">
          <w:rPr>
            <w:vertAlign w:val="superscript"/>
          </w:rPr>
          <w:footnoteRef/>
        </w:r>
        <w:r w:rsidDel="00E631A1">
          <w:rPr>
            <w:color w:val="005583"/>
            <w:sz w:val="16"/>
            <w:szCs w:val="16"/>
          </w:rPr>
          <w:tab/>
          <w:delText xml:space="preserve">QO 90/2007 – “Esclarece que há jurisprudência estabelecida na Casa no sentido de que é possível a apensação de PEC, mesmo em fases diferentes de tramitação, quando a matéria é semelhante.” </w:delText>
        </w:r>
      </w:del>
    </w:p>
    <w:p w14:paraId="000017F1" w14:textId="77777777" w:rsidR="003D183A" w:rsidDel="00E631A1" w:rsidRDefault="003D183A">
      <w:pPr>
        <w:widowControl w:val="0"/>
        <w:pBdr>
          <w:top w:val="nil"/>
          <w:left w:val="nil"/>
          <w:bottom w:val="nil"/>
          <w:right w:val="nil"/>
          <w:between w:val="nil"/>
        </w:pBdr>
        <w:spacing w:before="57" w:after="0"/>
        <w:ind w:left="283" w:right="283" w:firstLine="0"/>
        <w:rPr>
          <w:del w:id="10873" w:author="Cristiano de Menezes Feu" w:date="2022-11-21T08:33:00Z"/>
          <w:color w:val="005583"/>
          <w:sz w:val="16"/>
          <w:szCs w:val="16"/>
        </w:rPr>
      </w:pPr>
    </w:p>
  </w:footnote>
  <w:footnote w:id="412">
    <w:p w14:paraId="000017F2" w14:textId="77777777" w:rsidR="003D183A" w:rsidDel="00E631A1" w:rsidRDefault="008B7924">
      <w:pPr>
        <w:widowControl w:val="0"/>
        <w:pBdr>
          <w:top w:val="nil"/>
          <w:left w:val="nil"/>
          <w:bottom w:val="nil"/>
          <w:right w:val="nil"/>
          <w:between w:val="nil"/>
        </w:pBdr>
        <w:spacing w:before="57" w:after="0"/>
        <w:ind w:left="283" w:right="283" w:firstLine="0"/>
        <w:rPr>
          <w:del w:id="10883" w:author="Cristiano de Menezes Feu" w:date="2022-11-21T08:33:00Z"/>
          <w:color w:val="005583"/>
          <w:sz w:val="16"/>
          <w:szCs w:val="16"/>
        </w:rPr>
      </w:pPr>
      <w:del w:id="10884" w:author="Cristiano de Menezes Feu" w:date="2022-11-21T08:33:00Z">
        <w:r w:rsidDel="00E631A1">
          <w:rPr>
            <w:vertAlign w:val="superscript"/>
          </w:rPr>
          <w:footnoteRef/>
        </w:r>
        <w:r w:rsidDel="00E631A1">
          <w:rPr>
            <w:color w:val="005583"/>
            <w:sz w:val="16"/>
            <w:szCs w:val="16"/>
          </w:rPr>
          <w:tab/>
          <w:delText>CF art. 60, § 3º. A emenda à Constituição será promulgada pelas Mesas da Câmara dos Deputados e do Senado Federal, com o respectivo número de ordem.</w:delText>
        </w:r>
      </w:del>
    </w:p>
    <w:p w14:paraId="000017F3" w14:textId="77777777" w:rsidR="003D183A" w:rsidDel="00E631A1" w:rsidRDefault="003D183A">
      <w:pPr>
        <w:widowControl w:val="0"/>
        <w:pBdr>
          <w:top w:val="nil"/>
          <w:left w:val="nil"/>
          <w:bottom w:val="nil"/>
          <w:right w:val="nil"/>
          <w:between w:val="nil"/>
        </w:pBdr>
        <w:spacing w:before="57" w:after="0"/>
        <w:ind w:left="283" w:right="283" w:firstLine="0"/>
        <w:rPr>
          <w:del w:id="10885" w:author="Cristiano de Menezes Feu" w:date="2022-11-21T08:33:00Z"/>
          <w:color w:val="005583"/>
          <w:sz w:val="16"/>
          <w:szCs w:val="16"/>
        </w:rPr>
      </w:pPr>
    </w:p>
  </w:footnote>
  <w:footnote w:id="413">
    <w:p w14:paraId="000017F4" w14:textId="77777777" w:rsidR="003D183A" w:rsidDel="00E631A1" w:rsidRDefault="008B7924">
      <w:pPr>
        <w:widowControl w:val="0"/>
        <w:pBdr>
          <w:top w:val="nil"/>
          <w:left w:val="nil"/>
          <w:bottom w:val="nil"/>
          <w:right w:val="nil"/>
          <w:between w:val="nil"/>
        </w:pBdr>
        <w:spacing w:before="57" w:after="0"/>
        <w:ind w:left="283" w:right="283" w:firstLine="0"/>
        <w:rPr>
          <w:del w:id="10895" w:author="Cristiano de Menezes Feu" w:date="2022-11-21T08:33:00Z"/>
          <w:color w:val="005583"/>
          <w:sz w:val="16"/>
          <w:szCs w:val="16"/>
        </w:rPr>
      </w:pPr>
      <w:del w:id="10896" w:author="Cristiano de Menezes Feu" w:date="2022-11-21T08:33:00Z">
        <w:r w:rsidDel="00E631A1">
          <w:rPr>
            <w:vertAlign w:val="superscript"/>
          </w:rPr>
          <w:footnoteRef/>
        </w:r>
        <w:r w:rsidDel="00E631A1">
          <w:rPr>
            <w:color w:val="005583"/>
            <w:sz w:val="16"/>
            <w:szCs w:val="16"/>
          </w:rPr>
          <w:tab/>
          <w:delText>CF art. 64, § 1º. O Presidente da República poderá solicitar urgência para apreciação de projetos de sua iniciativa. §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 3º. A apreciação das emendas do Senado Federal pela Câmara dos Deputados far-se-á no prazo de dez dias, observado quanto ao mais o disposto no parágrafo anterior. § 4º. Os prazos do § 2º não correm nos períodos de recesso do Congresso Nacional, nem se aplicam aos projetos de código.</w:delText>
        </w:r>
      </w:del>
    </w:p>
    <w:p w14:paraId="000017F5" w14:textId="77777777" w:rsidR="003D183A" w:rsidDel="00E631A1" w:rsidRDefault="003D183A">
      <w:pPr>
        <w:widowControl w:val="0"/>
        <w:pBdr>
          <w:top w:val="nil"/>
          <w:left w:val="nil"/>
          <w:bottom w:val="nil"/>
          <w:right w:val="nil"/>
          <w:between w:val="nil"/>
        </w:pBdr>
        <w:spacing w:before="57" w:after="0"/>
        <w:ind w:left="283" w:right="283" w:firstLine="0"/>
        <w:rPr>
          <w:del w:id="10897" w:author="Cristiano de Menezes Feu" w:date="2022-11-21T08:33:00Z"/>
          <w:color w:val="005583"/>
          <w:sz w:val="16"/>
          <w:szCs w:val="16"/>
        </w:rPr>
      </w:pPr>
    </w:p>
  </w:footnote>
  <w:footnote w:id="414">
    <w:p w14:paraId="000017F6" w14:textId="77777777" w:rsidR="003D183A" w:rsidDel="00E631A1" w:rsidRDefault="008B7924">
      <w:pPr>
        <w:widowControl w:val="0"/>
        <w:pBdr>
          <w:top w:val="nil"/>
          <w:left w:val="nil"/>
          <w:bottom w:val="nil"/>
          <w:right w:val="nil"/>
          <w:between w:val="nil"/>
        </w:pBdr>
        <w:spacing w:before="57" w:after="0"/>
        <w:ind w:left="283" w:right="283" w:firstLine="0"/>
        <w:rPr>
          <w:del w:id="10904" w:author="Cristiano de Menezes Feu" w:date="2022-11-21T08:33:00Z"/>
          <w:color w:val="005583"/>
          <w:sz w:val="16"/>
          <w:szCs w:val="16"/>
        </w:rPr>
      </w:pPr>
      <w:del w:id="10905" w:author="Cristiano de Menezes Feu" w:date="2022-11-21T08:33:00Z">
        <w:r w:rsidDel="00E631A1">
          <w:rPr>
            <w:vertAlign w:val="superscript"/>
          </w:rPr>
          <w:footnoteRef/>
        </w:r>
        <w:r w:rsidDel="00E631A1">
          <w:rPr>
            <w:color w:val="005583"/>
            <w:sz w:val="16"/>
            <w:szCs w:val="16"/>
          </w:rPr>
          <w:tab/>
          <w:delText>Ato da Mesa nº 177/1989, art. 1º, III (última parte) [...] para os projetos de iniciativa do Presidente da República para os quais haja sido solicitada urgência (art. 204 do Regimento Interno da Câmara dos Deputados), a Presidência da Câmara, antes do envio da matéria às Comissões, abrirá prazo de cinco sessões para apresentação de emendas em Plenário. Decorrido esse prazo, o projeto e as emendas serão distribuídos às Comissões competentes para opinar sobre a matéria.</w:delText>
        </w:r>
      </w:del>
    </w:p>
    <w:p w14:paraId="000017F7" w14:textId="77777777" w:rsidR="003D183A" w:rsidDel="00E631A1" w:rsidRDefault="003D183A">
      <w:pPr>
        <w:widowControl w:val="0"/>
        <w:pBdr>
          <w:top w:val="nil"/>
          <w:left w:val="nil"/>
          <w:bottom w:val="nil"/>
          <w:right w:val="nil"/>
          <w:between w:val="nil"/>
        </w:pBdr>
        <w:spacing w:before="57" w:after="0"/>
        <w:ind w:left="283" w:right="283" w:firstLine="0"/>
        <w:rPr>
          <w:del w:id="10906" w:author="Cristiano de Menezes Feu" w:date="2022-11-21T08:33:00Z"/>
          <w:color w:val="005583"/>
          <w:sz w:val="16"/>
          <w:szCs w:val="16"/>
        </w:rPr>
      </w:pPr>
    </w:p>
  </w:footnote>
  <w:footnote w:id="415">
    <w:p w14:paraId="000017F8" w14:textId="77777777" w:rsidR="003D183A" w:rsidDel="00E631A1" w:rsidRDefault="008B7924">
      <w:pPr>
        <w:widowControl w:val="0"/>
        <w:pBdr>
          <w:top w:val="nil"/>
          <w:left w:val="nil"/>
          <w:bottom w:val="nil"/>
          <w:right w:val="nil"/>
          <w:between w:val="nil"/>
        </w:pBdr>
        <w:spacing w:before="57" w:after="0"/>
        <w:ind w:left="283" w:right="283" w:firstLine="0"/>
        <w:rPr>
          <w:del w:id="10919" w:author="Cristiano de Menezes Feu" w:date="2022-11-21T08:33:00Z"/>
          <w:color w:val="005583"/>
          <w:sz w:val="16"/>
          <w:szCs w:val="16"/>
        </w:rPr>
      </w:pPr>
      <w:del w:id="10920" w:author="Cristiano de Menezes Feu" w:date="2022-11-21T08:33:00Z">
        <w:r w:rsidDel="00E631A1">
          <w:rPr>
            <w:vertAlign w:val="superscript"/>
          </w:rPr>
          <w:footnoteRef/>
        </w:r>
        <w:r w:rsidDel="00E631A1">
          <w:rPr>
            <w:color w:val="005583"/>
            <w:sz w:val="16"/>
            <w:szCs w:val="16"/>
          </w:rPr>
          <w:tab/>
          <w:delText>QO 411/2009 – Para os fins de sobrestamento da pauta por medida provisória, a expressão “demais deliberações legislativas”, prevista no art. 62 da Constituição, compreende-se nos seguintes termos: “sendo a medida provisória um instrumento que só pode dispor sobre temas atinentes a leis ordinárias, apenas os projetos de lei ordinária que tenham por objeto matéria passível de edição de medida provisória estariam por ela sobrestados; desta forma, considera não estarem sujeitas às regras de sobrestamento, além das propostas de emenda à constituição, dos projetos de lei complementar, dos decretos legislativos e das resoluções - estas objeto inicial da questão de ordem - as matérias elencadas no inciso I do art. 62 da Constituição Federal, as quais tampouco podem ser objeto de medidas provisórias; decide, ainda, que as medidas provisórias continuarão sobrestando as sessões deliberativas ordinárias da Câmara dos Deputados, mas não trancarão a pauta das sessões extraordinárias.”</w:delText>
        </w:r>
      </w:del>
    </w:p>
    <w:p w14:paraId="000017F9" w14:textId="77777777" w:rsidR="003D183A" w:rsidDel="00E631A1" w:rsidRDefault="003D183A">
      <w:pPr>
        <w:widowControl w:val="0"/>
        <w:pBdr>
          <w:top w:val="nil"/>
          <w:left w:val="nil"/>
          <w:bottom w:val="nil"/>
          <w:right w:val="nil"/>
          <w:between w:val="nil"/>
        </w:pBdr>
        <w:spacing w:before="57" w:after="0"/>
        <w:ind w:left="283" w:right="283" w:firstLine="0"/>
        <w:rPr>
          <w:del w:id="10921" w:author="Cristiano de Menezes Feu" w:date="2022-11-21T08:33:00Z"/>
          <w:color w:val="005583"/>
          <w:sz w:val="16"/>
          <w:szCs w:val="16"/>
        </w:rPr>
      </w:pPr>
    </w:p>
  </w:footnote>
  <w:footnote w:id="416">
    <w:p w14:paraId="000017FA" w14:textId="77777777" w:rsidR="003D183A" w:rsidDel="00E631A1" w:rsidRDefault="008B7924">
      <w:pPr>
        <w:widowControl w:val="0"/>
        <w:pBdr>
          <w:top w:val="nil"/>
          <w:left w:val="nil"/>
          <w:bottom w:val="nil"/>
          <w:right w:val="nil"/>
          <w:between w:val="nil"/>
        </w:pBdr>
        <w:spacing w:before="57" w:after="0"/>
        <w:ind w:left="283" w:right="283" w:firstLine="0"/>
        <w:rPr>
          <w:del w:id="10934" w:author="Cristiano de Menezes Feu" w:date="2022-11-21T08:33:00Z"/>
          <w:color w:val="005583"/>
          <w:sz w:val="16"/>
          <w:szCs w:val="16"/>
        </w:rPr>
      </w:pPr>
      <w:del w:id="10935" w:author="Cristiano de Menezes Feu" w:date="2022-11-21T08:33:00Z">
        <w:r w:rsidDel="00E631A1">
          <w:rPr>
            <w:vertAlign w:val="superscript"/>
          </w:rPr>
          <w:footnoteRef/>
        </w:r>
        <w:r w:rsidDel="00E631A1">
          <w:rPr>
            <w:color w:val="005583"/>
            <w:sz w:val="16"/>
            <w:szCs w:val="16"/>
          </w:rPr>
          <w:tab/>
          <w:delText>CF, art. 64, § 4º. Os prazos do § 2º não correm nos períodos de recesso do Congresso Nacional, nem se aplicam aos projetos de código.</w:delText>
        </w:r>
      </w:del>
    </w:p>
    <w:p w14:paraId="000017FB" w14:textId="77777777" w:rsidR="003D183A" w:rsidDel="00E631A1" w:rsidRDefault="003D183A">
      <w:pPr>
        <w:widowControl w:val="0"/>
        <w:pBdr>
          <w:top w:val="nil"/>
          <w:left w:val="nil"/>
          <w:bottom w:val="nil"/>
          <w:right w:val="nil"/>
          <w:between w:val="nil"/>
        </w:pBdr>
        <w:spacing w:before="57" w:after="0"/>
        <w:ind w:left="283" w:right="283" w:firstLine="0"/>
        <w:rPr>
          <w:del w:id="10936" w:author="Cristiano de Menezes Feu" w:date="2022-11-21T08:33:00Z"/>
          <w:color w:val="005583"/>
          <w:sz w:val="16"/>
          <w:szCs w:val="16"/>
        </w:rPr>
      </w:pPr>
    </w:p>
  </w:footnote>
  <w:footnote w:id="417">
    <w:p w14:paraId="000017FC" w14:textId="77777777" w:rsidR="003D183A" w:rsidDel="00E631A1" w:rsidRDefault="008B7924">
      <w:pPr>
        <w:widowControl w:val="0"/>
        <w:pBdr>
          <w:top w:val="nil"/>
          <w:left w:val="nil"/>
          <w:bottom w:val="nil"/>
          <w:right w:val="nil"/>
          <w:between w:val="nil"/>
        </w:pBdr>
        <w:spacing w:before="57" w:after="0"/>
        <w:ind w:left="283" w:right="283" w:firstLine="0"/>
        <w:rPr>
          <w:del w:id="10987" w:author="Cristiano de Menezes Feu" w:date="2022-11-21T08:33:00Z"/>
          <w:color w:val="005583"/>
          <w:sz w:val="16"/>
          <w:szCs w:val="16"/>
        </w:rPr>
      </w:pPr>
      <w:del w:id="10988" w:author="Cristiano de Menezes Feu" w:date="2022-11-21T08:33:00Z">
        <w:r w:rsidDel="00E631A1">
          <w:rPr>
            <w:vertAlign w:val="superscript"/>
          </w:rPr>
          <w:footnoteRef/>
        </w:r>
        <w:r w:rsidDel="00E631A1">
          <w:rPr>
            <w:color w:val="005583"/>
            <w:sz w:val="16"/>
            <w:szCs w:val="16"/>
          </w:rPr>
          <w:tab/>
          <w:delText>(Parágrafo acrescido pela Resolução nº 33, de 1999).</w:delText>
        </w:r>
      </w:del>
    </w:p>
    <w:p w14:paraId="000017FD" w14:textId="77777777" w:rsidR="003D183A" w:rsidDel="00E631A1" w:rsidRDefault="003D183A">
      <w:pPr>
        <w:widowControl w:val="0"/>
        <w:pBdr>
          <w:top w:val="nil"/>
          <w:left w:val="nil"/>
          <w:bottom w:val="nil"/>
          <w:right w:val="nil"/>
          <w:between w:val="nil"/>
        </w:pBdr>
        <w:spacing w:before="57" w:after="0"/>
        <w:ind w:left="283" w:right="283" w:firstLine="0"/>
        <w:rPr>
          <w:del w:id="10989" w:author="Cristiano de Menezes Feu" w:date="2022-11-21T08:33:00Z"/>
          <w:color w:val="005583"/>
          <w:sz w:val="16"/>
          <w:szCs w:val="16"/>
        </w:rPr>
      </w:pPr>
    </w:p>
  </w:footnote>
  <w:footnote w:id="418">
    <w:p w14:paraId="000017FE" w14:textId="77777777" w:rsidR="003D183A" w:rsidDel="00E631A1" w:rsidRDefault="008B7924">
      <w:pPr>
        <w:widowControl w:val="0"/>
        <w:pBdr>
          <w:top w:val="nil"/>
          <w:left w:val="nil"/>
          <w:bottom w:val="nil"/>
          <w:right w:val="nil"/>
          <w:between w:val="nil"/>
        </w:pBdr>
        <w:spacing w:before="57" w:after="0"/>
        <w:ind w:left="283" w:right="283" w:firstLine="0"/>
        <w:rPr>
          <w:del w:id="10993" w:author="Cristiano de Menezes Feu" w:date="2022-11-21T08:33:00Z"/>
          <w:color w:val="005583"/>
          <w:sz w:val="16"/>
          <w:szCs w:val="16"/>
        </w:rPr>
      </w:pPr>
      <w:del w:id="10994" w:author="Cristiano de Menezes Feu" w:date="2022-11-21T08:33:00Z">
        <w:r w:rsidDel="00E631A1">
          <w:rPr>
            <w:vertAlign w:val="superscript"/>
          </w:rPr>
          <w:footnoteRef/>
        </w:r>
        <w:r w:rsidDel="00E631A1">
          <w:rPr>
            <w:color w:val="005583"/>
            <w:sz w:val="16"/>
            <w:szCs w:val="16"/>
          </w:rPr>
          <w:tab/>
          <w:delText>(Parágrafo acrescido pela Resolução nº 33, de 1999).</w:delText>
        </w:r>
      </w:del>
    </w:p>
    <w:p w14:paraId="000017FF" w14:textId="77777777" w:rsidR="003D183A" w:rsidDel="00E631A1" w:rsidRDefault="003D183A">
      <w:pPr>
        <w:widowControl w:val="0"/>
        <w:pBdr>
          <w:top w:val="nil"/>
          <w:left w:val="nil"/>
          <w:bottom w:val="nil"/>
          <w:right w:val="nil"/>
          <w:between w:val="nil"/>
        </w:pBdr>
        <w:spacing w:before="57" w:after="0"/>
        <w:ind w:left="283" w:right="283" w:firstLine="0"/>
        <w:rPr>
          <w:del w:id="10995" w:author="Cristiano de Menezes Feu" w:date="2022-11-21T08:33:00Z"/>
          <w:color w:val="005583"/>
          <w:sz w:val="16"/>
          <w:szCs w:val="16"/>
        </w:rPr>
      </w:pPr>
    </w:p>
  </w:footnote>
  <w:footnote w:id="419">
    <w:p w14:paraId="00001800" w14:textId="77777777" w:rsidR="003D183A" w:rsidDel="00E631A1" w:rsidRDefault="008B7924">
      <w:pPr>
        <w:widowControl w:val="0"/>
        <w:pBdr>
          <w:top w:val="nil"/>
          <w:left w:val="nil"/>
          <w:bottom w:val="nil"/>
          <w:right w:val="nil"/>
          <w:between w:val="nil"/>
        </w:pBdr>
        <w:spacing w:before="57" w:after="0"/>
        <w:ind w:left="283" w:right="283" w:firstLine="0"/>
        <w:rPr>
          <w:del w:id="11076" w:author="Cristiano de Menezes Feu" w:date="2022-11-21T08:33:00Z"/>
          <w:color w:val="005583"/>
          <w:sz w:val="16"/>
          <w:szCs w:val="16"/>
        </w:rPr>
      </w:pPr>
      <w:del w:id="11077" w:author="Cristiano de Menezes Feu" w:date="2022-11-21T08:33:00Z">
        <w:r w:rsidDel="00E631A1">
          <w:rPr>
            <w:vertAlign w:val="superscript"/>
          </w:rPr>
          <w:footnoteRef/>
        </w:r>
        <w:r w:rsidDel="00E631A1">
          <w:rPr>
            <w:color w:val="005583"/>
            <w:sz w:val="16"/>
            <w:szCs w:val="16"/>
          </w:rPr>
          <w:tab/>
          <w:delText>(Parágrafo acrescido pela Resolução nº 33, de 1999).</w:delText>
        </w:r>
      </w:del>
    </w:p>
    <w:p w14:paraId="00001801" w14:textId="77777777" w:rsidR="003D183A" w:rsidDel="00E631A1" w:rsidRDefault="003D183A">
      <w:pPr>
        <w:widowControl w:val="0"/>
        <w:pBdr>
          <w:top w:val="nil"/>
          <w:left w:val="nil"/>
          <w:bottom w:val="nil"/>
          <w:right w:val="nil"/>
          <w:between w:val="nil"/>
        </w:pBdr>
        <w:spacing w:before="57" w:after="0"/>
        <w:ind w:left="283" w:right="283" w:firstLine="0"/>
        <w:rPr>
          <w:del w:id="11078" w:author="Cristiano de Menezes Feu" w:date="2022-11-21T08:33:00Z"/>
          <w:color w:val="005583"/>
          <w:sz w:val="16"/>
          <w:szCs w:val="16"/>
        </w:rPr>
      </w:pPr>
    </w:p>
  </w:footnote>
  <w:footnote w:id="420">
    <w:p w14:paraId="00001802" w14:textId="77777777" w:rsidR="003D183A" w:rsidDel="00E631A1" w:rsidRDefault="008B7924">
      <w:pPr>
        <w:widowControl w:val="0"/>
        <w:pBdr>
          <w:top w:val="nil"/>
          <w:left w:val="nil"/>
          <w:bottom w:val="nil"/>
          <w:right w:val="nil"/>
          <w:between w:val="nil"/>
        </w:pBdr>
        <w:spacing w:before="57" w:after="0"/>
        <w:ind w:left="283" w:right="283" w:firstLine="0"/>
        <w:rPr>
          <w:del w:id="11082" w:author="Cristiano de Menezes Feu" w:date="2022-11-21T08:33:00Z"/>
          <w:color w:val="005583"/>
          <w:sz w:val="16"/>
          <w:szCs w:val="16"/>
        </w:rPr>
      </w:pPr>
      <w:del w:id="11083" w:author="Cristiano de Menezes Feu" w:date="2022-11-21T08:33:00Z">
        <w:r w:rsidDel="00E631A1">
          <w:rPr>
            <w:vertAlign w:val="superscript"/>
          </w:rPr>
          <w:footnoteRef/>
        </w:r>
        <w:r w:rsidDel="00E631A1">
          <w:rPr>
            <w:color w:val="005583"/>
            <w:sz w:val="16"/>
            <w:szCs w:val="16"/>
          </w:rPr>
          <w:tab/>
          <w:delText>Regimento Comum, art. 139-A. O projeto de código em tramitação no Congresso Nacional há mais de três legislaturas será, antes de sua discussão final na Casa que o encaminhará à sanção, submetido a uma revisão para sua adequação às alterações constitucionais e legais promulgadas desde sua apresentação.</w:delText>
        </w:r>
      </w:del>
    </w:p>
    <w:p w14:paraId="00001803" w14:textId="77777777" w:rsidR="003D183A" w:rsidDel="00E631A1" w:rsidRDefault="003D183A">
      <w:pPr>
        <w:widowControl w:val="0"/>
        <w:pBdr>
          <w:top w:val="nil"/>
          <w:left w:val="nil"/>
          <w:bottom w:val="nil"/>
          <w:right w:val="nil"/>
          <w:between w:val="nil"/>
        </w:pBdr>
        <w:spacing w:before="57" w:after="0"/>
        <w:ind w:left="283" w:right="283" w:firstLine="0"/>
        <w:rPr>
          <w:del w:id="11084" w:author="Cristiano de Menezes Feu" w:date="2022-11-21T08:33:00Z"/>
          <w:color w:val="005583"/>
          <w:sz w:val="16"/>
          <w:szCs w:val="16"/>
        </w:rPr>
      </w:pPr>
    </w:p>
  </w:footnote>
  <w:footnote w:id="421">
    <w:p w14:paraId="00001804" w14:textId="77777777" w:rsidR="003D183A" w:rsidDel="00E631A1" w:rsidRDefault="008B7924">
      <w:pPr>
        <w:widowControl w:val="0"/>
        <w:pBdr>
          <w:top w:val="nil"/>
          <w:left w:val="nil"/>
          <w:bottom w:val="nil"/>
          <w:right w:val="nil"/>
          <w:between w:val="nil"/>
        </w:pBdr>
        <w:spacing w:before="57" w:after="0"/>
        <w:ind w:left="283" w:right="283" w:firstLine="0"/>
        <w:rPr>
          <w:del w:id="11100" w:author="Cristiano de Menezes Feu" w:date="2022-11-21T08:33:00Z"/>
          <w:color w:val="005583"/>
          <w:sz w:val="16"/>
          <w:szCs w:val="16"/>
        </w:rPr>
      </w:pPr>
      <w:del w:id="11101" w:author="Cristiano de Menezes Feu" w:date="2022-11-21T08:33:00Z">
        <w:r w:rsidDel="00E631A1">
          <w:rPr>
            <w:vertAlign w:val="superscript"/>
          </w:rPr>
          <w:footnoteRef/>
        </w:r>
        <w:r w:rsidDel="00E631A1">
          <w:rPr>
            <w:color w:val="005583"/>
            <w:sz w:val="16"/>
            <w:szCs w:val="16"/>
          </w:rPr>
          <w:tab/>
          <w:delText>(Capítulo acrescido pela Resolução nº 33, de 1999).</w:delText>
        </w:r>
      </w:del>
    </w:p>
    <w:p w14:paraId="00001805" w14:textId="77777777" w:rsidR="003D183A" w:rsidDel="00E631A1" w:rsidRDefault="003D183A">
      <w:pPr>
        <w:widowControl w:val="0"/>
        <w:pBdr>
          <w:top w:val="nil"/>
          <w:left w:val="nil"/>
          <w:bottom w:val="nil"/>
          <w:right w:val="nil"/>
          <w:between w:val="nil"/>
        </w:pBdr>
        <w:spacing w:before="57" w:after="0"/>
        <w:ind w:left="283" w:right="283" w:firstLine="0"/>
        <w:rPr>
          <w:del w:id="11102" w:author="Cristiano de Menezes Feu" w:date="2022-11-21T08:33:00Z"/>
          <w:color w:val="005583"/>
          <w:sz w:val="16"/>
          <w:szCs w:val="16"/>
        </w:rPr>
      </w:pPr>
    </w:p>
  </w:footnote>
  <w:footnote w:id="422">
    <w:p w14:paraId="00001806" w14:textId="77777777" w:rsidR="003D183A" w:rsidDel="00E631A1" w:rsidRDefault="008B7924">
      <w:pPr>
        <w:widowControl w:val="0"/>
        <w:pBdr>
          <w:top w:val="nil"/>
          <w:left w:val="nil"/>
          <w:bottom w:val="nil"/>
          <w:right w:val="nil"/>
          <w:between w:val="nil"/>
        </w:pBdr>
        <w:spacing w:before="57" w:after="0"/>
        <w:ind w:left="283" w:right="283" w:firstLine="0"/>
        <w:rPr>
          <w:del w:id="11115" w:author="Cristiano de Menezes Feu" w:date="2022-11-21T08:33:00Z"/>
          <w:color w:val="005583"/>
          <w:sz w:val="16"/>
          <w:szCs w:val="16"/>
        </w:rPr>
      </w:pPr>
      <w:del w:id="11116" w:author="Cristiano de Menezes Feu" w:date="2022-11-21T08:33:00Z">
        <w:r w:rsidDel="00E631A1">
          <w:rPr>
            <w:vertAlign w:val="superscript"/>
          </w:rPr>
          <w:footnoteRef/>
        </w:r>
        <w:r w:rsidDel="00E631A1">
          <w:rPr>
            <w:color w:val="005583"/>
            <w:sz w:val="16"/>
            <w:szCs w:val="16"/>
          </w:rPr>
          <w:tab/>
          <w:delText>(Artigo com redação dada pela Resolução nº 33, de 1999 e adaptada à Resolução nº 20, de 2004).</w:delText>
        </w:r>
      </w:del>
    </w:p>
    <w:p w14:paraId="00001807" w14:textId="77777777" w:rsidR="003D183A" w:rsidDel="00E631A1" w:rsidRDefault="003D183A">
      <w:pPr>
        <w:widowControl w:val="0"/>
        <w:pBdr>
          <w:top w:val="nil"/>
          <w:left w:val="nil"/>
          <w:bottom w:val="nil"/>
          <w:right w:val="nil"/>
          <w:between w:val="nil"/>
        </w:pBdr>
        <w:spacing w:before="57" w:after="0"/>
        <w:ind w:left="283" w:right="283" w:firstLine="0"/>
        <w:rPr>
          <w:del w:id="11117" w:author="Cristiano de Menezes Feu" w:date="2022-11-21T08:33:00Z"/>
          <w:color w:val="005583"/>
          <w:sz w:val="16"/>
          <w:szCs w:val="16"/>
        </w:rPr>
      </w:pPr>
    </w:p>
  </w:footnote>
  <w:footnote w:id="423">
    <w:p w14:paraId="00001808" w14:textId="77777777" w:rsidR="003D183A" w:rsidDel="00E631A1" w:rsidRDefault="008B7924">
      <w:pPr>
        <w:widowControl w:val="0"/>
        <w:pBdr>
          <w:top w:val="nil"/>
          <w:left w:val="nil"/>
          <w:bottom w:val="nil"/>
          <w:right w:val="nil"/>
          <w:between w:val="nil"/>
        </w:pBdr>
        <w:spacing w:before="57" w:after="0"/>
        <w:ind w:left="283" w:right="283" w:firstLine="0"/>
        <w:rPr>
          <w:del w:id="11124" w:author="Cristiano de Menezes Feu" w:date="2022-11-21T08:33:00Z"/>
          <w:color w:val="005583"/>
          <w:sz w:val="16"/>
          <w:szCs w:val="16"/>
        </w:rPr>
      </w:pPr>
      <w:del w:id="11125"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adaptada à Resolução nº 20, de 2004).</w:delText>
        </w:r>
      </w:del>
    </w:p>
    <w:p w14:paraId="00001809" w14:textId="77777777" w:rsidR="003D183A" w:rsidDel="00E631A1" w:rsidRDefault="003D183A">
      <w:pPr>
        <w:widowControl w:val="0"/>
        <w:pBdr>
          <w:top w:val="nil"/>
          <w:left w:val="nil"/>
          <w:bottom w:val="nil"/>
          <w:right w:val="nil"/>
          <w:between w:val="nil"/>
        </w:pBdr>
        <w:spacing w:before="57" w:after="0"/>
        <w:ind w:left="283" w:right="283" w:firstLine="0"/>
        <w:rPr>
          <w:del w:id="11126" w:author="Cristiano de Menezes Feu" w:date="2022-11-21T08:33:00Z"/>
          <w:color w:val="005583"/>
          <w:sz w:val="16"/>
          <w:szCs w:val="16"/>
        </w:rPr>
      </w:pPr>
    </w:p>
  </w:footnote>
  <w:footnote w:id="424">
    <w:p w14:paraId="0000180A" w14:textId="77777777" w:rsidR="003D183A" w:rsidDel="00E631A1" w:rsidRDefault="008B7924">
      <w:pPr>
        <w:widowControl w:val="0"/>
        <w:pBdr>
          <w:top w:val="nil"/>
          <w:left w:val="nil"/>
          <w:bottom w:val="nil"/>
          <w:right w:val="nil"/>
          <w:between w:val="nil"/>
        </w:pBdr>
        <w:spacing w:before="57" w:after="0"/>
        <w:ind w:left="283" w:right="283" w:firstLine="0"/>
        <w:rPr>
          <w:del w:id="11133" w:author="Cristiano de Menezes Feu" w:date="2022-11-21T08:33:00Z"/>
          <w:color w:val="005583"/>
          <w:sz w:val="16"/>
          <w:szCs w:val="16"/>
        </w:rPr>
      </w:pPr>
      <w:del w:id="11134"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80B" w14:textId="77777777" w:rsidR="003D183A" w:rsidDel="00E631A1" w:rsidRDefault="003D183A">
      <w:pPr>
        <w:widowControl w:val="0"/>
        <w:pBdr>
          <w:top w:val="nil"/>
          <w:left w:val="nil"/>
          <w:bottom w:val="nil"/>
          <w:right w:val="nil"/>
          <w:between w:val="nil"/>
        </w:pBdr>
        <w:spacing w:before="57" w:after="0"/>
        <w:ind w:left="283" w:right="283" w:firstLine="0"/>
        <w:rPr>
          <w:del w:id="11135" w:author="Cristiano de Menezes Feu" w:date="2022-11-21T08:33:00Z"/>
          <w:color w:val="005583"/>
          <w:sz w:val="16"/>
          <w:szCs w:val="16"/>
        </w:rPr>
      </w:pPr>
    </w:p>
  </w:footnote>
  <w:footnote w:id="425">
    <w:p w14:paraId="0000180C" w14:textId="77777777" w:rsidR="003D183A" w:rsidDel="00E631A1" w:rsidRDefault="008B7924">
      <w:pPr>
        <w:widowControl w:val="0"/>
        <w:pBdr>
          <w:top w:val="nil"/>
          <w:left w:val="nil"/>
          <w:bottom w:val="nil"/>
          <w:right w:val="nil"/>
          <w:between w:val="nil"/>
        </w:pBdr>
        <w:spacing w:before="57" w:after="0"/>
        <w:ind w:left="283" w:right="283" w:firstLine="0"/>
        <w:rPr>
          <w:del w:id="11148" w:author="Cristiano de Menezes Feu" w:date="2022-11-21T08:33:00Z"/>
          <w:color w:val="005583"/>
          <w:sz w:val="16"/>
          <w:szCs w:val="16"/>
        </w:rPr>
      </w:pPr>
      <w:del w:id="11149" w:author="Cristiano de Menezes Feu" w:date="2022-11-21T08:33:00Z">
        <w:r w:rsidDel="00E631A1">
          <w:rPr>
            <w:vertAlign w:val="superscript"/>
          </w:rPr>
          <w:footnoteRef/>
        </w:r>
        <w:r w:rsidDel="00E631A1">
          <w:rPr>
            <w:color w:val="005583"/>
            <w:sz w:val="16"/>
            <w:szCs w:val="16"/>
          </w:rPr>
          <w:tab/>
          <w:delText>(Artigo com redação dada pela Resolução nº 33, de 1999, e parágrafo com redação adaptada à Resolução nº 20, de 2004).</w:delText>
        </w:r>
      </w:del>
    </w:p>
    <w:p w14:paraId="0000180D" w14:textId="77777777" w:rsidR="003D183A" w:rsidDel="00E631A1" w:rsidRDefault="003D183A">
      <w:pPr>
        <w:widowControl w:val="0"/>
        <w:pBdr>
          <w:top w:val="nil"/>
          <w:left w:val="nil"/>
          <w:bottom w:val="nil"/>
          <w:right w:val="nil"/>
          <w:between w:val="nil"/>
        </w:pBdr>
        <w:spacing w:before="57" w:after="0"/>
        <w:ind w:left="283" w:right="283" w:firstLine="0"/>
        <w:rPr>
          <w:del w:id="11150" w:author="Cristiano de Menezes Feu" w:date="2022-11-21T08:33:00Z"/>
          <w:color w:val="005583"/>
          <w:sz w:val="16"/>
          <w:szCs w:val="16"/>
        </w:rPr>
      </w:pPr>
    </w:p>
  </w:footnote>
  <w:footnote w:id="426">
    <w:p w14:paraId="0000180E" w14:textId="77777777" w:rsidR="003D183A" w:rsidDel="00E631A1" w:rsidRDefault="008B7924">
      <w:pPr>
        <w:widowControl w:val="0"/>
        <w:pBdr>
          <w:top w:val="nil"/>
          <w:left w:val="nil"/>
          <w:bottom w:val="nil"/>
          <w:right w:val="nil"/>
          <w:between w:val="nil"/>
        </w:pBdr>
        <w:spacing w:before="57" w:after="0"/>
        <w:ind w:left="283" w:right="283" w:firstLine="0"/>
        <w:rPr>
          <w:del w:id="11162" w:author="Cristiano de Menezes Feu" w:date="2022-11-21T08:33:00Z"/>
          <w:color w:val="005583"/>
          <w:sz w:val="16"/>
          <w:szCs w:val="16"/>
        </w:rPr>
      </w:pPr>
      <w:del w:id="11163" w:author="Cristiano de Menezes Feu" w:date="2022-11-21T08:33:00Z">
        <w:r w:rsidDel="00E631A1">
          <w:rPr>
            <w:vertAlign w:val="superscript"/>
          </w:rPr>
          <w:footnoteRef/>
        </w:r>
        <w:r w:rsidDel="00E631A1">
          <w:rPr>
            <w:color w:val="005583"/>
            <w:sz w:val="16"/>
            <w:szCs w:val="16"/>
          </w:rPr>
          <w:tab/>
          <w:delText xml:space="preserve">CF art. 49. É da competência exclusiva do Congresso Nacional: [...] VIII - fixar os subsídios do Presidente e do Vice-Presidente da República e dos Ministros de Estado, observado o que dispõem os arts. 37, XI, 39, § 4º, 150, II, 153, III, e 153, § 2º, I; </w:delText>
        </w:r>
      </w:del>
    </w:p>
    <w:p w14:paraId="0000180F" w14:textId="77777777" w:rsidR="003D183A" w:rsidDel="00E631A1" w:rsidRDefault="008B7924">
      <w:pPr>
        <w:widowControl w:val="0"/>
        <w:pBdr>
          <w:top w:val="nil"/>
          <w:left w:val="nil"/>
          <w:bottom w:val="nil"/>
          <w:right w:val="nil"/>
          <w:between w:val="nil"/>
        </w:pBdr>
        <w:spacing w:before="57" w:after="0"/>
        <w:ind w:left="283" w:right="283" w:firstLine="0"/>
        <w:rPr>
          <w:del w:id="11164" w:author="Cristiano de Menezes Feu" w:date="2022-11-21T08:33:00Z"/>
          <w:color w:val="005583"/>
          <w:sz w:val="16"/>
          <w:szCs w:val="16"/>
        </w:rPr>
      </w:pPr>
      <w:del w:id="11165" w:author="Cristiano de Menezes Feu" w:date="2022-11-21T08:33:00Z">
        <w:r w:rsidDel="00E631A1">
          <w:rPr>
            <w:color w:val="005583"/>
            <w:sz w:val="16"/>
            <w:szCs w:val="16"/>
          </w:rPr>
          <w:delText xml:space="preserve">CF art. 150, II - Sem prejuízo de outras garantias asseguradas ao contribuinte, é vedado à União, aos Estados, ao Distrito Federal e aos Municípios: [...] II - instituir tratamento desigual entre contribuintes que se encontrem em situação equivalente, proibida qualquer distinção em razão de ocupação profissional ou função por eles exercida, independentemente da denominação jurídica dos rendimentos, títulos ou direitos; </w:delText>
        </w:r>
      </w:del>
    </w:p>
    <w:p w14:paraId="00001810" w14:textId="77777777" w:rsidR="003D183A" w:rsidDel="00E631A1" w:rsidRDefault="008B7924">
      <w:pPr>
        <w:widowControl w:val="0"/>
        <w:pBdr>
          <w:top w:val="nil"/>
          <w:left w:val="nil"/>
          <w:bottom w:val="nil"/>
          <w:right w:val="nil"/>
          <w:between w:val="nil"/>
        </w:pBdr>
        <w:spacing w:before="57" w:after="0"/>
        <w:ind w:left="283" w:right="283" w:firstLine="0"/>
        <w:rPr>
          <w:del w:id="11166" w:author="Cristiano de Menezes Feu" w:date="2022-11-21T08:33:00Z"/>
          <w:color w:val="005583"/>
          <w:sz w:val="16"/>
          <w:szCs w:val="16"/>
        </w:rPr>
      </w:pPr>
      <w:del w:id="11167" w:author="Cristiano de Menezes Feu" w:date="2022-11-21T08:33:00Z">
        <w:r w:rsidDel="00E631A1">
          <w:rPr>
            <w:color w:val="005583"/>
            <w:sz w:val="16"/>
            <w:szCs w:val="16"/>
          </w:rPr>
          <w:delText>CF art. 153. Compete à União instituir impostos sobre: [...] III - renda e proventos de qualquer natureza; [...] § 2º. O imposto previsto no inciso III, será informado pelos critérios da generalidade, da universalidade e da progressividade, na forma da lei;</w:delText>
        </w:r>
      </w:del>
    </w:p>
  </w:footnote>
  <w:footnote w:id="427">
    <w:p w14:paraId="00001811" w14:textId="77777777" w:rsidR="003D183A" w:rsidDel="00E631A1" w:rsidRDefault="008B7924">
      <w:pPr>
        <w:widowControl w:val="0"/>
        <w:pBdr>
          <w:top w:val="nil"/>
          <w:left w:val="nil"/>
          <w:bottom w:val="nil"/>
          <w:right w:val="nil"/>
          <w:between w:val="nil"/>
        </w:pBdr>
        <w:spacing w:before="57" w:after="0"/>
        <w:ind w:left="283" w:right="283" w:firstLine="0"/>
        <w:rPr>
          <w:del w:id="11183" w:author="Cristiano de Menezes Feu" w:date="2022-11-21T08:33:00Z"/>
          <w:color w:val="005583"/>
          <w:sz w:val="16"/>
          <w:szCs w:val="16"/>
        </w:rPr>
      </w:pPr>
      <w:del w:id="11184" w:author="Cristiano de Menezes Feu" w:date="2022-11-21T08:33:00Z">
        <w:r w:rsidDel="00E631A1">
          <w:rPr>
            <w:vertAlign w:val="superscript"/>
          </w:rPr>
          <w:footnoteRef/>
        </w:r>
        <w:r w:rsidDel="00E631A1">
          <w:rPr>
            <w:color w:val="005583"/>
            <w:sz w:val="16"/>
            <w:szCs w:val="16"/>
          </w:rPr>
          <w:tab/>
          <w:delText>CF art. 51. Compete privativamente à Câmara dos Deputados: [...] II - proceder à tomada de contas do Presidente da República, quando não apresentadas ao Congresso Nacional dentro de sessenta dias após a abertura da sessão legislativa;</w:delText>
        </w:r>
      </w:del>
    </w:p>
    <w:p w14:paraId="00001812" w14:textId="77777777" w:rsidR="003D183A" w:rsidDel="00E631A1" w:rsidRDefault="003D183A">
      <w:pPr>
        <w:widowControl w:val="0"/>
        <w:pBdr>
          <w:top w:val="nil"/>
          <w:left w:val="nil"/>
          <w:bottom w:val="nil"/>
          <w:right w:val="nil"/>
          <w:between w:val="nil"/>
        </w:pBdr>
        <w:spacing w:before="57" w:after="0"/>
        <w:ind w:left="283" w:right="283" w:firstLine="0"/>
        <w:rPr>
          <w:del w:id="11185" w:author="Cristiano de Menezes Feu" w:date="2022-11-21T08:33:00Z"/>
          <w:color w:val="005583"/>
          <w:sz w:val="16"/>
          <w:szCs w:val="16"/>
        </w:rPr>
      </w:pPr>
    </w:p>
  </w:footnote>
  <w:footnote w:id="428">
    <w:p w14:paraId="00001813" w14:textId="77777777" w:rsidR="003D183A" w:rsidDel="00E631A1" w:rsidRDefault="008B7924">
      <w:pPr>
        <w:widowControl w:val="0"/>
        <w:pBdr>
          <w:top w:val="nil"/>
          <w:left w:val="nil"/>
          <w:bottom w:val="nil"/>
          <w:right w:val="nil"/>
          <w:between w:val="nil"/>
        </w:pBdr>
        <w:spacing w:before="57" w:after="0"/>
        <w:ind w:left="283" w:right="283" w:firstLine="0"/>
        <w:rPr>
          <w:del w:id="11228" w:author="Cristiano de Menezes Feu" w:date="2022-11-21T08:33:00Z"/>
          <w:color w:val="005583"/>
          <w:sz w:val="16"/>
          <w:szCs w:val="16"/>
        </w:rPr>
      </w:pPr>
      <w:del w:id="11229"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814" w14:textId="77777777" w:rsidR="003D183A" w:rsidDel="00E631A1" w:rsidRDefault="003D183A">
      <w:pPr>
        <w:widowControl w:val="0"/>
        <w:pBdr>
          <w:top w:val="nil"/>
          <w:left w:val="nil"/>
          <w:bottom w:val="nil"/>
          <w:right w:val="nil"/>
          <w:between w:val="nil"/>
        </w:pBdr>
        <w:spacing w:before="57" w:after="0"/>
        <w:ind w:left="283" w:right="283" w:firstLine="0"/>
        <w:rPr>
          <w:del w:id="11230" w:author="Cristiano de Menezes Feu" w:date="2022-11-21T08:33:00Z"/>
          <w:color w:val="005583"/>
          <w:sz w:val="16"/>
          <w:szCs w:val="16"/>
        </w:rPr>
      </w:pPr>
    </w:p>
  </w:footnote>
  <w:footnote w:id="429">
    <w:p w14:paraId="00001815" w14:textId="77777777" w:rsidR="003D183A" w:rsidDel="00E631A1" w:rsidRDefault="008B7924">
      <w:pPr>
        <w:widowControl w:val="0"/>
        <w:pBdr>
          <w:top w:val="nil"/>
          <w:left w:val="nil"/>
          <w:bottom w:val="nil"/>
          <w:right w:val="nil"/>
          <w:between w:val="nil"/>
        </w:pBdr>
        <w:spacing w:before="57" w:after="0"/>
        <w:ind w:left="283" w:right="283" w:firstLine="0"/>
        <w:rPr>
          <w:del w:id="11270" w:author="Cristiano de Menezes Feu" w:date="2022-11-21T08:33:00Z"/>
          <w:color w:val="005583"/>
          <w:sz w:val="16"/>
          <w:szCs w:val="16"/>
        </w:rPr>
      </w:pPr>
      <w:del w:id="11271" w:author="Cristiano de Menezes Feu" w:date="2022-11-21T08:33:00Z">
        <w:r w:rsidDel="00E631A1">
          <w:rPr>
            <w:vertAlign w:val="superscript"/>
          </w:rPr>
          <w:footnoteRef/>
        </w:r>
        <w:r w:rsidDel="00E631A1">
          <w:rPr>
            <w:color w:val="005583"/>
            <w:sz w:val="16"/>
            <w:szCs w:val="16"/>
          </w:rPr>
          <w:tab/>
          <w:delText>CF art. 51. Compete privativamente à Câmara dos Deputados: I - autorizar, por dois terços de seus membros, a instauração de processo contra o Presidente e o Vice-Presidente da República e os Ministros de Estado.</w:delText>
        </w:r>
      </w:del>
    </w:p>
    <w:p w14:paraId="00001816" w14:textId="77777777" w:rsidR="003D183A" w:rsidDel="00E631A1" w:rsidRDefault="003D183A">
      <w:pPr>
        <w:widowControl w:val="0"/>
        <w:pBdr>
          <w:top w:val="nil"/>
          <w:left w:val="nil"/>
          <w:bottom w:val="nil"/>
          <w:right w:val="nil"/>
          <w:between w:val="nil"/>
        </w:pBdr>
        <w:spacing w:before="57" w:after="0"/>
        <w:ind w:left="283" w:right="283" w:firstLine="0"/>
        <w:rPr>
          <w:del w:id="11272" w:author="Cristiano de Menezes Feu" w:date="2022-11-21T08:33:00Z"/>
          <w:color w:val="005583"/>
          <w:sz w:val="16"/>
          <w:szCs w:val="16"/>
        </w:rPr>
      </w:pPr>
    </w:p>
  </w:footnote>
  <w:footnote w:id="430">
    <w:p w14:paraId="00001817" w14:textId="77777777" w:rsidR="003D183A" w:rsidDel="00E631A1" w:rsidRDefault="008B7924">
      <w:pPr>
        <w:widowControl w:val="0"/>
        <w:pBdr>
          <w:top w:val="nil"/>
          <w:left w:val="nil"/>
          <w:bottom w:val="nil"/>
          <w:right w:val="nil"/>
          <w:between w:val="nil"/>
        </w:pBdr>
        <w:spacing w:before="57" w:after="0"/>
        <w:ind w:left="283" w:right="283" w:firstLine="0"/>
        <w:rPr>
          <w:del w:id="11273" w:author="Cristiano de Menezes Feu" w:date="2022-11-21T08:33:00Z"/>
          <w:color w:val="005583"/>
          <w:sz w:val="16"/>
          <w:szCs w:val="16"/>
        </w:rPr>
      </w:pPr>
      <w:del w:id="11274"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adaptada à Resolução nº 20, de 2004).</w:delText>
        </w:r>
      </w:del>
    </w:p>
    <w:p w14:paraId="00001818" w14:textId="77777777" w:rsidR="003D183A" w:rsidDel="00E631A1" w:rsidRDefault="003D183A">
      <w:pPr>
        <w:widowControl w:val="0"/>
        <w:pBdr>
          <w:top w:val="nil"/>
          <w:left w:val="nil"/>
          <w:bottom w:val="nil"/>
          <w:right w:val="nil"/>
          <w:between w:val="nil"/>
        </w:pBdr>
        <w:spacing w:before="57" w:after="0"/>
        <w:ind w:left="283" w:right="283" w:firstLine="0"/>
        <w:rPr>
          <w:del w:id="11275" w:author="Cristiano de Menezes Feu" w:date="2022-11-21T08:33:00Z"/>
          <w:color w:val="005583"/>
          <w:sz w:val="16"/>
          <w:szCs w:val="16"/>
        </w:rPr>
      </w:pPr>
    </w:p>
  </w:footnote>
  <w:footnote w:id="431">
    <w:p w14:paraId="00001819" w14:textId="77777777" w:rsidR="003D183A" w:rsidDel="00E631A1" w:rsidRDefault="008B7924">
      <w:pPr>
        <w:widowControl w:val="0"/>
        <w:pBdr>
          <w:top w:val="nil"/>
          <w:left w:val="nil"/>
          <w:bottom w:val="nil"/>
          <w:right w:val="nil"/>
          <w:between w:val="nil"/>
        </w:pBdr>
        <w:spacing w:before="57" w:after="0"/>
        <w:ind w:left="283" w:right="283" w:firstLine="0"/>
        <w:rPr>
          <w:del w:id="11276" w:author="Cristiano de Menezes Feu" w:date="2022-11-21T08:33:00Z"/>
          <w:color w:val="005583"/>
          <w:sz w:val="16"/>
          <w:szCs w:val="16"/>
        </w:rPr>
      </w:pPr>
      <w:del w:id="11277" w:author="Cristiano de Menezes Feu" w:date="2022-11-21T08:33:00Z">
        <w:r w:rsidDel="00E631A1">
          <w:rPr>
            <w:vertAlign w:val="superscript"/>
          </w:rPr>
          <w:footnoteRef/>
        </w:r>
        <w:r w:rsidDel="00E631A1">
          <w:rPr>
            <w:color w:val="005583"/>
            <w:sz w:val="16"/>
            <w:szCs w:val="16"/>
          </w:rPr>
          <w:tab/>
          <w:delText>Art. 86. Admitida a acusação contra o Presidente da República, por dois terços da Câmara dos Deputados, será ele submetido a julgamento perante o Supremo Tribunal Federal, nas infrações penais comuns, ou perante o Senado Federal, nos crimes de responsabilidade.</w:delText>
        </w:r>
      </w:del>
    </w:p>
    <w:p w14:paraId="0000181A" w14:textId="77777777" w:rsidR="003D183A" w:rsidDel="00E631A1" w:rsidRDefault="003D183A">
      <w:pPr>
        <w:widowControl w:val="0"/>
        <w:pBdr>
          <w:top w:val="nil"/>
          <w:left w:val="nil"/>
          <w:bottom w:val="nil"/>
          <w:right w:val="nil"/>
          <w:between w:val="nil"/>
        </w:pBdr>
        <w:spacing w:before="57" w:after="0"/>
        <w:ind w:left="283" w:right="283" w:firstLine="0"/>
        <w:rPr>
          <w:del w:id="11278" w:author="Cristiano de Menezes Feu" w:date="2022-11-21T08:33:00Z"/>
          <w:color w:val="005583"/>
          <w:sz w:val="16"/>
          <w:szCs w:val="16"/>
        </w:rPr>
      </w:pPr>
    </w:p>
  </w:footnote>
  <w:footnote w:id="432">
    <w:p w14:paraId="0000181B" w14:textId="77777777" w:rsidR="003D183A" w:rsidDel="00E631A1" w:rsidRDefault="008B7924">
      <w:pPr>
        <w:widowControl w:val="0"/>
        <w:pBdr>
          <w:top w:val="nil"/>
          <w:left w:val="nil"/>
          <w:bottom w:val="nil"/>
          <w:right w:val="nil"/>
          <w:between w:val="nil"/>
        </w:pBdr>
        <w:spacing w:before="57" w:after="0"/>
        <w:ind w:left="283" w:right="283" w:firstLine="0"/>
        <w:rPr>
          <w:del w:id="11307" w:author="Cristiano de Menezes Feu" w:date="2022-11-21T08:33:00Z"/>
          <w:color w:val="005583"/>
          <w:sz w:val="16"/>
          <w:szCs w:val="16"/>
        </w:rPr>
      </w:pPr>
      <w:del w:id="11308"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81C" w14:textId="77777777" w:rsidR="003D183A" w:rsidDel="00E631A1" w:rsidRDefault="003D183A">
      <w:pPr>
        <w:widowControl w:val="0"/>
        <w:pBdr>
          <w:top w:val="nil"/>
          <w:left w:val="nil"/>
          <w:bottom w:val="nil"/>
          <w:right w:val="nil"/>
          <w:between w:val="nil"/>
        </w:pBdr>
        <w:spacing w:before="57" w:after="0"/>
        <w:ind w:left="283" w:right="283" w:firstLine="0"/>
        <w:rPr>
          <w:del w:id="11309" w:author="Cristiano de Menezes Feu" w:date="2022-11-21T08:33:00Z"/>
          <w:color w:val="005583"/>
          <w:sz w:val="16"/>
          <w:szCs w:val="16"/>
        </w:rPr>
      </w:pPr>
    </w:p>
  </w:footnote>
  <w:footnote w:id="433">
    <w:p w14:paraId="0000181D" w14:textId="77777777" w:rsidR="003D183A" w:rsidDel="00E631A1" w:rsidRDefault="008B7924">
      <w:pPr>
        <w:widowControl w:val="0"/>
        <w:pBdr>
          <w:top w:val="nil"/>
          <w:left w:val="nil"/>
          <w:bottom w:val="nil"/>
          <w:right w:val="nil"/>
          <w:between w:val="nil"/>
        </w:pBdr>
        <w:spacing w:before="57" w:after="0"/>
        <w:ind w:left="283" w:right="283" w:firstLine="0"/>
        <w:rPr>
          <w:del w:id="11319" w:author="Cristiano de Menezes Feu" w:date="2022-11-21T08:33:00Z"/>
          <w:color w:val="005583"/>
          <w:sz w:val="16"/>
          <w:szCs w:val="16"/>
        </w:rPr>
      </w:pPr>
      <w:del w:id="11320" w:author="Cristiano de Menezes Feu" w:date="2022-11-21T08:33:00Z">
        <w:r w:rsidDel="00E631A1">
          <w:rPr>
            <w:vertAlign w:val="superscript"/>
          </w:rPr>
          <w:footnoteRef/>
        </w:r>
        <w:r w:rsidDel="00E631A1">
          <w:rPr>
            <w:color w:val="005583"/>
            <w:sz w:val="16"/>
            <w:szCs w:val="16"/>
          </w:rPr>
          <w:tab/>
          <w:delText xml:space="preserve">CF art. 51, I. (vide </w:delText>
        </w:r>
        <w:r w:rsidDel="00E631A1">
          <w:rPr>
            <w:i/>
            <w:color w:val="005583"/>
            <w:sz w:val="16"/>
            <w:szCs w:val="16"/>
          </w:rPr>
          <w:delText>caput</w:delText>
        </w:r>
        <w:r w:rsidDel="00E631A1">
          <w:rPr>
            <w:color w:val="005583"/>
            <w:sz w:val="16"/>
            <w:szCs w:val="16"/>
          </w:rPr>
          <w:delText>).</w:delText>
        </w:r>
      </w:del>
    </w:p>
    <w:p w14:paraId="0000181E" w14:textId="77777777" w:rsidR="003D183A" w:rsidDel="00E631A1" w:rsidRDefault="003D183A">
      <w:pPr>
        <w:widowControl w:val="0"/>
        <w:pBdr>
          <w:top w:val="nil"/>
          <w:left w:val="nil"/>
          <w:bottom w:val="nil"/>
          <w:right w:val="nil"/>
          <w:between w:val="nil"/>
        </w:pBdr>
        <w:spacing w:before="57" w:after="0"/>
        <w:ind w:left="283" w:right="283" w:firstLine="0"/>
        <w:rPr>
          <w:del w:id="11321" w:author="Cristiano de Menezes Feu" w:date="2022-11-21T08:33:00Z"/>
          <w:color w:val="005583"/>
          <w:sz w:val="16"/>
          <w:szCs w:val="16"/>
        </w:rPr>
      </w:pPr>
    </w:p>
  </w:footnote>
  <w:footnote w:id="434">
    <w:p w14:paraId="0000181F" w14:textId="77777777" w:rsidR="003D183A" w:rsidDel="00E631A1" w:rsidRDefault="008B7924">
      <w:pPr>
        <w:widowControl w:val="0"/>
        <w:pBdr>
          <w:top w:val="nil"/>
          <w:left w:val="nil"/>
          <w:bottom w:val="nil"/>
          <w:right w:val="nil"/>
          <w:between w:val="nil"/>
        </w:pBdr>
        <w:spacing w:before="57" w:after="0"/>
        <w:ind w:left="283" w:right="283" w:firstLine="0"/>
        <w:rPr>
          <w:del w:id="11337" w:author="Cristiano de Menezes Feu" w:date="2022-11-21T08:33:00Z"/>
          <w:color w:val="005583"/>
          <w:sz w:val="16"/>
          <w:szCs w:val="16"/>
        </w:rPr>
      </w:pPr>
      <w:del w:id="11338" w:author="Cristiano de Menezes Feu" w:date="2022-11-21T08:33:00Z">
        <w:r w:rsidDel="00E631A1">
          <w:rPr>
            <w:vertAlign w:val="superscript"/>
          </w:rPr>
          <w:footnoteRef/>
        </w:r>
        <w:r w:rsidDel="00E631A1">
          <w:rPr>
            <w:color w:val="005583"/>
            <w:sz w:val="16"/>
            <w:szCs w:val="16"/>
          </w:rPr>
          <w:tab/>
          <w:delText>Artigo com redação dada pela Resolução nº 22, de 1992)</w:delText>
        </w:r>
      </w:del>
    </w:p>
    <w:p w14:paraId="00001820" w14:textId="77777777" w:rsidR="003D183A" w:rsidDel="00E631A1" w:rsidRDefault="003D183A">
      <w:pPr>
        <w:widowControl w:val="0"/>
        <w:pBdr>
          <w:top w:val="nil"/>
          <w:left w:val="nil"/>
          <w:bottom w:val="nil"/>
          <w:right w:val="nil"/>
          <w:between w:val="nil"/>
        </w:pBdr>
        <w:spacing w:before="57" w:after="0"/>
        <w:ind w:left="283" w:right="283" w:firstLine="0"/>
        <w:rPr>
          <w:del w:id="11339" w:author="Cristiano de Menezes Feu" w:date="2022-11-21T08:33:00Z"/>
          <w:color w:val="005583"/>
          <w:sz w:val="16"/>
          <w:szCs w:val="16"/>
        </w:rPr>
      </w:pPr>
    </w:p>
  </w:footnote>
  <w:footnote w:id="435">
    <w:p w14:paraId="00001821" w14:textId="77777777" w:rsidR="003D183A" w:rsidDel="00E631A1" w:rsidRDefault="008B7924">
      <w:pPr>
        <w:widowControl w:val="0"/>
        <w:pBdr>
          <w:top w:val="nil"/>
          <w:left w:val="nil"/>
          <w:bottom w:val="nil"/>
          <w:right w:val="nil"/>
          <w:between w:val="nil"/>
        </w:pBdr>
        <w:spacing w:before="57" w:after="0"/>
        <w:ind w:left="283" w:right="283" w:firstLine="0"/>
        <w:rPr>
          <w:del w:id="11346" w:author="Cristiano de Menezes Feu" w:date="2022-11-21T08:33:00Z"/>
          <w:color w:val="005583"/>
          <w:sz w:val="16"/>
          <w:szCs w:val="16"/>
        </w:rPr>
      </w:pPr>
      <w:del w:id="11347" w:author="Cristiano de Menezes Feu" w:date="2022-11-21T08:33:00Z">
        <w:r w:rsidDel="00E631A1">
          <w:rPr>
            <w:vertAlign w:val="superscript"/>
          </w:rPr>
          <w:footnoteRef/>
        </w:r>
        <w:r w:rsidDel="00E631A1">
          <w:rPr>
            <w:color w:val="005583"/>
            <w:sz w:val="16"/>
            <w:szCs w:val="16"/>
          </w:rPr>
          <w:tab/>
          <w:delText>STF ADPF 378 – “Direito constitucional. Medida cautelar em ação de descumprimento de preceito fundamental. Processo de impeachment. Definição da legitimidade constitucional do rito previsto na lei nº 1.079/1950. Cabimento da ação e concessão de medidas cautelares.”</w:delText>
        </w:r>
      </w:del>
    </w:p>
    <w:p w14:paraId="00001822" w14:textId="77777777" w:rsidR="003D183A" w:rsidDel="00E631A1" w:rsidRDefault="003D183A">
      <w:pPr>
        <w:widowControl w:val="0"/>
        <w:pBdr>
          <w:top w:val="nil"/>
          <w:left w:val="nil"/>
          <w:bottom w:val="nil"/>
          <w:right w:val="nil"/>
          <w:between w:val="nil"/>
        </w:pBdr>
        <w:spacing w:before="57" w:after="0"/>
        <w:ind w:left="283" w:right="283" w:firstLine="0"/>
        <w:rPr>
          <w:del w:id="11348" w:author="Cristiano de Menezes Feu" w:date="2022-11-21T08:33:00Z"/>
          <w:color w:val="005583"/>
          <w:sz w:val="16"/>
          <w:szCs w:val="16"/>
        </w:rPr>
      </w:pPr>
    </w:p>
  </w:footnote>
  <w:footnote w:id="436">
    <w:p w14:paraId="00001823" w14:textId="77777777" w:rsidR="003D183A" w:rsidDel="00E631A1" w:rsidRDefault="008B7924">
      <w:pPr>
        <w:widowControl w:val="0"/>
        <w:pBdr>
          <w:top w:val="nil"/>
          <w:left w:val="nil"/>
          <w:bottom w:val="nil"/>
          <w:right w:val="nil"/>
          <w:between w:val="nil"/>
        </w:pBdr>
        <w:spacing w:before="57" w:after="0"/>
        <w:ind w:left="283" w:right="283" w:firstLine="0"/>
        <w:rPr>
          <w:del w:id="11352" w:author="Cristiano de Menezes Feu" w:date="2022-11-21T08:33:00Z"/>
          <w:color w:val="005583"/>
          <w:sz w:val="16"/>
          <w:szCs w:val="16"/>
        </w:rPr>
      </w:pPr>
      <w:del w:id="11353" w:author="Cristiano de Menezes Feu" w:date="2022-11-21T08:33:00Z">
        <w:r w:rsidDel="00E631A1">
          <w:rPr>
            <w:vertAlign w:val="superscript"/>
          </w:rPr>
          <w:footnoteRef/>
        </w:r>
        <w:r w:rsidDel="00E631A1">
          <w:rPr>
            <w:color w:val="005583"/>
            <w:sz w:val="16"/>
            <w:szCs w:val="16"/>
          </w:rPr>
          <w:tab/>
          <w:delText xml:space="preserve">STF PET 1656 – “1) O processo de impeachment dos ministros de Estado, por crimes de responsabilidade autônomos, não conexos com infrações da mesma natureza do presidente da República, ostenta caráter jurisdicional, devendo ser instruído e julgado pelo STF. Inaplicabilidade do disposto nos arts. 51, I, e 52, I, da Carta de 1988 e 14 da Lei 1.079/1950, dado que é prescindível autorização política da Câmara dos Deputados para a sua instauração. 2) Prevalência, na espécie, da natureza criminal desses processos, cuja apuração judicial está sujeita à ação penal pública da competência exclusiva do Ministério Público Federal (CF, art. 129, I) Ilegitimidade ativa ad causam dos cidadãos em geral, a eles remanescendo a faculdade de noticiar os fatos ao Parquet.” </w:delText>
        </w:r>
      </w:del>
    </w:p>
    <w:p w14:paraId="00001824" w14:textId="77777777" w:rsidR="003D183A" w:rsidDel="00E631A1" w:rsidRDefault="003D183A">
      <w:pPr>
        <w:widowControl w:val="0"/>
        <w:pBdr>
          <w:top w:val="nil"/>
          <w:left w:val="nil"/>
          <w:bottom w:val="nil"/>
          <w:right w:val="nil"/>
          <w:between w:val="nil"/>
        </w:pBdr>
        <w:spacing w:before="57" w:after="0"/>
        <w:ind w:left="283" w:right="283" w:firstLine="0"/>
        <w:rPr>
          <w:del w:id="11354" w:author="Cristiano de Menezes Feu" w:date="2022-11-21T08:33:00Z"/>
          <w:color w:val="005583"/>
          <w:sz w:val="16"/>
          <w:szCs w:val="16"/>
        </w:rPr>
      </w:pPr>
    </w:p>
  </w:footnote>
  <w:footnote w:id="437">
    <w:p w14:paraId="00001825" w14:textId="77777777" w:rsidR="003D183A" w:rsidDel="00E631A1" w:rsidRDefault="008B7924">
      <w:pPr>
        <w:widowControl w:val="0"/>
        <w:pBdr>
          <w:top w:val="nil"/>
          <w:left w:val="nil"/>
          <w:bottom w:val="nil"/>
          <w:right w:val="nil"/>
          <w:between w:val="nil"/>
        </w:pBdr>
        <w:spacing w:before="57" w:after="0"/>
        <w:ind w:left="283" w:right="283" w:firstLine="0"/>
        <w:rPr>
          <w:del w:id="11355" w:author="Cristiano de Menezes Feu" w:date="2022-11-21T08:33:00Z"/>
          <w:color w:val="005583"/>
          <w:sz w:val="16"/>
          <w:szCs w:val="16"/>
        </w:rPr>
      </w:pPr>
      <w:del w:id="11356" w:author="Cristiano de Menezes Feu" w:date="2022-11-21T08:33:00Z">
        <w:r w:rsidDel="00E631A1">
          <w:rPr>
            <w:vertAlign w:val="superscript"/>
          </w:rPr>
          <w:footnoteRef/>
        </w:r>
        <w:r w:rsidDel="00E631A1">
          <w:rPr>
            <w:color w:val="005583"/>
            <w:sz w:val="16"/>
            <w:szCs w:val="16"/>
          </w:rPr>
          <w:tab/>
          <w:delText xml:space="preserve">CF art. 85. São crimes de responsabilidade os atos do Presidente da República que atentem contra a Constituição Federal e, especialmente, contra: I - a existência da União; II - o livre exercício do Poder Legislativo, do Poder Judiciário, do Ministério Público e dos Poderes constitucionais das unidades da Federação; III - o exercício dos direitos políticos, individuais e sociais; IV - a segurança interna do País; V - a probidade na administração; VI - a lei orçamentária; VII - o cumprimento das leis e das decisões judiciais. </w:delText>
        </w:r>
      </w:del>
    </w:p>
    <w:p w14:paraId="00001826" w14:textId="77777777" w:rsidR="003D183A" w:rsidDel="00E631A1" w:rsidRDefault="003D183A">
      <w:pPr>
        <w:widowControl w:val="0"/>
        <w:pBdr>
          <w:top w:val="nil"/>
          <w:left w:val="nil"/>
          <w:bottom w:val="nil"/>
          <w:right w:val="nil"/>
          <w:between w:val="nil"/>
        </w:pBdr>
        <w:spacing w:before="57" w:after="0"/>
        <w:ind w:left="283" w:right="283" w:firstLine="0"/>
        <w:rPr>
          <w:del w:id="11357" w:author="Cristiano de Menezes Feu" w:date="2022-11-21T08:33:00Z"/>
          <w:color w:val="005583"/>
          <w:sz w:val="16"/>
          <w:szCs w:val="16"/>
        </w:rPr>
      </w:pPr>
    </w:p>
  </w:footnote>
  <w:footnote w:id="438">
    <w:p w14:paraId="00001827" w14:textId="77777777" w:rsidR="003D183A" w:rsidDel="00E631A1" w:rsidRDefault="008B7924">
      <w:pPr>
        <w:widowControl w:val="0"/>
        <w:pBdr>
          <w:top w:val="nil"/>
          <w:left w:val="nil"/>
          <w:bottom w:val="nil"/>
          <w:right w:val="nil"/>
          <w:between w:val="nil"/>
        </w:pBdr>
        <w:spacing w:before="57" w:after="0"/>
        <w:ind w:left="283" w:right="283" w:firstLine="0"/>
        <w:rPr>
          <w:del w:id="11490" w:author="Cristiano de Menezes Feu" w:date="2022-11-21T08:33:00Z"/>
          <w:color w:val="005583"/>
          <w:sz w:val="16"/>
          <w:szCs w:val="16"/>
        </w:rPr>
      </w:pPr>
      <w:del w:id="11491" w:author="Cristiano de Menezes Feu" w:date="2022-11-21T08:33:00Z">
        <w:r w:rsidDel="00E631A1">
          <w:rPr>
            <w:vertAlign w:val="superscript"/>
          </w:rPr>
          <w:footnoteRef/>
        </w:r>
        <w:r w:rsidDel="00E631A1">
          <w:rPr>
            <w:color w:val="005583"/>
            <w:sz w:val="16"/>
            <w:szCs w:val="16"/>
          </w:rPr>
          <w:tab/>
          <w:delText>CF art. 86. Admitida a acusação contra o Presidente da República, por dois terços da Câmara dos Deputados, será ele submetido a julgamento perante o Supremo Tribunal Federal, nas infrações penais comuns, ou perante o Senado Federal, nos crimes de responsabilidade.</w:delText>
        </w:r>
      </w:del>
    </w:p>
    <w:p w14:paraId="00001828" w14:textId="77777777" w:rsidR="003D183A" w:rsidDel="00E631A1" w:rsidRDefault="003D183A">
      <w:pPr>
        <w:widowControl w:val="0"/>
        <w:pBdr>
          <w:top w:val="nil"/>
          <w:left w:val="nil"/>
          <w:bottom w:val="nil"/>
          <w:right w:val="nil"/>
          <w:between w:val="nil"/>
        </w:pBdr>
        <w:spacing w:before="57" w:after="0"/>
        <w:ind w:left="283" w:right="283" w:firstLine="0"/>
        <w:rPr>
          <w:del w:id="11492" w:author="Cristiano de Menezes Feu" w:date="2022-11-21T08:33:00Z"/>
          <w:color w:val="005583"/>
          <w:sz w:val="16"/>
          <w:szCs w:val="16"/>
        </w:rPr>
      </w:pPr>
    </w:p>
  </w:footnote>
  <w:footnote w:id="439">
    <w:p w14:paraId="00001829" w14:textId="77777777" w:rsidR="003D183A" w:rsidDel="00E631A1" w:rsidRDefault="008B7924">
      <w:pPr>
        <w:widowControl w:val="0"/>
        <w:pBdr>
          <w:top w:val="nil"/>
          <w:left w:val="nil"/>
          <w:bottom w:val="nil"/>
          <w:right w:val="nil"/>
          <w:between w:val="nil"/>
        </w:pBdr>
        <w:spacing w:before="57" w:after="0"/>
        <w:ind w:left="283" w:right="283" w:firstLine="0"/>
        <w:rPr>
          <w:del w:id="11493" w:author="Cristiano de Menezes Feu" w:date="2022-11-21T08:33:00Z"/>
          <w:color w:val="005583"/>
          <w:sz w:val="16"/>
          <w:szCs w:val="16"/>
        </w:rPr>
      </w:pPr>
      <w:del w:id="11494" w:author="Cristiano de Menezes Feu" w:date="2022-11-21T08:33:00Z">
        <w:r w:rsidDel="00E631A1">
          <w:rPr>
            <w:vertAlign w:val="superscript"/>
          </w:rPr>
          <w:footnoteRef/>
        </w:r>
        <w:r w:rsidDel="00E631A1">
          <w:rPr>
            <w:color w:val="005583"/>
            <w:sz w:val="16"/>
            <w:szCs w:val="16"/>
          </w:rPr>
          <w:tab/>
          <w:delText>(Artigo com redação dada pela Resolução nº 22, de 1992).</w:delText>
        </w:r>
      </w:del>
    </w:p>
    <w:p w14:paraId="0000182A" w14:textId="77777777" w:rsidR="003D183A" w:rsidDel="00E631A1" w:rsidRDefault="003D183A">
      <w:pPr>
        <w:widowControl w:val="0"/>
        <w:pBdr>
          <w:top w:val="nil"/>
          <w:left w:val="nil"/>
          <w:bottom w:val="nil"/>
          <w:right w:val="nil"/>
          <w:between w:val="nil"/>
        </w:pBdr>
        <w:spacing w:before="57" w:after="0"/>
        <w:ind w:left="283" w:right="283" w:firstLine="0"/>
        <w:rPr>
          <w:del w:id="11495" w:author="Cristiano de Menezes Feu" w:date="2022-11-21T08:33:00Z"/>
          <w:color w:val="005583"/>
          <w:sz w:val="16"/>
          <w:szCs w:val="16"/>
        </w:rPr>
      </w:pPr>
    </w:p>
  </w:footnote>
  <w:footnote w:id="440">
    <w:p w14:paraId="0000182B" w14:textId="77777777" w:rsidR="003D183A" w:rsidDel="00E631A1" w:rsidRDefault="008B7924">
      <w:pPr>
        <w:widowControl w:val="0"/>
        <w:pBdr>
          <w:top w:val="nil"/>
          <w:left w:val="nil"/>
          <w:bottom w:val="nil"/>
          <w:right w:val="nil"/>
          <w:between w:val="nil"/>
        </w:pBdr>
        <w:spacing w:before="57" w:after="0"/>
        <w:ind w:left="283" w:right="283" w:firstLine="0"/>
        <w:rPr>
          <w:del w:id="11505" w:author="Cristiano de Menezes Feu" w:date="2022-11-21T08:33:00Z"/>
          <w:color w:val="005583"/>
          <w:sz w:val="16"/>
          <w:szCs w:val="16"/>
        </w:rPr>
      </w:pPr>
      <w:del w:id="11506" w:author="Cristiano de Menezes Feu" w:date="2022-11-21T08:33:00Z">
        <w:r w:rsidDel="00E631A1">
          <w:rPr>
            <w:vertAlign w:val="superscript"/>
          </w:rPr>
          <w:footnoteRef/>
        </w:r>
        <w:r w:rsidDel="00E631A1">
          <w:rPr>
            <w:color w:val="005583"/>
            <w:sz w:val="16"/>
            <w:szCs w:val="16"/>
          </w:rPr>
          <w:tab/>
          <w:delText>CF art. 50.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w:delText>
        </w:r>
      </w:del>
    </w:p>
    <w:p w14:paraId="0000182C" w14:textId="77777777" w:rsidR="003D183A" w:rsidDel="00E631A1" w:rsidRDefault="003D183A">
      <w:pPr>
        <w:widowControl w:val="0"/>
        <w:pBdr>
          <w:top w:val="nil"/>
          <w:left w:val="nil"/>
          <w:bottom w:val="nil"/>
          <w:right w:val="nil"/>
          <w:between w:val="nil"/>
        </w:pBdr>
        <w:spacing w:before="57" w:after="0"/>
        <w:ind w:left="283" w:right="283" w:firstLine="0"/>
        <w:rPr>
          <w:del w:id="11507" w:author="Cristiano de Menezes Feu" w:date="2022-11-21T08:33:00Z"/>
          <w:color w:val="005583"/>
          <w:sz w:val="16"/>
          <w:szCs w:val="16"/>
        </w:rPr>
      </w:pPr>
    </w:p>
  </w:footnote>
  <w:footnote w:id="441">
    <w:p w14:paraId="0000182D" w14:textId="77777777" w:rsidR="003D183A" w:rsidDel="00E631A1" w:rsidRDefault="008B7924">
      <w:pPr>
        <w:widowControl w:val="0"/>
        <w:pBdr>
          <w:top w:val="nil"/>
          <w:left w:val="nil"/>
          <w:bottom w:val="nil"/>
          <w:right w:val="nil"/>
          <w:between w:val="nil"/>
        </w:pBdr>
        <w:spacing w:before="57" w:after="0"/>
        <w:ind w:left="283" w:right="283" w:firstLine="0"/>
        <w:rPr>
          <w:del w:id="11514" w:author="Cristiano de Menezes Feu" w:date="2022-11-21T08:33:00Z"/>
          <w:color w:val="005583"/>
          <w:sz w:val="16"/>
          <w:szCs w:val="16"/>
        </w:rPr>
      </w:pPr>
      <w:del w:id="11515" w:author="Cristiano de Menezes Feu" w:date="2022-11-21T08:33:00Z">
        <w:r w:rsidDel="00E631A1">
          <w:rPr>
            <w:vertAlign w:val="superscript"/>
          </w:rPr>
          <w:footnoteRef/>
        </w:r>
        <w:r w:rsidDel="00E631A1">
          <w:rPr>
            <w:color w:val="005583"/>
            <w:sz w:val="16"/>
            <w:szCs w:val="16"/>
          </w:rPr>
          <w:tab/>
          <w:delText>Lei nº 1.079/1950, Art. 13. São crimes de responsabilidade dos Ministros de Estado: [...] 3 - A falta de comparecimento sem justificação, perante a Câmara dos Deputados ou o Senado Federal, ou qualquer das suas comissões, quando uma ou outra casa do Congresso os convocar para pessoalmente, prestarem informações acerca de assunto previamente determinado;</w:delText>
        </w:r>
      </w:del>
    </w:p>
    <w:p w14:paraId="0000182E" w14:textId="77777777" w:rsidR="003D183A" w:rsidDel="00E631A1" w:rsidRDefault="003D183A">
      <w:pPr>
        <w:widowControl w:val="0"/>
        <w:pBdr>
          <w:top w:val="nil"/>
          <w:left w:val="nil"/>
          <w:bottom w:val="nil"/>
          <w:right w:val="nil"/>
          <w:between w:val="nil"/>
        </w:pBdr>
        <w:spacing w:before="57" w:after="0"/>
        <w:ind w:left="283" w:right="283" w:firstLine="0"/>
        <w:rPr>
          <w:del w:id="11516" w:author="Cristiano de Menezes Feu" w:date="2022-11-21T08:33:00Z"/>
          <w:color w:val="005583"/>
          <w:sz w:val="16"/>
          <w:szCs w:val="16"/>
        </w:rPr>
      </w:pPr>
    </w:p>
  </w:footnote>
  <w:footnote w:id="442">
    <w:p w14:paraId="0000182F" w14:textId="77777777" w:rsidR="003D183A" w:rsidDel="00E631A1" w:rsidRDefault="008B7924">
      <w:pPr>
        <w:widowControl w:val="0"/>
        <w:pBdr>
          <w:top w:val="nil"/>
          <w:left w:val="nil"/>
          <w:bottom w:val="nil"/>
          <w:right w:val="nil"/>
          <w:between w:val="nil"/>
        </w:pBdr>
        <w:spacing w:before="57" w:after="0"/>
        <w:ind w:left="283" w:right="283" w:firstLine="0"/>
        <w:rPr>
          <w:del w:id="11538" w:author="Cristiano de Menezes Feu" w:date="2022-11-21T08:33:00Z"/>
          <w:color w:val="005583"/>
          <w:sz w:val="16"/>
          <w:szCs w:val="16"/>
        </w:rPr>
      </w:pPr>
      <w:del w:id="11539" w:author="Cristiano de Menezes Feu" w:date="2022-11-21T08:33:00Z">
        <w:r w:rsidDel="00E631A1">
          <w:rPr>
            <w:vertAlign w:val="superscript"/>
          </w:rPr>
          <w:footnoteRef/>
        </w:r>
        <w:r w:rsidDel="00E631A1">
          <w:rPr>
            <w:color w:val="005583"/>
            <w:sz w:val="16"/>
            <w:szCs w:val="16"/>
          </w:rPr>
          <w:tab/>
          <w:delText>CF art. 50, § 1º. Os Ministros de Estado poderão comparecer ao Senado Federal, à Câmara dos Deputados, ou a qualquer de suas Comissões, por sua iniciativa e mediante entendimentos com a Mesa respectiva, para expor assunto de relevância de seu Ministério.</w:delText>
        </w:r>
      </w:del>
    </w:p>
    <w:p w14:paraId="00001830" w14:textId="77777777" w:rsidR="003D183A" w:rsidDel="00E631A1" w:rsidRDefault="003D183A">
      <w:pPr>
        <w:widowControl w:val="0"/>
        <w:pBdr>
          <w:top w:val="nil"/>
          <w:left w:val="nil"/>
          <w:bottom w:val="nil"/>
          <w:right w:val="nil"/>
          <w:between w:val="nil"/>
        </w:pBdr>
        <w:spacing w:before="57" w:after="0"/>
        <w:ind w:left="283" w:right="283" w:firstLine="0"/>
        <w:rPr>
          <w:del w:id="11540" w:author="Cristiano de Menezes Feu" w:date="2022-11-21T08:33:00Z"/>
          <w:color w:val="005583"/>
          <w:sz w:val="16"/>
          <w:szCs w:val="16"/>
        </w:rPr>
      </w:pPr>
    </w:p>
  </w:footnote>
  <w:footnote w:id="443">
    <w:p w14:paraId="00001831" w14:textId="77777777" w:rsidR="003D183A" w:rsidDel="00E631A1" w:rsidRDefault="008B7924">
      <w:pPr>
        <w:widowControl w:val="0"/>
        <w:pBdr>
          <w:top w:val="nil"/>
          <w:left w:val="nil"/>
          <w:bottom w:val="nil"/>
          <w:right w:val="nil"/>
          <w:between w:val="nil"/>
        </w:pBdr>
        <w:spacing w:before="57" w:after="0"/>
        <w:ind w:left="283" w:right="283" w:firstLine="0"/>
        <w:rPr>
          <w:del w:id="11619" w:author="Cristiano de Menezes Feu" w:date="2022-11-21T08:33:00Z"/>
          <w:color w:val="005583"/>
          <w:sz w:val="16"/>
          <w:szCs w:val="16"/>
        </w:rPr>
      </w:pPr>
      <w:del w:id="11620" w:author="Cristiano de Menezes Feu" w:date="2022-11-21T08:33:00Z">
        <w:r w:rsidDel="00E631A1">
          <w:rPr>
            <w:vertAlign w:val="superscript"/>
          </w:rPr>
          <w:footnoteRef/>
        </w:r>
        <w:r w:rsidDel="00E631A1">
          <w:rPr>
            <w:color w:val="005583"/>
            <w:sz w:val="16"/>
            <w:szCs w:val="16"/>
          </w:rPr>
          <w:tab/>
          <w:delText>CF art. 50.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w:delText>
        </w:r>
      </w:del>
    </w:p>
    <w:p w14:paraId="00001832" w14:textId="77777777" w:rsidR="003D183A" w:rsidDel="00E631A1" w:rsidRDefault="003D183A">
      <w:pPr>
        <w:widowControl w:val="0"/>
        <w:pBdr>
          <w:top w:val="nil"/>
          <w:left w:val="nil"/>
          <w:bottom w:val="nil"/>
          <w:right w:val="nil"/>
          <w:between w:val="nil"/>
        </w:pBdr>
        <w:spacing w:before="57" w:after="0"/>
        <w:ind w:left="283" w:right="283" w:firstLine="0"/>
        <w:rPr>
          <w:del w:id="11621" w:author="Cristiano de Menezes Feu" w:date="2022-11-21T08:33:00Z"/>
          <w:color w:val="005583"/>
          <w:sz w:val="16"/>
          <w:szCs w:val="16"/>
        </w:rPr>
      </w:pPr>
    </w:p>
  </w:footnote>
  <w:footnote w:id="444">
    <w:p w14:paraId="00001833" w14:textId="77777777" w:rsidR="003D183A" w:rsidDel="00E631A1" w:rsidRDefault="008B7924">
      <w:pPr>
        <w:widowControl w:val="0"/>
        <w:pBdr>
          <w:top w:val="nil"/>
          <w:left w:val="nil"/>
          <w:bottom w:val="nil"/>
          <w:right w:val="nil"/>
          <w:between w:val="nil"/>
        </w:pBdr>
        <w:spacing w:before="57" w:after="0"/>
        <w:ind w:left="283" w:right="283" w:firstLine="0"/>
        <w:rPr>
          <w:del w:id="11631" w:author="Cristiano de Menezes Feu" w:date="2022-11-21T08:33:00Z"/>
          <w:color w:val="005583"/>
          <w:sz w:val="16"/>
          <w:szCs w:val="16"/>
        </w:rPr>
      </w:pPr>
      <w:del w:id="11632" w:author="Cristiano de Menezes Feu" w:date="2022-11-21T08:33:00Z">
        <w:r w:rsidDel="00E631A1">
          <w:rPr>
            <w:vertAlign w:val="superscript"/>
          </w:rPr>
          <w:footnoteRef/>
        </w:r>
        <w:r w:rsidDel="00E631A1">
          <w:rPr>
            <w:color w:val="005583"/>
            <w:sz w:val="16"/>
            <w:szCs w:val="16"/>
          </w:rPr>
          <w:tab/>
          <w:delText>CF art. 58, §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w:delText>
        </w:r>
      </w:del>
    </w:p>
    <w:p w14:paraId="00001834" w14:textId="77777777" w:rsidR="003D183A" w:rsidDel="00E631A1" w:rsidRDefault="003D183A">
      <w:pPr>
        <w:widowControl w:val="0"/>
        <w:pBdr>
          <w:top w:val="nil"/>
          <w:left w:val="nil"/>
          <w:bottom w:val="nil"/>
          <w:right w:val="nil"/>
          <w:between w:val="nil"/>
        </w:pBdr>
        <w:spacing w:before="57" w:after="0"/>
        <w:ind w:left="283" w:right="283" w:firstLine="0"/>
        <w:rPr>
          <w:del w:id="11633" w:author="Cristiano de Menezes Feu" w:date="2022-11-21T08:33:00Z"/>
          <w:color w:val="005583"/>
          <w:sz w:val="16"/>
          <w:szCs w:val="16"/>
        </w:rPr>
      </w:pPr>
    </w:p>
  </w:footnote>
  <w:footnote w:id="445">
    <w:p w14:paraId="00001835" w14:textId="77777777" w:rsidR="003D183A" w:rsidDel="00E631A1" w:rsidRDefault="008B7924">
      <w:pPr>
        <w:widowControl w:val="0"/>
        <w:pBdr>
          <w:top w:val="nil"/>
          <w:left w:val="nil"/>
          <w:bottom w:val="nil"/>
          <w:right w:val="nil"/>
          <w:between w:val="nil"/>
        </w:pBdr>
        <w:spacing w:before="57" w:after="0"/>
        <w:ind w:left="283" w:right="283" w:firstLine="0"/>
        <w:rPr>
          <w:del w:id="11643" w:author="Cristiano de Menezes Feu" w:date="2022-11-21T08:33:00Z"/>
          <w:color w:val="005583"/>
          <w:sz w:val="16"/>
          <w:szCs w:val="16"/>
        </w:rPr>
      </w:pPr>
      <w:del w:id="11644" w:author="Cristiano de Menezes Feu" w:date="2022-11-21T08:33:00Z">
        <w:r w:rsidDel="00E631A1">
          <w:rPr>
            <w:vertAlign w:val="superscript"/>
          </w:rPr>
          <w:footnoteRef/>
        </w:r>
        <w:r w:rsidDel="00E631A1">
          <w:rPr>
            <w:color w:val="005583"/>
            <w:sz w:val="16"/>
            <w:szCs w:val="16"/>
          </w:rPr>
          <w:tab/>
          <w:delText>CF art. 89. O Conselho da República é órgão superior de consulta do Presidente da República, e dele participam: [...] VII - seis cidadãos brasileiros natos, com mais de trinta e cinco anos de idade, sendo dois nomeados pelo Presidente da República, dois eleitos pelo Senado Federal e dois eleitos pela Câmara dos Deputados, todos com mandato de três anos, vedada a recondução.</w:delText>
        </w:r>
      </w:del>
    </w:p>
    <w:p w14:paraId="00001836" w14:textId="77777777" w:rsidR="003D183A" w:rsidDel="00E631A1" w:rsidRDefault="003D183A">
      <w:pPr>
        <w:widowControl w:val="0"/>
        <w:pBdr>
          <w:top w:val="nil"/>
          <w:left w:val="nil"/>
          <w:bottom w:val="nil"/>
          <w:right w:val="nil"/>
          <w:between w:val="nil"/>
        </w:pBdr>
        <w:spacing w:before="57" w:after="0"/>
        <w:ind w:left="283" w:right="283" w:firstLine="0"/>
        <w:rPr>
          <w:del w:id="11645" w:author="Cristiano de Menezes Feu" w:date="2022-11-21T08:33:00Z"/>
          <w:color w:val="005583"/>
          <w:sz w:val="16"/>
          <w:szCs w:val="16"/>
        </w:rPr>
      </w:pPr>
    </w:p>
  </w:footnote>
  <w:footnote w:id="446">
    <w:p w14:paraId="00001837" w14:textId="77777777" w:rsidR="003D183A" w:rsidDel="00E631A1" w:rsidRDefault="008B7924">
      <w:pPr>
        <w:widowControl w:val="0"/>
        <w:pBdr>
          <w:top w:val="nil"/>
          <w:left w:val="nil"/>
          <w:bottom w:val="nil"/>
          <w:right w:val="nil"/>
          <w:between w:val="nil"/>
        </w:pBdr>
        <w:spacing w:before="57" w:after="0"/>
        <w:ind w:left="283" w:right="283" w:firstLine="0"/>
        <w:rPr>
          <w:del w:id="11699" w:author="Cristiano de Menezes Feu" w:date="2022-11-21T08:33:00Z"/>
          <w:color w:val="005583"/>
          <w:sz w:val="16"/>
          <w:szCs w:val="16"/>
        </w:rPr>
      </w:pPr>
      <w:del w:id="11700" w:author="Cristiano de Menezes Feu" w:date="2022-11-21T08:33:00Z">
        <w:r w:rsidDel="00E631A1">
          <w:rPr>
            <w:vertAlign w:val="superscript"/>
          </w:rPr>
          <w:footnoteRef/>
        </w:r>
        <w:r w:rsidDel="00E631A1">
          <w:rPr>
            <w:color w:val="005583"/>
            <w:sz w:val="16"/>
            <w:szCs w:val="16"/>
          </w:rPr>
          <w:tab/>
          <w:delText>STF MS 34.802 MC/DF - Reproduz MS 24.642/DF no seguinte sentido: “I - O parlamentar tem legitimidade ativa para impetrar mandado de segurança com a finalidade de coibir atos praticados no processo de aprovação de leis e emendas constitucionais que não se compatibilizam com o processo legislativo constitucional . Legitimidade ativa do parlamentar, apenas. II - Precedentes do STF: MS 20.257/DF, Ministro Moreira Alves (leading case), RTJ 99/1031; MS 21.642/DF, Ministro Celso de Mello, RDA 191/200; MS 21.303-AgR/DF, Ministro Octavio Gallotti, RTJ 139/783; MS 24.356/DF, Ministro Carlos Velloso, ‘DJ’ de 12.09.2003.”</w:delText>
        </w:r>
      </w:del>
    </w:p>
    <w:p w14:paraId="00001838" w14:textId="77777777" w:rsidR="003D183A" w:rsidDel="00E631A1" w:rsidRDefault="003D183A">
      <w:pPr>
        <w:widowControl w:val="0"/>
        <w:pBdr>
          <w:top w:val="nil"/>
          <w:left w:val="nil"/>
          <w:bottom w:val="nil"/>
          <w:right w:val="nil"/>
          <w:between w:val="nil"/>
        </w:pBdr>
        <w:spacing w:before="57" w:after="0"/>
        <w:ind w:left="283" w:right="283" w:firstLine="0"/>
        <w:rPr>
          <w:del w:id="11701" w:author="Cristiano de Menezes Feu" w:date="2022-11-21T08:33:00Z"/>
          <w:color w:val="005583"/>
          <w:sz w:val="16"/>
          <w:szCs w:val="16"/>
        </w:rPr>
      </w:pPr>
    </w:p>
  </w:footnote>
  <w:footnote w:id="447">
    <w:p w14:paraId="00001839" w14:textId="77777777" w:rsidR="003D183A" w:rsidDel="00E631A1" w:rsidRDefault="008B7924">
      <w:pPr>
        <w:widowControl w:val="0"/>
        <w:pBdr>
          <w:top w:val="nil"/>
          <w:left w:val="nil"/>
          <w:bottom w:val="nil"/>
          <w:right w:val="nil"/>
          <w:between w:val="nil"/>
        </w:pBdr>
        <w:spacing w:before="57" w:after="0"/>
        <w:ind w:left="283" w:right="283" w:firstLine="0"/>
        <w:rPr>
          <w:del w:id="11711" w:author="Cristiano de Menezes Feu" w:date="2022-11-21T08:33:00Z"/>
          <w:color w:val="005583"/>
          <w:sz w:val="16"/>
          <w:szCs w:val="16"/>
        </w:rPr>
      </w:pPr>
      <w:del w:id="11712" w:author="Cristiano de Menezes Feu" w:date="2022-11-21T08:33:00Z">
        <w:r w:rsidDel="00E631A1">
          <w:rPr>
            <w:vertAlign w:val="superscript"/>
          </w:rPr>
          <w:footnoteRef/>
        </w:r>
        <w:r w:rsidDel="00E631A1">
          <w:rPr>
            <w:color w:val="005583"/>
            <w:sz w:val="16"/>
            <w:szCs w:val="16"/>
          </w:rPr>
          <w:tab/>
          <w:delText>(Inciso com redação dada pela Resolução nº 19, de 2012).</w:delText>
        </w:r>
      </w:del>
    </w:p>
    <w:p w14:paraId="0000183A" w14:textId="77777777" w:rsidR="003D183A" w:rsidDel="00E631A1" w:rsidRDefault="003D183A">
      <w:pPr>
        <w:widowControl w:val="0"/>
        <w:pBdr>
          <w:top w:val="nil"/>
          <w:left w:val="nil"/>
          <w:bottom w:val="nil"/>
          <w:right w:val="nil"/>
          <w:between w:val="nil"/>
        </w:pBdr>
        <w:spacing w:before="57" w:after="0"/>
        <w:ind w:left="283" w:right="283" w:firstLine="0"/>
        <w:rPr>
          <w:del w:id="11713" w:author="Cristiano de Menezes Feu" w:date="2022-11-21T08:33:00Z"/>
          <w:color w:val="005583"/>
          <w:sz w:val="16"/>
          <w:szCs w:val="16"/>
        </w:rPr>
      </w:pPr>
    </w:p>
  </w:footnote>
  <w:footnote w:id="448">
    <w:p w14:paraId="0000183B" w14:textId="77777777" w:rsidR="003D183A" w:rsidDel="00E631A1" w:rsidRDefault="008B7924">
      <w:pPr>
        <w:widowControl w:val="0"/>
        <w:pBdr>
          <w:top w:val="nil"/>
          <w:left w:val="nil"/>
          <w:bottom w:val="nil"/>
          <w:right w:val="nil"/>
          <w:between w:val="nil"/>
        </w:pBdr>
        <w:spacing w:before="57" w:after="0"/>
        <w:ind w:left="283" w:right="283" w:firstLine="0"/>
        <w:rPr>
          <w:del w:id="11717" w:author="Cristiano de Menezes Feu" w:date="2022-11-21T08:33:00Z"/>
          <w:color w:val="005583"/>
          <w:sz w:val="16"/>
          <w:szCs w:val="16"/>
        </w:rPr>
      </w:pPr>
      <w:del w:id="11718" w:author="Cristiano de Menezes Feu" w:date="2022-11-21T08:33:00Z">
        <w:r w:rsidDel="00E631A1">
          <w:rPr>
            <w:vertAlign w:val="superscript"/>
          </w:rPr>
          <w:footnoteRef/>
        </w:r>
        <w:r w:rsidDel="00E631A1">
          <w:rPr>
            <w:color w:val="005583"/>
            <w:sz w:val="16"/>
            <w:szCs w:val="16"/>
          </w:rPr>
          <w:tab/>
          <w:delText>(Inciso com redação dada pela Resolução nº 1, de 1995).</w:delText>
        </w:r>
      </w:del>
    </w:p>
    <w:p w14:paraId="0000183C" w14:textId="77777777" w:rsidR="003D183A" w:rsidDel="00E631A1" w:rsidRDefault="003D183A">
      <w:pPr>
        <w:widowControl w:val="0"/>
        <w:pBdr>
          <w:top w:val="nil"/>
          <w:left w:val="nil"/>
          <w:bottom w:val="nil"/>
          <w:right w:val="nil"/>
          <w:between w:val="nil"/>
        </w:pBdr>
        <w:spacing w:before="57" w:after="0"/>
        <w:ind w:left="283" w:right="283" w:firstLine="0"/>
        <w:rPr>
          <w:del w:id="11719" w:author="Cristiano de Menezes Feu" w:date="2022-11-21T08:33:00Z"/>
          <w:color w:val="005583"/>
          <w:sz w:val="16"/>
          <w:szCs w:val="16"/>
        </w:rPr>
      </w:pPr>
    </w:p>
  </w:footnote>
  <w:footnote w:id="449">
    <w:p w14:paraId="0000183D" w14:textId="77777777" w:rsidR="003D183A" w:rsidDel="00E631A1" w:rsidRDefault="008B7924">
      <w:pPr>
        <w:widowControl w:val="0"/>
        <w:pBdr>
          <w:top w:val="nil"/>
          <w:left w:val="nil"/>
          <w:bottom w:val="nil"/>
          <w:right w:val="nil"/>
          <w:between w:val="nil"/>
        </w:pBdr>
        <w:spacing w:before="57" w:after="0"/>
        <w:ind w:left="283" w:right="283" w:firstLine="0"/>
        <w:rPr>
          <w:del w:id="11738" w:author="Cristiano de Menezes Feu" w:date="2022-11-21T08:33:00Z"/>
          <w:color w:val="005583"/>
          <w:sz w:val="16"/>
          <w:szCs w:val="16"/>
        </w:rPr>
      </w:pPr>
      <w:del w:id="11739" w:author="Cristiano de Menezes Feu" w:date="2022-11-21T08:33:00Z">
        <w:r w:rsidDel="00E631A1">
          <w:rPr>
            <w:vertAlign w:val="superscript"/>
          </w:rPr>
          <w:footnoteRef/>
        </w:r>
        <w:r w:rsidDel="00E631A1">
          <w:rPr>
            <w:color w:val="005583"/>
            <w:sz w:val="16"/>
            <w:szCs w:val="16"/>
          </w:rPr>
          <w:tab/>
          <w:delText>CF art. 56. Não perderá o mandato o Deputado ou Senador: I - investido no cargo de Ministro de Estado, Governador de Território, Secretário de Estado, do Distrito Federal, de Território, de Prefeitura de Capital ou chefe de missão diplomática temporária;</w:delText>
        </w:r>
      </w:del>
    </w:p>
    <w:p w14:paraId="0000183E" w14:textId="77777777" w:rsidR="003D183A" w:rsidDel="00E631A1" w:rsidRDefault="003D183A">
      <w:pPr>
        <w:widowControl w:val="0"/>
        <w:pBdr>
          <w:top w:val="nil"/>
          <w:left w:val="nil"/>
          <w:bottom w:val="nil"/>
          <w:right w:val="nil"/>
          <w:between w:val="nil"/>
        </w:pBdr>
        <w:spacing w:before="57" w:after="0"/>
        <w:ind w:left="283" w:right="283" w:firstLine="0"/>
        <w:rPr>
          <w:del w:id="11740" w:author="Cristiano de Menezes Feu" w:date="2022-11-21T08:33:00Z"/>
          <w:color w:val="005583"/>
          <w:sz w:val="16"/>
          <w:szCs w:val="16"/>
        </w:rPr>
      </w:pPr>
    </w:p>
  </w:footnote>
  <w:footnote w:id="450">
    <w:p w14:paraId="0000183F" w14:textId="77777777" w:rsidR="003D183A" w:rsidDel="00E631A1" w:rsidRDefault="008B7924">
      <w:pPr>
        <w:widowControl w:val="0"/>
        <w:pBdr>
          <w:top w:val="nil"/>
          <w:left w:val="nil"/>
          <w:bottom w:val="nil"/>
          <w:right w:val="nil"/>
          <w:between w:val="nil"/>
        </w:pBdr>
        <w:spacing w:before="57" w:after="0"/>
        <w:ind w:left="283" w:right="283" w:firstLine="0"/>
        <w:rPr>
          <w:del w:id="11755" w:author="Cristiano de Menezes Feu" w:date="2022-11-21T08:33:00Z"/>
          <w:color w:val="005583"/>
          <w:sz w:val="16"/>
          <w:szCs w:val="16"/>
        </w:rPr>
      </w:pPr>
      <w:del w:id="11756" w:author="Cristiano de Menezes Feu" w:date="2022-11-21T08:33:00Z">
        <w:r w:rsidDel="00E631A1">
          <w:rPr>
            <w:vertAlign w:val="superscript"/>
          </w:rPr>
          <w:footnoteRef/>
        </w:r>
        <w:r w:rsidDel="00E631A1">
          <w:rPr>
            <w:color w:val="005583"/>
            <w:sz w:val="16"/>
            <w:szCs w:val="16"/>
          </w:rPr>
          <w:tab/>
          <w:delText>(Artigo com redação dada pela Resolução nº 16, de 2000).</w:delText>
        </w:r>
      </w:del>
    </w:p>
    <w:p w14:paraId="00001840" w14:textId="77777777" w:rsidR="003D183A" w:rsidDel="00E631A1" w:rsidRDefault="003D183A">
      <w:pPr>
        <w:widowControl w:val="0"/>
        <w:pBdr>
          <w:top w:val="nil"/>
          <w:left w:val="nil"/>
          <w:bottom w:val="nil"/>
          <w:right w:val="nil"/>
          <w:between w:val="nil"/>
        </w:pBdr>
        <w:spacing w:before="57" w:after="0"/>
        <w:ind w:left="283" w:right="283" w:firstLine="0"/>
        <w:rPr>
          <w:del w:id="11757" w:author="Cristiano de Menezes Feu" w:date="2022-11-21T08:33:00Z"/>
          <w:color w:val="005583"/>
          <w:sz w:val="16"/>
          <w:szCs w:val="16"/>
        </w:rPr>
      </w:pPr>
    </w:p>
  </w:footnote>
  <w:footnote w:id="451">
    <w:p w14:paraId="00001841" w14:textId="77777777" w:rsidR="003D183A" w:rsidDel="00E631A1" w:rsidRDefault="008B7924">
      <w:pPr>
        <w:widowControl w:val="0"/>
        <w:pBdr>
          <w:top w:val="nil"/>
          <w:left w:val="nil"/>
          <w:bottom w:val="nil"/>
          <w:right w:val="nil"/>
          <w:between w:val="nil"/>
        </w:pBdr>
        <w:spacing w:before="57" w:after="0"/>
        <w:ind w:left="283" w:right="283" w:firstLine="0"/>
        <w:rPr>
          <w:del w:id="11764" w:author="Cristiano de Menezes Feu" w:date="2022-11-21T08:33:00Z"/>
          <w:color w:val="005583"/>
          <w:sz w:val="16"/>
          <w:szCs w:val="16"/>
        </w:rPr>
      </w:pPr>
      <w:del w:id="11765" w:author="Cristiano de Menezes Feu" w:date="2022-11-21T08:33:00Z">
        <w:r w:rsidDel="00E631A1">
          <w:rPr>
            <w:vertAlign w:val="superscript"/>
          </w:rPr>
          <w:footnoteRef/>
        </w:r>
        <w:r w:rsidDel="00E631A1">
          <w:rPr>
            <w:color w:val="005583"/>
            <w:sz w:val="16"/>
            <w:szCs w:val="16"/>
          </w:rPr>
          <w:tab/>
          <w:delText>CF art. 53. Os Deputados e Senadores são invioláveis, civil e penalmente, por quaisquer de suas opiniões, palavras e votos.</w:delText>
        </w:r>
      </w:del>
    </w:p>
    <w:p w14:paraId="00001842" w14:textId="77777777" w:rsidR="003D183A" w:rsidDel="00E631A1" w:rsidRDefault="003D183A">
      <w:pPr>
        <w:widowControl w:val="0"/>
        <w:pBdr>
          <w:top w:val="nil"/>
          <w:left w:val="nil"/>
          <w:bottom w:val="nil"/>
          <w:right w:val="nil"/>
          <w:between w:val="nil"/>
        </w:pBdr>
        <w:spacing w:before="57" w:after="0"/>
        <w:ind w:left="283" w:right="283" w:firstLine="0"/>
        <w:rPr>
          <w:del w:id="11766" w:author="Cristiano de Menezes Feu" w:date="2022-11-21T08:33:00Z"/>
          <w:color w:val="005583"/>
          <w:sz w:val="16"/>
          <w:szCs w:val="16"/>
        </w:rPr>
      </w:pPr>
    </w:p>
  </w:footnote>
  <w:footnote w:id="452">
    <w:p w14:paraId="00001843" w14:textId="77777777" w:rsidR="003D183A" w:rsidDel="00E631A1" w:rsidRDefault="008B7924">
      <w:pPr>
        <w:widowControl w:val="0"/>
        <w:pBdr>
          <w:top w:val="nil"/>
          <w:left w:val="nil"/>
          <w:bottom w:val="nil"/>
          <w:right w:val="nil"/>
          <w:between w:val="nil"/>
        </w:pBdr>
        <w:spacing w:before="57" w:after="0"/>
        <w:ind w:left="283" w:right="283" w:firstLine="0"/>
        <w:rPr>
          <w:del w:id="11770" w:author="Cristiano de Menezes Feu" w:date="2022-11-21T08:33:00Z"/>
          <w:color w:val="005583"/>
          <w:sz w:val="16"/>
          <w:szCs w:val="16"/>
        </w:rPr>
      </w:pPr>
      <w:del w:id="11771" w:author="Cristiano de Menezes Feu" w:date="2022-11-21T08:33:00Z">
        <w:r w:rsidDel="00E631A1">
          <w:rPr>
            <w:vertAlign w:val="superscript"/>
          </w:rPr>
          <w:footnoteRef/>
        </w:r>
        <w:r w:rsidDel="00E631A1">
          <w:rPr>
            <w:color w:val="005583"/>
            <w:sz w:val="16"/>
            <w:szCs w:val="16"/>
          </w:rPr>
          <w:tab/>
          <w:delText>CF art. 53, § 2º. Desde a expedição do diploma, os membros do Congresso Nacional não poderão ser presos, salvo em flagrante de crime inafiançável. Nesse caso, os autos serão remetidos dentro de vinte e quatro horas à Casa respectiva, para que, pelo voto da maioria de seus membros, resolva sobre a prisão.</w:delText>
        </w:r>
      </w:del>
    </w:p>
    <w:p w14:paraId="00001844" w14:textId="77777777" w:rsidR="003D183A" w:rsidDel="00E631A1" w:rsidRDefault="003D183A">
      <w:pPr>
        <w:widowControl w:val="0"/>
        <w:pBdr>
          <w:top w:val="nil"/>
          <w:left w:val="nil"/>
          <w:bottom w:val="nil"/>
          <w:right w:val="nil"/>
          <w:between w:val="nil"/>
        </w:pBdr>
        <w:spacing w:before="57" w:after="0"/>
        <w:ind w:left="283" w:right="283" w:firstLine="0"/>
        <w:rPr>
          <w:del w:id="11772" w:author="Cristiano de Menezes Feu" w:date="2022-11-21T08:33:00Z"/>
          <w:color w:val="005583"/>
          <w:sz w:val="16"/>
          <w:szCs w:val="16"/>
        </w:rPr>
      </w:pPr>
    </w:p>
  </w:footnote>
  <w:footnote w:id="453">
    <w:p w14:paraId="00001845" w14:textId="77777777" w:rsidR="003D183A" w:rsidDel="00E631A1" w:rsidRDefault="008B7924">
      <w:pPr>
        <w:widowControl w:val="0"/>
        <w:pBdr>
          <w:top w:val="nil"/>
          <w:left w:val="nil"/>
          <w:bottom w:val="nil"/>
          <w:right w:val="nil"/>
          <w:between w:val="nil"/>
        </w:pBdr>
        <w:spacing w:before="57" w:after="0"/>
        <w:ind w:left="283" w:right="283" w:firstLine="0"/>
        <w:rPr>
          <w:del w:id="11773" w:author="Cristiano de Menezes Feu" w:date="2022-11-21T08:33:00Z"/>
          <w:color w:val="005583"/>
          <w:sz w:val="16"/>
          <w:szCs w:val="16"/>
        </w:rPr>
      </w:pPr>
      <w:del w:id="11774" w:author="Cristiano de Menezes Feu" w:date="2022-11-21T08:33:00Z">
        <w:r w:rsidDel="00E631A1">
          <w:rPr>
            <w:vertAlign w:val="superscript"/>
          </w:rPr>
          <w:footnoteRef/>
        </w:r>
        <w:r w:rsidDel="00E631A1">
          <w:rPr>
            <w:color w:val="005583"/>
            <w:sz w:val="16"/>
            <w:szCs w:val="16"/>
          </w:rPr>
          <w:tab/>
          <w:delText>(Parágrafo com redação adaptada aos termos da Emenda Constitucional nº 35, de 2001).</w:delText>
        </w:r>
      </w:del>
    </w:p>
    <w:p w14:paraId="00001846" w14:textId="77777777" w:rsidR="003D183A" w:rsidDel="00E631A1" w:rsidRDefault="003D183A">
      <w:pPr>
        <w:widowControl w:val="0"/>
        <w:pBdr>
          <w:top w:val="nil"/>
          <w:left w:val="nil"/>
          <w:bottom w:val="nil"/>
          <w:right w:val="nil"/>
          <w:between w:val="nil"/>
        </w:pBdr>
        <w:spacing w:before="57" w:after="0"/>
        <w:ind w:left="283" w:right="283" w:firstLine="0"/>
        <w:rPr>
          <w:del w:id="11775" w:author="Cristiano de Menezes Feu" w:date="2022-11-21T08:33:00Z"/>
          <w:color w:val="005583"/>
          <w:sz w:val="16"/>
          <w:szCs w:val="16"/>
        </w:rPr>
      </w:pPr>
    </w:p>
  </w:footnote>
  <w:footnote w:id="454">
    <w:p w14:paraId="00001847" w14:textId="77777777" w:rsidR="003D183A" w:rsidDel="00E631A1" w:rsidRDefault="008B7924">
      <w:pPr>
        <w:widowControl w:val="0"/>
        <w:pBdr>
          <w:top w:val="nil"/>
          <w:left w:val="nil"/>
          <w:bottom w:val="nil"/>
          <w:right w:val="nil"/>
          <w:between w:val="nil"/>
        </w:pBdr>
        <w:spacing w:before="57" w:after="0"/>
        <w:ind w:left="283" w:right="283" w:firstLine="0"/>
        <w:rPr>
          <w:del w:id="11782" w:author="Cristiano de Menezes Feu" w:date="2022-11-21T08:33:00Z"/>
          <w:color w:val="005583"/>
          <w:sz w:val="16"/>
          <w:szCs w:val="16"/>
        </w:rPr>
      </w:pPr>
      <w:del w:id="11783" w:author="Cristiano de Menezes Feu" w:date="2022-11-21T08:33:00Z">
        <w:r w:rsidDel="00E631A1">
          <w:rPr>
            <w:vertAlign w:val="superscript"/>
          </w:rPr>
          <w:footnoteRef/>
        </w:r>
        <w:r w:rsidDel="00E631A1">
          <w:rPr>
            <w:color w:val="005583"/>
            <w:sz w:val="16"/>
            <w:szCs w:val="16"/>
          </w:rPr>
          <w:tab/>
          <w:delText>(Revogado tacitamente pela Emenda Constitucional nº 35, de 2001).</w:delText>
        </w:r>
      </w:del>
    </w:p>
    <w:p w14:paraId="00001848" w14:textId="77777777" w:rsidR="003D183A" w:rsidDel="00E631A1" w:rsidRDefault="003D183A">
      <w:pPr>
        <w:widowControl w:val="0"/>
        <w:pBdr>
          <w:top w:val="nil"/>
          <w:left w:val="nil"/>
          <w:bottom w:val="nil"/>
          <w:right w:val="nil"/>
          <w:between w:val="nil"/>
        </w:pBdr>
        <w:spacing w:before="57" w:after="0"/>
        <w:ind w:left="283" w:right="283" w:firstLine="0"/>
        <w:rPr>
          <w:del w:id="11784" w:author="Cristiano de Menezes Feu" w:date="2022-11-21T08:33:00Z"/>
          <w:color w:val="005583"/>
          <w:sz w:val="16"/>
          <w:szCs w:val="16"/>
        </w:rPr>
      </w:pPr>
    </w:p>
  </w:footnote>
  <w:footnote w:id="455">
    <w:p w14:paraId="00001849" w14:textId="77777777" w:rsidR="003D183A" w:rsidDel="00E631A1" w:rsidRDefault="008B7924">
      <w:pPr>
        <w:widowControl w:val="0"/>
        <w:pBdr>
          <w:top w:val="nil"/>
          <w:left w:val="nil"/>
          <w:bottom w:val="nil"/>
          <w:right w:val="nil"/>
          <w:between w:val="nil"/>
        </w:pBdr>
        <w:spacing w:before="57" w:after="0"/>
        <w:ind w:left="283" w:right="283" w:firstLine="0"/>
        <w:rPr>
          <w:del w:id="11788" w:author="Cristiano de Menezes Feu" w:date="2022-11-21T08:33:00Z"/>
          <w:color w:val="005583"/>
          <w:sz w:val="16"/>
          <w:szCs w:val="16"/>
        </w:rPr>
      </w:pPr>
      <w:del w:id="11789" w:author="Cristiano de Menezes Feu" w:date="2022-11-21T08:33:00Z">
        <w:r w:rsidDel="00E631A1">
          <w:rPr>
            <w:vertAlign w:val="superscript"/>
          </w:rPr>
          <w:footnoteRef/>
        </w:r>
        <w:r w:rsidDel="00E631A1">
          <w:rPr>
            <w:color w:val="005583"/>
            <w:sz w:val="16"/>
            <w:szCs w:val="16"/>
          </w:rPr>
          <w:tab/>
          <w:delText>CF art. 53, § 1º. Os Deputados e Senadores, desde a expedição do diploma, serão submetidos a julgamento perante o Supremo Tribunal Federal.</w:delText>
        </w:r>
      </w:del>
    </w:p>
    <w:p w14:paraId="0000184A" w14:textId="77777777" w:rsidR="003D183A" w:rsidDel="00E631A1" w:rsidRDefault="003D183A">
      <w:pPr>
        <w:widowControl w:val="0"/>
        <w:pBdr>
          <w:top w:val="nil"/>
          <w:left w:val="nil"/>
          <w:bottom w:val="nil"/>
          <w:right w:val="nil"/>
          <w:between w:val="nil"/>
        </w:pBdr>
        <w:spacing w:before="57" w:after="0"/>
        <w:ind w:left="283" w:right="283" w:firstLine="0"/>
        <w:rPr>
          <w:del w:id="11790" w:author="Cristiano de Menezes Feu" w:date="2022-11-21T08:33:00Z"/>
          <w:color w:val="005583"/>
          <w:sz w:val="16"/>
          <w:szCs w:val="16"/>
        </w:rPr>
      </w:pPr>
    </w:p>
  </w:footnote>
  <w:footnote w:id="456">
    <w:p w14:paraId="0000184B" w14:textId="77777777" w:rsidR="003D183A" w:rsidDel="00E631A1" w:rsidRDefault="008B7924">
      <w:pPr>
        <w:widowControl w:val="0"/>
        <w:pBdr>
          <w:top w:val="nil"/>
          <w:left w:val="nil"/>
          <w:bottom w:val="nil"/>
          <w:right w:val="nil"/>
          <w:between w:val="nil"/>
        </w:pBdr>
        <w:spacing w:before="57" w:after="0"/>
        <w:ind w:left="283" w:right="283" w:firstLine="0"/>
        <w:rPr>
          <w:del w:id="11794" w:author="Cristiano de Menezes Feu" w:date="2022-11-21T08:33:00Z"/>
          <w:color w:val="005583"/>
          <w:sz w:val="16"/>
          <w:szCs w:val="16"/>
        </w:rPr>
      </w:pPr>
      <w:del w:id="11795" w:author="Cristiano de Menezes Feu" w:date="2022-11-21T08:33:00Z">
        <w:r w:rsidDel="00E631A1">
          <w:rPr>
            <w:vertAlign w:val="superscript"/>
          </w:rPr>
          <w:footnoteRef/>
        </w:r>
        <w:r w:rsidDel="00E631A1">
          <w:rPr>
            <w:color w:val="005583"/>
            <w:sz w:val="16"/>
            <w:szCs w:val="16"/>
          </w:rPr>
          <w:tab/>
          <w:delText>CF art. 53, § 6º. Os Deputados e Senadores não serão obrigados a testemunhar sobre informações recebidas ou prestadas em razão do exercício do mandato, nem sobre as pessoas que lhes confiaram ou deles receberam informações.</w:delText>
        </w:r>
      </w:del>
    </w:p>
    <w:p w14:paraId="0000184C" w14:textId="77777777" w:rsidR="003D183A" w:rsidDel="00E631A1" w:rsidRDefault="003D183A">
      <w:pPr>
        <w:widowControl w:val="0"/>
        <w:pBdr>
          <w:top w:val="nil"/>
          <w:left w:val="nil"/>
          <w:bottom w:val="nil"/>
          <w:right w:val="nil"/>
          <w:between w:val="nil"/>
        </w:pBdr>
        <w:spacing w:before="57" w:after="0"/>
        <w:ind w:left="283" w:right="283" w:firstLine="0"/>
        <w:rPr>
          <w:del w:id="11796" w:author="Cristiano de Menezes Feu" w:date="2022-11-21T08:33:00Z"/>
          <w:color w:val="005583"/>
          <w:sz w:val="16"/>
          <w:szCs w:val="16"/>
        </w:rPr>
      </w:pPr>
    </w:p>
  </w:footnote>
  <w:footnote w:id="457">
    <w:p w14:paraId="0000184D" w14:textId="77777777" w:rsidR="003D183A" w:rsidDel="00E631A1" w:rsidRDefault="008B7924">
      <w:pPr>
        <w:widowControl w:val="0"/>
        <w:pBdr>
          <w:top w:val="nil"/>
          <w:left w:val="nil"/>
          <w:bottom w:val="nil"/>
          <w:right w:val="nil"/>
          <w:between w:val="nil"/>
        </w:pBdr>
        <w:spacing w:before="57" w:after="0"/>
        <w:ind w:left="283" w:right="283" w:firstLine="0"/>
        <w:rPr>
          <w:del w:id="11800" w:author="Cristiano de Menezes Feu" w:date="2022-11-21T08:33:00Z"/>
          <w:color w:val="005583"/>
          <w:sz w:val="16"/>
          <w:szCs w:val="16"/>
        </w:rPr>
      </w:pPr>
      <w:del w:id="11801" w:author="Cristiano de Menezes Feu" w:date="2022-11-21T08:33:00Z">
        <w:r w:rsidDel="00E631A1">
          <w:rPr>
            <w:vertAlign w:val="superscript"/>
          </w:rPr>
          <w:footnoteRef/>
        </w:r>
        <w:r w:rsidDel="00E631A1">
          <w:rPr>
            <w:color w:val="005583"/>
            <w:sz w:val="16"/>
            <w:szCs w:val="16"/>
          </w:rPr>
          <w:tab/>
          <w:delText>CF art. 53, § 7º. A incorporação às Forças Armadas de Deputados e Senadores, embora militares e ainda que em tempo de guerra, dependerá de prévia licença da Casa respectiva.</w:delText>
        </w:r>
      </w:del>
    </w:p>
    <w:p w14:paraId="0000184E" w14:textId="77777777" w:rsidR="003D183A" w:rsidDel="00E631A1" w:rsidRDefault="003D183A">
      <w:pPr>
        <w:widowControl w:val="0"/>
        <w:pBdr>
          <w:top w:val="nil"/>
          <w:left w:val="nil"/>
          <w:bottom w:val="nil"/>
          <w:right w:val="nil"/>
          <w:between w:val="nil"/>
        </w:pBdr>
        <w:spacing w:before="57" w:after="0"/>
        <w:ind w:left="283" w:right="283" w:firstLine="0"/>
        <w:rPr>
          <w:del w:id="11802" w:author="Cristiano de Menezes Feu" w:date="2022-11-21T08:33:00Z"/>
          <w:color w:val="005583"/>
          <w:sz w:val="16"/>
          <w:szCs w:val="16"/>
        </w:rPr>
      </w:pPr>
    </w:p>
  </w:footnote>
  <w:footnote w:id="458">
    <w:p w14:paraId="0000184F" w14:textId="77777777" w:rsidR="003D183A" w:rsidDel="00E631A1" w:rsidRDefault="008B7924">
      <w:pPr>
        <w:widowControl w:val="0"/>
        <w:pBdr>
          <w:top w:val="nil"/>
          <w:left w:val="nil"/>
          <w:bottom w:val="nil"/>
          <w:right w:val="nil"/>
          <w:between w:val="nil"/>
        </w:pBdr>
        <w:spacing w:before="57" w:after="0"/>
        <w:ind w:left="283" w:right="283" w:firstLine="0"/>
        <w:rPr>
          <w:del w:id="11806" w:author="Cristiano de Menezes Feu" w:date="2022-11-21T08:33:00Z"/>
          <w:color w:val="005583"/>
          <w:sz w:val="16"/>
          <w:szCs w:val="16"/>
        </w:rPr>
      </w:pPr>
      <w:del w:id="11807" w:author="Cristiano de Menezes Feu" w:date="2022-11-21T08:33:00Z">
        <w:r w:rsidDel="00E631A1">
          <w:rPr>
            <w:vertAlign w:val="superscript"/>
          </w:rPr>
          <w:footnoteRef/>
        </w:r>
        <w:r w:rsidDel="00E631A1">
          <w:rPr>
            <w:color w:val="005583"/>
            <w:sz w:val="16"/>
            <w:szCs w:val="16"/>
          </w:rPr>
          <w:tab/>
          <w:delText>CF art. 56, I (vide art. 230).</w:delText>
        </w:r>
      </w:del>
    </w:p>
    <w:p w14:paraId="00001850" w14:textId="77777777" w:rsidR="003D183A" w:rsidDel="00E631A1" w:rsidRDefault="003D183A">
      <w:pPr>
        <w:widowControl w:val="0"/>
        <w:pBdr>
          <w:top w:val="nil"/>
          <w:left w:val="nil"/>
          <w:bottom w:val="nil"/>
          <w:right w:val="nil"/>
          <w:between w:val="nil"/>
        </w:pBdr>
        <w:spacing w:before="57" w:after="0"/>
        <w:ind w:left="283" w:right="283" w:firstLine="0"/>
        <w:rPr>
          <w:del w:id="11808" w:author="Cristiano de Menezes Feu" w:date="2022-11-21T08:33:00Z"/>
          <w:color w:val="005583"/>
          <w:sz w:val="16"/>
          <w:szCs w:val="16"/>
        </w:rPr>
      </w:pPr>
    </w:p>
  </w:footnote>
  <w:footnote w:id="459">
    <w:p w14:paraId="00001851" w14:textId="77777777" w:rsidR="003D183A" w:rsidDel="00E631A1" w:rsidRDefault="008B7924">
      <w:pPr>
        <w:widowControl w:val="0"/>
        <w:pBdr>
          <w:top w:val="nil"/>
          <w:left w:val="nil"/>
          <w:bottom w:val="nil"/>
          <w:right w:val="nil"/>
          <w:between w:val="nil"/>
        </w:pBdr>
        <w:spacing w:before="57" w:after="0"/>
        <w:ind w:left="283" w:right="283" w:firstLine="0"/>
        <w:rPr>
          <w:del w:id="11815" w:author="Cristiano de Menezes Feu" w:date="2022-11-21T08:33:00Z"/>
          <w:color w:val="005583"/>
          <w:sz w:val="16"/>
          <w:szCs w:val="16"/>
        </w:rPr>
      </w:pPr>
      <w:del w:id="11816" w:author="Cristiano de Menezes Feu" w:date="2022-11-21T08:33:00Z">
        <w:r w:rsidDel="00E631A1">
          <w:rPr>
            <w:vertAlign w:val="superscript"/>
          </w:rPr>
          <w:footnoteRef/>
        </w:r>
        <w:r w:rsidDel="00E631A1">
          <w:rPr>
            <w:color w:val="005583"/>
            <w:sz w:val="16"/>
            <w:szCs w:val="16"/>
          </w:rPr>
          <w:tab/>
          <w:delText>CF art. 54. Os Deputados e Senadores não poderão: I - desde a expedição do diploma: a) firmar ou manter contrato com pessoa jurídica de direito público, autarquia, empresa pública, sociedade de economia mista ou empresa concessionária de serviço público, salvo quando o contrato obedecer a cláusulas uniformes; b) aceitar ou exercer cargo, função ou emprego remunerado, inclusive os de que sejam demissíveis “ad nutum”, nas entidades constantes da alínea anterior;</w:delText>
        </w:r>
      </w:del>
    </w:p>
    <w:p w14:paraId="00001852" w14:textId="77777777" w:rsidR="003D183A" w:rsidDel="00E631A1" w:rsidRDefault="003D183A">
      <w:pPr>
        <w:widowControl w:val="0"/>
        <w:pBdr>
          <w:top w:val="nil"/>
          <w:left w:val="nil"/>
          <w:bottom w:val="nil"/>
          <w:right w:val="nil"/>
          <w:between w:val="nil"/>
        </w:pBdr>
        <w:spacing w:before="57" w:after="0"/>
        <w:ind w:left="283" w:right="283" w:firstLine="0"/>
        <w:rPr>
          <w:del w:id="11817" w:author="Cristiano de Menezes Feu" w:date="2022-11-21T08:33:00Z"/>
          <w:color w:val="005583"/>
          <w:sz w:val="16"/>
          <w:szCs w:val="16"/>
        </w:rPr>
      </w:pPr>
    </w:p>
  </w:footnote>
  <w:footnote w:id="460">
    <w:p w14:paraId="00001853" w14:textId="77777777" w:rsidR="003D183A" w:rsidDel="00E631A1" w:rsidRDefault="008B7924">
      <w:pPr>
        <w:widowControl w:val="0"/>
        <w:pBdr>
          <w:top w:val="nil"/>
          <w:left w:val="nil"/>
          <w:bottom w:val="nil"/>
          <w:right w:val="nil"/>
          <w:between w:val="nil"/>
        </w:pBdr>
        <w:spacing w:before="57" w:after="0"/>
        <w:ind w:left="283" w:right="283" w:firstLine="0"/>
        <w:rPr>
          <w:del w:id="11827" w:author="Cristiano de Menezes Feu" w:date="2022-11-21T08:33:00Z"/>
          <w:color w:val="005583"/>
          <w:sz w:val="16"/>
          <w:szCs w:val="16"/>
        </w:rPr>
      </w:pPr>
      <w:del w:id="11828" w:author="Cristiano de Menezes Feu" w:date="2022-11-21T08:33:00Z">
        <w:r w:rsidDel="00E631A1">
          <w:rPr>
            <w:vertAlign w:val="superscript"/>
          </w:rPr>
          <w:footnoteRef/>
        </w:r>
        <w:r w:rsidDel="00E631A1">
          <w:rPr>
            <w:color w:val="005583"/>
            <w:sz w:val="16"/>
            <w:szCs w:val="16"/>
          </w:rPr>
          <w:tab/>
          <w:delText>CF art. 54, II - desde a posse: a) ser proprietários, controladores ou diretores de empresa que goze de favor decorrente de contrato com pessoa jurídica de direito público, ou nela exercer função remunerada; b) ocupar cargo ou função de que sejam demissíveis “ad nutum”, nas entidades referidas no inciso I, “a”; c) patrocinar causa em que seja interessada qualquer das entidades a que se refere o inciso I, “a”; d) ser titulares de mais de um cargo ou mandato público eletivo.</w:delText>
        </w:r>
      </w:del>
    </w:p>
    <w:p w14:paraId="00001854" w14:textId="77777777" w:rsidR="003D183A" w:rsidDel="00E631A1" w:rsidRDefault="003D183A">
      <w:pPr>
        <w:widowControl w:val="0"/>
        <w:pBdr>
          <w:top w:val="nil"/>
          <w:left w:val="nil"/>
          <w:bottom w:val="nil"/>
          <w:right w:val="nil"/>
          <w:between w:val="nil"/>
        </w:pBdr>
        <w:spacing w:before="57" w:after="0"/>
        <w:ind w:left="283" w:right="283" w:firstLine="0"/>
        <w:rPr>
          <w:del w:id="11829" w:author="Cristiano de Menezes Feu" w:date="2022-11-21T08:33:00Z"/>
          <w:color w:val="005583"/>
          <w:sz w:val="16"/>
          <w:szCs w:val="16"/>
        </w:rPr>
      </w:pPr>
    </w:p>
  </w:footnote>
  <w:footnote w:id="461">
    <w:p w14:paraId="00001855" w14:textId="77777777" w:rsidR="003D183A" w:rsidDel="00E631A1" w:rsidRDefault="008B7924">
      <w:pPr>
        <w:widowControl w:val="0"/>
        <w:pBdr>
          <w:top w:val="nil"/>
          <w:left w:val="nil"/>
          <w:bottom w:val="nil"/>
          <w:right w:val="nil"/>
          <w:between w:val="nil"/>
        </w:pBdr>
        <w:spacing w:before="57" w:after="0"/>
        <w:ind w:left="283" w:right="283" w:firstLine="0"/>
        <w:rPr>
          <w:del w:id="11845" w:author="Cristiano de Menezes Feu" w:date="2022-11-21T08:33:00Z"/>
          <w:color w:val="005583"/>
          <w:sz w:val="16"/>
          <w:szCs w:val="16"/>
        </w:rPr>
      </w:pPr>
      <w:del w:id="11846" w:author="Cristiano de Menezes Feu" w:date="2022-11-21T08:33:00Z">
        <w:r w:rsidDel="00E631A1">
          <w:rPr>
            <w:vertAlign w:val="superscript"/>
          </w:rPr>
          <w:footnoteRef/>
        </w:r>
        <w:r w:rsidDel="00E631A1">
          <w:rPr>
            <w:color w:val="005583"/>
            <w:sz w:val="16"/>
            <w:szCs w:val="16"/>
          </w:rPr>
          <w:tab/>
          <w:delText>(Artigo com redação dada pela Resolução nº 34, de 2005, em vigor a partir de 1º/2/2007).</w:delText>
        </w:r>
      </w:del>
    </w:p>
    <w:p w14:paraId="00001856" w14:textId="77777777" w:rsidR="003D183A" w:rsidDel="00E631A1" w:rsidRDefault="003D183A">
      <w:pPr>
        <w:widowControl w:val="0"/>
        <w:pBdr>
          <w:top w:val="nil"/>
          <w:left w:val="nil"/>
          <w:bottom w:val="nil"/>
          <w:right w:val="nil"/>
          <w:between w:val="nil"/>
        </w:pBdr>
        <w:spacing w:before="57" w:after="0"/>
        <w:ind w:left="283" w:right="283" w:firstLine="0"/>
        <w:rPr>
          <w:del w:id="11847" w:author="Cristiano de Menezes Feu" w:date="2022-11-21T08:33:00Z"/>
          <w:color w:val="005583"/>
          <w:sz w:val="16"/>
          <w:szCs w:val="16"/>
        </w:rPr>
      </w:pPr>
    </w:p>
  </w:footnote>
  <w:footnote w:id="462">
    <w:p w14:paraId="00001857" w14:textId="77777777" w:rsidR="003D183A" w:rsidDel="00E631A1" w:rsidRDefault="008B7924">
      <w:pPr>
        <w:widowControl w:val="0"/>
        <w:pBdr>
          <w:top w:val="nil"/>
          <w:left w:val="nil"/>
          <w:bottom w:val="nil"/>
          <w:right w:val="nil"/>
          <w:between w:val="nil"/>
        </w:pBdr>
        <w:spacing w:before="57" w:after="0"/>
        <w:ind w:left="283" w:right="283" w:firstLine="0"/>
        <w:rPr>
          <w:del w:id="11857" w:author="Cristiano de Menezes Feu" w:date="2022-11-21T08:33:00Z"/>
          <w:color w:val="005583"/>
          <w:sz w:val="16"/>
          <w:szCs w:val="16"/>
        </w:rPr>
      </w:pPr>
      <w:del w:id="11858" w:author="Cristiano de Menezes Feu" w:date="2022-11-21T08:33:00Z">
        <w:r w:rsidDel="00E631A1">
          <w:rPr>
            <w:vertAlign w:val="superscript"/>
          </w:rPr>
          <w:footnoteRef/>
        </w:r>
        <w:r w:rsidDel="00E631A1">
          <w:rPr>
            <w:color w:val="005583"/>
            <w:sz w:val="16"/>
            <w:szCs w:val="16"/>
          </w:rPr>
          <w:tab/>
          <w:delText>CF art. 53, §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w:delText>
        </w:r>
      </w:del>
    </w:p>
    <w:p w14:paraId="00001858" w14:textId="77777777" w:rsidR="003D183A" w:rsidDel="00E631A1" w:rsidRDefault="003D183A">
      <w:pPr>
        <w:widowControl w:val="0"/>
        <w:pBdr>
          <w:top w:val="nil"/>
          <w:left w:val="nil"/>
          <w:bottom w:val="nil"/>
          <w:right w:val="nil"/>
          <w:between w:val="nil"/>
        </w:pBdr>
        <w:spacing w:before="57" w:after="0"/>
        <w:ind w:left="283" w:right="283" w:firstLine="0"/>
        <w:rPr>
          <w:del w:id="11859" w:author="Cristiano de Menezes Feu" w:date="2022-11-21T08:33:00Z"/>
          <w:color w:val="005583"/>
          <w:sz w:val="16"/>
          <w:szCs w:val="16"/>
        </w:rPr>
      </w:pPr>
    </w:p>
  </w:footnote>
  <w:footnote w:id="463">
    <w:p w14:paraId="00001859" w14:textId="77777777" w:rsidR="003D183A" w:rsidDel="00E631A1" w:rsidRDefault="008B7924">
      <w:pPr>
        <w:widowControl w:val="0"/>
        <w:pBdr>
          <w:top w:val="nil"/>
          <w:left w:val="nil"/>
          <w:bottom w:val="nil"/>
          <w:right w:val="nil"/>
          <w:between w:val="nil"/>
        </w:pBdr>
        <w:spacing w:before="57" w:after="0"/>
        <w:ind w:left="283" w:right="283" w:firstLine="0"/>
        <w:rPr>
          <w:del w:id="11866" w:author="Cristiano de Menezes Feu" w:date="2022-11-21T08:33:00Z"/>
          <w:color w:val="005583"/>
          <w:sz w:val="16"/>
          <w:szCs w:val="16"/>
        </w:rPr>
      </w:pPr>
      <w:del w:id="11867" w:author="Cristiano de Menezes Feu" w:date="2022-11-21T08:33:00Z">
        <w:r w:rsidDel="00E631A1">
          <w:rPr>
            <w:vertAlign w:val="superscript"/>
          </w:rPr>
          <w:footnoteRef/>
        </w:r>
        <w:r w:rsidDel="00E631A1">
          <w:rPr>
            <w:color w:val="005583"/>
            <w:sz w:val="16"/>
            <w:szCs w:val="16"/>
          </w:rPr>
          <w:tab/>
          <w:delText>(Parágrafo com redação adaptada à Resolução nº 20, de 2004).</w:delText>
        </w:r>
      </w:del>
    </w:p>
    <w:p w14:paraId="0000185A" w14:textId="77777777" w:rsidR="003D183A" w:rsidDel="00E631A1" w:rsidRDefault="003D183A">
      <w:pPr>
        <w:widowControl w:val="0"/>
        <w:pBdr>
          <w:top w:val="nil"/>
          <w:left w:val="nil"/>
          <w:bottom w:val="nil"/>
          <w:right w:val="nil"/>
          <w:between w:val="nil"/>
        </w:pBdr>
        <w:spacing w:before="57" w:after="0"/>
        <w:ind w:left="283" w:right="283" w:firstLine="0"/>
        <w:rPr>
          <w:del w:id="11868" w:author="Cristiano de Menezes Feu" w:date="2022-11-21T08:33:00Z"/>
          <w:color w:val="005583"/>
          <w:sz w:val="16"/>
          <w:szCs w:val="16"/>
        </w:rPr>
      </w:pPr>
    </w:p>
  </w:footnote>
  <w:footnote w:id="464">
    <w:p w14:paraId="0000185B" w14:textId="77777777" w:rsidR="003D183A" w:rsidDel="00E631A1" w:rsidRDefault="008B7924">
      <w:pPr>
        <w:widowControl w:val="0"/>
        <w:pBdr>
          <w:top w:val="nil"/>
          <w:left w:val="nil"/>
          <w:bottom w:val="nil"/>
          <w:right w:val="nil"/>
          <w:between w:val="nil"/>
        </w:pBdr>
        <w:spacing w:before="57" w:after="0"/>
        <w:ind w:left="283" w:right="283" w:firstLine="0"/>
        <w:rPr>
          <w:del w:id="11926" w:author="Cristiano de Menezes Feu" w:date="2022-11-21T08:33:00Z"/>
          <w:color w:val="005583"/>
          <w:sz w:val="16"/>
          <w:szCs w:val="16"/>
        </w:rPr>
      </w:pPr>
      <w:del w:id="11927" w:author="Cristiano de Menezes Feu" w:date="2022-11-21T08:33:00Z">
        <w:r w:rsidDel="00E631A1">
          <w:rPr>
            <w:vertAlign w:val="superscript"/>
          </w:rPr>
          <w:footnoteRef/>
        </w:r>
        <w:r w:rsidDel="00E631A1">
          <w:rPr>
            <w:color w:val="005583"/>
            <w:sz w:val="16"/>
            <w:szCs w:val="16"/>
          </w:rPr>
          <w:tab/>
          <w:delText>CF art. 56. Não perderá o mandato o Deputado ou Senador: I - investido no cargo de Ministro de Estado, Governador de Território, Secretário de Estado, do Distrito Federal, de Território, de Prefeitura de Capital ou chefe de missão diplomática temporária;</w:delText>
        </w:r>
      </w:del>
    </w:p>
    <w:p w14:paraId="0000185C" w14:textId="77777777" w:rsidR="003D183A" w:rsidDel="00E631A1" w:rsidRDefault="003D183A">
      <w:pPr>
        <w:widowControl w:val="0"/>
        <w:pBdr>
          <w:top w:val="nil"/>
          <w:left w:val="nil"/>
          <w:bottom w:val="nil"/>
          <w:right w:val="nil"/>
          <w:between w:val="nil"/>
        </w:pBdr>
        <w:spacing w:before="57" w:after="0"/>
        <w:ind w:left="283" w:right="283" w:firstLine="0"/>
        <w:rPr>
          <w:del w:id="11928" w:author="Cristiano de Menezes Feu" w:date="2022-11-21T08:33:00Z"/>
          <w:color w:val="005583"/>
          <w:sz w:val="16"/>
          <w:szCs w:val="16"/>
        </w:rPr>
      </w:pPr>
    </w:p>
  </w:footnote>
  <w:footnote w:id="465">
    <w:p w14:paraId="0000185D" w14:textId="77777777" w:rsidR="003D183A" w:rsidDel="00E631A1" w:rsidRDefault="008B7924">
      <w:pPr>
        <w:widowControl w:val="0"/>
        <w:pBdr>
          <w:top w:val="nil"/>
          <w:left w:val="nil"/>
          <w:bottom w:val="nil"/>
          <w:right w:val="nil"/>
          <w:between w:val="nil"/>
        </w:pBdr>
        <w:spacing w:before="57" w:after="0"/>
        <w:ind w:left="283" w:right="283" w:firstLine="0"/>
        <w:rPr>
          <w:del w:id="11932" w:author="Cristiano de Menezes Feu" w:date="2022-11-21T08:33:00Z"/>
          <w:color w:val="005583"/>
          <w:sz w:val="16"/>
          <w:szCs w:val="16"/>
        </w:rPr>
      </w:pPr>
      <w:del w:id="11933" w:author="Cristiano de Menezes Feu" w:date="2022-11-21T08:33:00Z">
        <w:r w:rsidDel="00E631A1">
          <w:rPr>
            <w:vertAlign w:val="superscript"/>
          </w:rPr>
          <w:footnoteRef/>
        </w:r>
        <w:r w:rsidDel="00E631A1">
          <w:rPr>
            <w:color w:val="005583"/>
            <w:sz w:val="16"/>
            <w:szCs w:val="16"/>
          </w:rPr>
          <w:tab/>
          <w:delText>CF art. 7º. São direitos dos trabalhadores urbanos e rurais, além de outros que visem à melhoria de sua condição social: [...] XVIII - licença à gestante, sem prejuízo do emprego e do salário, com a duração de cento e vinte dias; XIX - licença-paternidade, nos termos fixados em lei;</w:delText>
        </w:r>
      </w:del>
    </w:p>
    <w:p w14:paraId="0000185E" w14:textId="77777777" w:rsidR="003D183A" w:rsidDel="00E631A1" w:rsidRDefault="003D183A">
      <w:pPr>
        <w:widowControl w:val="0"/>
        <w:pBdr>
          <w:top w:val="nil"/>
          <w:left w:val="nil"/>
          <w:bottom w:val="nil"/>
          <w:right w:val="nil"/>
          <w:between w:val="nil"/>
        </w:pBdr>
        <w:spacing w:before="57" w:after="0"/>
        <w:ind w:left="283" w:right="283" w:firstLine="0"/>
        <w:rPr>
          <w:del w:id="11934" w:author="Cristiano de Menezes Feu" w:date="2022-11-21T08:33:00Z"/>
          <w:color w:val="005583"/>
          <w:sz w:val="16"/>
          <w:szCs w:val="16"/>
        </w:rPr>
      </w:pPr>
    </w:p>
  </w:footnote>
  <w:footnote w:id="466">
    <w:p w14:paraId="0000185F" w14:textId="77777777" w:rsidR="003D183A" w:rsidDel="00E631A1" w:rsidRDefault="008B7924">
      <w:pPr>
        <w:widowControl w:val="0"/>
        <w:pBdr>
          <w:top w:val="nil"/>
          <w:left w:val="nil"/>
          <w:bottom w:val="nil"/>
          <w:right w:val="nil"/>
          <w:between w:val="nil"/>
        </w:pBdr>
        <w:spacing w:before="57" w:after="0"/>
        <w:ind w:left="283" w:right="283" w:firstLine="0"/>
        <w:rPr>
          <w:del w:id="11940" w:author="Cristiano de Menezes Feu" w:date="2022-11-21T08:33:00Z"/>
          <w:color w:val="005583"/>
          <w:sz w:val="16"/>
          <w:szCs w:val="16"/>
        </w:rPr>
      </w:pPr>
      <w:del w:id="11941" w:author="Cristiano de Menezes Feu" w:date="2022-11-21T08:33:00Z">
        <w:r w:rsidDel="00E631A1">
          <w:rPr>
            <w:vertAlign w:val="superscript"/>
          </w:rPr>
          <w:footnoteRef/>
        </w:r>
        <w:r w:rsidDel="00E631A1">
          <w:rPr>
            <w:color w:val="005583"/>
            <w:sz w:val="16"/>
            <w:szCs w:val="16"/>
          </w:rPr>
          <w:tab/>
          <w:delText>(Parágrafo acrescido pela Resolução nº 15, de 2003, renumerando os demais).</w:delText>
        </w:r>
      </w:del>
    </w:p>
    <w:p w14:paraId="00001860" w14:textId="77777777" w:rsidR="003D183A" w:rsidDel="00E631A1" w:rsidRDefault="003D183A">
      <w:pPr>
        <w:widowControl w:val="0"/>
        <w:pBdr>
          <w:top w:val="nil"/>
          <w:left w:val="nil"/>
          <w:bottom w:val="nil"/>
          <w:right w:val="nil"/>
          <w:between w:val="nil"/>
        </w:pBdr>
        <w:spacing w:before="57" w:after="0"/>
        <w:ind w:left="283" w:right="283" w:firstLine="0"/>
        <w:rPr>
          <w:del w:id="11942" w:author="Cristiano de Menezes Feu" w:date="2022-11-21T08:33:00Z"/>
          <w:color w:val="005583"/>
          <w:sz w:val="16"/>
          <w:szCs w:val="16"/>
        </w:rPr>
      </w:pPr>
    </w:p>
  </w:footnote>
  <w:footnote w:id="467">
    <w:customXmlDelRangeStart w:id="11946" w:author="Cristiano de Menezes Feu" w:date="2022-11-21T08:33:00Z"/>
    <w:sdt>
      <w:sdtPr>
        <w:tag w:val="goog_rdk_168"/>
        <w:id w:val="1840569502"/>
      </w:sdtPr>
      <w:sdtEndPr/>
      <w:sdtContent>
        <w:customXmlDelRangeEnd w:id="11946"/>
        <w:p w14:paraId="000018C1" w14:textId="77777777" w:rsidR="003D183A" w:rsidDel="00E631A1" w:rsidRDefault="008B7924">
          <w:pPr>
            <w:widowControl w:val="0"/>
            <w:pBdr>
              <w:top w:val="nil"/>
              <w:left w:val="nil"/>
              <w:bottom w:val="nil"/>
              <w:right w:val="nil"/>
              <w:between w:val="nil"/>
            </w:pBdr>
            <w:spacing w:before="57" w:after="0"/>
            <w:ind w:left="283" w:right="283" w:firstLine="0"/>
            <w:rPr>
              <w:ins w:id="11947" w:author="Ruthier Sousa" w:date="2022-10-21T15:29:00Z"/>
              <w:del w:id="11948" w:author="Cristiano de Menezes Feu" w:date="2022-11-21T08:33:00Z"/>
              <w:color w:val="005583"/>
              <w:sz w:val="16"/>
              <w:szCs w:val="16"/>
            </w:rPr>
          </w:pPr>
          <w:del w:id="11949" w:author="Cristiano de Menezes Feu" w:date="2022-11-21T08:33:00Z">
            <w:r w:rsidDel="00E631A1">
              <w:rPr>
                <w:vertAlign w:val="superscript"/>
              </w:rPr>
              <w:footnoteRef/>
            </w:r>
          </w:del>
          <w:customXmlDelRangeStart w:id="11950" w:author="Cristiano de Menezes Feu" w:date="2022-11-21T08:33:00Z"/>
          <w:sdt>
            <w:sdtPr>
              <w:tag w:val="goog_rdk_167"/>
              <w:id w:val="394393546"/>
            </w:sdtPr>
            <w:sdtEndPr/>
            <w:sdtContent>
              <w:customXmlDelRangeEnd w:id="11950"/>
              <w:ins w:id="11951" w:author="Ruthier Sousa" w:date="2022-10-21T15:29:00Z">
                <w:del w:id="11952" w:author="Cristiano de Menezes Feu" w:date="2022-11-21T08:33:00Z">
                  <w:r w:rsidDel="00E631A1">
                    <w:rPr>
                      <w:color w:val="005583"/>
                      <w:sz w:val="16"/>
                      <w:szCs w:val="16"/>
                    </w:rPr>
                    <w:delText xml:space="preserve"> Art. 3º Serão publicadas no sítio eletrônico da Câmara dos Deputados informações relativas ao comparecimento dos Deputados, discriminando-se as presenças, ausências e ausências justificadas. Parágrafo único. No caso de ausência justificada, identificar-se-á se é Decisão da Mesa, licença para tratamento de saúde, licença-gestante, licença-paternidade ou missão autorizada.</w:delText>
                  </w:r>
                  <w:r w:rsidDel="00E631A1">
                    <w:fldChar w:fldCharType="begin"/>
                  </w:r>
                  <w:r w:rsidDel="00E631A1">
                    <w:delInstrText>HYPERLINK "https://www2.camara.leg.br/legin/int/atomes/2021/atodamesa-203-15-setembro-2021-791731-publicacaooriginal-163427-cd-mesa.html"</w:delInstrText>
                  </w:r>
                  <w:r w:rsidDel="00E631A1">
                    <w:fldChar w:fldCharType="separate"/>
                  </w:r>
                  <w:r w:rsidDel="00E631A1">
                    <w:rPr>
                      <w:color w:val="005583"/>
                      <w:sz w:val="16"/>
                      <w:szCs w:val="16"/>
                    </w:rPr>
                    <w:delText xml:space="preserve"> </w:delText>
                  </w:r>
                  <w:r w:rsidDel="00E631A1">
                    <w:fldChar w:fldCharType="end"/>
                  </w:r>
                  <w:r w:rsidDel="00E631A1">
                    <w:fldChar w:fldCharType="begin"/>
                  </w:r>
                  <w:r w:rsidDel="00E631A1">
                    <w:delInstrText>HYPERLINK "https://www2.camara.leg.br/legin/int/atomes/2021/atodamesa-203-15-setembro-2021-791731-publicacaooriginal-163427-cd-mesa.html"</w:delInstrText>
                  </w:r>
                  <w:r w:rsidDel="00E631A1">
                    <w:fldChar w:fldCharType="separate"/>
                  </w:r>
                  <w:r w:rsidDel="00E631A1">
                    <w:rPr>
                      <w:color w:val="005583"/>
                      <w:sz w:val="16"/>
                      <w:szCs w:val="16"/>
                    </w:rPr>
                    <w:delText>(Parágrafo único com redação dada pelo Ato da Mesa nº 203, de 15/9/2021)</w:delText>
                  </w:r>
                  <w:r w:rsidDel="00E631A1">
                    <w:fldChar w:fldCharType="end"/>
                  </w:r>
                </w:del>
              </w:ins>
              <w:customXmlDelRangeStart w:id="11953" w:author="Cristiano de Menezes Feu" w:date="2022-11-21T08:33:00Z"/>
            </w:sdtContent>
          </w:sdt>
          <w:customXmlDelRangeEnd w:id="11953"/>
        </w:p>
        <w:customXmlDelRangeStart w:id="11954" w:author="Cristiano de Menezes Feu" w:date="2022-11-21T08:33:00Z"/>
      </w:sdtContent>
    </w:sdt>
    <w:customXmlDelRangeEnd w:id="11954"/>
    <w:customXmlDelRangeStart w:id="11955" w:author="Cristiano de Menezes Feu" w:date="2022-11-21T08:33:00Z"/>
    <w:sdt>
      <w:sdtPr>
        <w:tag w:val="goog_rdk_170"/>
        <w:id w:val="225114492"/>
      </w:sdtPr>
      <w:sdtEndPr/>
      <w:sdtContent>
        <w:customXmlDelRangeEnd w:id="11955"/>
        <w:p w14:paraId="000018C2" w14:textId="77777777" w:rsidR="003D183A" w:rsidDel="00E631A1" w:rsidRDefault="00977417">
          <w:pPr>
            <w:rPr>
              <w:ins w:id="11956" w:author="Ruthier Sousa" w:date="2022-10-21T15:29:00Z"/>
              <w:del w:id="11957" w:author="Cristiano de Menezes Feu" w:date="2022-11-21T08:33:00Z"/>
              <w:color w:val="005583"/>
              <w:sz w:val="16"/>
              <w:szCs w:val="16"/>
            </w:rPr>
          </w:pPr>
          <w:customXmlDelRangeStart w:id="11958" w:author="Cristiano de Menezes Feu" w:date="2022-11-21T08:33:00Z"/>
          <w:sdt>
            <w:sdtPr>
              <w:tag w:val="goog_rdk_169"/>
              <w:id w:val="87588325"/>
            </w:sdtPr>
            <w:sdtEndPr/>
            <w:sdtContent>
              <w:customXmlDelRangeEnd w:id="11958"/>
              <w:customXmlDelRangeStart w:id="11959" w:author="Cristiano de Menezes Feu" w:date="2022-11-21T08:33:00Z"/>
            </w:sdtContent>
          </w:sdt>
          <w:customXmlDelRangeEnd w:id="11959"/>
        </w:p>
        <w:customXmlDelRangeStart w:id="11960" w:author="Cristiano de Menezes Feu" w:date="2022-11-21T08:33:00Z"/>
      </w:sdtContent>
    </w:sdt>
    <w:customXmlDelRangeEnd w:id="11960"/>
  </w:footnote>
  <w:footnote w:id="468">
    <w:p w14:paraId="00001861" w14:textId="77777777" w:rsidR="003D183A" w:rsidDel="00E631A1" w:rsidRDefault="008B7924">
      <w:pPr>
        <w:widowControl w:val="0"/>
        <w:pBdr>
          <w:top w:val="nil"/>
          <w:left w:val="nil"/>
          <w:bottom w:val="nil"/>
          <w:right w:val="nil"/>
          <w:between w:val="nil"/>
        </w:pBdr>
        <w:spacing w:before="57" w:after="0"/>
        <w:ind w:left="283" w:right="283" w:firstLine="0"/>
        <w:rPr>
          <w:del w:id="12058" w:author="Cristiano de Menezes Feu" w:date="2022-11-21T08:33:00Z"/>
          <w:color w:val="005583"/>
          <w:sz w:val="16"/>
          <w:szCs w:val="16"/>
        </w:rPr>
      </w:pPr>
      <w:del w:id="12059" w:author="Cristiano de Menezes Feu" w:date="2022-11-21T08:33:00Z">
        <w:r w:rsidDel="00E631A1">
          <w:rPr>
            <w:vertAlign w:val="superscript"/>
          </w:rPr>
          <w:footnoteRef/>
        </w:r>
        <w:r w:rsidDel="00E631A1">
          <w:rPr>
            <w:color w:val="005583"/>
            <w:sz w:val="16"/>
            <w:szCs w:val="16"/>
          </w:rPr>
          <w:tab/>
          <w:delText>(Caput do artigo com redação dada pela Resolução nº 12, de 2019).</w:delText>
        </w:r>
      </w:del>
    </w:p>
    <w:p w14:paraId="00001862" w14:textId="77777777" w:rsidR="003D183A" w:rsidDel="00E631A1" w:rsidRDefault="003D183A">
      <w:pPr>
        <w:widowControl w:val="0"/>
        <w:pBdr>
          <w:top w:val="nil"/>
          <w:left w:val="nil"/>
          <w:bottom w:val="nil"/>
          <w:right w:val="nil"/>
          <w:between w:val="nil"/>
        </w:pBdr>
        <w:spacing w:before="57" w:after="0"/>
        <w:ind w:left="283" w:right="283" w:firstLine="0"/>
        <w:rPr>
          <w:del w:id="12060" w:author="Cristiano de Menezes Feu" w:date="2022-11-21T08:33:00Z"/>
          <w:color w:val="005583"/>
          <w:sz w:val="16"/>
          <w:szCs w:val="16"/>
        </w:rPr>
      </w:pPr>
    </w:p>
  </w:footnote>
  <w:footnote w:id="469">
    <w:p w14:paraId="00001863" w14:textId="77777777" w:rsidR="003D183A" w:rsidDel="00E631A1" w:rsidRDefault="008B7924">
      <w:pPr>
        <w:widowControl w:val="0"/>
        <w:pBdr>
          <w:top w:val="nil"/>
          <w:left w:val="nil"/>
          <w:bottom w:val="nil"/>
          <w:right w:val="nil"/>
          <w:between w:val="nil"/>
        </w:pBdr>
        <w:spacing w:before="57" w:after="0"/>
        <w:ind w:left="283" w:right="283" w:firstLine="0"/>
        <w:rPr>
          <w:del w:id="12088" w:author="Cristiano de Menezes Feu" w:date="2022-11-21T08:33:00Z"/>
          <w:color w:val="005583"/>
          <w:sz w:val="16"/>
          <w:szCs w:val="16"/>
        </w:rPr>
      </w:pPr>
      <w:del w:id="12089" w:author="Cristiano de Menezes Feu" w:date="2022-11-21T08:33:00Z">
        <w:r w:rsidDel="00E631A1">
          <w:rPr>
            <w:vertAlign w:val="superscript"/>
          </w:rPr>
          <w:footnoteRef/>
        </w:r>
        <w:r w:rsidDel="00E631A1">
          <w:rPr>
            <w:color w:val="005583"/>
            <w:sz w:val="16"/>
            <w:szCs w:val="16"/>
          </w:rPr>
          <w:tab/>
          <w:delText>CF art. 54. Os Deputados e Senadores não poderão: I - desde a expedição do diploma: a) firmar ou manter contrato com pessoa jurídica de direito público, autarquia, empresa pública, sociedade de economia mista ou empresa concessionária de serviço público, salvo quando o contrato obedecer a cláusulas uniformes; b) aceitar ou exercer cargo, função ou emprego remunerado, inclusive os de que sejam demissíveis “ad nutum”, nas entidades constantes da alínea anterior; II - desde a posse: a) ser proprietários, controladores ou diretores de empresa que goze de favor decorrente de contrato com pessoa jurídica de direito público, ou nela exercer função remunerada; b) ocupar cargo ou função de que sejam demissíveis “ad nutum”, nas entidades referidas no inciso I, “a”; c) patrocinar causa em que seja interessada qualquer das entidades a que se refere o inciso I, “a”; d) ser titulares de mais de um cargo ou mandato público eletivo.</w:delText>
        </w:r>
      </w:del>
    </w:p>
    <w:p w14:paraId="00001864" w14:textId="77777777" w:rsidR="003D183A" w:rsidDel="00E631A1" w:rsidRDefault="003D183A">
      <w:pPr>
        <w:widowControl w:val="0"/>
        <w:pBdr>
          <w:top w:val="nil"/>
          <w:left w:val="nil"/>
          <w:bottom w:val="nil"/>
          <w:right w:val="nil"/>
          <w:between w:val="nil"/>
        </w:pBdr>
        <w:spacing w:before="57" w:after="0"/>
        <w:ind w:left="283" w:right="283" w:firstLine="0"/>
        <w:rPr>
          <w:del w:id="12090" w:author="Cristiano de Menezes Feu" w:date="2022-11-21T08:33:00Z"/>
          <w:color w:val="005583"/>
          <w:sz w:val="16"/>
          <w:szCs w:val="16"/>
        </w:rPr>
      </w:pPr>
    </w:p>
  </w:footnote>
  <w:footnote w:id="470">
    <w:p w14:paraId="00001865" w14:textId="77777777" w:rsidR="003D183A" w:rsidDel="00E631A1" w:rsidRDefault="008B7924">
      <w:pPr>
        <w:widowControl w:val="0"/>
        <w:pBdr>
          <w:top w:val="nil"/>
          <w:left w:val="nil"/>
          <w:bottom w:val="nil"/>
          <w:right w:val="nil"/>
          <w:between w:val="nil"/>
        </w:pBdr>
        <w:spacing w:before="57" w:after="0"/>
        <w:ind w:left="283" w:right="283" w:firstLine="0"/>
        <w:rPr>
          <w:del w:id="12106" w:author="Cristiano de Menezes Feu" w:date="2022-11-21T08:33:00Z"/>
          <w:color w:val="005583"/>
          <w:sz w:val="16"/>
          <w:szCs w:val="16"/>
        </w:rPr>
      </w:pPr>
      <w:del w:id="12107" w:author="Cristiano de Menezes Feu" w:date="2022-11-21T08:33:00Z">
        <w:r w:rsidDel="00E631A1">
          <w:rPr>
            <w:vertAlign w:val="superscript"/>
          </w:rPr>
          <w:footnoteRef/>
        </w:r>
        <w:r w:rsidDel="00E631A1">
          <w:rPr>
            <w:color w:val="005583"/>
            <w:sz w:val="16"/>
            <w:szCs w:val="16"/>
          </w:rPr>
          <w:tab/>
          <w:delText>CF art. 14, § 3º. São condições de elegibilidade, na forma da lei: [...] II - o pleno exercício dos direitos políticos;</w:delText>
        </w:r>
      </w:del>
    </w:p>
    <w:p w14:paraId="00001866" w14:textId="77777777" w:rsidR="003D183A" w:rsidDel="00E631A1" w:rsidRDefault="003D183A">
      <w:pPr>
        <w:widowControl w:val="0"/>
        <w:pBdr>
          <w:top w:val="nil"/>
          <w:left w:val="nil"/>
          <w:bottom w:val="nil"/>
          <w:right w:val="nil"/>
          <w:between w:val="nil"/>
        </w:pBdr>
        <w:spacing w:before="57" w:after="0"/>
        <w:ind w:left="283" w:right="283" w:firstLine="0"/>
        <w:rPr>
          <w:del w:id="12108" w:author="Cristiano de Menezes Feu" w:date="2022-11-21T08:33:00Z"/>
          <w:color w:val="005583"/>
          <w:sz w:val="16"/>
          <w:szCs w:val="16"/>
        </w:rPr>
      </w:pPr>
    </w:p>
  </w:footnote>
  <w:footnote w:id="471">
    <w:p w14:paraId="00001867" w14:textId="77777777" w:rsidR="003D183A" w:rsidDel="00E631A1" w:rsidRDefault="008B7924">
      <w:pPr>
        <w:widowControl w:val="0"/>
        <w:pBdr>
          <w:top w:val="nil"/>
          <w:left w:val="nil"/>
          <w:bottom w:val="nil"/>
          <w:right w:val="nil"/>
          <w:between w:val="nil"/>
        </w:pBdr>
        <w:spacing w:before="57" w:after="0"/>
        <w:ind w:left="283" w:right="283" w:firstLine="0"/>
        <w:rPr>
          <w:del w:id="12112" w:author="Cristiano de Menezes Feu" w:date="2022-11-21T08:33:00Z"/>
          <w:color w:val="005583"/>
          <w:sz w:val="16"/>
          <w:szCs w:val="16"/>
        </w:rPr>
      </w:pPr>
      <w:del w:id="12113" w:author="Cristiano de Menezes Feu" w:date="2022-11-21T08:33:00Z">
        <w:r w:rsidDel="00E631A1">
          <w:rPr>
            <w:vertAlign w:val="superscript"/>
          </w:rPr>
          <w:footnoteRef/>
        </w:r>
        <w:r w:rsidDel="00E631A1">
          <w:rPr>
            <w:color w:val="005583"/>
            <w:sz w:val="16"/>
            <w:szCs w:val="16"/>
          </w:rPr>
          <w:tab/>
          <w:delText>CF art. 55, V - quando o decretar a Justiça Eleitoral, nos casos previstos na Constituição Federal;</w:delText>
        </w:r>
      </w:del>
    </w:p>
    <w:p w14:paraId="00001868" w14:textId="77777777" w:rsidR="003D183A" w:rsidDel="00E631A1" w:rsidRDefault="003D183A">
      <w:pPr>
        <w:widowControl w:val="0"/>
        <w:pBdr>
          <w:top w:val="nil"/>
          <w:left w:val="nil"/>
          <w:bottom w:val="nil"/>
          <w:right w:val="nil"/>
          <w:between w:val="nil"/>
        </w:pBdr>
        <w:spacing w:before="57" w:after="0"/>
        <w:ind w:left="283" w:right="283" w:firstLine="0"/>
        <w:rPr>
          <w:del w:id="12114" w:author="Cristiano de Menezes Feu" w:date="2022-11-21T08:33:00Z"/>
          <w:color w:val="005583"/>
          <w:sz w:val="16"/>
          <w:szCs w:val="16"/>
        </w:rPr>
      </w:pPr>
    </w:p>
  </w:footnote>
  <w:footnote w:id="472">
    <w:p w14:paraId="00001869" w14:textId="77777777" w:rsidR="003D183A" w:rsidDel="00E631A1" w:rsidRDefault="008B7924">
      <w:pPr>
        <w:widowControl w:val="0"/>
        <w:pBdr>
          <w:top w:val="nil"/>
          <w:left w:val="nil"/>
          <w:bottom w:val="nil"/>
          <w:right w:val="nil"/>
          <w:between w:val="nil"/>
        </w:pBdr>
        <w:spacing w:before="57" w:after="0"/>
        <w:ind w:left="283" w:right="283" w:firstLine="0"/>
        <w:rPr>
          <w:del w:id="12118" w:author="Cristiano de Menezes Feu" w:date="2022-11-21T08:33:00Z"/>
          <w:color w:val="005583"/>
          <w:sz w:val="16"/>
          <w:szCs w:val="16"/>
        </w:rPr>
      </w:pPr>
      <w:del w:id="12119" w:author="Cristiano de Menezes Feu" w:date="2022-11-21T08:33:00Z">
        <w:r w:rsidDel="00E631A1">
          <w:rPr>
            <w:vertAlign w:val="superscript"/>
          </w:rPr>
          <w:footnoteRef/>
        </w:r>
        <w:r w:rsidDel="00E631A1">
          <w:rPr>
            <w:color w:val="005583"/>
            <w:sz w:val="16"/>
            <w:szCs w:val="16"/>
          </w:rPr>
          <w:tab/>
          <w:delText>CF art. 15. É vedada a cassação de direitos políticos, cuja perda ou suspensão só se dará nos casos de: [...] III - condenação criminal transitada em julgado, enquanto durarem seus efeitos;</w:delText>
        </w:r>
      </w:del>
    </w:p>
    <w:p w14:paraId="0000186A" w14:textId="77777777" w:rsidR="003D183A" w:rsidDel="00E631A1" w:rsidRDefault="003D183A">
      <w:pPr>
        <w:widowControl w:val="0"/>
        <w:pBdr>
          <w:top w:val="nil"/>
          <w:left w:val="nil"/>
          <w:bottom w:val="nil"/>
          <w:right w:val="nil"/>
          <w:between w:val="nil"/>
        </w:pBdr>
        <w:spacing w:before="57" w:after="0"/>
        <w:ind w:left="283" w:right="283" w:firstLine="0"/>
        <w:rPr>
          <w:del w:id="12120" w:author="Cristiano de Menezes Feu" w:date="2022-11-21T08:33:00Z"/>
          <w:color w:val="005583"/>
          <w:sz w:val="16"/>
          <w:szCs w:val="16"/>
        </w:rPr>
      </w:pPr>
    </w:p>
  </w:footnote>
  <w:footnote w:id="473">
    <w:p w14:paraId="0000186B" w14:textId="77777777" w:rsidR="003D183A" w:rsidDel="00E631A1" w:rsidRDefault="008B7924">
      <w:pPr>
        <w:widowControl w:val="0"/>
        <w:pBdr>
          <w:top w:val="nil"/>
          <w:left w:val="nil"/>
          <w:bottom w:val="nil"/>
          <w:right w:val="nil"/>
          <w:between w:val="nil"/>
        </w:pBdr>
        <w:spacing w:before="57" w:after="0"/>
        <w:ind w:left="283" w:right="283" w:firstLine="0"/>
        <w:rPr>
          <w:del w:id="12124" w:author="Cristiano de Menezes Feu" w:date="2022-11-21T08:33:00Z"/>
          <w:color w:val="005583"/>
          <w:sz w:val="16"/>
          <w:szCs w:val="16"/>
        </w:rPr>
      </w:pPr>
      <w:del w:id="12125" w:author="Cristiano de Menezes Feu" w:date="2022-11-21T08:33:00Z">
        <w:r w:rsidDel="00E631A1">
          <w:rPr>
            <w:vertAlign w:val="superscript"/>
          </w:rPr>
          <w:footnoteRef/>
        </w:r>
        <w:r w:rsidDel="00E631A1">
          <w:rPr>
            <w:color w:val="005583"/>
            <w:sz w:val="16"/>
            <w:szCs w:val="16"/>
          </w:rPr>
          <w:tab/>
          <w:delText>A decisão da QO 346/2013 observou o novo entendimento da Suprema Corte, constante da Ação Penal 565, diferentemente do entendimento constante da Ação Penal 470, que determinava: “uma vez condenado criminalmente um réu detentor de mandato eletivo, caberá ao Poder Judiciário decidir, em definitivo, sobre a perda do mandato”, e não a Casa parlamentar.</w:delText>
        </w:r>
      </w:del>
    </w:p>
    <w:p w14:paraId="0000186C" w14:textId="77777777" w:rsidR="003D183A" w:rsidDel="00E631A1" w:rsidRDefault="003D183A">
      <w:pPr>
        <w:widowControl w:val="0"/>
        <w:pBdr>
          <w:top w:val="nil"/>
          <w:left w:val="nil"/>
          <w:bottom w:val="nil"/>
          <w:right w:val="nil"/>
          <w:between w:val="nil"/>
        </w:pBdr>
        <w:spacing w:before="57" w:after="0"/>
        <w:ind w:left="283" w:right="283" w:firstLine="0"/>
        <w:rPr>
          <w:del w:id="12126" w:author="Cristiano de Menezes Feu" w:date="2022-11-21T08:33:00Z"/>
          <w:color w:val="005583"/>
          <w:sz w:val="16"/>
          <w:szCs w:val="16"/>
        </w:rPr>
      </w:pPr>
    </w:p>
  </w:footnote>
  <w:footnote w:id="474">
    <w:p w14:paraId="0000186D" w14:textId="77777777" w:rsidR="003D183A" w:rsidDel="00E631A1" w:rsidRDefault="008B7924">
      <w:pPr>
        <w:widowControl w:val="0"/>
        <w:pBdr>
          <w:top w:val="nil"/>
          <w:left w:val="nil"/>
          <w:bottom w:val="nil"/>
          <w:right w:val="nil"/>
          <w:between w:val="nil"/>
        </w:pBdr>
        <w:spacing w:before="57" w:after="0"/>
        <w:ind w:left="283" w:right="283" w:firstLine="0"/>
        <w:rPr>
          <w:del w:id="12130" w:author="Cristiano de Menezes Feu" w:date="2022-11-21T08:33:00Z"/>
          <w:color w:val="005583"/>
          <w:sz w:val="16"/>
          <w:szCs w:val="16"/>
        </w:rPr>
      </w:pPr>
      <w:del w:id="12131" w:author="Cristiano de Menezes Feu" w:date="2022-11-21T08:33:00Z">
        <w:r w:rsidDel="00E631A1">
          <w:rPr>
            <w:vertAlign w:val="superscript"/>
          </w:rPr>
          <w:footnoteRef/>
        </w:r>
        <w:r w:rsidDel="00E631A1">
          <w:rPr>
            <w:color w:val="005583"/>
            <w:sz w:val="16"/>
            <w:szCs w:val="16"/>
          </w:rPr>
          <w:tab/>
          <w:delText>(Parágrafo com redação dada pela Resolução nº 47, de 2013).</w:delText>
        </w:r>
      </w:del>
    </w:p>
    <w:p w14:paraId="0000186E" w14:textId="77777777" w:rsidR="003D183A" w:rsidDel="00E631A1" w:rsidRDefault="003D183A">
      <w:pPr>
        <w:widowControl w:val="0"/>
        <w:pBdr>
          <w:top w:val="nil"/>
          <w:left w:val="nil"/>
          <w:bottom w:val="nil"/>
          <w:right w:val="nil"/>
          <w:between w:val="nil"/>
        </w:pBdr>
        <w:spacing w:before="57" w:after="0"/>
        <w:ind w:left="283" w:right="283" w:firstLine="0"/>
        <w:rPr>
          <w:del w:id="12132" w:author="Cristiano de Menezes Feu" w:date="2022-11-21T08:33:00Z"/>
          <w:color w:val="005583"/>
          <w:sz w:val="16"/>
          <w:szCs w:val="16"/>
        </w:rPr>
      </w:pPr>
    </w:p>
  </w:footnote>
  <w:footnote w:id="475">
    <w:p w14:paraId="0000186F" w14:textId="77777777" w:rsidR="003D183A" w:rsidDel="00E631A1" w:rsidRDefault="008B7924">
      <w:pPr>
        <w:widowControl w:val="0"/>
        <w:pBdr>
          <w:top w:val="nil"/>
          <w:left w:val="nil"/>
          <w:bottom w:val="nil"/>
          <w:right w:val="nil"/>
          <w:between w:val="nil"/>
        </w:pBdr>
        <w:spacing w:before="57" w:after="0"/>
        <w:ind w:left="283" w:right="283" w:firstLine="0"/>
        <w:rPr>
          <w:del w:id="12142" w:author="Cristiano de Menezes Feu" w:date="2022-11-21T08:33:00Z"/>
          <w:color w:val="005583"/>
          <w:sz w:val="16"/>
          <w:szCs w:val="16"/>
        </w:rPr>
      </w:pPr>
      <w:del w:id="12143"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parágrafo com redação dada pela Resolução nº 25, de 2001 e adaptada à Resolução nº 20, de 2004).</w:delText>
        </w:r>
      </w:del>
    </w:p>
    <w:p w14:paraId="00001870" w14:textId="77777777" w:rsidR="003D183A" w:rsidDel="00E631A1" w:rsidRDefault="003D183A">
      <w:pPr>
        <w:widowControl w:val="0"/>
        <w:pBdr>
          <w:top w:val="nil"/>
          <w:left w:val="nil"/>
          <w:bottom w:val="nil"/>
          <w:right w:val="nil"/>
          <w:between w:val="nil"/>
        </w:pBdr>
        <w:spacing w:before="57" w:after="0"/>
        <w:ind w:left="283" w:right="283" w:firstLine="0"/>
        <w:rPr>
          <w:del w:id="12144" w:author="Cristiano de Menezes Feu" w:date="2022-11-21T08:33:00Z"/>
          <w:color w:val="005583"/>
          <w:sz w:val="16"/>
          <w:szCs w:val="16"/>
        </w:rPr>
      </w:pPr>
    </w:p>
  </w:footnote>
  <w:footnote w:id="476">
    <w:p w14:paraId="00001871" w14:textId="77777777" w:rsidR="003D183A" w:rsidDel="00E631A1" w:rsidRDefault="008B7924">
      <w:pPr>
        <w:widowControl w:val="0"/>
        <w:pBdr>
          <w:top w:val="nil"/>
          <w:left w:val="nil"/>
          <w:bottom w:val="nil"/>
          <w:right w:val="nil"/>
          <w:between w:val="nil"/>
        </w:pBdr>
        <w:spacing w:before="57" w:after="0"/>
        <w:ind w:left="283" w:right="283" w:firstLine="0"/>
        <w:rPr>
          <w:del w:id="12160" w:author="Cristiano de Menezes Feu" w:date="2022-11-21T08:33:00Z"/>
          <w:color w:val="005583"/>
          <w:sz w:val="16"/>
          <w:szCs w:val="16"/>
        </w:rPr>
      </w:pPr>
      <w:del w:id="12161"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872" w14:textId="77777777" w:rsidR="003D183A" w:rsidDel="00E631A1" w:rsidRDefault="003D183A">
      <w:pPr>
        <w:widowControl w:val="0"/>
        <w:pBdr>
          <w:top w:val="nil"/>
          <w:left w:val="nil"/>
          <w:bottom w:val="nil"/>
          <w:right w:val="nil"/>
          <w:between w:val="nil"/>
        </w:pBdr>
        <w:spacing w:before="57" w:after="0"/>
        <w:ind w:left="283" w:right="283" w:firstLine="0"/>
        <w:rPr>
          <w:del w:id="12162" w:author="Cristiano de Menezes Feu" w:date="2022-11-21T08:33:00Z"/>
          <w:color w:val="005583"/>
          <w:sz w:val="16"/>
          <w:szCs w:val="16"/>
        </w:rPr>
      </w:pPr>
    </w:p>
  </w:footnote>
  <w:footnote w:id="477">
    <w:p w14:paraId="00001873" w14:textId="77777777" w:rsidR="003D183A" w:rsidDel="00E631A1" w:rsidRDefault="008B7924">
      <w:pPr>
        <w:widowControl w:val="0"/>
        <w:pBdr>
          <w:top w:val="nil"/>
          <w:left w:val="nil"/>
          <w:bottom w:val="nil"/>
          <w:right w:val="nil"/>
          <w:between w:val="nil"/>
        </w:pBdr>
        <w:spacing w:before="57" w:after="0"/>
        <w:ind w:left="283" w:right="283" w:firstLine="0"/>
        <w:rPr>
          <w:del w:id="12181" w:author="Cristiano de Menezes Feu" w:date="2022-11-21T08:33:00Z"/>
          <w:color w:val="005583"/>
          <w:sz w:val="16"/>
          <w:szCs w:val="16"/>
        </w:rPr>
      </w:pPr>
      <w:del w:id="12182" w:author="Cristiano de Menezes Feu" w:date="2022-11-21T08:33:00Z">
        <w:r w:rsidDel="00E631A1">
          <w:rPr>
            <w:vertAlign w:val="superscript"/>
          </w:rPr>
          <w:footnoteRef/>
        </w:r>
        <w:r w:rsidDel="00E631A1">
          <w:rPr>
            <w:color w:val="005583"/>
            <w:sz w:val="16"/>
            <w:szCs w:val="16"/>
          </w:rPr>
          <w:tab/>
          <w:delText>CF art. 56. Não perderá o mandato o Deputado ou Senador: I - investido no cargo de Ministro de Estado, Governador de Território, Secretário de Estado, do Distrito Federal, de Território, de Prefeitura de Capital ou chefe de missão diplomática temporária;</w:delText>
        </w:r>
      </w:del>
    </w:p>
    <w:p w14:paraId="00001874" w14:textId="77777777" w:rsidR="003D183A" w:rsidDel="00E631A1" w:rsidRDefault="003D183A">
      <w:pPr>
        <w:widowControl w:val="0"/>
        <w:pBdr>
          <w:top w:val="nil"/>
          <w:left w:val="nil"/>
          <w:bottom w:val="nil"/>
          <w:right w:val="nil"/>
          <w:between w:val="nil"/>
        </w:pBdr>
        <w:spacing w:before="57" w:after="0"/>
        <w:ind w:left="283" w:right="283" w:firstLine="0"/>
        <w:rPr>
          <w:del w:id="12183" w:author="Cristiano de Menezes Feu" w:date="2022-11-21T08:33:00Z"/>
          <w:color w:val="005583"/>
          <w:sz w:val="16"/>
          <w:szCs w:val="16"/>
        </w:rPr>
      </w:pPr>
    </w:p>
  </w:footnote>
  <w:footnote w:id="478">
    <w:customXmlDelRangeStart w:id="12187" w:author="Cristiano de Menezes Feu" w:date="2022-11-21T08:33:00Z"/>
    <w:sdt>
      <w:sdtPr>
        <w:tag w:val="goog_rdk_178"/>
        <w:id w:val="-261679152"/>
      </w:sdtPr>
      <w:sdtEndPr/>
      <w:sdtContent>
        <w:customXmlDelRangeEnd w:id="12187"/>
        <w:p w14:paraId="000018C3" w14:textId="77777777" w:rsidR="003D183A" w:rsidDel="00E631A1" w:rsidRDefault="008B7924">
          <w:pPr>
            <w:rPr>
              <w:ins w:id="12188" w:author="Ruthier Sousa" w:date="2022-10-21T16:28:00Z"/>
              <w:del w:id="12189" w:author="Cristiano de Menezes Feu" w:date="2022-11-21T08:33:00Z"/>
              <w:color w:val="005583"/>
              <w:sz w:val="16"/>
              <w:szCs w:val="16"/>
            </w:rPr>
          </w:pPr>
          <w:del w:id="12190" w:author="Cristiano de Menezes Feu" w:date="2022-11-21T08:33:00Z">
            <w:r w:rsidDel="00E631A1">
              <w:rPr>
                <w:vertAlign w:val="superscript"/>
              </w:rPr>
              <w:footnoteRef/>
            </w:r>
          </w:del>
          <w:customXmlDelRangeStart w:id="12191" w:author="Cristiano de Menezes Feu" w:date="2022-11-21T08:33:00Z"/>
          <w:sdt>
            <w:sdtPr>
              <w:tag w:val="goog_rdk_172"/>
              <w:id w:val="-1963266973"/>
            </w:sdtPr>
            <w:sdtEndPr/>
            <w:sdtContent>
              <w:customXmlDelRangeEnd w:id="12191"/>
              <w:customXmlDelRangeStart w:id="12192" w:author="Cristiano de Menezes Feu" w:date="2022-11-21T08:33:00Z"/>
              <w:sdt>
                <w:sdtPr>
                  <w:tag w:val="goog_rdk_173"/>
                  <w:id w:val="2084185477"/>
                </w:sdtPr>
                <w:sdtEndPr/>
                <w:sdtContent>
                  <w:customXmlDelRangeEnd w:id="12192"/>
                  <w:ins w:id="12193" w:author="Ruthier Sousa" w:date="2022-10-21T16:28:00Z">
                    <w:del w:id="12194" w:author="Cristiano de Menezes Feu" w:date="2022-11-21T08:33:00Z">
                      <w:r w:rsidDel="00E631A1">
                        <w:rPr>
                          <w:sz w:val="20"/>
                          <w:szCs w:val="20"/>
                          <w:rPrChange w:id="12195" w:author="Ruthier Sousa" w:date="2022-10-21T15:29:00Z">
                            <w:rPr>
                              <w:color w:val="005583"/>
                              <w:sz w:val="16"/>
                              <w:szCs w:val="16"/>
                            </w:rPr>
                          </w:rPrChange>
                        </w:rPr>
                        <w:delText xml:space="preserve"> </w:delText>
                      </w:r>
                    </w:del>
                  </w:ins>
                  <w:customXmlDelRangeStart w:id="12196" w:author="Cristiano de Menezes Feu" w:date="2022-11-21T08:33:00Z"/>
                </w:sdtContent>
              </w:sdt>
              <w:customXmlDelRangeEnd w:id="12196"/>
              <w:customXmlInsRangeStart w:id="12197" w:author="Ruthier Sousa" w:date="2022-10-21T16:28:00Z"/>
              <w:customXmlDelRangeStart w:id="12198" w:author="Cristiano de Menezes Feu" w:date="2022-11-21T08:33:00Z"/>
              <w:sdt>
                <w:sdtPr>
                  <w:tag w:val="goog_rdk_174"/>
                  <w:id w:val="-1689527896"/>
                </w:sdtPr>
                <w:sdtEndPr/>
                <w:sdtContent>
                  <w:customXmlInsRangeEnd w:id="12197"/>
                  <w:customXmlDelRangeEnd w:id="12198"/>
                  <w:ins w:id="12199" w:author="Ruthier Sousa" w:date="2022-10-21T16:28:00Z">
                    <w:del w:id="12200" w:author="Cristiano de Menezes Feu" w:date="2022-11-21T08:33:00Z">
                      <w:r w:rsidDel="00E631A1">
                        <w:rPr>
                          <w:color w:val="005583"/>
                          <w:sz w:val="16"/>
                          <w:szCs w:val="16"/>
                        </w:rPr>
                        <w:delText xml:space="preserve">CF art. 56. </w:delText>
                      </w:r>
                    </w:del>
                  </w:ins>
                  <w:customXmlInsRangeStart w:id="12201" w:author="Ruthier Sousa" w:date="2022-10-21T16:28:00Z"/>
                  <w:customXmlDelRangeStart w:id="12202" w:author="Cristiano de Menezes Feu" w:date="2022-11-21T08:33:00Z"/>
                </w:sdtContent>
              </w:sdt>
              <w:customXmlInsRangeEnd w:id="12201"/>
              <w:customXmlDelRangeEnd w:id="12202"/>
              <w:customXmlInsRangeStart w:id="12203" w:author="Ruthier Sousa" w:date="2022-10-21T16:28:00Z"/>
              <w:customXmlDelRangeStart w:id="12204" w:author="Cristiano de Menezes Feu" w:date="2022-11-21T08:33:00Z"/>
              <w:sdt>
                <w:sdtPr>
                  <w:tag w:val="goog_rdk_175"/>
                  <w:id w:val="1926381947"/>
                </w:sdtPr>
                <w:sdtEndPr/>
                <w:sdtContent>
                  <w:customXmlInsRangeEnd w:id="12203"/>
                  <w:customXmlDelRangeEnd w:id="12204"/>
                  <w:ins w:id="12205" w:author="Ruthier Sousa" w:date="2022-10-21T16:28:00Z">
                    <w:del w:id="12206" w:author="Cristiano de Menezes Feu" w:date="2022-11-21T08:33:00Z">
                      <w:r w:rsidDel="00E631A1">
                        <w:rPr>
                          <w:color w:val="005583"/>
                          <w:sz w:val="16"/>
                          <w:szCs w:val="16"/>
                        </w:rPr>
                        <w:delText>§ 3º</w:delText>
                      </w:r>
                    </w:del>
                  </w:ins>
                  <w:customXmlInsRangeStart w:id="12207" w:author="Ruthier Sousa" w:date="2022-10-21T16:28:00Z"/>
                  <w:customXmlDelRangeStart w:id="12208" w:author="Cristiano de Menezes Feu" w:date="2022-11-21T08:33:00Z"/>
                </w:sdtContent>
              </w:sdt>
              <w:customXmlInsRangeEnd w:id="12207"/>
              <w:customXmlDelRangeEnd w:id="12208"/>
              <w:customXmlInsRangeStart w:id="12209" w:author="Ruthier Sousa" w:date="2022-10-21T16:28:00Z"/>
              <w:customXmlDelRangeStart w:id="12210" w:author="Cristiano de Menezes Feu" w:date="2022-11-21T08:33:00Z"/>
              <w:sdt>
                <w:sdtPr>
                  <w:tag w:val="goog_rdk_176"/>
                  <w:id w:val="1601380570"/>
                </w:sdtPr>
                <w:sdtEndPr/>
                <w:sdtContent>
                  <w:customXmlInsRangeEnd w:id="12209"/>
                  <w:customXmlDelRangeEnd w:id="12210"/>
                  <w:ins w:id="12211" w:author="Ruthier Sousa" w:date="2022-10-21T16:28:00Z">
                    <w:del w:id="12212" w:author="Cristiano de Menezes Feu" w:date="2022-11-21T08:33:00Z">
                      <w:r w:rsidDel="00E631A1">
                        <w:rPr>
                          <w:color w:val="005583"/>
                          <w:sz w:val="16"/>
                          <w:szCs w:val="16"/>
                        </w:rPr>
                        <w:delText xml:space="preserve"> Na hipótese do inciso I, o Deputado ou Senador poderá optar pela remuneração do mandato.</w:delText>
                      </w:r>
                    </w:del>
                  </w:ins>
                  <w:customXmlInsRangeStart w:id="12213" w:author="Ruthier Sousa" w:date="2022-10-21T16:28:00Z"/>
                  <w:customXmlDelRangeStart w:id="12214" w:author="Cristiano de Menezes Feu" w:date="2022-11-21T08:33:00Z"/>
                </w:sdtContent>
              </w:sdt>
              <w:customXmlInsRangeEnd w:id="12213"/>
              <w:customXmlDelRangeEnd w:id="12214"/>
              <w:customXmlInsRangeStart w:id="12215" w:author="Ruthier Sousa" w:date="2022-10-21T16:28:00Z"/>
              <w:customXmlDelRangeStart w:id="12216" w:author="Cristiano de Menezes Feu" w:date="2022-11-21T08:33:00Z"/>
              <w:sdt>
                <w:sdtPr>
                  <w:tag w:val="goog_rdk_177"/>
                  <w:id w:val="-1939753445"/>
                </w:sdtPr>
                <w:sdtEndPr/>
                <w:sdtContent>
                  <w:customXmlInsRangeEnd w:id="12215"/>
                  <w:customXmlDelRangeEnd w:id="12216"/>
                  <w:customXmlInsRangeStart w:id="12217" w:author="Ruthier Sousa" w:date="2022-10-21T16:28:00Z"/>
                  <w:customXmlDelRangeStart w:id="12218" w:author="Cristiano de Menezes Feu" w:date="2022-11-21T08:33:00Z"/>
                </w:sdtContent>
              </w:sdt>
              <w:customXmlInsRangeEnd w:id="12217"/>
              <w:customXmlDelRangeEnd w:id="12218"/>
              <w:customXmlDelRangeStart w:id="12219" w:author="Cristiano de Menezes Feu" w:date="2022-11-21T08:33:00Z"/>
            </w:sdtContent>
          </w:sdt>
          <w:customXmlDelRangeEnd w:id="12219"/>
        </w:p>
        <w:customXmlDelRangeStart w:id="12220" w:author="Cristiano de Menezes Feu" w:date="2022-11-21T08:33:00Z"/>
      </w:sdtContent>
    </w:sdt>
    <w:customXmlDelRangeEnd w:id="12220"/>
  </w:footnote>
  <w:footnote w:id="479">
    <w:p w14:paraId="00001875" w14:textId="77777777" w:rsidR="003D183A" w:rsidDel="00E631A1" w:rsidRDefault="008B7924">
      <w:pPr>
        <w:widowControl w:val="0"/>
        <w:pBdr>
          <w:top w:val="nil"/>
          <w:left w:val="nil"/>
          <w:bottom w:val="nil"/>
          <w:right w:val="nil"/>
          <w:between w:val="nil"/>
        </w:pBdr>
        <w:spacing w:before="57" w:after="0"/>
        <w:ind w:left="283" w:right="283" w:firstLine="0"/>
        <w:rPr>
          <w:del w:id="12282" w:author="Cristiano de Menezes Feu" w:date="2022-11-21T08:33:00Z"/>
          <w:color w:val="005583"/>
          <w:sz w:val="16"/>
          <w:szCs w:val="16"/>
        </w:rPr>
      </w:pPr>
      <w:del w:id="12283" w:author="Cristiano de Menezes Feu" w:date="2022-11-21T08:33:00Z">
        <w:r w:rsidDel="00E631A1">
          <w:rPr>
            <w:vertAlign w:val="superscript"/>
          </w:rPr>
          <w:footnoteRef/>
        </w:r>
        <w:r w:rsidDel="00E631A1">
          <w:rPr>
            <w:color w:val="005583"/>
            <w:sz w:val="16"/>
            <w:szCs w:val="16"/>
          </w:rPr>
          <w:tab/>
          <w:delText>CF art. 56, I (vide art. 241).</w:delText>
        </w:r>
      </w:del>
    </w:p>
    <w:p w14:paraId="00001876" w14:textId="77777777" w:rsidR="003D183A" w:rsidDel="00E631A1" w:rsidRDefault="003D183A">
      <w:pPr>
        <w:widowControl w:val="0"/>
        <w:pBdr>
          <w:top w:val="nil"/>
          <w:left w:val="nil"/>
          <w:bottom w:val="nil"/>
          <w:right w:val="nil"/>
          <w:between w:val="nil"/>
        </w:pBdr>
        <w:spacing w:before="57" w:after="0"/>
        <w:ind w:left="283" w:right="283" w:firstLine="0"/>
        <w:rPr>
          <w:del w:id="12284" w:author="Cristiano de Menezes Feu" w:date="2022-11-21T08:33:00Z"/>
          <w:color w:val="005583"/>
          <w:sz w:val="16"/>
          <w:szCs w:val="16"/>
        </w:rPr>
      </w:pPr>
    </w:p>
  </w:footnote>
  <w:footnote w:id="480">
    <w:p w14:paraId="00001877" w14:textId="77777777" w:rsidR="003D183A" w:rsidDel="00E631A1" w:rsidRDefault="008B7924">
      <w:pPr>
        <w:widowControl w:val="0"/>
        <w:pBdr>
          <w:top w:val="nil"/>
          <w:left w:val="nil"/>
          <w:bottom w:val="nil"/>
          <w:right w:val="nil"/>
          <w:between w:val="nil"/>
        </w:pBdr>
        <w:spacing w:before="57" w:after="0"/>
        <w:ind w:left="283" w:right="283" w:firstLine="0"/>
        <w:rPr>
          <w:del w:id="12288" w:author="Cristiano de Menezes Feu" w:date="2022-11-21T08:33:00Z"/>
          <w:color w:val="005583"/>
          <w:sz w:val="16"/>
          <w:szCs w:val="16"/>
        </w:rPr>
      </w:pPr>
      <w:del w:id="12289" w:author="Cristiano de Menezes Feu" w:date="2022-11-21T08:33:00Z">
        <w:r w:rsidDel="00E631A1">
          <w:rPr>
            <w:vertAlign w:val="superscript"/>
          </w:rPr>
          <w:footnoteRef/>
        </w:r>
        <w:r w:rsidDel="00E631A1">
          <w:rPr>
            <w:color w:val="005583"/>
            <w:sz w:val="16"/>
            <w:szCs w:val="16"/>
          </w:rPr>
          <w:tab/>
          <w:delText>CF art. 56, § 2º. Ocorrendo vaga e não havendo suplente, far-se-á eleição para preenchê-la se faltarem mais de quinze meses para o término do mandato.</w:delText>
        </w:r>
      </w:del>
    </w:p>
    <w:p w14:paraId="00001878" w14:textId="77777777" w:rsidR="003D183A" w:rsidDel="00E631A1" w:rsidRDefault="003D183A">
      <w:pPr>
        <w:widowControl w:val="0"/>
        <w:pBdr>
          <w:top w:val="nil"/>
          <w:left w:val="nil"/>
          <w:bottom w:val="nil"/>
          <w:right w:val="nil"/>
          <w:between w:val="nil"/>
        </w:pBdr>
        <w:spacing w:before="57" w:after="0"/>
        <w:ind w:left="283" w:right="283" w:firstLine="0"/>
        <w:rPr>
          <w:del w:id="12290" w:author="Cristiano de Menezes Feu" w:date="2022-11-21T08:33:00Z"/>
          <w:color w:val="005583"/>
          <w:sz w:val="16"/>
          <w:szCs w:val="16"/>
        </w:rPr>
      </w:pPr>
    </w:p>
  </w:footnote>
  <w:footnote w:id="481">
    <w:p w14:paraId="00001879" w14:textId="77777777" w:rsidR="003D183A" w:rsidDel="00E631A1" w:rsidRDefault="008B7924">
      <w:pPr>
        <w:widowControl w:val="0"/>
        <w:pBdr>
          <w:top w:val="nil"/>
          <w:left w:val="nil"/>
          <w:bottom w:val="nil"/>
          <w:right w:val="nil"/>
          <w:between w:val="nil"/>
        </w:pBdr>
        <w:spacing w:before="57" w:after="0"/>
        <w:ind w:left="283" w:right="283" w:firstLine="0"/>
        <w:rPr>
          <w:del w:id="12297" w:author="Cristiano de Menezes Feu" w:date="2022-11-21T08:33:00Z"/>
          <w:color w:val="005583"/>
          <w:sz w:val="16"/>
          <w:szCs w:val="16"/>
        </w:rPr>
      </w:pPr>
      <w:del w:id="12298" w:author="Cristiano de Menezes Feu" w:date="2022-11-21T08:33:00Z">
        <w:r w:rsidDel="00E631A1">
          <w:rPr>
            <w:vertAlign w:val="superscript"/>
          </w:rPr>
          <w:footnoteRef/>
        </w:r>
        <w:r w:rsidDel="00E631A1">
          <w:rPr>
            <w:color w:val="005583"/>
            <w:sz w:val="16"/>
            <w:szCs w:val="16"/>
          </w:rPr>
          <w:tab/>
          <w:delText>(Artigo com redação dada pela Resolução nº 31, de 2013).</w:delText>
        </w:r>
      </w:del>
    </w:p>
    <w:p w14:paraId="0000187A" w14:textId="77777777" w:rsidR="003D183A" w:rsidDel="00E631A1" w:rsidRDefault="003D183A">
      <w:pPr>
        <w:widowControl w:val="0"/>
        <w:pBdr>
          <w:top w:val="nil"/>
          <w:left w:val="nil"/>
          <w:bottom w:val="nil"/>
          <w:right w:val="nil"/>
          <w:between w:val="nil"/>
        </w:pBdr>
        <w:spacing w:before="57" w:after="0"/>
        <w:ind w:left="283" w:right="283" w:firstLine="0"/>
        <w:rPr>
          <w:del w:id="12299" w:author="Cristiano de Menezes Feu" w:date="2022-11-21T08:33:00Z"/>
          <w:color w:val="005583"/>
          <w:sz w:val="16"/>
          <w:szCs w:val="16"/>
        </w:rPr>
      </w:pPr>
    </w:p>
  </w:footnote>
  <w:footnote w:id="482">
    <w:p w14:paraId="0000187B" w14:textId="77777777" w:rsidR="003D183A" w:rsidDel="00E631A1" w:rsidRDefault="008B7924">
      <w:pPr>
        <w:widowControl w:val="0"/>
        <w:pBdr>
          <w:top w:val="nil"/>
          <w:left w:val="nil"/>
          <w:bottom w:val="nil"/>
          <w:right w:val="nil"/>
          <w:between w:val="nil"/>
        </w:pBdr>
        <w:spacing w:before="57" w:after="0"/>
        <w:ind w:left="283" w:right="283" w:firstLine="0"/>
        <w:rPr>
          <w:del w:id="12312" w:author="Cristiano de Menezes Feu" w:date="2022-11-21T08:33:00Z"/>
          <w:color w:val="005583"/>
          <w:sz w:val="16"/>
          <w:szCs w:val="16"/>
        </w:rPr>
      </w:pPr>
      <w:del w:id="12313" w:author="Cristiano de Menezes Feu" w:date="2022-11-21T08:33:00Z">
        <w:r w:rsidDel="00E631A1">
          <w:rPr>
            <w:vertAlign w:val="superscript"/>
          </w:rPr>
          <w:footnoteRef/>
        </w:r>
        <w:r w:rsidDel="00E631A1">
          <w:rPr>
            <w:color w:val="005583"/>
            <w:sz w:val="16"/>
            <w:szCs w:val="16"/>
          </w:rPr>
          <w:tab/>
          <w:delText>(Artigo com redação dada pela Resolução nº 25, de 2001).</w:delText>
        </w:r>
      </w:del>
    </w:p>
    <w:p w14:paraId="0000187C" w14:textId="77777777" w:rsidR="003D183A" w:rsidDel="00E631A1" w:rsidRDefault="003D183A">
      <w:pPr>
        <w:widowControl w:val="0"/>
        <w:pBdr>
          <w:top w:val="nil"/>
          <w:left w:val="nil"/>
          <w:bottom w:val="nil"/>
          <w:right w:val="nil"/>
          <w:between w:val="nil"/>
        </w:pBdr>
        <w:spacing w:before="57" w:after="0"/>
        <w:ind w:left="283" w:right="283" w:firstLine="0"/>
        <w:rPr>
          <w:del w:id="12314" w:author="Cristiano de Menezes Feu" w:date="2022-11-21T08:33:00Z"/>
          <w:color w:val="005583"/>
          <w:sz w:val="16"/>
          <w:szCs w:val="16"/>
        </w:rPr>
      </w:pPr>
    </w:p>
  </w:footnote>
  <w:footnote w:id="483">
    <w:p w14:paraId="0000187D" w14:textId="77777777" w:rsidR="003D183A" w:rsidDel="00E631A1" w:rsidRDefault="008B7924">
      <w:pPr>
        <w:widowControl w:val="0"/>
        <w:pBdr>
          <w:top w:val="nil"/>
          <w:left w:val="nil"/>
          <w:bottom w:val="nil"/>
          <w:right w:val="nil"/>
          <w:between w:val="nil"/>
        </w:pBdr>
        <w:spacing w:before="57" w:after="0"/>
        <w:ind w:left="283" w:right="283" w:firstLine="0"/>
        <w:rPr>
          <w:del w:id="12318" w:author="Cristiano de Menezes Feu" w:date="2022-11-21T08:33:00Z"/>
          <w:color w:val="005583"/>
          <w:sz w:val="16"/>
          <w:szCs w:val="16"/>
        </w:rPr>
      </w:pPr>
      <w:del w:id="12319" w:author="Cristiano de Menezes Feu" w:date="2022-11-21T08:33:00Z">
        <w:r w:rsidDel="00E631A1">
          <w:rPr>
            <w:vertAlign w:val="superscript"/>
          </w:rPr>
          <w:footnoteRef/>
        </w:r>
        <w:r w:rsidDel="00E631A1">
          <w:rPr>
            <w:color w:val="005583"/>
            <w:sz w:val="16"/>
            <w:szCs w:val="16"/>
          </w:rPr>
          <w:tab/>
          <w:delText>(Revogado pela Resolução nº 25, de 2001).</w:delText>
        </w:r>
      </w:del>
    </w:p>
    <w:p w14:paraId="0000187E" w14:textId="77777777" w:rsidR="003D183A" w:rsidDel="00E631A1" w:rsidRDefault="003D183A">
      <w:pPr>
        <w:widowControl w:val="0"/>
        <w:pBdr>
          <w:top w:val="nil"/>
          <w:left w:val="nil"/>
          <w:bottom w:val="nil"/>
          <w:right w:val="nil"/>
          <w:between w:val="nil"/>
        </w:pBdr>
        <w:spacing w:before="57" w:after="0"/>
        <w:ind w:left="283" w:right="283" w:firstLine="0"/>
        <w:rPr>
          <w:del w:id="12320" w:author="Cristiano de Menezes Feu" w:date="2022-11-21T08:33:00Z"/>
          <w:color w:val="005583"/>
          <w:sz w:val="16"/>
          <w:szCs w:val="16"/>
        </w:rPr>
      </w:pPr>
    </w:p>
  </w:footnote>
  <w:footnote w:id="484">
    <w:p w14:paraId="0000187F" w14:textId="77777777" w:rsidR="003D183A" w:rsidDel="00E631A1" w:rsidRDefault="008B7924">
      <w:pPr>
        <w:widowControl w:val="0"/>
        <w:pBdr>
          <w:top w:val="nil"/>
          <w:left w:val="nil"/>
          <w:bottom w:val="nil"/>
          <w:right w:val="nil"/>
          <w:between w:val="nil"/>
        </w:pBdr>
        <w:spacing w:before="57" w:after="0"/>
        <w:ind w:left="283" w:right="283" w:firstLine="0"/>
        <w:rPr>
          <w:del w:id="12324" w:author="Cristiano de Menezes Feu" w:date="2022-11-21T08:33:00Z"/>
          <w:color w:val="005583"/>
          <w:sz w:val="16"/>
          <w:szCs w:val="16"/>
        </w:rPr>
      </w:pPr>
      <w:del w:id="12325" w:author="Cristiano de Menezes Feu" w:date="2022-11-21T08:33:00Z">
        <w:r w:rsidDel="00E631A1">
          <w:rPr>
            <w:vertAlign w:val="superscript"/>
          </w:rPr>
          <w:footnoteRef/>
        </w:r>
        <w:r w:rsidDel="00E631A1">
          <w:rPr>
            <w:color w:val="005583"/>
            <w:sz w:val="16"/>
            <w:szCs w:val="16"/>
          </w:rPr>
          <w:tab/>
          <w:delText>Idem.</w:delText>
        </w:r>
      </w:del>
    </w:p>
    <w:p w14:paraId="00001880" w14:textId="77777777" w:rsidR="003D183A" w:rsidDel="00E631A1" w:rsidRDefault="003D183A">
      <w:pPr>
        <w:widowControl w:val="0"/>
        <w:pBdr>
          <w:top w:val="nil"/>
          <w:left w:val="nil"/>
          <w:bottom w:val="nil"/>
          <w:right w:val="nil"/>
          <w:between w:val="nil"/>
        </w:pBdr>
        <w:spacing w:before="57" w:after="0"/>
        <w:ind w:left="283" w:right="283" w:firstLine="0"/>
        <w:rPr>
          <w:del w:id="12326" w:author="Cristiano de Menezes Feu" w:date="2022-11-21T08:33:00Z"/>
          <w:color w:val="005583"/>
          <w:sz w:val="16"/>
          <w:szCs w:val="16"/>
        </w:rPr>
      </w:pPr>
    </w:p>
  </w:footnote>
  <w:footnote w:id="485">
    <w:p w14:paraId="00001881" w14:textId="77777777" w:rsidR="003D183A" w:rsidDel="00E631A1" w:rsidRDefault="008B7924">
      <w:pPr>
        <w:widowControl w:val="0"/>
        <w:pBdr>
          <w:top w:val="nil"/>
          <w:left w:val="nil"/>
          <w:bottom w:val="nil"/>
          <w:right w:val="nil"/>
          <w:between w:val="nil"/>
        </w:pBdr>
        <w:spacing w:before="57" w:after="0"/>
        <w:ind w:left="283" w:right="283" w:firstLine="0"/>
        <w:rPr>
          <w:del w:id="12330" w:author="Cristiano de Menezes Feu" w:date="2022-11-21T08:33:00Z"/>
          <w:color w:val="005583"/>
          <w:sz w:val="16"/>
          <w:szCs w:val="16"/>
        </w:rPr>
      </w:pPr>
      <w:del w:id="12331" w:author="Cristiano de Menezes Feu" w:date="2022-11-21T08:33:00Z">
        <w:r w:rsidDel="00E631A1">
          <w:rPr>
            <w:vertAlign w:val="superscript"/>
          </w:rPr>
          <w:footnoteRef/>
        </w:r>
        <w:r w:rsidDel="00E631A1">
          <w:rPr>
            <w:color w:val="005583"/>
            <w:sz w:val="16"/>
            <w:szCs w:val="16"/>
          </w:rPr>
          <w:tab/>
          <w:delText>Idem.</w:delText>
        </w:r>
      </w:del>
    </w:p>
    <w:p w14:paraId="00001882" w14:textId="77777777" w:rsidR="003D183A" w:rsidDel="00E631A1" w:rsidRDefault="003D183A">
      <w:pPr>
        <w:widowControl w:val="0"/>
        <w:pBdr>
          <w:top w:val="nil"/>
          <w:left w:val="nil"/>
          <w:bottom w:val="nil"/>
          <w:right w:val="nil"/>
          <w:between w:val="nil"/>
        </w:pBdr>
        <w:spacing w:before="57" w:after="0"/>
        <w:ind w:left="283" w:right="283" w:firstLine="0"/>
        <w:rPr>
          <w:del w:id="12332" w:author="Cristiano de Menezes Feu" w:date="2022-11-21T08:33:00Z"/>
          <w:color w:val="005583"/>
          <w:sz w:val="16"/>
          <w:szCs w:val="16"/>
        </w:rPr>
      </w:pPr>
    </w:p>
  </w:footnote>
  <w:footnote w:id="486">
    <w:p w14:paraId="00001883" w14:textId="77777777" w:rsidR="003D183A" w:rsidDel="00E631A1" w:rsidRDefault="008B7924">
      <w:pPr>
        <w:widowControl w:val="0"/>
        <w:pBdr>
          <w:top w:val="nil"/>
          <w:left w:val="nil"/>
          <w:bottom w:val="nil"/>
          <w:right w:val="nil"/>
          <w:between w:val="nil"/>
        </w:pBdr>
        <w:spacing w:before="57" w:after="0"/>
        <w:ind w:left="283" w:right="283" w:firstLine="0"/>
        <w:rPr>
          <w:del w:id="12336" w:author="Cristiano de Menezes Feu" w:date="2022-11-21T08:33:00Z"/>
          <w:color w:val="005583"/>
          <w:sz w:val="16"/>
          <w:szCs w:val="16"/>
        </w:rPr>
      </w:pPr>
      <w:del w:id="12337" w:author="Cristiano de Menezes Feu" w:date="2022-11-21T08:33:00Z">
        <w:r w:rsidDel="00E631A1">
          <w:rPr>
            <w:vertAlign w:val="superscript"/>
          </w:rPr>
          <w:footnoteRef/>
        </w:r>
        <w:r w:rsidDel="00E631A1">
          <w:rPr>
            <w:color w:val="005583"/>
            <w:sz w:val="16"/>
            <w:szCs w:val="16"/>
          </w:rPr>
          <w:tab/>
          <w:delText>Idem.</w:delText>
        </w:r>
      </w:del>
    </w:p>
    <w:p w14:paraId="00001884" w14:textId="77777777" w:rsidR="003D183A" w:rsidDel="00E631A1" w:rsidRDefault="003D183A">
      <w:pPr>
        <w:widowControl w:val="0"/>
        <w:pBdr>
          <w:top w:val="nil"/>
          <w:left w:val="nil"/>
          <w:bottom w:val="nil"/>
          <w:right w:val="nil"/>
          <w:between w:val="nil"/>
        </w:pBdr>
        <w:spacing w:before="57" w:after="0"/>
        <w:ind w:left="283" w:right="283" w:firstLine="0"/>
        <w:rPr>
          <w:del w:id="12338" w:author="Cristiano de Menezes Feu" w:date="2022-11-21T08:33:00Z"/>
          <w:color w:val="005583"/>
          <w:sz w:val="16"/>
          <w:szCs w:val="16"/>
        </w:rPr>
      </w:pPr>
    </w:p>
  </w:footnote>
  <w:footnote w:id="487">
    <w:p w14:paraId="00001885" w14:textId="77777777" w:rsidR="003D183A" w:rsidDel="00E631A1" w:rsidRDefault="008B7924">
      <w:pPr>
        <w:widowControl w:val="0"/>
        <w:pBdr>
          <w:top w:val="nil"/>
          <w:left w:val="nil"/>
          <w:bottom w:val="nil"/>
          <w:right w:val="nil"/>
          <w:between w:val="nil"/>
        </w:pBdr>
        <w:spacing w:before="57" w:after="0"/>
        <w:ind w:left="283" w:right="283" w:firstLine="0"/>
        <w:rPr>
          <w:del w:id="12347" w:author="Cristiano de Menezes Feu" w:date="2022-11-21T08:33:00Z"/>
          <w:color w:val="005583"/>
          <w:sz w:val="16"/>
          <w:szCs w:val="16"/>
        </w:rPr>
      </w:pPr>
      <w:del w:id="12348" w:author="Cristiano de Menezes Feu" w:date="2022-11-21T08:33:00Z">
        <w:r w:rsidDel="00E631A1">
          <w:rPr>
            <w:vertAlign w:val="superscript"/>
          </w:rPr>
          <w:footnoteRef/>
        </w:r>
        <w:r w:rsidDel="00E631A1">
          <w:rPr>
            <w:color w:val="005583"/>
            <w:sz w:val="16"/>
            <w:szCs w:val="16"/>
          </w:rPr>
          <w:tab/>
          <w:delText>(Revogado tacitamente pela Emenda Constitucional nº 35, de 2001) - (Vide Ato da Mesa nº 80, de 2006).</w:delText>
        </w:r>
      </w:del>
    </w:p>
    <w:p w14:paraId="00001886" w14:textId="77777777" w:rsidR="003D183A" w:rsidDel="00E631A1" w:rsidRDefault="003D183A">
      <w:pPr>
        <w:widowControl w:val="0"/>
        <w:pBdr>
          <w:top w:val="nil"/>
          <w:left w:val="nil"/>
          <w:bottom w:val="nil"/>
          <w:right w:val="nil"/>
          <w:between w:val="nil"/>
        </w:pBdr>
        <w:spacing w:before="57" w:after="0"/>
        <w:ind w:left="283" w:right="283" w:firstLine="0"/>
        <w:rPr>
          <w:del w:id="12349" w:author="Cristiano de Menezes Feu" w:date="2022-11-21T08:33:00Z"/>
          <w:color w:val="005583"/>
          <w:sz w:val="16"/>
          <w:szCs w:val="16"/>
        </w:rPr>
      </w:pPr>
    </w:p>
  </w:footnote>
  <w:footnote w:id="488">
    <w:p w14:paraId="00001887" w14:textId="77777777" w:rsidR="003D183A" w:rsidDel="00E631A1" w:rsidRDefault="008B7924">
      <w:pPr>
        <w:widowControl w:val="0"/>
        <w:pBdr>
          <w:top w:val="nil"/>
          <w:left w:val="nil"/>
          <w:bottom w:val="nil"/>
          <w:right w:val="nil"/>
          <w:between w:val="nil"/>
        </w:pBdr>
        <w:spacing w:before="57" w:after="0"/>
        <w:ind w:left="283" w:right="283" w:firstLine="0"/>
        <w:rPr>
          <w:del w:id="12359" w:author="Cristiano de Menezes Feu" w:date="2022-11-21T08:33:00Z"/>
          <w:color w:val="005583"/>
          <w:sz w:val="16"/>
          <w:szCs w:val="16"/>
        </w:rPr>
      </w:pPr>
      <w:del w:id="12360"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adaptada à Resolução nº 20, de 2004).</w:delText>
        </w:r>
      </w:del>
    </w:p>
    <w:p w14:paraId="00001888" w14:textId="77777777" w:rsidR="003D183A" w:rsidDel="00E631A1" w:rsidRDefault="003D183A">
      <w:pPr>
        <w:widowControl w:val="0"/>
        <w:pBdr>
          <w:top w:val="nil"/>
          <w:left w:val="nil"/>
          <w:bottom w:val="nil"/>
          <w:right w:val="nil"/>
          <w:between w:val="nil"/>
        </w:pBdr>
        <w:spacing w:before="57" w:after="0"/>
        <w:ind w:left="283" w:right="283" w:firstLine="0"/>
        <w:rPr>
          <w:del w:id="12361" w:author="Cristiano de Menezes Feu" w:date="2022-11-21T08:33:00Z"/>
          <w:color w:val="005583"/>
          <w:sz w:val="16"/>
          <w:szCs w:val="16"/>
        </w:rPr>
      </w:pPr>
    </w:p>
  </w:footnote>
  <w:footnote w:id="489">
    <w:p w14:paraId="00001889" w14:textId="77777777" w:rsidR="003D183A" w:rsidDel="00E631A1" w:rsidRDefault="008B7924">
      <w:pPr>
        <w:widowControl w:val="0"/>
        <w:pBdr>
          <w:top w:val="nil"/>
          <w:left w:val="nil"/>
          <w:bottom w:val="nil"/>
          <w:right w:val="nil"/>
          <w:between w:val="nil"/>
        </w:pBdr>
        <w:spacing w:before="57" w:after="0"/>
        <w:ind w:left="283" w:right="283" w:firstLine="0"/>
        <w:rPr>
          <w:del w:id="12380" w:author="Cristiano de Menezes Feu" w:date="2022-11-21T08:33:00Z"/>
          <w:color w:val="005583"/>
          <w:sz w:val="16"/>
          <w:szCs w:val="16"/>
        </w:rPr>
      </w:pPr>
      <w:del w:id="12381"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88A" w14:textId="77777777" w:rsidR="003D183A" w:rsidDel="00E631A1" w:rsidRDefault="003D183A">
      <w:pPr>
        <w:widowControl w:val="0"/>
        <w:pBdr>
          <w:top w:val="nil"/>
          <w:left w:val="nil"/>
          <w:bottom w:val="nil"/>
          <w:right w:val="nil"/>
          <w:between w:val="nil"/>
        </w:pBdr>
        <w:spacing w:before="57" w:after="0"/>
        <w:ind w:left="283" w:right="283" w:firstLine="0"/>
        <w:rPr>
          <w:del w:id="12382" w:author="Cristiano de Menezes Feu" w:date="2022-11-21T08:33:00Z"/>
          <w:color w:val="005583"/>
          <w:sz w:val="16"/>
          <w:szCs w:val="16"/>
        </w:rPr>
      </w:pPr>
    </w:p>
  </w:footnote>
  <w:footnote w:id="490">
    <w:p w14:paraId="0000188B" w14:textId="77777777" w:rsidR="003D183A" w:rsidDel="00E631A1" w:rsidRDefault="008B7924">
      <w:pPr>
        <w:widowControl w:val="0"/>
        <w:pBdr>
          <w:top w:val="nil"/>
          <w:left w:val="nil"/>
          <w:bottom w:val="nil"/>
          <w:right w:val="nil"/>
          <w:between w:val="nil"/>
        </w:pBdr>
        <w:spacing w:before="57" w:after="0"/>
        <w:ind w:left="283" w:right="283" w:firstLine="0"/>
        <w:rPr>
          <w:del w:id="12392" w:author="Cristiano de Menezes Feu" w:date="2022-11-21T08:33:00Z"/>
          <w:color w:val="005583"/>
          <w:sz w:val="16"/>
          <w:szCs w:val="16"/>
        </w:rPr>
      </w:pPr>
      <w:del w:id="12393" w:author="Cristiano de Menezes Feu" w:date="2022-11-21T08:33:00Z">
        <w:r w:rsidDel="00E631A1">
          <w:rPr>
            <w:vertAlign w:val="superscript"/>
          </w:rPr>
          <w:footnoteRef/>
        </w:r>
        <w:r w:rsidDel="00E631A1">
          <w:rPr>
            <w:color w:val="005583"/>
            <w:sz w:val="16"/>
            <w:szCs w:val="16"/>
          </w:rPr>
          <w:tab/>
          <w:delText>CF art. 58, §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w:delText>
        </w:r>
      </w:del>
    </w:p>
    <w:p w14:paraId="0000188C" w14:textId="77777777" w:rsidR="003D183A" w:rsidDel="00E631A1" w:rsidRDefault="003D183A">
      <w:pPr>
        <w:widowControl w:val="0"/>
        <w:pBdr>
          <w:top w:val="nil"/>
          <w:left w:val="nil"/>
          <w:bottom w:val="nil"/>
          <w:right w:val="nil"/>
          <w:between w:val="nil"/>
        </w:pBdr>
        <w:spacing w:before="57" w:after="0"/>
        <w:ind w:left="283" w:right="283" w:firstLine="0"/>
        <w:rPr>
          <w:del w:id="12394" w:author="Cristiano de Menezes Feu" w:date="2022-11-21T08:33:00Z"/>
          <w:color w:val="005583"/>
          <w:sz w:val="16"/>
          <w:szCs w:val="16"/>
        </w:rPr>
      </w:pPr>
    </w:p>
  </w:footnote>
  <w:footnote w:id="491">
    <w:p w14:paraId="0000188D" w14:textId="77777777" w:rsidR="003D183A" w:rsidDel="00E631A1" w:rsidRDefault="008B7924">
      <w:pPr>
        <w:widowControl w:val="0"/>
        <w:pBdr>
          <w:top w:val="nil"/>
          <w:left w:val="nil"/>
          <w:bottom w:val="nil"/>
          <w:right w:val="nil"/>
          <w:between w:val="nil"/>
        </w:pBdr>
        <w:spacing w:before="57" w:after="0"/>
        <w:ind w:left="283" w:right="283" w:firstLine="0"/>
        <w:rPr>
          <w:del w:id="12395" w:author="Cristiano de Menezes Feu" w:date="2022-11-21T08:33:00Z"/>
          <w:color w:val="005583"/>
          <w:sz w:val="16"/>
          <w:szCs w:val="16"/>
        </w:rPr>
      </w:pPr>
      <w:del w:id="12396" w:author="Cristiano de Menezes Feu" w:date="2022-11-21T08:33:00Z">
        <w:r w:rsidDel="00E631A1">
          <w:rPr>
            <w:vertAlign w:val="superscript"/>
          </w:rPr>
          <w:footnoteRef/>
        </w:r>
        <w:r w:rsidDel="00E631A1">
          <w:rPr>
            <w:color w:val="005583"/>
            <w:sz w:val="16"/>
            <w:szCs w:val="16"/>
          </w:rPr>
          <w:tab/>
          <w:delText>(Parágrafo único com redação adaptada à Resolução nº 20, de 2004).</w:delText>
        </w:r>
      </w:del>
    </w:p>
    <w:p w14:paraId="0000188E" w14:textId="77777777" w:rsidR="003D183A" w:rsidDel="00E631A1" w:rsidRDefault="003D183A">
      <w:pPr>
        <w:widowControl w:val="0"/>
        <w:pBdr>
          <w:top w:val="nil"/>
          <w:left w:val="nil"/>
          <w:bottom w:val="nil"/>
          <w:right w:val="nil"/>
          <w:between w:val="nil"/>
        </w:pBdr>
        <w:spacing w:before="57" w:after="0"/>
        <w:ind w:left="283" w:right="283" w:firstLine="0"/>
        <w:rPr>
          <w:del w:id="12397" w:author="Cristiano de Menezes Feu" w:date="2022-11-21T08:33:00Z"/>
          <w:color w:val="005583"/>
          <w:sz w:val="16"/>
          <w:szCs w:val="16"/>
        </w:rPr>
      </w:pPr>
    </w:p>
  </w:footnote>
  <w:footnote w:id="492">
    <w:p w14:paraId="0000188F" w14:textId="77777777" w:rsidR="003D183A" w:rsidDel="00E631A1" w:rsidRDefault="008B7924">
      <w:pPr>
        <w:widowControl w:val="0"/>
        <w:pBdr>
          <w:top w:val="nil"/>
          <w:left w:val="nil"/>
          <w:bottom w:val="nil"/>
          <w:right w:val="nil"/>
          <w:between w:val="nil"/>
        </w:pBdr>
        <w:spacing w:before="57" w:after="0"/>
        <w:ind w:left="283" w:right="283" w:firstLine="0"/>
        <w:rPr>
          <w:del w:id="12407" w:author="Cristiano de Menezes Feu" w:date="2022-11-21T08:33:00Z"/>
          <w:color w:val="005583"/>
          <w:sz w:val="16"/>
          <w:szCs w:val="16"/>
        </w:rPr>
      </w:pPr>
      <w:del w:id="12408" w:author="Cristiano de Menezes Feu" w:date="2022-11-21T08:33:00Z">
        <w:r w:rsidDel="00E631A1">
          <w:rPr>
            <w:vertAlign w:val="superscript"/>
          </w:rPr>
          <w:footnoteRef/>
        </w:r>
        <w:r w:rsidDel="00E631A1">
          <w:rPr>
            <w:color w:val="005583"/>
            <w:sz w:val="16"/>
            <w:szCs w:val="16"/>
          </w:rPr>
          <w:tab/>
          <w:delText>CF art. 61, §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w:delText>
        </w:r>
      </w:del>
    </w:p>
    <w:p w14:paraId="00001890" w14:textId="77777777" w:rsidR="003D183A" w:rsidDel="00E631A1" w:rsidRDefault="003D183A">
      <w:pPr>
        <w:widowControl w:val="0"/>
        <w:pBdr>
          <w:top w:val="nil"/>
          <w:left w:val="nil"/>
          <w:bottom w:val="nil"/>
          <w:right w:val="nil"/>
          <w:between w:val="nil"/>
        </w:pBdr>
        <w:spacing w:before="57" w:after="0"/>
        <w:ind w:left="283" w:right="283" w:firstLine="0"/>
        <w:rPr>
          <w:del w:id="12409" w:author="Cristiano de Menezes Feu" w:date="2022-11-21T08:33:00Z"/>
          <w:color w:val="005583"/>
          <w:sz w:val="16"/>
          <w:szCs w:val="16"/>
        </w:rPr>
      </w:pPr>
    </w:p>
  </w:footnote>
  <w:footnote w:id="493">
    <w:p w14:paraId="00001891" w14:textId="77777777" w:rsidR="003D183A" w:rsidDel="00E631A1" w:rsidRDefault="008B7924">
      <w:pPr>
        <w:widowControl w:val="0"/>
        <w:pBdr>
          <w:top w:val="nil"/>
          <w:left w:val="nil"/>
          <w:bottom w:val="nil"/>
          <w:right w:val="nil"/>
          <w:between w:val="nil"/>
        </w:pBdr>
        <w:spacing w:before="57" w:after="0"/>
        <w:ind w:left="283" w:right="283" w:firstLine="0"/>
        <w:rPr>
          <w:del w:id="12440" w:author="Cristiano de Menezes Feu" w:date="2022-11-21T08:33:00Z"/>
          <w:color w:val="005583"/>
          <w:sz w:val="16"/>
          <w:szCs w:val="16"/>
        </w:rPr>
      </w:pPr>
      <w:del w:id="12441"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892" w14:textId="77777777" w:rsidR="003D183A" w:rsidDel="00E631A1" w:rsidRDefault="003D183A">
      <w:pPr>
        <w:widowControl w:val="0"/>
        <w:pBdr>
          <w:top w:val="nil"/>
          <w:left w:val="nil"/>
          <w:bottom w:val="nil"/>
          <w:right w:val="nil"/>
          <w:between w:val="nil"/>
        </w:pBdr>
        <w:spacing w:before="57" w:after="0"/>
        <w:ind w:left="283" w:right="283" w:firstLine="0"/>
        <w:rPr>
          <w:del w:id="12442" w:author="Cristiano de Menezes Feu" w:date="2022-11-21T08:33:00Z"/>
          <w:color w:val="005583"/>
          <w:sz w:val="16"/>
          <w:szCs w:val="16"/>
        </w:rPr>
      </w:pPr>
    </w:p>
  </w:footnote>
  <w:footnote w:id="494">
    <w:p w14:paraId="00001893" w14:textId="77777777" w:rsidR="003D183A" w:rsidDel="00E631A1" w:rsidRDefault="008B7924">
      <w:pPr>
        <w:widowControl w:val="0"/>
        <w:pBdr>
          <w:top w:val="nil"/>
          <w:left w:val="nil"/>
          <w:bottom w:val="nil"/>
          <w:right w:val="nil"/>
          <w:between w:val="nil"/>
        </w:pBdr>
        <w:spacing w:before="57" w:after="0"/>
        <w:ind w:left="283" w:right="283" w:firstLine="0"/>
        <w:rPr>
          <w:del w:id="12449" w:author="Cristiano de Menezes Feu" w:date="2022-11-21T08:33:00Z"/>
          <w:color w:val="005583"/>
          <w:sz w:val="16"/>
          <w:szCs w:val="16"/>
        </w:rPr>
      </w:pPr>
      <w:del w:id="12450" w:author="Cristiano de Menezes Feu" w:date="2022-11-21T08:33:00Z">
        <w:r w:rsidDel="00E631A1">
          <w:rPr>
            <w:vertAlign w:val="superscript"/>
          </w:rPr>
          <w:footnoteRef/>
        </w:r>
        <w:r w:rsidDel="00E631A1">
          <w:rPr>
            <w:color w:val="005583"/>
            <w:sz w:val="16"/>
            <w:szCs w:val="16"/>
          </w:rPr>
          <w:tab/>
          <w:delText>(Inciso com redação adaptada à Resolução nº 20, de 2004).</w:delText>
        </w:r>
      </w:del>
    </w:p>
    <w:p w14:paraId="00001894" w14:textId="77777777" w:rsidR="003D183A" w:rsidDel="00E631A1" w:rsidRDefault="003D183A">
      <w:pPr>
        <w:widowControl w:val="0"/>
        <w:pBdr>
          <w:top w:val="nil"/>
          <w:left w:val="nil"/>
          <w:bottom w:val="nil"/>
          <w:right w:val="nil"/>
          <w:between w:val="nil"/>
        </w:pBdr>
        <w:spacing w:before="57" w:after="0"/>
        <w:ind w:left="283" w:right="283" w:firstLine="0"/>
        <w:rPr>
          <w:del w:id="12451" w:author="Cristiano de Menezes Feu" w:date="2022-11-21T08:33:00Z"/>
          <w:color w:val="005583"/>
          <w:sz w:val="16"/>
          <w:szCs w:val="16"/>
        </w:rPr>
      </w:pPr>
    </w:p>
  </w:footnote>
  <w:footnote w:id="495">
    <w:p w14:paraId="00001895" w14:textId="77777777" w:rsidR="003D183A" w:rsidDel="00E631A1" w:rsidRDefault="008B7924">
      <w:pPr>
        <w:widowControl w:val="0"/>
        <w:pBdr>
          <w:top w:val="nil"/>
          <w:left w:val="nil"/>
          <w:bottom w:val="nil"/>
          <w:right w:val="nil"/>
          <w:between w:val="nil"/>
        </w:pBdr>
        <w:spacing w:before="57" w:after="0"/>
        <w:ind w:left="283" w:right="283" w:firstLine="0"/>
        <w:rPr>
          <w:del w:id="12464" w:author="Cristiano de Menezes Feu" w:date="2022-11-21T08:33:00Z"/>
          <w:color w:val="005583"/>
          <w:sz w:val="16"/>
          <w:szCs w:val="16"/>
        </w:rPr>
      </w:pPr>
      <w:del w:id="12465" w:author="Cristiano de Menezes Feu" w:date="2022-11-21T08:33:00Z">
        <w:r w:rsidDel="00E631A1">
          <w:rPr>
            <w:vertAlign w:val="superscript"/>
          </w:rPr>
          <w:footnoteRef/>
        </w:r>
        <w:r w:rsidDel="00E631A1">
          <w:rPr>
            <w:color w:val="005583"/>
            <w:sz w:val="16"/>
            <w:szCs w:val="16"/>
          </w:rPr>
          <w:tab/>
          <w:delText>CF art. 5º, XXXIV - são a todos assegurados, independentemente do pagamento de taxas: a) o direito de petição aos Poderes Públicos em defesa de direitos ou contra ilegalidade ou abuso de poder;</w:delText>
        </w:r>
      </w:del>
    </w:p>
    <w:p w14:paraId="00001896" w14:textId="77777777" w:rsidR="003D183A" w:rsidDel="00E631A1" w:rsidRDefault="008B7924">
      <w:pPr>
        <w:widowControl w:val="0"/>
        <w:pBdr>
          <w:top w:val="nil"/>
          <w:left w:val="nil"/>
          <w:bottom w:val="nil"/>
          <w:right w:val="nil"/>
          <w:between w:val="nil"/>
        </w:pBdr>
        <w:spacing w:before="57" w:after="0"/>
        <w:ind w:left="283" w:right="283" w:firstLine="0"/>
        <w:rPr>
          <w:del w:id="12466" w:author="Cristiano de Menezes Feu" w:date="2022-11-21T08:33:00Z"/>
          <w:color w:val="005583"/>
          <w:sz w:val="16"/>
          <w:szCs w:val="16"/>
        </w:rPr>
      </w:pPr>
      <w:del w:id="12467" w:author="Cristiano de Menezes Feu" w:date="2022-11-21T08:33:00Z">
        <w:r w:rsidDel="00E631A1">
          <w:rPr>
            <w:color w:val="005583"/>
            <w:sz w:val="16"/>
            <w:szCs w:val="16"/>
          </w:rPr>
          <w:delText>CF art. 58, § 2º. Às comissões, em razão da matéria de sua competência, cabe: IV - receber petições, reclamações, representações ou queixas de qualquer pessoa contra atos ou omissões das autoridades ou entidades públicas;</w:delText>
        </w:r>
      </w:del>
    </w:p>
  </w:footnote>
  <w:footnote w:id="496">
    <w:p w14:paraId="00001897" w14:textId="77777777" w:rsidR="003D183A" w:rsidDel="00E631A1" w:rsidRDefault="008B7924">
      <w:pPr>
        <w:widowControl w:val="0"/>
        <w:pBdr>
          <w:top w:val="nil"/>
          <w:left w:val="nil"/>
          <w:bottom w:val="nil"/>
          <w:right w:val="nil"/>
          <w:between w:val="nil"/>
        </w:pBdr>
        <w:spacing w:before="57" w:after="0"/>
        <w:ind w:left="283" w:right="283" w:firstLine="0"/>
        <w:rPr>
          <w:del w:id="12480" w:author="Cristiano de Menezes Feu" w:date="2022-11-21T08:33:00Z"/>
          <w:color w:val="005583"/>
          <w:sz w:val="16"/>
          <w:szCs w:val="16"/>
        </w:rPr>
      </w:pPr>
      <w:del w:id="12481" w:author="Cristiano de Menezes Feu" w:date="2022-11-21T08:33:00Z">
        <w:r w:rsidDel="00E631A1">
          <w:rPr>
            <w:vertAlign w:val="superscript"/>
          </w:rPr>
          <w:footnoteRef/>
        </w:r>
        <w:r w:rsidDel="00E631A1">
          <w:rPr>
            <w:color w:val="005583"/>
            <w:sz w:val="16"/>
            <w:szCs w:val="16"/>
          </w:rPr>
          <w:tab/>
          <w:delText>(Artigo com redação dada pela Resolução nº 19, de 2001).</w:delText>
        </w:r>
      </w:del>
    </w:p>
    <w:p w14:paraId="00001898" w14:textId="77777777" w:rsidR="003D183A" w:rsidDel="00E631A1" w:rsidRDefault="003D183A">
      <w:pPr>
        <w:widowControl w:val="0"/>
        <w:pBdr>
          <w:top w:val="nil"/>
          <w:left w:val="nil"/>
          <w:bottom w:val="nil"/>
          <w:right w:val="nil"/>
          <w:between w:val="nil"/>
        </w:pBdr>
        <w:spacing w:before="57" w:after="0"/>
        <w:ind w:left="283" w:right="283" w:firstLine="0"/>
        <w:rPr>
          <w:del w:id="12482" w:author="Cristiano de Menezes Feu" w:date="2022-11-21T08:33:00Z"/>
          <w:color w:val="005583"/>
          <w:sz w:val="16"/>
          <w:szCs w:val="16"/>
        </w:rPr>
      </w:pPr>
    </w:p>
  </w:footnote>
  <w:footnote w:id="497">
    <w:p w14:paraId="00001899" w14:textId="77777777" w:rsidR="003D183A" w:rsidDel="00E631A1" w:rsidRDefault="008B7924">
      <w:pPr>
        <w:widowControl w:val="0"/>
        <w:pBdr>
          <w:top w:val="nil"/>
          <w:left w:val="nil"/>
          <w:bottom w:val="nil"/>
          <w:right w:val="nil"/>
          <w:between w:val="nil"/>
        </w:pBdr>
        <w:spacing w:before="57" w:after="0"/>
        <w:ind w:left="283" w:right="283" w:firstLine="0"/>
        <w:rPr>
          <w:del w:id="12486" w:author="Cristiano de Menezes Feu" w:date="2022-11-21T08:33:00Z"/>
          <w:color w:val="005583"/>
          <w:sz w:val="16"/>
          <w:szCs w:val="16"/>
        </w:rPr>
      </w:pPr>
      <w:del w:id="12487"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numeração adaptada aos termos da Resolução nº 20, de 2004) (Vide Ato da Mesa nº 80, de 2006).</w:delText>
        </w:r>
      </w:del>
    </w:p>
    <w:p w14:paraId="0000189A" w14:textId="77777777" w:rsidR="003D183A" w:rsidDel="00E631A1" w:rsidRDefault="003D183A">
      <w:pPr>
        <w:widowControl w:val="0"/>
        <w:pBdr>
          <w:top w:val="nil"/>
          <w:left w:val="nil"/>
          <w:bottom w:val="nil"/>
          <w:right w:val="nil"/>
          <w:between w:val="nil"/>
        </w:pBdr>
        <w:spacing w:before="57" w:after="0"/>
        <w:ind w:left="283" w:right="283" w:firstLine="0"/>
        <w:rPr>
          <w:del w:id="12488" w:author="Cristiano de Menezes Feu" w:date="2022-11-21T08:33:00Z"/>
          <w:color w:val="005583"/>
          <w:sz w:val="16"/>
          <w:szCs w:val="16"/>
        </w:rPr>
      </w:pPr>
    </w:p>
  </w:footnote>
  <w:footnote w:id="498">
    <w:p w14:paraId="0000189B" w14:textId="77777777" w:rsidR="003D183A" w:rsidDel="00E631A1" w:rsidRDefault="008B7924">
      <w:pPr>
        <w:widowControl w:val="0"/>
        <w:pBdr>
          <w:top w:val="nil"/>
          <w:left w:val="nil"/>
          <w:bottom w:val="nil"/>
          <w:right w:val="nil"/>
          <w:between w:val="nil"/>
        </w:pBdr>
        <w:spacing w:before="57" w:after="0"/>
        <w:ind w:left="283" w:right="283" w:firstLine="0"/>
        <w:rPr>
          <w:del w:id="12510" w:author="Cristiano de Menezes Feu" w:date="2022-11-21T08:33:00Z"/>
          <w:color w:val="005583"/>
          <w:sz w:val="16"/>
          <w:szCs w:val="16"/>
        </w:rPr>
      </w:pPr>
      <w:del w:id="12511" w:author="Cristiano de Menezes Feu" w:date="2022-11-21T08:33:00Z">
        <w:r w:rsidDel="00E631A1">
          <w:rPr>
            <w:vertAlign w:val="superscript"/>
          </w:rPr>
          <w:footnoteRef/>
        </w:r>
        <w:r w:rsidDel="00E631A1">
          <w:rPr>
            <w:color w:val="005583"/>
            <w:sz w:val="16"/>
            <w:szCs w:val="16"/>
          </w:rPr>
          <w:tab/>
          <w:delText>(Artigo com redação dada pela Resolução nº 21, de 2001).</w:delText>
        </w:r>
      </w:del>
    </w:p>
    <w:p w14:paraId="0000189C" w14:textId="77777777" w:rsidR="003D183A" w:rsidDel="00E631A1" w:rsidRDefault="003D183A">
      <w:pPr>
        <w:widowControl w:val="0"/>
        <w:pBdr>
          <w:top w:val="nil"/>
          <w:left w:val="nil"/>
          <w:bottom w:val="nil"/>
          <w:right w:val="nil"/>
          <w:between w:val="nil"/>
        </w:pBdr>
        <w:spacing w:before="57" w:after="0"/>
        <w:ind w:left="283" w:right="283" w:firstLine="0"/>
        <w:rPr>
          <w:del w:id="12512" w:author="Cristiano de Menezes Feu" w:date="2022-11-21T08:33:00Z"/>
          <w:color w:val="005583"/>
          <w:sz w:val="16"/>
          <w:szCs w:val="16"/>
        </w:rPr>
      </w:pPr>
    </w:p>
  </w:footnote>
  <w:footnote w:id="499">
    <w:p w14:paraId="0000189D" w14:textId="77777777" w:rsidR="003D183A" w:rsidDel="00E631A1" w:rsidRDefault="008B7924">
      <w:pPr>
        <w:widowControl w:val="0"/>
        <w:pBdr>
          <w:top w:val="nil"/>
          <w:left w:val="nil"/>
          <w:bottom w:val="nil"/>
          <w:right w:val="nil"/>
          <w:between w:val="nil"/>
        </w:pBdr>
        <w:spacing w:before="57" w:after="0"/>
        <w:ind w:left="283" w:right="283" w:firstLine="0"/>
        <w:rPr>
          <w:del w:id="12522" w:author="Cristiano de Menezes Feu" w:date="2022-11-21T08:33:00Z"/>
          <w:color w:val="005583"/>
          <w:sz w:val="16"/>
          <w:szCs w:val="16"/>
        </w:rPr>
      </w:pPr>
      <w:del w:id="12523" w:author="Cristiano de Menezes Feu" w:date="2022-11-21T08:33:00Z">
        <w:r w:rsidDel="00E631A1">
          <w:rPr>
            <w:vertAlign w:val="superscript"/>
          </w:rPr>
          <w:footnoteRef/>
        </w:r>
        <w:r w:rsidDel="00E631A1">
          <w:rPr>
            <w:color w:val="005583"/>
            <w:sz w:val="16"/>
            <w:szCs w:val="16"/>
          </w:rPr>
          <w:tab/>
          <w:delText>CF art. 58, § 2º. Às comissões, em razão da matéria de sua competência, cabe: [...] II - realizar audiências públicas com entidades da sociedade civil.</w:delText>
        </w:r>
      </w:del>
    </w:p>
    <w:p w14:paraId="0000189E" w14:textId="77777777" w:rsidR="003D183A" w:rsidDel="00E631A1" w:rsidRDefault="003D183A">
      <w:pPr>
        <w:widowControl w:val="0"/>
        <w:pBdr>
          <w:top w:val="nil"/>
          <w:left w:val="nil"/>
          <w:bottom w:val="nil"/>
          <w:right w:val="nil"/>
          <w:between w:val="nil"/>
        </w:pBdr>
        <w:spacing w:before="57" w:after="0"/>
        <w:ind w:left="283" w:right="283" w:firstLine="0"/>
        <w:rPr>
          <w:del w:id="12524" w:author="Cristiano de Menezes Feu" w:date="2022-11-21T08:33:00Z"/>
          <w:color w:val="005583"/>
          <w:sz w:val="16"/>
          <w:szCs w:val="16"/>
        </w:rPr>
      </w:pPr>
    </w:p>
  </w:footnote>
  <w:footnote w:id="500">
    <w:p w14:paraId="0000189F" w14:textId="77777777" w:rsidR="003D183A" w:rsidDel="00E631A1" w:rsidRDefault="008B7924">
      <w:pPr>
        <w:widowControl w:val="0"/>
        <w:pBdr>
          <w:top w:val="nil"/>
          <w:left w:val="nil"/>
          <w:bottom w:val="nil"/>
          <w:right w:val="nil"/>
          <w:between w:val="nil"/>
        </w:pBdr>
        <w:spacing w:before="57" w:after="0"/>
        <w:ind w:left="283" w:right="283" w:firstLine="0"/>
        <w:rPr>
          <w:del w:id="12639" w:author="Cristiano de Menezes Feu" w:date="2022-11-21T08:33:00Z"/>
          <w:color w:val="005583"/>
          <w:sz w:val="16"/>
          <w:szCs w:val="16"/>
        </w:rPr>
      </w:pPr>
      <w:del w:id="12640" w:author="Cristiano de Menezes Feu" w:date="2022-11-21T08:33:00Z">
        <w:r w:rsidDel="00E631A1">
          <w:rPr>
            <w:vertAlign w:val="superscript"/>
          </w:rPr>
          <w:footnoteRef/>
        </w:r>
        <w:r w:rsidDel="00E631A1">
          <w:rPr>
            <w:color w:val="005583"/>
            <w:sz w:val="16"/>
            <w:szCs w:val="16"/>
          </w:rPr>
          <w:tab/>
          <w:delText>(Denominação alterada para adaptação aos termos da Resolução nº 28, de 1998).</w:delText>
        </w:r>
      </w:del>
    </w:p>
    <w:p w14:paraId="000018A0" w14:textId="77777777" w:rsidR="003D183A" w:rsidDel="00E631A1" w:rsidRDefault="003D183A">
      <w:pPr>
        <w:widowControl w:val="0"/>
        <w:pBdr>
          <w:top w:val="nil"/>
          <w:left w:val="nil"/>
          <w:bottom w:val="nil"/>
          <w:right w:val="nil"/>
          <w:between w:val="nil"/>
        </w:pBdr>
        <w:spacing w:before="57" w:after="0"/>
        <w:ind w:left="283" w:right="283" w:firstLine="0"/>
        <w:rPr>
          <w:del w:id="12641" w:author="Cristiano de Menezes Feu" w:date="2022-11-21T08:33:00Z"/>
          <w:color w:val="005583"/>
          <w:sz w:val="16"/>
          <w:szCs w:val="16"/>
        </w:rPr>
      </w:pPr>
    </w:p>
  </w:footnote>
  <w:footnote w:id="501">
    <w:p w14:paraId="000018A1" w14:textId="77777777" w:rsidR="003D183A" w:rsidDel="00E631A1" w:rsidRDefault="008B7924">
      <w:pPr>
        <w:widowControl w:val="0"/>
        <w:pBdr>
          <w:top w:val="nil"/>
          <w:left w:val="nil"/>
          <w:bottom w:val="nil"/>
          <w:right w:val="nil"/>
          <w:between w:val="nil"/>
        </w:pBdr>
        <w:spacing w:before="57" w:after="0"/>
        <w:ind w:left="283" w:right="283" w:firstLine="0"/>
        <w:rPr>
          <w:del w:id="12648" w:author="Cristiano de Menezes Feu" w:date="2022-11-21T08:33:00Z"/>
          <w:color w:val="005583"/>
          <w:sz w:val="16"/>
          <w:szCs w:val="16"/>
        </w:rPr>
      </w:pPr>
      <w:del w:id="12649" w:author="Cristiano de Menezes Feu" w:date="2022-11-21T08:33:00Z">
        <w:r w:rsidDel="00E631A1">
          <w:rPr>
            <w:vertAlign w:val="superscript"/>
          </w:rPr>
          <w:footnoteRef/>
        </w:r>
        <w:r w:rsidDel="00E631A1">
          <w:rPr>
            <w:color w:val="005583"/>
            <w:sz w:val="16"/>
            <w:szCs w:val="16"/>
          </w:rPr>
          <w:tab/>
          <w:delText>CF art. 166, § 1º. Caberá a uma Comissão mista permanente de Senadores e Deputados: I - examinar e emitir parecer sobre os projetos referidos neste artigo e sobre as contas apresentadas anualmente pelo Presidente da República; 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w:delText>
        </w:r>
      </w:del>
    </w:p>
    <w:p w14:paraId="000018A2" w14:textId="77777777" w:rsidR="003D183A" w:rsidDel="00E631A1" w:rsidRDefault="003D183A">
      <w:pPr>
        <w:widowControl w:val="0"/>
        <w:pBdr>
          <w:top w:val="nil"/>
          <w:left w:val="nil"/>
          <w:bottom w:val="nil"/>
          <w:right w:val="nil"/>
          <w:between w:val="nil"/>
        </w:pBdr>
        <w:spacing w:before="57" w:after="0"/>
        <w:ind w:left="283" w:right="283" w:firstLine="0"/>
        <w:rPr>
          <w:del w:id="12650" w:author="Cristiano de Menezes Feu" w:date="2022-11-21T08:33:00Z"/>
          <w:color w:val="005583"/>
          <w:sz w:val="16"/>
          <w:szCs w:val="16"/>
        </w:rPr>
      </w:pPr>
    </w:p>
  </w:footnote>
  <w:footnote w:id="502">
    <w:p w14:paraId="000018A3" w14:textId="77777777" w:rsidR="003D183A" w:rsidDel="00E631A1" w:rsidRDefault="008B7924">
      <w:pPr>
        <w:widowControl w:val="0"/>
        <w:pBdr>
          <w:top w:val="nil"/>
          <w:left w:val="nil"/>
          <w:bottom w:val="nil"/>
          <w:right w:val="nil"/>
          <w:between w:val="nil"/>
        </w:pBdr>
        <w:spacing w:before="57" w:after="0"/>
        <w:ind w:left="283" w:right="283" w:firstLine="0"/>
        <w:rPr>
          <w:del w:id="12708" w:author="Cristiano de Menezes Feu" w:date="2022-11-21T08:33:00Z"/>
          <w:color w:val="005583"/>
          <w:sz w:val="16"/>
          <w:szCs w:val="16"/>
        </w:rPr>
      </w:pPr>
      <w:del w:id="12709" w:author="Cristiano de Menezes Feu" w:date="2022-11-21T08:33:00Z">
        <w:r w:rsidDel="00E631A1">
          <w:rPr>
            <w:vertAlign w:val="superscript"/>
          </w:rPr>
          <w:footnoteRef/>
        </w:r>
        <w:r w:rsidDel="00E631A1">
          <w:rPr>
            <w:color w:val="005583"/>
            <w:sz w:val="16"/>
            <w:szCs w:val="16"/>
          </w:rPr>
          <w:tab/>
          <w:delText>(Revogado pela Resolução nº 25, de 2013).</w:delText>
        </w:r>
      </w:del>
    </w:p>
    <w:p w14:paraId="000018A4" w14:textId="77777777" w:rsidR="003D183A" w:rsidDel="00E631A1" w:rsidRDefault="003D183A">
      <w:pPr>
        <w:widowControl w:val="0"/>
        <w:pBdr>
          <w:top w:val="nil"/>
          <w:left w:val="nil"/>
          <w:bottom w:val="nil"/>
          <w:right w:val="nil"/>
          <w:between w:val="nil"/>
        </w:pBdr>
        <w:spacing w:before="57" w:after="0"/>
        <w:ind w:left="283" w:right="283" w:firstLine="0"/>
        <w:rPr>
          <w:del w:id="12710" w:author="Cristiano de Menezes Feu" w:date="2022-11-21T08:33:00Z"/>
          <w:color w:val="005583"/>
          <w:sz w:val="16"/>
          <w:szCs w:val="16"/>
        </w:rPr>
      </w:pPr>
    </w:p>
  </w:footnote>
  <w:footnote w:id="503">
    <w:p w14:paraId="000018A5" w14:textId="77777777" w:rsidR="003D183A" w:rsidDel="00E631A1" w:rsidRDefault="008B7924">
      <w:pPr>
        <w:widowControl w:val="0"/>
        <w:pBdr>
          <w:top w:val="nil"/>
          <w:left w:val="nil"/>
          <w:bottom w:val="nil"/>
          <w:right w:val="nil"/>
          <w:between w:val="nil"/>
        </w:pBdr>
        <w:spacing w:before="57" w:after="0"/>
        <w:ind w:left="283" w:right="283" w:firstLine="0"/>
        <w:rPr>
          <w:del w:id="12714" w:author="Cristiano de Menezes Feu" w:date="2022-11-21T08:33:00Z"/>
          <w:color w:val="005583"/>
          <w:sz w:val="16"/>
          <w:szCs w:val="16"/>
        </w:rPr>
      </w:pPr>
      <w:del w:id="12715" w:author="Cristiano de Menezes Feu" w:date="2022-11-21T08:33:00Z">
        <w:r w:rsidDel="00E631A1">
          <w:rPr>
            <w:vertAlign w:val="superscript"/>
          </w:rPr>
          <w:footnoteRef/>
        </w:r>
        <w:r w:rsidDel="00E631A1">
          <w:rPr>
            <w:color w:val="005583"/>
            <w:sz w:val="16"/>
            <w:szCs w:val="16"/>
          </w:rPr>
          <w:tab/>
          <w:delText>(Artigo com redação dada pela Resolução nº 25, de 2013).</w:delText>
        </w:r>
      </w:del>
    </w:p>
    <w:p w14:paraId="000018A6" w14:textId="77777777" w:rsidR="003D183A" w:rsidDel="00E631A1" w:rsidRDefault="003D183A">
      <w:pPr>
        <w:widowControl w:val="0"/>
        <w:pBdr>
          <w:top w:val="nil"/>
          <w:left w:val="nil"/>
          <w:bottom w:val="nil"/>
          <w:right w:val="nil"/>
          <w:between w:val="nil"/>
        </w:pBdr>
        <w:spacing w:before="57" w:after="0"/>
        <w:ind w:left="283" w:right="283" w:firstLine="0"/>
        <w:rPr>
          <w:del w:id="12716" w:author="Cristiano de Menezes Feu" w:date="2022-11-21T08:33:00Z"/>
          <w:color w:val="005583"/>
          <w:sz w:val="16"/>
          <w:szCs w:val="16"/>
        </w:rPr>
      </w:pPr>
    </w:p>
  </w:footnote>
  <w:footnote w:id="504">
    <w:p w14:paraId="000018A7" w14:textId="77777777" w:rsidR="003D183A" w:rsidDel="00E631A1" w:rsidRDefault="008B7924">
      <w:pPr>
        <w:widowControl w:val="0"/>
        <w:pBdr>
          <w:top w:val="nil"/>
          <w:left w:val="nil"/>
          <w:bottom w:val="nil"/>
          <w:right w:val="nil"/>
          <w:between w:val="nil"/>
        </w:pBdr>
        <w:spacing w:before="57" w:after="0"/>
        <w:ind w:left="283" w:right="283" w:firstLine="0"/>
        <w:rPr>
          <w:del w:id="12791" w:author="Cristiano de Menezes Feu" w:date="2022-11-21T08:33:00Z"/>
          <w:color w:val="005583"/>
          <w:sz w:val="16"/>
          <w:szCs w:val="16"/>
        </w:rPr>
      </w:pPr>
      <w:del w:id="12792" w:author="Cristiano de Menezes Feu" w:date="2022-11-21T08:33:00Z">
        <w:r w:rsidDel="00E631A1">
          <w:rPr>
            <w:vertAlign w:val="superscript"/>
          </w:rPr>
          <w:footnoteRef/>
        </w:r>
        <w:r w:rsidDel="00E631A1">
          <w:rPr>
            <w:color w:val="005583"/>
            <w:sz w:val="16"/>
            <w:szCs w:val="16"/>
          </w:rPr>
          <w:tab/>
          <w:delText>Art. 15 da Resolução 28/1998 – “A Assessoria Legislativa e a Assessoria de Orçamento e Fiscalização Financeira passam a denominar-se, respectivamente, Consultoria Legislativa e Consultoria de Orçamento e Fiscalização Financeira.”</w:delText>
        </w:r>
      </w:del>
    </w:p>
    <w:p w14:paraId="000018A8" w14:textId="77777777" w:rsidR="003D183A" w:rsidDel="00E631A1" w:rsidRDefault="003D183A">
      <w:pPr>
        <w:widowControl w:val="0"/>
        <w:pBdr>
          <w:top w:val="nil"/>
          <w:left w:val="nil"/>
          <w:bottom w:val="nil"/>
          <w:right w:val="nil"/>
          <w:between w:val="nil"/>
        </w:pBdr>
        <w:spacing w:before="57" w:after="0"/>
        <w:ind w:left="283" w:right="283" w:firstLine="0"/>
        <w:rPr>
          <w:del w:id="12793" w:author="Cristiano de Menezes Feu" w:date="2022-11-21T08:33:00Z"/>
          <w:color w:val="005583"/>
          <w:sz w:val="16"/>
          <w:szCs w:val="16"/>
        </w:rPr>
      </w:pPr>
    </w:p>
  </w:footnote>
  <w:footnote w:id="505">
    <w:p w14:paraId="000018A9" w14:textId="77777777" w:rsidR="003D183A" w:rsidDel="00E631A1" w:rsidRDefault="008B7924">
      <w:pPr>
        <w:widowControl w:val="0"/>
        <w:pBdr>
          <w:top w:val="nil"/>
          <w:left w:val="nil"/>
          <w:bottom w:val="nil"/>
          <w:right w:val="nil"/>
          <w:between w:val="nil"/>
        </w:pBdr>
        <w:spacing w:before="57" w:after="0"/>
        <w:ind w:left="283" w:right="283" w:firstLine="0"/>
        <w:rPr>
          <w:del w:id="12800" w:author="Cristiano de Menezes Feu" w:date="2022-11-21T08:33:00Z"/>
          <w:color w:val="005583"/>
          <w:sz w:val="16"/>
          <w:szCs w:val="16"/>
        </w:rPr>
      </w:pPr>
      <w:del w:id="12801" w:author="Cristiano de Menezes Feu" w:date="2022-11-21T08:33:00Z">
        <w:r w:rsidDel="00E631A1">
          <w:rPr>
            <w:vertAlign w:val="superscript"/>
          </w:rPr>
          <w:footnoteRef/>
        </w:r>
        <w:r w:rsidDel="00E631A1">
          <w:rPr>
            <w:color w:val="005583"/>
            <w:sz w:val="16"/>
            <w:szCs w:val="16"/>
          </w:rPr>
          <w:tab/>
          <w:delText>(Artigo com redação dada pela Resolução nº 26, de 2013).</w:delText>
        </w:r>
      </w:del>
    </w:p>
    <w:p w14:paraId="000018AA" w14:textId="77777777" w:rsidR="003D183A" w:rsidDel="00E631A1" w:rsidRDefault="003D183A">
      <w:pPr>
        <w:widowControl w:val="0"/>
        <w:pBdr>
          <w:top w:val="nil"/>
          <w:left w:val="nil"/>
          <w:bottom w:val="nil"/>
          <w:right w:val="nil"/>
          <w:between w:val="nil"/>
        </w:pBdr>
        <w:spacing w:before="57" w:after="0"/>
        <w:ind w:left="283" w:right="283" w:firstLine="0"/>
        <w:rPr>
          <w:del w:id="12802" w:author="Cristiano de Menezes Feu" w:date="2022-11-21T08:33:00Z"/>
          <w:color w:val="005583"/>
          <w:sz w:val="16"/>
          <w:szCs w:val="16"/>
        </w:rPr>
      </w:pPr>
    </w:p>
  </w:footnote>
  <w:footnote w:id="506">
    <w:p w14:paraId="000018AB" w14:textId="77777777" w:rsidR="003D183A" w:rsidDel="00E631A1" w:rsidRDefault="008B7924">
      <w:pPr>
        <w:widowControl w:val="0"/>
        <w:pBdr>
          <w:top w:val="nil"/>
          <w:left w:val="nil"/>
          <w:bottom w:val="nil"/>
          <w:right w:val="nil"/>
          <w:between w:val="nil"/>
        </w:pBdr>
        <w:spacing w:before="57" w:after="0"/>
        <w:ind w:left="283" w:right="283" w:firstLine="0"/>
        <w:rPr>
          <w:del w:id="12821" w:author="Cristiano de Menezes Feu" w:date="2022-11-21T08:33:00Z"/>
          <w:color w:val="005583"/>
          <w:sz w:val="16"/>
          <w:szCs w:val="16"/>
        </w:rPr>
      </w:pPr>
      <w:del w:id="12822" w:author="Cristiano de Menezes Feu" w:date="2022-11-21T08:33:00Z">
        <w:r w:rsidDel="00E631A1">
          <w:rPr>
            <w:vertAlign w:val="superscript"/>
          </w:rPr>
          <w:footnoteRef/>
        </w:r>
        <w:r w:rsidDel="00E631A1">
          <w:rPr>
            <w:color w:val="005583"/>
            <w:sz w:val="16"/>
            <w:szCs w:val="16"/>
          </w:rPr>
          <w:tab/>
          <w:delText>(Artigo com redação dada pela Resolução nº 26, de 2013).</w:delText>
        </w:r>
      </w:del>
    </w:p>
    <w:p w14:paraId="000018AC" w14:textId="77777777" w:rsidR="003D183A" w:rsidDel="00E631A1" w:rsidRDefault="003D183A">
      <w:pPr>
        <w:widowControl w:val="0"/>
        <w:pBdr>
          <w:top w:val="nil"/>
          <w:left w:val="nil"/>
          <w:bottom w:val="nil"/>
          <w:right w:val="nil"/>
          <w:between w:val="nil"/>
        </w:pBdr>
        <w:spacing w:before="57" w:after="0"/>
        <w:ind w:left="283" w:right="283" w:firstLine="0"/>
        <w:rPr>
          <w:del w:id="12823" w:author="Cristiano de Menezes Feu" w:date="2022-11-21T08:33:00Z"/>
          <w:color w:val="005583"/>
          <w:sz w:val="16"/>
          <w:szCs w:val="16"/>
        </w:rPr>
      </w:pPr>
    </w:p>
  </w:footnote>
  <w:footnote w:id="507">
    <w:p w14:paraId="000018AD" w14:textId="77777777" w:rsidR="003D183A" w:rsidDel="00E631A1" w:rsidRDefault="008B7924">
      <w:pPr>
        <w:widowControl w:val="0"/>
        <w:pBdr>
          <w:top w:val="nil"/>
          <w:left w:val="nil"/>
          <w:bottom w:val="nil"/>
          <w:right w:val="nil"/>
          <w:between w:val="nil"/>
        </w:pBdr>
        <w:spacing w:before="57" w:after="0"/>
        <w:ind w:left="283" w:right="283" w:firstLine="0"/>
        <w:rPr>
          <w:del w:id="12827" w:author="Cristiano de Menezes Feu" w:date="2022-11-21T08:33:00Z"/>
          <w:color w:val="005583"/>
          <w:sz w:val="16"/>
          <w:szCs w:val="16"/>
        </w:rPr>
      </w:pPr>
      <w:del w:id="12828" w:author="Cristiano de Menezes Feu" w:date="2022-11-21T08:33:00Z">
        <w:r w:rsidDel="00E631A1">
          <w:rPr>
            <w:vertAlign w:val="superscript"/>
          </w:rPr>
          <w:footnoteRef/>
        </w:r>
        <w:r w:rsidDel="00E631A1">
          <w:rPr>
            <w:color w:val="005583"/>
            <w:sz w:val="16"/>
            <w:szCs w:val="16"/>
          </w:rPr>
          <w:tab/>
          <w:delText>(Revogado pela Resolução nº 26, de 2013).</w:delText>
        </w:r>
      </w:del>
    </w:p>
    <w:p w14:paraId="000018AE" w14:textId="77777777" w:rsidR="003D183A" w:rsidDel="00E631A1" w:rsidRDefault="003D183A">
      <w:pPr>
        <w:widowControl w:val="0"/>
        <w:pBdr>
          <w:top w:val="nil"/>
          <w:left w:val="nil"/>
          <w:bottom w:val="nil"/>
          <w:right w:val="nil"/>
          <w:between w:val="nil"/>
        </w:pBdr>
        <w:spacing w:before="57" w:after="0"/>
        <w:ind w:left="283" w:right="283" w:firstLine="0"/>
        <w:rPr>
          <w:del w:id="12829" w:author="Cristiano de Menezes Feu" w:date="2022-11-21T08:33:00Z"/>
          <w:color w:val="005583"/>
          <w:sz w:val="16"/>
          <w:szCs w:val="16"/>
        </w:rPr>
      </w:pPr>
    </w:p>
  </w:footnote>
  <w:footnote w:id="508">
    <w:p w14:paraId="000018AF" w14:textId="77777777" w:rsidR="003D183A" w:rsidDel="00E631A1" w:rsidRDefault="008B7924">
      <w:pPr>
        <w:widowControl w:val="0"/>
        <w:pBdr>
          <w:top w:val="nil"/>
          <w:left w:val="nil"/>
          <w:bottom w:val="nil"/>
          <w:right w:val="nil"/>
          <w:between w:val="nil"/>
        </w:pBdr>
        <w:spacing w:before="57" w:after="0"/>
        <w:ind w:left="283" w:right="283" w:firstLine="0"/>
        <w:rPr>
          <w:del w:id="12848" w:author="Cristiano de Menezes Feu" w:date="2022-11-21T08:33:00Z"/>
          <w:color w:val="005583"/>
          <w:sz w:val="16"/>
          <w:szCs w:val="16"/>
        </w:rPr>
      </w:pPr>
      <w:del w:id="12849" w:author="Cristiano de Menezes Feu" w:date="2022-11-21T08:33:00Z">
        <w:r w:rsidDel="00E631A1">
          <w:rPr>
            <w:vertAlign w:val="superscript"/>
          </w:rPr>
          <w:footnoteRef/>
        </w:r>
        <w:r w:rsidDel="00E631A1">
          <w:rPr>
            <w:color w:val="005583"/>
            <w:sz w:val="16"/>
            <w:szCs w:val="16"/>
          </w:rPr>
          <w:tab/>
          <w:delText>(Artigo com redação adaptada aos termos da Resolução nº 28, de 1998).</w:delText>
        </w:r>
      </w:del>
    </w:p>
    <w:p w14:paraId="000018B0" w14:textId="77777777" w:rsidR="003D183A" w:rsidDel="00E631A1" w:rsidRDefault="003D183A">
      <w:pPr>
        <w:widowControl w:val="0"/>
        <w:pBdr>
          <w:top w:val="nil"/>
          <w:left w:val="nil"/>
          <w:bottom w:val="nil"/>
          <w:right w:val="nil"/>
          <w:between w:val="nil"/>
        </w:pBdr>
        <w:spacing w:before="57" w:after="0"/>
        <w:ind w:left="283" w:right="283" w:firstLine="0"/>
        <w:rPr>
          <w:del w:id="12850" w:author="Cristiano de Menezes Feu" w:date="2022-11-21T08:33:00Z"/>
          <w:color w:val="005583"/>
          <w:sz w:val="16"/>
          <w:szCs w:val="16"/>
        </w:rPr>
      </w:pPr>
    </w:p>
  </w:footnote>
  <w:footnote w:id="509">
    <w:p w14:paraId="000018B1" w14:textId="77777777" w:rsidR="003D183A" w:rsidDel="00E631A1" w:rsidRDefault="008B7924">
      <w:pPr>
        <w:widowControl w:val="0"/>
        <w:pBdr>
          <w:top w:val="nil"/>
          <w:left w:val="nil"/>
          <w:bottom w:val="nil"/>
          <w:right w:val="nil"/>
          <w:between w:val="nil"/>
        </w:pBdr>
        <w:spacing w:before="57" w:after="0"/>
        <w:ind w:left="283" w:right="283" w:firstLine="0"/>
        <w:rPr>
          <w:del w:id="12859" w:author="Cristiano de Menezes Feu" w:date="2022-11-21T08:33:00Z"/>
          <w:color w:val="005583"/>
          <w:sz w:val="16"/>
          <w:szCs w:val="16"/>
        </w:rPr>
      </w:pPr>
      <w:del w:id="12860" w:author="Cristiano de Menezes Feu" w:date="2022-11-21T08:33:00Z">
        <w:r w:rsidDel="00E631A1">
          <w:rPr>
            <w:vertAlign w:val="superscript"/>
          </w:rPr>
          <w:footnoteRef/>
        </w:r>
        <w:r w:rsidDel="00E631A1">
          <w:rPr>
            <w:color w:val="005583"/>
            <w:sz w:val="16"/>
            <w:szCs w:val="16"/>
          </w:rPr>
          <w:tab/>
          <w:delText>CF art. 44, Parágrafo único. Cada legislatura terá a duração de quatro anos.</w:delText>
        </w:r>
      </w:del>
    </w:p>
    <w:p w14:paraId="000018B2" w14:textId="77777777" w:rsidR="003D183A" w:rsidDel="00E631A1" w:rsidRDefault="003D183A">
      <w:pPr>
        <w:widowControl w:val="0"/>
        <w:pBdr>
          <w:top w:val="nil"/>
          <w:left w:val="nil"/>
          <w:bottom w:val="nil"/>
          <w:right w:val="nil"/>
          <w:between w:val="nil"/>
        </w:pBdr>
        <w:spacing w:before="57" w:after="0"/>
        <w:ind w:left="283" w:right="283" w:firstLine="0"/>
        <w:rPr>
          <w:del w:id="12861" w:author="Cristiano de Menezes Feu" w:date="2022-11-21T08:33:00Z"/>
          <w:color w:val="005583"/>
          <w:sz w:val="16"/>
          <w:szCs w:val="16"/>
        </w:rPr>
      </w:pPr>
    </w:p>
  </w:footnote>
  <w:footnote w:id="510">
    <w:p w14:paraId="000018B3" w14:textId="77777777" w:rsidR="003D183A" w:rsidDel="00E631A1" w:rsidRDefault="008B7924">
      <w:pPr>
        <w:widowControl w:val="0"/>
        <w:pBdr>
          <w:top w:val="nil"/>
          <w:left w:val="nil"/>
          <w:bottom w:val="nil"/>
          <w:right w:val="nil"/>
          <w:between w:val="nil"/>
        </w:pBdr>
        <w:spacing w:before="57" w:after="0"/>
        <w:ind w:left="283" w:right="283" w:firstLine="0"/>
        <w:rPr>
          <w:del w:id="12865" w:author="Cristiano de Menezes Feu" w:date="2022-11-21T08:33:00Z"/>
          <w:color w:val="005583"/>
          <w:sz w:val="16"/>
          <w:szCs w:val="16"/>
        </w:rPr>
      </w:pPr>
      <w:del w:id="12866" w:author="Cristiano de Menezes Feu" w:date="2022-11-21T08:33:00Z">
        <w:r w:rsidDel="00E631A1">
          <w:rPr>
            <w:vertAlign w:val="superscript"/>
          </w:rPr>
          <w:footnoteRef/>
        </w:r>
        <w:r w:rsidDel="00E631A1">
          <w:rPr>
            <w:color w:val="005583"/>
            <w:sz w:val="16"/>
            <w:szCs w:val="16"/>
          </w:rPr>
          <w:tab/>
          <w:delText>(</w:delText>
        </w:r>
        <w:r w:rsidDel="00E631A1">
          <w:rPr>
            <w:i/>
            <w:color w:val="005583"/>
            <w:sz w:val="16"/>
            <w:szCs w:val="16"/>
          </w:rPr>
          <w:delText>Caput</w:delText>
        </w:r>
        <w:r w:rsidDel="00E631A1">
          <w:rPr>
            <w:color w:val="005583"/>
            <w:sz w:val="16"/>
            <w:szCs w:val="16"/>
          </w:rPr>
          <w:delText xml:space="preserve"> do artigo com redação dada pela Resolução nº 7, de 2015).</w:delText>
        </w:r>
      </w:del>
    </w:p>
    <w:p w14:paraId="000018B4" w14:textId="77777777" w:rsidR="003D183A" w:rsidDel="00E631A1" w:rsidRDefault="003D183A">
      <w:pPr>
        <w:widowControl w:val="0"/>
        <w:pBdr>
          <w:top w:val="nil"/>
          <w:left w:val="nil"/>
          <w:bottom w:val="nil"/>
          <w:right w:val="nil"/>
          <w:between w:val="nil"/>
        </w:pBdr>
        <w:spacing w:before="57" w:after="0"/>
        <w:ind w:left="283" w:right="283" w:firstLine="0"/>
        <w:rPr>
          <w:del w:id="12867" w:author="Cristiano de Menezes Feu" w:date="2022-11-21T08:33:00Z"/>
          <w:color w:val="005583"/>
          <w:sz w:val="16"/>
          <w:szCs w:val="16"/>
        </w:rPr>
      </w:pPr>
    </w:p>
  </w:footnote>
  <w:footnote w:id="511">
    <w:p w14:paraId="000018B5" w14:textId="77777777" w:rsidR="003D183A" w:rsidDel="00E631A1" w:rsidRDefault="008B7924">
      <w:pPr>
        <w:widowControl w:val="0"/>
        <w:pBdr>
          <w:top w:val="nil"/>
          <w:left w:val="nil"/>
          <w:bottom w:val="nil"/>
          <w:right w:val="nil"/>
          <w:between w:val="nil"/>
        </w:pBdr>
        <w:spacing w:before="57" w:after="0"/>
        <w:ind w:left="283" w:right="283" w:firstLine="0"/>
        <w:rPr>
          <w:del w:id="12889" w:author="Cristiano de Menezes Feu" w:date="2022-11-21T08:33:00Z"/>
          <w:color w:val="005583"/>
          <w:sz w:val="16"/>
          <w:szCs w:val="16"/>
        </w:rPr>
      </w:pPr>
      <w:del w:id="12890" w:author="Cristiano de Menezes Feu" w:date="2022-11-21T08:33:00Z">
        <w:r w:rsidDel="00E631A1">
          <w:rPr>
            <w:vertAlign w:val="superscript"/>
          </w:rPr>
          <w:footnoteRef/>
        </w:r>
        <w:r w:rsidDel="00E631A1">
          <w:rPr>
            <w:color w:val="005583"/>
            <w:sz w:val="16"/>
            <w:szCs w:val="16"/>
          </w:rPr>
          <w:tab/>
          <w:delText>(Parágrafo acrescido pela Resolução nº 11, de 2000).</w:delText>
        </w:r>
      </w:del>
    </w:p>
    <w:p w14:paraId="000018B6" w14:textId="77777777" w:rsidR="003D183A" w:rsidDel="00E631A1" w:rsidRDefault="003D183A">
      <w:pPr>
        <w:widowControl w:val="0"/>
        <w:pBdr>
          <w:top w:val="nil"/>
          <w:left w:val="nil"/>
          <w:bottom w:val="nil"/>
          <w:right w:val="nil"/>
          <w:between w:val="nil"/>
        </w:pBdr>
        <w:spacing w:before="57" w:after="0"/>
        <w:ind w:left="283" w:right="283" w:firstLine="0"/>
        <w:rPr>
          <w:del w:id="12891" w:author="Cristiano de Menezes Feu" w:date="2022-11-21T08:33:00Z"/>
          <w:color w:val="005583"/>
          <w:sz w:val="16"/>
          <w:szCs w:val="16"/>
        </w:rPr>
      </w:pPr>
    </w:p>
  </w:footnote>
  <w:footnote w:id="512">
    <w:p w14:paraId="000018B7" w14:textId="77777777" w:rsidR="003D183A" w:rsidDel="00E631A1" w:rsidRDefault="008B7924">
      <w:pPr>
        <w:widowControl w:val="0"/>
        <w:pBdr>
          <w:top w:val="nil"/>
          <w:left w:val="nil"/>
          <w:bottom w:val="nil"/>
          <w:right w:val="nil"/>
          <w:between w:val="nil"/>
        </w:pBdr>
        <w:spacing w:before="57" w:after="0"/>
        <w:ind w:left="283" w:right="283" w:firstLine="0"/>
        <w:rPr>
          <w:del w:id="12901" w:author="Cristiano de Menezes Feu" w:date="2022-11-21T08:33:00Z"/>
          <w:color w:val="005583"/>
          <w:sz w:val="16"/>
          <w:szCs w:val="16"/>
        </w:rPr>
      </w:pPr>
      <w:del w:id="12902" w:author="Cristiano de Menezes Feu" w:date="2022-11-21T08:33:00Z">
        <w:r w:rsidDel="00E631A1">
          <w:rPr>
            <w:vertAlign w:val="superscript"/>
          </w:rPr>
          <w:footnoteRef/>
        </w:r>
        <w:r w:rsidDel="00E631A1">
          <w:rPr>
            <w:color w:val="005583"/>
            <w:sz w:val="16"/>
            <w:szCs w:val="16"/>
          </w:rPr>
          <w:tab/>
          <w:delText>(Parágrafo acrescido pela Resolução nº 7, de 2015).</w:delText>
        </w:r>
      </w:del>
    </w:p>
    <w:p w14:paraId="000018B8" w14:textId="77777777" w:rsidR="003D183A" w:rsidDel="00E631A1" w:rsidRDefault="003D183A">
      <w:pPr>
        <w:widowControl w:val="0"/>
        <w:pBdr>
          <w:top w:val="nil"/>
          <w:left w:val="nil"/>
          <w:bottom w:val="nil"/>
          <w:right w:val="nil"/>
          <w:between w:val="nil"/>
        </w:pBdr>
        <w:spacing w:before="57" w:after="0"/>
        <w:ind w:left="283" w:right="283" w:firstLine="0"/>
        <w:rPr>
          <w:del w:id="12903" w:author="Cristiano de Menezes Feu" w:date="2022-11-21T08:33:00Z"/>
          <w:color w:val="005583"/>
          <w:sz w:val="16"/>
          <w:szCs w:val="16"/>
        </w:rPr>
      </w:pPr>
    </w:p>
  </w:footnote>
  <w:footnote w:id="513">
    <w:p w14:paraId="000018B9" w14:textId="77777777" w:rsidR="003D183A" w:rsidDel="00E631A1" w:rsidRDefault="008B7924">
      <w:pPr>
        <w:widowControl w:val="0"/>
        <w:pBdr>
          <w:top w:val="nil"/>
          <w:left w:val="nil"/>
          <w:bottom w:val="nil"/>
          <w:right w:val="nil"/>
          <w:between w:val="nil"/>
        </w:pBdr>
        <w:spacing w:before="57" w:after="0"/>
        <w:ind w:left="283" w:right="283" w:firstLine="0"/>
        <w:rPr>
          <w:del w:id="12912" w:author="Cristiano de Menezes Feu" w:date="2022-11-21T08:33:00Z"/>
          <w:color w:val="005583"/>
          <w:sz w:val="16"/>
          <w:szCs w:val="16"/>
        </w:rPr>
      </w:pPr>
      <w:del w:id="12913" w:author="Cristiano de Menezes Feu" w:date="2022-11-21T08:33:00Z">
        <w:r w:rsidDel="00E631A1">
          <w:rPr>
            <w:vertAlign w:val="superscript"/>
          </w:rPr>
          <w:footnoteRef/>
        </w:r>
        <w:r w:rsidDel="00E631A1">
          <w:rPr>
            <w:color w:val="005583"/>
            <w:sz w:val="16"/>
            <w:szCs w:val="16"/>
          </w:rPr>
          <w:tab/>
          <w:delText>(Parágrafo acrescido pela Resolução nº 7, de 2015).</w:delText>
        </w:r>
      </w:del>
    </w:p>
    <w:p w14:paraId="000018BA" w14:textId="77777777" w:rsidR="003D183A" w:rsidDel="00E631A1" w:rsidRDefault="003D183A">
      <w:pPr>
        <w:widowControl w:val="0"/>
        <w:pBdr>
          <w:top w:val="nil"/>
          <w:left w:val="nil"/>
          <w:bottom w:val="nil"/>
          <w:right w:val="nil"/>
          <w:between w:val="nil"/>
        </w:pBdr>
        <w:spacing w:before="57" w:after="0"/>
        <w:ind w:left="283" w:right="283" w:firstLine="0"/>
        <w:rPr>
          <w:del w:id="12914" w:author="Cristiano de Menezes Feu" w:date="2022-11-21T08:33:00Z"/>
          <w:color w:val="005583"/>
          <w:sz w:val="16"/>
          <w:szCs w:val="16"/>
        </w:rPr>
      </w:pPr>
    </w:p>
  </w:footnote>
  <w:footnote w:id="514">
    <w:p w14:paraId="000018BB" w14:textId="77777777" w:rsidR="003D183A" w:rsidDel="00E631A1" w:rsidRDefault="008B7924">
      <w:pPr>
        <w:widowControl w:val="0"/>
        <w:pBdr>
          <w:top w:val="nil"/>
          <w:left w:val="nil"/>
          <w:bottom w:val="nil"/>
          <w:right w:val="nil"/>
          <w:between w:val="nil"/>
        </w:pBdr>
        <w:spacing w:before="57" w:after="0"/>
        <w:ind w:left="283" w:right="283" w:firstLine="0"/>
        <w:rPr>
          <w:del w:id="12918" w:author="Cristiano de Menezes Feu" w:date="2022-11-21T08:33:00Z"/>
          <w:color w:val="005583"/>
          <w:sz w:val="16"/>
          <w:szCs w:val="16"/>
        </w:rPr>
      </w:pPr>
      <w:del w:id="12919"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8BC" w14:textId="77777777" w:rsidR="003D183A" w:rsidDel="00E631A1" w:rsidRDefault="003D183A">
      <w:pPr>
        <w:widowControl w:val="0"/>
        <w:pBdr>
          <w:top w:val="nil"/>
          <w:left w:val="nil"/>
          <w:bottom w:val="nil"/>
          <w:right w:val="nil"/>
          <w:between w:val="nil"/>
        </w:pBdr>
        <w:spacing w:before="57" w:after="0"/>
        <w:ind w:left="283" w:right="283" w:firstLine="0"/>
        <w:rPr>
          <w:del w:id="12920" w:author="Cristiano de Menezes Feu" w:date="2022-11-21T08:33:00Z"/>
          <w:color w:val="005583"/>
          <w:sz w:val="16"/>
          <w:szCs w:val="16"/>
        </w:rPr>
      </w:pPr>
    </w:p>
  </w:footnote>
  <w:footnote w:id="515">
    <w:p w14:paraId="000018BD" w14:textId="77777777" w:rsidR="003D183A" w:rsidDel="00E631A1" w:rsidRDefault="008B7924">
      <w:pPr>
        <w:widowControl w:val="0"/>
        <w:pBdr>
          <w:top w:val="nil"/>
          <w:left w:val="nil"/>
          <w:bottom w:val="nil"/>
          <w:right w:val="nil"/>
          <w:between w:val="nil"/>
        </w:pBdr>
        <w:spacing w:before="57" w:after="0"/>
        <w:ind w:left="283" w:right="283" w:firstLine="0"/>
        <w:rPr>
          <w:del w:id="12924" w:author="Cristiano de Menezes Feu" w:date="2022-11-21T08:33:00Z"/>
          <w:color w:val="005583"/>
          <w:sz w:val="16"/>
          <w:szCs w:val="16"/>
        </w:rPr>
      </w:pPr>
      <w:del w:id="12925" w:author="Cristiano de Menezes Feu" w:date="2022-11-21T08:33:00Z">
        <w:r w:rsidDel="00E631A1">
          <w:rPr>
            <w:vertAlign w:val="superscript"/>
          </w:rPr>
          <w:footnoteRef/>
        </w:r>
        <w:r w:rsidDel="00E631A1">
          <w:rPr>
            <w:color w:val="005583"/>
            <w:sz w:val="16"/>
            <w:szCs w:val="16"/>
          </w:rPr>
          <w:tab/>
          <w:delText>(Parágrafo com redação dada pela Resolução nº 12, de 2019).</w:delText>
        </w:r>
      </w:del>
    </w:p>
    <w:p w14:paraId="000018BE" w14:textId="77777777" w:rsidR="003D183A" w:rsidDel="00E631A1" w:rsidRDefault="003D183A">
      <w:pPr>
        <w:widowControl w:val="0"/>
        <w:pBdr>
          <w:top w:val="nil"/>
          <w:left w:val="nil"/>
          <w:bottom w:val="nil"/>
          <w:right w:val="nil"/>
          <w:between w:val="nil"/>
        </w:pBdr>
        <w:spacing w:before="57" w:after="0"/>
        <w:ind w:left="283" w:right="283" w:firstLine="0"/>
        <w:rPr>
          <w:del w:id="12926" w:author="Cristiano de Menezes Feu" w:date="2022-11-21T08:33:00Z"/>
          <w:color w:val="005583"/>
          <w:sz w:val="16"/>
          <w:szCs w:val="16"/>
        </w:rPr>
      </w:pPr>
    </w:p>
  </w:footnote>
  <w:footnote w:id="516">
    <w:p w14:paraId="000018BF" w14:textId="77777777" w:rsidR="003D183A" w:rsidDel="00E631A1" w:rsidRDefault="008B7924">
      <w:pPr>
        <w:widowControl w:val="0"/>
        <w:pBdr>
          <w:top w:val="nil"/>
          <w:left w:val="nil"/>
          <w:bottom w:val="nil"/>
          <w:right w:val="nil"/>
          <w:between w:val="nil"/>
        </w:pBdr>
        <w:spacing w:before="57" w:after="0"/>
        <w:ind w:left="283" w:right="283" w:firstLine="0"/>
        <w:rPr>
          <w:del w:id="12930" w:author="Cristiano de Menezes Feu" w:date="2022-11-21T08:33:00Z"/>
          <w:color w:val="005583"/>
          <w:sz w:val="16"/>
          <w:szCs w:val="16"/>
        </w:rPr>
      </w:pPr>
      <w:del w:id="12931" w:author="Cristiano de Menezes Feu" w:date="2022-11-21T08:33:00Z">
        <w:r w:rsidDel="00E631A1">
          <w:rPr>
            <w:vertAlign w:val="superscript"/>
          </w:rPr>
          <w:footnoteRef/>
        </w:r>
        <w:r w:rsidDel="00E631A1">
          <w:rPr>
            <w:color w:val="005583"/>
            <w:sz w:val="16"/>
            <w:szCs w:val="16"/>
          </w:rPr>
          <w:tab/>
          <w:delText>(Artigo com redação dada pela Resolução nº 12, de 2019).</w:delText>
        </w:r>
      </w:del>
    </w:p>
    <w:p w14:paraId="000018C0" w14:textId="77777777" w:rsidR="003D183A" w:rsidDel="00E631A1" w:rsidRDefault="003D183A">
      <w:pPr>
        <w:widowControl w:val="0"/>
        <w:pBdr>
          <w:top w:val="nil"/>
          <w:left w:val="nil"/>
          <w:bottom w:val="nil"/>
          <w:right w:val="nil"/>
          <w:between w:val="nil"/>
        </w:pBdr>
        <w:spacing w:before="57" w:after="0"/>
        <w:ind w:left="283" w:right="283" w:firstLine="0"/>
        <w:rPr>
          <w:del w:id="12932" w:author="Cristiano de Menezes Feu" w:date="2022-11-21T08:33:00Z"/>
          <w:color w:val="005583"/>
          <w:sz w:val="16"/>
          <w:szCs w:val="16"/>
        </w:rPr>
      </w:pP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de Menezes Feu">
    <w15:presenceInfo w15:providerId="AD" w15:userId="S-1-5-21-1195709691-1032145522-1850952788-8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3A"/>
    <w:rsid w:val="003D183A"/>
    <w:rsid w:val="008B7924"/>
    <w:rsid w:val="00977417"/>
    <w:rsid w:val="00D73CF2"/>
    <w:rsid w:val="00DF22ED"/>
    <w:rsid w:val="00E631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7AA25A-F847-4604-86F2-D8C519A3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learSans" w:eastAsia="ClearSans" w:hAnsi="ClearSans" w:cs="ClearSans"/>
        <w:sz w:val="22"/>
        <w:szCs w:val="22"/>
        <w:lang w:val="pt-BR" w:eastAsia="pt-BR" w:bidi="ar-SA"/>
      </w:rPr>
    </w:rPrDefault>
    <w:pPrDefault>
      <w:pPr>
        <w:spacing w:before="113" w:after="57" w:line="288" w:lineRule="auto"/>
        <w:ind w:firstLine="28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customStyle="1" w:styleId="NoParagraphStyle">
    <w:name w:val="[No Paragraph Style]"/>
    <w:rsid w:val="00B74EB7"/>
    <w:pPr>
      <w:widowControl w:val="0"/>
      <w:autoSpaceDE w:val="0"/>
      <w:autoSpaceDN w:val="0"/>
      <w:adjustRightInd w:val="0"/>
      <w:textAlignment w:val="center"/>
    </w:pPr>
    <w:rPr>
      <w:rFonts w:ascii="MinionPro-Regular" w:hAnsi="MinionPro-Regular" w:cs="MinionPro-Regular"/>
      <w:color w:val="000000"/>
      <w:lang w:val="en-US"/>
    </w:rPr>
  </w:style>
  <w:style w:type="paragraph" w:customStyle="1" w:styleId="textopadro">
    <w:name w:val="texto padrão"/>
    <w:basedOn w:val="NoParagraphStyle"/>
    <w:uiPriority w:val="99"/>
    <w:rsid w:val="00B74EB7"/>
    <w:rPr>
      <w:rFonts w:ascii="ClearSans" w:hAnsi="ClearSans" w:cs="ClearSans"/>
      <w:lang w:val="pt-BR"/>
    </w:rPr>
  </w:style>
  <w:style w:type="paragraph" w:customStyle="1" w:styleId="TTULO10">
    <w:name w:val="TÍTULO 1"/>
    <w:basedOn w:val="textopadro"/>
    <w:uiPriority w:val="99"/>
    <w:rsid w:val="00B74EB7"/>
    <w:pPr>
      <w:suppressAutoHyphens/>
      <w:ind w:firstLine="0"/>
      <w:jc w:val="center"/>
    </w:pPr>
    <w:rPr>
      <w:rFonts w:ascii="DINCondensed-Bold" w:hAnsi="DINCondensed-Bold" w:cs="DINCondensed-Bold"/>
      <w:b/>
      <w:bCs/>
      <w:caps/>
      <w:color w:val="005583"/>
      <w:spacing w:val="21"/>
      <w:sz w:val="42"/>
      <w:szCs w:val="42"/>
    </w:rPr>
  </w:style>
  <w:style w:type="paragraph" w:customStyle="1" w:styleId="RESUMOAUTORES">
    <w:name w:val="RESUMO AUTORES"/>
    <w:basedOn w:val="textopadro"/>
    <w:uiPriority w:val="99"/>
    <w:rsid w:val="00B74EB7"/>
    <w:pPr>
      <w:spacing w:after="227" w:line="260" w:lineRule="atLeast"/>
      <w:ind w:left="1757" w:firstLine="0"/>
    </w:pPr>
    <w:rPr>
      <w:color w:val="005583"/>
      <w:sz w:val="18"/>
      <w:szCs w:val="18"/>
    </w:rPr>
  </w:style>
  <w:style w:type="paragraph" w:customStyle="1" w:styleId="abreviaturas">
    <w:name w:val="abreviaturas"/>
    <w:basedOn w:val="RESUMOAUTORES"/>
    <w:uiPriority w:val="99"/>
    <w:rsid w:val="00B74EB7"/>
    <w:pPr>
      <w:spacing w:before="0" w:after="113" w:line="220" w:lineRule="atLeast"/>
      <w:ind w:left="0" w:firstLine="170"/>
    </w:pPr>
    <w:rPr>
      <w:sz w:val="22"/>
      <w:szCs w:val="22"/>
    </w:rPr>
  </w:style>
  <w:style w:type="paragraph" w:customStyle="1" w:styleId="textopadroazul">
    <w:name w:val="texto padrão azul"/>
    <w:basedOn w:val="textopadro"/>
    <w:uiPriority w:val="99"/>
    <w:rsid w:val="00B74EB7"/>
    <w:rPr>
      <w:color w:val="005583"/>
      <w:sz w:val="24"/>
      <w:szCs w:val="24"/>
    </w:rPr>
  </w:style>
  <w:style w:type="paragraph" w:customStyle="1" w:styleId="textopadraoazuldpstitulo">
    <w:name w:val="texto padrao azul dps titulo"/>
    <w:basedOn w:val="textopadroazul"/>
    <w:uiPriority w:val="99"/>
    <w:rsid w:val="00B74EB7"/>
    <w:pPr>
      <w:spacing w:before="454"/>
    </w:pPr>
  </w:style>
  <w:style w:type="paragraph" w:customStyle="1" w:styleId="assinaturabold">
    <w:name w:val="assinatura bold"/>
    <w:basedOn w:val="RESUMOAUTORES"/>
    <w:uiPriority w:val="99"/>
    <w:rsid w:val="00B74EB7"/>
    <w:pPr>
      <w:spacing w:before="454" w:after="113" w:line="300" w:lineRule="atLeast"/>
      <w:ind w:left="1134"/>
      <w:jc w:val="right"/>
    </w:pPr>
    <w:rPr>
      <w:rFonts w:ascii="ClearSans-Bold" w:hAnsi="ClearSans-Bold" w:cs="ClearSans-Bold"/>
      <w:b/>
      <w:bCs/>
      <w:sz w:val="22"/>
      <w:szCs w:val="22"/>
    </w:rPr>
  </w:style>
  <w:style w:type="paragraph" w:customStyle="1" w:styleId="assinaturadata">
    <w:name w:val="assinatura data"/>
    <w:basedOn w:val="RESUMOAUTORES"/>
    <w:uiPriority w:val="99"/>
    <w:rsid w:val="00B74EB7"/>
    <w:pPr>
      <w:spacing w:after="113" w:line="300" w:lineRule="atLeast"/>
      <w:ind w:left="0"/>
    </w:pPr>
    <w:rPr>
      <w:rFonts w:ascii="ClearSans-Italic" w:hAnsi="ClearSans-Italic" w:cs="ClearSans-Italic"/>
      <w:i/>
      <w:iCs/>
      <w:sz w:val="22"/>
      <w:szCs w:val="22"/>
    </w:rPr>
  </w:style>
  <w:style w:type="paragraph" w:customStyle="1" w:styleId="assinatura2">
    <w:name w:val="assinatura 2"/>
    <w:basedOn w:val="assinaturadata"/>
    <w:uiPriority w:val="99"/>
    <w:rsid w:val="00B74EB7"/>
    <w:pPr>
      <w:spacing w:before="0"/>
      <w:ind w:left="1134"/>
      <w:jc w:val="right"/>
    </w:pPr>
  </w:style>
  <w:style w:type="paragraph" w:customStyle="1" w:styleId="textopadraobrancodpstitulo">
    <w:name w:val="texto padrao branco dps titulo"/>
    <w:basedOn w:val="textopadraoazuldpstitulo"/>
    <w:uiPriority w:val="99"/>
    <w:rsid w:val="00B74EB7"/>
    <w:rPr>
      <w:color w:val="FFFFFF"/>
      <w:spacing w:val="-2"/>
    </w:rPr>
  </w:style>
  <w:style w:type="paragraph" w:customStyle="1" w:styleId="textopadrobranco">
    <w:name w:val="texto padrão branco"/>
    <w:basedOn w:val="textopadroazul"/>
    <w:uiPriority w:val="99"/>
    <w:rsid w:val="00B74EB7"/>
    <w:rPr>
      <w:color w:val="FFFFFF"/>
    </w:rPr>
  </w:style>
  <w:style w:type="paragraph" w:customStyle="1" w:styleId="titulosnotexto">
    <w:name w:val="titulos no texto"/>
    <w:basedOn w:val="NoParagraphStyle"/>
    <w:uiPriority w:val="99"/>
    <w:rsid w:val="00B74EB7"/>
    <w:pPr>
      <w:suppressAutoHyphens/>
      <w:spacing w:before="170" w:after="113"/>
      <w:jc w:val="center"/>
    </w:pPr>
    <w:rPr>
      <w:rFonts w:ascii="ClearSans-Light" w:hAnsi="ClearSans-Light" w:cs="ClearSans-Light"/>
      <w:lang w:val="pt-BR"/>
    </w:rPr>
  </w:style>
  <w:style w:type="paragraph" w:customStyle="1" w:styleId="ttuloantesdatabela">
    <w:name w:val="título antes da tabela"/>
    <w:basedOn w:val="titulosnotexto"/>
    <w:uiPriority w:val="99"/>
    <w:rsid w:val="00B74EB7"/>
    <w:pPr>
      <w:spacing w:after="283"/>
    </w:pPr>
  </w:style>
  <w:style w:type="paragraph" w:customStyle="1" w:styleId="BasicParagraph">
    <w:name w:val="[Basic Paragraph]"/>
    <w:basedOn w:val="NoParagraphStyle"/>
    <w:uiPriority w:val="99"/>
    <w:rsid w:val="00B74EB7"/>
  </w:style>
  <w:style w:type="paragraph" w:customStyle="1" w:styleId="ttulomaior">
    <w:name w:val="título maior"/>
    <w:basedOn w:val="titulosnotexto"/>
    <w:uiPriority w:val="99"/>
    <w:rsid w:val="00B74EB7"/>
    <w:rPr>
      <w:rFonts w:ascii="ClearSans" w:hAnsi="ClearSans" w:cs="ClearSans"/>
      <w:color w:val="005583"/>
      <w:sz w:val="30"/>
      <w:szCs w:val="30"/>
    </w:rPr>
  </w:style>
  <w:style w:type="paragraph" w:customStyle="1" w:styleId="depoisdetitulo">
    <w:name w:val="depois de titulo"/>
    <w:basedOn w:val="textopadro"/>
    <w:uiPriority w:val="99"/>
    <w:rsid w:val="00B74EB7"/>
    <w:pPr>
      <w:spacing w:before="283"/>
    </w:pPr>
  </w:style>
  <w:style w:type="paragraph" w:customStyle="1" w:styleId="remisso2">
    <w:name w:val="remissão 2"/>
    <w:basedOn w:val="NoParagraphStyle"/>
    <w:uiPriority w:val="99"/>
    <w:rsid w:val="00B74EB7"/>
    <w:pPr>
      <w:spacing w:after="113" w:line="240" w:lineRule="atLeast"/>
      <w:ind w:left="567"/>
    </w:pPr>
    <w:rPr>
      <w:rFonts w:ascii="ClearSans" w:hAnsi="ClearSans" w:cs="ClearSans"/>
      <w:color w:val="005583"/>
      <w:sz w:val="20"/>
      <w:szCs w:val="20"/>
      <w:lang w:val="pt-BR"/>
    </w:rPr>
  </w:style>
  <w:style w:type="paragraph" w:customStyle="1" w:styleId="TITULO2">
    <w:name w:val="TITULO 2"/>
    <w:basedOn w:val="textopadro"/>
    <w:uiPriority w:val="99"/>
    <w:rsid w:val="00B74EB7"/>
    <w:pPr>
      <w:ind w:firstLine="0"/>
      <w:jc w:val="center"/>
    </w:pPr>
    <w:rPr>
      <w:rFonts w:ascii="ClearSans-Bold" w:hAnsi="ClearSans-Bold" w:cs="ClearSans-Bold"/>
      <w:b/>
      <w:bCs/>
      <w:sz w:val="24"/>
      <w:szCs w:val="24"/>
    </w:rPr>
  </w:style>
  <w:style w:type="paragraph" w:customStyle="1" w:styleId="juntoaotitulo">
    <w:name w:val="junto ao titulo"/>
    <w:basedOn w:val="remisso2"/>
    <w:uiPriority w:val="99"/>
    <w:rsid w:val="00B74EB7"/>
    <w:pPr>
      <w:ind w:left="0"/>
      <w:jc w:val="center"/>
    </w:pPr>
  </w:style>
  <w:style w:type="paragraph" w:customStyle="1" w:styleId="bulletsesubitens">
    <w:name w:val="bullets e sub itens"/>
    <w:basedOn w:val="textopadro"/>
    <w:uiPriority w:val="99"/>
    <w:rsid w:val="00B74EB7"/>
    <w:pPr>
      <w:spacing w:before="57" w:after="0"/>
      <w:ind w:left="283" w:firstLine="0"/>
    </w:pPr>
  </w:style>
  <w:style w:type="paragraph" w:customStyle="1" w:styleId="titulo2sub">
    <w:name w:val="titulo 2 sub"/>
    <w:basedOn w:val="TITULO2"/>
    <w:uiPriority w:val="99"/>
    <w:rsid w:val="00B74EB7"/>
    <w:pPr>
      <w:suppressAutoHyphens/>
    </w:pPr>
    <w:rPr>
      <w:rFonts w:ascii="ClearSans-Italic" w:hAnsi="ClearSans-Italic" w:cs="ClearSans-Italic"/>
      <w:b w:val="0"/>
      <w:bCs w:val="0"/>
      <w:i/>
      <w:iCs/>
    </w:rPr>
  </w:style>
  <w:style w:type="paragraph" w:customStyle="1" w:styleId="bulletletras">
    <w:name w:val="bullet letras"/>
    <w:basedOn w:val="bulletsesubitens"/>
    <w:uiPriority w:val="99"/>
    <w:rsid w:val="00B74EB7"/>
    <w:rPr>
      <w:rFonts w:ascii="ClearSans-Italic" w:hAnsi="ClearSans-Italic" w:cs="ClearSans-Italic"/>
      <w:i/>
      <w:iCs/>
    </w:rPr>
  </w:style>
  <w:style w:type="paragraph" w:customStyle="1" w:styleId="letrasndiceprtico">
    <w:name w:val="letras índice prático"/>
    <w:basedOn w:val="ttulomaior"/>
    <w:uiPriority w:val="99"/>
    <w:rsid w:val="00B74EB7"/>
    <w:pPr>
      <w:spacing w:before="340" w:line="260" w:lineRule="atLeast"/>
      <w:jc w:val="both"/>
    </w:pPr>
  </w:style>
  <w:style w:type="paragraph" w:customStyle="1" w:styleId="azul">
    <w:name w:val="azul"/>
    <w:basedOn w:val="remisso2"/>
    <w:uiPriority w:val="99"/>
    <w:rsid w:val="00B74EB7"/>
    <w:pPr>
      <w:spacing w:before="57" w:after="57"/>
    </w:pPr>
    <w:rPr>
      <w:rFonts w:ascii="ClearSans-BoldItalic" w:hAnsi="ClearSans-BoldItalic" w:cs="ClearSans-BoldItalic"/>
      <w:b/>
      <w:bCs/>
      <w:i/>
      <w:iCs/>
      <w:sz w:val="18"/>
      <w:szCs w:val="18"/>
    </w:rPr>
  </w:style>
  <w:style w:type="paragraph" w:customStyle="1" w:styleId="tabelaclulattulos">
    <w:name w:val="tabela célula títulos"/>
    <w:basedOn w:val="TTULO10"/>
    <w:uiPriority w:val="99"/>
    <w:rsid w:val="00B74EB7"/>
    <w:pPr>
      <w:suppressAutoHyphens w:val="0"/>
      <w:spacing w:before="170" w:after="454"/>
    </w:pPr>
    <w:rPr>
      <w:rFonts w:ascii="ClearSans" w:hAnsi="ClearSans" w:cs="ClearSans"/>
      <w:color w:val="FFFFFF"/>
      <w:spacing w:val="8"/>
      <w:sz w:val="16"/>
      <w:szCs w:val="16"/>
    </w:rPr>
  </w:style>
  <w:style w:type="paragraph" w:customStyle="1" w:styleId="tabelaclula">
    <w:name w:val="tabela célula"/>
    <w:basedOn w:val="textopadro"/>
    <w:uiPriority w:val="99"/>
    <w:rsid w:val="00B74EB7"/>
    <w:pPr>
      <w:spacing w:before="0" w:after="0" w:line="280" w:lineRule="atLeast"/>
      <w:ind w:firstLine="0"/>
      <w:jc w:val="center"/>
    </w:pPr>
    <w:rPr>
      <w:sz w:val="20"/>
      <w:szCs w:val="20"/>
    </w:rPr>
  </w:style>
  <w:style w:type="paragraph" w:customStyle="1" w:styleId="notasderodap">
    <w:name w:val="notas de rodapé"/>
    <w:basedOn w:val="NoParagraphStyle"/>
    <w:uiPriority w:val="99"/>
    <w:rsid w:val="00B74EB7"/>
    <w:pPr>
      <w:spacing w:before="57"/>
      <w:ind w:left="283" w:right="283"/>
    </w:pPr>
    <w:rPr>
      <w:rFonts w:ascii="ClearSans" w:hAnsi="ClearSans" w:cs="ClearSans"/>
      <w:color w:val="005583"/>
      <w:sz w:val="16"/>
      <w:szCs w:val="16"/>
      <w:lang w:val="pt-BR"/>
    </w:rPr>
  </w:style>
  <w:style w:type="character" w:customStyle="1" w:styleId="bold">
    <w:name w:val="bold"/>
    <w:uiPriority w:val="99"/>
    <w:rsid w:val="00B74EB7"/>
    <w:rPr>
      <w:b/>
      <w:bCs/>
    </w:rPr>
  </w:style>
  <w:style w:type="character" w:customStyle="1" w:styleId="Refdenotaderodap1">
    <w:name w:val="Ref. de nota de rodapé1"/>
    <w:uiPriority w:val="99"/>
    <w:rsid w:val="00B74EB7"/>
    <w:rPr>
      <w:color w:val="005583"/>
      <w:w w:val="100"/>
      <w:vertAlign w:val="superscript"/>
    </w:rPr>
  </w:style>
  <w:style w:type="character" w:customStyle="1" w:styleId="preto">
    <w:name w:val="preto"/>
    <w:uiPriority w:val="99"/>
    <w:rsid w:val="00B74EB7"/>
    <w:rPr>
      <w:color w:val="000000"/>
      <w:lang w:val="pt-BR"/>
    </w:rPr>
  </w:style>
  <w:style w:type="character" w:customStyle="1" w:styleId="italico">
    <w:name w:val="italico"/>
    <w:uiPriority w:val="99"/>
    <w:rsid w:val="00B74EB7"/>
    <w:rPr>
      <w:i/>
      <w:iCs/>
    </w:rPr>
  </w:style>
  <w:style w:type="character" w:customStyle="1" w:styleId="italicoazul">
    <w:name w:val="italico azul"/>
    <w:uiPriority w:val="99"/>
    <w:rsid w:val="00B74EB7"/>
    <w:rPr>
      <w:i/>
      <w:iCs/>
      <w:color w:val="005583"/>
    </w:rPr>
  </w:style>
  <w:style w:type="character" w:customStyle="1" w:styleId="CharacterStyle5">
    <w:name w:val="Character Style 5"/>
    <w:basedOn w:val="Refdenotaderodap1"/>
    <w:uiPriority w:val="99"/>
    <w:rsid w:val="00B74EB7"/>
    <w:rPr>
      <w:color w:val="005583"/>
      <w:w w:val="100"/>
      <w:vertAlign w:val="superscript"/>
    </w:rPr>
  </w:style>
  <w:style w:type="character" w:customStyle="1" w:styleId="azul1">
    <w:name w:val="azul1"/>
    <w:uiPriority w:val="99"/>
    <w:rsid w:val="00B74EB7"/>
    <w:rPr>
      <w:color w:val="005583"/>
    </w:rPr>
  </w:style>
  <w:style w:type="character" w:customStyle="1" w:styleId="highlight">
    <w:name w:val="highlight"/>
    <w:uiPriority w:val="99"/>
    <w:rsid w:val="00B74EB7"/>
  </w:style>
  <w:style w:type="character" w:customStyle="1" w:styleId="apple-converted-space">
    <w:name w:val="apple-converted-space"/>
    <w:uiPriority w:val="99"/>
    <w:rsid w:val="00B74EB7"/>
  </w:style>
  <w:style w:type="character" w:customStyle="1" w:styleId="tabela">
    <w:name w:val="tabela"/>
    <w:uiPriority w:val="99"/>
    <w:rsid w:val="00B74EB7"/>
  </w:style>
  <w:style w:type="paragraph" w:styleId="NormalWeb">
    <w:name w:val="Normal (Web)"/>
    <w:basedOn w:val="Normal"/>
    <w:uiPriority w:val="99"/>
    <w:semiHidden/>
    <w:unhideWhenUsed/>
    <w:rsid w:val="00602CF2"/>
    <w:pPr>
      <w:spacing w:before="100" w:beforeAutospacing="1" w:after="100" w:afterAutospacing="1"/>
    </w:pPr>
    <w:rPr>
      <w:rFonts w:ascii="Times New Roman" w:eastAsia="Times New Roman" w:hAnsi="Times New Roman" w:cs="Times New Roman"/>
      <w:lang w:val="pt-BR"/>
    </w:rPr>
  </w:style>
  <w:style w:type="character" w:styleId="Refdecomentrio">
    <w:name w:val="annotation reference"/>
    <w:basedOn w:val="Fontepargpadro"/>
    <w:uiPriority w:val="99"/>
    <w:semiHidden/>
    <w:unhideWhenUsed/>
    <w:rsid w:val="00F5478B"/>
    <w:rPr>
      <w:sz w:val="16"/>
      <w:szCs w:val="16"/>
    </w:rPr>
  </w:style>
  <w:style w:type="paragraph" w:styleId="Textodecomentrio">
    <w:name w:val="annotation text"/>
    <w:basedOn w:val="Normal"/>
    <w:link w:val="TextodecomentrioChar"/>
    <w:uiPriority w:val="99"/>
    <w:semiHidden/>
    <w:unhideWhenUsed/>
    <w:rsid w:val="00F5478B"/>
    <w:rPr>
      <w:sz w:val="20"/>
      <w:szCs w:val="20"/>
    </w:rPr>
  </w:style>
  <w:style w:type="character" w:customStyle="1" w:styleId="TextodecomentrioChar">
    <w:name w:val="Texto de comentário Char"/>
    <w:basedOn w:val="Fontepargpadro"/>
    <w:link w:val="Textodecomentrio"/>
    <w:uiPriority w:val="99"/>
    <w:semiHidden/>
    <w:rsid w:val="00F5478B"/>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F5478B"/>
    <w:rPr>
      <w:b/>
      <w:bCs/>
    </w:rPr>
  </w:style>
  <w:style w:type="character" w:customStyle="1" w:styleId="AssuntodocomentrioChar">
    <w:name w:val="Assunto do comentário Char"/>
    <w:basedOn w:val="TextodecomentrioChar"/>
    <w:link w:val="Assuntodocomentrio"/>
    <w:uiPriority w:val="99"/>
    <w:semiHidden/>
    <w:rsid w:val="00F5478B"/>
    <w:rPr>
      <w:b/>
      <w:bCs/>
      <w:sz w:val="20"/>
      <w:szCs w:val="20"/>
      <w:lang w:val="en-GB"/>
    </w:rPr>
  </w:style>
  <w:style w:type="paragraph" w:styleId="Textodebalo">
    <w:name w:val="Balloon Text"/>
    <w:basedOn w:val="Normal"/>
    <w:link w:val="TextodebaloChar"/>
    <w:uiPriority w:val="99"/>
    <w:semiHidden/>
    <w:unhideWhenUsed/>
    <w:rsid w:val="00F5478B"/>
    <w:rPr>
      <w:rFonts w:ascii="Segoe UI" w:hAnsi="Segoe UI" w:cs="Segoe UI"/>
      <w:sz w:val="18"/>
      <w:szCs w:val="18"/>
    </w:rPr>
  </w:style>
  <w:style w:type="character" w:customStyle="1" w:styleId="TextodebaloChar">
    <w:name w:val="Texto de balão Char"/>
    <w:basedOn w:val="Fontepargpadro"/>
    <w:link w:val="Textodebalo"/>
    <w:uiPriority w:val="99"/>
    <w:semiHidden/>
    <w:rsid w:val="00F5478B"/>
    <w:rPr>
      <w:rFonts w:ascii="Segoe UI" w:hAnsi="Segoe UI" w:cs="Segoe UI"/>
      <w:sz w:val="18"/>
      <w:szCs w:val="18"/>
      <w:lang w:val="en-GB"/>
    </w:rPr>
  </w:style>
  <w:style w:type="character" w:styleId="Forte">
    <w:name w:val="Strong"/>
    <w:basedOn w:val="Fontepargpadro"/>
    <w:uiPriority w:val="22"/>
    <w:qFormat/>
    <w:rsid w:val="009519D0"/>
    <w:rPr>
      <w:b/>
      <w:bCs/>
    </w:rPr>
  </w:style>
  <w:style w:type="character" w:styleId="Hyperlink">
    <w:name w:val="Hyperlink"/>
    <w:basedOn w:val="Fontepargpadro"/>
    <w:uiPriority w:val="99"/>
    <w:semiHidden/>
    <w:unhideWhenUsed/>
    <w:rsid w:val="009519D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extodenotaderodap">
    <w:name w:val="footnote text"/>
    <w:basedOn w:val="Normal"/>
    <w:link w:val="TextodenotaderodapChar"/>
    <w:uiPriority w:val="99"/>
    <w:semiHidden/>
    <w:unhideWhenUsed/>
    <w:rsid w:val="00DF22E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F22ED"/>
    <w:rPr>
      <w:sz w:val="20"/>
      <w:szCs w:val="20"/>
      <w:lang w:val="en-GB"/>
    </w:rPr>
  </w:style>
  <w:style w:type="character" w:styleId="Refdenotaderodap">
    <w:name w:val="footnote reference"/>
    <w:basedOn w:val="Fontepargpadro"/>
    <w:uiPriority w:val="99"/>
    <w:semiHidden/>
    <w:unhideWhenUsed/>
    <w:rsid w:val="00DF22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Ju/sRx2SEjM7J378nZcXip3KQ==">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7FDAA9-4247-4186-88F2-DD51A6735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97827</Words>
  <Characters>528270</Characters>
  <Application>Microsoft Office Word</Application>
  <DocSecurity>0</DocSecurity>
  <Lines>4402</Lines>
  <Paragraphs>1249</Paragraphs>
  <ScaleCrop>false</ScaleCrop>
  <HeadingPairs>
    <vt:vector size="2" baseType="variant">
      <vt:variant>
        <vt:lpstr>Título</vt:lpstr>
      </vt:variant>
      <vt:variant>
        <vt:i4>1</vt:i4>
      </vt:variant>
    </vt:vector>
  </HeadingPairs>
  <TitlesOfParts>
    <vt:vector size="1" baseType="lpstr">
      <vt:lpstr/>
    </vt:vector>
  </TitlesOfParts>
  <Company>Câmara dos Deputados</Company>
  <LinksUpToDate>false</LinksUpToDate>
  <CharactersWithSpaces>624848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Gaia Diniz</dc:creator>
  <cp:lastModifiedBy>Cristiano de Menezes Feu</cp:lastModifiedBy>
  <cp:revision>4</cp:revision>
  <dcterms:created xsi:type="dcterms:W3CDTF">2022-11-21T11:32:00Z</dcterms:created>
  <dcterms:modified xsi:type="dcterms:W3CDTF">2022-11-21T11:34:00Z</dcterms:modified>
</cp:coreProperties>
</file>